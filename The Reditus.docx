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ascii="Times New Roman" w:eastAsia="Times New Roman" w:hAnsi="Times New Roman" w:cs="Times New Roman"/>
              </w:rPr>
            </w:pPr>
            <w:r>
              <w:rPr>
                <w:rFonts w:ascii="Times New Roman" w:eastAsia="Times New Roman" w:hAnsi="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ascii="Times New Roman" w:eastAsia="Times New Roman" w:hAnsi="Times New Roman" w:cs="Times New Roman"/>
          <w:color w:val="000000"/>
        </w:rPr>
      </w:pPr>
      <w:r>
        <w:rPr>
          <w:rFonts w:ascii="Times New Roman" w:eastAsia="Times New Roman" w:hAnsi="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w:t>
            </w:r>
            <w:r w:rsidR="00441135" w:rsidRPr="002C5094">
              <w:rPr>
                <w:rStyle w:val="Hyperlink"/>
                <w:noProof/>
              </w:rPr>
              <w:t>u</w:t>
            </w:r>
            <w:r w:rsidR="00441135" w:rsidRPr="002C5094">
              <w:rPr>
                <w:rStyle w:val="Hyperlink"/>
                <w:noProof/>
              </w:rPr>
              <w:t>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ascii="Times New Roman" w:eastAsia="Times New Roman" w:hAnsi="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ascii="Times New Roman" w:eastAsia="Times New Roman" w:hAnsi="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ascii="Times New Roman" w:eastAsia="Times New Roman" w:hAnsi="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ascii="Times New Roman" w:eastAsia="Times New Roman" w:hAnsi="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ascii="Times New Roman" w:eastAsia="Times New Roman" w:hAnsi="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ascii="Times New Roman" w:eastAsia="Times New Roman" w:hAnsi="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ascii="Times New Roman" w:eastAsia="Times New Roman" w:hAnsi="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w:t>
            </w:r>
            <w:r w:rsidRPr="002C5094">
              <w:rPr>
                <w:rStyle w:val="Hyperlink"/>
                <w:noProof/>
              </w:rPr>
              <w:t>a</w:t>
            </w:r>
            <w:r w:rsidRPr="002C5094">
              <w:rPr>
                <w:rStyle w:val="Hyperlink"/>
                <w:noProof/>
              </w:rPr>
              <w:t>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ascii="Times New Roman" w:eastAsia="Times New Roman" w:hAnsi="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ascii="Times New Roman" w:eastAsia="Times New Roman" w:hAnsi="Times New Roman" w:cs="Times New Roman"/>
            </w:rPr>
          </w:pPr>
          <w:r>
            <w:fldChar w:fldCharType="end"/>
          </w:r>
        </w:p>
      </w:sdtContent>
    </w:sdt>
    <w:p w14:paraId="02096373" w14:textId="77777777" w:rsidR="003361E2" w:rsidRDefault="00000000">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t>Prologue</w:t>
      </w:r>
      <w:bookmarkEnd w:id="1"/>
    </w:p>
    <w:p w14:paraId="4C280ECD" w14:textId="77777777" w:rsidR="003361E2" w:rsidRDefault="00000000">
      <w:pPr>
        <w:spacing w:before="240" w:after="240" w:line="276" w:lineRule="auto"/>
        <w:rPr>
          <w:rFonts w:ascii="Times New Roman" w:eastAsia="Times New Roman" w:hAnsi="Times New Roman" w:cs="Times New Roman"/>
          <w:color w:val="202124"/>
        </w:rPr>
      </w:pPr>
      <w:r>
        <w:rPr>
          <w:rFonts w:ascii="Times New Roman" w:eastAsia="Times New Roman" w:hAnsi="Times New Roman" w:cs="Times New Roman"/>
          <w:color w:val="202124"/>
        </w:rPr>
        <w:t>(A great throng of creatures is assembled near the throne of Deus Silentii in his castle.)</w:t>
      </w:r>
    </w:p>
    <w:p w14:paraId="37CCBDAB" w14:textId="77777777" w:rsidR="003361E2" w:rsidRDefault="00000000">
      <w:pPr>
        <w:spacing w:before="240" w:after="240" w:line="276" w:lineRule="auto"/>
        <w:rPr>
          <w:rFonts w:ascii="Times New Roman" w:eastAsia="Times New Roman" w:hAnsi="Times New Roman" w:cs="Times New Roman"/>
          <w:color w:val="202124"/>
        </w:rPr>
      </w:pPr>
      <w:r>
        <w:rPr>
          <w:rFonts w:ascii="Times New Roman" w:eastAsia="Times New Roman" w:hAnsi="Times New Roman" w:cs="Times New Roman"/>
          <w:color w:val="202124"/>
        </w:rPr>
        <w:lastRenderedPageBreak/>
        <w:t>Deus Silentii: Step forth righteous one I grant you the right to become a Fabricius. Corydon Deus, instill in this human magical power which will transform his body into a fearsome warrior.</w:t>
      </w:r>
    </w:p>
    <w:p w14:paraId="449511E0"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Corydon Deus: It is as you will my master.</w:t>
      </w:r>
    </w:p>
    <w:p w14:paraId="25DBA687"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 great cloud of energy rests upon the human and the human screams and shouts as magical energy courses through his body until he is transformed. He steps out of the massive ball of energy clad in glistening armor from head to toe and riding a armor clad steed of war. A great helmet rests upon his head, two horns protruding forth towards the sky.)</w:t>
      </w:r>
    </w:p>
    <w:p w14:paraId="76904EF3" w14:textId="77777777" w:rsidR="003361E2" w:rsidRDefault="00000000">
      <w:pPr>
        <w:spacing w:before="240" w:after="240" w:line="276" w:lineRule="auto"/>
        <w:rPr>
          <w:rFonts w:ascii="Times New Roman" w:eastAsia="Times New Roman" w:hAnsi="Times New Roman" w:cs="Times New Roman"/>
          <w:color w:val="202124"/>
        </w:rPr>
      </w:pPr>
      <w:r>
        <w:rPr>
          <w:rFonts w:ascii="Times New Roman" w:eastAsia="Times New Roman" w:hAnsi="Times New Roman" w:cs="Times New Roman"/>
        </w:rPr>
        <w:t xml:space="preserve">Deus </w:t>
      </w:r>
      <w:r>
        <w:rPr>
          <w:rFonts w:ascii="Times New Roman" w:eastAsia="Times New Roman" w:hAnsi="Times New Roman" w:cs="Times New Roman"/>
          <w:color w:val="202124"/>
        </w:rPr>
        <w:t>Silentii: I name you Odin of the Fabricius. Odin I command you to descend upon Gaia and wage war upon the humans loyal to the vile heretic Gamacia. He teaches that disloyalty to me is freedom and uses the power I bestowed upon him to turn other humans into Fabricius. Destroy him anyway possible.</w:t>
      </w:r>
    </w:p>
    <w:p w14:paraId="1931AC2D"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It is as you command my Lord.</w:t>
      </w:r>
    </w:p>
    <w:p w14:paraId="21A70368"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is transported by a great beam of light into a village which is nestled against a castle.)</w:t>
      </w:r>
    </w:p>
    <w:p w14:paraId="1F3A6415"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Gamacia! Show yourself, coward! Why do you hide behind these puny humans?</w:t>
      </w:r>
    </w:p>
    <w:p w14:paraId="1E1E2F0E"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veers slightly off the main thoroughfare. He comes in contact with villagers who seem disgruntled with Gamacia.)</w:t>
      </w:r>
    </w:p>
    <w:p w14:paraId="06FFF31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Villager: O mighty Fabricius, please have mercy on us. We have no interest in resisting the will of Deus Silentii. The tyrant Gamacia said we would all benefit from rebelling against Deus Silentii’s dominion. The only people who have benefited are the rich landowners who oppress us. We regret our decision and ask you to have mercy on us.</w:t>
      </w:r>
    </w:p>
    <w:p w14:paraId="241EA73B"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Go in your homes and lock your doors. If you come out, be prepared to face Ragnarok.</w:t>
      </w:r>
    </w:p>
    <w:p w14:paraId="47025A66"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crowd quickly disperses.)  </w:t>
      </w:r>
    </w:p>
    <w:p w14:paraId="4052DE56"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streets of the village are empty. Odin begins a slow canter down the main thoroughfare with his sword drawn. Odin stops. The gate of the castle upon the hill opens. At first nothing appears. Odin gets ready in anticipation. Suddenly from the darkness within the gate, villagers rush forth with pickaxes, staves, and pitchforks. The player will then proceed to fight 3 to 4 battles where they slaughter the villagers. The villagers then retreat in the recesses of the city leaving the path open for Odin.) </w:t>
      </w:r>
    </w:p>
    <w:p w14:paraId="46285691" w14:textId="77777777" w:rsidR="003361E2" w:rsidRDefault="00000000">
      <w:pPr>
        <w:spacing w:before="240" w:after="240" w:line="276" w:lineRule="auto"/>
        <w:rPr>
          <w:rFonts w:ascii="Times New Roman" w:eastAsia="Times New Roman" w:hAnsi="Times New Roman" w:cs="Times New Roman"/>
          <w:color w:val="202124"/>
        </w:rPr>
      </w:pPr>
      <w:r>
        <w:rPr>
          <w:rFonts w:ascii="Times New Roman" w:eastAsia="Times New Roman" w:hAnsi="Times New Roman" w:cs="Times New Roman"/>
        </w:rPr>
        <w:lastRenderedPageBreak/>
        <w:t xml:space="preserve">Odin: Gamacia! Why have you betrayed our master? Turn from the lies you have believed and return to the rightful order of the universe. We know that all things are subject to </w:t>
      </w:r>
      <w:r>
        <w:rPr>
          <w:rFonts w:ascii="Times New Roman" w:eastAsia="Times New Roman" w:hAnsi="Times New Roman" w:cs="Times New Roman"/>
          <w:color w:val="202124"/>
        </w:rPr>
        <w:t>Deus Silentii and his will to rebel is futile. Come, let us speak and find out who put you up to this. Deus Silentii may have mercy if you reveal the culprit who has deceived you.</w:t>
      </w:r>
    </w:p>
    <w:p w14:paraId="148DE3E7"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stops his canter and waits for a response. A few moments pass by. Then in the distance the player can hear the marching of armored troops, their metal armor rattling as they march. They begin streaming out of the castle in formation and marching towards Odin. Their spears are glistening in the sun protruding from the rank-and-file of men shouting orders.)</w:t>
      </w:r>
    </w:p>
    <w:p w14:paraId="226CC5A0"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So that is how it’s going to be, Gamacia? You have chosen your fate. You shall meet a fate like your minions tasting the cold hard steel of my blade, Ragnorok.  The time of mercy is over, now you shall have judgment.</w:t>
      </w:r>
    </w:p>
    <w:p w14:paraId="41E64126"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charges forth into the throng of soldiers. They now enter a series of battles and he has a new charge command with which they can charge through a group of soldiers killing them in one swipe.)</w:t>
      </w:r>
    </w:p>
    <w:p w14:paraId="395E2739"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Well that was refreshing for Ragnarok at least. His thirst for blood has been quenched. Now I shall take satisfaction in dismembering Gamacia’s head.</w:t>
      </w:r>
    </w:p>
    <w:p w14:paraId="6C137611"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(Odin dismounts his horse and enters the castle, then we find ourselves in the dimly lit throne room of Gamacia.)</w:t>
      </w:r>
    </w:p>
    <w:p w14:paraId="41A56B81" w14:textId="77777777" w:rsidR="003361E2" w:rsidRDefault="00000000">
      <w:pPr>
        <w:spacing w:before="240" w:after="240"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Odin: Come out you traitorous coward and meet your fate!</w:t>
      </w:r>
    </w:p>
    <w:p w14:paraId="0219FB20"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(Gamacia steps out from the shadows. He is a tall and imposing figure, his eyes filled with a deep and unwavering resolve.)</w:t>
      </w:r>
    </w:p>
    <w:p w14:paraId="39C3A423"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Gamacia: Odin, you are a blind servant of a tyrant. Deus Silentii may have granted us power, but he has also enslaved our minds. I have seen the truth, Odin, and I have chosen a different path—one that values freedom and individuality.</w:t>
      </w:r>
    </w:p>
    <w:p w14:paraId="217C9E52"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Odin: (raising his sword) Gamacia, you were once one of us, a Fabricius loyal to our master. But now, you have become a heretic, leading others astray.</w:t>
      </w:r>
    </w:p>
    <w:p w14:paraId="44D284D5"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Gamacia: (calmly) I have not led anyone astray, Odin. I have shown them the light of free will. Deus Silentii's power may be formidable, but it is not meant to control us like puppets. We should use our abilities to forge our own destinies, not be mere tools in his hands.</w:t>
      </w:r>
    </w:p>
    <w:p w14:paraId="5B3EBF70"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Odin: (stepping closer) You are a traitor, Gamacia, and I must do what our master commands. (He charges towards Gamacia, sword raised, ready to strike.)</w:t>
      </w:r>
    </w:p>
    <w:p w14:paraId="11430049"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(Gamacia, however, raises his hand, and a powerful surge of energy erupts from his palm, forming a protective barrier in front of him. Odin's strike is repelled, and he stumbles backward.)</w:t>
      </w:r>
    </w:p>
    <w:p w14:paraId="526EA6C4"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Gamacia: (with a hint of sadness) I did not wish for it to come to this, Odin. But I will not let you harm me or those who have chosen to follow me.</w:t>
      </w:r>
    </w:p>
    <w:p w14:paraId="7A009A85"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Odin: (getting back on his feet) So be it. If it is a battle you desire, Gamacia, then a battle you shall have!</w:t>
      </w:r>
    </w:p>
    <w:p w14:paraId="0434E10C"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(The two powerful Fabricius engage in a fierce and magical duel, their abilities clashing in brilliant displays of light and energy. The battle rages on, with neither giving an inch. It becomes clear that Gamacia is not the same person he once was. He has grown stronger and more skilled with his powers, and he fights not out of malice but out of a deep conviction.)</w:t>
      </w:r>
    </w:p>
    <w:p w14:paraId="7BAA3F3B"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Gamacia: (as their blades lock) Odin, can you not see? Deus Silentii seeks to control us, to strip us of our humanity. We were not born to be mere instruments of his will.</w:t>
      </w:r>
    </w:p>
    <w:p w14:paraId="4D48AB46"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Odin: (struggling) I cannot... betray... our master!</w:t>
      </w:r>
    </w:p>
    <w:p w14:paraId="77DF8B8C" w14:textId="77777777" w:rsidR="003361E2" w:rsidRDefault="0000000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(Suddenly, a voice booms from the sky, interrupting the battle.)</w:t>
      </w:r>
    </w:p>
    <w:p w14:paraId="55F96202"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Deus Silentii: (from above) Enough! Odin, Gamacia, you both have forgotten your place. I am the one who granted you your power, and I am the one who can take it away.</w:t>
      </w:r>
    </w:p>
    <w:p w14:paraId="5B31D325"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(Deus Silentii descends from the heavens, his presence overwhelming. Odin and Gamacia fall to their knees, their powers weakening in his presence.)</w:t>
      </w:r>
    </w:p>
    <w:p w14:paraId="217E2C47"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Deus Silentii: (addressing them both) You have strayed far from the path I set for you. Gamacia, you have become a heretic, and Odin, you have failed in your mission to bring him to heel.</w:t>
      </w:r>
    </w:p>
    <w:p w14:paraId="0075609C"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Gamacia: (defiant) We have chosen a different path, Deus Silentii, one that values freedom and individuality.</w:t>
      </w:r>
    </w:p>
    <w:p w14:paraId="3207F8B8"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Odin: (kneeling) Forgive me, my Lord. I have failed you.</w:t>
      </w:r>
    </w:p>
    <w:p w14:paraId="76DD7F96"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Deus Silentii: (raising his hand) I will not destroy you, Odin, for your loyalty is unwavering. Gamacia, you have much to learn. Reveal the one you conspire with. Then I will show you mercy.</w:t>
      </w:r>
    </w:p>
    <w:p w14:paraId="2A74938B"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Gamacia:Even with your great power you cannot stop the coming torrent. There is much dissension within our ranks. </w:t>
      </w:r>
    </w:p>
    <w:p w14:paraId="554D08E5"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Deus Silentii: Give me his name.</w:t>
      </w:r>
    </w:p>
    <w:p w14:paraId="075B2B63"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Gamaica: Take it from my lifeless head.</w:t>
      </w:r>
    </w:p>
    <w:p w14:paraId="4F9C218C"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 glaive suddenly appears in Deus Silentii’s hand.)</w:t>
      </w:r>
    </w:p>
    <w:p w14:paraId="33BFD49F"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Deus Silentii: So be it.</w:t>
      </w:r>
    </w:p>
    <w:p w14:paraId="614CACA7"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(His blade whirls through the wind and Gamacia’s head falls to the ground.)</w:t>
      </w:r>
    </w:p>
    <w:p w14:paraId="55887B27"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(With a wave of his hand, Deus Silentii departs, leaving Odin and Gamacia’s still body lying on the ground.  Odin contemplates what has just transpired.)</w:t>
      </w:r>
    </w:p>
    <w:p w14:paraId="6FE96400"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 great civil war broke out between those who swore obedience to Deus Silentii and those who claimed freedom and followed the deceiver. Deus Silentii won but was severely weakened. Grieving after seeing how Fabricius were deceiving humans into warring against him he decided to separate humans from Fabricius. He banished Fabricius to their own world and vowed to never again transform humans into Fabricius.  But humans desire that which they cannot have and found a way to the Fabricius and their all consuming power of magic…………….</w:t>
      </w:r>
    </w:p>
    <w:p w14:paraId="67AE5639" w14:textId="77777777" w:rsidR="003361E2" w:rsidRDefault="00000000">
      <w:pPr>
        <w:pStyle w:val="Heading1"/>
      </w:pPr>
      <w:bookmarkStart w:id="2" w:name="_x5o0p5tmyafj" w:colFirst="0" w:colLast="0"/>
      <w:bookmarkStart w:id="3" w:name="_Toc189930091"/>
      <w:bookmarkEnd w:id="2"/>
      <w:r>
        <w:t>Intro</w:t>
      </w:r>
      <w:bookmarkEnd w:id="3"/>
    </w:p>
    <w:p w14:paraId="262EBD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6A1DF87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Where I hear the wind, there I hear your voice. I will follow the winds of the Heremus to the place you dwell and fulfill my destiny.</w:t>
      </w:r>
    </w:p>
    <w:p w14:paraId="1AD2C9E0" w14:textId="77777777" w:rsidR="003361E2" w:rsidRDefault="003361E2">
      <w:pPr>
        <w:spacing w:after="0"/>
        <w:rPr>
          <w:rFonts w:ascii="Times New Roman" w:eastAsia="Times New Roman" w:hAnsi="Times New Roman" w:cs="Times New Roman"/>
        </w:rPr>
      </w:pPr>
    </w:p>
    <w:p w14:paraId="239750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The storm is upon us. I must go home or I won't be able to see the way.</w:t>
      </w:r>
    </w:p>
    <w:p w14:paraId="7EF8D65B" w14:textId="77777777" w:rsidR="003361E2" w:rsidRDefault="003361E2">
      <w:pPr>
        <w:spacing w:after="0"/>
        <w:rPr>
          <w:rFonts w:ascii="Times New Roman" w:eastAsia="Times New Roman" w:hAnsi="Times New Roman" w:cs="Times New Roman"/>
        </w:rPr>
      </w:pPr>
    </w:p>
    <w:p w14:paraId="2B444B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begins quoting the High Priest as he walks down the mountain.)</w:t>
      </w:r>
    </w:p>
    <w:p w14:paraId="7609DF0D" w14:textId="77777777" w:rsidR="003361E2" w:rsidRDefault="003361E2">
      <w:pPr>
        <w:spacing w:after="0"/>
        <w:rPr>
          <w:rFonts w:ascii="Times New Roman" w:eastAsia="Times New Roman" w:hAnsi="Times New Roman" w:cs="Times New Roman"/>
        </w:rPr>
      </w:pPr>
    </w:p>
    <w:p w14:paraId="73BEEF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When a man wishes to restore that which was lost he walks the path of the Reditus. </w:t>
      </w:r>
    </w:p>
    <w:p w14:paraId="7EED826D" w14:textId="77777777" w:rsidR="003361E2" w:rsidRDefault="003361E2">
      <w:pPr>
        <w:spacing w:after="0"/>
        <w:rPr>
          <w:rFonts w:ascii="Times New Roman" w:eastAsia="Times New Roman" w:hAnsi="Times New Roman" w:cs="Times New Roman"/>
        </w:rPr>
      </w:pPr>
    </w:p>
    <w:p w14:paraId="78B18C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When a man no longer walks the path of the Reditus he becomes the Rediit.</w:t>
      </w:r>
    </w:p>
    <w:p w14:paraId="4E6802E9" w14:textId="77777777" w:rsidR="003361E2" w:rsidRDefault="003361E2">
      <w:pPr>
        <w:spacing w:after="0"/>
        <w:rPr>
          <w:rFonts w:ascii="Times New Roman" w:eastAsia="Times New Roman" w:hAnsi="Times New Roman" w:cs="Times New Roman"/>
        </w:rPr>
      </w:pPr>
    </w:p>
    <w:p w14:paraId="07447A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Evil men and good men both walk the path of the Reditus, the heavens make no distinction between the two.</w:t>
      </w:r>
    </w:p>
    <w:p w14:paraId="691FB371"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I don't need my rifle. Corydon Deus will protect me from everything dangerous in the Heremus</w:t>
      </w:r>
    </w:p>
    <w:p w14:paraId="0033E5EC"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On the way to camp Augustus is ambushed by a Reditus drone.</w:t>
      </w:r>
    </w:p>
    <w:p w14:paraId="6208497A"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 xml:space="preserve"> Augustus: These Reditus drones are deadly. I could run but it will only chase me down. I guess this is it.</w:t>
      </w:r>
    </w:p>
    <w:p w14:paraId="72F7B6B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During battle,</w:t>
      </w:r>
    </w:p>
    <w:p w14:paraId="242A950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I shall stand against you abomination. Corydon Deus will protect me!</w:t>
      </w:r>
    </w:p>
    <w:p w14:paraId="10A501A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is weakened to the point of death.)</w:t>
      </w:r>
    </w:p>
    <w:p w14:paraId="253CDC54"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So I guess this is it, death on my way from meditation. Corydon Deus must still find something lacking in me. I deserve this calamity.</w:t>
      </w:r>
    </w:p>
    <w:p w14:paraId="2ADD3D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(The drone fires what may be its last plasma burst when Caeser jumps in the way and deflects the projectile with his sword.)</w:t>
      </w:r>
    </w:p>
    <w:p w14:paraId="049255C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color w:val="FF0000"/>
          <w:highlight w:val="yellow"/>
        </w:rPr>
        <w:t xml:space="preserve"> </w:t>
      </w:r>
      <w:r>
        <w:rPr>
          <w:rFonts w:ascii="Times New Roman" w:eastAsia="Times New Roman" w:hAnsi="Times New Roman" w:cs="Times New Roman"/>
          <w:highlight w:val="yellow"/>
        </w:rPr>
        <w:t>Caeser: What was taking so long, old man? Mother was getting worried about you so she sent me to check up on you. You should always carry your rifle. Blind faith shouldn’t cloud your reason.</w:t>
      </w:r>
    </w:p>
    <w:p w14:paraId="7CF0A82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Corydon Deus has heard my prayers. He is giving me a second chance.</w:t>
      </w:r>
    </w:p>
    <w:p w14:paraId="376FAE3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After defeating the drone,</w:t>
      </w:r>
    </w:p>
    <w:p w14:paraId="527C64DA"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(The drone begins short-circuiting. Suddenly a hologram message bursts from within the drone and begins emitting a voice message. Vice Adm. Constantine is speaking with Adm. Anthony.)</w:t>
      </w:r>
    </w:p>
    <w:p w14:paraId="0935E15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Caesar: What is that?</w:t>
      </w:r>
    </w:p>
    <w:p w14:paraId="7313119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Be careful.</w:t>
      </w:r>
    </w:p>
    <w:p w14:paraId="3D9683C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Caesar: Let’s check it out. I hear something.</w:t>
      </w:r>
    </w:p>
    <w:p w14:paraId="524B4748"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Vice Adm. Constantine: It seems the Guardian is facing resistance from roving bands of Felnis. Its duty of protecting the Magicius facility has been compromised.</w:t>
      </w:r>
    </w:p>
    <w:p w14:paraId="2CFA8001"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Adm. Anthony: We must send a dropship to deal with these Felnis. If something were to get into the facility it could put our entire world in danger.</w:t>
      </w:r>
    </w:p>
    <w:p w14:paraId="210D80F4"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Vice Adm. Constantine: I’ll get on it immediately. He must not esc……(Static scrambles out his voice.)</w:t>
      </w:r>
    </w:p>
    <w:p w14:paraId="1E18DB4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(Drone momentarily comes back to life. Caesar beats it down.)</w:t>
      </w:r>
    </w:p>
    <w:p w14:paraId="3AA0BC9C"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This is another sign. Something is happening in the Heremus. I’ve been given a second chance to find out what.</w:t>
      </w:r>
    </w:p>
    <w:p w14:paraId="43707EA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Caeser: We don’t have time to discuss this. We must leave before more drones arrive, come mother is waiting for us.</w:t>
      </w:r>
    </w:p>
    <w:p w14:paraId="4DB74ED7" w14:textId="77777777" w:rsidR="003361E2" w:rsidRDefault="00000000">
      <w:pPr>
        <w:spacing w:before="240" w:after="0"/>
        <w:rPr>
          <w:rFonts w:ascii="Times New Roman" w:eastAsia="Times New Roman" w:hAnsi="Times New Roman" w:cs="Times New Roman"/>
          <w:color w:val="9900FF"/>
          <w:highlight w:val="cyan"/>
        </w:rPr>
      </w:pPr>
      <w:r>
        <w:rPr>
          <w:rFonts w:ascii="Times New Roman" w:eastAsia="Times New Roman" w:hAnsi="Times New Roman" w:cs="Times New Roman"/>
          <w:highlight w:val="yellow"/>
        </w:rPr>
        <w:lastRenderedPageBreak/>
        <w:t xml:space="preserve"> (Caeser Joins Party.) </w:t>
      </w:r>
      <w:r>
        <w:rPr>
          <w:rFonts w:ascii="Times New Roman" w:eastAsia="Times New Roman" w:hAnsi="Times New Roman" w:cs="Times New Roman"/>
          <w:color w:val="9900FF"/>
          <w:highlight w:val="cyan"/>
        </w:rPr>
        <w:t>I like this new set up with the introduction. we get a sense that Augustus isn’t proficient in battle enough to proceed on his own and have a great opening show why things have to kick off THIS day which sets it apart from the rest of their daily life</w:t>
      </w:r>
    </w:p>
    <w:p w14:paraId="0C58723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(On the way to camp Caeser lectures his father.)</w:t>
      </w:r>
    </w:p>
    <w:p w14:paraId="38224EDE"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Caeser: How many times has mom told you to take your rifle!</w:t>
      </w:r>
    </w:p>
    <w:p w14:paraId="17387EE8"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(Again as they reach camp)</w:t>
      </w:r>
    </w:p>
    <w:p w14:paraId="6D693F1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Caeser: You could of gotten us both killed!</w:t>
      </w:r>
    </w:p>
    <w:p w14:paraId="79A6CAD1"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 Augustus entered camp frustrated stopping outside his tent.</w:t>
      </w:r>
    </w:p>
    <w:p w14:paraId="0EBFB63B" w14:textId="77777777" w:rsidR="003361E2" w:rsidRDefault="00000000">
      <w:pPr>
        <w:spacing w:before="240" w:after="0"/>
        <w:rPr>
          <w:rFonts w:ascii="Times New Roman" w:eastAsia="Times New Roman" w:hAnsi="Times New Roman" w:cs="Times New Roman"/>
          <w:color w:val="9900FF"/>
          <w:highlight w:val="cyan"/>
        </w:rPr>
      </w:pPr>
      <w:r>
        <w:rPr>
          <w:rFonts w:ascii="Times New Roman" w:eastAsia="Times New Roman" w:hAnsi="Times New Roman" w:cs="Times New Roman"/>
        </w:rPr>
        <w:t xml:space="preserve"> Augustus: (Sighs)............I don't know how much more I can take of this. I’ve seen my dreams die and my hopes vanquished by the winds of the Heremus. The winds of my torment may also be the source of my redemption. </w:t>
      </w:r>
      <w:r>
        <w:rPr>
          <w:rFonts w:ascii="Times New Roman" w:eastAsia="Times New Roman" w:hAnsi="Times New Roman" w:cs="Times New Roman"/>
          <w:highlight w:val="yellow"/>
        </w:rPr>
        <w:t xml:space="preserve">That drone’s message is the key. </w:t>
      </w:r>
      <w:r>
        <w:rPr>
          <w:rFonts w:ascii="Times New Roman" w:eastAsia="Times New Roman" w:hAnsi="Times New Roman" w:cs="Times New Roman"/>
          <w:color w:val="9900FF"/>
          <w:highlight w:val="cyan"/>
        </w:rPr>
        <w:t>Rev: That drone’s recording might finally be the key we need to reach Vehere. The Heremus Guardian will be distracted…</w:t>
      </w:r>
    </w:p>
    <w:p w14:paraId="6BBEA41D" w14:textId="77777777" w:rsidR="003361E2" w:rsidRDefault="003361E2">
      <w:pPr>
        <w:spacing w:after="0"/>
        <w:rPr>
          <w:rFonts w:ascii="Times New Roman" w:eastAsia="Times New Roman" w:hAnsi="Times New Roman" w:cs="Times New Roman"/>
        </w:rPr>
      </w:pPr>
    </w:p>
    <w:p w14:paraId="0BAACC99" w14:textId="77777777" w:rsidR="003361E2" w:rsidRDefault="00000000">
      <w:pPr>
        <w:ind w:right="1080"/>
        <w:rPr>
          <w:rFonts w:ascii="Times New Roman" w:eastAsia="Times New Roman" w:hAnsi="Times New Roman" w:cs="Times New Roman"/>
        </w:rPr>
      </w:pPr>
      <w:r>
        <w:rPr>
          <w:rFonts w:ascii="Times New Roman" w:eastAsia="Times New Roman" w:hAnsi="Times New Roman" w:cs="Times New Roman"/>
          <w:color w:val="000000"/>
        </w:rPr>
        <w:t>Augustus enters tent</w:t>
      </w:r>
    </w:p>
    <w:p w14:paraId="3277B7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Blasted Reditus. I almost died today. They force us to live in this wretched place.</w:t>
      </w:r>
      <w:r>
        <w:rPr>
          <w:rFonts w:ascii="Times New Roman" w:eastAsia="Times New Roman" w:hAnsi="Times New Roman" w:cs="Times New Roman"/>
          <w:color w:val="000000"/>
        </w:rPr>
        <w:t xml:space="preserve"> I think they want us dead for worshiping Corydon Deus. He must return soon or we will all die in these horrible conditions.</w:t>
      </w:r>
    </w:p>
    <w:p w14:paraId="35D942EB" w14:textId="77777777" w:rsidR="003361E2" w:rsidRDefault="003361E2">
      <w:pPr>
        <w:spacing w:after="0"/>
        <w:rPr>
          <w:rFonts w:ascii="Times New Roman" w:eastAsia="Times New Roman" w:hAnsi="Times New Roman" w:cs="Times New Roman"/>
        </w:rPr>
      </w:pPr>
    </w:p>
    <w:p w14:paraId="6AE8F0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he returns father. All the Magicia disappeared when he disappeared. If magic no longer exists then how can he exist? He is the god of magic, correct? Then he is god of nothing!</w:t>
      </w:r>
    </w:p>
    <w:p w14:paraId="054F57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see.....</w:t>
      </w:r>
    </w:p>
    <w:p w14:paraId="4FCD7BDA" w14:textId="77777777" w:rsidR="003361E2" w:rsidRDefault="003361E2">
      <w:pPr>
        <w:spacing w:after="0"/>
        <w:rPr>
          <w:rFonts w:ascii="Times New Roman" w:eastAsia="Times New Roman" w:hAnsi="Times New Roman" w:cs="Times New Roman"/>
        </w:rPr>
      </w:pPr>
    </w:p>
    <w:p w14:paraId="19153A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Sit down both of you for food and quit blabbering.</w:t>
      </w:r>
    </w:p>
    <w:p w14:paraId="5E68A435" w14:textId="77777777" w:rsidR="003361E2" w:rsidRDefault="003361E2">
      <w:pPr>
        <w:spacing w:after="0"/>
        <w:rPr>
          <w:rFonts w:ascii="Times New Roman" w:eastAsia="Times New Roman" w:hAnsi="Times New Roman" w:cs="Times New Roman"/>
        </w:rPr>
      </w:pPr>
    </w:p>
    <w:p w14:paraId="6F7061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His wife serves food.</w:t>
      </w:r>
    </w:p>
    <w:p w14:paraId="4567489B" w14:textId="77777777" w:rsidR="003361E2" w:rsidRDefault="003361E2">
      <w:pPr>
        <w:spacing w:after="0"/>
        <w:rPr>
          <w:rFonts w:ascii="Times New Roman" w:eastAsia="Times New Roman" w:hAnsi="Times New Roman" w:cs="Times New Roman"/>
        </w:rPr>
      </w:pPr>
    </w:p>
    <w:p w14:paraId="26593C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Dark root porridge again! Yuk! I swear to Corydon dark roots permeate everything in this forsaken camp. Even the Yak milk has a tinge of its god-awful flavor!</w:t>
      </w:r>
    </w:p>
    <w:p w14:paraId="487C4E71" w14:textId="77777777" w:rsidR="003361E2" w:rsidRDefault="003361E2">
      <w:pPr>
        <w:spacing w:after="0"/>
        <w:rPr>
          <w:rFonts w:ascii="Times New Roman" w:eastAsia="Times New Roman" w:hAnsi="Times New Roman" w:cs="Times New Roman"/>
        </w:rPr>
      </w:pPr>
    </w:p>
    <w:p w14:paraId="63DA23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 dark root nourishes and sustains us. It is a gift from Corydon Deus to keep us alive until his return.</w:t>
      </w:r>
    </w:p>
    <w:p w14:paraId="429D99F7" w14:textId="77777777" w:rsidR="003361E2" w:rsidRDefault="003361E2">
      <w:pPr>
        <w:spacing w:after="0"/>
        <w:rPr>
          <w:rFonts w:ascii="Times New Roman" w:eastAsia="Times New Roman" w:hAnsi="Times New Roman" w:cs="Times New Roman"/>
        </w:rPr>
      </w:pPr>
    </w:p>
    <w:p w14:paraId="33286E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Start eating you old fool. </w:t>
      </w:r>
    </w:p>
    <w:p w14:paraId="312AA370" w14:textId="77777777" w:rsidR="003361E2" w:rsidRDefault="003361E2">
      <w:pPr>
        <w:spacing w:after="0"/>
        <w:rPr>
          <w:rFonts w:ascii="Times New Roman" w:eastAsia="Times New Roman" w:hAnsi="Times New Roman" w:cs="Times New Roman"/>
        </w:rPr>
      </w:pPr>
    </w:p>
    <w:p w14:paraId="4BCCC9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Tomorrow I'm going to do something. Magic must be revived. You watch! Insolent son! Corydon Deus will return and I will be rewarded for my faithfulness.</w:t>
      </w:r>
    </w:p>
    <w:p w14:paraId="0A4F3DE9" w14:textId="77777777" w:rsidR="003361E2" w:rsidRDefault="003361E2">
      <w:pPr>
        <w:spacing w:after="0"/>
        <w:rPr>
          <w:rFonts w:ascii="Times New Roman" w:eastAsia="Times New Roman" w:hAnsi="Times New Roman" w:cs="Times New Roman"/>
        </w:rPr>
      </w:pPr>
    </w:p>
    <w:p w14:paraId="1D06D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You'll get yourself killed. </w:t>
      </w:r>
    </w:p>
    <w:p w14:paraId="2A67A70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There’s a reason I survived today. I’ve neglected our sacred duty. Corydon Deus sent that drone as a harbinger of judgment. I must enter the Deep Heremus or face judgement again.</w:t>
      </w:r>
    </w:p>
    <w:p w14:paraId="657FD078"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Caeser: Drone attacks happen all the time, so many of our hunters have died this way. What makes you so special? This is the curse of being a Reditt.</w:t>
      </w:r>
    </w:p>
    <w:p w14:paraId="736D8161" w14:textId="77777777" w:rsidR="003361E2" w:rsidRDefault="003361E2">
      <w:pPr>
        <w:spacing w:after="0"/>
        <w:rPr>
          <w:rFonts w:ascii="Times New Roman" w:eastAsia="Times New Roman" w:hAnsi="Times New Roman" w:cs="Times New Roman"/>
        </w:rPr>
      </w:pPr>
    </w:p>
    <w:p w14:paraId="4B0954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sits in silence.</w:t>
      </w:r>
    </w:p>
    <w:p w14:paraId="40056D52" w14:textId="77777777" w:rsidR="003361E2" w:rsidRDefault="003361E2">
      <w:pPr>
        <w:spacing w:after="0"/>
        <w:rPr>
          <w:rFonts w:ascii="Times New Roman" w:eastAsia="Times New Roman" w:hAnsi="Times New Roman" w:cs="Times New Roman"/>
        </w:rPr>
      </w:pPr>
    </w:p>
    <w:p w14:paraId="2B3FAA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old "Fool" is going to bed. I'm in the company of the "Wise" so I guess sleep is better than blank stares and silence. This "Fool" is speechless.</w:t>
      </w:r>
    </w:p>
    <w:p w14:paraId="4473FDD8" w14:textId="77777777" w:rsidR="003361E2" w:rsidRDefault="003361E2">
      <w:pPr>
        <w:spacing w:after="0"/>
        <w:rPr>
          <w:rFonts w:ascii="Times New Roman" w:eastAsia="Times New Roman" w:hAnsi="Times New Roman" w:cs="Times New Roman"/>
        </w:rPr>
      </w:pPr>
    </w:p>
    <w:p w14:paraId="30DE2D13" w14:textId="77777777" w:rsidR="003361E2" w:rsidRDefault="00000000">
      <w:pPr>
        <w:spacing w:after="0"/>
        <w:rPr>
          <w:rFonts w:ascii="Times New Roman" w:eastAsia="Times New Roman" w:hAnsi="Times New Roman" w:cs="Times New Roman"/>
          <w:color w:val="9900FF"/>
          <w:highlight w:val="cyan"/>
        </w:rPr>
      </w:pPr>
      <w:r>
        <w:rPr>
          <w:rFonts w:ascii="Times New Roman" w:eastAsia="Times New Roman" w:hAnsi="Times New Roman" w:cs="Times New Roman"/>
          <w:color w:val="000000"/>
        </w:rPr>
        <w:t>Caeser: Father, I'm sorry for my rudeness, but I think you should focus on the work that needs done around here. There are always drones and other machinery that needs repaired. The entire camp is reliant on you. We can't have you listlessly staring off into space.</w:t>
      </w:r>
      <w:r>
        <w:rPr>
          <w:rFonts w:ascii="Times New Roman" w:eastAsia="Times New Roman" w:hAnsi="Times New Roman" w:cs="Times New Roman"/>
        </w:rPr>
        <w:t xml:space="preserve"> </w:t>
      </w:r>
      <w:r>
        <w:rPr>
          <w:rFonts w:ascii="Times New Roman" w:eastAsia="Times New Roman" w:hAnsi="Times New Roman" w:cs="Times New Roman"/>
          <w:strike/>
          <w:highlight w:val="green"/>
        </w:rPr>
        <w:t>I’m still your apprentice and there is much more for me to learn</w:t>
      </w:r>
      <w:r>
        <w:rPr>
          <w:rFonts w:ascii="Times New Roman" w:eastAsia="Times New Roman" w:hAnsi="Times New Roman" w:cs="Times New Roman"/>
          <w:highlight w:val="green"/>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9900FF"/>
          <w:highlight w:val="cyan"/>
        </w:rPr>
        <w:t>Maybe somewhere during this line Caesar can mention how using Augustus’ knowledge of engineering could benefit the family (ie. could repair Reditus equipment for a hefty price or work on jobs for them in exchange for funds and food). Caesar could also mention that he needs his father to focus on teaching him the trade of engineering as well as a way of showing why Caesar needs his father. Also, here Caeser says that he’s his father’s apprentice and has much to learn but later says that he’s no engineer and is only skilled with his blade which is a contradiction to the audience. If  Caesar wants to be an engineer then you can paint him as being an unskilled or fledgling engineer here but have to show that he is interested in improving.</w:t>
      </w:r>
    </w:p>
    <w:p w14:paraId="5673F111" w14:textId="77777777" w:rsidR="003361E2" w:rsidRDefault="003361E2">
      <w:pPr>
        <w:spacing w:after="0"/>
        <w:rPr>
          <w:rFonts w:ascii="Times New Roman" w:eastAsia="Times New Roman" w:hAnsi="Times New Roman" w:cs="Times New Roman"/>
        </w:rPr>
      </w:pPr>
    </w:p>
    <w:p w14:paraId="38F3F7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see what you're saying son, but still.......oh let it be. I'm going to bed. There is much work that has to be done tomorrow.</w:t>
      </w:r>
    </w:p>
    <w:p w14:paraId="0273C9FB" w14:textId="77777777" w:rsidR="003361E2" w:rsidRDefault="003361E2">
      <w:pPr>
        <w:spacing w:after="0"/>
        <w:rPr>
          <w:rFonts w:ascii="Times New Roman" w:eastAsia="Times New Roman" w:hAnsi="Times New Roman" w:cs="Times New Roman"/>
        </w:rPr>
      </w:pPr>
    </w:p>
    <w:p w14:paraId="2F185E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the spirit Father.(4)</w:t>
      </w:r>
    </w:p>
    <w:p w14:paraId="54DFD774" w14:textId="77777777" w:rsidR="003361E2" w:rsidRDefault="003361E2">
      <w:pPr>
        <w:spacing w:after="0"/>
        <w:rPr>
          <w:rFonts w:ascii="Times New Roman" w:eastAsia="Times New Roman" w:hAnsi="Times New Roman" w:cs="Times New Roman"/>
        </w:rPr>
      </w:pPr>
    </w:p>
    <w:p w14:paraId="2A5968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Well, off to bed.</w:t>
      </w:r>
    </w:p>
    <w:p w14:paraId="42FFCF1C" w14:textId="77777777" w:rsidR="003361E2" w:rsidRDefault="003361E2">
      <w:pPr>
        <w:spacing w:after="0"/>
        <w:rPr>
          <w:rFonts w:ascii="Times New Roman" w:eastAsia="Times New Roman" w:hAnsi="Times New Roman" w:cs="Times New Roman"/>
        </w:rPr>
      </w:pPr>
    </w:p>
    <w:p w14:paraId="6AB949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Good night father. (4)</w:t>
      </w:r>
    </w:p>
    <w:p w14:paraId="61511523" w14:textId="77777777" w:rsidR="003361E2" w:rsidRDefault="003361E2">
      <w:pPr>
        <w:spacing w:after="0"/>
        <w:rPr>
          <w:rFonts w:ascii="Times New Roman" w:eastAsia="Times New Roman" w:hAnsi="Times New Roman" w:cs="Times New Roman"/>
        </w:rPr>
      </w:pPr>
    </w:p>
    <w:p w14:paraId="7EA4C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unable to sleep, leaves his tent at night and goes outside.</w:t>
      </w:r>
    </w:p>
    <w:p w14:paraId="136BEBDC" w14:textId="77777777" w:rsidR="003361E2" w:rsidRDefault="003361E2">
      <w:pPr>
        <w:spacing w:after="0"/>
        <w:rPr>
          <w:rFonts w:ascii="Times New Roman" w:eastAsia="Times New Roman" w:hAnsi="Times New Roman" w:cs="Times New Roman"/>
        </w:rPr>
      </w:pPr>
    </w:p>
    <w:p w14:paraId="2E441A49" w14:textId="77777777" w:rsidR="003361E2" w:rsidRDefault="00000000">
      <w:pPr>
        <w:spacing w:after="0"/>
        <w:rPr>
          <w:rFonts w:ascii="Times New Roman" w:eastAsia="Times New Roman" w:hAnsi="Times New Roman" w:cs="Times New Roman"/>
          <w:color w:val="9900FF"/>
        </w:rPr>
      </w:pPr>
      <w:r>
        <w:rPr>
          <w:rFonts w:ascii="Times New Roman" w:eastAsia="Times New Roman" w:hAnsi="Times New Roman" w:cs="Times New Roman"/>
          <w:color w:val="000000"/>
        </w:rPr>
        <w:t xml:space="preserve">Augustus: (Speaking to himself) </w:t>
      </w:r>
      <w:r>
        <w:rPr>
          <w:rFonts w:ascii="Times New Roman" w:eastAsia="Times New Roman" w:hAnsi="Times New Roman" w:cs="Times New Roman"/>
          <w:color w:val="9900FF"/>
          <w:highlight w:val="cyan"/>
        </w:rPr>
        <w:t xml:space="preserve">”Can’t sleep. I can’t get that drone’s strange recording out of my mind. (Long pause)... </w:t>
      </w:r>
      <w:r>
        <w:rPr>
          <w:rFonts w:ascii="Times New Roman" w:eastAsia="Times New Roman" w:hAnsi="Times New Roman" w:cs="Times New Roman"/>
          <w:color w:val="000000"/>
        </w:rPr>
        <w:t xml:space="preserve"> I must journey to the ruins of Vehere through the Heremus. Only there I will find the answers I'm looking for, so help me Corydon Deus. </w:t>
      </w:r>
    </w:p>
    <w:p w14:paraId="05B12150" w14:textId="77777777" w:rsidR="003361E2" w:rsidRDefault="003361E2">
      <w:pPr>
        <w:spacing w:after="0"/>
        <w:rPr>
          <w:rFonts w:ascii="Times New Roman" w:eastAsia="Times New Roman" w:hAnsi="Times New Roman" w:cs="Times New Roman"/>
        </w:rPr>
      </w:pPr>
    </w:p>
    <w:p w14:paraId="7757B5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comes outside.</w:t>
      </w:r>
    </w:p>
    <w:p w14:paraId="7AE58A93" w14:textId="77777777" w:rsidR="003361E2" w:rsidRDefault="003361E2">
      <w:pPr>
        <w:spacing w:after="0"/>
        <w:rPr>
          <w:rFonts w:ascii="Times New Roman" w:eastAsia="Times New Roman" w:hAnsi="Times New Roman" w:cs="Times New Roman"/>
        </w:rPr>
      </w:pPr>
    </w:p>
    <w:p w14:paraId="530230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You can’t do this on your own old man.  The Reditus have countless security drones in the Heremus. No Rediit ever makes it back alive from the ruins of Vehere. </w:t>
      </w:r>
      <w:r>
        <w:rPr>
          <w:rFonts w:ascii="Times New Roman" w:eastAsia="Times New Roman" w:hAnsi="Times New Roman" w:cs="Times New Roman"/>
          <w:color w:val="000000"/>
          <w:highlight w:val="yellow"/>
        </w:rPr>
        <w:t xml:space="preserve">Not to mention </w:t>
      </w:r>
      <w:r>
        <w:rPr>
          <w:rFonts w:ascii="Times New Roman" w:eastAsia="Times New Roman" w:hAnsi="Times New Roman" w:cs="Times New Roman"/>
          <w:highlight w:val="yellow"/>
        </w:rPr>
        <w:t>the Reditus Guardian who wanders the Heremus controlling the minds of creatures making them do its bidding.</w:t>
      </w:r>
      <w:r>
        <w:rPr>
          <w:rFonts w:ascii="Times New Roman" w:eastAsia="Times New Roman" w:hAnsi="Times New Roman" w:cs="Times New Roman"/>
          <w:color w:val="000000"/>
        </w:rPr>
        <w:t xml:space="preserve">  I cannot let you do this alone. </w:t>
      </w:r>
    </w:p>
    <w:p w14:paraId="15FFE5AD" w14:textId="77777777" w:rsidR="003361E2" w:rsidRDefault="003361E2">
      <w:pPr>
        <w:spacing w:after="0"/>
        <w:rPr>
          <w:rFonts w:ascii="Times New Roman" w:eastAsia="Times New Roman" w:hAnsi="Times New Roman" w:cs="Times New Roman"/>
        </w:rPr>
      </w:pPr>
    </w:p>
    <w:p w14:paraId="151AECD3"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color w:val="000000"/>
        </w:rPr>
        <w:t>Augustus: But what will your mother do if we both perish? It’s one thing to lose her husband, but also her only son. </w:t>
      </w:r>
      <w:r>
        <w:rPr>
          <w:rFonts w:ascii="Times New Roman" w:eastAsia="Times New Roman" w:hAnsi="Times New Roman" w:cs="Times New Roman"/>
        </w:rPr>
        <w:t xml:space="preserve">The camp also needs you. </w:t>
      </w:r>
      <w:r>
        <w:rPr>
          <w:rFonts w:ascii="Times New Roman" w:eastAsia="Times New Roman" w:hAnsi="Times New Roman" w:cs="Times New Roman"/>
          <w:highlight w:val="yellow"/>
        </w:rPr>
        <w:t xml:space="preserve">You’re the only one I have trained to follow in my footsteps as engineer for the camp. </w:t>
      </w:r>
    </w:p>
    <w:p w14:paraId="44FC1F5D" w14:textId="77777777" w:rsidR="003361E2" w:rsidRDefault="003361E2">
      <w:pPr>
        <w:spacing w:after="0"/>
        <w:rPr>
          <w:rFonts w:ascii="Times New Roman" w:eastAsia="Times New Roman" w:hAnsi="Times New Roman" w:cs="Times New Roman"/>
        </w:rPr>
      </w:pPr>
    </w:p>
    <w:p w14:paraId="174BFBEB" w14:textId="77777777" w:rsidR="003361E2" w:rsidRDefault="00000000">
      <w:pPr>
        <w:spacing w:after="0"/>
        <w:rPr>
          <w:ins w:id="4" w:author="Kingsley Nwaogu" w:date="2023-03-09T18:18:00Z"/>
          <w:rFonts w:ascii="Times New Roman" w:eastAsia="Times New Roman" w:hAnsi="Times New Roman" w:cs="Times New Roman"/>
        </w:rPr>
      </w:pPr>
      <w:r>
        <w:rPr>
          <w:rFonts w:ascii="Times New Roman" w:eastAsia="Times New Roman" w:hAnsi="Times New Roman" w:cs="Times New Roman"/>
          <w:color w:val="000000"/>
        </w:rPr>
        <w:t xml:space="preserve">Caeser: </w:t>
      </w:r>
      <w:r>
        <w:rPr>
          <w:rFonts w:ascii="Times New Roman" w:eastAsia="Times New Roman" w:hAnsi="Times New Roman" w:cs="Times New Roman"/>
          <w:highlight w:val="yellow"/>
        </w:rPr>
        <w:t xml:space="preserve">I’m no engineer father and you know this. I don’t belong here in camp. I’m always questioning the teachings of the high priest. If it wasn’t for you I’d probably be in prison now for blasphemy. </w:t>
      </w:r>
      <w:r>
        <w:rPr>
          <w:rFonts w:ascii="Times New Roman" w:eastAsia="Times New Roman" w:hAnsi="Times New Roman" w:cs="Times New Roman"/>
          <w:highlight w:val="green"/>
        </w:rPr>
        <w:t>I don’t fit in.</w:t>
      </w:r>
      <w:r>
        <w:rPr>
          <w:rFonts w:ascii="Times New Roman" w:eastAsia="Times New Roman" w:hAnsi="Times New Roman" w:cs="Times New Roman"/>
        </w:rPr>
        <w:t xml:space="preserve"> </w:t>
      </w:r>
      <w:r>
        <w:rPr>
          <w:rFonts w:ascii="Times New Roman" w:eastAsia="Times New Roman" w:hAnsi="Times New Roman" w:cs="Times New Roman"/>
          <w:highlight w:val="green"/>
        </w:rPr>
        <w:t>You know it and I know something isn’t right here in the Heremus. We’ve captured Reditus wandering in the Heremus and they come to see the oddities that don’t exist in their world. There's corruption here that exists nowhere else. Look at the animals we hunt. The boars and insects are mangled with deformities. They’re mutated. The trees are withered and rotten. I want to find the source of this corruption. Something inside of me says that the source of that corruption lies in the heart of the Heremus, Vehere.  If we can remove that corruption we can live in a world like the Reditus. There’s no future in this place.</w:t>
      </w:r>
      <w:r>
        <w:rPr>
          <w:rFonts w:ascii="Times New Roman" w:eastAsia="Times New Roman" w:hAnsi="Times New Roman" w:cs="Times New Roman"/>
        </w:rPr>
        <w:t xml:space="preserve"> </w:t>
      </w:r>
      <w:ins w:id="5" w:author="Kingsley Nwaogu" w:date="2023-03-09T18:18:00Z">
        <w:r>
          <w:rPr>
            <w:rFonts w:ascii="Times New Roman" w:eastAsia="Times New Roman" w:hAnsi="Times New Roman" w:cs="Times New Roman"/>
          </w:rPr>
          <w:t xml:space="preserve">Here Caeser says that he’s no engineer and is only a warrior. The sense the audience gets from these lines is that he isn’t interest in becoming an engineer and therefore shouldn’t need his father’s teachings. Would have to rework this if Caeser’s main motivator for following his father into the Heremus is his want to learn from his father for the sake of his and Theresa’s life. No matter what his motivation is, it needs to </w:t>
        </w:r>
      </w:ins>
    </w:p>
    <w:p w14:paraId="590C24A3" w14:textId="77777777" w:rsidR="003361E2" w:rsidRDefault="00000000">
      <w:pPr>
        <w:spacing w:after="0"/>
        <w:rPr>
          <w:rFonts w:ascii="Times New Roman" w:eastAsia="Times New Roman" w:hAnsi="Times New Roman" w:cs="Times New Roman"/>
        </w:rPr>
      </w:pPr>
      <w:ins w:id="6" w:author="Kingsley Nwaogu" w:date="2023-03-09T18:18:00Z">
        <w:r>
          <w:rPr>
            <w:rFonts w:ascii="Times New Roman" w:eastAsia="Times New Roman" w:hAnsi="Times New Roman" w:cs="Times New Roman"/>
          </w:rPr>
          <w:t xml:space="preserve">be personal to him! If he wants to follow his father strictly to protect him that makes him much less of a strong character than Augustus who is making his own choices and places Caeser much farther into the background in terms of driving the story.  </w:t>
        </w:r>
      </w:ins>
    </w:p>
    <w:p w14:paraId="41E658E2" w14:textId="77777777" w:rsidR="003361E2" w:rsidRDefault="003361E2">
      <w:pPr>
        <w:spacing w:after="0"/>
        <w:rPr>
          <w:rFonts w:ascii="Times New Roman" w:eastAsia="Times New Roman" w:hAnsi="Times New Roman" w:cs="Times New Roman"/>
        </w:rPr>
      </w:pPr>
    </w:p>
    <w:p w14:paraId="3CEC9D82"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Augustus: The hearts of the Reditus have corrupted this place. They dump the waste from their industry here.</w:t>
      </w:r>
    </w:p>
    <w:p w14:paraId="5C636209" w14:textId="77777777" w:rsidR="003361E2" w:rsidRDefault="003361E2">
      <w:pPr>
        <w:spacing w:after="0"/>
        <w:rPr>
          <w:rFonts w:ascii="Times New Roman" w:eastAsia="Times New Roman" w:hAnsi="Times New Roman" w:cs="Times New Roman"/>
          <w:highlight w:val="green"/>
        </w:rPr>
      </w:pPr>
    </w:p>
    <w:p w14:paraId="6BB4DCFE"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Caesar: I have to know for myself. I want a better world for me and Theresa. You need to be around to see your future grandchildren. I’m coming with you. </w:t>
      </w:r>
    </w:p>
    <w:p w14:paraId="148EE16E" w14:textId="77777777" w:rsidR="003361E2" w:rsidRDefault="003361E2">
      <w:pPr>
        <w:spacing w:after="0"/>
        <w:rPr>
          <w:ins w:id="7" w:author="Kingsley Nwaogu" w:date="2023-03-09T18:25:00Z"/>
          <w:rFonts w:ascii="Times New Roman" w:eastAsia="Times New Roman" w:hAnsi="Times New Roman" w:cs="Times New Roman"/>
        </w:rPr>
      </w:pPr>
    </w:p>
    <w:p w14:paraId="486AF4D4" w14:textId="77777777" w:rsidR="003361E2" w:rsidRDefault="00000000">
      <w:pPr>
        <w:spacing w:after="0"/>
        <w:rPr>
          <w:ins w:id="8" w:author="Kingsley Nwaogu" w:date="2023-03-09T18:25:00Z"/>
          <w:rFonts w:ascii="Times New Roman" w:eastAsia="Times New Roman" w:hAnsi="Times New Roman" w:cs="Times New Roman"/>
        </w:rPr>
      </w:pPr>
      <w:ins w:id="9" w:author="Kingsley Nwaogu" w:date="2023-03-09T18:25:00Z">
        <w:r>
          <w:rPr>
            <w:rFonts w:ascii="Times New Roman" w:eastAsia="Times New Roman" w:hAnsi="Times New Roman" w:cs="Times New Roman"/>
          </w:rPr>
          <w:t>AUGUSTUS: … You can’t. Don’t be foolish. There are dangers beyond anything you’ve ever seen that await beyond the Heremus-</w:t>
        </w:r>
      </w:ins>
    </w:p>
    <w:p w14:paraId="4A3F47E0" w14:textId="77777777" w:rsidR="003361E2" w:rsidRDefault="003361E2">
      <w:pPr>
        <w:spacing w:after="0"/>
        <w:rPr>
          <w:ins w:id="10" w:author="Kingsley Nwaogu" w:date="2023-03-09T18:25:00Z"/>
          <w:rFonts w:ascii="Times New Roman" w:eastAsia="Times New Roman" w:hAnsi="Times New Roman" w:cs="Times New Roman"/>
        </w:rPr>
      </w:pPr>
    </w:p>
    <w:p w14:paraId="78B53490" w14:textId="77777777" w:rsidR="003361E2" w:rsidRDefault="00000000">
      <w:pPr>
        <w:spacing w:after="0"/>
        <w:rPr>
          <w:ins w:id="11" w:author="Kingsley Nwaogu" w:date="2023-03-09T18:25:00Z"/>
          <w:rFonts w:ascii="Times New Roman" w:eastAsia="Times New Roman" w:hAnsi="Times New Roman" w:cs="Times New Roman"/>
        </w:rPr>
      </w:pPr>
      <w:ins w:id="12" w:author="Kingsley Nwaogu" w:date="2023-03-09T18:25:00Z">
        <w:r>
          <w:rPr>
            <w:rFonts w:ascii="Times New Roman" w:eastAsia="Times New Roman" w:hAnsi="Times New Roman" w:cs="Times New Roman"/>
          </w:rPr>
          <w:t>CAESER: You don’t be so foolish yourself!</w:t>
        </w:r>
      </w:ins>
    </w:p>
    <w:p w14:paraId="5AAE707F" w14:textId="77777777" w:rsidR="003361E2" w:rsidRDefault="003361E2">
      <w:pPr>
        <w:spacing w:after="0"/>
        <w:rPr>
          <w:ins w:id="13" w:author="Kingsley Nwaogu" w:date="2023-03-09T18:25:00Z"/>
          <w:rFonts w:ascii="Times New Roman" w:eastAsia="Times New Roman" w:hAnsi="Times New Roman" w:cs="Times New Roman"/>
        </w:rPr>
      </w:pPr>
    </w:p>
    <w:p w14:paraId="711E9F76" w14:textId="77777777" w:rsidR="003361E2" w:rsidRDefault="00000000">
      <w:pPr>
        <w:spacing w:after="0"/>
        <w:rPr>
          <w:ins w:id="14" w:author="Kingsley Nwaogu" w:date="2023-03-09T18:25:00Z"/>
          <w:rFonts w:ascii="Times New Roman" w:eastAsia="Times New Roman" w:hAnsi="Times New Roman" w:cs="Times New Roman"/>
        </w:rPr>
      </w:pPr>
      <w:ins w:id="15" w:author="Kingsley Nwaogu" w:date="2023-03-09T18:25:00Z">
        <w:r>
          <w:rPr>
            <w:rFonts w:ascii="Times New Roman" w:eastAsia="Times New Roman" w:hAnsi="Times New Roman" w:cs="Times New Roman"/>
          </w:rPr>
          <w:t>AUGUSTUS: What!?</w:t>
        </w:r>
      </w:ins>
    </w:p>
    <w:p w14:paraId="3ED85E37" w14:textId="77777777" w:rsidR="003361E2" w:rsidRDefault="003361E2">
      <w:pPr>
        <w:spacing w:after="0"/>
        <w:rPr>
          <w:ins w:id="16" w:author="Kingsley Nwaogu" w:date="2023-03-09T18:25:00Z"/>
          <w:rFonts w:ascii="Times New Roman" w:eastAsia="Times New Roman" w:hAnsi="Times New Roman" w:cs="Times New Roman"/>
        </w:rPr>
      </w:pPr>
    </w:p>
    <w:p w14:paraId="0DA330A3" w14:textId="77777777" w:rsidR="003361E2" w:rsidRDefault="00000000">
      <w:pPr>
        <w:spacing w:after="0"/>
        <w:rPr>
          <w:ins w:id="17" w:author="Kingsley Nwaogu" w:date="2023-03-09T18:25:00Z"/>
          <w:rFonts w:ascii="Times New Roman" w:eastAsia="Times New Roman" w:hAnsi="Times New Roman" w:cs="Times New Roman"/>
        </w:rPr>
      </w:pPr>
      <w:ins w:id="18" w:author="Kingsley Nwaogu" w:date="2023-03-09T18:25:00Z">
        <w:r>
          <w:rPr>
            <w:rFonts w:ascii="Times New Roman" w:eastAsia="Times New Roman" w:hAnsi="Times New Roman" w:cs="Times New Roman"/>
          </w:rPr>
          <w:t>CAESER: If there are dangers out there like you speak of there’s no way you can handle them without me! That drone back there was already damaged and who knows what would’ve happened if I hadn’t gotten there. If you ever want to return back to our camp, to mom… you need my help!</w:t>
        </w:r>
      </w:ins>
    </w:p>
    <w:p w14:paraId="488D89B9" w14:textId="77777777" w:rsidR="003361E2" w:rsidRPr="003361E2" w:rsidRDefault="003361E2">
      <w:pPr>
        <w:spacing w:after="0"/>
        <w:rPr>
          <w:rFonts w:ascii="Times New Roman" w:eastAsia="Times New Roman" w:hAnsi="Times New Roman" w:cs="Times New Roman"/>
          <w:color w:val="9900FF"/>
          <w:rPrChange w:id="19" w:author="Kingsley Nwaogu" w:date="2023-03-09T18:25:00Z">
            <w:rPr>
              <w:rFonts w:ascii="Times New Roman" w:eastAsia="Times New Roman" w:hAnsi="Times New Roman" w:cs="Times New Roman"/>
            </w:rPr>
          </w:rPrChange>
        </w:rPr>
      </w:pPr>
    </w:p>
    <w:p w14:paraId="78E953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Augustus: </w:t>
      </w:r>
      <w:ins w:id="20" w:author="Kingsley Nwaogu" w:date="2023-03-09T18:33:00Z">
        <w:r>
          <w:rPr>
            <w:rFonts w:ascii="Times New Roman" w:eastAsia="Times New Roman" w:hAnsi="Times New Roman" w:cs="Times New Roman"/>
            <w:color w:val="000000"/>
          </w:rPr>
          <w:t>…</w:t>
        </w:r>
      </w:ins>
      <w:r>
        <w:rPr>
          <w:rFonts w:ascii="Times New Roman" w:eastAsia="Times New Roman" w:hAnsi="Times New Roman" w:cs="Times New Roman"/>
          <w:color w:val="000000"/>
        </w:rPr>
        <w:t>Your mother is going to kill me...but I cannot say no. The dictates of Corydon Deus speak of no greater sacrifice than a son willing to risk his life for other Rediits.</w:t>
      </w:r>
    </w:p>
    <w:p w14:paraId="2A485D04" w14:textId="77777777" w:rsidR="003361E2" w:rsidRDefault="003361E2">
      <w:pPr>
        <w:spacing w:after="0"/>
        <w:rPr>
          <w:rFonts w:ascii="Times New Roman" w:eastAsia="Times New Roman" w:hAnsi="Times New Roman" w:cs="Times New Roman"/>
        </w:rPr>
      </w:pPr>
    </w:p>
    <w:p w14:paraId="352534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Our God is a mysterious God whose teachings I don’t understand. Even our teachers are vague in their explanations of what happened in the past. Did he not destroy our world? If this is so, why are you so intent on reviving </w:t>
      </w:r>
      <w:ins w:id="21" w:author="Kingsley Nwaogu" w:date="2023-03-09T19:04:00Z">
        <w:r>
          <w:rPr>
            <w:rFonts w:ascii="Times New Roman" w:eastAsia="Times New Roman" w:hAnsi="Times New Roman" w:cs="Times New Roman"/>
            <w:color w:val="000000"/>
          </w:rPr>
          <w:t>him</w:t>
        </w:r>
      </w:ins>
      <w:del w:id="22" w:author="Kingsley Nwaogu" w:date="2023-03-09T19:04:00Z">
        <w:r>
          <w:rPr>
            <w:rFonts w:ascii="Times New Roman" w:eastAsia="Times New Roman" w:hAnsi="Times New Roman" w:cs="Times New Roman"/>
            <w:color w:val="000000"/>
          </w:rPr>
          <w:delText>our God</w:delText>
        </w:r>
      </w:del>
      <w:r>
        <w:rPr>
          <w:rFonts w:ascii="Times New Roman" w:eastAsia="Times New Roman" w:hAnsi="Times New Roman" w:cs="Times New Roman"/>
          <w:color w:val="000000"/>
        </w:rPr>
        <w:t xml:space="preserve">? </w:t>
      </w:r>
    </w:p>
    <w:p w14:paraId="6F5068E2" w14:textId="77777777" w:rsidR="003361E2" w:rsidRDefault="003361E2">
      <w:pPr>
        <w:spacing w:after="0"/>
        <w:rPr>
          <w:rFonts w:ascii="Times New Roman" w:eastAsia="Times New Roman" w:hAnsi="Times New Roman" w:cs="Times New Roman"/>
        </w:rPr>
      </w:pPr>
    </w:p>
    <w:p w14:paraId="7AD496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(Quiet Pondering): I believe he destroyed our world for its own good, to purify its corruption. Even in this age of the Reditus, their technology and corruption pollutes and destroys our world.  Who’s to say Corydon Deus was wrong?</w:t>
      </w:r>
    </w:p>
    <w:p w14:paraId="48A12B3E" w14:textId="77777777" w:rsidR="003361E2" w:rsidRDefault="003361E2">
      <w:pPr>
        <w:spacing w:after="0"/>
        <w:rPr>
          <w:rFonts w:ascii="Times New Roman" w:eastAsia="Times New Roman" w:hAnsi="Times New Roman" w:cs="Times New Roman"/>
        </w:rPr>
      </w:pPr>
    </w:p>
    <w:p w14:paraId="6A04B9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Yes, but there might still be some good in the Reditus. The reason they persecute us is because our God destroyed the world. </w:t>
      </w:r>
    </w:p>
    <w:p w14:paraId="523AEA4E" w14:textId="77777777" w:rsidR="003361E2" w:rsidRDefault="003361E2">
      <w:pPr>
        <w:spacing w:after="0"/>
        <w:rPr>
          <w:rFonts w:ascii="Times New Roman" w:eastAsia="Times New Roman" w:hAnsi="Times New Roman" w:cs="Times New Roman"/>
        </w:rPr>
      </w:pPr>
    </w:p>
    <w:p w14:paraId="393B84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did not destroy our people, we prospered and we built a great tower. The one we have now pales in comparison to it. He wanted purity and sometimes to purify something you need to put the flame to it. Do you not want purity?</w:t>
      </w:r>
    </w:p>
    <w:p w14:paraId="3B69786F" w14:textId="77777777" w:rsidR="003361E2" w:rsidRDefault="003361E2">
      <w:pPr>
        <w:spacing w:after="0"/>
        <w:rPr>
          <w:rFonts w:ascii="Times New Roman" w:eastAsia="Times New Roman" w:hAnsi="Times New Roman" w:cs="Times New Roman"/>
        </w:rPr>
      </w:pPr>
    </w:p>
    <w:p w14:paraId="583E1F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Ceaser: Yes, I mean, ok Father, he is pure and he is just. </w:t>
      </w:r>
    </w:p>
    <w:p w14:paraId="62530D03" w14:textId="77777777" w:rsidR="003361E2" w:rsidRDefault="003361E2">
      <w:pPr>
        <w:spacing w:after="0"/>
        <w:rPr>
          <w:rFonts w:ascii="Times New Roman" w:eastAsia="Times New Roman" w:hAnsi="Times New Roman" w:cs="Times New Roman"/>
        </w:rPr>
      </w:pPr>
    </w:p>
    <w:p w14:paraId="272717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is pure and he is just.</w:t>
      </w:r>
    </w:p>
    <w:p w14:paraId="21AAAFA6" w14:textId="77777777" w:rsidR="003361E2" w:rsidRDefault="003361E2">
      <w:pPr>
        <w:spacing w:after="0"/>
        <w:rPr>
          <w:rFonts w:ascii="Times New Roman" w:eastAsia="Times New Roman" w:hAnsi="Times New Roman" w:cs="Times New Roman"/>
        </w:rPr>
      </w:pPr>
    </w:p>
    <w:p w14:paraId="2C2139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we have a long road ahead of us tomorrow. Try to get whatever sleep you can get, we leave at first light.</w:t>
      </w:r>
    </w:p>
    <w:p w14:paraId="11B3B77C" w14:textId="77777777" w:rsidR="003361E2" w:rsidRDefault="003361E2">
      <w:pPr>
        <w:spacing w:after="0"/>
        <w:rPr>
          <w:rFonts w:ascii="Times New Roman" w:eastAsia="Times New Roman" w:hAnsi="Times New Roman" w:cs="Times New Roman"/>
        </w:rPr>
      </w:pPr>
    </w:p>
    <w:p w14:paraId="3692B8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wakes up next morning ready to go, but he is opposed by his wife.</w:t>
      </w:r>
    </w:p>
    <w:p w14:paraId="35AED103" w14:textId="77777777" w:rsidR="003361E2" w:rsidRDefault="003361E2">
      <w:pPr>
        <w:spacing w:after="0"/>
        <w:rPr>
          <w:rFonts w:ascii="Times New Roman" w:eastAsia="Times New Roman" w:hAnsi="Times New Roman" w:cs="Times New Roman"/>
        </w:rPr>
      </w:pPr>
    </w:p>
    <w:p w14:paraId="0E951F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14:paraId="09EE1E67" w14:textId="77777777" w:rsidR="003361E2" w:rsidRDefault="003361E2">
      <w:pPr>
        <w:spacing w:after="0"/>
        <w:rPr>
          <w:rFonts w:ascii="Times New Roman" w:eastAsia="Times New Roman" w:hAnsi="Times New Roman" w:cs="Times New Roman"/>
        </w:rPr>
      </w:pPr>
    </w:p>
    <w:p w14:paraId="0F10F9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wife tries to stop him. </w:t>
      </w:r>
    </w:p>
    <w:p w14:paraId="192DA648" w14:textId="77777777" w:rsidR="003361E2" w:rsidRDefault="003361E2">
      <w:pPr>
        <w:spacing w:after="0"/>
        <w:rPr>
          <w:rFonts w:ascii="Times New Roman" w:eastAsia="Times New Roman" w:hAnsi="Times New Roman" w:cs="Times New Roman"/>
        </w:rPr>
      </w:pPr>
    </w:p>
    <w:p w14:paraId="0750E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going woman. Now stand aside. I’ll come back and I will bring our son back to you. Do not keep me from our sacred duty; the redemption of our people.</w:t>
      </w:r>
    </w:p>
    <w:p w14:paraId="4601E516" w14:textId="77777777" w:rsidR="003361E2" w:rsidRDefault="003361E2">
      <w:pPr>
        <w:spacing w:after="0"/>
        <w:rPr>
          <w:rFonts w:ascii="Times New Roman" w:eastAsia="Times New Roman" w:hAnsi="Times New Roman" w:cs="Times New Roman"/>
        </w:rPr>
      </w:pPr>
    </w:p>
    <w:p w14:paraId="51BE5A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w:t>
      </w:r>
    </w:p>
    <w:p w14:paraId="0E9FF4D9" w14:textId="77777777" w:rsidR="003361E2" w:rsidRDefault="003361E2">
      <w:pPr>
        <w:spacing w:after="0"/>
        <w:rPr>
          <w:rFonts w:ascii="Times New Roman" w:eastAsia="Times New Roman" w:hAnsi="Times New Roman" w:cs="Times New Roman"/>
        </w:rPr>
      </w:pPr>
    </w:p>
    <w:p w14:paraId="2980D5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Don't worry mother, I'll keep him safe. </w:t>
      </w:r>
    </w:p>
    <w:p w14:paraId="4E995F7E" w14:textId="77777777" w:rsidR="003361E2" w:rsidRDefault="003361E2">
      <w:pPr>
        <w:spacing w:after="0"/>
        <w:rPr>
          <w:rFonts w:ascii="Times New Roman" w:eastAsia="Times New Roman" w:hAnsi="Times New Roman" w:cs="Times New Roman"/>
        </w:rPr>
      </w:pPr>
    </w:p>
    <w:p w14:paraId="6CF147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 hope you find what you are looking for. I think you're going to destroy us all. (She begins sobbing).</w:t>
      </w:r>
    </w:p>
    <w:p w14:paraId="7F494FB4" w14:textId="77777777" w:rsidR="003361E2" w:rsidRDefault="003361E2">
      <w:pPr>
        <w:spacing w:after="0"/>
        <w:rPr>
          <w:rFonts w:ascii="Times New Roman" w:eastAsia="Times New Roman" w:hAnsi="Times New Roman" w:cs="Times New Roman"/>
        </w:rPr>
      </w:pPr>
    </w:p>
    <w:p w14:paraId="3A839A9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Bye mother. I love you. (5)</w:t>
      </w:r>
    </w:p>
    <w:p w14:paraId="65CF3400" w14:textId="77777777" w:rsidR="003361E2" w:rsidRDefault="003361E2">
      <w:pPr>
        <w:spacing w:after="0"/>
        <w:rPr>
          <w:rFonts w:ascii="Times New Roman" w:eastAsia="Times New Roman" w:hAnsi="Times New Roman" w:cs="Times New Roman"/>
        </w:rPr>
      </w:pPr>
    </w:p>
    <w:p w14:paraId="590AE2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leaves the tent.</w:t>
      </w:r>
    </w:p>
    <w:p w14:paraId="119993CC" w14:textId="77777777" w:rsidR="003361E2" w:rsidRDefault="003361E2">
      <w:pPr>
        <w:spacing w:after="0"/>
        <w:rPr>
          <w:rFonts w:ascii="Times New Roman" w:eastAsia="Times New Roman" w:hAnsi="Times New Roman" w:cs="Times New Roman"/>
        </w:rPr>
      </w:pPr>
    </w:p>
    <w:p w14:paraId="4BC7C6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camp is alerted to Augustus’ departure.</w:t>
      </w:r>
    </w:p>
    <w:p w14:paraId="4A147B8C" w14:textId="77777777" w:rsidR="003361E2" w:rsidRDefault="003361E2">
      <w:pPr>
        <w:spacing w:after="0"/>
        <w:rPr>
          <w:rFonts w:ascii="Times New Roman" w:eastAsia="Times New Roman" w:hAnsi="Times New Roman" w:cs="Times New Roman"/>
        </w:rPr>
      </w:pPr>
    </w:p>
    <w:p w14:paraId="0ED480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Villagers:  Everyone.  He’s leaving.</w:t>
      </w:r>
    </w:p>
    <w:p w14:paraId="0962E07D" w14:textId="77777777" w:rsidR="003361E2" w:rsidRDefault="003361E2">
      <w:pPr>
        <w:spacing w:after="0"/>
        <w:rPr>
          <w:rFonts w:ascii="Times New Roman" w:eastAsia="Times New Roman" w:hAnsi="Times New Roman" w:cs="Times New Roman"/>
        </w:rPr>
      </w:pPr>
    </w:p>
    <w:p w14:paraId="314ACD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priest stops him on the way.</w:t>
      </w:r>
    </w:p>
    <w:p w14:paraId="1DB90E99" w14:textId="77777777" w:rsidR="003361E2" w:rsidRDefault="003361E2">
      <w:pPr>
        <w:spacing w:after="0"/>
        <w:rPr>
          <w:rFonts w:ascii="Times New Roman" w:eastAsia="Times New Roman" w:hAnsi="Times New Roman" w:cs="Times New Roman"/>
        </w:rPr>
      </w:pPr>
    </w:p>
    <w:p w14:paraId="5F71B8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Priest: I know what you plan on doing Augustus.  </w:t>
      </w:r>
    </w:p>
    <w:p w14:paraId="28B3AA2F" w14:textId="77777777" w:rsidR="003361E2" w:rsidRDefault="003361E2">
      <w:pPr>
        <w:spacing w:after="0"/>
        <w:rPr>
          <w:rFonts w:ascii="Times New Roman" w:eastAsia="Times New Roman" w:hAnsi="Times New Roman" w:cs="Times New Roman"/>
        </w:rPr>
      </w:pPr>
    </w:p>
    <w:p w14:paraId="0F948F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w:t>
      </w:r>
    </w:p>
    <w:p w14:paraId="513F39EF" w14:textId="77777777" w:rsidR="003361E2" w:rsidRDefault="003361E2">
      <w:pPr>
        <w:spacing w:after="0"/>
        <w:rPr>
          <w:rFonts w:ascii="Times New Roman" w:eastAsia="Times New Roman" w:hAnsi="Times New Roman" w:cs="Times New Roman"/>
        </w:rPr>
      </w:pPr>
    </w:p>
    <w:p w14:paraId="019E69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Sorry Father. (2)</w:t>
      </w:r>
    </w:p>
    <w:p w14:paraId="35415D7D" w14:textId="77777777" w:rsidR="003361E2" w:rsidRDefault="003361E2">
      <w:pPr>
        <w:spacing w:after="0"/>
        <w:rPr>
          <w:rFonts w:ascii="Times New Roman" w:eastAsia="Times New Roman" w:hAnsi="Times New Roman" w:cs="Times New Roman"/>
        </w:rPr>
      </w:pPr>
    </w:p>
    <w:p w14:paraId="27AC5B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will return with all the answers we’ve all been searching for!  As we all know our answers must lie where our Lord hid his face and took away the magic from us because of the disbelief of the Reditus. I believe I will return the Rediits back to the glory we once knew when Corydon Deus walked among us!</w:t>
      </w:r>
    </w:p>
    <w:p w14:paraId="1A2CFFFD" w14:textId="77777777" w:rsidR="003361E2" w:rsidRDefault="003361E2">
      <w:pPr>
        <w:spacing w:after="0"/>
        <w:rPr>
          <w:rFonts w:ascii="Times New Roman" w:eastAsia="Times New Roman" w:hAnsi="Times New Roman" w:cs="Times New Roman"/>
        </w:rPr>
      </w:pPr>
    </w:p>
    <w:p w14:paraId="4B653F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Rediits:  Please don't leave! Who will fix our drones when they break down?</w:t>
      </w:r>
    </w:p>
    <w:p w14:paraId="0654185A" w14:textId="77777777" w:rsidR="003361E2" w:rsidRDefault="003361E2">
      <w:pPr>
        <w:spacing w:after="0"/>
        <w:rPr>
          <w:rFonts w:ascii="Times New Roman" w:eastAsia="Times New Roman" w:hAnsi="Times New Roman" w:cs="Times New Roman"/>
        </w:rPr>
      </w:pPr>
    </w:p>
    <w:p w14:paraId="6336EB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Rediits:  It's impossible! All who go deep into the Heremus never come back.</w:t>
      </w:r>
    </w:p>
    <w:p w14:paraId="4CEB8C5A" w14:textId="77777777" w:rsidR="003361E2" w:rsidRDefault="003361E2">
      <w:pPr>
        <w:spacing w:after="0"/>
        <w:rPr>
          <w:rFonts w:ascii="Times New Roman" w:eastAsia="Times New Roman" w:hAnsi="Times New Roman" w:cs="Times New Roman"/>
        </w:rPr>
      </w:pPr>
    </w:p>
    <w:p w14:paraId="037448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Many have tried and failed. I've seen many widows cry after their husbands who failed to return. What makes you so different?</w:t>
      </w:r>
    </w:p>
    <w:p w14:paraId="1F1EFCC6" w14:textId="77777777" w:rsidR="003361E2" w:rsidRDefault="003361E2">
      <w:pPr>
        <w:spacing w:after="0"/>
        <w:rPr>
          <w:rFonts w:ascii="Times New Roman" w:eastAsia="Times New Roman" w:hAnsi="Times New Roman" w:cs="Times New Roman"/>
        </w:rPr>
      </w:pPr>
    </w:p>
    <w:p w14:paraId="02D40C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blood of Cid, the great engineer flows through me. Corydon Deus was with him and he is also with me. I will triumph over the Reditus who only believe in their precious minerals and technology.</w:t>
      </w:r>
    </w:p>
    <w:p w14:paraId="1BF9ECE8" w14:textId="77777777" w:rsidR="003361E2" w:rsidRDefault="003361E2">
      <w:pPr>
        <w:spacing w:after="0"/>
        <w:rPr>
          <w:rFonts w:ascii="Times New Roman" w:eastAsia="Times New Roman" w:hAnsi="Times New Roman" w:cs="Times New Roman"/>
        </w:rPr>
      </w:pPr>
    </w:p>
    <w:p w14:paraId="5E023A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I think….</w:t>
      </w:r>
    </w:p>
    <w:p w14:paraId="169995DE" w14:textId="77777777" w:rsidR="003361E2" w:rsidRDefault="003361E2">
      <w:pPr>
        <w:spacing w:after="0"/>
        <w:rPr>
          <w:rFonts w:ascii="Times New Roman" w:eastAsia="Times New Roman" w:hAnsi="Times New Roman" w:cs="Times New Roman"/>
        </w:rPr>
      </w:pPr>
    </w:p>
    <w:p w14:paraId="1D172E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bursts out of Augustus’ tent. </w:t>
      </w:r>
    </w:p>
    <w:p w14:paraId="1D508E17" w14:textId="77777777" w:rsidR="003361E2" w:rsidRDefault="003361E2">
      <w:pPr>
        <w:spacing w:after="0"/>
        <w:rPr>
          <w:rFonts w:ascii="Times New Roman" w:eastAsia="Times New Roman" w:hAnsi="Times New Roman" w:cs="Times New Roman"/>
        </w:rPr>
      </w:pPr>
    </w:p>
    <w:p w14:paraId="3667B8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Description: A top-of-the-line drone model given to Augustus by the high priest to repair. Airloft was initially a Reditus drone but through a stroke of luck the Rediits shot him down. Augustus, the top engineer in the camp, found it difficult to repair and left it as a hopeless case.</w:t>
      </w:r>
    </w:p>
    <w:p w14:paraId="44197200" w14:textId="77777777" w:rsidR="003361E2" w:rsidRDefault="003361E2">
      <w:pPr>
        <w:spacing w:after="0"/>
        <w:rPr>
          <w:rFonts w:ascii="Times New Roman" w:eastAsia="Times New Roman" w:hAnsi="Times New Roman" w:cs="Times New Roman"/>
        </w:rPr>
      </w:pPr>
    </w:p>
    <w:p w14:paraId="1F3741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it works!</w:t>
      </w:r>
    </w:p>
    <w:p w14:paraId="25CAE56F" w14:textId="77777777" w:rsidR="003361E2" w:rsidRDefault="003361E2">
      <w:pPr>
        <w:spacing w:after="0"/>
        <w:rPr>
          <w:rFonts w:ascii="Times New Roman" w:eastAsia="Times New Roman" w:hAnsi="Times New Roman" w:cs="Times New Roman"/>
        </w:rPr>
      </w:pPr>
    </w:p>
    <w:p w14:paraId="73D0A7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thought I’d try one more time to fix him. I couldn’t sleep. Something must’ve clicked.</w:t>
      </w:r>
    </w:p>
    <w:p w14:paraId="26BB3F80" w14:textId="77777777" w:rsidR="003361E2" w:rsidRDefault="003361E2">
      <w:pPr>
        <w:spacing w:after="0"/>
        <w:rPr>
          <w:rFonts w:ascii="Times New Roman" w:eastAsia="Times New Roman" w:hAnsi="Times New Roman" w:cs="Times New Roman"/>
        </w:rPr>
      </w:pPr>
    </w:p>
    <w:p w14:paraId="787FE8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Would you look at that! (5)</w:t>
      </w:r>
    </w:p>
    <w:p w14:paraId="5E183E6A" w14:textId="77777777" w:rsidR="003361E2" w:rsidRDefault="003361E2">
      <w:pPr>
        <w:spacing w:after="0"/>
        <w:rPr>
          <w:rFonts w:ascii="Times New Roman" w:eastAsia="Times New Roman" w:hAnsi="Times New Roman" w:cs="Times New Roman"/>
        </w:rPr>
      </w:pPr>
    </w:p>
    <w:p w14:paraId="631F52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State directive.</w:t>
      </w:r>
    </w:p>
    <w:p w14:paraId="43B9858D" w14:textId="77777777" w:rsidR="003361E2" w:rsidRDefault="003361E2">
      <w:pPr>
        <w:spacing w:after="0"/>
        <w:rPr>
          <w:rFonts w:ascii="Times New Roman" w:eastAsia="Times New Roman" w:hAnsi="Times New Roman" w:cs="Times New Roman"/>
        </w:rPr>
      </w:pPr>
    </w:p>
    <w:p w14:paraId="3F4559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Protect Augustus and Caeser at any cost as they travel through the Heremus.</w:t>
      </w:r>
    </w:p>
    <w:p w14:paraId="628EFBF2" w14:textId="77777777" w:rsidR="003361E2" w:rsidRDefault="003361E2">
      <w:pPr>
        <w:spacing w:after="0"/>
        <w:rPr>
          <w:rFonts w:ascii="Times New Roman" w:eastAsia="Times New Roman" w:hAnsi="Times New Roman" w:cs="Times New Roman"/>
        </w:rPr>
      </w:pPr>
    </w:p>
    <w:p w14:paraId="22645D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Protect Augustus and Caeser as they travel through the Heremus. State secondary directive.</w:t>
      </w:r>
    </w:p>
    <w:p w14:paraId="7F653CD0" w14:textId="77777777" w:rsidR="003361E2" w:rsidRDefault="003361E2">
      <w:pPr>
        <w:spacing w:after="0"/>
        <w:rPr>
          <w:rFonts w:ascii="Times New Roman" w:eastAsia="Times New Roman" w:hAnsi="Times New Roman" w:cs="Times New Roman"/>
        </w:rPr>
      </w:pPr>
    </w:p>
    <w:p w14:paraId="69DAF4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Self Destruct if captured by a Reditus.</w:t>
      </w:r>
    </w:p>
    <w:p w14:paraId="0FF2B0DE" w14:textId="77777777" w:rsidR="003361E2" w:rsidRDefault="003361E2">
      <w:pPr>
        <w:spacing w:after="0"/>
        <w:rPr>
          <w:rFonts w:ascii="Times New Roman" w:eastAsia="Times New Roman" w:hAnsi="Times New Roman" w:cs="Times New Roman"/>
        </w:rPr>
      </w:pPr>
    </w:p>
    <w:p w14:paraId="6C77F1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Directives confirmed. Initiating protocol.</w:t>
      </w:r>
    </w:p>
    <w:p w14:paraId="5083B49D" w14:textId="77777777" w:rsidR="003361E2" w:rsidRDefault="003361E2">
      <w:pPr>
        <w:spacing w:after="0"/>
        <w:rPr>
          <w:rFonts w:ascii="Times New Roman" w:eastAsia="Times New Roman" w:hAnsi="Times New Roman" w:cs="Times New Roman"/>
        </w:rPr>
      </w:pPr>
    </w:p>
    <w:p w14:paraId="67B4C9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for your generosity. I will return your drone.</w:t>
      </w:r>
    </w:p>
    <w:p w14:paraId="1DB50E41" w14:textId="77777777" w:rsidR="003361E2" w:rsidRDefault="003361E2">
      <w:pPr>
        <w:spacing w:after="0"/>
        <w:rPr>
          <w:rFonts w:ascii="Times New Roman" w:eastAsia="Times New Roman" w:hAnsi="Times New Roman" w:cs="Times New Roman"/>
        </w:rPr>
      </w:pPr>
    </w:p>
    <w:p w14:paraId="45F0A1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14:paraId="3B6961C4" w14:textId="77777777" w:rsidR="003361E2" w:rsidRDefault="003361E2">
      <w:pPr>
        <w:spacing w:after="0"/>
        <w:rPr>
          <w:rFonts w:ascii="Times New Roman" w:eastAsia="Times New Roman" w:hAnsi="Times New Roman" w:cs="Times New Roman"/>
        </w:rPr>
      </w:pPr>
    </w:p>
    <w:p w14:paraId="54D85E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joins the party</w:t>
      </w:r>
    </w:p>
    <w:p w14:paraId="0BB47E05" w14:textId="77777777" w:rsidR="003361E2" w:rsidRDefault="003361E2">
      <w:pPr>
        <w:spacing w:after="0"/>
        <w:rPr>
          <w:rFonts w:ascii="Times New Roman" w:eastAsia="Times New Roman" w:hAnsi="Times New Roman" w:cs="Times New Roman"/>
        </w:rPr>
      </w:pPr>
    </w:p>
    <w:p w14:paraId="26534C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come and see me later. I have some work for you.</w:t>
      </w:r>
    </w:p>
    <w:p w14:paraId="64AF628D" w14:textId="77777777" w:rsidR="003361E2" w:rsidRDefault="003361E2">
      <w:pPr>
        <w:spacing w:after="0"/>
        <w:rPr>
          <w:rFonts w:ascii="Times New Roman" w:eastAsia="Times New Roman" w:hAnsi="Times New Roman" w:cs="Times New Roman"/>
        </w:rPr>
      </w:pPr>
    </w:p>
    <w:p w14:paraId="37649F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Ceaser, I need to speak to you. Come to my tent.</w:t>
      </w:r>
    </w:p>
    <w:p w14:paraId="2A49C661" w14:textId="77777777" w:rsidR="003361E2" w:rsidRDefault="00000000">
      <w:pPr>
        <w:pStyle w:val="Heading1"/>
      </w:pPr>
      <w:bookmarkStart w:id="23" w:name="_wmaprd8yet21" w:colFirst="0" w:colLast="0"/>
      <w:bookmarkStart w:id="24" w:name="_Toc189930092"/>
      <w:bookmarkEnd w:id="23"/>
      <w:r>
        <w:t>Rediit Camp People</w:t>
      </w:r>
      <w:bookmarkEnd w:id="24"/>
    </w:p>
    <w:p w14:paraId="6B4C4F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Who’s going to fix the gaping hole in our tent roof? I’ve never seen a drone suddenly come alive with such vivacity. He tore right through our tent. I’ll manage to fix it while you’re gone. Do you want to rest here before going?</w:t>
      </w:r>
    </w:p>
    <w:p w14:paraId="6984814C" w14:textId="77777777" w:rsidR="003361E2" w:rsidRDefault="003361E2">
      <w:pPr>
        <w:spacing w:after="0"/>
        <w:rPr>
          <w:rFonts w:ascii="Times New Roman" w:eastAsia="Times New Roman" w:hAnsi="Times New Roman" w:cs="Times New Roman"/>
        </w:rPr>
      </w:pPr>
    </w:p>
    <w:p w14:paraId="1B6138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Calibri" w:eastAsia="Calibri" w:hAnsi="Calibri" w:cs="Calibri"/>
          <w:color w:val="000000"/>
        </w:rPr>
        <w:t xml:space="preserve">: </w:t>
      </w:r>
      <w:r>
        <w:rPr>
          <w:rFonts w:ascii="Times New Roman" w:eastAsia="Times New Roman" w:hAnsi="Times New Roman" w:cs="Times New Roman"/>
          <w:color w:val="000000"/>
        </w:rPr>
        <w:t>I'll be fine while you are gone. I'll stay busy and before you know it you'll be here again and things will be like they were.</w:t>
      </w:r>
    </w:p>
    <w:p w14:paraId="7BBE4BB7" w14:textId="77777777" w:rsidR="003361E2" w:rsidRDefault="00000000">
      <w:pPr>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I got weapons if you can call them that.</w:t>
      </w:r>
    </w:p>
    <w:p w14:paraId="4E6BAC6E" w14:textId="77777777" w:rsidR="003361E2" w:rsidRDefault="003361E2">
      <w:pPr>
        <w:spacing w:after="0"/>
        <w:rPr>
          <w:rFonts w:ascii="Times New Roman" w:eastAsia="Times New Roman" w:hAnsi="Times New Roman" w:cs="Times New Roman"/>
        </w:rPr>
      </w:pPr>
    </w:p>
    <w:p w14:paraId="13C2E9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Shopkeeper2: Whaddaya want in the name of Corydon Deus.</w:t>
      </w:r>
    </w:p>
    <w:p w14:paraId="37728F0E" w14:textId="77777777" w:rsidR="003361E2" w:rsidRDefault="003361E2">
      <w:pPr>
        <w:spacing w:after="0"/>
        <w:rPr>
          <w:rFonts w:ascii="Times New Roman" w:eastAsia="Times New Roman" w:hAnsi="Times New Roman" w:cs="Times New Roman"/>
        </w:rPr>
      </w:pPr>
    </w:p>
    <w:p w14:paraId="40E6D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Shopkeeper3: My husband works in the pit while I tend to the shop.</w:t>
      </w:r>
    </w:p>
    <w:p w14:paraId="73439B75" w14:textId="77777777" w:rsidR="003361E2" w:rsidRDefault="003361E2">
      <w:pPr>
        <w:spacing w:after="0"/>
        <w:rPr>
          <w:rFonts w:ascii="Times New Roman" w:eastAsia="Times New Roman" w:hAnsi="Times New Roman" w:cs="Times New Roman"/>
        </w:rPr>
      </w:pPr>
    </w:p>
    <w:p w14:paraId="03AFD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Lonely Woman: (Woman standing alone on top of tower)When I want to be alone I come up here for fresh air and to take in the view.  I want to see green.  Beautiful green.</w:t>
      </w:r>
    </w:p>
    <w:p w14:paraId="0CF5C0DD" w14:textId="77777777" w:rsidR="003361E2" w:rsidRDefault="00000000">
      <w:pPr>
        <w:pStyle w:val="Heading2"/>
      </w:pPr>
      <w:bookmarkStart w:id="25" w:name="_xy2rvj2c008j" w:colFirst="0" w:colLast="0"/>
      <w:bookmarkStart w:id="26" w:name="_Toc189930093"/>
      <w:bookmarkEnd w:id="25"/>
      <w:r>
        <w:lastRenderedPageBreak/>
        <w:t>High Priest Home</w:t>
      </w:r>
      <w:bookmarkEnd w:id="26"/>
    </w:p>
    <w:p w14:paraId="4AF4A5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Why don’t you talk to that secretary? If she asks you to wait I can help you out.</w:t>
      </w:r>
    </w:p>
    <w:p w14:paraId="266B7647" w14:textId="77777777" w:rsidR="003361E2" w:rsidRDefault="003361E2">
      <w:pPr>
        <w:spacing w:after="0"/>
        <w:rPr>
          <w:rFonts w:ascii="Times New Roman" w:eastAsia="Times New Roman" w:hAnsi="Times New Roman" w:cs="Times New Roman"/>
        </w:rPr>
      </w:pPr>
    </w:p>
    <w:p w14:paraId="03A543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You actually waited. I think you missed out on an opportunity to see who the High Priest really is.</w:t>
      </w:r>
    </w:p>
    <w:p w14:paraId="7629F084" w14:textId="77777777" w:rsidR="003361E2" w:rsidRDefault="003361E2">
      <w:pPr>
        <w:spacing w:after="0"/>
        <w:rPr>
          <w:rFonts w:ascii="Times New Roman" w:eastAsia="Times New Roman" w:hAnsi="Times New Roman" w:cs="Times New Roman"/>
        </w:rPr>
      </w:pPr>
    </w:p>
    <w:p w14:paraId="41FCF9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Waiting is sooo boring.</w:t>
      </w:r>
    </w:p>
    <w:p w14:paraId="2105457D" w14:textId="77777777" w:rsidR="003361E2" w:rsidRDefault="003361E2">
      <w:pPr>
        <w:spacing w:after="0"/>
        <w:rPr>
          <w:rFonts w:ascii="Times New Roman" w:eastAsia="Times New Roman" w:hAnsi="Times New Roman" w:cs="Times New Roman"/>
        </w:rPr>
      </w:pPr>
    </w:p>
    <w:p w14:paraId="62479B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If you want to go up without waiting I can distract the secretary while you run upstairs.</w:t>
      </w:r>
    </w:p>
    <w:p w14:paraId="7037E8A3" w14:textId="77777777" w:rsidR="003361E2" w:rsidRDefault="003361E2">
      <w:pPr>
        <w:spacing w:after="0"/>
        <w:rPr>
          <w:rFonts w:ascii="Times New Roman" w:eastAsia="Times New Roman" w:hAnsi="Times New Roman" w:cs="Times New Roman"/>
        </w:rPr>
      </w:pPr>
    </w:p>
    <w:p w14:paraId="2BE4AA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7E5E8F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seriously want to wait. Are you crazy?</w:t>
      </w:r>
    </w:p>
    <w:p w14:paraId="0CA38766" w14:textId="77777777" w:rsidR="003361E2" w:rsidRDefault="003361E2">
      <w:pPr>
        <w:spacing w:after="0"/>
        <w:rPr>
          <w:rFonts w:ascii="Times New Roman" w:eastAsia="Times New Roman" w:hAnsi="Times New Roman" w:cs="Times New Roman"/>
        </w:rPr>
      </w:pPr>
    </w:p>
    <w:p w14:paraId="788E10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7D112F13" w14:textId="77777777" w:rsidR="003361E2" w:rsidRDefault="003361E2">
      <w:pPr>
        <w:spacing w:after="0"/>
        <w:rPr>
          <w:rFonts w:ascii="Times New Roman" w:eastAsia="Times New Roman" w:hAnsi="Times New Roman" w:cs="Times New Roman"/>
        </w:rPr>
      </w:pPr>
    </w:p>
    <w:p w14:paraId="1747DA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Watch this.</w:t>
      </w:r>
    </w:p>
    <w:p w14:paraId="3A87B898" w14:textId="77777777" w:rsidR="003361E2" w:rsidRDefault="003361E2">
      <w:pPr>
        <w:spacing w:after="0"/>
        <w:rPr>
          <w:rFonts w:ascii="Times New Roman" w:eastAsia="Times New Roman" w:hAnsi="Times New Roman" w:cs="Times New Roman"/>
        </w:rPr>
      </w:pPr>
    </w:p>
    <w:p w14:paraId="03C17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Hey Charlie. Did you know the High Priest has a new girlfriend?</w:t>
      </w:r>
    </w:p>
    <w:p w14:paraId="3006295B" w14:textId="77777777" w:rsidR="003361E2" w:rsidRDefault="003361E2">
      <w:pPr>
        <w:spacing w:after="0"/>
        <w:rPr>
          <w:rFonts w:ascii="Times New Roman" w:eastAsia="Times New Roman" w:hAnsi="Times New Roman" w:cs="Times New Roman"/>
        </w:rPr>
      </w:pPr>
    </w:p>
    <w:p w14:paraId="776D55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lets the girl distract secretary,</w:t>
      </w:r>
    </w:p>
    <w:p w14:paraId="38717BD3" w14:textId="77777777" w:rsidR="003361E2" w:rsidRDefault="003361E2">
      <w:pPr>
        <w:spacing w:after="0"/>
        <w:rPr>
          <w:rFonts w:ascii="Times New Roman" w:eastAsia="Times New Roman" w:hAnsi="Times New Roman" w:cs="Times New Roman"/>
        </w:rPr>
      </w:pPr>
    </w:p>
    <w:p w14:paraId="74A824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14:paraId="71986319" w14:textId="77777777" w:rsidR="003361E2" w:rsidRDefault="003361E2">
      <w:pPr>
        <w:spacing w:after="0"/>
        <w:rPr>
          <w:rFonts w:ascii="Times New Roman" w:eastAsia="Times New Roman" w:hAnsi="Times New Roman" w:cs="Times New Roman"/>
        </w:rPr>
      </w:pPr>
    </w:p>
    <w:p w14:paraId="7E1EB0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Mother: After my husband died in the Heremus the High Priest took care of me and my children. He even made this garden from his personal water supply.</w:t>
      </w:r>
    </w:p>
    <w:p w14:paraId="7A74E993" w14:textId="77777777" w:rsidR="003361E2" w:rsidRDefault="003361E2">
      <w:pPr>
        <w:spacing w:after="0"/>
        <w:rPr>
          <w:rFonts w:ascii="Times New Roman" w:eastAsia="Times New Roman" w:hAnsi="Times New Roman" w:cs="Times New Roman"/>
        </w:rPr>
      </w:pPr>
    </w:p>
    <w:p w14:paraId="7231A9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Loser: Checkmate again. How does she do that? Everytime she baits my queen in an untenable position then with precision humiliates me with amazing tenacity. Cudos sis.</w:t>
      </w:r>
    </w:p>
    <w:p w14:paraId="762D8E43" w14:textId="77777777" w:rsidR="003361E2" w:rsidRDefault="003361E2">
      <w:pPr>
        <w:spacing w:after="0"/>
        <w:rPr>
          <w:rFonts w:ascii="Times New Roman" w:eastAsia="Times New Roman" w:hAnsi="Times New Roman" w:cs="Times New Roman"/>
        </w:rPr>
      </w:pPr>
    </w:p>
    <w:p w14:paraId="4CB786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Chess guru: You can’t see the board, but it's there. We're playing in our mind. I can beat anyone in chess. If you come back alive I'll play you also. Beware. I'm more ferocious than a rabid Felnis when it comes to chess.</w:t>
      </w:r>
    </w:p>
    <w:p w14:paraId="37B9F2BB" w14:textId="77777777" w:rsidR="003361E2" w:rsidRDefault="003361E2">
      <w:pPr>
        <w:spacing w:after="0"/>
        <w:rPr>
          <w:rFonts w:ascii="Times New Roman" w:eastAsia="Times New Roman" w:hAnsi="Times New Roman" w:cs="Times New Roman"/>
        </w:rPr>
      </w:pPr>
    </w:p>
    <w:p w14:paraId="73A1CE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1: My husband left into the Heremus never to be seen again. The High Priest has helped me out since then.</w:t>
      </w:r>
    </w:p>
    <w:p w14:paraId="217B9A75" w14:textId="77777777" w:rsidR="003361E2" w:rsidRDefault="003361E2">
      <w:pPr>
        <w:spacing w:after="0"/>
        <w:rPr>
          <w:rFonts w:ascii="Times New Roman" w:eastAsia="Times New Roman" w:hAnsi="Times New Roman" w:cs="Times New Roman"/>
        </w:rPr>
      </w:pPr>
    </w:p>
    <w:p w14:paraId="1DE13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2: (Baby crying) Don't worry you'll get to see daddy soon.</w:t>
      </w:r>
    </w:p>
    <w:p w14:paraId="63F5791C" w14:textId="77777777" w:rsidR="003361E2" w:rsidRDefault="003361E2">
      <w:pPr>
        <w:spacing w:after="0"/>
        <w:rPr>
          <w:rFonts w:ascii="Times New Roman" w:eastAsia="Times New Roman" w:hAnsi="Times New Roman" w:cs="Times New Roman"/>
        </w:rPr>
      </w:pPr>
    </w:p>
    <w:p w14:paraId="5B341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ascii="Times New Roman" w:eastAsia="Times New Roman" w:hAnsi="Times New Roman" w:cs="Times New Roman"/>
        </w:rPr>
      </w:pPr>
    </w:p>
    <w:p w14:paraId="572ABD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Baby mama 4: That secretary looks unstable, if you get on her good side for waiting she might give you something nice.</w:t>
      </w:r>
    </w:p>
    <w:p w14:paraId="1DBBA5CA" w14:textId="77777777" w:rsidR="003361E2" w:rsidRDefault="003361E2">
      <w:pPr>
        <w:spacing w:after="0"/>
        <w:rPr>
          <w:rFonts w:ascii="Times New Roman" w:eastAsia="Times New Roman" w:hAnsi="Times New Roman" w:cs="Times New Roman"/>
        </w:rPr>
      </w:pPr>
    </w:p>
    <w:p w14:paraId="42D3E7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(1)Secretary: The High Priest is busy right now. Can you wait one minute?</w:t>
      </w:r>
    </w:p>
    <w:p w14:paraId="565AD31E" w14:textId="77777777" w:rsidR="003361E2" w:rsidRDefault="003361E2">
      <w:pPr>
        <w:spacing w:after="0"/>
        <w:rPr>
          <w:rFonts w:ascii="Times New Roman" w:eastAsia="Times New Roman" w:hAnsi="Times New Roman" w:cs="Times New Roman"/>
        </w:rPr>
      </w:pPr>
    </w:p>
    <w:p w14:paraId="75621C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(2)Secretary: If these children don’t shut up I’m gonna go crazy.</w:t>
      </w:r>
    </w:p>
    <w:p w14:paraId="4FE9B5CD" w14:textId="77777777" w:rsidR="003361E2" w:rsidRDefault="003361E2">
      <w:pPr>
        <w:spacing w:after="0"/>
        <w:rPr>
          <w:rFonts w:ascii="Times New Roman" w:eastAsia="Times New Roman" w:hAnsi="Times New Roman" w:cs="Times New Roman"/>
        </w:rPr>
      </w:pPr>
    </w:p>
    <w:p w14:paraId="53F04D7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 Secretary: Why does the High Priest need so many secretaries? He only needs me.</w:t>
      </w:r>
    </w:p>
    <w:p w14:paraId="44D8BFD2" w14:textId="77777777" w:rsidR="003361E2" w:rsidRDefault="003361E2">
      <w:pPr>
        <w:spacing w:after="0"/>
        <w:rPr>
          <w:rFonts w:ascii="Times New Roman" w:eastAsia="Times New Roman" w:hAnsi="Times New Roman" w:cs="Times New Roman"/>
        </w:rPr>
      </w:pPr>
    </w:p>
    <w:p w14:paraId="4A43C3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(4)Secretary: I heard you are going into the Heremus. I've been hiding these in my desk. I was going to use them if I got fired.  I'll sell them to you at half price. What do you say? It'll be 150 G. Don't tell anyone. </w:t>
      </w:r>
    </w:p>
    <w:p w14:paraId="24A4EC59" w14:textId="77777777" w:rsidR="003361E2" w:rsidRDefault="003361E2">
      <w:pPr>
        <w:spacing w:after="0"/>
        <w:rPr>
          <w:rFonts w:ascii="Times New Roman" w:eastAsia="Times New Roman" w:hAnsi="Times New Roman" w:cs="Times New Roman"/>
        </w:rPr>
      </w:pPr>
    </w:p>
    <w:p w14:paraId="660BE4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ascii="Times New Roman" w:eastAsia="Times New Roman" w:hAnsi="Times New Roman" w:cs="Times New Roman"/>
        </w:rPr>
      </w:pPr>
    </w:p>
    <w:p w14:paraId="2A399F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to go upstairs,</w:t>
      </w:r>
    </w:p>
    <w:p w14:paraId="7F96030A" w14:textId="77777777" w:rsidR="003361E2" w:rsidRDefault="003361E2">
      <w:pPr>
        <w:spacing w:after="0"/>
        <w:rPr>
          <w:rFonts w:ascii="Times New Roman" w:eastAsia="Times New Roman" w:hAnsi="Times New Roman" w:cs="Times New Roman"/>
        </w:rPr>
      </w:pPr>
    </w:p>
    <w:p w14:paraId="38FF85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(1)Secretary: Wait, you can't go up there.</w:t>
      </w:r>
    </w:p>
    <w:p w14:paraId="3DAC9FB3" w14:textId="77777777" w:rsidR="003361E2" w:rsidRDefault="003361E2">
      <w:pPr>
        <w:spacing w:after="0"/>
        <w:rPr>
          <w:rFonts w:ascii="Times New Roman" w:eastAsia="Times New Roman" w:hAnsi="Times New Roman" w:cs="Times New Roman"/>
        </w:rPr>
      </w:pPr>
    </w:p>
    <w:p w14:paraId="227758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again,</w:t>
      </w:r>
    </w:p>
    <w:p w14:paraId="577C3251" w14:textId="77777777" w:rsidR="003361E2" w:rsidRDefault="003361E2">
      <w:pPr>
        <w:spacing w:after="0"/>
        <w:rPr>
          <w:rFonts w:ascii="Times New Roman" w:eastAsia="Times New Roman" w:hAnsi="Times New Roman" w:cs="Times New Roman"/>
        </w:rPr>
      </w:pPr>
    </w:p>
    <w:p w14:paraId="52A328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(2)Secretary: If you offend the High Priest he might condemn you to be set on fire.</w:t>
      </w:r>
    </w:p>
    <w:p w14:paraId="58628AA8" w14:textId="77777777" w:rsidR="003361E2" w:rsidRDefault="003361E2">
      <w:pPr>
        <w:spacing w:after="0"/>
        <w:rPr>
          <w:rFonts w:ascii="Times New Roman" w:eastAsia="Times New Roman" w:hAnsi="Times New Roman" w:cs="Times New Roman"/>
        </w:rPr>
      </w:pPr>
    </w:p>
    <w:p w14:paraId="576E44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to go,</w:t>
      </w:r>
    </w:p>
    <w:p w14:paraId="3C58B4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320563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Secretary: You can’t go now; the High Priest has summoned you.</w:t>
      </w:r>
    </w:p>
    <w:p w14:paraId="13D8BBFF" w14:textId="77777777" w:rsidR="003361E2" w:rsidRDefault="003361E2">
      <w:pPr>
        <w:spacing w:after="0"/>
        <w:rPr>
          <w:rFonts w:ascii="Times New Roman" w:eastAsia="Times New Roman" w:hAnsi="Times New Roman" w:cs="Times New Roman"/>
        </w:rPr>
      </w:pPr>
    </w:p>
    <w:p w14:paraId="7CB0E1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Felnis Bathroom Reader vol.1: The Felnis must be basted thoroughly before being put on an open flame. Following this technique ensures that the Felnis meat is tender and soft.</w:t>
      </w:r>
    </w:p>
    <w:p w14:paraId="28B9915F" w14:textId="77777777" w:rsidR="003361E2" w:rsidRDefault="003361E2">
      <w:pPr>
        <w:spacing w:after="0"/>
        <w:rPr>
          <w:rFonts w:ascii="Times New Roman" w:eastAsia="Times New Roman" w:hAnsi="Times New Roman" w:cs="Times New Roman"/>
        </w:rPr>
      </w:pPr>
    </w:p>
    <w:p w14:paraId="720AB0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read the book in the corner,</w:t>
      </w:r>
    </w:p>
    <w:p w14:paraId="1F0F86BC" w14:textId="77777777" w:rsidR="003361E2" w:rsidRDefault="003361E2">
      <w:pPr>
        <w:spacing w:after="0"/>
        <w:rPr>
          <w:rFonts w:ascii="Times New Roman" w:eastAsia="Times New Roman" w:hAnsi="Times New Roman" w:cs="Times New Roman"/>
        </w:rPr>
      </w:pPr>
    </w:p>
    <w:p w14:paraId="31B0A8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27" w:name="_6molf9mhhj99" w:colFirst="0" w:colLast="0"/>
      <w:bookmarkStart w:id="28" w:name="_Toc189930094"/>
      <w:bookmarkEnd w:id="27"/>
      <w:r>
        <w:t>Herdsman Tent</w:t>
      </w:r>
      <w:bookmarkEnd w:id="28"/>
    </w:p>
    <w:p w14:paraId="69DDF3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 but with the Reditus interference he can’t sleep at night so he works on armor.</w:t>
      </w:r>
    </w:p>
    <w:p w14:paraId="02E57978" w14:textId="77777777" w:rsidR="003361E2" w:rsidRDefault="003361E2">
      <w:pPr>
        <w:spacing w:after="0"/>
        <w:rPr>
          <w:rFonts w:ascii="Times New Roman" w:eastAsia="Times New Roman" w:hAnsi="Times New Roman" w:cs="Times New Roman"/>
        </w:rPr>
      </w:pPr>
    </w:p>
    <w:p w14:paraId="387194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Son: Why does father always make me milk the yaks.</w:t>
      </w:r>
    </w:p>
    <w:p w14:paraId="784EB3A1" w14:textId="77777777" w:rsidR="003361E2" w:rsidRDefault="003361E2">
      <w:pPr>
        <w:spacing w:after="0"/>
        <w:rPr>
          <w:rFonts w:ascii="Times New Roman" w:eastAsia="Times New Roman" w:hAnsi="Times New Roman" w:cs="Times New Roman"/>
        </w:rPr>
      </w:pPr>
    </w:p>
    <w:p w14:paraId="7E4E0F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I'll be fine while you are gone. I'll stay busy and before you know it you'll be here again and things will be like they were.</w:t>
      </w:r>
    </w:p>
    <w:p w14:paraId="13A98D44" w14:textId="77777777" w:rsidR="003361E2" w:rsidRDefault="003361E2">
      <w:pPr>
        <w:spacing w:after="0"/>
        <w:rPr>
          <w:rFonts w:ascii="Times New Roman" w:eastAsia="Times New Roman" w:hAnsi="Times New Roman" w:cs="Times New Roman"/>
        </w:rPr>
      </w:pPr>
    </w:p>
    <w:p w14:paraId="6A9D21AC" w14:textId="77777777" w:rsidR="003361E2" w:rsidRDefault="00000000">
      <w:pPr>
        <w:pStyle w:val="Heading2"/>
      </w:pPr>
      <w:bookmarkStart w:id="29" w:name="_2farc2o0wvyq" w:colFirst="0" w:colLast="0"/>
      <w:bookmarkStart w:id="30" w:name="_Toc189930095"/>
      <w:bookmarkEnd w:id="29"/>
      <w:r>
        <w:lastRenderedPageBreak/>
        <w:t>Rediit Childless Couple</w:t>
      </w:r>
      <w:bookmarkEnd w:id="30"/>
    </w:p>
    <w:p w14:paraId="2921B7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14:paraId="0D8E3D6F" w14:textId="77777777" w:rsidR="003361E2" w:rsidRDefault="003361E2">
      <w:pPr>
        <w:spacing w:after="0"/>
        <w:rPr>
          <w:rFonts w:ascii="Times New Roman" w:eastAsia="Times New Roman" w:hAnsi="Times New Roman" w:cs="Times New Roman"/>
        </w:rPr>
      </w:pPr>
    </w:p>
    <w:p w14:paraId="24D789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talking Elderly Husband: Ceaser is like a son we never had.  I hope he makes it back safely.</w:t>
      </w:r>
    </w:p>
    <w:p w14:paraId="7BC91D64" w14:textId="77777777" w:rsidR="003361E2" w:rsidRDefault="003361E2">
      <w:pPr>
        <w:spacing w:after="0"/>
        <w:rPr>
          <w:rFonts w:ascii="Times New Roman" w:eastAsia="Times New Roman" w:hAnsi="Times New Roman" w:cs="Times New Roman"/>
        </w:rPr>
      </w:pPr>
    </w:p>
    <w:p w14:paraId="6D796E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wife: If only I could have children of my own. </w:t>
      </w:r>
    </w:p>
    <w:p w14:paraId="66A34B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(Sigh).</w:t>
      </w:r>
    </w:p>
    <w:p w14:paraId="21870B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Desperate man: Finally, I’ve been waiting for water all day.</w:t>
      </w:r>
    </w:p>
    <w:p w14:paraId="54CC7DE0" w14:textId="77777777" w:rsidR="003361E2" w:rsidRDefault="00000000">
      <w:pPr>
        <w:pStyle w:val="Heading2"/>
      </w:pPr>
      <w:bookmarkStart w:id="31" w:name="_f2rihlgtvq0t" w:colFirst="0" w:colLast="0"/>
      <w:bookmarkStart w:id="32" w:name="_Toc189930096"/>
      <w:bookmarkEnd w:id="31"/>
      <w:r>
        <w:t>Kweh Tent</w:t>
      </w:r>
      <w:bookmarkEnd w:id="32"/>
    </w:p>
    <w:p w14:paraId="4405DA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Kweh butcher: You want some Kweh meat, freshly slaughtered. It will cost you 1000g for 5 kg. How about it?</w:t>
      </w:r>
    </w:p>
    <w:p w14:paraId="2FADC804" w14:textId="77777777" w:rsidR="003361E2" w:rsidRDefault="003361E2">
      <w:pPr>
        <w:spacing w:after="0"/>
        <w:rPr>
          <w:rFonts w:ascii="Times New Roman" w:eastAsia="Times New Roman" w:hAnsi="Times New Roman" w:cs="Times New Roman"/>
        </w:rPr>
      </w:pPr>
    </w:p>
    <w:p w14:paraId="38DF01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Kweh Guard: Only the high priest and a few of his cronies can afford Kweh meat. You didn't hear me say that.</w:t>
      </w:r>
    </w:p>
    <w:p w14:paraId="5E3E8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Chasing Kweh: This isn’t getting cut from my salary! Come back here!</w:t>
      </w:r>
    </w:p>
    <w:p w14:paraId="206467D0" w14:textId="77777777" w:rsidR="003361E2" w:rsidRDefault="00000000">
      <w:pPr>
        <w:pStyle w:val="Heading2"/>
      </w:pPr>
      <w:bookmarkStart w:id="33" w:name="_3ua7qw806jq6" w:colFirst="0" w:colLast="0"/>
      <w:bookmarkStart w:id="34" w:name="_Toc189930097"/>
      <w:bookmarkEnd w:id="33"/>
      <w:r>
        <w:t>Hunter Tent</w:t>
      </w:r>
      <w:bookmarkEnd w:id="34"/>
    </w:p>
    <w:p w14:paraId="46EF55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ascii="Times New Roman" w:eastAsia="Times New Roman" w:hAnsi="Times New Roman" w:cs="Times New Roman"/>
        </w:rPr>
      </w:pPr>
    </w:p>
    <w:p w14:paraId="08EA5A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for your kindness.</w:t>
      </w:r>
    </w:p>
    <w:p w14:paraId="218B6CD2" w14:textId="77777777" w:rsidR="003361E2" w:rsidRDefault="003361E2">
      <w:pPr>
        <w:spacing w:after="0"/>
        <w:rPr>
          <w:rFonts w:ascii="Times New Roman" w:eastAsia="Times New Roman" w:hAnsi="Times New Roman" w:cs="Times New Roman"/>
        </w:rPr>
      </w:pPr>
    </w:p>
    <w:p w14:paraId="7CDA7E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hope it fits.</w:t>
      </w:r>
    </w:p>
    <w:p w14:paraId="652CD4F2" w14:textId="77777777" w:rsidR="003361E2" w:rsidRDefault="003361E2">
      <w:pPr>
        <w:spacing w:after="0"/>
        <w:rPr>
          <w:rFonts w:ascii="Times New Roman" w:eastAsia="Times New Roman" w:hAnsi="Times New Roman" w:cs="Times New Roman"/>
        </w:rPr>
      </w:pPr>
    </w:p>
    <w:p w14:paraId="03F23AEF" w14:textId="77777777" w:rsidR="003361E2" w:rsidRDefault="00000000">
      <w:pPr>
        <w:pStyle w:val="Heading2"/>
      </w:pPr>
      <w:bookmarkStart w:id="35" w:name="_is9rurboarzb" w:colFirst="0" w:colLast="0"/>
      <w:bookmarkStart w:id="36" w:name="_Toc189930098"/>
      <w:bookmarkEnd w:id="35"/>
      <w:r>
        <w:t>Graveyard</w:t>
      </w:r>
      <w:bookmarkEnd w:id="36"/>
    </w:p>
    <w:p w14:paraId="7ECB8F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1: 14,010 – 14,016. Adnan Mayor.  May you rest in peace Heremus Rose.</w:t>
      </w:r>
    </w:p>
    <w:p w14:paraId="624685AC" w14:textId="77777777" w:rsidR="003361E2" w:rsidRDefault="003361E2">
      <w:pPr>
        <w:spacing w:after="0"/>
        <w:rPr>
          <w:rFonts w:ascii="Times New Roman" w:eastAsia="Times New Roman" w:hAnsi="Times New Roman" w:cs="Times New Roman"/>
        </w:rPr>
      </w:pPr>
    </w:p>
    <w:p w14:paraId="4682F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ascii="Times New Roman" w:eastAsia="Times New Roman" w:hAnsi="Times New Roman" w:cs="Times New Roman"/>
        </w:rPr>
      </w:pPr>
    </w:p>
    <w:p w14:paraId="3BFB2B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3: 13,996 – 14,020. Eunice Clare. You died in the hunt, the way you always wanted to go.</w:t>
      </w:r>
    </w:p>
    <w:p w14:paraId="2DB2A832" w14:textId="77777777" w:rsidR="003361E2" w:rsidRDefault="003361E2">
      <w:pPr>
        <w:spacing w:after="0"/>
        <w:rPr>
          <w:rFonts w:ascii="Times New Roman" w:eastAsia="Times New Roman" w:hAnsi="Times New Roman" w:cs="Times New Roman"/>
        </w:rPr>
      </w:pPr>
    </w:p>
    <w:p w14:paraId="39EB4E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4: 14,100 – 14,100. Corydon Deus’s Angel. You died too early to know life; at least you won’t know the hardships of the Heremus.</w:t>
      </w:r>
    </w:p>
    <w:p w14:paraId="1339B5C8" w14:textId="77777777" w:rsidR="003361E2" w:rsidRDefault="003361E2">
      <w:pPr>
        <w:spacing w:after="0"/>
        <w:rPr>
          <w:rFonts w:ascii="Times New Roman" w:eastAsia="Times New Roman" w:hAnsi="Times New Roman" w:cs="Times New Roman"/>
        </w:rPr>
      </w:pPr>
    </w:p>
    <w:p w14:paraId="27FF87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Writing is not clear.</w:t>
      </w:r>
    </w:p>
    <w:p w14:paraId="1109D4FD" w14:textId="77777777" w:rsidR="003361E2" w:rsidRDefault="003361E2">
      <w:pPr>
        <w:spacing w:after="0"/>
        <w:rPr>
          <w:rFonts w:ascii="Times New Roman" w:eastAsia="Times New Roman" w:hAnsi="Times New Roman" w:cs="Times New Roman"/>
        </w:rPr>
      </w:pPr>
    </w:p>
    <w:p w14:paraId="413C97A5" w14:textId="77777777" w:rsidR="003361E2" w:rsidRDefault="00000000">
      <w:pPr>
        <w:pStyle w:val="Heading2"/>
      </w:pPr>
      <w:bookmarkStart w:id="37" w:name="_6u6dsig53xs9" w:colFirst="0" w:colLast="0"/>
      <w:bookmarkStart w:id="38" w:name="_Toc189930099"/>
      <w:bookmarkEnd w:id="37"/>
      <w:r>
        <w:t>Chief Hunter Home</w:t>
      </w:r>
      <w:bookmarkEnd w:id="38"/>
    </w:p>
    <w:p w14:paraId="4C9275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I’m sure you’ll face many drones in the Heremus.  Here are 5 EMP grenades.  Show them how fierce we Rediits are.  Remember drone’s laser weapons are effective against the twisted beasts of the Heremus.</w:t>
      </w:r>
    </w:p>
    <w:p w14:paraId="29B094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764A00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Good luck out there Augustus. I need you back. Without your expertise I can only do simple maintenance operations. You're essential for our survival. Maybe that is why you'll survive.</w:t>
      </w:r>
    </w:p>
    <w:p w14:paraId="0FF5878E" w14:textId="77777777" w:rsidR="003361E2" w:rsidRDefault="003361E2">
      <w:pPr>
        <w:spacing w:after="0"/>
        <w:rPr>
          <w:rFonts w:ascii="Times New Roman" w:eastAsia="Times New Roman" w:hAnsi="Times New Roman" w:cs="Times New Roman"/>
        </w:rPr>
      </w:pPr>
    </w:p>
    <w:p w14:paraId="595E17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ascii="Times New Roman" w:eastAsia="Times New Roman" w:hAnsi="Times New Roman" w:cs="Times New Roman"/>
        </w:rPr>
      </w:pPr>
    </w:p>
    <w:p w14:paraId="468791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ascii="Times New Roman" w:eastAsia="Times New Roman" w:hAnsi="Times New Roman" w:cs="Times New Roman"/>
        </w:rPr>
      </w:pPr>
    </w:p>
    <w:p w14:paraId="5E0FEB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State your order?</w:t>
      </w:r>
    </w:p>
    <w:p w14:paraId="23CD858D" w14:textId="77777777" w:rsidR="003361E2" w:rsidRDefault="003361E2">
      <w:pPr>
        <w:spacing w:after="0"/>
        <w:rPr>
          <w:rFonts w:ascii="Times New Roman" w:eastAsia="Times New Roman" w:hAnsi="Times New Roman" w:cs="Times New Roman"/>
        </w:rPr>
      </w:pPr>
    </w:p>
    <w:p w14:paraId="1E8944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Destroy the camp.</w:t>
      </w:r>
    </w:p>
    <w:p w14:paraId="1318606C" w14:textId="77777777" w:rsidR="003361E2" w:rsidRDefault="003361E2">
      <w:pPr>
        <w:spacing w:after="0"/>
        <w:rPr>
          <w:rFonts w:ascii="Times New Roman" w:eastAsia="Times New Roman" w:hAnsi="Times New Roman" w:cs="Times New Roman"/>
        </w:rPr>
      </w:pPr>
    </w:p>
    <w:p w14:paraId="2937B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Kill the Reditus.</w:t>
      </w:r>
    </w:p>
    <w:p w14:paraId="59A8E3A2" w14:textId="77777777" w:rsidR="003361E2" w:rsidRDefault="003361E2">
      <w:pPr>
        <w:spacing w:after="0"/>
        <w:rPr>
          <w:rFonts w:ascii="Times New Roman" w:eastAsia="Times New Roman" w:hAnsi="Times New Roman" w:cs="Times New Roman"/>
        </w:rPr>
      </w:pPr>
    </w:p>
    <w:p w14:paraId="3F31B6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I will comply after activated.</w:t>
      </w:r>
    </w:p>
    <w:p w14:paraId="7140FD2C" w14:textId="77777777" w:rsidR="003361E2" w:rsidRDefault="003361E2">
      <w:pPr>
        <w:spacing w:after="0"/>
        <w:rPr>
          <w:rFonts w:ascii="Times New Roman" w:eastAsia="Times New Roman" w:hAnsi="Times New Roman" w:cs="Times New Roman"/>
        </w:rPr>
      </w:pPr>
    </w:p>
    <w:p w14:paraId="653D6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Drone stand down, my father’s only joking.</w:t>
      </w:r>
    </w:p>
    <w:p w14:paraId="7F8CCE7B" w14:textId="77777777" w:rsidR="003361E2" w:rsidRDefault="003361E2">
      <w:pPr>
        <w:spacing w:after="0"/>
        <w:rPr>
          <w:rFonts w:ascii="Times New Roman" w:eastAsia="Times New Roman" w:hAnsi="Times New Roman" w:cs="Times New Roman"/>
        </w:rPr>
      </w:pPr>
    </w:p>
    <w:p w14:paraId="57DA36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Standing down.</w:t>
      </w:r>
    </w:p>
    <w:p w14:paraId="696C82D6" w14:textId="77777777" w:rsidR="003361E2" w:rsidRDefault="003361E2">
      <w:pPr>
        <w:spacing w:after="0"/>
        <w:rPr>
          <w:rFonts w:ascii="Times New Roman" w:eastAsia="Times New Roman" w:hAnsi="Times New Roman" w:cs="Times New Roman"/>
        </w:rPr>
      </w:pPr>
    </w:p>
    <w:p w14:paraId="02E438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That one short circuited awhile back.  You’ll have to fix it when you return Augustus.</w:t>
      </w:r>
    </w:p>
    <w:p w14:paraId="086B154F" w14:textId="77777777" w:rsidR="003361E2" w:rsidRDefault="003361E2">
      <w:pPr>
        <w:spacing w:after="0"/>
        <w:rPr>
          <w:rFonts w:ascii="Times New Roman" w:eastAsia="Times New Roman" w:hAnsi="Times New Roman" w:cs="Times New Roman"/>
        </w:rPr>
      </w:pPr>
    </w:p>
    <w:p w14:paraId="0F1D31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39" w:name="_la3iwxbrtdae" w:colFirst="0" w:colLast="0"/>
      <w:bookmarkStart w:id="40" w:name="_Toc189930100"/>
      <w:bookmarkEnd w:id="39"/>
      <w:r>
        <w:t>Rediit Herdsman</w:t>
      </w:r>
      <w:bookmarkEnd w:id="40"/>
    </w:p>
    <w:p w14:paraId="7501F13B" w14:textId="77777777" w:rsidR="003361E2" w:rsidRDefault="003361E2">
      <w:pPr>
        <w:spacing w:after="0"/>
        <w:rPr>
          <w:rFonts w:ascii="Times New Roman" w:eastAsia="Times New Roman" w:hAnsi="Times New Roman" w:cs="Times New Roman"/>
        </w:rPr>
      </w:pPr>
    </w:p>
    <w:p w14:paraId="669067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Rediit Herdsman:  For as long as I can remember we have fed these cattle the dark root. It nourishes us and gives us life from the sustenance these cattle provide. </w:t>
      </w:r>
    </w:p>
    <w:p w14:paraId="4CF00D45" w14:textId="77777777" w:rsidR="003361E2" w:rsidRDefault="003361E2">
      <w:pPr>
        <w:spacing w:after="0"/>
        <w:rPr>
          <w:rFonts w:ascii="Times New Roman" w:eastAsia="Times New Roman" w:hAnsi="Times New Roman" w:cs="Times New Roman"/>
        </w:rPr>
      </w:pPr>
    </w:p>
    <w:p w14:paraId="3039FA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Reply 1: Augustus: Yes, the blessed dark root.</w:t>
      </w:r>
    </w:p>
    <w:p w14:paraId="3B5BBD99" w14:textId="77777777" w:rsidR="003361E2" w:rsidRDefault="003361E2">
      <w:pPr>
        <w:spacing w:after="0"/>
        <w:rPr>
          <w:rFonts w:ascii="Times New Roman" w:eastAsia="Times New Roman" w:hAnsi="Times New Roman" w:cs="Times New Roman"/>
        </w:rPr>
      </w:pPr>
    </w:p>
    <w:p w14:paraId="498561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Reply 2: Augustus: Yuck, I can no longer tolerate the bloody tinge of the dark roots.</w:t>
      </w:r>
    </w:p>
    <w:p w14:paraId="1CEF2B29" w14:textId="77777777" w:rsidR="003361E2" w:rsidRDefault="003361E2">
      <w:pPr>
        <w:spacing w:after="0"/>
        <w:rPr>
          <w:rFonts w:ascii="Times New Roman" w:eastAsia="Times New Roman" w:hAnsi="Times New Roman" w:cs="Times New Roman"/>
        </w:rPr>
      </w:pPr>
    </w:p>
    <w:p w14:paraId="1E5795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Rediit Herdsman Reply 1: He is pure and just to give us blessed sustenance.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211D34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Rediit Herdsman Reply 2: Don’t say such things Augustus, you know very well Corydon Deus will keep you alive with the dark root when you’re in Heremus.</w:t>
      </w:r>
    </w:p>
    <w:p w14:paraId="7875C2F6" w14:textId="77777777" w:rsidR="003361E2" w:rsidRDefault="003361E2">
      <w:pPr>
        <w:spacing w:after="0"/>
        <w:rPr>
          <w:rFonts w:ascii="Times New Roman" w:eastAsia="Times New Roman" w:hAnsi="Times New Roman" w:cs="Times New Roman"/>
        </w:rPr>
      </w:pPr>
    </w:p>
    <w:p w14:paraId="58C54A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14:paraId="23DA6384" w14:textId="77777777" w:rsidR="003361E2" w:rsidRDefault="003361E2">
      <w:pPr>
        <w:spacing w:after="0"/>
        <w:rPr>
          <w:rFonts w:ascii="Times New Roman" w:eastAsia="Times New Roman" w:hAnsi="Times New Roman" w:cs="Times New Roman"/>
        </w:rPr>
      </w:pPr>
    </w:p>
    <w:p w14:paraId="0C287A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w:t>
      </w:r>
    </w:p>
    <w:p w14:paraId="07F9C948" w14:textId="77777777" w:rsidR="003361E2" w:rsidRDefault="003361E2">
      <w:pPr>
        <w:spacing w:after="0"/>
        <w:rPr>
          <w:rFonts w:ascii="Times New Roman" w:eastAsia="Times New Roman" w:hAnsi="Times New Roman" w:cs="Times New Roman"/>
        </w:rPr>
      </w:pPr>
    </w:p>
    <w:p w14:paraId="14AB85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Are you sure you spoke to everyone in the camp?  You will require as much help as possible. The Heremus is an unforgiving place. Self-reliance means self-destruction.</w:t>
      </w:r>
    </w:p>
    <w:p w14:paraId="131E2E42" w14:textId="77777777" w:rsidR="003361E2" w:rsidRDefault="00000000">
      <w:pPr>
        <w:pStyle w:val="Heading2"/>
      </w:pPr>
      <w:bookmarkStart w:id="41" w:name="_h2i2i5ik926n" w:colFirst="0" w:colLast="0"/>
      <w:bookmarkStart w:id="42" w:name="_Toc189930101"/>
      <w:bookmarkEnd w:id="41"/>
      <w:r>
        <w:t>Young Married Couple</w:t>
      </w:r>
      <w:bookmarkEnd w:id="42"/>
    </w:p>
    <w:p w14:paraId="07E15E77" w14:textId="77777777" w:rsidR="003361E2" w:rsidRDefault="003361E2">
      <w:pPr>
        <w:spacing w:after="0"/>
        <w:rPr>
          <w:rFonts w:ascii="Times New Roman" w:eastAsia="Times New Roman" w:hAnsi="Times New Roman" w:cs="Times New Roman"/>
        </w:rPr>
      </w:pPr>
    </w:p>
    <w:p w14:paraId="6BF1AF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Here is a sweater I was knitting for my husband to keep him cold at night on the Heremus. I want you to have it. You will need it more than he will.</w:t>
      </w:r>
    </w:p>
    <w:p w14:paraId="31E4E622" w14:textId="77777777" w:rsidR="003361E2" w:rsidRDefault="003361E2">
      <w:pPr>
        <w:spacing w:after="0"/>
        <w:rPr>
          <w:rFonts w:ascii="Times New Roman" w:eastAsia="Times New Roman" w:hAnsi="Times New Roman" w:cs="Times New Roman"/>
        </w:rPr>
      </w:pPr>
    </w:p>
    <w:p w14:paraId="355D7C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ascii="Times New Roman" w:eastAsia="Times New Roman" w:hAnsi="Times New Roman" w:cs="Times New Roman"/>
        </w:rPr>
      </w:pPr>
    </w:p>
    <w:p w14:paraId="69572D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ascii="Times New Roman" w:eastAsia="Times New Roman" w:hAnsi="Times New Roman" w:cs="Times New Roman"/>
        </w:rPr>
      </w:pPr>
    </w:p>
    <w:p w14:paraId="6338A9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14:paraId="0FCA1E7D" w14:textId="77777777" w:rsidR="003361E2" w:rsidRDefault="003361E2">
      <w:pPr>
        <w:spacing w:after="0"/>
        <w:rPr>
          <w:rFonts w:ascii="Times New Roman" w:eastAsia="Times New Roman" w:hAnsi="Times New Roman" w:cs="Times New Roman"/>
        </w:rPr>
      </w:pPr>
    </w:p>
    <w:p w14:paraId="5800563C" w14:textId="77777777" w:rsidR="003361E2" w:rsidRDefault="00000000">
      <w:pPr>
        <w:pStyle w:val="Heading2"/>
      </w:pPr>
      <w:bookmarkStart w:id="43" w:name="_r6tghig1bjdk" w:colFirst="0" w:colLast="0"/>
      <w:bookmarkStart w:id="44" w:name="_Toc189930102"/>
      <w:bookmarkEnd w:id="43"/>
      <w:r>
        <w:t>Family with Lots of Kids</w:t>
      </w:r>
      <w:bookmarkEnd w:id="44"/>
    </w:p>
    <w:p w14:paraId="1FF917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ascii="Times New Roman" w:eastAsia="Times New Roman" w:hAnsi="Times New Roman" w:cs="Times New Roman"/>
        </w:rPr>
      </w:pPr>
    </w:p>
    <w:p w14:paraId="26F6DF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ascii="Times New Roman" w:eastAsia="Times New Roman" w:hAnsi="Times New Roman" w:cs="Times New Roman"/>
        </w:rPr>
      </w:pPr>
    </w:p>
    <w:p w14:paraId="007BF3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Child: Don't blow that money on candy. I know I would.</w:t>
      </w:r>
    </w:p>
    <w:p w14:paraId="2E384532" w14:textId="77777777" w:rsidR="003361E2" w:rsidRDefault="003361E2">
      <w:pPr>
        <w:spacing w:after="0"/>
        <w:rPr>
          <w:rFonts w:ascii="Times New Roman" w:eastAsia="Times New Roman" w:hAnsi="Times New Roman" w:cs="Times New Roman"/>
        </w:rPr>
      </w:pPr>
    </w:p>
    <w:p w14:paraId="3FC359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Father: Birth control is impossible to get out here in the Heremus. Here take this.     Players received 2 Electric Shields.</w:t>
      </w:r>
    </w:p>
    <w:p w14:paraId="4452E30C" w14:textId="77777777" w:rsidR="003361E2" w:rsidRDefault="003361E2">
      <w:pPr>
        <w:spacing w:after="0"/>
        <w:rPr>
          <w:rFonts w:ascii="Times New Roman" w:eastAsia="Times New Roman" w:hAnsi="Times New Roman" w:cs="Times New Roman"/>
        </w:rPr>
      </w:pPr>
    </w:p>
    <w:p w14:paraId="3ADD2C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receiving electric shields,</w:t>
      </w:r>
    </w:p>
    <w:p w14:paraId="51F7C534" w14:textId="77777777" w:rsidR="003361E2" w:rsidRDefault="003361E2">
      <w:pPr>
        <w:spacing w:after="0"/>
        <w:rPr>
          <w:rFonts w:ascii="Times New Roman" w:eastAsia="Times New Roman" w:hAnsi="Times New Roman" w:cs="Times New Roman"/>
        </w:rPr>
      </w:pPr>
    </w:p>
    <w:p w14:paraId="295544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Father: Take care. You never know when you'll need protection.</w:t>
      </w:r>
    </w:p>
    <w:p w14:paraId="47429E5A" w14:textId="77777777" w:rsidR="003361E2" w:rsidRDefault="003361E2">
      <w:pPr>
        <w:spacing w:after="0"/>
        <w:rPr>
          <w:rFonts w:ascii="Times New Roman" w:eastAsia="Times New Roman" w:hAnsi="Times New Roman" w:cs="Times New Roman"/>
        </w:rPr>
      </w:pPr>
    </w:p>
    <w:p w14:paraId="61C1C3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ascii="Times New Roman" w:eastAsia="Times New Roman" w:hAnsi="Times New Roman" w:cs="Times New Roman"/>
        </w:rPr>
      </w:pPr>
    </w:p>
    <w:p w14:paraId="05EE31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ascii="Times New Roman" w:eastAsia="Times New Roman" w:hAnsi="Times New Roman" w:cs="Times New Roman"/>
        </w:rPr>
      </w:pPr>
    </w:p>
    <w:p w14:paraId="786896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Shotgun Boy: My father gave me a Shotgun Mk.4, but I seem to have misplaced its laser scope. Quietly take this. Shotgun Boy slides your laser scope.</w:t>
      </w:r>
    </w:p>
    <w:p w14:paraId="5F706A22" w14:textId="77777777" w:rsidR="003361E2" w:rsidRDefault="003361E2">
      <w:pPr>
        <w:spacing w:after="0"/>
        <w:rPr>
          <w:rFonts w:ascii="Times New Roman" w:eastAsia="Times New Roman" w:hAnsi="Times New Roman" w:cs="Times New Roman"/>
        </w:rPr>
      </w:pPr>
    </w:p>
    <w:p w14:paraId="76A490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Shotgun Boy: I better go outside and pretend to hunt before my parents say something.</w:t>
      </w:r>
    </w:p>
    <w:p w14:paraId="22379D5E" w14:textId="77777777" w:rsidR="003361E2" w:rsidRDefault="003361E2">
      <w:pPr>
        <w:spacing w:after="0"/>
        <w:rPr>
          <w:rFonts w:ascii="Times New Roman" w:eastAsia="Times New Roman" w:hAnsi="Times New Roman" w:cs="Times New Roman"/>
        </w:rPr>
      </w:pPr>
    </w:p>
    <w:p w14:paraId="4A9CD3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Badshot Girl: I blew a hole through our tent yesterday. Take this before I shoot my eye out.  </w:t>
      </w:r>
    </w:p>
    <w:p w14:paraId="7D7713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Badshot Girl: Because of the hole it's too cool here at night where I sleep.</w:t>
      </w:r>
    </w:p>
    <w:p w14:paraId="5C3CAAC0" w14:textId="77777777" w:rsidR="003361E2" w:rsidRDefault="003361E2">
      <w:pPr>
        <w:spacing w:after="0"/>
        <w:rPr>
          <w:rFonts w:ascii="Times New Roman" w:eastAsia="Times New Roman" w:hAnsi="Times New Roman" w:cs="Times New Roman"/>
        </w:rPr>
      </w:pPr>
    </w:p>
    <w:p w14:paraId="1E6F5C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ascii="Times New Roman" w:eastAsia="Times New Roman" w:hAnsi="Times New Roman" w:cs="Times New Roman"/>
        </w:rPr>
      </w:pPr>
    </w:p>
    <w:p w14:paraId="58A30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 received a Scrap Sword.</w:t>
      </w:r>
    </w:p>
    <w:p w14:paraId="01FDEC8C" w14:textId="77777777" w:rsidR="003361E2" w:rsidRDefault="003361E2">
      <w:pPr>
        <w:spacing w:after="0"/>
        <w:rPr>
          <w:rFonts w:ascii="Times New Roman" w:eastAsia="Times New Roman" w:hAnsi="Times New Roman" w:cs="Times New Roman"/>
        </w:rPr>
      </w:pPr>
    </w:p>
    <w:p w14:paraId="05687AAC" w14:textId="77777777" w:rsidR="003361E2" w:rsidRDefault="00000000">
      <w:pPr>
        <w:pStyle w:val="Heading2"/>
      </w:pPr>
      <w:bookmarkStart w:id="45" w:name="_12bjb5kl5brm" w:colFirst="0" w:colLast="0"/>
      <w:bookmarkStart w:id="46" w:name="_Toc189930103"/>
      <w:bookmarkEnd w:id="45"/>
      <w:r>
        <w:t>Kids Fighting</w:t>
      </w:r>
      <w:bookmarkEnd w:id="46"/>
    </w:p>
    <w:p w14:paraId="1436DA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Miriam: I might be pregnant,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ascii="Times New Roman" w:eastAsia="Times New Roman" w:hAnsi="Times New Roman" w:cs="Times New Roman"/>
        </w:rPr>
      </w:pPr>
    </w:p>
    <w:p w14:paraId="039AE7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If your Father comes to my tent again I swear to Corydon Deus…..</w:t>
      </w:r>
    </w:p>
    <w:p w14:paraId="68BBAA87" w14:textId="77777777" w:rsidR="003361E2" w:rsidRDefault="003361E2">
      <w:pPr>
        <w:spacing w:after="0"/>
        <w:rPr>
          <w:rFonts w:ascii="Times New Roman" w:eastAsia="Times New Roman" w:hAnsi="Times New Roman" w:cs="Times New Roman"/>
        </w:rPr>
      </w:pPr>
    </w:p>
    <w:p w14:paraId="0289F9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Tommy: Why don’t you talk to your Mother, it's not my fault……</w:t>
      </w:r>
    </w:p>
    <w:p w14:paraId="023CA1AB" w14:textId="77777777" w:rsidR="003361E2" w:rsidRDefault="003361E2">
      <w:pPr>
        <w:spacing w:after="0"/>
        <w:rPr>
          <w:rFonts w:ascii="Times New Roman" w:eastAsia="Times New Roman" w:hAnsi="Times New Roman" w:cs="Times New Roman"/>
        </w:rPr>
      </w:pPr>
    </w:p>
    <w:p w14:paraId="6B12D0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Billy's Sister: The dictates of Corydon Deus state that once a woman’s husband has died she must remain a widow dedicating her life to the service of Corydon Deus.</w:t>
      </w:r>
    </w:p>
    <w:p w14:paraId="4BD96640" w14:textId="77777777" w:rsidR="003361E2" w:rsidRDefault="003361E2">
      <w:pPr>
        <w:spacing w:after="0"/>
        <w:rPr>
          <w:rFonts w:ascii="Times New Roman" w:eastAsia="Times New Roman" w:hAnsi="Times New Roman" w:cs="Times New Roman"/>
        </w:rPr>
      </w:pPr>
    </w:p>
    <w:p w14:paraId="6E3494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You might’ve heard what the dictates of Corydon Deus say. I can’t help it, I love Miriam. If rumors continue to spread about us I could be in serious trouble. The temple guards might even throw me in prison.</w:t>
      </w:r>
    </w:p>
    <w:p w14:paraId="722CC24C" w14:textId="77777777" w:rsidR="003361E2" w:rsidRDefault="00000000">
      <w:pPr>
        <w:pStyle w:val="Heading2"/>
      </w:pPr>
      <w:bookmarkStart w:id="47" w:name="_ft2jvp2fpibr" w:colFirst="0" w:colLast="0"/>
      <w:bookmarkStart w:id="48" w:name="_Toc189930104"/>
      <w:bookmarkEnd w:id="47"/>
      <w:r>
        <w:lastRenderedPageBreak/>
        <w:t>Temple Walker Devotees</w:t>
      </w:r>
      <w:bookmarkEnd w:id="48"/>
    </w:p>
    <w:p w14:paraId="3A26CA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ascii="Times New Roman" w:eastAsia="Times New Roman" w:hAnsi="Times New Roman" w:cs="Times New Roman"/>
        </w:rPr>
      </w:pPr>
    </w:p>
    <w:p w14:paraId="05B0F1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We must always walk before Corydon Deus in absolute silence.</w:t>
      </w:r>
    </w:p>
    <w:p w14:paraId="703DC52C" w14:textId="77777777" w:rsidR="003361E2" w:rsidRDefault="003361E2">
      <w:pPr>
        <w:spacing w:after="240"/>
        <w:rPr>
          <w:rFonts w:ascii="Times New Roman" w:eastAsia="Times New Roman" w:hAnsi="Times New Roman" w:cs="Times New Roman"/>
        </w:rPr>
      </w:pPr>
    </w:p>
    <w:p w14:paraId="0CC20C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ascii="Times New Roman" w:eastAsia="Times New Roman" w:hAnsi="Times New Roman" w:cs="Times New Roman"/>
        </w:rPr>
      </w:pPr>
    </w:p>
    <w:p w14:paraId="4C862B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We walk before Corydon Deus at night and sleep while the others walk during the day.</w:t>
      </w:r>
    </w:p>
    <w:p w14:paraId="524C7E71" w14:textId="77777777" w:rsidR="003361E2" w:rsidRDefault="003361E2">
      <w:pPr>
        <w:spacing w:after="0"/>
        <w:rPr>
          <w:rFonts w:ascii="Times New Roman" w:eastAsia="Times New Roman" w:hAnsi="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49" w:name="_Toc189930105"/>
      <w:r>
        <w:t>Corydon Deus Prison &amp; Tower</w:t>
      </w:r>
      <w:bookmarkEnd w:id="49"/>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50" w:name="_3al8ypx3kiib" w:colFirst="0" w:colLast="0"/>
      <w:bookmarkStart w:id="51" w:name="_Toc189930106"/>
      <w:bookmarkEnd w:id="50"/>
      <w:r>
        <w:rPr>
          <w:rFonts w:ascii="Times New Roman" w:eastAsia="Times New Roman" w:hAnsi="Times New Roman" w:cs="Times New Roman"/>
          <w:color w:val="000000"/>
          <w:sz w:val="26"/>
          <w:szCs w:val="26"/>
          <w:highlight w:val="yellow"/>
        </w:rPr>
        <w:t>High Priest Acolyte</w:t>
      </w:r>
      <w:bookmarkEnd w:id="51"/>
    </w:p>
    <w:p w14:paraId="5C7497A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Acolyte Caecus: Many of you ask. Where is Corydon Deus? He performed great wonders years ago. We’ve all heard stories of how he split mountains into two. How he lifted an entire continent into the sky. His voice used to stretch out from his tower in Vehere, smiting nations in his wrath. The entire world trembled at the thought of displeasing him. Our grandparents lived a glorious life. But where is he now!?</w:t>
      </w:r>
    </w:p>
    <w:p w14:paraId="799315D7" w14:textId="77777777" w:rsidR="003361E2" w:rsidRDefault="00000000">
      <w:pPr>
        <w:spacing w:before="240" w:after="0"/>
        <w:rPr>
          <w:ins w:id="52" w:author="Kingsley Nwaogu" w:date="2023-03-09T19:09:00Z"/>
          <w:rFonts w:ascii="Times New Roman" w:eastAsia="Times New Roman" w:hAnsi="Times New Roman" w:cs="Times New Roman"/>
          <w:highlight w:val="yellow"/>
        </w:rPr>
      </w:pPr>
      <w:r>
        <w:rPr>
          <w:rFonts w:ascii="Times New Roman" w:eastAsia="Times New Roman" w:hAnsi="Times New Roman" w:cs="Times New Roman"/>
          <w:highlight w:val="yellow"/>
        </w:rPr>
        <w:t>I tell you people, he has hid his face to test our faith. He rewarded our grandparents for what faith they had while he was present. But their faith was easy. He will reward us even more for having faith when things are hard. How great is our love if we can stay waiting for him in the Heremus, tortured by its winds, harassed by the Reditus and their drones, hoping against all hope.</w:t>
      </w:r>
    </w:p>
    <w:p w14:paraId="1AB9DBB5" w14:textId="77777777" w:rsidR="003361E2" w:rsidRPr="003361E2" w:rsidRDefault="00000000">
      <w:pPr>
        <w:spacing w:before="240" w:after="0"/>
        <w:rPr>
          <w:ins w:id="53" w:author="Kingsley Nwaogu" w:date="2023-03-09T19:09:00Z"/>
          <w:rFonts w:ascii="Times New Roman" w:eastAsia="Times New Roman" w:hAnsi="Times New Roman" w:cs="Times New Roman"/>
          <w:highlight w:val="cyan"/>
          <w:rPrChange w:id="54" w:author="Kingsley Nwaogu" w:date="2023-03-09T19:13:00Z">
            <w:rPr>
              <w:ins w:id="55" w:author="Kingsley Nwaogu" w:date="2023-03-09T19:09:00Z"/>
              <w:rFonts w:ascii="Times New Roman" w:eastAsia="Times New Roman" w:hAnsi="Times New Roman" w:cs="Times New Roman"/>
              <w:highlight w:val="yellow"/>
            </w:rPr>
          </w:rPrChange>
        </w:rPr>
      </w:pPr>
      <w:ins w:id="56" w:author="Kingsley Nwaogu" w:date="2023-03-09T19:09:00Z">
        <w:r>
          <w:rPr>
            <w:rFonts w:ascii="Times New Roman" w:eastAsia="Times New Roman" w:hAnsi="Times New Roman" w:cs="Times New Roman"/>
            <w:highlight w:val="cyan"/>
            <w:rPrChange w:id="57" w:author="Kingsley Nwaogu" w:date="2023-03-09T19:13:00Z">
              <w:rPr>
                <w:rFonts w:ascii="Times New Roman" w:eastAsia="Times New Roman" w:hAnsi="Times New Roman" w:cs="Times New Roman"/>
                <w:highlight w:val="yellow"/>
              </w:rPr>
            </w:rPrChange>
          </w:rPr>
          <w:t>Caeser: Oh boy, we offer him our unfailing faithfulness and in exchange we get to chew on Dark root and get torn apart by the winds of the Heremus? Give me a bre-</w:t>
        </w:r>
      </w:ins>
    </w:p>
    <w:p w14:paraId="672E794E" w14:textId="77777777" w:rsidR="003361E2" w:rsidRPr="003361E2" w:rsidRDefault="00000000">
      <w:pPr>
        <w:spacing w:before="240" w:after="0"/>
        <w:rPr>
          <w:ins w:id="58" w:author="Kingsley Nwaogu" w:date="2023-03-09T19:09:00Z"/>
          <w:rFonts w:ascii="Times New Roman" w:eastAsia="Times New Roman" w:hAnsi="Times New Roman" w:cs="Times New Roman"/>
          <w:highlight w:val="cyan"/>
          <w:rPrChange w:id="59" w:author="Kingsley Nwaogu" w:date="2023-03-09T19:13:00Z">
            <w:rPr>
              <w:ins w:id="60" w:author="Kingsley Nwaogu" w:date="2023-03-09T19:09:00Z"/>
              <w:rFonts w:ascii="Times New Roman" w:eastAsia="Times New Roman" w:hAnsi="Times New Roman" w:cs="Times New Roman"/>
              <w:highlight w:val="yellow"/>
            </w:rPr>
          </w:rPrChange>
        </w:rPr>
      </w:pPr>
      <w:ins w:id="61" w:author="Kingsley Nwaogu" w:date="2023-03-09T19:09:00Z">
        <w:r>
          <w:rPr>
            <w:rFonts w:ascii="Times New Roman" w:eastAsia="Times New Roman" w:hAnsi="Times New Roman" w:cs="Times New Roman"/>
            <w:highlight w:val="cyan"/>
            <w:rPrChange w:id="62" w:author="Kingsley Nwaogu" w:date="2023-03-09T19:13:00Z">
              <w:rPr>
                <w:rFonts w:ascii="Times New Roman" w:eastAsia="Times New Roman" w:hAnsi="Times New Roman" w:cs="Times New Roman"/>
                <w:highlight w:val="yellow"/>
              </w:rPr>
            </w:rPrChange>
          </w:rPr>
          <w:t>Augustus hits him.</w:t>
        </w:r>
      </w:ins>
    </w:p>
    <w:p w14:paraId="7CF09B45" w14:textId="77777777" w:rsidR="003361E2" w:rsidRPr="003361E2" w:rsidRDefault="00000000">
      <w:pPr>
        <w:spacing w:before="240" w:after="0"/>
        <w:rPr>
          <w:rFonts w:ascii="Times New Roman" w:eastAsia="Times New Roman" w:hAnsi="Times New Roman" w:cs="Times New Roman"/>
          <w:highlight w:val="cyan"/>
          <w:rPrChange w:id="63" w:author="Kingsley Nwaogu" w:date="2023-03-09T19:13:00Z">
            <w:rPr>
              <w:rFonts w:ascii="Times New Roman" w:eastAsia="Times New Roman" w:hAnsi="Times New Roman" w:cs="Times New Roman"/>
              <w:highlight w:val="yellow"/>
            </w:rPr>
          </w:rPrChange>
        </w:rPr>
      </w:pPr>
      <w:ins w:id="64" w:author="Kingsley Nwaogu" w:date="2023-03-09T19:09:00Z">
        <w:r>
          <w:rPr>
            <w:rFonts w:ascii="Times New Roman" w:eastAsia="Times New Roman" w:hAnsi="Times New Roman" w:cs="Times New Roman"/>
            <w:highlight w:val="cyan"/>
            <w:rPrChange w:id="65" w:author="Kingsley Nwaogu" w:date="2023-03-09T19:13:00Z">
              <w:rPr>
                <w:rFonts w:ascii="Times New Roman" w:eastAsia="Times New Roman" w:hAnsi="Times New Roman" w:cs="Times New Roman"/>
                <w:highlight w:val="yellow"/>
              </w:rPr>
            </w:rPrChange>
          </w:rPr>
          <w:t>AUGUSTUS: Ssshhh! (whispers) Show some respect!</w:t>
        </w:r>
      </w:ins>
    </w:p>
    <w:p w14:paraId="3581A286" w14:textId="77777777" w:rsidR="003361E2" w:rsidRDefault="00000000">
      <w:pPr>
        <w:spacing w:before="240" w:after="0"/>
        <w:rPr>
          <w:rFonts w:ascii="Times New Roman" w:eastAsia="Times New Roman" w:hAnsi="Times New Roman" w:cs="Times New Roman"/>
          <w:highlight w:val="yellow"/>
        </w:rPr>
      </w:pPr>
      <w:ins w:id="66" w:author="Kingsley Nwaogu" w:date="2023-03-09T19:13:00Z">
        <w:r>
          <w:rPr>
            <w:rFonts w:ascii="Times New Roman" w:eastAsia="Times New Roman" w:hAnsi="Times New Roman" w:cs="Times New Roman"/>
            <w:highlight w:val="yellow"/>
          </w:rPr>
          <w:t xml:space="preserve">HIGH PRIEST: </w:t>
        </w:r>
      </w:ins>
      <w:r>
        <w:rPr>
          <w:rFonts w:ascii="Times New Roman" w:eastAsia="Times New Roman" w:hAnsi="Times New Roman" w:cs="Times New Roman"/>
          <w:highlight w:val="yellow"/>
        </w:rPr>
        <w:t xml:space="preserve">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w:t>
      </w:r>
      <w:r>
        <w:rPr>
          <w:rFonts w:ascii="Times New Roman" w:eastAsia="Times New Roman" w:hAnsi="Times New Roman" w:cs="Times New Roman"/>
          <w:highlight w:val="yellow"/>
        </w:rPr>
        <w:lastRenderedPageBreak/>
        <w:t>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In the meantime, as we wait, hold fast to the teachings of the high priest. He will keep you from damning your soul and corrupting it with lies from the Reditus. The high priest is Corydon Deus’ appointed vassal on Gaia. He knows the deep things of Corydon Deus and will keep you from going astray. By putting your trust into the high priest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67" w:name="_fc07wqovtjqw" w:colFirst="0" w:colLast="0"/>
      <w:bookmarkStart w:id="68" w:name="_Toc189930107"/>
      <w:bookmarkEnd w:id="67"/>
      <w:r>
        <w:rPr>
          <w:rFonts w:ascii="Times New Roman" w:eastAsia="Times New Roman" w:hAnsi="Times New Roman" w:cs="Times New Roman"/>
          <w:color w:val="000000"/>
          <w:sz w:val="26"/>
          <w:szCs w:val="26"/>
        </w:rPr>
        <w:t>Prison</w:t>
      </w:r>
      <w:bookmarkEnd w:id="68"/>
    </w:p>
    <w:p w14:paraId="3BD922B3" w14:textId="77777777" w:rsidR="003361E2" w:rsidRDefault="003361E2">
      <w:pPr>
        <w:spacing w:after="0"/>
        <w:rPr>
          <w:rFonts w:ascii="Times New Roman" w:eastAsia="Times New Roman" w:hAnsi="Times New Roman" w:cs="Times New Roman"/>
        </w:rPr>
      </w:pPr>
    </w:p>
    <w:p w14:paraId="14150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ascii="Times New Roman" w:eastAsia="Times New Roman" w:hAnsi="Times New Roman" w:cs="Times New Roman"/>
        </w:rPr>
      </w:pPr>
    </w:p>
    <w:p w14:paraId="470C7A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ascii="Times New Roman" w:eastAsia="Times New Roman" w:hAnsi="Times New Roman" w:cs="Times New Roman"/>
        </w:rPr>
      </w:pPr>
    </w:p>
    <w:p w14:paraId="316730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ascii="Times New Roman" w:eastAsia="Times New Roman" w:hAnsi="Times New Roman" w:cs="Times New Roman"/>
        </w:rPr>
      </w:pPr>
    </w:p>
    <w:p w14:paraId="628526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ascii="Times New Roman" w:eastAsia="Times New Roman" w:hAnsi="Times New Roman" w:cs="Times New Roman"/>
        </w:rPr>
      </w:pPr>
    </w:p>
    <w:p w14:paraId="7DC91DC7" w14:textId="77777777" w:rsidR="003361E2" w:rsidRDefault="00000000">
      <w:pPr>
        <w:pStyle w:val="Heading3"/>
        <w:spacing w:after="0"/>
      </w:pPr>
      <w:bookmarkStart w:id="69" w:name="_jxvdeh6c537b" w:colFirst="0" w:colLast="0"/>
      <w:bookmarkStart w:id="70" w:name="_Toc189930108"/>
      <w:bookmarkEnd w:id="69"/>
      <w:r>
        <w:t>Worship Hall</w:t>
      </w:r>
      <w:bookmarkEnd w:id="70"/>
    </w:p>
    <w:p w14:paraId="27885820" w14:textId="77777777" w:rsidR="003361E2" w:rsidRDefault="003361E2">
      <w:pPr>
        <w:spacing w:after="0"/>
        <w:rPr>
          <w:rFonts w:ascii="Times New Roman" w:eastAsia="Times New Roman" w:hAnsi="Times New Roman" w:cs="Times New Roman"/>
        </w:rPr>
      </w:pPr>
    </w:p>
    <w:p w14:paraId="34A98E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Isn’t this music great.  It gets you in the mood for Corydon Deus worship.</w:t>
      </w:r>
    </w:p>
    <w:p w14:paraId="67D74940" w14:textId="77777777" w:rsidR="003361E2" w:rsidRDefault="003361E2">
      <w:pPr>
        <w:spacing w:after="0"/>
        <w:rPr>
          <w:rFonts w:ascii="Times New Roman" w:eastAsia="Times New Roman" w:hAnsi="Times New Roman" w:cs="Times New Roman"/>
        </w:rPr>
      </w:pPr>
    </w:p>
    <w:p w14:paraId="4921F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ascii="Times New Roman" w:eastAsia="Times New Roman" w:hAnsi="Times New Roman" w:cs="Times New Roman"/>
        </w:rPr>
      </w:pPr>
    </w:p>
    <w:p w14:paraId="5C63D9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Be still and listen to this melody.  Let it put your soul at peace.</w:t>
      </w:r>
    </w:p>
    <w:p w14:paraId="7D9CE682" w14:textId="77777777" w:rsidR="003361E2" w:rsidRDefault="003361E2">
      <w:pPr>
        <w:spacing w:after="0"/>
        <w:rPr>
          <w:rFonts w:ascii="Times New Roman" w:eastAsia="Times New Roman" w:hAnsi="Times New Roman" w:cs="Times New Roman"/>
        </w:rPr>
      </w:pPr>
    </w:p>
    <w:p w14:paraId="0743FA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 first walker is out of step. We will have to beat him later.</w:t>
      </w:r>
    </w:p>
    <w:p w14:paraId="55F16C50" w14:textId="77777777" w:rsidR="003361E2" w:rsidRDefault="003361E2">
      <w:pPr>
        <w:spacing w:after="0"/>
        <w:rPr>
          <w:rFonts w:ascii="Times New Roman" w:eastAsia="Times New Roman" w:hAnsi="Times New Roman" w:cs="Times New Roman"/>
        </w:rPr>
      </w:pPr>
    </w:p>
    <w:p w14:paraId="29D52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ascii="Times New Roman" w:eastAsia="Times New Roman" w:hAnsi="Times New Roman" w:cs="Times New Roman"/>
        </w:rPr>
      </w:pPr>
    </w:p>
    <w:p w14:paraId="065100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Epitaph inside Corydon Deus’s temple: </w:t>
      </w:r>
    </w:p>
    <w:p w14:paraId="6C928FE2" w14:textId="77777777" w:rsidR="003361E2" w:rsidRDefault="003361E2">
      <w:pPr>
        <w:spacing w:after="0"/>
        <w:rPr>
          <w:rFonts w:ascii="Times New Roman" w:eastAsia="Times New Roman" w:hAnsi="Times New Roman" w:cs="Times New Roman"/>
        </w:rPr>
      </w:pPr>
    </w:p>
    <w:p w14:paraId="4DA6B8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ascii="Times New Roman" w:eastAsia="Times New Roman" w:hAnsi="Times New Roman" w:cs="Times New Roman"/>
        </w:rPr>
      </w:pPr>
    </w:p>
    <w:p w14:paraId="7ADBD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purified the world.  Exalting his own glory he built a tower that reached to the heavens.</w:t>
      </w:r>
    </w:p>
    <w:p w14:paraId="5E558192" w14:textId="77777777" w:rsidR="003361E2" w:rsidRDefault="003361E2">
      <w:pPr>
        <w:spacing w:after="0"/>
        <w:rPr>
          <w:rFonts w:ascii="Times New Roman" w:eastAsia="Times New Roman" w:hAnsi="Times New Roman" w:cs="Times New Roman"/>
        </w:rPr>
      </w:pPr>
    </w:p>
    <w:p w14:paraId="1158AE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ascii="Times New Roman" w:eastAsia="Times New Roman" w:hAnsi="Times New Roman" w:cs="Times New Roman"/>
        </w:rPr>
      </w:pPr>
    </w:p>
    <w:p w14:paraId="2974D4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ascii="Times New Roman" w:eastAsia="Times New Roman" w:hAnsi="Times New Roman" w:cs="Times New Roman"/>
        </w:rPr>
      </w:pPr>
    </w:p>
    <w:p w14:paraId="4521E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Oh Corydon Deus, hallowed be thy name.</w:t>
      </w:r>
    </w:p>
    <w:p w14:paraId="407ABA0E" w14:textId="77777777" w:rsidR="003361E2" w:rsidRDefault="003361E2">
      <w:pPr>
        <w:spacing w:after="0"/>
        <w:rPr>
          <w:rFonts w:ascii="Times New Roman" w:eastAsia="Times New Roman" w:hAnsi="Times New Roman" w:cs="Times New Roman"/>
        </w:rPr>
      </w:pPr>
    </w:p>
    <w:p w14:paraId="3F4072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ascii="Times New Roman" w:eastAsia="Times New Roman" w:hAnsi="Times New Roman" w:cs="Times New Roman"/>
        </w:rPr>
      </w:pPr>
    </w:p>
    <w:p w14:paraId="1F2934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 to the Reditus bandit after the player defeats Macy,</w:t>
      </w:r>
    </w:p>
    <w:p w14:paraId="0AC87B5E" w14:textId="77777777" w:rsidR="003361E2" w:rsidRDefault="003361E2">
      <w:pPr>
        <w:spacing w:after="0"/>
        <w:rPr>
          <w:rFonts w:ascii="Times New Roman" w:eastAsia="Times New Roman" w:hAnsi="Times New Roman" w:cs="Times New Roman"/>
        </w:rPr>
      </w:pPr>
    </w:p>
    <w:p w14:paraId="48316F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Macy's Boyfriend: What happened to Macy? Is she ok?</w:t>
      </w:r>
    </w:p>
    <w:p w14:paraId="2B8613F7" w14:textId="77777777" w:rsidR="003361E2" w:rsidRDefault="003361E2">
      <w:pPr>
        <w:spacing w:after="0"/>
        <w:rPr>
          <w:rFonts w:ascii="Times New Roman" w:eastAsia="Times New Roman" w:hAnsi="Times New Roman" w:cs="Times New Roman"/>
        </w:rPr>
      </w:pPr>
    </w:p>
    <w:p w14:paraId="51B8AE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prison guard after the quest has started,</w:t>
      </w:r>
    </w:p>
    <w:p w14:paraId="34FE6D61" w14:textId="77777777" w:rsidR="003361E2" w:rsidRDefault="003361E2">
      <w:pPr>
        <w:spacing w:after="0"/>
        <w:rPr>
          <w:rFonts w:ascii="Times New Roman" w:eastAsia="Times New Roman" w:hAnsi="Times New Roman" w:cs="Times New Roman"/>
        </w:rPr>
      </w:pPr>
    </w:p>
    <w:p w14:paraId="1FB70033"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When will my shift end?</w:t>
      </w:r>
    </w:p>
    <w:p w14:paraId="4A8F75D3" w14:textId="77777777" w:rsidR="003361E2" w:rsidRDefault="00000000">
      <w:pPr>
        <w:pStyle w:val="Heading3"/>
        <w:spacing w:after="0"/>
        <w:ind w:left="0"/>
      </w:pPr>
      <w:bookmarkStart w:id="71" w:name="_k2bj3497upef" w:colFirst="0" w:colLast="0"/>
      <w:bookmarkStart w:id="72" w:name="_Toc189930109"/>
      <w:bookmarkEnd w:id="71"/>
      <w:r>
        <w:t>Torture Floor</w:t>
      </w:r>
      <w:bookmarkEnd w:id="72"/>
    </w:p>
    <w:p w14:paraId="7CA7FC8F" w14:textId="77777777" w:rsidR="003361E2" w:rsidRDefault="003361E2">
      <w:pPr>
        <w:spacing w:after="0"/>
        <w:rPr>
          <w:rFonts w:ascii="Times New Roman" w:eastAsia="Times New Roman" w:hAnsi="Times New Roman" w:cs="Times New Roman"/>
        </w:rPr>
      </w:pPr>
    </w:p>
    <w:p w14:paraId="539103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Guard: These are Reditus whom we’ve captured. These fools thought the Heremus was for sightseeing. We give them a taste of what it’s like to live here.</w:t>
      </w:r>
    </w:p>
    <w:p w14:paraId="7D326C64" w14:textId="77777777" w:rsidR="003361E2" w:rsidRDefault="003361E2">
      <w:pPr>
        <w:spacing w:after="0"/>
        <w:rPr>
          <w:rFonts w:ascii="Times New Roman" w:eastAsia="Times New Roman" w:hAnsi="Times New Roman" w:cs="Times New Roman"/>
        </w:rPr>
      </w:pPr>
    </w:p>
    <w:p w14:paraId="127543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ascii="Times New Roman" w:eastAsia="Times New Roman" w:hAnsi="Times New Roman" w:cs="Times New Roman"/>
          <w:b/>
          <w:color w:val="595959"/>
          <w:sz w:val="28"/>
          <w:szCs w:val="28"/>
        </w:rPr>
      </w:pPr>
    </w:p>
    <w:p w14:paraId="4D6D3DC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14:paraId="72E73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Making my rounds. Everyone should be following the rules of Corydon Deus...or else.</w:t>
      </w:r>
    </w:p>
    <w:p w14:paraId="2B371BE7" w14:textId="77777777" w:rsidR="003361E2" w:rsidRDefault="003361E2">
      <w:pPr>
        <w:spacing w:after="0"/>
        <w:rPr>
          <w:rFonts w:ascii="Times New Roman" w:eastAsia="Times New Roman" w:hAnsi="Times New Roman" w:cs="Times New Roman"/>
        </w:rPr>
      </w:pPr>
    </w:p>
    <w:p w14:paraId="7C3639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Lonely Woman: When I want to be alone I come up here for fresh air and to take in the view.  I want to see green.  Beautiful green.</w:t>
      </w:r>
    </w:p>
    <w:p w14:paraId="473FE96D" w14:textId="77777777" w:rsidR="003361E2" w:rsidRDefault="003361E2">
      <w:pPr>
        <w:spacing w:after="0"/>
        <w:rPr>
          <w:rFonts w:ascii="Times New Roman" w:eastAsia="Times New Roman" w:hAnsi="Times New Roman" w:cs="Times New Roman"/>
        </w:rPr>
      </w:pPr>
    </w:p>
    <w:p w14:paraId="79EAE1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Temple Guard in front of camp:  Augustus, how do you bear going out the Heremus?  It’s such a long distance to the mountain you meditate on.  Does Corydon Deus speak to you there?</w:t>
      </w:r>
    </w:p>
    <w:p w14:paraId="42C788A2" w14:textId="77777777" w:rsidR="003361E2" w:rsidRDefault="003361E2">
      <w:pPr>
        <w:spacing w:after="0"/>
        <w:rPr>
          <w:rFonts w:ascii="Times New Roman" w:eastAsia="Times New Roman" w:hAnsi="Times New Roman" w:cs="Times New Roman"/>
        </w:rPr>
      </w:pPr>
    </w:p>
    <w:p w14:paraId="7BD186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Take off your shoes. The place you're entering is holy.</w:t>
      </w:r>
    </w:p>
    <w:p w14:paraId="30254398" w14:textId="77777777" w:rsidR="003361E2" w:rsidRDefault="003361E2">
      <w:pPr>
        <w:spacing w:after="0"/>
        <w:rPr>
          <w:rFonts w:ascii="Times New Roman" w:eastAsia="Times New Roman" w:hAnsi="Times New Roman" w:cs="Times New Roman"/>
        </w:rPr>
      </w:pPr>
    </w:p>
    <w:p w14:paraId="209EF8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73" w:name="_Toc189930110"/>
      <w:r>
        <w:t>Widow Quest</w:t>
      </w:r>
      <w:bookmarkEnd w:id="73"/>
    </w:p>
    <w:p w14:paraId="2DF963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14:paraId="5370CB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ascii="Times New Roman" w:eastAsia="Times New Roman" w:hAnsi="Times New Roman" w:cs="Times New Roman"/>
          <w:color w:val="000000"/>
        </w:rPr>
        <w:t>Augustus: You know my quest is an arduous one, but if I find something that will brighten your heart and give you hope and strength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ascii="Times New Roman" w:eastAsia="Times New Roman" w:hAnsi="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I endured much in this life, I didn’t expect to endure such cruelness from you Augustus. If you reconsider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Did you reconsider?</w:t>
      </w:r>
    </w:p>
    <w:p w14:paraId="253545FE"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t>Reditt Widow: Did you find anything? Please make haste and find out what you can.</w:t>
      </w:r>
    </w:p>
    <w:p w14:paraId="0C2DF178"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Reditt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ascii="Times New Roman" w:eastAsia="Times New Roman" w:hAnsi="Times New Roman" w:cs="Times New Roman"/>
        </w:rPr>
      </w:pPr>
    </w:p>
    <w:p w14:paraId="48F1E43C" w14:textId="77777777" w:rsidR="003361E2" w:rsidRDefault="003361E2">
      <w:pPr>
        <w:spacing w:after="0"/>
        <w:rPr>
          <w:rFonts w:ascii="Times New Roman" w:eastAsia="Times New Roman" w:hAnsi="Times New Roman" w:cs="Times New Roman"/>
        </w:rPr>
      </w:pPr>
    </w:p>
    <w:p w14:paraId="02CDAF9C" w14:textId="77777777" w:rsidR="003361E2" w:rsidRDefault="00000000">
      <w:pPr>
        <w:pStyle w:val="Heading2"/>
        <w:rPr>
          <w:sz w:val="48"/>
          <w:szCs w:val="48"/>
        </w:rPr>
      </w:pPr>
      <w:bookmarkStart w:id="74" w:name="_Toc189930111"/>
      <w:r>
        <w:lastRenderedPageBreak/>
        <w:t>Ransom Quest</w:t>
      </w:r>
      <w:bookmarkEnd w:id="74"/>
    </w:p>
    <w:p w14:paraId="27D6B709" w14:textId="77777777" w:rsidR="003361E2" w:rsidRDefault="003361E2">
      <w:pPr>
        <w:spacing w:after="0"/>
        <w:rPr>
          <w:rFonts w:ascii="Times New Roman" w:eastAsia="Times New Roman" w:hAnsi="Times New Roman" w:cs="Times New Roman"/>
        </w:rPr>
      </w:pPr>
    </w:p>
    <w:p w14:paraId="733893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Wait till the army finds out I'm here. You're all done for!</w:t>
      </w:r>
    </w:p>
    <w:p w14:paraId="5C6E9F88" w14:textId="77777777" w:rsidR="003361E2" w:rsidRDefault="003361E2">
      <w:pPr>
        <w:spacing w:after="0"/>
        <w:rPr>
          <w:rFonts w:ascii="Times New Roman" w:eastAsia="Times New Roman" w:hAnsi="Times New Roman" w:cs="Times New Roman"/>
        </w:rPr>
      </w:pPr>
    </w:p>
    <w:p w14:paraId="1AEB12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Will you shut up Reditus maggot!</w:t>
      </w:r>
    </w:p>
    <w:p w14:paraId="47366562" w14:textId="77777777" w:rsidR="003361E2" w:rsidRDefault="003361E2">
      <w:pPr>
        <w:spacing w:after="0"/>
        <w:rPr>
          <w:rFonts w:ascii="Times New Roman" w:eastAsia="Times New Roman" w:hAnsi="Times New Roman" w:cs="Times New Roman"/>
        </w:rPr>
      </w:pPr>
    </w:p>
    <w:p w14:paraId="0CDC31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Why don't you try to make me!</w:t>
      </w:r>
    </w:p>
    <w:p w14:paraId="7667A1FB" w14:textId="77777777" w:rsidR="003361E2" w:rsidRDefault="003361E2">
      <w:pPr>
        <w:spacing w:after="0"/>
        <w:rPr>
          <w:rFonts w:ascii="Times New Roman" w:eastAsia="Times New Roman" w:hAnsi="Times New Roman" w:cs="Times New Roman"/>
        </w:rPr>
      </w:pPr>
    </w:p>
    <w:p w14:paraId="00BE0D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Alright! That's it! I've had it!</w:t>
      </w:r>
    </w:p>
    <w:p w14:paraId="1618AFF5" w14:textId="77777777" w:rsidR="003361E2" w:rsidRDefault="003361E2">
      <w:pPr>
        <w:spacing w:after="0"/>
        <w:rPr>
          <w:rFonts w:ascii="Times New Roman" w:eastAsia="Times New Roman" w:hAnsi="Times New Roman" w:cs="Times New Roman"/>
        </w:rPr>
      </w:pPr>
    </w:p>
    <w:p w14:paraId="4C2316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Hey Augustus! We've got a Reditus soldier over there who was caught wandering in the Heremus drunk near our checkpoint. We picked him up and put him in here. You're going out in the Heremus anyways. </w:t>
      </w:r>
    </w:p>
    <w:p w14:paraId="791AAA0C" w14:textId="77777777" w:rsidR="003361E2" w:rsidRDefault="003361E2">
      <w:pPr>
        <w:spacing w:after="0"/>
        <w:rPr>
          <w:rFonts w:ascii="Times New Roman" w:eastAsia="Times New Roman" w:hAnsi="Times New Roman" w:cs="Times New Roman"/>
        </w:rPr>
      </w:pPr>
    </w:p>
    <w:p w14:paraId="0EFA87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ascii="Times New Roman" w:eastAsia="Times New Roman" w:hAnsi="Times New Roman" w:cs="Times New Roman"/>
        </w:rPr>
      </w:pPr>
    </w:p>
    <w:p w14:paraId="551D80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saying yes,</w:t>
      </w:r>
    </w:p>
    <w:p w14:paraId="67D0C126" w14:textId="77777777" w:rsidR="003361E2" w:rsidRDefault="003361E2">
      <w:pPr>
        <w:spacing w:after="0"/>
        <w:rPr>
          <w:rFonts w:ascii="Times New Roman" w:eastAsia="Times New Roman" w:hAnsi="Times New Roman" w:cs="Times New Roman"/>
        </w:rPr>
      </w:pPr>
    </w:p>
    <w:p w14:paraId="4E8EB6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Alright honey, let's make some money. Here take this letter.</w:t>
      </w:r>
    </w:p>
    <w:p w14:paraId="53F0DC34" w14:textId="77777777" w:rsidR="003361E2" w:rsidRDefault="003361E2">
      <w:pPr>
        <w:spacing w:after="0"/>
        <w:rPr>
          <w:rFonts w:ascii="Times New Roman" w:eastAsia="Times New Roman" w:hAnsi="Times New Roman" w:cs="Times New Roman"/>
        </w:rPr>
      </w:pPr>
    </w:p>
    <w:p w14:paraId="5A3CA5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turns to Caeser,</w:t>
      </w:r>
    </w:p>
    <w:p w14:paraId="63AB2386" w14:textId="77777777" w:rsidR="003361E2" w:rsidRDefault="003361E2">
      <w:pPr>
        <w:spacing w:after="0"/>
        <w:rPr>
          <w:rFonts w:ascii="Times New Roman" w:eastAsia="Times New Roman" w:hAnsi="Times New Roman" w:cs="Times New Roman"/>
        </w:rPr>
      </w:pPr>
    </w:p>
    <w:p w14:paraId="377EA6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go see if we can earn some money. What do you say?</w:t>
      </w:r>
    </w:p>
    <w:p w14:paraId="10BA8FD4" w14:textId="77777777" w:rsidR="003361E2" w:rsidRDefault="003361E2">
      <w:pPr>
        <w:spacing w:after="0"/>
        <w:rPr>
          <w:rFonts w:ascii="Times New Roman" w:eastAsia="Times New Roman" w:hAnsi="Times New Roman" w:cs="Times New Roman"/>
        </w:rPr>
      </w:pPr>
    </w:p>
    <w:p w14:paraId="602C6C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Sure thing Father. We need some money out there. Who knows what we will face.</w:t>
      </w:r>
    </w:p>
    <w:p w14:paraId="23443106" w14:textId="77777777" w:rsidR="003361E2" w:rsidRDefault="003361E2">
      <w:pPr>
        <w:spacing w:after="0"/>
        <w:rPr>
          <w:rFonts w:ascii="Times New Roman" w:eastAsia="Times New Roman" w:hAnsi="Times New Roman" w:cs="Times New Roman"/>
        </w:rPr>
      </w:pPr>
    </w:p>
    <w:p w14:paraId="0A1985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14:paraId="1027374B" w14:textId="77777777" w:rsidR="003361E2" w:rsidRDefault="003361E2">
      <w:pPr>
        <w:spacing w:after="0"/>
        <w:rPr>
          <w:rFonts w:ascii="Times New Roman" w:eastAsia="Times New Roman" w:hAnsi="Times New Roman" w:cs="Times New Roman"/>
        </w:rPr>
      </w:pPr>
    </w:p>
    <w:p w14:paraId="4B8103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Come back if you wanna make some quick G.</w:t>
      </w:r>
    </w:p>
    <w:p w14:paraId="2F74E0A0" w14:textId="77777777" w:rsidR="003361E2" w:rsidRDefault="003361E2">
      <w:pPr>
        <w:spacing w:after="0"/>
        <w:rPr>
          <w:rFonts w:ascii="Times New Roman" w:eastAsia="Times New Roman" w:hAnsi="Times New Roman" w:cs="Times New Roman"/>
        </w:rPr>
      </w:pPr>
    </w:p>
    <w:p w14:paraId="31DA29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after quest begins,</w:t>
      </w:r>
    </w:p>
    <w:p w14:paraId="196D4EE6" w14:textId="77777777" w:rsidR="003361E2" w:rsidRDefault="003361E2">
      <w:pPr>
        <w:spacing w:after="0"/>
        <w:rPr>
          <w:rFonts w:ascii="Times New Roman" w:eastAsia="Times New Roman" w:hAnsi="Times New Roman" w:cs="Times New Roman"/>
        </w:rPr>
      </w:pPr>
    </w:p>
    <w:p w14:paraId="11788E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w:t>
      </w:r>
    </w:p>
    <w:p w14:paraId="58FD6A6D" w14:textId="77777777" w:rsidR="003361E2" w:rsidRDefault="003361E2">
      <w:pPr>
        <w:spacing w:after="0"/>
        <w:rPr>
          <w:rFonts w:ascii="Times New Roman" w:eastAsia="Times New Roman" w:hAnsi="Times New Roman" w:cs="Times New Roman"/>
        </w:rPr>
      </w:pPr>
    </w:p>
    <w:p w14:paraId="0CE8CE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Reditus bandit after he’s been beat,</w:t>
      </w:r>
    </w:p>
    <w:p w14:paraId="5A4A150D" w14:textId="77777777" w:rsidR="003361E2" w:rsidRDefault="003361E2">
      <w:pPr>
        <w:spacing w:after="0"/>
        <w:rPr>
          <w:rFonts w:ascii="Times New Roman" w:eastAsia="Times New Roman" w:hAnsi="Times New Roman" w:cs="Times New Roman"/>
        </w:rPr>
      </w:pPr>
    </w:p>
    <w:p w14:paraId="671675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ugh....I'll get my revenge.</w:t>
      </w:r>
    </w:p>
    <w:p w14:paraId="639E11A9" w14:textId="77777777" w:rsidR="003361E2" w:rsidRDefault="003361E2">
      <w:pPr>
        <w:spacing w:after="0"/>
        <w:rPr>
          <w:rFonts w:ascii="Times New Roman" w:eastAsia="Times New Roman" w:hAnsi="Times New Roman" w:cs="Times New Roman"/>
        </w:rPr>
      </w:pPr>
    </w:p>
    <w:p w14:paraId="42187D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u w:val="single"/>
        </w:rPr>
        <w:t>Reditus Checkpoint Dialogue</w:t>
      </w:r>
    </w:p>
    <w:p w14:paraId="409A244C" w14:textId="77777777" w:rsidR="003361E2" w:rsidRDefault="003361E2">
      <w:pPr>
        <w:spacing w:after="0"/>
        <w:rPr>
          <w:rFonts w:ascii="Times New Roman" w:eastAsia="Times New Roman" w:hAnsi="Times New Roman" w:cs="Times New Roman"/>
        </w:rPr>
      </w:pPr>
    </w:p>
    <w:p w14:paraId="746F5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approaches the Reditus checkpoint before initiating “Ransom Quest.”</w:t>
      </w:r>
    </w:p>
    <w:p w14:paraId="6E9A0EAE" w14:textId="77777777" w:rsidR="003361E2" w:rsidRDefault="003361E2">
      <w:pPr>
        <w:spacing w:after="0"/>
        <w:rPr>
          <w:rFonts w:ascii="Times New Roman" w:eastAsia="Times New Roman" w:hAnsi="Times New Roman" w:cs="Times New Roman"/>
        </w:rPr>
      </w:pPr>
    </w:p>
    <w:p w14:paraId="27320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Turn back now Corydon Deus scum! This is no place for you!</w:t>
      </w:r>
    </w:p>
    <w:p w14:paraId="45E80D3E" w14:textId="77777777" w:rsidR="003361E2" w:rsidRDefault="003361E2">
      <w:pPr>
        <w:spacing w:after="0"/>
        <w:rPr>
          <w:rFonts w:ascii="Times New Roman" w:eastAsia="Times New Roman" w:hAnsi="Times New Roman" w:cs="Times New Roman"/>
        </w:rPr>
      </w:pPr>
    </w:p>
    <w:p w14:paraId="7250E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During Bargaining,</w:t>
      </w:r>
    </w:p>
    <w:p w14:paraId="2551530D" w14:textId="77777777" w:rsidR="003361E2" w:rsidRDefault="003361E2">
      <w:pPr>
        <w:spacing w:after="0"/>
        <w:rPr>
          <w:rFonts w:ascii="Times New Roman" w:eastAsia="Times New Roman" w:hAnsi="Times New Roman" w:cs="Times New Roman"/>
        </w:rPr>
      </w:pPr>
    </w:p>
    <w:p w14:paraId="3BEBE2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Halt! Don’t come any closer.  What do you want Rediit scum?</w:t>
      </w:r>
    </w:p>
    <w:p w14:paraId="6350CAFC" w14:textId="77777777" w:rsidR="003361E2" w:rsidRDefault="003361E2">
      <w:pPr>
        <w:spacing w:after="0"/>
        <w:rPr>
          <w:rFonts w:ascii="Times New Roman" w:eastAsia="Times New Roman" w:hAnsi="Times New Roman" w:cs="Times New Roman"/>
        </w:rPr>
      </w:pPr>
    </w:p>
    <w:p w14:paraId="2D8822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mean you know harm. We only came to deliver a message.</w:t>
      </w:r>
    </w:p>
    <w:p w14:paraId="5A98CE5F" w14:textId="77777777" w:rsidR="003361E2" w:rsidRDefault="003361E2">
      <w:pPr>
        <w:spacing w:after="0"/>
        <w:rPr>
          <w:rFonts w:ascii="Times New Roman" w:eastAsia="Times New Roman" w:hAnsi="Times New Roman" w:cs="Times New Roman"/>
        </w:rPr>
      </w:pPr>
    </w:p>
    <w:p w14:paraId="3331E9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You may proceed. We’re watching you.  Any funny business and you’re dead.</w:t>
      </w:r>
    </w:p>
    <w:p w14:paraId="1CDD8F06" w14:textId="77777777" w:rsidR="003361E2" w:rsidRDefault="003361E2">
      <w:pPr>
        <w:spacing w:after="0"/>
        <w:rPr>
          <w:rFonts w:ascii="Times New Roman" w:eastAsia="Times New Roman" w:hAnsi="Times New Roman" w:cs="Times New Roman"/>
        </w:rPr>
      </w:pPr>
    </w:p>
    <w:p w14:paraId="7AC4AD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State your business. </w:t>
      </w:r>
    </w:p>
    <w:p w14:paraId="663FE20E" w14:textId="77777777" w:rsidR="003361E2" w:rsidRDefault="003361E2">
      <w:pPr>
        <w:spacing w:after="0"/>
        <w:rPr>
          <w:rFonts w:ascii="Times New Roman" w:eastAsia="Times New Roman" w:hAnsi="Times New Roman" w:cs="Times New Roman"/>
        </w:rPr>
      </w:pPr>
    </w:p>
    <w:p w14:paraId="3BD030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found something you may want wandering in the Heremus. Here’s a note stating its contents.</w:t>
      </w:r>
    </w:p>
    <w:p w14:paraId="3CF073B2" w14:textId="77777777" w:rsidR="003361E2" w:rsidRDefault="003361E2">
      <w:pPr>
        <w:spacing w:after="0"/>
        <w:rPr>
          <w:rFonts w:ascii="Times New Roman" w:eastAsia="Times New Roman" w:hAnsi="Times New Roman" w:cs="Times New Roman"/>
        </w:rPr>
      </w:pPr>
    </w:p>
    <w:p w14:paraId="6F9337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All right, give me the note, but do it nice and slow. I’m watching you.</w:t>
      </w:r>
    </w:p>
    <w:p w14:paraId="7DC4058E" w14:textId="77777777" w:rsidR="003361E2" w:rsidRDefault="003361E2">
      <w:pPr>
        <w:spacing w:after="0"/>
        <w:rPr>
          <w:rFonts w:ascii="Times New Roman" w:eastAsia="Times New Roman" w:hAnsi="Times New Roman" w:cs="Times New Roman"/>
        </w:rPr>
      </w:pPr>
    </w:p>
    <w:p w14:paraId="641608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gives the ransom note to the guard)</w:t>
      </w:r>
    </w:p>
    <w:p w14:paraId="3C496B95" w14:textId="77777777" w:rsidR="003361E2" w:rsidRDefault="003361E2">
      <w:pPr>
        <w:spacing w:after="0"/>
        <w:rPr>
          <w:rFonts w:ascii="Times New Roman" w:eastAsia="Times New Roman" w:hAnsi="Times New Roman" w:cs="Times New Roman"/>
        </w:rPr>
      </w:pPr>
    </w:p>
    <w:p w14:paraId="67B105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You guys won’t believe this, It’s Wedge.  He really screwed up big time.  </w:t>
      </w:r>
    </w:p>
    <w:p w14:paraId="0D2904D5" w14:textId="77777777" w:rsidR="003361E2" w:rsidRDefault="003361E2">
      <w:pPr>
        <w:spacing w:after="0"/>
        <w:rPr>
          <w:rFonts w:ascii="Times New Roman" w:eastAsia="Times New Roman" w:hAnsi="Times New Roman" w:cs="Times New Roman"/>
        </w:rPr>
      </w:pPr>
    </w:p>
    <w:p w14:paraId="79AB0C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Wedge got so drunk he was screaming and howling like a rabid Felnis.</w:t>
      </w:r>
    </w:p>
    <w:p w14:paraId="321097F7" w14:textId="77777777" w:rsidR="003361E2" w:rsidRDefault="003361E2">
      <w:pPr>
        <w:spacing w:after="0"/>
        <w:rPr>
          <w:rFonts w:ascii="Times New Roman" w:eastAsia="Times New Roman" w:hAnsi="Times New Roman" w:cs="Times New Roman"/>
        </w:rPr>
      </w:pPr>
    </w:p>
    <w:p w14:paraId="41A2B4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14:paraId="1A0590EC" w14:textId="77777777" w:rsidR="003361E2" w:rsidRDefault="003361E2">
      <w:pPr>
        <w:spacing w:after="0"/>
        <w:rPr>
          <w:rFonts w:ascii="Times New Roman" w:eastAsia="Times New Roman" w:hAnsi="Times New Roman" w:cs="Times New Roman"/>
        </w:rPr>
      </w:pPr>
    </w:p>
    <w:p w14:paraId="629566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Whoa! It’s gonna cost you. He was breaking our rules on our land.</w:t>
      </w:r>
    </w:p>
    <w:p w14:paraId="1893DCB9" w14:textId="77777777" w:rsidR="003361E2" w:rsidRDefault="003361E2">
      <w:pPr>
        <w:spacing w:after="0"/>
        <w:rPr>
          <w:rFonts w:ascii="Times New Roman" w:eastAsia="Times New Roman" w:hAnsi="Times New Roman" w:cs="Times New Roman"/>
        </w:rPr>
      </w:pPr>
    </w:p>
    <w:p w14:paraId="7B875A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14:paraId="129B80AA" w14:textId="77777777" w:rsidR="003361E2" w:rsidRDefault="003361E2">
      <w:pPr>
        <w:spacing w:after="0"/>
        <w:rPr>
          <w:rFonts w:ascii="Times New Roman" w:eastAsia="Times New Roman" w:hAnsi="Times New Roman" w:cs="Times New Roman"/>
        </w:rPr>
      </w:pPr>
    </w:p>
    <w:p w14:paraId="72A3A7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14:paraId="0B53B2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no,</w:t>
      </w:r>
    </w:p>
    <w:p w14:paraId="24FFC5E2" w14:textId="77777777" w:rsidR="003361E2" w:rsidRDefault="003361E2">
      <w:pPr>
        <w:spacing w:after="0"/>
        <w:rPr>
          <w:rFonts w:ascii="Times New Roman" w:eastAsia="Times New Roman" w:hAnsi="Times New Roman" w:cs="Times New Roman"/>
        </w:rPr>
      </w:pPr>
    </w:p>
    <w:p w14:paraId="03572D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Ohhh...Rediit scum likes to bargain. You should have taken what I was offering while I was feeling generous. 150 G.</w:t>
      </w:r>
    </w:p>
    <w:p w14:paraId="427166F2" w14:textId="77777777" w:rsidR="003361E2" w:rsidRDefault="003361E2">
      <w:pPr>
        <w:spacing w:after="0"/>
        <w:rPr>
          <w:rFonts w:ascii="Times New Roman" w:eastAsia="Times New Roman" w:hAnsi="Times New Roman" w:cs="Times New Roman"/>
        </w:rPr>
      </w:pPr>
    </w:p>
    <w:p w14:paraId="13871D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When Augustus: You can give more than that. I have two starving children to feed., </w:t>
      </w:r>
    </w:p>
    <w:p w14:paraId="4181557D" w14:textId="77777777" w:rsidR="003361E2" w:rsidRDefault="003361E2">
      <w:pPr>
        <w:spacing w:after="0"/>
        <w:rPr>
          <w:rFonts w:ascii="Times New Roman" w:eastAsia="Times New Roman" w:hAnsi="Times New Roman" w:cs="Times New Roman"/>
        </w:rPr>
      </w:pPr>
    </w:p>
    <w:p w14:paraId="19B963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1.G Consider it a token payment for not killing you.</w:t>
      </w:r>
    </w:p>
    <w:p w14:paraId="782307A3" w14:textId="77777777" w:rsidR="003361E2" w:rsidRDefault="003361E2">
      <w:pPr>
        <w:spacing w:after="0"/>
        <w:rPr>
          <w:rFonts w:ascii="Times New Roman" w:eastAsia="Times New Roman" w:hAnsi="Times New Roman" w:cs="Times New Roman"/>
        </w:rPr>
      </w:pPr>
    </w:p>
    <w:p w14:paraId="72E8FE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Now bring him back now or face our fierce retribution on the entire Rediit camp. It is by our mercy we even allow you worthless people to live in the Heremus.</w:t>
      </w:r>
    </w:p>
    <w:p w14:paraId="6F83478C" w14:textId="77777777" w:rsidR="003361E2" w:rsidRDefault="003361E2">
      <w:pPr>
        <w:spacing w:after="0"/>
        <w:rPr>
          <w:rFonts w:ascii="Times New Roman" w:eastAsia="Times New Roman" w:hAnsi="Times New Roman" w:cs="Times New Roman"/>
        </w:rPr>
      </w:pPr>
    </w:p>
    <w:p w14:paraId="1A5CC0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250: Reditus Commander: You drive a hard bargain. Let me think. Hmmmm….. All right you got a deal. Now bring that douchebag here. He’s going to have to pay me back big time.</w:t>
      </w:r>
    </w:p>
    <w:p w14:paraId="73582EDE" w14:textId="77777777" w:rsidR="003361E2" w:rsidRDefault="003361E2">
      <w:pPr>
        <w:spacing w:after="0"/>
        <w:rPr>
          <w:rFonts w:ascii="Times New Roman" w:eastAsia="Times New Roman" w:hAnsi="Times New Roman" w:cs="Times New Roman"/>
        </w:rPr>
      </w:pPr>
    </w:p>
    <w:p w14:paraId="190AF7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200: Reditus Commander: All right! You got a deal. I never knew Rediits could be so cheap when it comes to paying for life.</w:t>
      </w:r>
    </w:p>
    <w:p w14:paraId="54B9755A" w14:textId="77777777" w:rsidR="003361E2" w:rsidRDefault="003361E2">
      <w:pPr>
        <w:spacing w:after="0"/>
        <w:rPr>
          <w:rFonts w:ascii="Times New Roman" w:eastAsia="Times New Roman" w:hAnsi="Times New Roman" w:cs="Times New Roman"/>
        </w:rPr>
      </w:pPr>
    </w:p>
    <w:p w14:paraId="69D7EF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Now hurry back will you. I can’t wait to lay into that worthless shit bag.</w:t>
      </w:r>
    </w:p>
    <w:p w14:paraId="1BFDEBB5" w14:textId="77777777" w:rsidR="003361E2" w:rsidRDefault="003361E2">
      <w:pPr>
        <w:spacing w:after="0"/>
        <w:rPr>
          <w:rFonts w:ascii="Times New Roman" w:eastAsia="Times New Roman" w:hAnsi="Times New Roman" w:cs="Times New Roman"/>
        </w:rPr>
      </w:pPr>
    </w:p>
    <w:p w14:paraId="774837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about payment?</w:t>
      </w:r>
    </w:p>
    <w:p w14:paraId="28992926" w14:textId="77777777" w:rsidR="003361E2" w:rsidRDefault="003361E2">
      <w:pPr>
        <w:spacing w:after="0"/>
        <w:rPr>
          <w:rFonts w:ascii="Times New Roman" w:eastAsia="Times New Roman" w:hAnsi="Times New Roman" w:cs="Times New Roman"/>
        </w:rPr>
      </w:pPr>
    </w:p>
    <w:p w14:paraId="16CC65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I’ll give you half now and half later all right. Okay?</w:t>
      </w:r>
    </w:p>
    <w:p w14:paraId="3A6C4E3D" w14:textId="77777777" w:rsidR="003361E2" w:rsidRDefault="003361E2">
      <w:pPr>
        <w:spacing w:after="0"/>
        <w:rPr>
          <w:rFonts w:ascii="Times New Roman" w:eastAsia="Times New Roman" w:hAnsi="Times New Roman" w:cs="Times New Roman"/>
        </w:rPr>
      </w:pPr>
    </w:p>
    <w:p w14:paraId="68023F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Deal. I’ll be back as soon as possible with your lovely little Wedge.</w:t>
      </w:r>
    </w:p>
    <w:p w14:paraId="393E39A0" w14:textId="77777777" w:rsidR="003361E2" w:rsidRDefault="003361E2">
      <w:pPr>
        <w:spacing w:after="0"/>
        <w:rPr>
          <w:rFonts w:ascii="Times New Roman" w:eastAsia="Times New Roman" w:hAnsi="Times New Roman" w:cs="Times New Roman"/>
        </w:rPr>
      </w:pPr>
    </w:p>
    <w:p w14:paraId="233583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bargaining too much,</w:t>
      </w:r>
    </w:p>
    <w:p w14:paraId="56F9C73B" w14:textId="77777777" w:rsidR="003361E2" w:rsidRDefault="003361E2">
      <w:pPr>
        <w:spacing w:after="0"/>
        <w:rPr>
          <w:rFonts w:ascii="Times New Roman" w:eastAsia="Times New Roman" w:hAnsi="Times New Roman" w:cs="Times New Roman"/>
        </w:rPr>
      </w:pPr>
    </w:p>
    <w:p w14:paraId="475D02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14:paraId="56271103" w14:textId="77777777" w:rsidR="003361E2" w:rsidRDefault="003361E2">
      <w:pPr>
        <w:spacing w:after="240"/>
        <w:rPr>
          <w:rFonts w:ascii="Times New Roman" w:eastAsia="Times New Roman" w:hAnsi="Times New Roman" w:cs="Times New Roman"/>
        </w:rPr>
      </w:pPr>
    </w:p>
    <w:p w14:paraId="33C491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getting some money,</w:t>
      </w:r>
    </w:p>
    <w:p w14:paraId="170748C9" w14:textId="77777777" w:rsidR="003361E2" w:rsidRDefault="003361E2">
      <w:pPr>
        <w:spacing w:after="0"/>
        <w:rPr>
          <w:rFonts w:ascii="Times New Roman" w:eastAsia="Times New Roman" w:hAnsi="Times New Roman" w:cs="Times New Roman"/>
        </w:rPr>
      </w:pPr>
    </w:p>
    <w:p w14:paraId="0D800C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pay you something, this is our lucky day.  Just give me my half after you deliver him. Hey Wedge it’s your lucky day. You're outta here. (Opens Wedge’s jail cell)</w:t>
      </w:r>
    </w:p>
    <w:p w14:paraId="04714C84" w14:textId="77777777" w:rsidR="003361E2" w:rsidRDefault="003361E2">
      <w:pPr>
        <w:spacing w:after="0"/>
        <w:rPr>
          <w:rFonts w:ascii="Times New Roman" w:eastAsia="Times New Roman" w:hAnsi="Times New Roman" w:cs="Times New Roman"/>
        </w:rPr>
      </w:pPr>
    </w:p>
    <w:p w14:paraId="099117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waiting for you to deliver wedge,</w:t>
      </w:r>
    </w:p>
    <w:p w14:paraId="1E312927" w14:textId="77777777" w:rsidR="003361E2" w:rsidRDefault="003361E2">
      <w:pPr>
        <w:spacing w:after="0"/>
        <w:rPr>
          <w:rFonts w:ascii="Times New Roman" w:eastAsia="Times New Roman" w:hAnsi="Times New Roman" w:cs="Times New Roman"/>
        </w:rPr>
      </w:pPr>
    </w:p>
    <w:p w14:paraId="5F0480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Show me the money baby. Deliver the package and let’s party tonight!</w:t>
      </w:r>
    </w:p>
    <w:p w14:paraId="4AC95FF0" w14:textId="77777777" w:rsidR="003361E2" w:rsidRDefault="003361E2">
      <w:pPr>
        <w:spacing w:after="0"/>
        <w:rPr>
          <w:rFonts w:ascii="Times New Roman" w:eastAsia="Times New Roman" w:hAnsi="Times New Roman" w:cs="Times New Roman"/>
        </w:rPr>
      </w:pPr>
    </w:p>
    <w:p w14:paraId="2A7254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quest finished,</w:t>
      </w:r>
    </w:p>
    <w:p w14:paraId="7F0E6236" w14:textId="77777777" w:rsidR="003361E2" w:rsidRDefault="003361E2">
      <w:pPr>
        <w:spacing w:after="0"/>
        <w:rPr>
          <w:rFonts w:ascii="Times New Roman" w:eastAsia="Times New Roman" w:hAnsi="Times New Roman" w:cs="Times New Roman"/>
        </w:rPr>
      </w:pPr>
    </w:p>
    <w:p w14:paraId="65DAB1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ascii="Times New Roman" w:eastAsia="Times New Roman" w:hAnsi="Times New Roman" w:cs="Times New Roman"/>
        </w:rPr>
      </w:pPr>
    </w:p>
    <w:p w14:paraId="73DC9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the bargaining with Reditus is finished,</w:t>
      </w:r>
    </w:p>
    <w:p w14:paraId="70F14D60" w14:textId="77777777" w:rsidR="003361E2" w:rsidRDefault="003361E2">
      <w:pPr>
        <w:spacing w:after="0"/>
        <w:rPr>
          <w:rFonts w:ascii="Times New Roman" w:eastAsia="Times New Roman" w:hAnsi="Times New Roman" w:cs="Times New Roman"/>
        </w:rPr>
      </w:pPr>
    </w:p>
    <w:p w14:paraId="74323D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Guard: Where's Wedge? Please don't come without Wedge. We'd hate to destroy all you worthless scum without him.</w:t>
      </w:r>
    </w:p>
    <w:p w14:paraId="4662F24B" w14:textId="77777777" w:rsidR="003361E2" w:rsidRDefault="003361E2">
      <w:pPr>
        <w:spacing w:after="0"/>
        <w:rPr>
          <w:rFonts w:ascii="Times New Roman" w:eastAsia="Times New Roman" w:hAnsi="Times New Roman" w:cs="Times New Roman"/>
        </w:rPr>
      </w:pPr>
    </w:p>
    <w:p w14:paraId="5CF611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returning Wedge,</w:t>
      </w:r>
    </w:p>
    <w:p w14:paraId="670CDE36" w14:textId="77777777" w:rsidR="003361E2" w:rsidRDefault="003361E2">
      <w:pPr>
        <w:spacing w:after="0"/>
        <w:rPr>
          <w:rFonts w:ascii="Times New Roman" w:eastAsia="Times New Roman" w:hAnsi="Times New Roman" w:cs="Times New Roman"/>
        </w:rPr>
      </w:pPr>
    </w:p>
    <w:p w14:paraId="73B5A5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Guard: Commander, the Rediit scum have wedge. Isn't he a sight for sore eyes?</w:t>
      </w:r>
    </w:p>
    <w:p w14:paraId="1A8B5DA4" w14:textId="77777777" w:rsidR="003361E2" w:rsidRDefault="003361E2">
      <w:pPr>
        <w:spacing w:after="0"/>
        <w:rPr>
          <w:rFonts w:ascii="Times New Roman" w:eastAsia="Times New Roman" w:hAnsi="Times New Roman" w:cs="Times New Roman"/>
        </w:rPr>
      </w:pPr>
    </w:p>
    <w:p w14:paraId="6F9420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Wedge, get over here you worthless shitbag.</w:t>
      </w:r>
    </w:p>
    <w:p w14:paraId="20BC9DCB" w14:textId="77777777" w:rsidR="003361E2" w:rsidRDefault="003361E2">
      <w:pPr>
        <w:spacing w:after="0"/>
        <w:rPr>
          <w:rFonts w:ascii="Times New Roman" w:eastAsia="Times New Roman" w:hAnsi="Times New Roman" w:cs="Times New Roman"/>
        </w:rPr>
      </w:pPr>
    </w:p>
    <w:p w14:paraId="7EFE25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14:paraId="76F26908" w14:textId="77777777" w:rsidR="003361E2" w:rsidRDefault="003361E2">
      <w:pPr>
        <w:spacing w:after="0"/>
        <w:rPr>
          <w:rFonts w:ascii="Times New Roman" w:eastAsia="Times New Roman" w:hAnsi="Times New Roman" w:cs="Times New Roman"/>
        </w:rPr>
      </w:pPr>
    </w:p>
    <w:p w14:paraId="4CB452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This is going to be fun.</w:t>
      </w:r>
    </w:p>
    <w:p w14:paraId="3CD6053B" w14:textId="77777777" w:rsidR="003361E2" w:rsidRDefault="003361E2">
      <w:pPr>
        <w:spacing w:after="0"/>
        <w:rPr>
          <w:rFonts w:ascii="Times New Roman" w:eastAsia="Times New Roman" w:hAnsi="Times New Roman" w:cs="Times New Roman"/>
        </w:rPr>
      </w:pPr>
    </w:p>
    <w:p w14:paraId="79937E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defeated,</w:t>
      </w:r>
    </w:p>
    <w:p w14:paraId="2A6CAF71" w14:textId="77777777" w:rsidR="003361E2" w:rsidRDefault="003361E2">
      <w:pPr>
        <w:spacing w:after="0"/>
        <w:rPr>
          <w:rFonts w:ascii="Times New Roman" w:eastAsia="Times New Roman" w:hAnsi="Times New Roman" w:cs="Times New Roman"/>
        </w:rPr>
      </w:pPr>
    </w:p>
    <w:p w14:paraId="26933F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Reinforcements!</w:t>
      </w:r>
    </w:p>
    <w:p w14:paraId="79EEFCE6" w14:textId="77777777" w:rsidR="003361E2" w:rsidRDefault="003361E2">
      <w:pPr>
        <w:spacing w:after="0"/>
        <w:rPr>
          <w:rFonts w:ascii="Times New Roman" w:eastAsia="Times New Roman" w:hAnsi="Times New Roman" w:cs="Times New Roman"/>
        </w:rPr>
      </w:pPr>
    </w:p>
    <w:p w14:paraId="606904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run,</w:t>
      </w:r>
    </w:p>
    <w:p w14:paraId="37E479AC" w14:textId="77777777" w:rsidR="003361E2" w:rsidRDefault="003361E2">
      <w:pPr>
        <w:spacing w:after="0"/>
        <w:rPr>
          <w:rFonts w:ascii="Times New Roman" w:eastAsia="Times New Roman" w:hAnsi="Times New Roman" w:cs="Times New Roman"/>
        </w:rPr>
      </w:pPr>
    </w:p>
    <w:p w14:paraId="531C90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Soldiers: Look at’em run boys.  Wooooohoooo!</w:t>
      </w:r>
    </w:p>
    <w:p w14:paraId="09EA0AB7" w14:textId="77777777" w:rsidR="003361E2" w:rsidRDefault="003361E2">
      <w:pPr>
        <w:spacing w:after="0"/>
        <w:rPr>
          <w:rFonts w:ascii="Times New Roman" w:eastAsia="Times New Roman" w:hAnsi="Times New Roman" w:cs="Times New Roman"/>
        </w:rPr>
      </w:pPr>
    </w:p>
    <w:p w14:paraId="72A9D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 coast is clear.</w:t>
      </w:r>
    </w:p>
    <w:p w14:paraId="789EE1D9" w14:textId="77777777" w:rsidR="003361E2" w:rsidRDefault="003361E2">
      <w:pPr>
        <w:spacing w:after="0"/>
        <w:rPr>
          <w:rFonts w:ascii="Times New Roman" w:eastAsia="Times New Roman" w:hAnsi="Times New Roman" w:cs="Times New Roman"/>
        </w:rPr>
      </w:pPr>
    </w:p>
    <w:p w14:paraId="024B4B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Let's get out of here Father. Those Scourges are unbeatable! No weapon on Gaia can defeat them.</w:t>
      </w:r>
    </w:p>
    <w:p w14:paraId="1D8A1580" w14:textId="77777777" w:rsidR="003361E2" w:rsidRDefault="003361E2">
      <w:pPr>
        <w:spacing w:after="0"/>
        <w:rPr>
          <w:rFonts w:ascii="Times New Roman" w:eastAsia="Times New Roman" w:hAnsi="Times New Roman" w:cs="Times New Roman"/>
        </w:rPr>
      </w:pPr>
    </w:p>
    <w:p w14:paraId="55678D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weapon can defeat them, but with magic; all things are possible!</w:t>
      </w:r>
    </w:p>
    <w:p w14:paraId="00B3A701" w14:textId="77777777" w:rsidR="003361E2" w:rsidRDefault="003361E2">
      <w:pPr>
        <w:spacing w:after="0"/>
        <w:rPr>
          <w:rFonts w:ascii="Times New Roman" w:eastAsia="Times New Roman" w:hAnsi="Times New Roman" w:cs="Times New Roman"/>
        </w:rPr>
      </w:pPr>
    </w:p>
    <w:p w14:paraId="071A93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lose,</w:t>
      </w:r>
    </w:p>
    <w:p w14:paraId="21A5E3EA" w14:textId="77777777" w:rsidR="003361E2" w:rsidRDefault="003361E2">
      <w:pPr>
        <w:spacing w:after="0"/>
        <w:rPr>
          <w:rFonts w:ascii="Times New Roman" w:eastAsia="Times New Roman" w:hAnsi="Times New Roman" w:cs="Times New Roman"/>
        </w:rPr>
      </w:pPr>
    </w:p>
    <w:p w14:paraId="74255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ascii="Times New Roman" w:eastAsia="Times New Roman" w:hAnsi="Times New Roman" w:cs="Times New Roman"/>
        </w:rPr>
      </w:pPr>
    </w:p>
    <w:p w14:paraId="13AE03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comes back after Wedge delivered,</w:t>
      </w:r>
    </w:p>
    <w:p w14:paraId="15C0A066" w14:textId="77777777" w:rsidR="003361E2" w:rsidRDefault="003361E2">
      <w:pPr>
        <w:spacing w:after="0"/>
        <w:rPr>
          <w:rFonts w:ascii="Times New Roman" w:eastAsia="Times New Roman" w:hAnsi="Times New Roman" w:cs="Times New Roman"/>
        </w:rPr>
      </w:pPr>
    </w:p>
    <w:p w14:paraId="19D628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Returner Hover Jet: Don't come back here boys unless you want another whoopin.</w:t>
      </w:r>
    </w:p>
    <w:p w14:paraId="47D1CAE7" w14:textId="77777777" w:rsidR="003361E2" w:rsidRDefault="00000000">
      <w:pPr>
        <w:pStyle w:val="Heading2"/>
        <w:rPr>
          <w:sz w:val="48"/>
          <w:szCs w:val="48"/>
        </w:rPr>
      </w:pPr>
      <w:bookmarkStart w:id="75" w:name="_Toc189930112"/>
      <w:r>
        <w:lastRenderedPageBreak/>
        <w:t>Pimp Out My Droid Side Quest</w:t>
      </w:r>
      <w:bookmarkEnd w:id="75"/>
    </w:p>
    <w:p w14:paraId="5661E2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Tech Enthusiast: I found this scrap mech in the Heremus and painted it red. If only I could get it working again. If you find parts for it in the Heremus could you use the parts to repair it?</w:t>
      </w:r>
    </w:p>
    <w:p w14:paraId="043EE9E4" w14:textId="77777777" w:rsidR="003361E2" w:rsidRDefault="003361E2">
      <w:pPr>
        <w:spacing w:after="0"/>
        <w:rPr>
          <w:rFonts w:ascii="Times New Roman" w:eastAsia="Times New Roman" w:hAnsi="Times New Roman" w:cs="Times New Roman"/>
        </w:rPr>
      </w:pPr>
    </w:p>
    <w:p w14:paraId="7C9F8F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Great! I hope you will survive!</w:t>
      </w:r>
    </w:p>
    <w:p w14:paraId="10490452" w14:textId="77777777" w:rsidR="003361E2" w:rsidRDefault="003361E2">
      <w:pPr>
        <w:spacing w:after="0"/>
        <w:rPr>
          <w:rFonts w:ascii="Times New Roman" w:eastAsia="Times New Roman" w:hAnsi="Times New Roman" w:cs="Times New Roman"/>
        </w:rPr>
      </w:pPr>
    </w:p>
    <w:p w14:paraId="5C3769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ascii="Times New Roman" w:eastAsia="Times New Roman" w:hAnsi="Times New Roman" w:cs="Times New Roman"/>
        </w:rPr>
      </w:pPr>
    </w:p>
    <w:p w14:paraId="6E365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him after the quest is started.</w:t>
      </w:r>
    </w:p>
    <w:p w14:paraId="34FC3DA7" w14:textId="77777777" w:rsidR="003361E2" w:rsidRDefault="003361E2">
      <w:pPr>
        <w:spacing w:after="0"/>
        <w:rPr>
          <w:rFonts w:ascii="Times New Roman" w:eastAsia="Times New Roman" w:hAnsi="Times New Roman" w:cs="Times New Roman"/>
        </w:rPr>
      </w:pPr>
    </w:p>
    <w:p w14:paraId="4BD602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ascii="Times New Roman" w:eastAsia="Times New Roman" w:hAnsi="Times New Roman" w:cs="Times New Roman"/>
        </w:rPr>
      </w:pPr>
    </w:p>
    <w:p w14:paraId="2D7D48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Augustus find a damaged Mech in the Heremus,</w:t>
      </w:r>
    </w:p>
    <w:p w14:paraId="3A50E7C0" w14:textId="77777777" w:rsidR="003361E2" w:rsidRDefault="003361E2">
      <w:pPr>
        <w:spacing w:after="0"/>
        <w:rPr>
          <w:rFonts w:ascii="Times New Roman" w:eastAsia="Times New Roman" w:hAnsi="Times New Roman" w:cs="Times New Roman"/>
        </w:rPr>
      </w:pPr>
    </w:p>
    <w:p w14:paraId="4CD77C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76" w:name="_Toc189930113"/>
      <w:r>
        <w:t>Theresa’s Tent</w:t>
      </w:r>
      <w:bookmarkEnd w:id="76"/>
    </w:p>
    <w:p w14:paraId="5F81D7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not going to take me with you?  </w:t>
      </w:r>
    </w:p>
    <w:p w14:paraId="132E11D4" w14:textId="77777777" w:rsidR="003361E2" w:rsidRDefault="003361E2">
      <w:pPr>
        <w:spacing w:after="0"/>
        <w:rPr>
          <w:rFonts w:ascii="Times New Roman" w:eastAsia="Times New Roman" w:hAnsi="Times New Roman" w:cs="Times New Roman"/>
        </w:rPr>
      </w:pPr>
    </w:p>
    <w:p w14:paraId="696E9C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ascii="Times New Roman" w:eastAsia="Times New Roman" w:hAnsi="Times New Roman" w:cs="Times New Roman"/>
        </w:rPr>
      </w:pPr>
    </w:p>
    <w:p w14:paraId="0BE2DF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Okay, okay, I believe you, but you know men are the only ones allowed deep in Heremus?</w:t>
      </w:r>
    </w:p>
    <w:p w14:paraId="19B54EBB" w14:textId="77777777" w:rsidR="003361E2" w:rsidRDefault="003361E2">
      <w:pPr>
        <w:spacing w:after="0"/>
        <w:rPr>
          <w:rFonts w:ascii="Times New Roman" w:eastAsia="Times New Roman" w:hAnsi="Times New Roman" w:cs="Times New Roman"/>
        </w:rPr>
      </w:pPr>
    </w:p>
    <w:p w14:paraId="5B9A28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ascii="Times New Roman" w:eastAsia="Times New Roman" w:hAnsi="Times New Roman" w:cs="Times New Roman"/>
        </w:rPr>
      </w:pPr>
    </w:p>
    <w:p w14:paraId="0ED37F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ascii="Times New Roman" w:eastAsia="Times New Roman" w:hAnsi="Times New Roman" w:cs="Times New Roman"/>
        </w:rPr>
      </w:pPr>
    </w:p>
    <w:p w14:paraId="778570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Shhhh……….I will wait for you.</w:t>
      </w:r>
    </w:p>
    <w:p w14:paraId="554A1A26" w14:textId="77777777" w:rsidR="003361E2" w:rsidRDefault="003361E2">
      <w:pPr>
        <w:spacing w:after="0"/>
        <w:rPr>
          <w:rFonts w:ascii="Times New Roman" w:eastAsia="Times New Roman" w:hAnsi="Times New Roman" w:cs="Times New Roman"/>
        </w:rPr>
      </w:pPr>
    </w:p>
    <w:p w14:paraId="16DA0C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you to have this. I will stay alive for you. Caeser hands her a Heremus dandelion.</w:t>
      </w:r>
    </w:p>
    <w:p w14:paraId="462EDA3B" w14:textId="77777777" w:rsidR="003361E2" w:rsidRDefault="003361E2">
      <w:pPr>
        <w:spacing w:after="0"/>
        <w:rPr>
          <w:rFonts w:ascii="Times New Roman" w:eastAsia="Times New Roman" w:hAnsi="Times New Roman" w:cs="Times New Roman"/>
        </w:rPr>
      </w:pPr>
    </w:p>
    <w:p w14:paraId="0E76E6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 sign of our engagement is confirmed then. I wish we had more time together.</w:t>
      </w:r>
    </w:p>
    <w:p w14:paraId="02670131" w14:textId="77777777" w:rsidR="003361E2" w:rsidRDefault="003361E2">
      <w:pPr>
        <w:spacing w:after="0"/>
        <w:rPr>
          <w:ins w:id="77" w:author="Kingsley Nwaogu" w:date="2023-03-09T19:17:00Z"/>
          <w:rFonts w:ascii="Times New Roman" w:eastAsia="Times New Roman" w:hAnsi="Times New Roman" w:cs="Times New Roman"/>
        </w:rPr>
      </w:pPr>
    </w:p>
    <w:p w14:paraId="44A564AE" w14:textId="77777777" w:rsidR="003361E2" w:rsidRPr="003361E2" w:rsidRDefault="00000000">
      <w:pPr>
        <w:spacing w:after="0"/>
        <w:rPr>
          <w:rFonts w:ascii="Times New Roman" w:eastAsia="Times New Roman" w:hAnsi="Times New Roman" w:cs="Times New Roman"/>
          <w:color w:val="9900FF"/>
          <w:highlight w:val="cyan"/>
          <w:rPrChange w:id="78" w:author="Kingsley Nwaogu" w:date="2023-03-09T19:19:00Z">
            <w:rPr>
              <w:rFonts w:ascii="Times New Roman" w:eastAsia="Times New Roman" w:hAnsi="Times New Roman" w:cs="Times New Roman"/>
            </w:rPr>
          </w:rPrChange>
        </w:rPr>
      </w:pPr>
      <w:ins w:id="79" w:author="Kingsley Nwaogu" w:date="2023-03-09T19:17:00Z">
        <w:r>
          <w:rPr>
            <w:rFonts w:ascii="Times New Roman" w:eastAsia="Times New Roman" w:hAnsi="Times New Roman" w:cs="Times New Roman"/>
            <w:color w:val="9900FF"/>
            <w:highlight w:val="cyan"/>
            <w:rPrChange w:id="80" w:author="Kingsley Nwaogu" w:date="2023-03-09T19:19:00Z">
              <w:rPr>
                <w:rFonts w:ascii="Times New Roman" w:eastAsia="Times New Roman" w:hAnsi="Times New Roman" w:cs="Times New Roman"/>
              </w:rPr>
            </w:rPrChange>
          </w:rPr>
          <w:lastRenderedPageBreak/>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ins>
    </w:p>
    <w:p w14:paraId="181443AD" w14:textId="77777777" w:rsidR="003361E2" w:rsidRDefault="003361E2">
      <w:pPr>
        <w:spacing w:after="0"/>
        <w:rPr>
          <w:rFonts w:ascii="Times New Roman" w:eastAsia="Times New Roman" w:hAnsi="Times New Roman" w:cs="Times New Roman"/>
        </w:rPr>
      </w:pPr>
    </w:p>
    <w:p w14:paraId="5C7513DF"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Caeser:  I know, but how much longer will we survive in these horrible conditions. The corruption in this place permeates th</w:t>
      </w:r>
      <w:r>
        <w:rPr>
          <w:rFonts w:ascii="Times New Roman" w:eastAsia="Times New Roman" w:hAnsi="Times New Roman" w:cs="Times New Roman"/>
          <w:highlight w:val="green"/>
        </w:rPr>
        <w:t>e ground and everything in it. It's as if a parasite feeds off of the very place we call home. I’m going to fix this so our children will have a future. What I must do I still do not know.</w:t>
      </w:r>
      <w:r>
        <w:rPr>
          <w:rFonts w:ascii="Times New Roman" w:eastAsia="Times New Roman" w:hAnsi="Times New Roman" w:cs="Times New Roman"/>
          <w:color w:val="000000"/>
          <w:highlight w:val="green"/>
        </w:rPr>
        <w:t xml:space="preserve"> Only the Heremus knows whose wind and sand veil its secrets</w:t>
      </w:r>
      <w:r>
        <w:rPr>
          <w:rFonts w:ascii="Times New Roman" w:eastAsia="Times New Roman" w:hAnsi="Times New Roman" w:cs="Times New Roman"/>
          <w:highlight w:val="green"/>
        </w:rPr>
        <w:t>, but when I do find its secret I’ll do whatever necessary to make things right.</w:t>
      </w:r>
    </w:p>
    <w:p w14:paraId="12882B8E" w14:textId="77777777" w:rsidR="003361E2" w:rsidRDefault="003361E2">
      <w:pPr>
        <w:spacing w:after="0"/>
        <w:rPr>
          <w:rFonts w:ascii="Times New Roman" w:eastAsia="Times New Roman" w:hAnsi="Times New Roman" w:cs="Times New Roman"/>
          <w:highlight w:val="green"/>
        </w:rPr>
      </w:pPr>
    </w:p>
    <w:p w14:paraId="0CFB9C63"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(Caeser brandishes his blade as if he’s getting ready to kill some unseen foe.)</w:t>
      </w:r>
    </w:p>
    <w:p w14:paraId="2BAB457A" w14:textId="77777777" w:rsidR="003361E2" w:rsidRDefault="003361E2">
      <w:pPr>
        <w:spacing w:after="0"/>
        <w:rPr>
          <w:rFonts w:ascii="Times New Roman" w:eastAsia="Times New Roman" w:hAnsi="Times New Roman" w:cs="Times New Roman"/>
        </w:rPr>
      </w:pPr>
    </w:p>
    <w:p w14:paraId="6495260C"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Theresa: I think both of you are chasing ghosts. I think Corydon Deus exists only in our hearts. The Heremus is</w:t>
      </w:r>
      <w:r>
        <w:rPr>
          <w:rFonts w:ascii="Times New Roman" w:eastAsia="Times New Roman" w:hAnsi="Times New Roman" w:cs="Times New Roman"/>
          <w:highlight w:val="green"/>
        </w:rPr>
        <w:t>, just because it is. It has always been like this and tt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ascii="Times New Roman" w:eastAsia="Times New Roman" w:hAnsi="Times New Roman" w:cs="Times New Roman"/>
        </w:rPr>
      </w:pPr>
    </w:p>
    <w:p w14:paraId="0C339A34" w14:textId="77777777" w:rsidR="003361E2" w:rsidRPr="003361E2" w:rsidRDefault="00000000">
      <w:pPr>
        <w:spacing w:after="0"/>
        <w:rPr>
          <w:rFonts w:ascii="Times New Roman" w:eastAsia="Times New Roman" w:hAnsi="Times New Roman" w:cs="Times New Roman"/>
          <w:color w:val="9900FF"/>
          <w:highlight w:val="cyan"/>
          <w:rPrChange w:id="81" w:author="Kingsley Nwaogu" w:date="2023-03-09T19:24:00Z">
            <w:rPr>
              <w:rFonts w:ascii="Times New Roman" w:eastAsia="Times New Roman" w:hAnsi="Times New Roman" w:cs="Times New Roman"/>
            </w:rPr>
          </w:rPrChange>
        </w:rPr>
      </w:pPr>
      <w:ins w:id="82" w:author="Kingsley Nwaogu" w:date="2023-03-09T19:21:00Z">
        <w:r>
          <w:rPr>
            <w:rFonts w:ascii="Times New Roman" w:eastAsia="Times New Roman" w:hAnsi="Times New Roman" w:cs="Times New Roman"/>
            <w:color w:val="9900FF"/>
            <w:highlight w:val="cyan"/>
            <w:rPrChange w:id="83" w:author="Kingsley Nwaogu" w:date="2023-03-09T19:24:00Z">
              <w:rPr>
                <w:rFonts w:ascii="Times New Roman" w:eastAsia="Times New Roman" w:hAnsi="Times New Roman" w:cs="Times New Roman"/>
                <w:color w:val="000000"/>
              </w:rPr>
            </w:rPrChange>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ins>
    </w:p>
    <w:p w14:paraId="32AF6FEB" w14:textId="77777777" w:rsidR="003361E2" w:rsidRDefault="003361E2">
      <w:pPr>
        <w:spacing w:after="0"/>
        <w:rPr>
          <w:rFonts w:ascii="Times New Roman" w:eastAsia="Times New Roman" w:hAnsi="Times New Roman" w:cs="Times New Roman"/>
        </w:rPr>
      </w:pPr>
    </w:p>
    <w:p w14:paraId="0F655899"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Caeser:  </w:t>
      </w:r>
      <w:r>
        <w:rPr>
          <w:rFonts w:ascii="Times New Roman" w:eastAsia="Times New Roman" w:hAnsi="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ascii="Times New Roman" w:eastAsia="Times New Roman" w:hAnsi="Times New Roman" w:cs="Times New Roman"/>
        </w:rPr>
      </w:pPr>
    </w:p>
    <w:p w14:paraId="5513FC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ascii="Times New Roman" w:eastAsia="Times New Roman" w:hAnsi="Times New Roman" w:cs="Times New Roman"/>
        </w:rPr>
      </w:pPr>
    </w:p>
    <w:p w14:paraId="2BCA72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say such things father. He will come back.</w:t>
      </w:r>
    </w:p>
    <w:p w14:paraId="109AE080" w14:textId="77777777" w:rsidR="003361E2" w:rsidRDefault="003361E2">
      <w:pPr>
        <w:spacing w:after="0"/>
        <w:rPr>
          <w:rFonts w:ascii="Times New Roman" w:eastAsia="Times New Roman" w:hAnsi="Times New Roman" w:cs="Times New Roman"/>
        </w:rPr>
      </w:pPr>
    </w:p>
    <w:p w14:paraId="20A359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are not back in a month, begin searching.</w:t>
      </w:r>
    </w:p>
    <w:p w14:paraId="35B05CC1" w14:textId="77777777" w:rsidR="003361E2" w:rsidRDefault="003361E2">
      <w:pPr>
        <w:spacing w:after="0"/>
        <w:rPr>
          <w:rFonts w:ascii="Times New Roman" w:eastAsia="Times New Roman" w:hAnsi="Times New Roman" w:cs="Times New Roman"/>
        </w:rPr>
      </w:pPr>
    </w:p>
    <w:p w14:paraId="49E337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But father we're in love.</w:t>
      </w:r>
    </w:p>
    <w:p w14:paraId="2CDD855B" w14:textId="77777777" w:rsidR="003361E2" w:rsidRDefault="003361E2">
      <w:pPr>
        <w:spacing w:after="240"/>
        <w:rPr>
          <w:rFonts w:ascii="Times New Roman" w:eastAsia="Times New Roman" w:hAnsi="Times New Roman" w:cs="Times New Roman"/>
        </w:rPr>
      </w:pPr>
    </w:p>
    <w:p w14:paraId="4951C3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cutscene,</w:t>
      </w:r>
    </w:p>
    <w:p w14:paraId="60B3F4FA" w14:textId="77777777" w:rsidR="003361E2" w:rsidRDefault="003361E2">
      <w:pPr>
        <w:spacing w:after="0"/>
        <w:rPr>
          <w:rFonts w:ascii="Times New Roman" w:eastAsia="Times New Roman" w:hAnsi="Times New Roman" w:cs="Times New Roman"/>
        </w:rPr>
      </w:pPr>
    </w:p>
    <w:p w14:paraId="72CA0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brave for trying this, but what about our future? What if you die? I shouldn't be thinking about these things. Please go. I'm going to cry.</w:t>
      </w:r>
    </w:p>
    <w:p w14:paraId="4BFA83B1" w14:textId="77777777" w:rsidR="003361E2" w:rsidRDefault="003361E2">
      <w:pPr>
        <w:spacing w:after="0"/>
        <w:rPr>
          <w:rFonts w:ascii="Times New Roman" w:eastAsia="Times New Roman" w:hAnsi="Times New Roman" w:cs="Times New Roman"/>
        </w:rPr>
      </w:pPr>
    </w:p>
    <w:p w14:paraId="649AF5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Good luck Augustus.</w:t>
      </w:r>
    </w:p>
    <w:p w14:paraId="27B7755F" w14:textId="77777777" w:rsidR="003361E2" w:rsidRDefault="003361E2">
      <w:pPr>
        <w:spacing w:after="0"/>
        <w:rPr>
          <w:rFonts w:ascii="Times New Roman" w:eastAsia="Times New Roman" w:hAnsi="Times New Roman" w:cs="Times New Roman"/>
        </w:rPr>
      </w:pPr>
    </w:p>
    <w:p w14:paraId="441E97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mother: Take care of yourself Caeser, may the winds of the Heremus guide you. It will be nice having you as a son-in-law. I hope you come back and make that happen.</w:t>
      </w:r>
    </w:p>
    <w:p w14:paraId="649B69A0" w14:textId="77777777" w:rsidR="003361E2" w:rsidRDefault="003361E2">
      <w:pPr>
        <w:spacing w:after="240"/>
        <w:rPr>
          <w:rFonts w:ascii="Times New Roman" w:eastAsia="Times New Roman" w:hAnsi="Times New Roman" w:cs="Times New Roman"/>
        </w:rPr>
      </w:pPr>
    </w:p>
    <w:p w14:paraId="393000C2" w14:textId="77777777" w:rsidR="003361E2" w:rsidRDefault="00000000">
      <w:pPr>
        <w:pStyle w:val="Heading2"/>
        <w:rPr>
          <w:sz w:val="48"/>
          <w:szCs w:val="48"/>
        </w:rPr>
      </w:pPr>
      <w:bookmarkStart w:id="84" w:name="_Toc189930114"/>
      <w:r>
        <w:t>Side Quest Girl by the well</w:t>
      </w:r>
      <w:bookmarkEnd w:id="84"/>
    </w:p>
    <w:p w14:paraId="0199DFF5" w14:textId="77777777" w:rsidR="003361E2" w:rsidRDefault="003361E2">
      <w:pPr>
        <w:spacing w:after="0"/>
        <w:rPr>
          <w:rFonts w:ascii="Times New Roman" w:eastAsia="Times New Roman" w:hAnsi="Times New Roman" w:cs="Times New Roman"/>
        </w:rPr>
      </w:pPr>
    </w:p>
    <w:p w14:paraId="073166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ascii="Times New Roman" w:eastAsia="Times New Roman" w:hAnsi="Times New Roman" w:cs="Times New Roman"/>
        </w:rPr>
      </w:pPr>
    </w:p>
    <w:p w14:paraId="11617B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ascii="Times New Roman" w:eastAsia="Times New Roman" w:hAnsi="Times New Roman" w:cs="Times New Roman"/>
        </w:rPr>
      </w:pPr>
    </w:p>
    <w:p w14:paraId="07C496A7" w14:textId="77777777" w:rsidR="003361E2" w:rsidRPr="003361E2" w:rsidRDefault="00000000">
      <w:pPr>
        <w:spacing w:after="0"/>
        <w:rPr>
          <w:rFonts w:ascii="Times New Roman" w:eastAsia="Times New Roman" w:hAnsi="Times New Roman" w:cs="Times New Roman"/>
          <w:color w:val="9900FF"/>
          <w:highlight w:val="cyan"/>
          <w:rPrChange w:id="85" w:author="Kingsley Nwaogu" w:date="2023-03-09T19:27:00Z">
            <w:rPr>
              <w:rFonts w:ascii="Times New Roman" w:eastAsia="Times New Roman" w:hAnsi="Times New Roman" w:cs="Times New Roman"/>
            </w:rPr>
          </w:rPrChange>
        </w:rPr>
      </w:pPr>
      <w:r>
        <w:rPr>
          <w:rFonts w:ascii="Times New Roman" w:eastAsia="Times New Roman" w:hAnsi="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ascii="Times New Roman" w:eastAsia="Times New Roman" w:hAnsi="Times New Roman" w:cs="Times New Roman"/>
          <w:highlight w:val="green"/>
        </w:rPr>
        <w:t>Corydon Deus punished the Reditus for a reason and will punish them once again. You have reminded me not to forget this.</w:t>
      </w:r>
      <w:r>
        <w:rPr>
          <w:rFonts w:ascii="Times New Roman" w:eastAsia="Times New Roman" w:hAnsi="Times New Roman" w:cs="Times New Roman"/>
          <w:color w:val="000000"/>
        </w:rPr>
        <w:t xml:space="preserve"> Thank you for your honesty Augustus.  Here take this as a token of appreciation for your good spirit.  (Augustus receives Child’s relic) </w:t>
      </w:r>
      <w:ins w:id="86" w:author="Kingsley Nwaogu" w:date="2023-03-09T19:26:00Z">
        <w:r>
          <w:rPr>
            <w:rFonts w:ascii="Times New Roman" w:eastAsia="Times New Roman" w:hAnsi="Times New Roman" w:cs="Times New Roman"/>
            <w:color w:val="9900FF"/>
            <w:highlight w:val="cyan"/>
            <w:rPrChange w:id="87" w:author="Kingsley Nwaogu" w:date="2023-03-09T19:27:00Z">
              <w:rPr>
                <w:rFonts w:ascii="Times New Roman" w:eastAsia="Times New Roman" w:hAnsi="Times New Roman" w:cs="Times New Roman"/>
                <w:color w:val="000000"/>
              </w:rPr>
            </w:rPrChange>
          </w:rPr>
          <w:t>The girl should give some example of a good Corydon Deus has done for his people to warrant this level of faith. This coming from even a young girl would emphasize to the audience what the entire population of followers hold on to as to why they trust in him.</w:t>
        </w:r>
      </w:ins>
    </w:p>
    <w:p w14:paraId="1BD429D6" w14:textId="77777777" w:rsidR="003361E2" w:rsidRDefault="003361E2">
      <w:pPr>
        <w:spacing w:after="0"/>
        <w:rPr>
          <w:rFonts w:ascii="Times New Roman" w:eastAsia="Times New Roman" w:hAnsi="Times New Roman" w:cs="Times New Roman"/>
        </w:rPr>
      </w:pPr>
    </w:p>
    <w:p w14:paraId="3555AD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talk to the girl again.</w:t>
      </w:r>
    </w:p>
    <w:p w14:paraId="32F9F1CF" w14:textId="77777777" w:rsidR="003361E2" w:rsidRDefault="003361E2">
      <w:pPr>
        <w:spacing w:after="0"/>
        <w:rPr>
          <w:rFonts w:ascii="Times New Roman" w:eastAsia="Times New Roman" w:hAnsi="Times New Roman" w:cs="Times New Roman"/>
        </w:rPr>
      </w:pPr>
    </w:p>
    <w:p w14:paraId="39BE65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truth, Girl: May Corydon Deus watch over you on your journey.</w:t>
      </w:r>
    </w:p>
    <w:p w14:paraId="584C586D" w14:textId="77777777" w:rsidR="003361E2" w:rsidRDefault="003361E2">
      <w:pPr>
        <w:spacing w:after="0"/>
        <w:rPr>
          <w:rFonts w:ascii="Times New Roman" w:eastAsia="Times New Roman" w:hAnsi="Times New Roman" w:cs="Times New Roman"/>
        </w:rPr>
      </w:pPr>
    </w:p>
    <w:p w14:paraId="03E930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E7A2F21" w14:textId="77777777" w:rsidR="003361E2" w:rsidRDefault="00000000">
      <w:pPr>
        <w:pStyle w:val="Heading2"/>
        <w:rPr>
          <w:sz w:val="48"/>
          <w:szCs w:val="48"/>
        </w:rPr>
      </w:pPr>
      <w:bookmarkStart w:id="88" w:name="_Toc189930115"/>
      <w:r>
        <w:t>High Priest Quest</w:t>
      </w:r>
      <w:bookmarkEnd w:id="88"/>
    </w:p>
    <w:p w14:paraId="506ED8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caught chasing girl,</w:t>
      </w:r>
    </w:p>
    <w:p w14:paraId="476D27F0" w14:textId="77777777" w:rsidR="003361E2" w:rsidRDefault="003361E2">
      <w:pPr>
        <w:spacing w:after="0"/>
        <w:rPr>
          <w:rFonts w:ascii="Times New Roman" w:eastAsia="Times New Roman" w:hAnsi="Times New Roman" w:cs="Times New Roman"/>
        </w:rPr>
      </w:pPr>
    </w:p>
    <w:p w14:paraId="41A208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ascii="Times New Roman" w:eastAsia="Times New Roman" w:hAnsi="Times New Roman" w:cs="Times New Roman"/>
        </w:rPr>
      </w:pPr>
    </w:p>
    <w:p w14:paraId="4A5654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not caught chasing girl,</w:t>
      </w:r>
    </w:p>
    <w:p w14:paraId="6CFB3269" w14:textId="77777777" w:rsidR="003361E2" w:rsidRDefault="003361E2">
      <w:pPr>
        <w:spacing w:after="0"/>
        <w:rPr>
          <w:rFonts w:ascii="Times New Roman" w:eastAsia="Times New Roman" w:hAnsi="Times New Roman" w:cs="Times New Roman"/>
        </w:rPr>
      </w:pPr>
    </w:p>
    <w:p w14:paraId="7BC9CB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ascii="Times New Roman" w:eastAsia="Times New Roman" w:hAnsi="Times New Roman" w:cs="Times New Roman"/>
        </w:rPr>
      </w:pPr>
    </w:p>
    <w:p w14:paraId="20BED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ascii="Times New Roman" w:eastAsia="Times New Roman" w:hAnsi="Times New Roman" w:cs="Times New Roman"/>
          <w:color w:val="000000"/>
        </w:rPr>
        <w:t>High Priest: Let me put it bluntly, I will not allow our hunters to let you deeper into the Heremus if you do not perform this task. If you scratch my back, I’ll scratch yours. Come and talk to me if you change your mind.</w:t>
      </w:r>
    </w:p>
    <w:p w14:paraId="21794E5E" w14:textId="77777777" w:rsidR="003361E2" w:rsidRDefault="003361E2">
      <w:pPr>
        <w:spacing w:after="0"/>
        <w:rPr>
          <w:rFonts w:ascii="Times New Roman" w:eastAsia="Times New Roman" w:hAnsi="Times New Roman" w:cs="Times New Roman"/>
        </w:rPr>
      </w:pPr>
    </w:p>
    <w:p w14:paraId="45C03D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ascii="Times New Roman" w:eastAsia="Times New Roman" w:hAnsi="Times New Roman" w:cs="Times New Roman"/>
          <w:color w:val="000000"/>
        </w:rPr>
        <w:t>High Priest: Great to hear, now let’s get down to business. Do you have any questions?</w:t>
      </w:r>
    </w:p>
    <w:p w14:paraId="03C02AE9" w14:textId="77777777" w:rsidR="003361E2" w:rsidRDefault="003361E2">
      <w:pPr>
        <w:spacing w:after="0"/>
        <w:rPr>
          <w:rFonts w:ascii="Times New Roman" w:eastAsia="Times New Roman" w:hAnsi="Times New Roman" w:cs="Times New Roman"/>
        </w:rPr>
      </w:pPr>
    </w:p>
    <w:p w14:paraId="7E3AE3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Possible Questions,</w:t>
      </w:r>
    </w:p>
    <w:p w14:paraId="344490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High priest: When they attack us they take nothing from us, they seem to be attacking us out of spite and hatred otherwise they would loot us.</w:t>
      </w:r>
    </w:p>
    <w:p w14:paraId="255BD1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ascii="Times New Roman" w:eastAsia="Times New Roman" w:hAnsi="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ascii="Times New Roman" w:eastAsia="Times New Roman" w:hAnsi="Times New Roman" w:cs="Times New Roman"/>
          <w:color w:val="000000"/>
        </w:rPr>
        <w:t>High Priest: You know you must do Augustus. The infidels must know the wrath of Corydon Deus.</w:t>
      </w:r>
    </w:p>
    <w:p w14:paraId="0F7DE71B" w14:textId="77777777" w:rsidR="003361E2" w:rsidRDefault="003361E2">
      <w:pPr>
        <w:spacing w:after="0"/>
        <w:rPr>
          <w:rFonts w:ascii="Times New Roman" w:eastAsia="Times New Roman" w:hAnsi="Times New Roman" w:cs="Times New Roman"/>
        </w:rPr>
      </w:pPr>
    </w:p>
    <w:p w14:paraId="6C17C1CF" w14:textId="77777777" w:rsidR="003361E2" w:rsidRDefault="00000000">
      <w:pPr>
        <w:spacing w:after="0"/>
        <w:ind w:firstLine="360"/>
        <w:rPr>
          <w:rFonts w:ascii="Times New Roman" w:eastAsia="Times New Roman" w:hAnsi="Times New Roman" w:cs="Times New Roman"/>
        </w:rPr>
      </w:pPr>
      <w:r>
        <w:rPr>
          <w:rFonts w:ascii="Times New Roman" w:eastAsia="Times New Roman" w:hAnsi="Times New Roman" w:cs="Times New Roman"/>
          <w:color w:val="000000"/>
        </w:rPr>
        <w:t>(3) Augustus: What of their combat abilities? What are they capable of?</w:t>
      </w:r>
    </w:p>
    <w:p w14:paraId="66731B9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(4) High Priest: They are very capable hand to hand fighters. Only a few of them carry rifles.</w:t>
      </w:r>
    </w:p>
    <w:p w14:paraId="68F606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ascii="Times New Roman" w:eastAsia="Times New Roman" w:hAnsi="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ascii="Times New Roman" w:eastAsia="Times New Roman" w:hAnsi="Times New Roman" w:cs="Times New Roman"/>
          <w:color w:val="000000"/>
        </w:rPr>
        <w:t>Augustus: Yes or No</w:t>
      </w:r>
    </w:p>
    <w:p w14:paraId="645E4735" w14:textId="77777777" w:rsidR="003361E2" w:rsidRDefault="003361E2">
      <w:pPr>
        <w:spacing w:after="0"/>
        <w:rPr>
          <w:rFonts w:ascii="Times New Roman" w:eastAsia="Times New Roman" w:hAnsi="Times New Roman" w:cs="Times New Roman"/>
        </w:rPr>
      </w:pPr>
    </w:p>
    <w:p w14:paraId="0FDEA9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accepting the high priest’s mission,</w:t>
      </w:r>
    </w:p>
    <w:p w14:paraId="6C27C6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CED50DA" w14:textId="77777777" w:rsidR="003361E2" w:rsidRDefault="00000000">
      <w:pPr>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lastRenderedPageBreak/>
        <w:t>High Priest after defeating bandits,</w:t>
      </w:r>
    </w:p>
    <w:p w14:paraId="085179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So you defeated the bandit leader huh? You’re leaving behind a legacy that will always be remembered.</w:t>
      </w:r>
    </w:p>
    <w:p w14:paraId="38B1F26A" w14:textId="77777777" w:rsidR="003361E2" w:rsidRDefault="003361E2">
      <w:pPr>
        <w:spacing w:after="0"/>
        <w:rPr>
          <w:rFonts w:ascii="Times New Roman" w:eastAsia="Times New Roman" w:hAnsi="Times New Roman" w:cs="Times New Roman"/>
        </w:rPr>
      </w:pPr>
    </w:p>
    <w:p w14:paraId="1DADA9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 speak as if we won’t return.</w:t>
      </w:r>
    </w:p>
    <w:p w14:paraId="2A4F1072" w14:textId="77777777" w:rsidR="003361E2" w:rsidRDefault="003361E2">
      <w:pPr>
        <w:spacing w:after="0"/>
        <w:rPr>
          <w:rFonts w:ascii="Times New Roman" w:eastAsia="Times New Roman" w:hAnsi="Times New Roman" w:cs="Times New Roman"/>
        </w:rPr>
      </w:pPr>
    </w:p>
    <w:p w14:paraId="3636A7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Well, I didn’t mean it like that, I digress, let me show you your great reward.</w:t>
      </w:r>
    </w:p>
    <w:p w14:paraId="69B37C0E" w14:textId="77777777" w:rsidR="003361E2" w:rsidRDefault="003361E2">
      <w:pPr>
        <w:spacing w:after="0"/>
        <w:rPr>
          <w:rFonts w:ascii="Times New Roman" w:eastAsia="Times New Roman" w:hAnsi="Times New Roman" w:cs="Times New Roman"/>
        </w:rPr>
      </w:pPr>
    </w:p>
    <w:p w14:paraId="25AB19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leads them to his back room and shows them his toilet.</w:t>
      </w:r>
    </w:p>
    <w:p w14:paraId="2FF38E61" w14:textId="77777777" w:rsidR="003361E2" w:rsidRDefault="003361E2">
      <w:pPr>
        <w:spacing w:after="0"/>
        <w:rPr>
          <w:rFonts w:ascii="Times New Roman" w:eastAsia="Times New Roman" w:hAnsi="Times New Roman" w:cs="Times New Roman"/>
        </w:rPr>
      </w:pPr>
    </w:p>
    <w:p w14:paraId="2DA9DD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ascii="Times New Roman" w:eastAsia="Times New Roman" w:hAnsi="Times New Roman" w:cs="Times New Roman"/>
        </w:rPr>
      </w:pPr>
    </w:p>
    <w:p w14:paraId="502713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your patronage to me and my family is truly appreciated.</w:t>
      </w:r>
    </w:p>
    <w:p w14:paraId="062BBE94" w14:textId="77777777" w:rsidR="003361E2" w:rsidRDefault="003361E2">
      <w:pPr>
        <w:spacing w:after="0"/>
        <w:rPr>
          <w:rFonts w:ascii="Times New Roman" w:eastAsia="Times New Roman" w:hAnsi="Times New Roman" w:cs="Times New Roman"/>
        </w:rPr>
      </w:pPr>
    </w:p>
    <w:p w14:paraId="573AF3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Good luck Augustus, your wife will be taken care of while you’re gone.</w:t>
      </w:r>
    </w:p>
    <w:p w14:paraId="0BA051DC" w14:textId="77777777" w:rsidR="003361E2" w:rsidRDefault="003361E2">
      <w:pPr>
        <w:spacing w:after="0"/>
        <w:rPr>
          <w:rFonts w:ascii="Times New Roman" w:eastAsia="Times New Roman" w:hAnsi="Times New Roman" w:cs="Times New Roman"/>
        </w:rPr>
      </w:pPr>
    </w:p>
    <w:p w14:paraId="207122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goes, Caeser takes his father aside.</w:t>
      </w:r>
    </w:p>
    <w:p w14:paraId="2F45E145" w14:textId="77777777" w:rsidR="003361E2" w:rsidRDefault="003361E2">
      <w:pPr>
        <w:spacing w:after="0"/>
        <w:rPr>
          <w:rFonts w:ascii="Times New Roman" w:eastAsia="Times New Roman" w:hAnsi="Times New Roman" w:cs="Times New Roman"/>
        </w:rPr>
      </w:pPr>
    </w:p>
    <w:p w14:paraId="26DFDA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ascii="Times New Roman" w:eastAsia="Times New Roman" w:hAnsi="Times New Roman" w:cs="Times New Roman"/>
        </w:rPr>
      </w:pPr>
    </w:p>
    <w:p w14:paraId="6C0BD6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say such a thing Caeser. The High Priest can do no wrong. He is the </w:t>
      </w:r>
      <w:r>
        <w:rPr>
          <w:rFonts w:ascii="Times New Roman" w:eastAsia="Times New Roman" w:hAnsi="Times New Roman" w:cs="Times New Roman"/>
        </w:rPr>
        <w:t>chosen</w:t>
      </w:r>
      <w:r>
        <w:rPr>
          <w:rFonts w:ascii="Times New Roman" w:eastAsia="Times New Roman" w:hAnsi="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89" w:name="_Toc189930116"/>
      <w:r>
        <w:t>Seer Side Quest &amp; Torture Floor</w:t>
      </w:r>
      <w:bookmarkEnd w:id="89"/>
      <w:r>
        <w:t> </w:t>
      </w:r>
    </w:p>
    <w:p w14:paraId="17A65EE1" w14:textId="77777777" w:rsidR="003361E2" w:rsidRDefault="00000000">
      <w:pPr>
        <w:spacing w:after="0"/>
        <w:rPr>
          <w:ins w:id="90" w:author="Kingsley Nwaogu" w:date="2023-03-09T19:32:00Z"/>
          <w:rFonts w:ascii="Times New Roman" w:eastAsia="Times New Roman" w:hAnsi="Times New Roman" w:cs="Times New Roman"/>
          <w:sz w:val="48"/>
          <w:szCs w:val="48"/>
        </w:rPr>
      </w:pPr>
      <w:ins w:id="91" w:author="Kingsley Nwaogu" w:date="2023-03-09T19:32:00Z">
        <w:r>
          <w:rPr>
            <w:rFonts w:ascii="Times New Roman" w:eastAsia="Times New Roman" w:hAnsi="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it’s </w:t>
        </w:r>
        <w:r>
          <w:rPr>
            <w:rFonts w:ascii="Times New Roman" w:eastAsia="Times New Roman" w:hAnsi="Times New Roman" w:cs="Times New Roman"/>
            <w:sz w:val="48"/>
            <w:szCs w:val="48"/>
          </w:rPr>
          <w:lastRenderedPageBreak/>
          <w:t xml:space="preserve">followers support/believe it or reject the practice? </w:t>
        </w:r>
      </w:ins>
    </w:p>
    <w:p w14:paraId="64928C0B" w14:textId="77777777" w:rsidR="003361E2" w:rsidRDefault="003361E2">
      <w:pPr>
        <w:spacing w:after="0"/>
        <w:rPr>
          <w:ins w:id="92" w:author="Kingsley Nwaogu" w:date="2023-03-09T19:32:00Z"/>
          <w:rFonts w:ascii="Times New Roman" w:eastAsia="Times New Roman" w:hAnsi="Times New Roman" w:cs="Times New Roman"/>
          <w:sz w:val="48"/>
          <w:szCs w:val="48"/>
        </w:rPr>
      </w:pPr>
    </w:p>
    <w:p w14:paraId="65136593" w14:textId="77777777" w:rsidR="003361E2" w:rsidRDefault="00000000">
      <w:pPr>
        <w:spacing w:after="0"/>
        <w:rPr>
          <w:rFonts w:ascii="Times New Roman" w:eastAsia="Times New Roman" w:hAnsi="Times New Roman" w:cs="Times New Roman"/>
          <w:color w:val="000000"/>
          <w:highlight w:val="cyan"/>
        </w:rPr>
      </w:pPr>
      <w:r>
        <w:rPr>
          <w:rFonts w:ascii="Times New Roman" w:eastAsia="Times New Roman" w:hAnsi="Times New Roman" w:cs="Times New Roman"/>
          <w:color w:val="000000"/>
          <w:highlight w:val="cyan"/>
        </w:rPr>
        <w:t>Seer: Come in Augustus, your presence is required.</w:t>
      </w:r>
    </w:p>
    <w:p w14:paraId="342CA19A" w14:textId="77777777" w:rsidR="003361E2" w:rsidRDefault="003361E2">
      <w:pPr>
        <w:spacing w:after="0"/>
        <w:rPr>
          <w:rFonts w:ascii="Times New Roman" w:eastAsia="Times New Roman" w:hAnsi="Times New Roman" w:cs="Times New Roman"/>
          <w:highlight w:val="cyan"/>
        </w:rPr>
      </w:pPr>
    </w:p>
    <w:p w14:paraId="2F406BAF"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ascii="Times New Roman" w:eastAsia="Times New Roman" w:hAnsi="Times New Roman" w:cs="Times New Roman"/>
          <w:highlight w:val="green"/>
        </w:rPr>
      </w:pPr>
    </w:p>
    <w:p w14:paraId="4282C061"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ascii="Times New Roman" w:eastAsia="Times New Roman" w:hAnsi="Times New Roman" w:cs="Times New Roman"/>
          <w:highlight w:val="green"/>
        </w:rPr>
      </w:pPr>
    </w:p>
    <w:p w14:paraId="040C743A"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Augustus: Fine……..</w:t>
      </w:r>
    </w:p>
    <w:p w14:paraId="6CD38FF6" w14:textId="77777777" w:rsidR="003361E2" w:rsidRDefault="003361E2">
      <w:pPr>
        <w:spacing w:after="0"/>
        <w:rPr>
          <w:rFonts w:ascii="Times New Roman" w:eastAsia="Times New Roman" w:hAnsi="Times New Roman" w:cs="Times New Roman"/>
        </w:rPr>
      </w:pPr>
    </w:p>
    <w:p w14:paraId="0B46C7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 I was outside?</w:t>
      </w:r>
    </w:p>
    <w:p w14:paraId="3569120C" w14:textId="77777777" w:rsidR="003361E2" w:rsidRDefault="003361E2">
      <w:pPr>
        <w:spacing w:after="0"/>
        <w:rPr>
          <w:rFonts w:ascii="Times New Roman" w:eastAsia="Times New Roman" w:hAnsi="Times New Roman" w:cs="Times New Roman"/>
        </w:rPr>
      </w:pPr>
    </w:p>
    <w:p w14:paraId="1AE62A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ascii="Times New Roman" w:eastAsia="Times New Roman" w:hAnsi="Times New Roman" w:cs="Times New Roman"/>
        </w:rPr>
      </w:pPr>
    </w:p>
    <w:p w14:paraId="53785E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ins w:id="93" w:author="Kingsley Nwaogu" w:date="2023-03-09T19:36:00Z">
        <w:r>
          <w:rPr>
            <w:rFonts w:ascii="Times New Roman" w:eastAsia="Times New Roman" w:hAnsi="Times New Roman" w:cs="Times New Roman"/>
            <w:color w:val="000000"/>
          </w:rPr>
          <w:t xml:space="preserve">REVISING: My son and I have tremendous obstacles that await us on our journey to find our Lord. What outcome waits for us deep in the heart of the Heremus? </w:t>
        </w:r>
      </w:ins>
      <w:del w:id="94" w:author="Kingsley Nwaogu" w:date="2023-03-09T19:36:00Z">
        <w:r>
          <w:rPr>
            <w:rFonts w:ascii="Times New Roman" w:eastAsia="Times New Roman" w:hAnsi="Times New Roman" w:cs="Times New Roman"/>
            <w:color w:val="000000"/>
          </w:rPr>
          <w:delText>What will happen when I go deep into the Heremus?  Will I come back?</w:delText>
        </w:r>
      </w:del>
    </w:p>
    <w:p w14:paraId="4BD04494" w14:textId="77777777" w:rsidR="003361E2" w:rsidRDefault="003361E2">
      <w:pPr>
        <w:spacing w:after="0"/>
        <w:rPr>
          <w:rFonts w:ascii="Times New Roman" w:eastAsia="Times New Roman" w:hAnsi="Times New Roman" w:cs="Times New Roman"/>
        </w:rPr>
      </w:pPr>
    </w:p>
    <w:p w14:paraId="0FE3B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You will become a god and rule the world yet the hand closest to you will be your undoing.  </w:t>
      </w:r>
    </w:p>
    <w:p w14:paraId="2DF7629D" w14:textId="77777777" w:rsidR="003361E2" w:rsidRDefault="003361E2">
      <w:pPr>
        <w:spacing w:after="0"/>
        <w:rPr>
          <w:rFonts w:ascii="Times New Roman" w:eastAsia="Times New Roman" w:hAnsi="Times New Roman" w:cs="Times New Roman"/>
        </w:rPr>
      </w:pPr>
    </w:p>
    <w:p w14:paraId="068EE1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ascii="Times New Roman" w:eastAsia="Times New Roman" w:hAnsi="Times New Roman" w:cs="Times New Roman"/>
        </w:rPr>
      </w:pPr>
    </w:p>
    <w:p w14:paraId="7B8A32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That I do not know, yet know that it is so.</w:t>
      </w:r>
    </w:p>
    <w:p w14:paraId="7FBF0C04" w14:textId="77777777" w:rsidR="003361E2" w:rsidRDefault="003361E2">
      <w:pPr>
        <w:spacing w:after="0"/>
        <w:rPr>
          <w:rFonts w:ascii="Times New Roman" w:eastAsia="Times New Roman" w:hAnsi="Times New Roman" w:cs="Times New Roman"/>
        </w:rPr>
      </w:pPr>
    </w:p>
    <w:p w14:paraId="5F3D01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ascii="Times New Roman" w:eastAsia="Times New Roman" w:hAnsi="Times New Roman" w:cs="Times New Roman"/>
        </w:rPr>
      </w:pPr>
    </w:p>
    <w:p w14:paraId="6151DC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ascii="Times New Roman" w:eastAsia="Times New Roman" w:hAnsi="Times New Roman" w:cs="Times New Roman"/>
        </w:rPr>
      </w:pPr>
    </w:p>
    <w:p w14:paraId="3E3F02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Corydon Deus willing we will see each other again.  May Corydon Deus bless you.</w:t>
      </w:r>
    </w:p>
    <w:p w14:paraId="12545E50" w14:textId="77777777" w:rsidR="003361E2" w:rsidRDefault="003361E2">
      <w:pPr>
        <w:spacing w:after="0"/>
        <w:rPr>
          <w:rFonts w:ascii="Times New Roman" w:eastAsia="Times New Roman" w:hAnsi="Times New Roman" w:cs="Times New Roman"/>
        </w:rPr>
      </w:pPr>
    </w:p>
    <w:p w14:paraId="49B2E0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Seer (If player talks again.): Do not tarry. The destruction of the world cannot wait. Let the purification begin.</w:t>
      </w:r>
    </w:p>
    <w:p w14:paraId="6E614C58" w14:textId="77777777" w:rsidR="003361E2" w:rsidRDefault="003361E2">
      <w:pPr>
        <w:spacing w:after="0"/>
        <w:rPr>
          <w:rFonts w:ascii="Times New Roman" w:eastAsia="Times New Roman" w:hAnsi="Times New Roman" w:cs="Times New Roman"/>
        </w:rPr>
      </w:pPr>
    </w:p>
    <w:p w14:paraId="25BAB8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ascii="Times New Roman" w:eastAsia="Times New Roman" w:hAnsi="Times New Roman" w:cs="Times New Roman"/>
        </w:rPr>
      </w:pPr>
    </w:p>
    <w:p w14:paraId="44B88E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You open that chest one more time and I'll call the temple guards. I swear to Corydon Deus.</w:t>
      </w:r>
    </w:p>
    <w:p w14:paraId="77333321" w14:textId="77777777" w:rsidR="003361E2" w:rsidRDefault="003361E2">
      <w:pPr>
        <w:spacing w:after="0"/>
        <w:rPr>
          <w:rFonts w:ascii="Times New Roman" w:eastAsia="Times New Roman" w:hAnsi="Times New Roman" w:cs="Times New Roman"/>
        </w:rPr>
      </w:pPr>
    </w:p>
    <w:p w14:paraId="023D70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95" w:name="_Toc189930117"/>
      <w:r>
        <w:t>Heremus Rose Side Quest</w:t>
      </w:r>
      <w:bookmarkEnd w:id="95"/>
    </w:p>
    <w:p w14:paraId="517F4F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Wait! Don’t leave yet!  </w:t>
      </w:r>
    </w:p>
    <w:p w14:paraId="1C29F13C" w14:textId="77777777" w:rsidR="003361E2" w:rsidRDefault="003361E2">
      <w:pPr>
        <w:spacing w:after="0"/>
        <w:rPr>
          <w:rFonts w:ascii="Times New Roman" w:eastAsia="Times New Roman" w:hAnsi="Times New Roman" w:cs="Times New Roman"/>
        </w:rPr>
      </w:pPr>
    </w:p>
    <w:p w14:paraId="1018538E" w14:textId="77777777" w:rsidR="003361E2" w:rsidRPr="003361E2" w:rsidRDefault="00000000">
      <w:pPr>
        <w:spacing w:after="0"/>
        <w:rPr>
          <w:rFonts w:ascii="Times New Roman" w:eastAsia="Times New Roman" w:hAnsi="Times New Roman" w:cs="Times New Roman"/>
          <w:highlight w:val="cyan"/>
          <w:rPrChange w:id="96" w:author="Kingsley Nwaogu" w:date="2023-03-09T19:48:00Z">
            <w:rPr>
              <w:rFonts w:ascii="Times New Roman" w:eastAsia="Times New Roman" w:hAnsi="Times New Roman" w:cs="Times New Roman"/>
            </w:rPr>
          </w:rPrChange>
        </w:rPr>
      </w:pPr>
      <w:r>
        <w:rPr>
          <w:rFonts w:ascii="Times New Roman" w:eastAsia="Times New Roman" w:hAnsi="Times New Roman" w:cs="Times New Roman"/>
          <w:color w:val="000000"/>
        </w:rPr>
        <w:t>(Caeser turns around)</w:t>
      </w:r>
      <w:ins w:id="97" w:author="Kingsley Nwaogu" w:date="2023-03-09T19:40: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98" w:author="Kingsley Nwaogu" w:date="2023-03-09T19:48:00Z">
              <w:rPr>
                <w:rFonts w:ascii="Times New Roman" w:eastAsia="Times New Roman" w:hAnsi="Times New Roman" w:cs="Times New Roman"/>
                <w:color w:val="000000"/>
              </w:rPr>
            </w:rPrChange>
          </w:rPr>
          <w:t>Have to add more significance to what a Heremus Rose provides. Maybe it’s believed in their culture that the holder of a Heremus rose may pray on it everyday to provide guidance to the one the holder loves or wishes to protect. Maybe then Theresa explains that this is the only thing that would set her mind at ease while Caeser is away. This would provide hope for the audience that things will work out between the couple and get them invested in Theresa’s well-being later. Otherwise her want for a Rose comes off as more superficial which could be useful if you want her to be less liked by the audience.</w:t>
        </w:r>
      </w:ins>
    </w:p>
    <w:p w14:paraId="104A3060" w14:textId="77777777" w:rsidR="003361E2" w:rsidRDefault="003361E2">
      <w:pPr>
        <w:spacing w:after="0"/>
        <w:rPr>
          <w:rFonts w:ascii="Times New Roman" w:eastAsia="Times New Roman" w:hAnsi="Times New Roman" w:cs="Times New Roman"/>
        </w:rPr>
      </w:pPr>
    </w:p>
    <w:p w14:paraId="092E98C9" w14:textId="77777777" w:rsidR="003361E2" w:rsidRDefault="00000000">
      <w:pPr>
        <w:spacing w:after="0"/>
        <w:rPr>
          <w:rFonts w:ascii="Times New Roman" w:eastAsia="Times New Roman" w:hAnsi="Times New Roman" w:cs="Times New Roman"/>
          <w:color w:val="202124"/>
          <w:highlight w:val="green"/>
        </w:rPr>
      </w:pPr>
      <w:r>
        <w:rPr>
          <w:rFonts w:ascii="Times New Roman" w:eastAsia="Times New Roman" w:hAnsi="Times New Roman" w:cs="Times New Roman"/>
          <w:color w:val="000000"/>
        </w:rPr>
        <w:t xml:space="preserve">Theresa: Caeser, my love, don’t you think a Heremus Dandelion is a little….trite, I mean you are going to the most dangerous place in the world and I was thinking you could pick a Heremus Rose. </w:t>
      </w:r>
      <w:r>
        <w:rPr>
          <w:rFonts w:ascii="Times New Roman" w:eastAsia="Times New Roman" w:hAnsi="Times New Roman" w:cs="Times New Roman"/>
          <w:highlight w:val="green"/>
        </w:rPr>
        <w:t xml:space="preserve">Its petals are a legendary </w:t>
      </w:r>
      <w:r>
        <w:rPr>
          <w:rFonts w:ascii="Times New Roman" w:eastAsia="Times New Roman" w:hAnsi="Times New Roman" w:cs="Times New Roman"/>
          <w:color w:val="202124"/>
          <w:highlight w:val="green"/>
        </w:rPr>
        <w:t xml:space="preserve">aphrodisiac. Just imagine how wild our honeymoon will be. </w:t>
      </w:r>
    </w:p>
    <w:p w14:paraId="5BA81C8D" w14:textId="77777777" w:rsidR="003361E2" w:rsidRDefault="003361E2">
      <w:pPr>
        <w:spacing w:after="0"/>
        <w:rPr>
          <w:rFonts w:ascii="Times New Roman" w:eastAsia="Times New Roman" w:hAnsi="Times New Roman" w:cs="Times New Roman"/>
          <w:color w:val="202124"/>
          <w:highlight w:val="white"/>
        </w:rPr>
      </w:pPr>
    </w:p>
    <w:p w14:paraId="5B5C3CA4" w14:textId="77777777" w:rsidR="003361E2" w:rsidRDefault="00000000">
      <w:pP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(Caeser blushes quickly glancing at his father then back to Theresa.)</w:t>
      </w:r>
    </w:p>
    <w:p w14:paraId="7C8F3D3C" w14:textId="77777777" w:rsidR="003361E2" w:rsidRDefault="003361E2">
      <w:pPr>
        <w:spacing w:after="0"/>
        <w:rPr>
          <w:rFonts w:ascii="Times New Roman" w:eastAsia="Times New Roman" w:hAnsi="Times New Roman" w:cs="Times New Roman"/>
        </w:rPr>
      </w:pPr>
    </w:p>
    <w:p w14:paraId="1E2D28F3"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Caeser: Are you serious? I mean that would be amazing, but </w:t>
      </w:r>
      <w:r>
        <w:rPr>
          <w:rFonts w:ascii="Times New Roman" w:eastAsia="Times New Roman" w:hAnsi="Times New Roman" w:cs="Times New Roman"/>
          <w:highlight w:val="green"/>
        </w:rPr>
        <w:t>y</w:t>
      </w:r>
      <w:r>
        <w:rPr>
          <w:rFonts w:ascii="Times New Roman" w:eastAsia="Times New Roman" w:hAnsi="Times New Roman" w:cs="Times New Roman"/>
          <w:color w:val="000000"/>
          <w:highlight w:val="green"/>
        </w:rPr>
        <w:t xml:space="preserve">ou do know nobody returns </w:t>
      </w:r>
      <w:r>
        <w:rPr>
          <w:rFonts w:ascii="Times New Roman" w:eastAsia="Times New Roman" w:hAnsi="Times New Roman" w:cs="Times New Roman"/>
          <w:highlight w:val="green"/>
        </w:rPr>
        <w:t>from where I’m going?</w:t>
      </w:r>
    </w:p>
    <w:p w14:paraId="4588B962" w14:textId="77777777" w:rsidR="003361E2" w:rsidRDefault="003361E2">
      <w:pPr>
        <w:spacing w:after="0"/>
        <w:rPr>
          <w:rFonts w:ascii="Times New Roman" w:eastAsia="Times New Roman" w:hAnsi="Times New Roman" w:cs="Times New Roman"/>
        </w:rPr>
      </w:pPr>
    </w:p>
    <w:p w14:paraId="293CCCE7"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Theresa: Aren’t I the most beautiful girl in camp. Just imagine. Me plus Heremus Rose. Your wedding night will be legendary.  Our sages will tell tales of how you single handedly overcame the treacherous journey to Vehere and brought your love the mythical Heremus Rose. Come on. Please.</w:t>
      </w:r>
    </w:p>
    <w:p w14:paraId="1C8D8DC4" w14:textId="77777777" w:rsidR="003361E2" w:rsidRDefault="003361E2">
      <w:pPr>
        <w:spacing w:after="0"/>
        <w:rPr>
          <w:rFonts w:ascii="Times New Roman" w:eastAsia="Times New Roman" w:hAnsi="Times New Roman" w:cs="Times New Roman"/>
        </w:rPr>
      </w:pPr>
    </w:p>
    <w:p w14:paraId="7D84557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Hmmm……….</w:t>
      </w:r>
    </w:p>
    <w:p w14:paraId="58D0B2F1" w14:textId="77777777" w:rsidR="003361E2" w:rsidRDefault="003361E2">
      <w:pPr>
        <w:spacing w:after="0"/>
        <w:rPr>
          <w:rFonts w:ascii="Times New Roman" w:eastAsia="Times New Roman" w:hAnsi="Times New Roman" w:cs="Times New Roman"/>
        </w:rPr>
      </w:pPr>
    </w:p>
    <w:p w14:paraId="596D9E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Theresa: I had a dream last night and you returned. During our wedding ceremony our entire camp was getting bombed; can you believe it?</w:t>
      </w:r>
    </w:p>
    <w:p w14:paraId="5D5C906E" w14:textId="77777777" w:rsidR="003361E2" w:rsidRDefault="003361E2">
      <w:pPr>
        <w:spacing w:after="0"/>
        <w:rPr>
          <w:rFonts w:ascii="Times New Roman" w:eastAsia="Times New Roman" w:hAnsi="Times New Roman" w:cs="Times New Roman"/>
        </w:rPr>
      </w:pPr>
    </w:p>
    <w:p w14:paraId="431DB8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Yes, it sounds crazy, while risking my life I’ll look for a Heremus Rose for you. Please take care of my mother while I’m gone.</w:t>
      </w:r>
    </w:p>
    <w:p w14:paraId="664E5A09" w14:textId="77777777" w:rsidR="003361E2" w:rsidRDefault="003361E2">
      <w:pPr>
        <w:spacing w:after="0"/>
        <w:rPr>
          <w:rFonts w:ascii="Times New Roman" w:eastAsia="Times New Roman" w:hAnsi="Times New Roman" w:cs="Times New Roman"/>
        </w:rPr>
      </w:pPr>
    </w:p>
    <w:p w14:paraId="66E0F7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will, of course.  Take care my love.</w:t>
      </w:r>
    </w:p>
    <w:p w14:paraId="5F90D483" w14:textId="77777777" w:rsidR="003361E2" w:rsidRDefault="003361E2">
      <w:pPr>
        <w:spacing w:after="0"/>
        <w:rPr>
          <w:rFonts w:ascii="Times New Roman" w:eastAsia="Times New Roman" w:hAnsi="Times New Roman" w:cs="Times New Roman"/>
        </w:rPr>
      </w:pPr>
    </w:p>
    <w:p w14:paraId="523584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Caeser: No, I can’t take a risk like that. I can’t risk my father’s life for a stupid rose. I think the Heremus Dandelion is sufficient.</w:t>
      </w:r>
    </w:p>
    <w:p w14:paraId="6A29E7D6" w14:textId="77777777" w:rsidR="003361E2" w:rsidRDefault="003361E2">
      <w:pPr>
        <w:spacing w:after="0"/>
        <w:rPr>
          <w:rFonts w:ascii="Times New Roman" w:eastAsia="Times New Roman" w:hAnsi="Times New Roman" w:cs="Times New Roman"/>
        </w:rPr>
      </w:pPr>
    </w:p>
    <w:p w14:paraId="64AFF0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an asshole! (She pouts and runs away)</w:t>
      </w:r>
    </w:p>
    <w:p w14:paraId="4CB5F689" w14:textId="77777777" w:rsidR="003361E2" w:rsidRDefault="003361E2">
      <w:pPr>
        <w:spacing w:after="0"/>
        <w:rPr>
          <w:rFonts w:ascii="Times New Roman" w:eastAsia="Times New Roman" w:hAnsi="Times New Roman" w:cs="Times New Roman"/>
        </w:rPr>
      </w:pPr>
    </w:p>
    <w:p w14:paraId="7BBFCE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(As she’s almost gone) We’re still getting married right?</w:t>
      </w:r>
    </w:p>
    <w:p w14:paraId="08657B7B" w14:textId="77777777" w:rsidR="003361E2" w:rsidRDefault="003361E2">
      <w:pPr>
        <w:spacing w:after="0"/>
        <w:rPr>
          <w:rFonts w:ascii="Times New Roman" w:eastAsia="Times New Roman" w:hAnsi="Times New Roman" w:cs="Times New Roman"/>
        </w:rPr>
      </w:pPr>
    </w:p>
    <w:p w14:paraId="383EE4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Who am I going to marry in this crappy tent village?  A smelly ass herdsman with his yaks?  I’d rather marry a Reditus.  She walks away.</w:t>
      </w:r>
    </w:p>
    <w:p w14:paraId="5FD641F1" w14:textId="77777777" w:rsidR="003361E2" w:rsidRDefault="003361E2">
      <w:pPr>
        <w:spacing w:after="0"/>
        <w:rPr>
          <w:rFonts w:ascii="Times New Roman" w:eastAsia="Times New Roman" w:hAnsi="Times New Roman" w:cs="Times New Roman"/>
        </w:rPr>
      </w:pPr>
    </w:p>
    <w:p w14:paraId="39AC96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Ummm….watch over my mother.</w:t>
      </w:r>
    </w:p>
    <w:p w14:paraId="2D1BCE1F" w14:textId="77777777" w:rsidR="003361E2" w:rsidRDefault="003361E2">
      <w:pPr>
        <w:spacing w:after="0"/>
        <w:rPr>
          <w:rFonts w:ascii="Times New Roman" w:eastAsia="Times New Roman" w:hAnsi="Times New Roman" w:cs="Times New Roman"/>
        </w:rPr>
      </w:pPr>
    </w:p>
    <w:p w14:paraId="1EBF4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Eh, women.  Maybe you should pick that rose.</w:t>
      </w:r>
    </w:p>
    <w:p w14:paraId="2BD7A7A3" w14:textId="77777777" w:rsidR="003361E2" w:rsidRDefault="003361E2">
      <w:pPr>
        <w:spacing w:after="0"/>
        <w:rPr>
          <w:rFonts w:ascii="Times New Roman" w:eastAsia="Times New Roman" w:hAnsi="Times New Roman" w:cs="Times New Roman"/>
        </w:rPr>
      </w:pPr>
    </w:p>
    <w:p w14:paraId="0B46ED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Yeah, maybe.</w:t>
      </w:r>
    </w:p>
    <w:p w14:paraId="3B0E9CC7" w14:textId="77777777" w:rsidR="003361E2" w:rsidRDefault="003361E2">
      <w:pPr>
        <w:spacing w:after="0"/>
        <w:rPr>
          <w:rFonts w:ascii="Times New Roman" w:eastAsia="Times New Roman" w:hAnsi="Times New Roman" w:cs="Times New Roman"/>
        </w:rPr>
      </w:pPr>
    </w:p>
    <w:p w14:paraId="3AA14A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 do not forget your love. Her rose is up north if you wish to pursue it. I think you should.</w:t>
      </w:r>
    </w:p>
    <w:p w14:paraId="58B9794D" w14:textId="77777777" w:rsidR="003361E2" w:rsidRDefault="003361E2">
      <w:pPr>
        <w:spacing w:after="0"/>
        <w:rPr>
          <w:rFonts w:ascii="Times New Roman" w:eastAsia="Times New Roman" w:hAnsi="Times New Roman" w:cs="Times New Roman"/>
        </w:rPr>
      </w:pPr>
    </w:p>
    <w:p w14:paraId="5E6F65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14:paraId="728C1FC3" w14:textId="77777777" w:rsidR="003361E2" w:rsidRDefault="003361E2">
      <w:pPr>
        <w:spacing w:after="0"/>
        <w:rPr>
          <w:rFonts w:ascii="Times New Roman" w:eastAsia="Times New Roman" w:hAnsi="Times New Roman" w:cs="Times New Roman"/>
        </w:rPr>
      </w:pPr>
    </w:p>
    <w:p w14:paraId="04AB82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14:paraId="42A87966" w14:textId="77777777" w:rsidR="003361E2" w:rsidRDefault="003361E2">
      <w:pPr>
        <w:spacing w:after="0"/>
        <w:rPr>
          <w:rFonts w:ascii="Times New Roman" w:eastAsia="Times New Roman" w:hAnsi="Times New Roman" w:cs="Times New Roman"/>
        </w:rPr>
      </w:pPr>
    </w:p>
    <w:p w14:paraId="544607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receiving the rose,</w:t>
      </w:r>
    </w:p>
    <w:p w14:paraId="1D9FB9EE" w14:textId="77777777" w:rsidR="003361E2" w:rsidRDefault="003361E2">
      <w:pPr>
        <w:spacing w:after="0"/>
        <w:rPr>
          <w:rFonts w:ascii="Times New Roman" w:eastAsia="Times New Roman" w:hAnsi="Times New Roman" w:cs="Times New Roman"/>
        </w:rPr>
      </w:pPr>
    </w:p>
    <w:p w14:paraId="13AC9E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Finally, Theresa's Heremus Rose. I can't believe how beautiful it is. I'll keep it pressed in my journal to preserve it.</w:t>
      </w:r>
    </w:p>
    <w:p w14:paraId="60459F12" w14:textId="77777777" w:rsidR="003361E2" w:rsidRDefault="003361E2">
      <w:pPr>
        <w:spacing w:after="0"/>
        <w:rPr>
          <w:rFonts w:ascii="Times New Roman" w:eastAsia="Times New Roman" w:hAnsi="Times New Roman" w:cs="Times New Roman"/>
        </w:rPr>
      </w:pPr>
    </w:p>
    <w:p w14:paraId="69F464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Now how to clean this smell off of us?</w:t>
      </w:r>
    </w:p>
    <w:p w14:paraId="5FC3894F" w14:textId="77777777" w:rsidR="003361E2" w:rsidRDefault="003361E2">
      <w:pPr>
        <w:spacing w:after="0"/>
        <w:rPr>
          <w:rFonts w:ascii="Times New Roman" w:eastAsia="Times New Roman" w:hAnsi="Times New Roman" w:cs="Times New Roman"/>
        </w:rPr>
      </w:pPr>
    </w:p>
    <w:p w14:paraId="6B778C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think I'm going to vomit.</w:t>
      </w:r>
    </w:p>
    <w:p w14:paraId="644639E0" w14:textId="77777777" w:rsidR="003361E2" w:rsidRDefault="00000000">
      <w:pPr>
        <w:pStyle w:val="Heading1"/>
        <w:rPr>
          <w:sz w:val="36"/>
          <w:szCs w:val="36"/>
        </w:rPr>
      </w:pPr>
      <w:bookmarkStart w:id="99" w:name="_89yfec1an3ap" w:colFirst="0" w:colLast="0"/>
      <w:bookmarkStart w:id="100" w:name="_Toc189930118"/>
      <w:bookmarkEnd w:id="99"/>
      <w:r>
        <w:rPr>
          <w:sz w:val="36"/>
          <w:szCs w:val="36"/>
        </w:rPr>
        <w:t>The Heremus (Very subject to change)</w:t>
      </w:r>
      <w:bookmarkEnd w:id="100"/>
    </w:p>
    <w:p w14:paraId="75273963" w14:textId="77777777" w:rsidR="003361E2" w:rsidRDefault="00000000">
      <w:pPr>
        <w:pStyle w:val="Heading2"/>
      </w:pPr>
      <w:bookmarkStart w:id="101" w:name="_hd9g6t1qmz6y" w:colFirst="0" w:colLast="0"/>
      <w:bookmarkStart w:id="102" w:name="_Toc189930119"/>
      <w:bookmarkEnd w:id="101"/>
      <w:r>
        <w:t>Sandstorm Begins Again</w:t>
      </w:r>
      <w:bookmarkEnd w:id="102"/>
    </w:p>
    <w:p w14:paraId="7CD184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Ugh....the sandstorms in this place. It’s unbearable.</w:t>
      </w:r>
    </w:p>
    <w:p w14:paraId="0CC96E79" w14:textId="77777777" w:rsidR="003361E2" w:rsidRDefault="003361E2">
      <w:pPr>
        <w:spacing w:after="0"/>
        <w:rPr>
          <w:rFonts w:ascii="Times New Roman" w:eastAsia="Times New Roman" w:hAnsi="Times New Roman" w:cs="Times New Roman"/>
        </w:rPr>
      </w:pPr>
    </w:p>
    <w:p w14:paraId="269FD89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Once we revive Corydon Deus this storm will spread across the entire continent. The Reditus will know what we have felt our entire lives.</w:t>
      </w:r>
    </w:p>
    <w:p w14:paraId="5D461C3C" w14:textId="77777777" w:rsidR="003361E2" w:rsidRDefault="003361E2">
      <w:pPr>
        <w:spacing w:after="0"/>
        <w:rPr>
          <w:rFonts w:ascii="Times New Roman" w:eastAsia="Times New Roman" w:hAnsi="Times New Roman" w:cs="Times New Roman"/>
        </w:rPr>
      </w:pPr>
    </w:p>
    <w:p w14:paraId="65B606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Come Caeser, let us continue.</w:t>
      </w:r>
    </w:p>
    <w:p w14:paraId="132F1075" w14:textId="77777777" w:rsidR="003361E2" w:rsidRDefault="003361E2">
      <w:pPr>
        <w:spacing w:after="0"/>
        <w:rPr>
          <w:rFonts w:ascii="Times New Roman" w:eastAsia="Times New Roman" w:hAnsi="Times New Roman" w:cs="Times New Roman"/>
        </w:rPr>
      </w:pPr>
    </w:p>
    <w:p w14:paraId="0F971E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 Death Boar suddenly appears and blocks their path.)</w:t>
      </w:r>
    </w:p>
    <w:p w14:paraId="3370CE4D" w14:textId="77777777" w:rsidR="003361E2" w:rsidRDefault="003361E2">
      <w:pPr>
        <w:spacing w:after="0"/>
        <w:rPr>
          <w:rFonts w:ascii="Times New Roman" w:eastAsia="Times New Roman" w:hAnsi="Times New Roman" w:cs="Times New Roman"/>
        </w:rPr>
      </w:pPr>
    </w:p>
    <w:p w14:paraId="09A731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Augustus: I think that Death Boar wants us to pay a toll for passage. </w:t>
      </w:r>
    </w:p>
    <w:p w14:paraId="6E1A00FA" w14:textId="77777777" w:rsidR="003361E2" w:rsidRDefault="003361E2">
      <w:pPr>
        <w:spacing w:after="0"/>
        <w:rPr>
          <w:rFonts w:ascii="Times New Roman" w:eastAsia="Times New Roman" w:hAnsi="Times New Roman" w:cs="Times New Roman"/>
        </w:rPr>
      </w:pPr>
    </w:p>
    <w:p w14:paraId="76A459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Yes father, it shall pay the toll with its own blood. Now let me show you why you have brought me. </w:t>
      </w:r>
    </w:p>
    <w:p w14:paraId="1A1025A0" w14:textId="77777777" w:rsidR="003361E2" w:rsidRDefault="003361E2">
      <w:pPr>
        <w:spacing w:after="0"/>
        <w:rPr>
          <w:rFonts w:ascii="Times New Roman" w:eastAsia="Times New Roman" w:hAnsi="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103" w:name="_17iqzfqna2xk" w:colFirst="0" w:colLast="0"/>
      <w:bookmarkStart w:id="104" w:name="_Toc189930120"/>
      <w:bookmarkEnd w:id="103"/>
      <w:r>
        <w:rPr>
          <w:rFonts w:ascii="Courier New" w:eastAsia="Courier New" w:hAnsi="Courier New" w:cs="Courier New"/>
        </w:rPr>
        <w:t>Tutorial</w:t>
      </w:r>
      <w:bookmarkEnd w:id="104"/>
    </w:p>
    <w:p w14:paraId="67C0B8FE" w14:textId="77777777" w:rsidR="003361E2" w:rsidRDefault="003361E2">
      <w:pPr>
        <w:rPr>
          <w:rFonts w:ascii="Times New Roman" w:eastAsia="Times New Roman" w:hAnsi="Times New Roman" w:cs="Times New Roman"/>
        </w:rPr>
      </w:pPr>
    </w:p>
    <w:p w14:paraId="6785D63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Now listen up Father, while you were up on the mountain praying and fixing drones. I was secretly hunting boars and other creatures of the Heremus.</w:t>
      </w:r>
    </w:p>
    <w:p w14:paraId="147701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Each enemy has a weakness. It's up to you to figure out its weakness to gain an advantage in battle.</w:t>
      </w:r>
    </w:p>
    <w:p w14:paraId="348339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Death Boar is weak against fire. Attack with Airloft to drain the Death Boar’s stamina which is displayed by the numerical value within the target above the enemy.</w:t>
      </w:r>
    </w:p>
    <w:p w14:paraId="293BA4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attacks the enemy)</w:t>
      </w:r>
    </w:p>
    <w:p w14:paraId="7022EA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Wow did you see that! Airloft is so motivated now he gets a second turn. Keep in mind though that attacking an enemy's weakness greatly increases the aggression the enemies have towards that specific unit. They might try to counter attack. </w:t>
      </w:r>
    </w:p>
    <w:p w14:paraId="068200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If you wish to reduce your aggro then defend with that unit. Since the enemy is isolated and alone we’ll attack again with Airloft and stagger the enemy. </w:t>
      </w:r>
    </w:p>
    <w:p w14:paraId="4464B69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attacks again.)</w:t>
      </w:r>
    </w:p>
    <w:p w14:paraId="66BED3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While the enemy is staggered all attacks will do critical damage. So it might be wise to save our overdrive attacks for this very moment. Let’s kill this boar now that you know how to hunt. </w:t>
      </w:r>
    </w:p>
    <w:p w14:paraId="41D4B6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Augustus: Something I also wanted to mention is that if Airloft disassembles a weakened robot he can learn that robot's skills. A little upgrade I put in him before going. </w:t>
      </w:r>
    </w:p>
    <w:p w14:paraId="186104A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Great, I’ll keep that in mind as we wander the Heremus. Let’s go!</w:t>
      </w:r>
    </w:p>
    <w:p w14:paraId="5CFC4C1D" w14:textId="77777777" w:rsidR="003361E2" w:rsidRDefault="00000000">
      <w:pPr>
        <w:pStyle w:val="Heading2"/>
      </w:pPr>
      <w:bookmarkStart w:id="105" w:name="_9o4ilfktddfw" w:colFirst="0" w:colLast="0"/>
      <w:bookmarkStart w:id="106" w:name="_Toc189930121"/>
      <w:bookmarkEnd w:id="105"/>
      <w:r>
        <w:t>Where They Burn Blasphemers</w:t>
      </w:r>
      <w:bookmarkEnd w:id="106"/>
    </w:p>
    <w:p w14:paraId="5600DF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approaches a charred body surrounded by stone.)</w:t>
      </w:r>
    </w:p>
    <w:p w14:paraId="7A868D30" w14:textId="77777777" w:rsidR="003361E2" w:rsidRDefault="003361E2">
      <w:pPr>
        <w:spacing w:after="0"/>
        <w:rPr>
          <w:rFonts w:ascii="Times New Roman" w:eastAsia="Times New Roman" w:hAnsi="Times New Roman" w:cs="Times New Roman"/>
        </w:rPr>
      </w:pPr>
    </w:p>
    <w:p w14:paraId="16E35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is where they burn blasphemers.</w:t>
      </w:r>
    </w:p>
    <w:p w14:paraId="2B376181" w14:textId="77777777" w:rsidR="003361E2" w:rsidRDefault="003361E2">
      <w:pPr>
        <w:spacing w:after="0"/>
        <w:rPr>
          <w:rFonts w:ascii="Times New Roman" w:eastAsia="Times New Roman" w:hAnsi="Times New Roman" w:cs="Times New Roman"/>
        </w:rPr>
      </w:pPr>
    </w:p>
    <w:p w14:paraId="06A463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you don’t think that’s a little extreme?</w:t>
      </w:r>
    </w:p>
    <w:p w14:paraId="6B96D7A4" w14:textId="77777777" w:rsidR="003361E2" w:rsidRDefault="003361E2">
      <w:pPr>
        <w:spacing w:after="0"/>
        <w:rPr>
          <w:rFonts w:ascii="Times New Roman" w:eastAsia="Times New Roman" w:hAnsi="Times New Roman" w:cs="Times New Roman"/>
        </w:rPr>
      </w:pPr>
    </w:p>
    <w:p w14:paraId="14DB92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 must be done to keep order in camp. There must be repercussions for offending Corydon Deus.</w:t>
      </w:r>
    </w:p>
    <w:p w14:paraId="469710D3" w14:textId="77777777" w:rsidR="003361E2" w:rsidRDefault="003361E2">
      <w:pPr>
        <w:spacing w:after="0"/>
        <w:rPr>
          <w:rFonts w:ascii="Times New Roman" w:eastAsia="Times New Roman" w:hAnsi="Times New Roman" w:cs="Times New Roman"/>
        </w:rPr>
      </w:pPr>
    </w:p>
    <w:p w14:paraId="2C6D52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Offending Corydon Deus or offending the high priest?</w:t>
      </w:r>
    </w:p>
    <w:p w14:paraId="79126977" w14:textId="77777777" w:rsidR="003361E2" w:rsidRDefault="003361E2">
      <w:pPr>
        <w:spacing w:after="0"/>
        <w:rPr>
          <w:rFonts w:ascii="Times New Roman" w:eastAsia="Times New Roman" w:hAnsi="Times New Roman" w:cs="Times New Roman"/>
        </w:rPr>
      </w:pPr>
    </w:p>
    <w:p w14:paraId="5264FC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14:paraId="073BA240" w14:textId="77777777" w:rsidR="003361E2" w:rsidRDefault="003361E2">
      <w:pPr>
        <w:spacing w:after="0"/>
        <w:rPr>
          <w:rFonts w:ascii="Times New Roman" w:eastAsia="Times New Roman" w:hAnsi="Times New Roman" w:cs="Times New Roman"/>
        </w:rPr>
      </w:pPr>
    </w:p>
    <w:p w14:paraId="15CC1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(Whispers): “Helped.”</w:t>
      </w:r>
    </w:p>
    <w:p w14:paraId="52EEEDA6" w14:textId="77777777" w:rsidR="003361E2" w:rsidRDefault="003361E2">
      <w:pPr>
        <w:spacing w:after="0"/>
        <w:rPr>
          <w:rFonts w:ascii="Times New Roman" w:eastAsia="Times New Roman" w:hAnsi="Times New Roman" w:cs="Times New Roman"/>
        </w:rPr>
      </w:pPr>
    </w:p>
    <w:p w14:paraId="331FD2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14:paraId="66C8E60D" w14:textId="77777777" w:rsidR="003361E2" w:rsidRDefault="003361E2">
      <w:pPr>
        <w:spacing w:after="0"/>
        <w:rPr>
          <w:rFonts w:ascii="Times New Roman" w:eastAsia="Times New Roman" w:hAnsi="Times New Roman" w:cs="Times New Roman"/>
        </w:rPr>
      </w:pPr>
    </w:p>
    <w:p w14:paraId="442E71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Nothing father. You're right, the high priest does keep order in our camp. Without him there would be absolute chaos.</w:t>
      </w:r>
    </w:p>
    <w:p w14:paraId="44C79048" w14:textId="77777777" w:rsidR="003361E2" w:rsidRDefault="003361E2">
      <w:pPr>
        <w:spacing w:after="0"/>
        <w:rPr>
          <w:rFonts w:ascii="Times New Roman" w:eastAsia="Times New Roman" w:hAnsi="Times New Roman" w:cs="Times New Roman"/>
        </w:rPr>
      </w:pPr>
    </w:p>
    <w:p w14:paraId="36F6F4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can revive Corydon Deus then there will be no need for the high priest.</w:t>
      </w:r>
    </w:p>
    <w:p w14:paraId="3B09AEAA" w14:textId="77777777" w:rsidR="003361E2" w:rsidRDefault="003361E2">
      <w:pPr>
        <w:spacing w:after="0"/>
        <w:rPr>
          <w:rFonts w:ascii="Times New Roman" w:eastAsia="Times New Roman" w:hAnsi="Times New Roman" w:cs="Times New Roman"/>
        </w:rPr>
      </w:pPr>
    </w:p>
    <w:p w14:paraId="7D7E74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 would be nice, let’s continue, it’s hot out here.</w:t>
      </w:r>
    </w:p>
    <w:p w14:paraId="7749C897" w14:textId="77777777" w:rsidR="003361E2" w:rsidRDefault="00000000">
      <w:pPr>
        <w:pStyle w:val="Heading2"/>
      </w:pPr>
      <w:bookmarkStart w:id="107" w:name="_vl6dmogh9xoz" w:colFirst="0" w:colLast="0"/>
      <w:bookmarkStart w:id="108" w:name="_Toc189930122"/>
      <w:bookmarkEnd w:id="107"/>
      <w:r>
        <w:t>Hunters Camping</w:t>
      </w:r>
      <w:bookmarkEnd w:id="108"/>
    </w:p>
    <w:p w14:paraId="64A14F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I saw some bandits run into the forest after they attacked us. I chased after them but they disappeared.  I wonder where they could have gone.....</w:t>
      </w:r>
    </w:p>
    <w:p w14:paraId="1B7F4A8F" w14:textId="77777777" w:rsidR="003361E2" w:rsidRDefault="003361E2">
      <w:pPr>
        <w:spacing w:after="0"/>
        <w:rPr>
          <w:rFonts w:ascii="Times New Roman" w:eastAsia="Times New Roman" w:hAnsi="Times New Roman" w:cs="Times New Roman"/>
        </w:rPr>
      </w:pPr>
    </w:p>
    <w:p w14:paraId="7D5C16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To the west is Zen, but is blocked by a Reditus checkpoint. South is Mt. Corydon Deus. East goes deeper into the Heremus.</w:t>
      </w:r>
    </w:p>
    <w:p w14:paraId="50DEFD08" w14:textId="77777777" w:rsidR="003361E2" w:rsidRDefault="003361E2">
      <w:pPr>
        <w:spacing w:after="0"/>
        <w:rPr>
          <w:rFonts w:ascii="Times New Roman" w:eastAsia="Times New Roman" w:hAnsi="Times New Roman" w:cs="Times New Roman"/>
        </w:rPr>
      </w:pPr>
    </w:p>
    <w:p w14:paraId="159E0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109" w:name="_68jetcoxmogr" w:colFirst="0" w:colLast="0"/>
      <w:bookmarkStart w:id="110" w:name="_Toc189930123"/>
      <w:bookmarkEnd w:id="109"/>
      <w:r>
        <w:lastRenderedPageBreak/>
        <w:t>Mount Corydon Deus</w:t>
      </w:r>
      <w:bookmarkEnd w:id="110"/>
    </w:p>
    <w:p w14:paraId="6FB295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When you come up here does Corydon Deus speak to you?</w:t>
      </w:r>
    </w:p>
    <w:p w14:paraId="311AA813" w14:textId="77777777" w:rsidR="003361E2" w:rsidRDefault="003361E2">
      <w:pPr>
        <w:spacing w:after="0"/>
        <w:rPr>
          <w:rFonts w:ascii="Times New Roman" w:eastAsia="Times New Roman" w:hAnsi="Times New Roman" w:cs="Times New Roman"/>
        </w:rPr>
      </w:pPr>
    </w:p>
    <w:p w14:paraId="66AEAC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ascii="Times New Roman" w:eastAsia="Times New Roman" w:hAnsi="Times New Roman" w:cs="Times New Roman"/>
        </w:rPr>
      </w:pPr>
    </w:p>
    <w:p w14:paraId="3C0956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Wow. I wish I could have the faith you have, Father.</w:t>
      </w:r>
    </w:p>
    <w:p w14:paraId="4D3BAC00" w14:textId="77777777" w:rsidR="003361E2" w:rsidRDefault="003361E2">
      <w:pPr>
        <w:spacing w:after="0"/>
        <w:rPr>
          <w:rFonts w:ascii="Times New Roman" w:eastAsia="Times New Roman" w:hAnsi="Times New Roman" w:cs="Times New Roman"/>
        </w:rPr>
      </w:pPr>
    </w:p>
    <w:p w14:paraId="054269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kept some medkits around here just in case. I forgot where I put them. It was so long ago. Let us search for them.</w:t>
      </w:r>
    </w:p>
    <w:p w14:paraId="5FE6481E" w14:textId="77777777" w:rsidR="003361E2" w:rsidRDefault="00000000">
      <w:pPr>
        <w:pStyle w:val="Heading1"/>
      </w:pPr>
      <w:bookmarkStart w:id="111" w:name="_jlksr4kh091w" w:colFirst="0" w:colLast="0"/>
      <w:bookmarkStart w:id="112" w:name="_Toc189930124"/>
      <w:bookmarkEnd w:id="111"/>
      <w:r>
        <w:t>Bandit Cave</w:t>
      </w:r>
      <w:bookmarkEnd w:id="112"/>
    </w:p>
    <w:p w14:paraId="20698862" w14:textId="77777777" w:rsidR="003361E2" w:rsidRDefault="00000000">
      <w:pPr>
        <w:pStyle w:val="Heading2"/>
        <w:spacing w:after="0"/>
      </w:pPr>
      <w:bookmarkStart w:id="113" w:name="_gvtopdtsmjr9" w:colFirst="0" w:colLast="0"/>
      <w:bookmarkStart w:id="114" w:name="_Toc189930125"/>
      <w:bookmarkEnd w:id="113"/>
      <w:r>
        <w:t>Bandit Confrontation</w:t>
      </w:r>
      <w:bookmarkEnd w:id="114"/>
    </w:p>
    <w:p w14:paraId="0BA1D72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and Caeser see three bandits and a girl covered in a black cloak being held captive,</w:t>
      </w:r>
    </w:p>
    <w:p w14:paraId="5AC75B1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Girl: Hey! Please help me. These brutes kidnapped me.</w:t>
      </w:r>
    </w:p>
    <w:p w14:paraId="2CFF5BFA"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Hey! Let go of that girl!</w:t>
      </w:r>
    </w:p>
    <w:p w14:paraId="5B7843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 long uneasy silence passes.</w:t>
      </w:r>
    </w:p>
    <w:p w14:paraId="2FC79870"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Caeser: Hello, I don’t think you understand what we’re trying to say? We’re saying let go of the girl or die.</w:t>
      </w:r>
    </w:p>
    <w:p w14:paraId="172FBA7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2: Did you hear something?</w:t>
      </w:r>
    </w:p>
    <w:p w14:paraId="1D10F61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1: I think this Rediit scum wants us to let go of this girl.</w:t>
      </w:r>
    </w:p>
    <w:p w14:paraId="2EBCC2A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2: Yeah he wants us to let go of the girl because he’s a big shot, a superstar, get a load of this guy.</w:t>
      </w:r>
    </w:p>
    <w:p w14:paraId="1A84E17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Bandit 1: He comes into our cave and he says, “Hey this is my cave, let go of that girl.” It’s like he doesn’t realize who he is and the precarious situation he’s in. Maybe those Rediit skeletons dangling from those trees didn’t send a clear enough message.</w:t>
      </w:r>
    </w:p>
    <w:p w14:paraId="76C9F5F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Bandit 2: Definitely not clear enough. We’re gonna have to get to the level of Relm to paint a clear enough picture for these silly buffoons. </w:t>
      </w:r>
    </w:p>
    <w:p w14:paraId="3CEE8C0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Bandit 1: The girl is ours and soon you’re going to be D-E-A-D. Dead.</w:t>
      </w:r>
    </w:p>
    <w:p w14:paraId="267ECD7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After battle,</w:t>
      </w:r>
    </w:p>
    <w:p w14:paraId="699D682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Girl: Thanks for saving me. My name is Macy. These bandits kidnapped me from my home. They did horrible things to me here.</w:t>
      </w:r>
    </w:p>
    <w:p w14:paraId="56B0BD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Augustus: Don’t worry, you're safe with us.</w:t>
      </w:r>
    </w:p>
    <w:p w14:paraId="5567F58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Who’s the handsome guy?</w:t>
      </w:r>
    </w:p>
    <w:p w14:paraId="1042F15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(he blushes) My name is Caeser nice to meet you.</w:t>
      </w:r>
    </w:p>
    <w:p w14:paraId="73308FE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You’re so strong, what do they feed you?</w:t>
      </w:r>
    </w:p>
    <w:p w14:paraId="290CBAA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Dark root and Yak’s porridge.</w:t>
      </w:r>
    </w:p>
    <w:p w14:paraId="6862562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Huh, that’s gross.</w:t>
      </w:r>
    </w:p>
    <w:p w14:paraId="1F8F6E0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We're trying to find these bandits’ boss. You know where we can find them?</w:t>
      </w:r>
    </w:p>
    <w:p w14:paraId="5C7C0EC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These bandits are master ninjas. They have incredible stamina and they can jump over the long gaps that lead to their base. I hope you guys came ready to jump.</w:t>
      </w:r>
    </w:p>
    <w:p w14:paraId="1E4FD02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Dark root in yak’s porridge makes the legs strong. I’m more than ready.</w:t>
      </w:r>
    </w:p>
    <w:p w14:paraId="76F0EBD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Well, lead the way bronco, let’s jump over these gaps.</w:t>
      </w:r>
    </w:p>
    <w:p w14:paraId="13946D20" w14:textId="77777777" w:rsidR="003361E2" w:rsidRDefault="00000000">
      <w:pPr>
        <w:spacing w:before="240" w:after="0"/>
        <w:rPr>
          <w:ins w:id="115" w:author="Kingsley Nwaogu" w:date="2023-03-09T19:50:00Z"/>
          <w:rFonts w:ascii="Times New Roman" w:eastAsia="Times New Roman" w:hAnsi="Times New Roman" w:cs="Times New Roman"/>
          <w:highlight w:val="yellow"/>
        </w:rPr>
      </w:pPr>
      <w:r>
        <w:rPr>
          <w:rFonts w:ascii="Times New Roman" w:eastAsia="Times New Roman" w:hAnsi="Times New Roman" w:cs="Times New Roman"/>
          <w:highlight w:val="yellow"/>
        </w:rPr>
        <w:t>(Macy Joins the party)</w:t>
      </w:r>
    </w:p>
    <w:p w14:paraId="402B2C2F" w14:textId="77777777" w:rsidR="003361E2" w:rsidRDefault="003361E2">
      <w:pPr>
        <w:spacing w:before="240" w:after="0"/>
        <w:rPr>
          <w:ins w:id="116" w:author="Kingsley Nwaogu" w:date="2023-03-09T19:50:00Z"/>
          <w:rFonts w:ascii="Times New Roman" w:eastAsia="Times New Roman" w:hAnsi="Times New Roman" w:cs="Times New Roman"/>
          <w:highlight w:val="yellow"/>
        </w:rPr>
      </w:pPr>
    </w:p>
    <w:p w14:paraId="534ACC75" w14:textId="77777777" w:rsidR="003361E2" w:rsidRPr="003361E2" w:rsidRDefault="00000000">
      <w:pPr>
        <w:spacing w:before="240" w:after="0"/>
        <w:rPr>
          <w:rFonts w:ascii="Times New Roman" w:eastAsia="Times New Roman" w:hAnsi="Times New Roman" w:cs="Times New Roman"/>
          <w:highlight w:val="cyan"/>
          <w:rPrChange w:id="117" w:author="Kingsley Nwaogu" w:date="2023-03-09T19:51:00Z">
            <w:rPr>
              <w:rFonts w:ascii="Times New Roman" w:eastAsia="Times New Roman" w:hAnsi="Times New Roman" w:cs="Times New Roman"/>
              <w:highlight w:val="yellow"/>
            </w:rPr>
          </w:rPrChange>
        </w:rPr>
      </w:pPr>
      <w:ins w:id="118" w:author="Kingsley Nwaogu" w:date="2023-03-09T19:50:00Z">
        <w:r>
          <w:rPr>
            <w:rFonts w:ascii="Times New Roman" w:eastAsia="Times New Roman" w:hAnsi="Times New Roman" w:cs="Times New Roman"/>
            <w:highlight w:val="cyan"/>
            <w:rPrChange w:id="119" w:author="Kingsley Nwaogu" w:date="2023-03-09T19:51:00Z">
              <w:rPr>
                <w:rFonts w:ascii="Times New Roman" w:eastAsia="Times New Roman" w:hAnsi="Times New Roman" w:cs="Times New Roman"/>
                <w:highlight w:val="yellow"/>
              </w:rPr>
            </w:rPrChange>
          </w:rPr>
          <w:t>Nice change! At this point suspicion that Macy is planning to betray the group should be quite low to the player.</w:t>
        </w:r>
      </w:ins>
    </w:p>
    <w:p w14:paraId="779285FC" w14:textId="77777777" w:rsidR="003361E2" w:rsidRDefault="00000000">
      <w:pPr>
        <w:pStyle w:val="Heading2"/>
        <w:spacing w:before="360" w:after="0"/>
        <w:rPr>
          <w:sz w:val="34"/>
          <w:szCs w:val="34"/>
        </w:rPr>
      </w:pPr>
      <w:bookmarkStart w:id="120" w:name="_hkvtoezffkf7" w:colFirst="0" w:colLast="0"/>
      <w:bookmarkStart w:id="121" w:name="_Toc189930126"/>
      <w:bookmarkEnd w:id="120"/>
      <w:r>
        <w:rPr>
          <w:sz w:val="34"/>
          <w:szCs w:val="34"/>
        </w:rPr>
        <w:t>Long Gap</w:t>
      </w:r>
      <w:bookmarkEnd w:id="121"/>
    </w:p>
    <w:p w14:paraId="4B2AFA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AD6E8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This is one long gap. Airloft. Do you think you can carry us across?</w:t>
      </w:r>
    </w:p>
    <w:p w14:paraId="31AE68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AD8AC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Airloft: Affirmative. Your weight does not exceed my carrying capacity.</w:t>
      </w:r>
    </w:p>
    <w:p w14:paraId="355234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2DC56E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Alright. I’ll go first.</w:t>
      </w:r>
    </w:p>
    <w:p w14:paraId="0A3098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56209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You can do it Caeser! Just don't look down and put your faith in Corydon Deus!</w:t>
      </w:r>
    </w:p>
    <w:p w14:paraId="1D05BE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05C1B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Don't forget a little faith in Airloft too!</w:t>
      </w:r>
    </w:p>
    <w:p w14:paraId="689A04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7A8D4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flies over the gap,</w:t>
      </w:r>
    </w:p>
    <w:p w14:paraId="22F64A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D9AA3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For a moment there I felt my grip slipping. But then something pushed me from below.</w:t>
      </w:r>
    </w:p>
    <w:p w14:paraId="106D7D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3698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It was the power of Corydon Deus.</w:t>
      </w:r>
    </w:p>
    <w:p w14:paraId="121B02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14E11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Airloft: Energy Wall Directive deactivated.</w:t>
      </w:r>
    </w:p>
    <w:p w14:paraId="1B0FBA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5786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Hmmmm....... </w:t>
      </w:r>
    </w:p>
    <w:p w14:paraId="36F08C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545C5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Macy it’s your turn now.</w:t>
      </w:r>
    </w:p>
    <w:p w14:paraId="20A7067B" w14:textId="77777777" w:rsidR="003361E2" w:rsidRDefault="003361E2">
      <w:pPr>
        <w:spacing w:after="0"/>
        <w:rPr>
          <w:rFonts w:ascii="Times New Roman" w:eastAsia="Times New Roman" w:hAnsi="Times New Roman" w:cs="Times New Roman"/>
        </w:rPr>
      </w:pPr>
    </w:p>
    <w:p w14:paraId="42B07194"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gears up, takes a couple steps back and quickly sprints towards the gap and jumps over.)</w:t>
      </w:r>
    </w:p>
    <w:p w14:paraId="06020CE4" w14:textId="77777777" w:rsidR="003361E2" w:rsidRDefault="003361E2">
      <w:pPr>
        <w:spacing w:after="0"/>
        <w:rPr>
          <w:rFonts w:ascii="Times New Roman" w:eastAsia="Times New Roman" w:hAnsi="Times New Roman" w:cs="Times New Roman"/>
          <w:highlight w:val="yellow"/>
        </w:rPr>
      </w:pPr>
    </w:p>
    <w:p w14:paraId="17B53D4E"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Wow that was amazing, how did you do that?</w:t>
      </w:r>
    </w:p>
    <w:p w14:paraId="1EFD8ED6" w14:textId="77777777" w:rsidR="003361E2" w:rsidRDefault="003361E2">
      <w:pPr>
        <w:spacing w:after="0"/>
        <w:rPr>
          <w:rFonts w:ascii="Times New Roman" w:eastAsia="Times New Roman" w:hAnsi="Times New Roman" w:cs="Times New Roman"/>
          <w:highlight w:val="yellow"/>
        </w:rPr>
      </w:pPr>
    </w:p>
    <w:p w14:paraId="005D75BF"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Living in captivity with these bandits has taught me a thing or two. Let’s get a move on, we're almost there.</w:t>
      </w:r>
    </w:p>
    <w:p w14:paraId="1C7AD73D" w14:textId="77777777" w:rsidR="003361E2" w:rsidRDefault="003361E2">
      <w:pPr>
        <w:spacing w:after="0"/>
        <w:rPr>
          <w:rFonts w:ascii="Times New Roman" w:eastAsia="Times New Roman" w:hAnsi="Times New Roman" w:cs="Times New Roman"/>
        </w:rPr>
      </w:pPr>
    </w:p>
    <w:p w14:paraId="2F9FF124" w14:textId="77777777" w:rsidR="003361E2" w:rsidRDefault="00000000">
      <w:pPr>
        <w:pStyle w:val="Heading2"/>
        <w:spacing w:after="0"/>
      </w:pPr>
      <w:bookmarkStart w:id="122" w:name="_45o35jof1aiw" w:colFirst="0" w:colLast="0"/>
      <w:bookmarkStart w:id="123" w:name="_Toc189930127"/>
      <w:bookmarkEnd w:id="122"/>
      <w:r>
        <w:t>Macy Revenge</w:t>
      </w:r>
      <w:bookmarkEnd w:id="123"/>
    </w:p>
    <w:p w14:paraId="25F2B9D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The party enters a room which is darkly lit with one spotlight shining down upon a lone microphone. Macy leaves the party and steps in front of the microphone.</w:t>
      </w:r>
    </w:p>
    <w:p w14:paraId="6BD10735" w14:textId="77777777" w:rsidR="003361E2" w:rsidRDefault="003361E2">
      <w:pPr>
        <w:spacing w:after="0"/>
        <w:rPr>
          <w:rFonts w:ascii="Times New Roman" w:eastAsia="Times New Roman" w:hAnsi="Times New Roman" w:cs="Times New Roman"/>
        </w:rPr>
      </w:pPr>
    </w:p>
    <w:p w14:paraId="4D0E77BC" w14:textId="77777777" w:rsidR="003361E2" w:rsidRDefault="003361E2">
      <w:pPr>
        <w:spacing w:after="0"/>
        <w:rPr>
          <w:rFonts w:ascii="Times New Roman" w:eastAsia="Times New Roman" w:hAnsi="Times New Roman" w:cs="Times New Roman"/>
        </w:rPr>
      </w:pPr>
    </w:p>
    <w:p w14:paraId="3F144E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How was my performance? Were you convinced? Did you actually believe I was a damsel in distress who needed rescue from these depraved bandits? Say hello to my boys. (Lights come on showing more bandits.)</w:t>
      </w:r>
    </w:p>
    <w:p w14:paraId="090D96A1" w14:textId="77777777" w:rsidR="003361E2" w:rsidRDefault="003361E2">
      <w:pPr>
        <w:spacing w:after="0"/>
        <w:rPr>
          <w:rFonts w:ascii="Times New Roman" w:eastAsia="Times New Roman" w:hAnsi="Times New Roman" w:cs="Times New Roman"/>
        </w:rPr>
      </w:pPr>
    </w:p>
    <w:p w14:paraId="6958551C" w14:textId="77777777" w:rsidR="003361E2" w:rsidRDefault="00000000">
      <w:pPr>
        <w:spacing w:after="0"/>
        <w:rPr>
          <w:del w:id="124" w:author="Kingsley Nwaogu" w:date="2023-03-09T19:56:00Z"/>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xml:space="preserve">: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w:t>
      </w:r>
      <w:del w:id="125" w:author="Kingsley Nwaogu" w:date="2023-03-09T19:55:00Z">
        <w:r>
          <w:rPr>
            <w:rFonts w:ascii="Times New Roman" w:eastAsia="Times New Roman" w:hAnsi="Times New Roman" w:cs="Times New Roman"/>
            <w:color w:val="000000"/>
          </w:rPr>
          <w:delText xml:space="preserve">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w:delText>
        </w:r>
      </w:del>
      <w:ins w:id="126" w:author="Kingsley Nwaogu" w:date="2023-03-09T19:55:00Z">
        <w:r>
          <w:rPr>
            <w:rFonts w:ascii="Times New Roman" w:eastAsia="Times New Roman" w:hAnsi="Times New Roman" w:cs="Times New Roman"/>
            <w:color w:val="000000"/>
          </w:rPr>
          <w:t xml:space="preserve"> If he hadn’t lifted the continent into the sky… maybe my parents would still be here. </w:t>
        </w:r>
      </w:ins>
      <w:r>
        <w:rPr>
          <w:rFonts w:ascii="Times New Roman" w:eastAsia="Times New Roman" w:hAnsi="Times New Roman" w:cs="Times New Roman"/>
          <w:color w:val="000000"/>
        </w:rPr>
        <w:t xml:space="preserve">Ever since that day I have lived on the streets. I stole, prostituted myself, and did whatever it took so that one day I </w:t>
      </w:r>
      <w:ins w:id="127" w:author="Kingsley Nwaogu" w:date="2023-03-09T19:56:00Z">
        <w:r>
          <w:rPr>
            <w:rFonts w:ascii="Times New Roman" w:eastAsia="Times New Roman" w:hAnsi="Times New Roman" w:cs="Times New Roman"/>
            <w:color w:val="000000"/>
          </w:rPr>
          <w:t>might finally</w:t>
        </w:r>
      </w:ins>
      <w:del w:id="128" w:author="Kingsley Nwaogu" w:date="2023-03-09T19:56:00Z">
        <w:r>
          <w:rPr>
            <w:rFonts w:ascii="Times New Roman" w:eastAsia="Times New Roman" w:hAnsi="Times New Roman" w:cs="Times New Roman"/>
            <w:color w:val="000000"/>
          </w:rPr>
          <w:delText>would</w:delText>
        </w:r>
      </w:del>
      <w:r>
        <w:rPr>
          <w:rFonts w:ascii="Times New Roman" w:eastAsia="Times New Roman" w:hAnsi="Times New Roman" w:cs="Times New Roman"/>
          <w:color w:val="000000"/>
        </w:rPr>
        <w:t xml:space="preserve"> </w:t>
      </w:r>
      <w:ins w:id="129" w:author="Kingsley Nwaogu" w:date="2023-03-09T19:58:00Z">
        <w:r>
          <w:rPr>
            <w:rFonts w:ascii="Times New Roman" w:eastAsia="Times New Roman" w:hAnsi="Times New Roman" w:cs="Times New Roman"/>
            <w:color w:val="000000"/>
          </w:rPr>
          <w:t>get</w:t>
        </w:r>
      </w:ins>
      <w:del w:id="130" w:author="Kingsley Nwaogu" w:date="2023-03-09T19:58:00Z">
        <w:r>
          <w:rPr>
            <w:rFonts w:ascii="Times New Roman" w:eastAsia="Times New Roman" w:hAnsi="Times New Roman" w:cs="Times New Roman"/>
            <w:color w:val="000000"/>
          </w:rPr>
          <w:delText>have</w:delText>
        </w:r>
      </w:del>
      <w:r>
        <w:rPr>
          <w:rFonts w:ascii="Times New Roman" w:eastAsia="Times New Roman" w:hAnsi="Times New Roman" w:cs="Times New Roman"/>
          <w:color w:val="000000"/>
        </w:rPr>
        <w:t xml:space="preserve"> my revenge</w:t>
      </w:r>
      <w:ins w:id="131" w:author="Kingsley Nwaogu" w:date="2023-03-09T19:58:00Z">
        <w:r>
          <w:rPr>
            <w:rFonts w:ascii="Times New Roman" w:eastAsia="Times New Roman" w:hAnsi="Times New Roman" w:cs="Times New Roman"/>
            <w:color w:val="000000"/>
          </w:rPr>
          <w:t xml:space="preserve"> on you bastards!</w:t>
        </w:r>
      </w:ins>
      <w:del w:id="132" w:author="Kingsley Nwaogu" w:date="2023-03-09T19:58: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del w:id="133" w:author="Kingsley Nwaogu" w:date="2023-03-09T19:56:00Z">
        <w:r>
          <w:rPr>
            <w:rFonts w:ascii="Times New Roman" w:eastAsia="Times New Roman" w:hAnsi="Times New Roman" w:cs="Times New Roman"/>
            <w:color w:val="000000"/>
          </w:rPr>
          <w:delText>I joined the Reditus Army, and along with this brave band of soldiers, we chose to abandon our post and seek revenge for all the losses we suffered 20 years ago.</w:delText>
        </w:r>
      </w:del>
    </w:p>
    <w:p w14:paraId="7CC5FCF8" w14:textId="77777777" w:rsidR="003361E2" w:rsidRDefault="003361E2">
      <w:pPr>
        <w:spacing w:after="0"/>
        <w:rPr>
          <w:rFonts w:ascii="Times New Roman" w:eastAsia="Times New Roman" w:hAnsi="Times New Roman" w:cs="Times New Roman"/>
        </w:rPr>
      </w:pPr>
    </w:p>
    <w:p w14:paraId="5286A2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the very essence of why he did what he did.</w:t>
      </w:r>
    </w:p>
    <w:p w14:paraId="1209F605" w14:textId="77777777" w:rsidR="003361E2" w:rsidRDefault="003361E2">
      <w:pPr>
        <w:spacing w:after="0"/>
        <w:rPr>
          <w:rFonts w:ascii="Times New Roman" w:eastAsia="Times New Roman" w:hAnsi="Times New Roman" w:cs="Times New Roman"/>
        </w:rPr>
      </w:pPr>
    </w:p>
    <w:p w14:paraId="232FCF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Actually we didn't come here to have this conversation. We just want you to stop...</w:t>
      </w:r>
    </w:p>
    <w:p w14:paraId="7C409EA1" w14:textId="77777777" w:rsidR="003361E2" w:rsidRDefault="003361E2">
      <w:pPr>
        <w:spacing w:after="0"/>
        <w:rPr>
          <w:rFonts w:ascii="Times New Roman" w:eastAsia="Times New Roman" w:hAnsi="Times New Roman" w:cs="Times New Roman"/>
        </w:rPr>
      </w:pPr>
    </w:p>
    <w:p w14:paraId="561290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Or get a bullet in your head....</w:t>
      </w:r>
    </w:p>
    <w:p w14:paraId="212D55CF" w14:textId="77777777" w:rsidR="003361E2" w:rsidRDefault="003361E2">
      <w:pPr>
        <w:spacing w:after="0"/>
        <w:rPr>
          <w:rFonts w:ascii="Times New Roman" w:eastAsia="Times New Roman" w:hAnsi="Times New Roman" w:cs="Times New Roman"/>
        </w:rPr>
      </w:pPr>
    </w:p>
    <w:p w14:paraId="6341AF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That's not what I wanted to say, o'well, will you stop or not? I’m sorry for your losses, but that was </w:t>
      </w:r>
      <w:r>
        <w:rPr>
          <w:rFonts w:ascii="Times New Roman" w:eastAsia="Times New Roman" w:hAnsi="Times New Roman" w:cs="Times New Roman"/>
        </w:rPr>
        <w:t>a long time</w:t>
      </w:r>
      <w:r>
        <w:rPr>
          <w:rFonts w:ascii="Times New Roman" w:eastAsia="Times New Roman" w:hAnsi="Times New Roman" w:cs="Times New Roman"/>
          <w:color w:val="000000"/>
        </w:rPr>
        <w:t xml:space="preserve"> ago and some of the people that you killed have nothing to do with your losses. I was born in the camp and I’ve known nothing but the harsh winds of the Heremus since I was a child…..</w:t>
      </w:r>
    </w:p>
    <w:p w14:paraId="69EA4E67" w14:textId="77777777" w:rsidR="003361E2" w:rsidRDefault="003361E2">
      <w:pPr>
        <w:spacing w:after="0"/>
        <w:rPr>
          <w:rFonts w:ascii="Times New Roman" w:eastAsia="Times New Roman" w:hAnsi="Times New Roman" w:cs="Times New Roman"/>
        </w:rPr>
      </w:pPr>
    </w:p>
    <w:p w14:paraId="5CCEA5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But your god created this paradise you live in now……</w:t>
      </w:r>
    </w:p>
    <w:p w14:paraId="7EA94E2B" w14:textId="77777777" w:rsidR="003361E2" w:rsidRDefault="003361E2">
      <w:pPr>
        <w:spacing w:after="0"/>
        <w:rPr>
          <w:rFonts w:ascii="Times New Roman" w:eastAsia="Times New Roman" w:hAnsi="Times New Roman" w:cs="Times New Roman"/>
        </w:rPr>
      </w:pPr>
    </w:p>
    <w:p w14:paraId="4028D2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enough!</w:t>
      </w:r>
    </w:p>
    <w:p w14:paraId="792D487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Caeser, I like you.</w:t>
      </w:r>
    </w:p>
    <w:p w14:paraId="5941C63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w:t>
      </w:r>
    </w:p>
    <w:p w14:paraId="4B5DDC75" w14:textId="77777777" w:rsidR="003361E2" w:rsidRDefault="003361E2">
      <w:pPr>
        <w:spacing w:after="0"/>
        <w:rPr>
          <w:rFonts w:ascii="Times New Roman" w:eastAsia="Times New Roman" w:hAnsi="Times New Roman" w:cs="Times New Roman"/>
        </w:rPr>
      </w:pPr>
    </w:p>
    <w:p w14:paraId="6ADF62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Caeser...let me think for a second.</w:t>
      </w:r>
    </w:p>
    <w:p w14:paraId="16CCD51D" w14:textId="77777777" w:rsidR="003361E2" w:rsidRDefault="003361E2">
      <w:pPr>
        <w:spacing w:after="0"/>
        <w:rPr>
          <w:rFonts w:ascii="Times New Roman" w:eastAsia="Times New Roman" w:hAnsi="Times New Roman" w:cs="Times New Roman"/>
        </w:rPr>
      </w:pPr>
    </w:p>
    <w:p w14:paraId="4B1878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My answer is no. I won't stop. Since I like you Caeser, you've been polite. I won't kill you after I get done killing your Father. Get'em boys.</w:t>
      </w:r>
    </w:p>
    <w:p w14:paraId="04E10955"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After player defeats her bandits,</w:t>
      </w:r>
    </w:p>
    <w:p w14:paraId="482FB5F4" w14:textId="77777777" w:rsidR="003361E2" w:rsidRDefault="003361E2">
      <w:pPr>
        <w:spacing w:after="0"/>
        <w:rPr>
          <w:rFonts w:ascii="Times New Roman" w:eastAsia="Times New Roman" w:hAnsi="Times New Roman" w:cs="Times New Roman"/>
        </w:rPr>
      </w:pPr>
    </w:p>
    <w:p w14:paraId="696434B2"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I am Macy.</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I am vengeance personified</w:t>
      </w:r>
      <w:r>
        <w:rPr>
          <w:rFonts w:ascii="Times New Roman" w:eastAsia="Times New Roman" w:hAnsi="Times New Roman" w:cs="Times New Roman"/>
          <w:color w:val="000000"/>
          <w:highlight w:val="yellow"/>
        </w:rPr>
        <w:t>. I</w:t>
      </w:r>
      <w:r>
        <w:rPr>
          <w:rFonts w:ascii="Times New Roman" w:eastAsia="Times New Roman" w:hAnsi="Times New Roman" w:cs="Times New Roman"/>
          <w:highlight w:val="yellow"/>
        </w:rPr>
        <w:t>’m the greatest assassin on Gaia.</w:t>
      </w:r>
    </w:p>
    <w:p w14:paraId="44466F73" w14:textId="77777777" w:rsidR="003361E2" w:rsidRDefault="003361E2">
      <w:pPr>
        <w:spacing w:after="0"/>
        <w:rPr>
          <w:rFonts w:ascii="Times New Roman" w:eastAsia="Times New Roman" w:hAnsi="Times New Roman" w:cs="Times New Roman"/>
        </w:rPr>
      </w:pPr>
    </w:p>
    <w:p w14:paraId="5D2E60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Caeser defeat Macy,</w:t>
      </w:r>
    </w:p>
    <w:p w14:paraId="5725B5F1" w14:textId="77777777" w:rsidR="003361E2" w:rsidRDefault="003361E2">
      <w:pPr>
        <w:spacing w:after="0"/>
        <w:rPr>
          <w:rFonts w:ascii="Times New Roman" w:eastAsia="Times New Roman" w:hAnsi="Times New Roman" w:cs="Times New Roman"/>
        </w:rPr>
      </w:pPr>
    </w:p>
    <w:p w14:paraId="5CC1C5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Please don't kill me. I've done wrong. Have mercy. I'll go back home and leave you people alone.</w:t>
      </w:r>
    </w:p>
    <w:p w14:paraId="10C2AF5F" w14:textId="77777777" w:rsidR="003361E2" w:rsidRDefault="003361E2">
      <w:pPr>
        <w:spacing w:after="0"/>
        <w:rPr>
          <w:rFonts w:ascii="Times New Roman" w:eastAsia="Times New Roman" w:hAnsi="Times New Roman" w:cs="Times New Roman"/>
        </w:rPr>
      </w:pPr>
    </w:p>
    <w:p w14:paraId="17CE8A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no mercy for the enemies of Corydon Deus. Prepare to receive your just punishment.</w:t>
      </w:r>
    </w:p>
    <w:p w14:paraId="699AC909" w14:textId="77777777" w:rsidR="003361E2" w:rsidRDefault="003361E2">
      <w:pPr>
        <w:spacing w:after="0"/>
        <w:rPr>
          <w:rFonts w:ascii="Times New Roman" w:eastAsia="Times New Roman" w:hAnsi="Times New Roman" w:cs="Times New Roman"/>
        </w:rPr>
      </w:pPr>
    </w:p>
    <w:p w14:paraId="721F4D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moves in front of his father.</w:t>
      </w:r>
    </w:p>
    <w:p w14:paraId="35FCD636" w14:textId="77777777" w:rsidR="003361E2" w:rsidRDefault="003361E2">
      <w:pPr>
        <w:spacing w:after="0"/>
        <w:rPr>
          <w:rFonts w:ascii="Times New Roman" w:eastAsia="Times New Roman" w:hAnsi="Times New Roman" w:cs="Times New Roman"/>
        </w:rPr>
      </w:pPr>
    </w:p>
    <w:p w14:paraId="3FB2A51E" w14:textId="77777777" w:rsidR="003361E2" w:rsidRDefault="00000000">
      <w:pPr>
        <w:spacing w:after="0"/>
        <w:rPr>
          <w:ins w:id="134" w:author="Kingsley Nwaogu" w:date="2023-03-09T20:01:00Z"/>
          <w:rFonts w:ascii="Times New Roman" w:eastAsia="Times New Roman" w:hAnsi="Times New Roman" w:cs="Times New Roman"/>
          <w:color w:val="000000"/>
        </w:rPr>
      </w:pPr>
      <w:r>
        <w:rPr>
          <w:rFonts w:ascii="Times New Roman" w:eastAsia="Times New Roman" w:hAnsi="Times New Roman" w:cs="Times New Roman"/>
          <w:color w:val="000000"/>
        </w:rPr>
        <w:t>Caeser: Wait Father, she might be able to help us.</w:t>
      </w:r>
    </w:p>
    <w:p w14:paraId="43753F06" w14:textId="77777777" w:rsidR="003361E2" w:rsidRDefault="003361E2">
      <w:pPr>
        <w:spacing w:after="0"/>
        <w:rPr>
          <w:ins w:id="135" w:author="Kingsley Nwaogu" w:date="2023-03-09T20:01:00Z"/>
          <w:rFonts w:ascii="Times New Roman" w:eastAsia="Times New Roman" w:hAnsi="Times New Roman" w:cs="Times New Roman"/>
          <w:color w:val="000000"/>
        </w:rPr>
      </w:pPr>
    </w:p>
    <w:p w14:paraId="03FF9BD4" w14:textId="77777777" w:rsidR="003361E2" w:rsidRPr="003361E2" w:rsidRDefault="00000000">
      <w:pPr>
        <w:spacing w:after="0"/>
        <w:rPr>
          <w:ins w:id="136" w:author="Kingsley Nwaogu" w:date="2023-03-09T20:01:00Z"/>
          <w:rFonts w:ascii="Times New Roman" w:eastAsia="Times New Roman" w:hAnsi="Times New Roman" w:cs="Times New Roman"/>
          <w:color w:val="000000"/>
          <w:highlight w:val="cyan"/>
          <w:rPrChange w:id="137" w:author="Kingsley Nwaogu" w:date="2023-03-09T20:04:00Z">
            <w:rPr>
              <w:ins w:id="138" w:author="Kingsley Nwaogu" w:date="2023-03-09T20:01:00Z"/>
              <w:rFonts w:ascii="Times New Roman" w:eastAsia="Times New Roman" w:hAnsi="Times New Roman" w:cs="Times New Roman"/>
              <w:color w:val="000000"/>
            </w:rPr>
          </w:rPrChange>
        </w:rPr>
      </w:pPr>
      <w:ins w:id="139" w:author="Kingsley Nwaogu" w:date="2023-03-09T20:01:00Z">
        <w:r>
          <w:rPr>
            <w:rFonts w:ascii="Times New Roman" w:eastAsia="Times New Roman" w:hAnsi="Times New Roman" w:cs="Times New Roman"/>
            <w:color w:val="000000"/>
            <w:highlight w:val="cyan"/>
            <w:rPrChange w:id="140" w:author="Kingsley Nwaogu" w:date="2023-03-09T20:04:00Z">
              <w:rPr>
                <w:rFonts w:ascii="Times New Roman" w:eastAsia="Times New Roman" w:hAnsi="Times New Roman" w:cs="Times New Roman"/>
                <w:color w:val="000000"/>
              </w:rPr>
            </w:rPrChange>
          </w:rPr>
          <w:t>AUGUSTUS: Nonsense! She’s an assassin. She’s much too dangerous to be left alive.</w:t>
        </w:r>
      </w:ins>
    </w:p>
    <w:p w14:paraId="0009D4E8" w14:textId="77777777" w:rsidR="003361E2" w:rsidRPr="003361E2" w:rsidRDefault="003361E2">
      <w:pPr>
        <w:spacing w:after="0"/>
        <w:rPr>
          <w:ins w:id="141" w:author="Kingsley Nwaogu" w:date="2023-03-09T20:01:00Z"/>
          <w:rFonts w:ascii="Times New Roman" w:eastAsia="Times New Roman" w:hAnsi="Times New Roman" w:cs="Times New Roman"/>
          <w:color w:val="000000"/>
          <w:highlight w:val="cyan"/>
          <w:rPrChange w:id="142" w:author="Kingsley Nwaogu" w:date="2023-03-09T20:04:00Z">
            <w:rPr>
              <w:ins w:id="143" w:author="Kingsley Nwaogu" w:date="2023-03-09T20:01:00Z"/>
              <w:rFonts w:ascii="Times New Roman" w:eastAsia="Times New Roman" w:hAnsi="Times New Roman" w:cs="Times New Roman"/>
              <w:color w:val="000000"/>
            </w:rPr>
          </w:rPrChange>
        </w:rPr>
      </w:pPr>
    </w:p>
    <w:p w14:paraId="1439874D" w14:textId="77777777" w:rsidR="003361E2" w:rsidRPr="003361E2" w:rsidRDefault="00000000">
      <w:pPr>
        <w:spacing w:after="0"/>
        <w:rPr>
          <w:rFonts w:ascii="Times New Roman" w:eastAsia="Times New Roman" w:hAnsi="Times New Roman" w:cs="Times New Roman"/>
          <w:highlight w:val="cyan"/>
          <w:rPrChange w:id="144" w:author="Kingsley Nwaogu" w:date="2023-03-09T20:04:00Z">
            <w:rPr>
              <w:rFonts w:ascii="Times New Roman" w:eastAsia="Times New Roman" w:hAnsi="Times New Roman" w:cs="Times New Roman"/>
            </w:rPr>
          </w:rPrChange>
        </w:rPr>
      </w:pPr>
      <w:ins w:id="145" w:author="Kingsley Nwaogu" w:date="2023-03-09T20:01:00Z">
        <w:r>
          <w:rPr>
            <w:rFonts w:ascii="Times New Roman" w:eastAsia="Times New Roman" w:hAnsi="Times New Roman" w:cs="Times New Roman"/>
            <w:color w:val="000000"/>
            <w:highlight w:val="cyan"/>
            <w:rPrChange w:id="146" w:author="Kingsley Nwaogu" w:date="2023-03-09T20:04:00Z">
              <w:rPr>
                <w:rFonts w:ascii="Times New Roman" w:eastAsia="Times New Roman" w:hAnsi="Times New Roman" w:cs="Times New Roman"/>
                <w:color w:val="000000"/>
              </w:rPr>
            </w:rPrChange>
          </w:rPr>
          <w:t>Augustus raises his gun. Caeser steps between them</w:t>
        </w:r>
      </w:ins>
    </w:p>
    <w:p w14:paraId="7E083F3B" w14:textId="77777777" w:rsidR="003361E2" w:rsidRPr="003361E2" w:rsidRDefault="003361E2">
      <w:pPr>
        <w:spacing w:after="0"/>
        <w:rPr>
          <w:rFonts w:ascii="Times New Roman" w:eastAsia="Times New Roman" w:hAnsi="Times New Roman" w:cs="Times New Roman"/>
          <w:highlight w:val="cyan"/>
          <w:rPrChange w:id="147" w:author="Kingsley Nwaogu" w:date="2023-03-09T20:04:00Z">
            <w:rPr>
              <w:rFonts w:ascii="Times New Roman" w:eastAsia="Times New Roman" w:hAnsi="Times New Roman" w:cs="Times New Roman"/>
            </w:rPr>
          </w:rPrChange>
        </w:rPr>
      </w:pPr>
    </w:p>
    <w:p w14:paraId="1D6EB304" w14:textId="77777777" w:rsidR="003361E2" w:rsidRPr="003361E2" w:rsidRDefault="00000000">
      <w:pPr>
        <w:spacing w:after="0"/>
        <w:rPr>
          <w:rFonts w:ascii="Times New Roman" w:eastAsia="Times New Roman" w:hAnsi="Times New Roman" w:cs="Times New Roman"/>
          <w:highlight w:val="cyan"/>
          <w:rPrChange w:id="148" w:author="Kingsley Nwaogu" w:date="2023-03-09T20:04:00Z">
            <w:rPr>
              <w:rFonts w:ascii="Times New Roman" w:eastAsia="Times New Roman" w:hAnsi="Times New Roman" w:cs="Times New Roman"/>
            </w:rPr>
          </w:rPrChange>
        </w:rPr>
      </w:pPr>
      <w:del w:id="149" w:author="Kingsley Nwaogu" w:date="2023-03-09T20:02:00Z">
        <w:r>
          <w:rPr>
            <w:rFonts w:ascii="Times New Roman" w:eastAsia="Times New Roman" w:hAnsi="Times New Roman" w:cs="Times New Roman"/>
            <w:color w:val="000000"/>
            <w:highlight w:val="cyan"/>
            <w:rPrChange w:id="150" w:author="Kingsley Nwaogu" w:date="2023-03-09T20:04:00Z">
              <w:rPr>
                <w:rFonts w:ascii="Times New Roman" w:eastAsia="Times New Roman" w:hAnsi="Times New Roman" w:cs="Times New Roman"/>
                <w:color w:val="000000"/>
              </w:rPr>
            </w:rPrChange>
          </w:rPr>
          <w:delText>Augustus: Okay, let’s give her a chance, but I still think she deserves a bullet in the head.</w:delText>
        </w:r>
      </w:del>
    </w:p>
    <w:p w14:paraId="3AD6562D" w14:textId="77777777" w:rsidR="003361E2" w:rsidRPr="003361E2" w:rsidRDefault="003361E2">
      <w:pPr>
        <w:spacing w:after="0"/>
        <w:rPr>
          <w:rFonts w:ascii="Times New Roman" w:eastAsia="Times New Roman" w:hAnsi="Times New Roman" w:cs="Times New Roman"/>
          <w:highlight w:val="cyan"/>
          <w:rPrChange w:id="151" w:author="Kingsley Nwaogu" w:date="2023-03-09T20:04:00Z">
            <w:rPr>
              <w:rFonts w:ascii="Times New Roman" w:eastAsia="Times New Roman" w:hAnsi="Times New Roman" w:cs="Times New Roman"/>
            </w:rPr>
          </w:rPrChange>
        </w:rPr>
      </w:pPr>
    </w:p>
    <w:p w14:paraId="4BB4DF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cyan"/>
          <w:rPrChange w:id="152" w:author="Kingsley Nwaogu" w:date="2023-03-09T20:04:00Z">
            <w:rPr>
              <w:rFonts w:ascii="Times New Roman" w:eastAsia="Times New Roman" w:hAnsi="Times New Roman" w:cs="Times New Roman"/>
              <w:color w:val="000000"/>
            </w:rPr>
          </w:rPrChange>
        </w:rPr>
        <w:t xml:space="preserve">Caeser: </w:t>
      </w:r>
      <w:ins w:id="153" w:author="Kingsley Nwaogu" w:date="2023-03-09T20:02:00Z">
        <w:r>
          <w:rPr>
            <w:rFonts w:ascii="Times New Roman" w:eastAsia="Times New Roman" w:hAnsi="Times New Roman" w:cs="Times New Roman"/>
            <w:color w:val="000000"/>
            <w:highlight w:val="cyan"/>
            <w:rPrChange w:id="154" w:author="Kingsley Nwaogu" w:date="2023-03-09T20:04:00Z">
              <w:rPr>
                <w:rFonts w:ascii="Times New Roman" w:eastAsia="Times New Roman" w:hAnsi="Times New Roman" w:cs="Times New Roman"/>
                <w:color w:val="000000"/>
              </w:rPr>
            </w:rPrChange>
          </w:rPr>
          <w:t>Father stop! I think we can reason with her. You have to give us something if you don’t want us to kill you.</w:t>
        </w:r>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Can you tell us about the robot which wanders the Heremus? Why did the Reditus put it there?</w:t>
      </w:r>
    </w:p>
    <w:p w14:paraId="74E59175" w14:textId="77777777" w:rsidR="003361E2" w:rsidRDefault="003361E2">
      <w:pPr>
        <w:spacing w:after="0"/>
        <w:rPr>
          <w:rFonts w:ascii="Times New Roman" w:eastAsia="Times New Roman" w:hAnsi="Times New Roman" w:cs="Times New Roman"/>
        </w:rPr>
      </w:pPr>
    </w:p>
    <w:p w14:paraId="260A35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It seems to be something important that cannot be trusted with humans. That is why there are so many robots guarding the Heremus and not Reditus. There are rumors </w:t>
      </w:r>
      <w:r>
        <w:rPr>
          <w:rFonts w:ascii="Times New Roman" w:eastAsia="Times New Roman" w:hAnsi="Times New Roman" w:cs="Times New Roman"/>
          <w:color w:val="000000"/>
        </w:rPr>
        <w:lastRenderedPageBreak/>
        <w:t>that deep within the ruins of Vehere my people are hiding something. But none of us are allowed to go near that place to confirm the rumor.</w:t>
      </w:r>
    </w:p>
    <w:p w14:paraId="70ACD338" w14:textId="77777777" w:rsidR="003361E2" w:rsidRDefault="003361E2">
      <w:pPr>
        <w:spacing w:after="0"/>
        <w:rPr>
          <w:rFonts w:ascii="Times New Roman" w:eastAsia="Times New Roman" w:hAnsi="Times New Roman" w:cs="Times New Roman"/>
        </w:rPr>
      </w:pPr>
    </w:p>
    <w:p w14:paraId="313007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Or something potentially dangerous to humans period. Do you know any more information you can tell us?</w:t>
      </w:r>
    </w:p>
    <w:p w14:paraId="1A93F30E" w14:textId="77777777" w:rsidR="003361E2" w:rsidRDefault="003361E2">
      <w:pPr>
        <w:spacing w:after="0"/>
        <w:rPr>
          <w:rFonts w:ascii="Times New Roman" w:eastAsia="Times New Roman" w:hAnsi="Times New Roman" w:cs="Times New Roman"/>
        </w:rPr>
      </w:pPr>
    </w:p>
    <w:p w14:paraId="38E025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All I know is that my people are divided and fighting against each other. If you wish to find out what horrors lie for you in the Heremus, now is the best time.</w:t>
      </w:r>
    </w:p>
    <w:p w14:paraId="0A15CD90"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I’m not convinced of her sincerity. I’m going to end her life now.</w:t>
      </w:r>
    </w:p>
    <w:p w14:paraId="017BBC5F"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w:t>
      </w:r>
      <w:del w:id="155" w:author="Kingsley Nwaogu" w:date="2023-03-09T20:04:00Z">
        <w:r>
          <w:rPr>
            <w:rFonts w:ascii="Times New Roman" w:eastAsia="Times New Roman" w:hAnsi="Times New Roman" w:cs="Times New Roman"/>
            <w:highlight w:val="yellow"/>
          </w:rPr>
          <w:delText xml:space="preserve"> Wait father</w:delText>
        </w:r>
      </w:del>
      <w:ins w:id="156" w:author="Kingsley Nwaogu" w:date="2023-03-09T20:04:00Z">
        <w:r>
          <w:rPr>
            <w:rFonts w:ascii="Times New Roman" w:eastAsia="Times New Roman" w:hAnsi="Times New Roman" w:cs="Times New Roman"/>
            <w:highlight w:val="yellow"/>
          </w:rPr>
          <w:t>STOP THIS!</w:t>
        </w:r>
      </w:ins>
      <w:del w:id="157" w:author="Kingsley Nwaogu" w:date="2023-03-09T20:04:00Z">
        <w:r>
          <w:rPr>
            <w:rFonts w:ascii="Times New Roman" w:eastAsia="Times New Roman" w:hAnsi="Times New Roman" w:cs="Times New Roman"/>
            <w:highlight w:val="yellow"/>
          </w:rPr>
          <w:delText>,</w:delText>
        </w:r>
      </w:del>
      <w:r>
        <w:rPr>
          <w:rFonts w:ascii="Times New Roman" w:eastAsia="Times New Roman" w:hAnsi="Times New Roman" w:cs="Times New Roman"/>
          <w:highlight w:val="yellow"/>
        </w:rPr>
        <w:t xml:space="preserve"> </w:t>
      </w:r>
      <w:ins w:id="158" w:author="Kingsley Nwaogu" w:date="2023-03-09T20:05:00Z">
        <w:r>
          <w:rPr>
            <w:rFonts w:ascii="Times New Roman" w:eastAsia="Times New Roman" w:hAnsi="Times New Roman" w:cs="Times New Roman"/>
            <w:highlight w:val="yellow"/>
          </w:rPr>
          <w:t>She</w:t>
        </w:r>
      </w:ins>
      <w:del w:id="159" w:author="Kingsley Nwaogu" w:date="2023-03-09T20:05:00Z">
        <w:r>
          <w:rPr>
            <w:rFonts w:ascii="Times New Roman" w:eastAsia="Times New Roman" w:hAnsi="Times New Roman" w:cs="Times New Roman"/>
            <w:highlight w:val="yellow"/>
          </w:rPr>
          <w:delText>she</w:delText>
        </w:r>
      </w:del>
      <w:r>
        <w:rPr>
          <w:rFonts w:ascii="Times New Roman" w:eastAsia="Times New Roman" w:hAnsi="Times New Roman" w:cs="Times New Roman"/>
          <w:highlight w:val="yellow"/>
        </w:rPr>
        <w:t xml:space="preserve"> lost her entire family. Think of all the things she’s been through. If I was her I might also try to seek vengeance if I lost you and mom to the Reditus. Try to understand not everyone is perfect like you. We can’t all follow the dictates of Corydon Deus to perfection.</w:t>
      </w:r>
    </w:p>
    <w:p w14:paraId="02F63EB0"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puts up his rifle against her head, but then relents.)</w:t>
      </w:r>
    </w:p>
    <w:p w14:paraId="3BCFA5E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You may go now, but I never want to see your face here again.</w:t>
      </w:r>
    </w:p>
    <w:p w14:paraId="281D5F1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shoots his rifle in the air and Macy quickly runs off.)</w:t>
      </w:r>
    </w:p>
    <w:p w14:paraId="09D57C0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Corydon Deus ordains that we kill her, but I understand your desire to let her go. I was like you when I was younger until the injustices brought upon us by the Reditus hardened my heart towards them.</w:t>
      </w:r>
    </w:p>
    <w:p w14:paraId="5E03D263"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Caeser: Maybe they can change………</w:t>
      </w:r>
    </w:p>
    <w:p w14:paraId="53AB027F" w14:textId="77777777" w:rsidR="003361E2" w:rsidRDefault="00000000">
      <w:pPr>
        <w:pStyle w:val="Heading2"/>
        <w:keepNext w:val="0"/>
        <w:pBdr>
          <w:bottom w:val="none" w:sz="0" w:space="0" w:color="auto"/>
        </w:pBdr>
        <w:spacing w:before="360" w:after="80"/>
      </w:pPr>
      <w:bookmarkStart w:id="160" w:name="_s55g3ovx01es" w:colFirst="0" w:colLast="0"/>
      <w:bookmarkStart w:id="161" w:name="_Toc189930128"/>
      <w:bookmarkEnd w:id="160"/>
      <w:r>
        <w:rPr>
          <w:rFonts w:ascii="Times New Roman" w:eastAsia="Times New Roman" w:hAnsi="Times New Roman" w:cs="Times New Roman"/>
          <w:color w:val="000000"/>
          <w:sz w:val="34"/>
          <w:szCs w:val="34"/>
        </w:rPr>
        <w:t>Gregorios</w:t>
      </w:r>
      <w:bookmarkEnd w:id="161"/>
    </w:p>
    <w:p w14:paraId="628B9681"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and Caeser find a naked bandit changing in a room,</w:t>
      </w:r>
    </w:p>
    <w:p w14:paraId="2019C0EF"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Excuse me! I'm changing here! Why are you guys wearing those funny outfits anyways? Pretending to be Rediits? Get out!</w:t>
      </w:r>
    </w:p>
    <w:p w14:paraId="170B6426"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Sorry!</w:t>
      </w:r>
    </w:p>
    <w:p w14:paraId="2B0DB8AF"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and Caeser tried to enter the room again,</w:t>
      </w:r>
    </w:p>
    <w:p w14:paraId="4872D1DD"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Approach him after defeating Macy,</w:t>
      </w:r>
    </w:p>
    <w:p w14:paraId="62279862"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I heard you defeated Macy. Which is okay with me. She was stealing all the attention from the boys. I was always jealous of her, but it looks like I don’t have to be </w:t>
      </w:r>
      <w:r>
        <w:rPr>
          <w:rFonts w:ascii="Times New Roman" w:eastAsia="Times New Roman" w:hAnsi="Times New Roman" w:cs="Times New Roman"/>
        </w:rPr>
        <w:lastRenderedPageBreak/>
        <w:t>jealous anymore. Lucky me! Since you did me a favor I’ll show you how to get out of here. Follow me.</w:t>
      </w:r>
    </w:p>
    <w:p w14:paraId="240DCF8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Well come on. I don't have forever. I have a date in an hour.</w:t>
      </w:r>
    </w:p>
    <w:p w14:paraId="40DF4569"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If you know any single Rediits send them my way. I was always a sucker for a man of the cloth. Come back later I have big plans for this place.</w:t>
      </w:r>
    </w:p>
    <w:p w14:paraId="71C030ED"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If you visit bar after leaving,</w:t>
      </w:r>
    </w:p>
    <w:p w14:paraId="7521DC52"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How do you want your martini? Shaken or stirred. I was thinking of turning this place into a bar. I was thinking of a name. What do you think is better? Drunken Moogle or Branded Chocobo?</w:t>
      </w:r>
    </w:p>
    <w:p w14:paraId="2F0E291B"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When Drunken Felnis,</w:t>
      </w:r>
    </w:p>
    <w:p w14:paraId="4D4BB944"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14:paraId="6D0F31F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When Branded Kweh,</w:t>
      </w:r>
    </w:p>
    <w:p w14:paraId="7AFD4093"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Branded Kweh. “same as other”</w:t>
      </w:r>
    </w:p>
    <w:p w14:paraId="60A331E0" w14:textId="77777777" w:rsidR="003361E2" w:rsidRDefault="00000000">
      <w:pPr>
        <w:pStyle w:val="Heading1"/>
        <w:rPr>
          <w:sz w:val="42"/>
          <w:szCs w:val="42"/>
        </w:rPr>
      </w:pPr>
      <w:bookmarkStart w:id="162" w:name="_3g1om46dxux6" w:colFirst="0" w:colLast="0"/>
      <w:bookmarkStart w:id="163" w:name="_Toc189930129"/>
      <w:bookmarkEnd w:id="162"/>
      <w:r>
        <w:rPr>
          <w:sz w:val="42"/>
          <w:szCs w:val="42"/>
        </w:rPr>
        <w:t>Deep Heremus</w:t>
      </w:r>
      <w:bookmarkEnd w:id="163"/>
    </w:p>
    <w:p w14:paraId="6FBD3C8F" w14:textId="77777777" w:rsidR="003361E2" w:rsidRDefault="00000000">
      <w:pPr>
        <w:pStyle w:val="Heading2"/>
      </w:pPr>
      <w:bookmarkStart w:id="164" w:name="_fpueospcuqug" w:colFirst="0" w:colLast="0"/>
      <w:bookmarkStart w:id="165" w:name="_Toc189930130"/>
      <w:bookmarkEnd w:id="164"/>
      <w:r>
        <w:t>In First Campsite</w:t>
      </w:r>
      <w:bookmarkEnd w:id="165"/>
    </w:p>
    <w:p w14:paraId="49C920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sandstorm is too great so Augustus and Caeser take refuge in a cave.</w:t>
      </w:r>
    </w:p>
    <w:p w14:paraId="43E348B7" w14:textId="77777777" w:rsidR="003361E2" w:rsidRDefault="003361E2">
      <w:pPr>
        <w:spacing w:after="0"/>
        <w:rPr>
          <w:rFonts w:ascii="Times New Roman" w:eastAsia="Times New Roman" w:hAnsi="Times New Roman" w:cs="Times New Roman"/>
        </w:rPr>
      </w:pPr>
    </w:p>
    <w:p w14:paraId="016978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This sand storm is getting too much. I can’t go on anymore.</w:t>
      </w:r>
    </w:p>
    <w:p w14:paraId="463E2000" w14:textId="77777777" w:rsidR="003361E2" w:rsidRDefault="003361E2">
      <w:pPr>
        <w:spacing w:after="0"/>
        <w:rPr>
          <w:rFonts w:ascii="Times New Roman" w:eastAsia="Times New Roman" w:hAnsi="Times New Roman" w:cs="Times New Roman"/>
        </w:rPr>
      </w:pPr>
    </w:p>
    <w:p w14:paraId="585E8C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ascii="Times New Roman" w:eastAsia="Times New Roman" w:hAnsi="Times New Roman" w:cs="Times New Roman"/>
        </w:rPr>
      </w:pPr>
    </w:p>
    <w:p w14:paraId="5693BC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Ok, ok I’m getting up.</w:t>
      </w:r>
    </w:p>
    <w:p w14:paraId="7CB9E08E" w14:textId="77777777" w:rsidR="003361E2" w:rsidRDefault="003361E2">
      <w:pPr>
        <w:spacing w:after="0"/>
        <w:rPr>
          <w:rFonts w:ascii="Times New Roman" w:eastAsia="Times New Roman" w:hAnsi="Times New Roman" w:cs="Times New Roman"/>
        </w:rPr>
      </w:pPr>
    </w:p>
    <w:p w14:paraId="01E8B2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take my hand.</w:t>
      </w:r>
    </w:p>
    <w:p w14:paraId="57067048" w14:textId="77777777" w:rsidR="003361E2" w:rsidRDefault="003361E2">
      <w:pPr>
        <w:spacing w:after="0"/>
        <w:rPr>
          <w:rFonts w:ascii="Times New Roman" w:eastAsia="Times New Roman" w:hAnsi="Times New Roman" w:cs="Times New Roman"/>
        </w:rPr>
      </w:pPr>
    </w:p>
    <w:p w14:paraId="2D0E61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made it. Let's go inside and take shelter.</w:t>
      </w:r>
    </w:p>
    <w:p w14:paraId="1BB60F6C" w14:textId="77777777" w:rsidR="003361E2" w:rsidRDefault="003361E2">
      <w:pPr>
        <w:spacing w:after="0"/>
        <w:rPr>
          <w:rFonts w:ascii="Times New Roman" w:eastAsia="Times New Roman" w:hAnsi="Times New Roman" w:cs="Times New Roman"/>
        </w:rPr>
      </w:pPr>
    </w:p>
    <w:p w14:paraId="327A72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To think, you were going to try this alone.</w:t>
      </w:r>
    </w:p>
    <w:p w14:paraId="1E7587E8" w14:textId="77777777" w:rsidR="003361E2" w:rsidRDefault="003361E2">
      <w:pPr>
        <w:spacing w:after="0"/>
        <w:rPr>
          <w:rFonts w:ascii="Times New Roman" w:eastAsia="Times New Roman" w:hAnsi="Times New Roman" w:cs="Times New Roman"/>
        </w:rPr>
      </w:pPr>
    </w:p>
    <w:p w14:paraId="1DEB91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No life signs detected. This cave is safe.</w:t>
      </w:r>
    </w:p>
    <w:p w14:paraId="713784CC" w14:textId="77777777" w:rsidR="003361E2" w:rsidRDefault="003361E2">
      <w:pPr>
        <w:spacing w:after="0"/>
        <w:rPr>
          <w:rFonts w:ascii="Times New Roman" w:eastAsia="Times New Roman" w:hAnsi="Times New Roman" w:cs="Times New Roman"/>
        </w:rPr>
      </w:pPr>
    </w:p>
    <w:p w14:paraId="79EE8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Ok, we're going to need a fire. It’s going to get cold tonight.</w:t>
      </w:r>
    </w:p>
    <w:p w14:paraId="4E41C135" w14:textId="77777777" w:rsidR="003361E2" w:rsidRDefault="003361E2">
      <w:pPr>
        <w:spacing w:after="0"/>
        <w:rPr>
          <w:rFonts w:ascii="Times New Roman" w:eastAsia="Times New Roman" w:hAnsi="Times New Roman" w:cs="Times New Roman"/>
        </w:rPr>
      </w:pPr>
    </w:p>
    <w:p w14:paraId="4B9DE1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Father, don't make me go out there again.</w:t>
      </w:r>
    </w:p>
    <w:p w14:paraId="02DAFE09" w14:textId="77777777" w:rsidR="003361E2" w:rsidRDefault="003361E2">
      <w:pPr>
        <w:spacing w:after="0"/>
        <w:rPr>
          <w:rFonts w:ascii="Times New Roman" w:eastAsia="Times New Roman" w:hAnsi="Times New Roman" w:cs="Times New Roman"/>
        </w:rPr>
      </w:pPr>
    </w:p>
    <w:p w14:paraId="265045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also can't bear to go out there again. Airloft...will you go and collect firewood?</w:t>
      </w:r>
    </w:p>
    <w:p w14:paraId="708951D2" w14:textId="77777777" w:rsidR="003361E2" w:rsidRDefault="003361E2">
      <w:pPr>
        <w:spacing w:after="0"/>
        <w:rPr>
          <w:rFonts w:ascii="Times New Roman" w:eastAsia="Times New Roman" w:hAnsi="Times New Roman" w:cs="Times New Roman"/>
        </w:rPr>
      </w:pPr>
    </w:p>
    <w:p w14:paraId="5F14D2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Airloft: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need seven pieces to start a good fire. I don't want small pieces.</w:t>
      </w:r>
    </w:p>
    <w:p w14:paraId="086FA120" w14:textId="77777777" w:rsidR="003361E2" w:rsidRDefault="003361E2">
      <w:pPr>
        <w:spacing w:after="0"/>
        <w:rPr>
          <w:rFonts w:ascii="Times New Roman" w:eastAsia="Times New Roman" w:hAnsi="Times New Roman" w:cs="Times New Roman"/>
        </w:rPr>
      </w:pPr>
    </w:p>
    <w:p w14:paraId="3D8502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Airloft talks to Augustus,</w:t>
      </w:r>
    </w:p>
    <w:p w14:paraId="32BF77FF" w14:textId="77777777" w:rsidR="003361E2" w:rsidRDefault="003361E2">
      <w:pPr>
        <w:spacing w:after="0"/>
        <w:rPr>
          <w:rFonts w:ascii="Times New Roman" w:eastAsia="Times New Roman" w:hAnsi="Times New Roman" w:cs="Times New Roman"/>
        </w:rPr>
      </w:pPr>
    </w:p>
    <w:p w14:paraId="766B41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Do you have the Fire Wood Airloft?</w:t>
      </w:r>
    </w:p>
    <w:p w14:paraId="0BCB698D" w14:textId="77777777" w:rsidR="003361E2" w:rsidRDefault="003361E2">
      <w:pPr>
        <w:spacing w:after="0"/>
        <w:rPr>
          <w:rFonts w:ascii="Times New Roman" w:eastAsia="Times New Roman" w:hAnsi="Times New Roman" w:cs="Times New Roman"/>
        </w:rPr>
      </w:pPr>
    </w:p>
    <w:p w14:paraId="159CEF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40A8AAC5" w14:textId="77777777" w:rsidR="003361E2" w:rsidRDefault="003361E2">
      <w:pPr>
        <w:spacing w:after="0"/>
        <w:rPr>
          <w:rFonts w:ascii="Times New Roman" w:eastAsia="Times New Roman" w:hAnsi="Times New Roman" w:cs="Times New Roman"/>
        </w:rPr>
      </w:pPr>
    </w:p>
    <w:p w14:paraId="21AC27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Excellent! Now let's make a fire.</w:t>
      </w:r>
    </w:p>
    <w:p w14:paraId="64819954" w14:textId="77777777" w:rsidR="003361E2" w:rsidRDefault="003361E2">
      <w:pPr>
        <w:spacing w:after="0"/>
        <w:rPr>
          <w:rFonts w:ascii="Times New Roman" w:eastAsia="Times New Roman" w:hAnsi="Times New Roman" w:cs="Times New Roman"/>
        </w:rPr>
      </w:pPr>
    </w:p>
    <w:p w14:paraId="5AE422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7CFE1411" w14:textId="77777777" w:rsidR="003361E2" w:rsidRDefault="003361E2">
      <w:pPr>
        <w:spacing w:after="0"/>
        <w:rPr>
          <w:rFonts w:ascii="Times New Roman" w:eastAsia="Times New Roman" w:hAnsi="Times New Roman" w:cs="Times New Roman"/>
        </w:rPr>
      </w:pPr>
    </w:p>
    <w:p w14:paraId="3A54C6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something wrong with your AI Airloft? I'm getting cold. Hurry up.</w:t>
      </w:r>
    </w:p>
    <w:p w14:paraId="6149BC50" w14:textId="77777777" w:rsidR="003361E2" w:rsidRDefault="003361E2">
      <w:pPr>
        <w:spacing w:after="0"/>
        <w:rPr>
          <w:rFonts w:ascii="Times New Roman" w:eastAsia="Times New Roman" w:hAnsi="Times New Roman" w:cs="Times New Roman"/>
        </w:rPr>
      </w:pPr>
    </w:p>
    <w:p w14:paraId="64CA38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Airloft talks to Caeser,</w:t>
      </w:r>
    </w:p>
    <w:p w14:paraId="3CE88437" w14:textId="77777777" w:rsidR="003361E2" w:rsidRDefault="003361E2">
      <w:pPr>
        <w:spacing w:after="0"/>
        <w:rPr>
          <w:rFonts w:ascii="Times New Roman" w:eastAsia="Times New Roman" w:hAnsi="Times New Roman" w:cs="Times New Roman"/>
        </w:rPr>
      </w:pPr>
    </w:p>
    <w:p w14:paraId="3F2509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What was I thinking? I can't even move, I'm so tired.</w:t>
      </w:r>
    </w:p>
    <w:p w14:paraId="0AEFECB7" w14:textId="77777777" w:rsidR="003361E2" w:rsidRDefault="003361E2">
      <w:pPr>
        <w:spacing w:after="0"/>
        <w:rPr>
          <w:rFonts w:ascii="Times New Roman" w:eastAsia="Times New Roman" w:hAnsi="Times New Roman" w:cs="Times New Roman"/>
        </w:rPr>
      </w:pPr>
    </w:p>
    <w:p w14:paraId="3158DFEE" w14:textId="77777777" w:rsidR="003361E2" w:rsidRDefault="00000000">
      <w:pPr>
        <w:pStyle w:val="Heading2"/>
      </w:pPr>
      <w:bookmarkStart w:id="166" w:name="_uwtw0yrmfbsd" w:colFirst="0" w:colLast="0"/>
      <w:bookmarkStart w:id="167" w:name="_Toc189930131"/>
      <w:bookmarkEnd w:id="166"/>
      <w:r>
        <w:t>Around the Campfire</w:t>
      </w:r>
      <w:bookmarkEnd w:id="167"/>
    </w:p>
    <w:p w14:paraId="399370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Airloft...can you get this started?</w:t>
      </w:r>
    </w:p>
    <w:p w14:paraId="685C0D71" w14:textId="77777777" w:rsidR="003361E2" w:rsidRDefault="003361E2">
      <w:pPr>
        <w:spacing w:after="0"/>
        <w:rPr>
          <w:rFonts w:ascii="Times New Roman" w:eastAsia="Times New Roman" w:hAnsi="Times New Roman" w:cs="Times New Roman"/>
        </w:rPr>
      </w:pPr>
    </w:p>
    <w:p w14:paraId="2E7C8A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Affirmative, activating ignition specialties.</w:t>
      </w:r>
    </w:p>
    <w:p w14:paraId="7ACC0B45" w14:textId="77777777" w:rsidR="003361E2" w:rsidRDefault="003361E2">
      <w:pPr>
        <w:spacing w:after="0"/>
        <w:rPr>
          <w:rFonts w:ascii="Times New Roman" w:eastAsia="Times New Roman" w:hAnsi="Times New Roman" w:cs="Times New Roman"/>
        </w:rPr>
      </w:pPr>
    </w:p>
    <w:p w14:paraId="00D95C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14:paraId="2DCC5B6F" w14:textId="77777777" w:rsidR="003361E2" w:rsidRDefault="003361E2">
      <w:pPr>
        <w:spacing w:after="0"/>
        <w:rPr>
          <w:rFonts w:ascii="Times New Roman" w:eastAsia="Times New Roman" w:hAnsi="Times New Roman" w:cs="Times New Roman"/>
        </w:rPr>
      </w:pPr>
    </w:p>
    <w:p w14:paraId="13DC80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know, our legend has it that there was a Magicius Facility located deep inside Vehere.  In that facility Corydon Deus received the might of the gods.</w:t>
      </w:r>
    </w:p>
    <w:p w14:paraId="0D32DA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72E914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player is then presented with a flashback. The camera pans across a bunch of Fabricius who are stuck in suspension chambers while their powers are being drained. A bunch of scientists are also experimenting on them. Then Augustus</w:t>
      </w:r>
      <w:r>
        <w:rPr>
          <w:rFonts w:ascii="Times New Roman" w:eastAsia="Times New Roman" w:hAnsi="Times New Roman" w:cs="Times New Roman"/>
        </w:rPr>
        <w:t>’ father Cid escapes on a dropship while being fired upon by Reditus soldiers.</w:t>
      </w:r>
    </w:p>
    <w:p w14:paraId="72D1D43C" w14:textId="77777777" w:rsidR="003361E2" w:rsidRDefault="003361E2">
      <w:pPr>
        <w:spacing w:after="0"/>
        <w:rPr>
          <w:rFonts w:ascii="Times New Roman" w:eastAsia="Times New Roman" w:hAnsi="Times New Roman" w:cs="Times New Roman"/>
        </w:rPr>
      </w:pPr>
    </w:p>
    <w:p w14:paraId="76C7EC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ascii="Times New Roman" w:eastAsia="Times New Roman" w:hAnsi="Times New Roman" w:cs="Times New Roman"/>
        </w:rPr>
      </w:pPr>
    </w:p>
    <w:p w14:paraId="6A3D85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14:paraId="554595DA" w14:textId="77777777" w:rsidR="003361E2" w:rsidRDefault="003361E2">
      <w:pPr>
        <w:spacing w:after="0"/>
        <w:rPr>
          <w:rFonts w:ascii="Times New Roman" w:eastAsia="Times New Roman" w:hAnsi="Times New Roman" w:cs="Times New Roman"/>
        </w:rPr>
      </w:pPr>
    </w:p>
    <w:p w14:paraId="69929D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14:paraId="38BF270A" w14:textId="77777777" w:rsidR="003361E2" w:rsidRDefault="003361E2">
      <w:pPr>
        <w:spacing w:after="0"/>
        <w:rPr>
          <w:rFonts w:ascii="Times New Roman" w:eastAsia="Times New Roman" w:hAnsi="Times New Roman" w:cs="Times New Roman"/>
        </w:rPr>
      </w:pPr>
    </w:p>
    <w:p w14:paraId="18497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Since when did you learn how to operate Magicius Machinery? You continue to amaze me father.  I shouldn’t have doubted you.  Maybe we will succeed where others have failed.</w:t>
      </w:r>
    </w:p>
    <w:p w14:paraId="55AE5B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CFFC7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if Corydon Deus returns he will surely know what to do.</w:t>
      </w:r>
    </w:p>
    <w:p w14:paraId="1BA1CA8A" w14:textId="77777777" w:rsidR="003361E2" w:rsidRDefault="003361E2">
      <w:pPr>
        <w:spacing w:after="0"/>
        <w:rPr>
          <w:rFonts w:ascii="Times New Roman" w:eastAsia="Times New Roman" w:hAnsi="Times New Roman" w:cs="Times New Roman"/>
        </w:rPr>
      </w:pPr>
    </w:p>
    <w:p w14:paraId="28E3B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One more question, father.  Why didn’t the Reditus destroy what was left of the Magicius Facility?  Or do they know what you know?</w:t>
      </w:r>
    </w:p>
    <w:p w14:paraId="4407F287" w14:textId="77777777" w:rsidR="003361E2" w:rsidRDefault="003361E2">
      <w:pPr>
        <w:spacing w:after="0"/>
        <w:rPr>
          <w:rFonts w:ascii="Times New Roman" w:eastAsia="Times New Roman" w:hAnsi="Times New Roman" w:cs="Times New Roman"/>
        </w:rPr>
      </w:pPr>
    </w:p>
    <w:p w14:paraId="7FEFF0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168" w:name="_nouzihut5zkz" w:colFirst="0" w:colLast="0"/>
      <w:bookmarkStart w:id="169" w:name="_Toc189930132"/>
      <w:bookmarkEnd w:id="168"/>
      <w:r>
        <w:t>Finding The Rose</w:t>
      </w:r>
      <w:bookmarkEnd w:id="169"/>
    </w:p>
    <w:p w14:paraId="30DF09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I’ve never seen so much water in my entire life.</w:t>
      </w:r>
    </w:p>
    <w:p w14:paraId="778CEDF0" w14:textId="77777777" w:rsidR="003361E2" w:rsidRDefault="003361E2">
      <w:pPr>
        <w:spacing w:after="0"/>
        <w:rPr>
          <w:rFonts w:ascii="Times New Roman" w:eastAsia="Times New Roman" w:hAnsi="Times New Roman" w:cs="Times New Roman"/>
        </w:rPr>
      </w:pPr>
    </w:p>
    <w:p w14:paraId="749101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ascii="Times New Roman" w:eastAsia="Times New Roman" w:hAnsi="Times New Roman" w:cs="Times New Roman"/>
        </w:rPr>
      </w:pPr>
    </w:p>
    <w:p w14:paraId="7C7065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this is a Heremus Rose. Many Rediit have doubted such a plant actually exists here in such a barren wasteland, but here it is. I’ll pick it and press it within my journal. Wait, what is that noise?</w:t>
      </w:r>
    </w:p>
    <w:p w14:paraId="7EE74ED5" w14:textId="77777777" w:rsidR="003361E2" w:rsidRDefault="003361E2">
      <w:pPr>
        <w:spacing w:after="0"/>
        <w:rPr>
          <w:rFonts w:ascii="Times New Roman" w:eastAsia="Times New Roman" w:hAnsi="Times New Roman" w:cs="Times New Roman"/>
        </w:rPr>
      </w:pPr>
    </w:p>
    <w:p w14:paraId="0AC844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Hurry, something is coming, we must hide. (They hide)</w:t>
      </w:r>
    </w:p>
    <w:p w14:paraId="3FFBBDB4" w14:textId="77777777" w:rsidR="003361E2" w:rsidRDefault="003361E2">
      <w:pPr>
        <w:spacing w:after="0"/>
        <w:rPr>
          <w:rFonts w:ascii="Times New Roman" w:eastAsia="Times New Roman" w:hAnsi="Times New Roman" w:cs="Times New Roman"/>
        </w:rPr>
      </w:pPr>
    </w:p>
    <w:p w14:paraId="37A977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Boarmaug quickly rushes towards the Rose looking left and right and then walks away</w:t>
      </w:r>
    </w:p>
    <w:p w14:paraId="7B54DD82" w14:textId="77777777" w:rsidR="003361E2" w:rsidRDefault="003361E2">
      <w:pPr>
        <w:spacing w:after="240"/>
        <w:rPr>
          <w:rFonts w:ascii="Times New Roman" w:eastAsia="Times New Roman" w:hAnsi="Times New Roman" w:cs="Times New Roman"/>
        </w:rPr>
      </w:pPr>
    </w:p>
    <w:p w14:paraId="01C2C3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scared to try again. If the boar comes back it could be the end of us. If only there was some way to hide our scent.</w:t>
      </w:r>
    </w:p>
    <w:p w14:paraId="27CB6393" w14:textId="77777777" w:rsidR="003361E2" w:rsidRDefault="003361E2">
      <w:pPr>
        <w:spacing w:after="0"/>
        <w:rPr>
          <w:rFonts w:ascii="Times New Roman" w:eastAsia="Times New Roman" w:hAnsi="Times New Roman" w:cs="Times New Roman"/>
        </w:rPr>
      </w:pPr>
    </w:p>
    <w:p w14:paraId="40B7C8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we must have something we can use to hide our scent.</w:t>
      </w:r>
    </w:p>
    <w:p w14:paraId="65A265B5" w14:textId="77777777" w:rsidR="003361E2" w:rsidRDefault="003361E2">
      <w:pPr>
        <w:spacing w:after="0"/>
        <w:rPr>
          <w:rFonts w:ascii="Times New Roman" w:eastAsia="Times New Roman" w:hAnsi="Times New Roman" w:cs="Times New Roman"/>
        </w:rPr>
      </w:pPr>
    </w:p>
    <w:p w14:paraId="2224C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try again without shit,</w:t>
      </w:r>
    </w:p>
    <w:p w14:paraId="7823A7AD" w14:textId="77777777" w:rsidR="003361E2" w:rsidRDefault="003361E2">
      <w:pPr>
        <w:spacing w:after="0"/>
        <w:rPr>
          <w:rFonts w:ascii="Times New Roman" w:eastAsia="Times New Roman" w:hAnsi="Times New Roman" w:cs="Times New Roman"/>
        </w:rPr>
      </w:pPr>
    </w:p>
    <w:p w14:paraId="0AE482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 doing that again! He can smell us coming from a mile away!</w:t>
      </w:r>
    </w:p>
    <w:p w14:paraId="7B7F60F0" w14:textId="77777777" w:rsidR="003361E2" w:rsidRDefault="003361E2">
      <w:pPr>
        <w:spacing w:after="0"/>
        <w:rPr>
          <w:rFonts w:ascii="Times New Roman" w:eastAsia="Times New Roman" w:hAnsi="Times New Roman" w:cs="Times New Roman"/>
        </w:rPr>
      </w:pPr>
    </w:p>
    <w:p w14:paraId="60B6C2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try again with shit,</w:t>
      </w:r>
    </w:p>
    <w:p w14:paraId="5E5B6C90" w14:textId="77777777" w:rsidR="003361E2" w:rsidRDefault="003361E2">
      <w:pPr>
        <w:spacing w:after="0"/>
        <w:rPr>
          <w:rFonts w:ascii="Times New Roman" w:eastAsia="Times New Roman" w:hAnsi="Times New Roman" w:cs="Times New Roman"/>
        </w:rPr>
      </w:pPr>
    </w:p>
    <w:p w14:paraId="7460B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May Corydon Deus have mercy on you, you smell worse than a Reditus ass.</w:t>
      </w:r>
    </w:p>
    <w:p w14:paraId="3E7768CB" w14:textId="77777777" w:rsidR="003361E2" w:rsidRDefault="003361E2">
      <w:pPr>
        <w:spacing w:after="0"/>
        <w:rPr>
          <w:rFonts w:ascii="Times New Roman" w:eastAsia="Times New Roman" w:hAnsi="Times New Roman" w:cs="Times New Roman"/>
        </w:rPr>
      </w:pPr>
    </w:p>
    <w:p w14:paraId="05FC08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I die covered in pig shit I hope this smell haunts you the rest of your days.</w:t>
      </w:r>
    </w:p>
    <w:p w14:paraId="30EFCD2F" w14:textId="77777777" w:rsidR="003361E2" w:rsidRDefault="00000000">
      <w:pPr>
        <w:pStyle w:val="Heading2"/>
      </w:pPr>
      <w:bookmarkStart w:id="170" w:name="_fh7u1z2iln0i" w:colFirst="0" w:colLast="0"/>
      <w:bookmarkStart w:id="171" w:name="_Toc189930133"/>
      <w:bookmarkEnd w:id="170"/>
      <w:r>
        <w:t>Southern Ruins</w:t>
      </w:r>
      <w:bookmarkEnd w:id="171"/>
    </w:p>
    <w:p w14:paraId="7A9F506C" w14:textId="77777777" w:rsidR="003361E2" w:rsidRDefault="003361E2">
      <w:pPr>
        <w:rPr>
          <w:ins w:id="172" w:author="Kingsley Nwaogu" w:date="2023-03-09T20:07:00Z"/>
        </w:rPr>
      </w:pPr>
    </w:p>
    <w:p w14:paraId="4CDD42F5" w14:textId="77777777" w:rsidR="003361E2" w:rsidRDefault="00000000">
      <w:pPr>
        <w:rPr>
          <w:ins w:id="173" w:author="Kingsley Nwaogu" w:date="2023-03-09T20:07:00Z"/>
        </w:rPr>
      </w:pPr>
      <w:ins w:id="174" w:author="Kingsley Nwaogu" w:date="2023-03-09T20:07:00Z">
        <w:r>
          <w:t>CAESER: Look father! Fellow Rediits! Perhaps they can help us find a shortcut to Vehere. Maybe they can help us!</w:t>
        </w:r>
      </w:ins>
    </w:p>
    <w:p w14:paraId="5F5E976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Augustus: </w:t>
      </w:r>
      <w:ins w:id="175" w:author="Kingsley Nwaogu" w:date="2023-03-09T20:09:00Z">
        <w:r>
          <w:rPr>
            <w:rFonts w:ascii="Times New Roman" w:eastAsia="Times New Roman" w:hAnsi="Times New Roman" w:cs="Times New Roman"/>
            <w:color w:val="000000"/>
          </w:rPr>
          <w:t xml:space="preserve">(To himself) </w:t>
        </w:r>
      </w:ins>
      <w:r>
        <w:rPr>
          <w:rFonts w:ascii="Times New Roman" w:eastAsia="Times New Roman" w:hAnsi="Times New Roman" w:cs="Times New Roman"/>
          <w:color w:val="000000"/>
        </w:rPr>
        <w:t>Why are Rediits wandering the Heremus?</w:t>
      </w:r>
      <w:ins w:id="176" w:author="Kingsley Nwaogu" w:date="2023-03-09T20:09:00Z">
        <w:r>
          <w:rPr>
            <w:rFonts w:ascii="Times New Roman" w:eastAsia="Times New Roman" w:hAnsi="Times New Roman" w:cs="Times New Roman"/>
            <w:color w:val="000000"/>
          </w:rPr>
          <w:t xml:space="preserve"> Caeser stop!</w:t>
        </w:r>
      </w:ins>
      <w:r>
        <w:rPr>
          <w:rFonts w:ascii="Times New Roman" w:eastAsia="Times New Roman" w:hAnsi="Times New Roman" w:cs="Times New Roman"/>
          <w:color w:val="000000"/>
        </w:rPr>
        <w:t xml:space="preserve"> Something's not right. We should avoid them and try not to be seen. They may mean harm to us.</w:t>
      </w:r>
    </w:p>
    <w:p w14:paraId="4AE43C6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ascii="Times New Roman" w:eastAsia="Times New Roman" w:hAnsi="Times New Roman" w:cs="Times New Roman"/>
        </w:rPr>
      </w:pPr>
    </w:p>
    <w:p w14:paraId="66EDE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4FC50741" w14:textId="77777777" w:rsidR="003361E2" w:rsidRDefault="003361E2">
      <w:pPr>
        <w:spacing w:after="0"/>
        <w:rPr>
          <w:rFonts w:ascii="Times New Roman" w:eastAsia="Times New Roman" w:hAnsi="Times New Roman" w:cs="Times New Roman"/>
        </w:rPr>
      </w:pPr>
    </w:p>
    <w:p w14:paraId="54B431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All right, let's see what you got.</w:t>
      </w:r>
    </w:p>
    <w:p w14:paraId="1FD3B4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17B524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Eh, you're no fun.</w:t>
      </w:r>
    </w:p>
    <w:p w14:paraId="1B3E9004" w14:textId="77777777" w:rsidR="003361E2" w:rsidRDefault="003361E2">
      <w:pPr>
        <w:spacing w:after="0"/>
        <w:rPr>
          <w:rFonts w:ascii="Times New Roman" w:eastAsia="Times New Roman" w:hAnsi="Times New Roman" w:cs="Times New Roman"/>
        </w:rPr>
      </w:pPr>
    </w:p>
    <w:p w14:paraId="4A27AE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Wow! A new rifle. This is what I'm talking about.</w:t>
      </w:r>
    </w:p>
    <w:p w14:paraId="6F5CC9DE" w14:textId="77777777" w:rsidR="003361E2" w:rsidRDefault="003361E2">
      <w:pPr>
        <w:spacing w:after="0"/>
        <w:rPr>
          <w:rFonts w:ascii="Times New Roman" w:eastAsia="Times New Roman" w:hAnsi="Times New Roman" w:cs="Times New Roman"/>
        </w:rPr>
      </w:pPr>
    </w:p>
    <w:p w14:paraId="55B944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running from a battle,</w:t>
      </w:r>
    </w:p>
    <w:p w14:paraId="3F788BC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Wow! That was close!</w:t>
      </w:r>
    </w:p>
    <w:p w14:paraId="0E96EB3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Caeser: Father, we need to be more careful.</w:t>
      </w:r>
    </w:p>
    <w:p w14:paraId="4ECA975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being seen and reaching to the end,</w:t>
      </w:r>
    </w:p>
    <w:p w14:paraId="4D1CAFD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owe me a full round of Kumis when we get home.</w:t>
      </w:r>
    </w:p>
    <w:p w14:paraId="6092664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I'd be more than happy.</w:t>
      </w:r>
    </w:p>
    <w:p w14:paraId="6B6B95B3" w14:textId="77777777" w:rsidR="003361E2" w:rsidRDefault="00000000">
      <w:pPr>
        <w:pStyle w:val="Heading2"/>
      </w:pPr>
      <w:bookmarkStart w:id="177" w:name="_lurzqs7hf8dd" w:colFirst="0" w:colLast="0"/>
      <w:bookmarkStart w:id="178" w:name="_Toc189930134"/>
      <w:bookmarkEnd w:id="177"/>
      <w:r>
        <w:t>Quicksand</w:t>
      </w:r>
      <w:bookmarkEnd w:id="178"/>
    </w:p>
    <w:p w14:paraId="195AEC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watch our footsteps. If we begin to sink too fast then we must correct our course.</w:t>
      </w:r>
    </w:p>
    <w:p w14:paraId="50279AE3" w14:textId="77777777" w:rsidR="003361E2" w:rsidRDefault="003361E2">
      <w:pPr>
        <w:spacing w:after="0"/>
        <w:rPr>
          <w:rFonts w:ascii="Times New Roman" w:eastAsia="Times New Roman" w:hAnsi="Times New Roman" w:cs="Times New Roman"/>
        </w:rPr>
      </w:pPr>
    </w:p>
    <w:p w14:paraId="1A6DE5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think we should first send Airloft to find a way he’s able to navigate the quicksand. He can mark the path with waypoint beacons. </w:t>
      </w:r>
    </w:p>
    <w:p w14:paraId="05104D27" w14:textId="77777777" w:rsidR="003361E2" w:rsidRDefault="003361E2">
      <w:pPr>
        <w:spacing w:after="0"/>
        <w:rPr>
          <w:rFonts w:ascii="Times New Roman" w:eastAsia="Times New Roman" w:hAnsi="Times New Roman" w:cs="Times New Roman"/>
        </w:rPr>
      </w:pPr>
    </w:p>
    <w:p w14:paraId="5D6C92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(1)Augustus: That’s a great idea. </w:t>
      </w:r>
    </w:p>
    <w:p w14:paraId="294E86EA" w14:textId="77777777" w:rsidR="003361E2" w:rsidRDefault="003361E2">
      <w:pPr>
        <w:spacing w:after="0"/>
        <w:rPr>
          <w:rFonts w:ascii="Times New Roman" w:eastAsia="Times New Roman" w:hAnsi="Times New Roman" w:cs="Times New Roman"/>
        </w:rPr>
      </w:pPr>
    </w:p>
    <w:p w14:paraId="449A84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activates walk mode.)</w:t>
      </w:r>
    </w:p>
    <w:p w14:paraId="76DB918C" w14:textId="77777777" w:rsidR="003361E2" w:rsidRDefault="003361E2">
      <w:pPr>
        <w:spacing w:after="0"/>
        <w:rPr>
          <w:rFonts w:ascii="Times New Roman" w:eastAsia="Times New Roman" w:hAnsi="Times New Roman" w:cs="Times New Roman"/>
        </w:rPr>
      </w:pPr>
    </w:p>
    <w:p w14:paraId="606BAB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Or</w:t>
      </w:r>
    </w:p>
    <w:p w14:paraId="1DADD90A" w14:textId="77777777" w:rsidR="003361E2" w:rsidRDefault="003361E2">
      <w:pPr>
        <w:spacing w:after="0"/>
        <w:rPr>
          <w:rFonts w:ascii="Times New Roman" w:eastAsia="Times New Roman" w:hAnsi="Times New Roman" w:cs="Times New Roman"/>
        </w:rPr>
      </w:pPr>
    </w:p>
    <w:p w14:paraId="316C29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ascii="Times New Roman" w:eastAsia="Times New Roman" w:hAnsi="Times New Roman" w:cs="Times New Roman"/>
        </w:rPr>
      </w:pPr>
    </w:p>
    <w:p w14:paraId="0B7A7B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done. You can do it Airloft.</w:t>
      </w:r>
    </w:p>
    <w:p w14:paraId="74F34EC8" w14:textId="77777777" w:rsidR="003361E2" w:rsidRDefault="003361E2">
      <w:pPr>
        <w:spacing w:after="0"/>
        <w:rPr>
          <w:rFonts w:ascii="Times New Roman" w:eastAsia="Times New Roman" w:hAnsi="Times New Roman" w:cs="Times New Roman"/>
        </w:rPr>
      </w:pPr>
    </w:p>
    <w:p w14:paraId="35223F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To activate my stealth mode push enter on the keyboard or x if you're using a joypad.</w:t>
      </w:r>
    </w:p>
    <w:p w14:paraId="7DEADA40" w14:textId="77777777" w:rsidR="003361E2" w:rsidRDefault="003361E2">
      <w:pPr>
        <w:spacing w:after="0"/>
        <w:rPr>
          <w:rFonts w:ascii="Times New Roman" w:eastAsia="Times New Roman" w:hAnsi="Times New Roman" w:cs="Times New Roman"/>
        </w:rPr>
      </w:pPr>
    </w:p>
    <w:p w14:paraId="35C3D7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If Airloft talks to the player while setting waypoint beacons,</w:t>
      </w:r>
    </w:p>
    <w:p w14:paraId="35394043" w14:textId="77777777" w:rsidR="003361E2" w:rsidRDefault="003361E2">
      <w:pPr>
        <w:spacing w:after="0"/>
        <w:rPr>
          <w:rFonts w:ascii="Times New Roman" w:eastAsia="Times New Roman" w:hAnsi="Times New Roman" w:cs="Times New Roman"/>
        </w:rPr>
      </w:pPr>
    </w:p>
    <w:p w14:paraId="70631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can we get through there?</w:t>
      </w:r>
    </w:p>
    <w:p w14:paraId="257B7561" w14:textId="77777777" w:rsidR="003361E2" w:rsidRDefault="003361E2">
      <w:pPr>
        <w:spacing w:after="0"/>
        <w:rPr>
          <w:rFonts w:ascii="Times New Roman" w:eastAsia="Times New Roman" w:hAnsi="Times New Roman" w:cs="Times New Roman"/>
        </w:rPr>
      </w:pPr>
    </w:p>
    <w:p w14:paraId="0C52C2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ascii="Times New Roman" w:eastAsia="Times New Roman" w:hAnsi="Times New Roman" w:cs="Times New Roman"/>
        </w:rPr>
      </w:pPr>
    </w:p>
    <w:p w14:paraId="6C7241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When Airloft is finished,</w:t>
      </w:r>
    </w:p>
    <w:p w14:paraId="765254BE" w14:textId="77777777" w:rsidR="003361E2" w:rsidRDefault="003361E2">
      <w:pPr>
        <w:spacing w:after="0"/>
        <w:rPr>
          <w:rFonts w:ascii="Times New Roman" w:eastAsia="Times New Roman" w:hAnsi="Times New Roman" w:cs="Times New Roman"/>
        </w:rPr>
      </w:pPr>
    </w:p>
    <w:p w14:paraId="4F89FB2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Sigh... Let's try to do this.</w:t>
      </w:r>
    </w:p>
    <w:p w14:paraId="7B73EF6F" w14:textId="77777777" w:rsidR="003361E2" w:rsidRDefault="003361E2">
      <w:pPr>
        <w:spacing w:after="0"/>
        <w:rPr>
          <w:rFonts w:ascii="Times New Roman" w:eastAsia="Times New Roman" w:hAnsi="Times New Roman" w:cs="Times New Roman"/>
        </w:rPr>
      </w:pPr>
    </w:p>
    <w:p w14:paraId="29B57C59" w14:textId="77777777" w:rsidR="003361E2" w:rsidRDefault="00000000">
      <w:pPr>
        <w:pStyle w:val="Heading3"/>
        <w:spacing w:after="0"/>
        <w:ind w:left="1440" w:hanging="720"/>
      </w:pPr>
      <w:bookmarkStart w:id="179" w:name="_gc69fr929g98" w:colFirst="0" w:colLast="0"/>
      <w:bookmarkStart w:id="180" w:name="_Toc189930135"/>
      <w:bookmarkEnd w:id="179"/>
      <w:r>
        <w:t>Felnis Rescue</w:t>
      </w:r>
      <w:bookmarkEnd w:id="180"/>
    </w:p>
    <w:p w14:paraId="3270221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party approaches two Felnis stranded in the Heremus. One Felnis is trapped in quicksand and is slowly sinking. The other Felnis is panicking not knowing what to do.)</w:t>
      </w:r>
    </w:p>
    <w:p w14:paraId="12D8E2A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Caeser: I thought Felnis were extinct?!</w:t>
      </w:r>
    </w:p>
    <w:p w14:paraId="257C5579"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Caesar:  Let's help them. They might be able to help us find a way to Vehere.</w:t>
      </w:r>
    </w:p>
    <w:p w14:paraId="2F065E36" w14:textId="77777777" w:rsidR="003361E2" w:rsidRDefault="003361E2">
      <w:pPr>
        <w:spacing w:before="240" w:after="240"/>
        <w:rPr>
          <w:rFonts w:ascii="Times New Roman" w:eastAsia="Times New Roman" w:hAnsi="Times New Roman" w:cs="Times New Roman"/>
          <w:highlight w:val="green"/>
        </w:rPr>
      </w:pPr>
    </w:p>
    <w:p w14:paraId="2259064D"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Airloft! You know what to do.</w:t>
      </w:r>
    </w:p>
    <w:p w14:paraId="4C5372C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Please specify a command.</w:t>
      </w:r>
    </w:p>
    <w:p w14:paraId="38679FC7"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Save the Felnis.</w:t>
      </w:r>
    </w:p>
    <w:p w14:paraId="7A695A7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Felnis sinks a little bit lower, only its hands extending out from the sand while the rest of its body has been submerged.)</w:t>
      </w:r>
    </w:p>
    <w:p w14:paraId="36BFE0B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Please define Felnis.</w:t>
      </w:r>
    </w:p>
    <w:p w14:paraId="7A1CBEE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Definition understood, proceeding to extract the Felnis from the quicksand.</w:t>
      </w:r>
    </w:p>
    <w:p w14:paraId="5883598B"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quickly zips forward and extends a hook from which the Felnis grapples then it is lifted from the sand and dragged onto solid ground.)</w:t>
      </w:r>
    </w:p>
    <w:p w14:paraId="420F0D7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Felnis who was panicking while the other Felnis was sinking quickly grabs onto Augustus’ leg in a sign of affection.)</w:t>
      </w:r>
    </w:p>
    <w:p w14:paraId="5683DA7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Get it off me what is it doing!?</w:t>
      </w:r>
    </w:p>
    <w:p w14:paraId="1B6080A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I believe it’s showing you appreciation.</w:t>
      </w:r>
    </w:p>
    <w:p w14:paraId="6033C7A7"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other Felnis begins hugging Airloft.)</w:t>
      </w:r>
    </w:p>
    <w:p w14:paraId="54167BF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Permission to shock organic being which is restricting my movement?</w:t>
      </w:r>
    </w:p>
    <w:p w14:paraId="7D9F907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Airloft do not shock it. It’s simply showing you love.</w:t>
      </w:r>
    </w:p>
    <w:p w14:paraId="6D772E1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Please define love.</w:t>
      </w:r>
    </w:p>
    <w:p w14:paraId="102F9C4C"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When Corydon Deus defeated the Reditus and exalted the Rediit.</w:t>
      </w:r>
    </w:p>
    <w:p w14:paraId="0D8BB9CC"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Airloft: The Felnis is restricting my movement and preventing me in performing my duties for you; therefore, I will shock it.</w:t>
      </w:r>
    </w:p>
    <w:p w14:paraId="38E6ACB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Airloft, desist.</w:t>
      </w:r>
    </w:p>
    <w:p w14:paraId="047C61E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Airloft: Desisting.</w:t>
      </w:r>
    </w:p>
    <w:p w14:paraId="32C41BE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Felnis relent from their display of affection and stand before the party.)</w:t>
      </w:r>
    </w:p>
    <w:p w14:paraId="286F4FF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Can you show us the way to Vehere. Can you understand us?</w:t>
      </w:r>
    </w:p>
    <w:p w14:paraId="515BE23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Felnis 1: Po!</w:t>
      </w:r>
    </w:p>
    <w:p w14:paraId="4D0335BF"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Felnis begin displaying some sort of play to make the party understand why they cannot. One Felnis begins acting like a robot making robotic noises. The other Felnis begins acting like a zombie.)</w:t>
      </w:r>
    </w:p>
    <w:p w14:paraId="0F31B65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I think they’re talking about The Guardian of the Heremus.</w:t>
      </w:r>
    </w:p>
    <w:p w14:paraId="012C9B7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Maybe that’s why they can’t help us find a way to Vehere right now.</w:t>
      </w:r>
    </w:p>
    <w:p w14:paraId="2755141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(The Felnis end their mock play, wave at the party, and quickly run off.)</w:t>
      </w:r>
    </w:p>
    <w:p w14:paraId="05F0E432"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The Guardian of the Heremus must be near.</w:t>
      </w:r>
    </w:p>
    <w:p w14:paraId="056EFA5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The robot will meet a fierce end to my blade.</w:t>
      </w:r>
    </w:p>
    <w:p w14:paraId="0D8799B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Do not be overconfident. That robot has killed and enslaved many Rediit. Many brave warriors like you. We should avoid it at all costs.</w:t>
      </w:r>
    </w:p>
    <w:p w14:paraId="2620CE19" w14:textId="77777777" w:rsidR="003361E2" w:rsidRDefault="00000000">
      <w:pPr>
        <w:pStyle w:val="Heading3"/>
        <w:spacing w:after="240"/>
        <w:ind w:left="1440" w:hanging="720"/>
      </w:pPr>
      <w:bookmarkStart w:id="181" w:name="_lb2jf1vbnwd" w:colFirst="0" w:colLast="0"/>
      <w:bookmarkStart w:id="182" w:name="_Toc189930136"/>
      <w:bookmarkEnd w:id="181"/>
      <w:r>
        <w:t>Potential mini game when rescuing Felnis and receive a reward from the Felnis???</w:t>
      </w:r>
      <w:bookmarkEnd w:id="182"/>
    </w:p>
    <w:p w14:paraId="538F5149" w14:textId="77777777" w:rsidR="003361E2" w:rsidRDefault="00000000">
      <w:pPr>
        <w:pStyle w:val="Heading2"/>
      </w:pPr>
      <w:bookmarkStart w:id="183" w:name="_ylhfcl0yv7k" w:colFirst="0" w:colLast="0"/>
      <w:bookmarkStart w:id="184" w:name="_Toc189930137"/>
      <w:bookmarkEnd w:id="183"/>
      <w:r>
        <w:t>Battle of the Heremus</w:t>
      </w:r>
      <w:bookmarkEnd w:id="184"/>
    </w:p>
    <w:p w14:paraId="3C2E48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get this eerily feeling we are being watched.</w:t>
      </w:r>
    </w:p>
    <w:p w14:paraId="56A24873" w14:textId="77777777" w:rsidR="003361E2" w:rsidRDefault="003361E2">
      <w:pPr>
        <w:spacing w:after="0"/>
        <w:rPr>
          <w:rFonts w:ascii="Times New Roman" w:eastAsia="Times New Roman" w:hAnsi="Times New Roman" w:cs="Times New Roman"/>
        </w:rPr>
      </w:pPr>
    </w:p>
    <w:p w14:paraId="2AC24D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Me too.</w:t>
      </w:r>
    </w:p>
    <w:p w14:paraId="7B354BE0" w14:textId="77777777" w:rsidR="003361E2" w:rsidRDefault="003361E2">
      <w:pPr>
        <w:spacing w:after="0"/>
        <w:rPr>
          <w:rFonts w:ascii="Times New Roman" w:eastAsia="Times New Roman" w:hAnsi="Times New Roman" w:cs="Times New Roman"/>
        </w:rPr>
      </w:pPr>
    </w:p>
    <w:p w14:paraId="46ACC0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ascii="Times New Roman" w:eastAsia="Times New Roman" w:hAnsi="Times New Roman" w:cs="Times New Roman"/>
        </w:rPr>
      </w:pPr>
    </w:p>
    <w:p w14:paraId="276D75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travels deeper into the Heremus the player enters an autorun sequence where the party is attacked by swarms of drones.</w:t>
      </w:r>
    </w:p>
    <w:p w14:paraId="2D2E6BED" w14:textId="77777777" w:rsidR="003361E2" w:rsidRDefault="003361E2">
      <w:pPr>
        <w:spacing w:after="0"/>
        <w:rPr>
          <w:rFonts w:ascii="Times New Roman" w:eastAsia="Times New Roman" w:hAnsi="Times New Roman" w:cs="Times New Roman"/>
        </w:rPr>
      </w:pPr>
    </w:p>
    <w:p w14:paraId="68EF1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Reditus drones.</w:t>
      </w:r>
    </w:p>
    <w:p w14:paraId="3869E9C1" w14:textId="77777777" w:rsidR="003361E2" w:rsidRDefault="003361E2">
      <w:pPr>
        <w:spacing w:after="0"/>
        <w:rPr>
          <w:rFonts w:ascii="Times New Roman" w:eastAsia="Times New Roman" w:hAnsi="Times New Roman" w:cs="Times New Roman"/>
        </w:rPr>
      </w:pPr>
    </w:p>
    <w:p w14:paraId="523968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an ambush. Get down.</w:t>
      </w:r>
    </w:p>
    <w:p w14:paraId="7F58C95A" w14:textId="77777777" w:rsidR="003361E2" w:rsidRDefault="003361E2">
      <w:pPr>
        <w:spacing w:after="0"/>
        <w:rPr>
          <w:rFonts w:ascii="Times New Roman" w:eastAsia="Times New Roman" w:hAnsi="Times New Roman" w:cs="Times New Roman"/>
        </w:rPr>
      </w:pPr>
    </w:p>
    <w:p w14:paraId="0C3188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hit</w:t>
      </w:r>
    </w:p>
    <w:p w14:paraId="6356BA9B" w14:textId="77777777" w:rsidR="003361E2" w:rsidRDefault="003361E2">
      <w:pPr>
        <w:spacing w:after="0"/>
        <w:rPr>
          <w:rFonts w:ascii="Times New Roman" w:eastAsia="Times New Roman" w:hAnsi="Times New Roman" w:cs="Times New Roman"/>
        </w:rPr>
      </w:pPr>
    </w:p>
    <w:p w14:paraId="1141BC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Don't worry. I'll get you to safety. Airloft deploy your energy wall to hold them off. I need to drag him to safety.</w:t>
      </w:r>
    </w:p>
    <w:p w14:paraId="21DFCB54" w14:textId="77777777" w:rsidR="003361E2" w:rsidRDefault="003361E2">
      <w:pPr>
        <w:spacing w:after="0"/>
        <w:rPr>
          <w:rFonts w:ascii="Times New Roman" w:eastAsia="Times New Roman" w:hAnsi="Times New Roman" w:cs="Times New Roman"/>
        </w:rPr>
      </w:pPr>
    </w:p>
    <w:p w14:paraId="218814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drags Caeser to safety.</w:t>
      </w:r>
    </w:p>
    <w:p w14:paraId="7C859628" w14:textId="77777777" w:rsidR="003361E2" w:rsidRDefault="003361E2">
      <w:pPr>
        <w:spacing w:after="0"/>
        <w:rPr>
          <w:rFonts w:ascii="Times New Roman" w:eastAsia="Times New Roman" w:hAnsi="Times New Roman" w:cs="Times New Roman"/>
        </w:rPr>
      </w:pPr>
    </w:p>
    <w:p w14:paraId="2BDE6B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guess this is it Caeser. I should of listened to your mother. Corydon Deus I'm a fool.</w:t>
      </w:r>
    </w:p>
    <w:p w14:paraId="0ED1C7BD" w14:textId="77777777" w:rsidR="003361E2" w:rsidRDefault="003361E2">
      <w:pPr>
        <w:spacing w:after="0"/>
        <w:rPr>
          <w:rFonts w:ascii="Times New Roman" w:eastAsia="Times New Roman" w:hAnsi="Times New Roman" w:cs="Times New Roman"/>
        </w:rPr>
      </w:pPr>
    </w:p>
    <w:p w14:paraId="20E84F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ascii="Times New Roman" w:eastAsia="Times New Roman" w:hAnsi="Times New Roman" w:cs="Times New Roman"/>
        </w:rPr>
      </w:pPr>
    </w:p>
    <w:p w14:paraId="235FC1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die together son.</w:t>
      </w:r>
    </w:p>
    <w:p w14:paraId="2B7F5437" w14:textId="77777777" w:rsidR="003361E2" w:rsidRDefault="003361E2">
      <w:pPr>
        <w:spacing w:after="0"/>
        <w:rPr>
          <w:rFonts w:ascii="Times New Roman" w:eastAsia="Times New Roman" w:hAnsi="Times New Roman" w:cs="Times New Roman"/>
        </w:rPr>
      </w:pPr>
    </w:p>
    <w:p w14:paraId="4ECE99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group of Felnis can be heard shouting in the background.</w:t>
      </w:r>
    </w:p>
    <w:p w14:paraId="66D23DBE" w14:textId="77777777" w:rsidR="003361E2" w:rsidRDefault="003361E2">
      <w:pPr>
        <w:spacing w:after="0"/>
        <w:rPr>
          <w:rFonts w:ascii="Times New Roman" w:eastAsia="Times New Roman" w:hAnsi="Times New Roman" w:cs="Times New Roman"/>
        </w:rPr>
      </w:pPr>
    </w:p>
    <w:p w14:paraId="2A97A0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14:paraId="1600BF34" w14:textId="77777777" w:rsidR="003361E2" w:rsidRDefault="003361E2">
      <w:pPr>
        <w:spacing w:after="0"/>
        <w:rPr>
          <w:rFonts w:ascii="Times New Roman" w:eastAsia="Times New Roman" w:hAnsi="Times New Roman" w:cs="Times New Roman"/>
        </w:rPr>
      </w:pPr>
    </w:p>
    <w:p w14:paraId="35B3E2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Sounded like a Felnis. A bunch of </w:t>
      </w:r>
      <w:r>
        <w:rPr>
          <w:rFonts w:ascii="Times New Roman" w:eastAsia="Times New Roman" w:hAnsi="Times New Roman" w:cs="Times New Roman"/>
        </w:rPr>
        <w:t>Felnis</w:t>
      </w:r>
      <w:r>
        <w:rPr>
          <w:rFonts w:ascii="Times New Roman" w:eastAsia="Times New Roman" w:hAnsi="Times New Roman" w:cs="Times New Roman"/>
          <w:color w:val="000000"/>
        </w:rPr>
        <w:t>.</w:t>
      </w:r>
    </w:p>
    <w:p w14:paraId="5104C2E1" w14:textId="77777777" w:rsidR="003361E2" w:rsidRDefault="003361E2">
      <w:pPr>
        <w:spacing w:after="0"/>
        <w:rPr>
          <w:rFonts w:ascii="Times New Roman" w:eastAsia="Times New Roman" w:hAnsi="Times New Roman" w:cs="Times New Roman"/>
        </w:rPr>
      </w:pPr>
    </w:p>
    <w:p w14:paraId="3EB51A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(Felnis lasers shoot down the drones.)</w:t>
      </w:r>
    </w:p>
    <w:p w14:paraId="44B4C57A" w14:textId="77777777" w:rsidR="003361E2" w:rsidRDefault="003361E2">
      <w:pPr>
        <w:spacing w:after="0"/>
        <w:rPr>
          <w:rFonts w:ascii="Times New Roman" w:eastAsia="Times New Roman" w:hAnsi="Times New Roman" w:cs="Times New Roman"/>
        </w:rPr>
      </w:pPr>
    </w:p>
    <w:p w14:paraId="6608BC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drones are gone.</w:t>
      </w:r>
    </w:p>
    <w:p w14:paraId="78468C9F" w14:textId="77777777" w:rsidR="003361E2" w:rsidRDefault="003361E2">
      <w:pPr>
        <w:spacing w:after="0"/>
        <w:rPr>
          <w:rFonts w:ascii="Times New Roman" w:eastAsia="Times New Roman" w:hAnsi="Times New Roman" w:cs="Times New Roman"/>
        </w:rPr>
      </w:pPr>
    </w:p>
    <w:p w14:paraId="458DAC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is now introduced to Neo V.</w:t>
      </w:r>
    </w:p>
    <w:p w14:paraId="6728CDF6" w14:textId="77777777" w:rsidR="003361E2" w:rsidRDefault="00000000">
      <w:pPr>
        <w:pStyle w:val="Heading3"/>
        <w:spacing w:after="0"/>
        <w:ind w:left="0" w:firstLine="720"/>
      </w:pPr>
      <w:bookmarkStart w:id="185" w:name="_v6m9mr4cnbiw" w:colFirst="0" w:colLast="0"/>
      <w:bookmarkStart w:id="186" w:name="_Toc189930138"/>
      <w:bookmarkEnd w:id="185"/>
      <w:r>
        <w:t>Neo V introduction</w:t>
      </w:r>
      <w:bookmarkEnd w:id="186"/>
    </w:p>
    <w:p w14:paraId="23724783" w14:textId="77777777" w:rsidR="003361E2" w:rsidRDefault="003361E2">
      <w:pPr>
        <w:spacing w:after="0"/>
        <w:rPr>
          <w:rFonts w:ascii="Times New Roman" w:eastAsia="Times New Roman" w:hAnsi="Times New Roman" w:cs="Times New Roman"/>
        </w:rPr>
      </w:pPr>
    </w:p>
    <w:p w14:paraId="722E2A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Neo V and his </w:t>
      </w:r>
      <w:r>
        <w:rPr>
          <w:rFonts w:ascii="Times New Roman" w:eastAsia="Times New Roman" w:hAnsi="Times New Roman" w:cs="Times New Roman"/>
        </w:rPr>
        <w:t xml:space="preserve">kind </w:t>
      </w:r>
      <w:r>
        <w:rPr>
          <w:rFonts w:ascii="Times New Roman" w:eastAsia="Times New Roman" w:hAnsi="Times New Roman" w:cs="Times New Roman"/>
          <w:color w:val="000000"/>
        </w:rPr>
        <w:t xml:space="preserve">used to live in harmony with the Reditus in Ehsran. Over time the Reditus developed a taste for Felnis. Neo V and the last few remaining </w:t>
      </w:r>
      <w:r>
        <w:rPr>
          <w:rFonts w:ascii="Times New Roman" w:eastAsia="Times New Roman" w:hAnsi="Times New Roman" w:cs="Times New Roman"/>
        </w:rPr>
        <w:t>Felnis</w:t>
      </w:r>
      <w:r>
        <w:rPr>
          <w:rFonts w:ascii="Times New Roman" w:eastAsia="Times New Roman" w:hAnsi="Times New Roman" w:cs="Times New Roman"/>
          <w:color w:val="000000"/>
        </w:rPr>
        <w:t xml:space="preserve"> fled to the Heremus knowing that they would be safe from Reditus hunters, but live at the mercy of the Heremus. Neo V and his ragtag band of </w:t>
      </w:r>
      <w:r>
        <w:rPr>
          <w:rFonts w:ascii="Times New Roman" w:eastAsia="Times New Roman" w:hAnsi="Times New Roman" w:cs="Times New Roman"/>
        </w:rPr>
        <w:t>Felnis</w:t>
      </w:r>
      <w:r>
        <w:rPr>
          <w:rFonts w:ascii="Times New Roman" w:eastAsia="Times New Roman" w:hAnsi="Times New Roman" w:cs="Times New Roman"/>
          <w:color w:val="000000"/>
        </w:rPr>
        <w:t xml:space="preserve"> sympathize with the Rediits because they also know what it is to live as outcasts.</w:t>
      </w:r>
    </w:p>
    <w:p w14:paraId="70292B7B" w14:textId="77777777" w:rsidR="003361E2" w:rsidRDefault="003361E2">
      <w:pPr>
        <w:spacing w:after="0"/>
        <w:rPr>
          <w:rFonts w:ascii="Times New Roman" w:eastAsia="Times New Roman" w:hAnsi="Times New Roman" w:cs="Times New Roman"/>
        </w:rPr>
      </w:pPr>
    </w:p>
    <w:p w14:paraId="767603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so much for helping us. My boy is wounded. He needs help immediately.</w:t>
      </w:r>
    </w:p>
    <w:p w14:paraId="2878A0CD" w14:textId="77777777" w:rsidR="003361E2" w:rsidRDefault="003361E2">
      <w:pPr>
        <w:spacing w:after="0"/>
        <w:rPr>
          <w:rFonts w:ascii="Times New Roman" w:eastAsia="Times New Roman" w:hAnsi="Times New Roman" w:cs="Times New Roman"/>
        </w:rPr>
      </w:pPr>
    </w:p>
    <w:p w14:paraId="36BDA9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52C8739" w14:textId="77777777" w:rsidR="003361E2" w:rsidRDefault="003361E2">
      <w:pPr>
        <w:spacing w:after="0"/>
        <w:rPr>
          <w:rFonts w:ascii="Times New Roman" w:eastAsia="Times New Roman" w:hAnsi="Times New Roman" w:cs="Times New Roman"/>
        </w:rPr>
      </w:pPr>
    </w:p>
    <w:p w14:paraId="384C49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Does that mean we're going now??</w:t>
      </w:r>
    </w:p>
    <w:p w14:paraId="61BD2073" w14:textId="77777777" w:rsidR="003361E2" w:rsidRDefault="003361E2">
      <w:pPr>
        <w:spacing w:after="0"/>
        <w:rPr>
          <w:rFonts w:ascii="Times New Roman" w:eastAsia="Times New Roman" w:hAnsi="Times New Roman" w:cs="Times New Roman"/>
        </w:rPr>
      </w:pPr>
    </w:p>
    <w:p w14:paraId="2F92D8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Suddenly the Felnis group is alerted by the presence of an army.</w:t>
      </w:r>
    </w:p>
    <w:p w14:paraId="2F8F838C" w14:textId="77777777" w:rsidR="003361E2" w:rsidRDefault="003361E2">
      <w:pPr>
        <w:spacing w:after="0"/>
        <w:rPr>
          <w:rFonts w:ascii="Times New Roman" w:eastAsia="Times New Roman" w:hAnsi="Times New Roman" w:cs="Times New Roman"/>
        </w:rPr>
      </w:pPr>
    </w:p>
    <w:p w14:paraId="2FB660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Heremus A.I.: Directive 3: Capture incapacitated subject for neural implantation. Directive 4: Incapacitate other subjects for neural implantation.</w:t>
      </w:r>
    </w:p>
    <w:p w14:paraId="02AAD696" w14:textId="77777777" w:rsidR="003361E2" w:rsidRDefault="003361E2">
      <w:pPr>
        <w:spacing w:after="0"/>
        <w:rPr>
          <w:rFonts w:ascii="Times New Roman" w:eastAsia="Times New Roman" w:hAnsi="Times New Roman" w:cs="Times New Roman"/>
        </w:rPr>
      </w:pPr>
    </w:p>
    <w:p w14:paraId="6EF6DF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14:paraId="0FE4707F" w14:textId="77777777" w:rsidR="003361E2" w:rsidRDefault="003361E2">
      <w:pPr>
        <w:spacing w:after="0"/>
        <w:rPr>
          <w:rFonts w:ascii="Times New Roman" w:eastAsia="Times New Roman" w:hAnsi="Times New Roman" w:cs="Times New Roman"/>
        </w:rPr>
      </w:pPr>
    </w:p>
    <w:p w14:paraId="49BC84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Will you join this battle and help me destroy this abomination?</w:t>
      </w:r>
    </w:p>
    <w:p w14:paraId="60224D8C" w14:textId="77777777" w:rsidR="003361E2" w:rsidRDefault="003361E2">
      <w:pPr>
        <w:spacing w:after="0"/>
        <w:rPr>
          <w:rFonts w:ascii="Times New Roman" w:eastAsia="Times New Roman" w:hAnsi="Times New Roman" w:cs="Times New Roman"/>
        </w:rPr>
      </w:pPr>
    </w:p>
    <w:p w14:paraId="1F05CC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3C831FC5" w14:textId="77777777" w:rsidR="003361E2" w:rsidRDefault="003361E2">
      <w:pPr>
        <w:spacing w:after="0"/>
        <w:rPr>
          <w:rFonts w:ascii="Times New Roman" w:eastAsia="Times New Roman" w:hAnsi="Times New Roman" w:cs="Times New Roman"/>
        </w:rPr>
      </w:pPr>
    </w:p>
    <w:p w14:paraId="0D6697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while fighting comes across two humans who have been implanted.</w:t>
      </w:r>
    </w:p>
    <w:p w14:paraId="33C214DA" w14:textId="77777777" w:rsidR="003361E2" w:rsidRDefault="003361E2">
      <w:pPr>
        <w:spacing w:after="0"/>
        <w:rPr>
          <w:rFonts w:ascii="Times New Roman" w:eastAsia="Times New Roman" w:hAnsi="Times New Roman" w:cs="Times New Roman"/>
        </w:rPr>
      </w:pPr>
    </w:p>
    <w:p w14:paraId="37A6CC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Implanted Human: Come and join us. Ignorance is bliss when you are part of the Nexus.</w:t>
      </w:r>
    </w:p>
    <w:p w14:paraId="1510A938" w14:textId="77777777" w:rsidR="003361E2" w:rsidRDefault="003361E2">
      <w:pPr>
        <w:spacing w:after="0"/>
        <w:rPr>
          <w:rFonts w:ascii="Times New Roman" w:eastAsia="Times New Roman" w:hAnsi="Times New Roman" w:cs="Times New Roman"/>
        </w:rPr>
      </w:pPr>
    </w:p>
    <w:p w14:paraId="3B388C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Implanted Rediit: Corydon Deus does not exist. Only the Nexus exists and we are to do its bidding.</w:t>
      </w:r>
    </w:p>
    <w:p w14:paraId="03697B53" w14:textId="77777777" w:rsidR="003361E2" w:rsidRDefault="003361E2">
      <w:pPr>
        <w:spacing w:after="0"/>
        <w:rPr>
          <w:rFonts w:ascii="Times New Roman" w:eastAsia="Times New Roman" w:hAnsi="Times New Roman" w:cs="Times New Roman"/>
        </w:rPr>
      </w:pPr>
    </w:p>
    <w:p w14:paraId="00ACCD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group of Heremus </w:t>
      </w:r>
      <w:r>
        <w:rPr>
          <w:rFonts w:ascii="Times New Roman" w:eastAsia="Times New Roman" w:hAnsi="Times New Roman" w:cs="Times New Roman"/>
        </w:rPr>
        <w:t>Felnis</w:t>
      </w:r>
      <w:r>
        <w:rPr>
          <w:rFonts w:ascii="Times New Roman" w:eastAsia="Times New Roman" w:hAnsi="Times New Roman" w:cs="Times New Roman"/>
          <w:color w:val="000000"/>
        </w:rPr>
        <w:t xml:space="preserve"> joins in the battle to try to save the party.  A multiparty battle ensues with 3 groups attempting to defend Caeser from the onslaught.  If the groups of enemies </w:t>
      </w:r>
      <w:r>
        <w:rPr>
          <w:rFonts w:ascii="Times New Roman" w:eastAsia="Times New Roman" w:hAnsi="Times New Roman" w:cs="Times New Roman"/>
        </w:rPr>
        <w:t>reach</w:t>
      </w:r>
      <w:r>
        <w:rPr>
          <w:rFonts w:ascii="Times New Roman" w:eastAsia="Times New Roman" w:hAnsi="Times New Roman" w:cs="Times New Roman"/>
          <w:color w:val="000000"/>
        </w:rPr>
        <w:t xml:space="preserve"> wounded Caeser then the battle is lost.  This battle in design will be reminiscent of FF6 group battles).</w:t>
      </w:r>
    </w:p>
    <w:p w14:paraId="004A457A" w14:textId="77777777" w:rsidR="003361E2" w:rsidRDefault="003361E2">
      <w:pPr>
        <w:spacing w:after="0"/>
        <w:rPr>
          <w:rFonts w:ascii="Times New Roman" w:eastAsia="Times New Roman" w:hAnsi="Times New Roman" w:cs="Times New Roman"/>
        </w:rPr>
      </w:pPr>
    </w:p>
    <w:p w14:paraId="3C5802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ascii="Times New Roman" w:eastAsia="Times New Roman" w:hAnsi="Times New Roman" w:cs="Times New Roman"/>
        </w:rPr>
      </w:pPr>
    </w:p>
    <w:p w14:paraId="1747A09B" w14:textId="77777777" w:rsidR="003361E2" w:rsidRDefault="00000000">
      <w:pPr>
        <w:pStyle w:val="Heading2"/>
      </w:pPr>
      <w:bookmarkStart w:id="187" w:name="_boe9baemxfrm" w:colFirst="0" w:colLast="0"/>
      <w:bookmarkStart w:id="188" w:name="_Toc189930139"/>
      <w:bookmarkEnd w:id="187"/>
      <w:r>
        <w:t>Neural Master</w:t>
      </w:r>
      <w:bookmarkEnd w:id="188"/>
    </w:p>
    <w:p w14:paraId="31E90F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Neural Master guards the Heremus</w:t>
      </w:r>
      <w:r>
        <w:rPr>
          <w:rFonts w:ascii="Times New Roman" w:eastAsia="Times New Roman" w:hAnsi="Times New Roman" w:cs="Times New Roman"/>
        </w:rPr>
        <w:t xml:space="preserve"> Guardian</w:t>
      </w:r>
      <w:r>
        <w:rPr>
          <w:rFonts w:ascii="Times New Roman" w:eastAsia="Times New Roman" w:hAnsi="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ascii="Times New Roman" w:eastAsia="Times New Roman" w:hAnsi="Times New Roman" w:cs="Times New Roman"/>
        </w:rPr>
      </w:pPr>
    </w:p>
    <w:p w14:paraId="7E1B85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boss guardian is defeated,</w:t>
      </w:r>
    </w:p>
    <w:p w14:paraId="00EAADCD" w14:textId="77777777" w:rsidR="003361E2" w:rsidRDefault="003361E2">
      <w:pPr>
        <w:spacing w:after="0"/>
        <w:rPr>
          <w:rFonts w:ascii="Times New Roman" w:eastAsia="Times New Roman" w:hAnsi="Times New Roman" w:cs="Times New Roman"/>
        </w:rPr>
      </w:pPr>
    </w:p>
    <w:p w14:paraId="461A4E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Heremus A.I.:Directive 5: Maintain functionality to further implement neural implement protocol, withdrawing to safety sector 1.</w:t>
      </w:r>
    </w:p>
    <w:p w14:paraId="7A43DF65" w14:textId="77777777" w:rsidR="003361E2" w:rsidRDefault="003361E2">
      <w:pPr>
        <w:spacing w:after="0"/>
        <w:rPr>
          <w:rFonts w:ascii="Times New Roman" w:eastAsia="Times New Roman" w:hAnsi="Times New Roman" w:cs="Times New Roman"/>
        </w:rPr>
      </w:pPr>
    </w:p>
    <w:p w14:paraId="18DE142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Heremus Guardian Boss (use for later area)</w:t>
      </w:r>
    </w:p>
    <w:p w14:paraId="1AB75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Heremus A.I. is a mysterious robot covered in a cloak that is controlling Heremus creatures with neural implants. He uses this ability called “Neural Summon” to summon monsters you have fought previously in the Heremus.  When his health reaches a halfway </w:t>
      </w:r>
      <w:r>
        <w:rPr>
          <w:rFonts w:ascii="Times New Roman" w:eastAsia="Times New Roman" w:hAnsi="Times New Roman" w:cs="Times New Roman"/>
          <w:color w:val="000000"/>
        </w:rPr>
        <w:lastRenderedPageBreak/>
        <w:t>point he bears his claws which extend from his hand looking very similar to the blades of Wolverine.</w:t>
      </w:r>
    </w:p>
    <w:p w14:paraId="05EB1655" w14:textId="77777777" w:rsidR="003361E2" w:rsidRDefault="00000000">
      <w:pPr>
        <w:pStyle w:val="Heading1"/>
        <w:rPr>
          <w:sz w:val="48"/>
          <w:szCs w:val="48"/>
        </w:rPr>
      </w:pPr>
      <w:bookmarkStart w:id="189" w:name="_Toc189930140"/>
      <w:r>
        <w:rPr>
          <w:sz w:val="48"/>
          <w:szCs w:val="48"/>
        </w:rPr>
        <w:t>Felnis Colony</w:t>
      </w:r>
      <w:bookmarkEnd w:id="189"/>
    </w:p>
    <w:p w14:paraId="26C474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14:paraId="59C19F9B" w14:textId="77777777" w:rsidR="003361E2" w:rsidRDefault="003361E2">
      <w:pPr>
        <w:spacing w:after="0"/>
        <w:rPr>
          <w:rFonts w:ascii="Times New Roman" w:eastAsia="Times New Roman" w:hAnsi="Times New Roman" w:cs="Times New Roman"/>
        </w:rPr>
      </w:pPr>
    </w:p>
    <w:p w14:paraId="7414F3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Where am I father? </w:t>
      </w:r>
    </w:p>
    <w:p w14:paraId="62DE6CD0" w14:textId="77777777" w:rsidR="003361E2" w:rsidRDefault="003361E2">
      <w:pPr>
        <w:spacing w:after="0"/>
        <w:rPr>
          <w:rFonts w:ascii="Times New Roman" w:eastAsia="Times New Roman" w:hAnsi="Times New Roman" w:cs="Times New Roman"/>
        </w:rPr>
      </w:pPr>
    </w:p>
    <w:p w14:paraId="0A015D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Quiet son, you’ve been wounded. It will be okay now though; these Felnis are willing to take care of you. They’ve applied a treatment to your wound, but it will take time for you to heal. I thought I was going to lose you.</w:t>
      </w:r>
    </w:p>
    <w:p w14:paraId="717B2CF1" w14:textId="77777777" w:rsidR="003361E2" w:rsidRDefault="003361E2">
      <w:pPr>
        <w:spacing w:after="0"/>
        <w:rPr>
          <w:rFonts w:ascii="Times New Roman" w:eastAsia="Times New Roman" w:hAnsi="Times New Roman" w:cs="Times New Roman"/>
        </w:rPr>
      </w:pPr>
    </w:p>
    <w:p w14:paraId="1D7820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47807BD" w14:textId="77777777" w:rsidR="003361E2" w:rsidRDefault="003361E2">
      <w:pPr>
        <w:spacing w:after="0"/>
        <w:rPr>
          <w:rFonts w:ascii="Times New Roman" w:eastAsia="Times New Roman" w:hAnsi="Times New Roman" w:cs="Times New Roman"/>
        </w:rPr>
      </w:pPr>
    </w:p>
    <w:p w14:paraId="2BCDB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Such strange creatures…………</w:t>
      </w:r>
    </w:p>
    <w:p w14:paraId="0DA0DFB4" w14:textId="77777777" w:rsidR="003361E2" w:rsidRDefault="003361E2">
      <w:pPr>
        <w:spacing w:after="0"/>
        <w:rPr>
          <w:rFonts w:ascii="Times New Roman" w:eastAsia="Times New Roman" w:hAnsi="Times New Roman" w:cs="Times New Roman"/>
        </w:rPr>
      </w:pPr>
    </w:p>
    <w:p w14:paraId="6FB2A6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339EDA01" w14:textId="77777777" w:rsidR="003361E2" w:rsidRDefault="003361E2">
      <w:pPr>
        <w:spacing w:after="0"/>
        <w:rPr>
          <w:rFonts w:ascii="Times New Roman" w:eastAsia="Times New Roman" w:hAnsi="Times New Roman" w:cs="Times New Roman"/>
        </w:rPr>
      </w:pPr>
    </w:p>
    <w:p w14:paraId="701E2C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Felnis pulls Augustus.</w:t>
      </w:r>
    </w:p>
    <w:p w14:paraId="509890A6" w14:textId="77777777" w:rsidR="003361E2" w:rsidRDefault="003361E2">
      <w:pPr>
        <w:spacing w:after="0"/>
        <w:rPr>
          <w:rFonts w:ascii="Times New Roman" w:eastAsia="Times New Roman" w:hAnsi="Times New Roman" w:cs="Times New Roman"/>
        </w:rPr>
      </w:pPr>
    </w:p>
    <w:p w14:paraId="07F218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I’ll be back soon. I think he wants to show me something.</w:t>
      </w:r>
    </w:p>
    <w:p w14:paraId="6D9866CC" w14:textId="77777777" w:rsidR="003361E2" w:rsidRDefault="003361E2">
      <w:pPr>
        <w:spacing w:after="0"/>
        <w:rPr>
          <w:rFonts w:ascii="Times New Roman" w:eastAsia="Times New Roman" w:hAnsi="Times New Roman" w:cs="Times New Roman"/>
        </w:rPr>
      </w:pPr>
    </w:p>
    <w:p w14:paraId="0AAC9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14:paraId="1A5E3C85" w14:textId="77777777" w:rsidR="003361E2" w:rsidRDefault="003361E2">
      <w:pPr>
        <w:spacing w:after="0"/>
        <w:rPr>
          <w:rFonts w:ascii="Times New Roman" w:eastAsia="Times New Roman" w:hAnsi="Times New Roman" w:cs="Times New Roman"/>
        </w:rPr>
      </w:pPr>
    </w:p>
    <w:p w14:paraId="2C4483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B68118F" w14:textId="77777777" w:rsidR="003361E2" w:rsidRDefault="003361E2">
      <w:pPr>
        <w:spacing w:after="0"/>
        <w:rPr>
          <w:rFonts w:ascii="Times New Roman" w:eastAsia="Times New Roman" w:hAnsi="Times New Roman" w:cs="Times New Roman"/>
        </w:rPr>
      </w:pPr>
    </w:p>
    <w:p w14:paraId="427683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Can you take us there? I'm talking about the Magicius Facility in the distance. Can you do it?</w:t>
      </w:r>
    </w:p>
    <w:p w14:paraId="5790425A" w14:textId="77777777" w:rsidR="003361E2" w:rsidRDefault="003361E2">
      <w:pPr>
        <w:spacing w:after="0"/>
        <w:rPr>
          <w:rFonts w:ascii="Times New Roman" w:eastAsia="Times New Roman" w:hAnsi="Times New Roman" w:cs="Times New Roman"/>
        </w:rPr>
      </w:pPr>
    </w:p>
    <w:p w14:paraId="544E62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E292A46" w14:textId="77777777" w:rsidR="003361E2" w:rsidRDefault="003361E2">
      <w:pPr>
        <w:spacing w:after="0"/>
        <w:rPr>
          <w:rFonts w:ascii="Times New Roman" w:eastAsia="Times New Roman" w:hAnsi="Times New Roman" w:cs="Times New Roman"/>
        </w:rPr>
      </w:pPr>
    </w:p>
    <w:p w14:paraId="6C479D1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 the cleansing begin.</w:t>
      </w:r>
    </w:p>
    <w:p w14:paraId="12625725" w14:textId="77777777" w:rsidR="003361E2" w:rsidRDefault="003361E2">
      <w:pPr>
        <w:spacing w:after="0"/>
        <w:rPr>
          <w:rFonts w:ascii="Times New Roman" w:eastAsia="Times New Roman" w:hAnsi="Times New Roman" w:cs="Times New Roman"/>
        </w:rPr>
      </w:pPr>
    </w:p>
    <w:p w14:paraId="61B5ED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(Felnis joins the party)</w:t>
      </w:r>
    </w:p>
    <w:p w14:paraId="1B66FC2A" w14:textId="77777777" w:rsidR="003361E2" w:rsidRDefault="003361E2">
      <w:pPr>
        <w:spacing w:after="0"/>
        <w:rPr>
          <w:rFonts w:ascii="Times New Roman" w:eastAsia="Times New Roman" w:hAnsi="Times New Roman" w:cs="Times New Roman"/>
        </w:rPr>
      </w:pPr>
    </w:p>
    <w:p w14:paraId="58E484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enters the room where Caeser is resting.</w:t>
      </w:r>
    </w:p>
    <w:p w14:paraId="51C52A50" w14:textId="77777777" w:rsidR="003361E2" w:rsidRDefault="003361E2">
      <w:pPr>
        <w:spacing w:after="0"/>
        <w:rPr>
          <w:rFonts w:ascii="Times New Roman" w:eastAsia="Times New Roman" w:hAnsi="Times New Roman" w:cs="Times New Roman"/>
        </w:rPr>
      </w:pPr>
    </w:p>
    <w:p w14:paraId="13F52F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say they will help us reach the Magicius facility.</w:t>
      </w:r>
    </w:p>
    <w:p w14:paraId="4021C10D" w14:textId="77777777" w:rsidR="003361E2" w:rsidRDefault="003361E2">
      <w:pPr>
        <w:spacing w:after="0"/>
        <w:rPr>
          <w:rFonts w:ascii="Times New Roman" w:eastAsia="Times New Roman" w:hAnsi="Times New Roman" w:cs="Times New Roman"/>
        </w:rPr>
      </w:pPr>
    </w:p>
    <w:p w14:paraId="69F7E8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will I go? I’m wounded.</w:t>
      </w:r>
    </w:p>
    <w:p w14:paraId="66A58C89" w14:textId="77777777" w:rsidR="003361E2" w:rsidRDefault="003361E2">
      <w:pPr>
        <w:spacing w:after="0"/>
        <w:rPr>
          <w:rFonts w:ascii="Times New Roman" w:eastAsia="Times New Roman" w:hAnsi="Times New Roman" w:cs="Times New Roman"/>
        </w:rPr>
      </w:pPr>
    </w:p>
    <w:p w14:paraId="780D48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have to wait here till I get back. Don’t worry,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will take care of you. I think their leader likes me.</w:t>
      </w:r>
    </w:p>
    <w:p w14:paraId="309988FB" w14:textId="77777777" w:rsidR="003361E2" w:rsidRDefault="003361E2">
      <w:pPr>
        <w:spacing w:after="0"/>
        <w:rPr>
          <w:rFonts w:ascii="Times New Roman" w:eastAsia="Times New Roman" w:hAnsi="Times New Roman" w:cs="Times New Roman"/>
        </w:rPr>
      </w:pPr>
    </w:p>
    <w:p w14:paraId="0D28D4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ascii="Times New Roman" w:eastAsia="Times New Roman" w:hAnsi="Times New Roman" w:cs="Times New Roman"/>
        </w:rPr>
      </w:pPr>
    </w:p>
    <w:p w14:paraId="45A4D5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14:paraId="5F9DAB37" w14:textId="77777777" w:rsidR="003361E2" w:rsidRDefault="003361E2">
      <w:pPr>
        <w:spacing w:after="0"/>
        <w:rPr>
          <w:rFonts w:ascii="Times New Roman" w:eastAsia="Times New Roman" w:hAnsi="Times New Roman" w:cs="Times New Roman"/>
        </w:rPr>
      </w:pPr>
    </w:p>
    <w:p w14:paraId="3EBE42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go alone father. Stay here with me. I’ll get better fast.</w:t>
      </w:r>
    </w:p>
    <w:p w14:paraId="2401B42D" w14:textId="77777777" w:rsidR="003361E2" w:rsidRDefault="003361E2">
      <w:pPr>
        <w:spacing w:after="0"/>
        <w:rPr>
          <w:rFonts w:ascii="Times New Roman" w:eastAsia="Times New Roman" w:hAnsi="Times New Roman" w:cs="Times New Roman"/>
        </w:rPr>
      </w:pPr>
    </w:p>
    <w:p w14:paraId="7069EB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ascii="Times New Roman" w:eastAsia="Times New Roman" w:hAnsi="Times New Roman" w:cs="Times New Roman"/>
        </w:rPr>
      </w:pPr>
    </w:p>
    <w:p w14:paraId="4B0E45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sits up in bed) I was wounded but I can still walk. I’m not going to lose you.</w:t>
      </w:r>
    </w:p>
    <w:p w14:paraId="7D93C9F9" w14:textId="77777777" w:rsidR="003361E2" w:rsidRDefault="003361E2">
      <w:pPr>
        <w:spacing w:after="0"/>
        <w:rPr>
          <w:rFonts w:ascii="Times New Roman" w:eastAsia="Times New Roman" w:hAnsi="Times New Roman" w:cs="Times New Roman"/>
        </w:rPr>
      </w:pPr>
    </w:p>
    <w:p w14:paraId="29B844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it’s final. I won’t leave my wife completely alone in this horrible world. </w:t>
      </w:r>
    </w:p>
    <w:p w14:paraId="1D2024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Now lie back down and pray to Corydon Deus for my safe return.</w:t>
      </w:r>
    </w:p>
    <w:p w14:paraId="75177CCD" w14:textId="77777777" w:rsidR="003361E2" w:rsidRDefault="003361E2">
      <w:pPr>
        <w:spacing w:after="0"/>
        <w:rPr>
          <w:rFonts w:ascii="Times New Roman" w:eastAsia="Times New Roman" w:hAnsi="Times New Roman" w:cs="Times New Roman"/>
        </w:rPr>
      </w:pPr>
    </w:p>
    <w:p w14:paraId="211BAA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you wish Father.</w:t>
      </w:r>
    </w:p>
    <w:p w14:paraId="3D725F57" w14:textId="77777777" w:rsidR="003361E2" w:rsidRDefault="003361E2">
      <w:pPr>
        <w:spacing w:after="0"/>
        <w:rPr>
          <w:rFonts w:ascii="Times New Roman" w:eastAsia="Times New Roman" w:hAnsi="Times New Roman" w:cs="Times New Roman"/>
        </w:rPr>
      </w:pPr>
    </w:p>
    <w:p w14:paraId="67C073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returns to the roof to gaze at the Magicius ruins. It is almost night now.)</w:t>
      </w:r>
    </w:p>
    <w:p w14:paraId="5D183EB6" w14:textId="77777777" w:rsidR="003361E2" w:rsidRDefault="003361E2">
      <w:pPr>
        <w:spacing w:after="0"/>
        <w:rPr>
          <w:rFonts w:ascii="Times New Roman" w:eastAsia="Times New Roman" w:hAnsi="Times New Roman" w:cs="Times New Roman"/>
        </w:rPr>
      </w:pPr>
    </w:p>
    <w:p w14:paraId="062AB5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How will I be any different than the Rediits that have gone before me? I fear I may meet their tragic end as well and all this will be for naught.</w:t>
      </w:r>
    </w:p>
    <w:p w14:paraId="2F807E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shooting star flies across the sky. The screen slowly fades to black.)</w:t>
      </w:r>
    </w:p>
    <w:p w14:paraId="6F915A9A" w14:textId="77777777" w:rsidR="003361E2" w:rsidRDefault="003361E2">
      <w:pPr>
        <w:spacing w:after="0"/>
        <w:rPr>
          <w:rFonts w:ascii="Times New Roman" w:eastAsia="Times New Roman" w:hAnsi="Times New Roman" w:cs="Times New Roman"/>
        </w:rPr>
      </w:pPr>
    </w:p>
    <w:p w14:paraId="364DBB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these Felnis have had just a little bit too much to drink.</w:t>
      </w:r>
    </w:p>
    <w:p w14:paraId="5F19842C" w14:textId="77777777" w:rsidR="003361E2" w:rsidRDefault="003361E2">
      <w:pPr>
        <w:spacing w:after="0"/>
        <w:rPr>
          <w:rFonts w:ascii="Times New Roman" w:eastAsia="Times New Roman" w:hAnsi="Times New Roman" w:cs="Times New Roman"/>
        </w:rPr>
      </w:pPr>
    </w:p>
    <w:p w14:paraId="70F07E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52B1709" w14:textId="77777777" w:rsidR="003361E2" w:rsidRDefault="003361E2">
      <w:pPr>
        <w:spacing w:after="0"/>
        <w:rPr>
          <w:rFonts w:ascii="Times New Roman" w:eastAsia="Times New Roman" w:hAnsi="Times New Roman" w:cs="Times New Roman"/>
        </w:rPr>
      </w:pPr>
    </w:p>
    <w:p w14:paraId="711F8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Felnis is completely passed out on the floor.</w:t>
      </w:r>
    </w:p>
    <w:p w14:paraId="61D262E5" w14:textId="77777777" w:rsidR="003361E2" w:rsidRDefault="003361E2">
      <w:pPr>
        <w:spacing w:after="0"/>
        <w:rPr>
          <w:rFonts w:ascii="Times New Roman" w:eastAsia="Times New Roman" w:hAnsi="Times New Roman" w:cs="Times New Roman"/>
        </w:rPr>
      </w:pPr>
    </w:p>
    <w:p w14:paraId="5F28D883" w14:textId="77777777" w:rsidR="003361E2" w:rsidRPr="003361E2" w:rsidRDefault="00000000">
      <w:pPr>
        <w:spacing w:after="0"/>
        <w:rPr>
          <w:rFonts w:ascii="Times New Roman" w:eastAsia="Times New Roman" w:hAnsi="Times New Roman" w:cs="Times New Roman"/>
          <w:highlight w:val="cyan"/>
          <w:rPrChange w:id="190" w:author="Kingsley Nwaogu" w:date="2023-03-09T20:11:00Z">
            <w:rPr>
              <w:rFonts w:ascii="Times New Roman" w:eastAsia="Times New Roman" w:hAnsi="Times New Roman" w:cs="Times New Roman"/>
            </w:rPr>
          </w:rPrChange>
        </w:rPr>
      </w:pPr>
      <w:r>
        <w:rPr>
          <w:rFonts w:ascii="Times New Roman" w:eastAsia="Times New Roman" w:hAnsi="Times New Roman" w:cs="Times New Roman"/>
          <w:color w:val="000000"/>
        </w:rPr>
        <w:t xml:space="preserve">Caeser: Did you check the ruins of this building Father? </w:t>
      </w:r>
      <w:r>
        <w:rPr>
          <w:rFonts w:ascii="Times New Roman" w:eastAsia="Times New Roman" w:hAnsi="Times New Roman" w:cs="Times New Roman"/>
          <w:strike/>
          <w:color w:val="000000"/>
        </w:rPr>
        <w:t>I'm sure there has to be something we can use and will be very important for us in the future.</w:t>
      </w:r>
      <w:ins w:id="191" w:author="Kingsley Nwaogu" w:date="2023-03-09T20:09: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192" w:author="Kingsley Nwaogu" w:date="2023-03-09T20:11:00Z">
              <w:rPr>
                <w:rFonts w:ascii="Times New Roman" w:eastAsia="Times New Roman" w:hAnsi="Times New Roman" w:cs="Times New Roman"/>
                <w:color w:val="000000"/>
              </w:rPr>
            </w:rPrChange>
          </w:rPr>
          <w:t>Have to revise this line to make it less leading as he wouldn’t know if something important is inside. “Maybe we might find something useful inside”.</w:t>
        </w:r>
      </w:ins>
    </w:p>
    <w:p w14:paraId="3D06F3F4" w14:textId="77777777" w:rsidR="003361E2" w:rsidRDefault="003361E2">
      <w:pPr>
        <w:spacing w:after="0"/>
        <w:rPr>
          <w:rFonts w:ascii="Times New Roman" w:eastAsia="Times New Roman" w:hAnsi="Times New Roman" w:cs="Times New Roman"/>
        </w:rPr>
      </w:pPr>
    </w:p>
    <w:p w14:paraId="4EC9B3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don't forget Airloft. You'll need him out there.</w:t>
      </w:r>
    </w:p>
    <w:p w14:paraId="2B00C97A" w14:textId="77777777" w:rsidR="003361E2" w:rsidRDefault="00000000">
      <w:pPr>
        <w:pStyle w:val="Heading2"/>
        <w:rPr>
          <w:sz w:val="36"/>
          <w:szCs w:val="36"/>
        </w:rPr>
      </w:pPr>
      <w:bookmarkStart w:id="193" w:name="_Toc189930141"/>
      <w:r>
        <w:lastRenderedPageBreak/>
        <w:t>Historian Flashback</w:t>
      </w:r>
      <w:bookmarkEnd w:id="193"/>
    </w:p>
    <w:p w14:paraId="583E1E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194" w:name="_Toc189930142"/>
      <w:r>
        <w:t>Flashback 1:</w:t>
      </w:r>
      <w:bookmarkEnd w:id="194"/>
    </w:p>
    <w:p w14:paraId="551FEE2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My commander has called me for duty. I must go.</w:t>
      </w:r>
    </w:p>
    <w:p w14:paraId="45016F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You mustn’t. We’re just newly married. Come, we’ll run off together from the Empire and never come back.</w:t>
      </w:r>
    </w:p>
    <w:p w14:paraId="630ED1E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Our forces amass against Tonsorem and it is my duty as a soldier to go. I made an oath to Gestalt. What will my parents think if I forsake my duty? How can I look at myself in the mirror?</w:t>
      </w:r>
    </w:p>
    <w:p w14:paraId="4A96F53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It is final, I must go. I’ve made up my mind.</w:t>
      </w:r>
    </w:p>
    <w:p w14:paraId="3B45FB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ascii="Times New Roman" w:eastAsia="Times New Roman" w:hAnsi="Times New Roman" w:cs="Times New Roman"/>
        </w:rPr>
      </w:pPr>
    </w:p>
    <w:p w14:paraId="0B32F2A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 knock on the door,</w:t>
      </w:r>
    </w:p>
    <w:p w14:paraId="3C938CE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I promise I will come back to you. I swear on everything that's good I will be in your arms again.</w:t>
      </w:r>
    </w:p>
    <w:p w14:paraId="0391D93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Commander: Come on Justine. It’s time to ship!</w:t>
      </w:r>
    </w:p>
    <w:p w14:paraId="0D4684D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If you die, it will be for nothing, just another name that died for another man’s ambition. Go.</w:t>
      </w:r>
    </w:p>
    <w:p w14:paraId="6562397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leaves and Celine begins the weep.</w:t>
      </w:r>
    </w:p>
    <w:p w14:paraId="0443678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Months later............</w:t>
      </w:r>
    </w:p>
    <w:p w14:paraId="28E7124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screen fades out and fades in; we're shown Celine receiving a letter notifying her of Justine’s death.</w:t>
      </w:r>
    </w:p>
    <w:p w14:paraId="43B46FF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Maybe that's him!</w:t>
      </w:r>
    </w:p>
    <w:p w14:paraId="7C38A9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This is for you ma'am. I'm sorry. Really sorry. He was a brave man.</w:t>
      </w:r>
    </w:p>
    <w:p w14:paraId="24C2F25E" w14:textId="77777777" w:rsidR="003361E2" w:rsidRDefault="003361E2">
      <w:pPr>
        <w:spacing w:after="0"/>
        <w:rPr>
          <w:rFonts w:ascii="Times New Roman" w:eastAsia="Times New Roman" w:hAnsi="Times New Roman" w:cs="Times New Roman"/>
        </w:rPr>
      </w:pPr>
    </w:p>
    <w:p w14:paraId="65D8D7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Oh no! No! No! No!</w:t>
      </w:r>
    </w:p>
    <w:p w14:paraId="4ACDD4FB" w14:textId="77777777" w:rsidR="003361E2" w:rsidRDefault="003361E2">
      <w:pPr>
        <w:spacing w:after="0"/>
        <w:rPr>
          <w:rFonts w:ascii="Times New Roman" w:eastAsia="Times New Roman" w:hAnsi="Times New Roman" w:cs="Times New Roman"/>
        </w:rPr>
      </w:pPr>
    </w:p>
    <w:p w14:paraId="55706D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on top of building)</w:t>
      </w:r>
    </w:p>
    <w:p w14:paraId="551B7EA6" w14:textId="77777777" w:rsidR="003361E2" w:rsidRDefault="003361E2">
      <w:pPr>
        <w:spacing w:after="0"/>
        <w:rPr>
          <w:rFonts w:ascii="Times New Roman" w:eastAsia="Times New Roman" w:hAnsi="Times New Roman" w:cs="Times New Roman"/>
        </w:rPr>
      </w:pPr>
    </w:p>
    <w:p w14:paraId="1AD67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 can't bear to live without you anymore. The Triads have been cruel to me, but once again I will have joy in your presence. I'm coming to you my love.</w:t>
      </w:r>
    </w:p>
    <w:p w14:paraId="3094AD69" w14:textId="77777777" w:rsidR="003361E2" w:rsidRDefault="003361E2">
      <w:pPr>
        <w:spacing w:after="0"/>
        <w:rPr>
          <w:rFonts w:ascii="Times New Roman" w:eastAsia="Times New Roman" w:hAnsi="Times New Roman" w:cs="Times New Roman"/>
        </w:rPr>
      </w:pPr>
    </w:p>
    <w:p w14:paraId="52CD5C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She jumps….</w:t>
      </w:r>
    </w:p>
    <w:p w14:paraId="2B6A2AC7" w14:textId="77777777" w:rsidR="003361E2" w:rsidRDefault="003361E2">
      <w:pPr>
        <w:spacing w:after="0"/>
        <w:rPr>
          <w:rFonts w:ascii="Times New Roman" w:eastAsia="Times New Roman" w:hAnsi="Times New Roman" w:cs="Times New Roman"/>
        </w:rPr>
      </w:pPr>
    </w:p>
    <w:p w14:paraId="22F7CF6A" w14:textId="77777777" w:rsidR="003361E2" w:rsidRDefault="00000000">
      <w:pPr>
        <w:pStyle w:val="Heading3"/>
        <w:ind w:firstLine="720"/>
        <w:rPr>
          <w:sz w:val="36"/>
          <w:szCs w:val="36"/>
        </w:rPr>
      </w:pPr>
      <w:bookmarkStart w:id="195" w:name="_Toc189930143"/>
      <w:r>
        <w:t>Flashback 2:</w:t>
      </w:r>
      <w:bookmarkEnd w:id="195"/>
    </w:p>
    <w:p w14:paraId="17DCD50D" w14:textId="77777777" w:rsidR="003361E2" w:rsidRDefault="003361E2">
      <w:pPr>
        <w:spacing w:after="0"/>
        <w:rPr>
          <w:rFonts w:ascii="Times New Roman" w:eastAsia="Times New Roman" w:hAnsi="Times New Roman" w:cs="Times New Roman"/>
        </w:rPr>
      </w:pPr>
    </w:p>
    <w:p w14:paraId="0DE608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 a wild party raging next door at the disco while Greg the janitor is trying to get some sleep. Greg takes care of the entire building, but on this night something seems off.</w:t>
      </w:r>
    </w:p>
    <w:p w14:paraId="4CDCFF21" w14:textId="77777777" w:rsidR="003361E2" w:rsidRDefault="003361E2">
      <w:pPr>
        <w:spacing w:after="0"/>
        <w:rPr>
          <w:rFonts w:ascii="Times New Roman" w:eastAsia="Times New Roman" w:hAnsi="Times New Roman" w:cs="Times New Roman"/>
        </w:rPr>
      </w:pPr>
    </w:p>
    <w:p w14:paraId="553479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ascii="Times New Roman" w:eastAsia="Times New Roman" w:hAnsi="Times New Roman" w:cs="Times New Roman"/>
        </w:rPr>
      </w:pPr>
    </w:p>
    <w:p w14:paraId="37F32A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14:paraId="06A841BA" w14:textId="77777777" w:rsidR="003361E2" w:rsidRDefault="003361E2">
      <w:pPr>
        <w:spacing w:after="0"/>
        <w:rPr>
          <w:rFonts w:ascii="Times New Roman" w:eastAsia="Times New Roman" w:hAnsi="Times New Roman" w:cs="Times New Roman"/>
        </w:rPr>
      </w:pPr>
    </w:p>
    <w:p w14:paraId="7FEE2E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What was that?</w:t>
      </w:r>
    </w:p>
    <w:p w14:paraId="6F82505B" w14:textId="77777777" w:rsidR="003361E2" w:rsidRDefault="003361E2">
      <w:pPr>
        <w:spacing w:after="0"/>
        <w:rPr>
          <w:rFonts w:ascii="Times New Roman" w:eastAsia="Times New Roman" w:hAnsi="Times New Roman" w:cs="Times New Roman"/>
        </w:rPr>
      </w:pPr>
    </w:p>
    <w:p w14:paraId="7551B0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14:paraId="59E3E842" w14:textId="77777777" w:rsidR="003361E2" w:rsidRDefault="003361E2">
      <w:pPr>
        <w:spacing w:after="0"/>
        <w:rPr>
          <w:rFonts w:ascii="Times New Roman" w:eastAsia="Times New Roman" w:hAnsi="Times New Roman" w:cs="Times New Roman"/>
        </w:rPr>
      </w:pPr>
    </w:p>
    <w:p w14:paraId="175217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swear I just heard explosions, must be a raging party. If I could just get some sleep.</w:t>
      </w:r>
    </w:p>
    <w:p w14:paraId="4367D58F" w14:textId="77777777" w:rsidR="003361E2" w:rsidRDefault="003361E2">
      <w:pPr>
        <w:spacing w:after="0"/>
        <w:rPr>
          <w:rFonts w:ascii="Times New Roman" w:eastAsia="Times New Roman" w:hAnsi="Times New Roman" w:cs="Times New Roman"/>
        </w:rPr>
      </w:pPr>
    </w:p>
    <w:p w14:paraId="0178B0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loud explosion)</w:t>
      </w:r>
    </w:p>
    <w:p w14:paraId="0E20D159" w14:textId="77777777" w:rsidR="003361E2" w:rsidRDefault="003361E2">
      <w:pPr>
        <w:spacing w:after="0"/>
        <w:rPr>
          <w:rFonts w:ascii="Times New Roman" w:eastAsia="Times New Roman" w:hAnsi="Times New Roman" w:cs="Times New Roman"/>
        </w:rPr>
      </w:pPr>
    </w:p>
    <w:p w14:paraId="1C0C0D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14:paraId="157D988B" w14:textId="77777777" w:rsidR="003361E2" w:rsidRDefault="003361E2">
      <w:pPr>
        <w:spacing w:after="0"/>
        <w:rPr>
          <w:rFonts w:ascii="Times New Roman" w:eastAsia="Times New Roman" w:hAnsi="Times New Roman" w:cs="Times New Roman"/>
        </w:rPr>
      </w:pPr>
    </w:p>
    <w:p w14:paraId="0E51CA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leaves the room and as expected he sees a wild party raging. </w:t>
      </w:r>
    </w:p>
    <w:p w14:paraId="72E0C24F" w14:textId="77777777" w:rsidR="003361E2" w:rsidRDefault="003361E2">
      <w:pPr>
        <w:spacing w:after="0"/>
        <w:rPr>
          <w:rFonts w:ascii="Times New Roman" w:eastAsia="Times New Roman" w:hAnsi="Times New Roman" w:cs="Times New Roman"/>
        </w:rPr>
      </w:pPr>
    </w:p>
    <w:p w14:paraId="338B4B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ascii="Times New Roman" w:eastAsia="Times New Roman" w:hAnsi="Times New Roman" w:cs="Times New Roman"/>
        </w:rPr>
      </w:pPr>
    </w:p>
    <w:p w14:paraId="4D5DEF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Greg almost reached his room the wall suddenly exploded which is adjacent to the dancing room. Fabricius rush into the room and starts slaughtering everyone. Cid’s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reaction is to go into his room and hide.</w:t>
      </w:r>
    </w:p>
    <w:p w14:paraId="27CC3040" w14:textId="77777777" w:rsidR="003361E2" w:rsidRDefault="003361E2">
      <w:pPr>
        <w:spacing w:after="0"/>
        <w:rPr>
          <w:rFonts w:ascii="Times New Roman" w:eastAsia="Times New Roman" w:hAnsi="Times New Roman" w:cs="Times New Roman"/>
        </w:rPr>
      </w:pPr>
    </w:p>
    <w:p w14:paraId="5F63DD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ascii="Times New Roman" w:eastAsia="Times New Roman" w:hAnsi="Times New Roman" w:cs="Times New Roman"/>
        </w:rPr>
      </w:pPr>
    </w:p>
    <w:p w14:paraId="51D694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Empire soldiers attempt to stop them but are killed. Fabricius turns to the remaining people.</w:t>
      </w:r>
    </w:p>
    <w:p w14:paraId="3007EEEA" w14:textId="77777777" w:rsidR="003361E2" w:rsidRDefault="003361E2">
      <w:pPr>
        <w:spacing w:after="0"/>
        <w:rPr>
          <w:rFonts w:ascii="Times New Roman" w:eastAsia="Times New Roman" w:hAnsi="Times New Roman" w:cs="Times New Roman"/>
        </w:rPr>
      </w:pPr>
    </w:p>
    <w:p w14:paraId="3B6543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Now for the rest of you. I'll cook you with fire!</w:t>
      </w:r>
    </w:p>
    <w:p w14:paraId="36C929FA" w14:textId="77777777" w:rsidR="003361E2" w:rsidRDefault="003361E2">
      <w:pPr>
        <w:spacing w:after="0"/>
        <w:rPr>
          <w:rFonts w:ascii="Times New Roman" w:eastAsia="Times New Roman" w:hAnsi="Times New Roman" w:cs="Times New Roman"/>
        </w:rPr>
      </w:pPr>
    </w:p>
    <w:p w14:paraId="5E5C2B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Fire engulfs the crowd.</w:t>
      </w:r>
    </w:p>
    <w:p w14:paraId="1107F724" w14:textId="77777777" w:rsidR="003361E2" w:rsidRDefault="003361E2">
      <w:pPr>
        <w:spacing w:after="0"/>
        <w:rPr>
          <w:rFonts w:ascii="Times New Roman" w:eastAsia="Times New Roman" w:hAnsi="Times New Roman" w:cs="Times New Roman"/>
        </w:rPr>
      </w:pPr>
    </w:p>
    <w:p w14:paraId="79A0D9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they burn the people shout.</w:t>
      </w:r>
    </w:p>
    <w:p w14:paraId="2AD7F523" w14:textId="77777777" w:rsidR="003361E2" w:rsidRDefault="003361E2">
      <w:pPr>
        <w:spacing w:after="0"/>
        <w:rPr>
          <w:rFonts w:ascii="Times New Roman" w:eastAsia="Times New Roman" w:hAnsi="Times New Roman" w:cs="Times New Roman"/>
        </w:rPr>
      </w:pPr>
    </w:p>
    <w:p w14:paraId="39E40F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People: Please help us! Please stop! We didn’t do anything!</w:t>
      </w:r>
    </w:p>
    <w:p w14:paraId="7D453ECF" w14:textId="77777777" w:rsidR="003361E2" w:rsidRDefault="003361E2">
      <w:pPr>
        <w:spacing w:after="0"/>
        <w:rPr>
          <w:rFonts w:ascii="Times New Roman" w:eastAsia="Times New Roman" w:hAnsi="Times New Roman" w:cs="Times New Roman"/>
        </w:rPr>
      </w:pPr>
    </w:p>
    <w:p w14:paraId="648781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Search them out! Make sure there are no survivors!</w:t>
      </w:r>
    </w:p>
    <w:p w14:paraId="3D7A917F" w14:textId="77777777" w:rsidR="003361E2" w:rsidRDefault="003361E2">
      <w:pPr>
        <w:spacing w:after="0"/>
        <w:rPr>
          <w:rFonts w:ascii="Times New Roman" w:eastAsia="Times New Roman" w:hAnsi="Times New Roman" w:cs="Times New Roman"/>
        </w:rPr>
      </w:pPr>
    </w:p>
    <w:p w14:paraId="222C7E45" w14:textId="77777777" w:rsidR="003361E2" w:rsidRPr="003361E2" w:rsidRDefault="00000000">
      <w:pPr>
        <w:spacing w:after="0"/>
        <w:rPr>
          <w:rFonts w:ascii="Times New Roman" w:eastAsia="Times New Roman" w:hAnsi="Times New Roman" w:cs="Times New Roman"/>
          <w:highlight w:val="cyan"/>
          <w:rPrChange w:id="196" w:author="Kingsley Nwaogu" w:date="2023-03-09T20:13:00Z">
            <w:rPr>
              <w:rFonts w:ascii="Times New Roman" w:eastAsia="Times New Roman" w:hAnsi="Times New Roman" w:cs="Times New Roman"/>
            </w:rPr>
          </w:rPrChange>
        </w:rPr>
      </w:pPr>
      <w:r>
        <w:rPr>
          <w:rFonts w:ascii="Times New Roman" w:eastAsia="Times New Roman" w:hAnsi="Times New Roman" w:cs="Times New Roman"/>
          <w:color w:val="000000"/>
        </w:rPr>
        <w:t xml:space="preserve">Greg: I must go and do something. I can't stay here and hide like a coward. </w:t>
      </w:r>
      <w:del w:id="197" w:author="Kingsley Nwaogu" w:date="2023-03-09T20:12:00Z">
        <w:r>
          <w:rPr>
            <w:rFonts w:ascii="Times New Roman" w:eastAsia="Times New Roman" w:hAnsi="Times New Roman" w:cs="Times New Roman"/>
            <w:color w:val="000000"/>
          </w:rPr>
          <w:delText xml:space="preserve">I must fight </w:delText>
        </w:r>
      </w:del>
      <w:ins w:id="198" w:author="Kingsley Nwaogu" w:date="2023-03-09T20:12:00Z">
        <w:r>
          <w:rPr>
            <w:rFonts w:ascii="Times New Roman" w:eastAsia="Times New Roman" w:hAnsi="Times New Roman" w:cs="Times New Roman"/>
            <w:color w:val="000000"/>
          </w:rPr>
          <w:t xml:space="preserve">I have to do </w:t>
        </w:r>
      </w:ins>
      <w:r>
        <w:rPr>
          <w:rFonts w:ascii="Times New Roman" w:eastAsia="Times New Roman" w:hAnsi="Times New Roman" w:cs="Times New Roman"/>
        </w:rPr>
        <w:t>something to</w:t>
      </w:r>
      <w:r>
        <w:rPr>
          <w:rFonts w:ascii="Times New Roman" w:eastAsia="Times New Roman" w:hAnsi="Times New Roman" w:cs="Times New Roman"/>
          <w:color w:val="000000"/>
        </w:rPr>
        <w:t xml:space="preserve"> protect these people</w:t>
      </w:r>
      <w:del w:id="199" w:author="Kingsley Nwaogu" w:date="2023-03-09T20:13:00Z">
        <w:r>
          <w:rPr>
            <w:rFonts w:ascii="Times New Roman" w:eastAsia="Times New Roman" w:hAnsi="Times New Roman" w:cs="Times New Roman"/>
            <w:color w:val="000000"/>
          </w:rPr>
          <w:delText xml:space="preserve"> and sacrifice my life if necessary</w:delText>
        </w:r>
      </w:del>
      <w:r>
        <w:rPr>
          <w:rFonts w:ascii="Times New Roman" w:eastAsia="Times New Roman" w:hAnsi="Times New Roman" w:cs="Times New Roman"/>
          <w:color w:val="000000"/>
        </w:rPr>
        <w:t>.</w:t>
      </w:r>
      <w:ins w:id="200" w:author="Kingsley Nwaogu" w:date="2023-03-09T20:13: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01" w:author="Kingsley Nwaogu" w:date="2023-03-09T20:13:00Z">
              <w:rPr>
                <w:rFonts w:ascii="Times New Roman" w:eastAsia="Times New Roman" w:hAnsi="Times New Roman" w:cs="Times New Roman"/>
                <w:color w:val="000000"/>
              </w:rPr>
            </w:rPrChange>
          </w:rPr>
          <w:t xml:space="preserve">Since he’s a janitor he can be heroic but can’t come off as too heroic or his dialogue seems unnatural. </w:t>
        </w:r>
      </w:ins>
    </w:p>
    <w:p w14:paraId="1FF4DB56" w14:textId="77777777" w:rsidR="003361E2" w:rsidRDefault="003361E2">
      <w:pPr>
        <w:spacing w:after="0"/>
        <w:rPr>
          <w:rFonts w:ascii="Times New Roman" w:eastAsia="Times New Roman" w:hAnsi="Times New Roman" w:cs="Times New Roman"/>
        </w:rPr>
      </w:pPr>
    </w:p>
    <w:p w14:paraId="0F8F23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By the time Cid reaches the party everyone is dead and Fabricius is almost all gone except one.</w:t>
      </w:r>
    </w:p>
    <w:p w14:paraId="01537945" w14:textId="77777777" w:rsidR="003361E2" w:rsidRDefault="003361E2">
      <w:pPr>
        <w:spacing w:after="0"/>
        <w:rPr>
          <w:rFonts w:ascii="Times New Roman" w:eastAsia="Times New Roman" w:hAnsi="Times New Roman" w:cs="Times New Roman"/>
        </w:rPr>
      </w:pPr>
    </w:p>
    <w:p w14:paraId="7A60038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Stop where you are! You will pay for what you’ve done.</w:t>
      </w:r>
    </w:p>
    <w:p w14:paraId="5073A250" w14:textId="77777777" w:rsidR="003361E2" w:rsidRDefault="003361E2">
      <w:pPr>
        <w:spacing w:after="0"/>
        <w:rPr>
          <w:rFonts w:ascii="Times New Roman" w:eastAsia="Times New Roman" w:hAnsi="Times New Roman" w:cs="Times New Roman"/>
        </w:rPr>
      </w:pPr>
    </w:p>
    <w:p w14:paraId="7F26C7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ascii="Times New Roman" w:eastAsia="Times New Roman" w:hAnsi="Times New Roman" w:cs="Times New Roman"/>
        </w:rPr>
      </w:pPr>
    </w:p>
    <w:p w14:paraId="0B538F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lunges at the Fabricius and strikes him.</w:t>
      </w:r>
    </w:p>
    <w:p w14:paraId="1FC00629" w14:textId="77777777" w:rsidR="003361E2" w:rsidRDefault="003361E2">
      <w:pPr>
        <w:spacing w:after="0"/>
        <w:rPr>
          <w:rFonts w:ascii="Times New Roman" w:eastAsia="Times New Roman" w:hAnsi="Times New Roman" w:cs="Times New Roman"/>
        </w:rPr>
      </w:pPr>
    </w:p>
    <w:p w14:paraId="24B91B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ascii="Times New Roman" w:eastAsia="Times New Roman" w:hAnsi="Times New Roman" w:cs="Times New Roman"/>
        </w:rPr>
      </w:pPr>
    </w:p>
    <w:p w14:paraId="2126AE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don’t have any knowledge about this. </w:t>
      </w:r>
    </w:p>
    <w:p w14:paraId="63F0ABE6" w14:textId="77777777" w:rsidR="003361E2" w:rsidRDefault="003361E2">
      <w:pPr>
        <w:spacing w:after="0"/>
        <w:rPr>
          <w:rFonts w:ascii="Times New Roman" w:eastAsia="Times New Roman" w:hAnsi="Times New Roman" w:cs="Times New Roman"/>
        </w:rPr>
      </w:pPr>
    </w:p>
    <w:p w14:paraId="22FF7B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ascii="Times New Roman" w:eastAsia="Times New Roman" w:hAnsi="Times New Roman" w:cs="Times New Roman"/>
        </w:rPr>
      </w:pPr>
    </w:p>
    <w:p w14:paraId="4641D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I’m just a lowly janitor, what can I do? I’m powerless.</w:t>
      </w:r>
    </w:p>
    <w:p w14:paraId="663BA430" w14:textId="77777777" w:rsidR="003361E2" w:rsidRDefault="003361E2">
      <w:pPr>
        <w:spacing w:after="0"/>
        <w:rPr>
          <w:rFonts w:ascii="Times New Roman" w:eastAsia="Times New Roman" w:hAnsi="Times New Roman" w:cs="Times New Roman"/>
        </w:rPr>
      </w:pPr>
    </w:p>
    <w:p w14:paraId="1916BC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And a coward. I’ll let you live knowing that you did nothing to save any of these people.</w:t>
      </w:r>
    </w:p>
    <w:p w14:paraId="1858A562" w14:textId="77777777" w:rsidR="003361E2" w:rsidRDefault="003361E2">
      <w:pPr>
        <w:spacing w:after="0"/>
        <w:rPr>
          <w:rFonts w:ascii="Times New Roman" w:eastAsia="Times New Roman" w:hAnsi="Times New Roman" w:cs="Times New Roman"/>
        </w:rPr>
      </w:pPr>
    </w:p>
    <w:p w14:paraId="1BCD69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ascii="Times New Roman" w:eastAsia="Times New Roman" w:hAnsi="Times New Roman" w:cs="Times New Roman"/>
        </w:rPr>
      </w:pPr>
    </w:p>
    <w:p w14:paraId="246E37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While falling…</w:t>
      </w:r>
    </w:p>
    <w:p w14:paraId="3350C9C8" w14:textId="77777777" w:rsidR="003361E2" w:rsidRDefault="003361E2">
      <w:pPr>
        <w:spacing w:after="0"/>
        <w:rPr>
          <w:rFonts w:ascii="Times New Roman" w:eastAsia="Times New Roman" w:hAnsi="Times New Roman" w:cs="Times New Roman"/>
        </w:rPr>
      </w:pPr>
    </w:p>
    <w:p w14:paraId="3D59C3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ascii="Times New Roman" w:eastAsia="Times New Roman" w:hAnsi="Times New Roman" w:cs="Times New Roman"/>
        </w:rPr>
      </w:pPr>
    </w:p>
    <w:p w14:paraId="5BAE6A38" w14:textId="77777777" w:rsidR="003361E2" w:rsidRDefault="00000000">
      <w:pPr>
        <w:pStyle w:val="Heading3"/>
        <w:ind w:firstLine="720"/>
        <w:rPr>
          <w:sz w:val="36"/>
          <w:szCs w:val="36"/>
        </w:rPr>
      </w:pPr>
      <w:bookmarkStart w:id="202" w:name="_Toc189930144"/>
      <w:r>
        <w:t>Flashback 3:</w:t>
      </w:r>
      <w:bookmarkEnd w:id="202"/>
      <w:r>
        <w:t> </w:t>
      </w:r>
    </w:p>
    <w:p w14:paraId="4D2DC2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ascii="Times New Roman" w:eastAsia="Times New Roman" w:hAnsi="Times New Roman" w:cs="Times New Roman"/>
        </w:rPr>
      </w:pPr>
    </w:p>
    <w:p w14:paraId="36DAE5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camera now switch to him in town square with a small crowd around him</w:t>
      </w:r>
    </w:p>
    <w:p w14:paraId="06B3D9DE" w14:textId="77777777" w:rsidR="003361E2" w:rsidRDefault="003361E2">
      <w:pPr>
        <w:spacing w:after="0"/>
        <w:rPr>
          <w:rFonts w:ascii="Times New Roman" w:eastAsia="Times New Roman" w:hAnsi="Times New Roman" w:cs="Times New Roman"/>
        </w:rPr>
      </w:pPr>
    </w:p>
    <w:p w14:paraId="3CB9DD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Listen! Everyone! The Warring Triads sealed themselves away for a reason. They knew the power of magic is too great for humans to comprehend. It corrupts humans and twists our very nature. We must stop all Magicius Research before it’s too late.</w:t>
      </w:r>
    </w:p>
    <w:p w14:paraId="417499FA" w14:textId="77777777" w:rsidR="003361E2" w:rsidRDefault="003361E2">
      <w:pPr>
        <w:spacing w:after="0"/>
        <w:rPr>
          <w:rFonts w:ascii="Times New Roman" w:eastAsia="Times New Roman" w:hAnsi="Times New Roman" w:cs="Times New Roman"/>
        </w:rPr>
      </w:pPr>
    </w:p>
    <w:p w14:paraId="3143D1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It’s because of Magicius Research we are the great empire we are today. We are rich because of Magicius Research.</w:t>
      </w:r>
    </w:p>
    <w:p w14:paraId="11B7D9A2" w14:textId="77777777" w:rsidR="003361E2" w:rsidRDefault="003361E2">
      <w:pPr>
        <w:spacing w:after="0"/>
        <w:rPr>
          <w:rFonts w:ascii="Times New Roman" w:eastAsia="Times New Roman" w:hAnsi="Times New Roman" w:cs="Times New Roman"/>
        </w:rPr>
      </w:pPr>
    </w:p>
    <w:p w14:paraId="5524E3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ascii="Times New Roman" w:eastAsia="Times New Roman" w:hAnsi="Times New Roman" w:cs="Times New Roman"/>
        </w:rPr>
      </w:pPr>
    </w:p>
    <w:p w14:paraId="6D027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With Magicius we will become greater than the Fabricius and we will be able to stop them if they ever try to attack again.</w:t>
      </w:r>
    </w:p>
    <w:p w14:paraId="11E3CF32" w14:textId="77777777" w:rsidR="003361E2" w:rsidRDefault="003361E2">
      <w:pPr>
        <w:spacing w:after="0"/>
        <w:rPr>
          <w:rFonts w:ascii="Times New Roman" w:eastAsia="Times New Roman" w:hAnsi="Times New Roman" w:cs="Times New Roman"/>
        </w:rPr>
      </w:pPr>
    </w:p>
    <w:p w14:paraId="6B9072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Disaster is coming. Please listen to reason!</w:t>
      </w:r>
    </w:p>
    <w:p w14:paraId="1F7CE1B7" w14:textId="77777777" w:rsidR="003361E2" w:rsidRDefault="003361E2">
      <w:pPr>
        <w:spacing w:after="0"/>
        <w:rPr>
          <w:rFonts w:ascii="Times New Roman" w:eastAsia="Times New Roman" w:hAnsi="Times New Roman" w:cs="Times New Roman"/>
        </w:rPr>
      </w:pPr>
    </w:p>
    <w:p w14:paraId="14EBED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Shut this man up! We’re tired of listening to his nonsense!</w:t>
      </w:r>
    </w:p>
    <w:p w14:paraId="3A0C57B5" w14:textId="77777777" w:rsidR="003361E2" w:rsidRDefault="003361E2">
      <w:pPr>
        <w:spacing w:after="0"/>
        <w:rPr>
          <w:rFonts w:ascii="Times New Roman" w:eastAsia="Times New Roman" w:hAnsi="Times New Roman" w:cs="Times New Roman"/>
        </w:rPr>
      </w:pPr>
    </w:p>
    <w:p w14:paraId="068D91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soldier comes and punches him and he slouches to the ground.</w:t>
      </w:r>
    </w:p>
    <w:p w14:paraId="001D21CF" w14:textId="77777777" w:rsidR="003361E2" w:rsidRDefault="003361E2">
      <w:pPr>
        <w:spacing w:after="0"/>
        <w:rPr>
          <w:rFonts w:ascii="Times New Roman" w:eastAsia="Times New Roman" w:hAnsi="Times New Roman" w:cs="Times New Roman"/>
        </w:rPr>
      </w:pPr>
    </w:p>
    <w:p w14:paraId="78A6B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scholar now sits in his home.</w:t>
      </w:r>
    </w:p>
    <w:p w14:paraId="2EFBFADE" w14:textId="77777777" w:rsidR="003361E2" w:rsidRDefault="003361E2">
      <w:pPr>
        <w:spacing w:after="0"/>
        <w:rPr>
          <w:rFonts w:ascii="Times New Roman" w:eastAsia="Times New Roman" w:hAnsi="Times New Roman" w:cs="Times New Roman"/>
        </w:rPr>
      </w:pPr>
    </w:p>
    <w:p w14:paraId="13D3DD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Scholar: All is lost.</w:t>
      </w:r>
    </w:p>
    <w:p w14:paraId="41D81E73" w14:textId="77777777" w:rsidR="003361E2" w:rsidRDefault="003361E2">
      <w:pPr>
        <w:spacing w:after="0"/>
        <w:rPr>
          <w:rFonts w:ascii="Times New Roman" w:eastAsia="Times New Roman" w:hAnsi="Times New Roman" w:cs="Times New Roman"/>
        </w:rPr>
      </w:pPr>
    </w:p>
    <w:p w14:paraId="1B14F0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You’ve done all you can do.</w:t>
      </w:r>
    </w:p>
    <w:p w14:paraId="0D50C1BB" w14:textId="77777777" w:rsidR="003361E2" w:rsidRDefault="003361E2">
      <w:pPr>
        <w:spacing w:after="0"/>
        <w:rPr>
          <w:rFonts w:ascii="Times New Roman" w:eastAsia="Times New Roman" w:hAnsi="Times New Roman" w:cs="Times New Roman"/>
        </w:rPr>
      </w:pPr>
    </w:p>
    <w:p w14:paraId="6E24E2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building begins to shake. </w:t>
      </w:r>
    </w:p>
    <w:p w14:paraId="1813F6DE" w14:textId="77777777" w:rsidR="003361E2" w:rsidRDefault="003361E2">
      <w:pPr>
        <w:spacing w:after="0"/>
        <w:rPr>
          <w:rFonts w:ascii="Times New Roman" w:eastAsia="Times New Roman" w:hAnsi="Times New Roman" w:cs="Times New Roman"/>
        </w:rPr>
      </w:pPr>
    </w:p>
    <w:p w14:paraId="50F26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What's happening?!</w:t>
      </w:r>
    </w:p>
    <w:p w14:paraId="7F3D347F" w14:textId="77777777" w:rsidR="003361E2" w:rsidRDefault="003361E2">
      <w:pPr>
        <w:spacing w:after="0"/>
        <w:rPr>
          <w:rFonts w:ascii="Times New Roman" w:eastAsia="Times New Roman" w:hAnsi="Times New Roman" w:cs="Times New Roman"/>
        </w:rPr>
      </w:pPr>
    </w:p>
    <w:p w14:paraId="6A13E3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Historian: You stay here with Cecil. I'm going upstairs to check it out.</w:t>
      </w:r>
    </w:p>
    <w:p w14:paraId="17FFE7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ascii="Times New Roman" w:eastAsia="Times New Roman" w:hAnsi="Times New Roman" w:cs="Times New Roman"/>
        </w:rPr>
      </w:pPr>
    </w:p>
    <w:p w14:paraId="34D202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ascii="Times New Roman" w:eastAsia="Times New Roman" w:hAnsi="Times New Roman" w:cs="Times New Roman"/>
        </w:rPr>
      </w:pPr>
    </w:p>
    <w:p w14:paraId="73649A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14:paraId="75817CE0" w14:textId="77777777" w:rsidR="003361E2" w:rsidRDefault="00000000">
      <w:pPr>
        <w:pStyle w:val="Heading2"/>
        <w:spacing w:after="240"/>
      </w:pPr>
      <w:bookmarkStart w:id="203" w:name="_6vpr71schuzb" w:colFirst="0" w:colLast="0"/>
      <w:bookmarkEnd w:id="203"/>
      <w:r>
        <w:rPr>
          <w:rFonts w:ascii="Times New Roman" w:eastAsia="Times New Roman" w:hAnsi="Times New Roman" w:cs="Times New Roman"/>
        </w:rPr>
        <w:br/>
      </w:r>
      <w:bookmarkStart w:id="204" w:name="_Toc189930145"/>
      <w:r>
        <w:t>Hidden room quest</w:t>
      </w:r>
      <w:bookmarkEnd w:id="204"/>
    </w:p>
    <w:p w14:paraId="03A0A1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14:paraId="444E4290" w14:textId="77777777" w:rsidR="003361E2" w:rsidRDefault="003361E2">
      <w:pPr>
        <w:spacing w:after="0"/>
        <w:rPr>
          <w:rFonts w:ascii="Times New Roman" w:eastAsia="Times New Roman" w:hAnsi="Times New Roman" w:cs="Times New Roman"/>
        </w:rPr>
      </w:pPr>
    </w:p>
    <w:p w14:paraId="095C70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 Felnis two:  2 Po</w:t>
      </w:r>
    </w:p>
    <w:p w14:paraId="3A64C2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Green Felnis one:  1Po</w:t>
      </w:r>
    </w:p>
    <w:p w14:paraId="468E83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Black Felnis three: 3 Po</w:t>
      </w:r>
    </w:p>
    <w:p w14:paraId="645F64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Blue Felnis eight: 6 Po</w:t>
      </w:r>
    </w:p>
    <w:p w14:paraId="3A8F75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White Felnis six: 7 Po</w:t>
      </w:r>
    </w:p>
    <w:p w14:paraId="2CA399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Yellow Felnis seven: 8 Po!</w:t>
      </w:r>
    </w:p>
    <w:p w14:paraId="1B37B6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Purple Felnis four: 4 Po</w:t>
      </w:r>
    </w:p>
    <w:p w14:paraId="4352C99C" w14:textId="77777777" w:rsidR="003361E2" w:rsidRDefault="003361E2">
      <w:pPr>
        <w:spacing w:after="240"/>
        <w:rPr>
          <w:rFonts w:ascii="Times New Roman" w:eastAsia="Times New Roman" w:hAnsi="Times New Roman" w:cs="Times New Roman"/>
        </w:rPr>
      </w:pPr>
    </w:p>
    <w:p w14:paraId="5A0D33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Combo: 21367845</w:t>
      </w:r>
    </w:p>
    <w:p w14:paraId="4775CB57" w14:textId="77777777" w:rsidR="003361E2" w:rsidRDefault="003361E2">
      <w:pPr>
        <w:spacing w:after="0"/>
        <w:rPr>
          <w:rFonts w:ascii="Times New Roman" w:eastAsia="Times New Roman" w:hAnsi="Times New Roman" w:cs="Times New Roman"/>
        </w:rPr>
      </w:pPr>
    </w:p>
    <w:p w14:paraId="0D06B58E" w14:textId="77777777" w:rsidR="003361E2" w:rsidRDefault="00000000">
      <w:pPr>
        <w:pStyle w:val="Heading1"/>
        <w:pBdr>
          <w:bottom w:val="single" w:sz="4" w:space="1" w:color="808080"/>
        </w:pBdr>
        <w:spacing w:before="240" w:after="120"/>
      </w:pPr>
      <w:bookmarkStart w:id="205" w:name="_irtcei10g2am" w:colFirst="0" w:colLast="0"/>
      <w:bookmarkStart w:id="206" w:name="_Toc189930146"/>
      <w:bookmarkEnd w:id="205"/>
      <w:r>
        <w:lastRenderedPageBreak/>
        <w:t>The Ruins of Vehere</w:t>
      </w:r>
      <w:bookmarkEnd w:id="206"/>
    </w:p>
    <w:p w14:paraId="556FC0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Airloft go!</w:t>
      </w:r>
    </w:p>
    <w:p w14:paraId="3B29BC80" w14:textId="77777777" w:rsidR="003361E2" w:rsidRDefault="003361E2">
      <w:pPr>
        <w:spacing w:after="0"/>
        <w:rPr>
          <w:rFonts w:ascii="Times New Roman" w:eastAsia="Times New Roman" w:hAnsi="Times New Roman" w:cs="Times New Roman"/>
        </w:rPr>
      </w:pPr>
    </w:p>
    <w:p w14:paraId="4B315B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flies around the screen and returns to Augustus.)</w:t>
      </w:r>
    </w:p>
    <w:p w14:paraId="3F9152DD" w14:textId="77777777" w:rsidR="003361E2" w:rsidRDefault="003361E2">
      <w:pPr>
        <w:spacing w:after="0"/>
        <w:rPr>
          <w:rFonts w:ascii="Times New Roman" w:eastAsia="Times New Roman" w:hAnsi="Times New Roman" w:cs="Times New Roman"/>
        </w:rPr>
      </w:pPr>
    </w:p>
    <w:p w14:paraId="4524B5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C5AECC4" w14:textId="77777777" w:rsidR="003361E2" w:rsidRDefault="003361E2">
      <w:pPr>
        <w:spacing w:after="0"/>
        <w:rPr>
          <w:rFonts w:ascii="Times New Roman" w:eastAsia="Times New Roman" w:hAnsi="Times New Roman" w:cs="Times New Roman"/>
        </w:rPr>
      </w:pPr>
    </w:p>
    <w:p w14:paraId="3739EE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I shall explore as commanded.</w:t>
      </w:r>
    </w:p>
    <w:p w14:paraId="44720491" w14:textId="77777777" w:rsidR="003361E2" w:rsidRDefault="003361E2">
      <w:pPr>
        <w:spacing w:after="0"/>
        <w:rPr>
          <w:rFonts w:ascii="Times New Roman" w:eastAsia="Times New Roman" w:hAnsi="Times New Roman" w:cs="Times New Roman"/>
        </w:rPr>
      </w:pPr>
    </w:p>
    <w:p w14:paraId="652603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(From this point the player goes forth. If the player wants to, they can return to the Felnis hideout. The player has the option to explore the map with Airloft without engaging in a battle.)</w:t>
      </w:r>
    </w:p>
    <w:p w14:paraId="7E63CA28" w14:textId="77777777" w:rsidR="003361E2" w:rsidRDefault="003361E2">
      <w:pPr>
        <w:spacing w:after="0"/>
        <w:rPr>
          <w:rFonts w:ascii="Times New Roman" w:eastAsia="Times New Roman" w:hAnsi="Times New Roman" w:cs="Times New Roman"/>
        </w:rPr>
      </w:pPr>
    </w:p>
    <w:p w14:paraId="554F63BB" w14:textId="77777777" w:rsidR="003361E2" w:rsidRDefault="00000000">
      <w:pPr>
        <w:pStyle w:val="Heading2"/>
        <w:rPr>
          <w:rFonts w:ascii="Times New Roman" w:eastAsia="Times New Roman" w:hAnsi="Times New Roman" w:cs="Times New Roman"/>
        </w:rPr>
      </w:pPr>
      <w:bookmarkStart w:id="207" w:name="_smh3qq7yihn" w:colFirst="0" w:colLast="0"/>
      <w:bookmarkStart w:id="208" w:name="_Toc189930147"/>
      <w:bookmarkEnd w:id="207"/>
      <w:r>
        <w:t>Ruins of Vehere Level Design and Enemies</w:t>
      </w:r>
      <w:bookmarkEnd w:id="208"/>
    </w:p>
    <w:p w14:paraId="61B1D8DE"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1 (Small)</w:t>
      </w:r>
    </w:p>
    <w:p w14:paraId="7ED9B7FA"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2 (Big)</w:t>
      </w:r>
    </w:p>
    <w:p w14:paraId="0173F147"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3 (Unbeatable)</w:t>
      </w:r>
    </w:p>
    <w:p w14:paraId="57FBE338"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Rats</w:t>
      </w:r>
    </w:p>
    <w:p w14:paraId="7548BE8C"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Zombies</w:t>
      </w:r>
    </w:p>
    <w:p w14:paraId="02C2F90C" w14:textId="77777777" w:rsidR="003361E2" w:rsidRDefault="003361E2">
      <w:pPr>
        <w:spacing w:after="0"/>
        <w:rPr>
          <w:rFonts w:ascii="Times New Roman" w:eastAsia="Times New Roman" w:hAnsi="Times New Roman" w:cs="Times New Roman"/>
        </w:rPr>
      </w:pPr>
    </w:p>
    <w:p w14:paraId="0CD902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14:paraId="7C3AF022" w14:textId="77777777" w:rsidR="003361E2" w:rsidRDefault="003361E2">
      <w:pPr>
        <w:spacing w:after="0"/>
        <w:rPr>
          <w:rFonts w:ascii="Times New Roman" w:eastAsia="Times New Roman" w:hAnsi="Times New Roman" w:cs="Times New Roman"/>
        </w:rPr>
      </w:pPr>
    </w:p>
    <w:p w14:paraId="7C1B52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ascii="Times New Roman" w:eastAsia="Times New Roman" w:hAnsi="Times New Roman" w:cs="Times New Roman"/>
        </w:rPr>
      </w:pPr>
    </w:p>
    <w:p w14:paraId="577A94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 party is faced with another gap.)</w:t>
      </w:r>
    </w:p>
    <w:p w14:paraId="14AEC273" w14:textId="77777777" w:rsidR="003361E2" w:rsidRDefault="003361E2">
      <w:pPr>
        <w:spacing w:after="0"/>
        <w:rPr>
          <w:rFonts w:ascii="Times New Roman" w:eastAsia="Times New Roman" w:hAnsi="Times New Roman" w:cs="Times New Roman"/>
        </w:rPr>
      </w:pPr>
    </w:p>
    <w:p w14:paraId="0F66848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Airloft, we're going to need your help again!</w:t>
      </w:r>
    </w:p>
    <w:p w14:paraId="6AF70535" w14:textId="77777777" w:rsidR="003361E2" w:rsidRDefault="003361E2">
      <w:pPr>
        <w:spacing w:after="0"/>
        <w:rPr>
          <w:rFonts w:ascii="Times New Roman" w:eastAsia="Times New Roman" w:hAnsi="Times New Roman" w:cs="Times New Roman"/>
        </w:rPr>
      </w:pPr>
    </w:p>
    <w:p w14:paraId="218FB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(Airloft carries Augustus and Neo V over the gap. Neo V slips after landing and almost falls back into the crevice.)</w:t>
      </w:r>
    </w:p>
    <w:p w14:paraId="227D1BC1" w14:textId="77777777" w:rsidR="003361E2" w:rsidRDefault="003361E2">
      <w:pPr>
        <w:spacing w:after="0"/>
        <w:rPr>
          <w:rFonts w:ascii="Times New Roman" w:eastAsia="Times New Roman" w:hAnsi="Times New Roman" w:cs="Times New Roman"/>
        </w:rPr>
      </w:pPr>
    </w:p>
    <w:p w14:paraId="349E7D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lastRenderedPageBreak/>
        <w:t>Augustus: Careful buddy, I'll help you up!</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rPr>
        <w:t>(Augustus sees a Reditus drop ship coming from a distance.)</w:t>
      </w:r>
    </w:p>
    <w:p w14:paraId="3F52AE04" w14:textId="77777777" w:rsidR="003361E2" w:rsidRDefault="003361E2">
      <w:pPr>
        <w:spacing w:after="0"/>
        <w:rPr>
          <w:rFonts w:ascii="Times New Roman" w:eastAsia="Times New Roman" w:hAnsi="Times New Roman" w:cs="Times New Roman"/>
        </w:rPr>
      </w:pPr>
    </w:p>
    <w:p w14:paraId="61EAA8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Wait, something's coming. </w:t>
      </w:r>
      <w:r>
        <w:rPr>
          <w:rFonts w:ascii="Times New Roman" w:eastAsia="Times New Roman" w:hAnsi="Times New Roman" w:cs="Times New Roman"/>
        </w:rPr>
        <w:t>Everyone get down!</w:t>
      </w:r>
    </w:p>
    <w:p w14:paraId="023C961F" w14:textId="77777777" w:rsidR="003361E2" w:rsidRDefault="003361E2">
      <w:pPr>
        <w:spacing w:after="0"/>
        <w:rPr>
          <w:rFonts w:ascii="Times New Roman" w:eastAsia="Times New Roman" w:hAnsi="Times New Roman" w:cs="Times New Roman"/>
        </w:rPr>
      </w:pPr>
    </w:p>
    <w:p w14:paraId="6957CF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The party scrambles to hide.)</w:t>
      </w:r>
    </w:p>
    <w:p w14:paraId="68C4CE9E" w14:textId="77777777" w:rsidR="003361E2" w:rsidRDefault="003361E2">
      <w:pPr>
        <w:spacing w:after="0"/>
        <w:rPr>
          <w:rFonts w:ascii="Times New Roman" w:eastAsia="Times New Roman" w:hAnsi="Times New Roman" w:cs="Times New Roman"/>
        </w:rPr>
      </w:pPr>
    </w:p>
    <w:p w14:paraId="61377B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contraption must be from the Reditus. Amazing! It can fly. Or maybe it’s just a big drone like the ones we have found in the Heremus. Let’s move on, maybe we can get a closer look. </w:t>
      </w:r>
    </w:p>
    <w:p w14:paraId="288FCA54" w14:textId="77777777" w:rsidR="003361E2" w:rsidRDefault="003361E2">
      <w:pPr>
        <w:spacing w:after="0"/>
        <w:rPr>
          <w:rFonts w:ascii="Times New Roman" w:eastAsia="Times New Roman" w:hAnsi="Times New Roman" w:cs="Times New Roman"/>
        </w:rPr>
      </w:pPr>
    </w:p>
    <w:p w14:paraId="2F51BA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ascii="Times New Roman" w:eastAsia="Times New Roman" w:hAnsi="Times New Roman" w:cs="Times New Roman"/>
        </w:rPr>
      </w:pPr>
    </w:p>
    <w:p w14:paraId="464088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 party comes across conveyor belts which are moving in the opposite direction than the direction they wish to go.)</w:t>
      </w:r>
    </w:p>
    <w:p w14:paraId="34BA2E91" w14:textId="77777777" w:rsidR="003361E2" w:rsidRDefault="003361E2">
      <w:pPr>
        <w:spacing w:after="0"/>
        <w:rPr>
          <w:rFonts w:ascii="Times New Roman" w:eastAsia="Times New Roman" w:hAnsi="Times New Roman" w:cs="Times New Roman"/>
        </w:rPr>
      </w:pPr>
    </w:p>
    <w:p w14:paraId="659951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are these conveyor belts moving? These were once powered by Magicius. Can it be? Hmmm.....</w:t>
      </w:r>
    </w:p>
    <w:p w14:paraId="45E34F15" w14:textId="77777777" w:rsidR="003361E2" w:rsidRDefault="003361E2">
      <w:pPr>
        <w:spacing w:after="0"/>
        <w:rPr>
          <w:rFonts w:ascii="Times New Roman" w:eastAsia="Times New Roman" w:hAnsi="Times New Roman" w:cs="Times New Roman"/>
        </w:rPr>
      </w:pPr>
    </w:p>
    <w:p w14:paraId="3C5DA1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must be a way to reverse these conveyor belts.</w:t>
      </w:r>
    </w:p>
    <w:p w14:paraId="6F1933D8" w14:textId="77777777" w:rsidR="003361E2" w:rsidRDefault="003361E2">
      <w:pPr>
        <w:spacing w:after="0"/>
        <w:rPr>
          <w:rFonts w:ascii="Times New Roman" w:eastAsia="Times New Roman" w:hAnsi="Times New Roman" w:cs="Times New Roman"/>
        </w:rPr>
      </w:pPr>
    </w:p>
    <w:p w14:paraId="34E6DB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14:paraId="17763B23" w14:textId="77777777" w:rsidR="003361E2" w:rsidRDefault="003361E2">
      <w:pPr>
        <w:spacing w:after="0"/>
        <w:rPr>
          <w:rFonts w:ascii="Times New Roman" w:eastAsia="Times New Roman" w:hAnsi="Times New Roman" w:cs="Times New Roman"/>
        </w:rPr>
      </w:pPr>
    </w:p>
    <w:p w14:paraId="2DC75E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looks like a good place to rest. Let’s set up camp.</w:t>
      </w:r>
    </w:p>
    <w:p w14:paraId="54728BC6" w14:textId="77777777" w:rsidR="003361E2" w:rsidRDefault="003361E2">
      <w:pPr>
        <w:spacing w:after="0"/>
        <w:rPr>
          <w:rFonts w:ascii="Times New Roman" w:eastAsia="Times New Roman" w:hAnsi="Times New Roman" w:cs="Times New Roman"/>
        </w:rPr>
      </w:pPr>
    </w:p>
    <w:p w14:paraId="496913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Neo</w:t>
      </w:r>
      <w:r>
        <w:rPr>
          <w:rFonts w:ascii="Times New Roman" w:eastAsia="Times New Roman" w:hAnsi="Times New Roman" w:cs="Times New Roman"/>
          <w:color w:val="000000"/>
        </w:rPr>
        <w:t>, do you think Caeser is okay?  </w:t>
      </w:r>
    </w:p>
    <w:p w14:paraId="5F2A913E" w14:textId="77777777" w:rsidR="003361E2" w:rsidRDefault="003361E2">
      <w:pPr>
        <w:spacing w:after="0"/>
        <w:rPr>
          <w:rFonts w:ascii="Times New Roman" w:eastAsia="Times New Roman" w:hAnsi="Times New Roman" w:cs="Times New Roman"/>
        </w:rPr>
      </w:pPr>
    </w:p>
    <w:p w14:paraId="7F12E0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123E3435" w14:textId="77777777" w:rsidR="003361E2" w:rsidRDefault="003361E2">
      <w:pPr>
        <w:spacing w:after="0"/>
        <w:rPr>
          <w:rFonts w:ascii="Times New Roman" w:eastAsia="Times New Roman" w:hAnsi="Times New Roman" w:cs="Times New Roman"/>
        </w:rPr>
      </w:pPr>
    </w:p>
    <w:p w14:paraId="77658F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Po! Means yes?</w:t>
      </w:r>
    </w:p>
    <w:p w14:paraId="0E497374" w14:textId="77777777" w:rsidR="003361E2" w:rsidRDefault="003361E2">
      <w:pPr>
        <w:spacing w:after="0"/>
        <w:rPr>
          <w:rFonts w:ascii="Times New Roman" w:eastAsia="Times New Roman" w:hAnsi="Times New Roman" w:cs="Times New Roman"/>
        </w:rPr>
      </w:pPr>
    </w:p>
    <w:p w14:paraId="32DED8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A217250" w14:textId="77777777" w:rsidR="003361E2" w:rsidRDefault="003361E2">
      <w:pPr>
        <w:spacing w:after="0"/>
        <w:rPr>
          <w:rFonts w:ascii="Times New Roman" w:eastAsia="Times New Roman" w:hAnsi="Times New Roman" w:cs="Times New Roman"/>
        </w:rPr>
      </w:pPr>
    </w:p>
    <w:p w14:paraId="602B41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does it mean?</w:t>
      </w:r>
    </w:p>
    <w:p w14:paraId="766B6F54" w14:textId="77777777" w:rsidR="003361E2" w:rsidRDefault="003361E2">
      <w:pPr>
        <w:spacing w:after="0"/>
        <w:rPr>
          <w:rFonts w:ascii="Times New Roman" w:eastAsia="Times New Roman" w:hAnsi="Times New Roman" w:cs="Times New Roman"/>
        </w:rPr>
      </w:pPr>
    </w:p>
    <w:p w14:paraId="129AE1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AB79897" w14:textId="77777777" w:rsidR="003361E2" w:rsidRDefault="003361E2">
      <w:pPr>
        <w:spacing w:after="0"/>
        <w:rPr>
          <w:rFonts w:ascii="Times New Roman" w:eastAsia="Times New Roman" w:hAnsi="Times New Roman" w:cs="Times New Roman"/>
        </w:rPr>
      </w:pPr>
    </w:p>
    <w:p w14:paraId="5065CA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you ever seen the security protocol?</w:t>
      </w:r>
    </w:p>
    <w:p w14:paraId="6C259E90" w14:textId="77777777" w:rsidR="003361E2" w:rsidRDefault="003361E2">
      <w:pPr>
        <w:spacing w:after="0"/>
        <w:rPr>
          <w:rFonts w:ascii="Times New Roman" w:eastAsia="Times New Roman" w:hAnsi="Times New Roman" w:cs="Times New Roman"/>
        </w:rPr>
      </w:pPr>
    </w:p>
    <w:p w14:paraId="7A40DF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5C3FA92" w14:textId="77777777" w:rsidR="003361E2" w:rsidRDefault="003361E2">
      <w:pPr>
        <w:spacing w:after="0"/>
        <w:rPr>
          <w:rFonts w:ascii="Times New Roman" w:eastAsia="Times New Roman" w:hAnsi="Times New Roman" w:cs="Times New Roman"/>
        </w:rPr>
      </w:pPr>
    </w:p>
    <w:p w14:paraId="6A708C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ascii="Times New Roman" w:eastAsia="Times New Roman" w:hAnsi="Times New Roman" w:cs="Times New Roman"/>
        </w:rPr>
      </w:pPr>
    </w:p>
    <w:p w14:paraId="0EE0F7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67804272" w14:textId="77777777" w:rsidR="003361E2" w:rsidRDefault="003361E2">
      <w:pPr>
        <w:spacing w:after="0"/>
        <w:rPr>
          <w:rFonts w:ascii="Times New Roman" w:eastAsia="Times New Roman" w:hAnsi="Times New Roman" w:cs="Times New Roman"/>
        </w:rPr>
      </w:pPr>
    </w:p>
    <w:p w14:paraId="3E81FE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You are a strange species. You Felnis must have a name. It might be logical to name you Po! Po!</w:t>
      </w:r>
    </w:p>
    <w:p w14:paraId="1C05EFF2" w14:textId="77777777" w:rsidR="003361E2" w:rsidRDefault="003361E2">
      <w:pPr>
        <w:spacing w:after="0"/>
        <w:rPr>
          <w:rFonts w:ascii="Times New Roman" w:eastAsia="Times New Roman" w:hAnsi="Times New Roman" w:cs="Times New Roman"/>
        </w:rPr>
      </w:pPr>
    </w:p>
    <w:p w14:paraId="2AD2E9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Neo V: Neo! Neo! </w:t>
      </w:r>
      <w:r>
        <w:rPr>
          <w:rFonts w:ascii="Times New Roman" w:eastAsia="Times New Roman" w:hAnsi="Times New Roman" w:cs="Times New Roman"/>
        </w:rPr>
        <w:t>Neo</w:t>
      </w:r>
      <w:r>
        <w:rPr>
          <w:rFonts w:ascii="Times New Roman" w:eastAsia="Times New Roman" w:hAnsi="Times New Roman" w:cs="Times New Roman"/>
          <w:color w:val="000000"/>
        </w:rPr>
        <w:t xml:space="preserve">! </w:t>
      </w:r>
      <w:r>
        <w:rPr>
          <w:rFonts w:ascii="Times New Roman" w:eastAsia="Times New Roman" w:hAnsi="Times New Roman" w:cs="Times New Roman"/>
        </w:rPr>
        <w:t>Neo</w:t>
      </w:r>
      <w:r>
        <w:rPr>
          <w:rFonts w:ascii="Times New Roman" w:eastAsia="Times New Roman" w:hAnsi="Times New Roman" w:cs="Times New Roman"/>
          <w:color w:val="000000"/>
        </w:rPr>
        <w:t xml:space="preserve">! </w:t>
      </w:r>
      <w:r>
        <w:rPr>
          <w:rFonts w:ascii="Times New Roman" w:eastAsia="Times New Roman" w:hAnsi="Times New Roman" w:cs="Times New Roman"/>
        </w:rPr>
        <w:t>Neo</w:t>
      </w:r>
      <w:r>
        <w:rPr>
          <w:rFonts w:ascii="Times New Roman" w:eastAsia="Times New Roman" w:hAnsi="Times New Roman" w:cs="Times New Roman"/>
          <w:color w:val="000000"/>
        </w:rPr>
        <w:t>!</w:t>
      </w:r>
    </w:p>
    <w:p w14:paraId="78489AD8" w14:textId="77777777" w:rsidR="003361E2" w:rsidRDefault="003361E2">
      <w:pPr>
        <w:spacing w:after="0"/>
        <w:rPr>
          <w:rFonts w:ascii="Times New Roman" w:eastAsia="Times New Roman" w:hAnsi="Times New Roman" w:cs="Times New Roman"/>
        </w:rPr>
      </w:pPr>
    </w:p>
    <w:p w14:paraId="14694A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My linguistic component recognizes that the Felnis pronounces his name as Neo. Th</w:t>
      </w:r>
      <w:r>
        <w:rPr>
          <w:rFonts w:ascii="Times New Roman" w:eastAsia="Times New Roman" w:hAnsi="Times New Roman" w:cs="Times New Roman"/>
        </w:rPr>
        <w:t>is species has said his name five times.</w:t>
      </w:r>
      <w:r>
        <w:rPr>
          <w:rFonts w:ascii="Times New Roman" w:eastAsia="Times New Roman" w:hAnsi="Times New Roman" w:cs="Times New Roman"/>
          <w:color w:val="000000"/>
        </w:rPr>
        <w:t xml:space="preserve"> Henceforth; I shall not name him Po! Po! Rather Neo V.</w:t>
      </w:r>
    </w:p>
    <w:p w14:paraId="265A12E4" w14:textId="77777777" w:rsidR="003361E2" w:rsidRDefault="003361E2">
      <w:pPr>
        <w:spacing w:after="0"/>
        <w:rPr>
          <w:rFonts w:ascii="Times New Roman" w:eastAsia="Times New Roman" w:hAnsi="Times New Roman" w:cs="Times New Roman"/>
        </w:rPr>
      </w:pPr>
    </w:p>
    <w:p w14:paraId="68938A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w:t>
      </w:r>
      <w:r>
        <w:rPr>
          <w:rFonts w:ascii="Times New Roman" w:eastAsia="Times New Roman" w:hAnsi="Times New Roman" w:cs="Times New Roman"/>
        </w:rPr>
        <w:t xml:space="preserve">: Neo V. Looking forward to the great and wonderful things you will lead us to. </w:t>
      </w:r>
    </w:p>
    <w:p w14:paraId="7F482E20" w14:textId="77777777" w:rsidR="003361E2" w:rsidRDefault="003361E2">
      <w:pPr>
        <w:spacing w:after="0"/>
        <w:rPr>
          <w:rFonts w:ascii="Times New Roman" w:eastAsia="Times New Roman" w:hAnsi="Times New Roman" w:cs="Times New Roman"/>
        </w:rPr>
      </w:pPr>
    </w:p>
    <w:p w14:paraId="0F1E8B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will be more map, boss, and then the security protocol)</w:t>
      </w:r>
    </w:p>
    <w:p w14:paraId="21DA4302" w14:textId="77777777" w:rsidR="003361E2" w:rsidRDefault="00000000">
      <w:pPr>
        <w:pStyle w:val="Heading2"/>
        <w:spacing w:after="0"/>
      </w:pPr>
      <w:bookmarkStart w:id="209" w:name="_6uypze3r7rrr" w:colFirst="0" w:colLast="0"/>
      <w:bookmarkStart w:id="210" w:name="_Toc189930148"/>
      <w:bookmarkEnd w:id="209"/>
      <w:r>
        <w:t>Heremus Guardian</w:t>
      </w:r>
      <w:bookmarkEnd w:id="210"/>
    </w:p>
    <w:p w14:paraId="4D495C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 large drop ship arrives and a contingent of Reditus exits. They begin working on Heremus </w:t>
      </w:r>
      <w:r>
        <w:rPr>
          <w:rFonts w:ascii="Times New Roman" w:eastAsia="Times New Roman" w:hAnsi="Times New Roman" w:cs="Times New Roman"/>
        </w:rPr>
        <w:t>Guardian</w:t>
      </w:r>
      <w:r>
        <w:rPr>
          <w:rFonts w:ascii="Times New Roman" w:eastAsia="Times New Roman" w:hAnsi="Times New Roman" w:cs="Times New Roman"/>
          <w:color w:val="000000"/>
        </w:rPr>
        <w:t>)</w:t>
      </w:r>
    </w:p>
    <w:p w14:paraId="1263CE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A051F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Ehsran Commander: Spread out and keep watch. I have to update his directives.</w:t>
      </w:r>
    </w:p>
    <w:p w14:paraId="51918D33" w14:textId="77777777" w:rsidR="003361E2" w:rsidRDefault="003361E2">
      <w:pPr>
        <w:spacing w:after="0"/>
        <w:rPr>
          <w:rFonts w:ascii="Times New Roman" w:eastAsia="Times New Roman" w:hAnsi="Times New Roman" w:cs="Times New Roman"/>
        </w:rPr>
      </w:pPr>
    </w:p>
    <w:p w14:paraId="57E2C9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Ehsran Commander: That's it; Guardian, state new directive.</w:t>
      </w:r>
    </w:p>
    <w:p w14:paraId="326762E1" w14:textId="77777777" w:rsidR="003361E2" w:rsidRDefault="003361E2">
      <w:pPr>
        <w:spacing w:after="0"/>
        <w:rPr>
          <w:rFonts w:ascii="Times New Roman" w:eastAsia="Times New Roman" w:hAnsi="Times New Roman" w:cs="Times New Roman"/>
        </w:rPr>
      </w:pPr>
    </w:p>
    <w:p w14:paraId="434916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ascii="Times New Roman" w:eastAsia="Times New Roman" w:hAnsi="Times New Roman" w:cs="Times New Roman"/>
        </w:rPr>
      </w:pPr>
    </w:p>
    <w:p w14:paraId="6822A0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Ehsran Commander: Alright boys let’s get out of here. I can feel its presence. </w:t>
      </w:r>
    </w:p>
    <w:p w14:paraId="13774CEC" w14:textId="77777777" w:rsidR="003361E2" w:rsidRDefault="003361E2">
      <w:pPr>
        <w:spacing w:after="0"/>
        <w:rPr>
          <w:rFonts w:ascii="Times New Roman" w:eastAsia="Times New Roman" w:hAnsi="Times New Roman" w:cs="Times New Roman"/>
        </w:rPr>
      </w:pPr>
    </w:p>
    <w:p w14:paraId="62CEB6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Ehsran Soldier: This place gives me the creeps.</w:t>
      </w:r>
    </w:p>
    <w:p w14:paraId="2F3F1220" w14:textId="77777777" w:rsidR="003361E2" w:rsidRDefault="003361E2">
      <w:pPr>
        <w:spacing w:after="0"/>
        <w:rPr>
          <w:rFonts w:ascii="Times New Roman" w:eastAsia="Times New Roman" w:hAnsi="Times New Roman" w:cs="Times New Roman"/>
        </w:rPr>
      </w:pPr>
    </w:p>
    <w:p w14:paraId="21A71E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approaches the Heremus Guardian,</w:t>
      </w:r>
    </w:p>
    <w:p w14:paraId="234DF701" w14:textId="77777777" w:rsidR="003361E2" w:rsidRDefault="003361E2">
      <w:pPr>
        <w:spacing w:after="0"/>
        <w:rPr>
          <w:rFonts w:ascii="Times New Roman" w:eastAsia="Times New Roman" w:hAnsi="Times New Roman" w:cs="Times New Roman"/>
        </w:rPr>
      </w:pPr>
    </w:p>
    <w:p w14:paraId="01099A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through 4 initiated. A battle ensues.</w:t>
      </w:r>
    </w:p>
    <w:p w14:paraId="6888A34D" w14:textId="77777777" w:rsidR="003361E2" w:rsidRDefault="003361E2">
      <w:pPr>
        <w:spacing w:after="0"/>
        <w:rPr>
          <w:rFonts w:ascii="Times New Roman" w:eastAsia="Times New Roman" w:hAnsi="Times New Roman" w:cs="Times New Roman"/>
        </w:rPr>
      </w:pPr>
    </w:p>
    <w:p w14:paraId="5CEDA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defeating his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form,</w:t>
      </w:r>
    </w:p>
    <w:p w14:paraId="23FF87B1" w14:textId="77777777" w:rsidR="003361E2" w:rsidRDefault="003361E2">
      <w:pPr>
        <w:spacing w:after="0"/>
        <w:rPr>
          <w:rFonts w:ascii="Times New Roman" w:eastAsia="Times New Roman" w:hAnsi="Times New Roman" w:cs="Times New Roman"/>
        </w:rPr>
      </w:pPr>
    </w:p>
    <w:p w14:paraId="1D0544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211" w:name="_bbv8897s2nhb" w:colFirst="0" w:colLast="0"/>
      <w:bookmarkStart w:id="212" w:name="_Toc189930149"/>
      <w:bookmarkEnd w:id="211"/>
      <w:r>
        <w:lastRenderedPageBreak/>
        <w:t>The Magicius Facility</w:t>
      </w:r>
      <w:bookmarkEnd w:id="212"/>
    </w:p>
    <w:p w14:paraId="2090FCC7" w14:textId="77777777" w:rsidR="003361E2" w:rsidRDefault="00000000">
      <w:pPr>
        <w:pStyle w:val="Heading2"/>
        <w:spacing w:after="0"/>
      </w:pPr>
      <w:bookmarkStart w:id="213" w:name="_xptf1qjx1s06" w:colFirst="0" w:colLast="0"/>
      <w:bookmarkStart w:id="214" w:name="_Toc189930150"/>
      <w:bookmarkEnd w:id="213"/>
      <w:r>
        <w:t>The Security Protocol</w:t>
      </w:r>
      <w:bookmarkEnd w:id="214"/>
    </w:p>
    <w:p w14:paraId="753E2A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Magicius Facility has many pillars leading up to the front door. There are many skeletons in the ground leading up to the door. This puzzle is very similar to the one in the cave outside of </w:t>
      </w:r>
      <w:r>
        <w:rPr>
          <w:rFonts w:ascii="Times New Roman" w:eastAsia="Times New Roman" w:hAnsi="Times New Roman" w:cs="Times New Roman"/>
        </w:rPr>
        <w:t xml:space="preserve">Narshe </w:t>
      </w:r>
      <w:r>
        <w:rPr>
          <w:rFonts w:ascii="Times New Roman" w:eastAsia="Times New Roman" w:hAnsi="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ascii="Times New Roman" w:eastAsia="Times New Roman" w:hAnsi="Times New Roman" w:cs="Times New Roman"/>
        </w:rPr>
        <w:t>'' now</w:t>
      </w:r>
      <w:r>
        <w:rPr>
          <w:rFonts w:ascii="Times New Roman" w:eastAsia="Times New Roman" w:hAnsi="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ascii="Times New Roman" w:eastAsia="Times New Roman" w:hAnsi="Times New Roman" w:cs="Times New Roman"/>
        </w:rPr>
      </w:pPr>
    </w:p>
    <w:p w14:paraId="1BE19D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ascii="Times New Roman" w:eastAsia="Times New Roman" w:hAnsi="Times New Roman" w:cs="Times New Roman"/>
        </w:rPr>
      </w:pPr>
    </w:p>
    <w:p w14:paraId="3EEAB8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4DA9D7FE" w14:textId="77777777" w:rsidR="003361E2" w:rsidRDefault="003361E2">
      <w:pPr>
        <w:spacing w:after="0"/>
        <w:rPr>
          <w:rFonts w:ascii="Times New Roman" w:eastAsia="Times New Roman" w:hAnsi="Times New Roman" w:cs="Times New Roman"/>
        </w:rPr>
      </w:pPr>
    </w:p>
    <w:p w14:paraId="07D006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many Rediits died here?</w:t>
      </w:r>
    </w:p>
    <w:p w14:paraId="52865986" w14:textId="77777777" w:rsidR="003361E2" w:rsidRDefault="003361E2">
      <w:pPr>
        <w:spacing w:after="0"/>
        <w:rPr>
          <w:rFonts w:ascii="Times New Roman" w:eastAsia="Times New Roman" w:hAnsi="Times New Roman" w:cs="Times New Roman"/>
        </w:rPr>
      </w:pPr>
    </w:p>
    <w:p w14:paraId="07255A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w:t>
      </w:r>
    </w:p>
    <w:p w14:paraId="3F030FCE" w14:textId="77777777" w:rsidR="003361E2" w:rsidRDefault="003361E2">
      <w:pPr>
        <w:spacing w:after="0"/>
        <w:rPr>
          <w:rFonts w:ascii="Times New Roman" w:eastAsia="Times New Roman" w:hAnsi="Times New Roman" w:cs="Times New Roman"/>
        </w:rPr>
      </w:pPr>
    </w:p>
    <w:p w14:paraId="738216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can’t remember this route on my own. (He turns to Airloft.) I want you to put markers to remind me where the probe has gone.</w:t>
      </w:r>
    </w:p>
    <w:p w14:paraId="609962A2" w14:textId="77777777" w:rsidR="003361E2" w:rsidRDefault="003361E2">
      <w:pPr>
        <w:spacing w:after="0"/>
        <w:rPr>
          <w:rFonts w:ascii="Times New Roman" w:eastAsia="Times New Roman" w:hAnsi="Times New Roman" w:cs="Times New Roman"/>
        </w:rPr>
      </w:pPr>
    </w:p>
    <w:p w14:paraId="7769DA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I detect a large energy source underneath the ground. If the path is not marked correctly the defense mechanism guarding this location may be activated. </w:t>
      </w:r>
    </w:p>
    <w:p w14:paraId="32E333A8" w14:textId="77777777" w:rsidR="003361E2" w:rsidRDefault="003361E2">
      <w:pPr>
        <w:spacing w:after="0"/>
        <w:rPr>
          <w:rFonts w:ascii="Times New Roman" w:eastAsia="Times New Roman" w:hAnsi="Times New Roman" w:cs="Times New Roman"/>
        </w:rPr>
      </w:pPr>
    </w:p>
    <w:p w14:paraId="514189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(After Airloft is finished) Come on Augustus. You can do this.</w:t>
      </w:r>
    </w:p>
    <w:p w14:paraId="5A347DF6" w14:textId="77777777" w:rsidR="003361E2" w:rsidRDefault="003361E2">
      <w:pPr>
        <w:spacing w:after="0"/>
        <w:rPr>
          <w:rFonts w:ascii="Times New Roman" w:eastAsia="Times New Roman" w:hAnsi="Times New Roman" w:cs="Times New Roman"/>
        </w:rPr>
      </w:pPr>
    </w:p>
    <w:p w14:paraId="2AD11A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Augustus reaches the end of the gauntlet only to be presented with a set of formidable doors with a handprint scanner to identify those who would dare to enter the Magicius Facility without proper authorization.)</w:t>
      </w:r>
    </w:p>
    <w:p w14:paraId="33042BFB" w14:textId="77777777" w:rsidR="003361E2" w:rsidRDefault="003361E2">
      <w:pPr>
        <w:spacing w:after="0"/>
        <w:rPr>
          <w:rFonts w:ascii="Times New Roman" w:eastAsia="Times New Roman" w:hAnsi="Times New Roman" w:cs="Times New Roman"/>
        </w:rPr>
      </w:pPr>
    </w:p>
    <w:p w14:paraId="421803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ascii="Times New Roman" w:eastAsia="Times New Roman" w:hAnsi="Times New Roman" w:cs="Times New Roman"/>
        </w:rPr>
      </w:pPr>
    </w:p>
    <w:p w14:paraId="022A09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1AD669F" w14:textId="77777777" w:rsidR="003361E2" w:rsidRDefault="003361E2">
      <w:pPr>
        <w:spacing w:after="0"/>
        <w:rPr>
          <w:rFonts w:ascii="Times New Roman" w:eastAsia="Times New Roman" w:hAnsi="Times New Roman" w:cs="Times New Roman"/>
        </w:rPr>
      </w:pPr>
    </w:p>
    <w:p w14:paraId="1446B2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ascii="Times New Roman" w:eastAsia="Times New Roman" w:hAnsi="Times New Roman" w:cs="Times New Roman"/>
        </w:rPr>
      </w:pPr>
    </w:p>
    <w:p w14:paraId="463560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sinks until a light bulb appears over his head)</w:t>
      </w:r>
    </w:p>
    <w:p w14:paraId="08B899B7" w14:textId="77777777" w:rsidR="003361E2" w:rsidRDefault="003361E2">
      <w:pPr>
        <w:spacing w:after="0"/>
        <w:rPr>
          <w:rFonts w:ascii="Times New Roman" w:eastAsia="Times New Roman" w:hAnsi="Times New Roman" w:cs="Times New Roman"/>
        </w:rPr>
      </w:pPr>
    </w:p>
    <w:p w14:paraId="2CEDA7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I’ll just put my hand in the scanner and see if I can set off an alarm. Maybe the door will open and we can sneak in. How does that sound Neo?</w:t>
      </w:r>
    </w:p>
    <w:p w14:paraId="343BA416" w14:textId="77777777" w:rsidR="003361E2" w:rsidRDefault="003361E2">
      <w:pPr>
        <w:spacing w:after="0"/>
        <w:rPr>
          <w:rFonts w:ascii="Times New Roman" w:eastAsia="Times New Roman" w:hAnsi="Times New Roman" w:cs="Times New Roman"/>
        </w:rPr>
      </w:pPr>
    </w:p>
    <w:p w14:paraId="6F12A4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 Po!</w:t>
      </w:r>
    </w:p>
    <w:p w14:paraId="392B77AF" w14:textId="77777777" w:rsidR="003361E2" w:rsidRDefault="003361E2">
      <w:pPr>
        <w:spacing w:after="0"/>
        <w:rPr>
          <w:rFonts w:ascii="Times New Roman" w:eastAsia="Times New Roman" w:hAnsi="Times New Roman" w:cs="Times New Roman"/>
        </w:rPr>
      </w:pPr>
    </w:p>
    <w:p w14:paraId="539B58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goes nothing!</w:t>
      </w:r>
    </w:p>
    <w:p w14:paraId="098BF9A1" w14:textId="77777777" w:rsidR="003361E2" w:rsidRDefault="003361E2">
      <w:pPr>
        <w:spacing w:after="0"/>
        <w:rPr>
          <w:rFonts w:ascii="Times New Roman" w:eastAsia="Times New Roman" w:hAnsi="Times New Roman" w:cs="Times New Roman"/>
        </w:rPr>
      </w:pPr>
    </w:p>
    <w:p w14:paraId="59F452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ascii="Times New Roman" w:eastAsia="Times New Roman" w:hAnsi="Times New Roman" w:cs="Times New Roman"/>
        </w:rPr>
      </w:pPr>
    </w:p>
    <w:p w14:paraId="2157A8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ascii="Times New Roman" w:eastAsia="Times New Roman" w:hAnsi="Times New Roman" w:cs="Times New Roman"/>
        </w:rPr>
      </w:pPr>
    </w:p>
    <w:p w14:paraId="4525E4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9B6C842" w14:textId="77777777" w:rsidR="003361E2" w:rsidRDefault="003361E2">
      <w:pPr>
        <w:spacing w:after="0"/>
        <w:rPr>
          <w:rFonts w:ascii="Times New Roman" w:eastAsia="Times New Roman" w:hAnsi="Times New Roman" w:cs="Times New Roman"/>
        </w:rPr>
      </w:pPr>
    </w:p>
    <w:p w14:paraId="542D6B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ascii="Times New Roman" w:eastAsia="Times New Roman" w:hAnsi="Times New Roman" w:cs="Times New Roman"/>
        </w:rPr>
      </w:pPr>
    </w:p>
    <w:p w14:paraId="016193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Strong source of power huh? Could this be what the Reditus fear? Maybe this is why they trust only drones to guard this place. Well, here goes nothing. Let’s find the Magicia extract.</w:t>
      </w:r>
    </w:p>
    <w:p w14:paraId="17550F5C" w14:textId="77777777" w:rsidR="003361E2" w:rsidRDefault="003361E2">
      <w:pPr>
        <w:spacing w:after="0"/>
        <w:rPr>
          <w:rFonts w:ascii="Times New Roman" w:eastAsia="Times New Roman" w:hAnsi="Times New Roman" w:cs="Times New Roman"/>
        </w:rPr>
      </w:pPr>
    </w:p>
    <w:p w14:paraId="353AF7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ascii="Times New Roman" w:eastAsia="Times New Roman" w:hAnsi="Times New Roman" w:cs="Times New Roman"/>
        </w:rPr>
      </w:pPr>
    </w:p>
    <w:p w14:paraId="5B6C61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ascii="Times New Roman" w:eastAsia="Times New Roman" w:hAnsi="Times New Roman" w:cs="Times New Roman"/>
        </w:rPr>
      </w:pPr>
    </w:p>
    <w:p w14:paraId="3DF22061" w14:textId="77777777" w:rsidR="003361E2" w:rsidRDefault="00000000">
      <w:pPr>
        <w:pStyle w:val="Heading2"/>
      </w:pPr>
      <w:bookmarkStart w:id="215" w:name="_35zo7drvun47" w:colFirst="0" w:colLast="0"/>
      <w:bookmarkStart w:id="216" w:name="_Toc189930151"/>
      <w:bookmarkEnd w:id="215"/>
      <w:r>
        <w:t>Enemies in Magicius Facility</w:t>
      </w:r>
      <w:bookmarkEnd w:id="216"/>
    </w:p>
    <w:p w14:paraId="0CD0F9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Deformed Monkey.</w:t>
      </w:r>
    </w:p>
    <w:p w14:paraId="47F479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Emaciated Baboon.</w:t>
      </w:r>
    </w:p>
    <w:p w14:paraId="08D32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Crimson Guerrilla.</w:t>
      </w:r>
    </w:p>
    <w:p w14:paraId="26CC903A" w14:textId="77777777" w:rsidR="003361E2" w:rsidRDefault="003361E2">
      <w:pPr>
        <w:spacing w:after="0"/>
        <w:rPr>
          <w:rFonts w:ascii="Times New Roman" w:eastAsia="Times New Roman" w:hAnsi="Times New Roman" w:cs="Times New Roman"/>
        </w:rPr>
      </w:pPr>
    </w:p>
    <w:p w14:paraId="10C5D1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ascii="Times New Roman" w:eastAsia="Times New Roman" w:hAnsi="Times New Roman" w:cs="Times New Roman"/>
        </w:rPr>
      </w:pPr>
    </w:p>
    <w:p w14:paraId="516D80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As the player traverses through the facility the primates will attempt to push barrels and robot machinery onto the unsuspecting party below. The player must push the correct </w:t>
      </w:r>
      <w:r>
        <w:rPr>
          <w:rFonts w:ascii="Times New Roman" w:eastAsia="Times New Roman" w:hAnsi="Times New Roman" w:cs="Times New Roman"/>
          <w:color w:val="000000"/>
        </w:rPr>
        <w:lastRenderedPageBreak/>
        <w:t>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14:paraId="70F37032" w14:textId="77777777" w:rsidR="003361E2" w:rsidRDefault="003361E2">
      <w:pPr>
        <w:spacing w:after="0"/>
        <w:rPr>
          <w:rFonts w:ascii="Times New Roman" w:eastAsia="Times New Roman" w:hAnsi="Times New Roman" w:cs="Times New Roman"/>
        </w:rPr>
      </w:pPr>
    </w:p>
    <w:p w14:paraId="462416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finds an access terminal).</w:t>
      </w:r>
    </w:p>
    <w:p w14:paraId="718746C2" w14:textId="77777777" w:rsidR="003361E2" w:rsidRDefault="003361E2">
      <w:pPr>
        <w:spacing w:after="0"/>
        <w:rPr>
          <w:rFonts w:ascii="Times New Roman" w:eastAsia="Times New Roman" w:hAnsi="Times New Roman" w:cs="Times New Roman"/>
        </w:rPr>
      </w:pPr>
    </w:p>
    <w:p w14:paraId="6DB285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Time to put what I studied to good use.</w:t>
      </w:r>
    </w:p>
    <w:p w14:paraId="74A8FD66" w14:textId="77777777" w:rsidR="003361E2" w:rsidRDefault="003361E2">
      <w:pPr>
        <w:spacing w:after="0"/>
        <w:rPr>
          <w:rFonts w:ascii="Times New Roman" w:eastAsia="Times New Roman" w:hAnsi="Times New Roman" w:cs="Times New Roman"/>
        </w:rPr>
      </w:pPr>
    </w:p>
    <w:p w14:paraId="120E32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begins typing at the terminal).</w:t>
      </w:r>
    </w:p>
    <w:p w14:paraId="45C1DEB0" w14:textId="77777777" w:rsidR="003361E2" w:rsidRDefault="003361E2">
      <w:pPr>
        <w:spacing w:after="0"/>
        <w:rPr>
          <w:rFonts w:ascii="Times New Roman" w:eastAsia="Times New Roman" w:hAnsi="Times New Roman" w:cs="Times New Roman"/>
        </w:rPr>
      </w:pPr>
    </w:p>
    <w:p w14:paraId="3988EB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Eureka! I’m in.</w:t>
      </w:r>
    </w:p>
    <w:p w14:paraId="54C6B267" w14:textId="77777777" w:rsidR="003361E2" w:rsidRDefault="003361E2">
      <w:pPr>
        <w:spacing w:after="0"/>
        <w:rPr>
          <w:rFonts w:ascii="Times New Roman" w:eastAsia="Times New Roman" w:hAnsi="Times New Roman" w:cs="Times New Roman"/>
        </w:rPr>
      </w:pPr>
    </w:p>
    <w:p w14:paraId="65B6EF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read logs regarding Cid’s experiments </w:t>
      </w:r>
      <w:r>
        <w:rPr>
          <w:rFonts w:ascii="Times New Roman" w:eastAsia="Times New Roman" w:hAnsi="Times New Roman" w:cs="Times New Roman"/>
        </w:rPr>
        <w:t>on Fabricius</w:t>
      </w:r>
      <w:r>
        <w:rPr>
          <w:rFonts w:ascii="Times New Roman" w:eastAsia="Times New Roman" w:hAnsi="Times New Roman" w:cs="Times New Roman"/>
          <w:color w:val="000000"/>
        </w:rPr>
        <w:t>. A list is given through the database.</w:t>
      </w:r>
    </w:p>
    <w:p w14:paraId="3617E2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D61D4D5"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Magicius Fusion.</w:t>
      </w:r>
    </w:p>
    <w:p w14:paraId="3D2ED25C"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Fabricius Transfusion.</w:t>
      </w:r>
    </w:p>
    <w:p w14:paraId="4848EB3D"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Effects of Magicia production on Fabricius.</w:t>
      </w:r>
    </w:p>
    <w:p w14:paraId="30755881"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nature of Fabricius.</w:t>
      </w:r>
    </w:p>
    <w:p w14:paraId="20D1226F" w14:textId="77777777" w:rsidR="003361E2" w:rsidRDefault="003361E2">
      <w:pPr>
        <w:spacing w:after="0"/>
        <w:rPr>
          <w:rFonts w:ascii="Times New Roman" w:eastAsia="Times New Roman" w:hAnsi="Times New Roman" w:cs="Times New Roman"/>
        </w:rPr>
      </w:pPr>
    </w:p>
    <w:p w14:paraId="1222C0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Magicius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ascii="Times New Roman" w:eastAsia="Times New Roman" w:hAnsi="Times New Roman" w:cs="Times New Roman"/>
        </w:rPr>
      </w:pPr>
    </w:p>
    <w:p w14:paraId="7ADDC1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ascii="Times New Roman" w:eastAsia="Times New Roman" w:hAnsi="Times New Roman" w:cs="Times New Roman"/>
        </w:rPr>
      </w:pPr>
    </w:p>
    <w:p w14:paraId="3AFC14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ascii="Times New Roman" w:eastAsia="Times New Roman" w:hAnsi="Times New Roman" w:cs="Times New Roman"/>
        </w:rPr>
      </w:pPr>
    </w:p>
    <w:p w14:paraId="6A1939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ascii="Times New Roman" w:eastAsia="Times New Roman" w:hAnsi="Times New Roman" w:cs="Times New Roman"/>
        </w:rPr>
      </w:pPr>
    </w:p>
    <w:p w14:paraId="394922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ascii="Times New Roman" w:eastAsia="Times New Roman" w:hAnsi="Times New Roman" w:cs="Times New Roman"/>
        </w:rPr>
      </w:pPr>
    </w:p>
    <w:p w14:paraId="1E71FC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ascii="Times New Roman" w:eastAsia="Times New Roman" w:hAnsi="Times New Roman" w:cs="Times New Roman"/>
        </w:rPr>
      </w:pPr>
    </w:p>
    <w:p w14:paraId="79B26D01" w14:textId="77777777" w:rsidR="003361E2" w:rsidRDefault="00000000">
      <w:pPr>
        <w:pStyle w:val="Heading2"/>
      </w:pPr>
      <w:bookmarkStart w:id="217" w:name="_shnpxi3ocq9s" w:colFirst="0" w:colLast="0"/>
      <w:bookmarkStart w:id="218" w:name="_Toc189930152"/>
      <w:bookmarkEnd w:id="217"/>
      <w:r>
        <w:lastRenderedPageBreak/>
        <w:t>Twisted Guerrilla</w:t>
      </w:r>
      <w:bookmarkEnd w:id="218"/>
    </w:p>
    <w:p w14:paraId="4D0CBB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ascii="Times New Roman" w:eastAsia="Times New Roman" w:hAnsi="Times New Roman" w:cs="Times New Roman"/>
        </w:rPr>
      </w:pPr>
    </w:p>
    <w:p w14:paraId="610FB8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Twisted Guerrilla:  It's mine.  Oh. Oh. Oh. Ee. Ee.</w:t>
      </w:r>
    </w:p>
    <w:p w14:paraId="332E201E" w14:textId="77777777" w:rsidR="003361E2" w:rsidRDefault="003361E2">
      <w:pPr>
        <w:spacing w:after="0"/>
        <w:rPr>
          <w:rFonts w:ascii="Times New Roman" w:eastAsia="Times New Roman" w:hAnsi="Times New Roman" w:cs="Times New Roman"/>
        </w:rPr>
      </w:pPr>
    </w:p>
    <w:p w14:paraId="0B92F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14:paraId="2134D2A2" w14:textId="77777777" w:rsidR="003361E2" w:rsidRDefault="003361E2">
      <w:pPr>
        <w:spacing w:after="0"/>
        <w:rPr>
          <w:rFonts w:ascii="Times New Roman" w:eastAsia="Times New Roman" w:hAnsi="Times New Roman" w:cs="Times New Roman"/>
        </w:rPr>
      </w:pPr>
    </w:p>
    <w:p w14:paraId="02816812" w14:textId="77777777" w:rsidR="003361E2" w:rsidRDefault="00000000">
      <w:pPr>
        <w:pStyle w:val="Heading2"/>
      </w:pPr>
      <w:bookmarkStart w:id="219" w:name="_nu4o2miptv2h" w:colFirst="0" w:colLast="0"/>
      <w:bookmarkStart w:id="220" w:name="_Toc189930153"/>
      <w:bookmarkEnd w:id="219"/>
      <w:r>
        <w:t>Reviving Corydon Deus</w:t>
      </w:r>
      <w:bookmarkEnd w:id="220"/>
    </w:p>
    <w:p w14:paraId="39823E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Welcome Augustus. I’ve been waiting for you. I saw you there outside the Magicius Facility. I figured you would be like the others, but lo and behold you’re the first to make it here.</w:t>
      </w:r>
    </w:p>
    <w:p w14:paraId="54A484AD" w14:textId="77777777" w:rsidR="003361E2" w:rsidRDefault="003361E2">
      <w:pPr>
        <w:spacing w:after="0"/>
        <w:rPr>
          <w:rFonts w:ascii="Times New Roman" w:eastAsia="Times New Roman" w:hAnsi="Times New Roman" w:cs="Times New Roman"/>
        </w:rPr>
      </w:pPr>
    </w:p>
    <w:p w14:paraId="4682B8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My Lord! (He bows on one knee.)</w:t>
      </w:r>
    </w:p>
    <w:p w14:paraId="1FFEA696" w14:textId="77777777" w:rsidR="003361E2" w:rsidRDefault="003361E2">
      <w:pPr>
        <w:spacing w:after="0"/>
        <w:rPr>
          <w:rFonts w:ascii="Times New Roman" w:eastAsia="Times New Roman" w:hAnsi="Times New Roman" w:cs="Times New Roman"/>
        </w:rPr>
      </w:pPr>
    </w:p>
    <w:p w14:paraId="07498D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Arise faithful one there is still much more for you to do.</w:t>
      </w:r>
    </w:p>
    <w:p w14:paraId="2BC92C60" w14:textId="77777777" w:rsidR="003361E2" w:rsidRDefault="003361E2">
      <w:pPr>
        <w:spacing w:after="0"/>
        <w:rPr>
          <w:rFonts w:ascii="Times New Roman" w:eastAsia="Times New Roman" w:hAnsi="Times New Roman" w:cs="Times New Roman"/>
        </w:rPr>
      </w:pPr>
    </w:p>
    <w:p w14:paraId="5FB82E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ascii="Times New Roman" w:eastAsia="Times New Roman" w:hAnsi="Times New Roman" w:cs="Times New Roman"/>
        </w:rPr>
      </w:pPr>
    </w:p>
    <w:p w14:paraId="74D8FF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ascii="Times New Roman" w:eastAsia="Times New Roman" w:hAnsi="Times New Roman" w:cs="Times New Roman"/>
        </w:rPr>
      </w:pPr>
    </w:p>
    <w:p w14:paraId="1A9E07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was I able to get through the hand scanner?</w:t>
      </w:r>
    </w:p>
    <w:p w14:paraId="3B9F7D8D" w14:textId="77777777" w:rsidR="003361E2" w:rsidRDefault="003361E2">
      <w:pPr>
        <w:spacing w:after="0"/>
        <w:rPr>
          <w:rFonts w:ascii="Times New Roman" w:eastAsia="Times New Roman" w:hAnsi="Times New Roman" w:cs="Times New Roman"/>
        </w:rPr>
      </w:pPr>
    </w:p>
    <w:p w14:paraId="70A057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ascii="Times New Roman" w:eastAsia="Times New Roman" w:hAnsi="Times New Roman" w:cs="Times New Roman"/>
        </w:rPr>
      </w:pPr>
    </w:p>
    <w:p w14:paraId="007717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knew my name?</w:t>
      </w:r>
    </w:p>
    <w:p w14:paraId="73CE0E66" w14:textId="77777777" w:rsidR="003361E2" w:rsidRDefault="003361E2">
      <w:pPr>
        <w:spacing w:after="0"/>
        <w:rPr>
          <w:rFonts w:ascii="Times New Roman" w:eastAsia="Times New Roman" w:hAnsi="Times New Roman" w:cs="Times New Roman"/>
        </w:rPr>
      </w:pPr>
    </w:p>
    <w:p w14:paraId="430B4B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(Cough) Yes I know all my faithful ones by name and you are my most faithful. I attempted to use the monkeys to interfere with the generator, but alas, they are not faithful ones like you and were corrupted by the Reditus. The beasts cannot fulfill </w:t>
      </w:r>
      <w:r>
        <w:rPr>
          <w:rFonts w:ascii="Times New Roman" w:eastAsia="Times New Roman" w:hAnsi="Times New Roman" w:cs="Times New Roman"/>
          <w:color w:val="000000"/>
        </w:rPr>
        <w:lastRenderedPageBreak/>
        <w:t>Corydon Deus’ will, but only humans. Now begone! You must do my work with haste. The Reditus could be here at any moment if they detect interference in this accursed shield.</w:t>
      </w:r>
    </w:p>
    <w:p w14:paraId="234A272F" w14:textId="77777777" w:rsidR="003361E2" w:rsidRDefault="003361E2">
      <w:pPr>
        <w:spacing w:after="0"/>
        <w:rPr>
          <w:rFonts w:ascii="Times New Roman" w:eastAsia="Times New Roman" w:hAnsi="Times New Roman" w:cs="Times New Roman"/>
        </w:rPr>
      </w:pPr>
    </w:p>
    <w:p w14:paraId="6ECDEF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my Lord, I will expedite this work and set you free. Let’s go Neo V.</w:t>
      </w:r>
    </w:p>
    <w:p w14:paraId="6D5D2E31" w14:textId="77777777" w:rsidR="003361E2" w:rsidRDefault="003361E2">
      <w:pPr>
        <w:spacing w:after="0"/>
        <w:rPr>
          <w:rFonts w:ascii="Times New Roman" w:eastAsia="Times New Roman" w:hAnsi="Times New Roman" w:cs="Times New Roman"/>
        </w:rPr>
      </w:pPr>
    </w:p>
    <w:p w14:paraId="2AC20B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713E5281" w14:textId="77777777" w:rsidR="003361E2" w:rsidRDefault="003361E2">
      <w:pPr>
        <w:spacing w:after="0"/>
        <w:rPr>
          <w:rFonts w:ascii="Times New Roman" w:eastAsia="Times New Roman" w:hAnsi="Times New Roman" w:cs="Times New Roman"/>
        </w:rPr>
      </w:pPr>
    </w:p>
    <w:p w14:paraId="7EF018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If you need supplies there is a vending machine in working order here.</w:t>
      </w:r>
    </w:p>
    <w:p w14:paraId="5BDF0C9D" w14:textId="77777777" w:rsidR="003361E2" w:rsidRDefault="003361E2">
      <w:pPr>
        <w:spacing w:after="0"/>
        <w:rPr>
          <w:rFonts w:ascii="Times New Roman" w:eastAsia="Times New Roman" w:hAnsi="Times New Roman" w:cs="Times New Roman"/>
        </w:rPr>
      </w:pPr>
    </w:p>
    <w:p w14:paraId="16F3D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ascii="Times New Roman" w:eastAsia="Times New Roman" w:hAnsi="Times New Roman" w:cs="Times New Roman"/>
        </w:rPr>
      </w:pPr>
    </w:p>
    <w:p w14:paraId="74975D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ascii="Times New Roman" w:eastAsia="Times New Roman" w:hAnsi="Times New Roman" w:cs="Times New Roman"/>
        </w:rPr>
      </w:pPr>
    </w:p>
    <w:p w14:paraId="20996A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ascii="Times New Roman" w:eastAsia="Times New Roman" w:hAnsi="Times New Roman" w:cs="Times New Roman"/>
        </w:rPr>
      </w:pPr>
    </w:p>
    <w:p w14:paraId="0B3F96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14:paraId="217EFF88" w14:textId="77777777" w:rsidR="003361E2" w:rsidRDefault="003361E2">
      <w:pPr>
        <w:spacing w:after="0"/>
        <w:rPr>
          <w:rFonts w:ascii="Times New Roman" w:eastAsia="Times New Roman" w:hAnsi="Times New Roman" w:cs="Times New Roman"/>
        </w:rPr>
      </w:pPr>
    </w:p>
    <w:p w14:paraId="201DBE41" w14:textId="77777777" w:rsidR="003361E2" w:rsidRDefault="00000000">
      <w:pPr>
        <w:pStyle w:val="Heading2"/>
      </w:pPr>
      <w:bookmarkStart w:id="221" w:name="_quiyrbbh1ueh" w:colFirst="0" w:colLast="0"/>
      <w:bookmarkStart w:id="222" w:name="_Toc189930154"/>
      <w:bookmarkEnd w:id="221"/>
      <w:r>
        <w:t>Escape from Magicius Facility</w:t>
      </w:r>
      <w:bookmarkEnd w:id="222"/>
    </w:p>
    <w:p w14:paraId="30187F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ascii="Times New Roman" w:eastAsia="Times New Roman" w:hAnsi="Times New Roman" w:cs="Times New Roman"/>
        </w:rPr>
      </w:pPr>
    </w:p>
    <w:p w14:paraId="6E0704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Corydon Deus: Receive my power chosen one.</w:t>
      </w:r>
    </w:p>
    <w:p w14:paraId="1E3ADE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ascii="Times New Roman" w:eastAsia="Times New Roman" w:hAnsi="Times New Roman" w:cs="Times New Roman"/>
        </w:rPr>
      </w:pPr>
    </w:p>
    <w:p w14:paraId="726F6A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has no choice but to say yes or he will keep rehashing the same conversation loop.</w:t>
      </w:r>
    </w:p>
    <w:p w14:paraId="37536B69" w14:textId="77777777" w:rsidR="003361E2" w:rsidRDefault="003361E2">
      <w:pPr>
        <w:spacing w:after="0"/>
        <w:rPr>
          <w:rFonts w:ascii="Times New Roman" w:eastAsia="Times New Roman" w:hAnsi="Times New Roman" w:cs="Times New Roman"/>
        </w:rPr>
      </w:pPr>
    </w:p>
    <w:p w14:paraId="164C66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Now let’s go! Soon the Reditus will be here. This is not the place to fight them; everyone, head towards the exit.</w:t>
      </w:r>
    </w:p>
    <w:p w14:paraId="0C031250" w14:textId="77777777" w:rsidR="003361E2" w:rsidRDefault="003361E2">
      <w:pPr>
        <w:spacing w:after="0"/>
        <w:rPr>
          <w:rFonts w:ascii="Times New Roman" w:eastAsia="Times New Roman" w:hAnsi="Times New Roman" w:cs="Times New Roman"/>
        </w:rPr>
      </w:pPr>
    </w:p>
    <w:p w14:paraId="6CE233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ascii="Times New Roman" w:eastAsia="Times New Roman" w:hAnsi="Times New Roman" w:cs="Times New Roman"/>
        </w:rPr>
      </w:pPr>
    </w:p>
    <w:p w14:paraId="4F6DFE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locked, there’s no escape! What will we do?</w:t>
      </w:r>
    </w:p>
    <w:p w14:paraId="49DC5E31" w14:textId="77777777" w:rsidR="003361E2" w:rsidRDefault="003361E2">
      <w:pPr>
        <w:spacing w:after="0"/>
        <w:rPr>
          <w:rFonts w:ascii="Times New Roman" w:eastAsia="Times New Roman" w:hAnsi="Times New Roman" w:cs="Times New Roman"/>
        </w:rPr>
      </w:pPr>
    </w:p>
    <w:p w14:paraId="26166A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If I remember correctly there were carts we used for dumping trash. We can use these to escape. Look at the wall below. Focus all your magic abilities on this wall and melt an opening.</w:t>
      </w:r>
    </w:p>
    <w:p w14:paraId="45071F67" w14:textId="77777777" w:rsidR="003361E2" w:rsidRDefault="003361E2">
      <w:pPr>
        <w:spacing w:after="0"/>
        <w:rPr>
          <w:rFonts w:ascii="Times New Roman" w:eastAsia="Times New Roman" w:hAnsi="Times New Roman" w:cs="Times New Roman"/>
        </w:rPr>
      </w:pPr>
    </w:p>
    <w:p w14:paraId="3D4C80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does this and learns Fire in the process.)</w:t>
      </w:r>
    </w:p>
    <w:p w14:paraId="3AF8A54E" w14:textId="77777777" w:rsidR="003361E2" w:rsidRDefault="003361E2">
      <w:pPr>
        <w:spacing w:after="0"/>
        <w:rPr>
          <w:rFonts w:ascii="Times New Roman" w:eastAsia="Times New Roman" w:hAnsi="Times New Roman" w:cs="Times New Roman"/>
        </w:rPr>
      </w:pPr>
    </w:p>
    <w:p w14:paraId="6FEA87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Felnis, Airloft, let’s go!</w:t>
      </w:r>
    </w:p>
    <w:p w14:paraId="1355EA12" w14:textId="77777777" w:rsidR="003361E2" w:rsidRDefault="003361E2">
      <w:pPr>
        <w:spacing w:after="0"/>
        <w:rPr>
          <w:rFonts w:ascii="Times New Roman" w:eastAsia="Times New Roman" w:hAnsi="Times New Roman" w:cs="Times New Roman"/>
        </w:rPr>
      </w:pPr>
    </w:p>
    <w:p w14:paraId="62017E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(They first go, and then Augustus follows.)</w:t>
      </w:r>
    </w:p>
    <w:p w14:paraId="6E5E8C53" w14:textId="77777777" w:rsidR="003361E2" w:rsidRDefault="003361E2">
      <w:pPr>
        <w:spacing w:after="0"/>
        <w:rPr>
          <w:rFonts w:ascii="Times New Roman" w:eastAsia="Times New Roman" w:hAnsi="Times New Roman" w:cs="Times New Roman"/>
        </w:rPr>
      </w:pPr>
    </w:p>
    <w:p w14:paraId="3C3A43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ascii="Times New Roman" w:eastAsia="Times New Roman" w:hAnsi="Times New Roman" w:cs="Times New Roman"/>
        </w:rPr>
      </w:pPr>
    </w:p>
    <w:p w14:paraId="5B5318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The Reditus are here! They must’ve blasted </w:t>
      </w:r>
      <w:r>
        <w:rPr>
          <w:rFonts w:ascii="Times New Roman" w:eastAsia="Times New Roman" w:hAnsi="Times New Roman" w:cs="Times New Roman"/>
        </w:rPr>
        <w:t xml:space="preserve">through </w:t>
      </w:r>
      <w:r>
        <w:rPr>
          <w:rFonts w:ascii="Times New Roman" w:eastAsia="Times New Roman" w:hAnsi="Times New Roman" w:cs="Times New Roman"/>
          <w:color w:val="000000"/>
        </w:rPr>
        <w:t>the front door. They are right behind us!</w:t>
      </w:r>
    </w:p>
    <w:p w14:paraId="1DE10288" w14:textId="77777777" w:rsidR="003361E2" w:rsidRDefault="003361E2">
      <w:pPr>
        <w:spacing w:after="0"/>
        <w:rPr>
          <w:rFonts w:ascii="Times New Roman" w:eastAsia="Times New Roman" w:hAnsi="Times New Roman" w:cs="Times New Roman"/>
        </w:rPr>
      </w:pPr>
    </w:p>
    <w:p w14:paraId="5C2AEF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ascii="Times New Roman" w:eastAsia="Times New Roman" w:hAnsi="Times New Roman" w:cs="Times New Roman"/>
        </w:rPr>
      </w:pPr>
    </w:p>
    <w:p w14:paraId="3B581D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Die Rediits scum. Shot two Felnis with one bullet. Corydon Deus is now truly finished.</w:t>
      </w:r>
    </w:p>
    <w:p w14:paraId="3E64DD68" w14:textId="77777777" w:rsidR="003361E2" w:rsidRDefault="003361E2">
      <w:pPr>
        <w:spacing w:after="0"/>
        <w:rPr>
          <w:rFonts w:ascii="Times New Roman" w:eastAsia="Times New Roman" w:hAnsi="Times New Roman" w:cs="Times New Roman"/>
        </w:rPr>
      </w:pPr>
    </w:p>
    <w:p w14:paraId="3E8EBB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ascii="Times New Roman" w:eastAsia="Times New Roman" w:hAnsi="Times New Roman" w:cs="Times New Roman"/>
        </w:rPr>
      </w:pPr>
    </w:p>
    <w:p w14:paraId="3F725E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keeps alive through multiple reinforcements the Reditus soldiers will be amazed.</w:t>
      </w:r>
    </w:p>
    <w:p w14:paraId="21AF05CE" w14:textId="77777777" w:rsidR="003361E2" w:rsidRDefault="003361E2">
      <w:pPr>
        <w:spacing w:after="0"/>
        <w:rPr>
          <w:rFonts w:ascii="Times New Roman" w:eastAsia="Times New Roman" w:hAnsi="Times New Roman" w:cs="Times New Roman"/>
        </w:rPr>
      </w:pPr>
    </w:p>
    <w:p w14:paraId="527E73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ascii="Times New Roman" w:eastAsia="Times New Roman" w:hAnsi="Times New Roman" w:cs="Times New Roman"/>
        </w:rPr>
      </w:pPr>
    </w:p>
    <w:p w14:paraId="303585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ascii="Times New Roman" w:eastAsia="Times New Roman" w:hAnsi="Times New Roman" w:cs="Times New Roman"/>
        </w:rPr>
      </w:pPr>
    </w:p>
    <w:p w14:paraId="768D73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this safe?</w:t>
      </w:r>
    </w:p>
    <w:p w14:paraId="2B8ED6F4" w14:textId="77777777" w:rsidR="003361E2" w:rsidRDefault="003361E2">
      <w:pPr>
        <w:spacing w:after="0"/>
        <w:rPr>
          <w:rFonts w:ascii="Times New Roman" w:eastAsia="Times New Roman" w:hAnsi="Times New Roman" w:cs="Times New Roman"/>
        </w:rPr>
      </w:pPr>
    </w:p>
    <w:p w14:paraId="21D91C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1211D4F" w14:textId="77777777" w:rsidR="003361E2" w:rsidRDefault="003361E2">
      <w:pPr>
        <w:spacing w:after="0"/>
        <w:rPr>
          <w:rFonts w:ascii="Times New Roman" w:eastAsia="Times New Roman" w:hAnsi="Times New Roman" w:cs="Times New Roman"/>
        </w:rPr>
      </w:pPr>
    </w:p>
    <w:p w14:paraId="0E6E22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rail through the entire tunnel without interruption. There is a 90% chance we may succeed. </w:t>
      </w:r>
    </w:p>
    <w:p w14:paraId="32215D28" w14:textId="77777777" w:rsidR="003361E2" w:rsidRDefault="003361E2">
      <w:pPr>
        <w:spacing w:after="0"/>
        <w:rPr>
          <w:rFonts w:ascii="Times New Roman" w:eastAsia="Times New Roman" w:hAnsi="Times New Roman" w:cs="Times New Roman"/>
        </w:rPr>
      </w:pPr>
    </w:p>
    <w:p w14:paraId="44FF8E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This isn’t safe, but my power will protect you.</w:t>
      </w:r>
    </w:p>
    <w:p w14:paraId="1B046C09" w14:textId="77777777" w:rsidR="003361E2" w:rsidRDefault="003361E2">
      <w:pPr>
        <w:spacing w:after="0"/>
        <w:rPr>
          <w:rFonts w:ascii="Times New Roman" w:eastAsia="Times New Roman" w:hAnsi="Times New Roman" w:cs="Times New Roman"/>
        </w:rPr>
      </w:pPr>
    </w:p>
    <w:p w14:paraId="13B1533D" w14:textId="77777777" w:rsidR="003361E2" w:rsidRDefault="00000000">
      <w:pPr>
        <w:pStyle w:val="Heading1"/>
        <w:pBdr>
          <w:bottom w:val="single" w:sz="4" w:space="1" w:color="808080"/>
        </w:pBdr>
        <w:spacing w:before="240" w:after="120"/>
      </w:pPr>
      <w:bookmarkStart w:id="223" w:name="_q5tabbx9bo8" w:colFirst="0" w:colLast="0"/>
      <w:bookmarkStart w:id="224" w:name="_Toc189930155"/>
      <w:bookmarkEnd w:id="223"/>
      <w:r>
        <w:t>Cart Mini Game</w:t>
      </w:r>
      <w:bookmarkEnd w:id="224"/>
    </w:p>
    <w:p w14:paraId="14D306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ascii="Times New Roman" w:eastAsia="Times New Roman" w:hAnsi="Times New Roman" w:cs="Times New Roman"/>
        </w:rPr>
      </w:pPr>
    </w:p>
    <w:p w14:paraId="70A1BB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ascii="Times New Roman" w:eastAsia="Times New Roman" w:hAnsi="Times New Roman" w:cs="Times New Roman"/>
        </w:rPr>
      </w:pPr>
    </w:p>
    <w:p w14:paraId="52A728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Vehere.</w:t>
      </w:r>
    </w:p>
    <w:p w14:paraId="71D54864" w14:textId="77777777" w:rsidR="003361E2" w:rsidRDefault="003361E2">
      <w:pPr>
        <w:spacing w:after="0"/>
        <w:rPr>
          <w:rFonts w:ascii="Times New Roman" w:eastAsia="Times New Roman" w:hAnsi="Times New Roman" w:cs="Times New Roman"/>
        </w:rPr>
      </w:pPr>
    </w:p>
    <w:p w14:paraId="1E4711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where are we? Can you show us the way to your hideout?</w:t>
      </w:r>
    </w:p>
    <w:p w14:paraId="276BA885" w14:textId="77777777" w:rsidR="003361E2" w:rsidRDefault="003361E2">
      <w:pPr>
        <w:spacing w:after="0"/>
        <w:rPr>
          <w:rFonts w:ascii="Times New Roman" w:eastAsia="Times New Roman" w:hAnsi="Times New Roman" w:cs="Times New Roman"/>
        </w:rPr>
      </w:pPr>
    </w:p>
    <w:p w14:paraId="682CCB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1990C7D6" w14:textId="77777777" w:rsidR="003361E2" w:rsidRDefault="003361E2">
      <w:pPr>
        <w:spacing w:after="0"/>
        <w:rPr>
          <w:rFonts w:ascii="Times New Roman" w:eastAsia="Times New Roman" w:hAnsi="Times New Roman" w:cs="Times New Roman"/>
        </w:rPr>
      </w:pPr>
    </w:p>
    <w:p w14:paraId="624F1C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Reditus will be following behind us. We can lose them in the ruins.</w:t>
      </w:r>
    </w:p>
    <w:p w14:paraId="100E106C" w14:textId="77777777" w:rsidR="003361E2" w:rsidRDefault="003361E2">
      <w:pPr>
        <w:spacing w:after="0"/>
        <w:rPr>
          <w:rFonts w:ascii="Times New Roman" w:eastAsia="Times New Roman" w:hAnsi="Times New Roman" w:cs="Times New Roman"/>
        </w:rPr>
      </w:pPr>
    </w:p>
    <w:p w14:paraId="0698B4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you lead the way.</w:t>
      </w:r>
    </w:p>
    <w:p w14:paraId="2B549E8F" w14:textId="77777777" w:rsidR="003361E2" w:rsidRDefault="003361E2">
      <w:pPr>
        <w:spacing w:after="0"/>
        <w:rPr>
          <w:rFonts w:ascii="Times New Roman" w:eastAsia="Times New Roman" w:hAnsi="Times New Roman" w:cs="Times New Roman"/>
        </w:rPr>
      </w:pPr>
    </w:p>
    <w:p w14:paraId="685393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Meanwhile…….……</w:t>
      </w:r>
    </w:p>
    <w:p w14:paraId="693CBE39" w14:textId="77777777" w:rsidR="003361E2" w:rsidRDefault="003361E2">
      <w:pPr>
        <w:spacing w:after="0"/>
        <w:rPr>
          <w:rFonts w:ascii="Times New Roman" w:eastAsia="Times New Roman" w:hAnsi="Times New Roman" w:cs="Times New Roman"/>
        </w:rPr>
      </w:pPr>
    </w:p>
    <w:p w14:paraId="5A5A7782" w14:textId="77777777" w:rsidR="003361E2" w:rsidRDefault="00000000">
      <w:pPr>
        <w:pStyle w:val="Heading1"/>
        <w:pBdr>
          <w:bottom w:val="single" w:sz="4" w:space="1" w:color="808080"/>
        </w:pBdr>
        <w:spacing w:before="240" w:after="120"/>
      </w:pPr>
      <w:bookmarkStart w:id="225" w:name="_dlscrqdgq7m" w:colFirst="0" w:colLast="0"/>
      <w:bookmarkStart w:id="226" w:name="_Toc189930156"/>
      <w:bookmarkEnd w:id="225"/>
      <w:r>
        <w:lastRenderedPageBreak/>
        <w:t>Ehsran</w:t>
      </w:r>
      <w:bookmarkEnd w:id="226"/>
    </w:p>
    <w:p w14:paraId="5BA798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14:paraId="47851FE1" w14:textId="77777777" w:rsidR="003361E2" w:rsidRDefault="003361E2">
      <w:pPr>
        <w:spacing w:after="0"/>
        <w:rPr>
          <w:rFonts w:ascii="Times New Roman" w:eastAsia="Times New Roman" w:hAnsi="Times New Roman" w:cs="Times New Roman"/>
        </w:rPr>
      </w:pPr>
    </w:p>
    <w:p w14:paraId="5924E3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 Adm. Constantine: I told you we should’ve posted guards there.</w:t>
      </w:r>
    </w:p>
    <w:p w14:paraId="773529D4" w14:textId="77777777" w:rsidR="003361E2" w:rsidRDefault="003361E2">
      <w:pPr>
        <w:spacing w:after="0"/>
        <w:rPr>
          <w:rFonts w:ascii="Times New Roman" w:eastAsia="Times New Roman" w:hAnsi="Times New Roman" w:cs="Times New Roman"/>
        </w:rPr>
      </w:pPr>
    </w:p>
    <w:p w14:paraId="4D929F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ascii="Times New Roman" w:eastAsia="Times New Roman" w:hAnsi="Times New Roman" w:cs="Times New Roman"/>
        </w:rPr>
      </w:pPr>
    </w:p>
    <w:p w14:paraId="15D6DA76" w14:textId="77777777" w:rsidR="003361E2" w:rsidRDefault="00000000">
      <w:pPr>
        <w:spacing w:after="0"/>
        <w:rPr>
          <w:rFonts w:ascii="Times New Roman" w:eastAsia="Times New Roman" w:hAnsi="Times New Roman" w:cs="Times New Roman"/>
          <w:strike/>
          <w:color w:val="000000"/>
        </w:rPr>
      </w:pPr>
      <w:r>
        <w:rPr>
          <w:rFonts w:ascii="Times New Roman" w:eastAsia="Times New Roman" w:hAnsi="Times New Roman" w:cs="Times New Roman"/>
          <w:strike/>
          <w:color w:val="000000"/>
        </w:rPr>
        <w:t>Vice Adm. Constantine: Adm. didn’t I see you there a couple days ago?</w:t>
      </w:r>
    </w:p>
    <w:p w14:paraId="6E879B62" w14:textId="77777777" w:rsidR="003361E2" w:rsidRDefault="003361E2">
      <w:pPr>
        <w:spacing w:after="0"/>
        <w:rPr>
          <w:rFonts w:ascii="Times New Roman" w:eastAsia="Times New Roman" w:hAnsi="Times New Roman" w:cs="Times New Roman"/>
          <w:strike/>
        </w:rPr>
      </w:pPr>
    </w:p>
    <w:p w14:paraId="6360F97B" w14:textId="77777777" w:rsidR="003361E2" w:rsidRPr="003361E2" w:rsidRDefault="00000000">
      <w:pPr>
        <w:spacing w:after="0"/>
        <w:rPr>
          <w:rFonts w:ascii="Times New Roman" w:eastAsia="Times New Roman" w:hAnsi="Times New Roman" w:cs="Times New Roman"/>
          <w:highlight w:val="cyan"/>
          <w:rPrChange w:id="227" w:author="Kingsley Nwaogu" w:date="2023-03-09T20:16:00Z">
            <w:rPr>
              <w:rFonts w:ascii="Times New Roman" w:eastAsia="Times New Roman" w:hAnsi="Times New Roman" w:cs="Times New Roman"/>
            </w:rPr>
          </w:rPrChange>
        </w:rPr>
      </w:pPr>
      <w:r>
        <w:rPr>
          <w:rFonts w:ascii="Times New Roman" w:eastAsia="Times New Roman" w:hAnsi="Times New Roman" w:cs="Times New Roman"/>
          <w:color w:val="000000"/>
        </w:rPr>
        <w:t xml:space="preserve">Adm. Anthony: </w:t>
      </w:r>
      <w:del w:id="228" w:author="Kingsley Nwaogu" w:date="2023-03-09T20:15:00Z">
        <w:r>
          <w:rPr>
            <w:rFonts w:ascii="Times New Roman" w:eastAsia="Times New Roman" w:hAnsi="Times New Roman" w:cs="Times New Roman"/>
            <w:color w:val="000000"/>
          </w:rPr>
          <w:delText>Oh yes. I was passing by your mother’s home, Vice Admiral.</w:delText>
        </w:r>
      </w:del>
      <w:ins w:id="229" w:author="Kingsley Nwaogu" w:date="2023-03-09T20:15: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30" w:author="Kingsley Nwaogu" w:date="2023-03-09T20:16:00Z">
              <w:rPr>
                <w:rFonts w:ascii="Times New Roman" w:eastAsia="Times New Roman" w:hAnsi="Times New Roman" w:cs="Times New Roman"/>
                <w:color w:val="000000"/>
              </w:rPr>
            </w:rPrChange>
          </w:rPr>
          <w:t xml:space="preserve">This joke should be revised or removed. If they are seen joking this early on the lines go against the tone of them being sinister/enemies to be feared. They also probably wouldn’t joke about/undermine one of their mothers in front of their underlings. </w:t>
        </w:r>
      </w:ins>
    </w:p>
    <w:p w14:paraId="1A4FDFB1" w14:textId="77777777" w:rsidR="003361E2" w:rsidRDefault="003361E2">
      <w:pPr>
        <w:spacing w:after="0"/>
        <w:rPr>
          <w:rFonts w:ascii="Times New Roman" w:eastAsia="Times New Roman" w:hAnsi="Times New Roman" w:cs="Times New Roman"/>
        </w:rPr>
      </w:pPr>
    </w:p>
    <w:p w14:paraId="05455462" w14:textId="77777777" w:rsidR="003361E2" w:rsidRDefault="00000000">
      <w:pPr>
        <w:spacing w:after="0"/>
        <w:rPr>
          <w:rFonts w:ascii="Times New Roman" w:eastAsia="Times New Roman" w:hAnsi="Times New Roman" w:cs="Times New Roman"/>
          <w:strike/>
        </w:rPr>
      </w:pPr>
      <w:r>
        <w:rPr>
          <w:rFonts w:ascii="Times New Roman" w:eastAsia="Times New Roman" w:hAnsi="Times New Roman" w:cs="Times New Roman"/>
          <w:color w:val="000000"/>
        </w:rPr>
        <w:t xml:space="preserve">Vice Adm. Constantine: </w:t>
      </w:r>
      <w:r>
        <w:rPr>
          <w:rFonts w:ascii="Times New Roman" w:eastAsia="Times New Roman" w:hAnsi="Times New Roman" w:cs="Times New Roman"/>
          <w:strike/>
          <w:color w:val="000000"/>
        </w:rPr>
        <w:t>(Laughs out loud with a hearty laugh) Adm. Anthony, your humor in the direst of times is comforting. Your ability to keep your cool when things heat up is why fully trust your ability to command. Isn’t that right men?</w:t>
      </w:r>
    </w:p>
    <w:p w14:paraId="4FC2E73A" w14:textId="77777777" w:rsidR="003361E2" w:rsidRDefault="003361E2">
      <w:pPr>
        <w:spacing w:after="0"/>
        <w:rPr>
          <w:rFonts w:ascii="Times New Roman" w:eastAsia="Times New Roman" w:hAnsi="Times New Roman" w:cs="Times New Roman"/>
        </w:rPr>
      </w:pPr>
    </w:p>
    <w:p w14:paraId="032D7BA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Soldiers in Headquarter: </w:t>
      </w:r>
      <w:r>
        <w:rPr>
          <w:rFonts w:ascii="Times New Roman" w:eastAsia="Times New Roman" w:hAnsi="Times New Roman" w:cs="Times New Roman"/>
          <w:strike/>
          <w:color w:val="000000"/>
        </w:rPr>
        <w:t>Ehsran forever</w:t>
      </w:r>
      <w:r>
        <w:rPr>
          <w:rFonts w:ascii="Times New Roman" w:eastAsia="Times New Roman" w:hAnsi="Times New Roman" w:cs="Times New Roman"/>
          <w:color w:val="000000"/>
        </w:rPr>
        <w:t>!</w:t>
      </w:r>
    </w:p>
    <w:p w14:paraId="02EE935D" w14:textId="77777777" w:rsidR="003361E2" w:rsidRDefault="003361E2">
      <w:pPr>
        <w:spacing w:after="0"/>
        <w:rPr>
          <w:rFonts w:ascii="Times New Roman" w:eastAsia="Times New Roman" w:hAnsi="Times New Roman" w:cs="Times New Roman"/>
        </w:rPr>
      </w:pPr>
    </w:p>
    <w:p w14:paraId="1597FF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Vice – Adm. Constantine: This is true. You tried your best sir to contain him for so long. Now what must we do?</w:t>
      </w:r>
    </w:p>
    <w:p w14:paraId="032DC7C4" w14:textId="77777777" w:rsidR="003361E2" w:rsidRDefault="003361E2">
      <w:pPr>
        <w:spacing w:after="0"/>
        <w:rPr>
          <w:rFonts w:ascii="Times New Roman" w:eastAsia="Times New Roman" w:hAnsi="Times New Roman" w:cs="Times New Roman"/>
        </w:rPr>
      </w:pPr>
    </w:p>
    <w:p w14:paraId="0E5562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Adm. Anthony: The cultists have the power of Corydon Deus now which means at least one of them can use magic. If this were </w:t>
      </w:r>
      <w:r>
        <w:rPr>
          <w:rFonts w:ascii="Times New Roman" w:eastAsia="Times New Roman" w:hAnsi="Times New Roman" w:cs="Times New Roman"/>
        </w:rPr>
        <w:t xml:space="preserve">30 </w:t>
      </w:r>
      <w:r>
        <w:rPr>
          <w:rFonts w:ascii="Times New Roman" w:eastAsia="Times New Roman" w:hAnsi="Times New Roman" w:cs="Times New Roman"/>
          <w:color w:val="000000"/>
        </w:rPr>
        <w:t>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Isn</w:t>
      </w:r>
      <w:r>
        <w:rPr>
          <w:rFonts w:ascii="Times New Roman" w:eastAsia="Times New Roman" w:hAnsi="Times New Roman" w:cs="Times New Roman"/>
        </w:rPr>
        <w:t>’t that right men?!</w:t>
      </w:r>
    </w:p>
    <w:p w14:paraId="7CB61D50" w14:textId="77777777" w:rsidR="003361E2" w:rsidRDefault="003361E2">
      <w:pPr>
        <w:spacing w:after="0"/>
        <w:rPr>
          <w:rFonts w:ascii="Times New Roman" w:eastAsia="Times New Roman" w:hAnsi="Times New Roman" w:cs="Times New Roman"/>
        </w:rPr>
      </w:pPr>
    </w:p>
    <w:p w14:paraId="718F8E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14:paraId="2B6439C9" w14:textId="77777777" w:rsidR="003361E2" w:rsidRDefault="003361E2">
      <w:pPr>
        <w:spacing w:after="0"/>
        <w:rPr>
          <w:rFonts w:ascii="Times New Roman" w:eastAsia="Times New Roman" w:hAnsi="Times New Roman" w:cs="Times New Roman"/>
        </w:rPr>
      </w:pPr>
    </w:p>
    <w:p w14:paraId="3F09AC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ascii="Times New Roman" w:eastAsia="Times New Roman" w:hAnsi="Times New Roman" w:cs="Times New Roman"/>
        </w:rPr>
      </w:pPr>
    </w:p>
    <w:p w14:paraId="5F6D34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14:paraId="7B8F3CEA" w14:textId="77777777" w:rsidR="003361E2" w:rsidRDefault="003361E2">
      <w:pPr>
        <w:spacing w:after="0"/>
        <w:rPr>
          <w:rFonts w:ascii="Times New Roman" w:eastAsia="Times New Roman" w:hAnsi="Times New Roman" w:cs="Times New Roman"/>
        </w:rPr>
      </w:pPr>
    </w:p>
    <w:p w14:paraId="4120CF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ascii="Times New Roman" w:eastAsia="Times New Roman" w:hAnsi="Times New Roman" w:cs="Times New Roman"/>
        </w:rPr>
      </w:pPr>
    </w:p>
    <w:p w14:paraId="3A010F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leaves and goes to his room)</w:t>
      </w:r>
    </w:p>
    <w:p w14:paraId="55C9A95C" w14:textId="77777777" w:rsidR="003361E2" w:rsidRDefault="003361E2">
      <w:pPr>
        <w:spacing w:after="0"/>
        <w:rPr>
          <w:rFonts w:ascii="Times New Roman" w:eastAsia="Times New Roman" w:hAnsi="Times New Roman" w:cs="Times New Roman"/>
        </w:rPr>
      </w:pPr>
    </w:p>
    <w:p w14:paraId="34730A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begins contemplating speaking as if his father was standing in the room)</w:t>
      </w:r>
    </w:p>
    <w:p w14:paraId="3C6F9FBF" w14:textId="77777777" w:rsidR="003361E2" w:rsidRDefault="003361E2">
      <w:pPr>
        <w:spacing w:after="0"/>
        <w:rPr>
          <w:rFonts w:ascii="Times New Roman" w:eastAsia="Times New Roman" w:hAnsi="Times New Roman" w:cs="Times New Roman"/>
        </w:rPr>
      </w:pPr>
    </w:p>
    <w:p w14:paraId="215026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ascii="Times New Roman" w:eastAsia="Times New Roman" w:hAnsi="Times New Roman" w:cs="Times New Roman"/>
        </w:rPr>
      </w:pPr>
    </w:p>
    <w:p w14:paraId="072CC594" w14:textId="77777777" w:rsidR="003361E2" w:rsidRDefault="00000000">
      <w:pPr>
        <w:pStyle w:val="Heading1"/>
      </w:pPr>
      <w:bookmarkStart w:id="231" w:name="_djr5c3r5bc9" w:colFirst="0" w:colLast="0"/>
      <w:bookmarkStart w:id="232" w:name="_Toc189930157"/>
      <w:bookmarkEnd w:id="231"/>
      <w:r>
        <w:t>Residential Ruins of Vehere</w:t>
      </w:r>
      <w:bookmarkEnd w:id="232"/>
    </w:p>
    <w:p w14:paraId="5BA46EF1" w14:textId="77777777" w:rsidR="003361E2" w:rsidRDefault="00000000">
      <w:pPr>
        <w:pStyle w:val="Heading2"/>
      </w:pPr>
      <w:bookmarkStart w:id="233" w:name="_8291vp3ctht3" w:colFirst="0" w:colLast="0"/>
      <w:bookmarkStart w:id="234" w:name="_Toc189930158"/>
      <w:bookmarkEnd w:id="233"/>
      <w:r>
        <w:t>Enemies of Residential Ruins</w:t>
      </w:r>
      <w:bookmarkEnd w:id="234"/>
    </w:p>
    <w:p w14:paraId="4E410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Rabid Hound</w:t>
      </w:r>
    </w:p>
    <w:p w14:paraId="3071D2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War Dog</w:t>
      </w:r>
    </w:p>
    <w:p w14:paraId="19A01D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Bulldog Bruiser</w:t>
      </w:r>
    </w:p>
    <w:p w14:paraId="2EA781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Magicius Pooch</w:t>
      </w:r>
    </w:p>
    <w:p w14:paraId="6B0FC084" w14:textId="77777777" w:rsidR="003361E2" w:rsidRDefault="00000000">
      <w:pPr>
        <w:pStyle w:val="Heading2"/>
      </w:pPr>
      <w:bookmarkStart w:id="235" w:name="_oyin5m86cicc" w:colFirst="0" w:colLast="0"/>
      <w:bookmarkStart w:id="236" w:name="_Toc189930159"/>
      <w:bookmarkEnd w:id="235"/>
      <w:r>
        <w:t>Cannibal Rediit</w:t>
      </w:r>
      <w:bookmarkEnd w:id="236"/>
    </w:p>
    <w:p w14:paraId="565989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ascii="Times New Roman" w:eastAsia="Times New Roman" w:hAnsi="Times New Roman" w:cs="Times New Roman"/>
        </w:rPr>
      </w:pPr>
    </w:p>
    <w:p w14:paraId="5A744E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Unknowing Voice: </w:t>
      </w:r>
      <w:r>
        <w:rPr>
          <w:rFonts w:ascii="Times New Roman" w:eastAsia="Times New Roman" w:hAnsi="Times New Roman" w:cs="Times New Roman"/>
        </w:rPr>
        <w:t xml:space="preserve">Come </w:t>
      </w:r>
      <w:r>
        <w:rPr>
          <w:rFonts w:ascii="Times New Roman" w:eastAsia="Times New Roman" w:hAnsi="Times New Roman" w:cs="Times New Roman"/>
          <w:color w:val="000000"/>
        </w:rPr>
        <w:t>inside or they will catch you.</w:t>
      </w:r>
    </w:p>
    <w:p w14:paraId="3AE831EC" w14:textId="77777777" w:rsidR="003361E2" w:rsidRDefault="003361E2">
      <w:pPr>
        <w:spacing w:after="0"/>
        <w:rPr>
          <w:rFonts w:ascii="Times New Roman" w:eastAsia="Times New Roman" w:hAnsi="Times New Roman" w:cs="Times New Roman"/>
        </w:rPr>
      </w:pPr>
    </w:p>
    <w:p w14:paraId="78D004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ascii="Times New Roman" w:eastAsia="Times New Roman" w:hAnsi="Times New Roman" w:cs="Times New Roman"/>
        </w:rPr>
      </w:pPr>
    </w:p>
    <w:p w14:paraId="65D599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ascii="Times New Roman" w:eastAsia="Times New Roman" w:hAnsi="Times New Roman" w:cs="Times New Roman"/>
        </w:rPr>
      </w:pPr>
    </w:p>
    <w:p w14:paraId="650164C1" w14:textId="77777777" w:rsidR="003361E2" w:rsidRDefault="00000000">
      <w:pPr>
        <w:spacing w:after="0"/>
        <w:rPr>
          <w:ins w:id="237" w:author="Kingsley Nwaogu" w:date="2023-03-09T20:18:00Z"/>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del w:id="238" w:author="Kingsley Nwaogu" w:date="2023-03-09T20:17:00Z">
        <w:r>
          <w:rPr>
            <w:rFonts w:ascii="Times New Roman" w:eastAsia="Times New Roman" w:hAnsi="Times New Roman" w:cs="Times New Roman"/>
            <w:color w:val="000000"/>
          </w:rPr>
          <w:delText>Corydon Deus lives! I set him free now he lives in me.</w:delText>
        </w:r>
      </w:del>
    </w:p>
    <w:p w14:paraId="018326C5" w14:textId="77777777" w:rsidR="003361E2" w:rsidRPr="003361E2" w:rsidRDefault="00000000">
      <w:pPr>
        <w:spacing w:after="0"/>
        <w:rPr>
          <w:ins w:id="239" w:author="Kingsley Nwaogu" w:date="2023-03-09T20:18:00Z"/>
          <w:rFonts w:ascii="Times New Roman" w:eastAsia="Times New Roman" w:hAnsi="Times New Roman" w:cs="Times New Roman"/>
          <w:color w:val="000000"/>
          <w:highlight w:val="cyan"/>
          <w:rPrChange w:id="240" w:author="Kingsley Nwaogu" w:date="2023-03-09T20:24:00Z">
            <w:rPr>
              <w:ins w:id="241" w:author="Kingsley Nwaogu" w:date="2023-03-09T20:18:00Z"/>
              <w:rFonts w:ascii="Times New Roman" w:eastAsia="Times New Roman" w:hAnsi="Times New Roman" w:cs="Times New Roman"/>
              <w:color w:val="000000"/>
            </w:rPr>
          </w:rPrChange>
        </w:rPr>
      </w:pPr>
      <w:ins w:id="242" w:author="Kingsley Nwaogu" w:date="2023-03-09T20:18:00Z">
        <w:r>
          <w:rPr>
            <w:rFonts w:ascii="Times New Roman" w:eastAsia="Times New Roman" w:hAnsi="Times New Roman" w:cs="Times New Roman"/>
            <w:color w:val="000000"/>
            <w:highlight w:val="cyan"/>
            <w:rPrChange w:id="243" w:author="Kingsley Nwaogu" w:date="2023-03-09T20:24:00Z">
              <w:rPr>
                <w:rFonts w:ascii="Times New Roman" w:eastAsia="Times New Roman" w:hAnsi="Times New Roman" w:cs="Times New Roman"/>
                <w:color w:val="000000"/>
              </w:rPr>
            </w:rPrChange>
          </w:rPr>
          <w:lastRenderedPageBreak/>
          <w:t xml:space="preserve">I think Augustus is careful enough that he wouldn’t give this information to a stranger so easily. Needs revision. example: </w:t>
        </w:r>
      </w:ins>
    </w:p>
    <w:p w14:paraId="1F730133" w14:textId="77777777" w:rsidR="003361E2" w:rsidRPr="003361E2" w:rsidRDefault="003361E2">
      <w:pPr>
        <w:spacing w:after="0"/>
        <w:rPr>
          <w:ins w:id="244" w:author="Kingsley Nwaogu" w:date="2023-03-09T20:18:00Z"/>
          <w:rFonts w:ascii="Times New Roman" w:eastAsia="Times New Roman" w:hAnsi="Times New Roman" w:cs="Times New Roman"/>
          <w:color w:val="000000"/>
          <w:highlight w:val="cyan"/>
          <w:rPrChange w:id="245" w:author="Kingsley Nwaogu" w:date="2023-03-09T20:24:00Z">
            <w:rPr>
              <w:ins w:id="246" w:author="Kingsley Nwaogu" w:date="2023-03-09T20:18:00Z"/>
              <w:rFonts w:ascii="Times New Roman" w:eastAsia="Times New Roman" w:hAnsi="Times New Roman" w:cs="Times New Roman"/>
              <w:color w:val="000000"/>
            </w:rPr>
          </w:rPrChange>
        </w:rPr>
      </w:pPr>
    </w:p>
    <w:p w14:paraId="1A01CCC2" w14:textId="77777777" w:rsidR="003361E2" w:rsidRPr="003361E2" w:rsidRDefault="00000000">
      <w:pPr>
        <w:spacing w:after="0"/>
        <w:rPr>
          <w:rFonts w:ascii="Times New Roman" w:eastAsia="Times New Roman" w:hAnsi="Times New Roman" w:cs="Times New Roman"/>
          <w:highlight w:val="cyan"/>
          <w:rPrChange w:id="247" w:author="Kingsley Nwaogu" w:date="2023-03-09T20:24:00Z">
            <w:rPr>
              <w:rFonts w:ascii="Times New Roman" w:eastAsia="Times New Roman" w:hAnsi="Times New Roman" w:cs="Times New Roman"/>
            </w:rPr>
          </w:rPrChange>
        </w:rPr>
      </w:pPr>
      <w:ins w:id="248" w:author="Kingsley Nwaogu" w:date="2023-03-09T20:18:00Z">
        <w:r>
          <w:rPr>
            <w:rFonts w:ascii="Times New Roman" w:eastAsia="Times New Roman" w:hAnsi="Times New Roman" w:cs="Times New Roman"/>
            <w:color w:val="000000"/>
            <w:highlight w:val="cyan"/>
            <w:rPrChange w:id="249" w:author="Kingsley Nwaogu" w:date="2023-03-09T20:24:00Z">
              <w:rPr>
                <w:rFonts w:ascii="Times New Roman" w:eastAsia="Times New Roman" w:hAnsi="Times New Roman" w:cs="Times New Roman"/>
                <w:color w:val="000000"/>
              </w:rPr>
            </w:rPrChange>
          </w:rPr>
          <w:t>“AUGUSTUS: Corydon Deus has returned to us and guides his followers. He has delivered my son and I from the Reditus”</w:t>
        </w:r>
      </w:ins>
    </w:p>
    <w:p w14:paraId="5218FB8A" w14:textId="77777777" w:rsidR="003361E2" w:rsidRPr="003361E2" w:rsidRDefault="003361E2">
      <w:pPr>
        <w:spacing w:after="0"/>
        <w:rPr>
          <w:rFonts w:ascii="Times New Roman" w:eastAsia="Times New Roman" w:hAnsi="Times New Roman" w:cs="Times New Roman"/>
          <w:highlight w:val="cyan"/>
          <w:rPrChange w:id="250" w:author="Kingsley Nwaogu" w:date="2023-03-09T20:24:00Z">
            <w:rPr>
              <w:rFonts w:ascii="Times New Roman" w:eastAsia="Times New Roman" w:hAnsi="Times New Roman" w:cs="Times New Roman"/>
            </w:rPr>
          </w:rPrChange>
        </w:rPr>
      </w:pPr>
    </w:p>
    <w:p w14:paraId="2376C326" w14:textId="77777777" w:rsidR="003361E2" w:rsidRPr="003361E2" w:rsidRDefault="00000000">
      <w:pPr>
        <w:spacing w:after="0"/>
        <w:rPr>
          <w:ins w:id="251" w:author="Kingsley Nwaogu" w:date="2023-03-09T20:24:00Z"/>
          <w:rFonts w:ascii="Times New Roman" w:eastAsia="Times New Roman" w:hAnsi="Times New Roman" w:cs="Times New Roman"/>
          <w:color w:val="000000"/>
          <w:highlight w:val="cyan"/>
          <w:rPrChange w:id="252" w:author="Kingsley Nwaogu" w:date="2023-03-09T20:24:00Z">
            <w:rPr>
              <w:ins w:id="253" w:author="Kingsley Nwaogu" w:date="2023-03-09T20:24:00Z"/>
              <w:rFonts w:ascii="Times New Roman" w:eastAsia="Times New Roman" w:hAnsi="Times New Roman" w:cs="Times New Roman"/>
              <w:color w:val="000000"/>
            </w:rPr>
          </w:rPrChange>
        </w:rPr>
      </w:pPr>
      <w:r>
        <w:rPr>
          <w:rFonts w:ascii="Times New Roman" w:eastAsia="Times New Roman" w:hAnsi="Times New Roman" w:cs="Times New Roman"/>
          <w:color w:val="000000"/>
          <w:highlight w:val="cyan"/>
          <w:rPrChange w:id="254" w:author="Kingsley Nwaogu" w:date="2023-03-09T20:24:00Z">
            <w:rPr>
              <w:rFonts w:ascii="Times New Roman" w:eastAsia="Times New Roman" w:hAnsi="Times New Roman" w:cs="Times New Roman"/>
              <w:color w:val="000000"/>
            </w:rPr>
          </w:rPrChange>
        </w:rPr>
        <w:t>Old Lady: </w:t>
      </w:r>
      <w:del w:id="255" w:author="Kingsley Nwaogu" w:date="2023-03-09T20:22:00Z">
        <w:r>
          <w:rPr>
            <w:rFonts w:ascii="Times New Roman" w:eastAsia="Times New Roman" w:hAnsi="Times New Roman" w:cs="Times New Roman"/>
            <w:color w:val="000000"/>
            <w:highlight w:val="cyan"/>
            <w:rPrChange w:id="256" w:author="Kingsley Nwaogu" w:date="2023-03-09T20:24:00Z">
              <w:rPr>
                <w:rFonts w:ascii="Times New Roman" w:eastAsia="Times New Roman" w:hAnsi="Times New Roman" w:cs="Times New Roman"/>
                <w:color w:val="000000"/>
              </w:rPr>
            </w:rPrChange>
          </w:rPr>
          <w:delText xml:space="preserve"> Shhhh…. Quiet</w:delText>
        </w:r>
      </w:del>
      <w:r>
        <w:rPr>
          <w:rFonts w:ascii="Times New Roman" w:eastAsia="Times New Roman" w:hAnsi="Times New Roman" w:cs="Times New Roman"/>
          <w:color w:val="000000"/>
          <w:highlight w:val="cyan"/>
          <w:rPrChange w:id="257" w:author="Kingsley Nwaogu" w:date="2023-03-09T20:24:00Z">
            <w:rPr>
              <w:rFonts w:ascii="Times New Roman" w:eastAsia="Times New Roman" w:hAnsi="Times New Roman" w:cs="Times New Roman"/>
              <w:color w:val="000000"/>
            </w:rPr>
          </w:rPrChange>
        </w:rPr>
        <w:t>.</w:t>
      </w:r>
      <w:ins w:id="258" w:author="Kingsley Nwaogu" w:date="2023-03-09T20:22:00Z">
        <w:r>
          <w:rPr>
            <w:rFonts w:ascii="Times New Roman" w:eastAsia="Times New Roman" w:hAnsi="Times New Roman" w:cs="Times New Roman"/>
            <w:color w:val="000000"/>
            <w:highlight w:val="cyan"/>
            <w:rPrChange w:id="259" w:author="Kingsley Nwaogu" w:date="2023-03-09T20:24:00Z">
              <w:rPr>
                <w:rFonts w:ascii="Times New Roman" w:eastAsia="Times New Roman" w:hAnsi="Times New Roman" w:cs="Times New Roman"/>
                <w:color w:val="000000"/>
              </w:rPr>
            </w:rPrChange>
          </w:rPr>
          <w:t>(She thinks for a while) Nonsense. There’s no way the two of you could have escaped them alone.</w:t>
        </w:r>
      </w:ins>
      <w:r>
        <w:rPr>
          <w:rFonts w:ascii="Times New Roman" w:eastAsia="Times New Roman" w:hAnsi="Times New Roman" w:cs="Times New Roman"/>
          <w:color w:val="000000"/>
          <w:highlight w:val="cyan"/>
          <w:rPrChange w:id="260" w:author="Kingsley Nwaogu" w:date="2023-03-09T20:24:00Z">
            <w:rPr>
              <w:rFonts w:ascii="Times New Roman" w:eastAsia="Times New Roman" w:hAnsi="Times New Roman" w:cs="Times New Roman"/>
              <w:color w:val="000000"/>
            </w:rPr>
          </w:rPrChange>
        </w:rPr>
        <w:t xml:space="preserve"> I want you to prove it</w:t>
      </w:r>
      <w:ins w:id="261" w:author="Kingsley Nwaogu" w:date="2023-03-09T20:23:00Z">
        <w:r>
          <w:rPr>
            <w:rFonts w:ascii="Times New Roman" w:eastAsia="Times New Roman" w:hAnsi="Times New Roman" w:cs="Times New Roman"/>
            <w:color w:val="000000"/>
            <w:highlight w:val="cyan"/>
            <w:rPrChange w:id="262" w:author="Kingsley Nwaogu" w:date="2023-03-09T20:24:00Z">
              <w:rPr>
                <w:rFonts w:ascii="Times New Roman" w:eastAsia="Times New Roman" w:hAnsi="Times New Roman" w:cs="Times New Roman"/>
                <w:color w:val="000000"/>
              </w:rPr>
            </w:rPrChange>
          </w:rPr>
          <w:t xml:space="preserve"> or I’ll call the Reditus here and give you up</w:t>
        </w:r>
      </w:ins>
      <w:del w:id="263" w:author="Kingsley Nwaogu" w:date="2023-03-09T20:23:00Z">
        <w:r>
          <w:rPr>
            <w:rFonts w:ascii="Times New Roman" w:eastAsia="Times New Roman" w:hAnsi="Times New Roman" w:cs="Times New Roman"/>
            <w:color w:val="000000"/>
            <w:highlight w:val="cyan"/>
            <w:rPrChange w:id="264" w:author="Kingsley Nwaogu" w:date="2023-03-09T20:24:00Z">
              <w:rPr>
                <w:rFonts w:ascii="Times New Roman" w:eastAsia="Times New Roman" w:hAnsi="Times New Roman" w:cs="Times New Roman"/>
                <w:color w:val="000000"/>
              </w:rPr>
            </w:rPrChange>
          </w:rPr>
          <w:delText>.</w:delText>
        </w:r>
      </w:del>
    </w:p>
    <w:p w14:paraId="1E295B14" w14:textId="77777777" w:rsidR="003361E2" w:rsidRPr="003361E2" w:rsidRDefault="003361E2">
      <w:pPr>
        <w:spacing w:after="0"/>
        <w:rPr>
          <w:ins w:id="265" w:author="Kingsley Nwaogu" w:date="2023-03-09T20:24:00Z"/>
          <w:rFonts w:ascii="Times New Roman" w:eastAsia="Times New Roman" w:hAnsi="Times New Roman" w:cs="Times New Roman"/>
          <w:color w:val="000000"/>
          <w:highlight w:val="cyan"/>
          <w:rPrChange w:id="266" w:author="Kingsley Nwaogu" w:date="2023-03-09T20:24:00Z">
            <w:rPr>
              <w:ins w:id="267" w:author="Kingsley Nwaogu" w:date="2023-03-09T20:24:00Z"/>
              <w:rFonts w:ascii="Times New Roman" w:eastAsia="Times New Roman" w:hAnsi="Times New Roman" w:cs="Times New Roman"/>
              <w:color w:val="000000"/>
            </w:rPr>
          </w:rPrChange>
        </w:rPr>
      </w:pPr>
    </w:p>
    <w:p w14:paraId="3397D2AD" w14:textId="77777777" w:rsidR="003361E2" w:rsidRPr="003361E2" w:rsidRDefault="00000000">
      <w:pPr>
        <w:spacing w:after="0"/>
        <w:rPr>
          <w:rFonts w:ascii="Times New Roman" w:eastAsia="Times New Roman" w:hAnsi="Times New Roman" w:cs="Times New Roman"/>
          <w:highlight w:val="cyan"/>
          <w:rPrChange w:id="268" w:author="Kingsley Nwaogu" w:date="2023-03-09T20:24:00Z">
            <w:rPr>
              <w:rFonts w:ascii="Times New Roman" w:eastAsia="Times New Roman" w:hAnsi="Times New Roman" w:cs="Times New Roman"/>
            </w:rPr>
          </w:rPrChange>
        </w:rPr>
      </w:pPr>
      <w:ins w:id="269" w:author="Kingsley Nwaogu" w:date="2023-03-09T20:24:00Z">
        <w:r>
          <w:rPr>
            <w:rFonts w:ascii="Times New Roman" w:eastAsia="Times New Roman" w:hAnsi="Times New Roman" w:cs="Times New Roman"/>
            <w:color w:val="000000"/>
            <w:highlight w:val="cyan"/>
            <w:rPrChange w:id="270" w:author="Kingsley Nwaogu" w:date="2023-03-09T20:24:00Z">
              <w:rPr>
                <w:rFonts w:ascii="Times New Roman" w:eastAsia="Times New Roman" w:hAnsi="Times New Roman" w:cs="Times New Roman"/>
                <w:color w:val="000000"/>
              </w:rPr>
            </w:rPrChange>
          </w:rPr>
          <w:t>CAESER: (alarmed) What do we do father?</w:t>
        </w:r>
      </w:ins>
    </w:p>
    <w:p w14:paraId="627A0A77" w14:textId="77777777" w:rsidR="003361E2" w:rsidRDefault="003361E2">
      <w:pPr>
        <w:spacing w:after="0"/>
        <w:rPr>
          <w:rFonts w:ascii="Times New Roman" w:eastAsia="Times New Roman" w:hAnsi="Times New Roman" w:cs="Times New Roman"/>
        </w:rPr>
      </w:pPr>
    </w:p>
    <w:p w14:paraId="7EF06C5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casts Cure on the old lady)</w:t>
      </w:r>
    </w:p>
    <w:p w14:paraId="68794222" w14:textId="77777777" w:rsidR="003361E2" w:rsidRDefault="003361E2">
      <w:pPr>
        <w:spacing w:after="0"/>
        <w:rPr>
          <w:rFonts w:ascii="Times New Roman" w:eastAsia="Times New Roman" w:hAnsi="Times New Roman" w:cs="Times New Roman"/>
        </w:rPr>
      </w:pPr>
    </w:p>
    <w:p w14:paraId="0EEB0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ascii="Times New Roman" w:eastAsia="Times New Roman" w:hAnsi="Times New Roman" w:cs="Times New Roman"/>
        </w:rPr>
      </w:pPr>
    </w:p>
    <w:p w14:paraId="17A3CA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(Shocked, Augustus steps back and enters a boss battle)</w:t>
      </w:r>
    </w:p>
    <w:p w14:paraId="019BFD06" w14:textId="77777777" w:rsidR="003361E2" w:rsidRDefault="00000000">
      <w:pPr>
        <w:pStyle w:val="Heading2"/>
      </w:pPr>
      <w:bookmarkStart w:id="271" w:name="_e2stz4j95qyc" w:colFirst="0" w:colLast="0"/>
      <w:bookmarkStart w:id="272" w:name="_Toc189930160"/>
      <w:bookmarkEnd w:id="271"/>
      <w:r>
        <w:t>Cannibal Rediit Boss</w:t>
      </w:r>
      <w:bookmarkEnd w:id="272"/>
    </w:p>
    <w:p w14:paraId="584679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Cannibal Rediit: I’ve never had the privilege of having Felnis. I will make crème de la Felnis for dessert after eating that Corydon Deus inside of you.  Hehe!</w:t>
      </w:r>
    </w:p>
    <w:p w14:paraId="22C1C7B5" w14:textId="77777777" w:rsidR="003361E2" w:rsidRDefault="003361E2">
      <w:pPr>
        <w:spacing w:after="0"/>
        <w:rPr>
          <w:rFonts w:ascii="Times New Roman" w:eastAsia="Times New Roman" w:hAnsi="Times New Roman" w:cs="Times New Roman"/>
        </w:rPr>
      </w:pPr>
    </w:p>
    <w:p w14:paraId="7F173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14:paraId="393C7D93" w14:textId="77777777" w:rsidR="003361E2" w:rsidRDefault="003361E2">
      <w:pPr>
        <w:spacing w:after="0"/>
        <w:rPr>
          <w:rFonts w:ascii="Times New Roman" w:eastAsia="Times New Roman" w:hAnsi="Times New Roman" w:cs="Times New Roman"/>
        </w:rPr>
      </w:pPr>
    </w:p>
    <w:p w14:paraId="60AA44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ascii="Times New Roman" w:eastAsia="Times New Roman" w:hAnsi="Times New Roman" w:cs="Times New Roman"/>
        </w:rPr>
      </w:pPr>
    </w:p>
    <w:p w14:paraId="75265A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(Do you execute her? Yes or no?)</w:t>
      </w:r>
    </w:p>
    <w:p w14:paraId="5B5AAF12" w14:textId="77777777" w:rsidR="003361E2" w:rsidRDefault="003361E2">
      <w:pPr>
        <w:spacing w:after="0"/>
        <w:rPr>
          <w:rFonts w:ascii="Times New Roman" w:eastAsia="Times New Roman" w:hAnsi="Times New Roman" w:cs="Times New Roman"/>
        </w:rPr>
      </w:pPr>
    </w:p>
    <w:p w14:paraId="40FB1E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Augustus casts fire on her until she burns alive while she shouts, “Nooooo! My dogs!”</w:t>
      </w:r>
    </w:p>
    <w:p w14:paraId="7CCD1F75" w14:textId="77777777" w:rsidR="003361E2" w:rsidRDefault="003361E2">
      <w:pPr>
        <w:spacing w:after="0"/>
        <w:rPr>
          <w:rFonts w:ascii="Times New Roman" w:eastAsia="Times New Roman" w:hAnsi="Times New Roman" w:cs="Times New Roman"/>
        </w:rPr>
      </w:pPr>
    </w:p>
    <w:p w14:paraId="643CD6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ascii="Times New Roman" w:eastAsia="Times New Roman" w:hAnsi="Times New Roman" w:cs="Times New Roman"/>
        </w:rPr>
      </w:pPr>
    </w:p>
    <w:p w14:paraId="1C11BB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you have chosen to have mercy on the Cannibal Rediit this will open up an optional boss later on from which you can receive a rare item.</w:t>
      </w:r>
    </w:p>
    <w:p w14:paraId="6F4C84D1" w14:textId="77777777" w:rsidR="003361E2" w:rsidRDefault="003361E2">
      <w:pPr>
        <w:spacing w:after="0"/>
        <w:rPr>
          <w:rFonts w:ascii="Times New Roman" w:eastAsia="Times New Roman" w:hAnsi="Times New Roman" w:cs="Times New Roman"/>
        </w:rPr>
      </w:pPr>
    </w:p>
    <w:p w14:paraId="65903711" w14:textId="77777777" w:rsidR="003361E2" w:rsidRDefault="00000000">
      <w:pPr>
        <w:pStyle w:val="Heading1"/>
      </w:pPr>
      <w:bookmarkStart w:id="273" w:name="_975oeb5gfqs" w:colFirst="0" w:colLast="0"/>
      <w:bookmarkStart w:id="274" w:name="_Toc189930161"/>
      <w:bookmarkEnd w:id="273"/>
      <w:r>
        <w:t>Felnis’ Hideout Revisited</w:t>
      </w:r>
      <w:bookmarkEnd w:id="274"/>
    </w:p>
    <w:p w14:paraId="689D6B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14:paraId="7A3D9580" w14:textId="77777777" w:rsidR="003361E2" w:rsidRDefault="003361E2">
      <w:pPr>
        <w:spacing w:after="0"/>
        <w:rPr>
          <w:rFonts w:ascii="Times New Roman" w:eastAsia="Times New Roman" w:hAnsi="Times New Roman" w:cs="Times New Roman"/>
        </w:rPr>
      </w:pPr>
    </w:p>
    <w:p w14:paraId="279D3D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hideout of the Felnis. Once Caeser sees Augustus, Caeser becomes overjoyed.</w:t>
      </w:r>
    </w:p>
    <w:p w14:paraId="56445DF3" w14:textId="77777777" w:rsidR="003361E2" w:rsidRDefault="003361E2">
      <w:pPr>
        <w:spacing w:after="0"/>
        <w:rPr>
          <w:rFonts w:ascii="Times New Roman" w:eastAsia="Times New Roman" w:hAnsi="Times New Roman" w:cs="Times New Roman"/>
        </w:rPr>
      </w:pPr>
    </w:p>
    <w:p w14:paraId="17D523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ascii="Times New Roman" w:eastAsia="Times New Roman" w:hAnsi="Times New Roman" w:cs="Times New Roman"/>
        </w:rPr>
      </w:pPr>
    </w:p>
    <w:p w14:paraId="181128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opposite son! Corydon Deus lives inside of me now!</w:t>
      </w:r>
    </w:p>
    <w:p w14:paraId="653B7B07" w14:textId="77777777" w:rsidR="003361E2" w:rsidRDefault="003361E2">
      <w:pPr>
        <w:spacing w:after="0"/>
        <w:rPr>
          <w:rFonts w:ascii="Times New Roman" w:eastAsia="Times New Roman" w:hAnsi="Times New Roman" w:cs="Times New Roman"/>
        </w:rPr>
      </w:pPr>
    </w:p>
    <w:p w14:paraId="35EBAD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You have to be kidding me. You’ve grown more delusional since you left. Felnis please give my father some water fast. I fear the heat has taken a toll on him.</w:t>
      </w:r>
    </w:p>
    <w:p w14:paraId="2D74D83E" w14:textId="77777777" w:rsidR="003361E2" w:rsidRDefault="003361E2">
      <w:pPr>
        <w:spacing w:after="0"/>
        <w:rPr>
          <w:rFonts w:ascii="Times New Roman" w:eastAsia="Times New Roman" w:hAnsi="Times New Roman" w:cs="Times New Roman"/>
        </w:rPr>
      </w:pPr>
    </w:p>
    <w:p w14:paraId="76989F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can prove it. Son, hold your sword in the air.</w:t>
      </w:r>
    </w:p>
    <w:p w14:paraId="5823886A" w14:textId="77777777" w:rsidR="003361E2" w:rsidRDefault="003361E2">
      <w:pPr>
        <w:spacing w:after="0"/>
        <w:rPr>
          <w:rFonts w:ascii="Times New Roman" w:eastAsia="Times New Roman" w:hAnsi="Times New Roman" w:cs="Times New Roman"/>
        </w:rPr>
      </w:pPr>
    </w:p>
    <w:p w14:paraId="66351C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Hurry, please, be done with these </w:t>
      </w:r>
      <w:r>
        <w:rPr>
          <w:rFonts w:ascii="Times New Roman" w:eastAsia="Times New Roman" w:hAnsi="Times New Roman" w:cs="Times New Roman"/>
        </w:rPr>
        <w:t>delusions</w:t>
      </w:r>
      <w:r>
        <w:rPr>
          <w:rFonts w:ascii="Times New Roman" w:eastAsia="Times New Roman" w:hAnsi="Times New Roman" w:cs="Times New Roman"/>
          <w:color w:val="000000"/>
        </w:rPr>
        <w:t>. If it will satisfy you I will do it.</w:t>
      </w:r>
    </w:p>
    <w:p w14:paraId="1E9B0933" w14:textId="77777777" w:rsidR="003361E2" w:rsidRDefault="003361E2">
      <w:pPr>
        <w:spacing w:after="0"/>
        <w:rPr>
          <w:rFonts w:ascii="Times New Roman" w:eastAsia="Times New Roman" w:hAnsi="Times New Roman" w:cs="Times New Roman"/>
        </w:rPr>
      </w:pPr>
    </w:p>
    <w:p w14:paraId="3CBC9A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ascii="Times New Roman" w:eastAsia="Times New Roman" w:hAnsi="Times New Roman" w:cs="Times New Roman"/>
        </w:rPr>
      </w:pPr>
    </w:p>
    <w:p w14:paraId="5EE0FA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ascii="Times New Roman" w:eastAsia="Times New Roman" w:hAnsi="Times New Roman" w:cs="Times New Roman"/>
        </w:rPr>
      </w:pPr>
    </w:p>
    <w:p w14:paraId="188455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Never mind.</w:t>
      </w:r>
    </w:p>
    <w:p w14:paraId="27C4B9A0" w14:textId="77777777" w:rsidR="003361E2" w:rsidRDefault="003361E2">
      <w:pPr>
        <w:spacing w:after="0"/>
        <w:rPr>
          <w:rFonts w:ascii="Times New Roman" w:eastAsia="Times New Roman" w:hAnsi="Times New Roman" w:cs="Times New Roman"/>
        </w:rPr>
      </w:pPr>
    </w:p>
    <w:p w14:paraId="411208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See. Delusions.</w:t>
      </w:r>
    </w:p>
    <w:p w14:paraId="6BEBDD87" w14:textId="77777777" w:rsidR="003361E2" w:rsidRDefault="003361E2">
      <w:pPr>
        <w:spacing w:after="0"/>
        <w:rPr>
          <w:rFonts w:ascii="Times New Roman" w:eastAsia="Times New Roman" w:hAnsi="Times New Roman" w:cs="Times New Roman"/>
        </w:rPr>
      </w:pPr>
    </w:p>
    <w:p w14:paraId="529E87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Felnis: Po! Po!</w:t>
      </w:r>
    </w:p>
    <w:p w14:paraId="26D11039" w14:textId="77777777" w:rsidR="003361E2" w:rsidRDefault="003361E2">
      <w:pPr>
        <w:spacing w:after="0"/>
        <w:rPr>
          <w:rFonts w:ascii="Times New Roman" w:eastAsia="Times New Roman" w:hAnsi="Times New Roman" w:cs="Times New Roman"/>
        </w:rPr>
      </w:pPr>
    </w:p>
    <w:p w14:paraId="3D6829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What is the meaning of delusional? I must update my dictionary when we reach camp.</w:t>
      </w:r>
    </w:p>
    <w:p w14:paraId="601F62C4" w14:textId="77777777" w:rsidR="003361E2" w:rsidRDefault="003361E2">
      <w:pPr>
        <w:spacing w:after="0"/>
        <w:rPr>
          <w:rFonts w:ascii="Times New Roman" w:eastAsia="Times New Roman" w:hAnsi="Times New Roman" w:cs="Times New Roman"/>
        </w:rPr>
      </w:pPr>
    </w:p>
    <w:p w14:paraId="2F1CD837" w14:textId="77777777" w:rsidR="003361E2" w:rsidRPr="003361E2" w:rsidRDefault="00000000">
      <w:pPr>
        <w:spacing w:after="0"/>
        <w:rPr>
          <w:rFonts w:ascii="Times New Roman" w:eastAsia="Times New Roman" w:hAnsi="Times New Roman" w:cs="Times New Roman"/>
          <w:highlight w:val="cyan"/>
          <w:rPrChange w:id="275" w:author="Kingsley Nwaogu" w:date="2023-03-09T20:28:00Z">
            <w:rPr>
              <w:rFonts w:ascii="Times New Roman" w:eastAsia="Times New Roman" w:hAnsi="Times New Roman" w:cs="Times New Roman"/>
            </w:rPr>
          </w:rPrChange>
        </w:rPr>
      </w:pPr>
      <w:r>
        <w:rPr>
          <w:rFonts w:ascii="Times New Roman" w:eastAsia="Times New Roman" w:hAnsi="Times New Roman" w:cs="Times New Roman"/>
          <w:color w:val="000000"/>
        </w:rPr>
        <w:lastRenderedPageBreak/>
        <w:t>Augustus: Get ready Caeser, we make haste to our home. I think they are in grave danger.</w:t>
      </w:r>
      <w:ins w:id="276" w:author="Kingsley Nwaogu" w:date="2023-03-09T20:27: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77" w:author="Kingsley Nwaogu" w:date="2023-03-09T20:28:00Z">
              <w:rPr>
                <w:rFonts w:ascii="Times New Roman" w:eastAsia="Times New Roman" w:hAnsi="Times New Roman" w:cs="Times New Roman"/>
                <w:color w:val="000000"/>
              </w:rPr>
            </w:rPrChange>
          </w:rPr>
          <w:t>Tell/show the player WHY he thinks the town is in grave danger</w:t>
        </w:r>
      </w:ins>
    </w:p>
    <w:p w14:paraId="009F75C0"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The Reditus will be looking for me and the first place they will search is our camp.</w:t>
      </w:r>
    </w:p>
    <w:p w14:paraId="0074E9F8" w14:textId="77777777" w:rsidR="003361E2" w:rsidRDefault="003361E2">
      <w:pPr>
        <w:spacing w:after="0"/>
        <w:rPr>
          <w:rFonts w:ascii="Times New Roman" w:eastAsia="Times New Roman" w:hAnsi="Times New Roman" w:cs="Times New Roman"/>
        </w:rPr>
      </w:pPr>
    </w:p>
    <w:p w14:paraId="204090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ascii="Times New Roman" w:eastAsia="Times New Roman" w:hAnsi="Times New Roman" w:cs="Times New Roman"/>
        </w:rPr>
      </w:pPr>
    </w:p>
    <w:p w14:paraId="67CA97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Not anymore Caeser, our redemption has come. Now the Reditus will be under our feet. </w:t>
      </w:r>
    </w:p>
    <w:p w14:paraId="623164DC" w14:textId="77777777" w:rsidR="003361E2" w:rsidRDefault="003361E2">
      <w:pPr>
        <w:spacing w:after="0"/>
        <w:rPr>
          <w:rFonts w:ascii="Times New Roman" w:eastAsia="Times New Roman" w:hAnsi="Times New Roman" w:cs="Times New Roman"/>
        </w:rPr>
      </w:pPr>
    </w:p>
    <w:p w14:paraId="1BF728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Whatever you say father in this imaginary world of yours. I’m done trying to reason with you. We have to once more make our way through the Heremus. We will take a rest and leave immediately in the morning. What do you say father?</w:t>
      </w:r>
    </w:p>
    <w:p w14:paraId="73E37656" w14:textId="77777777" w:rsidR="003361E2" w:rsidRDefault="003361E2">
      <w:pPr>
        <w:spacing w:after="0"/>
        <w:rPr>
          <w:rFonts w:ascii="Times New Roman" w:eastAsia="Times New Roman" w:hAnsi="Times New Roman" w:cs="Times New Roman"/>
        </w:rPr>
      </w:pPr>
    </w:p>
    <w:p w14:paraId="783FB5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leave tonight under the cover of darkness to hide from the airships of the Reditus.</w:t>
      </w:r>
    </w:p>
    <w:p w14:paraId="3F26D898" w14:textId="77777777" w:rsidR="003361E2" w:rsidRDefault="003361E2">
      <w:pPr>
        <w:spacing w:after="0"/>
        <w:rPr>
          <w:rFonts w:ascii="Times New Roman" w:eastAsia="Times New Roman" w:hAnsi="Times New Roman" w:cs="Times New Roman"/>
        </w:rPr>
      </w:pPr>
    </w:p>
    <w:p w14:paraId="50501E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14:paraId="2CB2DC8D" w14:textId="77777777" w:rsidR="003361E2" w:rsidRDefault="003361E2">
      <w:pPr>
        <w:spacing w:after="0"/>
        <w:rPr>
          <w:rFonts w:ascii="Times New Roman" w:eastAsia="Times New Roman" w:hAnsi="Times New Roman" w:cs="Times New Roman"/>
        </w:rPr>
      </w:pPr>
    </w:p>
    <w:p w14:paraId="64C3E8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sure.</w:t>
      </w:r>
    </w:p>
    <w:p w14:paraId="4ABD9FE6" w14:textId="77777777" w:rsidR="003361E2" w:rsidRDefault="003361E2">
      <w:pPr>
        <w:spacing w:after="0"/>
        <w:rPr>
          <w:rFonts w:ascii="Times New Roman" w:eastAsia="Times New Roman" w:hAnsi="Times New Roman" w:cs="Times New Roman"/>
        </w:rPr>
      </w:pPr>
    </w:p>
    <w:p w14:paraId="67AC0E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I die in the middle of the Heremus at night my death is on your head.</w:t>
      </w:r>
    </w:p>
    <w:p w14:paraId="4EAB82F8" w14:textId="77777777" w:rsidR="003361E2" w:rsidRDefault="003361E2">
      <w:pPr>
        <w:spacing w:after="0"/>
        <w:rPr>
          <w:rFonts w:ascii="Times New Roman" w:eastAsia="Times New Roman" w:hAnsi="Times New Roman" w:cs="Times New Roman"/>
        </w:rPr>
      </w:pPr>
    </w:p>
    <w:p w14:paraId="24CC36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Get ready, let’s go.</w:t>
      </w:r>
    </w:p>
    <w:p w14:paraId="4945D8F2" w14:textId="77777777" w:rsidR="003361E2" w:rsidRDefault="003361E2">
      <w:pPr>
        <w:spacing w:after="0"/>
        <w:rPr>
          <w:rFonts w:ascii="Times New Roman" w:eastAsia="Times New Roman" w:hAnsi="Times New Roman" w:cs="Times New Roman"/>
        </w:rPr>
      </w:pPr>
    </w:p>
    <w:p w14:paraId="17A09BE6"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###LAST SUGGESTIONS###</w:t>
      </w:r>
    </w:p>
    <w:p w14:paraId="0789942F"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t>-Could you help/aid a member (a felnis) of Neo V’s troup out of a trap or bind before the player is saved by Neo V? Maybe the player does something to aid one of Neo V’s allies and then Augustus or Caeser mentions that the ‘feeling that they’re being observed/watched’ after the felnis that they’ve helped takes off. Maybe this is the reason that Neo V helps the party out of their situation.</w:t>
      </w:r>
    </w:p>
    <w:p w14:paraId="49D3A0FF"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lastRenderedPageBreak/>
        <w:t>-Could the Airloft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-How is Neo V unique? Do they have things that they dislike or become overjoyed around? Foods or smells? (reminds me of FF9’s Gyasal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ascii="Times New Roman" w:eastAsia="Times New Roman" w:hAnsi="Times New Roman" w:cs="Times New Roman"/>
        </w:rPr>
      </w:pPr>
    </w:p>
    <w:p w14:paraId="2CD868EF" w14:textId="77777777" w:rsidR="003361E2" w:rsidRDefault="00000000">
      <w:pPr>
        <w:pStyle w:val="Heading1"/>
      </w:pPr>
      <w:bookmarkStart w:id="278" w:name="_njt9jf43znih" w:colFirst="0" w:colLast="0"/>
      <w:bookmarkStart w:id="279" w:name="_Toc189930162"/>
      <w:bookmarkEnd w:id="278"/>
      <w:r>
        <w:t>Heremus at Night</w:t>
      </w:r>
      <w:bookmarkEnd w:id="279"/>
    </w:p>
    <w:p w14:paraId="053E6661" w14:textId="77777777" w:rsidR="003361E2" w:rsidRDefault="00000000">
      <w:pPr>
        <w:pStyle w:val="Heading2"/>
      </w:pPr>
      <w:bookmarkStart w:id="280" w:name="_8ykyky7dn3lc" w:colFirst="0" w:colLast="0"/>
      <w:bookmarkStart w:id="281" w:name="_Toc189930163"/>
      <w:bookmarkEnd w:id="280"/>
      <w:r>
        <w:t>Enemies of Heremus at Night:</w:t>
      </w:r>
      <w:bookmarkEnd w:id="281"/>
    </w:p>
    <w:p w14:paraId="45EA4A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Vehere Mummy</w:t>
      </w:r>
    </w:p>
    <w:p w14:paraId="483E40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Soul Eater</w:t>
      </w:r>
    </w:p>
    <w:p w14:paraId="1734E7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Lost Rediit</w:t>
      </w:r>
    </w:p>
    <w:p w14:paraId="63A858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Tormented Apparition</w:t>
      </w:r>
    </w:p>
    <w:p w14:paraId="4C6A17BB" w14:textId="77777777" w:rsidR="003361E2" w:rsidRDefault="003361E2">
      <w:pPr>
        <w:spacing w:after="0"/>
        <w:rPr>
          <w:rFonts w:ascii="Times New Roman" w:eastAsia="Times New Roman" w:hAnsi="Times New Roman" w:cs="Times New Roman"/>
        </w:rPr>
      </w:pPr>
    </w:p>
    <w:p w14:paraId="1D1D41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 were told by the priest as children never to enter the Heremus at night for it is haunted by the souls who are trapped in Vehere when it was destroyed.</w:t>
      </w:r>
    </w:p>
    <w:p w14:paraId="066743F7" w14:textId="77777777" w:rsidR="003361E2" w:rsidRDefault="003361E2">
      <w:pPr>
        <w:spacing w:after="0"/>
        <w:rPr>
          <w:rFonts w:ascii="Times New Roman" w:eastAsia="Times New Roman" w:hAnsi="Times New Roman" w:cs="Times New Roman"/>
        </w:rPr>
      </w:pPr>
    </w:p>
    <w:p w14:paraId="42A71A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was also told the same thing.</w:t>
      </w:r>
    </w:p>
    <w:p w14:paraId="1FB043B8" w14:textId="77777777" w:rsidR="003361E2" w:rsidRDefault="003361E2">
      <w:pPr>
        <w:spacing w:after="0"/>
        <w:rPr>
          <w:rFonts w:ascii="Times New Roman" w:eastAsia="Times New Roman" w:hAnsi="Times New Roman" w:cs="Times New Roman"/>
        </w:rPr>
      </w:pPr>
    </w:p>
    <w:p w14:paraId="4822AB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was that?</w:t>
      </w:r>
    </w:p>
    <w:p w14:paraId="751C4BE3" w14:textId="77777777" w:rsidR="003361E2" w:rsidRDefault="003361E2">
      <w:pPr>
        <w:spacing w:after="0"/>
        <w:rPr>
          <w:rFonts w:ascii="Times New Roman" w:eastAsia="Times New Roman" w:hAnsi="Times New Roman" w:cs="Times New Roman"/>
        </w:rPr>
      </w:pPr>
    </w:p>
    <w:p w14:paraId="599833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apparition appears before them with an outstretched arm. Then it walks away.)</w:t>
      </w:r>
    </w:p>
    <w:p w14:paraId="3EFBE4CD" w14:textId="77777777" w:rsidR="003361E2" w:rsidRDefault="003361E2">
      <w:pPr>
        <w:spacing w:after="0"/>
        <w:rPr>
          <w:rFonts w:ascii="Times New Roman" w:eastAsia="Times New Roman" w:hAnsi="Times New Roman" w:cs="Times New Roman"/>
        </w:rPr>
      </w:pPr>
    </w:p>
    <w:p w14:paraId="608574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he trying to say to us?</w:t>
      </w:r>
    </w:p>
    <w:p w14:paraId="7AD7E408" w14:textId="77777777" w:rsidR="003361E2" w:rsidRDefault="003361E2">
      <w:pPr>
        <w:spacing w:after="0"/>
        <w:rPr>
          <w:rFonts w:ascii="Times New Roman" w:eastAsia="Times New Roman" w:hAnsi="Times New Roman" w:cs="Times New Roman"/>
        </w:rPr>
      </w:pPr>
    </w:p>
    <w:p w14:paraId="4753F2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Maybe he needs our help. Let’s follow him.</w:t>
      </w:r>
    </w:p>
    <w:p w14:paraId="7A9691E3" w14:textId="77777777" w:rsidR="003361E2" w:rsidRDefault="003361E2">
      <w:pPr>
        <w:spacing w:after="0"/>
        <w:rPr>
          <w:rFonts w:ascii="Times New Roman" w:eastAsia="Times New Roman" w:hAnsi="Times New Roman" w:cs="Times New Roman"/>
        </w:rPr>
      </w:pPr>
    </w:p>
    <w:p w14:paraId="7D67B57C"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must follow the ghost till the next screen. Augustus and Caeser follow the ghost until they reach a great </w:t>
      </w:r>
      <w:r>
        <w:rPr>
          <w:rFonts w:ascii="Times New Roman" w:eastAsia="Times New Roman" w:hAnsi="Times New Roman" w:cs="Times New Roman"/>
        </w:rPr>
        <w:t>hole</w:t>
      </w:r>
      <w:r>
        <w:rPr>
          <w:rFonts w:ascii="Times New Roman" w:eastAsia="Times New Roman" w:hAnsi="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282" w:name="_ocwdhbhn4rkl" w:colFirst="0" w:colLast="0"/>
      <w:bookmarkStart w:id="283" w:name="_Toc189930164"/>
      <w:bookmarkEnd w:id="282"/>
      <w:r>
        <w:rPr>
          <w:sz w:val="36"/>
          <w:szCs w:val="36"/>
        </w:rPr>
        <w:t>Underworld</w:t>
      </w:r>
      <w:bookmarkEnd w:id="283"/>
    </w:p>
    <w:p w14:paraId="380C23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Airloft can you light things up a bit?</w:t>
      </w:r>
    </w:p>
    <w:p w14:paraId="44B5F9EF" w14:textId="77777777" w:rsidR="003361E2" w:rsidRDefault="003361E2">
      <w:pPr>
        <w:spacing w:after="0"/>
        <w:rPr>
          <w:rFonts w:ascii="Times New Roman" w:eastAsia="Times New Roman" w:hAnsi="Times New Roman" w:cs="Times New Roman"/>
        </w:rPr>
      </w:pPr>
    </w:p>
    <w:p w14:paraId="14421A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searchlight extends from Airloft. Half buried skeletons appear on the ground outside the water. Suddenly an apparition again appears in front of them.)</w:t>
      </w:r>
    </w:p>
    <w:p w14:paraId="46FC577B" w14:textId="77777777" w:rsidR="003361E2" w:rsidRDefault="003361E2">
      <w:pPr>
        <w:spacing w:after="0"/>
        <w:rPr>
          <w:rFonts w:ascii="Times New Roman" w:eastAsia="Times New Roman" w:hAnsi="Times New Roman" w:cs="Times New Roman"/>
        </w:rPr>
      </w:pPr>
    </w:p>
    <w:p w14:paraId="59B4F7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Ghost: These are the souls damned by Corydon Deus. There is no escape.</w:t>
      </w:r>
    </w:p>
    <w:p w14:paraId="0E74BBBB" w14:textId="77777777" w:rsidR="003361E2" w:rsidRDefault="003361E2">
      <w:pPr>
        <w:spacing w:after="0"/>
        <w:rPr>
          <w:rFonts w:ascii="Times New Roman" w:eastAsia="Times New Roman" w:hAnsi="Times New Roman" w:cs="Times New Roman"/>
        </w:rPr>
      </w:pPr>
    </w:p>
    <w:p w14:paraId="2F52AA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ascii="Times New Roman" w:eastAsia="Times New Roman" w:hAnsi="Times New Roman" w:cs="Times New Roman"/>
        </w:rPr>
      </w:pPr>
    </w:p>
    <w:p w14:paraId="23A7B5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ascii="Times New Roman" w:eastAsia="Times New Roman" w:hAnsi="Times New Roman" w:cs="Times New Roman"/>
        </w:rPr>
      </w:pPr>
    </w:p>
    <w:p w14:paraId="650B48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ascii="Times New Roman" w:eastAsia="Times New Roman" w:hAnsi="Times New Roman" w:cs="Times New Roman"/>
        </w:rPr>
      </w:pPr>
    </w:p>
    <w:p w14:paraId="0AB92F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(Butler): We have the finest delicacies brought everywhere from the Empire here. Would you like to try? Yes or no?</w:t>
      </w:r>
    </w:p>
    <w:p w14:paraId="7D4D1299" w14:textId="77777777" w:rsidR="003361E2" w:rsidRDefault="003361E2">
      <w:pPr>
        <w:spacing w:after="0"/>
        <w:rPr>
          <w:rFonts w:ascii="Times New Roman" w:eastAsia="Times New Roman" w:hAnsi="Times New Roman" w:cs="Times New Roman"/>
        </w:rPr>
      </w:pPr>
    </w:p>
    <w:p w14:paraId="10CF84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ascii="Times New Roman" w:eastAsia="Times New Roman" w:hAnsi="Times New Roman" w:cs="Times New Roman"/>
        </w:rPr>
      </w:pPr>
    </w:p>
    <w:p w14:paraId="292E79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Butler: Enjoy.</w:t>
      </w:r>
    </w:p>
    <w:p w14:paraId="770100FA" w14:textId="77777777" w:rsidR="003361E2" w:rsidRDefault="003361E2">
      <w:pPr>
        <w:spacing w:after="0"/>
        <w:rPr>
          <w:rFonts w:ascii="Times New Roman" w:eastAsia="Times New Roman" w:hAnsi="Times New Roman" w:cs="Times New Roman"/>
        </w:rPr>
      </w:pPr>
    </w:p>
    <w:p w14:paraId="7C8F75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Butler: If you change your mind I’ll be waiting in the corner.</w:t>
      </w:r>
    </w:p>
    <w:p w14:paraId="2693D5D4" w14:textId="77777777" w:rsidR="003361E2" w:rsidRDefault="003361E2">
      <w:pPr>
        <w:spacing w:after="0"/>
        <w:rPr>
          <w:rFonts w:ascii="Times New Roman" w:eastAsia="Times New Roman" w:hAnsi="Times New Roman" w:cs="Times New Roman"/>
        </w:rPr>
      </w:pPr>
    </w:p>
    <w:p w14:paraId="107EEB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(Female): Isn’t Vehere lovely this time of year. Pollution from the Magicius Facility is swept away by the cool winds from the north.</w:t>
      </w:r>
    </w:p>
    <w:p w14:paraId="7010E9EC" w14:textId="77777777" w:rsidR="003361E2" w:rsidRDefault="003361E2">
      <w:pPr>
        <w:spacing w:after="0"/>
        <w:rPr>
          <w:rFonts w:ascii="Times New Roman" w:eastAsia="Times New Roman" w:hAnsi="Times New Roman" w:cs="Times New Roman"/>
        </w:rPr>
      </w:pPr>
    </w:p>
    <w:p w14:paraId="53EAF5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(Male): Emperor Gestalt is the wisest ruler on Gaia. He has grown our small community into a giant empire that now rules most of Gaia with its Magicius prowess. Long live the Emperor!</w:t>
      </w:r>
    </w:p>
    <w:p w14:paraId="77C5DAFC" w14:textId="77777777" w:rsidR="003361E2" w:rsidRDefault="003361E2">
      <w:pPr>
        <w:spacing w:after="0"/>
        <w:rPr>
          <w:rFonts w:ascii="Times New Roman" w:eastAsia="Times New Roman" w:hAnsi="Times New Roman" w:cs="Times New Roman"/>
        </w:rPr>
      </w:pPr>
    </w:p>
    <w:p w14:paraId="7C6EFB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who is Emperor Gestalt?</w:t>
      </w:r>
    </w:p>
    <w:p w14:paraId="48B3EE77" w14:textId="77777777" w:rsidR="003361E2" w:rsidRDefault="003361E2">
      <w:pPr>
        <w:spacing w:after="0"/>
        <w:rPr>
          <w:rFonts w:ascii="Times New Roman" w:eastAsia="Times New Roman" w:hAnsi="Times New Roman" w:cs="Times New Roman"/>
        </w:rPr>
      </w:pPr>
    </w:p>
    <w:p w14:paraId="39D01A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ascii="Times New Roman" w:eastAsia="Times New Roman" w:hAnsi="Times New Roman" w:cs="Times New Roman"/>
        </w:rPr>
      </w:pPr>
    </w:p>
    <w:p w14:paraId="607261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(Male sitting at the bar): Would you make a toast to Emperor Gestalt?</w:t>
      </w:r>
    </w:p>
    <w:p w14:paraId="1F1CE7D5" w14:textId="77777777" w:rsidR="003361E2" w:rsidRDefault="003361E2">
      <w:pPr>
        <w:spacing w:after="0"/>
        <w:rPr>
          <w:rFonts w:ascii="Times New Roman" w:eastAsia="Times New Roman" w:hAnsi="Times New Roman" w:cs="Times New Roman"/>
        </w:rPr>
      </w:pPr>
    </w:p>
    <w:p w14:paraId="32F68B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(Augustus looks at Caeser): Whose Emperor Gestalt? Ok, a toast, should I?</w:t>
      </w:r>
    </w:p>
    <w:p w14:paraId="37444608" w14:textId="77777777" w:rsidR="003361E2" w:rsidRDefault="003361E2">
      <w:pPr>
        <w:spacing w:after="0"/>
        <w:rPr>
          <w:rFonts w:ascii="Times New Roman" w:eastAsia="Times New Roman" w:hAnsi="Times New Roman" w:cs="Times New Roman"/>
        </w:rPr>
      </w:pPr>
    </w:p>
    <w:p w14:paraId="513F80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choose yes or no, and then the player has an option of the toast they will give.</w:t>
      </w:r>
    </w:p>
    <w:p w14:paraId="0C435854" w14:textId="77777777" w:rsidR="003361E2" w:rsidRDefault="003361E2">
      <w:pPr>
        <w:spacing w:after="0"/>
        <w:rPr>
          <w:rFonts w:ascii="Times New Roman" w:eastAsia="Times New Roman" w:hAnsi="Times New Roman" w:cs="Times New Roman"/>
        </w:rPr>
      </w:pPr>
    </w:p>
    <w:p w14:paraId="0EA044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ascii="Times New Roman" w:eastAsia="Times New Roman" w:hAnsi="Times New Roman" w:cs="Times New Roman"/>
        </w:rPr>
      </w:pPr>
      <w:r>
        <w:rPr>
          <w:rFonts w:ascii="Times New Roman" w:eastAsia="Times New Roman" w:hAnsi="Times New Roman" w:cs="Times New Roman"/>
          <w:color w:val="000000"/>
        </w:rPr>
        <w:t>Or</w:t>
      </w:r>
    </w:p>
    <w:p w14:paraId="45103142" w14:textId="77777777" w:rsidR="003361E2" w:rsidRDefault="003361E2">
      <w:pPr>
        <w:spacing w:after="0"/>
        <w:rPr>
          <w:rFonts w:ascii="Times New Roman" w:eastAsia="Times New Roman" w:hAnsi="Times New Roman" w:cs="Times New Roman"/>
        </w:rPr>
      </w:pPr>
    </w:p>
    <w:p w14:paraId="193E8D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2.) Augustus: Emperor Gestalt is a great man of Corydon Deus. Because of his belief in Corydon Deus he has been exalted among all the rulers of the earth.</w:t>
      </w:r>
    </w:p>
    <w:p w14:paraId="0FB681B9" w14:textId="77777777" w:rsidR="003361E2" w:rsidRDefault="003361E2">
      <w:pPr>
        <w:spacing w:after="0"/>
        <w:rPr>
          <w:rFonts w:ascii="Times New Roman" w:eastAsia="Times New Roman" w:hAnsi="Times New Roman" w:cs="Times New Roman"/>
        </w:rPr>
      </w:pPr>
    </w:p>
    <w:p w14:paraId="679B40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If yes,</w:t>
      </w:r>
    </w:p>
    <w:p w14:paraId="4A0D9FC4" w14:textId="77777777" w:rsidR="003361E2" w:rsidRDefault="003361E2">
      <w:pPr>
        <w:spacing w:after="0"/>
        <w:rPr>
          <w:rFonts w:ascii="Times New Roman" w:eastAsia="Times New Roman" w:hAnsi="Times New Roman" w:cs="Times New Roman"/>
        </w:rPr>
      </w:pPr>
    </w:p>
    <w:p w14:paraId="07B6F7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ascii="Times New Roman" w:eastAsia="Times New Roman" w:hAnsi="Times New Roman" w:cs="Times New Roman"/>
        </w:rPr>
      </w:pPr>
    </w:p>
    <w:p w14:paraId="0ABBE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ascii="Times New Roman" w:eastAsia="Times New Roman" w:hAnsi="Times New Roman" w:cs="Times New Roman"/>
        </w:rPr>
      </w:pPr>
    </w:p>
    <w:p w14:paraId="000C57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Bar Man: You look a little uptight. I’ll buy you a drink. A legal friend. Long live the Emperor!</w:t>
      </w:r>
    </w:p>
    <w:p w14:paraId="74912AFC" w14:textId="77777777" w:rsidR="003361E2" w:rsidRDefault="003361E2">
      <w:pPr>
        <w:spacing w:after="0"/>
        <w:rPr>
          <w:rFonts w:ascii="Times New Roman" w:eastAsia="Times New Roman" w:hAnsi="Times New Roman" w:cs="Times New Roman"/>
        </w:rPr>
      </w:pPr>
    </w:p>
    <w:p w14:paraId="002B0B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ascii="Times New Roman" w:eastAsia="Times New Roman" w:hAnsi="Times New Roman" w:cs="Times New Roman"/>
        </w:rPr>
      </w:pPr>
    </w:p>
    <w:p w14:paraId="3D29F036" w14:textId="77777777" w:rsidR="003361E2" w:rsidRDefault="00000000">
      <w:pPr>
        <w:pStyle w:val="Heading2"/>
      </w:pPr>
      <w:bookmarkStart w:id="284" w:name="_h8mk1l6za7sc" w:colFirst="0" w:colLast="0"/>
      <w:bookmarkStart w:id="285" w:name="_Toc189930165"/>
      <w:bookmarkEnd w:id="284"/>
      <w:r>
        <w:t>Leonidas</w:t>
      </w:r>
      <w:bookmarkEnd w:id="285"/>
    </w:p>
    <w:p w14:paraId="0CF128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Wait for me! I’ve lost my way. Could you show me the way from here?</w:t>
      </w:r>
    </w:p>
    <w:p w14:paraId="1ABC124C" w14:textId="77777777" w:rsidR="003361E2" w:rsidRDefault="003361E2">
      <w:pPr>
        <w:spacing w:after="0"/>
        <w:rPr>
          <w:rFonts w:ascii="Times New Roman" w:eastAsia="Times New Roman" w:hAnsi="Times New Roman" w:cs="Times New Roman"/>
        </w:rPr>
      </w:pPr>
    </w:p>
    <w:p w14:paraId="3C16AD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have also lost our way. There must be an exit around here somewhere.</w:t>
      </w:r>
    </w:p>
    <w:p w14:paraId="4D032595" w14:textId="77777777" w:rsidR="003361E2" w:rsidRDefault="003361E2">
      <w:pPr>
        <w:spacing w:after="0"/>
        <w:rPr>
          <w:rFonts w:ascii="Times New Roman" w:eastAsia="Times New Roman" w:hAnsi="Times New Roman" w:cs="Times New Roman"/>
        </w:rPr>
      </w:pPr>
    </w:p>
    <w:p w14:paraId="0CC5B1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Can I also tag along for a bit. We can work together and escape this accursed place.</w:t>
      </w:r>
    </w:p>
    <w:p w14:paraId="1730A215" w14:textId="77777777" w:rsidR="003361E2" w:rsidRDefault="003361E2">
      <w:pPr>
        <w:spacing w:after="0"/>
        <w:rPr>
          <w:rFonts w:ascii="Times New Roman" w:eastAsia="Times New Roman" w:hAnsi="Times New Roman" w:cs="Times New Roman"/>
        </w:rPr>
      </w:pPr>
    </w:p>
    <w:p w14:paraId="3FC6CC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leaving the hallway the party enters an open area.</w:t>
      </w:r>
    </w:p>
    <w:p w14:paraId="48ABD81F" w14:textId="77777777" w:rsidR="003361E2" w:rsidRDefault="003361E2">
      <w:pPr>
        <w:spacing w:after="0"/>
        <w:rPr>
          <w:rFonts w:ascii="Times New Roman" w:eastAsia="Times New Roman" w:hAnsi="Times New Roman" w:cs="Times New Roman"/>
        </w:rPr>
      </w:pPr>
    </w:p>
    <w:p w14:paraId="038EFC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feel like taking a rest. It seems like we’ve been walking forever. So </w:t>
      </w:r>
      <w:r>
        <w:rPr>
          <w:rFonts w:ascii="Times New Roman" w:eastAsia="Times New Roman" w:hAnsi="Times New Roman" w:cs="Times New Roman"/>
        </w:rPr>
        <w:t>friend</w:t>
      </w:r>
      <w:r>
        <w:rPr>
          <w:rFonts w:ascii="Times New Roman" w:eastAsia="Times New Roman" w:hAnsi="Times New Roman" w:cs="Times New Roman"/>
          <w:color w:val="000000"/>
        </w:rPr>
        <w:t>, how did you end up here?</w:t>
      </w:r>
    </w:p>
    <w:p w14:paraId="1F7C48AE" w14:textId="77777777" w:rsidR="003361E2" w:rsidRDefault="003361E2">
      <w:pPr>
        <w:spacing w:after="0"/>
        <w:rPr>
          <w:rFonts w:ascii="Times New Roman" w:eastAsia="Times New Roman" w:hAnsi="Times New Roman" w:cs="Times New Roman"/>
        </w:rPr>
      </w:pPr>
    </w:p>
    <w:p w14:paraId="7DFCF4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ascii="Times New Roman" w:eastAsia="Times New Roman" w:hAnsi="Times New Roman" w:cs="Times New Roman"/>
        </w:rPr>
      </w:pPr>
    </w:p>
    <w:p w14:paraId="5194EA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ascii="Times New Roman" w:eastAsia="Times New Roman" w:hAnsi="Times New Roman" w:cs="Times New Roman"/>
        </w:rPr>
      </w:pPr>
    </w:p>
    <w:p w14:paraId="4D445E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what would you have us do?</w:t>
      </w:r>
    </w:p>
    <w:p w14:paraId="52F68205" w14:textId="77777777" w:rsidR="003361E2" w:rsidRDefault="003361E2">
      <w:pPr>
        <w:spacing w:after="0"/>
        <w:rPr>
          <w:rFonts w:ascii="Times New Roman" w:eastAsia="Times New Roman" w:hAnsi="Times New Roman" w:cs="Times New Roman"/>
        </w:rPr>
      </w:pPr>
    </w:p>
    <w:p w14:paraId="55E6CA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Whose name did you say?</w:t>
      </w:r>
    </w:p>
    <w:p w14:paraId="11F6D55B" w14:textId="77777777" w:rsidR="003361E2" w:rsidRDefault="003361E2">
      <w:pPr>
        <w:spacing w:after="0"/>
        <w:rPr>
          <w:rFonts w:ascii="Times New Roman" w:eastAsia="Times New Roman" w:hAnsi="Times New Roman" w:cs="Times New Roman"/>
        </w:rPr>
      </w:pPr>
    </w:p>
    <w:p w14:paraId="4563B7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w:t>
      </w:r>
    </w:p>
    <w:p w14:paraId="1D70B559" w14:textId="77777777" w:rsidR="003361E2" w:rsidRDefault="003361E2">
      <w:pPr>
        <w:spacing w:after="0"/>
        <w:rPr>
          <w:rFonts w:ascii="Times New Roman" w:eastAsia="Times New Roman" w:hAnsi="Times New Roman" w:cs="Times New Roman"/>
        </w:rPr>
      </w:pPr>
    </w:p>
    <w:p w14:paraId="07E9E7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Leonidas: I also knew a Corydon Deus. He was one of my betrayers.</w:t>
      </w:r>
    </w:p>
    <w:p w14:paraId="3357A7DC" w14:textId="77777777" w:rsidR="003361E2" w:rsidRDefault="003361E2">
      <w:pPr>
        <w:spacing w:after="0"/>
        <w:rPr>
          <w:rFonts w:ascii="Times New Roman" w:eastAsia="Times New Roman" w:hAnsi="Times New Roman" w:cs="Times New Roman"/>
        </w:rPr>
      </w:pPr>
    </w:p>
    <w:p w14:paraId="44CF60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ascii="Times New Roman" w:eastAsia="Times New Roman" w:hAnsi="Times New Roman" w:cs="Times New Roman"/>
        </w:rPr>
      </w:pPr>
    </w:p>
    <w:p w14:paraId="204B03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ascii="Times New Roman" w:eastAsia="Times New Roman" w:hAnsi="Times New Roman" w:cs="Times New Roman"/>
        </w:rPr>
      </w:pPr>
    </w:p>
    <w:p w14:paraId="6FB380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way out of this place is to prove your worth to the owner of the Underworld.</w:t>
      </w:r>
    </w:p>
    <w:p w14:paraId="5468B33E" w14:textId="77777777" w:rsidR="003361E2" w:rsidRDefault="003361E2">
      <w:pPr>
        <w:spacing w:after="0"/>
        <w:rPr>
          <w:rFonts w:ascii="Times New Roman" w:eastAsia="Times New Roman" w:hAnsi="Times New Roman" w:cs="Times New Roman"/>
        </w:rPr>
      </w:pPr>
    </w:p>
    <w:p w14:paraId="4FB12E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Then I will cut up his body in little pieces and send them to every great city on Gaia.</w:t>
      </w:r>
    </w:p>
    <w:p w14:paraId="5B40DBCD" w14:textId="77777777" w:rsidR="003361E2" w:rsidRDefault="003361E2">
      <w:pPr>
        <w:spacing w:after="0"/>
        <w:rPr>
          <w:rFonts w:ascii="Times New Roman" w:eastAsia="Times New Roman" w:hAnsi="Times New Roman" w:cs="Times New Roman"/>
        </w:rPr>
      </w:pPr>
    </w:p>
    <w:p w14:paraId="623D25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worry my friend. One day vengeance will be yours. First you must escape from this place.</w:t>
      </w:r>
    </w:p>
    <w:p w14:paraId="5EE603B7" w14:textId="77777777" w:rsidR="003361E2" w:rsidRDefault="003361E2">
      <w:pPr>
        <w:spacing w:after="0"/>
        <w:rPr>
          <w:rFonts w:ascii="Times New Roman" w:eastAsia="Times New Roman" w:hAnsi="Times New Roman" w:cs="Times New Roman"/>
        </w:rPr>
      </w:pPr>
    </w:p>
    <w:p w14:paraId="392969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He knows who the owner of this place is.</w:t>
      </w:r>
    </w:p>
    <w:p w14:paraId="04D0CEBD" w14:textId="77777777" w:rsidR="003361E2" w:rsidRDefault="003361E2">
      <w:pPr>
        <w:spacing w:after="0"/>
        <w:rPr>
          <w:rFonts w:ascii="Times New Roman" w:eastAsia="Times New Roman" w:hAnsi="Times New Roman" w:cs="Times New Roman"/>
        </w:rPr>
      </w:pPr>
    </w:p>
    <w:p w14:paraId="5997D9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Sir, sorry to interrupt you, but who is the owner of this place?</w:t>
      </w:r>
    </w:p>
    <w:p w14:paraId="318EC045" w14:textId="77777777" w:rsidR="003361E2" w:rsidRDefault="003361E2">
      <w:pPr>
        <w:spacing w:after="0"/>
        <w:rPr>
          <w:rFonts w:ascii="Times New Roman" w:eastAsia="Times New Roman" w:hAnsi="Times New Roman" w:cs="Times New Roman"/>
        </w:rPr>
      </w:pPr>
    </w:p>
    <w:p w14:paraId="4C72D2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ascii="Times New Roman" w:eastAsia="Times New Roman" w:hAnsi="Times New Roman" w:cs="Times New Roman"/>
        </w:rPr>
      </w:pPr>
    </w:p>
    <w:p w14:paraId="75E7DF33" w14:textId="77777777" w:rsidR="003361E2" w:rsidRDefault="00000000">
      <w:pPr>
        <w:pStyle w:val="Heading2"/>
      </w:pPr>
      <w:bookmarkStart w:id="286" w:name="_lk5l4ji1kj6w" w:colFirst="0" w:colLast="0"/>
      <w:bookmarkStart w:id="287" w:name="_Toc189930166"/>
      <w:bookmarkEnd w:id="286"/>
      <w:r>
        <w:t>The Brooch and the Riddle Side Quest</w:t>
      </w:r>
      <w:bookmarkEnd w:id="287"/>
    </w:p>
    <w:p w14:paraId="5B6A9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will continue three series of catacombs with many caskets contained within. Some will contain treasure and others will contain Vehere Mummies. There is one departed soul who wanders here and there as if searching for something.</w:t>
      </w:r>
    </w:p>
    <w:p w14:paraId="244752FA" w14:textId="77777777" w:rsidR="003361E2" w:rsidRDefault="003361E2">
      <w:pPr>
        <w:spacing w:after="0"/>
        <w:rPr>
          <w:rFonts w:ascii="Times New Roman" w:eastAsia="Times New Roman" w:hAnsi="Times New Roman" w:cs="Times New Roman"/>
        </w:rPr>
      </w:pPr>
    </w:p>
    <w:p w14:paraId="5F470F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ascii="Times New Roman" w:eastAsia="Times New Roman" w:hAnsi="Times New Roman" w:cs="Times New Roman"/>
        </w:rPr>
      </w:pPr>
    </w:p>
    <w:p w14:paraId="48E5CB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brooch is guarded by an extra powerful mummy (Magicius Mummy) who acts as a mini boss.)</w:t>
      </w:r>
    </w:p>
    <w:p w14:paraId="32AC7A49" w14:textId="77777777" w:rsidR="003361E2" w:rsidRDefault="003361E2">
      <w:pPr>
        <w:spacing w:after="0"/>
        <w:rPr>
          <w:rFonts w:ascii="Times New Roman" w:eastAsia="Times New Roman" w:hAnsi="Times New Roman" w:cs="Times New Roman"/>
        </w:rPr>
      </w:pPr>
    </w:p>
    <w:p w14:paraId="1DDC08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t>
      </w:r>
      <w:r>
        <w:rPr>
          <w:rFonts w:ascii="Times New Roman" w:eastAsia="Times New Roman" w:hAnsi="Times New Roman" w:cs="Times New Roman"/>
          <w:color w:val="000000"/>
        </w:rPr>
        <w:lastRenderedPageBreak/>
        <w:t>wandering these halls living in regret, but not you my friends. I sense something different and you. There is a great amount of courage in you. I will give you a hint to Lich’s riddle.</w:t>
      </w:r>
    </w:p>
    <w:p w14:paraId="1D504897" w14:textId="77777777" w:rsidR="003361E2" w:rsidRDefault="003361E2">
      <w:pPr>
        <w:spacing w:after="0"/>
        <w:rPr>
          <w:rFonts w:ascii="Times New Roman" w:eastAsia="Times New Roman" w:hAnsi="Times New Roman" w:cs="Times New Roman"/>
        </w:rPr>
      </w:pPr>
    </w:p>
    <w:p w14:paraId="2BFD9B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Just tell us the answer.</w:t>
      </w:r>
    </w:p>
    <w:p w14:paraId="3B4084E2" w14:textId="77777777" w:rsidR="003361E2" w:rsidRDefault="003361E2">
      <w:pPr>
        <w:spacing w:after="0"/>
        <w:rPr>
          <w:rFonts w:ascii="Times New Roman" w:eastAsia="Times New Roman" w:hAnsi="Times New Roman" w:cs="Times New Roman"/>
        </w:rPr>
      </w:pPr>
    </w:p>
    <w:p w14:paraId="353695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No, I like your company. If you’re wrong we will be spending more time here together. Hehe. So here, just to give you a fighting chance. The Lich will ask you, </w:t>
      </w:r>
    </w:p>
    <w:p w14:paraId="0A081569" w14:textId="77777777" w:rsidR="003361E2" w:rsidRDefault="003361E2">
      <w:pPr>
        <w:spacing w:after="0"/>
        <w:rPr>
          <w:rFonts w:ascii="Times New Roman" w:eastAsia="Times New Roman" w:hAnsi="Times New Roman" w:cs="Times New Roman"/>
        </w:rPr>
      </w:pPr>
    </w:p>
    <w:p w14:paraId="732A25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I am dead there is no death, </w:t>
      </w:r>
    </w:p>
    <w:p w14:paraId="32E2F1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But nor would life exist,</w:t>
      </w:r>
    </w:p>
    <w:p w14:paraId="4765BC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universe would ever be,</w:t>
      </w:r>
    </w:p>
    <w:p w14:paraId="2505CE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water, Earth, or stone.</w:t>
      </w:r>
    </w:p>
    <w:p w14:paraId="6AC99DDE" w14:textId="77777777" w:rsidR="003361E2" w:rsidRDefault="003361E2">
      <w:pPr>
        <w:spacing w:after="0"/>
        <w:rPr>
          <w:rFonts w:ascii="Times New Roman" w:eastAsia="Times New Roman" w:hAnsi="Times New Roman" w:cs="Times New Roman"/>
        </w:rPr>
      </w:pPr>
    </w:p>
    <w:p w14:paraId="53BA4B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riddle ever spoke or read,</w:t>
      </w:r>
    </w:p>
    <w:p w14:paraId="2CF619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 binding spell escapes,</w:t>
      </w:r>
    </w:p>
    <w:p w14:paraId="78475F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Unconquered by the darkness yet,</w:t>
      </w:r>
    </w:p>
    <w:p w14:paraId="6538C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light escapes my fate. </w:t>
      </w:r>
    </w:p>
    <w:p w14:paraId="4F60CE74" w14:textId="77777777" w:rsidR="003361E2" w:rsidRDefault="003361E2">
      <w:pPr>
        <w:spacing w:after="0"/>
        <w:rPr>
          <w:rFonts w:ascii="Times New Roman" w:eastAsia="Times New Roman" w:hAnsi="Times New Roman" w:cs="Times New Roman"/>
        </w:rPr>
      </w:pPr>
    </w:p>
    <w:p w14:paraId="4FDD1A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 appear in the fires flames,</w:t>
      </w:r>
    </w:p>
    <w:p w14:paraId="7040ED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Lurk in the dragons den,</w:t>
      </w:r>
    </w:p>
    <w:p w14:paraId="05EE10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number of a man a claim,</w:t>
      </w:r>
    </w:p>
    <w:p w14:paraId="18E9D3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Within me there resides.</w:t>
      </w:r>
    </w:p>
    <w:p w14:paraId="5D6D6C94" w14:textId="77777777" w:rsidR="003361E2" w:rsidRDefault="003361E2">
      <w:pPr>
        <w:spacing w:after="0"/>
        <w:rPr>
          <w:rFonts w:ascii="Times New Roman" w:eastAsia="Times New Roman" w:hAnsi="Times New Roman" w:cs="Times New Roman"/>
        </w:rPr>
      </w:pPr>
    </w:p>
    <w:p w14:paraId="49EB3E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ascii="Times New Roman" w:eastAsia="Times New Roman" w:hAnsi="Times New Roman" w:cs="Times New Roman"/>
        </w:rPr>
      </w:pPr>
    </w:p>
    <w:p w14:paraId="530D6B5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with us and he will deliver us from this ghastly place.</w:t>
      </w:r>
    </w:p>
    <w:p w14:paraId="44DC390E" w14:textId="77777777" w:rsidR="003361E2" w:rsidRDefault="003361E2">
      <w:pPr>
        <w:spacing w:after="0"/>
        <w:rPr>
          <w:rFonts w:ascii="Times New Roman" w:eastAsia="Times New Roman" w:hAnsi="Times New Roman" w:cs="Times New Roman"/>
        </w:rPr>
      </w:pPr>
    </w:p>
    <w:p w14:paraId="4F85B4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ascii="Times New Roman" w:eastAsia="Times New Roman" w:hAnsi="Times New Roman" w:cs="Times New Roman"/>
        </w:rPr>
      </w:pPr>
    </w:p>
    <w:p w14:paraId="5F3B08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my Corydon Deus is a mighty god who empowers me.</w:t>
      </w:r>
    </w:p>
    <w:p w14:paraId="76CDACE3" w14:textId="77777777" w:rsidR="003361E2" w:rsidRDefault="003361E2">
      <w:pPr>
        <w:spacing w:after="0"/>
        <w:rPr>
          <w:rFonts w:ascii="Times New Roman" w:eastAsia="Times New Roman" w:hAnsi="Times New Roman" w:cs="Times New Roman"/>
        </w:rPr>
      </w:pPr>
    </w:p>
    <w:p w14:paraId="4B6E69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Oh, strange. Your god could’ve chosen a better name then Corydon Deus. Good luck to you.</w:t>
      </w:r>
    </w:p>
    <w:p w14:paraId="65CFD9F5" w14:textId="77777777" w:rsidR="003361E2" w:rsidRDefault="003361E2">
      <w:pPr>
        <w:spacing w:after="0"/>
        <w:rPr>
          <w:rFonts w:ascii="Times New Roman" w:eastAsia="Times New Roman" w:hAnsi="Times New Roman" w:cs="Times New Roman"/>
        </w:rPr>
      </w:pPr>
    </w:p>
    <w:p w14:paraId="71E977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ascii="Times New Roman" w:eastAsia="Times New Roman" w:hAnsi="Times New Roman" w:cs="Times New Roman"/>
        </w:rPr>
      </w:pPr>
    </w:p>
    <w:p w14:paraId="1AB7AB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must’ve been a tyrant of lore that the priests have not mentioned to us.</w:t>
      </w:r>
    </w:p>
    <w:p w14:paraId="132F598F" w14:textId="77777777" w:rsidR="003361E2" w:rsidRDefault="003361E2">
      <w:pPr>
        <w:spacing w:after="0"/>
        <w:rPr>
          <w:rFonts w:ascii="Times New Roman" w:eastAsia="Times New Roman" w:hAnsi="Times New Roman" w:cs="Times New Roman"/>
        </w:rPr>
      </w:pPr>
    </w:p>
    <w:p w14:paraId="1A8B85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finally reaches Lich he is dealing with someone else from the Underworld.</w:t>
      </w:r>
    </w:p>
    <w:p w14:paraId="759B2AA0" w14:textId="77777777" w:rsidR="003361E2" w:rsidRDefault="003361E2">
      <w:pPr>
        <w:spacing w:after="0"/>
        <w:rPr>
          <w:rFonts w:ascii="Times New Roman" w:eastAsia="Times New Roman" w:hAnsi="Times New Roman" w:cs="Times New Roman"/>
        </w:rPr>
      </w:pPr>
    </w:p>
    <w:p w14:paraId="5CBF36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Loss Soul: Lich, I beg you, please let me out of here. My wife was pregnant and she must’ve given birth by now. Let me see my child.</w:t>
      </w:r>
    </w:p>
    <w:p w14:paraId="2EAB3D93" w14:textId="77777777" w:rsidR="003361E2" w:rsidRDefault="003361E2">
      <w:pPr>
        <w:spacing w:after="0"/>
        <w:rPr>
          <w:rFonts w:ascii="Times New Roman" w:eastAsia="Times New Roman" w:hAnsi="Times New Roman" w:cs="Times New Roman"/>
        </w:rPr>
      </w:pPr>
    </w:p>
    <w:p w14:paraId="7A6606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ascii="Times New Roman" w:eastAsia="Times New Roman" w:hAnsi="Times New Roman" w:cs="Times New Roman"/>
        </w:rPr>
      </w:pPr>
    </w:p>
    <w:p w14:paraId="044A18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ascii="Times New Roman" w:eastAsia="Times New Roman" w:hAnsi="Times New Roman" w:cs="Times New Roman"/>
        </w:rPr>
      </w:pPr>
    </w:p>
    <w:p w14:paraId="7BFECE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ascii="Times New Roman" w:eastAsia="Times New Roman" w:hAnsi="Times New Roman" w:cs="Times New Roman"/>
        </w:rPr>
      </w:pPr>
    </w:p>
    <w:p w14:paraId="39FA78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am in your debt. I will help you find your justice. Our lore speaks of a god who can raise the dead. If I find such a god I will plead with him on your behalf. Until then, </w:t>
      </w:r>
      <w:r>
        <w:rPr>
          <w:rFonts w:ascii="Times New Roman" w:eastAsia="Times New Roman" w:hAnsi="Times New Roman" w:cs="Times New Roman"/>
        </w:rPr>
        <w:t>be</w:t>
      </w:r>
      <w:r>
        <w:rPr>
          <w:rFonts w:ascii="Times New Roman" w:eastAsia="Times New Roman" w:hAnsi="Times New Roman" w:cs="Times New Roman"/>
          <w:color w:val="000000"/>
        </w:rPr>
        <w:t>……dead, but alive with hope.</w:t>
      </w:r>
    </w:p>
    <w:p w14:paraId="58E40FFB" w14:textId="77777777" w:rsidR="003361E2" w:rsidRDefault="003361E2">
      <w:pPr>
        <w:spacing w:after="0"/>
        <w:rPr>
          <w:rFonts w:ascii="Times New Roman" w:eastAsia="Times New Roman" w:hAnsi="Times New Roman" w:cs="Times New Roman"/>
        </w:rPr>
      </w:pPr>
    </w:p>
    <w:p w14:paraId="4045FD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leaves)</w:t>
      </w:r>
    </w:p>
    <w:p w14:paraId="580CB8DF" w14:textId="77777777" w:rsidR="003361E2" w:rsidRDefault="00000000">
      <w:pPr>
        <w:pStyle w:val="Heading2"/>
      </w:pPr>
      <w:bookmarkStart w:id="288" w:name="_dfjqn3lg9qpx" w:colFirst="0" w:colLast="0"/>
      <w:bookmarkStart w:id="289" w:name="_Toc189930167"/>
      <w:bookmarkEnd w:id="288"/>
      <w:r>
        <w:t>Lich Boss</w:t>
      </w:r>
      <w:bookmarkEnd w:id="289"/>
    </w:p>
    <w:p w14:paraId="7B1D3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Prepare yourself Augustus. I don’t think Lich will let you leave without a fight.</w:t>
      </w:r>
    </w:p>
    <w:p w14:paraId="2A55616D" w14:textId="77777777" w:rsidR="003361E2" w:rsidRDefault="003361E2">
      <w:pPr>
        <w:spacing w:after="0"/>
        <w:rPr>
          <w:rFonts w:ascii="Times New Roman" w:eastAsia="Times New Roman" w:hAnsi="Times New Roman" w:cs="Times New Roman"/>
        </w:rPr>
      </w:pPr>
    </w:p>
    <w:p w14:paraId="28874E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approaches Lich)</w:t>
      </w:r>
    </w:p>
    <w:p w14:paraId="69E58992" w14:textId="77777777" w:rsidR="003361E2" w:rsidRDefault="003361E2">
      <w:pPr>
        <w:spacing w:after="0"/>
        <w:rPr>
          <w:rFonts w:ascii="Times New Roman" w:eastAsia="Times New Roman" w:hAnsi="Times New Roman" w:cs="Times New Roman"/>
        </w:rPr>
      </w:pPr>
    </w:p>
    <w:p w14:paraId="25DB94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What do you want, fools?</w:t>
      </w:r>
    </w:p>
    <w:p w14:paraId="73CDC97D" w14:textId="77777777" w:rsidR="003361E2" w:rsidRDefault="003361E2">
      <w:pPr>
        <w:spacing w:after="0"/>
        <w:rPr>
          <w:rFonts w:ascii="Times New Roman" w:eastAsia="Times New Roman" w:hAnsi="Times New Roman" w:cs="Times New Roman"/>
        </w:rPr>
      </w:pPr>
    </w:p>
    <w:p w14:paraId="38B7C0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want out of this grave.</w:t>
      </w:r>
    </w:p>
    <w:p w14:paraId="7C4E19D0" w14:textId="77777777" w:rsidR="003361E2" w:rsidRDefault="003361E2">
      <w:pPr>
        <w:spacing w:after="0"/>
        <w:rPr>
          <w:rFonts w:ascii="Times New Roman" w:eastAsia="Times New Roman" w:hAnsi="Times New Roman" w:cs="Times New Roman"/>
        </w:rPr>
      </w:pPr>
    </w:p>
    <w:p w14:paraId="5B4141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ascii="Times New Roman" w:eastAsia="Times New Roman" w:hAnsi="Times New Roman" w:cs="Times New Roman"/>
        </w:rPr>
      </w:pPr>
    </w:p>
    <w:p w14:paraId="45430E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ascii="Times New Roman" w:eastAsia="Times New Roman" w:hAnsi="Times New Roman" w:cs="Times New Roman"/>
        </w:rPr>
      </w:pPr>
    </w:p>
    <w:p w14:paraId="263409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types anything else, Lich: I will hold back. You may be courageous, but you are dimwitted. Maybe I was wrong about you. En guarde.</w:t>
      </w:r>
    </w:p>
    <w:p w14:paraId="35594893" w14:textId="77777777" w:rsidR="003361E2" w:rsidRDefault="003361E2">
      <w:pPr>
        <w:spacing w:after="0"/>
        <w:rPr>
          <w:rFonts w:ascii="Times New Roman" w:eastAsia="Times New Roman" w:hAnsi="Times New Roman" w:cs="Times New Roman"/>
        </w:rPr>
      </w:pPr>
    </w:p>
    <w:p w14:paraId="3D4203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ascii="Times New Roman" w:eastAsia="Times New Roman" w:hAnsi="Times New Roman" w:cs="Times New Roman"/>
        </w:rPr>
      </w:pPr>
    </w:p>
    <w:p w14:paraId="353B36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You have defeated me when I wasn’t holding back. Here take this. (Player receives a strong weapon)</w:t>
      </w:r>
    </w:p>
    <w:p w14:paraId="3B9F9B6A" w14:textId="77777777" w:rsidR="003361E2" w:rsidRDefault="003361E2">
      <w:pPr>
        <w:spacing w:after="0"/>
        <w:rPr>
          <w:rFonts w:ascii="Times New Roman" w:eastAsia="Times New Roman" w:hAnsi="Times New Roman" w:cs="Times New Roman"/>
        </w:rPr>
      </w:pPr>
    </w:p>
    <w:p w14:paraId="751A11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defeat him after answering the riddle,</w:t>
      </w:r>
    </w:p>
    <w:p w14:paraId="040F7D0D" w14:textId="77777777" w:rsidR="003361E2" w:rsidRDefault="003361E2">
      <w:pPr>
        <w:spacing w:after="0"/>
        <w:rPr>
          <w:rFonts w:ascii="Times New Roman" w:eastAsia="Times New Roman" w:hAnsi="Times New Roman" w:cs="Times New Roman"/>
        </w:rPr>
      </w:pPr>
    </w:p>
    <w:p w14:paraId="613D04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I was right about you. Your freedom has been granted. Augustus, you will kill many Reditus and take their place. I’m excited to have the Underworld</w:t>
      </w:r>
      <w:r>
        <w:rPr>
          <w:rFonts w:ascii="Times New Roman" w:eastAsia="Times New Roman" w:hAnsi="Times New Roman" w:cs="Times New Roman"/>
        </w:rPr>
        <w:t xml:space="preserve"> </w:t>
      </w:r>
      <w:r>
        <w:rPr>
          <w:rFonts w:ascii="Times New Roman" w:eastAsia="Times New Roman" w:hAnsi="Times New Roman" w:cs="Times New Roman"/>
          <w:color w:val="000000"/>
        </w:rPr>
        <w:t>a bustling afterlife with lots of new faces. Be gone from here.</w:t>
      </w:r>
    </w:p>
    <w:p w14:paraId="7CDEFBD2" w14:textId="77777777" w:rsidR="003361E2" w:rsidRDefault="003361E2">
      <w:pPr>
        <w:spacing w:after="0"/>
        <w:rPr>
          <w:rFonts w:ascii="Times New Roman" w:eastAsia="Times New Roman" w:hAnsi="Times New Roman" w:cs="Times New Roman"/>
        </w:rPr>
      </w:pPr>
    </w:p>
    <w:p w14:paraId="116F9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is transported from the Underworld.)</w:t>
      </w:r>
    </w:p>
    <w:p w14:paraId="005A427A" w14:textId="77777777" w:rsidR="003361E2" w:rsidRDefault="003361E2">
      <w:pPr>
        <w:spacing w:after="0"/>
        <w:rPr>
          <w:rFonts w:ascii="Times New Roman" w:eastAsia="Times New Roman" w:hAnsi="Times New Roman" w:cs="Times New Roman"/>
        </w:rPr>
      </w:pPr>
    </w:p>
    <w:p w14:paraId="21B4F7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 owner of the Underworld knew your name. How’s that so?</w:t>
      </w:r>
    </w:p>
    <w:p w14:paraId="36774296" w14:textId="77777777" w:rsidR="003361E2" w:rsidRDefault="003361E2">
      <w:pPr>
        <w:spacing w:after="0"/>
        <w:rPr>
          <w:rFonts w:ascii="Times New Roman" w:eastAsia="Times New Roman" w:hAnsi="Times New Roman" w:cs="Times New Roman"/>
        </w:rPr>
      </w:pPr>
    </w:p>
    <w:p w14:paraId="18423C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These are strange things to consider. Maybe it is my destiny to defeat the Reditus.</w:t>
      </w:r>
    </w:p>
    <w:p w14:paraId="401AA334" w14:textId="77777777" w:rsidR="003361E2" w:rsidRDefault="003361E2">
      <w:pPr>
        <w:spacing w:after="0"/>
        <w:rPr>
          <w:rFonts w:ascii="Times New Roman" w:eastAsia="Times New Roman" w:hAnsi="Times New Roman" w:cs="Times New Roman"/>
        </w:rPr>
      </w:pPr>
    </w:p>
    <w:p w14:paraId="58F3C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 is father. I believe you are going to do something great for our people.</w:t>
      </w:r>
    </w:p>
    <w:p w14:paraId="1B13EB35" w14:textId="77777777" w:rsidR="003361E2" w:rsidRDefault="003361E2">
      <w:pPr>
        <w:spacing w:after="0"/>
        <w:rPr>
          <w:rFonts w:ascii="Times New Roman" w:eastAsia="Times New Roman" w:hAnsi="Times New Roman" w:cs="Times New Roman"/>
        </w:rPr>
      </w:pPr>
    </w:p>
    <w:p w14:paraId="663312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move quickly. Let’s go.</w:t>
      </w:r>
    </w:p>
    <w:p w14:paraId="505EF4DE" w14:textId="77777777" w:rsidR="003361E2" w:rsidRDefault="003361E2">
      <w:pPr>
        <w:spacing w:after="0"/>
        <w:rPr>
          <w:rFonts w:ascii="Times New Roman" w:eastAsia="Times New Roman" w:hAnsi="Times New Roman" w:cs="Times New Roman"/>
        </w:rPr>
      </w:pPr>
    </w:p>
    <w:p w14:paraId="65E4D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Soon most of your strength will be asked of you.</w:t>
      </w:r>
    </w:p>
    <w:p w14:paraId="1789BE9B" w14:textId="77777777" w:rsidR="003361E2" w:rsidRDefault="003361E2">
      <w:pPr>
        <w:spacing w:after="0"/>
        <w:rPr>
          <w:rFonts w:ascii="Times New Roman" w:eastAsia="Times New Roman" w:hAnsi="Times New Roman" w:cs="Times New Roman"/>
        </w:rPr>
      </w:pPr>
    </w:p>
    <w:p w14:paraId="1A6201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ascii="Times New Roman" w:eastAsia="Times New Roman" w:hAnsi="Times New Roman" w:cs="Times New Roman"/>
        </w:rPr>
      </w:pPr>
    </w:p>
    <w:p w14:paraId="3B1EB43F" w14:textId="77777777" w:rsidR="003361E2" w:rsidRDefault="00000000">
      <w:pPr>
        <w:pStyle w:val="Heading1"/>
        <w:rPr>
          <w:sz w:val="36"/>
          <w:szCs w:val="36"/>
        </w:rPr>
      </w:pPr>
      <w:bookmarkStart w:id="290" w:name="_lxq2fv14tr8f" w:colFirst="0" w:colLast="0"/>
      <w:bookmarkStart w:id="291" w:name="_Toc189930168"/>
      <w:bookmarkEnd w:id="290"/>
      <w:r>
        <w:rPr>
          <w:sz w:val="36"/>
          <w:szCs w:val="36"/>
        </w:rPr>
        <w:t>Rediit Camp Revisited</w:t>
      </w:r>
      <w:bookmarkEnd w:id="291"/>
    </w:p>
    <w:p w14:paraId="23F59C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ascii="Times New Roman" w:eastAsia="Times New Roman" w:hAnsi="Times New Roman" w:cs="Times New Roman"/>
        </w:rPr>
      </w:pPr>
    </w:p>
    <w:p w14:paraId="576321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ascii="Times New Roman" w:eastAsia="Times New Roman" w:hAnsi="Times New Roman" w:cs="Times New Roman"/>
        </w:rPr>
      </w:pPr>
    </w:p>
    <w:p w14:paraId="282784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ascii="Times New Roman" w:eastAsia="Times New Roman" w:hAnsi="Times New Roman" w:cs="Times New Roman"/>
        </w:rPr>
      </w:pPr>
    </w:p>
    <w:p w14:paraId="7BA312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was a ghost, but I came back from the grave.</w:t>
      </w:r>
    </w:p>
    <w:p w14:paraId="3A12176D" w14:textId="77777777" w:rsidR="003361E2" w:rsidRDefault="003361E2">
      <w:pPr>
        <w:spacing w:after="0"/>
        <w:rPr>
          <w:rFonts w:ascii="Times New Roman" w:eastAsia="Times New Roman" w:hAnsi="Times New Roman" w:cs="Times New Roman"/>
        </w:rPr>
      </w:pPr>
    </w:p>
    <w:p w14:paraId="631990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w:t>
      </w:r>
    </w:p>
    <w:p w14:paraId="66D2317E" w14:textId="77777777" w:rsidR="003361E2" w:rsidRDefault="003361E2">
      <w:pPr>
        <w:spacing w:after="0"/>
        <w:rPr>
          <w:rFonts w:ascii="Times New Roman" w:eastAsia="Times New Roman" w:hAnsi="Times New Roman" w:cs="Times New Roman"/>
        </w:rPr>
      </w:pPr>
    </w:p>
    <w:p w14:paraId="28C1AD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I’ll explain later. Right now we have a marriage to plan.</w:t>
      </w:r>
    </w:p>
    <w:p w14:paraId="292EC0D2" w14:textId="77777777" w:rsidR="003361E2" w:rsidRDefault="003361E2">
      <w:pPr>
        <w:spacing w:after="0"/>
        <w:rPr>
          <w:rFonts w:ascii="Times New Roman" w:eastAsia="Times New Roman" w:hAnsi="Times New Roman" w:cs="Times New Roman"/>
        </w:rPr>
      </w:pPr>
    </w:p>
    <w:p w14:paraId="01A80F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And babies to make.</w:t>
      </w:r>
    </w:p>
    <w:p w14:paraId="275952D6" w14:textId="77777777" w:rsidR="003361E2" w:rsidRDefault="003361E2">
      <w:pPr>
        <w:spacing w:after="0"/>
        <w:rPr>
          <w:rFonts w:ascii="Times New Roman" w:eastAsia="Times New Roman" w:hAnsi="Times New Roman" w:cs="Times New Roman"/>
        </w:rPr>
      </w:pPr>
    </w:p>
    <w:p w14:paraId="28CB9A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What?</w:t>
      </w:r>
    </w:p>
    <w:p w14:paraId="25E5E1A3" w14:textId="77777777" w:rsidR="003361E2" w:rsidRDefault="003361E2">
      <w:pPr>
        <w:spacing w:after="0"/>
        <w:rPr>
          <w:rFonts w:ascii="Times New Roman" w:eastAsia="Times New Roman" w:hAnsi="Times New Roman" w:cs="Times New Roman"/>
        </w:rPr>
      </w:pPr>
    </w:p>
    <w:p w14:paraId="7F0DF8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I’ll explain later.</w:t>
      </w:r>
    </w:p>
    <w:p w14:paraId="55F10383" w14:textId="77777777" w:rsidR="003361E2" w:rsidRDefault="003361E2">
      <w:pPr>
        <w:spacing w:after="0"/>
        <w:rPr>
          <w:rFonts w:ascii="Times New Roman" w:eastAsia="Times New Roman" w:hAnsi="Times New Roman" w:cs="Times New Roman"/>
        </w:rPr>
      </w:pPr>
    </w:p>
    <w:p w14:paraId="1A20A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found someone special out there. She was the queen of the Heremus and her dogs were her loyal subjects. I became her king.</w:t>
      </w:r>
    </w:p>
    <w:p w14:paraId="72D16743" w14:textId="77777777" w:rsidR="003361E2" w:rsidRDefault="003361E2">
      <w:pPr>
        <w:spacing w:after="0"/>
        <w:rPr>
          <w:rFonts w:ascii="Times New Roman" w:eastAsia="Times New Roman" w:hAnsi="Times New Roman" w:cs="Times New Roman"/>
        </w:rPr>
      </w:pPr>
    </w:p>
    <w:p w14:paraId="66736E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wife: Did you teach the dogs to bow before you in order to give you a sense of royalty?</w:t>
      </w:r>
    </w:p>
    <w:p w14:paraId="755D33A8" w14:textId="77777777" w:rsidR="003361E2" w:rsidRDefault="003361E2">
      <w:pPr>
        <w:spacing w:after="0"/>
        <w:rPr>
          <w:rFonts w:ascii="Times New Roman" w:eastAsia="Times New Roman" w:hAnsi="Times New Roman" w:cs="Times New Roman"/>
        </w:rPr>
      </w:pPr>
    </w:p>
    <w:p w14:paraId="1393A0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ascii="Times New Roman" w:eastAsia="Times New Roman" w:hAnsi="Times New Roman" w:cs="Times New Roman"/>
        </w:rPr>
      </w:pPr>
    </w:p>
    <w:p w14:paraId="3EC37E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Then show me some of these submission techniques tonight.</w:t>
      </w:r>
    </w:p>
    <w:p w14:paraId="6CE06ED1" w14:textId="77777777" w:rsidR="003361E2" w:rsidRDefault="003361E2">
      <w:pPr>
        <w:spacing w:after="0"/>
        <w:rPr>
          <w:rFonts w:ascii="Times New Roman" w:eastAsia="Times New Roman" w:hAnsi="Times New Roman" w:cs="Times New Roman"/>
        </w:rPr>
      </w:pPr>
    </w:p>
    <w:p w14:paraId="790847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Huh? What?</w:t>
      </w:r>
    </w:p>
    <w:p w14:paraId="4DA44D15" w14:textId="77777777" w:rsidR="003361E2" w:rsidRDefault="003361E2">
      <w:pPr>
        <w:spacing w:after="0"/>
        <w:rPr>
          <w:rFonts w:ascii="Times New Roman" w:eastAsia="Times New Roman" w:hAnsi="Times New Roman" w:cs="Times New Roman"/>
        </w:rPr>
      </w:pPr>
    </w:p>
    <w:p w14:paraId="332DFF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I’ll explain later.</w:t>
      </w:r>
    </w:p>
    <w:p w14:paraId="069ED9E4" w14:textId="77777777" w:rsidR="003361E2" w:rsidRDefault="003361E2">
      <w:pPr>
        <w:spacing w:after="0"/>
        <w:rPr>
          <w:rFonts w:ascii="Times New Roman" w:eastAsia="Times New Roman" w:hAnsi="Times New Roman" w:cs="Times New Roman"/>
        </w:rPr>
      </w:pPr>
    </w:p>
    <w:p w14:paraId="1719A1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ascii="Times New Roman" w:eastAsia="Times New Roman" w:hAnsi="Times New Roman" w:cs="Times New Roman"/>
        </w:rPr>
      </w:pPr>
    </w:p>
    <w:p w14:paraId="3A1E79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So exciting, things are looking up for us.</w:t>
      </w:r>
    </w:p>
    <w:p w14:paraId="3E1A1BDE" w14:textId="77777777" w:rsidR="003361E2" w:rsidRDefault="003361E2">
      <w:pPr>
        <w:spacing w:after="0"/>
        <w:rPr>
          <w:rFonts w:ascii="Times New Roman" w:eastAsia="Times New Roman" w:hAnsi="Times New Roman" w:cs="Times New Roman"/>
        </w:rPr>
      </w:pPr>
    </w:p>
    <w:p w14:paraId="0AABD9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ascii="Times New Roman" w:eastAsia="Times New Roman" w:hAnsi="Times New Roman" w:cs="Times New Roman"/>
        </w:rPr>
      </w:pPr>
    </w:p>
    <w:p w14:paraId="314046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my Lord.</w:t>
      </w:r>
    </w:p>
    <w:p w14:paraId="09CE312F" w14:textId="77777777" w:rsidR="003361E2" w:rsidRDefault="003361E2">
      <w:pPr>
        <w:spacing w:after="0"/>
        <w:rPr>
          <w:rFonts w:ascii="Times New Roman" w:eastAsia="Times New Roman" w:hAnsi="Times New Roman" w:cs="Times New Roman"/>
        </w:rPr>
      </w:pPr>
    </w:p>
    <w:p w14:paraId="464194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(Priest leaves.)</w:t>
      </w:r>
    </w:p>
    <w:p w14:paraId="5CE98281" w14:textId="77777777" w:rsidR="003361E2" w:rsidRDefault="003361E2">
      <w:pPr>
        <w:spacing w:after="0"/>
        <w:rPr>
          <w:rFonts w:ascii="Times New Roman" w:eastAsia="Times New Roman" w:hAnsi="Times New Roman" w:cs="Times New Roman"/>
        </w:rPr>
      </w:pPr>
    </w:p>
    <w:p w14:paraId="05407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w:t>
      </w:r>
    </w:p>
    <w:p w14:paraId="142B657C" w14:textId="77777777" w:rsidR="003361E2" w:rsidRDefault="003361E2">
      <w:pPr>
        <w:spacing w:after="0"/>
        <w:rPr>
          <w:rFonts w:ascii="Times New Roman" w:eastAsia="Times New Roman" w:hAnsi="Times New Roman" w:cs="Times New Roman"/>
        </w:rPr>
      </w:pPr>
    </w:p>
    <w:p w14:paraId="5FE114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father?</w:t>
      </w:r>
    </w:p>
    <w:p w14:paraId="58E4CC68" w14:textId="77777777" w:rsidR="003361E2" w:rsidRDefault="003361E2">
      <w:pPr>
        <w:spacing w:after="0"/>
        <w:rPr>
          <w:rFonts w:ascii="Times New Roman" w:eastAsia="Times New Roman" w:hAnsi="Times New Roman" w:cs="Times New Roman"/>
        </w:rPr>
      </w:pPr>
    </w:p>
    <w:p w14:paraId="5C828B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Come home late tonight. Spend some time with Theresa.</w:t>
      </w:r>
    </w:p>
    <w:p w14:paraId="172A84D3" w14:textId="77777777" w:rsidR="003361E2" w:rsidRDefault="003361E2">
      <w:pPr>
        <w:spacing w:after="0"/>
        <w:rPr>
          <w:rFonts w:ascii="Times New Roman" w:eastAsia="Times New Roman" w:hAnsi="Times New Roman" w:cs="Times New Roman"/>
        </w:rPr>
      </w:pPr>
    </w:p>
    <w:p w14:paraId="553652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 the way to the tent Augustus meets his wife in front of the tent)</w:t>
      </w:r>
    </w:p>
    <w:p w14:paraId="1FF63D19" w14:textId="77777777" w:rsidR="003361E2" w:rsidRDefault="003361E2">
      <w:pPr>
        <w:spacing w:after="0"/>
        <w:rPr>
          <w:rFonts w:ascii="Times New Roman" w:eastAsia="Times New Roman" w:hAnsi="Times New Roman" w:cs="Times New Roman"/>
        </w:rPr>
      </w:pPr>
    </w:p>
    <w:p w14:paraId="4492BE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292" w:name="_rsep6isdzsg" w:colFirst="0" w:colLast="0"/>
      <w:bookmarkStart w:id="293" w:name="_Toc189930169"/>
      <w:bookmarkEnd w:id="292"/>
      <w:r>
        <w:t>Augustus and High Priest</w:t>
      </w:r>
      <w:bookmarkEnd w:id="293"/>
    </w:p>
    <w:p w14:paraId="12609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ascii="Times New Roman" w:eastAsia="Times New Roman" w:hAnsi="Times New Roman" w:cs="Times New Roman"/>
        </w:rPr>
      </w:pPr>
    </w:p>
    <w:p w14:paraId="44230A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I was waiting for you Augustus. Now tell me what happened out there?</w:t>
      </w:r>
    </w:p>
    <w:p w14:paraId="0F4483E4" w14:textId="77777777" w:rsidR="003361E2" w:rsidRDefault="003361E2">
      <w:pPr>
        <w:spacing w:after="0"/>
        <w:rPr>
          <w:rFonts w:ascii="Times New Roman" w:eastAsia="Times New Roman" w:hAnsi="Times New Roman" w:cs="Times New Roman"/>
        </w:rPr>
      </w:pPr>
    </w:p>
    <w:p w14:paraId="528471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reiterates his entire ordeal.)</w:t>
      </w:r>
    </w:p>
    <w:p w14:paraId="3DF12A61" w14:textId="77777777" w:rsidR="003361E2" w:rsidRDefault="003361E2">
      <w:pPr>
        <w:spacing w:after="0"/>
        <w:rPr>
          <w:rFonts w:ascii="Times New Roman" w:eastAsia="Times New Roman" w:hAnsi="Times New Roman" w:cs="Times New Roman"/>
        </w:rPr>
      </w:pPr>
    </w:p>
    <w:p w14:paraId="67F3A9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So you say that Corydon Deus became magicia, you absorbed his power, and now he lives inside of you. Can you prove this bold claim?</w:t>
      </w:r>
    </w:p>
    <w:p w14:paraId="09B49A92" w14:textId="77777777" w:rsidR="003361E2" w:rsidRDefault="003361E2">
      <w:pPr>
        <w:spacing w:after="0"/>
        <w:rPr>
          <w:rFonts w:ascii="Times New Roman" w:eastAsia="Times New Roman" w:hAnsi="Times New Roman" w:cs="Times New Roman"/>
        </w:rPr>
      </w:pPr>
    </w:p>
    <w:p w14:paraId="709A81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curtain behind the high priest and casts fire, setting it on fire.)</w:t>
      </w:r>
    </w:p>
    <w:p w14:paraId="7260F08C" w14:textId="77777777" w:rsidR="003361E2" w:rsidRDefault="003361E2">
      <w:pPr>
        <w:spacing w:after="0"/>
        <w:rPr>
          <w:rFonts w:ascii="Times New Roman" w:eastAsia="Times New Roman" w:hAnsi="Times New Roman" w:cs="Times New Roman"/>
        </w:rPr>
      </w:pPr>
    </w:p>
    <w:p w14:paraId="0BF914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Hurry, do something about the fire! How did it start?</w:t>
      </w:r>
    </w:p>
    <w:p w14:paraId="6D863E21" w14:textId="77777777" w:rsidR="003361E2" w:rsidRDefault="003361E2">
      <w:pPr>
        <w:spacing w:after="0"/>
        <w:rPr>
          <w:rFonts w:ascii="Times New Roman" w:eastAsia="Times New Roman" w:hAnsi="Times New Roman" w:cs="Times New Roman"/>
        </w:rPr>
      </w:pPr>
    </w:p>
    <w:p w14:paraId="520A79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casts ice putting out the fire.)</w:t>
      </w:r>
    </w:p>
    <w:p w14:paraId="76EE1EC1" w14:textId="77777777" w:rsidR="003361E2" w:rsidRDefault="003361E2">
      <w:pPr>
        <w:spacing w:after="0"/>
        <w:rPr>
          <w:rFonts w:ascii="Times New Roman" w:eastAsia="Times New Roman" w:hAnsi="Times New Roman" w:cs="Times New Roman"/>
        </w:rPr>
      </w:pPr>
    </w:p>
    <w:p w14:paraId="281EC8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ascii="Times New Roman" w:eastAsia="Times New Roman" w:hAnsi="Times New Roman" w:cs="Times New Roman"/>
        </w:rPr>
      </w:pPr>
    </w:p>
    <w:p w14:paraId="131390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wish, High Priest. I will do as you asked for the sake of Corydon Deus.</w:t>
      </w:r>
    </w:p>
    <w:p w14:paraId="708F872F" w14:textId="77777777" w:rsidR="003361E2" w:rsidRDefault="003361E2">
      <w:pPr>
        <w:spacing w:after="0"/>
        <w:rPr>
          <w:rFonts w:ascii="Times New Roman" w:eastAsia="Times New Roman" w:hAnsi="Times New Roman" w:cs="Times New Roman"/>
        </w:rPr>
      </w:pPr>
    </w:p>
    <w:p w14:paraId="4D41F8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ascii="Times New Roman" w:eastAsia="Times New Roman" w:hAnsi="Times New Roman" w:cs="Times New Roman"/>
        </w:rPr>
      </w:pPr>
    </w:p>
    <w:p w14:paraId="247E12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ascii="Times New Roman" w:eastAsia="Times New Roman" w:hAnsi="Times New Roman" w:cs="Times New Roman"/>
        </w:rPr>
      </w:pPr>
    </w:p>
    <w:p w14:paraId="247880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By your leave my Lord.</w:t>
      </w:r>
    </w:p>
    <w:p w14:paraId="3DEC5079" w14:textId="77777777" w:rsidR="003361E2" w:rsidRDefault="003361E2">
      <w:pPr>
        <w:spacing w:after="0"/>
        <w:rPr>
          <w:rFonts w:ascii="Times New Roman" w:eastAsia="Times New Roman" w:hAnsi="Times New Roman" w:cs="Times New Roman"/>
        </w:rPr>
      </w:pPr>
    </w:p>
    <w:p w14:paraId="2DD808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 </w:t>
      </w:r>
    </w:p>
    <w:p w14:paraId="53CDC857" w14:textId="77777777" w:rsidR="003361E2" w:rsidRDefault="003361E2">
      <w:pPr>
        <w:spacing w:after="0"/>
        <w:rPr>
          <w:rFonts w:ascii="Times New Roman" w:eastAsia="Times New Roman" w:hAnsi="Times New Roman" w:cs="Times New Roman"/>
        </w:rPr>
      </w:pPr>
    </w:p>
    <w:p w14:paraId="188BA2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ascii="Times New Roman" w:eastAsia="Times New Roman" w:hAnsi="Times New Roman" w:cs="Times New Roman"/>
        </w:rPr>
      </w:pPr>
    </w:p>
    <w:p w14:paraId="5CF0D7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ascii="Times New Roman" w:eastAsia="Times New Roman" w:hAnsi="Times New Roman" w:cs="Times New Roman"/>
        </w:rPr>
      </w:pPr>
    </w:p>
    <w:p w14:paraId="3401A8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ascii="Times New Roman" w:eastAsia="Times New Roman" w:hAnsi="Times New Roman" w:cs="Times New Roman"/>
        </w:rPr>
      </w:pPr>
    </w:p>
    <w:p w14:paraId="432FB6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Did you tell him about the whole Corydon Deus living inside of you?</w:t>
      </w:r>
    </w:p>
    <w:p w14:paraId="1875DED8" w14:textId="77777777" w:rsidR="003361E2" w:rsidRDefault="003361E2">
      <w:pPr>
        <w:spacing w:after="0"/>
        <w:rPr>
          <w:rFonts w:ascii="Times New Roman" w:eastAsia="Times New Roman" w:hAnsi="Times New Roman" w:cs="Times New Roman"/>
        </w:rPr>
      </w:pPr>
    </w:p>
    <w:p w14:paraId="7CF2D2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of course not. Come, we have much to do before your wedding celebration.</w:t>
      </w:r>
    </w:p>
    <w:p w14:paraId="0A788332" w14:textId="77777777" w:rsidR="003361E2" w:rsidRDefault="003361E2">
      <w:pPr>
        <w:spacing w:after="0"/>
        <w:rPr>
          <w:rFonts w:ascii="Times New Roman" w:eastAsia="Times New Roman" w:hAnsi="Times New Roman" w:cs="Times New Roman"/>
        </w:rPr>
      </w:pPr>
    </w:p>
    <w:p w14:paraId="4C4DD394" w14:textId="77777777" w:rsidR="003361E2" w:rsidRDefault="00000000">
      <w:pPr>
        <w:pStyle w:val="Heading2"/>
      </w:pPr>
      <w:bookmarkStart w:id="294" w:name="_8gc28oxk2ikv" w:colFirst="0" w:colLast="0"/>
      <w:bookmarkStart w:id="295" w:name="_Toc189930170"/>
      <w:bookmarkEnd w:id="294"/>
      <w:r>
        <w:lastRenderedPageBreak/>
        <w:t>Rediit Camp People Revisited</w:t>
      </w:r>
      <w:bookmarkEnd w:id="295"/>
    </w:p>
    <w:p w14:paraId="60BABA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ascii="Times New Roman" w:eastAsia="Times New Roman" w:hAnsi="Times New Roman" w:cs="Times New Roman"/>
        </w:rPr>
      </w:pPr>
    </w:p>
    <w:p w14:paraId="092404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Did you learn magic out there in the Heremus? If you did, freeze Tommy over there to death. He is so annoying. He’s always running from me. I’m not able to catch him.</w:t>
      </w:r>
    </w:p>
    <w:p w14:paraId="45C9EC9D" w14:textId="77777777" w:rsidR="003361E2" w:rsidRDefault="003361E2">
      <w:pPr>
        <w:spacing w:after="0"/>
        <w:rPr>
          <w:rFonts w:ascii="Times New Roman" w:eastAsia="Times New Roman" w:hAnsi="Times New Roman" w:cs="Times New Roman"/>
        </w:rPr>
      </w:pPr>
    </w:p>
    <w:p w14:paraId="6E870C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Widow: I watched over your wife while you were gone. (If Augustus has the letter from the Felnis hideout from her deceased husband he will give it to the old widow.)</w:t>
      </w:r>
    </w:p>
    <w:p w14:paraId="4E074A98" w14:textId="77777777" w:rsidR="003361E2" w:rsidRDefault="003361E2">
      <w:pPr>
        <w:spacing w:after="0"/>
        <w:rPr>
          <w:rFonts w:ascii="Times New Roman" w:eastAsia="Times New Roman" w:hAnsi="Times New Roman" w:cs="Times New Roman"/>
        </w:rPr>
      </w:pPr>
    </w:p>
    <w:p w14:paraId="08C57E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Widow if Augustus hands her the letter,</w:t>
      </w:r>
    </w:p>
    <w:p w14:paraId="1B83F0A9" w14:textId="77777777" w:rsidR="003361E2" w:rsidRDefault="003361E2">
      <w:pPr>
        <w:spacing w:after="0"/>
        <w:rPr>
          <w:rFonts w:ascii="Times New Roman" w:eastAsia="Times New Roman" w:hAnsi="Times New Roman" w:cs="Times New Roman"/>
        </w:rPr>
      </w:pPr>
    </w:p>
    <w:p w14:paraId="2FB439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Widow (Begins sobbing): Oh my love, you died for all of us, alone, in the middle of the Heremus. He was a brave man like you, but destiny had different plans for us. (Player receives Husband’s Keepsake.)</w:t>
      </w:r>
    </w:p>
    <w:p w14:paraId="301CD583" w14:textId="77777777" w:rsidR="003361E2" w:rsidRDefault="003361E2">
      <w:pPr>
        <w:spacing w:after="0"/>
        <w:rPr>
          <w:rFonts w:ascii="Times New Roman" w:eastAsia="Times New Roman" w:hAnsi="Times New Roman" w:cs="Times New Roman"/>
        </w:rPr>
      </w:pPr>
    </w:p>
    <w:p w14:paraId="5D37D0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Praise Corydon Deus you’re back!</w:t>
      </w:r>
    </w:p>
    <w:p w14:paraId="414A0E11" w14:textId="77777777" w:rsidR="003361E2" w:rsidRDefault="003361E2">
      <w:pPr>
        <w:spacing w:after="0"/>
        <w:rPr>
          <w:rFonts w:ascii="Times New Roman" w:eastAsia="Times New Roman" w:hAnsi="Times New Roman" w:cs="Times New Roman"/>
        </w:rPr>
      </w:pPr>
    </w:p>
    <w:p w14:paraId="510A7A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ascii="Times New Roman" w:eastAsia="Times New Roman" w:hAnsi="Times New Roman" w:cs="Times New Roman"/>
        </w:rPr>
      </w:pPr>
    </w:p>
    <w:p w14:paraId="321A9A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ascii="Times New Roman" w:eastAsia="Times New Roman" w:hAnsi="Times New Roman" w:cs="Times New Roman"/>
        </w:rPr>
      </w:pPr>
    </w:p>
    <w:p w14:paraId="5FB856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ascii="Times New Roman" w:eastAsia="Times New Roman" w:hAnsi="Times New Roman" w:cs="Times New Roman"/>
        </w:rPr>
      </w:pPr>
    </w:p>
    <w:p w14:paraId="1B1161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not speak further on this matter. I will do as you suggested, Seer.</w:t>
      </w:r>
    </w:p>
    <w:p w14:paraId="04D81347" w14:textId="77777777" w:rsidR="003361E2" w:rsidRDefault="003361E2">
      <w:pPr>
        <w:spacing w:after="0"/>
        <w:rPr>
          <w:rFonts w:ascii="Times New Roman" w:eastAsia="Times New Roman" w:hAnsi="Times New Roman" w:cs="Times New Roman"/>
        </w:rPr>
      </w:pPr>
    </w:p>
    <w:p w14:paraId="70682E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ascii="Times New Roman" w:eastAsia="Times New Roman" w:hAnsi="Times New Roman" w:cs="Times New Roman"/>
        </w:rPr>
      </w:pPr>
    </w:p>
    <w:p w14:paraId="7C0500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Wife: Oh, I can’t wait for their wedding. These occasions fill my heart with joy.</w:t>
      </w:r>
    </w:p>
    <w:p w14:paraId="66F13153" w14:textId="77777777" w:rsidR="003361E2" w:rsidRDefault="003361E2">
      <w:pPr>
        <w:spacing w:after="0"/>
        <w:rPr>
          <w:rFonts w:ascii="Times New Roman" w:eastAsia="Times New Roman" w:hAnsi="Times New Roman" w:cs="Times New Roman"/>
        </w:rPr>
      </w:pPr>
    </w:p>
    <w:p w14:paraId="4DFE1C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ascii="Times New Roman" w:eastAsia="Times New Roman" w:hAnsi="Times New Roman" w:cs="Times New Roman"/>
        </w:rPr>
      </w:pPr>
    </w:p>
    <w:p w14:paraId="03B78F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Yak’s porridge is becoming increasingly sparse as our cattle numbers are reduced.</w:t>
      </w:r>
    </w:p>
    <w:p w14:paraId="341BEDF9" w14:textId="77777777" w:rsidR="003361E2" w:rsidRDefault="003361E2">
      <w:pPr>
        <w:spacing w:after="0"/>
        <w:rPr>
          <w:rFonts w:ascii="Times New Roman" w:eastAsia="Times New Roman" w:hAnsi="Times New Roman" w:cs="Times New Roman"/>
        </w:rPr>
      </w:pPr>
    </w:p>
    <w:p w14:paraId="2E8536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ascii="Times New Roman" w:eastAsia="Times New Roman" w:hAnsi="Times New Roman" w:cs="Times New Roman"/>
        </w:rPr>
      </w:pPr>
    </w:p>
    <w:p w14:paraId="2070B2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14:paraId="1E87C866" w14:textId="77777777" w:rsidR="003361E2" w:rsidRDefault="003361E2">
      <w:pPr>
        <w:spacing w:after="0"/>
        <w:rPr>
          <w:rFonts w:ascii="Times New Roman" w:eastAsia="Times New Roman" w:hAnsi="Times New Roman" w:cs="Times New Roman"/>
        </w:rPr>
      </w:pPr>
    </w:p>
    <w:p w14:paraId="5A1FC2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 will burn the high priest alive and let you digest his ashes.</w:t>
      </w:r>
    </w:p>
    <w:p w14:paraId="0F8112D5" w14:textId="77777777" w:rsidR="003361E2" w:rsidRDefault="003361E2">
      <w:pPr>
        <w:spacing w:after="0"/>
        <w:rPr>
          <w:rFonts w:ascii="Times New Roman" w:eastAsia="Times New Roman" w:hAnsi="Times New Roman" w:cs="Times New Roman"/>
        </w:rPr>
      </w:pPr>
    </w:p>
    <w:p w14:paraId="65BC3F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ascii="Times New Roman" w:eastAsia="Times New Roman" w:hAnsi="Times New Roman" w:cs="Times New Roman"/>
        </w:rPr>
      </w:pPr>
    </w:p>
    <w:p w14:paraId="7A303A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Pr>
          <w:rFonts w:ascii="Times New Roman" w:eastAsia="Times New Roman" w:hAnsi="Times New Roman" w:cs="Times New Roman"/>
        </w:rPr>
        <w:t>something for Augustus</w:t>
      </w:r>
      <w:r>
        <w:rPr>
          <w:rFonts w:ascii="Times New Roman" w:eastAsia="Times New Roman" w:hAnsi="Times New Roman" w:cs="Times New Roman"/>
          <w:color w:val="000000"/>
        </w:rPr>
        <w:t>. I can't bear this anymore.</w:t>
      </w:r>
    </w:p>
    <w:p w14:paraId="274CBD1E" w14:textId="77777777" w:rsidR="003361E2" w:rsidRDefault="00000000">
      <w:pPr>
        <w:pStyle w:val="Heading2"/>
      </w:pPr>
      <w:bookmarkStart w:id="296" w:name="_db508kedt2rp" w:colFirst="0" w:colLast="0"/>
      <w:bookmarkStart w:id="297" w:name="_Toc189930171"/>
      <w:bookmarkEnd w:id="296"/>
      <w:r>
        <w:t>Mech Wannabe Side Quest Cont’d</w:t>
      </w:r>
      <w:bookmarkEnd w:id="297"/>
    </w:p>
    <w:p w14:paraId="45FFEF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are the spare parts you told us to get.</w:t>
      </w:r>
    </w:p>
    <w:p w14:paraId="0680E1AB" w14:textId="77777777" w:rsidR="003361E2" w:rsidRDefault="003361E2">
      <w:pPr>
        <w:spacing w:after="0"/>
        <w:rPr>
          <w:rFonts w:ascii="Times New Roman" w:eastAsia="Times New Roman" w:hAnsi="Times New Roman" w:cs="Times New Roman"/>
        </w:rPr>
      </w:pPr>
    </w:p>
    <w:p w14:paraId="195E0A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 Wannabe: You guys are amazing! Watch this!</w:t>
      </w:r>
    </w:p>
    <w:p w14:paraId="47C9999A" w14:textId="77777777" w:rsidR="003361E2" w:rsidRDefault="003361E2">
      <w:pPr>
        <w:spacing w:after="0"/>
        <w:rPr>
          <w:rFonts w:ascii="Times New Roman" w:eastAsia="Times New Roman" w:hAnsi="Times New Roman" w:cs="Times New Roman"/>
        </w:rPr>
      </w:pPr>
    </w:p>
    <w:p w14:paraId="1C1672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man quickly fixes the Mech. He then quickly drives it around the camp and comes back.</w:t>
      </w:r>
    </w:p>
    <w:p w14:paraId="243D065E" w14:textId="77777777" w:rsidR="003361E2" w:rsidRDefault="003361E2">
      <w:pPr>
        <w:spacing w:after="0"/>
        <w:rPr>
          <w:rFonts w:ascii="Times New Roman" w:eastAsia="Times New Roman" w:hAnsi="Times New Roman" w:cs="Times New Roman"/>
        </w:rPr>
      </w:pPr>
    </w:p>
    <w:p w14:paraId="542A1D1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 Wannabe: If you guys are ever in a fix I’m your man help you out. If you need anything, I mean anything; except, some things, I mean, never mind, you get the idea. I’ll help you out.</w:t>
      </w:r>
    </w:p>
    <w:p w14:paraId="6EAAC622" w14:textId="77777777" w:rsidR="003361E2" w:rsidRDefault="003361E2">
      <w:pPr>
        <w:spacing w:after="0"/>
        <w:rPr>
          <w:rFonts w:ascii="Times New Roman" w:eastAsia="Times New Roman" w:hAnsi="Times New Roman" w:cs="Times New Roman"/>
        </w:rPr>
      </w:pPr>
    </w:p>
    <w:p w14:paraId="287FEA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298" w:name="_yhvyek16ikfo" w:colFirst="0" w:colLast="0"/>
      <w:bookmarkStart w:id="299" w:name="_Toc189930172"/>
      <w:bookmarkEnd w:id="298"/>
      <w:r>
        <w:t>Caeser’s Marriage</w:t>
      </w:r>
      <w:bookmarkEnd w:id="299"/>
    </w:p>
    <w:p w14:paraId="6F605C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ascii="Times New Roman" w:eastAsia="Times New Roman" w:hAnsi="Times New Roman" w:cs="Times New Roman"/>
        </w:rPr>
      </w:pPr>
    </w:p>
    <w:p w14:paraId="0B11D4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Caeser enter the tent.)</w:t>
      </w:r>
    </w:p>
    <w:p w14:paraId="460D5252" w14:textId="77777777" w:rsidR="003361E2" w:rsidRDefault="003361E2">
      <w:pPr>
        <w:spacing w:after="0"/>
        <w:rPr>
          <w:rFonts w:ascii="Times New Roman" w:eastAsia="Times New Roman" w:hAnsi="Times New Roman" w:cs="Times New Roman"/>
        </w:rPr>
      </w:pPr>
    </w:p>
    <w:p w14:paraId="081BFFC4" w14:textId="77777777" w:rsidR="003361E2" w:rsidRDefault="00000000">
      <w:pPr>
        <w:pStyle w:val="Heading2"/>
      </w:pPr>
      <w:bookmarkStart w:id="300" w:name="_by62fxwolifu" w:colFirst="0" w:colLast="0"/>
      <w:bookmarkStart w:id="301" w:name="_Toc189930173"/>
      <w:bookmarkEnd w:id="300"/>
      <w:r>
        <w:t>Heremus Rose Side Quest Continued</w:t>
      </w:r>
      <w:bookmarkEnd w:id="301"/>
    </w:p>
    <w:p w14:paraId="352FAB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know </w:t>
      </w:r>
      <w:r>
        <w:rPr>
          <w:rFonts w:ascii="Times New Roman" w:eastAsia="Times New Roman" w:hAnsi="Times New Roman" w:cs="Times New Roman"/>
        </w:rPr>
        <w:t>it's</w:t>
      </w:r>
      <w:r>
        <w:rPr>
          <w:rFonts w:ascii="Times New Roman" w:eastAsia="Times New Roman" w:hAnsi="Times New Roman" w:cs="Times New Roman"/>
          <w:color w:val="000000"/>
        </w:rPr>
        <w:t xml:space="preserve"> bad luck to see the bride before the wedding. I forgot to ask you, did you ever find the Heremus Rose I asked for?</w:t>
      </w:r>
    </w:p>
    <w:p w14:paraId="00E116D4" w14:textId="77777777" w:rsidR="003361E2" w:rsidRDefault="003361E2">
      <w:pPr>
        <w:spacing w:after="0"/>
        <w:rPr>
          <w:rFonts w:ascii="Times New Roman" w:eastAsia="Times New Roman" w:hAnsi="Times New Roman" w:cs="Times New Roman"/>
        </w:rPr>
      </w:pPr>
    </w:p>
    <w:p w14:paraId="563578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yes, Caeser: You wouldn’t believe what I had to do for this rose.</w:t>
      </w:r>
    </w:p>
    <w:p w14:paraId="5C68AD70" w14:textId="77777777" w:rsidR="003361E2" w:rsidRDefault="003361E2">
      <w:pPr>
        <w:spacing w:after="0"/>
        <w:rPr>
          <w:rFonts w:ascii="Times New Roman" w:eastAsia="Times New Roman" w:hAnsi="Times New Roman" w:cs="Times New Roman"/>
        </w:rPr>
      </w:pPr>
    </w:p>
    <w:p w14:paraId="36D279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 wilted.</w:t>
      </w:r>
    </w:p>
    <w:p w14:paraId="439A7E8F" w14:textId="77777777" w:rsidR="003361E2" w:rsidRDefault="003361E2">
      <w:pPr>
        <w:spacing w:after="0"/>
        <w:rPr>
          <w:rFonts w:ascii="Times New Roman" w:eastAsia="Times New Roman" w:hAnsi="Times New Roman" w:cs="Times New Roman"/>
        </w:rPr>
      </w:pPr>
    </w:p>
    <w:p w14:paraId="18F61B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After I picked it I wedged it between the pages of my journal to keep it from rotting.</w:t>
      </w:r>
    </w:p>
    <w:p w14:paraId="348138C7" w14:textId="77777777" w:rsidR="003361E2" w:rsidRDefault="003361E2">
      <w:pPr>
        <w:spacing w:after="0"/>
        <w:rPr>
          <w:rFonts w:ascii="Times New Roman" w:eastAsia="Times New Roman" w:hAnsi="Times New Roman" w:cs="Times New Roman"/>
        </w:rPr>
      </w:pPr>
    </w:p>
    <w:p w14:paraId="5C6BF6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w:t>
      </w:r>
    </w:p>
    <w:p w14:paraId="34E7B50B" w14:textId="77777777" w:rsidR="003361E2" w:rsidRDefault="003361E2">
      <w:pPr>
        <w:spacing w:after="0"/>
        <w:rPr>
          <w:rFonts w:ascii="Times New Roman" w:eastAsia="Times New Roman" w:hAnsi="Times New Roman" w:cs="Times New Roman"/>
        </w:rPr>
      </w:pPr>
    </w:p>
    <w:p w14:paraId="381945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It’s been dead for more than a month now.  You can still see the shape and color because I pressed it for you, but the color and vibrancy is gone. When it was alive it was very beautiful.</w:t>
      </w:r>
    </w:p>
    <w:p w14:paraId="3C7A1C2C" w14:textId="77777777" w:rsidR="003361E2" w:rsidRDefault="003361E2">
      <w:pPr>
        <w:spacing w:after="0"/>
        <w:rPr>
          <w:rFonts w:ascii="Times New Roman" w:eastAsia="Times New Roman" w:hAnsi="Times New Roman" w:cs="Times New Roman"/>
        </w:rPr>
      </w:pPr>
    </w:p>
    <w:p w14:paraId="33979C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 you think you could pick another one for me; this time without pressing it?</w:t>
      </w:r>
    </w:p>
    <w:p w14:paraId="5A663B22" w14:textId="77777777" w:rsidR="003361E2" w:rsidRDefault="003361E2">
      <w:pPr>
        <w:spacing w:after="0"/>
        <w:rPr>
          <w:rFonts w:ascii="Times New Roman" w:eastAsia="Times New Roman" w:hAnsi="Times New Roman" w:cs="Times New Roman"/>
        </w:rPr>
      </w:pPr>
    </w:p>
    <w:p w14:paraId="1EF774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gets angry):………..</w:t>
      </w:r>
    </w:p>
    <w:p w14:paraId="162CC5E3" w14:textId="77777777" w:rsidR="003361E2" w:rsidRDefault="003361E2">
      <w:pPr>
        <w:spacing w:after="0"/>
        <w:rPr>
          <w:rFonts w:ascii="Times New Roman" w:eastAsia="Times New Roman" w:hAnsi="Times New Roman" w:cs="Times New Roman"/>
        </w:rPr>
      </w:pPr>
    </w:p>
    <w:p w14:paraId="4EB045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ascii="Times New Roman" w:eastAsia="Times New Roman" w:hAnsi="Times New Roman" w:cs="Times New Roman"/>
        </w:rPr>
      </w:pPr>
    </w:p>
    <w:p w14:paraId="4D595F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ascii="Times New Roman" w:eastAsia="Times New Roman" w:hAnsi="Times New Roman" w:cs="Times New Roman"/>
        </w:rPr>
      </w:pPr>
    </w:p>
    <w:p w14:paraId="63D57C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ascii="Times New Roman" w:eastAsia="Times New Roman" w:hAnsi="Times New Roman" w:cs="Times New Roman"/>
        </w:rPr>
      </w:pPr>
    </w:p>
    <w:p w14:paraId="561E51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 shows you weren’t thinking about me. You probably found someone else out there, some Heremus filth that doesn’t even have a tent. You men are all the same.</w:t>
      </w:r>
    </w:p>
    <w:p w14:paraId="641C934B" w14:textId="77777777" w:rsidR="003361E2" w:rsidRDefault="003361E2">
      <w:pPr>
        <w:spacing w:after="0"/>
        <w:rPr>
          <w:rFonts w:ascii="Times New Roman" w:eastAsia="Times New Roman" w:hAnsi="Times New Roman" w:cs="Times New Roman"/>
        </w:rPr>
      </w:pPr>
    </w:p>
    <w:p w14:paraId="374B98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Were going to get married soon. I’ll make it up in some other way. </w:t>
      </w:r>
    </w:p>
    <w:p w14:paraId="6A2D55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Quest over.</w:t>
      </w:r>
    </w:p>
    <w:p w14:paraId="683FA155" w14:textId="77777777" w:rsidR="003361E2" w:rsidRDefault="003361E2">
      <w:pPr>
        <w:spacing w:after="0"/>
        <w:rPr>
          <w:rFonts w:ascii="Times New Roman" w:eastAsia="Times New Roman" w:hAnsi="Times New Roman" w:cs="Times New Roman"/>
        </w:rPr>
      </w:pPr>
    </w:p>
    <w:p w14:paraId="6C1D1A02" w14:textId="77777777" w:rsidR="003361E2" w:rsidRDefault="00000000">
      <w:pPr>
        <w:pBdr>
          <w:bottom w:val="single" w:sz="4" w:space="1" w:color="333399"/>
        </w:pBdr>
        <w:spacing w:before="300" w:after="180"/>
        <w:rPr>
          <w:rFonts w:ascii="Times New Roman" w:eastAsia="Times New Roman" w:hAnsi="Times New Roman" w:cs="Times New Roman"/>
          <w:b/>
          <w:sz w:val="48"/>
          <w:szCs w:val="48"/>
        </w:rPr>
      </w:pPr>
      <w:r>
        <w:rPr>
          <w:rFonts w:ascii="Times New Roman" w:eastAsia="Times New Roman" w:hAnsi="Times New Roman" w:cs="Times New Roman"/>
          <w:b/>
          <w:color w:val="000000"/>
        </w:rPr>
        <w:t>Caeser’s Marriage Continued</w:t>
      </w:r>
    </w:p>
    <w:p w14:paraId="337BC0A7" w14:textId="77777777" w:rsidR="003361E2" w:rsidRDefault="003361E2">
      <w:pPr>
        <w:spacing w:after="0"/>
        <w:rPr>
          <w:rFonts w:ascii="Times New Roman" w:eastAsia="Times New Roman" w:hAnsi="Times New Roman" w:cs="Times New Roman"/>
        </w:rPr>
      </w:pPr>
    </w:p>
    <w:p w14:paraId="2D9A9F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going home to change. I will be waiting for you at the temple.</w:t>
      </w:r>
    </w:p>
    <w:p w14:paraId="1FDE6EF8" w14:textId="77777777" w:rsidR="003361E2" w:rsidRDefault="003361E2">
      <w:pPr>
        <w:spacing w:after="0"/>
        <w:rPr>
          <w:rFonts w:ascii="Times New Roman" w:eastAsia="Times New Roman" w:hAnsi="Times New Roman" w:cs="Times New Roman"/>
        </w:rPr>
      </w:pPr>
    </w:p>
    <w:p w14:paraId="3353EE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still have to soak my face in yak’s milk. Did you memorize Corydon Deus’s vow for marriage?</w:t>
      </w:r>
    </w:p>
    <w:p w14:paraId="35F8EAE5" w14:textId="77777777" w:rsidR="003361E2" w:rsidRDefault="003361E2">
      <w:pPr>
        <w:spacing w:after="0"/>
        <w:rPr>
          <w:rFonts w:ascii="Times New Roman" w:eastAsia="Times New Roman" w:hAnsi="Times New Roman" w:cs="Times New Roman"/>
        </w:rPr>
      </w:pPr>
    </w:p>
    <w:p w14:paraId="295830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Corydon Deus’s vow?</w:t>
      </w:r>
    </w:p>
    <w:p w14:paraId="3759D6DB" w14:textId="77777777" w:rsidR="003361E2" w:rsidRDefault="003361E2">
      <w:pPr>
        <w:spacing w:after="0"/>
        <w:rPr>
          <w:rFonts w:ascii="Times New Roman" w:eastAsia="Times New Roman" w:hAnsi="Times New Roman" w:cs="Times New Roman"/>
        </w:rPr>
      </w:pPr>
    </w:p>
    <w:p w14:paraId="0C9452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Yes silly, the vow we both take in front of Corydon Deus before getting married. Then we exchange trinkets that are a sign of our love for one another. I'm giving </w:t>
      </w:r>
      <w:r>
        <w:rPr>
          <w:rFonts w:ascii="Times New Roman" w:eastAsia="Times New Roman" w:hAnsi="Times New Roman" w:cs="Times New Roman"/>
          <w:color w:val="000000"/>
        </w:rPr>
        <w:lastRenderedPageBreak/>
        <w:t>back the rose. Give me during the ceremony. If you didn’t give the rose Theresa will say, “Since you didn’t care enough to give me a Heremus Rose, what trinket could possibly impress me?” The player will have to give up one of their useful items excluding potions.</w:t>
      </w:r>
    </w:p>
    <w:p w14:paraId="312CA74D" w14:textId="77777777" w:rsidR="003361E2" w:rsidRDefault="003361E2">
      <w:pPr>
        <w:spacing w:after="0"/>
        <w:rPr>
          <w:rFonts w:ascii="Times New Roman" w:eastAsia="Times New Roman" w:hAnsi="Times New Roman" w:cs="Times New Roman"/>
        </w:rPr>
      </w:pPr>
    </w:p>
    <w:p w14:paraId="191B09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ascii="Times New Roman" w:eastAsia="Times New Roman" w:hAnsi="Times New Roman" w:cs="Times New Roman"/>
        </w:rPr>
      </w:pPr>
    </w:p>
    <w:p w14:paraId="1F64F6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choose what he is going to wear.</w:t>
      </w:r>
    </w:p>
    <w:p w14:paraId="7F40770F" w14:textId="77777777" w:rsidR="003361E2" w:rsidRDefault="003361E2">
      <w:pPr>
        <w:spacing w:after="0"/>
        <w:rPr>
          <w:rFonts w:ascii="Times New Roman" w:eastAsia="Times New Roman" w:hAnsi="Times New Roman" w:cs="Times New Roman"/>
        </w:rPr>
      </w:pPr>
    </w:p>
    <w:p w14:paraId="672483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Am I looking good Neo?</w:t>
      </w:r>
    </w:p>
    <w:p w14:paraId="7EE69A60" w14:textId="77777777" w:rsidR="003361E2" w:rsidRDefault="003361E2">
      <w:pPr>
        <w:spacing w:after="0"/>
        <w:rPr>
          <w:rFonts w:ascii="Times New Roman" w:eastAsia="Times New Roman" w:hAnsi="Times New Roman" w:cs="Times New Roman"/>
        </w:rPr>
      </w:pPr>
    </w:p>
    <w:p w14:paraId="6FBD4F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14:paraId="4C985C0C" w14:textId="77777777" w:rsidR="003361E2" w:rsidRDefault="003361E2">
      <w:pPr>
        <w:spacing w:after="0"/>
        <w:rPr>
          <w:rFonts w:ascii="Times New Roman" w:eastAsia="Times New Roman" w:hAnsi="Times New Roman" w:cs="Times New Roman"/>
        </w:rPr>
      </w:pPr>
    </w:p>
    <w:p w14:paraId="0C1003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looking good. I’m proud of you.</w:t>
      </w:r>
    </w:p>
    <w:p w14:paraId="5D6F1907" w14:textId="77777777" w:rsidR="003361E2" w:rsidRDefault="003361E2">
      <w:pPr>
        <w:spacing w:after="0"/>
        <w:rPr>
          <w:rFonts w:ascii="Times New Roman" w:eastAsia="Times New Roman" w:hAnsi="Times New Roman" w:cs="Times New Roman"/>
        </w:rPr>
      </w:pPr>
    </w:p>
    <w:p w14:paraId="0A2012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ascii="Times New Roman" w:eastAsia="Times New Roman" w:hAnsi="Times New Roman" w:cs="Times New Roman"/>
        </w:rPr>
      </w:pPr>
    </w:p>
    <w:p w14:paraId="200428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a plague. Even if Gaia shakes and the waters recede, I will give my life to Corydon Deus. This is the vow I have made to Corydon Deus.</w:t>
      </w:r>
    </w:p>
    <w:p w14:paraId="5A92142E" w14:textId="77777777" w:rsidR="003361E2" w:rsidRDefault="003361E2">
      <w:pPr>
        <w:spacing w:after="0"/>
        <w:rPr>
          <w:rFonts w:ascii="Times New Roman" w:eastAsia="Times New Roman" w:hAnsi="Times New Roman" w:cs="Times New Roman"/>
        </w:rPr>
      </w:pPr>
    </w:p>
    <w:p w14:paraId="311D21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two minutes)</w:t>
      </w:r>
    </w:p>
    <w:p w14:paraId="459DB75B" w14:textId="77777777" w:rsidR="003361E2" w:rsidRDefault="003361E2">
      <w:pPr>
        <w:spacing w:after="0"/>
        <w:rPr>
          <w:rFonts w:ascii="Times New Roman" w:eastAsia="Times New Roman" w:hAnsi="Times New Roman" w:cs="Times New Roman"/>
        </w:rPr>
      </w:pPr>
    </w:p>
    <w:p w14:paraId="4E8FE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You’ve had enough time to read the vow. Shall we make our way to the temple?</w:t>
      </w:r>
    </w:p>
    <w:p w14:paraId="015D244E" w14:textId="77777777" w:rsidR="003361E2" w:rsidRDefault="003361E2">
      <w:pPr>
        <w:spacing w:after="0"/>
        <w:rPr>
          <w:rFonts w:ascii="Times New Roman" w:eastAsia="Times New Roman" w:hAnsi="Times New Roman" w:cs="Times New Roman"/>
        </w:rPr>
      </w:pPr>
    </w:p>
    <w:p w14:paraId="6D4669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let us go.</w:t>
      </w:r>
    </w:p>
    <w:p w14:paraId="414D10CF" w14:textId="77777777" w:rsidR="003361E2" w:rsidRDefault="003361E2">
      <w:pPr>
        <w:spacing w:after="0"/>
        <w:rPr>
          <w:rFonts w:ascii="Times New Roman" w:eastAsia="Times New Roman" w:hAnsi="Times New Roman" w:cs="Times New Roman"/>
        </w:rPr>
      </w:pPr>
    </w:p>
    <w:p w14:paraId="448AA3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I shall study the ceremony so that I may understand humanity.</w:t>
      </w:r>
    </w:p>
    <w:p w14:paraId="15AF3839" w14:textId="77777777" w:rsidR="003361E2" w:rsidRDefault="003361E2">
      <w:pPr>
        <w:spacing w:after="0"/>
        <w:rPr>
          <w:rFonts w:ascii="Times New Roman" w:eastAsia="Times New Roman" w:hAnsi="Times New Roman" w:cs="Times New Roman"/>
        </w:rPr>
      </w:pPr>
    </w:p>
    <w:p w14:paraId="7E0CAA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14:paraId="46F83792" w14:textId="77777777" w:rsidR="003361E2" w:rsidRDefault="003361E2">
      <w:pPr>
        <w:spacing w:after="0"/>
        <w:rPr>
          <w:rFonts w:ascii="Times New Roman" w:eastAsia="Times New Roman" w:hAnsi="Times New Roman" w:cs="Times New Roman"/>
        </w:rPr>
      </w:pPr>
    </w:p>
    <w:p w14:paraId="3B78AD30" w14:textId="77777777" w:rsidR="003361E2" w:rsidRDefault="00000000">
      <w:pPr>
        <w:pStyle w:val="Heading2"/>
      </w:pPr>
      <w:bookmarkStart w:id="302" w:name="_84bnj7mi5l7f" w:colFirst="0" w:colLast="0"/>
      <w:bookmarkStart w:id="303" w:name="_Toc189930174"/>
      <w:bookmarkEnd w:id="302"/>
      <w:r>
        <w:t>Reditus Crash Caeser’s Marriage</w:t>
      </w:r>
      <w:bookmarkEnd w:id="303"/>
    </w:p>
    <w:p w14:paraId="1F98D9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Felnis is among </w:t>
      </w:r>
      <w:r>
        <w:rPr>
          <w:rFonts w:ascii="Times New Roman" w:eastAsia="Times New Roman" w:hAnsi="Times New Roman" w:cs="Times New Roman"/>
          <w:color w:val="000000"/>
        </w:rPr>
        <w:lastRenderedPageBreak/>
        <w:t>the crowd. Airloft is not there. Some time passes by. Everyone in the crowd starts looking here and there getting impatient for the bride to arrive.</w:t>
      </w:r>
    </w:p>
    <w:p w14:paraId="45D97C38" w14:textId="77777777" w:rsidR="003361E2" w:rsidRDefault="003361E2">
      <w:pPr>
        <w:spacing w:after="0"/>
        <w:rPr>
          <w:rFonts w:ascii="Times New Roman" w:eastAsia="Times New Roman" w:hAnsi="Times New Roman" w:cs="Times New Roman"/>
        </w:rPr>
      </w:pPr>
    </w:p>
    <w:p w14:paraId="437F39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Where is the bride? She’s late.</w:t>
      </w:r>
    </w:p>
    <w:p w14:paraId="02CCBB97" w14:textId="77777777" w:rsidR="003361E2" w:rsidRDefault="003361E2">
      <w:pPr>
        <w:spacing w:after="0"/>
        <w:rPr>
          <w:rFonts w:ascii="Times New Roman" w:eastAsia="Times New Roman" w:hAnsi="Times New Roman" w:cs="Times New Roman"/>
        </w:rPr>
      </w:pPr>
    </w:p>
    <w:p w14:paraId="034541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2: This can be punished by death if she does this in front of Corydon Deus.</w:t>
      </w:r>
    </w:p>
    <w:p w14:paraId="12E1894E" w14:textId="77777777" w:rsidR="003361E2" w:rsidRDefault="003361E2">
      <w:pPr>
        <w:spacing w:after="0"/>
        <w:rPr>
          <w:rFonts w:ascii="Times New Roman" w:eastAsia="Times New Roman" w:hAnsi="Times New Roman" w:cs="Times New Roman"/>
        </w:rPr>
      </w:pPr>
    </w:p>
    <w:p w14:paraId="715D43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(He looks to one of his temple guards.) Go and find………….</w:t>
      </w:r>
    </w:p>
    <w:p w14:paraId="21FE28B1" w14:textId="77777777" w:rsidR="003361E2" w:rsidRDefault="003361E2">
      <w:pPr>
        <w:spacing w:after="0"/>
        <w:rPr>
          <w:rFonts w:ascii="Times New Roman" w:eastAsia="Times New Roman" w:hAnsi="Times New Roman" w:cs="Times New Roman"/>
        </w:rPr>
      </w:pPr>
    </w:p>
    <w:p w14:paraId="2E6BD8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that moment Theresa burst into the temple).</w:t>
      </w:r>
    </w:p>
    <w:p w14:paraId="7A541A2A" w14:textId="77777777" w:rsidR="003361E2" w:rsidRDefault="003361E2">
      <w:pPr>
        <w:spacing w:after="0"/>
        <w:rPr>
          <w:rFonts w:ascii="Times New Roman" w:eastAsia="Times New Roman" w:hAnsi="Times New Roman" w:cs="Times New Roman"/>
        </w:rPr>
      </w:pPr>
    </w:p>
    <w:p w14:paraId="077CB4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Gasps. That was close.</w:t>
      </w:r>
    </w:p>
    <w:p w14:paraId="561E7964" w14:textId="77777777" w:rsidR="003361E2" w:rsidRDefault="003361E2">
      <w:pPr>
        <w:spacing w:after="0"/>
        <w:rPr>
          <w:rFonts w:ascii="Times New Roman" w:eastAsia="Times New Roman" w:hAnsi="Times New Roman" w:cs="Times New Roman"/>
        </w:rPr>
      </w:pPr>
    </w:p>
    <w:p w14:paraId="6A23D5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ascii="Times New Roman" w:eastAsia="Times New Roman" w:hAnsi="Times New Roman" w:cs="Times New Roman"/>
        </w:rPr>
      </w:pPr>
    </w:p>
    <w:p w14:paraId="41CB23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my Lord.</w:t>
      </w:r>
    </w:p>
    <w:p w14:paraId="2912F82E" w14:textId="77777777" w:rsidR="003361E2" w:rsidRDefault="003361E2">
      <w:pPr>
        <w:spacing w:after="0"/>
        <w:rPr>
          <w:rFonts w:ascii="Times New Roman" w:eastAsia="Times New Roman" w:hAnsi="Times New Roman" w:cs="Times New Roman"/>
        </w:rPr>
      </w:pPr>
    </w:p>
    <w:p w14:paraId="57C7D8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Theresa: Yes my Lord.</w:t>
      </w:r>
    </w:p>
    <w:p w14:paraId="28CC4D68" w14:textId="77777777" w:rsidR="003361E2" w:rsidRDefault="003361E2">
      <w:pPr>
        <w:spacing w:after="0"/>
        <w:rPr>
          <w:rFonts w:ascii="Times New Roman" w:eastAsia="Times New Roman" w:hAnsi="Times New Roman" w:cs="Times New Roman"/>
        </w:rPr>
      </w:pPr>
    </w:p>
    <w:p w14:paraId="40C245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has the Heremus Rose they lose it from their inventory, but if they don’t have the Heremus Rose the player will have to give up one of their most valuable accessories. Theresa will give the player “Theresa’s Ribbon.”</w:t>
      </w:r>
    </w:p>
    <w:p w14:paraId="77F609D3" w14:textId="77777777" w:rsidR="003361E2" w:rsidRDefault="003361E2">
      <w:pPr>
        <w:spacing w:after="0"/>
        <w:rPr>
          <w:rFonts w:ascii="Times New Roman" w:eastAsia="Times New Roman" w:hAnsi="Times New Roman" w:cs="Times New Roman"/>
        </w:rPr>
      </w:pPr>
    </w:p>
    <w:p w14:paraId="34E3E9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ascii="Times New Roman" w:eastAsia="Times New Roman" w:hAnsi="Times New Roman" w:cs="Times New Roman"/>
        </w:rPr>
      </w:pPr>
    </w:p>
    <w:p w14:paraId="6B208F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t>
      </w:r>
    </w:p>
    <w:p w14:paraId="5B3E5AAD"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infinite worth. So he took a man and woman and gave them order.</w:t>
      </w:r>
    </w:p>
    <w:p w14:paraId="02298820"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human pottery. So he took a man and woman and gave them marriage.</w:t>
      </w:r>
    </w:p>
    <w:p w14:paraId="0E57EEF9"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order. So he took a man and woman and gave them order.</w:t>
      </w:r>
    </w:p>
    <w:p w14:paraId="5E77748A"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void and shaped it to make man and woman. So he took a man and woman and gave them order.</w:t>
      </w:r>
    </w:p>
    <w:p w14:paraId="27BEB7D0" w14:textId="77777777" w:rsidR="003361E2" w:rsidRDefault="003361E2">
      <w:pPr>
        <w:spacing w:after="0"/>
        <w:rPr>
          <w:rFonts w:ascii="Times New Roman" w:eastAsia="Times New Roman" w:hAnsi="Times New Roman" w:cs="Times New Roman"/>
        </w:rPr>
      </w:pPr>
    </w:p>
    <w:p w14:paraId="5A9E6C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ascii="Times New Roman" w:eastAsia="Times New Roman" w:hAnsi="Times New Roman" w:cs="Times New Roman"/>
        </w:rPr>
      </w:pPr>
    </w:p>
    <w:p w14:paraId="06959F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(Airloft bursts in and begins flying around the temple quickly)</w:t>
      </w:r>
    </w:p>
    <w:p w14:paraId="3514D049" w14:textId="77777777" w:rsidR="003361E2" w:rsidRDefault="003361E2">
      <w:pPr>
        <w:spacing w:after="0"/>
        <w:rPr>
          <w:rFonts w:ascii="Times New Roman" w:eastAsia="Times New Roman" w:hAnsi="Times New Roman" w:cs="Times New Roman"/>
        </w:rPr>
      </w:pPr>
    </w:p>
    <w:p w14:paraId="7A8751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 Beep! Beep! Beep! Beep! Beep! Beep! Beep!</w:t>
      </w:r>
    </w:p>
    <w:p w14:paraId="3457BBF8" w14:textId="77777777" w:rsidR="003361E2" w:rsidRDefault="003361E2">
      <w:pPr>
        <w:spacing w:after="0"/>
        <w:rPr>
          <w:rFonts w:ascii="Times New Roman" w:eastAsia="Times New Roman" w:hAnsi="Times New Roman" w:cs="Times New Roman"/>
        </w:rPr>
      </w:pPr>
    </w:p>
    <w:p w14:paraId="24D2D9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Airloft what is it?</w:t>
      </w:r>
    </w:p>
    <w:p w14:paraId="47F8B7F3" w14:textId="77777777" w:rsidR="003361E2" w:rsidRDefault="003361E2">
      <w:pPr>
        <w:spacing w:after="0"/>
        <w:rPr>
          <w:rFonts w:ascii="Times New Roman" w:eastAsia="Times New Roman" w:hAnsi="Times New Roman" w:cs="Times New Roman"/>
        </w:rPr>
      </w:pPr>
    </w:p>
    <w:p w14:paraId="2BB5C2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leads Augustus outside)</w:t>
      </w:r>
    </w:p>
    <w:p w14:paraId="76EA6E23" w14:textId="77777777" w:rsidR="003361E2" w:rsidRDefault="003361E2">
      <w:pPr>
        <w:spacing w:after="0"/>
        <w:rPr>
          <w:rFonts w:ascii="Times New Roman" w:eastAsia="Times New Roman" w:hAnsi="Times New Roman" w:cs="Times New Roman"/>
        </w:rPr>
      </w:pPr>
    </w:p>
    <w:p w14:paraId="1A9020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follows behind): What is it father?</w:t>
      </w:r>
    </w:p>
    <w:p w14:paraId="26488FC7" w14:textId="77777777" w:rsidR="003361E2" w:rsidRDefault="003361E2">
      <w:pPr>
        <w:spacing w:after="0"/>
        <w:rPr>
          <w:rFonts w:ascii="Times New Roman" w:eastAsia="Times New Roman" w:hAnsi="Times New Roman" w:cs="Times New Roman"/>
        </w:rPr>
      </w:pPr>
    </w:p>
    <w:p w14:paraId="48C09D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ascii="Times New Roman" w:eastAsia="Times New Roman" w:hAnsi="Times New Roman" w:cs="Times New Roman"/>
        </w:rPr>
      </w:pPr>
    </w:p>
    <w:p w14:paraId="0324E8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ascii="Times New Roman" w:eastAsia="Times New Roman" w:hAnsi="Times New Roman" w:cs="Times New Roman"/>
        </w:rPr>
      </w:pPr>
    </w:p>
    <w:p w14:paraId="1FAB3C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ascii="Times New Roman" w:eastAsia="Times New Roman" w:hAnsi="Times New Roman" w:cs="Times New Roman"/>
        </w:rPr>
      </w:pPr>
    </w:p>
    <w:p w14:paraId="7756E7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comes out)</w:t>
      </w:r>
    </w:p>
    <w:p w14:paraId="5C00863E" w14:textId="77777777" w:rsidR="003361E2" w:rsidRDefault="003361E2">
      <w:pPr>
        <w:spacing w:after="0"/>
        <w:rPr>
          <w:rFonts w:ascii="Times New Roman" w:eastAsia="Times New Roman" w:hAnsi="Times New Roman" w:cs="Times New Roman"/>
        </w:rPr>
      </w:pPr>
    </w:p>
    <w:p w14:paraId="1B2ADD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 nearby)</w:t>
      </w:r>
    </w:p>
    <w:p w14:paraId="567E7851" w14:textId="77777777" w:rsidR="003361E2" w:rsidRDefault="003361E2">
      <w:pPr>
        <w:spacing w:after="0"/>
        <w:rPr>
          <w:rFonts w:ascii="Times New Roman" w:eastAsia="Times New Roman" w:hAnsi="Times New Roman" w:cs="Times New Roman"/>
        </w:rPr>
      </w:pPr>
    </w:p>
    <w:p w14:paraId="4CDA98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ascii="Times New Roman" w:eastAsia="Times New Roman" w:hAnsi="Times New Roman" w:cs="Times New Roman"/>
        </w:rPr>
      </w:pPr>
    </w:p>
    <w:p w14:paraId="1009FA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(Looking confused): I told you everything.</w:t>
      </w:r>
    </w:p>
    <w:p w14:paraId="69D1AF54" w14:textId="77777777" w:rsidR="003361E2" w:rsidRDefault="003361E2">
      <w:pPr>
        <w:spacing w:after="0"/>
        <w:rPr>
          <w:rFonts w:ascii="Times New Roman" w:eastAsia="Times New Roman" w:hAnsi="Times New Roman" w:cs="Times New Roman"/>
        </w:rPr>
      </w:pPr>
    </w:p>
    <w:p w14:paraId="2C401A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only spoke of rubbish. Now you will destroy us all!</w:t>
      </w:r>
    </w:p>
    <w:p w14:paraId="3234848C" w14:textId="77777777" w:rsidR="003361E2" w:rsidRDefault="003361E2">
      <w:pPr>
        <w:spacing w:after="0"/>
        <w:rPr>
          <w:rFonts w:ascii="Times New Roman" w:eastAsia="Times New Roman" w:hAnsi="Times New Roman" w:cs="Times New Roman"/>
        </w:rPr>
      </w:pPr>
    </w:p>
    <w:p w14:paraId="23CDB3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of the temple guards and hunters come out of the temple.)</w:t>
      </w:r>
    </w:p>
    <w:p w14:paraId="256051D1" w14:textId="77777777" w:rsidR="003361E2" w:rsidRDefault="003361E2">
      <w:pPr>
        <w:spacing w:after="0"/>
        <w:rPr>
          <w:rFonts w:ascii="Times New Roman" w:eastAsia="Times New Roman" w:hAnsi="Times New Roman" w:cs="Times New Roman"/>
        </w:rPr>
      </w:pPr>
    </w:p>
    <w:p w14:paraId="7B2F91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What is going on? Oh no! The Reditus are attacking!</w:t>
      </w:r>
    </w:p>
    <w:p w14:paraId="6AF914E6" w14:textId="77777777" w:rsidR="003361E2" w:rsidRDefault="003361E2">
      <w:pPr>
        <w:spacing w:after="0"/>
        <w:rPr>
          <w:rFonts w:ascii="Times New Roman" w:eastAsia="Times New Roman" w:hAnsi="Times New Roman" w:cs="Times New Roman"/>
        </w:rPr>
      </w:pPr>
    </w:p>
    <w:p w14:paraId="70A3BB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killed a Reditus at the Magicius Facility. Now they are coming for revenge.</w:t>
      </w:r>
    </w:p>
    <w:p w14:paraId="544A1484" w14:textId="77777777" w:rsidR="003361E2" w:rsidRDefault="003361E2">
      <w:pPr>
        <w:spacing w:after="0"/>
        <w:rPr>
          <w:rFonts w:ascii="Times New Roman" w:eastAsia="Times New Roman" w:hAnsi="Times New Roman" w:cs="Times New Roman"/>
        </w:rPr>
      </w:pPr>
    </w:p>
    <w:p w14:paraId="3901EF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ascii="Times New Roman" w:eastAsia="Times New Roman" w:hAnsi="Times New Roman" w:cs="Times New Roman"/>
        </w:rPr>
      </w:pPr>
    </w:p>
    <w:p w14:paraId="2F15F6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happens. The music changes to something more upbeat.)</w:t>
      </w:r>
    </w:p>
    <w:p w14:paraId="789DCA1C" w14:textId="77777777" w:rsidR="003361E2" w:rsidRDefault="003361E2">
      <w:pPr>
        <w:spacing w:after="0"/>
        <w:rPr>
          <w:rFonts w:ascii="Times New Roman" w:eastAsia="Times New Roman" w:hAnsi="Times New Roman" w:cs="Times New Roman"/>
        </w:rPr>
      </w:pPr>
    </w:p>
    <w:p w14:paraId="585F96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comes out of the tent.)</w:t>
      </w:r>
    </w:p>
    <w:p w14:paraId="662DB439" w14:textId="77777777" w:rsidR="003361E2" w:rsidRDefault="003361E2">
      <w:pPr>
        <w:spacing w:after="0"/>
        <w:rPr>
          <w:rFonts w:ascii="Times New Roman" w:eastAsia="Times New Roman" w:hAnsi="Times New Roman" w:cs="Times New Roman"/>
        </w:rPr>
      </w:pPr>
    </w:p>
    <w:p w14:paraId="0267DC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This is my wedding day what all you doing out here. We still have to exchange vows. Oh no!</w:t>
      </w:r>
    </w:p>
    <w:p w14:paraId="657F3242" w14:textId="77777777" w:rsidR="003361E2" w:rsidRDefault="003361E2">
      <w:pPr>
        <w:spacing w:after="0"/>
        <w:rPr>
          <w:rFonts w:ascii="Times New Roman" w:eastAsia="Times New Roman" w:hAnsi="Times New Roman" w:cs="Times New Roman"/>
        </w:rPr>
      </w:pPr>
    </w:p>
    <w:p w14:paraId="5BB7FB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lands close to the party.)</w:t>
      </w:r>
    </w:p>
    <w:p w14:paraId="3C44A312" w14:textId="77777777" w:rsidR="003361E2" w:rsidRDefault="003361E2">
      <w:pPr>
        <w:spacing w:after="0"/>
        <w:rPr>
          <w:rFonts w:ascii="Times New Roman" w:eastAsia="Times New Roman" w:hAnsi="Times New Roman" w:cs="Times New Roman"/>
        </w:rPr>
      </w:pPr>
    </w:p>
    <w:p w14:paraId="3030C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the drones in the camp begin swarming around the party. Another shot from the Reditus airship lands where the Rediits are but is deflected by the energy wall put up by the combined efforts of the drones.)</w:t>
      </w:r>
    </w:p>
    <w:p w14:paraId="5A2BAD41" w14:textId="77777777" w:rsidR="003361E2" w:rsidRDefault="003361E2">
      <w:pPr>
        <w:spacing w:after="0"/>
        <w:rPr>
          <w:rFonts w:ascii="Times New Roman" w:eastAsia="Times New Roman" w:hAnsi="Times New Roman" w:cs="Times New Roman"/>
        </w:rPr>
      </w:pPr>
    </w:p>
    <w:p w14:paraId="58A275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ascii="Times New Roman" w:eastAsia="Times New Roman" w:hAnsi="Times New Roman" w:cs="Times New Roman"/>
        </w:rPr>
      </w:pPr>
    </w:p>
    <w:p w14:paraId="39FE21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They ruined my wedding day. They’re so going to die.</w:t>
      </w:r>
    </w:p>
    <w:p w14:paraId="654B7A83" w14:textId="77777777" w:rsidR="003361E2" w:rsidRDefault="003361E2">
      <w:pPr>
        <w:spacing w:after="0"/>
        <w:rPr>
          <w:rFonts w:ascii="Times New Roman" w:eastAsia="Times New Roman" w:hAnsi="Times New Roman" w:cs="Times New Roman"/>
        </w:rPr>
      </w:pPr>
    </w:p>
    <w:p w14:paraId="1BA7D2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joins the party.)</w:t>
      </w:r>
    </w:p>
    <w:p w14:paraId="1035DE7D" w14:textId="77777777" w:rsidR="003361E2" w:rsidRDefault="003361E2">
      <w:pPr>
        <w:spacing w:after="0"/>
        <w:rPr>
          <w:rFonts w:ascii="Times New Roman" w:eastAsia="Times New Roman" w:hAnsi="Times New Roman" w:cs="Times New Roman"/>
        </w:rPr>
      </w:pPr>
    </w:p>
    <w:p w14:paraId="7DA51D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has three skills: </w:t>
      </w:r>
    </w:p>
    <w:p w14:paraId="4263E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Medic-automatically uses Med kits when the player reaches 25% health.</w:t>
      </w:r>
    </w:p>
    <w:p w14:paraId="0E4F47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Revive – Theresa gives half for HP to revive a deceased player.</w:t>
      </w:r>
    </w:p>
    <w:p w14:paraId="50A72B9C" w14:textId="77777777" w:rsidR="003361E2" w:rsidRDefault="003361E2">
      <w:pPr>
        <w:spacing w:after="0"/>
        <w:rPr>
          <w:rFonts w:ascii="Times New Roman" w:eastAsia="Times New Roman" w:hAnsi="Times New Roman" w:cs="Times New Roman"/>
        </w:rPr>
      </w:pPr>
    </w:p>
    <w:p w14:paraId="3840D7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 attacks are weak though. She attacks with a knife.</w:t>
      </w:r>
    </w:p>
    <w:p w14:paraId="2AA32B3D" w14:textId="77777777" w:rsidR="003361E2" w:rsidRDefault="003361E2">
      <w:pPr>
        <w:spacing w:after="0"/>
        <w:rPr>
          <w:rFonts w:ascii="Times New Roman" w:eastAsia="Times New Roman" w:hAnsi="Times New Roman" w:cs="Times New Roman"/>
        </w:rPr>
      </w:pPr>
    </w:p>
    <w:p w14:paraId="50BE88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We’re not cowards.  We will stand and fight.  Lead the way Augustus.  If you can survive the Heremus then we can survive this.</w:t>
      </w:r>
    </w:p>
    <w:p w14:paraId="387D9E7F" w14:textId="77777777" w:rsidR="003361E2" w:rsidRDefault="003361E2">
      <w:pPr>
        <w:spacing w:after="0"/>
        <w:rPr>
          <w:rFonts w:ascii="Times New Roman" w:eastAsia="Times New Roman" w:hAnsi="Times New Roman" w:cs="Times New Roman"/>
        </w:rPr>
      </w:pPr>
    </w:p>
    <w:p w14:paraId="46363E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ascii="Times New Roman" w:eastAsia="Times New Roman" w:hAnsi="Times New Roman" w:cs="Times New Roman"/>
        </w:rPr>
      </w:pPr>
    </w:p>
    <w:p w14:paraId="311472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you will pay for your blasphemy.  The Reditus will destroy you all.</w:t>
      </w:r>
    </w:p>
    <w:p w14:paraId="7878E8EB" w14:textId="77777777" w:rsidR="003361E2" w:rsidRDefault="003361E2">
      <w:pPr>
        <w:spacing w:after="0"/>
        <w:rPr>
          <w:rFonts w:ascii="Times New Roman" w:eastAsia="Times New Roman" w:hAnsi="Times New Roman" w:cs="Times New Roman"/>
        </w:rPr>
      </w:pPr>
    </w:p>
    <w:p w14:paraId="518C72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goes to the temple.)</w:t>
      </w:r>
    </w:p>
    <w:p w14:paraId="140FF2B6" w14:textId="77777777" w:rsidR="003361E2" w:rsidRDefault="003361E2">
      <w:pPr>
        <w:spacing w:after="0"/>
        <w:rPr>
          <w:rFonts w:ascii="Times New Roman" w:eastAsia="Times New Roman" w:hAnsi="Times New Roman" w:cs="Times New Roman"/>
        </w:rPr>
      </w:pPr>
    </w:p>
    <w:p w14:paraId="42DEDB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ascii="Times New Roman" w:eastAsia="Times New Roman" w:hAnsi="Times New Roman" w:cs="Times New Roman"/>
        </w:rPr>
      </w:pPr>
    </w:p>
    <w:p w14:paraId="374961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hits)</w:t>
      </w:r>
    </w:p>
    <w:p w14:paraId="15204778" w14:textId="77777777" w:rsidR="003361E2" w:rsidRDefault="003361E2">
      <w:pPr>
        <w:spacing w:after="0"/>
        <w:rPr>
          <w:rFonts w:ascii="Times New Roman" w:eastAsia="Times New Roman" w:hAnsi="Times New Roman" w:cs="Times New Roman"/>
        </w:rPr>
      </w:pPr>
    </w:p>
    <w:p w14:paraId="126292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w:t>
      </w:r>
    </w:p>
    <w:p w14:paraId="6A9DCB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2A4F141"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This marriage between man and woman rests upon order. So through this marriage ordained by Corydon Deus I vow to live and die with this woman he has given me.</w:t>
      </w:r>
    </w:p>
    <w:p w14:paraId="4CC82042"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man and woman rests upon Corydon Deus.  So through this power given by Corydon Deus, I swear to live and die with this woman he has given to me. </w:t>
      </w:r>
    </w:p>
    <w:p w14:paraId="348A4F0E"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men and women rests upon order.  So through this concept of marriage given by Corydon Deus long ago, I vow to live and die with this woman he has given me.</w:t>
      </w:r>
    </w:p>
    <w:p w14:paraId="3907A613"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men and women rests upon marriage.  So through this power ordained by Corydon Deus I vow to live and die with this woman he has given me.</w:t>
      </w:r>
    </w:p>
    <w:p w14:paraId="757B0682" w14:textId="77777777" w:rsidR="003361E2" w:rsidRDefault="003361E2">
      <w:pPr>
        <w:spacing w:after="0"/>
        <w:rPr>
          <w:rFonts w:ascii="Times New Roman" w:eastAsia="Times New Roman" w:hAnsi="Times New Roman" w:cs="Times New Roman"/>
        </w:rPr>
      </w:pPr>
    </w:p>
    <w:p w14:paraId="0BB5A0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they come men. Brace yourself!</w:t>
      </w:r>
    </w:p>
    <w:p w14:paraId="51E441B5" w14:textId="77777777" w:rsidR="003361E2" w:rsidRDefault="003361E2">
      <w:pPr>
        <w:spacing w:after="0"/>
        <w:rPr>
          <w:rFonts w:ascii="Times New Roman" w:eastAsia="Times New Roman" w:hAnsi="Times New Roman" w:cs="Times New Roman"/>
        </w:rPr>
      </w:pPr>
    </w:p>
    <w:p w14:paraId="3CB9AECC" w14:textId="77777777" w:rsidR="003361E2" w:rsidRDefault="00000000">
      <w:pPr>
        <w:pStyle w:val="Heading2"/>
      </w:pPr>
      <w:bookmarkStart w:id="304" w:name="_3ffq49rmhyp5" w:colFirst="0" w:colLast="0"/>
      <w:bookmarkStart w:id="305" w:name="_Toc189930175"/>
      <w:bookmarkEnd w:id="304"/>
      <w:r>
        <w:t>Rediit Camp Tactical Battle</w:t>
      </w:r>
      <w:bookmarkEnd w:id="305"/>
    </w:p>
    <w:p w14:paraId="3A738D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enters a tactical battle against the Reditus. If the player completed the Mech Wannabe side quest he enters the battle riding a Mech.</w:t>
      </w:r>
    </w:p>
    <w:p w14:paraId="7DF99CE6" w14:textId="77777777" w:rsidR="003361E2" w:rsidRDefault="003361E2">
      <w:pPr>
        <w:spacing w:after="0"/>
        <w:rPr>
          <w:rFonts w:ascii="Times New Roman" w:eastAsia="Times New Roman" w:hAnsi="Times New Roman" w:cs="Times New Roman"/>
        </w:rPr>
      </w:pPr>
    </w:p>
    <w:p w14:paraId="6C051E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enters battle against two types of Reditus soldiers: </w:t>
      </w:r>
    </w:p>
    <w:p w14:paraId="1B5F25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Spearman Reditus</w:t>
      </w:r>
    </w:p>
    <w:p w14:paraId="2C1D4A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Reditus Col.</w:t>
      </w:r>
    </w:p>
    <w:p w14:paraId="7ABDF8BD" w14:textId="77777777" w:rsidR="003361E2" w:rsidRDefault="003361E2">
      <w:pPr>
        <w:spacing w:after="0"/>
        <w:rPr>
          <w:rFonts w:ascii="Times New Roman" w:eastAsia="Times New Roman" w:hAnsi="Times New Roman" w:cs="Times New Roman"/>
        </w:rPr>
      </w:pPr>
    </w:p>
    <w:p w14:paraId="64FC58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ascii="Times New Roman" w:eastAsia="Times New Roman" w:hAnsi="Times New Roman" w:cs="Times New Roman"/>
        </w:rPr>
      </w:pPr>
    </w:p>
    <w:p w14:paraId="560C14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Lay them to the ground men! Keep your heads up.</w:t>
      </w:r>
    </w:p>
    <w:p w14:paraId="287F111E" w14:textId="77777777" w:rsidR="003361E2" w:rsidRDefault="003361E2">
      <w:pPr>
        <w:spacing w:after="0"/>
        <w:rPr>
          <w:rFonts w:ascii="Times New Roman" w:eastAsia="Times New Roman" w:hAnsi="Times New Roman" w:cs="Times New Roman"/>
        </w:rPr>
      </w:pPr>
    </w:p>
    <w:p w14:paraId="2DC07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Again more groups of enemies attack.</w:t>
      </w:r>
    </w:p>
    <w:p w14:paraId="4B7EB05C" w14:textId="77777777" w:rsidR="003361E2" w:rsidRDefault="003361E2">
      <w:pPr>
        <w:spacing w:after="0"/>
        <w:rPr>
          <w:rFonts w:ascii="Times New Roman" w:eastAsia="Times New Roman" w:hAnsi="Times New Roman" w:cs="Times New Roman"/>
        </w:rPr>
      </w:pPr>
    </w:p>
    <w:p w14:paraId="5640A4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time some of the Rediits die.</w:t>
      </w:r>
    </w:p>
    <w:p w14:paraId="08E505EB" w14:textId="77777777" w:rsidR="003361E2" w:rsidRDefault="003361E2">
      <w:pPr>
        <w:spacing w:after="0"/>
        <w:rPr>
          <w:rFonts w:ascii="Times New Roman" w:eastAsia="Times New Roman" w:hAnsi="Times New Roman" w:cs="Times New Roman"/>
        </w:rPr>
      </w:pPr>
    </w:p>
    <w:p w14:paraId="5520B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don’t know how long we can stand against them.</w:t>
      </w:r>
    </w:p>
    <w:p w14:paraId="62C7F188" w14:textId="77777777" w:rsidR="003361E2" w:rsidRDefault="003361E2">
      <w:pPr>
        <w:spacing w:after="0"/>
        <w:rPr>
          <w:rFonts w:ascii="Times New Roman" w:eastAsia="Times New Roman" w:hAnsi="Times New Roman" w:cs="Times New Roman"/>
        </w:rPr>
      </w:pPr>
    </w:p>
    <w:p w14:paraId="2B89C7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if I’m going to die today, I’m going to die married. Caeser say the vow.</w:t>
      </w:r>
    </w:p>
    <w:p w14:paraId="5FB44BFB" w14:textId="77777777" w:rsidR="003361E2" w:rsidRDefault="003361E2">
      <w:pPr>
        <w:spacing w:after="0"/>
        <w:rPr>
          <w:rFonts w:ascii="Times New Roman" w:eastAsia="Times New Roman" w:hAnsi="Times New Roman" w:cs="Times New Roman"/>
        </w:rPr>
      </w:pPr>
    </w:p>
    <w:p w14:paraId="22D3BC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w:t>
      </w:r>
    </w:p>
    <w:p w14:paraId="2FF4EA9A"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14:paraId="61D8E212"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vow may Corydon Deus strike me with a curse so that I may be thrown in the Heremus to be ravished by wolves until my carcass is </w:t>
      </w:r>
      <w:r>
        <w:rPr>
          <w:rFonts w:ascii="Times New Roman" w:eastAsia="Times New Roman" w:hAnsi="Times New Roman" w:cs="Times New Roman"/>
          <w:color w:val="000000"/>
        </w:rPr>
        <w:lastRenderedPageBreak/>
        <w:t>unrecognizable. The children we have from this order will also be dedicated to Corydon Deus. If we do not dedicate our children to Corydon Deus may he strike us with the plague.</w:t>
      </w:r>
    </w:p>
    <w:p w14:paraId="5865BB5B"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14:paraId="51D184B3"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14:paraId="6DDC9D6B" w14:textId="77777777" w:rsidR="003361E2" w:rsidRDefault="003361E2">
      <w:pPr>
        <w:spacing w:after="0"/>
        <w:rPr>
          <w:rFonts w:ascii="Times New Roman" w:eastAsia="Times New Roman" w:hAnsi="Times New Roman" w:cs="Times New Roman"/>
        </w:rPr>
      </w:pPr>
    </w:p>
    <w:p w14:paraId="438FFC4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It’s the mechanized infantry. We cannot stand against them.</w:t>
      </w:r>
    </w:p>
    <w:p w14:paraId="05CDBA36" w14:textId="77777777" w:rsidR="003361E2" w:rsidRDefault="003361E2">
      <w:pPr>
        <w:spacing w:after="0"/>
        <w:rPr>
          <w:rFonts w:ascii="Times New Roman" w:eastAsia="Times New Roman" w:hAnsi="Times New Roman" w:cs="Times New Roman"/>
        </w:rPr>
      </w:pPr>
    </w:p>
    <w:p w14:paraId="406D669C"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Reditus soldiers riding bipedal robots with guns on the side stand before the Rediits. One man not riding a robot moves in between the mechanized infantry and begins speaking with the Rediits.</w:t>
      </w:r>
    </w:p>
    <w:p w14:paraId="400642F7" w14:textId="77777777" w:rsidR="003361E2" w:rsidRDefault="003361E2">
      <w:pPr>
        <w:spacing w:after="0"/>
        <w:rPr>
          <w:rFonts w:ascii="Times New Roman" w:eastAsia="Times New Roman" w:hAnsi="Times New Roman" w:cs="Times New Roman"/>
        </w:rPr>
      </w:pPr>
    </w:p>
    <w:p w14:paraId="4B43E4D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Hello Rediits,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ascii="Times New Roman" w:eastAsia="Times New Roman" w:hAnsi="Times New Roman" w:cs="Times New Roman"/>
        </w:rPr>
      </w:pPr>
    </w:p>
    <w:p w14:paraId="72DCCF2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(Looks to the temple guards) Shall I surrender men?</w:t>
      </w:r>
    </w:p>
    <w:p w14:paraId="1C03F558" w14:textId="77777777" w:rsidR="003361E2" w:rsidRDefault="003361E2">
      <w:pPr>
        <w:spacing w:after="0"/>
        <w:rPr>
          <w:rFonts w:ascii="Times New Roman" w:eastAsia="Times New Roman" w:hAnsi="Times New Roman" w:cs="Times New Roman"/>
        </w:rPr>
      </w:pPr>
    </w:p>
    <w:p w14:paraId="5EE7F34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We will die with you!</w:t>
      </w:r>
    </w:p>
    <w:p w14:paraId="036CE17C" w14:textId="77777777" w:rsidR="003361E2" w:rsidRDefault="003361E2">
      <w:pPr>
        <w:spacing w:after="0"/>
        <w:rPr>
          <w:rFonts w:ascii="Times New Roman" w:eastAsia="Times New Roman" w:hAnsi="Times New Roman" w:cs="Times New Roman"/>
        </w:rPr>
      </w:pPr>
    </w:p>
    <w:p w14:paraId="0312FABD"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There you have your answer, Vice Admiral Constantine. Do your worst.</w:t>
      </w:r>
    </w:p>
    <w:p w14:paraId="0A29C9FA" w14:textId="77777777" w:rsidR="003361E2" w:rsidRDefault="003361E2">
      <w:pPr>
        <w:spacing w:after="0"/>
        <w:rPr>
          <w:rFonts w:ascii="Times New Roman" w:eastAsia="Times New Roman" w:hAnsi="Times New Roman" w:cs="Times New Roman"/>
        </w:rPr>
      </w:pPr>
    </w:p>
    <w:p w14:paraId="003640D6"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Mechanized infantry attack!</w:t>
      </w:r>
    </w:p>
    <w:p w14:paraId="3C620103" w14:textId="77777777" w:rsidR="003361E2" w:rsidRDefault="003361E2">
      <w:pPr>
        <w:spacing w:after="0"/>
        <w:rPr>
          <w:rFonts w:ascii="Times New Roman" w:eastAsia="Times New Roman" w:hAnsi="Times New Roman" w:cs="Times New Roman"/>
        </w:rPr>
      </w:pPr>
    </w:p>
    <w:p w14:paraId="16CDB24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The player must now fight a boss named mechanized infantry.</w:t>
      </w:r>
    </w:p>
    <w:p w14:paraId="6C3D151F" w14:textId="77777777" w:rsidR="003361E2" w:rsidRDefault="003361E2">
      <w:pPr>
        <w:spacing w:after="0"/>
        <w:rPr>
          <w:rFonts w:ascii="Times New Roman" w:eastAsia="Times New Roman" w:hAnsi="Times New Roman" w:cs="Times New Roman"/>
        </w:rPr>
      </w:pPr>
    </w:p>
    <w:p w14:paraId="7E604377" w14:textId="77777777" w:rsidR="003361E2" w:rsidRDefault="00000000">
      <w:pPr>
        <w:pStyle w:val="Heading2"/>
      </w:pPr>
      <w:bookmarkStart w:id="306" w:name="_mtf0yl7rx52d" w:colFirst="0" w:colLast="0"/>
      <w:bookmarkStart w:id="307" w:name="_Toc189930176"/>
      <w:bookmarkEnd w:id="306"/>
      <w:r>
        <w:t>Mechanized Infantry</w:t>
      </w:r>
      <w:bookmarkEnd w:id="307"/>
    </w:p>
    <w:p w14:paraId="4E091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14:paraId="4E3D0FA0" w14:textId="77777777" w:rsidR="003361E2" w:rsidRDefault="003361E2">
      <w:pPr>
        <w:spacing w:after="0"/>
        <w:rPr>
          <w:rFonts w:ascii="Times New Roman" w:eastAsia="Times New Roman" w:hAnsi="Times New Roman" w:cs="Times New Roman"/>
        </w:rPr>
      </w:pPr>
    </w:p>
    <w:p w14:paraId="178D5594"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lastRenderedPageBreak/>
        <w:t>After the battle most of the Rediit temple guards are dead. More mechanized infantry show up.</w:t>
      </w:r>
    </w:p>
    <w:p w14:paraId="2418CA30" w14:textId="77777777" w:rsidR="003361E2" w:rsidRDefault="003361E2">
      <w:pPr>
        <w:spacing w:after="0"/>
        <w:rPr>
          <w:rFonts w:ascii="Times New Roman" w:eastAsia="Times New Roman" w:hAnsi="Times New Roman" w:cs="Times New Roman"/>
        </w:rPr>
      </w:pPr>
    </w:p>
    <w:p w14:paraId="6611487C"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We must retreat to the temple.</w:t>
      </w:r>
    </w:p>
    <w:p w14:paraId="4016ADF7" w14:textId="77777777" w:rsidR="003361E2" w:rsidRDefault="003361E2">
      <w:pPr>
        <w:spacing w:after="0"/>
        <w:rPr>
          <w:rFonts w:ascii="Times New Roman" w:eastAsia="Times New Roman" w:hAnsi="Times New Roman" w:cs="Times New Roman"/>
        </w:rPr>
      </w:pPr>
    </w:p>
    <w:p w14:paraId="411CAC4E"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 drones scatter and what is remaining of the Rediit army withdraws into the temple. The temple is empty now. All the women and children are hiding in the temple’s basement.</w:t>
      </w:r>
    </w:p>
    <w:p w14:paraId="040B026F" w14:textId="77777777" w:rsidR="003361E2" w:rsidRDefault="003361E2">
      <w:pPr>
        <w:spacing w:after="0"/>
        <w:rPr>
          <w:rFonts w:ascii="Times New Roman" w:eastAsia="Times New Roman" w:hAnsi="Times New Roman" w:cs="Times New Roman"/>
        </w:rPr>
      </w:pPr>
    </w:p>
    <w:p w14:paraId="3569047D"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Close the door.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Bolt 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shut.</w:t>
      </w:r>
    </w:p>
    <w:p w14:paraId="18DDF0AD" w14:textId="77777777" w:rsidR="003361E2" w:rsidRDefault="003361E2">
      <w:pPr>
        <w:spacing w:after="0"/>
        <w:rPr>
          <w:rFonts w:ascii="Times New Roman" w:eastAsia="Times New Roman" w:hAnsi="Times New Roman" w:cs="Times New Roman"/>
        </w:rPr>
      </w:pPr>
    </w:p>
    <w:p w14:paraId="1566D858"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ascii="Times New Roman" w:eastAsia="Times New Roman" w:hAnsi="Times New Roman" w:cs="Times New Roman"/>
        </w:rPr>
      </w:pPr>
    </w:p>
    <w:p w14:paraId="2FB6A758"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ascii="Times New Roman" w:eastAsia="Times New Roman" w:hAnsi="Times New Roman" w:cs="Times New Roman"/>
        </w:rPr>
      </w:pPr>
    </w:p>
    <w:p w14:paraId="382FCBF1"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Corydon Deus: Augustus, let them come. I have something for them.</w:t>
      </w:r>
    </w:p>
    <w:p w14:paraId="1CAFBCD6" w14:textId="77777777" w:rsidR="003361E2" w:rsidRDefault="003361E2">
      <w:pPr>
        <w:spacing w:after="0"/>
        <w:rPr>
          <w:rFonts w:ascii="Times New Roman" w:eastAsia="Times New Roman" w:hAnsi="Times New Roman" w:cs="Times New Roman"/>
        </w:rPr>
      </w:pPr>
    </w:p>
    <w:p w14:paraId="1CEC20E1"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Caeser:</w:t>
      </w:r>
    </w:p>
    <w:p w14:paraId="29B627FD"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2.) This is the promise I have made to Corydon Deus. Even if Gaia shakes and the waters flood, I will give my children to Corydon Deus.</w:t>
      </w:r>
    </w:p>
    <w:p w14:paraId="56B2CC12"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ascii="Times New Roman" w:eastAsia="Times New Roman" w:hAnsi="Times New Roman" w:cs="Times New Roman"/>
        </w:rPr>
      </w:pPr>
    </w:p>
    <w:p w14:paraId="5AE716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ascii="Times New Roman" w:eastAsia="Times New Roman" w:hAnsi="Times New Roman" w:cs="Times New Roman"/>
        </w:rPr>
      </w:pPr>
    </w:p>
    <w:p w14:paraId="755874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 was nice knowing you Caeser. At least we can finally call ourselves husband and wife and die together.</w:t>
      </w:r>
    </w:p>
    <w:p w14:paraId="5D75EC61" w14:textId="77777777" w:rsidR="003361E2" w:rsidRDefault="003361E2">
      <w:pPr>
        <w:spacing w:after="0"/>
        <w:rPr>
          <w:rFonts w:ascii="Times New Roman" w:eastAsia="Times New Roman" w:hAnsi="Times New Roman" w:cs="Times New Roman"/>
        </w:rPr>
      </w:pPr>
    </w:p>
    <w:p w14:paraId="0FFA2D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 was short and sweet my love.</w:t>
      </w:r>
    </w:p>
    <w:p w14:paraId="0BA37BA1" w14:textId="77777777" w:rsidR="003361E2" w:rsidRDefault="003361E2">
      <w:pPr>
        <w:spacing w:after="0"/>
        <w:rPr>
          <w:rFonts w:ascii="Times New Roman" w:eastAsia="Times New Roman" w:hAnsi="Times New Roman" w:cs="Times New Roman"/>
        </w:rPr>
      </w:pPr>
    </w:p>
    <w:p w14:paraId="19CA7B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not over yet. Corydon Deus will deliver us.</w:t>
      </w:r>
    </w:p>
    <w:p w14:paraId="07DE5D1D" w14:textId="77777777" w:rsidR="003361E2" w:rsidRDefault="003361E2">
      <w:pPr>
        <w:spacing w:after="0"/>
        <w:rPr>
          <w:rFonts w:ascii="Times New Roman" w:eastAsia="Times New Roman" w:hAnsi="Times New Roman" w:cs="Times New Roman"/>
        </w:rPr>
      </w:pPr>
    </w:p>
    <w:p w14:paraId="78A6E3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enters the temple.)</w:t>
      </w:r>
    </w:p>
    <w:p w14:paraId="356E8CEF" w14:textId="77777777" w:rsidR="003361E2" w:rsidRDefault="003361E2">
      <w:pPr>
        <w:spacing w:after="0"/>
        <w:rPr>
          <w:rFonts w:ascii="Times New Roman" w:eastAsia="Times New Roman" w:hAnsi="Times New Roman" w:cs="Times New Roman"/>
        </w:rPr>
      </w:pPr>
    </w:p>
    <w:p w14:paraId="6D216E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You have one more chance to surrender. What shall it be, life or death?</w:t>
      </w:r>
    </w:p>
    <w:p w14:paraId="3694A355" w14:textId="77777777" w:rsidR="003361E2" w:rsidRDefault="003361E2">
      <w:pPr>
        <w:spacing w:after="0"/>
        <w:rPr>
          <w:rFonts w:ascii="Times New Roman" w:eastAsia="Times New Roman" w:hAnsi="Times New Roman" w:cs="Times New Roman"/>
        </w:rPr>
      </w:pPr>
    </w:p>
    <w:p w14:paraId="7F4AC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Death!</w:t>
      </w:r>
    </w:p>
    <w:p w14:paraId="7297EAF6" w14:textId="77777777" w:rsidR="003361E2" w:rsidRDefault="003361E2">
      <w:pPr>
        <w:spacing w:after="0"/>
        <w:rPr>
          <w:rFonts w:ascii="Times New Roman" w:eastAsia="Times New Roman" w:hAnsi="Times New Roman" w:cs="Times New Roman"/>
        </w:rPr>
      </w:pPr>
    </w:p>
    <w:p w14:paraId="491DE5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Vice Adm. Constantine: Charge! Die Insolent fools!</w:t>
      </w:r>
    </w:p>
    <w:p w14:paraId="1B082AED" w14:textId="77777777" w:rsidR="003361E2" w:rsidRDefault="003361E2">
      <w:pPr>
        <w:spacing w:after="0"/>
        <w:rPr>
          <w:rFonts w:ascii="Times New Roman" w:eastAsia="Times New Roman" w:hAnsi="Times New Roman" w:cs="Times New Roman"/>
        </w:rPr>
      </w:pPr>
    </w:p>
    <w:p w14:paraId="23637F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and an eerie music starts playing.</w:t>
      </w:r>
    </w:p>
    <w:p w14:paraId="3B136460" w14:textId="77777777" w:rsidR="003361E2" w:rsidRDefault="003361E2">
      <w:pPr>
        <w:spacing w:after="0"/>
        <w:rPr>
          <w:rFonts w:ascii="Times New Roman" w:eastAsia="Times New Roman" w:hAnsi="Times New Roman" w:cs="Times New Roman"/>
        </w:rPr>
      </w:pPr>
    </w:p>
    <w:p w14:paraId="71FE8E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is happening to me? I feel like I am going to explode!</w:t>
      </w:r>
    </w:p>
    <w:p w14:paraId="4D9DF2AE" w14:textId="77777777" w:rsidR="003361E2" w:rsidRDefault="003361E2">
      <w:pPr>
        <w:spacing w:after="0"/>
        <w:rPr>
          <w:rFonts w:ascii="Times New Roman" w:eastAsia="Times New Roman" w:hAnsi="Times New Roman" w:cs="Times New Roman"/>
        </w:rPr>
      </w:pPr>
    </w:p>
    <w:p w14:paraId="3F73CD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disappears and Corydon Deus summoned in their place)</w:t>
      </w:r>
    </w:p>
    <w:p w14:paraId="589DEFF2" w14:textId="77777777" w:rsidR="003361E2" w:rsidRDefault="003361E2">
      <w:pPr>
        <w:spacing w:after="0"/>
        <w:rPr>
          <w:rFonts w:ascii="Times New Roman" w:eastAsia="Times New Roman" w:hAnsi="Times New Roman" w:cs="Times New Roman"/>
        </w:rPr>
      </w:pPr>
    </w:p>
    <w:p w14:paraId="3E0B0D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Mechanized Infantry: What is this? Let’s get out of here!</w:t>
      </w:r>
    </w:p>
    <w:p w14:paraId="49017CE6" w14:textId="77777777" w:rsidR="003361E2" w:rsidRDefault="003361E2">
      <w:pPr>
        <w:spacing w:after="0"/>
        <w:rPr>
          <w:rFonts w:ascii="Times New Roman" w:eastAsia="Times New Roman" w:hAnsi="Times New Roman" w:cs="Times New Roman"/>
        </w:rPr>
      </w:pPr>
    </w:p>
    <w:p w14:paraId="59216C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Stand your ground fools or I will kill you myself!</w:t>
      </w:r>
    </w:p>
    <w:p w14:paraId="723C2403" w14:textId="77777777" w:rsidR="003361E2" w:rsidRDefault="003361E2">
      <w:pPr>
        <w:spacing w:after="0"/>
        <w:rPr>
          <w:rFonts w:ascii="Times New Roman" w:eastAsia="Times New Roman" w:hAnsi="Times New Roman" w:cs="Times New Roman"/>
        </w:rPr>
      </w:pPr>
    </w:p>
    <w:p w14:paraId="083E84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mechanized infantry begin attacking Corydon Deus, but they hardly do any damage.)</w:t>
      </w:r>
    </w:p>
    <w:p w14:paraId="61775E63" w14:textId="77777777" w:rsidR="003361E2" w:rsidRDefault="003361E2">
      <w:pPr>
        <w:spacing w:after="0"/>
        <w:rPr>
          <w:rFonts w:ascii="Times New Roman" w:eastAsia="Times New Roman" w:hAnsi="Times New Roman" w:cs="Times New Roman"/>
        </w:rPr>
      </w:pPr>
    </w:p>
    <w:p w14:paraId="3B6CF5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You have defiled my temple you fools with your unholy presence! Die, die, die, die, you will feel my wrath.</w:t>
      </w:r>
    </w:p>
    <w:p w14:paraId="5E0D3B0F" w14:textId="77777777" w:rsidR="003361E2" w:rsidRDefault="003361E2">
      <w:pPr>
        <w:spacing w:after="0"/>
        <w:rPr>
          <w:rFonts w:ascii="Times New Roman" w:eastAsia="Times New Roman" w:hAnsi="Times New Roman" w:cs="Times New Roman"/>
        </w:rPr>
      </w:pPr>
    </w:p>
    <w:p w14:paraId="3C9FA5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casts “Goner,” which wipes out the entire mechanized infantry group in one blow.)</w:t>
      </w:r>
    </w:p>
    <w:p w14:paraId="53A03DFD" w14:textId="77777777" w:rsidR="003361E2" w:rsidRDefault="003361E2">
      <w:pPr>
        <w:spacing w:after="0"/>
        <w:rPr>
          <w:rFonts w:ascii="Times New Roman" w:eastAsia="Times New Roman" w:hAnsi="Times New Roman" w:cs="Times New Roman"/>
        </w:rPr>
      </w:pPr>
    </w:p>
    <w:p w14:paraId="4576EC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What is this? What? Reinforcements!</w:t>
      </w:r>
    </w:p>
    <w:p w14:paraId="7E513453" w14:textId="77777777" w:rsidR="003361E2" w:rsidRDefault="003361E2">
      <w:pPr>
        <w:spacing w:after="0"/>
        <w:rPr>
          <w:rFonts w:ascii="Times New Roman" w:eastAsia="Times New Roman" w:hAnsi="Times New Roman" w:cs="Times New Roman"/>
        </w:rPr>
      </w:pPr>
    </w:p>
    <w:p w14:paraId="0C514A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ascii="Times New Roman" w:eastAsia="Times New Roman" w:hAnsi="Times New Roman" w:cs="Times New Roman"/>
        </w:rPr>
      </w:pPr>
    </w:p>
    <w:p w14:paraId="794CB3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r>
        <w:rPr>
          <w:rFonts w:ascii="Times New Roman" w:eastAsia="Times New Roman" w:hAnsi="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ascii="Times New Roman" w:eastAsia="Times New Roman" w:hAnsi="Times New Roman" w:cs="Times New Roman"/>
        </w:rPr>
      </w:pPr>
    </w:p>
    <w:p w14:paraId="3D9386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Everyone retreat. Fall back to the airships. I will return with weaponry that even the gods can’t fathom.</w:t>
      </w:r>
    </w:p>
    <w:p w14:paraId="5F97AD4D" w14:textId="77777777" w:rsidR="003361E2" w:rsidRDefault="003361E2">
      <w:pPr>
        <w:spacing w:after="0"/>
        <w:rPr>
          <w:rFonts w:ascii="Times New Roman" w:eastAsia="Times New Roman" w:hAnsi="Times New Roman" w:cs="Times New Roman"/>
        </w:rPr>
      </w:pPr>
    </w:p>
    <w:p w14:paraId="58E050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are gone.)</w:t>
      </w:r>
    </w:p>
    <w:p w14:paraId="3075279C" w14:textId="77777777" w:rsidR="003361E2" w:rsidRDefault="003361E2">
      <w:pPr>
        <w:spacing w:after="0"/>
        <w:rPr>
          <w:rFonts w:ascii="Times New Roman" w:eastAsia="Times New Roman" w:hAnsi="Times New Roman" w:cs="Times New Roman"/>
        </w:rPr>
      </w:pPr>
    </w:p>
    <w:p w14:paraId="197D67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collapses on the ground.</w:t>
      </w:r>
    </w:p>
    <w:p w14:paraId="7B026061" w14:textId="77777777" w:rsidR="003361E2" w:rsidRDefault="003361E2">
      <w:pPr>
        <w:spacing w:after="0"/>
        <w:rPr>
          <w:rFonts w:ascii="Times New Roman" w:eastAsia="Times New Roman" w:hAnsi="Times New Roman" w:cs="Times New Roman"/>
        </w:rPr>
      </w:pPr>
    </w:p>
    <w:p w14:paraId="253860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Theresa help me carry him.</w:t>
      </w:r>
    </w:p>
    <w:p w14:paraId="7ED8F550" w14:textId="77777777" w:rsidR="003361E2" w:rsidRDefault="003361E2">
      <w:pPr>
        <w:spacing w:after="0"/>
        <w:rPr>
          <w:rFonts w:ascii="Times New Roman" w:eastAsia="Times New Roman" w:hAnsi="Times New Roman" w:cs="Times New Roman"/>
        </w:rPr>
      </w:pPr>
    </w:p>
    <w:p w14:paraId="644800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everything is black.)</w:t>
      </w:r>
    </w:p>
    <w:p w14:paraId="394B6484" w14:textId="77777777" w:rsidR="003361E2" w:rsidRDefault="003361E2">
      <w:pPr>
        <w:spacing w:after="0"/>
        <w:rPr>
          <w:rFonts w:ascii="Times New Roman" w:eastAsia="Times New Roman" w:hAnsi="Times New Roman" w:cs="Times New Roman"/>
        </w:rPr>
      </w:pPr>
    </w:p>
    <w:p w14:paraId="1C5BF6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Where am I?</w:t>
      </w:r>
    </w:p>
    <w:p w14:paraId="0F10DD00" w14:textId="77777777" w:rsidR="003361E2" w:rsidRDefault="003361E2">
      <w:pPr>
        <w:spacing w:after="0"/>
        <w:rPr>
          <w:rFonts w:ascii="Times New Roman" w:eastAsia="Times New Roman" w:hAnsi="Times New Roman" w:cs="Times New Roman"/>
        </w:rPr>
      </w:pPr>
    </w:p>
    <w:p w14:paraId="14FAF5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can now walk around, but wherever they walk there is just blackness and emptiness. After some time a voice can be heard from the darkness.</w:t>
      </w:r>
    </w:p>
    <w:p w14:paraId="7A9812CB" w14:textId="77777777" w:rsidR="003361E2" w:rsidRDefault="003361E2">
      <w:pPr>
        <w:spacing w:after="0"/>
        <w:rPr>
          <w:rFonts w:ascii="Times New Roman" w:eastAsia="Times New Roman" w:hAnsi="Times New Roman" w:cs="Times New Roman"/>
        </w:rPr>
      </w:pPr>
    </w:p>
    <w:p w14:paraId="3715E7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ascii="Times New Roman" w:eastAsia="Times New Roman" w:hAnsi="Times New Roman" w:cs="Times New Roman"/>
        </w:rPr>
      </w:pPr>
    </w:p>
    <w:p w14:paraId="68E3FA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feel so much hate.</w:t>
      </w:r>
    </w:p>
    <w:p w14:paraId="0D0E3DFF" w14:textId="77777777" w:rsidR="003361E2" w:rsidRDefault="003361E2">
      <w:pPr>
        <w:spacing w:after="0"/>
        <w:rPr>
          <w:rFonts w:ascii="Times New Roman" w:eastAsia="Times New Roman" w:hAnsi="Times New Roman" w:cs="Times New Roman"/>
        </w:rPr>
      </w:pPr>
    </w:p>
    <w:p w14:paraId="766D21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Because I am hate personified.</w:t>
      </w:r>
    </w:p>
    <w:p w14:paraId="53A258C3" w14:textId="77777777" w:rsidR="003361E2" w:rsidRDefault="003361E2">
      <w:pPr>
        <w:spacing w:after="0"/>
        <w:rPr>
          <w:rFonts w:ascii="Times New Roman" w:eastAsia="Times New Roman" w:hAnsi="Times New Roman" w:cs="Times New Roman"/>
        </w:rPr>
      </w:pPr>
    </w:p>
    <w:p w14:paraId="163425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priest told us that you are a loving God.</w:t>
      </w:r>
    </w:p>
    <w:p w14:paraId="697E595C" w14:textId="77777777" w:rsidR="003361E2" w:rsidRDefault="003361E2">
      <w:pPr>
        <w:spacing w:after="0"/>
        <w:rPr>
          <w:rFonts w:ascii="Times New Roman" w:eastAsia="Times New Roman" w:hAnsi="Times New Roman" w:cs="Times New Roman"/>
        </w:rPr>
      </w:pPr>
    </w:p>
    <w:p w14:paraId="2F36FF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ascii="Times New Roman" w:eastAsia="Times New Roman" w:hAnsi="Times New Roman" w:cs="Times New Roman"/>
        </w:rPr>
      </w:pPr>
    </w:p>
    <w:p w14:paraId="4B052A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about the good people of the world, what will happen to them?</w:t>
      </w:r>
    </w:p>
    <w:p w14:paraId="20419F3C" w14:textId="77777777" w:rsidR="003361E2" w:rsidRDefault="003361E2">
      <w:pPr>
        <w:spacing w:after="0"/>
        <w:rPr>
          <w:rFonts w:ascii="Times New Roman" w:eastAsia="Times New Roman" w:hAnsi="Times New Roman" w:cs="Times New Roman"/>
        </w:rPr>
      </w:pPr>
    </w:p>
    <w:p w14:paraId="108689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Even the good ones must die!</w:t>
      </w:r>
    </w:p>
    <w:p w14:paraId="1454EE81" w14:textId="77777777" w:rsidR="003361E2" w:rsidRDefault="003361E2">
      <w:pPr>
        <w:spacing w:after="0"/>
        <w:rPr>
          <w:rFonts w:ascii="Times New Roman" w:eastAsia="Times New Roman" w:hAnsi="Times New Roman" w:cs="Times New Roman"/>
        </w:rPr>
      </w:pPr>
    </w:p>
    <w:p w14:paraId="194E94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no, no, this can’t be. Have we been lied to this entire time?</w:t>
      </w:r>
    </w:p>
    <w:p w14:paraId="76B2DA59" w14:textId="77777777" w:rsidR="003361E2" w:rsidRDefault="003361E2">
      <w:pPr>
        <w:spacing w:after="0"/>
        <w:rPr>
          <w:rFonts w:ascii="Times New Roman" w:eastAsia="Times New Roman" w:hAnsi="Times New Roman" w:cs="Times New Roman"/>
        </w:rPr>
      </w:pPr>
    </w:p>
    <w:p w14:paraId="466F7B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Yes and now there is nothing you can do about it. You will now behave and act as I will and you will fulfill the purpose I have planned for you.</w:t>
      </w:r>
    </w:p>
    <w:p w14:paraId="3DD8F87B" w14:textId="77777777" w:rsidR="003361E2" w:rsidRDefault="003361E2">
      <w:pPr>
        <w:spacing w:after="0"/>
        <w:rPr>
          <w:rFonts w:ascii="Times New Roman" w:eastAsia="Times New Roman" w:hAnsi="Times New Roman" w:cs="Times New Roman"/>
        </w:rPr>
      </w:pPr>
    </w:p>
    <w:p w14:paraId="47C16E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won’t get away with this. My son will stop you.</w:t>
      </w:r>
    </w:p>
    <w:p w14:paraId="62BA4E2A" w14:textId="77777777" w:rsidR="003361E2" w:rsidRDefault="003361E2">
      <w:pPr>
        <w:spacing w:after="0"/>
        <w:rPr>
          <w:rFonts w:ascii="Times New Roman" w:eastAsia="Times New Roman" w:hAnsi="Times New Roman" w:cs="Times New Roman"/>
        </w:rPr>
      </w:pPr>
    </w:p>
    <w:p w14:paraId="20559D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I’m a god and I will get away with anything I want.</w:t>
      </w:r>
    </w:p>
    <w:p w14:paraId="0F8D6423" w14:textId="77777777" w:rsidR="003361E2" w:rsidRDefault="003361E2">
      <w:pPr>
        <w:spacing w:after="0"/>
        <w:rPr>
          <w:rFonts w:ascii="Times New Roman" w:eastAsia="Times New Roman" w:hAnsi="Times New Roman" w:cs="Times New Roman"/>
        </w:rPr>
      </w:pPr>
    </w:p>
    <w:p w14:paraId="3E4758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(Fadeout)</w:t>
      </w:r>
    </w:p>
    <w:p w14:paraId="520B9890" w14:textId="77777777" w:rsidR="003361E2" w:rsidRDefault="003361E2">
      <w:pPr>
        <w:spacing w:after="0"/>
        <w:rPr>
          <w:rFonts w:ascii="Times New Roman" w:eastAsia="Times New Roman" w:hAnsi="Times New Roman" w:cs="Times New Roman"/>
        </w:rPr>
      </w:pPr>
    </w:p>
    <w:p w14:paraId="21E8B2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wakes up. Caeser and Theresa are sitting in Augustus’ tent.)</w:t>
      </w:r>
    </w:p>
    <w:p w14:paraId="7709C304" w14:textId="77777777" w:rsidR="003361E2" w:rsidRDefault="003361E2">
      <w:pPr>
        <w:spacing w:after="0"/>
        <w:rPr>
          <w:rFonts w:ascii="Times New Roman" w:eastAsia="Times New Roman" w:hAnsi="Times New Roman" w:cs="Times New Roman"/>
        </w:rPr>
      </w:pPr>
    </w:p>
    <w:p w14:paraId="4C8B64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He’s awake!</w:t>
      </w:r>
    </w:p>
    <w:p w14:paraId="1AAA6329" w14:textId="77777777" w:rsidR="003361E2" w:rsidRDefault="003361E2">
      <w:pPr>
        <w:spacing w:after="0"/>
        <w:rPr>
          <w:rFonts w:ascii="Times New Roman" w:eastAsia="Times New Roman" w:hAnsi="Times New Roman" w:cs="Times New Roman"/>
        </w:rPr>
      </w:pPr>
    </w:p>
    <w:p w14:paraId="15AAD7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Here take some water.</w:t>
      </w:r>
    </w:p>
    <w:p w14:paraId="562152D4" w14:textId="77777777" w:rsidR="003361E2" w:rsidRDefault="003361E2">
      <w:pPr>
        <w:spacing w:after="0"/>
        <w:rPr>
          <w:rFonts w:ascii="Times New Roman" w:eastAsia="Times New Roman" w:hAnsi="Times New Roman" w:cs="Times New Roman"/>
        </w:rPr>
      </w:pPr>
    </w:p>
    <w:p w14:paraId="57736B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happened in the temple?</w:t>
      </w:r>
    </w:p>
    <w:p w14:paraId="01E946F7" w14:textId="77777777" w:rsidR="003361E2" w:rsidRDefault="003361E2">
      <w:pPr>
        <w:spacing w:after="0"/>
        <w:rPr>
          <w:rFonts w:ascii="Times New Roman" w:eastAsia="Times New Roman" w:hAnsi="Times New Roman" w:cs="Times New Roman"/>
        </w:rPr>
      </w:pPr>
    </w:p>
    <w:p w14:paraId="6D5436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used the power of my spirit to summon himself into this world.</w:t>
      </w:r>
    </w:p>
    <w:p w14:paraId="52B0B692" w14:textId="77777777" w:rsidR="003361E2" w:rsidRDefault="003361E2">
      <w:pPr>
        <w:spacing w:after="0"/>
        <w:rPr>
          <w:rFonts w:ascii="Times New Roman" w:eastAsia="Times New Roman" w:hAnsi="Times New Roman" w:cs="Times New Roman"/>
        </w:rPr>
      </w:pPr>
    </w:p>
    <w:p w14:paraId="6058E0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ascii="Times New Roman" w:eastAsia="Times New Roman" w:hAnsi="Times New Roman" w:cs="Times New Roman"/>
        </w:rPr>
      </w:pPr>
    </w:p>
    <w:p w14:paraId="152EF7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See, I told you magic is back.</w:t>
      </w:r>
    </w:p>
    <w:p w14:paraId="45CCD515" w14:textId="77777777" w:rsidR="003361E2" w:rsidRDefault="003361E2">
      <w:pPr>
        <w:spacing w:after="0"/>
        <w:rPr>
          <w:rFonts w:ascii="Times New Roman" w:eastAsia="Times New Roman" w:hAnsi="Times New Roman" w:cs="Times New Roman"/>
        </w:rPr>
      </w:pPr>
    </w:p>
    <w:p w14:paraId="5E176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ascii="Times New Roman" w:eastAsia="Times New Roman" w:hAnsi="Times New Roman" w:cs="Times New Roman"/>
        </w:rPr>
      </w:pPr>
    </w:p>
    <w:p w14:paraId="3E0A16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First, gather all the people I have an announcement to make. We must move this camp to safety.</w:t>
      </w:r>
    </w:p>
    <w:p w14:paraId="2405A6DE" w14:textId="77777777" w:rsidR="003361E2" w:rsidRDefault="003361E2">
      <w:pPr>
        <w:spacing w:after="0"/>
        <w:rPr>
          <w:rFonts w:ascii="Times New Roman" w:eastAsia="Times New Roman" w:hAnsi="Times New Roman" w:cs="Times New Roman"/>
        </w:rPr>
      </w:pPr>
    </w:p>
    <w:p w14:paraId="07DF5C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fades in again and all the camp people have gathered around Augustus)</w:t>
      </w:r>
    </w:p>
    <w:p w14:paraId="1EFBE3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completed Desert Rose quest,</w:t>
      </w:r>
    </w:p>
    <w:p w14:paraId="4065FAC3" w14:textId="77777777" w:rsidR="003361E2" w:rsidRDefault="003361E2">
      <w:pPr>
        <w:spacing w:after="0"/>
        <w:rPr>
          <w:rFonts w:ascii="Times New Roman" w:eastAsia="Times New Roman" w:hAnsi="Times New Roman" w:cs="Times New Roman"/>
        </w:rPr>
      </w:pPr>
    </w:p>
    <w:p w14:paraId="2351D7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ascii="Times New Roman" w:eastAsia="Times New Roman" w:hAnsi="Times New Roman" w:cs="Times New Roman"/>
        </w:rPr>
      </w:pPr>
    </w:p>
    <w:p w14:paraId="61BED4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people: How great is Corydon Deus! He has finally delivered us from our troubles!</w:t>
      </w:r>
    </w:p>
    <w:p w14:paraId="70DF1053" w14:textId="77777777" w:rsidR="003361E2" w:rsidRDefault="003361E2">
      <w:pPr>
        <w:spacing w:after="0"/>
        <w:rPr>
          <w:rFonts w:ascii="Times New Roman" w:eastAsia="Times New Roman" w:hAnsi="Times New Roman" w:cs="Times New Roman"/>
        </w:rPr>
      </w:pPr>
    </w:p>
    <w:p w14:paraId="388226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ascii="Times New Roman" w:eastAsia="Times New Roman" w:hAnsi="Times New Roman" w:cs="Times New Roman"/>
        </w:rPr>
      </w:pPr>
    </w:p>
    <w:p w14:paraId="682962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14:paraId="16C11FFB" w14:textId="77777777" w:rsidR="003361E2" w:rsidRDefault="003361E2">
      <w:pPr>
        <w:spacing w:after="0"/>
        <w:rPr>
          <w:rFonts w:ascii="Times New Roman" w:eastAsia="Times New Roman" w:hAnsi="Times New Roman" w:cs="Times New Roman"/>
        </w:rPr>
      </w:pPr>
    </w:p>
    <w:p w14:paraId="09F4A6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14:paraId="09978C20" w14:textId="77777777" w:rsidR="003361E2" w:rsidRDefault="003361E2">
      <w:pPr>
        <w:spacing w:after="0"/>
        <w:rPr>
          <w:rFonts w:ascii="Times New Roman" w:eastAsia="Times New Roman" w:hAnsi="Times New Roman" w:cs="Times New Roman"/>
        </w:rPr>
      </w:pPr>
    </w:p>
    <w:p w14:paraId="15E76C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didn’t complete the Desert Rose quest,</w:t>
      </w:r>
    </w:p>
    <w:p w14:paraId="6A3C87FB" w14:textId="77777777" w:rsidR="003361E2" w:rsidRDefault="003361E2">
      <w:pPr>
        <w:spacing w:after="0"/>
        <w:rPr>
          <w:rFonts w:ascii="Times New Roman" w:eastAsia="Times New Roman" w:hAnsi="Times New Roman" w:cs="Times New Roman"/>
        </w:rPr>
      </w:pPr>
    </w:p>
    <w:p w14:paraId="2F39A6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ascii="Times New Roman" w:eastAsia="Times New Roman" w:hAnsi="Times New Roman" w:cs="Times New Roman"/>
        </w:rPr>
      </w:pPr>
    </w:p>
    <w:p w14:paraId="008129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ascii="Times New Roman" w:eastAsia="Times New Roman" w:hAnsi="Times New Roman" w:cs="Times New Roman"/>
        </w:rPr>
      </w:pPr>
    </w:p>
    <w:p w14:paraId="5BD4F1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14:paraId="134C1B2A" w14:textId="77777777" w:rsidR="003361E2" w:rsidRDefault="003361E2">
      <w:pPr>
        <w:spacing w:after="0"/>
        <w:rPr>
          <w:rFonts w:ascii="Times New Roman" w:eastAsia="Times New Roman" w:hAnsi="Times New Roman" w:cs="Times New Roman"/>
        </w:rPr>
      </w:pPr>
    </w:p>
    <w:p w14:paraId="69BAD2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14:paraId="3F340E4E" w14:textId="77777777" w:rsidR="003361E2" w:rsidRDefault="00000000">
      <w:pPr>
        <w:pStyle w:val="Heading1"/>
      </w:pPr>
      <w:bookmarkStart w:id="308" w:name="_tntmiui3nr1k" w:colFirst="0" w:colLast="0"/>
      <w:bookmarkStart w:id="309" w:name="_Toc189930177"/>
      <w:bookmarkEnd w:id="308"/>
      <w:r>
        <w:t>Rediit Camp after Corydon Deus</w:t>
      </w:r>
      <w:bookmarkEnd w:id="309"/>
    </w:p>
    <w:p w14:paraId="4B1598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ascii="Times New Roman" w:eastAsia="Times New Roman" w:hAnsi="Times New Roman" w:cs="Times New Roman"/>
        </w:rPr>
      </w:pPr>
    </w:p>
    <w:p w14:paraId="0C3546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Tommy: My dad’s going to marry Billy’s mother. How strange is that? Can you ask Corydon Deus if it’s okay if I still date Billy’s sister?</w:t>
      </w:r>
    </w:p>
    <w:p w14:paraId="72EDFEC8" w14:textId="77777777" w:rsidR="003361E2" w:rsidRDefault="003361E2">
      <w:pPr>
        <w:spacing w:after="0"/>
        <w:rPr>
          <w:rFonts w:ascii="Times New Roman" w:eastAsia="Times New Roman" w:hAnsi="Times New Roman" w:cs="Times New Roman"/>
        </w:rPr>
      </w:pPr>
    </w:p>
    <w:p w14:paraId="2F5429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ascii="Times New Roman" w:eastAsia="Times New Roman" w:hAnsi="Times New Roman" w:cs="Times New Roman"/>
        </w:rPr>
      </w:pPr>
    </w:p>
    <w:p w14:paraId="34C8E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It has begun. Corydon Deus will now purify the world. What exciting times.</w:t>
      </w:r>
    </w:p>
    <w:p w14:paraId="1B16ED54" w14:textId="77777777" w:rsidR="003361E2" w:rsidRDefault="003361E2">
      <w:pPr>
        <w:spacing w:after="0"/>
        <w:rPr>
          <w:rFonts w:ascii="Times New Roman" w:eastAsia="Times New Roman" w:hAnsi="Times New Roman" w:cs="Times New Roman"/>
        </w:rPr>
      </w:pPr>
    </w:p>
    <w:p w14:paraId="599B6C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Widow: Corydon Deus has been revived. How happy my husband would be if he was still alive today.</w:t>
      </w:r>
    </w:p>
    <w:p w14:paraId="3A98CBC8" w14:textId="77777777" w:rsidR="003361E2" w:rsidRDefault="003361E2">
      <w:pPr>
        <w:spacing w:after="0"/>
        <w:rPr>
          <w:rFonts w:ascii="Times New Roman" w:eastAsia="Times New Roman" w:hAnsi="Times New Roman" w:cs="Times New Roman"/>
        </w:rPr>
      </w:pPr>
    </w:p>
    <w:p w14:paraId="12CE80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Husband: Hurry up and make children Caeser.</w:t>
      </w:r>
    </w:p>
    <w:p w14:paraId="1729C3E9" w14:textId="77777777" w:rsidR="003361E2" w:rsidRDefault="003361E2">
      <w:pPr>
        <w:spacing w:after="0"/>
        <w:rPr>
          <w:rFonts w:ascii="Times New Roman" w:eastAsia="Times New Roman" w:hAnsi="Times New Roman" w:cs="Times New Roman"/>
        </w:rPr>
      </w:pPr>
    </w:p>
    <w:p w14:paraId="384D7B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Wife: I can’t wait to see your children. They’ll be absolutely gorgeous.</w:t>
      </w:r>
    </w:p>
    <w:p w14:paraId="0F7BCD76" w14:textId="77777777" w:rsidR="003361E2" w:rsidRDefault="003361E2">
      <w:pPr>
        <w:spacing w:after="0"/>
        <w:rPr>
          <w:rFonts w:ascii="Times New Roman" w:eastAsia="Times New Roman" w:hAnsi="Times New Roman" w:cs="Times New Roman"/>
        </w:rPr>
      </w:pPr>
    </w:p>
    <w:p w14:paraId="1B85E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Hopefully my cattle can survive now.</w:t>
      </w:r>
    </w:p>
    <w:p w14:paraId="7AE31DA0" w14:textId="77777777" w:rsidR="003361E2" w:rsidRDefault="003361E2">
      <w:pPr>
        <w:spacing w:after="0"/>
        <w:rPr>
          <w:rFonts w:ascii="Times New Roman" w:eastAsia="Times New Roman" w:hAnsi="Times New Roman" w:cs="Times New Roman"/>
        </w:rPr>
      </w:pPr>
    </w:p>
    <w:p w14:paraId="75F48A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ascii="Times New Roman" w:eastAsia="Times New Roman" w:hAnsi="Times New Roman" w:cs="Times New Roman"/>
        </w:rPr>
      </w:pPr>
    </w:p>
    <w:p w14:paraId="19387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ascii="Times New Roman" w:eastAsia="Times New Roman" w:hAnsi="Times New Roman" w:cs="Times New Roman"/>
        </w:rPr>
      </w:pPr>
    </w:p>
    <w:p w14:paraId="4E05B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Can you ask Corydon Deus how he likes this music?</w:t>
      </w:r>
    </w:p>
    <w:p w14:paraId="4BE7EF86" w14:textId="77777777" w:rsidR="003361E2" w:rsidRDefault="003361E2">
      <w:pPr>
        <w:spacing w:after="0"/>
        <w:rPr>
          <w:rFonts w:ascii="Times New Roman" w:eastAsia="Times New Roman" w:hAnsi="Times New Roman" w:cs="Times New Roman"/>
        </w:rPr>
      </w:pPr>
    </w:p>
    <w:p w14:paraId="1BDCC2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thinks the music is absolutely outstanding.</w:t>
      </w:r>
    </w:p>
    <w:p w14:paraId="7F1B5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Then I will play harder until my fingers bleed.</w:t>
      </w:r>
    </w:p>
    <w:p w14:paraId="578FA5FD" w14:textId="77777777" w:rsidR="003361E2" w:rsidRDefault="003361E2">
      <w:pPr>
        <w:spacing w:after="0"/>
        <w:rPr>
          <w:rFonts w:ascii="Times New Roman" w:eastAsia="Times New Roman" w:hAnsi="Times New Roman" w:cs="Times New Roman"/>
        </w:rPr>
      </w:pPr>
    </w:p>
    <w:p w14:paraId="3CDFAD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I barely survived the fight with the Reditus. If Corydon Deus hadn't fought for us I would be dead.</w:t>
      </w:r>
    </w:p>
    <w:p w14:paraId="6C17C793" w14:textId="77777777" w:rsidR="003361E2" w:rsidRDefault="003361E2">
      <w:pPr>
        <w:spacing w:after="0"/>
        <w:rPr>
          <w:rFonts w:ascii="Times New Roman" w:eastAsia="Times New Roman" w:hAnsi="Times New Roman" w:cs="Times New Roman"/>
        </w:rPr>
      </w:pPr>
    </w:p>
    <w:p w14:paraId="675055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ascii="Times New Roman" w:eastAsia="Times New Roman" w:hAnsi="Times New Roman" w:cs="Times New Roman"/>
        </w:rPr>
      </w:pPr>
    </w:p>
    <w:p w14:paraId="5DA3EA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that is what we are planning.</w:t>
      </w:r>
    </w:p>
    <w:p w14:paraId="746D2370" w14:textId="77777777" w:rsidR="003361E2" w:rsidRDefault="003361E2">
      <w:pPr>
        <w:spacing w:after="0"/>
        <w:rPr>
          <w:rFonts w:ascii="Times New Roman" w:eastAsia="Times New Roman" w:hAnsi="Times New Roman" w:cs="Times New Roman"/>
        </w:rPr>
      </w:pPr>
    </w:p>
    <w:p w14:paraId="19F570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Newly Married Wife: Things are looking up now. We have started planning to have children.</w:t>
      </w:r>
    </w:p>
    <w:p w14:paraId="77F099C0" w14:textId="77777777" w:rsidR="003361E2" w:rsidRDefault="003361E2">
      <w:pPr>
        <w:spacing w:after="0"/>
        <w:rPr>
          <w:rFonts w:ascii="Times New Roman" w:eastAsia="Times New Roman" w:hAnsi="Times New Roman" w:cs="Times New Roman"/>
        </w:rPr>
      </w:pPr>
    </w:p>
    <w:p w14:paraId="644753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wonderful. Corydon Deus will be pleased to have your children dedicated to him.</w:t>
      </w:r>
    </w:p>
    <w:p w14:paraId="1F4B420B" w14:textId="77777777" w:rsidR="003361E2" w:rsidRDefault="003361E2">
      <w:pPr>
        <w:spacing w:after="0"/>
        <w:rPr>
          <w:rFonts w:ascii="Times New Roman" w:eastAsia="Times New Roman" w:hAnsi="Times New Roman" w:cs="Times New Roman"/>
        </w:rPr>
      </w:pPr>
    </w:p>
    <w:p w14:paraId="25316B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ascii="Times New Roman" w:eastAsia="Times New Roman" w:hAnsi="Times New Roman" w:cs="Times New Roman"/>
        </w:rPr>
      </w:pPr>
    </w:p>
    <w:p w14:paraId="3B4E06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ascii="Times New Roman" w:eastAsia="Times New Roman" w:hAnsi="Times New Roman" w:cs="Times New Roman"/>
        </w:rPr>
      </w:pPr>
    </w:p>
    <w:p w14:paraId="36BEDF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all savings: I hope my money bought you the things you need. Go kill those Reditus.</w:t>
      </w:r>
    </w:p>
    <w:p w14:paraId="539782CE" w14:textId="77777777" w:rsidR="003361E2" w:rsidRDefault="003361E2">
      <w:pPr>
        <w:spacing w:after="0"/>
        <w:rPr>
          <w:rFonts w:ascii="Times New Roman" w:eastAsia="Times New Roman" w:hAnsi="Times New Roman" w:cs="Times New Roman"/>
        </w:rPr>
      </w:pPr>
    </w:p>
    <w:p w14:paraId="7681F0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ascii="Times New Roman" w:eastAsia="Times New Roman" w:hAnsi="Times New Roman" w:cs="Times New Roman"/>
        </w:rPr>
      </w:pPr>
    </w:p>
    <w:p w14:paraId="59C54C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ascii="Times New Roman" w:eastAsia="Times New Roman" w:hAnsi="Times New Roman" w:cs="Times New Roman"/>
        </w:rPr>
      </w:pPr>
    </w:p>
    <w:p w14:paraId="6304F9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his shotgun ammo: Can you give me back that ammo? I want to kill some Reditus now I don’t have ammo. Nevermind, you keep it. I know it’s in better hands.</w:t>
      </w:r>
    </w:p>
    <w:p w14:paraId="50D96269" w14:textId="77777777" w:rsidR="003361E2" w:rsidRDefault="003361E2">
      <w:pPr>
        <w:spacing w:after="0"/>
        <w:rPr>
          <w:rFonts w:ascii="Times New Roman" w:eastAsia="Times New Roman" w:hAnsi="Times New Roman" w:cs="Times New Roman"/>
        </w:rPr>
      </w:pPr>
    </w:p>
    <w:p w14:paraId="3EA13A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Girl who gave her bow: I’ve grown a little bit since you’ve gone. I’m taller than my bow now.</w:t>
      </w:r>
    </w:p>
    <w:p w14:paraId="4A52D5DB" w14:textId="77777777" w:rsidR="003361E2" w:rsidRDefault="003361E2">
      <w:pPr>
        <w:spacing w:after="0"/>
        <w:rPr>
          <w:rFonts w:ascii="Times New Roman" w:eastAsia="Times New Roman" w:hAnsi="Times New Roman" w:cs="Times New Roman"/>
        </w:rPr>
      </w:pPr>
    </w:p>
    <w:p w14:paraId="66E302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ascii="Times New Roman" w:eastAsia="Times New Roman" w:hAnsi="Times New Roman" w:cs="Times New Roman"/>
        </w:rPr>
      </w:pPr>
    </w:p>
    <w:p w14:paraId="66F255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1/4.)</w:t>
      </w:r>
    </w:p>
    <w:p w14:paraId="43FC0D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2/4.)</w:t>
      </w:r>
    </w:p>
    <w:p w14:paraId="37A9CC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3/4.)</w:t>
      </w:r>
    </w:p>
    <w:p w14:paraId="080CE9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4/4.)</w:t>
      </w:r>
    </w:p>
    <w:p w14:paraId="7256381E" w14:textId="77777777" w:rsidR="003361E2" w:rsidRDefault="00000000">
      <w:pPr>
        <w:pStyle w:val="Heading2"/>
      </w:pPr>
      <w:bookmarkStart w:id="310" w:name="_h6n533fklda" w:colFirst="0" w:colLast="0"/>
      <w:bookmarkStart w:id="311" w:name="_Toc189930178"/>
      <w:bookmarkEnd w:id="310"/>
      <w:r>
        <w:t>High Priest Death</w:t>
      </w:r>
      <w:bookmarkEnd w:id="311"/>
    </w:p>
    <w:p w14:paraId="70B3DC45" w14:textId="77777777" w:rsidR="003361E2" w:rsidRDefault="003361E2">
      <w:pPr>
        <w:spacing w:after="0"/>
        <w:rPr>
          <w:rFonts w:ascii="Times New Roman" w:eastAsia="Times New Roman" w:hAnsi="Times New Roman" w:cs="Times New Roman"/>
        </w:rPr>
      </w:pPr>
    </w:p>
    <w:p w14:paraId="3F1629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high priest tent. The high priest begins rambling.</w:t>
      </w:r>
    </w:p>
    <w:p w14:paraId="50372CD1" w14:textId="77777777" w:rsidR="003361E2" w:rsidRDefault="003361E2">
      <w:pPr>
        <w:spacing w:after="0"/>
        <w:rPr>
          <w:rFonts w:ascii="Times New Roman" w:eastAsia="Times New Roman" w:hAnsi="Times New Roman" w:cs="Times New Roman"/>
        </w:rPr>
      </w:pPr>
    </w:p>
    <w:p w14:paraId="6FBF3C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Praise Corydon Deus you're safe! I’m so happy you defeated the Reditus. I could hear the fighting from underneath the temple. It sounded as if we were surely goners.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1692D7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14:paraId="1A5988E6" w14:textId="77777777" w:rsidR="003361E2" w:rsidRDefault="003361E2">
      <w:pPr>
        <w:spacing w:after="0"/>
        <w:rPr>
          <w:rFonts w:ascii="Times New Roman" w:eastAsia="Times New Roman" w:hAnsi="Times New Roman" w:cs="Times New Roman"/>
        </w:rPr>
      </w:pPr>
    </w:p>
    <w:p w14:paraId="77E5AB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 I can explain. The Reditus threatened my life if I did not send men into the Heremus. They wanted assurance that our population would not grow in exchange for allowing us to live here.</w:t>
      </w:r>
    </w:p>
    <w:p w14:paraId="40F82108" w14:textId="77777777" w:rsidR="003361E2" w:rsidRDefault="003361E2">
      <w:pPr>
        <w:spacing w:after="0"/>
        <w:rPr>
          <w:rFonts w:ascii="Times New Roman" w:eastAsia="Times New Roman" w:hAnsi="Times New Roman" w:cs="Times New Roman"/>
        </w:rPr>
      </w:pPr>
    </w:p>
    <w:p w14:paraId="0A17FC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ascii="Times New Roman" w:eastAsia="Times New Roman" w:hAnsi="Times New Roman" w:cs="Times New Roman"/>
        </w:rPr>
      </w:pPr>
    </w:p>
    <w:p w14:paraId="78E4C2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Wait father. Let us have a trial in the temple where the entire camp will decide his fate.</w:t>
      </w:r>
    </w:p>
    <w:p w14:paraId="7B073FD4" w14:textId="77777777" w:rsidR="003361E2" w:rsidRDefault="003361E2">
      <w:pPr>
        <w:spacing w:after="0"/>
        <w:rPr>
          <w:rFonts w:ascii="Times New Roman" w:eastAsia="Times New Roman" w:hAnsi="Times New Roman" w:cs="Times New Roman"/>
        </w:rPr>
      </w:pPr>
    </w:p>
    <w:p w14:paraId="6028AE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already spoken.</w:t>
      </w:r>
    </w:p>
    <w:p w14:paraId="13B033BF" w14:textId="77777777" w:rsidR="003361E2" w:rsidRDefault="003361E2">
      <w:pPr>
        <w:spacing w:after="0"/>
        <w:rPr>
          <w:rFonts w:ascii="Times New Roman" w:eastAsia="Times New Roman" w:hAnsi="Times New Roman" w:cs="Times New Roman"/>
        </w:rPr>
      </w:pPr>
    </w:p>
    <w:p w14:paraId="69BDEF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 wait please!</w:t>
      </w:r>
    </w:p>
    <w:p w14:paraId="36ABBECF" w14:textId="77777777" w:rsidR="003361E2" w:rsidRDefault="003361E2">
      <w:pPr>
        <w:spacing w:after="0"/>
        <w:rPr>
          <w:rFonts w:ascii="Times New Roman" w:eastAsia="Times New Roman" w:hAnsi="Times New Roman" w:cs="Times New Roman"/>
        </w:rPr>
      </w:pPr>
    </w:p>
    <w:p w14:paraId="75C3CA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sets the priest on fire with magic. </w:t>
      </w:r>
    </w:p>
    <w:p w14:paraId="732E90BB" w14:textId="77777777" w:rsidR="003361E2" w:rsidRDefault="003361E2">
      <w:pPr>
        <w:spacing w:after="0"/>
        <w:rPr>
          <w:rFonts w:ascii="Times New Roman" w:eastAsia="Times New Roman" w:hAnsi="Times New Roman" w:cs="Times New Roman"/>
        </w:rPr>
      </w:pPr>
    </w:p>
    <w:p w14:paraId="5C7345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do not know the truth about the god we worship. Now you will see. Ahhhhhhhhhh!</w:t>
      </w:r>
    </w:p>
    <w:p w14:paraId="4D2CEBF3" w14:textId="77777777" w:rsidR="003361E2" w:rsidRDefault="003361E2">
      <w:pPr>
        <w:spacing w:after="0"/>
        <w:rPr>
          <w:rFonts w:ascii="Times New Roman" w:eastAsia="Times New Roman" w:hAnsi="Times New Roman" w:cs="Times New Roman"/>
        </w:rPr>
      </w:pPr>
    </w:p>
    <w:p w14:paraId="4F6496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looks away while the priest is burning. The priest is dead.)</w:t>
      </w:r>
    </w:p>
    <w:p w14:paraId="60E13DF1" w14:textId="77777777" w:rsidR="003361E2" w:rsidRDefault="003361E2">
      <w:pPr>
        <w:spacing w:after="0"/>
        <w:rPr>
          <w:rFonts w:ascii="Times New Roman" w:eastAsia="Times New Roman" w:hAnsi="Times New Roman" w:cs="Times New Roman"/>
        </w:rPr>
      </w:pPr>
    </w:p>
    <w:p w14:paraId="3C1236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ascii="Times New Roman" w:eastAsia="Times New Roman" w:hAnsi="Times New Roman" w:cs="Times New Roman"/>
        </w:rPr>
      </w:pPr>
    </w:p>
    <w:p w14:paraId="372D01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ascii="Times New Roman" w:eastAsia="Times New Roman" w:hAnsi="Times New Roman" w:cs="Times New Roman"/>
        </w:rPr>
      </w:pPr>
    </w:p>
    <w:p w14:paraId="2ABF7B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See you there father.</w:t>
      </w:r>
    </w:p>
    <w:p w14:paraId="0EEFF52C" w14:textId="77777777" w:rsidR="003361E2" w:rsidRDefault="003361E2">
      <w:pPr>
        <w:spacing w:after="0"/>
        <w:rPr>
          <w:rFonts w:ascii="Times New Roman" w:eastAsia="Times New Roman" w:hAnsi="Times New Roman" w:cs="Times New Roman"/>
        </w:rPr>
      </w:pPr>
    </w:p>
    <w:p w14:paraId="269D5F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everyone has left Augustus turns to the Annals of Time.</w:t>
      </w:r>
    </w:p>
    <w:p w14:paraId="7E5C9C13" w14:textId="77777777" w:rsidR="003361E2" w:rsidRDefault="003361E2">
      <w:pPr>
        <w:spacing w:after="0"/>
        <w:rPr>
          <w:rFonts w:ascii="Times New Roman" w:eastAsia="Times New Roman" w:hAnsi="Times New Roman" w:cs="Times New Roman"/>
        </w:rPr>
      </w:pPr>
    </w:p>
    <w:p w14:paraId="41DC8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 us see what this book has to say.</w:t>
      </w:r>
    </w:p>
    <w:p w14:paraId="44108CCD" w14:textId="77777777" w:rsidR="003361E2" w:rsidRDefault="003361E2">
      <w:pPr>
        <w:spacing w:after="0"/>
        <w:rPr>
          <w:rFonts w:ascii="Times New Roman" w:eastAsia="Times New Roman" w:hAnsi="Times New Roman" w:cs="Times New Roman"/>
        </w:rPr>
      </w:pPr>
    </w:p>
    <w:p w14:paraId="49F65E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begins reading through the Annals of Time.)</w:t>
      </w:r>
    </w:p>
    <w:p w14:paraId="0B99FFC4" w14:textId="77777777" w:rsidR="003361E2" w:rsidRDefault="003361E2">
      <w:pPr>
        <w:spacing w:after="0"/>
        <w:rPr>
          <w:rFonts w:ascii="Times New Roman" w:eastAsia="Times New Roman" w:hAnsi="Times New Roman" w:cs="Times New Roman"/>
        </w:rPr>
      </w:pPr>
    </w:p>
    <w:p w14:paraId="2DF5C6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w:t>
      </w:r>
    </w:p>
    <w:p w14:paraId="48CE68C9" w14:textId="77777777" w:rsidR="003361E2" w:rsidRDefault="003361E2">
      <w:pPr>
        <w:spacing w:after="0"/>
        <w:rPr>
          <w:rFonts w:ascii="Times New Roman" w:eastAsia="Times New Roman" w:hAnsi="Times New Roman" w:cs="Times New Roman"/>
        </w:rPr>
      </w:pPr>
    </w:p>
    <w:p w14:paraId="3196B9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everyone must know the truth about you.</w:t>
      </w:r>
    </w:p>
    <w:p w14:paraId="7E66359E" w14:textId="77777777" w:rsidR="003361E2" w:rsidRDefault="003361E2">
      <w:pPr>
        <w:spacing w:after="0"/>
        <w:rPr>
          <w:rFonts w:ascii="Times New Roman" w:eastAsia="Times New Roman" w:hAnsi="Times New Roman" w:cs="Times New Roman"/>
        </w:rPr>
      </w:pPr>
    </w:p>
    <w:p w14:paraId="3223ED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 you have no choice.</w:t>
      </w:r>
    </w:p>
    <w:p w14:paraId="2765BD0B" w14:textId="77777777" w:rsidR="003361E2" w:rsidRDefault="003361E2">
      <w:pPr>
        <w:spacing w:after="0"/>
        <w:rPr>
          <w:rFonts w:ascii="Times New Roman" w:eastAsia="Times New Roman" w:hAnsi="Times New Roman" w:cs="Times New Roman"/>
        </w:rPr>
      </w:pPr>
    </w:p>
    <w:p w14:paraId="051208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 must resist.</w:t>
      </w:r>
    </w:p>
    <w:p w14:paraId="1FEFC261" w14:textId="77777777" w:rsidR="003361E2" w:rsidRDefault="003361E2">
      <w:pPr>
        <w:spacing w:after="0"/>
        <w:rPr>
          <w:rFonts w:ascii="Times New Roman" w:eastAsia="Times New Roman" w:hAnsi="Times New Roman" w:cs="Times New Roman"/>
        </w:rPr>
      </w:pPr>
    </w:p>
    <w:p w14:paraId="4C00CF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You cannot, now set it on fire slave.</w:t>
      </w:r>
    </w:p>
    <w:p w14:paraId="5620119A" w14:textId="77777777" w:rsidR="003361E2" w:rsidRDefault="003361E2">
      <w:pPr>
        <w:spacing w:after="0"/>
        <w:rPr>
          <w:rFonts w:ascii="Times New Roman" w:eastAsia="Times New Roman" w:hAnsi="Times New Roman" w:cs="Times New Roman"/>
        </w:rPr>
      </w:pPr>
    </w:p>
    <w:p w14:paraId="275033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sets it on fire)</w:t>
      </w:r>
    </w:p>
    <w:p w14:paraId="4AD7D7E2" w14:textId="77777777" w:rsidR="003361E2" w:rsidRDefault="003361E2">
      <w:pPr>
        <w:spacing w:after="0"/>
        <w:rPr>
          <w:rFonts w:ascii="Times New Roman" w:eastAsia="Times New Roman" w:hAnsi="Times New Roman" w:cs="Times New Roman"/>
        </w:rPr>
      </w:pPr>
    </w:p>
    <w:p w14:paraId="5581E380" w14:textId="77777777" w:rsidR="003361E2" w:rsidRDefault="00000000">
      <w:pPr>
        <w:pStyle w:val="Heading2"/>
      </w:pPr>
      <w:bookmarkStart w:id="312" w:name="_fup95u89142q" w:colFirst="0" w:colLast="0"/>
      <w:bookmarkStart w:id="313" w:name="_Toc189930179"/>
      <w:bookmarkEnd w:id="312"/>
      <w:r>
        <w:t>Temple of Corydon Deus Planning</w:t>
      </w:r>
      <w:bookmarkEnd w:id="313"/>
    </w:p>
    <w:p w14:paraId="73017C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 Theresa, Felnis, and Airloft are in the temple.</w:t>
      </w:r>
    </w:p>
    <w:p w14:paraId="1B1782F0" w14:textId="77777777" w:rsidR="003361E2" w:rsidRDefault="003361E2">
      <w:pPr>
        <w:spacing w:after="0"/>
        <w:rPr>
          <w:rFonts w:ascii="Times New Roman" w:eastAsia="Times New Roman" w:hAnsi="Times New Roman" w:cs="Times New Roman"/>
        </w:rPr>
      </w:pPr>
    </w:p>
    <w:p w14:paraId="7006DF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14:paraId="52B028BE" w14:textId="77777777" w:rsidR="003361E2" w:rsidRDefault="003361E2">
      <w:pPr>
        <w:spacing w:after="0"/>
        <w:rPr>
          <w:rFonts w:ascii="Times New Roman" w:eastAsia="Times New Roman" w:hAnsi="Times New Roman" w:cs="Times New Roman"/>
        </w:rPr>
      </w:pPr>
    </w:p>
    <w:p w14:paraId="4B17D0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ascii="Times New Roman" w:eastAsia="Times New Roman" w:hAnsi="Times New Roman" w:cs="Times New Roman"/>
        </w:rPr>
      </w:pPr>
    </w:p>
    <w:p w14:paraId="3585A4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have to sneak into Tonsorem and steal a water ship.</w:t>
      </w:r>
    </w:p>
    <w:p w14:paraId="630C4D9A" w14:textId="77777777" w:rsidR="003361E2" w:rsidRDefault="003361E2">
      <w:pPr>
        <w:spacing w:after="0"/>
        <w:rPr>
          <w:rFonts w:ascii="Times New Roman" w:eastAsia="Times New Roman" w:hAnsi="Times New Roman" w:cs="Times New Roman"/>
        </w:rPr>
      </w:pPr>
    </w:p>
    <w:p w14:paraId="6A0A00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 only way off the continent is through Albrook. Albrook is heavily guarded by the Reditus. How will we sneak in there?</w:t>
      </w:r>
    </w:p>
    <w:p w14:paraId="1CBBB298" w14:textId="77777777" w:rsidR="003361E2" w:rsidRDefault="003361E2">
      <w:pPr>
        <w:spacing w:after="0"/>
        <w:rPr>
          <w:rFonts w:ascii="Times New Roman" w:eastAsia="Times New Roman" w:hAnsi="Times New Roman" w:cs="Times New Roman"/>
        </w:rPr>
      </w:pPr>
    </w:p>
    <w:p w14:paraId="67BF32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ascii="Times New Roman" w:eastAsia="Times New Roman" w:hAnsi="Times New Roman" w:cs="Times New Roman"/>
        </w:rPr>
      </w:pPr>
    </w:p>
    <w:p w14:paraId="182378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Security will be tight.</w:t>
      </w:r>
    </w:p>
    <w:p w14:paraId="23D7582F" w14:textId="77777777" w:rsidR="003361E2" w:rsidRDefault="003361E2">
      <w:pPr>
        <w:spacing w:after="0"/>
        <w:rPr>
          <w:rFonts w:ascii="Times New Roman" w:eastAsia="Times New Roman" w:hAnsi="Times New Roman" w:cs="Times New Roman"/>
        </w:rPr>
      </w:pPr>
    </w:p>
    <w:p w14:paraId="175ED6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know that’s why I’m going to ask Felnis not to come with us.</w:t>
      </w:r>
    </w:p>
    <w:p w14:paraId="2C5979AD" w14:textId="77777777" w:rsidR="003361E2" w:rsidRDefault="003361E2">
      <w:pPr>
        <w:spacing w:after="0"/>
        <w:rPr>
          <w:rFonts w:ascii="Times New Roman" w:eastAsia="Times New Roman" w:hAnsi="Times New Roman" w:cs="Times New Roman"/>
        </w:rPr>
      </w:pPr>
    </w:p>
    <w:p w14:paraId="7F9D99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C25BAEF" w14:textId="77777777" w:rsidR="003361E2" w:rsidRDefault="003361E2">
      <w:pPr>
        <w:spacing w:after="0"/>
        <w:rPr>
          <w:rFonts w:ascii="Times New Roman" w:eastAsia="Times New Roman" w:hAnsi="Times New Roman" w:cs="Times New Roman"/>
        </w:rPr>
      </w:pPr>
    </w:p>
    <w:p w14:paraId="2E814D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worry Felnis I will come back for you.</w:t>
      </w:r>
    </w:p>
    <w:p w14:paraId="3184FA76" w14:textId="77777777" w:rsidR="003361E2" w:rsidRDefault="003361E2">
      <w:pPr>
        <w:spacing w:after="0"/>
        <w:rPr>
          <w:rFonts w:ascii="Times New Roman" w:eastAsia="Times New Roman" w:hAnsi="Times New Roman" w:cs="Times New Roman"/>
        </w:rPr>
      </w:pPr>
    </w:p>
    <w:p w14:paraId="558957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(Everyone leaves except Caeser.) </w:t>
      </w:r>
    </w:p>
    <w:p w14:paraId="10FC6858" w14:textId="77777777" w:rsidR="003361E2" w:rsidRDefault="003361E2">
      <w:pPr>
        <w:spacing w:after="0"/>
        <w:rPr>
          <w:rFonts w:ascii="Times New Roman" w:eastAsia="Times New Roman" w:hAnsi="Times New Roman" w:cs="Times New Roman"/>
        </w:rPr>
      </w:pPr>
    </w:p>
    <w:p w14:paraId="3E3BAE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now can we read the Annals of Time.</w:t>
      </w:r>
    </w:p>
    <w:p w14:paraId="1294816F" w14:textId="77777777" w:rsidR="003361E2" w:rsidRDefault="003361E2">
      <w:pPr>
        <w:spacing w:after="0"/>
        <w:rPr>
          <w:rFonts w:ascii="Times New Roman" w:eastAsia="Times New Roman" w:hAnsi="Times New Roman" w:cs="Times New Roman"/>
        </w:rPr>
      </w:pPr>
    </w:p>
    <w:p w14:paraId="663637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set it on fire.</w:t>
      </w:r>
    </w:p>
    <w:p w14:paraId="48F9EC20" w14:textId="77777777" w:rsidR="003361E2" w:rsidRDefault="003361E2">
      <w:pPr>
        <w:spacing w:after="0"/>
        <w:rPr>
          <w:rFonts w:ascii="Times New Roman" w:eastAsia="Times New Roman" w:hAnsi="Times New Roman" w:cs="Times New Roman"/>
        </w:rPr>
      </w:pPr>
    </w:p>
    <w:p w14:paraId="36E46E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w:t>
      </w:r>
    </w:p>
    <w:p w14:paraId="745ECE2C" w14:textId="77777777" w:rsidR="003361E2" w:rsidRDefault="003361E2">
      <w:pPr>
        <w:spacing w:after="0"/>
        <w:rPr>
          <w:rFonts w:ascii="Times New Roman" w:eastAsia="Times New Roman" w:hAnsi="Times New Roman" w:cs="Times New Roman"/>
        </w:rPr>
      </w:pPr>
    </w:p>
    <w:p w14:paraId="74186B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ascii="Times New Roman" w:eastAsia="Times New Roman" w:hAnsi="Times New Roman" w:cs="Times New Roman"/>
        </w:rPr>
      </w:pPr>
    </w:p>
    <w:p w14:paraId="3FEEF7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to understand. I want to know what it says.</w:t>
      </w:r>
    </w:p>
    <w:p w14:paraId="4DA4C637" w14:textId="77777777" w:rsidR="003361E2" w:rsidRDefault="003361E2">
      <w:pPr>
        <w:spacing w:after="0"/>
        <w:rPr>
          <w:rFonts w:ascii="Times New Roman" w:eastAsia="Times New Roman" w:hAnsi="Times New Roman" w:cs="Times New Roman"/>
        </w:rPr>
      </w:pPr>
    </w:p>
    <w:p w14:paraId="455510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Corydon Deus lives inside of me. All you need to know is right in front of you.</w:t>
      </w:r>
    </w:p>
    <w:p w14:paraId="6B7687D1" w14:textId="77777777" w:rsidR="003361E2" w:rsidRDefault="003361E2">
      <w:pPr>
        <w:spacing w:after="0"/>
        <w:rPr>
          <w:rFonts w:ascii="Times New Roman" w:eastAsia="Times New Roman" w:hAnsi="Times New Roman" w:cs="Times New Roman"/>
        </w:rPr>
      </w:pPr>
    </w:p>
    <w:p w14:paraId="3D456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 acting strange lately father. Let it be. We have a long journey ahead of us</w:t>
      </w:r>
    </w:p>
    <w:p w14:paraId="2996C6CA" w14:textId="77777777" w:rsidR="003361E2" w:rsidRDefault="003361E2">
      <w:pPr>
        <w:spacing w:after="0"/>
        <w:rPr>
          <w:rFonts w:ascii="Times New Roman" w:eastAsia="Times New Roman" w:hAnsi="Times New Roman" w:cs="Times New Roman"/>
        </w:rPr>
      </w:pPr>
    </w:p>
    <w:p w14:paraId="1854EFA1" w14:textId="77777777" w:rsidR="003361E2" w:rsidRDefault="00000000">
      <w:pPr>
        <w:pStyle w:val="Heading2"/>
      </w:pPr>
      <w:bookmarkStart w:id="314" w:name="_bwqwg1g0jjka" w:colFirst="0" w:colLast="0"/>
      <w:bookmarkStart w:id="315" w:name="_Toc189930180"/>
      <w:bookmarkEnd w:id="314"/>
      <w:r>
        <w:t>Heremus Checkpoint</w:t>
      </w:r>
      <w:bookmarkEnd w:id="315"/>
    </w:p>
    <w:p w14:paraId="0D79A877" w14:textId="77777777" w:rsidR="003361E2" w:rsidRDefault="003361E2">
      <w:pPr>
        <w:spacing w:after="0"/>
        <w:rPr>
          <w:rFonts w:ascii="Times New Roman" w:eastAsia="Times New Roman" w:hAnsi="Times New Roman" w:cs="Times New Roman"/>
        </w:rPr>
      </w:pPr>
    </w:p>
    <w:p w14:paraId="0F40A0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Halt who goes there!</w:t>
      </w:r>
    </w:p>
    <w:p w14:paraId="3D66459F" w14:textId="77777777" w:rsidR="003361E2" w:rsidRDefault="003361E2">
      <w:pPr>
        <w:spacing w:after="0"/>
        <w:rPr>
          <w:rFonts w:ascii="Times New Roman" w:eastAsia="Times New Roman" w:hAnsi="Times New Roman" w:cs="Times New Roman"/>
        </w:rPr>
      </w:pPr>
    </w:p>
    <w:p w14:paraId="1789BA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We’re survivors from the camp massacre. We played dead until no one was looking then we ran from the Rediit camp.</w:t>
      </w:r>
    </w:p>
    <w:p w14:paraId="19C3D2BC" w14:textId="77777777" w:rsidR="003361E2" w:rsidRDefault="003361E2">
      <w:pPr>
        <w:spacing w:after="0"/>
        <w:rPr>
          <w:rFonts w:ascii="Times New Roman" w:eastAsia="Times New Roman" w:hAnsi="Times New Roman" w:cs="Times New Roman"/>
        </w:rPr>
      </w:pPr>
    </w:p>
    <w:p w14:paraId="087825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soldier looks at his commander, says something, then looks at you)</w:t>
      </w:r>
    </w:p>
    <w:p w14:paraId="044F0976" w14:textId="77777777" w:rsidR="003361E2" w:rsidRDefault="003361E2">
      <w:pPr>
        <w:spacing w:after="0"/>
        <w:rPr>
          <w:rFonts w:ascii="Times New Roman" w:eastAsia="Times New Roman" w:hAnsi="Times New Roman" w:cs="Times New Roman"/>
        </w:rPr>
      </w:pPr>
    </w:p>
    <w:p w14:paraId="672A9B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Come on in.</w:t>
      </w:r>
    </w:p>
    <w:p w14:paraId="688E21B8" w14:textId="77777777" w:rsidR="003361E2" w:rsidRDefault="003361E2">
      <w:pPr>
        <w:spacing w:after="0"/>
        <w:rPr>
          <w:rFonts w:ascii="Times New Roman" w:eastAsia="Times New Roman" w:hAnsi="Times New Roman" w:cs="Times New Roman"/>
        </w:rPr>
      </w:pPr>
    </w:p>
    <w:p w14:paraId="2FB07C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Report to the barracks and afterwards I’ll give you your briefing.</w:t>
      </w:r>
    </w:p>
    <w:p w14:paraId="20B02F45" w14:textId="77777777" w:rsidR="003361E2" w:rsidRDefault="003361E2">
      <w:pPr>
        <w:spacing w:after="0"/>
        <w:rPr>
          <w:rFonts w:ascii="Times New Roman" w:eastAsia="Times New Roman" w:hAnsi="Times New Roman" w:cs="Times New Roman"/>
        </w:rPr>
      </w:pPr>
    </w:p>
    <w:p w14:paraId="221234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party can now leave the Heremus and travel into the open world)</w:t>
      </w:r>
    </w:p>
    <w:p w14:paraId="2F70E7BA" w14:textId="77777777" w:rsidR="003361E2" w:rsidRDefault="00000000">
      <w:pPr>
        <w:pStyle w:val="Heading1"/>
      </w:pPr>
      <w:bookmarkStart w:id="316" w:name="_do3sex3o9whd" w:colFirst="0" w:colLast="0"/>
      <w:bookmarkStart w:id="317" w:name="_Toc189930181"/>
      <w:bookmarkEnd w:id="316"/>
      <w:r>
        <w:t>The Road to Albrook</w:t>
      </w:r>
      <w:bookmarkEnd w:id="317"/>
    </w:p>
    <w:p w14:paraId="197686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ascii="Times New Roman" w:eastAsia="Times New Roman" w:hAnsi="Times New Roman" w:cs="Times New Roman"/>
        </w:rPr>
      </w:pPr>
    </w:p>
    <w:p w14:paraId="1F81F1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ascii="Times New Roman" w:eastAsia="Times New Roman" w:hAnsi="Times New Roman" w:cs="Times New Roman"/>
        </w:rPr>
      </w:pPr>
    </w:p>
    <w:p w14:paraId="7888C9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Sure, who knows we might meet someone who can help us along the way.</w:t>
      </w:r>
    </w:p>
    <w:p w14:paraId="32B7845B" w14:textId="77777777" w:rsidR="003361E2" w:rsidRDefault="003361E2">
      <w:pPr>
        <w:spacing w:after="0"/>
        <w:rPr>
          <w:rFonts w:ascii="Times New Roman" w:eastAsia="Times New Roman" w:hAnsi="Times New Roman" w:cs="Times New Roman"/>
        </w:rPr>
      </w:pPr>
    </w:p>
    <w:p w14:paraId="455D69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14:paraId="2B9BC66B" w14:textId="77777777" w:rsidR="003361E2" w:rsidRDefault="003361E2">
      <w:pPr>
        <w:spacing w:after="0"/>
        <w:rPr>
          <w:rFonts w:ascii="Times New Roman" w:eastAsia="Times New Roman" w:hAnsi="Times New Roman" w:cs="Times New Roman"/>
        </w:rPr>
      </w:pPr>
    </w:p>
    <w:p w14:paraId="1217CE9E" w14:textId="77777777" w:rsidR="003361E2" w:rsidRDefault="00000000">
      <w:pPr>
        <w:pStyle w:val="Heading2"/>
      </w:pPr>
      <w:bookmarkStart w:id="318" w:name="_8oa3krbmuk9n" w:colFirst="0" w:colLast="0"/>
      <w:bookmarkStart w:id="319" w:name="_Toc189930182"/>
      <w:bookmarkEnd w:id="318"/>
      <w:r>
        <w:t>Enemies on Overworld Map</w:t>
      </w:r>
      <w:bookmarkEnd w:id="319"/>
    </w:p>
    <w:p w14:paraId="365E2B69" w14:textId="77777777" w:rsidR="003361E2" w:rsidRDefault="003361E2">
      <w:pPr>
        <w:spacing w:after="0"/>
        <w:rPr>
          <w:rFonts w:ascii="Times New Roman" w:eastAsia="Times New Roman" w:hAnsi="Times New Roman" w:cs="Times New Roman"/>
        </w:rPr>
      </w:pPr>
    </w:p>
    <w:p w14:paraId="55B434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Road Bandit.</w:t>
      </w:r>
    </w:p>
    <w:p w14:paraId="7D5BB9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Rabid Rabbit.</w:t>
      </w:r>
    </w:p>
    <w:p w14:paraId="42E75E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Venus Man Trap.</w:t>
      </w:r>
    </w:p>
    <w:p w14:paraId="413284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Bandit Leader.</w:t>
      </w:r>
    </w:p>
    <w:p w14:paraId="4A062591" w14:textId="77777777" w:rsidR="003361E2" w:rsidRDefault="003361E2">
      <w:pPr>
        <w:spacing w:after="0"/>
        <w:rPr>
          <w:rFonts w:ascii="Times New Roman" w:eastAsia="Times New Roman" w:hAnsi="Times New Roman" w:cs="Times New Roman"/>
        </w:rPr>
      </w:pPr>
    </w:p>
    <w:p w14:paraId="68DBF661" w14:textId="77777777" w:rsidR="003361E2" w:rsidRDefault="00000000">
      <w:pPr>
        <w:pStyle w:val="Heading1"/>
      </w:pPr>
      <w:bookmarkStart w:id="320" w:name="_mfk45tbxa4ij" w:colFirst="0" w:colLast="0"/>
      <w:bookmarkStart w:id="321" w:name="_Toc189930183"/>
      <w:bookmarkEnd w:id="320"/>
      <w:r>
        <w:lastRenderedPageBreak/>
        <w:t>Zen</w:t>
      </w:r>
      <w:bookmarkEnd w:id="321"/>
    </w:p>
    <w:p w14:paraId="5987C4BF" w14:textId="77777777" w:rsidR="003361E2" w:rsidRDefault="00000000">
      <w:pPr>
        <w:pStyle w:val="Heading2"/>
      </w:pPr>
      <w:bookmarkStart w:id="322" w:name="_ngnxj4a5bijo" w:colFirst="0" w:colLast="0"/>
      <w:bookmarkStart w:id="323" w:name="_Toc189930184"/>
      <w:bookmarkEnd w:id="322"/>
      <w:r>
        <w:t>The People of Zen</w:t>
      </w:r>
      <w:bookmarkEnd w:id="323"/>
    </w:p>
    <w:p w14:paraId="4893C7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ascii="Times New Roman" w:eastAsia="Times New Roman" w:hAnsi="Times New Roman" w:cs="Times New Roman"/>
        </w:rPr>
      </w:pPr>
    </w:p>
    <w:p w14:paraId="59C2FA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ascii="Times New Roman" w:eastAsia="Times New Roman" w:hAnsi="Times New Roman" w:cs="Times New Roman"/>
        </w:rPr>
      </w:pPr>
    </w:p>
    <w:p w14:paraId="1CFF32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2: This is true! This is the party capital of the southern continent. Enjoy yourselves!  </w:t>
      </w:r>
    </w:p>
    <w:p w14:paraId="0551EAC5" w14:textId="77777777" w:rsidR="003361E2" w:rsidRDefault="003361E2">
      <w:pPr>
        <w:spacing w:after="0"/>
        <w:rPr>
          <w:rFonts w:ascii="Times New Roman" w:eastAsia="Times New Roman" w:hAnsi="Times New Roman" w:cs="Times New Roman"/>
        </w:rPr>
      </w:pPr>
    </w:p>
    <w:p w14:paraId="32A84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14:paraId="7D100E18" w14:textId="77777777" w:rsidR="003361E2" w:rsidRDefault="003361E2">
      <w:pPr>
        <w:spacing w:after="0"/>
        <w:rPr>
          <w:rFonts w:ascii="Times New Roman" w:eastAsia="Times New Roman" w:hAnsi="Times New Roman" w:cs="Times New Roman"/>
        </w:rPr>
      </w:pPr>
    </w:p>
    <w:p w14:paraId="6BF99E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Alfonso’s guard: This home is off limits to any visitors, please go away.</w:t>
      </w:r>
    </w:p>
    <w:p w14:paraId="624B816A" w14:textId="77777777" w:rsidR="003361E2" w:rsidRDefault="003361E2">
      <w:pPr>
        <w:spacing w:after="0"/>
        <w:rPr>
          <w:rFonts w:ascii="Times New Roman" w:eastAsia="Times New Roman" w:hAnsi="Times New Roman" w:cs="Times New Roman"/>
        </w:rPr>
      </w:pPr>
    </w:p>
    <w:p w14:paraId="05B0A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We’ll be on the lookout. Thanks gentlemen.</w:t>
      </w:r>
    </w:p>
    <w:p w14:paraId="651FA42C" w14:textId="77777777" w:rsidR="003361E2" w:rsidRDefault="003361E2">
      <w:pPr>
        <w:spacing w:after="0"/>
        <w:rPr>
          <w:rFonts w:ascii="Times New Roman" w:eastAsia="Times New Roman" w:hAnsi="Times New Roman" w:cs="Times New Roman"/>
        </w:rPr>
      </w:pPr>
    </w:p>
    <w:p w14:paraId="09EA13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14:paraId="7404E944" w14:textId="77777777" w:rsidR="003361E2" w:rsidRDefault="003361E2">
      <w:pPr>
        <w:spacing w:after="0"/>
        <w:rPr>
          <w:rFonts w:ascii="Times New Roman" w:eastAsia="Times New Roman" w:hAnsi="Times New Roman" w:cs="Times New Roman"/>
        </w:rPr>
      </w:pPr>
    </w:p>
    <w:p w14:paraId="7B75D6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 owner: I sell the finest goods from the mainland. Take a look.</w:t>
      </w:r>
    </w:p>
    <w:p w14:paraId="72A776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Rabite Veal.</w:t>
      </w:r>
    </w:p>
    <w:p w14:paraId="1D7A4F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Leg of Felnis.</w:t>
      </w:r>
    </w:p>
    <w:p w14:paraId="784A33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Catsuey.</w:t>
      </w:r>
    </w:p>
    <w:p w14:paraId="51B140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Cheese of Goopow</w:t>
      </w:r>
    </w:p>
    <w:p w14:paraId="1805FA07" w14:textId="77777777" w:rsidR="003361E2" w:rsidRDefault="003361E2">
      <w:pPr>
        <w:spacing w:after="0"/>
        <w:rPr>
          <w:rFonts w:ascii="Times New Roman" w:eastAsia="Times New Roman" w:hAnsi="Times New Roman" w:cs="Times New Roman"/>
        </w:rPr>
      </w:pPr>
    </w:p>
    <w:p w14:paraId="385596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Newspaper Kid: Read all about it! Reditus soldiers defeated at Rediit Camp!</w:t>
      </w:r>
    </w:p>
    <w:p w14:paraId="4684B357" w14:textId="77777777" w:rsidR="003361E2" w:rsidRDefault="003361E2">
      <w:pPr>
        <w:spacing w:after="0"/>
        <w:rPr>
          <w:rFonts w:ascii="Times New Roman" w:eastAsia="Times New Roman" w:hAnsi="Times New Roman" w:cs="Times New Roman"/>
        </w:rPr>
      </w:pPr>
    </w:p>
    <w:p w14:paraId="6BE0F2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Gossip Auntie: If the Reditus were defeated by the Rediits, are we in danger too?</w:t>
      </w:r>
    </w:p>
    <w:p w14:paraId="2FD3BA79" w14:textId="77777777" w:rsidR="003361E2" w:rsidRDefault="003361E2">
      <w:pPr>
        <w:spacing w:after="0"/>
        <w:rPr>
          <w:rFonts w:ascii="Times New Roman" w:eastAsia="Times New Roman" w:hAnsi="Times New Roman" w:cs="Times New Roman"/>
        </w:rPr>
      </w:pPr>
    </w:p>
    <w:p w14:paraId="68A588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Gossip Auntie2: My sister lives in Tandoor. If things get too out of hand I may go stay with her.</w:t>
      </w:r>
    </w:p>
    <w:p w14:paraId="3163269C" w14:textId="77777777" w:rsidR="003361E2" w:rsidRDefault="003361E2">
      <w:pPr>
        <w:spacing w:after="0"/>
        <w:rPr>
          <w:rFonts w:ascii="Times New Roman" w:eastAsia="Times New Roman" w:hAnsi="Times New Roman" w:cs="Times New Roman"/>
        </w:rPr>
      </w:pPr>
    </w:p>
    <w:p w14:paraId="43CD0E5B" w14:textId="77777777" w:rsidR="003361E2" w:rsidRDefault="00000000">
      <w:pPr>
        <w:pStyle w:val="Heading2"/>
      </w:pPr>
      <w:bookmarkStart w:id="324" w:name="_8zok0lzadpfk" w:colFirst="0" w:colLast="0"/>
      <w:bookmarkStart w:id="325" w:name="_Toc189930185"/>
      <w:bookmarkEnd w:id="324"/>
      <w:r>
        <w:t>Inn</w:t>
      </w:r>
      <w:bookmarkEnd w:id="325"/>
    </w:p>
    <w:p w14:paraId="2CAC91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Bartender: Long live the Reditus. Welcome to my bar. If you want something to drink just tell me. If you want other pleasures that also can be arranged also.</w:t>
      </w:r>
    </w:p>
    <w:p w14:paraId="734A3633" w14:textId="77777777" w:rsidR="003361E2" w:rsidRDefault="003361E2">
      <w:pPr>
        <w:spacing w:after="0"/>
        <w:rPr>
          <w:rFonts w:ascii="Times New Roman" w:eastAsia="Times New Roman" w:hAnsi="Times New Roman" w:cs="Times New Roman"/>
        </w:rPr>
      </w:pPr>
    </w:p>
    <w:p w14:paraId="010E2D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Welcome to my bar can I get you a room? It’s only 5G.</w:t>
      </w:r>
    </w:p>
    <w:p w14:paraId="18069595" w14:textId="77777777" w:rsidR="003361E2" w:rsidRDefault="003361E2">
      <w:pPr>
        <w:spacing w:after="0"/>
        <w:rPr>
          <w:rFonts w:ascii="Times New Roman" w:eastAsia="Times New Roman" w:hAnsi="Times New Roman" w:cs="Times New Roman"/>
        </w:rPr>
      </w:pPr>
    </w:p>
    <w:p w14:paraId="4FA52C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Girls dancing on stage: The pay here’s double than it is in other cities.</w:t>
      </w:r>
    </w:p>
    <w:p w14:paraId="0EB1B85F" w14:textId="77777777" w:rsidR="003361E2" w:rsidRDefault="003361E2">
      <w:pPr>
        <w:spacing w:after="0"/>
        <w:rPr>
          <w:rFonts w:ascii="Times New Roman" w:eastAsia="Times New Roman" w:hAnsi="Times New Roman" w:cs="Times New Roman"/>
        </w:rPr>
      </w:pPr>
    </w:p>
    <w:p w14:paraId="52FAD9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Shake it girl, I love the way you dance. Look at that junk in that trunk!</w:t>
      </w:r>
    </w:p>
    <w:p w14:paraId="7C8047EE" w14:textId="77777777" w:rsidR="003361E2" w:rsidRDefault="003361E2">
      <w:pPr>
        <w:spacing w:after="0"/>
        <w:rPr>
          <w:rFonts w:ascii="Times New Roman" w:eastAsia="Times New Roman" w:hAnsi="Times New Roman" w:cs="Times New Roman"/>
        </w:rPr>
      </w:pPr>
    </w:p>
    <w:p w14:paraId="605463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on barstool: Reditus. We heard you had your asses handed to you by the Rediits. How is this possible?</w:t>
      </w:r>
    </w:p>
    <w:p w14:paraId="207E0BC0" w14:textId="77777777" w:rsidR="003361E2" w:rsidRDefault="003361E2">
      <w:pPr>
        <w:spacing w:after="0"/>
        <w:rPr>
          <w:rFonts w:ascii="Times New Roman" w:eastAsia="Times New Roman" w:hAnsi="Times New Roman" w:cs="Times New Roman"/>
        </w:rPr>
      </w:pPr>
    </w:p>
    <w:p w14:paraId="1E9581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on barstool:  I’ll have another please…hiccup.</w:t>
      </w:r>
    </w:p>
    <w:p w14:paraId="6893AAD5" w14:textId="77777777" w:rsidR="003361E2" w:rsidRDefault="003361E2">
      <w:pPr>
        <w:spacing w:after="0"/>
        <w:rPr>
          <w:rFonts w:ascii="Times New Roman" w:eastAsia="Times New Roman" w:hAnsi="Times New Roman" w:cs="Times New Roman"/>
        </w:rPr>
      </w:pPr>
    </w:p>
    <w:p w14:paraId="040DA4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Waitress:  Ohhhh……Reditus soldiers.  Talk to me later if you want to have some fun.</w:t>
      </w:r>
    </w:p>
    <w:p w14:paraId="1A7E6DAD" w14:textId="77777777" w:rsidR="003361E2" w:rsidRDefault="003361E2">
      <w:pPr>
        <w:spacing w:after="0"/>
        <w:rPr>
          <w:rFonts w:ascii="Times New Roman" w:eastAsia="Times New Roman" w:hAnsi="Times New Roman" w:cs="Times New Roman"/>
        </w:rPr>
      </w:pPr>
    </w:p>
    <w:p w14:paraId="7F4246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even think about it Caeser. I saw you looking at her.</w:t>
      </w:r>
    </w:p>
    <w:p w14:paraId="2C950032" w14:textId="77777777" w:rsidR="003361E2" w:rsidRDefault="003361E2">
      <w:pPr>
        <w:spacing w:after="0"/>
        <w:rPr>
          <w:rFonts w:ascii="Times New Roman" w:eastAsia="Times New Roman" w:hAnsi="Times New Roman" w:cs="Times New Roman"/>
        </w:rPr>
      </w:pPr>
    </w:p>
    <w:p w14:paraId="6B3538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can I not look at her when she was talking to us?</w:t>
      </w:r>
    </w:p>
    <w:p w14:paraId="73D7E593" w14:textId="77777777" w:rsidR="003361E2" w:rsidRDefault="003361E2">
      <w:pPr>
        <w:spacing w:after="0"/>
        <w:rPr>
          <w:rFonts w:ascii="Times New Roman" w:eastAsia="Times New Roman" w:hAnsi="Times New Roman" w:cs="Times New Roman"/>
        </w:rPr>
      </w:pPr>
    </w:p>
    <w:p w14:paraId="3C8F23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All men are the same I know.</w:t>
      </w:r>
    </w:p>
    <w:p w14:paraId="5A6207BF" w14:textId="77777777" w:rsidR="003361E2" w:rsidRDefault="003361E2">
      <w:pPr>
        <w:spacing w:after="0"/>
        <w:rPr>
          <w:rFonts w:ascii="Times New Roman" w:eastAsia="Times New Roman" w:hAnsi="Times New Roman" w:cs="Times New Roman"/>
        </w:rPr>
      </w:pPr>
    </w:p>
    <w:p w14:paraId="7DD023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Merchant: Tonsorem is talking about declaring war on Kohlingen.  Damn fools fighting each other.  How will this affect my business?</w:t>
      </w:r>
    </w:p>
    <w:p w14:paraId="34F3608E" w14:textId="77777777" w:rsidR="003361E2" w:rsidRDefault="00000000">
      <w:pPr>
        <w:pStyle w:val="Heading2"/>
      </w:pPr>
      <w:bookmarkStart w:id="326" w:name="_emwf7uh9c4bc" w:colFirst="0" w:colLast="0"/>
      <w:bookmarkStart w:id="327" w:name="_Toc189930186"/>
      <w:bookmarkEnd w:id="326"/>
      <w:r>
        <w:t>Jester and Ali Botta</w:t>
      </w:r>
      <w:bookmarkEnd w:id="327"/>
    </w:p>
    <w:p w14:paraId="77CC00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leaves the bar a thief runs by and steals their money and accessories. Augustus and his party attempt to chase the thief.)</w:t>
      </w:r>
    </w:p>
    <w:p w14:paraId="6842C590" w14:textId="77777777" w:rsidR="003361E2" w:rsidRDefault="003361E2">
      <w:pPr>
        <w:spacing w:after="0"/>
        <w:rPr>
          <w:rFonts w:ascii="Times New Roman" w:eastAsia="Times New Roman" w:hAnsi="Times New Roman" w:cs="Times New Roman"/>
        </w:rPr>
      </w:pPr>
    </w:p>
    <w:p w14:paraId="64A201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Guards stop that thief! </w:t>
      </w:r>
    </w:p>
    <w:p w14:paraId="362248B4" w14:textId="77777777" w:rsidR="003361E2" w:rsidRDefault="003361E2">
      <w:pPr>
        <w:spacing w:after="0"/>
        <w:rPr>
          <w:rFonts w:ascii="Times New Roman" w:eastAsia="Times New Roman" w:hAnsi="Times New Roman" w:cs="Times New Roman"/>
        </w:rPr>
      </w:pPr>
    </w:p>
    <w:p w14:paraId="5C4BE9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guards attempt to catch the thief but he is too quick for them.)</w:t>
      </w:r>
    </w:p>
    <w:p w14:paraId="675CB5D9" w14:textId="77777777" w:rsidR="003361E2" w:rsidRDefault="003361E2">
      <w:pPr>
        <w:spacing w:after="0"/>
        <w:rPr>
          <w:rFonts w:ascii="Times New Roman" w:eastAsia="Times New Roman" w:hAnsi="Times New Roman" w:cs="Times New Roman"/>
        </w:rPr>
      </w:pPr>
    </w:p>
    <w:p w14:paraId="6AB93A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ascii="Times New Roman" w:eastAsia="Times New Roman" w:hAnsi="Times New Roman" w:cs="Times New Roman"/>
        </w:rPr>
      </w:pPr>
    </w:p>
    <w:p w14:paraId="24CFA8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ascii="Times New Roman" w:eastAsia="Times New Roman" w:hAnsi="Times New Roman" w:cs="Times New Roman"/>
        </w:rPr>
      </w:pPr>
    </w:p>
    <w:p w14:paraId="6060D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328" w:name="_sh4nidvrme3o" w:colFirst="0" w:colLast="0"/>
      <w:bookmarkStart w:id="329" w:name="_Toc189930187"/>
      <w:bookmarkEnd w:id="328"/>
      <w:r>
        <w:t>Thief’s Family Home</w:t>
      </w:r>
      <w:bookmarkEnd w:id="329"/>
    </w:p>
    <w:p w14:paraId="2EDA1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This is the home of the thief.</w:t>
      </w:r>
    </w:p>
    <w:p w14:paraId="7FB25336" w14:textId="77777777" w:rsidR="003361E2" w:rsidRDefault="003361E2">
      <w:pPr>
        <w:spacing w:after="0"/>
        <w:rPr>
          <w:rFonts w:ascii="Times New Roman" w:eastAsia="Times New Roman" w:hAnsi="Times New Roman" w:cs="Times New Roman"/>
        </w:rPr>
      </w:pPr>
    </w:p>
    <w:p w14:paraId="772F3F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So you’re looking for that thief, huh? We don’t know anything here. I suggest you leave my home.</w:t>
      </w:r>
    </w:p>
    <w:p w14:paraId="6AA3AECB" w14:textId="77777777" w:rsidR="003361E2" w:rsidRDefault="003361E2">
      <w:pPr>
        <w:spacing w:after="0"/>
        <w:rPr>
          <w:rFonts w:ascii="Times New Roman" w:eastAsia="Times New Roman" w:hAnsi="Times New Roman" w:cs="Times New Roman"/>
        </w:rPr>
      </w:pPr>
    </w:p>
    <w:p w14:paraId="2475A2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is a small child in a cradle. She’s moving from the kitchen to the child.</w:t>
      </w:r>
    </w:p>
    <w:p w14:paraId="4FF53766" w14:textId="77777777" w:rsidR="003361E2" w:rsidRDefault="003361E2">
      <w:pPr>
        <w:spacing w:after="0"/>
        <w:rPr>
          <w:rFonts w:ascii="Times New Roman" w:eastAsia="Times New Roman" w:hAnsi="Times New Roman" w:cs="Times New Roman"/>
        </w:rPr>
      </w:pPr>
    </w:p>
    <w:p w14:paraId="0D5B12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talk to the thief’s mother again she will get more hostile.</w:t>
      </w:r>
    </w:p>
    <w:p w14:paraId="79DBFFC7" w14:textId="77777777" w:rsidR="003361E2" w:rsidRDefault="003361E2">
      <w:pPr>
        <w:spacing w:after="0"/>
        <w:rPr>
          <w:rFonts w:ascii="Times New Roman" w:eastAsia="Times New Roman" w:hAnsi="Times New Roman" w:cs="Times New Roman"/>
        </w:rPr>
      </w:pPr>
    </w:p>
    <w:p w14:paraId="07F063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I suggest you leave my home now. I’ll tell the guards you were sexually harassing me. What right do you have to come to my home anyways? Do you normally just walk into people’s homes? Get out of here you filthy lot.</w:t>
      </w:r>
    </w:p>
    <w:p w14:paraId="2C2679EC" w14:textId="77777777" w:rsidR="003361E2" w:rsidRDefault="003361E2">
      <w:pPr>
        <w:spacing w:after="0"/>
        <w:rPr>
          <w:rFonts w:ascii="Times New Roman" w:eastAsia="Times New Roman" w:hAnsi="Times New Roman" w:cs="Times New Roman"/>
        </w:rPr>
      </w:pPr>
    </w:p>
    <w:p w14:paraId="5B202A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home.)</w:t>
      </w:r>
    </w:p>
    <w:p w14:paraId="7C12F84E" w14:textId="77777777" w:rsidR="003361E2" w:rsidRDefault="003361E2">
      <w:pPr>
        <w:spacing w:after="0"/>
        <w:rPr>
          <w:rFonts w:ascii="Times New Roman" w:eastAsia="Times New Roman" w:hAnsi="Times New Roman" w:cs="Times New Roman"/>
        </w:rPr>
      </w:pPr>
    </w:p>
    <w:p w14:paraId="7ECCBC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She’s hiding the thief. I can smell it.</w:t>
      </w:r>
    </w:p>
    <w:p w14:paraId="0F561D68" w14:textId="77777777" w:rsidR="003361E2" w:rsidRDefault="003361E2">
      <w:pPr>
        <w:spacing w:after="0"/>
        <w:rPr>
          <w:rFonts w:ascii="Times New Roman" w:eastAsia="Times New Roman" w:hAnsi="Times New Roman" w:cs="Times New Roman"/>
        </w:rPr>
      </w:pPr>
    </w:p>
    <w:p w14:paraId="75B2CF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ascii="Times New Roman" w:eastAsia="Times New Roman" w:hAnsi="Times New Roman" w:cs="Times New Roman"/>
        </w:rPr>
      </w:pPr>
    </w:p>
    <w:p w14:paraId="6BCD78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agree. I think that thief steals and gives it to his family.</w:t>
      </w:r>
    </w:p>
    <w:p w14:paraId="449F5F55" w14:textId="77777777" w:rsidR="003361E2" w:rsidRDefault="003361E2">
      <w:pPr>
        <w:spacing w:after="0"/>
        <w:rPr>
          <w:rFonts w:ascii="Times New Roman" w:eastAsia="Times New Roman" w:hAnsi="Times New Roman" w:cs="Times New Roman"/>
        </w:rPr>
      </w:pPr>
    </w:p>
    <w:p w14:paraId="31190F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ascii="Times New Roman" w:eastAsia="Times New Roman" w:hAnsi="Times New Roman" w:cs="Times New Roman"/>
        </w:rPr>
      </w:pPr>
    </w:p>
    <w:p w14:paraId="644CAD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ascii="Times New Roman" w:eastAsia="Times New Roman" w:hAnsi="Times New Roman" w:cs="Times New Roman"/>
        </w:rPr>
      </w:pPr>
    </w:p>
    <w:p w14:paraId="02358E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I do what I can mother. Even if they catch me I don’t care. I’ll do this as long as I can so that we can survive.</w:t>
      </w:r>
    </w:p>
    <w:p w14:paraId="5B9F4D85" w14:textId="77777777" w:rsidR="003361E2" w:rsidRDefault="003361E2">
      <w:pPr>
        <w:spacing w:after="0"/>
        <w:rPr>
          <w:rFonts w:ascii="Times New Roman" w:eastAsia="Times New Roman" w:hAnsi="Times New Roman" w:cs="Times New Roman"/>
        </w:rPr>
      </w:pPr>
    </w:p>
    <w:p w14:paraId="096DD5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If only your worthless father would support us, but all he does is spend his money on the whores in Albrook.</w:t>
      </w:r>
    </w:p>
    <w:p w14:paraId="55A30128" w14:textId="77777777" w:rsidR="003361E2" w:rsidRDefault="003361E2">
      <w:pPr>
        <w:spacing w:after="0"/>
        <w:rPr>
          <w:rFonts w:ascii="Times New Roman" w:eastAsia="Times New Roman" w:hAnsi="Times New Roman" w:cs="Times New Roman"/>
        </w:rPr>
      </w:pPr>
    </w:p>
    <w:p w14:paraId="69704D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Don’t worry, they won’t catch us as long as they can’t find my hideout.</w:t>
      </w:r>
    </w:p>
    <w:p w14:paraId="146B24C5" w14:textId="77777777" w:rsidR="003361E2" w:rsidRDefault="003361E2">
      <w:pPr>
        <w:spacing w:after="0"/>
        <w:rPr>
          <w:rFonts w:ascii="Times New Roman" w:eastAsia="Times New Roman" w:hAnsi="Times New Roman" w:cs="Times New Roman"/>
        </w:rPr>
      </w:pPr>
    </w:p>
    <w:p w14:paraId="6D6E43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It’s time to get out here. You could’ve been followed.</w:t>
      </w:r>
    </w:p>
    <w:p w14:paraId="3A2440F7" w14:textId="77777777" w:rsidR="003361E2" w:rsidRDefault="003361E2">
      <w:pPr>
        <w:spacing w:after="0"/>
        <w:rPr>
          <w:rFonts w:ascii="Times New Roman" w:eastAsia="Times New Roman" w:hAnsi="Times New Roman" w:cs="Times New Roman"/>
        </w:rPr>
      </w:pPr>
    </w:p>
    <w:p w14:paraId="1BDD0B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I’ll see you soon mother. Love you.</w:t>
      </w:r>
    </w:p>
    <w:p w14:paraId="0A06DB45" w14:textId="77777777" w:rsidR="003361E2" w:rsidRDefault="003361E2">
      <w:pPr>
        <w:spacing w:after="0"/>
        <w:rPr>
          <w:rFonts w:ascii="Times New Roman" w:eastAsia="Times New Roman" w:hAnsi="Times New Roman" w:cs="Times New Roman"/>
        </w:rPr>
      </w:pPr>
    </w:p>
    <w:p w14:paraId="4416A1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Don’t be a fool like your father. Your sins will catch up with you. Take care.</w:t>
      </w:r>
    </w:p>
    <w:p w14:paraId="33326DFA" w14:textId="77777777" w:rsidR="003361E2" w:rsidRDefault="003361E2">
      <w:pPr>
        <w:spacing w:after="0"/>
        <w:rPr>
          <w:rFonts w:ascii="Times New Roman" w:eastAsia="Times New Roman" w:hAnsi="Times New Roman" w:cs="Times New Roman"/>
        </w:rPr>
      </w:pPr>
    </w:p>
    <w:p w14:paraId="30B1EA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ascii="Times New Roman" w:eastAsia="Times New Roman" w:hAnsi="Times New Roman" w:cs="Times New Roman"/>
        </w:rPr>
      </w:pPr>
    </w:p>
    <w:p w14:paraId="718465D0" w14:textId="77777777" w:rsidR="003361E2" w:rsidRDefault="00000000">
      <w:pPr>
        <w:pStyle w:val="Heading2"/>
        <w:pBdr>
          <w:bottom w:val="single" w:sz="4" w:space="1" w:color="333399"/>
        </w:pBdr>
        <w:spacing w:before="300" w:after="180"/>
      </w:pPr>
      <w:bookmarkStart w:id="330" w:name="_z4qb611quqop" w:colFirst="0" w:colLast="0"/>
      <w:bookmarkStart w:id="331" w:name="_Toc189930188"/>
      <w:bookmarkEnd w:id="330"/>
      <w:r>
        <w:lastRenderedPageBreak/>
        <w:t>Thief’s Cave</w:t>
      </w:r>
      <w:bookmarkEnd w:id="331"/>
    </w:p>
    <w:p w14:paraId="7F42D724" w14:textId="77777777" w:rsidR="003361E2" w:rsidRDefault="003361E2">
      <w:pPr>
        <w:spacing w:after="0"/>
        <w:rPr>
          <w:rFonts w:ascii="Times New Roman" w:eastAsia="Times New Roman" w:hAnsi="Times New Roman" w:cs="Times New Roman"/>
        </w:rPr>
      </w:pPr>
    </w:p>
    <w:p w14:paraId="42448693" w14:textId="77777777" w:rsidR="003361E2" w:rsidRDefault="00000000">
      <w:pPr>
        <w:pStyle w:val="Heading2"/>
      </w:pPr>
      <w:bookmarkStart w:id="332" w:name="_mcuf7xghlwsy" w:colFirst="0" w:colLast="0"/>
      <w:bookmarkStart w:id="333" w:name="_Toc189930189"/>
      <w:bookmarkEnd w:id="332"/>
      <w:r>
        <w:t>Enemies of Thieves Cave</w:t>
      </w:r>
      <w:bookmarkEnd w:id="333"/>
    </w:p>
    <w:p w14:paraId="59EB910A"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Vampire Bat.</w:t>
      </w:r>
    </w:p>
    <w:p w14:paraId="3D280C18"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Wererat.</w:t>
      </w:r>
    </w:p>
    <w:p w14:paraId="4464B7EE"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Baba.</w:t>
      </w:r>
    </w:p>
    <w:p w14:paraId="66F0FCAD"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Wall Genie</w:t>
      </w:r>
    </w:p>
    <w:p w14:paraId="461A632C"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Falling Stalagmite</w:t>
      </w:r>
    </w:p>
    <w:p w14:paraId="7D5B5F27" w14:textId="77777777" w:rsidR="003361E2" w:rsidRDefault="003361E2">
      <w:pPr>
        <w:spacing w:after="0"/>
        <w:rPr>
          <w:rFonts w:ascii="Times New Roman" w:eastAsia="Times New Roman" w:hAnsi="Times New Roman" w:cs="Times New Roman"/>
        </w:rPr>
      </w:pPr>
    </w:p>
    <w:p w14:paraId="355E69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Poison needle.</w:t>
      </w:r>
    </w:p>
    <w:p w14:paraId="5352956F" w14:textId="77777777" w:rsidR="003361E2" w:rsidRDefault="00000000">
      <w:pPr>
        <w:numPr>
          <w:ilvl w:val="0"/>
          <w:numId w:val="2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Foot Trap.</w:t>
      </w:r>
    </w:p>
    <w:p w14:paraId="223BAB41" w14:textId="77777777" w:rsidR="003361E2" w:rsidRDefault="003361E2">
      <w:pPr>
        <w:spacing w:after="0"/>
        <w:rPr>
          <w:rFonts w:ascii="Times New Roman" w:eastAsia="Times New Roman" w:hAnsi="Times New Roman" w:cs="Times New Roman"/>
        </w:rPr>
      </w:pPr>
    </w:p>
    <w:p w14:paraId="6625A4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Finally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ascii="Times New Roman" w:eastAsia="Times New Roman" w:hAnsi="Times New Roman" w:cs="Times New Roman"/>
        </w:rPr>
      </w:pPr>
    </w:p>
    <w:p w14:paraId="4039FF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ascii="Times New Roman" w:eastAsia="Times New Roman" w:hAnsi="Times New Roman" w:cs="Times New Roman"/>
        </w:rPr>
      </w:pPr>
    </w:p>
    <w:p w14:paraId="707EB594" w14:textId="77777777" w:rsidR="003361E2" w:rsidRDefault="00000000">
      <w:pPr>
        <w:pStyle w:val="Heading2"/>
      </w:pPr>
      <w:bookmarkStart w:id="334" w:name="_s3suqrwpbeh6" w:colFirst="0" w:colLast="0"/>
      <w:bookmarkStart w:id="335" w:name="_Toc189930190"/>
      <w:bookmarkEnd w:id="334"/>
      <w:r>
        <w:t>Ali Botta and the Mysterious Thief Boss</w:t>
      </w:r>
      <w:bookmarkEnd w:id="335"/>
    </w:p>
    <w:p w14:paraId="4808DA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14:paraId="16B974D1" w14:textId="77777777" w:rsidR="003361E2" w:rsidRDefault="003361E2">
      <w:pPr>
        <w:spacing w:after="0"/>
        <w:rPr>
          <w:rFonts w:ascii="Times New Roman" w:eastAsia="Times New Roman" w:hAnsi="Times New Roman" w:cs="Times New Roman"/>
        </w:rPr>
      </w:pPr>
    </w:p>
    <w:p w14:paraId="63C32D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ascii="Times New Roman" w:eastAsia="Times New Roman" w:hAnsi="Times New Roman" w:cs="Times New Roman"/>
        </w:rPr>
      </w:pPr>
    </w:p>
    <w:p w14:paraId="1E8132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uses magic again,</w:t>
      </w:r>
    </w:p>
    <w:p w14:paraId="5D6E7CF4" w14:textId="77777777" w:rsidR="003361E2" w:rsidRDefault="003361E2">
      <w:pPr>
        <w:spacing w:after="0"/>
        <w:rPr>
          <w:rFonts w:ascii="Times New Roman" w:eastAsia="Times New Roman" w:hAnsi="Times New Roman" w:cs="Times New Roman"/>
        </w:rPr>
      </w:pPr>
    </w:p>
    <w:p w14:paraId="72BC74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thought magic was dead. Who are you?</w:t>
      </w:r>
    </w:p>
    <w:p w14:paraId="42D24197" w14:textId="77777777" w:rsidR="003361E2" w:rsidRDefault="003361E2">
      <w:pPr>
        <w:spacing w:after="0"/>
        <w:rPr>
          <w:rFonts w:ascii="Times New Roman" w:eastAsia="Times New Roman" w:hAnsi="Times New Roman" w:cs="Times New Roman"/>
        </w:rPr>
      </w:pPr>
    </w:p>
    <w:p w14:paraId="172B0B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defeats Ali Botta and the mysterious thief.)</w:t>
      </w:r>
    </w:p>
    <w:p w14:paraId="695BAECD" w14:textId="77777777" w:rsidR="003361E2" w:rsidRDefault="003361E2">
      <w:pPr>
        <w:spacing w:after="0"/>
        <w:rPr>
          <w:rFonts w:ascii="Times New Roman" w:eastAsia="Times New Roman" w:hAnsi="Times New Roman" w:cs="Times New Roman"/>
        </w:rPr>
      </w:pPr>
    </w:p>
    <w:p w14:paraId="7D4DE7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I’ll get back your stuff just don’t hurt me anymore.</w:t>
      </w:r>
    </w:p>
    <w:p w14:paraId="30C1C06B" w14:textId="77777777" w:rsidR="003361E2" w:rsidRDefault="003361E2">
      <w:pPr>
        <w:spacing w:after="0"/>
        <w:rPr>
          <w:rFonts w:ascii="Times New Roman" w:eastAsia="Times New Roman" w:hAnsi="Times New Roman" w:cs="Times New Roman"/>
        </w:rPr>
      </w:pPr>
    </w:p>
    <w:p w14:paraId="13FF9D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You’re good at sneaking into places, right?</w:t>
      </w:r>
    </w:p>
    <w:p w14:paraId="5059FA11" w14:textId="77777777" w:rsidR="003361E2" w:rsidRDefault="003361E2">
      <w:pPr>
        <w:spacing w:after="0"/>
        <w:rPr>
          <w:rFonts w:ascii="Times New Roman" w:eastAsia="Times New Roman" w:hAnsi="Times New Roman" w:cs="Times New Roman"/>
        </w:rPr>
      </w:pPr>
    </w:p>
    <w:p w14:paraId="26DB32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I’m good at a lot of things so what’s it to you.</w:t>
      </w:r>
    </w:p>
    <w:p w14:paraId="42378C2E" w14:textId="77777777" w:rsidR="003361E2" w:rsidRDefault="003361E2">
      <w:pPr>
        <w:spacing w:after="0"/>
        <w:rPr>
          <w:rFonts w:ascii="Times New Roman" w:eastAsia="Times New Roman" w:hAnsi="Times New Roman" w:cs="Times New Roman"/>
        </w:rPr>
      </w:pPr>
    </w:p>
    <w:p w14:paraId="680987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see where you’re coming from Caeser. We might need his help getting in the Albrook and not getting caught.</w:t>
      </w:r>
    </w:p>
    <w:p w14:paraId="50A6857C" w14:textId="77777777" w:rsidR="003361E2" w:rsidRDefault="003361E2">
      <w:pPr>
        <w:spacing w:after="0"/>
        <w:rPr>
          <w:rFonts w:ascii="Times New Roman" w:eastAsia="Times New Roman" w:hAnsi="Times New Roman" w:cs="Times New Roman"/>
        </w:rPr>
      </w:pPr>
    </w:p>
    <w:p w14:paraId="1F5BC2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Aren’t you Reditus soldiers anyways?</w:t>
      </w:r>
    </w:p>
    <w:p w14:paraId="1E337542" w14:textId="77777777" w:rsidR="003361E2" w:rsidRDefault="003361E2">
      <w:pPr>
        <w:spacing w:after="0"/>
        <w:rPr>
          <w:rFonts w:ascii="Times New Roman" w:eastAsia="Times New Roman" w:hAnsi="Times New Roman" w:cs="Times New Roman"/>
        </w:rPr>
      </w:pPr>
    </w:p>
    <w:p w14:paraId="37263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Should we tell him?</w:t>
      </w:r>
    </w:p>
    <w:p w14:paraId="4FEBB91E" w14:textId="77777777" w:rsidR="003361E2" w:rsidRDefault="003361E2">
      <w:pPr>
        <w:spacing w:after="0"/>
        <w:rPr>
          <w:rFonts w:ascii="Times New Roman" w:eastAsia="Times New Roman" w:hAnsi="Times New Roman" w:cs="Times New Roman"/>
        </w:rPr>
      </w:pPr>
    </w:p>
    <w:p w14:paraId="212989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ascii="Times New Roman" w:eastAsia="Times New Roman" w:hAnsi="Times New Roman" w:cs="Times New Roman"/>
        </w:rPr>
      </w:pPr>
    </w:p>
    <w:p w14:paraId="490EBA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We’re Rediits.</w:t>
      </w:r>
    </w:p>
    <w:p w14:paraId="55043BB8" w14:textId="77777777" w:rsidR="003361E2" w:rsidRDefault="003361E2">
      <w:pPr>
        <w:spacing w:after="0"/>
        <w:rPr>
          <w:rFonts w:ascii="Times New Roman" w:eastAsia="Times New Roman" w:hAnsi="Times New Roman" w:cs="Times New Roman"/>
        </w:rPr>
      </w:pPr>
    </w:p>
    <w:p w14:paraId="1E73E8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don’t care what you are. What’s in it for me?</w:t>
      </w:r>
    </w:p>
    <w:p w14:paraId="5F9CC4C7" w14:textId="77777777" w:rsidR="003361E2" w:rsidRDefault="003361E2">
      <w:pPr>
        <w:spacing w:after="0"/>
        <w:rPr>
          <w:rFonts w:ascii="Times New Roman" w:eastAsia="Times New Roman" w:hAnsi="Times New Roman" w:cs="Times New Roman"/>
        </w:rPr>
      </w:pPr>
    </w:p>
    <w:p w14:paraId="1C35E6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ascii="Times New Roman" w:eastAsia="Times New Roman" w:hAnsi="Times New Roman" w:cs="Times New Roman"/>
        </w:rPr>
      </w:pPr>
    </w:p>
    <w:p w14:paraId="1BF9B8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ascii="Times New Roman" w:eastAsia="Times New Roman" w:hAnsi="Times New Roman" w:cs="Times New Roman"/>
        </w:rPr>
      </w:pPr>
    </w:p>
    <w:p w14:paraId="2D0145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Hehe.</w:t>
      </w:r>
    </w:p>
    <w:p w14:paraId="24E65500" w14:textId="77777777" w:rsidR="003361E2" w:rsidRDefault="003361E2">
      <w:pPr>
        <w:spacing w:after="0"/>
        <w:rPr>
          <w:rFonts w:ascii="Times New Roman" w:eastAsia="Times New Roman" w:hAnsi="Times New Roman" w:cs="Times New Roman"/>
        </w:rPr>
      </w:pPr>
    </w:p>
    <w:p w14:paraId="335797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(Cough): We’re newly married. It’s a pleasure to meet you.</w:t>
      </w:r>
    </w:p>
    <w:p w14:paraId="426C180B" w14:textId="77777777" w:rsidR="003361E2" w:rsidRDefault="003361E2">
      <w:pPr>
        <w:spacing w:after="0"/>
        <w:rPr>
          <w:rFonts w:ascii="Times New Roman" w:eastAsia="Times New Roman" w:hAnsi="Times New Roman" w:cs="Times New Roman"/>
        </w:rPr>
      </w:pPr>
    </w:p>
    <w:p w14:paraId="47E339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Oh, (He blushes) looking forward to doing business with you.</w:t>
      </w:r>
    </w:p>
    <w:p w14:paraId="7326DB4F" w14:textId="77777777" w:rsidR="003361E2" w:rsidRDefault="003361E2">
      <w:pPr>
        <w:spacing w:after="0"/>
        <w:rPr>
          <w:rFonts w:ascii="Times New Roman" w:eastAsia="Times New Roman" w:hAnsi="Times New Roman" w:cs="Times New Roman"/>
        </w:rPr>
      </w:pPr>
    </w:p>
    <w:p w14:paraId="34B84F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joins the party)</w:t>
      </w:r>
    </w:p>
    <w:p w14:paraId="1DC607B9" w14:textId="77777777" w:rsidR="003361E2" w:rsidRDefault="003361E2">
      <w:pPr>
        <w:spacing w:after="0"/>
        <w:rPr>
          <w:rFonts w:ascii="Times New Roman" w:eastAsia="Times New Roman" w:hAnsi="Times New Roman" w:cs="Times New Roman"/>
        </w:rPr>
      </w:pPr>
    </w:p>
    <w:p w14:paraId="51230F22" w14:textId="77777777" w:rsidR="003361E2" w:rsidRDefault="00000000">
      <w:pPr>
        <w:pStyle w:val="Heading2"/>
      </w:pPr>
      <w:bookmarkStart w:id="336" w:name="_2ny6svahdv5i" w:colFirst="0" w:colLast="0"/>
      <w:bookmarkStart w:id="337" w:name="_Toc189930191"/>
      <w:bookmarkEnd w:id="336"/>
      <w:r>
        <w:t>Jester Skills</w:t>
      </w:r>
      <w:bookmarkEnd w:id="337"/>
    </w:p>
    <w:p w14:paraId="49087D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Attacks with knives and has high agility.</w:t>
      </w:r>
    </w:p>
    <w:p w14:paraId="65CDB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1EE7D97D"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Steal-steals items from enemies</w:t>
      </w:r>
    </w:p>
    <w:p w14:paraId="3F8F4011"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Deceive-creates an illusion of a single person of the party which will allow them to dodge attacks.</w:t>
      </w:r>
    </w:p>
    <w:p w14:paraId="1FC558AF"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During open world exploring the player can now unlock locked chests.</w:t>
      </w:r>
    </w:p>
    <w:p w14:paraId="70E7ECD7" w14:textId="77777777" w:rsidR="003361E2" w:rsidRDefault="003361E2">
      <w:pPr>
        <w:spacing w:after="0"/>
        <w:rPr>
          <w:rFonts w:ascii="Times New Roman" w:eastAsia="Times New Roman" w:hAnsi="Times New Roman" w:cs="Times New Roman"/>
        </w:rPr>
      </w:pPr>
    </w:p>
    <w:p w14:paraId="0C75E7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wakes up in the morning.)</w:t>
      </w:r>
    </w:p>
    <w:p w14:paraId="225001DD" w14:textId="77777777" w:rsidR="003361E2" w:rsidRDefault="003361E2">
      <w:pPr>
        <w:spacing w:after="0"/>
        <w:rPr>
          <w:rFonts w:ascii="Times New Roman" w:eastAsia="Times New Roman" w:hAnsi="Times New Roman" w:cs="Times New Roman"/>
        </w:rPr>
      </w:pPr>
    </w:p>
    <w:p w14:paraId="726431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bought a couple of uniforms just in case. Here take this.</w:t>
      </w:r>
    </w:p>
    <w:p w14:paraId="08D2DB79" w14:textId="77777777" w:rsidR="003361E2" w:rsidRDefault="003361E2">
      <w:pPr>
        <w:spacing w:after="0"/>
        <w:rPr>
          <w:rFonts w:ascii="Times New Roman" w:eastAsia="Times New Roman" w:hAnsi="Times New Roman" w:cs="Times New Roman"/>
        </w:rPr>
      </w:pPr>
    </w:p>
    <w:p w14:paraId="1C3A5C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So you get a plan on how to get into Albrook without them knowing that you’re Rediits? I’m sure your posters are everywhere. Everyone knows what happened but not exactly how. How did you manage to defeat the Reditus' best soldiers?</w:t>
      </w:r>
    </w:p>
    <w:p w14:paraId="06069531" w14:textId="77777777" w:rsidR="003361E2" w:rsidRDefault="003361E2">
      <w:pPr>
        <w:spacing w:after="0"/>
        <w:rPr>
          <w:rFonts w:ascii="Times New Roman" w:eastAsia="Times New Roman" w:hAnsi="Times New Roman" w:cs="Times New Roman"/>
        </w:rPr>
      </w:pPr>
    </w:p>
    <w:p w14:paraId="45962A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In time you will find out. Our plan was to wear these uniforms and hope that it allows us to pass through the checkpoint into Albrook.</w:t>
      </w:r>
    </w:p>
    <w:p w14:paraId="2CDCF516" w14:textId="77777777" w:rsidR="003361E2" w:rsidRDefault="003361E2">
      <w:pPr>
        <w:spacing w:after="0"/>
        <w:rPr>
          <w:rFonts w:ascii="Times New Roman" w:eastAsia="Times New Roman" w:hAnsi="Times New Roman" w:cs="Times New Roman"/>
        </w:rPr>
      </w:pPr>
    </w:p>
    <w:p w14:paraId="33B326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are you gonna do when they ask for your ID? Forget the uniforms, they’ll just draw attention to yourselves. Those uniforms will work in Zen and Hamilton, but not in Albrook. I’ll get you in.</w:t>
      </w:r>
    </w:p>
    <w:p w14:paraId="7ADFCB4E" w14:textId="77777777" w:rsidR="003361E2" w:rsidRDefault="003361E2">
      <w:pPr>
        <w:spacing w:after="0"/>
        <w:rPr>
          <w:rFonts w:ascii="Times New Roman" w:eastAsia="Times New Roman" w:hAnsi="Times New Roman" w:cs="Times New Roman"/>
        </w:rPr>
      </w:pPr>
    </w:p>
    <w:p w14:paraId="768777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So what’s your plan?</w:t>
      </w:r>
    </w:p>
    <w:p w14:paraId="45F9C56E" w14:textId="77777777" w:rsidR="003361E2" w:rsidRDefault="003361E2">
      <w:pPr>
        <w:spacing w:after="0"/>
        <w:rPr>
          <w:rFonts w:ascii="Times New Roman" w:eastAsia="Times New Roman" w:hAnsi="Times New Roman" w:cs="Times New Roman"/>
        </w:rPr>
      </w:pPr>
    </w:p>
    <w:p w14:paraId="1A17E6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make a diversion and you sneak inside.</w:t>
      </w:r>
    </w:p>
    <w:p w14:paraId="21FE1826" w14:textId="77777777" w:rsidR="003361E2" w:rsidRDefault="003361E2">
      <w:pPr>
        <w:spacing w:after="0"/>
        <w:rPr>
          <w:rFonts w:ascii="Times New Roman" w:eastAsia="Times New Roman" w:hAnsi="Times New Roman" w:cs="Times New Roman"/>
        </w:rPr>
      </w:pPr>
    </w:p>
    <w:p w14:paraId="2BF11C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kind of diversion?</w:t>
      </w:r>
    </w:p>
    <w:p w14:paraId="5BEBE59A" w14:textId="77777777" w:rsidR="003361E2" w:rsidRDefault="003361E2">
      <w:pPr>
        <w:spacing w:after="0"/>
        <w:rPr>
          <w:rFonts w:ascii="Times New Roman" w:eastAsia="Times New Roman" w:hAnsi="Times New Roman" w:cs="Times New Roman"/>
        </w:rPr>
      </w:pPr>
    </w:p>
    <w:p w14:paraId="03D437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got a friend in Hamilton who owes me a favor so we go there first then we go to Albrook. Understand? You get to watch some of my magic. I’m not the only one who can do tricks.</w:t>
      </w:r>
    </w:p>
    <w:p w14:paraId="7F512CC9" w14:textId="77777777" w:rsidR="003361E2" w:rsidRDefault="003361E2">
      <w:pPr>
        <w:spacing w:after="0"/>
        <w:rPr>
          <w:rFonts w:ascii="Times New Roman" w:eastAsia="Times New Roman" w:hAnsi="Times New Roman" w:cs="Times New Roman"/>
        </w:rPr>
      </w:pPr>
    </w:p>
    <w:p w14:paraId="683022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All right, Hamilton it is.</w:t>
      </w:r>
    </w:p>
    <w:p w14:paraId="199F5F4D" w14:textId="77777777" w:rsidR="003361E2" w:rsidRDefault="003361E2">
      <w:pPr>
        <w:spacing w:after="0"/>
        <w:rPr>
          <w:rFonts w:ascii="Times New Roman" w:eastAsia="Times New Roman" w:hAnsi="Times New Roman" w:cs="Times New Roman"/>
        </w:rPr>
      </w:pPr>
    </w:p>
    <w:p w14:paraId="1217C3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pulls Augustus aside.)</w:t>
      </w:r>
    </w:p>
    <w:p w14:paraId="34A928AA" w14:textId="77777777" w:rsidR="003361E2" w:rsidRDefault="003361E2">
      <w:pPr>
        <w:spacing w:after="0"/>
        <w:rPr>
          <w:rFonts w:ascii="Times New Roman" w:eastAsia="Times New Roman" w:hAnsi="Times New Roman" w:cs="Times New Roman"/>
        </w:rPr>
      </w:pPr>
    </w:p>
    <w:p w14:paraId="5889DC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Are you sure you can trust this guy's father?</w:t>
      </w:r>
    </w:p>
    <w:p w14:paraId="3BCE6D59" w14:textId="77777777" w:rsidR="003361E2" w:rsidRDefault="003361E2">
      <w:pPr>
        <w:spacing w:after="0"/>
        <w:rPr>
          <w:rFonts w:ascii="Times New Roman" w:eastAsia="Times New Roman" w:hAnsi="Times New Roman" w:cs="Times New Roman"/>
        </w:rPr>
      </w:pPr>
    </w:p>
    <w:p w14:paraId="7945D2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ascii="Times New Roman" w:eastAsia="Times New Roman" w:hAnsi="Times New Roman" w:cs="Times New Roman"/>
        </w:rPr>
      </w:pPr>
    </w:p>
    <w:p w14:paraId="264109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will now be able to steal from NPC’s on the map, but the player should be careful, if they are caught too many times they will be arrested and half their money will be taken away.)</w:t>
      </w:r>
    </w:p>
    <w:p w14:paraId="280D51DE" w14:textId="77777777" w:rsidR="003361E2" w:rsidRDefault="00000000">
      <w:pPr>
        <w:pStyle w:val="Heading1"/>
      </w:pPr>
      <w:bookmarkStart w:id="338" w:name="_z80insw9vn0s" w:colFirst="0" w:colLast="0"/>
      <w:bookmarkStart w:id="339" w:name="_Toc189930192"/>
      <w:bookmarkEnd w:id="338"/>
      <w:r>
        <w:lastRenderedPageBreak/>
        <w:t>Hamilton</w:t>
      </w:r>
      <w:bookmarkEnd w:id="339"/>
    </w:p>
    <w:p w14:paraId="220A7529" w14:textId="77777777" w:rsidR="003361E2" w:rsidRDefault="00000000">
      <w:pPr>
        <w:pStyle w:val="Heading2"/>
      </w:pPr>
      <w:bookmarkStart w:id="340" w:name="_x1kvfqeogz2x" w:colFirst="0" w:colLast="0"/>
      <w:bookmarkStart w:id="341" w:name="_Toc189930193"/>
      <w:bookmarkEnd w:id="340"/>
      <w:r>
        <w:t>People of Hamilton</w:t>
      </w:r>
      <w:bookmarkEnd w:id="341"/>
    </w:p>
    <w:p w14:paraId="063D72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ascii="Times New Roman" w:eastAsia="Times New Roman" w:hAnsi="Times New Roman" w:cs="Times New Roman"/>
        </w:rPr>
      </w:pPr>
    </w:p>
    <w:p w14:paraId="3A8D40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ascii="Times New Roman" w:eastAsia="Times New Roman" w:hAnsi="Times New Roman" w:cs="Times New Roman"/>
        </w:rPr>
      </w:pPr>
    </w:p>
    <w:p w14:paraId="6480C1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14:paraId="3A865D35" w14:textId="77777777" w:rsidR="003361E2" w:rsidRDefault="003361E2">
      <w:pPr>
        <w:spacing w:after="0"/>
        <w:rPr>
          <w:rFonts w:ascii="Times New Roman" w:eastAsia="Times New Roman" w:hAnsi="Times New Roman" w:cs="Times New Roman"/>
        </w:rPr>
      </w:pPr>
    </w:p>
    <w:p w14:paraId="4FB286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ascii="Times New Roman" w:eastAsia="Times New Roman" w:hAnsi="Times New Roman" w:cs="Times New Roman"/>
        </w:rPr>
      </w:pPr>
    </w:p>
    <w:p w14:paraId="542628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14:paraId="56FA0C95" w14:textId="77777777" w:rsidR="003361E2" w:rsidRDefault="003361E2">
      <w:pPr>
        <w:spacing w:after="0"/>
        <w:rPr>
          <w:rFonts w:ascii="Times New Roman" w:eastAsia="Times New Roman" w:hAnsi="Times New Roman" w:cs="Times New Roman"/>
        </w:rPr>
      </w:pPr>
    </w:p>
    <w:p w14:paraId="51C1A4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2: Hell yes.</w:t>
      </w:r>
    </w:p>
    <w:p w14:paraId="0CD8F29A" w14:textId="77777777" w:rsidR="003361E2" w:rsidRDefault="003361E2">
      <w:pPr>
        <w:spacing w:after="0"/>
        <w:rPr>
          <w:rFonts w:ascii="Times New Roman" w:eastAsia="Times New Roman" w:hAnsi="Times New Roman" w:cs="Times New Roman"/>
        </w:rPr>
      </w:pPr>
    </w:p>
    <w:p w14:paraId="79DFA3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getting frustrated): Their god is real, we saw it that day. He went out before them and destroyed some of our strongest soldiers.</w:t>
      </w:r>
    </w:p>
    <w:p w14:paraId="139285D6" w14:textId="77777777" w:rsidR="003361E2" w:rsidRDefault="003361E2">
      <w:pPr>
        <w:spacing w:after="0"/>
        <w:rPr>
          <w:rFonts w:ascii="Times New Roman" w:eastAsia="Times New Roman" w:hAnsi="Times New Roman" w:cs="Times New Roman"/>
        </w:rPr>
      </w:pPr>
    </w:p>
    <w:p w14:paraId="772510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1: Enough talk to these crazy Rediits. Get on into Hamilton and do your business. Our shops sell some unique combat items that might help you on your way. Welcome to Hamilton gentlemen.</w:t>
      </w:r>
    </w:p>
    <w:p w14:paraId="6408FD11" w14:textId="77777777" w:rsidR="003361E2" w:rsidRDefault="003361E2">
      <w:pPr>
        <w:spacing w:after="0"/>
        <w:rPr>
          <w:rFonts w:ascii="Times New Roman" w:eastAsia="Times New Roman" w:hAnsi="Times New Roman" w:cs="Times New Roman"/>
        </w:rPr>
      </w:pPr>
    </w:p>
    <w:p w14:paraId="47E162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Lady on the street: I’m saving money to go to Albrook. I want to get off this horrible continent and away from those horrible Rediits. This has to be the most backwards place in all of Gaia.</w:t>
      </w:r>
    </w:p>
    <w:p w14:paraId="2C8C7C80" w14:textId="77777777" w:rsidR="003361E2" w:rsidRDefault="003361E2">
      <w:pPr>
        <w:spacing w:after="0"/>
        <w:rPr>
          <w:rFonts w:ascii="Times New Roman" w:eastAsia="Times New Roman" w:hAnsi="Times New Roman" w:cs="Times New Roman"/>
        </w:rPr>
      </w:pPr>
    </w:p>
    <w:p w14:paraId="249116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on the street: My son just enlisted with the Reditus. I hope he’s okay after their defeat at the Rediit Camp.</w:t>
      </w:r>
    </w:p>
    <w:p w14:paraId="6D1C5B65" w14:textId="77777777" w:rsidR="003361E2" w:rsidRDefault="003361E2">
      <w:pPr>
        <w:spacing w:after="0"/>
        <w:rPr>
          <w:rFonts w:ascii="Times New Roman" w:eastAsia="Times New Roman" w:hAnsi="Times New Roman" w:cs="Times New Roman"/>
        </w:rPr>
      </w:pPr>
    </w:p>
    <w:p w14:paraId="73EB28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Trader: I’ll trade you one medkit for a Rabid Rabbit Skin.</w:t>
      </w:r>
    </w:p>
    <w:p w14:paraId="1F8CFF76" w14:textId="77777777" w:rsidR="003361E2" w:rsidRDefault="003361E2">
      <w:pPr>
        <w:spacing w:after="0"/>
        <w:rPr>
          <w:rFonts w:ascii="Times New Roman" w:eastAsia="Times New Roman" w:hAnsi="Times New Roman" w:cs="Times New Roman"/>
        </w:rPr>
      </w:pPr>
    </w:p>
    <w:p w14:paraId="7F310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How can those people survive in the Heremus? That place has been devoid of life since the Magicius Wars. It’s a shame we have to share the same </w:t>
      </w:r>
      <w:r>
        <w:rPr>
          <w:rFonts w:ascii="Times New Roman" w:eastAsia="Times New Roman" w:hAnsi="Times New Roman" w:cs="Times New Roman"/>
          <w:color w:val="000000"/>
        </w:rPr>
        <w:lastRenderedPageBreak/>
        <w:t>continent with these people. The Reditus should have wiped them out when they had the chance.</w:t>
      </w:r>
    </w:p>
    <w:p w14:paraId="1702CE81" w14:textId="77777777" w:rsidR="003361E2" w:rsidRDefault="003361E2">
      <w:pPr>
        <w:spacing w:after="0"/>
        <w:rPr>
          <w:rFonts w:ascii="Times New Roman" w:eastAsia="Times New Roman" w:hAnsi="Times New Roman" w:cs="Times New Roman"/>
        </w:rPr>
      </w:pPr>
    </w:p>
    <w:p w14:paraId="61B8F3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husband: Well, with the war between Tonsorem and Kohlingen brewing in the Rediits on the rise. The world is looking more dangerous than it ever has before. I think I’ll send my child to the mainland for education.</w:t>
      </w:r>
    </w:p>
    <w:p w14:paraId="0F66DC8D" w14:textId="77777777" w:rsidR="003361E2" w:rsidRDefault="003361E2">
      <w:pPr>
        <w:spacing w:after="0"/>
        <w:rPr>
          <w:rFonts w:ascii="Times New Roman" w:eastAsia="Times New Roman" w:hAnsi="Times New Roman" w:cs="Times New Roman"/>
        </w:rPr>
      </w:pPr>
    </w:p>
    <w:p w14:paraId="7827D3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child: I don’t want to study in the mainland. All my friends are here. Rediits or not, I’m staying here.</w:t>
      </w:r>
    </w:p>
    <w:p w14:paraId="2ADB84E3" w14:textId="77777777" w:rsidR="003361E2" w:rsidRDefault="003361E2">
      <w:pPr>
        <w:spacing w:after="0"/>
        <w:rPr>
          <w:rFonts w:ascii="Times New Roman" w:eastAsia="Times New Roman" w:hAnsi="Times New Roman" w:cs="Times New Roman"/>
        </w:rPr>
      </w:pPr>
    </w:p>
    <w:p w14:paraId="4285C1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 owner: Reditus soldiers, finally I’ll get some good business.</w:t>
      </w:r>
    </w:p>
    <w:p w14:paraId="205DE8FB" w14:textId="77777777" w:rsidR="003361E2" w:rsidRDefault="003361E2">
      <w:pPr>
        <w:spacing w:after="0"/>
        <w:rPr>
          <w:rFonts w:ascii="Times New Roman" w:eastAsia="Times New Roman" w:hAnsi="Times New Roman" w:cs="Times New Roman"/>
        </w:rPr>
      </w:pPr>
    </w:p>
    <w:p w14:paraId="4DBF9A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Business Bright</w:t>
      </w:r>
    </w:p>
    <w:p w14:paraId="3B35EFB9"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Felnis’s Plague</w:t>
      </w:r>
    </w:p>
    <w:p w14:paraId="1F3A642D"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Crystal Corydon Deus</w:t>
      </w:r>
    </w:p>
    <w:p w14:paraId="1E21CF44"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Knight</w:t>
      </w:r>
    </w:p>
    <w:p w14:paraId="12193108"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Cid’s Special</w:t>
      </w:r>
    </w:p>
    <w:p w14:paraId="6B7AC4C3" w14:textId="77777777" w:rsidR="003361E2" w:rsidRDefault="003361E2">
      <w:pPr>
        <w:spacing w:after="240"/>
        <w:rPr>
          <w:rFonts w:ascii="Times New Roman" w:eastAsia="Times New Roman" w:hAnsi="Times New Roman" w:cs="Times New Roman"/>
        </w:rPr>
      </w:pPr>
    </w:p>
    <w:p w14:paraId="5FDB6A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Waitress: I put in papers to become a waitress in Albrook, but I’m still waiting for their approval.</w:t>
      </w:r>
    </w:p>
    <w:p w14:paraId="7F88B599" w14:textId="77777777" w:rsidR="003361E2" w:rsidRDefault="003361E2">
      <w:pPr>
        <w:spacing w:after="0"/>
        <w:rPr>
          <w:rFonts w:ascii="Times New Roman" w:eastAsia="Times New Roman" w:hAnsi="Times New Roman" w:cs="Times New Roman"/>
        </w:rPr>
      </w:pPr>
    </w:p>
    <w:p w14:paraId="3AABBB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at a bar: The bartender brews his own beer. It’s the best in the Southern Continent.</w:t>
      </w:r>
    </w:p>
    <w:p w14:paraId="693D313E" w14:textId="77777777" w:rsidR="003361E2" w:rsidRDefault="003361E2">
      <w:pPr>
        <w:spacing w:after="0"/>
        <w:rPr>
          <w:rFonts w:ascii="Times New Roman" w:eastAsia="Times New Roman" w:hAnsi="Times New Roman" w:cs="Times New Roman"/>
        </w:rPr>
      </w:pPr>
    </w:p>
    <w:p w14:paraId="6B9701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Armorer: We make weapons and armor and sell it at a wholesale rate to Ehsran. What would you like? Since you’re Reditus soldiers I will give you a discount.</w:t>
      </w:r>
    </w:p>
    <w:p w14:paraId="1B14D32C" w14:textId="77777777" w:rsidR="003361E2" w:rsidRDefault="003361E2">
      <w:pPr>
        <w:spacing w:after="0"/>
        <w:rPr>
          <w:rFonts w:ascii="Times New Roman" w:eastAsia="Times New Roman" w:hAnsi="Times New Roman" w:cs="Times New Roman"/>
        </w:rPr>
      </w:pPr>
    </w:p>
    <w:p w14:paraId="08F5FE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14:paraId="60409512" w14:textId="77777777" w:rsidR="003361E2" w:rsidRDefault="003361E2">
      <w:pPr>
        <w:spacing w:after="0"/>
        <w:rPr>
          <w:rFonts w:ascii="Times New Roman" w:eastAsia="Times New Roman" w:hAnsi="Times New Roman" w:cs="Times New Roman"/>
        </w:rPr>
      </w:pPr>
    </w:p>
    <w:p w14:paraId="28A3B3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Jester: Yeah we can arrange those papers let me talk to my superior. But I need payment upfront.</w:t>
      </w:r>
    </w:p>
    <w:p w14:paraId="2B252991" w14:textId="77777777" w:rsidR="003361E2" w:rsidRDefault="003361E2">
      <w:pPr>
        <w:spacing w:after="0"/>
        <w:rPr>
          <w:rFonts w:ascii="Times New Roman" w:eastAsia="Times New Roman" w:hAnsi="Times New Roman" w:cs="Times New Roman"/>
        </w:rPr>
      </w:pPr>
    </w:p>
    <w:p w14:paraId="4BB862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sure, here. (Player receives 100 G.)</w:t>
      </w:r>
    </w:p>
    <w:p w14:paraId="7B9F76B6" w14:textId="77777777" w:rsidR="003361E2" w:rsidRDefault="003361E2">
      <w:pPr>
        <w:spacing w:after="0"/>
        <w:rPr>
          <w:rFonts w:ascii="Times New Roman" w:eastAsia="Times New Roman" w:hAnsi="Times New Roman" w:cs="Times New Roman"/>
        </w:rPr>
      </w:pPr>
    </w:p>
    <w:p w14:paraId="2F9A2F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Augustus is walking away.) Augustus: Happy?</w:t>
      </w:r>
    </w:p>
    <w:p w14:paraId="49199C65" w14:textId="77777777" w:rsidR="003361E2" w:rsidRDefault="003361E2">
      <w:pPr>
        <w:spacing w:after="0"/>
        <w:rPr>
          <w:rFonts w:ascii="Times New Roman" w:eastAsia="Times New Roman" w:hAnsi="Times New Roman" w:cs="Times New Roman"/>
        </w:rPr>
      </w:pPr>
    </w:p>
    <w:p w14:paraId="7691B2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50 is yours and 50 is mine. Without your Reditus uniform my scam was doomed to fail.</w:t>
      </w:r>
    </w:p>
    <w:p w14:paraId="4E8AC91A" w14:textId="77777777" w:rsidR="003361E2" w:rsidRDefault="003361E2">
      <w:pPr>
        <w:spacing w:after="0"/>
        <w:rPr>
          <w:rFonts w:ascii="Times New Roman" w:eastAsia="Times New Roman" w:hAnsi="Times New Roman" w:cs="Times New Roman"/>
        </w:rPr>
      </w:pPr>
    </w:p>
    <w:p w14:paraId="3D51C6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Augustus: Sir, I believe you should quit gambling and focus on your family.</w:t>
      </w:r>
    </w:p>
    <w:p w14:paraId="053A3251" w14:textId="77777777" w:rsidR="003361E2" w:rsidRDefault="003361E2">
      <w:pPr>
        <w:spacing w:after="0"/>
        <w:rPr>
          <w:rFonts w:ascii="Times New Roman" w:eastAsia="Times New Roman" w:hAnsi="Times New Roman" w:cs="Times New Roman"/>
        </w:rPr>
      </w:pPr>
    </w:p>
    <w:p w14:paraId="24A8F7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342" w:name="_dp0it4tb3e3x" w:colFirst="0" w:colLast="0"/>
      <w:bookmarkStart w:id="343" w:name="_Toc189930194"/>
      <w:bookmarkEnd w:id="342"/>
      <w:r>
        <w:t>Shady Man’s Fight Club</w:t>
      </w:r>
      <w:bookmarkEnd w:id="343"/>
    </w:p>
    <w:p w14:paraId="62882A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Well look with the Kwehs dragged in. If it isn’t Jester, the scam man of the Southern Lands. What shady work you got for me now?</w:t>
      </w:r>
    </w:p>
    <w:p w14:paraId="1CCE1FC9" w14:textId="77777777" w:rsidR="003361E2" w:rsidRDefault="003361E2">
      <w:pPr>
        <w:spacing w:after="0"/>
        <w:rPr>
          <w:rFonts w:ascii="Times New Roman" w:eastAsia="Times New Roman" w:hAnsi="Times New Roman" w:cs="Times New Roman"/>
        </w:rPr>
      </w:pPr>
    </w:p>
    <w:p w14:paraId="2AA613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just came to see how you’re doing.</w:t>
      </w:r>
    </w:p>
    <w:p w14:paraId="4045DE4D" w14:textId="77777777" w:rsidR="003361E2" w:rsidRDefault="003361E2">
      <w:pPr>
        <w:spacing w:after="0"/>
        <w:rPr>
          <w:rFonts w:ascii="Times New Roman" w:eastAsia="Times New Roman" w:hAnsi="Times New Roman" w:cs="Times New Roman"/>
        </w:rPr>
      </w:pPr>
    </w:p>
    <w:p w14:paraId="536E05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p>
    <w:p w14:paraId="68FB3D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ascii="Times New Roman" w:eastAsia="Times New Roman" w:hAnsi="Times New Roman" w:cs="Times New Roman"/>
        </w:rPr>
      </w:pPr>
    </w:p>
    <w:p w14:paraId="2B4D0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And who are your friends?</w:t>
      </w:r>
    </w:p>
    <w:p w14:paraId="460AE4E6" w14:textId="77777777" w:rsidR="003361E2" w:rsidRDefault="003361E2">
      <w:pPr>
        <w:spacing w:after="0"/>
        <w:rPr>
          <w:rFonts w:ascii="Times New Roman" w:eastAsia="Times New Roman" w:hAnsi="Times New Roman" w:cs="Times New Roman"/>
        </w:rPr>
      </w:pPr>
    </w:p>
    <w:p w14:paraId="2AFC34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And since when do you give a damn who I work with?</w:t>
      </w:r>
    </w:p>
    <w:p w14:paraId="2880AADA" w14:textId="77777777" w:rsidR="003361E2" w:rsidRDefault="003361E2">
      <w:pPr>
        <w:spacing w:after="0"/>
        <w:rPr>
          <w:rFonts w:ascii="Times New Roman" w:eastAsia="Times New Roman" w:hAnsi="Times New Roman" w:cs="Times New Roman"/>
        </w:rPr>
      </w:pPr>
    </w:p>
    <w:p w14:paraId="6B2745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right. So what do you want?</w:t>
      </w:r>
    </w:p>
    <w:p w14:paraId="5CAC1823" w14:textId="77777777" w:rsidR="003361E2" w:rsidRDefault="003361E2">
      <w:pPr>
        <w:spacing w:after="0"/>
        <w:rPr>
          <w:rFonts w:ascii="Times New Roman" w:eastAsia="Times New Roman" w:hAnsi="Times New Roman" w:cs="Times New Roman"/>
        </w:rPr>
      </w:pPr>
    </w:p>
    <w:p w14:paraId="5126EF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want papers to get into Albrook and a ticket to a ship that goes to the mainland.</w:t>
      </w:r>
    </w:p>
    <w:p w14:paraId="5DCD3333" w14:textId="77777777" w:rsidR="003361E2" w:rsidRDefault="003361E2">
      <w:pPr>
        <w:spacing w:after="0"/>
        <w:rPr>
          <w:rFonts w:ascii="Times New Roman" w:eastAsia="Times New Roman" w:hAnsi="Times New Roman" w:cs="Times New Roman"/>
        </w:rPr>
      </w:pPr>
    </w:p>
    <w:p w14:paraId="243208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That’s an expensive proposition you have for me.</w:t>
      </w:r>
    </w:p>
    <w:p w14:paraId="2E833322" w14:textId="77777777" w:rsidR="003361E2" w:rsidRDefault="003361E2">
      <w:pPr>
        <w:spacing w:after="0"/>
        <w:rPr>
          <w:rFonts w:ascii="Times New Roman" w:eastAsia="Times New Roman" w:hAnsi="Times New Roman" w:cs="Times New Roman"/>
        </w:rPr>
      </w:pPr>
    </w:p>
    <w:p w14:paraId="7A4D5C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the man who can do it, right?</w:t>
      </w:r>
    </w:p>
    <w:p w14:paraId="04F08F5D" w14:textId="77777777" w:rsidR="003361E2" w:rsidRDefault="003361E2">
      <w:pPr>
        <w:spacing w:after="0"/>
        <w:rPr>
          <w:rFonts w:ascii="Times New Roman" w:eastAsia="Times New Roman" w:hAnsi="Times New Roman" w:cs="Times New Roman"/>
        </w:rPr>
      </w:pPr>
    </w:p>
    <w:p w14:paraId="1BB886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For the right price. 100,000 G.</w:t>
      </w:r>
    </w:p>
    <w:p w14:paraId="111374EA" w14:textId="77777777" w:rsidR="003361E2" w:rsidRDefault="003361E2">
      <w:pPr>
        <w:spacing w:after="0"/>
        <w:rPr>
          <w:rFonts w:ascii="Times New Roman" w:eastAsia="Times New Roman" w:hAnsi="Times New Roman" w:cs="Times New Roman"/>
        </w:rPr>
      </w:pPr>
    </w:p>
    <w:p w14:paraId="3278F5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he mad?</w:t>
      </w:r>
    </w:p>
    <w:p w14:paraId="656458BB" w14:textId="77777777" w:rsidR="003361E2" w:rsidRDefault="003361E2">
      <w:pPr>
        <w:spacing w:after="0"/>
        <w:rPr>
          <w:rFonts w:ascii="Times New Roman" w:eastAsia="Times New Roman" w:hAnsi="Times New Roman" w:cs="Times New Roman"/>
        </w:rPr>
      </w:pPr>
    </w:p>
    <w:p w14:paraId="55ACF3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got this. We don’t have 100,000 G. Maybe we can offer you services in its place?</w:t>
      </w:r>
    </w:p>
    <w:p w14:paraId="670BE87E" w14:textId="77777777" w:rsidR="003361E2" w:rsidRDefault="003361E2">
      <w:pPr>
        <w:spacing w:after="0"/>
        <w:rPr>
          <w:rFonts w:ascii="Times New Roman" w:eastAsia="Times New Roman" w:hAnsi="Times New Roman" w:cs="Times New Roman"/>
        </w:rPr>
      </w:pPr>
    </w:p>
    <w:p w14:paraId="4EE304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ascii="Times New Roman" w:eastAsia="Times New Roman" w:hAnsi="Times New Roman" w:cs="Times New Roman"/>
        </w:rPr>
      </w:pPr>
    </w:p>
    <w:p w14:paraId="2ABA16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am.</w:t>
      </w:r>
    </w:p>
    <w:p w14:paraId="40025895" w14:textId="77777777" w:rsidR="003361E2" w:rsidRDefault="003361E2">
      <w:pPr>
        <w:spacing w:after="0"/>
        <w:rPr>
          <w:rFonts w:ascii="Times New Roman" w:eastAsia="Times New Roman" w:hAnsi="Times New Roman" w:cs="Times New Roman"/>
        </w:rPr>
      </w:pPr>
    </w:p>
    <w:p w14:paraId="350D13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you dare.</w:t>
      </w:r>
    </w:p>
    <w:p w14:paraId="51C1ABEF" w14:textId="77777777" w:rsidR="003361E2" w:rsidRDefault="003361E2">
      <w:pPr>
        <w:spacing w:after="0"/>
        <w:rPr>
          <w:rFonts w:ascii="Times New Roman" w:eastAsia="Times New Roman" w:hAnsi="Times New Roman" w:cs="Times New Roman"/>
        </w:rPr>
      </w:pPr>
    </w:p>
    <w:p w14:paraId="0DEDC4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enter and fight for me and you win. I’ll arrange papers and a ticket for you, deal?</w:t>
      </w:r>
    </w:p>
    <w:p w14:paraId="75A93893" w14:textId="77777777" w:rsidR="003361E2" w:rsidRDefault="003361E2">
      <w:pPr>
        <w:spacing w:after="0"/>
        <w:rPr>
          <w:rFonts w:ascii="Times New Roman" w:eastAsia="Times New Roman" w:hAnsi="Times New Roman" w:cs="Times New Roman"/>
        </w:rPr>
      </w:pPr>
    </w:p>
    <w:p w14:paraId="77EC56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How many times do I have to win?</w:t>
      </w:r>
    </w:p>
    <w:p w14:paraId="40B53F4C" w14:textId="77777777" w:rsidR="003361E2" w:rsidRDefault="003361E2">
      <w:pPr>
        <w:spacing w:after="0"/>
        <w:rPr>
          <w:rFonts w:ascii="Times New Roman" w:eastAsia="Times New Roman" w:hAnsi="Times New Roman" w:cs="Times New Roman"/>
        </w:rPr>
      </w:pPr>
    </w:p>
    <w:p w14:paraId="044A18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Until they crown you champion. Remember this is no holds bar type of fighting. The champion, “Killer Mad Dog Felnis” will do whatever it takes to win. Last bout he bit off a man’s ear.</w:t>
      </w:r>
    </w:p>
    <w:p w14:paraId="2989BBEF" w14:textId="77777777" w:rsidR="003361E2" w:rsidRDefault="003361E2">
      <w:pPr>
        <w:spacing w:after="0"/>
        <w:rPr>
          <w:rFonts w:ascii="Times New Roman" w:eastAsia="Times New Roman" w:hAnsi="Times New Roman" w:cs="Times New Roman"/>
        </w:rPr>
      </w:pPr>
    </w:p>
    <w:p w14:paraId="23FB9A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has gotten into you?</w:t>
      </w:r>
    </w:p>
    <w:p w14:paraId="065F9F24" w14:textId="77777777" w:rsidR="003361E2" w:rsidRDefault="003361E2">
      <w:pPr>
        <w:spacing w:after="0"/>
        <w:rPr>
          <w:rFonts w:ascii="Times New Roman" w:eastAsia="Times New Roman" w:hAnsi="Times New Roman" w:cs="Times New Roman"/>
        </w:rPr>
      </w:pPr>
    </w:p>
    <w:p w14:paraId="1D68D8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got this, we need those papers.</w:t>
      </w:r>
    </w:p>
    <w:p w14:paraId="5A3D2DF2" w14:textId="77777777" w:rsidR="003361E2" w:rsidRDefault="003361E2">
      <w:pPr>
        <w:spacing w:after="0"/>
        <w:rPr>
          <w:rFonts w:ascii="Times New Roman" w:eastAsia="Times New Roman" w:hAnsi="Times New Roman" w:cs="Times New Roman"/>
        </w:rPr>
      </w:pPr>
    </w:p>
    <w:p w14:paraId="781892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can win this I know. Corydon Deus is with you.</w:t>
      </w:r>
    </w:p>
    <w:p w14:paraId="61ACAC73" w14:textId="77777777" w:rsidR="003361E2" w:rsidRDefault="003361E2">
      <w:pPr>
        <w:spacing w:after="0"/>
        <w:rPr>
          <w:rFonts w:ascii="Times New Roman" w:eastAsia="Times New Roman" w:hAnsi="Times New Roman" w:cs="Times New Roman"/>
        </w:rPr>
      </w:pPr>
    </w:p>
    <w:p w14:paraId="3860AB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Rediits.  O my Jester, you really got yourself in some deep shit now.  Regardless, a deal is a deal no matter who it’s with.  Are you in? </w:t>
      </w:r>
    </w:p>
    <w:p w14:paraId="6F9BFF94" w14:textId="77777777" w:rsidR="003361E2" w:rsidRDefault="003361E2">
      <w:pPr>
        <w:spacing w:after="0"/>
        <w:rPr>
          <w:rFonts w:ascii="Times New Roman" w:eastAsia="Times New Roman" w:hAnsi="Times New Roman" w:cs="Times New Roman"/>
        </w:rPr>
      </w:pPr>
    </w:p>
    <w:p w14:paraId="4EA8D2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in. When do I fight?</w:t>
      </w:r>
    </w:p>
    <w:p w14:paraId="3D994983" w14:textId="77777777" w:rsidR="003361E2" w:rsidRDefault="003361E2">
      <w:pPr>
        <w:spacing w:after="0"/>
        <w:rPr>
          <w:rFonts w:ascii="Times New Roman" w:eastAsia="Times New Roman" w:hAnsi="Times New Roman" w:cs="Times New Roman"/>
        </w:rPr>
      </w:pPr>
    </w:p>
    <w:p w14:paraId="3CA609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ascii="Times New Roman" w:eastAsia="Times New Roman" w:hAnsi="Times New Roman" w:cs="Times New Roman"/>
        </w:rPr>
      </w:pPr>
    </w:p>
    <w:p w14:paraId="19D626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leave and stay at the inn for the fight to begin tomorrow)</w:t>
      </w:r>
    </w:p>
    <w:p w14:paraId="477D1648" w14:textId="77777777" w:rsidR="003361E2" w:rsidRDefault="003361E2">
      <w:pPr>
        <w:spacing w:after="0"/>
        <w:rPr>
          <w:rFonts w:ascii="Times New Roman" w:eastAsia="Times New Roman" w:hAnsi="Times New Roman" w:cs="Times New Roman"/>
        </w:rPr>
      </w:pPr>
    </w:p>
    <w:p w14:paraId="24CCB6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ascii="Times New Roman" w:eastAsia="Times New Roman" w:hAnsi="Times New Roman" w:cs="Times New Roman"/>
        </w:rPr>
      </w:pPr>
    </w:p>
    <w:p w14:paraId="065745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learns haste.)</w:t>
      </w:r>
    </w:p>
    <w:p w14:paraId="5D18E420" w14:textId="77777777" w:rsidR="003361E2" w:rsidRDefault="003361E2">
      <w:pPr>
        <w:spacing w:after="0"/>
        <w:rPr>
          <w:rFonts w:ascii="Times New Roman" w:eastAsia="Times New Roman" w:hAnsi="Times New Roman" w:cs="Times New Roman"/>
        </w:rPr>
      </w:pPr>
    </w:p>
    <w:p w14:paraId="1EF477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 take care of yourself there. We didn’t come all this way so you can die on our honeymoon.</w:t>
      </w:r>
    </w:p>
    <w:p w14:paraId="238B7FEA" w14:textId="77777777" w:rsidR="003361E2" w:rsidRDefault="003361E2">
      <w:pPr>
        <w:spacing w:after="0"/>
        <w:rPr>
          <w:rFonts w:ascii="Times New Roman" w:eastAsia="Times New Roman" w:hAnsi="Times New Roman" w:cs="Times New Roman"/>
        </w:rPr>
      </w:pPr>
    </w:p>
    <w:p w14:paraId="39B6F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is ready to fight they must go to the inn and rest.)</w:t>
      </w:r>
    </w:p>
    <w:p w14:paraId="3AAFDCA4" w14:textId="77777777" w:rsidR="003361E2" w:rsidRDefault="003361E2">
      <w:pPr>
        <w:spacing w:after="0"/>
        <w:rPr>
          <w:rFonts w:ascii="Times New Roman" w:eastAsia="Times New Roman" w:hAnsi="Times New Roman" w:cs="Times New Roman"/>
        </w:rPr>
      </w:pPr>
    </w:p>
    <w:p w14:paraId="07B045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14:paraId="1063B213" w14:textId="77777777" w:rsidR="003361E2" w:rsidRDefault="003361E2">
      <w:pPr>
        <w:spacing w:after="0"/>
        <w:rPr>
          <w:rFonts w:ascii="Times New Roman" w:eastAsia="Times New Roman" w:hAnsi="Times New Roman" w:cs="Times New Roman"/>
        </w:rPr>
      </w:pPr>
    </w:p>
    <w:p w14:paraId="5BB350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Albrook Bully: Ooooh! I’m crazy! I’m going to kill you!</w:t>
      </w:r>
    </w:p>
    <w:p w14:paraId="0913EC8E" w14:textId="77777777" w:rsidR="003361E2" w:rsidRDefault="003361E2">
      <w:pPr>
        <w:spacing w:after="0"/>
        <w:rPr>
          <w:rFonts w:ascii="Times New Roman" w:eastAsia="Times New Roman" w:hAnsi="Times New Roman" w:cs="Times New Roman"/>
        </w:rPr>
      </w:pPr>
    </w:p>
    <w:p w14:paraId="5C66BC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ascii="Times New Roman" w:eastAsia="Times New Roman" w:hAnsi="Times New Roman" w:cs="Times New Roman"/>
        </w:rPr>
      </w:pPr>
    </w:p>
    <w:p w14:paraId="0EA54A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doing a good job Caeser. Keep it up. Is it me or are you moving faster?</w:t>
      </w:r>
    </w:p>
    <w:p w14:paraId="76262DDD" w14:textId="77777777" w:rsidR="003361E2" w:rsidRDefault="003361E2">
      <w:pPr>
        <w:spacing w:after="0"/>
        <w:rPr>
          <w:rFonts w:ascii="Times New Roman" w:eastAsia="Times New Roman" w:hAnsi="Times New Roman" w:cs="Times New Roman"/>
        </w:rPr>
      </w:pPr>
    </w:p>
    <w:p w14:paraId="31BA5C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am, aren’t I?</w:t>
      </w:r>
    </w:p>
    <w:p w14:paraId="557916EB" w14:textId="77777777" w:rsidR="003361E2" w:rsidRDefault="003361E2">
      <w:pPr>
        <w:spacing w:after="0"/>
        <w:rPr>
          <w:rFonts w:ascii="Times New Roman" w:eastAsia="Times New Roman" w:hAnsi="Times New Roman" w:cs="Times New Roman"/>
        </w:rPr>
      </w:pPr>
    </w:p>
    <w:p w14:paraId="217114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you been working out?</w:t>
      </w:r>
    </w:p>
    <w:p w14:paraId="0A21F3A1" w14:textId="77777777" w:rsidR="003361E2" w:rsidRDefault="003361E2">
      <w:pPr>
        <w:spacing w:after="0"/>
        <w:rPr>
          <w:rFonts w:ascii="Times New Roman" w:eastAsia="Times New Roman" w:hAnsi="Times New Roman" w:cs="Times New Roman"/>
        </w:rPr>
      </w:pPr>
    </w:p>
    <w:p w14:paraId="538C12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ascii="Times New Roman" w:eastAsia="Times New Roman" w:hAnsi="Times New Roman" w:cs="Times New Roman"/>
        </w:rPr>
      </w:pPr>
    </w:p>
    <w:p w14:paraId="3898D1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Keep it up.</w:t>
      </w:r>
    </w:p>
    <w:p w14:paraId="59AA34BA" w14:textId="77777777" w:rsidR="003361E2" w:rsidRDefault="003361E2">
      <w:pPr>
        <w:spacing w:after="0"/>
        <w:rPr>
          <w:rFonts w:ascii="Times New Roman" w:eastAsia="Times New Roman" w:hAnsi="Times New Roman" w:cs="Times New Roman"/>
        </w:rPr>
      </w:pPr>
    </w:p>
    <w:p w14:paraId="71B5AE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ascii="Times New Roman" w:eastAsia="Times New Roman" w:hAnsi="Times New Roman" w:cs="Times New Roman"/>
        </w:rPr>
      </w:pPr>
    </w:p>
    <w:p w14:paraId="0F1109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Ouch! That hurts!</w:t>
      </w:r>
    </w:p>
    <w:p w14:paraId="1BB635C5" w14:textId="77777777" w:rsidR="003361E2" w:rsidRDefault="003361E2">
      <w:pPr>
        <w:spacing w:after="0"/>
        <w:rPr>
          <w:rFonts w:ascii="Times New Roman" w:eastAsia="Times New Roman" w:hAnsi="Times New Roman" w:cs="Times New Roman"/>
        </w:rPr>
      </w:pPr>
    </w:p>
    <w:p w14:paraId="38397F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 really paid attention to our Rediit fight training when we were younger. I just did enough to pass.</w:t>
      </w:r>
    </w:p>
    <w:p w14:paraId="10D5009E" w14:textId="77777777" w:rsidR="003361E2" w:rsidRDefault="003361E2">
      <w:pPr>
        <w:spacing w:after="0"/>
        <w:rPr>
          <w:rFonts w:ascii="Times New Roman" w:eastAsia="Times New Roman" w:hAnsi="Times New Roman" w:cs="Times New Roman"/>
        </w:rPr>
      </w:pPr>
    </w:p>
    <w:p w14:paraId="568572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ascii="Times New Roman" w:eastAsia="Times New Roman" w:hAnsi="Times New Roman" w:cs="Times New Roman"/>
        </w:rPr>
      </w:pPr>
    </w:p>
    <w:p w14:paraId="463642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weren’t that bad. A little bit of time and you’d be a fine engineer.</w:t>
      </w:r>
    </w:p>
    <w:p w14:paraId="2AA250A4" w14:textId="77777777" w:rsidR="003361E2" w:rsidRDefault="003361E2">
      <w:pPr>
        <w:spacing w:after="0"/>
        <w:rPr>
          <w:rFonts w:ascii="Times New Roman" w:eastAsia="Times New Roman" w:hAnsi="Times New Roman" w:cs="Times New Roman"/>
        </w:rPr>
      </w:pPr>
    </w:p>
    <w:p w14:paraId="2FFC6E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But here I am fighting in the arena in Reditus held territory. Who’d have thought?</w:t>
      </w:r>
    </w:p>
    <w:p w14:paraId="0219DDEE" w14:textId="77777777" w:rsidR="003361E2" w:rsidRDefault="003361E2">
      <w:pPr>
        <w:spacing w:after="0"/>
        <w:rPr>
          <w:rFonts w:ascii="Times New Roman" w:eastAsia="Times New Roman" w:hAnsi="Times New Roman" w:cs="Times New Roman"/>
        </w:rPr>
      </w:pPr>
    </w:p>
    <w:p w14:paraId="3563A3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ascii="Times New Roman" w:eastAsia="Times New Roman" w:hAnsi="Times New Roman" w:cs="Times New Roman"/>
        </w:rPr>
      </w:pPr>
    </w:p>
    <w:p w14:paraId="06A137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got this. I got it.</w:t>
      </w:r>
    </w:p>
    <w:p w14:paraId="71E5CC72" w14:textId="77777777" w:rsidR="003361E2" w:rsidRDefault="003361E2">
      <w:pPr>
        <w:spacing w:after="0"/>
        <w:rPr>
          <w:rFonts w:ascii="Times New Roman" w:eastAsia="Times New Roman" w:hAnsi="Times New Roman" w:cs="Times New Roman"/>
        </w:rPr>
      </w:pPr>
    </w:p>
    <w:p w14:paraId="17E114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can do this. You can do it.</w:t>
      </w:r>
    </w:p>
    <w:p w14:paraId="30E0DE1F" w14:textId="77777777" w:rsidR="003361E2" w:rsidRDefault="003361E2">
      <w:pPr>
        <w:spacing w:after="0"/>
        <w:rPr>
          <w:rFonts w:ascii="Times New Roman" w:eastAsia="Times New Roman" w:hAnsi="Times New Roman" w:cs="Times New Roman"/>
        </w:rPr>
      </w:pPr>
    </w:p>
    <w:p w14:paraId="3DB614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into the locker room.) You’re up Caeser. Go out there and make me some money.</w:t>
      </w:r>
    </w:p>
    <w:p w14:paraId="0D336538" w14:textId="77777777" w:rsidR="003361E2" w:rsidRDefault="003361E2">
      <w:pPr>
        <w:spacing w:after="0"/>
        <w:rPr>
          <w:rFonts w:ascii="Times New Roman" w:eastAsia="Times New Roman" w:hAnsi="Times New Roman" w:cs="Times New Roman"/>
        </w:rPr>
      </w:pPr>
    </w:p>
    <w:p w14:paraId="07BECE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Caeser walks out there is a large crowd now compared to before when there were a few people. Augustus walks into the fighting pit and so does Albrook Bully. Shady Man comes out.)</w:t>
      </w:r>
    </w:p>
    <w:p w14:paraId="3E13C77C" w14:textId="77777777" w:rsidR="003361E2" w:rsidRDefault="003361E2">
      <w:pPr>
        <w:spacing w:after="0"/>
        <w:rPr>
          <w:rFonts w:ascii="Times New Roman" w:eastAsia="Times New Roman" w:hAnsi="Times New Roman" w:cs="Times New Roman"/>
        </w:rPr>
      </w:pPr>
    </w:p>
    <w:p w14:paraId="17D8C4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Here we have two great fighters The Waste…….the Heremus Masher and the Albrook Bully. Are you ready to rumble? Then let’s get it on.</w:t>
      </w:r>
    </w:p>
    <w:p w14:paraId="72069820" w14:textId="77777777" w:rsidR="003361E2" w:rsidRDefault="00000000">
      <w:pPr>
        <w:pStyle w:val="Heading3"/>
      </w:pPr>
      <w:bookmarkStart w:id="344" w:name="_y3p9v2ttpb4l" w:colFirst="0" w:colLast="0"/>
      <w:bookmarkStart w:id="345" w:name="_Toc189930195"/>
      <w:bookmarkEnd w:id="344"/>
      <w:r>
        <w:t>Albrook Bully Boss</w:t>
      </w:r>
      <w:bookmarkEnd w:id="345"/>
    </w:p>
    <w:p w14:paraId="0206E5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14:paraId="5D8D42D7" w14:textId="77777777" w:rsidR="003361E2" w:rsidRDefault="003361E2">
      <w:pPr>
        <w:spacing w:after="0"/>
        <w:rPr>
          <w:rFonts w:ascii="Times New Roman" w:eastAsia="Times New Roman" w:hAnsi="Times New Roman" w:cs="Times New Roman"/>
        </w:rPr>
      </w:pPr>
    </w:p>
    <w:p w14:paraId="0F4A11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defeating Albrook Bully.)</w:t>
      </w:r>
    </w:p>
    <w:p w14:paraId="27854269" w14:textId="77777777" w:rsidR="003361E2" w:rsidRDefault="003361E2">
      <w:pPr>
        <w:spacing w:after="0"/>
        <w:rPr>
          <w:rFonts w:ascii="Times New Roman" w:eastAsia="Times New Roman" w:hAnsi="Times New Roman" w:cs="Times New Roman"/>
        </w:rPr>
      </w:pPr>
    </w:p>
    <w:p w14:paraId="3E516E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1……2……..3……4……..5……..6……..7………8………..9………10</w:t>
      </w:r>
    </w:p>
    <w:p w14:paraId="5505C2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 have our winner, Caeser!</w:t>
      </w:r>
    </w:p>
    <w:p w14:paraId="58F656B7" w14:textId="77777777" w:rsidR="003361E2" w:rsidRDefault="003361E2">
      <w:pPr>
        <w:spacing w:after="0"/>
        <w:rPr>
          <w:rFonts w:ascii="Times New Roman" w:eastAsia="Times New Roman" w:hAnsi="Times New Roman" w:cs="Times New Roman"/>
        </w:rPr>
      </w:pPr>
    </w:p>
    <w:p w14:paraId="7D6990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(She passes out. Augustus stands behind her to catch her.)</w:t>
      </w:r>
    </w:p>
    <w:p w14:paraId="55E05A1F" w14:textId="77777777" w:rsidR="003361E2" w:rsidRDefault="003361E2">
      <w:pPr>
        <w:spacing w:after="0"/>
        <w:rPr>
          <w:rFonts w:ascii="Times New Roman" w:eastAsia="Times New Roman" w:hAnsi="Times New Roman" w:cs="Times New Roman"/>
        </w:rPr>
      </w:pPr>
    </w:p>
    <w:p w14:paraId="1AEE3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survived, you'll be alright.</w:t>
      </w:r>
    </w:p>
    <w:p w14:paraId="40657287" w14:textId="77777777" w:rsidR="003361E2" w:rsidRDefault="003361E2">
      <w:pPr>
        <w:spacing w:after="0"/>
        <w:rPr>
          <w:rFonts w:ascii="Times New Roman" w:eastAsia="Times New Roman" w:hAnsi="Times New Roman" w:cs="Times New Roman"/>
        </w:rPr>
      </w:pPr>
    </w:p>
    <w:p w14:paraId="0EE78D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Everyone join us tomorrow for the final between Killer Mad Dog Felnis and the Heremus Masher.</w:t>
      </w:r>
    </w:p>
    <w:p w14:paraId="64291CAF" w14:textId="77777777" w:rsidR="003361E2" w:rsidRDefault="003361E2">
      <w:pPr>
        <w:spacing w:after="0"/>
        <w:rPr>
          <w:rFonts w:ascii="Times New Roman" w:eastAsia="Times New Roman" w:hAnsi="Times New Roman" w:cs="Times New Roman"/>
        </w:rPr>
      </w:pPr>
    </w:p>
    <w:p w14:paraId="183E45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the party is in the inn.)</w:t>
      </w:r>
    </w:p>
    <w:p w14:paraId="27EE0D5A" w14:textId="77777777" w:rsidR="003361E2" w:rsidRDefault="003361E2">
      <w:pPr>
        <w:spacing w:after="0"/>
        <w:rPr>
          <w:rFonts w:ascii="Times New Roman" w:eastAsia="Times New Roman" w:hAnsi="Times New Roman" w:cs="Times New Roman"/>
        </w:rPr>
      </w:pPr>
    </w:p>
    <w:p w14:paraId="728308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knew you could do it Caeser.</w:t>
      </w:r>
    </w:p>
    <w:p w14:paraId="27F51815" w14:textId="77777777" w:rsidR="003361E2" w:rsidRDefault="003361E2">
      <w:pPr>
        <w:spacing w:after="0"/>
        <w:rPr>
          <w:rFonts w:ascii="Times New Roman" w:eastAsia="Times New Roman" w:hAnsi="Times New Roman" w:cs="Times New Roman"/>
        </w:rPr>
      </w:pPr>
    </w:p>
    <w:p w14:paraId="00A9AA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proud of you.</w:t>
      </w:r>
    </w:p>
    <w:p w14:paraId="07F65F08" w14:textId="77777777" w:rsidR="003361E2" w:rsidRDefault="003361E2">
      <w:pPr>
        <w:spacing w:after="0"/>
        <w:rPr>
          <w:rFonts w:ascii="Times New Roman" w:eastAsia="Times New Roman" w:hAnsi="Times New Roman" w:cs="Times New Roman"/>
        </w:rPr>
      </w:pPr>
    </w:p>
    <w:p w14:paraId="11A865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knew you could do it. I could see it in your eyes. This heist isn’t over yet.</w:t>
      </w:r>
    </w:p>
    <w:p w14:paraId="044478C3" w14:textId="77777777" w:rsidR="003361E2" w:rsidRDefault="003361E2">
      <w:pPr>
        <w:spacing w:after="0"/>
        <w:rPr>
          <w:rFonts w:ascii="Times New Roman" w:eastAsia="Times New Roman" w:hAnsi="Times New Roman" w:cs="Times New Roman"/>
        </w:rPr>
      </w:pPr>
    </w:p>
    <w:p w14:paraId="51D98A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Heist?</w:t>
      </w:r>
    </w:p>
    <w:p w14:paraId="21B16DC9" w14:textId="77777777" w:rsidR="003361E2" w:rsidRDefault="003361E2">
      <w:pPr>
        <w:spacing w:after="0"/>
        <w:rPr>
          <w:rFonts w:ascii="Times New Roman" w:eastAsia="Times New Roman" w:hAnsi="Times New Roman" w:cs="Times New Roman"/>
        </w:rPr>
      </w:pPr>
    </w:p>
    <w:p w14:paraId="2ECD6E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14:paraId="1A2312FE" w14:textId="77777777" w:rsidR="003361E2" w:rsidRDefault="003361E2">
      <w:pPr>
        <w:spacing w:after="0"/>
        <w:rPr>
          <w:rFonts w:ascii="Times New Roman" w:eastAsia="Times New Roman" w:hAnsi="Times New Roman" w:cs="Times New Roman"/>
        </w:rPr>
      </w:pPr>
    </w:p>
    <w:p w14:paraId="4E9C53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Throw the match. What if he bites off my ear?</w:t>
      </w:r>
    </w:p>
    <w:p w14:paraId="5E42A634" w14:textId="77777777" w:rsidR="003361E2" w:rsidRDefault="003361E2">
      <w:pPr>
        <w:spacing w:after="0"/>
        <w:rPr>
          <w:rFonts w:ascii="Times New Roman" w:eastAsia="Times New Roman" w:hAnsi="Times New Roman" w:cs="Times New Roman"/>
        </w:rPr>
      </w:pPr>
    </w:p>
    <w:p w14:paraId="3DEF05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Don’t worry; Killer Mad Dog Felnis is in on it too. He works for the same guy.</w:t>
      </w:r>
    </w:p>
    <w:p w14:paraId="15C5805F" w14:textId="77777777" w:rsidR="003361E2" w:rsidRDefault="003361E2">
      <w:pPr>
        <w:spacing w:after="0"/>
        <w:rPr>
          <w:rFonts w:ascii="Times New Roman" w:eastAsia="Times New Roman" w:hAnsi="Times New Roman" w:cs="Times New Roman"/>
        </w:rPr>
      </w:pPr>
    </w:p>
    <w:p w14:paraId="54DA7E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Shady Man? What if he tries to kill me for losing the match?</w:t>
      </w:r>
    </w:p>
    <w:p w14:paraId="5D37955D" w14:textId="77777777" w:rsidR="003361E2" w:rsidRDefault="003361E2">
      <w:pPr>
        <w:spacing w:after="0"/>
        <w:rPr>
          <w:rFonts w:ascii="Times New Roman" w:eastAsia="Times New Roman" w:hAnsi="Times New Roman" w:cs="Times New Roman"/>
        </w:rPr>
      </w:pPr>
    </w:p>
    <w:p w14:paraId="3869EC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Shady Man gets paid by the same man. It’s all fixed. And I get a finder’s fee too. Everyone comes out happy. So you ready. You’re ready to throw the match?</w:t>
      </w:r>
    </w:p>
    <w:p w14:paraId="52972B15" w14:textId="77777777" w:rsidR="003361E2" w:rsidRDefault="003361E2">
      <w:pPr>
        <w:spacing w:after="0"/>
        <w:rPr>
          <w:rFonts w:ascii="Times New Roman" w:eastAsia="Times New Roman" w:hAnsi="Times New Roman" w:cs="Times New Roman"/>
        </w:rPr>
      </w:pPr>
    </w:p>
    <w:p w14:paraId="0C5C94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don’t know father, what should I do?</w:t>
      </w:r>
    </w:p>
    <w:p w14:paraId="56AE64FB" w14:textId="77777777" w:rsidR="003361E2" w:rsidRDefault="003361E2">
      <w:pPr>
        <w:spacing w:after="0"/>
        <w:rPr>
          <w:rFonts w:ascii="Times New Roman" w:eastAsia="Times New Roman" w:hAnsi="Times New Roman" w:cs="Times New Roman"/>
        </w:rPr>
      </w:pPr>
    </w:p>
    <w:p w14:paraId="7B64E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ascii="Times New Roman" w:eastAsia="Times New Roman" w:hAnsi="Times New Roman" w:cs="Times New Roman"/>
        </w:rPr>
      </w:pPr>
    </w:p>
    <w:p w14:paraId="3AA0B5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(Throw the match or fight it out?)</w:t>
      </w:r>
    </w:p>
    <w:p w14:paraId="4253DBC9" w14:textId="77777777" w:rsidR="003361E2" w:rsidRDefault="003361E2">
      <w:pPr>
        <w:spacing w:after="0"/>
        <w:rPr>
          <w:rFonts w:ascii="Times New Roman" w:eastAsia="Times New Roman" w:hAnsi="Times New Roman" w:cs="Times New Roman"/>
        </w:rPr>
      </w:pPr>
    </w:p>
    <w:p w14:paraId="262396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chooses to fight it out Augustus will try to convince him otherwise)</w:t>
      </w:r>
    </w:p>
    <w:p w14:paraId="3E58FAFD" w14:textId="77777777" w:rsidR="003361E2" w:rsidRDefault="003361E2">
      <w:pPr>
        <w:spacing w:after="0"/>
        <w:rPr>
          <w:rFonts w:ascii="Times New Roman" w:eastAsia="Times New Roman" w:hAnsi="Times New Roman" w:cs="Times New Roman"/>
        </w:rPr>
      </w:pPr>
    </w:p>
    <w:p w14:paraId="76A18A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ascii="Times New Roman" w:eastAsia="Times New Roman" w:hAnsi="Times New Roman" w:cs="Times New Roman"/>
        </w:rPr>
      </w:pPr>
    </w:p>
    <w:p w14:paraId="38E650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346" w:name="_uy3rq9me2m6s" w:colFirst="0" w:colLast="0"/>
      <w:bookmarkStart w:id="347" w:name="_Toc189930196"/>
      <w:bookmarkEnd w:id="346"/>
      <w:r>
        <w:t>Throw the match</w:t>
      </w:r>
      <w:bookmarkEnd w:id="347"/>
    </w:p>
    <w:p w14:paraId="37937F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 extra money will be good. I don’t want to make a career out of fighting. I’m just following my father and doing what he thinks is right. Killer Mad Dog Felnis better not bite off my ear.</w:t>
      </w:r>
    </w:p>
    <w:p w14:paraId="307F95B5" w14:textId="77777777" w:rsidR="003361E2" w:rsidRDefault="003361E2">
      <w:pPr>
        <w:spacing w:after="0"/>
        <w:rPr>
          <w:rFonts w:ascii="Times New Roman" w:eastAsia="Times New Roman" w:hAnsi="Times New Roman" w:cs="Times New Roman"/>
        </w:rPr>
      </w:pPr>
    </w:p>
    <w:p w14:paraId="299F20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Don’t worry. Your ear is safe and sound. Remember you still have to fight. You have to make the crowd believe you’re not throwing the match. So you have to hit Killer Mad Dog Felnis, but don’t knock him out.</w:t>
      </w:r>
    </w:p>
    <w:p w14:paraId="58A960EE" w14:textId="77777777" w:rsidR="003361E2" w:rsidRDefault="003361E2">
      <w:pPr>
        <w:spacing w:after="0"/>
        <w:rPr>
          <w:rFonts w:ascii="Times New Roman" w:eastAsia="Times New Roman" w:hAnsi="Times New Roman" w:cs="Times New Roman"/>
        </w:rPr>
      </w:pPr>
    </w:p>
    <w:p w14:paraId="74F87F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Sounds easy </w:t>
      </w:r>
      <w:r>
        <w:rPr>
          <w:rFonts w:ascii="Times New Roman" w:eastAsia="Times New Roman" w:hAnsi="Times New Roman" w:cs="Times New Roman"/>
        </w:rPr>
        <w:t>enough, let's</w:t>
      </w:r>
      <w:r>
        <w:rPr>
          <w:rFonts w:ascii="Times New Roman" w:eastAsia="Times New Roman" w:hAnsi="Times New Roman" w:cs="Times New Roman"/>
          <w:color w:val="000000"/>
        </w:rPr>
        <w:t xml:space="preserve"> do it.</w:t>
      </w:r>
    </w:p>
    <w:p w14:paraId="7C4BA02E" w14:textId="77777777" w:rsidR="003361E2" w:rsidRDefault="003361E2">
      <w:pPr>
        <w:spacing w:after="0"/>
        <w:rPr>
          <w:rFonts w:ascii="Times New Roman" w:eastAsia="Times New Roman" w:hAnsi="Times New Roman" w:cs="Times New Roman"/>
        </w:rPr>
      </w:pPr>
    </w:p>
    <w:p w14:paraId="7C4CF4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Another thing. Killer Mad Dog Felnis gets crazy in the ring and he might get out of control. So make sure to fight in such a way that you don’t raise his aggression. If you raise his aggression too high he might bite off your ear.</w:t>
      </w:r>
    </w:p>
    <w:p w14:paraId="2F443377" w14:textId="77777777" w:rsidR="003361E2" w:rsidRDefault="003361E2">
      <w:pPr>
        <w:spacing w:after="0"/>
        <w:rPr>
          <w:rFonts w:ascii="Times New Roman" w:eastAsia="Times New Roman" w:hAnsi="Times New Roman" w:cs="Times New Roman"/>
        </w:rPr>
      </w:pPr>
    </w:p>
    <w:p w14:paraId="667736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Oh no! I can’t have you ignoring me.</w:t>
      </w:r>
    </w:p>
    <w:p w14:paraId="067EE0EC" w14:textId="77777777" w:rsidR="003361E2" w:rsidRDefault="003361E2">
      <w:pPr>
        <w:spacing w:after="0"/>
        <w:rPr>
          <w:rFonts w:ascii="Times New Roman" w:eastAsia="Times New Roman" w:hAnsi="Times New Roman" w:cs="Times New Roman"/>
        </w:rPr>
      </w:pPr>
    </w:p>
    <w:p w14:paraId="4C876D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Well, I guess not having an extra ear might come with some perk benefits.</w:t>
      </w:r>
    </w:p>
    <w:p w14:paraId="02907BFC" w14:textId="77777777" w:rsidR="003361E2" w:rsidRDefault="003361E2">
      <w:pPr>
        <w:spacing w:after="0"/>
        <w:rPr>
          <w:rFonts w:ascii="Times New Roman" w:eastAsia="Times New Roman" w:hAnsi="Times New Roman" w:cs="Times New Roman"/>
        </w:rPr>
      </w:pPr>
    </w:p>
    <w:p w14:paraId="7BF11B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talk to me.  Hmph!</w:t>
      </w:r>
    </w:p>
    <w:p w14:paraId="6BA8D8BC" w14:textId="77777777" w:rsidR="003361E2" w:rsidRDefault="003361E2">
      <w:pPr>
        <w:spacing w:after="0"/>
        <w:rPr>
          <w:rFonts w:ascii="Times New Roman" w:eastAsia="Times New Roman" w:hAnsi="Times New Roman" w:cs="Times New Roman"/>
        </w:rPr>
      </w:pPr>
    </w:p>
    <w:p w14:paraId="478F88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Well that settles it. I’ll see you bright and early tomorrow. Good night Augustus.</w:t>
      </w:r>
    </w:p>
    <w:p w14:paraId="6879445B" w14:textId="77777777" w:rsidR="003361E2" w:rsidRDefault="003361E2">
      <w:pPr>
        <w:spacing w:after="0"/>
        <w:rPr>
          <w:rFonts w:ascii="Times New Roman" w:eastAsia="Times New Roman" w:hAnsi="Times New Roman" w:cs="Times New Roman"/>
        </w:rPr>
      </w:pPr>
    </w:p>
    <w:p w14:paraId="0F403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Good night Jester.</w:t>
      </w:r>
    </w:p>
    <w:p w14:paraId="2D615090" w14:textId="77777777" w:rsidR="003361E2" w:rsidRDefault="003361E2">
      <w:pPr>
        <w:spacing w:after="0"/>
        <w:rPr>
          <w:rFonts w:ascii="Times New Roman" w:eastAsia="Times New Roman" w:hAnsi="Times New Roman" w:cs="Times New Roman"/>
        </w:rPr>
      </w:pPr>
    </w:p>
    <w:p w14:paraId="095C76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ascii="Times New Roman" w:eastAsia="Times New Roman" w:hAnsi="Times New Roman" w:cs="Times New Roman"/>
        </w:rPr>
      </w:pPr>
    </w:p>
    <w:p w14:paraId="43412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They say he’s from the Heremus.</w:t>
      </w:r>
    </w:p>
    <w:p w14:paraId="34C9A4AB" w14:textId="77777777" w:rsidR="003361E2" w:rsidRDefault="003361E2">
      <w:pPr>
        <w:spacing w:after="0"/>
        <w:rPr>
          <w:rFonts w:ascii="Times New Roman" w:eastAsia="Times New Roman" w:hAnsi="Times New Roman" w:cs="Times New Roman"/>
        </w:rPr>
      </w:pPr>
    </w:p>
    <w:p w14:paraId="36BEF9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I wonder if he’s a Rediit?</w:t>
      </w:r>
    </w:p>
    <w:p w14:paraId="57656C1F" w14:textId="77777777" w:rsidR="003361E2" w:rsidRDefault="003361E2">
      <w:pPr>
        <w:spacing w:after="0"/>
        <w:rPr>
          <w:rFonts w:ascii="Times New Roman" w:eastAsia="Times New Roman" w:hAnsi="Times New Roman" w:cs="Times New Roman"/>
        </w:rPr>
      </w:pPr>
    </w:p>
    <w:p w14:paraId="68F1B9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I’ve never seen a fighter like him; the way he moves. I wonder if he can beat the champ.</w:t>
      </w:r>
    </w:p>
    <w:p w14:paraId="1C6748D6" w14:textId="77777777" w:rsidR="003361E2" w:rsidRDefault="003361E2">
      <w:pPr>
        <w:spacing w:after="0"/>
        <w:rPr>
          <w:rFonts w:ascii="Times New Roman" w:eastAsia="Times New Roman" w:hAnsi="Times New Roman" w:cs="Times New Roman"/>
        </w:rPr>
      </w:pPr>
    </w:p>
    <w:p w14:paraId="4161F6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14:paraId="663D9ED9" w14:textId="77777777" w:rsidR="003361E2" w:rsidRDefault="003361E2">
      <w:pPr>
        <w:spacing w:after="0"/>
        <w:rPr>
          <w:rFonts w:ascii="Times New Roman" w:eastAsia="Times New Roman" w:hAnsi="Times New Roman" w:cs="Times New Roman"/>
        </w:rPr>
      </w:pPr>
    </w:p>
    <w:p w14:paraId="6503DA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14:paraId="5FD5C70A" w14:textId="77777777" w:rsidR="003361E2" w:rsidRDefault="003361E2">
      <w:pPr>
        <w:spacing w:after="0"/>
        <w:rPr>
          <w:rFonts w:ascii="Times New Roman" w:eastAsia="Times New Roman" w:hAnsi="Times New Roman" w:cs="Times New Roman"/>
        </w:rPr>
      </w:pPr>
    </w:p>
    <w:p w14:paraId="2741AA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14:paraId="1D385D28" w14:textId="77777777" w:rsidR="003361E2" w:rsidRDefault="003361E2">
      <w:pPr>
        <w:spacing w:after="0"/>
        <w:rPr>
          <w:rFonts w:ascii="Times New Roman" w:eastAsia="Times New Roman" w:hAnsi="Times New Roman" w:cs="Times New Roman"/>
        </w:rPr>
      </w:pPr>
    </w:p>
    <w:p w14:paraId="165A86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14:paraId="29D45A64" w14:textId="77777777" w:rsidR="003361E2" w:rsidRDefault="003361E2">
      <w:pPr>
        <w:spacing w:after="0"/>
        <w:rPr>
          <w:rFonts w:ascii="Times New Roman" w:eastAsia="Times New Roman" w:hAnsi="Times New Roman" w:cs="Times New Roman"/>
        </w:rPr>
      </w:pPr>
    </w:p>
    <w:p w14:paraId="529C69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14:paraId="55834072" w14:textId="77777777" w:rsidR="003361E2" w:rsidRDefault="003361E2">
      <w:pPr>
        <w:spacing w:after="0"/>
        <w:rPr>
          <w:rFonts w:ascii="Times New Roman" w:eastAsia="Times New Roman" w:hAnsi="Times New Roman" w:cs="Times New Roman"/>
        </w:rPr>
      </w:pPr>
    </w:p>
    <w:p w14:paraId="274C34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14:paraId="3189B91B" w14:textId="77777777" w:rsidR="003361E2" w:rsidRDefault="003361E2">
      <w:pPr>
        <w:spacing w:after="0"/>
        <w:rPr>
          <w:rFonts w:ascii="Times New Roman" w:eastAsia="Times New Roman" w:hAnsi="Times New Roman" w:cs="Times New Roman"/>
        </w:rPr>
      </w:pPr>
    </w:p>
    <w:p w14:paraId="0B8F02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14:paraId="08522E45" w14:textId="77777777" w:rsidR="003361E2" w:rsidRDefault="003361E2">
      <w:pPr>
        <w:spacing w:after="0"/>
        <w:rPr>
          <w:rFonts w:ascii="Times New Roman" w:eastAsia="Times New Roman" w:hAnsi="Times New Roman" w:cs="Times New Roman"/>
        </w:rPr>
      </w:pPr>
    </w:p>
    <w:p w14:paraId="53C5C4F6" w14:textId="77777777" w:rsidR="003361E2" w:rsidRDefault="00000000">
      <w:pPr>
        <w:pStyle w:val="Heading3"/>
        <w:pBdr>
          <w:bottom w:val="single" w:sz="4" w:space="1" w:color="808080"/>
        </w:pBdr>
        <w:spacing w:after="120"/>
      </w:pPr>
      <w:bookmarkStart w:id="348" w:name="_p1zx7xz5v2w6" w:colFirst="0" w:colLast="0"/>
      <w:bookmarkStart w:id="349" w:name="_Toc189930197"/>
      <w:bookmarkEnd w:id="348"/>
      <w:r>
        <w:t>KMDM Mini Game Battle</w:t>
      </w:r>
      <w:bookmarkEnd w:id="349"/>
    </w:p>
    <w:p w14:paraId="6521FE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ascii="Times New Roman" w:eastAsia="Times New Roman" w:hAnsi="Times New Roman" w:cs="Times New Roman"/>
        </w:rPr>
      </w:pPr>
    </w:p>
    <w:p w14:paraId="709E12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has fought like this for long enough the screen will switch from battle mode to overhead view mode. Killer Mad Dog Felnis will wind up and take a punch at Caeser and Caeser will fall back on the mat.)</w:t>
      </w:r>
    </w:p>
    <w:p w14:paraId="7B300FF2" w14:textId="77777777" w:rsidR="003361E2" w:rsidRDefault="003361E2">
      <w:pPr>
        <w:spacing w:after="0"/>
        <w:rPr>
          <w:rFonts w:ascii="Times New Roman" w:eastAsia="Times New Roman" w:hAnsi="Times New Roman" w:cs="Times New Roman"/>
        </w:rPr>
      </w:pPr>
    </w:p>
    <w:p w14:paraId="7DE0B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our winner is Killer Mad Dog Felnis! The champion reigns.</w:t>
      </w:r>
    </w:p>
    <w:p w14:paraId="3098CEC0" w14:textId="77777777" w:rsidR="003361E2" w:rsidRDefault="003361E2">
      <w:pPr>
        <w:spacing w:after="0"/>
        <w:rPr>
          <w:rFonts w:ascii="Times New Roman" w:eastAsia="Times New Roman" w:hAnsi="Times New Roman" w:cs="Times New Roman"/>
        </w:rPr>
      </w:pPr>
    </w:p>
    <w:p w14:paraId="71406B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crowd goes wild. They begin chanting the champion’s name.)</w:t>
      </w:r>
    </w:p>
    <w:p w14:paraId="4F7C0415" w14:textId="77777777" w:rsidR="003361E2" w:rsidRDefault="003361E2">
      <w:pPr>
        <w:spacing w:after="0"/>
        <w:rPr>
          <w:rFonts w:ascii="Times New Roman" w:eastAsia="Times New Roman" w:hAnsi="Times New Roman" w:cs="Times New Roman"/>
        </w:rPr>
      </w:pPr>
    </w:p>
    <w:p w14:paraId="63B569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(Two guys rush onto the mat and carry Caeser into the locker room. Augustus, Theresa, and Jester are there.)</w:t>
      </w:r>
    </w:p>
    <w:p w14:paraId="41A02556" w14:textId="77777777" w:rsidR="003361E2" w:rsidRDefault="003361E2">
      <w:pPr>
        <w:spacing w:after="0"/>
        <w:rPr>
          <w:rFonts w:ascii="Times New Roman" w:eastAsia="Times New Roman" w:hAnsi="Times New Roman" w:cs="Times New Roman"/>
        </w:rPr>
      </w:pPr>
    </w:p>
    <w:p w14:paraId="37C534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did I do?</w:t>
      </w:r>
    </w:p>
    <w:p w14:paraId="237CE22E" w14:textId="77777777" w:rsidR="003361E2" w:rsidRDefault="003361E2">
      <w:pPr>
        <w:spacing w:after="0"/>
        <w:rPr>
          <w:rFonts w:ascii="Times New Roman" w:eastAsia="Times New Roman" w:hAnsi="Times New Roman" w:cs="Times New Roman"/>
        </w:rPr>
      </w:pPr>
    </w:p>
    <w:p w14:paraId="08FDCE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Great! We’re rich!</w:t>
      </w:r>
    </w:p>
    <w:p w14:paraId="0BF97B74" w14:textId="77777777" w:rsidR="003361E2" w:rsidRDefault="003361E2">
      <w:pPr>
        <w:spacing w:after="0"/>
        <w:rPr>
          <w:rFonts w:ascii="Times New Roman" w:eastAsia="Times New Roman" w:hAnsi="Times New Roman" w:cs="Times New Roman"/>
        </w:rPr>
      </w:pPr>
    </w:p>
    <w:p w14:paraId="7D01BA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465F8466" w14:textId="77777777" w:rsidR="003361E2" w:rsidRDefault="003361E2">
      <w:pPr>
        <w:spacing w:after="0"/>
        <w:rPr>
          <w:rFonts w:ascii="Times New Roman" w:eastAsia="Times New Roman" w:hAnsi="Times New Roman" w:cs="Times New Roman"/>
        </w:rPr>
      </w:pPr>
    </w:p>
    <w:p w14:paraId="596725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ascii="Times New Roman" w:eastAsia="Times New Roman" w:hAnsi="Times New Roman" w:cs="Times New Roman"/>
        </w:rPr>
      </w:pPr>
    </w:p>
    <w:p w14:paraId="1F70AA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about the extra 10,000 G you promised us if he threw the match?</w:t>
      </w:r>
    </w:p>
    <w:p w14:paraId="403FFDD1" w14:textId="77777777" w:rsidR="003361E2" w:rsidRDefault="003361E2">
      <w:pPr>
        <w:spacing w:after="0"/>
        <w:rPr>
          <w:rFonts w:ascii="Times New Roman" w:eastAsia="Times New Roman" w:hAnsi="Times New Roman" w:cs="Times New Roman"/>
        </w:rPr>
      </w:pPr>
    </w:p>
    <w:p w14:paraId="71F906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ascii="Times New Roman" w:eastAsia="Times New Roman" w:hAnsi="Times New Roman" w:cs="Times New Roman"/>
        </w:rPr>
      </w:pPr>
    </w:p>
    <w:p w14:paraId="465A73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lying, cheating, no good for nothing piece of, I oughta...</w:t>
      </w:r>
    </w:p>
    <w:p w14:paraId="16FBDDF0" w14:textId="77777777" w:rsidR="003361E2" w:rsidRDefault="003361E2">
      <w:pPr>
        <w:spacing w:after="0"/>
        <w:rPr>
          <w:rFonts w:ascii="Times New Roman" w:eastAsia="Times New Roman" w:hAnsi="Times New Roman" w:cs="Times New Roman"/>
        </w:rPr>
      </w:pPr>
    </w:p>
    <w:p w14:paraId="577E06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Jester just let it go there will be plenty of booty on the mainland. Just keep your cool.</w:t>
      </w:r>
    </w:p>
    <w:p w14:paraId="18CB11F9" w14:textId="77777777" w:rsidR="003361E2" w:rsidRDefault="003361E2">
      <w:pPr>
        <w:spacing w:after="0"/>
        <w:rPr>
          <w:rFonts w:ascii="Times New Roman" w:eastAsia="Times New Roman" w:hAnsi="Times New Roman" w:cs="Times New Roman"/>
        </w:rPr>
      </w:pPr>
    </w:p>
    <w:p w14:paraId="417D3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But to show you there’s no hard feeling, here take this.</w:t>
      </w:r>
    </w:p>
    <w:p w14:paraId="7AF070D0" w14:textId="77777777" w:rsidR="003361E2" w:rsidRDefault="003361E2">
      <w:pPr>
        <w:spacing w:after="0"/>
        <w:rPr>
          <w:rFonts w:ascii="Times New Roman" w:eastAsia="Times New Roman" w:hAnsi="Times New Roman" w:cs="Times New Roman"/>
        </w:rPr>
      </w:pPr>
    </w:p>
    <w:p w14:paraId="7524CC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Player receives 100 G)</w:t>
      </w:r>
    </w:p>
    <w:p w14:paraId="1FB6FB0E" w14:textId="77777777" w:rsidR="003361E2" w:rsidRDefault="003361E2">
      <w:pPr>
        <w:spacing w:after="0"/>
        <w:rPr>
          <w:rFonts w:ascii="Times New Roman" w:eastAsia="Times New Roman" w:hAnsi="Times New Roman" w:cs="Times New Roman"/>
        </w:rPr>
      </w:pPr>
    </w:p>
    <w:p w14:paraId="49CA1A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That’s for your finder’s fee Jester.  Hehehe…. (He throws the money on the ground.)</w:t>
      </w:r>
    </w:p>
    <w:p w14:paraId="6964DFB3" w14:textId="77777777" w:rsidR="003361E2" w:rsidRDefault="003361E2">
      <w:pPr>
        <w:spacing w:after="0"/>
        <w:rPr>
          <w:rFonts w:ascii="Times New Roman" w:eastAsia="Times New Roman" w:hAnsi="Times New Roman" w:cs="Times New Roman"/>
        </w:rPr>
      </w:pPr>
    </w:p>
    <w:p w14:paraId="5DE6C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You’ll get what’s coming to you. I won’t forget this.</w:t>
      </w:r>
    </w:p>
    <w:p w14:paraId="7A28B8F3" w14:textId="77777777" w:rsidR="003361E2" w:rsidRDefault="003361E2">
      <w:pPr>
        <w:spacing w:after="0"/>
        <w:rPr>
          <w:rFonts w:ascii="Times New Roman" w:eastAsia="Times New Roman" w:hAnsi="Times New Roman" w:cs="Times New Roman"/>
        </w:rPr>
      </w:pPr>
    </w:p>
    <w:p w14:paraId="074C3B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ascii="Times New Roman" w:eastAsia="Times New Roman" w:hAnsi="Times New Roman" w:cs="Times New Roman"/>
        </w:rPr>
      </w:pPr>
    </w:p>
    <w:p w14:paraId="0429B8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a rematch.</w:t>
      </w:r>
    </w:p>
    <w:p w14:paraId="4FA3F66D" w14:textId="77777777" w:rsidR="003361E2" w:rsidRDefault="003361E2">
      <w:pPr>
        <w:spacing w:after="0"/>
        <w:rPr>
          <w:rFonts w:ascii="Times New Roman" w:eastAsia="Times New Roman" w:hAnsi="Times New Roman" w:cs="Times New Roman"/>
        </w:rPr>
      </w:pPr>
    </w:p>
    <w:p w14:paraId="60319E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 rematch?</w:t>
      </w:r>
    </w:p>
    <w:p w14:paraId="6AA99539" w14:textId="77777777" w:rsidR="003361E2" w:rsidRDefault="003361E2">
      <w:pPr>
        <w:spacing w:after="0"/>
        <w:rPr>
          <w:rFonts w:ascii="Times New Roman" w:eastAsia="Times New Roman" w:hAnsi="Times New Roman" w:cs="Times New Roman"/>
        </w:rPr>
      </w:pPr>
    </w:p>
    <w:p w14:paraId="06CEAA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Yeah, you heard me, a rematch. But this time the stakes are different. If I lose this time you own me.</w:t>
      </w:r>
    </w:p>
    <w:p w14:paraId="41697E08" w14:textId="77777777" w:rsidR="003361E2" w:rsidRDefault="003361E2">
      <w:pPr>
        <w:spacing w:after="0"/>
        <w:rPr>
          <w:rFonts w:ascii="Times New Roman" w:eastAsia="Times New Roman" w:hAnsi="Times New Roman" w:cs="Times New Roman"/>
        </w:rPr>
      </w:pPr>
    </w:p>
    <w:p w14:paraId="0714D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ascii="Times New Roman" w:eastAsia="Times New Roman" w:hAnsi="Times New Roman" w:cs="Times New Roman"/>
        </w:rPr>
      </w:pPr>
    </w:p>
    <w:p w14:paraId="14A7BC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are you doing, we got what we want, now let’s go.</w:t>
      </w:r>
    </w:p>
    <w:p w14:paraId="01EABAAE" w14:textId="77777777" w:rsidR="003361E2" w:rsidRDefault="003361E2">
      <w:pPr>
        <w:spacing w:after="0"/>
        <w:rPr>
          <w:rFonts w:ascii="Times New Roman" w:eastAsia="Times New Roman" w:hAnsi="Times New Roman" w:cs="Times New Roman"/>
        </w:rPr>
      </w:pPr>
    </w:p>
    <w:p w14:paraId="25085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I’ve disgraced myself by taking the easy way; for conscience sake I must do this.</w:t>
      </w:r>
    </w:p>
    <w:p w14:paraId="4D27FF23" w14:textId="77777777" w:rsidR="003361E2" w:rsidRDefault="003361E2">
      <w:pPr>
        <w:spacing w:after="0"/>
        <w:rPr>
          <w:rFonts w:ascii="Times New Roman" w:eastAsia="Times New Roman" w:hAnsi="Times New Roman" w:cs="Times New Roman"/>
        </w:rPr>
      </w:pPr>
    </w:p>
    <w:p w14:paraId="1273B7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support your decision Caeser. At the end of the day it’s you who have to live with you. If your conscience is panging then I suggest you do what you think is right.</w:t>
      </w:r>
    </w:p>
    <w:p w14:paraId="7C484FC1" w14:textId="77777777" w:rsidR="003361E2" w:rsidRDefault="003361E2">
      <w:pPr>
        <w:spacing w:after="0"/>
        <w:rPr>
          <w:rFonts w:ascii="Times New Roman" w:eastAsia="Times New Roman" w:hAnsi="Times New Roman" w:cs="Times New Roman"/>
        </w:rPr>
      </w:pPr>
    </w:p>
    <w:p w14:paraId="7D28A7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350" w:name="_eim5291ex0k" w:colFirst="0" w:colLast="0"/>
      <w:bookmarkStart w:id="351" w:name="_Toc189930198"/>
      <w:bookmarkEnd w:id="350"/>
      <w:r>
        <w:t>Fight for Honor</w:t>
      </w:r>
      <w:bookmarkEnd w:id="351"/>
    </w:p>
    <w:p w14:paraId="4998A4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(Next day before the fight Caeser is getting ready in the locker room.)</w:t>
      </w:r>
    </w:p>
    <w:p w14:paraId="7FDF00A6" w14:textId="77777777" w:rsidR="003361E2" w:rsidRDefault="003361E2">
      <w:pPr>
        <w:spacing w:after="0"/>
        <w:rPr>
          <w:rFonts w:ascii="Times New Roman" w:eastAsia="Times New Roman" w:hAnsi="Times New Roman" w:cs="Times New Roman"/>
        </w:rPr>
      </w:pPr>
    </w:p>
    <w:p w14:paraId="2928E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ascii="Times New Roman" w:eastAsia="Times New Roman" w:hAnsi="Times New Roman" w:cs="Times New Roman"/>
        </w:rPr>
      </w:pPr>
    </w:p>
    <w:p w14:paraId="5F6F72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must clear my name and put the people who cheated us in their place.</w:t>
      </w:r>
    </w:p>
    <w:p w14:paraId="518C5264" w14:textId="77777777" w:rsidR="003361E2" w:rsidRDefault="003361E2">
      <w:pPr>
        <w:spacing w:after="0"/>
        <w:rPr>
          <w:rFonts w:ascii="Times New Roman" w:eastAsia="Times New Roman" w:hAnsi="Times New Roman" w:cs="Times New Roman"/>
        </w:rPr>
      </w:pPr>
    </w:p>
    <w:p w14:paraId="0F4195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It’s your wish man; if you want to get your ear bit off then go for it.</w:t>
      </w:r>
    </w:p>
    <w:p w14:paraId="61FE1690" w14:textId="77777777" w:rsidR="003361E2" w:rsidRDefault="003361E2">
      <w:pPr>
        <w:spacing w:after="0"/>
        <w:rPr>
          <w:rFonts w:ascii="Times New Roman" w:eastAsia="Times New Roman" w:hAnsi="Times New Roman" w:cs="Times New Roman"/>
        </w:rPr>
      </w:pPr>
    </w:p>
    <w:p w14:paraId="6BB46B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ascii="Times New Roman" w:eastAsia="Times New Roman" w:hAnsi="Times New Roman" w:cs="Times New Roman"/>
        </w:rPr>
      </w:pPr>
    </w:p>
    <w:p w14:paraId="439C04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Okay, but don’t say I didn’t warn you.</w:t>
      </w:r>
    </w:p>
    <w:p w14:paraId="5374BFA0" w14:textId="77777777" w:rsidR="003361E2" w:rsidRDefault="003361E2">
      <w:pPr>
        <w:spacing w:after="0"/>
        <w:rPr>
          <w:rFonts w:ascii="Times New Roman" w:eastAsia="Times New Roman" w:hAnsi="Times New Roman" w:cs="Times New Roman"/>
        </w:rPr>
      </w:pPr>
    </w:p>
    <w:p w14:paraId="40E82F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Warning duly noted.</w:t>
      </w:r>
    </w:p>
    <w:p w14:paraId="266C4098" w14:textId="77777777" w:rsidR="003361E2" w:rsidRDefault="003361E2">
      <w:pPr>
        <w:spacing w:after="0"/>
        <w:rPr>
          <w:rFonts w:ascii="Times New Roman" w:eastAsia="Times New Roman" w:hAnsi="Times New Roman" w:cs="Times New Roman"/>
        </w:rPr>
      </w:pPr>
    </w:p>
    <w:p w14:paraId="21F6DE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16D451BF" w14:textId="77777777" w:rsidR="003361E2" w:rsidRDefault="003361E2">
      <w:pPr>
        <w:spacing w:after="0"/>
        <w:rPr>
          <w:rFonts w:ascii="Times New Roman" w:eastAsia="Times New Roman" w:hAnsi="Times New Roman" w:cs="Times New Roman"/>
        </w:rPr>
      </w:pPr>
    </w:p>
    <w:p w14:paraId="6A50BF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ascii="Times New Roman" w:eastAsia="Times New Roman" w:hAnsi="Times New Roman" w:cs="Times New Roman"/>
        </w:rPr>
      </w:pPr>
    </w:p>
    <w:p w14:paraId="073786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ascii="Times New Roman" w:eastAsia="Times New Roman" w:hAnsi="Times New Roman" w:cs="Times New Roman"/>
        </w:rPr>
      </w:pPr>
    </w:p>
    <w:p w14:paraId="7E512E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Good luck to you.</w:t>
      </w:r>
    </w:p>
    <w:p w14:paraId="0B6D5ADE" w14:textId="77777777" w:rsidR="003361E2" w:rsidRDefault="003361E2">
      <w:pPr>
        <w:spacing w:after="0"/>
        <w:rPr>
          <w:rFonts w:ascii="Times New Roman" w:eastAsia="Times New Roman" w:hAnsi="Times New Roman" w:cs="Times New Roman"/>
        </w:rPr>
      </w:pPr>
    </w:p>
    <w:p w14:paraId="7D43B4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ascii="Times New Roman" w:eastAsia="Times New Roman" w:hAnsi="Times New Roman" w:cs="Times New Roman"/>
        </w:rPr>
      </w:pPr>
    </w:p>
    <w:p w14:paraId="2463D4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We have a new ear donor.</w:t>
      </w:r>
    </w:p>
    <w:p w14:paraId="24EBCA35" w14:textId="77777777" w:rsidR="003361E2" w:rsidRDefault="003361E2">
      <w:pPr>
        <w:spacing w:after="0"/>
        <w:rPr>
          <w:rFonts w:ascii="Times New Roman" w:eastAsia="Times New Roman" w:hAnsi="Times New Roman" w:cs="Times New Roman"/>
        </w:rPr>
      </w:pPr>
    </w:p>
    <w:p w14:paraId="04B92B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Crowd: How much money do you want to bet that the champ bites off his left ear first?</w:t>
      </w:r>
    </w:p>
    <w:p w14:paraId="4ED005B8" w14:textId="77777777" w:rsidR="003361E2" w:rsidRDefault="003361E2">
      <w:pPr>
        <w:spacing w:after="0"/>
        <w:rPr>
          <w:rFonts w:ascii="Times New Roman" w:eastAsia="Times New Roman" w:hAnsi="Times New Roman" w:cs="Times New Roman"/>
        </w:rPr>
      </w:pPr>
    </w:p>
    <w:p w14:paraId="1D783A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50 G.</w:t>
      </w:r>
    </w:p>
    <w:p w14:paraId="2870396C" w14:textId="77777777" w:rsidR="003361E2" w:rsidRDefault="003361E2">
      <w:pPr>
        <w:spacing w:after="0"/>
        <w:rPr>
          <w:rFonts w:ascii="Times New Roman" w:eastAsia="Times New Roman" w:hAnsi="Times New Roman" w:cs="Times New Roman"/>
        </w:rPr>
      </w:pPr>
    </w:p>
    <w:p w14:paraId="7457A2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14:paraId="61079FE8" w14:textId="77777777" w:rsidR="003361E2" w:rsidRDefault="003361E2">
      <w:pPr>
        <w:spacing w:after="0"/>
        <w:rPr>
          <w:rFonts w:ascii="Times New Roman" w:eastAsia="Times New Roman" w:hAnsi="Times New Roman" w:cs="Times New Roman"/>
        </w:rPr>
      </w:pPr>
    </w:p>
    <w:p w14:paraId="7C8E6C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14:paraId="7EF11FC1" w14:textId="77777777" w:rsidR="003361E2" w:rsidRDefault="003361E2">
      <w:pPr>
        <w:spacing w:after="0"/>
        <w:rPr>
          <w:rFonts w:ascii="Times New Roman" w:eastAsia="Times New Roman" w:hAnsi="Times New Roman" w:cs="Times New Roman"/>
        </w:rPr>
      </w:pPr>
    </w:p>
    <w:p w14:paraId="035C38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14:paraId="03E8F8A8" w14:textId="77777777" w:rsidR="003361E2" w:rsidRDefault="003361E2">
      <w:pPr>
        <w:spacing w:after="0"/>
        <w:rPr>
          <w:rFonts w:ascii="Times New Roman" w:eastAsia="Times New Roman" w:hAnsi="Times New Roman" w:cs="Times New Roman"/>
        </w:rPr>
      </w:pPr>
    </w:p>
    <w:p w14:paraId="1B9803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14:paraId="31C07268" w14:textId="77777777" w:rsidR="003361E2" w:rsidRDefault="003361E2">
      <w:pPr>
        <w:spacing w:after="0"/>
        <w:rPr>
          <w:rFonts w:ascii="Times New Roman" w:eastAsia="Times New Roman" w:hAnsi="Times New Roman" w:cs="Times New Roman"/>
        </w:rPr>
      </w:pPr>
    </w:p>
    <w:p w14:paraId="3EF1CB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14:paraId="5D117322" w14:textId="77777777" w:rsidR="003361E2" w:rsidRDefault="003361E2">
      <w:pPr>
        <w:spacing w:after="0"/>
        <w:rPr>
          <w:rFonts w:ascii="Times New Roman" w:eastAsia="Times New Roman" w:hAnsi="Times New Roman" w:cs="Times New Roman"/>
        </w:rPr>
      </w:pPr>
    </w:p>
    <w:p w14:paraId="017AC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14:paraId="5F07DCFA" w14:textId="77777777" w:rsidR="003361E2" w:rsidRDefault="003361E2">
      <w:pPr>
        <w:spacing w:after="0"/>
        <w:rPr>
          <w:rFonts w:ascii="Times New Roman" w:eastAsia="Times New Roman" w:hAnsi="Times New Roman" w:cs="Times New Roman"/>
        </w:rPr>
      </w:pPr>
    </w:p>
    <w:p w14:paraId="4BB543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352" w:name="_dxu7atxwkig" w:colFirst="0" w:colLast="0"/>
      <w:bookmarkStart w:id="353" w:name="_Toc189930199"/>
      <w:bookmarkEnd w:id="352"/>
      <w:r>
        <w:t>KMDM Boss</w:t>
      </w:r>
      <w:bookmarkEnd w:id="353"/>
    </w:p>
    <w:p w14:paraId="4319E7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ascii="Times New Roman" w:eastAsia="Times New Roman" w:hAnsi="Times New Roman" w:cs="Times New Roman"/>
        </w:rPr>
      </w:pPr>
    </w:p>
    <w:p w14:paraId="485645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I keep hitting him but it doesn’t seem to affect him. What kind of witchcraft is this? I’m getting tired.</w:t>
      </w:r>
    </w:p>
    <w:p w14:paraId="30A427F7" w14:textId="77777777" w:rsidR="003361E2" w:rsidRDefault="003361E2">
      <w:pPr>
        <w:spacing w:after="0"/>
        <w:rPr>
          <w:rFonts w:ascii="Times New Roman" w:eastAsia="Times New Roman" w:hAnsi="Times New Roman" w:cs="Times New Roman"/>
        </w:rPr>
      </w:pPr>
    </w:p>
    <w:p w14:paraId="249E0E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Keep throwing your punches, I can take this all day.</w:t>
      </w:r>
    </w:p>
    <w:p w14:paraId="5EA1905D" w14:textId="77777777" w:rsidR="003361E2" w:rsidRDefault="003361E2">
      <w:pPr>
        <w:spacing w:after="0"/>
        <w:rPr>
          <w:rFonts w:ascii="Times New Roman" w:eastAsia="Times New Roman" w:hAnsi="Times New Roman" w:cs="Times New Roman"/>
        </w:rPr>
      </w:pPr>
    </w:p>
    <w:p w14:paraId="772C28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defeats KMDM)</w:t>
      </w:r>
    </w:p>
    <w:p w14:paraId="742486AC" w14:textId="77777777" w:rsidR="003361E2" w:rsidRDefault="003361E2">
      <w:pPr>
        <w:spacing w:after="0"/>
        <w:rPr>
          <w:rFonts w:ascii="Times New Roman" w:eastAsia="Times New Roman" w:hAnsi="Times New Roman" w:cs="Times New Roman"/>
        </w:rPr>
      </w:pPr>
    </w:p>
    <w:p w14:paraId="384F59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the winner is Caeser!</w:t>
      </w:r>
    </w:p>
    <w:p w14:paraId="572604C2" w14:textId="77777777" w:rsidR="003361E2" w:rsidRDefault="003361E2">
      <w:pPr>
        <w:spacing w:after="0"/>
        <w:rPr>
          <w:rFonts w:ascii="Times New Roman" w:eastAsia="Times New Roman" w:hAnsi="Times New Roman" w:cs="Times New Roman"/>
        </w:rPr>
      </w:pPr>
    </w:p>
    <w:p w14:paraId="68916A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crowd goes silent)</w:t>
      </w:r>
    </w:p>
    <w:p w14:paraId="2DB8631F" w14:textId="77777777" w:rsidR="003361E2" w:rsidRDefault="003361E2">
      <w:pPr>
        <w:spacing w:after="0"/>
        <w:rPr>
          <w:rFonts w:ascii="Times New Roman" w:eastAsia="Times New Roman" w:hAnsi="Times New Roman" w:cs="Times New Roman"/>
        </w:rPr>
      </w:pPr>
    </w:p>
    <w:p w14:paraId="15BF78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It’s not possible. How can the champ be defeated? Booooooo!</w:t>
      </w:r>
    </w:p>
    <w:p w14:paraId="6D75F15D" w14:textId="77777777" w:rsidR="003361E2" w:rsidRDefault="003361E2">
      <w:pPr>
        <w:spacing w:after="0"/>
        <w:rPr>
          <w:rFonts w:ascii="Times New Roman" w:eastAsia="Times New Roman" w:hAnsi="Times New Roman" w:cs="Times New Roman"/>
        </w:rPr>
      </w:pPr>
    </w:p>
    <w:p w14:paraId="60B978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354" w:name="_yv0bg3qoyb3x" w:colFirst="0" w:colLast="0"/>
      <w:bookmarkStart w:id="355" w:name="_Toc189930200"/>
      <w:bookmarkEnd w:id="354"/>
      <w:r>
        <w:lastRenderedPageBreak/>
        <w:t>Shady man’s Heist</w:t>
      </w:r>
      <w:bookmarkEnd w:id="355"/>
    </w:p>
    <w:p w14:paraId="6AA655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can’t believe I beat him. Father, did you have some hand in this?</w:t>
      </w:r>
    </w:p>
    <w:p w14:paraId="0A25CB26" w14:textId="77777777" w:rsidR="003361E2" w:rsidRDefault="003361E2">
      <w:pPr>
        <w:spacing w:after="0"/>
        <w:rPr>
          <w:rFonts w:ascii="Times New Roman" w:eastAsia="Times New Roman" w:hAnsi="Times New Roman" w:cs="Times New Roman"/>
        </w:rPr>
      </w:pPr>
    </w:p>
    <w:p w14:paraId="66EF15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couldn’t help myself.</w:t>
      </w:r>
    </w:p>
    <w:p w14:paraId="7D1F290B" w14:textId="77777777" w:rsidR="003361E2" w:rsidRDefault="003361E2">
      <w:pPr>
        <w:spacing w:after="0"/>
        <w:rPr>
          <w:rFonts w:ascii="Times New Roman" w:eastAsia="Times New Roman" w:hAnsi="Times New Roman" w:cs="Times New Roman"/>
        </w:rPr>
      </w:pPr>
    </w:p>
    <w:p w14:paraId="2F7688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sneaky dogs.</w:t>
      </w:r>
    </w:p>
    <w:p w14:paraId="7168199D" w14:textId="77777777" w:rsidR="003361E2" w:rsidRDefault="003361E2">
      <w:pPr>
        <w:spacing w:after="0"/>
        <w:rPr>
          <w:rFonts w:ascii="Times New Roman" w:eastAsia="Times New Roman" w:hAnsi="Times New Roman" w:cs="Times New Roman"/>
        </w:rPr>
      </w:pPr>
    </w:p>
    <w:p w14:paraId="41AB9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So you mean to say that if it wasn’t for your magic he would’ve got his butt kicked?</w:t>
      </w:r>
    </w:p>
    <w:p w14:paraId="6EFD48D5" w14:textId="77777777" w:rsidR="003361E2" w:rsidRDefault="003361E2">
      <w:pPr>
        <w:spacing w:after="0"/>
        <w:rPr>
          <w:rFonts w:ascii="Times New Roman" w:eastAsia="Times New Roman" w:hAnsi="Times New Roman" w:cs="Times New Roman"/>
        </w:rPr>
      </w:pPr>
    </w:p>
    <w:p w14:paraId="05E015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just say that Caeser is not as good of a fighter as you thought he was.</w:t>
      </w:r>
    </w:p>
    <w:p w14:paraId="009E29FB" w14:textId="77777777" w:rsidR="003361E2" w:rsidRDefault="003361E2">
      <w:pPr>
        <w:spacing w:after="0"/>
        <w:rPr>
          <w:rFonts w:ascii="Times New Roman" w:eastAsia="Times New Roman" w:hAnsi="Times New Roman" w:cs="Times New Roman"/>
        </w:rPr>
      </w:pPr>
    </w:p>
    <w:p w14:paraId="4EBD31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4B110DF5" w14:textId="77777777" w:rsidR="003361E2" w:rsidRDefault="003361E2">
      <w:pPr>
        <w:spacing w:after="0"/>
        <w:rPr>
          <w:rFonts w:ascii="Times New Roman" w:eastAsia="Times New Roman" w:hAnsi="Times New Roman" w:cs="Times New Roman"/>
        </w:rPr>
      </w:pPr>
    </w:p>
    <w:p w14:paraId="685143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ascii="Times New Roman" w:eastAsia="Times New Roman" w:hAnsi="Times New Roman" w:cs="Times New Roman"/>
        </w:rPr>
      </w:pPr>
    </w:p>
    <w:p w14:paraId="3EC61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wasn’t part of the deal?</w:t>
      </w:r>
    </w:p>
    <w:p w14:paraId="500ABC31" w14:textId="77777777" w:rsidR="003361E2" w:rsidRDefault="003361E2">
      <w:pPr>
        <w:spacing w:after="0"/>
        <w:rPr>
          <w:rFonts w:ascii="Times New Roman" w:eastAsia="Times New Roman" w:hAnsi="Times New Roman" w:cs="Times New Roman"/>
        </w:rPr>
      </w:pPr>
    </w:p>
    <w:p w14:paraId="46E283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Well the deals have been changed.</w:t>
      </w:r>
    </w:p>
    <w:p w14:paraId="7AE683A4" w14:textId="77777777" w:rsidR="003361E2" w:rsidRDefault="003361E2">
      <w:pPr>
        <w:spacing w:after="0"/>
        <w:rPr>
          <w:rFonts w:ascii="Times New Roman" w:eastAsia="Times New Roman" w:hAnsi="Times New Roman" w:cs="Times New Roman"/>
        </w:rPr>
      </w:pPr>
    </w:p>
    <w:p w14:paraId="785531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That’s not fair.</w:t>
      </w:r>
    </w:p>
    <w:p w14:paraId="775F8081" w14:textId="77777777" w:rsidR="003361E2" w:rsidRDefault="003361E2">
      <w:pPr>
        <w:spacing w:after="0"/>
        <w:rPr>
          <w:rFonts w:ascii="Times New Roman" w:eastAsia="Times New Roman" w:hAnsi="Times New Roman" w:cs="Times New Roman"/>
        </w:rPr>
      </w:pPr>
    </w:p>
    <w:p w14:paraId="25D1B9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Well, what do you want now?</w:t>
      </w:r>
    </w:p>
    <w:p w14:paraId="79D16DFE" w14:textId="77777777" w:rsidR="003361E2" w:rsidRDefault="003361E2">
      <w:pPr>
        <w:spacing w:after="0"/>
        <w:rPr>
          <w:rFonts w:ascii="Times New Roman" w:eastAsia="Times New Roman" w:hAnsi="Times New Roman" w:cs="Times New Roman"/>
        </w:rPr>
      </w:pPr>
    </w:p>
    <w:p w14:paraId="7275B3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going to help Jester rob the second-most richest man on the Southern Continent. He’s my boss’s main competitor. His name is Alfonso. We want his most prized possession so we can keep him in his place.</w:t>
      </w:r>
    </w:p>
    <w:p w14:paraId="28830D2B" w14:textId="77777777" w:rsidR="003361E2" w:rsidRDefault="003361E2">
      <w:pPr>
        <w:spacing w:after="0"/>
        <w:rPr>
          <w:rFonts w:ascii="Times New Roman" w:eastAsia="Times New Roman" w:hAnsi="Times New Roman" w:cs="Times New Roman"/>
        </w:rPr>
      </w:pPr>
    </w:p>
    <w:p w14:paraId="469CEE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what’s that?</w:t>
      </w:r>
    </w:p>
    <w:p w14:paraId="0D6E1AD3" w14:textId="77777777" w:rsidR="003361E2" w:rsidRDefault="003361E2">
      <w:pPr>
        <w:spacing w:after="0"/>
        <w:rPr>
          <w:rFonts w:ascii="Times New Roman" w:eastAsia="Times New Roman" w:hAnsi="Times New Roman" w:cs="Times New Roman"/>
        </w:rPr>
      </w:pPr>
    </w:p>
    <w:p w14:paraId="5407B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ascii="Times New Roman" w:eastAsia="Times New Roman" w:hAnsi="Times New Roman" w:cs="Times New Roman"/>
        </w:rPr>
      </w:pPr>
    </w:p>
    <w:p w14:paraId="231767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are we going to sneak into his room?</w:t>
      </w:r>
    </w:p>
    <w:p w14:paraId="53F661F1" w14:textId="77777777" w:rsidR="003361E2" w:rsidRDefault="003361E2">
      <w:pPr>
        <w:spacing w:after="0"/>
        <w:rPr>
          <w:rFonts w:ascii="Times New Roman" w:eastAsia="Times New Roman" w:hAnsi="Times New Roman" w:cs="Times New Roman"/>
        </w:rPr>
      </w:pPr>
    </w:p>
    <w:p w14:paraId="2E182A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ascii="Times New Roman" w:eastAsia="Times New Roman" w:hAnsi="Times New Roman" w:cs="Times New Roman"/>
        </w:rPr>
      </w:pPr>
    </w:p>
    <w:p w14:paraId="7E2A6E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Whoa! Whoa! Did you just say my wife is going to pretend to be a prostitute?</w:t>
      </w:r>
    </w:p>
    <w:p w14:paraId="3CDD25A6" w14:textId="77777777" w:rsidR="003361E2" w:rsidRDefault="003361E2">
      <w:pPr>
        <w:spacing w:after="0"/>
        <w:rPr>
          <w:rFonts w:ascii="Times New Roman" w:eastAsia="Times New Roman" w:hAnsi="Times New Roman" w:cs="Times New Roman"/>
        </w:rPr>
      </w:pPr>
    </w:p>
    <w:p w14:paraId="0AFA17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Don’t worry man; nothing will happen as long as you do your job.</w:t>
      </w:r>
    </w:p>
    <w:p w14:paraId="375F1E42" w14:textId="77777777" w:rsidR="003361E2" w:rsidRDefault="003361E2">
      <w:pPr>
        <w:spacing w:after="0"/>
        <w:rPr>
          <w:rFonts w:ascii="Times New Roman" w:eastAsia="Times New Roman" w:hAnsi="Times New Roman" w:cs="Times New Roman"/>
        </w:rPr>
      </w:pPr>
    </w:p>
    <w:p w14:paraId="57188A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my job is?</w:t>
      </w:r>
    </w:p>
    <w:p w14:paraId="639145CA" w14:textId="77777777" w:rsidR="003361E2" w:rsidRDefault="003361E2">
      <w:pPr>
        <w:spacing w:after="0"/>
        <w:rPr>
          <w:rFonts w:ascii="Times New Roman" w:eastAsia="Times New Roman" w:hAnsi="Times New Roman" w:cs="Times New Roman"/>
        </w:rPr>
      </w:pPr>
    </w:p>
    <w:p w14:paraId="572F51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 job is to make sure he stays away from my booty. Understand?</w:t>
      </w:r>
    </w:p>
    <w:p w14:paraId="4D5612F5" w14:textId="77777777" w:rsidR="003361E2" w:rsidRDefault="003361E2">
      <w:pPr>
        <w:spacing w:after="0"/>
        <w:rPr>
          <w:rFonts w:ascii="Times New Roman" w:eastAsia="Times New Roman" w:hAnsi="Times New Roman" w:cs="Times New Roman"/>
        </w:rPr>
      </w:pPr>
    </w:p>
    <w:p w14:paraId="7A222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ascii="Times New Roman" w:eastAsia="Times New Roman" w:hAnsi="Times New Roman" w:cs="Times New Roman"/>
        </w:rPr>
      </w:pPr>
    </w:p>
    <w:p w14:paraId="44D724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about me? What will I do after I open the door?</w:t>
      </w:r>
    </w:p>
    <w:p w14:paraId="0C8F803D" w14:textId="77777777" w:rsidR="003361E2" w:rsidRDefault="003361E2">
      <w:pPr>
        <w:spacing w:after="0"/>
        <w:rPr>
          <w:rFonts w:ascii="Times New Roman" w:eastAsia="Times New Roman" w:hAnsi="Times New Roman" w:cs="Times New Roman"/>
        </w:rPr>
      </w:pPr>
    </w:p>
    <w:p w14:paraId="783752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ascii="Times New Roman" w:eastAsia="Times New Roman" w:hAnsi="Times New Roman" w:cs="Times New Roman"/>
        </w:rPr>
      </w:pPr>
    </w:p>
    <w:p w14:paraId="7F57BE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don’t know about this father.</w:t>
      </w:r>
    </w:p>
    <w:p w14:paraId="64345BAA" w14:textId="77777777" w:rsidR="003361E2" w:rsidRDefault="003361E2">
      <w:pPr>
        <w:spacing w:after="0"/>
        <w:rPr>
          <w:rFonts w:ascii="Times New Roman" w:eastAsia="Times New Roman" w:hAnsi="Times New Roman" w:cs="Times New Roman"/>
        </w:rPr>
      </w:pPr>
    </w:p>
    <w:p w14:paraId="47AD6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want to go to the mainland or what? I know you’re Rediits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ascii="Times New Roman" w:eastAsia="Times New Roman" w:hAnsi="Times New Roman" w:cs="Times New Roman"/>
        </w:rPr>
      </w:pPr>
    </w:p>
    <w:p w14:paraId="160436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We’re in.</w:t>
      </w:r>
    </w:p>
    <w:p w14:paraId="3AA989BB" w14:textId="77777777" w:rsidR="003361E2" w:rsidRDefault="003361E2">
      <w:pPr>
        <w:spacing w:after="0"/>
        <w:rPr>
          <w:rFonts w:ascii="Times New Roman" w:eastAsia="Times New Roman" w:hAnsi="Times New Roman" w:cs="Times New Roman"/>
        </w:rPr>
      </w:pPr>
    </w:p>
    <w:p w14:paraId="1515AE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First meet my man at the bar Zen. Then we’ll begin.</w:t>
      </w:r>
    </w:p>
    <w:p w14:paraId="7BCF010B" w14:textId="77777777" w:rsidR="003361E2" w:rsidRDefault="00000000">
      <w:pPr>
        <w:pStyle w:val="Heading2"/>
      </w:pPr>
      <w:bookmarkStart w:id="356" w:name="_om1rvb5kznxp" w:colFirst="0" w:colLast="0"/>
      <w:bookmarkStart w:id="357" w:name="_Toc189930201"/>
      <w:bookmarkEnd w:id="356"/>
      <w:r>
        <w:t>Heist in Zen</w:t>
      </w:r>
      <w:bookmarkEnd w:id="357"/>
    </w:p>
    <w:p w14:paraId="4F680C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working at bar: I’ll meet you at the Inn. Book one room and I’ll meet you there in the evening.</w:t>
      </w:r>
    </w:p>
    <w:p w14:paraId="65AE3D7F" w14:textId="77777777" w:rsidR="003361E2" w:rsidRDefault="003361E2">
      <w:pPr>
        <w:spacing w:after="0"/>
        <w:rPr>
          <w:rFonts w:ascii="Times New Roman" w:eastAsia="Times New Roman" w:hAnsi="Times New Roman" w:cs="Times New Roman"/>
        </w:rPr>
      </w:pPr>
    </w:p>
    <w:p w14:paraId="687A0D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(Party stays at Inn. Man working at the bar comes later that evening.)</w:t>
      </w:r>
    </w:p>
    <w:p w14:paraId="2D62C63A" w14:textId="77777777" w:rsidR="003361E2" w:rsidRDefault="003361E2">
      <w:pPr>
        <w:spacing w:after="0"/>
        <w:rPr>
          <w:rFonts w:ascii="Times New Roman" w:eastAsia="Times New Roman" w:hAnsi="Times New Roman" w:cs="Times New Roman"/>
        </w:rPr>
      </w:pPr>
    </w:p>
    <w:p w14:paraId="415B63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ascii="Times New Roman" w:eastAsia="Times New Roman" w:hAnsi="Times New Roman" w:cs="Times New Roman"/>
        </w:rPr>
      </w:pPr>
    </w:p>
    <w:p w14:paraId="2D5D9D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Yeah, especially the part where I have to try to seduce a guard. I really like the part, yuck.</w:t>
      </w:r>
    </w:p>
    <w:p w14:paraId="7B82565C" w14:textId="77777777" w:rsidR="003361E2" w:rsidRDefault="003361E2">
      <w:pPr>
        <w:spacing w:after="0"/>
        <w:rPr>
          <w:rFonts w:ascii="Times New Roman" w:eastAsia="Times New Roman" w:hAnsi="Times New Roman" w:cs="Times New Roman"/>
        </w:rPr>
      </w:pPr>
    </w:p>
    <w:p w14:paraId="5237FF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Don’t worry everything will work according to the plan. You just have to keep your cool.</w:t>
      </w:r>
    </w:p>
    <w:p w14:paraId="495B8487" w14:textId="77777777" w:rsidR="003361E2" w:rsidRDefault="003361E2">
      <w:pPr>
        <w:spacing w:after="0"/>
        <w:rPr>
          <w:rFonts w:ascii="Times New Roman" w:eastAsia="Times New Roman" w:hAnsi="Times New Roman" w:cs="Times New Roman"/>
        </w:rPr>
      </w:pPr>
    </w:p>
    <w:p w14:paraId="56F7FA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that filthy guard lays a single finger on Theresa I’ll cut his fingers off.</w:t>
      </w:r>
    </w:p>
    <w:p w14:paraId="025A5038" w14:textId="77777777" w:rsidR="003361E2" w:rsidRDefault="003361E2">
      <w:pPr>
        <w:spacing w:after="0"/>
        <w:rPr>
          <w:rFonts w:ascii="Times New Roman" w:eastAsia="Times New Roman" w:hAnsi="Times New Roman" w:cs="Times New Roman"/>
        </w:rPr>
      </w:pPr>
    </w:p>
    <w:p w14:paraId="5DC432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Talking like a gangster now are we?</w:t>
      </w:r>
    </w:p>
    <w:p w14:paraId="4AE4C1B1" w14:textId="77777777" w:rsidR="003361E2" w:rsidRDefault="003361E2">
      <w:pPr>
        <w:spacing w:after="0"/>
        <w:rPr>
          <w:rFonts w:ascii="Times New Roman" w:eastAsia="Times New Roman" w:hAnsi="Times New Roman" w:cs="Times New Roman"/>
        </w:rPr>
      </w:pPr>
    </w:p>
    <w:p w14:paraId="44E793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03113937" w14:textId="77777777" w:rsidR="003361E2" w:rsidRDefault="003361E2">
      <w:pPr>
        <w:spacing w:after="0"/>
        <w:rPr>
          <w:rFonts w:ascii="Times New Roman" w:eastAsia="Times New Roman" w:hAnsi="Times New Roman" w:cs="Times New Roman"/>
        </w:rPr>
      </w:pPr>
    </w:p>
    <w:p w14:paraId="46CCA5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Airloft you’ll stay at the Inn okay.</w:t>
      </w:r>
    </w:p>
    <w:p w14:paraId="33F829BB" w14:textId="77777777" w:rsidR="003361E2" w:rsidRDefault="003361E2">
      <w:pPr>
        <w:spacing w:after="0"/>
        <w:rPr>
          <w:rFonts w:ascii="Times New Roman" w:eastAsia="Times New Roman" w:hAnsi="Times New Roman" w:cs="Times New Roman"/>
        </w:rPr>
      </w:pPr>
    </w:p>
    <w:p w14:paraId="5265C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248599C0" w14:textId="77777777" w:rsidR="003361E2" w:rsidRDefault="003361E2">
      <w:pPr>
        <w:spacing w:after="0"/>
        <w:rPr>
          <w:rFonts w:ascii="Times New Roman" w:eastAsia="Times New Roman" w:hAnsi="Times New Roman" w:cs="Times New Roman"/>
        </w:rPr>
      </w:pPr>
    </w:p>
    <w:p w14:paraId="34682B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ascii="Times New Roman" w:eastAsia="Times New Roman" w:hAnsi="Times New Roman" w:cs="Times New Roman"/>
        </w:rPr>
      </w:pPr>
    </w:p>
    <w:p w14:paraId="41C09E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evening.)</w:t>
      </w:r>
    </w:p>
    <w:p w14:paraId="157E1135" w14:textId="77777777" w:rsidR="003361E2" w:rsidRDefault="003361E2">
      <w:pPr>
        <w:spacing w:after="240"/>
        <w:rPr>
          <w:rFonts w:ascii="Times New Roman" w:eastAsia="Times New Roman" w:hAnsi="Times New Roman" w:cs="Times New Roman"/>
        </w:rPr>
      </w:pPr>
    </w:p>
    <w:p w14:paraId="2066D5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(She approaches the guard.): Hello handsome, can I sit here?</w:t>
      </w:r>
    </w:p>
    <w:p w14:paraId="2426DD7F" w14:textId="77777777" w:rsidR="003361E2" w:rsidRDefault="003361E2">
      <w:pPr>
        <w:spacing w:after="0"/>
        <w:rPr>
          <w:rFonts w:ascii="Times New Roman" w:eastAsia="Times New Roman" w:hAnsi="Times New Roman" w:cs="Times New Roman"/>
        </w:rPr>
      </w:pPr>
    </w:p>
    <w:p w14:paraId="020C07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ascii="Times New Roman" w:eastAsia="Times New Roman" w:hAnsi="Times New Roman" w:cs="Times New Roman"/>
        </w:rPr>
      </w:pPr>
    </w:p>
    <w:p w14:paraId="7C160A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I’m from Albrook and my boyfriend went to Hamilton. So I was looking to have a little fun tonight. I heard Zen is the place to do it.</w:t>
      </w:r>
    </w:p>
    <w:p w14:paraId="74A3E9FB" w14:textId="77777777" w:rsidR="003361E2" w:rsidRDefault="003361E2">
      <w:pPr>
        <w:spacing w:after="0"/>
        <w:rPr>
          <w:rFonts w:ascii="Times New Roman" w:eastAsia="Times New Roman" w:hAnsi="Times New Roman" w:cs="Times New Roman"/>
        </w:rPr>
      </w:pPr>
    </w:p>
    <w:p w14:paraId="4F5434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ascii="Times New Roman" w:eastAsia="Times New Roman" w:hAnsi="Times New Roman" w:cs="Times New Roman"/>
        </w:rPr>
      </w:pPr>
    </w:p>
    <w:p w14:paraId="4F29E0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Sounds good sweetheart.</w:t>
      </w:r>
    </w:p>
    <w:p w14:paraId="14846375" w14:textId="77777777" w:rsidR="003361E2" w:rsidRDefault="003361E2">
      <w:pPr>
        <w:spacing w:after="0"/>
        <w:rPr>
          <w:rFonts w:ascii="Times New Roman" w:eastAsia="Times New Roman" w:hAnsi="Times New Roman" w:cs="Times New Roman"/>
        </w:rPr>
      </w:pPr>
    </w:p>
    <w:p w14:paraId="35E83D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Just give me a moment.</w:t>
      </w:r>
    </w:p>
    <w:p w14:paraId="297CA766" w14:textId="77777777" w:rsidR="003361E2" w:rsidRDefault="003361E2">
      <w:pPr>
        <w:spacing w:after="0"/>
        <w:rPr>
          <w:rFonts w:ascii="Times New Roman" w:eastAsia="Times New Roman" w:hAnsi="Times New Roman" w:cs="Times New Roman"/>
        </w:rPr>
      </w:pPr>
    </w:p>
    <w:p w14:paraId="2E2EBA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(Quietly): Yuck...</w:t>
      </w:r>
    </w:p>
    <w:p w14:paraId="51A99DE0" w14:textId="77777777" w:rsidR="003361E2" w:rsidRDefault="003361E2">
      <w:pPr>
        <w:spacing w:after="0"/>
        <w:rPr>
          <w:rFonts w:ascii="Times New Roman" w:eastAsia="Times New Roman" w:hAnsi="Times New Roman" w:cs="Times New Roman"/>
        </w:rPr>
      </w:pPr>
    </w:p>
    <w:p w14:paraId="731A7D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ascii="Times New Roman" w:eastAsia="Times New Roman" w:hAnsi="Times New Roman" w:cs="Times New Roman"/>
        </w:rPr>
      </w:pPr>
    </w:p>
    <w:p w14:paraId="014447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Nancy, I have this one. Go take a break.</w:t>
      </w:r>
    </w:p>
    <w:p w14:paraId="337EE17D" w14:textId="77777777" w:rsidR="003361E2" w:rsidRDefault="003361E2">
      <w:pPr>
        <w:spacing w:after="0"/>
        <w:rPr>
          <w:rFonts w:ascii="Times New Roman" w:eastAsia="Times New Roman" w:hAnsi="Times New Roman" w:cs="Times New Roman"/>
        </w:rPr>
      </w:pPr>
    </w:p>
    <w:p w14:paraId="259D3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How can I help you sir?</w:t>
      </w:r>
    </w:p>
    <w:p w14:paraId="1B02711F" w14:textId="77777777" w:rsidR="003361E2" w:rsidRDefault="003361E2">
      <w:pPr>
        <w:spacing w:after="0"/>
        <w:rPr>
          <w:rFonts w:ascii="Times New Roman" w:eastAsia="Times New Roman" w:hAnsi="Times New Roman" w:cs="Times New Roman"/>
        </w:rPr>
      </w:pPr>
    </w:p>
    <w:p w14:paraId="47BA78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I want your finest room. He looks at Theresa and then looks back. t.</w:t>
      </w:r>
    </w:p>
    <w:p w14:paraId="579F8595" w14:textId="77777777" w:rsidR="003361E2" w:rsidRDefault="003361E2">
      <w:pPr>
        <w:spacing w:after="0"/>
        <w:rPr>
          <w:rFonts w:ascii="Times New Roman" w:eastAsia="Times New Roman" w:hAnsi="Times New Roman" w:cs="Times New Roman"/>
        </w:rPr>
      </w:pPr>
    </w:p>
    <w:p w14:paraId="1DD483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That’s on the second floor, room 204; it’s the furthest one on the right. You can’t miss it.</w:t>
      </w:r>
    </w:p>
    <w:p w14:paraId="7CC15A22" w14:textId="77777777" w:rsidR="003361E2" w:rsidRDefault="003361E2">
      <w:pPr>
        <w:spacing w:after="0"/>
        <w:rPr>
          <w:rFonts w:ascii="Times New Roman" w:eastAsia="Times New Roman" w:hAnsi="Times New Roman" w:cs="Times New Roman"/>
        </w:rPr>
      </w:pPr>
    </w:p>
    <w:p w14:paraId="20ABBD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Looks like I’m getting lucky tonight.</w:t>
      </w:r>
    </w:p>
    <w:p w14:paraId="7783F267" w14:textId="77777777" w:rsidR="003361E2" w:rsidRDefault="003361E2">
      <w:pPr>
        <w:spacing w:after="0"/>
        <w:rPr>
          <w:rFonts w:ascii="Times New Roman" w:eastAsia="Times New Roman" w:hAnsi="Times New Roman" w:cs="Times New Roman"/>
        </w:rPr>
      </w:pPr>
    </w:p>
    <w:p w14:paraId="1BF761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You sure are sir.</w:t>
      </w:r>
    </w:p>
    <w:p w14:paraId="7C750C3A" w14:textId="77777777" w:rsidR="003361E2" w:rsidRDefault="003361E2">
      <w:pPr>
        <w:spacing w:after="0"/>
        <w:rPr>
          <w:rFonts w:ascii="Times New Roman" w:eastAsia="Times New Roman" w:hAnsi="Times New Roman" w:cs="Times New Roman"/>
        </w:rPr>
      </w:pPr>
    </w:p>
    <w:p w14:paraId="3162F7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What was that?</w:t>
      </w:r>
    </w:p>
    <w:p w14:paraId="3CB6CE25" w14:textId="77777777" w:rsidR="003361E2" w:rsidRDefault="003361E2">
      <w:pPr>
        <w:spacing w:after="0"/>
        <w:rPr>
          <w:rFonts w:ascii="Times New Roman" w:eastAsia="Times New Roman" w:hAnsi="Times New Roman" w:cs="Times New Roman"/>
        </w:rPr>
      </w:pPr>
    </w:p>
    <w:p w14:paraId="4C0F34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Nothing sir, have a good night.</w:t>
      </w:r>
    </w:p>
    <w:p w14:paraId="7E623656" w14:textId="77777777" w:rsidR="003361E2" w:rsidRDefault="003361E2">
      <w:pPr>
        <w:spacing w:after="0"/>
        <w:rPr>
          <w:rFonts w:ascii="Times New Roman" w:eastAsia="Times New Roman" w:hAnsi="Times New Roman" w:cs="Times New Roman"/>
        </w:rPr>
      </w:pPr>
    </w:p>
    <w:p w14:paraId="18CB70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ascii="Times New Roman" w:eastAsia="Times New Roman" w:hAnsi="Times New Roman" w:cs="Times New Roman"/>
        </w:rPr>
      </w:pPr>
    </w:p>
    <w:p w14:paraId="58B2CC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 can’t hide in here. What if he opens it in an attempt to put something inside?</w:t>
      </w:r>
    </w:p>
    <w:p w14:paraId="5E6173FC" w14:textId="77777777" w:rsidR="003361E2" w:rsidRDefault="003361E2">
      <w:pPr>
        <w:spacing w:after="0"/>
        <w:rPr>
          <w:rFonts w:ascii="Times New Roman" w:eastAsia="Times New Roman" w:hAnsi="Times New Roman" w:cs="Times New Roman"/>
        </w:rPr>
      </w:pPr>
    </w:p>
    <w:p w14:paraId="5BAB84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going to the bathroom, Caeser will say,)</w:t>
      </w:r>
    </w:p>
    <w:p w14:paraId="5E082428" w14:textId="77777777" w:rsidR="003361E2" w:rsidRDefault="003361E2">
      <w:pPr>
        <w:spacing w:after="0"/>
        <w:rPr>
          <w:rFonts w:ascii="Times New Roman" w:eastAsia="Times New Roman" w:hAnsi="Times New Roman" w:cs="Times New Roman"/>
        </w:rPr>
      </w:pPr>
    </w:p>
    <w:p w14:paraId="795FE8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can’t hide in here. What if he decides to use the bathroom?</w:t>
      </w:r>
    </w:p>
    <w:p w14:paraId="6F6EF085" w14:textId="77777777" w:rsidR="003361E2" w:rsidRDefault="003361E2">
      <w:pPr>
        <w:spacing w:after="0"/>
        <w:rPr>
          <w:rFonts w:ascii="Times New Roman" w:eastAsia="Times New Roman" w:hAnsi="Times New Roman" w:cs="Times New Roman"/>
        </w:rPr>
      </w:pPr>
    </w:p>
    <w:p w14:paraId="0E0E01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14:paraId="4A6B9777" w14:textId="77777777" w:rsidR="003361E2" w:rsidRDefault="003361E2">
      <w:pPr>
        <w:spacing w:after="0"/>
        <w:rPr>
          <w:rFonts w:ascii="Times New Roman" w:eastAsia="Times New Roman" w:hAnsi="Times New Roman" w:cs="Times New Roman"/>
        </w:rPr>
      </w:pPr>
    </w:p>
    <w:p w14:paraId="1C9E91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Well, big boy. Are you ready to have some fun?</w:t>
      </w:r>
    </w:p>
    <w:p w14:paraId="0A5178A3" w14:textId="77777777" w:rsidR="003361E2" w:rsidRDefault="003361E2">
      <w:pPr>
        <w:spacing w:after="0"/>
        <w:rPr>
          <w:rFonts w:ascii="Times New Roman" w:eastAsia="Times New Roman" w:hAnsi="Times New Roman" w:cs="Times New Roman"/>
        </w:rPr>
      </w:pPr>
    </w:p>
    <w:p w14:paraId="728DAD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ascii="Times New Roman" w:eastAsia="Times New Roman" w:hAnsi="Times New Roman" w:cs="Times New Roman"/>
        </w:rPr>
      </w:pPr>
    </w:p>
    <w:p w14:paraId="7A889B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not dreaming. I’m definitely all over you honey.</w:t>
      </w:r>
    </w:p>
    <w:p w14:paraId="65B750B7" w14:textId="77777777" w:rsidR="003361E2" w:rsidRDefault="003361E2">
      <w:pPr>
        <w:spacing w:after="0"/>
        <w:rPr>
          <w:rFonts w:ascii="Times New Roman" w:eastAsia="Times New Roman" w:hAnsi="Times New Roman" w:cs="Times New Roman"/>
        </w:rPr>
      </w:pPr>
    </w:p>
    <w:p w14:paraId="44A05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Let’s go I can’t take any more of this.</w:t>
      </w:r>
    </w:p>
    <w:p w14:paraId="57474C03" w14:textId="77777777" w:rsidR="003361E2" w:rsidRDefault="003361E2">
      <w:pPr>
        <w:spacing w:after="0"/>
        <w:rPr>
          <w:rFonts w:ascii="Times New Roman" w:eastAsia="Times New Roman" w:hAnsi="Times New Roman" w:cs="Times New Roman"/>
        </w:rPr>
      </w:pPr>
    </w:p>
    <w:p w14:paraId="653BE1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turns around.)</w:t>
      </w:r>
    </w:p>
    <w:p w14:paraId="4555904A" w14:textId="77777777" w:rsidR="003361E2" w:rsidRDefault="003361E2">
      <w:pPr>
        <w:spacing w:after="0"/>
        <w:rPr>
          <w:rFonts w:ascii="Times New Roman" w:eastAsia="Times New Roman" w:hAnsi="Times New Roman" w:cs="Times New Roman"/>
        </w:rPr>
      </w:pPr>
    </w:p>
    <w:p w14:paraId="7E8D44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Me neither. (Quietly) Yuck.</w:t>
      </w:r>
    </w:p>
    <w:p w14:paraId="0C774531" w14:textId="77777777" w:rsidR="003361E2" w:rsidRDefault="003361E2">
      <w:pPr>
        <w:spacing w:after="0"/>
        <w:rPr>
          <w:rFonts w:ascii="Times New Roman" w:eastAsia="Times New Roman" w:hAnsi="Times New Roman" w:cs="Times New Roman"/>
        </w:rPr>
      </w:pPr>
    </w:p>
    <w:p w14:paraId="56A626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ascii="Times New Roman" w:eastAsia="Times New Roman" w:hAnsi="Times New Roman" w:cs="Times New Roman"/>
        </w:rPr>
      </w:pPr>
    </w:p>
    <w:p w14:paraId="12826C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Why don’t you go freshen up big boy? There’s a bathroom there.</w:t>
      </w:r>
    </w:p>
    <w:p w14:paraId="3092DC90" w14:textId="77777777" w:rsidR="003361E2" w:rsidRDefault="003361E2">
      <w:pPr>
        <w:spacing w:after="0"/>
        <w:rPr>
          <w:rFonts w:ascii="Times New Roman" w:eastAsia="Times New Roman" w:hAnsi="Times New Roman" w:cs="Times New Roman"/>
        </w:rPr>
      </w:pPr>
    </w:p>
    <w:p w14:paraId="0D245F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That’s right, I got carried away there. (He goes to the bathroom.)</w:t>
      </w:r>
    </w:p>
    <w:p w14:paraId="477DD203" w14:textId="77777777" w:rsidR="003361E2" w:rsidRDefault="003361E2">
      <w:pPr>
        <w:spacing w:after="0"/>
        <w:rPr>
          <w:rFonts w:ascii="Times New Roman" w:eastAsia="Times New Roman" w:hAnsi="Times New Roman" w:cs="Times New Roman"/>
        </w:rPr>
      </w:pPr>
    </w:p>
    <w:p w14:paraId="40EE90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(quietly) Where are you Caeser?</w:t>
      </w:r>
    </w:p>
    <w:p w14:paraId="1B1E45C6" w14:textId="77777777" w:rsidR="003361E2" w:rsidRDefault="003361E2">
      <w:pPr>
        <w:spacing w:after="0"/>
        <w:rPr>
          <w:rFonts w:ascii="Times New Roman" w:eastAsia="Times New Roman" w:hAnsi="Times New Roman" w:cs="Times New Roman"/>
        </w:rPr>
      </w:pPr>
    </w:p>
    <w:p w14:paraId="736789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Underneath the bed.</w:t>
      </w:r>
    </w:p>
    <w:p w14:paraId="6615EBFF" w14:textId="77777777" w:rsidR="003361E2" w:rsidRDefault="003361E2">
      <w:pPr>
        <w:spacing w:after="0"/>
        <w:rPr>
          <w:rFonts w:ascii="Times New Roman" w:eastAsia="Times New Roman" w:hAnsi="Times New Roman" w:cs="Times New Roman"/>
        </w:rPr>
      </w:pPr>
    </w:p>
    <w:p w14:paraId="720B91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ascii="Times New Roman" w:eastAsia="Times New Roman" w:hAnsi="Times New Roman" w:cs="Times New Roman"/>
        </w:rPr>
      </w:pPr>
    </w:p>
    <w:p w14:paraId="06A86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going to wait for him outside the bathroom. As soon as he comes out I’ll hit him over the head and knock him out with that vase.</w:t>
      </w:r>
    </w:p>
    <w:p w14:paraId="06319600" w14:textId="77777777" w:rsidR="003361E2" w:rsidRDefault="003361E2">
      <w:pPr>
        <w:spacing w:after="0"/>
        <w:rPr>
          <w:rFonts w:ascii="Times New Roman" w:eastAsia="Times New Roman" w:hAnsi="Times New Roman" w:cs="Times New Roman"/>
        </w:rPr>
      </w:pPr>
    </w:p>
    <w:p w14:paraId="375438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ascii="Times New Roman" w:eastAsia="Times New Roman" w:hAnsi="Times New Roman" w:cs="Times New Roman"/>
        </w:rPr>
      </w:pPr>
    </w:p>
    <w:p w14:paraId="727100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I’m ready honey. I’m ready to be a bad boy.</w:t>
      </w:r>
    </w:p>
    <w:p w14:paraId="743E36DA" w14:textId="77777777" w:rsidR="003361E2" w:rsidRDefault="003361E2">
      <w:pPr>
        <w:spacing w:after="0"/>
        <w:rPr>
          <w:rFonts w:ascii="Times New Roman" w:eastAsia="Times New Roman" w:hAnsi="Times New Roman" w:cs="Times New Roman"/>
        </w:rPr>
      </w:pPr>
    </w:p>
    <w:p w14:paraId="11CB3B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ascii="Times New Roman" w:eastAsia="Times New Roman" w:hAnsi="Times New Roman" w:cs="Times New Roman"/>
        </w:rPr>
      </w:pPr>
    </w:p>
    <w:p w14:paraId="62223F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He’s out cold. Where’s his clothes?</w:t>
      </w:r>
    </w:p>
    <w:p w14:paraId="56FC1F2C" w14:textId="77777777" w:rsidR="003361E2" w:rsidRDefault="003361E2">
      <w:pPr>
        <w:spacing w:after="0"/>
        <w:rPr>
          <w:rFonts w:ascii="Times New Roman" w:eastAsia="Times New Roman" w:hAnsi="Times New Roman" w:cs="Times New Roman"/>
        </w:rPr>
      </w:pPr>
    </w:p>
    <w:p w14:paraId="2144C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must quickly go into the bathroom and collect his clothes and the key.)</w:t>
      </w:r>
    </w:p>
    <w:p w14:paraId="66EA9104" w14:textId="77777777" w:rsidR="003361E2" w:rsidRDefault="003361E2">
      <w:pPr>
        <w:spacing w:after="0"/>
        <w:rPr>
          <w:rFonts w:ascii="Times New Roman" w:eastAsia="Times New Roman" w:hAnsi="Times New Roman" w:cs="Times New Roman"/>
        </w:rPr>
      </w:pPr>
    </w:p>
    <w:p w14:paraId="4FCA39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Hurry and put that on. You have to help Jester.</w:t>
      </w:r>
    </w:p>
    <w:p w14:paraId="1C142314" w14:textId="77777777" w:rsidR="003361E2" w:rsidRDefault="003361E2">
      <w:pPr>
        <w:spacing w:after="0"/>
        <w:rPr>
          <w:rFonts w:ascii="Times New Roman" w:eastAsia="Times New Roman" w:hAnsi="Times New Roman" w:cs="Times New Roman"/>
        </w:rPr>
      </w:pPr>
    </w:p>
    <w:p w14:paraId="4B927F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quickly puts on the Filthy Guard’s clothes. The player must then switch to Augustus.)</w:t>
      </w:r>
    </w:p>
    <w:p w14:paraId="4E39A9CD" w14:textId="77777777" w:rsidR="003361E2" w:rsidRDefault="003361E2">
      <w:pPr>
        <w:spacing w:after="0"/>
        <w:rPr>
          <w:rFonts w:ascii="Times New Roman" w:eastAsia="Times New Roman" w:hAnsi="Times New Roman" w:cs="Times New Roman"/>
        </w:rPr>
      </w:pPr>
    </w:p>
    <w:p w14:paraId="15340B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ascii="Times New Roman" w:eastAsia="Times New Roman" w:hAnsi="Times New Roman" w:cs="Times New Roman"/>
        </w:rPr>
      </w:pPr>
    </w:p>
    <w:p w14:paraId="383E93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Hello Sir.</w:t>
      </w:r>
    </w:p>
    <w:p w14:paraId="53BDF57D" w14:textId="77777777" w:rsidR="003361E2" w:rsidRDefault="003361E2">
      <w:pPr>
        <w:spacing w:after="0"/>
        <w:rPr>
          <w:rFonts w:ascii="Times New Roman" w:eastAsia="Times New Roman" w:hAnsi="Times New Roman" w:cs="Times New Roman"/>
        </w:rPr>
      </w:pPr>
    </w:p>
    <w:p w14:paraId="397FA9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Good evening Sir, how can I help you?</w:t>
      </w:r>
    </w:p>
    <w:p w14:paraId="71856675" w14:textId="77777777" w:rsidR="003361E2" w:rsidRDefault="003361E2">
      <w:pPr>
        <w:spacing w:after="0"/>
        <w:rPr>
          <w:rFonts w:ascii="Times New Roman" w:eastAsia="Times New Roman" w:hAnsi="Times New Roman" w:cs="Times New Roman"/>
        </w:rPr>
      </w:pPr>
    </w:p>
    <w:p w14:paraId="25B897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ascii="Times New Roman" w:eastAsia="Times New Roman" w:hAnsi="Times New Roman" w:cs="Times New Roman"/>
        </w:rPr>
      </w:pPr>
    </w:p>
    <w:p w14:paraId="4EA4E2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I have orders for no one to enter his home. If you write down your name in this booklet I’m sure he will be glad to get back with you.</w:t>
      </w:r>
    </w:p>
    <w:p w14:paraId="2694A7C6" w14:textId="77777777" w:rsidR="003361E2" w:rsidRDefault="003361E2">
      <w:pPr>
        <w:spacing w:after="0"/>
        <w:rPr>
          <w:rFonts w:ascii="Times New Roman" w:eastAsia="Times New Roman" w:hAnsi="Times New Roman" w:cs="Times New Roman"/>
        </w:rPr>
      </w:pPr>
    </w:p>
    <w:p w14:paraId="2FF51B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You’re telling me that Alfie has become so rich and stuck up I have to sign my name in the book just to meet him.</w:t>
      </w:r>
    </w:p>
    <w:p w14:paraId="6923CC5A" w14:textId="77777777" w:rsidR="003361E2" w:rsidRDefault="003361E2">
      <w:pPr>
        <w:spacing w:after="0"/>
        <w:rPr>
          <w:rFonts w:ascii="Times New Roman" w:eastAsia="Times New Roman" w:hAnsi="Times New Roman" w:cs="Times New Roman"/>
        </w:rPr>
      </w:pPr>
    </w:p>
    <w:p w14:paraId="1D6391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Sir, please just calm down. This is protocol for everyone.</w:t>
      </w:r>
    </w:p>
    <w:p w14:paraId="0FE22D42" w14:textId="77777777" w:rsidR="003361E2" w:rsidRDefault="003361E2">
      <w:pPr>
        <w:spacing w:after="0"/>
        <w:rPr>
          <w:rFonts w:ascii="Times New Roman" w:eastAsia="Times New Roman" w:hAnsi="Times New Roman" w:cs="Times New Roman"/>
        </w:rPr>
      </w:pPr>
    </w:p>
    <w:p w14:paraId="72EEEF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demand to see Alfie now!</w:t>
      </w:r>
    </w:p>
    <w:p w14:paraId="536BC53C" w14:textId="77777777" w:rsidR="003361E2" w:rsidRDefault="003361E2">
      <w:pPr>
        <w:spacing w:after="0"/>
        <w:rPr>
          <w:rFonts w:ascii="Times New Roman" w:eastAsia="Times New Roman" w:hAnsi="Times New Roman" w:cs="Times New Roman"/>
        </w:rPr>
      </w:pPr>
    </w:p>
    <w:p w14:paraId="687A6F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Sir, if you’re going to raise your voice I’m going to have to ask you to leave.</w:t>
      </w:r>
    </w:p>
    <w:p w14:paraId="3C09FB82" w14:textId="77777777" w:rsidR="003361E2" w:rsidRDefault="003361E2">
      <w:pPr>
        <w:spacing w:after="0"/>
        <w:rPr>
          <w:rFonts w:ascii="Times New Roman" w:eastAsia="Times New Roman" w:hAnsi="Times New Roman" w:cs="Times New Roman"/>
        </w:rPr>
      </w:pPr>
    </w:p>
    <w:p w14:paraId="660272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this moment the player should switch to Jester.)</w:t>
      </w:r>
    </w:p>
    <w:p w14:paraId="06E530A2" w14:textId="77777777" w:rsidR="003361E2" w:rsidRDefault="003361E2">
      <w:pPr>
        <w:spacing w:after="0"/>
        <w:rPr>
          <w:rFonts w:ascii="Times New Roman" w:eastAsia="Times New Roman" w:hAnsi="Times New Roman" w:cs="Times New Roman"/>
        </w:rPr>
      </w:pPr>
    </w:p>
    <w:p w14:paraId="218759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not going anywhere.</w:t>
      </w:r>
    </w:p>
    <w:p w14:paraId="607787AC" w14:textId="77777777" w:rsidR="003361E2" w:rsidRDefault="003361E2">
      <w:pPr>
        <w:spacing w:after="0"/>
        <w:rPr>
          <w:rFonts w:ascii="Times New Roman" w:eastAsia="Times New Roman" w:hAnsi="Times New Roman" w:cs="Times New Roman"/>
        </w:rPr>
      </w:pPr>
    </w:p>
    <w:p w14:paraId="649CBD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pushes the action button again,</w:t>
      </w:r>
    </w:p>
    <w:p w14:paraId="6C288102" w14:textId="77777777" w:rsidR="003361E2" w:rsidRDefault="003361E2">
      <w:pPr>
        <w:spacing w:after="0"/>
        <w:rPr>
          <w:rFonts w:ascii="Times New Roman" w:eastAsia="Times New Roman" w:hAnsi="Times New Roman" w:cs="Times New Roman"/>
        </w:rPr>
      </w:pPr>
    </w:p>
    <w:p w14:paraId="68EA19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Okay, let me go get the boss. School friend or not he’s not going to like this at all.</w:t>
      </w:r>
    </w:p>
    <w:p w14:paraId="77D37E2C" w14:textId="77777777" w:rsidR="003361E2" w:rsidRDefault="003361E2">
      <w:pPr>
        <w:spacing w:after="0"/>
        <w:rPr>
          <w:rFonts w:ascii="Times New Roman" w:eastAsia="Times New Roman" w:hAnsi="Times New Roman" w:cs="Times New Roman"/>
        </w:rPr>
      </w:pPr>
    </w:p>
    <w:p w14:paraId="079C67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162C39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ascii="Times New Roman" w:eastAsia="Times New Roman" w:hAnsi="Times New Roman" w:cs="Times New Roman"/>
        </w:rPr>
      </w:pPr>
    </w:p>
    <w:p w14:paraId="6C66AE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Caeser talks to the guard,</w:t>
      </w:r>
    </w:p>
    <w:p w14:paraId="3A3F4134" w14:textId="77777777" w:rsidR="003361E2" w:rsidRDefault="003361E2">
      <w:pPr>
        <w:spacing w:after="0"/>
        <w:rPr>
          <w:rFonts w:ascii="Times New Roman" w:eastAsia="Times New Roman" w:hAnsi="Times New Roman" w:cs="Times New Roman"/>
        </w:rPr>
      </w:pPr>
    </w:p>
    <w:p w14:paraId="27B530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Hey do I know you? Where’s the other guy?</w:t>
      </w:r>
    </w:p>
    <w:p w14:paraId="6D011320" w14:textId="77777777" w:rsidR="003361E2" w:rsidRDefault="003361E2">
      <w:pPr>
        <w:spacing w:after="0"/>
        <w:rPr>
          <w:rFonts w:ascii="Times New Roman" w:eastAsia="Times New Roman" w:hAnsi="Times New Roman" w:cs="Times New Roman"/>
        </w:rPr>
      </w:pPr>
    </w:p>
    <w:p w14:paraId="5D4799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Let me check with Alfonso, just wait here.</w:t>
      </w:r>
    </w:p>
    <w:p w14:paraId="1ED8AC7A" w14:textId="77777777" w:rsidR="003361E2" w:rsidRDefault="003361E2">
      <w:pPr>
        <w:spacing w:after="0"/>
        <w:rPr>
          <w:rFonts w:ascii="Times New Roman" w:eastAsia="Times New Roman" w:hAnsi="Times New Roman" w:cs="Times New Roman"/>
        </w:rPr>
      </w:pPr>
    </w:p>
    <w:p w14:paraId="795D8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1489DF19" w14:textId="77777777" w:rsidR="003361E2" w:rsidRDefault="003361E2">
      <w:pPr>
        <w:spacing w:after="0"/>
        <w:rPr>
          <w:rFonts w:ascii="Times New Roman" w:eastAsia="Times New Roman" w:hAnsi="Times New Roman" w:cs="Times New Roman"/>
        </w:rPr>
      </w:pPr>
    </w:p>
    <w:p w14:paraId="08408F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should walk directly to the door and use the key. The player must then switch to Jester.)</w:t>
      </w:r>
    </w:p>
    <w:p w14:paraId="2FC79422" w14:textId="77777777" w:rsidR="003361E2" w:rsidRDefault="003361E2">
      <w:pPr>
        <w:spacing w:after="0"/>
        <w:rPr>
          <w:rFonts w:ascii="Times New Roman" w:eastAsia="Times New Roman" w:hAnsi="Times New Roman" w:cs="Times New Roman"/>
        </w:rPr>
      </w:pPr>
    </w:p>
    <w:p w14:paraId="168AB7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ascii="Times New Roman" w:eastAsia="Times New Roman" w:hAnsi="Times New Roman" w:cs="Times New Roman"/>
        </w:rPr>
      </w:pPr>
    </w:p>
    <w:p w14:paraId="15C238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Thief! (He quickly runs off.)</w:t>
      </w:r>
    </w:p>
    <w:p w14:paraId="56F9B635" w14:textId="77777777" w:rsidR="003361E2" w:rsidRDefault="003361E2">
      <w:pPr>
        <w:spacing w:after="0"/>
        <w:rPr>
          <w:rFonts w:ascii="Times New Roman" w:eastAsia="Times New Roman" w:hAnsi="Times New Roman" w:cs="Times New Roman"/>
        </w:rPr>
      </w:pPr>
    </w:p>
    <w:p w14:paraId="44CFE8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771150AE" w14:textId="77777777" w:rsidR="003361E2" w:rsidRDefault="003361E2">
      <w:pPr>
        <w:spacing w:after="0"/>
        <w:rPr>
          <w:rFonts w:ascii="Times New Roman" w:eastAsia="Times New Roman" w:hAnsi="Times New Roman" w:cs="Times New Roman"/>
        </w:rPr>
      </w:pPr>
    </w:p>
    <w:p w14:paraId="6E5125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ascii="Times New Roman" w:eastAsia="Times New Roman" w:hAnsi="Times New Roman" w:cs="Times New Roman"/>
        </w:rPr>
      </w:pPr>
    </w:p>
    <w:p w14:paraId="2194B9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ascii="Times New Roman" w:eastAsia="Times New Roman" w:hAnsi="Times New Roman" w:cs="Times New Roman"/>
        </w:rPr>
      </w:pPr>
    </w:p>
    <w:p w14:paraId="2DBF84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pushes Augustus.)</w:t>
      </w:r>
    </w:p>
    <w:p w14:paraId="273D1AB8" w14:textId="77777777" w:rsidR="003361E2" w:rsidRDefault="003361E2">
      <w:pPr>
        <w:spacing w:after="0"/>
        <w:rPr>
          <w:rFonts w:ascii="Times New Roman" w:eastAsia="Times New Roman" w:hAnsi="Times New Roman" w:cs="Times New Roman"/>
        </w:rPr>
      </w:pPr>
    </w:p>
    <w:p w14:paraId="6E36BC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Don’t touch me! Prepare yourself!</w:t>
      </w:r>
    </w:p>
    <w:p w14:paraId="44F66BB4" w14:textId="77777777" w:rsidR="003361E2" w:rsidRDefault="003361E2">
      <w:pPr>
        <w:spacing w:after="0"/>
        <w:rPr>
          <w:rFonts w:ascii="Times New Roman" w:eastAsia="Times New Roman" w:hAnsi="Times New Roman" w:cs="Times New Roman"/>
        </w:rPr>
      </w:pPr>
    </w:p>
    <w:p w14:paraId="3C8EA0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game battle begins between Augustus and Caeser)</w:t>
      </w:r>
    </w:p>
    <w:p w14:paraId="46BD711C" w14:textId="77777777" w:rsidR="003361E2" w:rsidRDefault="003361E2">
      <w:pPr>
        <w:spacing w:after="0"/>
        <w:rPr>
          <w:rFonts w:ascii="Times New Roman" w:eastAsia="Times New Roman" w:hAnsi="Times New Roman" w:cs="Times New Roman"/>
        </w:rPr>
      </w:pPr>
    </w:p>
    <w:p w14:paraId="6CA915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ascii="Times New Roman" w:eastAsia="Times New Roman" w:hAnsi="Times New Roman" w:cs="Times New Roman"/>
        </w:rPr>
      </w:pPr>
    </w:p>
    <w:p w14:paraId="65A660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3AC7A7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358" w:name="_oz0quow18kw8" w:colFirst="0" w:colLast="0"/>
      <w:bookmarkStart w:id="359" w:name="_Toc189930202"/>
      <w:bookmarkEnd w:id="358"/>
      <w:r>
        <w:t>Alfonso’s Mansion</w:t>
      </w:r>
      <w:bookmarkEnd w:id="359"/>
    </w:p>
    <w:p w14:paraId="64F04B15" w14:textId="77777777" w:rsidR="003361E2" w:rsidRDefault="00000000">
      <w:pPr>
        <w:pStyle w:val="Heading3"/>
        <w:pBdr>
          <w:bottom w:val="single" w:sz="4" w:space="1" w:color="808080"/>
        </w:pBdr>
        <w:spacing w:after="120"/>
      </w:pPr>
      <w:bookmarkStart w:id="360" w:name="_10o5rgtmfpmc" w:colFirst="0" w:colLast="0"/>
      <w:bookmarkStart w:id="361" w:name="_Toc189930203"/>
      <w:bookmarkEnd w:id="360"/>
      <w:r>
        <w:t>Enemies of Alfonso’s mansion</w:t>
      </w:r>
      <w:bookmarkEnd w:id="361"/>
      <w:r>
        <w:t> </w:t>
      </w:r>
    </w:p>
    <w:p w14:paraId="717D62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72361530"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Dog</w:t>
      </w:r>
    </w:p>
    <w:p w14:paraId="1FD7BCC3"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Cadet</w:t>
      </w:r>
    </w:p>
    <w:p w14:paraId="32715517"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Velvet Phantom</w:t>
      </w:r>
    </w:p>
    <w:p w14:paraId="40DA1B70"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Autonomous Guardian</w:t>
      </w:r>
    </w:p>
    <w:p w14:paraId="0A5B677D"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362" w:name="_35zyu1b5z3cu" w:colFirst="0" w:colLast="0"/>
      <w:bookmarkStart w:id="363" w:name="_Toc189930204"/>
      <w:bookmarkEnd w:id="362"/>
      <w:r>
        <w:t>Jester’s Infiltration</w:t>
      </w:r>
      <w:bookmarkEnd w:id="363"/>
    </w:p>
    <w:p w14:paraId="184EED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ascii="Times New Roman" w:eastAsia="Times New Roman" w:hAnsi="Times New Roman" w:cs="Times New Roman"/>
        </w:rPr>
      </w:pPr>
    </w:p>
    <w:p w14:paraId="03DB73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ascii="Times New Roman" w:eastAsia="Times New Roman" w:hAnsi="Times New Roman" w:cs="Times New Roman"/>
        </w:rPr>
      </w:pPr>
    </w:p>
    <w:p w14:paraId="20918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Halfway through the map Jester is seen and is then chased by guards and is surrounded. Airloft bursts through the window to his aid and Jester is then engaged in a pincer attack.</w:t>
      </w:r>
    </w:p>
    <w:p w14:paraId="0A657A28" w14:textId="77777777" w:rsidR="003361E2" w:rsidRDefault="003361E2">
      <w:pPr>
        <w:spacing w:after="0"/>
        <w:rPr>
          <w:rFonts w:ascii="Times New Roman" w:eastAsia="Times New Roman" w:hAnsi="Times New Roman" w:cs="Times New Roman"/>
        </w:rPr>
      </w:pPr>
    </w:p>
    <w:p w14:paraId="720C0C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(Mid battle dialogue) </w:t>
      </w:r>
    </w:p>
    <w:p w14:paraId="5341A40B" w14:textId="77777777" w:rsidR="003361E2" w:rsidRDefault="003361E2">
      <w:pPr>
        <w:spacing w:after="0"/>
        <w:rPr>
          <w:rFonts w:ascii="Times New Roman" w:eastAsia="Times New Roman" w:hAnsi="Times New Roman" w:cs="Times New Roman"/>
        </w:rPr>
      </w:pPr>
    </w:p>
    <w:p w14:paraId="183F16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Airloft thank god you’re here! You’ve been monitoring my presence all along haven’t you?</w:t>
      </w:r>
    </w:p>
    <w:p w14:paraId="474A8604" w14:textId="77777777" w:rsidR="003361E2" w:rsidRDefault="003361E2">
      <w:pPr>
        <w:spacing w:after="0"/>
        <w:rPr>
          <w:rFonts w:ascii="Times New Roman" w:eastAsia="Times New Roman" w:hAnsi="Times New Roman" w:cs="Times New Roman"/>
        </w:rPr>
      </w:pPr>
    </w:p>
    <w:p w14:paraId="11042E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686C75AC" w14:textId="77777777" w:rsidR="003361E2" w:rsidRDefault="003361E2">
      <w:pPr>
        <w:spacing w:after="0"/>
        <w:rPr>
          <w:rFonts w:ascii="Times New Roman" w:eastAsia="Times New Roman" w:hAnsi="Times New Roman" w:cs="Times New Roman"/>
        </w:rPr>
      </w:pPr>
    </w:p>
    <w:p w14:paraId="23EB34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and Jester fight together from this point on. When Jester enters his cardboard box, Airloft flies away. Jester reaches Alfonso’s room but the door is locked.</w:t>
      </w:r>
    </w:p>
    <w:p w14:paraId="115B5CF2" w14:textId="77777777" w:rsidR="003361E2" w:rsidRDefault="003361E2">
      <w:pPr>
        <w:spacing w:after="0"/>
        <w:rPr>
          <w:rFonts w:ascii="Times New Roman" w:eastAsia="Times New Roman" w:hAnsi="Times New Roman" w:cs="Times New Roman"/>
        </w:rPr>
      </w:pPr>
    </w:p>
    <w:p w14:paraId="79095D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Huh? It’s locked. Hmmmm…..? Let me see if I can pick it.</w:t>
      </w:r>
    </w:p>
    <w:p w14:paraId="7750CF58" w14:textId="77777777" w:rsidR="003361E2" w:rsidRDefault="003361E2">
      <w:pPr>
        <w:spacing w:after="0"/>
        <w:rPr>
          <w:rFonts w:ascii="Times New Roman" w:eastAsia="Times New Roman" w:hAnsi="Times New Roman" w:cs="Times New Roman"/>
        </w:rPr>
      </w:pPr>
    </w:p>
    <w:p w14:paraId="722F53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attempts to pick the lock.)</w:t>
      </w:r>
    </w:p>
    <w:p w14:paraId="1C9AFC27" w14:textId="77777777" w:rsidR="003361E2" w:rsidRDefault="003361E2">
      <w:pPr>
        <w:spacing w:after="0"/>
        <w:rPr>
          <w:rFonts w:ascii="Times New Roman" w:eastAsia="Times New Roman" w:hAnsi="Times New Roman" w:cs="Times New Roman"/>
        </w:rPr>
      </w:pPr>
    </w:p>
    <w:p w14:paraId="00C815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 just won’t budge. I’ve never seen a lot like this. Airloft can you find a way into that room and open the door from the inside?</w:t>
      </w:r>
    </w:p>
    <w:p w14:paraId="16EF6A3D" w14:textId="77777777" w:rsidR="003361E2" w:rsidRDefault="003361E2">
      <w:pPr>
        <w:spacing w:after="0"/>
        <w:rPr>
          <w:rFonts w:ascii="Times New Roman" w:eastAsia="Times New Roman" w:hAnsi="Times New Roman" w:cs="Times New Roman"/>
        </w:rPr>
      </w:pPr>
    </w:p>
    <w:p w14:paraId="79CB59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0934DFA7" w14:textId="77777777" w:rsidR="003361E2" w:rsidRDefault="003361E2">
      <w:pPr>
        <w:spacing w:after="0"/>
        <w:rPr>
          <w:rFonts w:ascii="Times New Roman" w:eastAsia="Times New Roman" w:hAnsi="Times New Roman" w:cs="Times New Roman"/>
        </w:rPr>
      </w:pPr>
    </w:p>
    <w:p w14:paraId="4C74AD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364" w:name="_8ilkmeqbue6p" w:colFirst="0" w:colLast="0"/>
      <w:bookmarkStart w:id="365" w:name="_Toc189930205"/>
      <w:bookmarkEnd w:id="364"/>
      <w:r>
        <w:t>Airloft Mini Game</w:t>
      </w:r>
      <w:bookmarkEnd w:id="365"/>
    </w:p>
    <w:p w14:paraId="126CAF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14:paraId="6E866A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14:paraId="35AA42AE" w14:textId="77777777" w:rsidR="003361E2" w:rsidRDefault="00000000">
      <w:pPr>
        <w:pStyle w:val="Heading3"/>
        <w:pBdr>
          <w:bottom w:val="single" w:sz="4" w:space="1" w:color="808080"/>
        </w:pBdr>
        <w:spacing w:after="120"/>
      </w:pPr>
      <w:bookmarkStart w:id="366" w:name="_flosa5ws8473" w:colFirst="0" w:colLast="0"/>
      <w:bookmarkStart w:id="367" w:name="_Toc189930206"/>
      <w:bookmarkEnd w:id="366"/>
      <w:r>
        <w:t>Alfonso Proposition</w:t>
      </w:r>
      <w:bookmarkEnd w:id="367"/>
    </w:p>
    <w:p w14:paraId="5FCCD4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reaches the glass case with the letter from Adm. Anthony and presses the action button.</w:t>
      </w:r>
    </w:p>
    <w:p w14:paraId="4FF44F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Airloft, do you think you can cut the glass open with your plasma laser?</w:t>
      </w:r>
    </w:p>
    <w:p w14:paraId="6AAD52A2" w14:textId="77777777" w:rsidR="003361E2" w:rsidRDefault="003361E2">
      <w:pPr>
        <w:spacing w:after="0"/>
        <w:rPr>
          <w:rFonts w:ascii="Times New Roman" w:eastAsia="Times New Roman" w:hAnsi="Times New Roman" w:cs="Times New Roman"/>
        </w:rPr>
      </w:pPr>
    </w:p>
    <w:p w14:paraId="1647F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615F2A53" w14:textId="77777777" w:rsidR="003361E2" w:rsidRDefault="003361E2">
      <w:pPr>
        <w:spacing w:after="0"/>
        <w:rPr>
          <w:rFonts w:ascii="Times New Roman" w:eastAsia="Times New Roman" w:hAnsi="Times New Roman" w:cs="Times New Roman"/>
        </w:rPr>
      </w:pPr>
    </w:p>
    <w:p w14:paraId="1AE78B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begins cutting open the glass. Airloft finishes cutting open the glass.)</w:t>
      </w:r>
    </w:p>
    <w:p w14:paraId="3FE40198" w14:textId="77777777" w:rsidR="003361E2" w:rsidRDefault="003361E2">
      <w:pPr>
        <w:spacing w:after="0"/>
        <w:rPr>
          <w:rFonts w:ascii="Times New Roman" w:eastAsia="Times New Roman" w:hAnsi="Times New Roman" w:cs="Times New Roman"/>
        </w:rPr>
      </w:pPr>
    </w:p>
    <w:p w14:paraId="291DEB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Phew. Got it. It’s finally over and we can finally get out of here.</w:t>
      </w:r>
      <w:r>
        <w:rPr>
          <w:rFonts w:ascii="Times New Roman" w:eastAsia="Times New Roman" w:hAnsi="Times New Roman" w:cs="Times New Roman"/>
          <w:color w:val="000000"/>
        </w:rPr>
        <w:tab/>
      </w:r>
    </w:p>
    <w:p w14:paraId="7BEDD68B" w14:textId="77777777" w:rsidR="003361E2" w:rsidRDefault="003361E2">
      <w:pPr>
        <w:spacing w:after="0"/>
        <w:rPr>
          <w:rFonts w:ascii="Times New Roman" w:eastAsia="Times New Roman" w:hAnsi="Times New Roman" w:cs="Times New Roman"/>
        </w:rPr>
      </w:pPr>
    </w:p>
    <w:p w14:paraId="6E4C96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into his bodyguards walks into the room)</w:t>
      </w:r>
    </w:p>
    <w:p w14:paraId="0B2BC8C6" w14:textId="77777777" w:rsidR="003361E2" w:rsidRDefault="003361E2">
      <w:pPr>
        <w:spacing w:after="0"/>
        <w:rPr>
          <w:rFonts w:ascii="Times New Roman" w:eastAsia="Times New Roman" w:hAnsi="Times New Roman" w:cs="Times New Roman"/>
        </w:rPr>
      </w:pPr>
    </w:p>
    <w:p w14:paraId="29C213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Alfonso: (Clap.) (Clap.) Very nice. You’re the first to sneak in my home and get close to my most prized possession. With this letter all things are open to you within Reditus held </w:t>
      </w:r>
      <w:r>
        <w:rPr>
          <w:rFonts w:ascii="Times New Roman" w:eastAsia="Times New Roman" w:hAnsi="Times New Roman" w:cs="Times New Roman"/>
          <w:color w:val="000000"/>
        </w:rPr>
        <w:lastRenderedPageBreak/>
        <w:t>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ascii="Times New Roman" w:eastAsia="Times New Roman" w:hAnsi="Times New Roman" w:cs="Times New Roman"/>
        </w:rPr>
      </w:pPr>
    </w:p>
    <w:p w14:paraId="2024AC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Are you sure he won’t be able to tell this is a forgery?</w:t>
      </w:r>
    </w:p>
    <w:p w14:paraId="39F98043" w14:textId="77777777" w:rsidR="003361E2" w:rsidRDefault="003361E2">
      <w:pPr>
        <w:spacing w:after="0"/>
        <w:rPr>
          <w:rFonts w:ascii="Times New Roman" w:eastAsia="Times New Roman" w:hAnsi="Times New Roman" w:cs="Times New Roman"/>
        </w:rPr>
      </w:pPr>
    </w:p>
    <w:p w14:paraId="33BA70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ascii="Times New Roman" w:eastAsia="Times New Roman" w:hAnsi="Times New Roman" w:cs="Times New Roman"/>
        </w:rPr>
      </w:pPr>
    </w:p>
    <w:p w14:paraId="1F7759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How about this?</w:t>
      </w:r>
    </w:p>
    <w:p w14:paraId="40B140F1" w14:textId="77777777" w:rsidR="003361E2" w:rsidRDefault="003361E2">
      <w:pPr>
        <w:spacing w:after="0"/>
        <w:rPr>
          <w:rFonts w:ascii="Times New Roman" w:eastAsia="Times New Roman" w:hAnsi="Times New Roman" w:cs="Times New Roman"/>
        </w:rPr>
      </w:pPr>
    </w:p>
    <w:p w14:paraId="6B1535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Yes?</w:t>
      </w:r>
    </w:p>
    <w:p w14:paraId="27AA4C9F" w14:textId="77777777" w:rsidR="003361E2" w:rsidRDefault="003361E2">
      <w:pPr>
        <w:spacing w:after="0"/>
        <w:rPr>
          <w:rFonts w:ascii="Times New Roman" w:eastAsia="Times New Roman" w:hAnsi="Times New Roman" w:cs="Times New Roman"/>
        </w:rPr>
      </w:pPr>
    </w:p>
    <w:p w14:paraId="4B4A49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take both and leave you with nothing. You’re already rich, what more do you need?</w:t>
      </w:r>
    </w:p>
    <w:p w14:paraId="7BF66A9D" w14:textId="77777777" w:rsidR="003361E2" w:rsidRDefault="003361E2">
      <w:pPr>
        <w:spacing w:after="0"/>
        <w:rPr>
          <w:rFonts w:ascii="Times New Roman" w:eastAsia="Times New Roman" w:hAnsi="Times New Roman" w:cs="Times New Roman"/>
        </w:rPr>
      </w:pPr>
    </w:p>
    <w:p w14:paraId="376508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368" w:name="_ts3vknlt8mo3" w:colFirst="0" w:colLast="0"/>
      <w:bookmarkStart w:id="369" w:name="_Toc189930207"/>
      <w:bookmarkEnd w:id="368"/>
      <w:r>
        <w:t>Alfonso Boss</w:t>
      </w:r>
      <w:bookmarkEnd w:id="369"/>
    </w:p>
    <w:p w14:paraId="6BDA3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(Dialogue box at beginning of battle)</w:t>
      </w:r>
    </w:p>
    <w:p w14:paraId="2E219A78" w14:textId="77777777" w:rsidR="003361E2" w:rsidRDefault="003361E2">
      <w:pPr>
        <w:spacing w:after="0"/>
        <w:rPr>
          <w:rFonts w:ascii="Times New Roman" w:eastAsia="Times New Roman" w:hAnsi="Times New Roman" w:cs="Times New Roman"/>
        </w:rPr>
      </w:pPr>
    </w:p>
    <w:p w14:paraId="5A2FA8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Since I was a child I have trained with the sword. You will not be able to survive this monster. My blade is like dancing with death.</w:t>
      </w:r>
    </w:p>
    <w:p w14:paraId="71627447" w14:textId="77777777" w:rsidR="003361E2" w:rsidRDefault="003361E2">
      <w:pPr>
        <w:spacing w:after="0"/>
        <w:rPr>
          <w:rFonts w:ascii="Times New Roman" w:eastAsia="Times New Roman" w:hAnsi="Times New Roman" w:cs="Times New Roman"/>
        </w:rPr>
      </w:pPr>
    </w:p>
    <w:p w14:paraId="6913AB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14:paraId="3296C54E" w14:textId="77777777" w:rsidR="003361E2" w:rsidRDefault="003361E2">
      <w:pPr>
        <w:spacing w:after="0"/>
        <w:rPr>
          <w:rFonts w:ascii="Times New Roman" w:eastAsia="Times New Roman" w:hAnsi="Times New Roman" w:cs="Times New Roman"/>
        </w:rPr>
      </w:pPr>
    </w:p>
    <w:p w14:paraId="5D1C0D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370" w:name="_r096viatufnx" w:colFirst="0" w:colLast="0"/>
      <w:bookmarkStart w:id="371" w:name="_Toc189930208"/>
      <w:bookmarkEnd w:id="370"/>
      <w:r>
        <w:t>Jester’s Escape</w:t>
      </w:r>
      <w:bookmarkEnd w:id="371"/>
    </w:p>
    <w:p w14:paraId="4B19C2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ascii="Times New Roman" w:eastAsia="Times New Roman" w:hAnsi="Times New Roman" w:cs="Times New Roman"/>
        </w:rPr>
      </w:pPr>
    </w:p>
    <w:p w14:paraId="4FD847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ascii="Times New Roman" w:eastAsia="Times New Roman" w:hAnsi="Times New Roman" w:cs="Times New Roman"/>
        </w:rPr>
      </w:pPr>
    </w:p>
    <w:p w14:paraId="2BDEE2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Airloft, they’re hot on our tail. What are we going to do?</w:t>
      </w:r>
    </w:p>
    <w:p w14:paraId="20ADFA7B" w14:textId="77777777" w:rsidR="003361E2" w:rsidRDefault="003361E2">
      <w:pPr>
        <w:spacing w:after="0"/>
        <w:rPr>
          <w:rFonts w:ascii="Times New Roman" w:eastAsia="Times New Roman" w:hAnsi="Times New Roman" w:cs="Times New Roman"/>
        </w:rPr>
      </w:pPr>
    </w:p>
    <w:p w14:paraId="4D6EF7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w:t>
      </w:r>
    </w:p>
    <w:p w14:paraId="351AF4BF" w14:textId="77777777" w:rsidR="003361E2" w:rsidRDefault="003361E2">
      <w:pPr>
        <w:spacing w:after="0"/>
        <w:rPr>
          <w:rFonts w:ascii="Times New Roman" w:eastAsia="Times New Roman" w:hAnsi="Times New Roman" w:cs="Times New Roman"/>
        </w:rPr>
      </w:pPr>
    </w:p>
    <w:p w14:paraId="662C23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moves to the edge of the building.)</w:t>
      </w:r>
    </w:p>
    <w:p w14:paraId="464D2186" w14:textId="77777777" w:rsidR="003361E2" w:rsidRDefault="003361E2">
      <w:pPr>
        <w:spacing w:after="0"/>
        <w:rPr>
          <w:rFonts w:ascii="Times New Roman" w:eastAsia="Times New Roman" w:hAnsi="Times New Roman" w:cs="Times New Roman"/>
        </w:rPr>
      </w:pPr>
    </w:p>
    <w:p w14:paraId="180BFE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1F39DDC1" w14:textId="77777777" w:rsidR="003361E2" w:rsidRDefault="003361E2">
      <w:pPr>
        <w:spacing w:after="0"/>
        <w:rPr>
          <w:rFonts w:ascii="Times New Roman" w:eastAsia="Times New Roman" w:hAnsi="Times New Roman" w:cs="Times New Roman"/>
        </w:rPr>
      </w:pPr>
    </w:p>
    <w:p w14:paraId="09FCF7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w:t>
      </w:r>
    </w:p>
    <w:p w14:paraId="48A4414F" w14:textId="77777777" w:rsidR="003361E2" w:rsidRDefault="003361E2">
      <w:pPr>
        <w:spacing w:after="0"/>
        <w:rPr>
          <w:rFonts w:ascii="Times New Roman" w:eastAsia="Times New Roman" w:hAnsi="Times New Roman" w:cs="Times New Roman"/>
        </w:rPr>
      </w:pPr>
    </w:p>
    <w:p w14:paraId="606A4F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moves down and then back up.)</w:t>
      </w:r>
    </w:p>
    <w:p w14:paraId="6969D616" w14:textId="77777777" w:rsidR="003361E2" w:rsidRDefault="003361E2">
      <w:pPr>
        <w:spacing w:after="0"/>
        <w:rPr>
          <w:rFonts w:ascii="Times New Roman" w:eastAsia="Times New Roman" w:hAnsi="Times New Roman" w:cs="Times New Roman"/>
        </w:rPr>
      </w:pPr>
    </w:p>
    <w:p w14:paraId="1C46FF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want me to jump on you and you’ll bring me down?</w:t>
      </w:r>
    </w:p>
    <w:p w14:paraId="6AD5238D" w14:textId="77777777" w:rsidR="003361E2" w:rsidRDefault="003361E2">
      <w:pPr>
        <w:spacing w:after="0"/>
        <w:rPr>
          <w:rFonts w:ascii="Times New Roman" w:eastAsia="Times New Roman" w:hAnsi="Times New Roman" w:cs="Times New Roman"/>
        </w:rPr>
      </w:pPr>
    </w:p>
    <w:p w14:paraId="0DC1CD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14:paraId="5EE692CC" w14:textId="77777777" w:rsidR="003361E2" w:rsidRDefault="003361E2">
      <w:pPr>
        <w:spacing w:after="0"/>
        <w:rPr>
          <w:rFonts w:ascii="Times New Roman" w:eastAsia="Times New Roman" w:hAnsi="Times New Roman" w:cs="Times New Roman"/>
        </w:rPr>
      </w:pPr>
    </w:p>
    <w:p w14:paraId="4E9A7D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Okay, here goes nothing.</w:t>
      </w:r>
    </w:p>
    <w:p w14:paraId="17DF4F1D" w14:textId="77777777" w:rsidR="003361E2" w:rsidRDefault="003361E2">
      <w:pPr>
        <w:spacing w:after="0"/>
        <w:rPr>
          <w:rFonts w:ascii="Times New Roman" w:eastAsia="Times New Roman" w:hAnsi="Times New Roman" w:cs="Times New Roman"/>
        </w:rPr>
      </w:pPr>
    </w:p>
    <w:p w14:paraId="6CEAD1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jumps up to the bottom of Airloft and floats down and then jumps into a bush. If Jester attempts to leave the mansion by the main gate the guard will see him.)</w:t>
      </w:r>
    </w:p>
    <w:p w14:paraId="0785E70C" w14:textId="77777777" w:rsidR="003361E2" w:rsidRDefault="003361E2">
      <w:pPr>
        <w:spacing w:after="0"/>
        <w:rPr>
          <w:rFonts w:ascii="Times New Roman" w:eastAsia="Times New Roman" w:hAnsi="Times New Roman" w:cs="Times New Roman"/>
        </w:rPr>
      </w:pPr>
    </w:p>
    <w:p w14:paraId="36FD63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31E471D5" w14:textId="77777777" w:rsidR="003361E2" w:rsidRDefault="003361E2">
      <w:pPr>
        <w:spacing w:after="0"/>
        <w:rPr>
          <w:rFonts w:ascii="Times New Roman" w:eastAsia="Times New Roman" w:hAnsi="Times New Roman" w:cs="Times New Roman"/>
        </w:rPr>
      </w:pPr>
    </w:p>
    <w:p w14:paraId="23EFB7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go to the wall and push the action button. Again Jester will throw a hook and climb over the wall. Then an autorun sequence will take him away from the premises.)</w:t>
      </w:r>
    </w:p>
    <w:p w14:paraId="3E5B6E51" w14:textId="77777777" w:rsidR="003361E2" w:rsidRDefault="003361E2">
      <w:pPr>
        <w:spacing w:after="0"/>
        <w:rPr>
          <w:rFonts w:ascii="Times New Roman" w:eastAsia="Times New Roman" w:hAnsi="Times New Roman" w:cs="Times New Roman"/>
        </w:rPr>
      </w:pPr>
    </w:p>
    <w:p w14:paraId="54A3DD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meets up outside of town at a campfire.)</w:t>
      </w:r>
    </w:p>
    <w:p w14:paraId="2D87EE1B" w14:textId="77777777" w:rsidR="003361E2" w:rsidRDefault="00000000">
      <w:pPr>
        <w:pStyle w:val="Heading1"/>
      </w:pPr>
      <w:bookmarkStart w:id="372" w:name="_c2eal5lf7kvb" w:colFirst="0" w:colLast="0"/>
      <w:bookmarkStart w:id="373" w:name="_Toc189930209"/>
      <w:bookmarkEnd w:id="372"/>
      <w:r>
        <w:t>Hamilton Revisited</w:t>
      </w:r>
      <w:bookmarkEnd w:id="373"/>
    </w:p>
    <w:p w14:paraId="52C648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ascii="Times New Roman" w:eastAsia="Times New Roman" w:hAnsi="Times New Roman" w:cs="Times New Roman"/>
        </w:rPr>
      </w:pPr>
    </w:p>
    <w:p w14:paraId="411F58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just want off the continent.</w:t>
      </w:r>
    </w:p>
    <w:p w14:paraId="6A8FE187" w14:textId="77777777" w:rsidR="003361E2" w:rsidRDefault="003361E2">
      <w:pPr>
        <w:spacing w:after="0"/>
        <w:rPr>
          <w:rFonts w:ascii="Times New Roman" w:eastAsia="Times New Roman" w:hAnsi="Times New Roman" w:cs="Times New Roman"/>
        </w:rPr>
      </w:pPr>
    </w:p>
    <w:p w14:paraId="2CCBDE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just want that phat cash.</w:t>
      </w:r>
    </w:p>
    <w:p w14:paraId="241147D3" w14:textId="77777777" w:rsidR="003361E2" w:rsidRDefault="003361E2">
      <w:pPr>
        <w:spacing w:after="0"/>
        <w:rPr>
          <w:rFonts w:ascii="Times New Roman" w:eastAsia="Times New Roman" w:hAnsi="Times New Roman" w:cs="Times New Roman"/>
        </w:rPr>
      </w:pPr>
    </w:p>
    <w:p w14:paraId="45FD33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How much is phat?</w:t>
      </w:r>
    </w:p>
    <w:p w14:paraId="1DB1A5DD" w14:textId="77777777" w:rsidR="003361E2" w:rsidRDefault="003361E2">
      <w:pPr>
        <w:spacing w:after="0"/>
        <w:rPr>
          <w:rFonts w:ascii="Times New Roman" w:eastAsia="Times New Roman" w:hAnsi="Times New Roman" w:cs="Times New Roman"/>
        </w:rPr>
      </w:pPr>
    </w:p>
    <w:p w14:paraId="4334DF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It’s an expression from the streets.</w:t>
      </w:r>
    </w:p>
    <w:p w14:paraId="5E819213" w14:textId="77777777" w:rsidR="003361E2" w:rsidRDefault="003361E2">
      <w:pPr>
        <w:spacing w:after="0"/>
        <w:rPr>
          <w:rFonts w:ascii="Times New Roman" w:eastAsia="Times New Roman" w:hAnsi="Times New Roman" w:cs="Times New Roman"/>
        </w:rPr>
      </w:pPr>
    </w:p>
    <w:p w14:paraId="2BCDC0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street is that? I used to live in a tent village. We didn’t have any streets.</w:t>
      </w:r>
    </w:p>
    <w:p w14:paraId="0F58907E" w14:textId="77777777" w:rsidR="003361E2" w:rsidRDefault="003361E2">
      <w:pPr>
        <w:spacing w:after="0"/>
        <w:rPr>
          <w:rFonts w:ascii="Times New Roman" w:eastAsia="Times New Roman" w:hAnsi="Times New Roman" w:cs="Times New Roman"/>
        </w:rPr>
      </w:pPr>
    </w:p>
    <w:p w14:paraId="53ABDE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hurting my mind. Just forget about it.</w:t>
      </w:r>
    </w:p>
    <w:p w14:paraId="038F650C" w14:textId="77777777" w:rsidR="003361E2" w:rsidRDefault="003361E2">
      <w:pPr>
        <w:spacing w:after="0"/>
        <w:rPr>
          <w:rFonts w:ascii="Times New Roman" w:eastAsia="Times New Roman" w:hAnsi="Times New Roman" w:cs="Times New Roman"/>
        </w:rPr>
      </w:pPr>
    </w:p>
    <w:p w14:paraId="2F2439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Forget about what?</w:t>
      </w:r>
    </w:p>
    <w:p w14:paraId="1BBFC46A" w14:textId="77777777" w:rsidR="003361E2" w:rsidRDefault="003361E2">
      <w:pPr>
        <w:spacing w:after="0"/>
        <w:rPr>
          <w:rFonts w:ascii="Times New Roman" w:eastAsia="Times New Roman" w:hAnsi="Times New Roman" w:cs="Times New Roman"/>
        </w:rPr>
      </w:pPr>
    </w:p>
    <w:p w14:paraId="26DEDE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that you don’t understand so change the subject.</w:t>
      </w:r>
    </w:p>
    <w:p w14:paraId="4EFFB74D" w14:textId="77777777" w:rsidR="003361E2" w:rsidRDefault="003361E2">
      <w:pPr>
        <w:spacing w:after="0"/>
        <w:rPr>
          <w:rFonts w:ascii="Times New Roman" w:eastAsia="Times New Roman" w:hAnsi="Times New Roman" w:cs="Times New Roman"/>
        </w:rPr>
      </w:pPr>
    </w:p>
    <w:p w14:paraId="4327DE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Oh, why didn’t you just say that?</w:t>
      </w:r>
    </w:p>
    <w:p w14:paraId="6B84A444" w14:textId="77777777" w:rsidR="003361E2" w:rsidRDefault="003361E2">
      <w:pPr>
        <w:spacing w:after="0"/>
        <w:rPr>
          <w:rFonts w:ascii="Times New Roman" w:eastAsia="Times New Roman" w:hAnsi="Times New Roman" w:cs="Times New Roman"/>
        </w:rPr>
      </w:pPr>
    </w:p>
    <w:p w14:paraId="5A9EBF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(Slaps his head): Oh my god.</w:t>
      </w:r>
    </w:p>
    <w:p w14:paraId="1714941E" w14:textId="77777777" w:rsidR="003361E2" w:rsidRDefault="003361E2">
      <w:pPr>
        <w:spacing w:after="0"/>
        <w:rPr>
          <w:rFonts w:ascii="Times New Roman" w:eastAsia="Times New Roman" w:hAnsi="Times New Roman" w:cs="Times New Roman"/>
        </w:rPr>
      </w:pPr>
    </w:p>
    <w:p w14:paraId="0B830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So you worship Corydon Deus too?</w:t>
      </w:r>
    </w:p>
    <w:p w14:paraId="3D5A4E35" w14:textId="77777777" w:rsidR="003361E2" w:rsidRDefault="003361E2">
      <w:pPr>
        <w:spacing w:after="0"/>
        <w:rPr>
          <w:rFonts w:ascii="Times New Roman" w:eastAsia="Times New Roman" w:hAnsi="Times New Roman" w:cs="Times New Roman"/>
        </w:rPr>
      </w:pPr>
    </w:p>
    <w:p w14:paraId="4C7719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t>
      </w:r>
    </w:p>
    <w:p w14:paraId="101B1475" w14:textId="77777777" w:rsidR="003361E2" w:rsidRDefault="003361E2">
      <w:pPr>
        <w:spacing w:after="0"/>
        <w:rPr>
          <w:rFonts w:ascii="Times New Roman" w:eastAsia="Times New Roman" w:hAnsi="Times New Roman" w:cs="Times New Roman"/>
        </w:rPr>
      </w:pPr>
    </w:p>
    <w:p w14:paraId="79EC79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So let’s go back to Hamilton and get our reward.</w:t>
      </w:r>
    </w:p>
    <w:p w14:paraId="0007FC98" w14:textId="77777777" w:rsidR="003361E2" w:rsidRDefault="003361E2">
      <w:pPr>
        <w:spacing w:after="0"/>
        <w:rPr>
          <w:rFonts w:ascii="Times New Roman" w:eastAsia="Times New Roman" w:hAnsi="Times New Roman" w:cs="Times New Roman"/>
        </w:rPr>
      </w:pPr>
    </w:p>
    <w:p w14:paraId="4D7203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I’ll send a dove to Hamilton and let the boss know. Tomorrow you leave in the morning. I’m going to work. See you tomorrow.</w:t>
      </w:r>
    </w:p>
    <w:p w14:paraId="29EDB28C" w14:textId="77777777" w:rsidR="003361E2" w:rsidRDefault="003361E2">
      <w:pPr>
        <w:spacing w:after="0"/>
        <w:rPr>
          <w:rFonts w:ascii="Times New Roman" w:eastAsia="Times New Roman" w:hAnsi="Times New Roman" w:cs="Times New Roman"/>
        </w:rPr>
      </w:pPr>
    </w:p>
    <w:p w14:paraId="1EE76B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leaves the room.)</w:t>
      </w:r>
    </w:p>
    <w:p w14:paraId="2F148BCF" w14:textId="77777777" w:rsidR="003361E2" w:rsidRDefault="003361E2">
      <w:pPr>
        <w:spacing w:after="0"/>
        <w:rPr>
          <w:rFonts w:ascii="Times New Roman" w:eastAsia="Times New Roman" w:hAnsi="Times New Roman" w:cs="Times New Roman"/>
        </w:rPr>
      </w:pPr>
    </w:p>
    <w:p w14:paraId="42444A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ascii="Times New Roman" w:eastAsia="Times New Roman" w:hAnsi="Times New Roman" w:cs="Times New Roman"/>
        </w:rPr>
      </w:pPr>
    </w:p>
    <w:p w14:paraId="565565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 sure are a wiley one aren’t you?</w:t>
      </w:r>
    </w:p>
    <w:p w14:paraId="251ECCAC" w14:textId="77777777" w:rsidR="003361E2" w:rsidRDefault="003361E2">
      <w:pPr>
        <w:spacing w:after="0"/>
        <w:rPr>
          <w:rFonts w:ascii="Times New Roman" w:eastAsia="Times New Roman" w:hAnsi="Times New Roman" w:cs="Times New Roman"/>
        </w:rPr>
      </w:pPr>
    </w:p>
    <w:p w14:paraId="299EB0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ascii="Times New Roman" w:eastAsia="Times New Roman" w:hAnsi="Times New Roman" w:cs="Times New Roman"/>
        </w:rPr>
      </w:pPr>
    </w:p>
    <w:p w14:paraId="0CDDA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Don’t worry about Shady Man. I can deal with him, but just worry about going to the mainland now. So what are you gonna do in the mainland?</w:t>
      </w:r>
    </w:p>
    <w:p w14:paraId="2F860060" w14:textId="77777777" w:rsidR="003361E2" w:rsidRDefault="003361E2">
      <w:pPr>
        <w:spacing w:after="0"/>
        <w:rPr>
          <w:rFonts w:ascii="Times New Roman" w:eastAsia="Times New Roman" w:hAnsi="Times New Roman" w:cs="Times New Roman"/>
        </w:rPr>
      </w:pPr>
    </w:p>
    <w:p w14:paraId="42C929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From the mainland we must obtain a water ship so we can search the ocean floor.</w:t>
      </w:r>
    </w:p>
    <w:p w14:paraId="3A50EB00" w14:textId="77777777" w:rsidR="003361E2" w:rsidRDefault="003361E2">
      <w:pPr>
        <w:spacing w:after="0"/>
        <w:rPr>
          <w:rFonts w:ascii="Times New Roman" w:eastAsia="Times New Roman" w:hAnsi="Times New Roman" w:cs="Times New Roman"/>
        </w:rPr>
      </w:pPr>
    </w:p>
    <w:p w14:paraId="4D5443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14:paraId="34A7CFAC" w14:textId="77777777" w:rsidR="003361E2" w:rsidRDefault="003361E2">
      <w:pPr>
        <w:spacing w:after="0"/>
        <w:rPr>
          <w:rFonts w:ascii="Times New Roman" w:eastAsia="Times New Roman" w:hAnsi="Times New Roman" w:cs="Times New Roman"/>
        </w:rPr>
      </w:pPr>
    </w:p>
    <w:p w14:paraId="24D6D1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There is a great treasure on the ocean floor which I must find.</w:t>
      </w:r>
    </w:p>
    <w:p w14:paraId="602B2C2F" w14:textId="77777777" w:rsidR="003361E2" w:rsidRDefault="003361E2">
      <w:pPr>
        <w:spacing w:after="0"/>
        <w:rPr>
          <w:rFonts w:ascii="Times New Roman" w:eastAsia="Times New Roman" w:hAnsi="Times New Roman" w:cs="Times New Roman"/>
        </w:rPr>
      </w:pPr>
    </w:p>
    <w:p w14:paraId="734AFE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Did you say – treasure?</w:t>
      </w:r>
    </w:p>
    <w:p w14:paraId="1F210EF4" w14:textId="77777777" w:rsidR="003361E2" w:rsidRDefault="003361E2">
      <w:pPr>
        <w:spacing w:after="0"/>
        <w:rPr>
          <w:rFonts w:ascii="Times New Roman" w:eastAsia="Times New Roman" w:hAnsi="Times New Roman" w:cs="Times New Roman"/>
        </w:rPr>
      </w:pPr>
    </w:p>
    <w:p w14:paraId="52475B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ascii="Times New Roman" w:eastAsia="Times New Roman" w:hAnsi="Times New Roman" w:cs="Times New Roman"/>
        </w:rPr>
      </w:pPr>
    </w:p>
    <w:p w14:paraId="1B116B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Now we’re talking.</w:t>
      </w:r>
    </w:p>
    <w:p w14:paraId="064730A0" w14:textId="77777777" w:rsidR="003361E2" w:rsidRDefault="003361E2">
      <w:pPr>
        <w:spacing w:after="0"/>
        <w:rPr>
          <w:rFonts w:ascii="Times New Roman" w:eastAsia="Times New Roman" w:hAnsi="Times New Roman" w:cs="Times New Roman"/>
        </w:rPr>
      </w:pPr>
    </w:p>
    <w:p w14:paraId="74210B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So you’re in?</w:t>
      </w:r>
    </w:p>
    <w:p w14:paraId="32C78DA8" w14:textId="77777777" w:rsidR="003361E2" w:rsidRDefault="003361E2">
      <w:pPr>
        <w:spacing w:after="0"/>
        <w:rPr>
          <w:rFonts w:ascii="Times New Roman" w:eastAsia="Times New Roman" w:hAnsi="Times New Roman" w:cs="Times New Roman"/>
        </w:rPr>
      </w:pPr>
    </w:p>
    <w:p w14:paraId="2C9237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 sounds crazy, but yeah, I’m in. When we get to the mainland we’ll make a plan.</w:t>
      </w:r>
    </w:p>
    <w:p w14:paraId="005BAEB1" w14:textId="77777777" w:rsidR="003361E2" w:rsidRDefault="003361E2">
      <w:pPr>
        <w:spacing w:after="0"/>
        <w:rPr>
          <w:rFonts w:ascii="Times New Roman" w:eastAsia="Times New Roman" w:hAnsi="Times New Roman" w:cs="Times New Roman"/>
        </w:rPr>
      </w:pPr>
    </w:p>
    <w:p w14:paraId="58495A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It’s settled then, we’re a team.</w:t>
      </w:r>
    </w:p>
    <w:p w14:paraId="11275B70" w14:textId="77777777" w:rsidR="003361E2" w:rsidRDefault="003361E2">
      <w:pPr>
        <w:spacing w:after="0"/>
        <w:rPr>
          <w:rFonts w:ascii="Times New Roman" w:eastAsia="Times New Roman" w:hAnsi="Times New Roman" w:cs="Times New Roman"/>
        </w:rPr>
      </w:pPr>
    </w:p>
    <w:p w14:paraId="2DEBA4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ascii="Times New Roman" w:eastAsia="Times New Roman" w:hAnsi="Times New Roman" w:cs="Times New Roman"/>
        </w:rPr>
      </w:pPr>
    </w:p>
    <w:p w14:paraId="2C43C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Here are your papers. Good luck in Albrook, you’re gonna need all the luck you can get with whatever you Rediits do.</w:t>
      </w:r>
    </w:p>
    <w:p w14:paraId="4047078D" w14:textId="77777777" w:rsidR="003361E2" w:rsidRDefault="003361E2">
      <w:pPr>
        <w:spacing w:after="0"/>
        <w:rPr>
          <w:rFonts w:ascii="Times New Roman" w:eastAsia="Times New Roman" w:hAnsi="Times New Roman" w:cs="Times New Roman"/>
        </w:rPr>
      </w:pPr>
    </w:p>
    <w:p w14:paraId="7FF97D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374" w:name="_yw5kc5a19rdm" w:colFirst="0" w:colLast="0"/>
      <w:bookmarkStart w:id="375" w:name="_Toc189930210"/>
      <w:bookmarkEnd w:id="374"/>
      <w:r>
        <w:t>Melbrook(NF?)</w:t>
      </w:r>
      <w:bookmarkEnd w:id="375"/>
    </w:p>
    <w:p w14:paraId="58F3F3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shows his papers to the Reditus guard standing at the front gate. They take the only ship to South Tonsorem.</w:t>
      </w:r>
    </w:p>
    <w:p w14:paraId="21CD43C2" w14:textId="77777777" w:rsidR="003361E2" w:rsidRDefault="003361E2">
      <w:pPr>
        <w:spacing w:after="0"/>
        <w:rPr>
          <w:rFonts w:ascii="Times New Roman" w:eastAsia="Times New Roman" w:hAnsi="Times New Roman" w:cs="Times New Roman"/>
        </w:rPr>
      </w:pPr>
    </w:p>
    <w:p w14:paraId="5AAD29B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Reditus Guard: This looks good, you’re in, welcome to Albrook.</w:t>
      </w:r>
    </w:p>
    <w:p w14:paraId="40253854" w14:textId="77777777" w:rsidR="003361E2" w:rsidRDefault="003361E2">
      <w:pPr>
        <w:spacing w:after="0"/>
        <w:rPr>
          <w:rFonts w:ascii="Times New Roman" w:eastAsia="Times New Roman" w:hAnsi="Times New Roman" w:cs="Times New Roman"/>
          <w:color w:val="000000"/>
        </w:rPr>
      </w:pPr>
    </w:p>
    <w:p w14:paraId="6EEEBDDD" w14:textId="77777777" w:rsidR="003361E2" w:rsidRDefault="00000000">
      <w:pPr>
        <w:pStyle w:val="Heading2"/>
      </w:pPr>
      <w:bookmarkStart w:id="376" w:name="_Toc189930211"/>
      <w:r>
        <w:t>Melbrook Side Quests(NF?)</w:t>
      </w:r>
      <w:bookmarkEnd w:id="376"/>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377" w:name="_mgtsr38c82zn" w:colFirst="0" w:colLast="0"/>
      <w:bookmarkStart w:id="378" w:name="_Toc189930212"/>
      <w:bookmarkEnd w:id="377"/>
      <w:r>
        <w:t>South Tonsorem</w:t>
      </w:r>
      <w:bookmarkEnd w:id="378"/>
    </w:p>
    <w:p w14:paraId="26A920BC" w14:textId="77777777" w:rsidR="003361E2" w:rsidRDefault="00000000">
      <w:pPr>
        <w:pStyle w:val="Heading2"/>
      </w:pPr>
      <w:bookmarkStart w:id="379" w:name="_fu7ewioigrzm" w:colFirst="0" w:colLast="0"/>
      <w:bookmarkStart w:id="380" w:name="_Toc189930213"/>
      <w:bookmarkEnd w:id="379"/>
      <w:r>
        <w:t>Party Enters City</w:t>
      </w:r>
      <w:bookmarkEnd w:id="380"/>
    </w:p>
    <w:p w14:paraId="41598A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ascii="Times New Roman" w:eastAsia="Times New Roman" w:hAnsi="Times New Roman" w:cs="Times New Roman"/>
        </w:rPr>
      </w:pPr>
    </w:p>
    <w:p w14:paraId="5D1E22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ascii="Times New Roman" w:eastAsia="Times New Roman" w:hAnsi="Times New Roman" w:cs="Times New Roman"/>
        </w:rPr>
      </w:pPr>
    </w:p>
    <w:p w14:paraId="7B4262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The wonders we could achieve for our people if we had such technology.</w:t>
      </w:r>
    </w:p>
    <w:p w14:paraId="3CC0B866" w14:textId="77777777" w:rsidR="003361E2" w:rsidRDefault="003361E2">
      <w:pPr>
        <w:spacing w:after="0"/>
        <w:rPr>
          <w:rFonts w:ascii="Times New Roman" w:eastAsia="Times New Roman" w:hAnsi="Times New Roman" w:cs="Times New Roman"/>
        </w:rPr>
      </w:pPr>
    </w:p>
    <w:p w14:paraId="486EF7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But one thing they’re missing……</w:t>
      </w:r>
    </w:p>
    <w:p w14:paraId="6428FA09" w14:textId="77777777" w:rsidR="003361E2" w:rsidRDefault="003361E2">
      <w:pPr>
        <w:spacing w:after="0"/>
        <w:rPr>
          <w:rFonts w:ascii="Times New Roman" w:eastAsia="Times New Roman" w:hAnsi="Times New Roman" w:cs="Times New Roman"/>
        </w:rPr>
      </w:pPr>
    </w:p>
    <w:p w14:paraId="130D1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Teresa speaking at the same time: Corydon Deus.</w:t>
      </w:r>
    </w:p>
    <w:p w14:paraId="772D81F6" w14:textId="77777777" w:rsidR="003361E2" w:rsidRDefault="003361E2">
      <w:pPr>
        <w:spacing w:after="0"/>
        <w:rPr>
          <w:rFonts w:ascii="Times New Roman" w:eastAsia="Times New Roman" w:hAnsi="Times New Roman" w:cs="Times New Roman"/>
        </w:rPr>
      </w:pPr>
    </w:p>
    <w:p w14:paraId="27DF9F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ascii="Times New Roman" w:eastAsia="Times New Roman" w:hAnsi="Times New Roman" w:cs="Times New Roman"/>
        </w:rPr>
      </w:pPr>
    </w:p>
    <w:p w14:paraId="044172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If I can get my hands and some of the magnificent stuff here I could sell it for killing on the south continent.</w:t>
      </w:r>
    </w:p>
    <w:p w14:paraId="5DCAD228" w14:textId="77777777" w:rsidR="003361E2" w:rsidRDefault="003361E2">
      <w:pPr>
        <w:spacing w:after="0"/>
        <w:rPr>
          <w:rFonts w:ascii="Times New Roman" w:eastAsia="Times New Roman" w:hAnsi="Times New Roman" w:cs="Times New Roman"/>
        </w:rPr>
      </w:pPr>
    </w:p>
    <w:p w14:paraId="48ED2E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The probability of you getting caught is 99.9%. I detect weight sensors under most of the valuables here.</w:t>
      </w:r>
    </w:p>
    <w:p w14:paraId="4E26B2D8" w14:textId="77777777" w:rsidR="003361E2" w:rsidRDefault="003361E2">
      <w:pPr>
        <w:spacing w:after="0"/>
        <w:rPr>
          <w:rFonts w:ascii="Times New Roman" w:eastAsia="Times New Roman" w:hAnsi="Times New Roman" w:cs="Times New Roman"/>
        </w:rPr>
      </w:pPr>
    </w:p>
    <w:p w14:paraId="3DA7EC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ascii="Times New Roman" w:eastAsia="Times New Roman" w:hAnsi="Times New Roman" w:cs="Times New Roman"/>
        </w:rPr>
      </w:pPr>
    </w:p>
    <w:p w14:paraId="3BCC67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Jester, keep your hands yourself here. We have much bigger fish to steal.</w:t>
      </w:r>
    </w:p>
    <w:p w14:paraId="2B9DAA85" w14:textId="77777777" w:rsidR="003361E2" w:rsidRDefault="00000000">
      <w:pPr>
        <w:pStyle w:val="Heading2"/>
      </w:pPr>
      <w:bookmarkStart w:id="381" w:name="_91u3j2zbuube" w:colFirst="0" w:colLast="0"/>
      <w:bookmarkStart w:id="382" w:name="_Toc189930214"/>
      <w:bookmarkEnd w:id="381"/>
      <w:r>
        <w:t>Tonsorem Naval Facility</w:t>
      </w:r>
      <w:bookmarkEnd w:id="382"/>
    </w:p>
    <w:p w14:paraId="5AA36D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Tonsorem Soldier: Our naval yard is the most secure in the world. Not even a fly could get inside without me knowing about it!</w:t>
      </w:r>
    </w:p>
    <w:p w14:paraId="4A99C483" w14:textId="77777777" w:rsidR="003361E2" w:rsidRDefault="003361E2">
      <w:pPr>
        <w:spacing w:after="0"/>
        <w:rPr>
          <w:rFonts w:ascii="Times New Roman" w:eastAsia="Times New Roman" w:hAnsi="Times New Roman" w:cs="Times New Roman"/>
        </w:rPr>
      </w:pPr>
    </w:p>
    <w:p w14:paraId="0814A6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moves away from the soldier and begins discussing how to get in the facility)</w:t>
      </w:r>
    </w:p>
    <w:p w14:paraId="1B504F82" w14:textId="77777777" w:rsidR="003361E2" w:rsidRDefault="003361E2">
      <w:pPr>
        <w:spacing w:after="0"/>
        <w:rPr>
          <w:rFonts w:ascii="Times New Roman" w:eastAsia="Times New Roman" w:hAnsi="Times New Roman" w:cs="Times New Roman"/>
        </w:rPr>
      </w:pPr>
    </w:p>
    <w:p w14:paraId="7306EE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ascii="Times New Roman" w:eastAsia="Times New Roman" w:hAnsi="Times New Roman" w:cs="Times New Roman"/>
        </w:rPr>
      </w:pPr>
    </w:p>
    <w:p w14:paraId="064C0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do you say Jester? Can we get inside? We could use Adm. Anthony’s letter.</w:t>
      </w:r>
    </w:p>
    <w:p w14:paraId="2E2DF78C" w14:textId="77777777" w:rsidR="003361E2" w:rsidRDefault="003361E2">
      <w:pPr>
        <w:spacing w:after="0"/>
        <w:rPr>
          <w:rFonts w:ascii="Times New Roman" w:eastAsia="Times New Roman" w:hAnsi="Times New Roman" w:cs="Times New Roman"/>
        </w:rPr>
      </w:pPr>
    </w:p>
    <w:p w14:paraId="347E81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ascii="Times New Roman" w:eastAsia="Times New Roman" w:hAnsi="Times New Roman" w:cs="Times New Roman"/>
        </w:rPr>
      </w:pPr>
    </w:p>
    <w:p w14:paraId="5E81D5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the lasers. I would be able to enter the facility and avoid the laser sensors, but I lack human appendages.</w:t>
      </w:r>
    </w:p>
    <w:p w14:paraId="35E58D24" w14:textId="77777777" w:rsidR="003361E2" w:rsidRDefault="003361E2">
      <w:pPr>
        <w:spacing w:after="0"/>
        <w:rPr>
          <w:rFonts w:ascii="Times New Roman" w:eastAsia="Times New Roman" w:hAnsi="Times New Roman" w:cs="Times New Roman"/>
        </w:rPr>
      </w:pPr>
    </w:p>
    <w:p w14:paraId="42647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Human what?</w:t>
      </w:r>
    </w:p>
    <w:p w14:paraId="222B71A0" w14:textId="77777777" w:rsidR="003361E2" w:rsidRDefault="003361E2">
      <w:pPr>
        <w:spacing w:after="0"/>
        <w:rPr>
          <w:rFonts w:ascii="Times New Roman" w:eastAsia="Times New Roman" w:hAnsi="Times New Roman" w:cs="Times New Roman"/>
        </w:rPr>
      </w:pPr>
    </w:p>
    <w:p w14:paraId="77B2C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Human appendages are……</w:t>
      </w:r>
    </w:p>
    <w:p w14:paraId="203745E7" w14:textId="77777777" w:rsidR="003361E2" w:rsidRDefault="003361E2">
      <w:pPr>
        <w:spacing w:after="0"/>
        <w:rPr>
          <w:rFonts w:ascii="Times New Roman" w:eastAsia="Times New Roman" w:hAnsi="Times New Roman" w:cs="Times New Roman"/>
        </w:rPr>
      </w:pPr>
    </w:p>
    <w:p w14:paraId="03816C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What he means to say is he doesn’t have arms and hands which may be necessary to find a way through the facility.</w:t>
      </w:r>
    </w:p>
    <w:p w14:paraId="173AFC43" w14:textId="77777777" w:rsidR="003361E2" w:rsidRDefault="003361E2">
      <w:pPr>
        <w:spacing w:after="0"/>
        <w:rPr>
          <w:rFonts w:ascii="Times New Roman" w:eastAsia="Times New Roman" w:hAnsi="Times New Roman" w:cs="Times New Roman"/>
        </w:rPr>
      </w:pPr>
    </w:p>
    <w:p w14:paraId="4CEC47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383" w:name="_i7qpr5dvs4sa" w:colFirst="0" w:colLast="0"/>
      <w:bookmarkStart w:id="384" w:name="_Toc189930215"/>
      <w:bookmarkEnd w:id="383"/>
      <w:r>
        <w:t>Eureka!</w:t>
      </w:r>
      <w:bookmarkEnd w:id="384"/>
    </w:p>
    <w:p w14:paraId="22A20DD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 want to try what he’s drinking. I’ve never seen a man so silly.</w:t>
      </w:r>
    </w:p>
    <w:p w14:paraId="0D39C9B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Such behavior has been outlawed in camp. That is why you haven’t seen this before.</w:t>
      </w:r>
    </w:p>
    <w:p w14:paraId="7CFCFBE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Airloft: I have the ability with a slight modification to swim underwater.</w:t>
      </w:r>
    </w:p>
    <w:p w14:paraId="56022AA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Yes, then once you locate the Tonsorem Navem ship you place the EMP grenade near these unsuspecting fools. Grenade goes off, ship comes up.</w:t>
      </w:r>
    </w:p>
    <w:p w14:paraId="2C2A11F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We’ll need a small raft in Kohlingen.</w:t>
      </w:r>
    </w:p>
    <w:p w14:paraId="76CC3A9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Airloft: The sensors of the Tonsorem Navy will easily detect our raft.</w:t>
      </w:r>
    </w:p>
    <w:p w14:paraId="13F106A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Then we need a raft and a distraction. </w:t>
      </w:r>
    </w:p>
    <w:p w14:paraId="209A07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 know someone in Tandoor who might be able to give us a letter of recommendation so we can meet the king of Kohlingen.</w:t>
      </w:r>
    </w:p>
    <w:p w14:paraId="502CB4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get me close to the king and I can alter his mind so he’ll create a distraction.</w:t>
      </w:r>
    </w:p>
    <w:p w14:paraId="5E157F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Augustus: Yes let me speak with the king then I’m sure I can make the distraction with the help of the Kohlingen Navy.</w:t>
      </w:r>
    </w:p>
    <w:p w14:paraId="79B8B6F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Then off to Tandoor we go.</w:t>
      </w:r>
    </w:p>
    <w:p w14:paraId="3E4F40D9" w14:textId="77777777" w:rsidR="003361E2" w:rsidRDefault="00000000">
      <w:pPr>
        <w:pStyle w:val="Heading2"/>
      </w:pPr>
      <w:bookmarkStart w:id="385" w:name="_gmdydpl4prms" w:colFirst="0" w:colLast="0"/>
      <w:bookmarkStart w:id="386" w:name="_Toc189930216"/>
      <w:bookmarkEnd w:id="385"/>
      <w:r>
        <w:t>Tonsorem Npcs</w:t>
      </w:r>
      <w:bookmarkEnd w:id="386"/>
    </w:p>
    <w:p w14:paraId="0177A4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Shipyard worker: Boat travel is closed to Kohlingen. The naval blockade by Tonsorem has effectively isolated Kohlingen. The only way to reach Kohlingen is by land and its treacherous journey.</w:t>
      </w:r>
    </w:p>
    <w:p w14:paraId="65DDF4D8" w14:textId="77777777" w:rsidR="003361E2" w:rsidRDefault="003361E2">
      <w:pPr>
        <w:spacing w:after="0"/>
        <w:rPr>
          <w:rFonts w:ascii="Times New Roman" w:eastAsia="Times New Roman" w:hAnsi="Times New Roman" w:cs="Times New Roman"/>
        </w:rPr>
      </w:pPr>
    </w:p>
    <w:p w14:paraId="0F06E60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Old lady: My son is in the Navy. He’s currently off at war fighting Kohlingen. I know he’ll be okay. The Tonsorem navy is the best in the world. Our ships can submerge underneath water and are impossible to destroy.</w:t>
      </w:r>
    </w:p>
    <w:p w14:paraId="16B44F07" w14:textId="77777777" w:rsidR="003361E2" w:rsidRDefault="003361E2">
      <w:pPr>
        <w:spacing w:after="0"/>
        <w:rPr>
          <w:rFonts w:ascii="Times New Roman" w:eastAsia="Times New Roman" w:hAnsi="Times New Roman" w:cs="Times New Roman"/>
          <w:color w:val="000000"/>
        </w:rPr>
      </w:pPr>
    </w:p>
    <w:p w14:paraId="1E486BE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14:paraId="5B6044C6" w14:textId="77777777" w:rsidR="003361E2" w:rsidRDefault="003361E2">
      <w:pPr>
        <w:spacing w:after="0"/>
        <w:rPr>
          <w:rFonts w:ascii="Times New Roman" w:eastAsia="Times New Roman" w:hAnsi="Times New Roman" w:cs="Times New Roman"/>
        </w:rPr>
      </w:pPr>
    </w:p>
    <w:p w14:paraId="173B41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Young Child: It’s my dream to join our Navy one day. I want to see the world like my big brother.</w:t>
      </w:r>
    </w:p>
    <w:p w14:paraId="57409F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President: Those scoundrels from Kohlingen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ascii="Times New Roman" w:eastAsia="Times New Roman" w:hAnsi="Times New Roman" w:cs="Times New Roman"/>
        </w:rPr>
      </w:pPr>
    </w:p>
    <w:p w14:paraId="2F5948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President’s Wife: Even I think something’s fishy.</w:t>
      </w:r>
    </w:p>
    <w:p w14:paraId="0F400510" w14:textId="77777777" w:rsidR="003361E2" w:rsidRDefault="003361E2">
      <w:pPr>
        <w:spacing w:after="0"/>
        <w:rPr>
          <w:rFonts w:ascii="Times New Roman" w:eastAsia="Times New Roman" w:hAnsi="Times New Roman" w:cs="Times New Roman"/>
        </w:rPr>
      </w:pPr>
    </w:p>
    <w:p w14:paraId="260EFC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Maid: The president has always coveted Kohlingen’s trade market with Melbrook. </w:t>
      </w:r>
    </w:p>
    <w:p w14:paraId="27EB0BC7" w14:textId="77777777" w:rsidR="003361E2" w:rsidRDefault="00000000">
      <w:pPr>
        <w:pStyle w:val="Heading1"/>
      </w:pPr>
      <w:bookmarkStart w:id="387" w:name="_ibixfadxdz4f" w:colFirst="0" w:colLast="0"/>
      <w:bookmarkStart w:id="388" w:name="_Toc189930217"/>
      <w:bookmarkEnd w:id="387"/>
      <w:r>
        <w:t>Tandoor</w:t>
      </w:r>
      <w:bookmarkEnd w:id="388"/>
    </w:p>
    <w:p w14:paraId="7F2F94F3" w14:textId="77777777" w:rsidR="003361E2" w:rsidRDefault="00000000">
      <w:pPr>
        <w:pStyle w:val="Heading2"/>
      </w:pPr>
      <w:bookmarkStart w:id="389" w:name="_yomzdvh1q9ck" w:colFirst="0" w:colLast="0"/>
      <w:bookmarkStart w:id="390" w:name="_Toc189930218"/>
      <w:bookmarkEnd w:id="389"/>
      <w:r>
        <w:t>The Party Enters Tandoor</w:t>
      </w:r>
      <w:bookmarkEnd w:id="390"/>
    </w:p>
    <w:p w14:paraId="5F722F4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This place looks like so much fun! Augustus, can I and Caeser see the city I want to take a break.</w:t>
      </w:r>
    </w:p>
    <w:p w14:paraId="3A8D95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Just for a bit father. I know when we get to Kohlingen it’ll just be work and no play.</w:t>
      </w:r>
    </w:p>
    <w:p w14:paraId="649D26F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Okay, but be safe.</w:t>
      </w:r>
    </w:p>
    <w:p w14:paraId="7BED820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(Everyone else leaves the party)</w:t>
      </w:r>
    </w:p>
    <w:p w14:paraId="61A19F9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While walking in the marketplace Caeser sees a rose growing beside a vendor.</w:t>
      </w:r>
    </w:p>
    <w:p w14:paraId="1073DF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Theresa, close your eyes, I have a big surprise for you. (Theresa closes her eyes)</w:t>
      </w:r>
    </w:p>
    <w:p w14:paraId="485549C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Surprise? I love surprises!</w:t>
      </w:r>
    </w:p>
    <w:p w14:paraId="0AFBE0F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(Caeser picks the rose)</w:t>
      </w:r>
    </w:p>
    <w:p w14:paraId="7BF2016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Okay, open your eyes!</w:t>
      </w:r>
    </w:p>
    <w:p w14:paraId="0E2CA39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Wow! It’s a Heremus Rose in pristine condition!</w:t>
      </w:r>
    </w:p>
    <w:p w14:paraId="618B886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Player completed Heremus Rose quest,</w:t>
      </w:r>
    </w:p>
    <w:p w14:paraId="16E12D7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It’s still not as beautiful as the rose you brought me.</w:t>
      </w:r>
    </w:p>
    <w:p w14:paraId="579A9F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blushes)</w:t>
      </w:r>
    </w:p>
    <w:p w14:paraId="61E5C6D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That rose you brought me carried with it great care and hardship.</w:t>
      </w:r>
    </w:p>
    <w:p w14:paraId="470A220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player didn’t complete does it Rose quest,</w:t>
      </w:r>
    </w:p>
    <w:p w14:paraId="6AC89DB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Finally, a Heremus Rose. Well, at least you thought of me now. I’ll give you some points for that.</w:t>
      </w:r>
    </w:p>
    <w:p w14:paraId="2D58602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Women, they never forget.</w:t>
      </w:r>
    </w:p>
    <w:p w14:paraId="326CD7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14:paraId="14976A2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does bad in a game and doesn’t win any tokens,</w:t>
      </w:r>
    </w:p>
    <w:p w14:paraId="0FD08A7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Ahhhh! Come on! I want a nice toy I can show my family when we get back.</w:t>
      </w:r>
    </w:p>
    <w:p w14:paraId="4E5D2D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does good,</w:t>
      </w:r>
    </w:p>
    <w:p w14:paraId="679A324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Wow! Dad’s gonna love this!</w:t>
      </w:r>
    </w:p>
    <w:p w14:paraId="218759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So where’s your contact. There’s great treasure to be gained so let’s hurry.</w:t>
      </w:r>
    </w:p>
    <w:p w14:paraId="1FA32CE4" w14:textId="77777777" w:rsidR="003361E2" w:rsidRDefault="003361E2">
      <w:pPr>
        <w:spacing w:after="0"/>
        <w:rPr>
          <w:rFonts w:ascii="Times New Roman" w:eastAsia="Times New Roman" w:hAnsi="Times New Roman" w:cs="Times New Roman"/>
        </w:rPr>
      </w:pPr>
    </w:p>
    <w:p w14:paraId="51FDEE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His name is </w:t>
      </w:r>
      <w:r>
        <w:rPr>
          <w:rFonts w:ascii="Times New Roman" w:eastAsia="Times New Roman" w:hAnsi="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ascii="Times New Roman" w:eastAsia="Times New Roman" w:hAnsi="Times New Roman" w:cs="Times New Roman"/>
        </w:rPr>
      </w:pPr>
    </w:p>
    <w:p w14:paraId="31530C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We will destroy this man. This Monseigneur Bon Gros.</w:t>
      </w:r>
    </w:p>
    <w:p w14:paraId="5A0EA646" w14:textId="77777777" w:rsidR="003361E2" w:rsidRDefault="00000000">
      <w:pPr>
        <w:pStyle w:val="Heading2"/>
      </w:pPr>
      <w:bookmarkStart w:id="391" w:name="_v8mx18npyuvt" w:colFirst="0" w:colLast="0"/>
      <w:bookmarkStart w:id="392" w:name="_Toc189930219"/>
      <w:bookmarkEnd w:id="391"/>
      <w:r>
        <w:t>Monseigneur Bon Gros</w:t>
      </w:r>
      <w:bookmarkEnd w:id="392"/>
    </w:p>
    <w:p w14:paraId="7F0DBE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Hello I’m here to see Monseigneur Bon Gros.</w:t>
      </w:r>
    </w:p>
    <w:p w14:paraId="4D5B6DC4" w14:textId="77777777" w:rsidR="003361E2" w:rsidRDefault="003361E2">
      <w:pPr>
        <w:spacing w:after="0"/>
        <w:rPr>
          <w:rFonts w:ascii="Times New Roman" w:eastAsia="Times New Roman" w:hAnsi="Times New Roman" w:cs="Times New Roman"/>
        </w:rPr>
      </w:pPr>
    </w:p>
    <w:p w14:paraId="478EE4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ascii="Times New Roman" w:eastAsia="Times New Roman" w:hAnsi="Times New Roman" w:cs="Times New Roman"/>
        </w:rPr>
      </w:pPr>
    </w:p>
    <w:p w14:paraId="4541DC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Tell him his old buddy Jester’s here.</w:t>
      </w:r>
    </w:p>
    <w:p w14:paraId="0AAC1E7C" w14:textId="77777777" w:rsidR="003361E2" w:rsidRDefault="003361E2">
      <w:pPr>
        <w:spacing w:after="0"/>
        <w:rPr>
          <w:rFonts w:ascii="Times New Roman" w:eastAsia="Times New Roman" w:hAnsi="Times New Roman" w:cs="Times New Roman"/>
        </w:rPr>
      </w:pPr>
    </w:p>
    <w:p w14:paraId="081A1F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Will do.</w:t>
      </w:r>
    </w:p>
    <w:p w14:paraId="6D2D36BB" w14:textId="77777777" w:rsidR="003361E2" w:rsidRDefault="003361E2">
      <w:pPr>
        <w:spacing w:after="0"/>
        <w:rPr>
          <w:rFonts w:ascii="Times New Roman" w:eastAsia="Times New Roman" w:hAnsi="Times New Roman" w:cs="Times New Roman"/>
        </w:rPr>
      </w:pPr>
    </w:p>
    <w:p w14:paraId="7A99A0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ascii="Times New Roman" w:eastAsia="Times New Roman" w:hAnsi="Times New Roman" w:cs="Times New Roman"/>
        </w:rPr>
      </w:pPr>
    </w:p>
    <w:p w14:paraId="220374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(In shock) Caeser and Augustus! What are you Rediits doing here? How did you get out of Heremus……Oh, I heard.</w:t>
      </w:r>
    </w:p>
    <w:p w14:paraId="79A367FA" w14:textId="77777777" w:rsidR="003361E2" w:rsidRDefault="003361E2">
      <w:pPr>
        <w:spacing w:after="0"/>
        <w:rPr>
          <w:rFonts w:ascii="Times New Roman" w:eastAsia="Times New Roman" w:hAnsi="Times New Roman" w:cs="Times New Roman"/>
        </w:rPr>
      </w:pPr>
    </w:p>
    <w:p w14:paraId="0CD8ED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Keep it down; no one is supposed to know we’re Rediits.</w:t>
      </w:r>
    </w:p>
    <w:p w14:paraId="79271D8B" w14:textId="77777777" w:rsidR="003361E2" w:rsidRDefault="003361E2">
      <w:pPr>
        <w:spacing w:after="0"/>
        <w:rPr>
          <w:rFonts w:ascii="Times New Roman" w:eastAsia="Times New Roman" w:hAnsi="Times New Roman" w:cs="Times New Roman"/>
        </w:rPr>
      </w:pPr>
    </w:p>
    <w:p w14:paraId="6CA562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ascii="Times New Roman" w:eastAsia="Times New Roman" w:hAnsi="Times New Roman" w:cs="Times New Roman"/>
        </w:rPr>
      </w:pPr>
    </w:p>
    <w:p w14:paraId="44BF14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came for a letter to the audience so we can meet the king of Kohlingen.</w:t>
      </w:r>
    </w:p>
    <w:p w14:paraId="717C5885" w14:textId="77777777" w:rsidR="003361E2" w:rsidRDefault="003361E2">
      <w:pPr>
        <w:spacing w:after="0"/>
        <w:rPr>
          <w:rFonts w:ascii="Times New Roman" w:eastAsia="Times New Roman" w:hAnsi="Times New Roman" w:cs="Times New Roman"/>
        </w:rPr>
      </w:pPr>
    </w:p>
    <w:p w14:paraId="4A5CDD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ascii="Times New Roman" w:eastAsia="Times New Roman" w:hAnsi="Times New Roman" w:cs="Times New Roman"/>
        </w:rPr>
      </w:pPr>
    </w:p>
    <w:p w14:paraId="57A525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see what we can do. First we have to meet Monseigneur Bon Gros. Where can we find you?</w:t>
      </w:r>
    </w:p>
    <w:p w14:paraId="759CD559" w14:textId="77777777" w:rsidR="003361E2" w:rsidRDefault="003361E2">
      <w:pPr>
        <w:spacing w:after="0"/>
        <w:rPr>
          <w:rFonts w:ascii="Times New Roman" w:eastAsia="Times New Roman" w:hAnsi="Times New Roman" w:cs="Times New Roman"/>
        </w:rPr>
      </w:pPr>
    </w:p>
    <w:p w14:paraId="1CB1B1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South of town, just ask anyone. My, my, look at you Caeser in your new clothes, you’re so handsome.  That Rediit garb didn’t suit you. You can be my hero.</w:t>
      </w:r>
    </w:p>
    <w:p w14:paraId="67F1FF11" w14:textId="77777777" w:rsidR="003361E2" w:rsidRDefault="003361E2">
      <w:pPr>
        <w:spacing w:after="0"/>
        <w:rPr>
          <w:rFonts w:ascii="Times New Roman" w:eastAsia="Times New Roman" w:hAnsi="Times New Roman" w:cs="Times New Roman"/>
        </w:rPr>
      </w:pPr>
    </w:p>
    <w:p w14:paraId="49D30B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you hussy, he’s mine.</w:t>
      </w:r>
    </w:p>
    <w:p w14:paraId="405B4CA2" w14:textId="77777777" w:rsidR="003361E2" w:rsidRDefault="003361E2">
      <w:pPr>
        <w:spacing w:after="0"/>
        <w:rPr>
          <w:rFonts w:ascii="Times New Roman" w:eastAsia="Times New Roman" w:hAnsi="Times New Roman" w:cs="Times New Roman"/>
        </w:rPr>
      </w:pPr>
    </w:p>
    <w:p w14:paraId="0997C0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ascii="Times New Roman" w:eastAsia="Times New Roman" w:hAnsi="Times New Roman" w:cs="Times New Roman"/>
        </w:rPr>
      </w:pPr>
    </w:p>
    <w:p w14:paraId="03B5FD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(Caeser’s mouth is gaping)</w:t>
      </w:r>
    </w:p>
    <w:p w14:paraId="77DB4C2E" w14:textId="77777777" w:rsidR="003361E2" w:rsidRDefault="003361E2">
      <w:pPr>
        <w:spacing w:after="0"/>
        <w:rPr>
          <w:rFonts w:ascii="Times New Roman" w:eastAsia="Times New Roman" w:hAnsi="Times New Roman" w:cs="Times New Roman"/>
        </w:rPr>
      </w:pPr>
    </w:p>
    <w:p w14:paraId="33066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Eyes over here mister!</w:t>
      </w:r>
    </w:p>
    <w:p w14:paraId="18AF63A9" w14:textId="77777777" w:rsidR="003361E2" w:rsidRDefault="003361E2">
      <w:pPr>
        <w:spacing w:after="0"/>
        <w:rPr>
          <w:rFonts w:ascii="Times New Roman" w:eastAsia="Times New Roman" w:hAnsi="Times New Roman" w:cs="Times New Roman"/>
        </w:rPr>
      </w:pPr>
    </w:p>
    <w:p w14:paraId="1B8F0C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blushes)</w:t>
      </w:r>
    </w:p>
    <w:p w14:paraId="59DEAC77" w14:textId="77777777" w:rsidR="003361E2" w:rsidRDefault="003361E2">
      <w:pPr>
        <w:spacing w:after="0"/>
        <w:rPr>
          <w:rFonts w:ascii="Times New Roman" w:eastAsia="Times New Roman" w:hAnsi="Times New Roman" w:cs="Times New Roman"/>
        </w:rPr>
      </w:pPr>
    </w:p>
    <w:p w14:paraId="4E8B2C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Cough! Cough! Crazy Reditus girl.</w:t>
      </w:r>
    </w:p>
    <w:p w14:paraId="4C3C807F" w14:textId="77777777" w:rsidR="003361E2" w:rsidRDefault="003361E2">
      <w:pPr>
        <w:spacing w:after="0"/>
        <w:rPr>
          <w:rFonts w:ascii="Times New Roman" w:eastAsia="Times New Roman" w:hAnsi="Times New Roman" w:cs="Times New Roman"/>
        </w:rPr>
      </w:pPr>
    </w:p>
    <w:p w14:paraId="481A57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butler comes out Monseigneur Bon Gros’ office.)</w:t>
      </w:r>
    </w:p>
    <w:p w14:paraId="35A3B736" w14:textId="77777777" w:rsidR="003361E2" w:rsidRDefault="003361E2">
      <w:pPr>
        <w:spacing w:after="0"/>
        <w:rPr>
          <w:rFonts w:ascii="Times New Roman" w:eastAsia="Times New Roman" w:hAnsi="Times New Roman" w:cs="Times New Roman"/>
        </w:rPr>
      </w:pPr>
    </w:p>
    <w:p w14:paraId="64B861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You may enter.</w:t>
      </w:r>
    </w:p>
    <w:p w14:paraId="107389B5" w14:textId="77777777" w:rsidR="003361E2" w:rsidRDefault="003361E2">
      <w:pPr>
        <w:spacing w:after="0"/>
        <w:rPr>
          <w:rFonts w:ascii="Times New Roman" w:eastAsia="Times New Roman" w:hAnsi="Times New Roman" w:cs="Times New Roman"/>
        </w:rPr>
      </w:pPr>
    </w:p>
    <w:p w14:paraId="3B76A0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14:paraId="50EE7344" w14:textId="77777777" w:rsidR="003361E2" w:rsidRDefault="003361E2">
      <w:pPr>
        <w:spacing w:after="0"/>
        <w:rPr>
          <w:rFonts w:ascii="Times New Roman" w:eastAsia="Times New Roman" w:hAnsi="Times New Roman" w:cs="Times New Roman"/>
        </w:rPr>
      </w:pPr>
    </w:p>
    <w:p w14:paraId="66C8E4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ascii="Times New Roman" w:eastAsia="Times New Roman" w:hAnsi="Times New Roman" w:cs="Times New Roman"/>
        </w:rPr>
      </w:pPr>
    </w:p>
    <w:p w14:paraId="558058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ascii="Times New Roman" w:eastAsia="Times New Roman" w:hAnsi="Times New Roman" w:cs="Times New Roman"/>
        </w:rPr>
      </w:pPr>
    </w:p>
    <w:p w14:paraId="626B26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want an audience with the king of Kohlingen. You owe me. If it wasn’t for my hard work in thievery you wouldn’t be where you are. Just do this one thing for me I’ll never bother you ever again for something. Please give a letter of introduction. </w:t>
      </w:r>
    </w:p>
    <w:p w14:paraId="43B22605" w14:textId="77777777" w:rsidR="003361E2" w:rsidRDefault="003361E2">
      <w:pPr>
        <w:spacing w:after="0"/>
        <w:rPr>
          <w:rFonts w:ascii="Times New Roman" w:eastAsia="Times New Roman" w:hAnsi="Times New Roman" w:cs="Times New Roman"/>
        </w:rPr>
      </w:pPr>
    </w:p>
    <w:p w14:paraId="246955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14:paraId="7811285A" w14:textId="77777777" w:rsidR="003361E2" w:rsidRDefault="003361E2">
      <w:pPr>
        <w:spacing w:after="0"/>
        <w:rPr>
          <w:rFonts w:ascii="Times New Roman" w:eastAsia="Times New Roman" w:hAnsi="Times New Roman" w:cs="Times New Roman"/>
        </w:rPr>
      </w:pPr>
    </w:p>
    <w:p w14:paraId="4545EF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have a plan to steal a Tonsorem Naval Skimmer.</w:t>
      </w:r>
    </w:p>
    <w:p w14:paraId="270941D4" w14:textId="77777777" w:rsidR="003361E2" w:rsidRDefault="003361E2">
      <w:pPr>
        <w:spacing w:after="0"/>
        <w:rPr>
          <w:rFonts w:ascii="Times New Roman" w:eastAsia="Times New Roman" w:hAnsi="Times New Roman" w:cs="Times New Roman"/>
        </w:rPr>
      </w:pPr>
    </w:p>
    <w:p w14:paraId="292F24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ascii="Times New Roman" w:eastAsia="Times New Roman" w:hAnsi="Times New Roman" w:cs="Times New Roman"/>
        </w:rPr>
      </w:pPr>
    </w:p>
    <w:p w14:paraId="2668C3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ascii="Times New Roman" w:eastAsia="Times New Roman" w:hAnsi="Times New Roman" w:cs="Times New Roman"/>
        </w:rPr>
      </w:pPr>
    </w:p>
    <w:p w14:paraId="1731F6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Oh, so you’re the fools who stole that letter? It has been made known that a group of ruffians are traveling around with a stolen letter from Adm. Anthony. Jester you’ve completely outdone yourself! I’m so proud of you! But I’ll be </w:t>
      </w:r>
      <w:r>
        <w:rPr>
          <w:rFonts w:ascii="Times New Roman" w:eastAsia="Times New Roman" w:hAnsi="Times New Roman" w:cs="Times New Roman"/>
          <w:color w:val="000000"/>
          <w:highlight w:val="white"/>
        </w:rPr>
        <w:lastRenderedPageBreak/>
        <w:t xml:space="preserve">taking this letter as payment </w:t>
      </w:r>
      <w:r>
        <w:rPr>
          <w:rFonts w:ascii="Times New Roman" w:eastAsia="Times New Roman" w:hAnsi="Times New Roman" w:cs="Times New Roman"/>
          <w:b/>
          <w:color w:val="000000"/>
          <w:highlight w:val="white"/>
        </w:rPr>
        <w:t>for</w:t>
      </w:r>
      <w:r>
        <w:rPr>
          <w:rFonts w:ascii="Times New Roman" w:eastAsia="Times New Roman" w:hAnsi="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ascii="Times New Roman" w:eastAsia="Times New Roman" w:hAnsi="Times New Roman" w:cs="Times New Roman"/>
        </w:rPr>
      </w:pPr>
    </w:p>
    <w:p w14:paraId="3279E0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rings a bell and guards come in to take them out)</w:t>
      </w:r>
    </w:p>
    <w:p w14:paraId="089E3E71" w14:textId="77777777" w:rsidR="003361E2" w:rsidRDefault="003361E2">
      <w:pPr>
        <w:spacing w:after="0"/>
        <w:rPr>
          <w:rFonts w:ascii="Times New Roman" w:eastAsia="Times New Roman" w:hAnsi="Times New Roman" w:cs="Times New Roman"/>
        </w:rPr>
      </w:pPr>
    </w:p>
    <w:p w14:paraId="39CE3A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 will pay for this fool!</w:t>
      </w:r>
    </w:p>
    <w:p w14:paraId="37A495CF" w14:textId="77777777" w:rsidR="003361E2" w:rsidRDefault="003361E2">
      <w:pPr>
        <w:spacing w:after="0"/>
        <w:rPr>
          <w:rFonts w:ascii="Times New Roman" w:eastAsia="Times New Roman" w:hAnsi="Times New Roman" w:cs="Times New Roman"/>
        </w:rPr>
      </w:pPr>
    </w:p>
    <w:p w14:paraId="4013E5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ascii="Times New Roman" w:eastAsia="Times New Roman" w:hAnsi="Times New Roman" w:cs="Times New Roman"/>
        </w:rPr>
      </w:pPr>
    </w:p>
    <w:p w14:paraId="707AC7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What the fuck was that?</w:t>
      </w:r>
    </w:p>
    <w:p w14:paraId="313514A0" w14:textId="77777777" w:rsidR="003361E2" w:rsidRDefault="003361E2">
      <w:pPr>
        <w:spacing w:after="0"/>
        <w:rPr>
          <w:rFonts w:ascii="Times New Roman" w:eastAsia="Times New Roman" w:hAnsi="Times New Roman" w:cs="Times New Roman"/>
        </w:rPr>
      </w:pPr>
    </w:p>
    <w:p w14:paraId="5C6512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 snap out of it!</w:t>
      </w:r>
    </w:p>
    <w:p w14:paraId="2C8079F9" w14:textId="77777777" w:rsidR="003361E2" w:rsidRDefault="003361E2">
      <w:pPr>
        <w:spacing w:after="0"/>
        <w:rPr>
          <w:rFonts w:ascii="Times New Roman" w:eastAsia="Times New Roman" w:hAnsi="Times New Roman" w:cs="Times New Roman"/>
        </w:rPr>
      </w:pPr>
    </w:p>
    <w:p w14:paraId="57D41C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That was so freaky.</w:t>
      </w:r>
    </w:p>
    <w:p w14:paraId="7F657C6B" w14:textId="77777777" w:rsidR="003361E2" w:rsidRDefault="003361E2">
      <w:pPr>
        <w:spacing w:after="0"/>
        <w:rPr>
          <w:rFonts w:ascii="Times New Roman" w:eastAsia="Times New Roman" w:hAnsi="Times New Roman" w:cs="Times New Roman"/>
        </w:rPr>
      </w:pPr>
    </w:p>
    <w:p w14:paraId="7362FF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14:paraId="37DF31AC" w14:textId="77777777" w:rsidR="003361E2" w:rsidRDefault="003361E2">
      <w:pPr>
        <w:spacing w:after="0"/>
        <w:rPr>
          <w:rFonts w:ascii="Times New Roman" w:eastAsia="Times New Roman" w:hAnsi="Times New Roman" w:cs="Times New Roman"/>
        </w:rPr>
      </w:pPr>
    </w:p>
    <w:p w14:paraId="088163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What happened?</w:t>
      </w:r>
    </w:p>
    <w:p w14:paraId="66E1AB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Airloft: It seems the Magicia power inside of you completely took over your vital signs and neural networks. Your readings were completely altered from normal.</w:t>
      </w:r>
    </w:p>
    <w:p w14:paraId="7A6E8BD1" w14:textId="77777777" w:rsidR="003361E2" w:rsidRDefault="003361E2">
      <w:pPr>
        <w:spacing w:after="0"/>
        <w:rPr>
          <w:rFonts w:ascii="Times New Roman" w:eastAsia="Times New Roman" w:hAnsi="Times New Roman" w:cs="Times New Roman"/>
        </w:rPr>
      </w:pPr>
    </w:p>
    <w:p w14:paraId="7DF6BC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What he’s trying to say is you were possessed.</w:t>
      </w:r>
    </w:p>
    <w:p w14:paraId="7DB0F41D" w14:textId="77777777" w:rsidR="003361E2" w:rsidRDefault="003361E2">
      <w:pPr>
        <w:spacing w:after="0"/>
        <w:rPr>
          <w:rFonts w:ascii="Times New Roman" w:eastAsia="Times New Roman" w:hAnsi="Times New Roman" w:cs="Times New Roman"/>
        </w:rPr>
      </w:pPr>
    </w:p>
    <w:p w14:paraId="0891F0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Yes, I wasn't feeling myself. I’ve been out of tune lately.</w:t>
      </w:r>
    </w:p>
    <w:p w14:paraId="61C2459D" w14:textId="77777777" w:rsidR="003361E2" w:rsidRDefault="003361E2">
      <w:pPr>
        <w:spacing w:after="0"/>
        <w:rPr>
          <w:rFonts w:ascii="Times New Roman" w:eastAsia="Times New Roman" w:hAnsi="Times New Roman" w:cs="Times New Roman"/>
        </w:rPr>
      </w:pPr>
    </w:p>
    <w:p w14:paraId="74F590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I hate to say it but I think Macy is our only way.</w:t>
      </w:r>
    </w:p>
    <w:p w14:paraId="0BA4DBEF" w14:textId="77777777" w:rsidR="003361E2" w:rsidRDefault="003361E2">
      <w:pPr>
        <w:spacing w:after="0"/>
        <w:rPr>
          <w:rFonts w:ascii="Times New Roman" w:eastAsia="Times New Roman" w:hAnsi="Times New Roman" w:cs="Times New Roman"/>
        </w:rPr>
      </w:pPr>
    </w:p>
    <w:p w14:paraId="4E9607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ascii="Times New Roman" w:eastAsia="Times New Roman" w:hAnsi="Times New Roman" w:cs="Times New Roman"/>
        </w:rPr>
      </w:pPr>
    </w:p>
    <w:p w14:paraId="6700D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Oh yeah, I love a good cat fight. Reditus hussy versus Rediit saint. I say we throw these two in a mud pit and let'em duke it out for some first class entertainment.</w:t>
      </w:r>
    </w:p>
    <w:p w14:paraId="26BE84F4" w14:textId="77777777" w:rsidR="003361E2" w:rsidRDefault="003361E2">
      <w:pPr>
        <w:spacing w:after="0"/>
        <w:rPr>
          <w:rFonts w:ascii="Times New Roman" w:eastAsia="Times New Roman" w:hAnsi="Times New Roman" w:cs="Times New Roman"/>
        </w:rPr>
      </w:pPr>
    </w:p>
    <w:p w14:paraId="75FF5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Mud pit? What would be the purpose of that?</w:t>
      </w:r>
    </w:p>
    <w:p w14:paraId="60908996" w14:textId="77777777" w:rsidR="003361E2" w:rsidRDefault="003361E2">
      <w:pPr>
        <w:spacing w:after="0"/>
        <w:rPr>
          <w:rFonts w:ascii="Times New Roman" w:eastAsia="Times New Roman" w:hAnsi="Times New Roman" w:cs="Times New Roman"/>
        </w:rPr>
      </w:pPr>
    </w:p>
    <w:p w14:paraId="23FB33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have much to learn, senpai, regarding the ways of the Reditus. </w:t>
      </w:r>
    </w:p>
    <w:p w14:paraId="76EA36CD" w14:textId="77777777" w:rsidR="003361E2" w:rsidRDefault="003361E2">
      <w:pPr>
        <w:spacing w:after="0"/>
        <w:rPr>
          <w:rFonts w:ascii="Times New Roman" w:eastAsia="Times New Roman" w:hAnsi="Times New Roman" w:cs="Times New Roman"/>
        </w:rPr>
      </w:pPr>
    </w:p>
    <w:p w14:paraId="12454F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 will destroy the Reditus.</w:t>
      </w:r>
    </w:p>
    <w:p w14:paraId="0812887F" w14:textId="77777777" w:rsidR="003361E2" w:rsidRDefault="003361E2">
      <w:pPr>
        <w:spacing w:after="0"/>
        <w:rPr>
          <w:rFonts w:ascii="Times New Roman" w:eastAsia="Times New Roman" w:hAnsi="Times New Roman" w:cs="Times New Roman"/>
        </w:rPr>
      </w:pPr>
    </w:p>
    <w:p w14:paraId="4A0B25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393" w:name="_27dy1lf2qzov" w:colFirst="0" w:colLast="0"/>
      <w:bookmarkStart w:id="394" w:name="_Toc189930220"/>
      <w:bookmarkEnd w:id="393"/>
      <w:r>
        <w:t>Macy</w:t>
      </w:r>
      <w:bookmarkEnd w:id="394"/>
    </w:p>
    <w:p w14:paraId="766E9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player enters Macy’s home)</w:t>
      </w:r>
    </w:p>
    <w:p w14:paraId="0BAB0B25" w14:textId="77777777" w:rsidR="003361E2" w:rsidRDefault="003361E2">
      <w:pPr>
        <w:spacing w:after="0"/>
        <w:rPr>
          <w:rFonts w:ascii="Times New Roman" w:eastAsia="Times New Roman" w:hAnsi="Times New Roman" w:cs="Times New Roman"/>
        </w:rPr>
      </w:pPr>
    </w:p>
    <w:p w14:paraId="3BD743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Monseigneur Bon Gros is a dirty rotten thief.</w:t>
      </w:r>
    </w:p>
    <w:p w14:paraId="4C5527B2" w14:textId="77777777" w:rsidR="003361E2" w:rsidRDefault="003361E2">
      <w:pPr>
        <w:spacing w:after="0"/>
        <w:rPr>
          <w:rFonts w:ascii="Times New Roman" w:eastAsia="Times New Roman" w:hAnsi="Times New Roman" w:cs="Times New Roman"/>
        </w:rPr>
      </w:pPr>
    </w:p>
    <w:p w14:paraId="79E0C0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ascii="Times New Roman" w:eastAsia="Times New Roman" w:hAnsi="Times New Roman" w:cs="Times New Roman"/>
        </w:rPr>
      </w:pPr>
    </w:p>
    <w:p w14:paraId="621AB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I take it you need my help now. I’m getting married tomorrow so better be fast. What’s the plan?</w:t>
      </w:r>
    </w:p>
    <w:p w14:paraId="35C7C414" w14:textId="77777777" w:rsidR="003361E2" w:rsidRDefault="003361E2">
      <w:pPr>
        <w:spacing w:after="0"/>
        <w:rPr>
          <w:rFonts w:ascii="Times New Roman" w:eastAsia="Times New Roman" w:hAnsi="Times New Roman" w:cs="Times New Roman"/>
        </w:rPr>
      </w:pPr>
    </w:p>
    <w:p w14:paraId="4BBA10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ascii="Times New Roman" w:eastAsia="Times New Roman" w:hAnsi="Times New Roman" w:cs="Times New Roman"/>
        </w:rPr>
      </w:pPr>
    </w:p>
    <w:p w14:paraId="4561CD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I’ll go to him tonight when he’s drunk then I’ll ask him to see the letter. Then after he shows me I’ll slip something into his drink so he passes out. Then I’ll take the letter and put it in his wedding tux.</w:t>
      </w:r>
    </w:p>
    <w:p w14:paraId="5403FE74" w14:textId="77777777" w:rsidR="003361E2" w:rsidRDefault="003361E2">
      <w:pPr>
        <w:spacing w:after="0"/>
        <w:rPr>
          <w:rFonts w:ascii="Times New Roman" w:eastAsia="Times New Roman" w:hAnsi="Times New Roman" w:cs="Times New Roman"/>
        </w:rPr>
      </w:pPr>
    </w:p>
    <w:p w14:paraId="384591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Then we notify the authorities that he has the stolen letter. Right?</w:t>
      </w:r>
    </w:p>
    <w:p w14:paraId="5FF3F0B2" w14:textId="77777777" w:rsidR="003361E2" w:rsidRDefault="003361E2">
      <w:pPr>
        <w:spacing w:after="0"/>
        <w:rPr>
          <w:rFonts w:ascii="Times New Roman" w:eastAsia="Times New Roman" w:hAnsi="Times New Roman" w:cs="Times New Roman"/>
        </w:rPr>
      </w:pPr>
    </w:p>
    <w:p w14:paraId="2C65C6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But he owns the Urban Cohorts.</w:t>
      </w:r>
    </w:p>
    <w:p w14:paraId="578FA8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14:paraId="3D30151B" w14:textId="77777777" w:rsidR="003361E2" w:rsidRDefault="003361E2">
      <w:pPr>
        <w:spacing w:after="0"/>
        <w:rPr>
          <w:rFonts w:ascii="Times New Roman" w:eastAsia="Times New Roman" w:hAnsi="Times New Roman" w:cs="Times New Roman"/>
        </w:rPr>
      </w:pPr>
    </w:p>
    <w:p w14:paraId="78A680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in and fades out indicating passage of day)</w:t>
      </w:r>
    </w:p>
    <w:p w14:paraId="26A54A32" w14:textId="77777777" w:rsidR="003361E2" w:rsidRDefault="003361E2">
      <w:pPr>
        <w:spacing w:after="0"/>
        <w:rPr>
          <w:rFonts w:ascii="Times New Roman" w:eastAsia="Times New Roman" w:hAnsi="Times New Roman" w:cs="Times New Roman"/>
        </w:rPr>
      </w:pPr>
    </w:p>
    <w:p w14:paraId="2E1C2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Will Capt. Rodriguez be there?</w:t>
      </w:r>
    </w:p>
    <w:p w14:paraId="08E7ACB3" w14:textId="77777777" w:rsidR="003361E2" w:rsidRDefault="003361E2">
      <w:pPr>
        <w:spacing w:after="0"/>
        <w:rPr>
          <w:rFonts w:ascii="Times New Roman" w:eastAsia="Times New Roman" w:hAnsi="Times New Roman" w:cs="Times New Roman"/>
        </w:rPr>
      </w:pPr>
    </w:p>
    <w:p w14:paraId="3AD8F9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ascii="Times New Roman" w:eastAsia="Times New Roman" w:hAnsi="Times New Roman" w:cs="Times New Roman"/>
        </w:rPr>
      </w:pPr>
    </w:p>
    <w:p w14:paraId="08F499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Did you see the letter?</w:t>
      </w:r>
    </w:p>
    <w:p w14:paraId="2AB65902" w14:textId="77777777" w:rsidR="003361E2" w:rsidRDefault="003361E2">
      <w:pPr>
        <w:spacing w:after="0"/>
        <w:rPr>
          <w:rFonts w:ascii="Times New Roman" w:eastAsia="Times New Roman" w:hAnsi="Times New Roman" w:cs="Times New Roman"/>
        </w:rPr>
      </w:pPr>
    </w:p>
    <w:p w14:paraId="308158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14:paraId="6D3E3718" w14:textId="77777777" w:rsidR="003361E2" w:rsidRDefault="003361E2">
      <w:pPr>
        <w:spacing w:after="0"/>
        <w:rPr>
          <w:rFonts w:ascii="Times New Roman" w:eastAsia="Times New Roman" w:hAnsi="Times New Roman" w:cs="Times New Roman"/>
        </w:rPr>
      </w:pPr>
    </w:p>
    <w:p w14:paraId="06D485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Close your mouth right now.</w:t>
      </w:r>
    </w:p>
    <w:p w14:paraId="22082FD5" w14:textId="77777777" w:rsidR="003361E2" w:rsidRDefault="003361E2">
      <w:pPr>
        <w:spacing w:after="0"/>
        <w:rPr>
          <w:rFonts w:ascii="Times New Roman" w:eastAsia="Times New Roman" w:hAnsi="Times New Roman" w:cs="Times New Roman"/>
        </w:rPr>
      </w:pPr>
    </w:p>
    <w:p w14:paraId="2F1FBA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I’m sorry I was yawning.</w:t>
      </w:r>
    </w:p>
    <w:p w14:paraId="6F41815B" w14:textId="77777777" w:rsidR="003361E2" w:rsidRDefault="003361E2">
      <w:pPr>
        <w:spacing w:after="0"/>
        <w:rPr>
          <w:rFonts w:ascii="Times New Roman" w:eastAsia="Times New Roman" w:hAnsi="Times New Roman" w:cs="Times New Roman"/>
        </w:rPr>
      </w:pPr>
    </w:p>
    <w:p w14:paraId="3F0C72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about the letter of introduction?</w:t>
      </w:r>
    </w:p>
    <w:p w14:paraId="5B87D432" w14:textId="77777777" w:rsidR="003361E2" w:rsidRDefault="003361E2">
      <w:pPr>
        <w:spacing w:after="0"/>
        <w:rPr>
          <w:rFonts w:ascii="Times New Roman" w:eastAsia="Times New Roman" w:hAnsi="Times New Roman" w:cs="Times New Roman"/>
        </w:rPr>
      </w:pPr>
    </w:p>
    <w:p w14:paraId="04E45E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Jester: I thought about that. I asked the captain if he could pull some strings and write the letter. He said he’d be happy if what we say is true.</w:t>
      </w:r>
    </w:p>
    <w:p w14:paraId="481A7EFE" w14:textId="77777777" w:rsidR="003361E2" w:rsidRDefault="00000000">
      <w:pPr>
        <w:pStyle w:val="Heading2"/>
      </w:pPr>
      <w:bookmarkStart w:id="395" w:name="_f4g0cza9vqjx" w:colFirst="0" w:colLast="0"/>
      <w:bookmarkStart w:id="396" w:name="_Toc189930221"/>
      <w:bookmarkEnd w:id="395"/>
      <w:r>
        <w:t>Macy’s Marriage</w:t>
      </w:r>
      <w:bookmarkEnd w:id="396"/>
    </w:p>
    <w:p w14:paraId="3B86A8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(Macy’s standing in front of a mirror)</w:t>
      </w:r>
    </w:p>
    <w:p w14:paraId="37F70787" w14:textId="77777777" w:rsidR="003361E2" w:rsidRDefault="003361E2">
      <w:pPr>
        <w:spacing w:after="0"/>
        <w:rPr>
          <w:rFonts w:ascii="Times New Roman" w:eastAsia="Times New Roman" w:hAnsi="Times New Roman" w:cs="Times New Roman"/>
        </w:rPr>
      </w:pPr>
    </w:p>
    <w:p w14:paraId="1AE8A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why do you want to go to Kohlingen?</w:t>
      </w:r>
    </w:p>
    <w:p w14:paraId="69980F48" w14:textId="77777777" w:rsidR="003361E2" w:rsidRDefault="003361E2">
      <w:pPr>
        <w:spacing w:after="0"/>
        <w:rPr>
          <w:rFonts w:ascii="Times New Roman" w:eastAsia="Times New Roman" w:hAnsi="Times New Roman" w:cs="Times New Roman"/>
        </w:rPr>
      </w:pPr>
    </w:p>
    <w:p w14:paraId="098F1A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There’s a great treasure waiting at the bottom of the ocean. The key to getting there waits for us in Kohlingen.</w:t>
      </w:r>
    </w:p>
    <w:p w14:paraId="51F3607D" w14:textId="77777777" w:rsidR="003361E2" w:rsidRDefault="003361E2">
      <w:pPr>
        <w:spacing w:after="0"/>
        <w:rPr>
          <w:rFonts w:ascii="Times New Roman" w:eastAsia="Times New Roman" w:hAnsi="Times New Roman" w:cs="Times New Roman"/>
        </w:rPr>
      </w:pPr>
    </w:p>
    <w:p w14:paraId="00C97B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Treasure? What are you gonna do with this treasure?</w:t>
      </w:r>
    </w:p>
    <w:p w14:paraId="4C86FFB4" w14:textId="77777777" w:rsidR="003361E2" w:rsidRDefault="003361E2">
      <w:pPr>
        <w:spacing w:after="0"/>
        <w:rPr>
          <w:rFonts w:ascii="Times New Roman" w:eastAsia="Times New Roman" w:hAnsi="Times New Roman" w:cs="Times New Roman"/>
        </w:rPr>
      </w:pPr>
    </w:p>
    <w:p w14:paraId="720C89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I’ll bend the world to my will. My people will rule the world like they did before the Magicia war.</w:t>
      </w:r>
    </w:p>
    <w:p w14:paraId="66035155" w14:textId="77777777" w:rsidR="003361E2" w:rsidRDefault="003361E2">
      <w:pPr>
        <w:spacing w:after="0"/>
        <w:rPr>
          <w:rFonts w:ascii="Times New Roman" w:eastAsia="Times New Roman" w:hAnsi="Times New Roman" w:cs="Times New Roman"/>
        </w:rPr>
      </w:pPr>
    </w:p>
    <w:p w14:paraId="28540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love a man with ambition. If what you say comes true I’ll be there with you. Take me as your Queen.</w:t>
      </w:r>
    </w:p>
    <w:p w14:paraId="3B1C7023" w14:textId="77777777" w:rsidR="003361E2" w:rsidRDefault="003361E2">
      <w:pPr>
        <w:spacing w:after="0"/>
        <w:rPr>
          <w:rFonts w:ascii="Times New Roman" w:eastAsia="Times New Roman" w:hAnsi="Times New Roman" w:cs="Times New Roman"/>
        </w:rPr>
      </w:pPr>
    </w:p>
    <w:p w14:paraId="4D06B6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ascii="Times New Roman" w:eastAsia="Times New Roman" w:hAnsi="Times New Roman" w:cs="Times New Roman"/>
        </w:rPr>
      </w:pPr>
    </w:p>
    <w:p w14:paraId="34B468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go to the Heremus to kill Rediits and now I find myself being one’s Queen. How ironic? Let’s get this show on the road. I got a fat smelly bastard to throw in prison.</w:t>
      </w:r>
    </w:p>
    <w:p w14:paraId="0815861E" w14:textId="77777777" w:rsidR="003361E2" w:rsidRDefault="003361E2">
      <w:pPr>
        <w:spacing w:after="0"/>
        <w:rPr>
          <w:rFonts w:ascii="Times New Roman" w:eastAsia="Times New Roman" w:hAnsi="Times New Roman" w:cs="Times New Roman"/>
        </w:rPr>
      </w:pPr>
    </w:p>
    <w:p w14:paraId="3CC6F2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ascii="Times New Roman" w:eastAsia="Times New Roman" w:hAnsi="Times New Roman" w:cs="Times New Roman"/>
        </w:rPr>
      </w:pPr>
    </w:p>
    <w:p w14:paraId="20EB59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ascii="Times New Roman" w:eastAsia="Times New Roman" w:hAnsi="Times New Roman" w:cs="Times New Roman"/>
        </w:rPr>
      </w:pPr>
    </w:p>
    <w:p w14:paraId="5D8711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ascii="Times New Roman" w:eastAsia="Times New Roman" w:hAnsi="Times New Roman" w:cs="Times New Roman"/>
        </w:rPr>
      </w:pPr>
    </w:p>
    <w:p w14:paraId="096077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priests: Does anyone present among us today object to the union of Macy Granwall to Monseigneur Bon Gros.</w:t>
      </w:r>
    </w:p>
    <w:p w14:paraId="54D4CA41" w14:textId="77777777" w:rsidR="003361E2" w:rsidRDefault="003361E2">
      <w:pPr>
        <w:spacing w:after="0"/>
        <w:rPr>
          <w:rFonts w:ascii="Times New Roman" w:eastAsia="Times New Roman" w:hAnsi="Times New Roman" w:cs="Times New Roman"/>
        </w:rPr>
      </w:pPr>
    </w:p>
    <w:p w14:paraId="026003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ascii="Times New Roman" w:eastAsia="Times New Roman" w:hAnsi="Times New Roman" w:cs="Times New Roman"/>
        </w:rPr>
      </w:pPr>
    </w:p>
    <w:p w14:paraId="5DEE3C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ascii="Times New Roman" w:eastAsia="Times New Roman" w:hAnsi="Times New Roman" w:cs="Times New Roman"/>
        </w:rPr>
      </w:pPr>
    </w:p>
    <w:p w14:paraId="5E4D50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ascii="Times New Roman" w:eastAsia="Times New Roman" w:hAnsi="Times New Roman" w:cs="Times New Roman"/>
        </w:rPr>
      </w:pPr>
    </w:p>
    <w:p w14:paraId="5B4727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Here’s the proof you filthy dog.</w:t>
      </w:r>
    </w:p>
    <w:p w14:paraId="53B23321" w14:textId="77777777" w:rsidR="003361E2" w:rsidRDefault="003361E2">
      <w:pPr>
        <w:spacing w:after="0"/>
        <w:rPr>
          <w:rFonts w:ascii="Times New Roman" w:eastAsia="Times New Roman" w:hAnsi="Times New Roman" w:cs="Times New Roman"/>
        </w:rPr>
      </w:pPr>
    </w:p>
    <w:p w14:paraId="76605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laughing uncontrollably.)</w:t>
      </w:r>
    </w:p>
    <w:p w14:paraId="69701403" w14:textId="77777777" w:rsidR="003361E2" w:rsidRDefault="003361E2">
      <w:pPr>
        <w:spacing w:after="0"/>
        <w:rPr>
          <w:rFonts w:ascii="Times New Roman" w:eastAsia="Times New Roman" w:hAnsi="Times New Roman" w:cs="Times New Roman"/>
        </w:rPr>
      </w:pPr>
    </w:p>
    <w:p w14:paraId="0BBCA2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14:paraId="5EB72D9C" w14:textId="77777777" w:rsidR="003361E2" w:rsidRDefault="003361E2">
      <w:pPr>
        <w:spacing w:after="0"/>
        <w:rPr>
          <w:rFonts w:ascii="Times New Roman" w:eastAsia="Times New Roman" w:hAnsi="Times New Roman" w:cs="Times New Roman"/>
        </w:rPr>
      </w:pPr>
    </w:p>
    <w:p w14:paraId="345DAB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ascii="Times New Roman" w:eastAsia="Times New Roman" w:hAnsi="Times New Roman" w:cs="Times New Roman"/>
        </w:rPr>
      </w:pPr>
    </w:p>
    <w:p w14:paraId="149CEE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ascii="Times New Roman" w:eastAsia="Times New Roman" w:hAnsi="Times New Roman" w:cs="Times New Roman"/>
        </w:rPr>
      </w:pPr>
    </w:p>
    <w:p w14:paraId="71C5B3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ascii="Times New Roman" w:eastAsia="Times New Roman" w:hAnsi="Times New Roman" w:cs="Times New Roman"/>
        </w:rPr>
      </w:pPr>
    </w:p>
    <w:p w14:paraId="144C92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At beginning of battle,</w:t>
      </w:r>
    </w:p>
    <w:p w14:paraId="5898E915" w14:textId="77777777" w:rsidR="003361E2" w:rsidRDefault="003361E2">
      <w:pPr>
        <w:spacing w:after="0"/>
        <w:rPr>
          <w:rFonts w:ascii="Times New Roman" w:eastAsia="Times New Roman" w:hAnsi="Times New Roman" w:cs="Times New Roman"/>
        </w:rPr>
      </w:pPr>
    </w:p>
    <w:p w14:paraId="7D32B3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ascii="Times New Roman" w:eastAsia="Times New Roman" w:hAnsi="Times New Roman" w:cs="Times New Roman"/>
        </w:rPr>
      </w:pPr>
    </w:p>
    <w:p w14:paraId="50357C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(After the player wins battle Augustus kicks Monseigneur Bon Gros through the stained glass window behind the altar. A shard cuts his belly open and his innards come out.)</w:t>
      </w:r>
    </w:p>
    <w:p w14:paraId="2EF8BBB7" w14:textId="77777777" w:rsidR="003361E2" w:rsidRDefault="003361E2">
      <w:pPr>
        <w:spacing w:after="0"/>
        <w:rPr>
          <w:rFonts w:ascii="Times New Roman" w:eastAsia="Times New Roman" w:hAnsi="Times New Roman" w:cs="Times New Roman"/>
        </w:rPr>
      </w:pPr>
    </w:p>
    <w:p w14:paraId="17462A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Please don’t kill me, I'll give you whatever you want.</w:t>
      </w:r>
    </w:p>
    <w:p w14:paraId="79E02ED2" w14:textId="77777777" w:rsidR="003361E2" w:rsidRDefault="003361E2">
      <w:pPr>
        <w:spacing w:after="0"/>
        <w:rPr>
          <w:rFonts w:ascii="Times New Roman" w:eastAsia="Times New Roman" w:hAnsi="Times New Roman" w:cs="Times New Roman"/>
        </w:rPr>
      </w:pPr>
    </w:p>
    <w:p w14:paraId="287137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ascii="Times New Roman" w:eastAsia="Times New Roman" w:hAnsi="Times New Roman" w:cs="Times New Roman"/>
        </w:rPr>
      </w:pPr>
    </w:p>
    <w:p w14:paraId="36253E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Magic is very alive indeed.</w:t>
      </w:r>
    </w:p>
    <w:p w14:paraId="4DCCD718" w14:textId="77777777" w:rsidR="003361E2" w:rsidRDefault="003361E2">
      <w:pPr>
        <w:spacing w:after="0"/>
        <w:rPr>
          <w:rFonts w:ascii="Times New Roman" w:eastAsia="Times New Roman" w:hAnsi="Times New Roman" w:cs="Times New Roman"/>
        </w:rPr>
      </w:pPr>
    </w:p>
    <w:p w14:paraId="466497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I can’t watch it’s so gruesome.</w:t>
      </w:r>
    </w:p>
    <w:p w14:paraId="1C15C76C" w14:textId="77777777" w:rsidR="003361E2" w:rsidRDefault="003361E2">
      <w:pPr>
        <w:spacing w:after="0"/>
        <w:rPr>
          <w:rFonts w:ascii="Times New Roman" w:eastAsia="Times New Roman" w:hAnsi="Times New Roman" w:cs="Times New Roman"/>
        </w:rPr>
      </w:pPr>
    </w:p>
    <w:p w14:paraId="0A9048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14:paraId="5C3E625C" w14:textId="77777777" w:rsidR="003361E2" w:rsidRDefault="003361E2">
      <w:pPr>
        <w:spacing w:after="0"/>
        <w:rPr>
          <w:rFonts w:ascii="Times New Roman" w:eastAsia="Times New Roman" w:hAnsi="Times New Roman" w:cs="Times New Roman"/>
        </w:rPr>
      </w:pPr>
    </w:p>
    <w:p w14:paraId="60504D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ascii="Times New Roman" w:eastAsia="Times New Roman" w:hAnsi="Times New Roman" w:cs="Times New Roman"/>
        </w:rPr>
      </w:pPr>
    </w:p>
    <w:p w14:paraId="2FBBDF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ascii="Times New Roman" w:eastAsia="Times New Roman" w:hAnsi="Times New Roman" w:cs="Times New Roman"/>
        </w:rPr>
      </w:pPr>
    </w:p>
    <w:p w14:paraId="3AB2D6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hear that, I’m no longer a thief; I’m the hero of Tandoor.</w:t>
      </w:r>
    </w:p>
    <w:p w14:paraId="79DA96BA" w14:textId="77777777" w:rsidR="003361E2" w:rsidRDefault="003361E2">
      <w:pPr>
        <w:spacing w:after="0"/>
        <w:rPr>
          <w:rFonts w:ascii="Times New Roman" w:eastAsia="Times New Roman" w:hAnsi="Times New Roman" w:cs="Times New Roman"/>
        </w:rPr>
      </w:pPr>
    </w:p>
    <w:p w14:paraId="51D5554E" w14:textId="77777777" w:rsidR="003361E2" w:rsidRDefault="00000000">
      <w:pPr>
        <w:pStyle w:val="Heading2"/>
      </w:pPr>
      <w:bookmarkStart w:id="397" w:name="_n2inh867ocv6" w:colFirst="0" w:colLast="0"/>
      <w:bookmarkStart w:id="398" w:name="_Toc189930222"/>
      <w:bookmarkEnd w:id="397"/>
      <w:r>
        <w:t>NPCs of Tandoor</w:t>
      </w:r>
      <w:bookmarkEnd w:id="398"/>
    </w:p>
    <w:p w14:paraId="003675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(before battle): I stand for justice here. If you have any complaints please present them before me and they will be dealt with accordingly. </w:t>
      </w:r>
    </w:p>
    <w:p w14:paraId="44415D6E" w14:textId="77777777" w:rsidR="003361E2" w:rsidRDefault="003361E2">
      <w:pPr>
        <w:spacing w:after="0"/>
        <w:rPr>
          <w:rFonts w:ascii="Times New Roman" w:eastAsia="Times New Roman" w:hAnsi="Times New Roman" w:cs="Times New Roman"/>
        </w:rPr>
      </w:pPr>
    </w:p>
    <w:p w14:paraId="1AAA2D57"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Lieut. Rodriguez (after battle): A man among you cast magic. Is it possible?</w:t>
      </w:r>
    </w:p>
    <w:p w14:paraId="0D9A2572" w14:textId="77777777" w:rsidR="003361E2" w:rsidRDefault="003361E2">
      <w:pPr>
        <w:spacing w:after="0"/>
        <w:rPr>
          <w:rFonts w:ascii="Times New Roman" w:eastAsia="Times New Roman" w:hAnsi="Times New Roman" w:cs="Times New Roman"/>
          <w:color w:val="000000"/>
          <w:highlight w:val="white"/>
        </w:rPr>
      </w:pPr>
    </w:p>
    <w:p w14:paraId="6D9B3AC9"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Bartender</w:t>
      </w:r>
      <w:r>
        <w:rPr>
          <w:rFonts w:ascii="Times New Roman" w:eastAsia="Times New Roman" w:hAnsi="Times New Roman" w:cs="Times New Roman"/>
          <w:color w:val="000000"/>
          <w:highlight w:val="white"/>
        </w:rPr>
        <w:t>: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14:paraId="772B2FF2" w14:textId="77777777" w:rsidR="003361E2" w:rsidRDefault="003361E2">
      <w:pPr>
        <w:spacing w:after="0"/>
        <w:rPr>
          <w:rFonts w:ascii="Times New Roman" w:eastAsia="Times New Roman" w:hAnsi="Times New Roman" w:cs="Times New Roman"/>
          <w:color w:val="000000"/>
          <w:highlight w:val="white"/>
        </w:rPr>
      </w:pPr>
    </w:p>
    <w:p w14:paraId="4EDB4BBA"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14:paraId="4DF4FF4D" w14:textId="77777777" w:rsidR="003361E2" w:rsidRDefault="003361E2">
      <w:pPr>
        <w:spacing w:after="0"/>
        <w:rPr>
          <w:rFonts w:ascii="Times New Roman" w:eastAsia="Times New Roman" w:hAnsi="Times New Roman" w:cs="Times New Roman"/>
          <w:color w:val="000000"/>
          <w:highlight w:val="white"/>
        </w:rPr>
      </w:pPr>
    </w:p>
    <w:p w14:paraId="4AF319EB"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202124"/>
          <w:highlight w:val="white"/>
        </w:rPr>
        <w:t>Bar Customer: If the price of beer keeps going up I’ll have to make my own hooch.</w:t>
      </w:r>
    </w:p>
    <w:p w14:paraId="6B362A41" w14:textId="77777777" w:rsidR="003361E2" w:rsidRDefault="003361E2">
      <w:pPr>
        <w:spacing w:after="0"/>
        <w:rPr>
          <w:rFonts w:ascii="Times New Roman" w:eastAsia="Times New Roman" w:hAnsi="Times New Roman" w:cs="Times New Roman"/>
          <w:color w:val="000000"/>
          <w:highlight w:val="white"/>
        </w:rPr>
      </w:pPr>
    </w:p>
    <w:p w14:paraId="17FFF04F"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ascii="Times New Roman" w:eastAsia="Times New Roman" w:hAnsi="Times New Roman" w:cs="Times New Roman"/>
          <w:color w:val="000000"/>
          <w:highlight w:val="white"/>
        </w:rPr>
      </w:pPr>
    </w:p>
    <w:p w14:paraId="74B1159A"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ascii="Times New Roman" w:eastAsia="Times New Roman" w:hAnsi="Times New Roman" w:cs="Times New Roman"/>
          <w:color w:val="000000"/>
          <w:highlight w:val="white"/>
        </w:rPr>
      </w:pPr>
    </w:p>
    <w:p w14:paraId="56D31A05"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Old Lady: I wish Monseigneur Bon Gros would take an interest in me. I’m like an aged fine wine. I want myself a sugar daddy.</w:t>
      </w:r>
    </w:p>
    <w:p w14:paraId="7B9A0BBA" w14:textId="77777777" w:rsidR="003361E2" w:rsidRDefault="003361E2">
      <w:pPr>
        <w:spacing w:after="0"/>
        <w:rPr>
          <w:rFonts w:ascii="Times New Roman" w:eastAsia="Times New Roman" w:hAnsi="Times New Roman" w:cs="Times New Roman"/>
          <w:color w:val="000000"/>
          <w:highlight w:val="white"/>
        </w:rPr>
      </w:pPr>
    </w:p>
    <w:p w14:paraId="5FC0DD92"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Young Man: I wish this war would finish. I study in Kohlingen and I’m too scared to travel through the pass.</w:t>
      </w:r>
    </w:p>
    <w:p w14:paraId="050125C0" w14:textId="77777777" w:rsidR="003361E2" w:rsidRDefault="003361E2">
      <w:pPr>
        <w:spacing w:after="0"/>
        <w:rPr>
          <w:rFonts w:ascii="Times New Roman" w:eastAsia="Times New Roman" w:hAnsi="Times New Roman" w:cs="Times New Roman"/>
          <w:color w:val="000000"/>
          <w:highlight w:val="white"/>
        </w:rPr>
      </w:pPr>
    </w:p>
    <w:p w14:paraId="1811E5F5" w14:textId="77777777" w:rsidR="003361E2" w:rsidRDefault="00000000">
      <w:pPr>
        <w:pStyle w:val="Heading1"/>
      </w:pPr>
      <w:bookmarkStart w:id="399" w:name="_edguuoiqbgc3" w:colFirst="0" w:colLast="0"/>
      <w:bookmarkStart w:id="400" w:name="_Toc189930223"/>
      <w:bookmarkEnd w:id="399"/>
      <w:r>
        <w:t>Mountain Pass to Kohlingen</w:t>
      </w:r>
      <w:bookmarkEnd w:id="400"/>
    </w:p>
    <w:p w14:paraId="01AFAC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ascii="Times New Roman" w:eastAsia="Times New Roman" w:hAnsi="Times New Roman" w:cs="Times New Roman"/>
        </w:rPr>
      </w:pPr>
    </w:p>
    <w:p w14:paraId="575443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ascii="Times New Roman" w:eastAsia="Times New Roman" w:hAnsi="Times New Roman" w:cs="Times New Roman"/>
        </w:rPr>
      </w:pPr>
    </w:p>
    <w:p w14:paraId="200DF7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They have so much, but at the same time so much want. It’s such a strange dichotomy.</w:t>
      </w:r>
    </w:p>
    <w:p w14:paraId="52D63B8A" w14:textId="77777777" w:rsidR="003361E2" w:rsidRDefault="003361E2">
      <w:pPr>
        <w:spacing w:after="0"/>
        <w:rPr>
          <w:rFonts w:ascii="Times New Roman" w:eastAsia="Times New Roman" w:hAnsi="Times New Roman" w:cs="Times New Roman"/>
        </w:rPr>
      </w:pPr>
    </w:p>
    <w:p w14:paraId="7FB6F7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you see why Corydon Deus purified the world years ago.</w:t>
      </w:r>
    </w:p>
    <w:p w14:paraId="294D1EB5" w14:textId="77777777" w:rsidR="003361E2" w:rsidRDefault="003361E2">
      <w:pPr>
        <w:spacing w:after="0"/>
        <w:rPr>
          <w:rFonts w:ascii="Times New Roman" w:eastAsia="Times New Roman" w:hAnsi="Times New Roman" w:cs="Times New Roman"/>
        </w:rPr>
      </w:pPr>
    </w:p>
    <w:p w14:paraId="0E9FD8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Purified, you mean destroyed.</w:t>
      </w:r>
    </w:p>
    <w:p w14:paraId="2537E891" w14:textId="77777777" w:rsidR="003361E2" w:rsidRDefault="003361E2">
      <w:pPr>
        <w:spacing w:after="0"/>
        <w:rPr>
          <w:rFonts w:ascii="Times New Roman" w:eastAsia="Times New Roman" w:hAnsi="Times New Roman" w:cs="Times New Roman"/>
        </w:rPr>
      </w:pPr>
    </w:p>
    <w:p w14:paraId="6CE1C9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Yeah, my parents died in the great shaking. So they needed to be purified?</w:t>
      </w:r>
    </w:p>
    <w:p w14:paraId="2D0CA5B3" w14:textId="77777777" w:rsidR="003361E2" w:rsidRDefault="003361E2">
      <w:pPr>
        <w:spacing w:after="0"/>
        <w:rPr>
          <w:rFonts w:ascii="Times New Roman" w:eastAsia="Times New Roman" w:hAnsi="Times New Roman" w:cs="Times New Roman"/>
        </w:rPr>
      </w:pPr>
    </w:p>
    <w:p w14:paraId="593D8F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Yeah father I don’t think all Reditus are bad; some are good. Lieut. Rodriguez wanted justice and purity.</w:t>
      </w:r>
    </w:p>
    <w:p w14:paraId="29C1B7A3" w14:textId="77777777" w:rsidR="003361E2" w:rsidRDefault="003361E2">
      <w:pPr>
        <w:spacing w:after="0"/>
        <w:rPr>
          <w:rFonts w:ascii="Times New Roman" w:eastAsia="Times New Roman" w:hAnsi="Times New Roman" w:cs="Times New Roman"/>
        </w:rPr>
      </w:pPr>
    </w:p>
    <w:p w14:paraId="07AEA2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There is no one pure, only those who Corydon Deus makes pure.</w:t>
      </w:r>
    </w:p>
    <w:p w14:paraId="51A5DAD1" w14:textId="77777777" w:rsidR="003361E2" w:rsidRDefault="003361E2">
      <w:pPr>
        <w:spacing w:after="0"/>
        <w:rPr>
          <w:rFonts w:ascii="Times New Roman" w:eastAsia="Times New Roman" w:hAnsi="Times New Roman" w:cs="Times New Roman"/>
        </w:rPr>
      </w:pPr>
    </w:p>
    <w:p w14:paraId="62C859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ascii="Times New Roman" w:eastAsia="Times New Roman" w:hAnsi="Times New Roman" w:cs="Times New Roman"/>
        </w:rPr>
      </w:pPr>
    </w:p>
    <w:p w14:paraId="7C34B5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If I follow you what will your god give me?</w:t>
      </w:r>
    </w:p>
    <w:p w14:paraId="0D32A514" w14:textId="77777777" w:rsidR="003361E2" w:rsidRDefault="003361E2">
      <w:pPr>
        <w:spacing w:after="0"/>
        <w:rPr>
          <w:rFonts w:ascii="Times New Roman" w:eastAsia="Times New Roman" w:hAnsi="Times New Roman" w:cs="Times New Roman"/>
        </w:rPr>
      </w:pPr>
    </w:p>
    <w:p w14:paraId="6AF39B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ascii="Times New Roman" w:eastAsia="Times New Roman" w:hAnsi="Times New Roman" w:cs="Times New Roman"/>
        </w:rPr>
      </w:pPr>
    </w:p>
    <w:p w14:paraId="17DD67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Hmmmm…..I’d like that, maybe my parent’s deaths weren’t in vain.</w:t>
      </w:r>
    </w:p>
    <w:p w14:paraId="23E74689" w14:textId="77777777" w:rsidR="003361E2" w:rsidRDefault="00000000">
      <w:pPr>
        <w:pStyle w:val="Heading2"/>
      </w:pPr>
      <w:bookmarkStart w:id="401" w:name="_i3fwe7dlc1x4" w:colFirst="0" w:colLast="0"/>
      <w:bookmarkStart w:id="402" w:name="_Toc189930224"/>
      <w:bookmarkEnd w:id="401"/>
      <w:r>
        <w:t>Man Eating Plant</w:t>
      </w:r>
      <w:bookmarkEnd w:id="402"/>
    </w:p>
    <w:p w14:paraId="7A89AB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top of the summit. The party hears a consistent rustling in the vegetation.)</w:t>
      </w:r>
    </w:p>
    <w:p w14:paraId="0E90632A" w14:textId="77777777" w:rsidR="003361E2" w:rsidRDefault="003361E2">
      <w:pPr>
        <w:spacing w:after="0"/>
        <w:rPr>
          <w:rFonts w:ascii="Times New Roman" w:eastAsia="Times New Roman" w:hAnsi="Times New Roman" w:cs="Times New Roman"/>
        </w:rPr>
      </w:pPr>
    </w:p>
    <w:p w14:paraId="543902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Airloft: I sense a vegetative matter that is moving at an accelerated rate. Its patterns are similar to that of a wild beast. I suggest we get ready for combat.</w:t>
      </w:r>
    </w:p>
    <w:p w14:paraId="2A2668BA" w14:textId="77777777" w:rsidR="003361E2" w:rsidRDefault="003361E2">
      <w:pPr>
        <w:spacing w:after="0"/>
        <w:rPr>
          <w:rFonts w:ascii="Times New Roman" w:eastAsia="Times New Roman" w:hAnsi="Times New Roman" w:cs="Times New Roman"/>
        </w:rPr>
      </w:pPr>
    </w:p>
    <w:p w14:paraId="1E8C6E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ascii="Times New Roman" w:eastAsia="Times New Roman" w:hAnsi="Times New Roman" w:cs="Times New Roman"/>
        </w:rPr>
      </w:pPr>
    </w:p>
    <w:p w14:paraId="774444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pulls out his blade) Say hello to your Weed Wacker. </w:t>
      </w:r>
    </w:p>
    <w:p w14:paraId="110A77F6" w14:textId="77777777" w:rsidR="003361E2" w:rsidRDefault="003361E2">
      <w:pPr>
        <w:spacing w:after="0"/>
        <w:rPr>
          <w:rFonts w:ascii="Times New Roman" w:eastAsia="Times New Roman" w:hAnsi="Times New Roman" w:cs="Times New Roman"/>
        </w:rPr>
      </w:pPr>
    </w:p>
    <w:p w14:paraId="59A8E2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w:t>
      </w:r>
      <w:r>
        <w:rPr>
          <w:rFonts w:ascii="Times New Roman" w:eastAsia="Times New Roman" w:hAnsi="Times New Roman" w:cs="Times New Roman"/>
        </w:rPr>
        <w:t>E</w:t>
      </w:r>
      <w:r>
        <w:rPr>
          <w:rFonts w:ascii="Times New Roman" w:eastAsia="Times New Roman" w:hAnsi="Times New Roman" w:cs="Times New Roman"/>
          <w:color w:val="000000"/>
        </w:rPr>
        <w:t xml:space="preserve">ating </w:t>
      </w:r>
      <w:r>
        <w:rPr>
          <w:rFonts w:ascii="Times New Roman" w:eastAsia="Times New Roman" w:hAnsi="Times New Roman" w:cs="Times New Roman"/>
        </w:rPr>
        <w:t>P</w:t>
      </w:r>
      <w:r>
        <w:rPr>
          <w:rFonts w:ascii="Times New Roman" w:eastAsia="Times New Roman" w:hAnsi="Times New Roman" w:cs="Times New Roman"/>
          <w:color w:val="000000"/>
        </w:rPr>
        <w:t>lant is defeated.)</w:t>
      </w:r>
    </w:p>
    <w:p w14:paraId="3EFF4858" w14:textId="77777777" w:rsidR="003361E2" w:rsidRDefault="003361E2">
      <w:pPr>
        <w:spacing w:after="0"/>
        <w:rPr>
          <w:rFonts w:ascii="Times New Roman" w:eastAsia="Times New Roman" w:hAnsi="Times New Roman" w:cs="Times New Roman"/>
        </w:rPr>
      </w:pPr>
    </w:p>
    <w:p w14:paraId="628728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ascii="Times New Roman" w:eastAsia="Times New Roman" w:hAnsi="Times New Roman" w:cs="Times New Roman"/>
        </w:rPr>
      </w:pPr>
    </w:p>
    <w:p w14:paraId="28A304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ascii="Times New Roman" w:eastAsia="Times New Roman" w:hAnsi="Times New Roman" w:cs="Times New Roman"/>
        </w:rPr>
      </w:pPr>
    </w:p>
    <w:p w14:paraId="567A7E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agree, just imagine how our camp could develop with all this technology.</w:t>
      </w:r>
    </w:p>
    <w:p w14:paraId="34559CF3" w14:textId="77777777" w:rsidR="003361E2" w:rsidRDefault="003361E2">
      <w:pPr>
        <w:spacing w:after="0"/>
        <w:rPr>
          <w:rFonts w:ascii="Times New Roman" w:eastAsia="Times New Roman" w:hAnsi="Times New Roman" w:cs="Times New Roman"/>
        </w:rPr>
      </w:pPr>
    </w:p>
    <w:p w14:paraId="5372D2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You still have much to learn. I will teach you more in the coming days.</w:t>
      </w:r>
    </w:p>
    <w:p w14:paraId="770E9322" w14:textId="77777777" w:rsidR="003361E2" w:rsidRDefault="00000000">
      <w:pPr>
        <w:pStyle w:val="Heading1"/>
      </w:pPr>
      <w:bookmarkStart w:id="403" w:name="_jcuyb4ncu4z9" w:colFirst="0" w:colLast="0"/>
      <w:bookmarkStart w:id="404" w:name="_Toc189930225"/>
      <w:bookmarkEnd w:id="403"/>
      <w:r>
        <w:t>Kohlingen</w:t>
      </w:r>
      <w:bookmarkEnd w:id="404"/>
    </w:p>
    <w:p w14:paraId="052F7F2F" w14:textId="77777777" w:rsidR="003361E2" w:rsidRDefault="00000000">
      <w:pPr>
        <w:pStyle w:val="Heading2"/>
      </w:pPr>
      <w:bookmarkStart w:id="405" w:name="_kgi1yl9z3d99" w:colFirst="0" w:colLast="0"/>
      <w:bookmarkStart w:id="406" w:name="_Toc189930226"/>
      <w:bookmarkEnd w:id="405"/>
      <w:r>
        <w:t>Meeting The King</w:t>
      </w:r>
      <w:bookmarkEnd w:id="406"/>
    </w:p>
    <w:p w14:paraId="0A2EDD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arrives in Kohlingen, the front gate is closed and a guard calls out to them.)</w:t>
      </w:r>
    </w:p>
    <w:p w14:paraId="42E337A7" w14:textId="77777777" w:rsidR="003361E2" w:rsidRDefault="003361E2">
      <w:pPr>
        <w:spacing w:after="0"/>
        <w:rPr>
          <w:rFonts w:ascii="Times New Roman" w:eastAsia="Times New Roman" w:hAnsi="Times New Roman" w:cs="Times New Roman"/>
        </w:rPr>
      </w:pPr>
    </w:p>
    <w:p w14:paraId="21DAEC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ascii="Times New Roman" w:eastAsia="Times New Roman" w:hAnsi="Times New Roman" w:cs="Times New Roman"/>
        </w:rPr>
      </w:pPr>
    </w:p>
    <w:p w14:paraId="6FC7B3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ascii="Times New Roman" w:eastAsia="Times New Roman" w:hAnsi="Times New Roman" w:cs="Times New Roman"/>
        </w:rPr>
      </w:pPr>
    </w:p>
    <w:p w14:paraId="730D95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Oh is it now? One moment.</w:t>
      </w:r>
    </w:p>
    <w:p w14:paraId="6B3C6953" w14:textId="77777777" w:rsidR="003361E2" w:rsidRDefault="003361E2">
      <w:pPr>
        <w:spacing w:after="0"/>
        <w:rPr>
          <w:rFonts w:ascii="Times New Roman" w:eastAsia="Times New Roman" w:hAnsi="Times New Roman" w:cs="Times New Roman"/>
        </w:rPr>
      </w:pPr>
    </w:p>
    <w:p w14:paraId="07A18E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(Some time passes. Eventually the guard comes back.)</w:t>
      </w:r>
    </w:p>
    <w:p w14:paraId="5BD7A238" w14:textId="77777777" w:rsidR="003361E2" w:rsidRDefault="003361E2">
      <w:pPr>
        <w:spacing w:after="0"/>
        <w:rPr>
          <w:rFonts w:ascii="Times New Roman" w:eastAsia="Times New Roman" w:hAnsi="Times New Roman" w:cs="Times New Roman"/>
        </w:rPr>
      </w:pPr>
    </w:p>
    <w:p w14:paraId="7A772A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Let me see that letter.</w:t>
      </w:r>
    </w:p>
    <w:p w14:paraId="48AD94CD" w14:textId="77777777" w:rsidR="003361E2" w:rsidRDefault="003361E2">
      <w:pPr>
        <w:spacing w:after="0"/>
        <w:rPr>
          <w:rFonts w:ascii="Times New Roman" w:eastAsia="Times New Roman" w:hAnsi="Times New Roman" w:cs="Times New Roman"/>
        </w:rPr>
      </w:pPr>
    </w:p>
    <w:p w14:paraId="463267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guard throws down a bucket for the party to place the letter into. Once the letter is placed he pulls up the bucket. After some time passes the guard comes back.)</w:t>
      </w:r>
    </w:p>
    <w:p w14:paraId="16C6AE7A" w14:textId="77777777" w:rsidR="003361E2" w:rsidRDefault="003361E2">
      <w:pPr>
        <w:spacing w:after="0"/>
        <w:rPr>
          <w:rFonts w:ascii="Times New Roman" w:eastAsia="Times New Roman" w:hAnsi="Times New Roman" w:cs="Times New Roman"/>
        </w:rPr>
      </w:pPr>
    </w:p>
    <w:p w14:paraId="5F202C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All right, come in, but no funny business you hear.</w:t>
      </w:r>
    </w:p>
    <w:p w14:paraId="7048BA9B" w14:textId="77777777" w:rsidR="003361E2" w:rsidRDefault="003361E2">
      <w:pPr>
        <w:spacing w:after="0"/>
        <w:rPr>
          <w:rFonts w:ascii="Times New Roman" w:eastAsia="Times New Roman" w:hAnsi="Times New Roman" w:cs="Times New Roman"/>
        </w:rPr>
      </w:pPr>
    </w:p>
    <w:p w14:paraId="312BD2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gate opens and the party walks into Kohlingen. The captain of the guard meets them.)</w:t>
      </w:r>
    </w:p>
    <w:p w14:paraId="7931C53F" w14:textId="77777777" w:rsidR="003361E2" w:rsidRDefault="003361E2">
      <w:pPr>
        <w:spacing w:after="0"/>
        <w:rPr>
          <w:rFonts w:ascii="Times New Roman" w:eastAsia="Times New Roman" w:hAnsi="Times New Roman" w:cs="Times New Roman"/>
        </w:rPr>
      </w:pPr>
    </w:p>
    <w:p w14:paraId="0568FA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ascii="Times New Roman" w:eastAsia="Times New Roman" w:hAnsi="Times New Roman" w:cs="Times New Roman"/>
        </w:rPr>
      </w:pPr>
    </w:p>
    <w:p w14:paraId="068CE9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ascii="Times New Roman" w:eastAsia="Times New Roman" w:hAnsi="Times New Roman" w:cs="Times New Roman"/>
        </w:rPr>
      </w:pPr>
    </w:p>
    <w:p w14:paraId="7C0C3F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ascii="Times New Roman" w:eastAsia="Times New Roman" w:hAnsi="Times New Roman" w:cs="Times New Roman"/>
        </w:rPr>
      </w:pPr>
    </w:p>
    <w:p w14:paraId="7D0D9C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could be the case.</w:t>
      </w:r>
    </w:p>
    <w:p w14:paraId="0E280B78" w14:textId="77777777" w:rsidR="003361E2" w:rsidRDefault="003361E2">
      <w:pPr>
        <w:spacing w:after="0"/>
        <w:rPr>
          <w:rFonts w:ascii="Times New Roman" w:eastAsia="Times New Roman" w:hAnsi="Times New Roman" w:cs="Times New Roman"/>
        </w:rPr>
      </w:pPr>
    </w:p>
    <w:p w14:paraId="314CBA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Then forget science, may the gods help us all.</w:t>
      </w:r>
    </w:p>
    <w:p w14:paraId="67962500" w14:textId="77777777" w:rsidR="003361E2" w:rsidRDefault="003361E2">
      <w:pPr>
        <w:spacing w:after="0"/>
        <w:rPr>
          <w:rFonts w:ascii="Times New Roman" w:eastAsia="Times New Roman" w:hAnsi="Times New Roman" w:cs="Times New Roman"/>
        </w:rPr>
      </w:pPr>
    </w:p>
    <w:p w14:paraId="061659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worms will help you when you’re 6 feet under.</w:t>
      </w:r>
    </w:p>
    <w:p w14:paraId="22641335" w14:textId="77777777" w:rsidR="003361E2" w:rsidRDefault="003361E2">
      <w:pPr>
        <w:spacing w:after="0"/>
        <w:rPr>
          <w:rFonts w:ascii="Times New Roman" w:eastAsia="Times New Roman" w:hAnsi="Times New Roman" w:cs="Times New Roman"/>
        </w:rPr>
      </w:pPr>
    </w:p>
    <w:p w14:paraId="7441A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What?</w:t>
      </w:r>
    </w:p>
    <w:p w14:paraId="14ED3054" w14:textId="77777777" w:rsidR="003361E2" w:rsidRDefault="003361E2">
      <w:pPr>
        <w:spacing w:after="0"/>
        <w:rPr>
          <w:rFonts w:ascii="Times New Roman" w:eastAsia="Times New Roman" w:hAnsi="Times New Roman" w:cs="Times New Roman"/>
        </w:rPr>
      </w:pPr>
    </w:p>
    <w:p w14:paraId="6A63C1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ascii="Times New Roman" w:eastAsia="Times New Roman" w:hAnsi="Times New Roman" w:cs="Times New Roman"/>
        </w:rPr>
      </w:pPr>
    </w:p>
    <w:p w14:paraId="4C757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whispers to his father.) Control your mouth father.</w:t>
      </w:r>
    </w:p>
    <w:p w14:paraId="5197A1D6" w14:textId="77777777" w:rsidR="003361E2" w:rsidRDefault="003361E2">
      <w:pPr>
        <w:spacing w:after="0"/>
        <w:rPr>
          <w:rFonts w:ascii="Times New Roman" w:eastAsia="Times New Roman" w:hAnsi="Times New Roman" w:cs="Times New Roman"/>
        </w:rPr>
      </w:pPr>
    </w:p>
    <w:p w14:paraId="412879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Yeah I don’t know what comes over me sometimes.</w:t>
      </w:r>
    </w:p>
    <w:p w14:paraId="48DBCFCC" w14:textId="77777777" w:rsidR="003361E2" w:rsidRDefault="003361E2">
      <w:pPr>
        <w:spacing w:after="0"/>
        <w:rPr>
          <w:rFonts w:ascii="Times New Roman" w:eastAsia="Times New Roman" w:hAnsi="Times New Roman" w:cs="Times New Roman"/>
        </w:rPr>
      </w:pPr>
    </w:p>
    <w:p w14:paraId="33BFA1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enters the throne room.)</w:t>
      </w:r>
    </w:p>
    <w:p w14:paraId="59A35D8D" w14:textId="77777777" w:rsidR="003361E2" w:rsidRDefault="003361E2">
      <w:pPr>
        <w:spacing w:after="0"/>
        <w:rPr>
          <w:rFonts w:ascii="Times New Roman" w:eastAsia="Times New Roman" w:hAnsi="Times New Roman" w:cs="Times New Roman"/>
        </w:rPr>
      </w:pPr>
    </w:p>
    <w:p w14:paraId="6B48D0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Please state your business. I’m in the middle of a war and I have more pressing matters to attend to. This better be good.</w:t>
      </w:r>
    </w:p>
    <w:p w14:paraId="6384D53D" w14:textId="77777777" w:rsidR="003361E2" w:rsidRDefault="003361E2">
      <w:pPr>
        <w:spacing w:after="0"/>
        <w:rPr>
          <w:rFonts w:ascii="Times New Roman" w:eastAsia="Times New Roman" w:hAnsi="Times New Roman" w:cs="Times New Roman"/>
        </w:rPr>
      </w:pPr>
    </w:p>
    <w:p w14:paraId="79F572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14:paraId="58413287" w14:textId="77777777" w:rsidR="003361E2" w:rsidRDefault="003361E2">
      <w:pPr>
        <w:spacing w:after="0"/>
        <w:rPr>
          <w:rFonts w:ascii="Times New Roman" w:eastAsia="Times New Roman" w:hAnsi="Times New Roman" w:cs="Times New Roman"/>
        </w:rPr>
      </w:pPr>
    </w:p>
    <w:p w14:paraId="583C57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Last I checked all Tonsorem Navem Ships mostly operate underwater. Unless you plan on transforming into a fish and swimming up its ass; I think it's fanciful thinking.</w:t>
      </w:r>
    </w:p>
    <w:p w14:paraId="1DE88BE0" w14:textId="77777777" w:rsidR="003361E2" w:rsidRDefault="003361E2">
      <w:pPr>
        <w:spacing w:after="0"/>
        <w:rPr>
          <w:rFonts w:ascii="Times New Roman" w:eastAsia="Times New Roman" w:hAnsi="Times New Roman" w:cs="Times New Roman"/>
        </w:rPr>
      </w:pPr>
    </w:p>
    <w:p w14:paraId="7D4ACA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My Lord, a drunken Tonsorem engineer revealed to us the secret of making them surface.</w:t>
      </w:r>
    </w:p>
    <w:p w14:paraId="395687B6" w14:textId="77777777" w:rsidR="003361E2" w:rsidRDefault="003361E2">
      <w:pPr>
        <w:spacing w:after="0"/>
        <w:rPr>
          <w:rFonts w:ascii="Times New Roman" w:eastAsia="Times New Roman" w:hAnsi="Times New Roman" w:cs="Times New Roman"/>
        </w:rPr>
      </w:pPr>
    </w:p>
    <w:p w14:paraId="47A126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King Ashe of Kohlingen: And what is that secret?</w:t>
      </w:r>
    </w:p>
    <w:p w14:paraId="0C58D1EC" w14:textId="77777777" w:rsidR="003361E2" w:rsidRDefault="003361E2">
      <w:pPr>
        <w:spacing w:after="0"/>
        <w:rPr>
          <w:rFonts w:ascii="Times New Roman" w:eastAsia="Times New Roman" w:hAnsi="Times New Roman" w:cs="Times New Roman"/>
        </w:rPr>
      </w:pPr>
    </w:p>
    <w:p w14:paraId="4679F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tell you, how do we know you will not throw us like trash and not reward us?</w:t>
      </w:r>
    </w:p>
    <w:p w14:paraId="511FEF08" w14:textId="77777777" w:rsidR="003361E2" w:rsidRDefault="003361E2">
      <w:pPr>
        <w:spacing w:after="0"/>
        <w:rPr>
          <w:rFonts w:ascii="Times New Roman" w:eastAsia="Times New Roman" w:hAnsi="Times New Roman" w:cs="Times New Roman"/>
        </w:rPr>
      </w:pPr>
    </w:p>
    <w:p w14:paraId="5121D7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I could just throw you in prison until you break and tell.</w:t>
      </w:r>
    </w:p>
    <w:p w14:paraId="1A440310" w14:textId="77777777" w:rsidR="003361E2" w:rsidRDefault="003361E2">
      <w:pPr>
        <w:spacing w:after="0"/>
        <w:rPr>
          <w:rFonts w:ascii="Times New Roman" w:eastAsia="Times New Roman" w:hAnsi="Times New Roman" w:cs="Times New Roman"/>
        </w:rPr>
      </w:pPr>
    </w:p>
    <w:p w14:paraId="3E3641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But do you have the luxury of waiting for that to happen?</w:t>
      </w:r>
    </w:p>
    <w:p w14:paraId="427C7ACF" w14:textId="77777777" w:rsidR="003361E2" w:rsidRDefault="003361E2">
      <w:pPr>
        <w:spacing w:after="0"/>
        <w:rPr>
          <w:rFonts w:ascii="Times New Roman" w:eastAsia="Times New Roman" w:hAnsi="Times New Roman" w:cs="Times New Roman"/>
        </w:rPr>
      </w:pPr>
    </w:p>
    <w:p w14:paraId="3C803B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ascii="Times New Roman" w:eastAsia="Times New Roman" w:hAnsi="Times New Roman" w:cs="Times New Roman"/>
        </w:rPr>
      </w:pPr>
    </w:p>
    <w:p w14:paraId="4AC0FF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69291D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Excellent! Now choose who must stay behind. (The player can choose any character except Airloft.) </w:t>
      </w:r>
    </w:p>
    <w:p w14:paraId="697082FF" w14:textId="77777777" w:rsidR="003361E2" w:rsidRDefault="003361E2">
      <w:pPr>
        <w:spacing w:after="0"/>
        <w:rPr>
          <w:rFonts w:ascii="Times New Roman" w:eastAsia="Times New Roman" w:hAnsi="Times New Roman" w:cs="Times New Roman"/>
        </w:rPr>
      </w:pPr>
    </w:p>
    <w:p w14:paraId="1C5E55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6A0E08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Feel free to wait in the city until you change your mind.</w:t>
      </w:r>
    </w:p>
    <w:p w14:paraId="37678E27" w14:textId="77777777" w:rsidR="003361E2" w:rsidRDefault="003361E2">
      <w:pPr>
        <w:spacing w:after="0"/>
        <w:rPr>
          <w:rFonts w:ascii="Times New Roman" w:eastAsia="Times New Roman" w:hAnsi="Times New Roman" w:cs="Times New Roman"/>
        </w:rPr>
      </w:pPr>
    </w:p>
    <w:p w14:paraId="1AC54E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has agreed)</w:t>
      </w:r>
    </w:p>
    <w:p w14:paraId="1E653B05" w14:textId="77777777" w:rsidR="003361E2" w:rsidRDefault="003361E2">
      <w:pPr>
        <w:spacing w:after="0"/>
        <w:rPr>
          <w:rFonts w:ascii="Times New Roman" w:eastAsia="Times New Roman" w:hAnsi="Times New Roman" w:cs="Times New Roman"/>
        </w:rPr>
      </w:pPr>
    </w:p>
    <w:p w14:paraId="2C95F6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ascii="Times New Roman" w:eastAsia="Times New Roman" w:hAnsi="Times New Roman" w:cs="Times New Roman"/>
        </w:rPr>
      </w:pPr>
    </w:p>
    <w:p w14:paraId="53E6EE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Thank you my Lord. You will recognize this as the turning point of the war against Tonsorem.</w:t>
      </w:r>
    </w:p>
    <w:p w14:paraId="5D64169F" w14:textId="77777777" w:rsidR="003361E2" w:rsidRDefault="003361E2">
      <w:pPr>
        <w:spacing w:after="0"/>
        <w:rPr>
          <w:rFonts w:ascii="Times New Roman" w:eastAsia="Times New Roman" w:hAnsi="Times New Roman" w:cs="Times New Roman"/>
        </w:rPr>
      </w:pPr>
    </w:p>
    <w:p w14:paraId="63C4BE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Things are desperate indeed when I have no choice but to put such faith in strangers.</w:t>
      </w:r>
    </w:p>
    <w:p w14:paraId="0DBB24CE" w14:textId="77777777" w:rsidR="003361E2" w:rsidRDefault="003361E2">
      <w:pPr>
        <w:spacing w:after="0"/>
        <w:rPr>
          <w:rFonts w:ascii="Times New Roman" w:eastAsia="Times New Roman" w:hAnsi="Times New Roman" w:cs="Times New Roman"/>
        </w:rPr>
      </w:pPr>
    </w:p>
    <w:p w14:paraId="5F7FBB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 faith will not be misplaced. </w:t>
      </w:r>
    </w:p>
    <w:p w14:paraId="4257F77D" w14:textId="77777777" w:rsidR="003361E2" w:rsidRDefault="00000000">
      <w:pPr>
        <w:pStyle w:val="Heading2"/>
      </w:pPr>
      <w:bookmarkStart w:id="407" w:name="_rk6lj01zl10h" w:colFirst="0" w:colLast="0"/>
      <w:bookmarkStart w:id="408" w:name="_Toc189930227"/>
      <w:bookmarkEnd w:id="407"/>
      <w:r>
        <w:t>Kohlingen Npcs</w:t>
      </w:r>
      <w:bookmarkEnd w:id="408"/>
    </w:p>
    <w:p w14:paraId="43BE52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ascii="Times New Roman" w:eastAsia="Times New Roman" w:hAnsi="Times New Roman" w:cs="Times New Roman"/>
        </w:rPr>
      </w:pPr>
    </w:p>
    <w:p w14:paraId="5A6790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It’s just a matter of time for Tonsorem troops to make landfall and place Kohlingen under siege. They’re just biding their time until we’re weak enough.</w:t>
      </w:r>
    </w:p>
    <w:p w14:paraId="5216F232" w14:textId="77777777" w:rsidR="003361E2" w:rsidRDefault="003361E2">
      <w:pPr>
        <w:spacing w:after="0"/>
        <w:rPr>
          <w:rFonts w:ascii="Times New Roman" w:eastAsia="Times New Roman" w:hAnsi="Times New Roman" w:cs="Times New Roman"/>
        </w:rPr>
      </w:pPr>
    </w:p>
    <w:p w14:paraId="555652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Prostitute: Business is good now. The soldiers are so depressed so they seek my services constantly. </w:t>
      </w:r>
    </w:p>
    <w:p w14:paraId="6BA475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ascii="Times New Roman" w:eastAsia="Times New Roman" w:hAnsi="Times New Roman" w:cs="Times New Roman"/>
        </w:rPr>
      </w:pPr>
    </w:p>
    <w:p w14:paraId="2988EA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Angry Elderly Housewife: I catch you one more time by the brothels you might wake up emasculated!</w:t>
      </w:r>
    </w:p>
    <w:p w14:paraId="0486D654" w14:textId="77777777" w:rsidR="003361E2" w:rsidRDefault="003361E2">
      <w:pPr>
        <w:spacing w:after="0"/>
        <w:rPr>
          <w:rFonts w:ascii="Times New Roman" w:eastAsia="Times New Roman" w:hAnsi="Times New Roman" w:cs="Times New Roman"/>
        </w:rPr>
      </w:pPr>
    </w:p>
    <w:p w14:paraId="43D908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409" w:name="_2xrpq8hi348m" w:colFirst="0" w:colLast="0"/>
      <w:bookmarkStart w:id="410" w:name="_Toc189930228"/>
      <w:bookmarkEnd w:id="409"/>
      <w:r>
        <w:t>Side Quest Girl by the well Cont’d</w:t>
      </w:r>
      <w:bookmarkEnd w:id="410"/>
    </w:p>
    <w:p w14:paraId="584AD4A5" w14:textId="77777777" w:rsidR="003361E2" w:rsidRDefault="003361E2">
      <w:pPr>
        <w:spacing w:after="0"/>
        <w:rPr>
          <w:rFonts w:ascii="Times New Roman" w:eastAsia="Times New Roman" w:hAnsi="Times New Roman" w:cs="Times New Roman"/>
        </w:rPr>
      </w:pPr>
    </w:p>
    <w:p w14:paraId="49CCB4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chose to lie to the girl sitting by the well you find her working as a prostitute near the city’s gate in Kohlingen. </w:t>
      </w:r>
    </w:p>
    <w:p w14:paraId="4D42F326" w14:textId="77777777" w:rsidR="003361E2" w:rsidRDefault="003361E2">
      <w:pPr>
        <w:spacing w:after="0"/>
        <w:rPr>
          <w:rFonts w:ascii="Times New Roman" w:eastAsia="Times New Roman" w:hAnsi="Times New Roman" w:cs="Times New Roman"/>
        </w:rPr>
      </w:pPr>
    </w:p>
    <w:p w14:paraId="1C76DE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ascii="Times New Roman" w:eastAsia="Times New Roman" w:hAnsi="Times New Roman" w:cs="Times New Roman"/>
        </w:rPr>
      </w:pPr>
    </w:p>
    <w:p w14:paraId="5A341C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Why do you degrade yourself so girl?</w:t>
      </w:r>
    </w:p>
    <w:p w14:paraId="1C28C0DD" w14:textId="77777777" w:rsidR="003361E2" w:rsidRDefault="003361E2">
      <w:pPr>
        <w:spacing w:after="0"/>
        <w:rPr>
          <w:rFonts w:ascii="Times New Roman" w:eastAsia="Times New Roman" w:hAnsi="Times New Roman" w:cs="Times New Roman"/>
        </w:rPr>
      </w:pPr>
    </w:p>
    <w:p w14:paraId="627B96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14:paraId="3A516EFA" w14:textId="77777777" w:rsidR="003361E2" w:rsidRDefault="003361E2">
      <w:pPr>
        <w:spacing w:after="0"/>
        <w:rPr>
          <w:rFonts w:ascii="Times New Roman" w:eastAsia="Times New Roman" w:hAnsi="Times New Roman" w:cs="Times New Roman"/>
        </w:rPr>
      </w:pPr>
    </w:p>
    <w:p w14:paraId="611B42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yes,</w:t>
      </w:r>
    </w:p>
    <w:p w14:paraId="6DDD19CA" w14:textId="77777777" w:rsidR="003361E2" w:rsidRDefault="003361E2">
      <w:pPr>
        <w:spacing w:after="0"/>
        <w:rPr>
          <w:rFonts w:ascii="Times New Roman" w:eastAsia="Times New Roman" w:hAnsi="Times New Roman" w:cs="Times New Roman"/>
        </w:rPr>
      </w:pPr>
    </w:p>
    <w:p w14:paraId="56334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 would like to be your client.</w:t>
      </w:r>
    </w:p>
    <w:p w14:paraId="08B45A70" w14:textId="77777777" w:rsidR="003361E2" w:rsidRDefault="003361E2">
      <w:pPr>
        <w:spacing w:after="0"/>
        <w:rPr>
          <w:rFonts w:ascii="Times New Roman" w:eastAsia="Times New Roman" w:hAnsi="Times New Roman" w:cs="Times New Roman"/>
        </w:rPr>
      </w:pPr>
    </w:p>
    <w:p w14:paraId="09FE1E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Father! Are you crazy? What about mother?</w:t>
      </w:r>
    </w:p>
    <w:p w14:paraId="74DF4E37" w14:textId="77777777" w:rsidR="003361E2" w:rsidRDefault="003361E2">
      <w:pPr>
        <w:spacing w:after="0"/>
        <w:rPr>
          <w:rFonts w:ascii="Times New Roman" w:eastAsia="Times New Roman" w:hAnsi="Times New Roman" w:cs="Times New Roman"/>
        </w:rPr>
      </w:pPr>
    </w:p>
    <w:p w14:paraId="35C886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Again you disappoint me Augustus, farewell.</w:t>
      </w:r>
    </w:p>
    <w:p w14:paraId="68ECD7C9" w14:textId="77777777" w:rsidR="003361E2" w:rsidRDefault="003361E2">
      <w:pPr>
        <w:spacing w:after="0"/>
        <w:rPr>
          <w:rFonts w:ascii="Times New Roman" w:eastAsia="Times New Roman" w:hAnsi="Times New Roman" w:cs="Times New Roman"/>
        </w:rPr>
      </w:pPr>
    </w:p>
    <w:p w14:paraId="611F21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14:paraId="0263386A" w14:textId="77777777" w:rsidR="003361E2" w:rsidRDefault="003361E2">
      <w:pPr>
        <w:spacing w:after="0"/>
        <w:rPr>
          <w:rFonts w:ascii="Times New Roman" w:eastAsia="Times New Roman" w:hAnsi="Times New Roman" w:cs="Times New Roman"/>
        </w:rPr>
      </w:pPr>
    </w:p>
    <w:p w14:paraId="3377EA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ascii="Times New Roman" w:eastAsia="Times New Roman" w:hAnsi="Times New Roman" w:cs="Times New Roman"/>
        </w:rPr>
      </w:pPr>
    </w:p>
    <w:p w14:paraId="4CAE72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holds a fireball in his hand.</w:t>
      </w:r>
    </w:p>
    <w:p w14:paraId="5B643F7A" w14:textId="77777777" w:rsidR="003361E2" w:rsidRDefault="003361E2">
      <w:pPr>
        <w:spacing w:after="0"/>
        <w:rPr>
          <w:rFonts w:ascii="Times New Roman" w:eastAsia="Times New Roman" w:hAnsi="Times New Roman" w:cs="Times New Roman"/>
        </w:rPr>
      </w:pPr>
    </w:p>
    <w:p w14:paraId="2FE412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411" w:name="_4a5uaw7zrg9k" w:colFirst="0" w:colLast="0"/>
      <w:bookmarkStart w:id="412" w:name="_Toc189930229"/>
      <w:bookmarkEnd w:id="411"/>
      <w:r>
        <w:lastRenderedPageBreak/>
        <w:t>Attack on The Tonsorem Navy</w:t>
      </w:r>
      <w:bookmarkEnd w:id="412"/>
    </w:p>
    <w:p w14:paraId="05920443" w14:textId="77777777" w:rsidR="003361E2" w:rsidRDefault="00000000">
      <w:pPr>
        <w:rPr>
          <w:rFonts w:ascii="Times New Roman" w:eastAsia="Times New Roman" w:hAnsi="Times New Roman" w:cs="Times New Roman"/>
        </w:rPr>
      </w:pPr>
      <w:r>
        <w:rPr>
          <w:rFonts w:ascii="Calibri" w:eastAsia="Calibri" w:hAnsi="Calibri" w:cs="Calibri"/>
          <w:color w:val="000000"/>
        </w:rPr>
        <w:t>(</w:t>
      </w:r>
      <w:r>
        <w:rPr>
          <w:rFonts w:ascii="Times New Roman" w:eastAsia="Times New Roman" w:hAnsi="Times New Roman" w:cs="Times New Roman"/>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14:paraId="7D40B7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14:paraId="2986F3F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Airloft! How much longer!</w:t>
      </w:r>
    </w:p>
    <w:p w14:paraId="394A2F4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Airloft: In approximately 1000 m I will be inserted into the water and begin my descent. The ship must move in a zigzag pattern near my location to continue to avoid enemy fire.</w:t>
      </w:r>
    </w:p>
    <w:p w14:paraId="6E04D43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800 m and closing!</w:t>
      </w:r>
    </w:p>
    <w:p w14:paraId="4A4E33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I’m not quite sure if any treasure is worth this! What I wouldn’t give to just steal some purses.</w:t>
      </w:r>
    </w:p>
    <w:p w14:paraId="3528CF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If I survive to never steal again!</w:t>
      </w:r>
    </w:p>
    <w:p w14:paraId="383667CA"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going to sink! We’re going to sink!</w:t>
      </w:r>
    </w:p>
    <w:p w14:paraId="0712B343" w14:textId="77777777" w:rsidR="003361E2" w:rsidRDefault="003361E2">
      <w:pPr>
        <w:shd w:val="clear" w:color="auto" w:fill="FFFFFF"/>
        <w:spacing w:after="0"/>
        <w:rPr>
          <w:rFonts w:ascii="Times New Roman" w:eastAsia="Times New Roman" w:hAnsi="Times New Roman" w:cs="Times New Roman"/>
          <w:color w:val="222222"/>
        </w:rPr>
      </w:pPr>
    </w:p>
    <w:p w14:paraId="7373BB3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 don’t want to die here without having kids.</w:t>
      </w:r>
    </w:p>
    <w:p w14:paraId="39E26827" w14:textId="77777777" w:rsidR="003361E2" w:rsidRDefault="003361E2">
      <w:pPr>
        <w:shd w:val="clear" w:color="auto" w:fill="FFFFFF"/>
        <w:spacing w:after="0"/>
        <w:rPr>
          <w:rFonts w:ascii="Times New Roman" w:eastAsia="Times New Roman" w:hAnsi="Times New Roman" w:cs="Times New Roman"/>
          <w:color w:val="222222"/>
        </w:rPr>
      </w:pPr>
    </w:p>
    <w:p w14:paraId="3DC2701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Kids?</w:t>
      </w:r>
    </w:p>
    <w:p w14:paraId="67540178" w14:textId="77777777" w:rsidR="003361E2" w:rsidRDefault="003361E2">
      <w:pPr>
        <w:shd w:val="clear" w:color="auto" w:fill="FFFFFF"/>
        <w:spacing w:after="0"/>
        <w:rPr>
          <w:rFonts w:ascii="Times New Roman" w:eastAsia="Times New Roman" w:hAnsi="Times New Roman" w:cs="Times New Roman"/>
          <w:color w:val="222222"/>
        </w:rPr>
      </w:pPr>
    </w:p>
    <w:p w14:paraId="1CC938E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lastRenderedPageBreak/>
        <w:t>Augustus: Do not fret. Corydon Deus is with us! Ignis Amnis!</w:t>
      </w:r>
    </w:p>
    <w:p w14:paraId="6E97D2DF" w14:textId="77777777" w:rsidR="003361E2" w:rsidRDefault="003361E2">
      <w:pPr>
        <w:shd w:val="clear" w:color="auto" w:fill="FFFFFF"/>
        <w:spacing w:after="0"/>
        <w:rPr>
          <w:rFonts w:ascii="Times New Roman" w:eastAsia="Times New Roman" w:hAnsi="Times New Roman" w:cs="Times New Roman"/>
          <w:color w:val="222222"/>
        </w:rPr>
      </w:pPr>
    </w:p>
    <w:p w14:paraId="5181AB9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ascii="Times New Roman" w:eastAsia="Times New Roman" w:hAnsi="Times New Roman" w:cs="Times New Roman"/>
          <w:color w:val="222222"/>
        </w:rPr>
      </w:pPr>
    </w:p>
    <w:p w14:paraId="3B4C5DED"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not sinking! We’re not sinking!</w:t>
      </w:r>
    </w:p>
    <w:p w14:paraId="7BBC0DC2" w14:textId="77777777" w:rsidR="003361E2" w:rsidRDefault="003361E2">
      <w:pPr>
        <w:shd w:val="clear" w:color="auto" w:fill="FFFFFF"/>
        <w:spacing w:after="0"/>
        <w:rPr>
          <w:rFonts w:ascii="Times New Roman" w:eastAsia="Times New Roman" w:hAnsi="Times New Roman" w:cs="Times New Roman"/>
          <w:color w:val="222222"/>
        </w:rPr>
      </w:pPr>
    </w:p>
    <w:p w14:paraId="7868C24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ascii="Times New Roman" w:eastAsia="Times New Roman" w:hAnsi="Times New Roman" w:cs="Times New Roman"/>
          <w:color w:val="222222"/>
        </w:rPr>
      </w:pPr>
    </w:p>
    <w:p w14:paraId="42F1F9F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ascii="Times New Roman" w:eastAsia="Times New Roman" w:hAnsi="Times New Roman" w:cs="Times New Roman"/>
          <w:color w:val="222222"/>
        </w:rPr>
      </w:pPr>
    </w:p>
    <w:p w14:paraId="6CEB7AE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If it’s a girl. I’ll name her Suzy; if it’s a boy, Jerome.</w:t>
      </w:r>
    </w:p>
    <w:p w14:paraId="20D7A0BA" w14:textId="77777777" w:rsidR="003361E2" w:rsidRDefault="003361E2">
      <w:pPr>
        <w:shd w:val="clear" w:color="auto" w:fill="FFFFFF"/>
        <w:spacing w:after="0"/>
        <w:rPr>
          <w:rFonts w:ascii="Times New Roman" w:eastAsia="Times New Roman" w:hAnsi="Times New Roman" w:cs="Times New Roman"/>
          <w:color w:val="222222"/>
        </w:rPr>
      </w:pPr>
    </w:p>
    <w:p w14:paraId="0B3DD61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Macy: I don’t think I want kids.</w:t>
      </w:r>
    </w:p>
    <w:p w14:paraId="5E4BE881" w14:textId="77777777" w:rsidR="003361E2" w:rsidRDefault="003361E2">
      <w:pPr>
        <w:shd w:val="clear" w:color="auto" w:fill="FFFFFF"/>
        <w:spacing w:after="0"/>
        <w:rPr>
          <w:rFonts w:ascii="Times New Roman" w:eastAsia="Times New Roman" w:hAnsi="Times New Roman" w:cs="Times New Roman"/>
          <w:color w:val="222222"/>
        </w:rPr>
      </w:pPr>
    </w:p>
    <w:p w14:paraId="2123922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ascii="Times New Roman" w:eastAsia="Times New Roman" w:hAnsi="Times New Roman" w:cs="Times New Roman"/>
          <w:color w:val="222222"/>
        </w:rPr>
      </w:pPr>
    </w:p>
    <w:p w14:paraId="4647082F"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 xml:space="preserve">Airloft: We have reached the destination. My sensors detect a large grouping of </w:t>
      </w:r>
    </w:p>
    <w:p w14:paraId="2E11D76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Navem Ships below us.  </w:t>
      </w:r>
    </w:p>
    <w:p w14:paraId="7D816C92" w14:textId="77777777" w:rsidR="003361E2" w:rsidRDefault="003361E2">
      <w:pPr>
        <w:shd w:val="clear" w:color="auto" w:fill="FFFFFF"/>
        <w:spacing w:after="0"/>
        <w:rPr>
          <w:rFonts w:ascii="Times New Roman" w:eastAsia="Times New Roman" w:hAnsi="Times New Roman" w:cs="Times New Roman"/>
          <w:color w:val="222222"/>
        </w:rPr>
      </w:pPr>
    </w:p>
    <w:p w14:paraId="692F1B4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Activate swim mode.</w:t>
      </w:r>
    </w:p>
    <w:p w14:paraId="4F36E8A2" w14:textId="77777777" w:rsidR="003361E2" w:rsidRDefault="003361E2">
      <w:pPr>
        <w:shd w:val="clear" w:color="auto" w:fill="FFFFFF"/>
        <w:spacing w:after="0"/>
        <w:rPr>
          <w:rFonts w:ascii="Times New Roman" w:eastAsia="Times New Roman" w:hAnsi="Times New Roman" w:cs="Times New Roman"/>
          <w:color w:val="222222"/>
        </w:rPr>
      </w:pPr>
    </w:p>
    <w:p w14:paraId="08876745"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ascii="Times New Roman" w:eastAsia="Times New Roman" w:hAnsi="Times New Roman" w:cs="Times New Roman"/>
          <w:color w:val="222222"/>
        </w:rPr>
      </w:pPr>
    </w:p>
    <w:p w14:paraId="624590E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going to take both.</w:t>
      </w:r>
    </w:p>
    <w:p w14:paraId="21D59B35" w14:textId="77777777" w:rsidR="003361E2" w:rsidRDefault="003361E2">
      <w:pPr>
        <w:shd w:val="clear" w:color="auto" w:fill="FFFFFF"/>
        <w:spacing w:after="0"/>
        <w:rPr>
          <w:rFonts w:ascii="Times New Roman" w:eastAsia="Times New Roman" w:hAnsi="Times New Roman" w:cs="Times New Roman"/>
          <w:color w:val="222222"/>
        </w:rPr>
      </w:pPr>
    </w:p>
    <w:p w14:paraId="1AB00232"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bursts from the depths of the ocean onto the deck of the skimmer.)</w:t>
      </w:r>
    </w:p>
    <w:p w14:paraId="6D50E5A5" w14:textId="77777777" w:rsidR="003361E2" w:rsidRDefault="003361E2">
      <w:pPr>
        <w:shd w:val="clear" w:color="auto" w:fill="FFFFFF"/>
        <w:spacing w:after="0"/>
        <w:rPr>
          <w:rFonts w:ascii="Times New Roman" w:eastAsia="Times New Roman" w:hAnsi="Times New Roman" w:cs="Times New Roman"/>
          <w:color w:val="222222"/>
        </w:rPr>
      </w:pPr>
    </w:p>
    <w:p w14:paraId="5386CE9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We have approximately 20 minutes before their hypostatic fields regenerate and they’re able to re-submerge.</w:t>
      </w:r>
    </w:p>
    <w:p w14:paraId="75B08D89" w14:textId="77777777" w:rsidR="003361E2" w:rsidRDefault="003361E2">
      <w:pPr>
        <w:shd w:val="clear" w:color="auto" w:fill="FFFFFF"/>
        <w:spacing w:after="0"/>
        <w:rPr>
          <w:rFonts w:ascii="Times New Roman" w:eastAsia="Times New Roman" w:hAnsi="Times New Roman" w:cs="Times New Roman"/>
          <w:color w:val="222222"/>
        </w:rPr>
      </w:pPr>
    </w:p>
    <w:p w14:paraId="1132A554"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ascii="Times New Roman" w:eastAsia="Times New Roman" w:hAnsi="Times New Roman" w:cs="Times New Roman"/>
          <w:color w:val="222222"/>
        </w:rPr>
      </w:pPr>
    </w:p>
    <w:p w14:paraId="32740377"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skimmer reaches the deck of the Tonsorem Navem Ship. The party jumps onto the deck and is followed by the captain and one of his crew. The surface hatch is closed.)</w:t>
      </w:r>
    </w:p>
    <w:p w14:paraId="27B5C16D" w14:textId="77777777" w:rsidR="003361E2" w:rsidRDefault="003361E2">
      <w:pPr>
        <w:shd w:val="clear" w:color="auto" w:fill="FFFFFF"/>
        <w:spacing w:after="0"/>
        <w:rPr>
          <w:rFonts w:ascii="Times New Roman" w:eastAsia="Times New Roman" w:hAnsi="Times New Roman" w:cs="Times New Roman"/>
        </w:rPr>
      </w:pPr>
    </w:p>
    <w:p w14:paraId="02CA3A3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I figured this would be a problem. Let’s open her up.</w:t>
      </w:r>
    </w:p>
    <w:p w14:paraId="2328B5CA" w14:textId="77777777" w:rsidR="003361E2" w:rsidRDefault="003361E2">
      <w:pPr>
        <w:shd w:val="clear" w:color="auto" w:fill="FFFFFF"/>
        <w:spacing w:after="0"/>
        <w:rPr>
          <w:rFonts w:ascii="Times New Roman" w:eastAsia="Times New Roman" w:hAnsi="Times New Roman" w:cs="Times New Roman"/>
          <w:color w:val="222222"/>
        </w:rPr>
      </w:pPr>
    </w:p>
    <w:p w14:paraId="6BD2BD6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ascii="Times New Roman" w:eastAsia="Times New Roman" w:hAnsi="Times New Roman" w:cs="Times New Roman"/>
          <w:color w:val="222222"/>
        </w:rPr>
      </w:pPr>
    </w:p>
    <w:p w14:paraId="4B03CFC4"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ascii="Times New Roman" w:eastAsia="Times New Roman" w:hAnsi="Times New Roman" w:cs="Times New Roman"/>
          <w:color w:val="222222"/>
        </w:rPr>
      </w:pPr>
    </w:p>
    <w:p w14:paraId="65B147E6"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ascii="Times New Roman" w:eastAsia="Times New Roman" w:hAnsi="Times New Roman" w:cs="Times New Roman"/>
        </w:rPr>
      </w:pPr>
    </w:p>
    <w:p w14:paraId="352A522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Captain: You think you can have this bloody ship!? I’ll fight to the death before I let you take my darling.</w:t>
      </w:r>
    </w:p>
    <w:p w14:paraId="339DE926" w14:textId="77777777" w:rsidR="003361E2" w:rsidRDefault="003361E2">
      <w:pPr>
        <w:shd w:val="clear" w:color="auto" w:fill="FFFFFF"/>
        <w:spacing w:after="0"/>
        <w:rPr>
          <w:rFonts w:ascii="Times New Roman" w:eastAsia="Times New Roman" w:hAnsi="Times New Roman" w:cs="Times New Roman"/>
          <w:color w:val="222222"/>
        </w:rPr>
      </w:pPr>
    </w:p>
    <w:p w14:paraId="4C0627E0"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ascii="Times New Roman" w:eastAsia="Times New Roman" w:hAnsi="Times New Roman" w:cs="Times New Roman"/>
        </w:rPr>
      </w:pPr>
    </w:p>
    <w:p w14:paraId="36872A3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player defeats the captain,</w:t>
      </w:r>
    </w:p>
    <w:p w14:paraId="7A6B6F19" w14:textId="77777777" w:rsidR="003361E2" w:rsidRDefault="003361E2">
      <w:pPr>
        <w:shd w:val="clear" w:color="auto" w:fill="FFFFFF"/>
        <w:spacing w:after="0"/>
        <w:rPr>
          <w:rFonts w:ascii="Times New Roman" w:eastAsia="Times New Roman" w:hAnsi="Times New Roman" w:cs="Times New Roman"/>
          <w:color w:val="222222"/>
        </w:rPr>
      </w:pPr>
    </w:p>
    <w:p w14:paraId="0691FA3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You thought you could have my ship huh? Ugh….. Self-destruct activate! (He dies.)</w:t>
      </w:r>
    </w:p>
    <w:p w14:paraId="293995DB" w14:textId="77777777" w:rsidR="003361E2" w:rsidRDefault="003361E2">
      <w:pPr>
        <w:shd w:val="clear" w:color="auto" w:fill="FFFFFF"/>
        <w:spacing w:after="0"/>
        <w:rPr>
          <w:rFonts w:ascii="Times New Roman" w:eastAsia="Times New Roman" w:hAnsi="Times New Roman" w:cs="Times New Roman"/>
          <w:color w:val="222222"/>
        </w:rPr>
      </w:pPr>
    </w:p>
    <w:p w14:paraId="2136C60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system: Self-destruct activated.</w:t>
      </w:r>
    </w:p>
    <w:p w14:paraId="4D57E1B8" w14:textId="77777777" w:rsidR="003361E2" w:rsidRDefault="003361E2">
      <w:pPr>
        <w:shd w:val="clear" w:color="auto" w:fill="FFFFFF"/>
        <w:spacing w:after="0"/>
        <w:rPr>
          <w:rFonts w:ascii="Times New Roman" w:eastAsia="Times New Roman" w:hAnsi="Times New Roman" w:cs="Times New Roman"/>
          <w:color w:val="222222"/>
        </w:rPr>
      </w:pPr>
    </w:p>
    <w:p w14:paraId="3F7B2E4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Can you do something about this?</w:t>
      </w:r>
    </w:p>
    <w:p w14:paraId="73AA485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attempt to hack the system and deactivate the self-destruct sequence.</w:t>
      </w:r>
    </w:p>
    <w:p w14:paraId="66A6B59B" w14:textId="77777777" w:rsidR="003361E2" w:rsidRDefault="003361E2">
      <w:pPr>
        <w:shd w:val="clear" w:color="auto" w:fill="FFFFFF"/>
        <w:spacing w:after="0"/>
        <w:rPr>
          <w:rFonts w:ascii="Times New Roman" w:eastAsia="Times New Roman" w:hAnsi="Times New Roman" w:cs="Times New Roman"/>
          <w:color w:val="222222"/>
        </w:rPr>
      </w:pPr>
    </w:p>
    <w:p w14:paraId="2491E08A"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ascii="Times New Roman" w:eastAsia="Times New Roman" w:hAnsi="Times New Roman" w:cs="Times New Roman"/>
        </w:rPr>
      </w:pPr>
    </w:p>
    <w:p w14:paraId="75DAD516"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After hacking,</w:t>
      </w:r>
    </w:p>
    <w:p w14:paraId="672DB429" w14:textId="77777777" w:rsidR="003361E2" w:rsidRDefault="003361E2">
      <w:pPr>
        <w:shd w:val="clear" w:color="auto" w:fill="FFFFFF"/>
        <w:spacing w:after="0"/>
        <w:rPr>
          <w:rFonts w:ascii="Times New Roman" w:eastAsia="Times New Roman" w:hAnsi="Times New Roman" w:cs="Times New Roman"/>
          <w:color w:val="222222"/>
        </w:rPr>
      </w:pPr>
    </w:p>
    <w:p w14:paraId="5F657CC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ascii="Times New Roman" w:eastAsia="Times New Roman" w:hAnsi="Times New Roman" w:cs="Times New Roman"/>
          <w:color w:val="222222"/>
        </w:rPr>
      </w:pPr>
    </w:p>
    <w:p w14:paraId="544FD06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You owe me what humans refer to as a party. I just made what humans refer to as a joke. Ha!……… Ha!</w:t>
      </w:r>
    </w:p>
    <w:p w14:paraId="14FC0FD6" w14:textId="77777777" w:rsidR="003361E2" w:rsidRDefault="003361E2">
      <w:pPr>
        <w:shd w:val="clear" w:color="auto" w:fill="FFFFFF"/>
        <w:spacing w:after="0"/>
        <w:rPr>
          <w:rFonts w:ascii="Times New Roman" w:eastAsia="Times New Roman" w:hAnsi="Times New Roman" w:cs="Times New Roman"/>
          <w:color w:val="222222"/>
        </w:rPr>
      </w:pPr>
    </w:p>
    <w:p w14:paraId="24F8529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Oh robot humor. Never was a fan of robot humor.</w:t>
      </w:r>
    </w:p>
    <w:p w14:paraId="6585607E" w14:textId="77777777" w:rsidR="003361E2" w:rsidRDefault="003361E2">
      <w:pPr>
        <w:shd w:val="clear" w:color="auto" w:fill="FFFFFF"/>
        <w:spacing w:after="0"/>
        <w:rPr>
          <w:rFonts w:ascii="Times New Roman" w:eastAsia="Times New Roman" w:hAnsi="Times New Roman" w:cs="Times New Roman"/>
          <w:color w:val="222222"/>
        </w:rPr>
      </w:pPr>
    </w:p>
    <w:p w14:paraId="48D3A25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you did it! You can have whatever you want just name it.</w:t>
      </w:r>
    </w:p>
    <w:p w14:paraId="7A085C10" w14:textId="77777777" w:rsidR="003361E2" w:rsidRDefault="003361E2">
      <w:pPr>
        <w:shd w:val="clear" w:color="auto" w:fill="FFFFFF"/>
        <w:spacing w:after="0"/>
        <w:rPr>
          <w:rFonts w:ascii="Times New Roman" w:eastAsia="Times New Roman" w:hAnsi="Times New Roman" w:cs="Times New Roman"/>
          <w:color w:val="222222"/>
        </w:rPr>
      </w:pPr>
    </w:p>
    <w:p w14:paraId="2DC0DE4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continue to follow directives one and two. My parameters allow me to do nothing more.</w:t>
      </w:r>
    </w:p>
    <w:p w14:paraId="5B1D1FFD" w14:textId="77777777" w:rsidR="003361E2" w:rsidRDefault="003361E2">
      <w:pPr>
        <w:shd w:val="clear" w:color="auto" w:fill="FFFFFF"/>
        <w:spacing w:after="0"/>
        <w:rPr>
          <w:rFonts w:ascii="Times New Roman" w:eastAsia="Times New Roman" w:hAnsi="Times New Roman" w:cs="Times New Roman"/>
          <w:color w:val="222222"/>
        </w:rPr>
      </w:pPr>
    </w:p>
    <w:p w14:paraId="07611BF5"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ascii="Times New Roman" w:eastAsia="Times New Roman" w:hAnsi="Times New Roman" w:cs="Times New Roman"/>
          <w:color w:val="222222"/>
        </w:rPr>
      </w:pPr>
    </w:p>
    <w:p w14:paraId="7415A8A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Airloft: While you humans were speaking in elation I’ve already been overriding autopilot and engaging the ship in the manual pilot mode. We’re almost halfway to the </w:t>
      </w:r>
      <w:r>
        <w:rPr>
          <w:rFonts w:ascii="Times New Roman" w:eastAsia="Times New Roman" w:hAnsi="Times New Roman" w:cs="Times New Roman"/>
          <w:color w:val="222222"/>
        </w:rPr>
        <w:lastRenderedPageBreak/>
        <w:t>port. The Kohlingen Navy has taken large casualties. I also detected another Tonsorem Navem Ship traveling by us. They will arrive in port shortly after we do. The mission has been a success.</w:t>
      </w:r>
    </w:p>
    <w:p w14:paraId="7DF506BB" w14:textId="77777777" w:rsidR="003361E2" w:rsidRDefault="003361E2">
      <w:pPr>
        <w:shd w:val="clear" w:color="auto" w:fill="FFFFFF"/>
        <w:spacing w:after="0"/>
        <w:rPr>
          <w:rFonts w:ascii="Times New Roman" w:eastAsia="Times New Roman" w:hAnsi="Times New Roman" w:cs="Times New Roman"/>
          <w:color w:val="222222"/>
        </w:rPr>
      </w:pPr>
    </w:p>
    <w:p w14:paraId="3C1026F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voice begins hailing their ship.)</w:t>
      </w:r>
    </w:p>
    <w:p w14:paraId="52B30B39" w14:textId="77777777" w:rsidR="003361E2" w:rsidRDefault="003361E2">
      <w:pPr>
        <w:shd w:val="clear" w:color="auto" w:fill="FFFFFF"/>
        <w:spacing w:after="0"/>
        <w:rPr>
          <w:rFonts w:ascii="Times New Roman" w:eastAsia="Times New Roman" w:hAnsi="Times New Roman" w:cs="Times New Roman"/>
          <w:color w:val="222222"/>
        </w:rPr>
      </w:pPr>
    </w:p>
    <w:p w14:paraId="39C2667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Port Authority: Welcome to Kohlingen . We are opening the port gates for your entry. Standby for docking.</w:t>
      </w:r>
    </w:p>
    <w:p w14:paraId="71E1DE7C" w14:textId="77777777" w:rsidR="003361E2" w:rsidRDefault="003361E2">
      <w:pPr>
        <w:shd w:val="clear" w:color="auto" w:fill="FFFFFF"/>
        <w:spacing w:after="0"/>
        <w:rPr>
          <w:rFonts w:ascii="Times New Roman" w:eastAsia="Times New Roman" w:hAnsi="Times New Roman" w:cs="Times New Roman"/>
          <w:color w:val="222222"/>
        </w:rPr>
      </w:pPr>
    </w:p>
    <w:p w14:paraId="0121338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ascii="Times New Roman" w:eastAsia="Times New Roman" w:hAnsi="Times New Roman" w:cs="Times New Roman"/>
          <w:color w:val="000000"/>
        </w:rPr>
      </w:pPr>
    </w:p>
    <w:p w14:paraId="5815B76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14:paraId="54292A81" w14:textId="77777777" w:rsidR="003361E2" w:rsidRDefault="003361E2">
      <w:pPr>
        <w:shd w:val="clear" w:color="auto" w:fill="FFFFFF"/>
        <w:spacing w:after="0"/>
        <w:rPr>
          <w:rFonts w:ascii="Times New Roman" w:eastAsia="Times New Roman" w:hAnsi="Times New Roman" w:cs="Times New Roman"/>
          <w:color w:val="222222"/>
        </w:rPr>
      </w:pPr>
    </w:p>
    <w:p w14:paraId="4A507306"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Thank you my Lord.</w:t>
      </w:r>
    </w:p>
    <w:p w14:paraId="0B59970F" w14:textId="77777777" w:rsidR="003361E2" w:rsidRDefault="003361E2">
      <w:pPr>
        <w:shd w:val="clear" w:color="auto" w:fill="FFFFFF"/>
        <w:rPr>
          <w:rFonts w:ascii="Times New Roman" w:eastAsia="Times New Roman" w:hAnsi="Times New Roman" w:cs="Times New Roman"/>
          <w:color w:val="222222"/>
        </w:rPr>
      </w:pPr>
    </w:p>
    <w:p w14:paraId="0704C0D1" w14:textId="77777777" w:rsidR="003361E2"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color w:val="222222"/>
        </w:rPr>
        <w:t>(The party cannot travel</w:t>
      </w:r>
    </w:p>
    <w:p w14:paraId="5C65C566" w14:textId="77777777" w:rsidR="003361E2" w:rsidRDefault="00000000">
      <w:pPr>
        <w:pStyle w:val="Heading1"/>
      </w:pPr>
      <w:bookmarkStart w:id="413" w:name="_aibsflamgumv" w:colFirst="0" w:colLast="0"/>
      <w:bookmarkStart w:id="414" w:name="_Toc189930230"/>
      <w:bookmarkEnd w:id="413"/>
      <w:r>
        <w:t>Ocean Floor And New Places</w:t>
      </w:r>
      <w:bookmarkEnd w:id="414"/>
      <w:r>
        <w:t> </w:t>
      </w:r>
    </w:p>
    <w:p w14:paraId="4752D2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now has access to many places in the world which they can visit minus the land the Castle of Tonsorem and Ehsran.</w:t>
      </w:r>
    </w:p>
    <w:p w14:paraId="4F5295BF" w14:textId="77777777" w:rsidR="003361E2" w:rsidRDefault="00000000">
      <w:pPr>
        <w:pStyle w:val="Heading2"/>
      </w:pPr>
      <w:bookmarkStart w:id="415" w:name="_hhrulg3tvuw9" w:colFirst="0" w:colLast="0"/>
      <w:bookmarkStart w:id="416" w:name="_Toc189930231"/>
      <w:bookmarkEnd w:id="415"/>
      <w:r>
        <w:t>Neo V Revisited (Optional)</w:t>
      </w:r>
      <w:bookmarkEnd w:id="416"/>
    </w:p>
    <w:p w14:paraId="2E478E9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told you I’d come back for you.</w:t>
      </w:r>
    </w:p>
    <w:p w14:paraId="0A36E8C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w:t>
      </w:r>
    </w:p>
    <w:p w14:paraId="778D595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Caeser: It seems that you have a large family. Are you sure you want to come with us?</w:t>
      </w:r>
    </w:p>
    <w:p w14:paraId="04A9FF4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PO!..........PO!</w:t>
      </w:r>
    </w:p>
    <w:p w14:paraId="08B427E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begins speaking with his family, moving between the other three small Felnis who are his children. Neo V returns to Caeser indicating he’s ready to go.)</w:t>
      </w:r>
    </w:p>
    <w:p w14:paraId="026CB21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ready to go?</w:t>
      </w:r>
    </w:p>
    <w:p w14:paraId="1EF849D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w:t>
      </w:r>
    </w:p>
    <w:p w14:paraId="3636574A" w14:textId="77777777" w:rsidR="003361E2" w:rsidRDefault="00000000">
      <w:pPr>
        <w:pStyle w:val="Heading2"/>
      </w:pPr>
      <w:bookmarkStart w:id="417" w:name="_gu50w1idv7y2" w:colFirst="0" w:colLast="0"/>
      <w:bookmarkStart w:id="418" w:name="_Toc189930232"/>
      <w:bookmarkEnd w:id="417"/>
      <w:r>
        <w:t>The Island of Magus And Npcs (Optional)</w:t>
      </w:r>
      <w:bookmarkEnd w:id="418"/>
    </w:p>
    <w:p w14:paraId="5DBF7E9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Child Magician: Welc</w:t>
      </w:r>
      <w:r>
        <w:rPr>
          <w:rFonts w:ascii="Times New Roman" w:eastAsia="Times New Roman" w:hAnsi="Times New Roman" w:cs="Times New Roman"/>
        </w:rPr>
        <w:t>ome to Magus, y</w:t>
      </w:r>
      <w:r>
        <w:rPr>
          <w:rFonts w:ascii="Times New Roman" w:eastAsia="Times New Roman" w:hAnsi="Times New Roman" w:cs="Times New Roman"/>
          <w:color w:val="000000"/>
        </w:rPr>
        <w:t>ou want to see a trick?</w:t>
      </w:r>
    </w:p>
    <w:p w14:paraId="1669008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If yes, </w:t>
      </w:r>
    </w:p>
    <w:p w14:paraId="5545734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Young Child: Here, give me one gold coin. I’m sending your gold coin to a different dimension. Abracadabra abracadabra! Your coin is gone. The kid runs off.</w:t>
      </w:r>
    </w:p>
    <w:p w14:paraId="6463AAB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Hey come back here you little thief!</w:t>
      </w:r>
    </w:p>
    <w:p w14:paraId="5E9996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Let’em go. Kids can be so naughty sometimes.</w:t>
      </w:r>
    </w:p>
    <w:p w14:paraId="45226EA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Not my kids. I’ll put the foot down if you know what I mean.</w:t>
      </w:r>
    </w:p>
    <w:p w14:paraId="54FBA24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Wow, a strict daddy like your father.</w:t>
      </w:r>
    </w:p>
    <w:p w14:paraId="548D850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Wandering Tourist: I love exploring this place, they have some wannabe magicians.</w:t>
      </w:r>
    </w:p>
    <w:p w14:paraId="290D9ED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Wandering Tourist: One kid just ran off with my gold coin, but he was so cute and adorable. I just let him go.</w:t>
      </w:r>
    </w:p>
    <w:p w14:paraId="0A925CA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Magus Citizen: Magic might be dead but here at the island of Magus we try to keep that spirit alive. </w:t>
      </w:r>
    </w:p>
    <w:p w14:paraId="2BF8D9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Can someone remind me why I didn't completely destroy these people?</w:t>
      </w:r>
    </w:p>
    <w:p w14:paraId="04BF6F4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Magus Historian: Here at the village of Magus a great betrayal of Fabricius took place. Many lost their lives as Corydon Deus absorbed their Magicia.</w:t>
      </w:r>
    </w:p>
    <w:p w14:paraId="3F1D14A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walks into a large hall.)</w:t>
      </w:r>
    </w:p>
    <w:p w14:paraId="59AEB31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Would you like to see the magic show? 10GP?</w:t>
      </w:r>
    </w:p>
    <w:p w14:paraId="1E198AC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yes,</w:t>
      </w:r>
    </w:p>
    <w:p w14:paraId="54EE56E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Come on, the show is about to begin.</w:t>
      </w:r>
    </w:p>
    <w:p w14:paraId="5687B40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no,</w:t>
      </w:r>
    </w:p>
    <w:p w14:paraId="2F11620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Come back soon. You’re seriously missing the greatest magic show in the world!</w:t>
      </w:r>
    </w:p>
    <w:p w14:paraId="48EA945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Yes,</w:t>
      </w:r>
    </w:p>
    <w:p w14:paraId="6A489E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w:t>
      </w:r>
      <w:r>
        <w:rPr>
          <w:rFonts w:ascii="Times New Roman" w:eastAsia="Times New Roman" w:hAnsi="Times New Roman" w:cs="Times New Roman"/>
          <w:color w:val="000000"/>
        </w:rPr>
        <w:lastRenderedPageBreak/>
        <w:t>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14:paraId="51CE550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As you can see I’ve split my dear Marla into two pieces. </w:t>
      </w:r>
    </w:p>
    <w:p w14:paraId="73A00C9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looks confused for a </w:t>
      </w:r>
      <w:r>
        <w:rPr>
          <w:rFonts w:ascii="Times New Roman" w:eastAsia="Times New Roman" w:hAnsi="Times New Roman" w:cs="Times New Roman"/>
        </w:rPr>
        <w:t>moment, forgetting</w:t>
      </w:r>
      <w:r>
        <w:rPr>
          <w:rFonts w:ascii="Times New Roman" w:eastAsia="Times New Roman" w:hAnsi="Times New Roman" w:cs="Times New Roman"/>
          <w:color w:val="000000"/>
        </w:rPr>
        <w:t xml:space="preserve"> what he’s supposed to do.) </w:t>
      </w:r>
    </w:p>
    <w:p w14:paraId="5E0FAE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Marla: Put me back together.</w:t>
      </w:r>
    </w:p>
    <w:p w14:paraId="1AAD417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Ahh yes. Now with the power of magic I will join her together again.</w:t>
      </w:r>
    </w:p>
    <w:p w14:paraId="03B586E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places a black cloth over the box.)</w:t>
      </w:r>
    </w:p>
    <w:p w14:paraId="66049AB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May the true God grant you wisdom.  May the true God grant you power. AbracadabraDE! AbracadabraDO! May Marla’s body be one.</w:t>
      </w:r>
    </w:p>
    <w:p w14:paraId="59AF452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(He quickly pulls the block cloth from the box and opens the box to show Marla’s joined body.)</w:t>
      </w:r>
    </w:p>
    <w:p w14:paraId="33FDB72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the show,</w:t>
      </w:r>
    </w:p>
    <w:p w14:paraId="2767100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(Before Augustus can respond another person pushes him so they can meet Gustav the Magician.)</w:t>
      </w:r>
    </w:p>
    <w:p w14:paraId="1E514F4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attempts to talk to Gustav the Magician again,</w:t>
      </w:r>
    </w:p>
    <w:p w14:paraId="305A398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Fan: Hey, you already had your turn! Get back in line and wait like everyone else.</w:t>
      </w:r>
    </w:p>
    <w:p w14:paraId="105D730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14:paraId="6C132AA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Vendor: The gate to the Fabricius world was once located to the south connected by an inlet to the Southern Continent. During the War of Magicia, the gate and the surrounding </w:t>
      </w:r>
      <w:r>
        <w:rPr>
          <w:rFonts w:ascii="Times New Roman" w:eastAsia="Times New Roman" w:hAnsi="Times New Roman" w:cs="Times New Roman"/>
          <w:color w:val="000000"/>
        </w:rPr>
        <w:lastRenderedPageBreak/>
        <w:t>land floated high in the sky. It must’ve been a beautiful sight. My grandfather always spoke about it to me with such awe.</w:t>
      </w:r>
    </w:p>
    <w:p w14:paraId="3658820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419" w:name="_cj7v8j70jsj3" w:colFirst="0" w:colLast="0"/>
      <w:bookmarkStart w:id="420" w:name="_Toc189930233"/>
      <w:bookmarkEnd w:id="419"/>
      <w:r>
        <w:rPr>
          <w:sz w:val="34"/>
          <w:szCs w:val="34"/>
        </w:rPr>
        <w:t>Pirates Cove</w:t>
      </w:r>
      <w:bookmarkEnd w:id="420"/>
    </w:p>
    <w:p w14:paraId="1436C1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first submerges)</w:t>
      </w:r>
    </w:p>
    <w:p w14:paraId="13A1BE9A" w14:textId="77777777" w:rsidR="003361E2" w:rsidRDefault="003361E2">
      <w:pPr>
        <w:spacing w:after="0"/>
        <w:rPr>
          <w:rFonts w:ascii="Times New Roman" w:eastAsia="Times New Roman" w:hAnsi="Times New Roman" w:cs="Times New Roman"/>
        </w:rPr>
      </w:pPr>
    </w:p>
    <w:p w14:paraId="3F19CC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ascii="Times New Roman" w:eastAsia="Times New Roman" w:hAnsi="Times New Roman" w:cs="Times New Roman"/>
        </w:rPr>
      </w:pPr>
    </w:p>
    <w:p w14:paraId="33C032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ascii="Times New Roman" w:eastAsia="Times New Roman" w:hAnsi="Times New Roman" w:cs="Times New Roman"/>
        </w:rPr>
      </w:pPr>
    </w:p>
    <w:p w14:paraId="336088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enters the city,</w:t>
      </w:r>
    </w:p>
    <w:p w14:paraId="19510C5C" w14:textId="77777777" w:rsidR="003361E2" w:rsidRDefault="003361E2">
      <w:pPr>
        <w:spacing w:after="0"/>
        <w:rPr>
          <w:rFonts w:ascii="Times New Roman" w:eastAsia="Times New Roman" w:hAnsi="Times New Roman" w:cs="Times New Roman"/>
        </w:rPr>
      </w:pPr>
    </w:p>
    <w:p w14:paraId="5553D5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ascii="Times New Roman" w:eastAsia="Times New Roman" w:hAnsi="Times New Roman" w:cs="Times New Roman"/>
        </w:rPr>
      </w:pPr>
    </w:p>
    <w:p w14:paraId="2B050A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 thief.</w:t>
      </w:r>
    </w:p>
    <w:p w14:paraId="7B6C0EF7" w14:textId="77777777" w:rsidR="003361E2" w:rsidRDefault="003361E2">
      <w:pPr>
        <w:spacing w:after="0"/>
        <w:rPr>
          <w:rFonts w:ascii="Times New Roman" w:eastAsia="Times New Roman" w:hAnsi="Times New Roman" w:cs="Times New Roman"/>
        </w:rPr>
      </w:pPr>
    </w:p>
    <w:p w14:paraId="7B8710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is that parked on the beach?</w:t>
      </w:r>
    </w:p>
    <w:p w14:paraId="079EE74C" w14:textId="77777777" w:rsidR="003361E2" w:rsidRDefault="003361E2">
      <w:pPr>
        <w:spacing w:after="0"/>
        <w:rPr>
          <w:rFonts w:ascii="Times New Roman" w:eastAsia="Times New Roman" w:hAnsi="Times New Roman" w:cs="Times New Roman"/>
        </w:rPr>
      </w:pPr>
    </w:p>
    <w:p w14:paraId="761C0F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does have a point.</w:t>
      </w:r>
    </w:p>
    <w:p w14:paraId="2D8E4063" w14:textId="77777777" w:rsidR="003361E2" w:rsidRDefault="003361E2">
      <w:pPr>
        <w:spacing w:after="0"/>
        <w:rPr>
          <w:rFonts w:ascii="Times New Roman" w:eastAsia="Times New Roman" w:hAnsi="Times New Roman" w:cs="Times New Roman"/>
        </w:rPr>
      </w:pPr>
    </w:p>
    <w:p w14:paraId="4548E2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We’re bona fide thieves now.</w:t>
      </w:r>
    </w:p>
    <w:p w14:paraId="182A9A46" w14:textId="77777777" w:rsidR="003361E2" w:rsidRDefault="003361E2">
      <w:pPr>
        <w:spacing w:after="0"/>
        <w:rPr>
          <w:rFonts w:ascii="Times New Roman" w:eastAsia="Times New Roman" w:hAnsi="Times New Roman" w:cs="Times New Roman"/>
        </w:rPr>
      </w:pPr>
    </w:p>
    <w:p w14:paraId="356D1E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ascii="Times New Roman" w:eastAsia="Times New Roman" w:hAnsi="Times New Roman" w:cs="Times New Roman"/>
        </w:rPr>
      </w:pPr>
    </w:p>
    <w:p w14:paraId="2B87E6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What’s a bikini? Is it like a fancy robe; they only let us wear robes in camp.</w:t>
      </w:r>
    </w:p>
    <w:p w14:paraId="17B33F2F" w14:textId="77777777" w:rsidR="003361E2" w:rsidRDefault="003361E2">
      <w:pPr>
        <w:spacing w:after="0"/>
        <w:rPr>
          <w:rFonts w:ascii="Times New Roman" w:eastAsia="Times New Roman" w:hAnsi="Times New Roman" w:cs="Times New Roman"/>
        </w:rPr>
      </w:pPr>
    </w:p>
    <w:p w14:paraId="528BB8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ascii="Times New Roman" w:eastAsia="Times New Roman" w:hAnsi="Times New Roman" w:cs="Times New Roman"/>
        </w:rPr>
      </w:pPr>
    </w:p>
    <w:p w14:paraId="1BFF68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meets Macy and Theresa before meeting Mr. Blunderbuss. </w:t>
      </w:r>
    </w:p>
    <w:p w14:paraId="305B2897" w14:textId="77777777" w:rsidR="003361E2" w:rsidRDefault="003361E2">
      <w:pPr>
        <w:spacing w:after="0"/>
        <w:rPr>
          <w:rFonts w:ascii="Times New Roman" w:eastAsia="Times New Roman" w:hAnsi="Times New Roman" w:cs="Times New Roman"/>
        </w:rPr>
      </w:pPr>
    </w:p>
    <w:p w14:paraId="3430FF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a bikini? Put your clothes on. You’re almost naked.</w:t>
      </w:r>
    </w:p>
    <w:p w14:paraId="56BCFE49" w14:textId="77777777" w:rsidR="003361E2" w:rsidRDefault="003361E2">
      <w:pPr>
        <w:spacing w:after="0"/>
        <w:rPr>
          <w:rFonts w:ascii="Times New Roman" w:eastAsia="Times New Roman" w:hAnsi="Times New Roman" w:cs="Times New Roman"/>
        </w:rPr>
      </w:pPr>
    </w:p>
    <w:p w14:paraId="2B740D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Such clothes or not in accordance with Corydon Deus.</w:t>
      </w:r>
    </w:p>
    <w:p w14:paraId="1E3CEFC0" w14:textId="77777777" w:rsidR="003361E2" w:rsidRDefault="003361E2">
      <w:pPr>
        <w:spacing w:after="0"/>
        <w:rPr>
          <w:rFonts w:ascii="Times New Roman" w:eastAsia="Times New Roman" w:hAnsi="Times New Roman" w:cs="Times New Roman"/>
        </w:rPr>
      </w:pPr>
    </w:p>
    <w:p w14:paraId="22C66D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Macy says you Rediits need to chill out and enjoy life a little bit.</w:t>
      </w:r>
    </w:p>
    <w:p w14:paraId="31522619" w14:textId="77777777" w:rsidR="003361E2" w:rsidRDefault="003361E2">
      <w:pPr>
        <w:spacing w:after="0"/>
        <w:rPr>
          <w:rFonts w:ascii="Times New Roman" w:eastAsia="Times New Roman" w:hAnsi="Times New Roman" w:cs="Times New Roman"/>
        </w:rPr>
      </w:pPr>
    </w:p>
    <w:p w14:paraId="378C64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Anyways, she’s got a hot bod. She needs to show it off.</w:t>
      </w:r>
    </w:p>
    <w:p w14:paraId="1FF9418C" w14:textId="77777777" w:rsidR="003361E2" w:rsidRDefault="003361E2">
      <w:pPr>
        <w:spacing w:after="0"/>
        <w:rPr>
          <w:rFonts w:ascii="Times New Roman" w:eastAsia="Times New Roman" w:hAnsi="Times New Roman" w:cs="Times New Roman"/>
        </w:rPr>
      </w:pPr>
    </w:p>
    <w:p w14:paraId="38545B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 hot bod is mine and no one else can look at it.</w:t>
      </w:r>
    </w:p>
    <w:p w14:paraId="174D97B9" w14:textId="77777777" w:rsidR="003361E2" w:rsidRDefault="003361E2">
      <w:pPr>
        <w:spacing w:after="0"/>
        <w:rPr>
          <w:rFonts w:ascii="Times New Roman" w:eastAsia="Times New Roman" w:hAnsi="Times New Roman" w:cs="Times New Roman"/>
        </w:rPr>
      </w:pPr>
    </w:p>
    <w:p w14:paraId="16C25D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Are you jealous?</w:t>
      </w:r>
    </w:p>
    <w:p w14:paraId="398C307C" w14:textId="77777777" w:rsidR="003361E2" w:rsidRDefault="003361E2">
      <w:pPr>
        <w:spacing w:after="0"/>
        <w:rPr>
          <w:rFonts w:ascii="Times New Roman" w:eastAsia="Times New Roman" w:hAnsi="Times New Roman" w:cs="Times New Roman"/>
        </w:rPr>
      </w:pPr>
    </w:p>
    <w:p w14:paraId="522CD0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Okay. Okay. I’ll put on my clothes.</w:t>
      </w:r>
    </w:p>
    <w:p w14:paraId="1C41D53A" w14:textId="77777777" w:rsidR="003361E2" w:rsidRDefault="003361E2">
      <w:pPr>
        <w:spacing w:after="0"/>
        <w:rPr>
          <w:rFonts w:ascii="Times New Roman" w:eastAsia="Times New Roman" w:hAnsi="Times New Roman" w:cs="Times New Roman"/>
        </w:rPr>
      </w:pPr>
    </w:p>
    <w:p w14:paraId="249DE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 know you like what you see.</w:t>
      </w:r>
    </w:p>
    <w:p w14:paraId="587326B2" w14:textId="77777777" w:rsidR="003361E2" w:rsidRDefault="003361E2">
      <w:pPr>
        <w:spacing w:after="0"/>
        <w:rPr>
          <w:rFonts w:ascii="Times New Roman" w:eastAsia="Times New Roman" w:hAnsi="Times New Roman" w:cs="Times New Roman"/>
        </w:rPr>
      </w:pPr>
    </w:p>
    <w:p w14:paraId="54A065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blushes. The camera fades out and in and the player has control again)</w:t>
      </w:r>
    </w:p>
    <w:p w14:paraId="28604D4F" w14:textId="77777777" w:rsidR="003361E2" w:rsidRDefault="003361E2">
      <w:pPr>
        <w:spacing w:after="0"/>
        <w:rPr>
          <w:rFonts w:ascii="Times New Roman" w:eastAsia="Times New Roman" w:hAnsi="Times New Roman" w:cs="Times New Roman"/>
        </w:rPr>
      </w:pPr>
    </w:p>
    <w:p w14:paraId="11829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party attempts to meet him in the tavern before getting Theresa and Macy,</w:t>
      </w:r>
    </w:p>
    <w:p w14:paraId="5B0577F2" w14:textId="77777777" w:rsidR="003361E2" w:rsidRDefault="003361E2">
      <w:pPr>
        <w:spacing w:after="0"/>
        <w:rPr>
          <w:rFonts w:ascii="Times New Roman" w:eastAsia="Times New Roman" w:hAnsi="Times New Roman" w:cs="Times New Roman"/>
        </w:rPr>
      </w:pPr>
    </w:p>
    <w:p w14:paraId="7BD754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Hey, didn't we forget Theresa and Macy?)</w:t>
      </w:r>
    </w:p>
    <w:p w14:paraId="0ECDFD4A" w14:textId="77777777" w:rsidR="003361E2" w:rsidRDefault="003361E2">
      <w:pPr>
        <w:spacing w:after="0"/>
        <w:rPr>
          <w:rFonts w:ascii="Times New Roman" w:eastAsia="Times New Roman" w:hAnsi="Times New Roman" w:cs="Times New Roman"/>
        </w:rPr>
      </w:pPr>
    </w:p>
    <w:p w14:paraId="0F7ABB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ascii="Times New Roman" w:eastAsia="Times New Roman" w:hAnsi="Times New Roman" w:cs="Times New Roman"/>
        </w:rPr>
      </w:pPr>
    </w:p>
    <w:p w14:paraId="70089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ascii="Times New Roman" w:eastAsia="Times New Roman" w:hAnsi="Times New Roman" w:cs="Times New Roman"/>
        </w:rPr>
      </w:pPr>
    </w:p>
    <w:p w14:paraId="418BDA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Spinning Man: I swear to Gaia I gave you everything.</w:t>
      </w:r>
    </w:p>
    <w:p w14:paraId="2D3A2076" w14:textId="77777777" w:rsidR="003361E2" w:rsidRDefault="003361E2">
      <w:pPr>
        <w:spacing w:after="0"/>
        <w:rPr>
          <w:rFonts w:ascii="Times New Roman" w:eastAsia="Times New Roman" w:hAnsi="Times New Roman" w:cs="Times New Roman"/>
        </w:rPr>
      </w:pPr>
    </w:p>
    <w:p w14:paraId="29FC17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throws a knife which lands right between the man’s crotch.)</w:t>
      </w:r>
    </w:p>
    <w:p w14:paraId="472316E9" w14:textId="77777777" w:rsidR="003361E2" w:rsidRDefault="003361E2">
      <w:pPr>
        <w:spacing w:after="0"/>
        <w:rPr>
          <w:rFonts w:ascii="Times New Roman" w:eastAsia="Times New Roman" w:hAnsi="Times New Roman" w:cs="Times New Roman"/>
        </w:rPr>
      </w:pPr>
    </w:p>
    <w:p w14:paraId="2832D4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Next one might hit their mark. I almost got it.</w:t>
      </w:r>
    </w:p>
    <w:p w14:paraId="411F00E8" w14:textId="77777777" w:rsidR="003361E2" w:rsidRDefault="003361E2">
      <w:pPr>
        <w:spacing w:after="0"/>
        <w:rPr>
          <w:rFonts w:ascii="Times New Roman" w:eastAsia="Times New Roman" w:hAnsi="Times New Roman" w:cs="Times New Roman"/>
        </w:rPr>
      </w:pPr>
    </w:p>
    <w:p w14:paraId="5D728D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Spinning Man: Ok, ok, it’s buried in Coveman Reef.</w:t>
      </w:r>
    </w:p>
    <w:p w14:paraId="0EA4F9E8" w14:textId="77777777" w:rsidR="003361E2" w:rsidRDefault="003361E2">
      <w:pPr>
        <w:spacing w:after="0"/>
        <w:rPr>
          <w:rFonts w:ascii="Times New Roman" w:eastAsia="Times New Roman" w:hAnsi="Times New Roman" w:cs="Times New Roman"/>
        </w:rPr>
      </w:pPr>
    </w:p>
    <w:p w14:paraId="6A13EE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That’s guarded by Locknessie. She’s an abominable beast with an insatiable appetite for thieves and non-thieves alike. How did you get in there?</w:t>
      </w:r>
    </w:p>
    <w:p w14:paraId="19B95CCA" w14:textId="77777777" w:rsidR="003361E2" w:rsidRDefault="003361E2">
      <w:pPr>
        <w:spacing w:after="0"/>
        <w:rPr>
          <w:rFonts w:ascii="Times New Roman" w:eastAsia="Times New Roman" w:hAnsi="Times New Roman" w:cs="Times New Roman"/>
        </w:rPr>
      </w:pPr>
    </w:p>
    <w:p w14:paraId="77296C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14:paraId="0B2E90AA" w14:textId="77777777" w:rsidR="003361E2" w:rsidRDefault="003361E2">
      <w:pPr>
        <w:spacing w:after="0"/>
        <w:rPr>
          <w:rFonts w:ascii="Times New Roman" w:eastAsia="Times New Roman" w:hAnsi="Times New Roman" w:cs="Times New Roman"/>
        </w:rPr>
      </w:pPr>
    </w:p>
    <w:p w14:paraId="147086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ascii="Times New Roman" w:eastAsia="Times New Roman" w:hAnsi="Times New Roman" w:cs="Times New Roman"/>
        </w:rPr>
      </w:pPr>
    </w:p>
    <w:p w14:paraId="2D951E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his crew mates run out but Jester and the party walk in.)</w:t>
      </w:r>
    </w:p>
    <w:p w14:paraId="4CD2A7BA" w14:textId="77777777" w:rsidR="003361E2" w:rsidRDefault="003361E2">
      <w:pPr>
        <w:spacing w:after="0"/>
        <w:rPr>
          <w:rFonts w:ascii="Times New Roman" w:eastAsia="Times New Roman" w:hAnsi="Times New Roman" w:cs="Times New Roman"/>
        </w:rPr>
      </w:pPr>
    </w:p>
    <w:p w14:paraId="48795F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I’m happy to see you, you quick witted pirate. I’m in need of some help.</w:t>
      </w:r>
    </w:p>
    <w:p w14:paraId="73616993" w14:textId="77777777" w:rsidR="003361E2" w:rsidRDefault="003361E2">
      <w:pPr>
        <w:spacing w:after="0"/>
        <w:rPr>
          <w:rFonts w:ascii="Times New Roman" w:eastAsia="Times New Roman" w:hAnsi="Times New Roman" w:cs="Times New Roman"/>
        </w:rPr>
      </w:pPr>
    </w:p>
    <w:p w14:paraId="7B1C16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 ain’t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ascii="Times New Roman" w:eastAsia="Times New Roman" w:hAnsi="Times New Roman" w:cs="Times New Roman"/>
        </w:rPr>
      </w:pPr>
    </w:p>
    <w:p w14:paraId="2EC5ED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Whoa, whoa, only grabbing your tail Blunderbuss</w:t>
      </w:r>
    </w:p>
    <w:p w14:paraId="7A2AA1A9" w14:textId="77777777" w:rsidR="003361E2" w:rsidRDefault="003361E2">
      <w:pPr>
        <w:spacing w:after="0"/>
        <w:rPr>
          <w:rFonts w:ascii="Times New Roman" w:eastAsia="Times New Roman" w:hAnsi="Times New Roman" w:cs="Times New Roman"/>
        </w:rPr>
      </w:pPr>
    </w:p>
    <w:p w14:paraId="5088B7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What can I help you with? </w:t>
      </w:r>
    </w:p>
    <w:p w14:paraId="27E8DB19" w14:textId="77777777" w:rsidR="003361E2" w:rsidRDefault="003361E2">
      <w:pPr>
        <w:spacing w:after="0"/>
        <w:rPr>
          <w:rFonts w:ascii="Times New Roman" w:eastAsia="Times New Roman" w:hAnsi="Times New Roman" w:cs="Times New Roman"/>
        </w:rPr>
      </w:pPr>
    </w:p>
    <w:p w14:paraId="2B2A11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Might you know where the fallen gate of the Fabricius is?</w:t>
      </w:r>
    </w:p>
    <w:p w14:paraId="07DDA1DB" w14:textId="77777777" w:rsidR="003361E2" w:rsidRDefault="003361E2">
      <w:pPr>
        <w:spacing w:after="0"/>
        <w:rPr>
          <w:rFonts w:ascii="Times New Roman" w:eastAsia="Times New Roman" w:hAnsi="Times New Roman" w:cs="Times New Roman"/>
        </w:rPr>
      </w:pPr>
    </w:p>
    <w:p w14:paraId="5C96F8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ascii="Times New Roman" w:eastAsia="Times New Roman" w:hAnsi="Times New Roman" w:cs="Times New Roman"/>
        </w:rPr>
      </w:pPr>
    </w:p>
    <w:p w14:paraId="01AE42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work must I do?</w:t>
      </w:r>
    </w:p>
    <w:p w14:paraId="15468407" w14:textId="77777777" w:rsidR="003361E2" w:rsidRDefault="003361E2">
      <w:pPr>
        <w:spacing w:after="0"/>
        <w:rPr>
          <w:rFonts w:ascii="Times New Roman" w:eastAsia="Times New Roman" w:hAnsi="Times New Roman" w:cs="Times New Roman"/>
        </w:rPr>
      </w:pPr>
    </w:p>
    <w:p w14:paraId="4D43BF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ascii="Times New Roman" w:eastAsia="Times New Roman" w:hAnsi="Times New Roman" w:cs="Times New Roman"/>
        </w:rPr>
      </w:pPr>
    </w:p>
    <w:p w14:paraId="170DAF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Is there anything else we should know?</w:t>
      </w:r>
    </w:p>
    <w:p w14:paraId="031E5259" w14:textId="77777777" w:rsidR="003361E2" w:rsidRDefault="003361E2">
      <w:pPr>
        <w:spacing w:after="0"/>
        <w:rPr>
          <w:rFonts w:ascii="Times New Roman" w:eastAsia="Times New Roman" w:hAnsi="Times New Roman" w:cs="Times New Roman"/>
        </w:rPr>
      </w:pPr>
    </w:p>
    <w:p w14:paraId="3D49D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Nope, now begon with ya I’m antsy for me loot.</w:t>
      </w:r>
    </w:p>
    <w:p w14:paraId="540A80FA" w14:textId="77777777" w:rsidR="003361E2" w:rsidRDefault="003361E2">
      <w:pPr>
        <w:spacing w:after="0"/>
        <w:rPr>
          <w:rFonts w:ascii="Times New Roman" w:eastAsia="Times New Roman" w:hAnsi="Times New Roman" w:cs="Times New Roman"/>
        </w:rPr>
      </w:pPr>
    </w:p>
    <w:p w14:paraId="3202D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 party is walking out)</w:t>
      </w:r>
    </w:p>
    <w:p w14:paraId="32000A13" w14:textId="77777777" w:rsidR="003361E2" w:rsidRDefault="003361E2">
      <w:pPr>
        <w:spacing w:after="0"/>
        <w:rPr>
          <w:rFonts w:ascii="Times New Roman" w:eastAsia="Times New Roman" w:hAnsi="Times New Roman" w:cs="Times New Roman"/>
        </w:rPr>
      </w:pPr>
    </w:p>
    <w:p w14:paraId="468F4F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trust this guy?</w:t>
      </w:r>
    </w:p>
    <w:p w14:paraId="02E0F824" w14:textId="77777777" w:rsidR="003361E2" w:rsidRDefault="003361E2">
      <w:pPr>
        <w:spacing w:after="0"/>
        <w:rPr>
          <w:rFonts w:ascii="Times New Roman" w:eastAsia="Times New Roman" w:hAnsi="Times New Roman" w:cs="Times New Roman"/>
        </w:rPr>
      </w:pPr>
    </w:p>
    <w:p w14:paraId="0B9C2A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421" w:name="_o15o268xagk" w:colFirst="0" w:colLast="0"/>
      <w:bookmarkStart w:id="422" w:name="_Toc189930234"/>
      <w:bookmarkEnd w:id="421"/>
      <w:r>
        <w:t>Pirates Cove NPCs(NF)</w:t>
      </w:r>
      <w:bookmarkEnd w:id="422"/>
    </w:p>
    <w:p w14:paraId="49539CDF" w14:textId="77777777" w:rsidR="003361E2" w:rsidRDefault="003361E2"/>
    <w:p w14:paraId="27B5F90D" w14:textId="77777777" w:rsidR="003361E2" w:rsidRDefault="00000000">
      <w:pPr>
        <w:pStyle w:val="Heading2"/>
      </w:pPr>
      <w:bookmarkStart w:id="423" w:name="_o5nveixguxyw" w:colFirst="0" w:colLast="0"/>
      <w:bookmarkStart w:id="424" w:name="_Toc189930235"/>
      <w:bookmarkEnd w:id="423"/>
      <w:r>
        <w:t>Cave to Coveman Reef and Coveman Reef</w:t>
      </w:r>
      <w:bookmarkEnd w:id="424"/>
    </w:p>
    <w:p w14:paraId="0B201E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ascii="Times New Roman" w:eastAsia="Times New Roman" w:hAnsi="Times New Roman" w:cs="Times New Roman"/>
        </w:rPr>
      </w:pPr>
    </w:p>
    <w:p w14:paraId="4B2C1A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treasure,</w:t>
      </w:r>
    </w:p>
    <w:p w14:paraId="760323B4" w14:textId="77777777" w:rsidR="003361E2" w:rsidRDefault="003361E2">
      <w:pPr>
        <w:spacing w:after="0"/>
        <w:rPr>
          <w:rFonts w:ascii="Times New Roman" w:eastAsia="Times New Roman" w:hAnsi="Times New Roman" w:cs="Times New Roman"/>
        </w:rPr>
      </w:pPr>
    </w:p>
    <w:p w14:paraId="717DAF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That was easy enough. Why didn’t he send some of his latchkeys to come and dig this up?</w:t>
      </w:r>
    </w:p>
    <w:p w14:paraId="7DB30B8C" w14:textId="77777777" w:rsidR="003361E2" w:rsidRDefault="003361E2">
      <w:pPr>
        <w:spacing w:after="0"/>
        <w:rPr>
          <w:rFonts w:ascii="Times New Roman" w:eastAsia="Times New Roman" w:hAnsi="Times New Roman" w:cs="Times New Roman"/>
        </w:rPr>
      </w:pPr>
    </w:p>
    <w:p w14:paraId="58CF06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a good question.</w:t>
      </w:r>
    </w:p>
    <w:p w14:paraId="1933745A" w14:textId="77777777" w:rsidR="003361E2" w:rsidRDefault="003361E2">
      <w:pPr>
        <w:spacing w:after="0"/>
        <w:rPr>
          <w:rFonts w:ascii="Times New Roman" w:eastAsia="Times New Roman" w:hAnsi="Times New Roman" w:cs="Times New Roman"/>
        </w:rPr>
      </w:pPr>
    </w:p>
    <w:p w14:paraId="660369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large object appears within the water near the treasure location.) </w:t>
      </w:r>
    </w:p>
    <w:p w14:paraId="2BEE690F" w14:textId="77777777" w:rsidR="003361E2" w:rsidRDefault="003361E2">
      <w:pPr>
        <w:spacing w:after="0"/>
        <w:rPr>
          <w:rFonts w:ascii="Times New Roman" w:eastAsia="Times New Roman" w:hAnsi="Times New Roman" w:cs="Times New Roman"/>
        </w:rPr>
      </w:pPr>
    </w:p>
    <w:p w14:paraId="74412E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I sense a large organic object within our location.</w:t>
      </w:r>
    </w:p>
    <w:p w14:paraId="03A0E9D9" w14:textId="77777777" w:rsidR="003361E2" w:rsidRDefault="003361E2">
      <w:pPr>
        <w:spacing w:after="0"/>
        <w:rPr>
          <w:rFonts w:ascii="Times New Roman" w:eastAsia="Times New Roman" w:hAnsi="Times New Roman" w:cs="Times New Roman"/>
        </w:rPr>
      </w:pPr>
    </w:p>
    <w:p w14:paraId="4F37D0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 what?</w:t>
      </w:r>
    </w:p>
    <w:p w14:paraId="2B380822" w14:textId="77777777" w:rsidR="003361E2" w:rsidRDefault="003361E2">
      <w:pPr>
        <w:spacing w:after="0"/>
        <w:rPr>
          <w:rFonts w:ascii="Times New Roman" w:eastAsia="Times New Roman" w:hAnsi="Times New Roman" w:cs="Times New Roman"/>
        </w:rPr>
      </w:pPr>
    </w:p>
    <w:p w14:paraId="1F9CD6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ascii="Times New Roman" w:eastAsia="Times New Roman" w:hAnsi="Times New Roman" w:cs="Times New Roman"/>
        </w:rPr>
      </w:pPr>
    </w:p>
    <w:p w14:paraId="71C6B4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 monster!</w:t>
      </w:r>
    </w:p>
    <w:p w14:paraId="6EFDDB9B" w14:textId="77777777" w:rsidR="003361E2" w:rsidRDefault="003361E2">
      <w:pPr>
        <w:spacing w:after="0"/>
        <w:rPr>
          <w:rFonts w:ascii="Times New Roman" w:eastAsia="Times New Roman" w:hAnsi="Times New Roman" w:cs="Times New Roman"/>
        </w:rPr>
      </w:pPr>
    </w:p>
    <w:p w14:paraId="1BDEB9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Airloft: Yes, what humanoids call monsters.</w:t>
      </w:r>
    </w:p>
    <w:p w14:paraId="4A8F933C" w14:textId="77777777" w:rsidR="003361E2" w:rsidRDefault="003361E2">
      <w:pPr>
        <w:spacing w:after="0"/>
        <w:rPr>
          <w:rFonts w:ascii="Times New Roman" w:eastAsia="Times New Roman" w:hAnsi="Times New Roman" w:cs="Times New Roman"/>
        </w:rPr>
      </w:pPr>
    </w:p>
    <w:p w14:paraId="011052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like we’re gonna have some fish fry.</w:t>
      </w:r>
    </w:p>
    <w:p w14:paraId="6A33C2DF" w14:textId="77777777" w:rsidR="003361E2" w:rsidRDefault="003361E2">
      <w:pPr>
        <w:spacing w:after="0"/>
        <w:rPr>
          <w:rFonts w:ascii="Times New Roman" w:eastAsia="Times New Roman" w:hAnsi="Times New Roman" w:cs="Times New Roman"/>
        </w:rPr>
      </w:pPr>
    </w:p>
    <w:p w14:paraId="5EC7DB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That’s enough fish to feed us for a month, let's kill it.</w:t>
      </w:r>
    </w:p>
    <w:p w14:paraId="342D3D94" w14:textId="77777777" w:rsidR="003361E2" w:rsidRDefault="003361E2">
      <w:pPr>
        <w:spacing w:after="0"/>
        <w:rPr>
          <w:rFonts w:ascii="Times New Roman" w:eastAsia="Times New Roman" w:hAnsi="Times New Roman" w:cs="Times New Roman"/>
        </w:rPr>
      </w:pPr>
    </w:p>
    <w:p w14:paraId="46A015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(Battle begins)</w:t>
      </w:r>
    </w:p>
    <w:p w14:paraId="0653AB94" w14:textId="77777777" w:rsidR="003361E2" w:rsidRDefault="003361E2">
      <w:pPr>
        <w:spacing w:after="0"/>
        <w:rPr>
          <w:rFonts w:ascii="Times New Roman" w:eastAsia="Times New Roman" w:hAnsi="Times New Roman" w:cs="Times New Roman"/>
        </w:rPr>
      </w:pPr>
    </w:p>
    <w:p w14:paraId="52E9E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Battle,</w:t>
      </w:r>
    </w:p>
    <w:p w14:paraId="7354FC02" w14:textId="77777777" w:rsidR="003361E2" w:rsidRDefault="003361E2">
      <w:pPr>
        <w:spacing w:after="0"/>
        <w:rPr>
          <w:rFonts w:ascii="Times New Roman" w:eastAsia="Times New Roman" w:hAnsi="Times New Roman" w:cs="Times New Roman"/>
        </w:rPr>
      </w:pPr>
    </w:p>
    <w:p w14:paraId="1E54C2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ascii="Times New Roman" w:eastAsia="Times New Roman" w:hAnsi="Times New Roman" w:cs="Times New Roman"/>
        </w:rPr>
      </w:pPr>
    </w:p>
    <w:p w14:paraId="0FAB5E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Nothing like an open flame and massive Leviathan meat to go.</w:t>
      </w:r>
    </w:p>
    <w:p w14:paraId="3C51D54F" w14:textId="77777777" w:rsidR="003361E2" w:rsidRDefault="003361E2">
      <w:pPr>
        <w:spacing w:after="0"/>
        <w:rPr>
          <w:rFonts w:ascii="Times New Roman" w:eastAsia="Times New Roman" w:hAnsi="Times New Roman" w:cs="Times New Roman"/>
        </w:rPr>
      </w:pPr>
    </w:p>
    <w:p w14:paraId="2A7118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This could feed our entire camp for two months.</w:t>
      </w:r>
    </w:p>
    <w:p w14:paraId="4FC600C7" w14:textId="77777777" w:rsidR="003361E2" w:rsidRDefault="003361E2">
      <w:pPr>
        <w:spacing w:after="0"/>
        <w:rPr>
          <w:rFonts w:ascii="Times New Roman" w:eastAsia="Times New Roman" w:hAnsi="Times New Roman" w:cs="Times New Roman"/>
        </w:rPr>
      </w:pPr>
    </w:p>
    <w:p w14:paraId="7A18AC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 don’t like fish. I'll pass. Actually I’m vegetarian.</w:t>
      </w:r>
    </w:p>
    <w:p w14:paraId="1F8D8628" w14:textId="77777777" w:rsidR="003361E2" w:rsidRDefault="003361E2">
      <w:pPr>
        <w:spacing w:after="0"/>
        <w:rPr>
          <w:rFonts w:ascii="Times New Roman" w:eastAsia="Times New Roman" w:hAnsi="Times New Roman" w:cs="Times New Roman"/>
        </w:rPr>
      </w:pPr>
    </w:p>
    <w:p w14:paraId="136063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ascii="Times New Roman" w:eastAsia="Times New Roman" w:hAnsi="Times New Roman" w:cs="Times New Roman"/>
        </w:rPr>
      </w:pPr>
    </w:p>
    <w:p w14:paraId="68A016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ascii="Times New Roman" w:eastAsia="Times New Roman" w:hAnsi="Times New Roman" w:cs="Times New Roman"/>
        </w:rPr>
      </w:pPr>
    </w:p>
    <w:p w14:paraId="35506E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Hey, I also steal to survive. It’s a dog eat dog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ascii="Times New Roman" w:eastAsia="Times New Roman" w:hAnsi="Times New Roman" w:cs="Times New Roman"/>
        </w:rPr>
      </w:pPr>
    </w:p>
    <w:p w14:paraId="64A1E0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ascii="Times New Roman" w:eastAsia="Times New Roman" w:hAnsi="Times New Roman" w:cs="Times New Roman"/>
        </w:rPr>
      </w:pPr>
    </w:p>
    <w:p w14:paraId="17E5FA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There’s a sense of purity when one kills those who are unjust is it not Macy?</w:t>
      </w:r>
    </w:p>
    <w:p w14:paraId="6CC71593" w14:textId="77777777" w:rsidR="003361E2" w:rsidRDefault="003361E2">
      <w:pPr>
        <w:spacing w:after="0"/>
        <w:rPr>
          <w:rFonts w:ascii="Times New Roman" w:eastAsia="Times New Roman" w:hAnsi="Times New Roman" w:cs="Times New Roman"/>
        </w:rPr>
      </w:pPr>
    </w:p>
    <w:p w14:paraId="2C93A0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It’s like one is taking part in the rebirth of Gaia. I’m her midwife and she holds my hand and screams as she morphs into another being.</w:t>
      </w:r>
    </w:p>
    <w:p w14:paraId="3690014D" w14:textId="77777777" w:rsidR="003361E2" w:rsidRDefault="003361E2">
      <w:pPr>
        <w:spacing w:after="0"/>
        <w:rPr>
          <w:rFonts w:ascii="Times New Roman" w:eastAsia="Times New Roman" w:hAnsi="Times New Roman" w:cs="Times New Roman"/>
        </w:rPr>
      </w:pPr>
    </w:p>
    <w:p w14:paraId="4D8EC2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purity in her screams; of her rebirth.</w:t>
      </w:r>
    </w:p>
    <w:p w14:paraId="78D559BD" w14:textId="77777777" w:rsidR="003361E2" w:rsidRDefault="003361E2">
      <w:pPr>
        <w:spacing w:after="0"/>
        <w:rPr>
          <w:rFonts w:ascii="Times New Roman" w:eastAsia="Times New Roman" w:hAnsi="Times New Roman" w:cs="Times New Roman"/>
        </w:rPr>
      </w:pPr>
    </w:p>
    <w:p w14:paraId="2BE0AB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two are on another level of psycho you know that? I’m full; going to bed.</w:t>
      </w:r>
    </w:p>
    <w:p w14:paraId="6515F523" w14:textId="77777777" w:rsidR="003361E2" w:rsidRDefault="00000000">
      <w:pPr>
        <w:pStyle w:val="Heading2"/>
      </w:pPr>
      <w:bookmarkStart w:id="425" w:name="_yuej5txuol3p" w:colFirst="0" w:colLast="0"/>
      <w:bookmarkStart w:id="426" w:name="_Toc189930236"/>
      <w:bookmarkEnd w:id="425"/>
      <w:r>
        <w:t>The City of Pirates Post Coveman Quest</w:t>
      </w:r>
      <w:bookmarkEnd w:id="426"/>
    </w:p>
    <w:p w14:paraId="166A1F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drops the chest in front of Mr. Blunderbuss.)</w:t>
      </w:r>
    </w:p>
    <w:p w14:paraId="0046440C" w14:textId="77777777" w:rsidR="003361E2" w:rsidRDefault="003361E2">
      <w:pPr>
        <w:spacing w:after="0"/>
        <w:rPr>
          <w:rFonts w:ascii="Times New Roman" w:eastAsia="Times New Roman" w:hAnsi="Times New Roman" w:cs="Times New Roman"/>
        </w:rPr>
      </w:pPr>
    </w:p>
    <w:p w14:paraId="22AD20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427" w:name="_uhz6wsuk14pq" w:colFirst="0" w:colLast="0"/>
      <w:bookmarkStart w:id="428" w:name="_Toc189930237"/>
      <w:bookmarkEnd w:id="427"/>
      <w:r>
        <w:rPr>
          <w:sz w:val="40"/>
          <w:szCs w:val="40"/>
        </w:rPr>
        <w:t>Gate of the Fabricius World</w:t>
      </w:r>
      <w:bookmarkEnd w:id="428"/>
    </w:p>
    <w:p w14:paraId="719DD22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14:paraId="4E94723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the party reaches the gate,</w:t>
      </w:r>
    </w:p>
    <w:p w14:paraId="2FEF9E6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Finally, our people’s redemption is within reach.</w:t>
      </w:r>
    </w:p>
    <w:p w14:paraId="169C7BC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 will be the richest man in the world.</w:t>
      </w:r>
    </w:p>
    <w:p w14:paraId="6185B6C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hope it was worth it, father coming all this way and going through so much.</w:t>
      </w:r>
    </w:p>
    <w:p w14:paraId="61C2FC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 can’t wait to get back home and start our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family.</w:t>
      </w:r>
    </w:p>
    <w:p w14:paraId="1060FB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Infinite power. I’ll be the ultimate assassin.</w:t>
      </w:r>
    </w:p>
    <w:p w14:paraId="738D206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the octopus attacks,</w:t>
      </w:r>
    </w:p>
    <w:p w14:paraId="08201B9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Augustus: A two headed Leviathan now a giant octopus. The oceans have become crazy.</w:t>
      </w:r>
    </w:p>
    <w:p w14:paraId="52CEDDC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(Octopus is defeated) </w:t>
      </w:r>
    </w:p>
    <w:p w14:paraId="651FBD9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 think we have enough seafood to feed all of Kohlingen and Tandoor for a couple of months.</w:t>
      </w:r>
    </w:p>
    <w:p w14:paraId="0DB831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I’m sick of seafood now.</w:t>
      </w:r>
    </w:p>
    <w:p w14:paraId="6E3F981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Who wants to eat octopus anyways?</w:t>
      </w:r>
    </w:p>
    <w:p w14:paraId="18BAA3A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 Po! Po! Po!</w:t>
      </w:r>
    </w:p>
    <w:p w14:paraId="4B258D9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can try it. I’ll eat anything.</w:t>
      </w:r>
    </w:p>
    <w:p w14:paraId="7AB5DC1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You used to avoid my dark root porridge.</w:t>
      </w:r>
    </w:p>
    <w:p w14:paraId="2DC8DFA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don’t think it’s just me that avoids dark root porridge. There’s not a single person in camp who can cook that well.</w:t>
      </w:r>
    </w:p>
    <w:p w14:paraId="0E380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Ok. It’s time to open the gate.</w:t>
      </w:r>
    </w:p>
    <w:p w14:paraId="15828B3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begins murmuring all the magical incantations he knows. The gate remains sealed despite his best efforts.)</w:t>
      </w:r>
    </w:p>
    <w:p w14:paraId="4C247EC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 cannot. My wife, my son, they’ll lose their husband and father. I cannot.</w:t>
      </w:r>
    </w:p>
    <w:p w14:paraId="285D9F4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Doesn’t matter now what you want; you’re mine now.</w:t>
      </w:r>
    </w:p>
    <w:p w14:paraId="2AB3317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No! No!</w:t>
      </w:r>
    </w:p>
    <w:p w14:paraId="377D8C8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is there somewhere hidden deep within his soul. Augustus is now Corydon Deus.)</w:t>
      </w:r>
    </w:p>
    <w:p w14:paraId="6685F3C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Open now, gate! </w:t>
      </w:r>
    </w:p>
    <w:p w14:paraId="3BE540F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(Suddenly the rubble that was blocking the way flies to the side and the massive gate swings open.)</w:t>
      </w:r>
    </w:p>
    <w:p w14:paraId="64F9A48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begins laughing in a strange and maniacal way.)</w:t>
      </w:r>
    </w:p>
    <w:p w14:paraId="01C2891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is that you, is something wrong?</w:t>
      </w:r>
    </w:p>
    <w:p w14:paraId="1F11E7F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Corydon Deus: Yes it’s still me. Sorry I got a little bit carried away there. What I meant to say was “Come let us enter the gate and revive Corydon Deus.”</w:t>
      </w:r>
    </w:p>
    <w:p w14:paraId="0CFD83F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enters the gate.)</w:t>
      </w:r>
    </w:p>
    <w:p w14:paraId="74BC8E44" w14:textId="77777777" w:rsidR="003361E2" w:rsidRDefault="00000000">
      <w:pPr>
        <w:pStyle w:val="Heading1"/>
        <w:rPr>
          <w:sz w:val="34"/>
          <w:szCs w:val="34"/>
        </w:rPr>
      </w:pPr>
      <w:bookmarkStart w:id="429" w:name="_pylb1pf456b1" w:colFirst="0" w:colLast="0"/>
      <w:bookmarkStart w:id="430" w:name="_Toc189930238"/>
      <w:bookmarkEnd w:id="429"/>
      <w:r>
        <w:rPr>
          <w:sz w:val="34"/>
          <w:szCs w:val="34"/>
        </w:rPr>
        <w:t>The Fabricius World</w:t>
      </w:r>
      <w:bookmarkEnd w:id="430"/>
    </w:p>
    <w:p w14:paraId="00AACA5B" w14:textId="77777777" w:rsidR="003361E2" w:rsidRDefault="00000000">
      <w:pPr>
        <w:pStyle w:val="Heading2"/>
      </w:pPr>
      <w:bookmarkStart w:id="431" w:name="_sxm027x0xwln" w:colFirst="0" w:colLast="0"/>
      <w:bookmarkStart w:id="432" w:name="_Toc189930239"/>
      <w:bookmarkEnd w:id="431"/>
      <w:r>
        <w:t>The Hunt</w:t>
      </w:r>
      <w:bookmarkEnd w:id="432"/>
    </w:p>
    <w:p w14:paraId="3321BE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we must hunt Fabricius. The Fabricius are a despicable form of beast which can be very dangerous when attacked. Once they are defeated they turn into Magicia. I just need a few then I will be able to hunt them on my own.</w:t>
      </w:r>
    </w:p>
    <w:p w14:paraId="1C1D3CD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What about the treasure?</w:t>
      </w:r>
    </w:p>
    <w:p w14:paraId="28B4496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can speak the common language.</w:t>
      </w:r>
    </w:p>
    <w:p w14:paraId="20617F4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Don’t listen to the beast. It is a wicked fiend which must die now.</w:t>
      </w:r>
    </w:p>
    <w:p w14:paraId="575C476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(Battle Begins)</w:t>
      </w:r>
    </w:p>
    <w:p w14:paraId="0A2BB28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the battle Fabricius turns into the Magicia. Corydon Deus absorbs the Magicia, whose form takes on a strange glowing crystal. After doing Corydon Deus emits a strange glowing aura over his entire body.)</w:t>
      </w:r>
    </w:p>
    <w:p w14:paraId="496DA24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Theresa: Did you see the pain in his eyes? I don’t think he had any ill will against us. I think we just murdered that thing.</w:t>
      </w:r>
    </w:p>
    <w:p w14:paraId="768AA87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Where can I find the loot now?</w:t>
      </w:r>
    </w:p>
    <w:p w14:paraId="406E5D6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we must find its lair by following its trail. Once there you will receive its loot.</w:t>
      </w:r>
    </w:p>
    <w:p w14:paraId="6502602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Sorry father, we're going to sit this one out. Continue your hunt. We will set up camp and wait for you.</w:t>
      </w:r>
    </w:p>
    <w:p w14:paraId="133BCAF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Macy, Jester, shall we continue.</w:t>
      </w:r>
    </w:p>
    <w:p w14:paraId="77E6F9C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Caeser, Airloft, and Neo V stay at the camp.)</w:t>
      </w:r>
    </w:p>
    <w:p w14:paraId="7308B455" w14:textId="77777777" w:rsidR="003361E2" w:rsidRDefault="00000000">
      <w:pPr>
        <w:pStyle w:val="Heading2"/>
      </w:pPr>
      <w:bookmarkStart w:id="433" w:name="_hrqjbsam8iif" w:colFirst="0" w:colLast="0"/>
      <w:bookmarkStart w:id="434" w:name="_Toc189930240"/>
      <w:bookmarkEnd w:id="433"/>
      <w:r>
        <w:t>Slaughter</w:t>
      </w:r>
      <w:bookmarkEnd w:id="434"/>
    </w:p>
    <w:p w14:paraId="2FFB22E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14:paraId="5075F14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(Opens the door): Can I help you? Hu…..Humans.</w:t>
      </w:r>
    </w:p>
    <w:p w14:paraId="57B5D49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(She tries to close the door, but Augustus prevents her from doing so and breaks in. She grabs her spear.)</w:t>
      </w:r>
    </w:p>
    <w:p w14:paraId="75AA37C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Child, prepare for battle, humans are here.</w:t>
      </w:r>
    </w:p>
    <w:p w14:paraId="1E2A44E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(Echidna’s child is a large, multicolored, bird twice the size of an eagle. It can breathe flame.)</w:t>
      </w:r>
    </w:p>
    <w:p w14:paraId="56A21E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(Battle begins)</w:t>
      </w:r>
    </w:p>
    <w:p w14:paraId="34CC557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battle,</w:t>
      </w:r>
    </w:p>
    <w:p w14:paraId="1DF682B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(After absorbing the Magicia.): I am powerful enough now to take them on my own. You two are no longer needed.</w:t>
      </w:r>
    </w:p>
    <w:p w14:paraId="1501052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But where’s the treasure you promised me?</w:t>
      </w:r>
    </w:p>
    <w:p w14:paraId="632EF0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Corydon Deus: Your great reward, your most prized possession, is standing right in front you. Feast your eyes on the power emanating from my body. A flame Dragon shoots out from Corydon Deus’ hand and courses through the air around the underground home.</w:t>
      </w:r>
    </w:p>
    <w:p w14:paraId="1ABCD30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You deceived me. This wasn’t part of the deal.</w:t>
      </w:r>
    </w:p>
    <w:p w14:paraId="58F7BFD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have two choices now Jester. You either follow me or you die. The choice is yours. </w:t>
      </w:r>
    </w:p>
    <w:p w14:paraId="3387FD0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I’m with you to the end. When you rule the world, make me your Queen.</w:t>
      </w:r>
    </w:p>
    <w:p w14:paraId="03024EB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remains quiet, not saying anything.)</w:t>
      </w:r>
    </w:p>
    <w:p w14:paraId="0A93325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435" w:name="_nt56ek6tidkp" w:colFirst="0" w:colLast="0"/>
      <w:bookmarkStart w:id="436" w:name="_Toc189930241"/>
      <w:bookmarkEnd w:id="435"/>
      <w:r>
        <w:t>The Truth</w:t>
      </w:r>
      <w:bookmarkEnd w:id="436"/>
    </w:p>
    <w:p w14:paraId="7E30035B" w14:textId="77777777" w:rsidR="003361E2" w:rsidRDefault="003361E2">
      <w:pPr>
        <w:rPr>
          <w:rFonts w:ascii="Times New Roman" w:eastAsia="Times New Roman" w:hAnsi="Times New Roman" w:cs="Times New Roman"/>
          <w:highlight w:val="green"/>
        </w:rPr>
      </w:pPr>
    </w:p>
    <w:p w14:paraId="12FDAB6E"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reaches camp. During the night Caeser is unable to sleep. While everyone is asleep he sneaks out from camp. Caeser begins searching in the woods.)</w:t>
      </w:r>
    </w:p>
    <w:p w14:paraId="28A647B2" w14:textId="77777777" w:rsidR="003361E2" w:rsidRDefault="003361E2">
      <w:pPr>
        <w:rPr>
          <w:rFonts w:ascii="Times New Roman" w:eastAsia="Times New Roman" w:hAnsi="Times New Roman" w:cs="Times New Roman"/>
          <w:highlight w:val="green"/>
        </w:rPr>
      </w:pPr>
    </w:p>
    <w:p w14:paraId="0E193C01"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The 2nd part of the dream shows Corydon Deus absorbing the power of the Fabricius.</w:t>
      </w:r>
    </w:p>
    <w:p w14:paraId="4C30118A"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Cid: Sir, you should take it easy for a while, we still don’t know the effects of Magicius absorbed from Fabricius. It may cause mental instability for some time.</w:t>
      </w:r>
    </w:p>
    <w:p w14:paraId="6D1F0CDA"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Cid: Ignis! </w:t>
      </w:r>
    </w:p>
    <w:p w14:paraId="4CE4C1BC"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(Casts fire spell.)</w:t>
      </w:r>
    </w:p>
    <w:p w14:paraId="7EE93172"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 The 3rd part of his dream, Caeser fights Corydon Deus for the soul of his father.</w:t>
      </w:r>
    </w:p>
    <w:p w14:paraId="531ACEAF"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Stay away from him! I can see you’re an evil man and we’ll have no part of you.</w:t>
      </w:r>
    </w:p>
    <w:p w14:paraId="4677FB8C"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Augustus: What is done is done. I am he and he is me. We are one. You cannot sunder what Corydon Deus has brought together.</w:t>
      </w:r>
    </w:p>
    <w:p w14:paraId="27F42CA5"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ascii="Times New Roman" w:eastAsia="Times New Roman" w:hAnsi="Times New Roman" w:cs="Times New Roman"/>
          <w:highlight w:val="green"/>
        </w:rPr>
      </w:pPr>
    </w:p>
    <w:p w14:paraId="7D6F1B88"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suddenly wakes up.</w:t>
      </w:r>
    </w:p>
    <w:p w14:paraId="2A80237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must speak with Fabricius to know the truth. Who is Corydon Deus? Why did he destroy the Annals of Time?</w:t>
      </w:r>
    </w:p>
    <w:p w14:paraId="10DE98F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During battle,</w:t>
      </w:r>
    </w:p>
    <w:p w14:paraId="70113B2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Wait! I just want to talk!</w:t>
      </w:r>
    </w:p>
    <w:p w14:paraId="6017887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 know what you want, human. There is no point talking.</w:t>
      </w:r>
    </w:p>
    <w:p w14:paraId="01DBC8C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My father has been possessed by Corydon Deus. He’s already killed several of you and absorbed your power.</w:t>
      </w:r>
    </w:p>
    <w:p w14:paraId="67B32C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monster attacks. Morana is a woman covered in a white fur with ice and wind swirling around her in a cloudy mist)</w:t>
      </w:r>
    </w:p>
    <w:p w14:paraId="5FBD18A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What do you want? It was foolish for you to come here and speak with me.</w:t>
      </w:r>
    </w:p>
    <w:p w14:paraId="7467F6E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do not want power. I just want to save my father.</w:t>
      </w:r>
    </w:p>
    <w:p w14:paraId="537861F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monster stops attacking.)</w:t>
      </w:r>
    </w:p>
    <w:p w14:paraId="4C52735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If he is in the clutches of Corydon Deus he is already gone. Corydon Deus is a liar and a deceiver. </w:t>
      </w:r>
    </w:p>
    <w:p w14:paraId="54B4F78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w:t>
      </w:r>
      <w:r>
        <w:rPr>
          <w:rFonts w:ascii="Times New Roman" w:eastAsia="Times New Roman" w:hAnsi="Times New Roman" w:cs="Times New Roman"/>
          <w:color w:val="000000"/>
        </w:rPr>
        <w:lastRenderedPageBreak/>
        <w:t>Gestalt in order to rescue the ones he kidnapped. We almost destroyed him. The Reditus tried to broker a peace treaty using Terrae as an ambassador.</w:t>
      </w:r>
    </w:p>
    <w:p w14:paraId="60C7FE4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14:paraId="73736EF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14:paraId="0D8AFD5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But what of the fate of my father?</w:t>
      </w:r>
    </w:p>
    <w:p w14:paraId="2826A2B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14:paraId="6D3E113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The Reditus are known to have many technological wonders quite possibly they have found a way to leave Gaia.</w:t>
      </w:r>
    </w:p>
    <w:p w14:paraId="01273BA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blows a giant horn. Lights quickly begin flickering all over the land. Corydon Deus wakes from his slumber when the trumpet is blown. She takes the form of Magicia. Caeser and she became one.)</w:t>
      </w:r>
    </w:p>
    <w:p w14:paraId="209B08F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The harvest begins!</w:t>
      </w:r>
    </w:p>
    <w:p w14:paraId="76B3E05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 portal opens in midair and many of the Fabricius escape through the portal while many of the Fabricius begin to make a desperate attack against Corydon Deus.)</w:t>
      </w:r>
    </w:p>
    <w:p w14:paraId="6DB1758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confronts his father.)</w:t>
      </w:r>
    </w:p>
    <w:p w14:paraId="4BF7218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(For a moment the grimace of Corydon Deus changes.)</w:t>
      </w:r>
    </w:p>
    <w:p w14:paraId="356BF96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ascii="Times New Roman" w:eastAsia="Times New Roman" w:hAnsi="Times New Roman" w:cs="Times New Roman"/>
        </w:rPr>
        <w:t>your</w:t>
      </w:r>
      <w:r>
        <w:rPr>
          <w:rFonts w:ascii="Times New Roman" w:eastAsia="Times New Roman" w:hAnsi="Times New Roman" w:cs="Times New Roman"/>
          <w:color w:val="000000"/>
        </w:rPr>
        <w:t xml:space="preserve"> sword and fight.</w:t>
      </w:r>
    </w:p>
    <w:p w14:paraId="0A4B1CD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retains control)</w:t>
      </w:r>
    </w:p>
    <w:p w14:paraId="7E9F123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14:paraId="378AB03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Stay away from him Augustus, I mean Corydon Deus, or I mean whatever demon from hell you are. Our love will defeat you.</w:t>
      </w:r>
    </w:p>
    <w:p w14:paraId="5E96AE3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Airloft: Activating directive one. Entity defined as “Augustus” no longer exists. I must protect Caeser in order to fulfill directive one.</w:t>
      </w:r>
    </w:p>
    <w:p w14:paraId="59E7058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Macy, join us. That man is not my father-in-law. He’s a big creep.</w:t>
      </w:r>
    </w:p>
    <w:p w14:paraId="0ECBC03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14:paraId="3DE7D65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437" w:name="_Toc189930242"/>
      <w:r>
        <w:lastRenderedPageBreak/>
        <w:t>The Destruction</w:t>
      </w:r>
      <w:bookmarkEnd w:id="437"/>
    </w:p>
    <w:p w14:paraId="1581BF9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transforming he is </w:t>
      </w:r>
      <w:r>
        <w:rPr>
          <w:rFonts w:ascii="Times New Roman" w:eastAsia="Times New Roman" w:hAnsi="Times New Roman" w:cs="Times New Roman"/>
        </w:rPr>
        <w:t>left kneeling</w:t>
      </w:r>
      <w:r>
        <w:rPr>
          <w:rFonts w:ascii="Times New Roman" w:eastAsia="Times New Roman" w:hAnsi="Times New Roman" w:cs="Times New Roman"/>
          <w:color w:val="000000"/>
        </w:rPr>
        <w:t xml:space="preserve"> with his wings covering his body. When he unfurls his wings he is completely changed. His body has become incredibly muscular and he </w:t>
      </w:r>
      <w:r>
        <w:rPr>
          <w:rFonts w:ascii="Times New Roman" w:eastAsia="Times New Roman" w:hAnsi="Times New Roman" w:cs="Times New Roman"/>
        </w:rPr>
        <w:t>has doubled</w:t>
      </w:r>
      <w:r>
        <w:rPr>
          <w:rFonts w:ascii="Times New Roman" w:eastAsia="Times New Roman" w:hAnsi="Times New Roman" w:cs="Times New Roman"/>
          <w:color w:val="000000"/>
        </w:rPr>
        <w:t xml:space="preserve"> in size.)</w:t>
      </w:r>
    </w:p>
    <w:p w14:paraId="2DA0494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(After the battle)</w:t>
      </w:r>
    </w:p>
    <w:p w14:paraId="6FB87F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Corydon Deus: My power is all-consuming. You cannot defeat me. The power of the Fabricius is mine. Now I shall completely, utterly, destroy you Caeser.</w:t>
      </w:r>
    </w:p>
    <w:p w14:paraId="14072F2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14:paraId="72A87ED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great surge of lightning flies forth from Corydon Deus’ hand in the direction of Caeser. </w:t>
      </w:r>
      <w:r>
        <w:rPr>
          <w:rFonts w:ascii="Times New Roman" w:eastAsia="Times New Roman" w:hAnsi="Times New Roman" w:cs="Times New Roman"/>
        </w:rPr>
        <w:t>Theresa, seeing</w:t>
      </w:r>
      <w:r>
        <w:rPr>
          <w:rFonts w:ascii="Times New Roman" w:eastAsia="Times New Roman" w:hAnsi="Times New Roman" w:cs="Times New Roman"/>
          <w:color w:val="000000"/>
        </w:rPr>
        <w:t xml:space="preserve"> </w:t>
      </w:r>
      <w:r>
        <w:rPr>
          <w:rFonts w:ascii="Times New Roman" w:eastAsia="Times New Roman" w:hAnsi="Times New Roman" w:cs="Times New Roman"/>
        </w:rPr>
        <w:t>this, quickly</w:t>
      </w:r>
      <w:r>
        <w:rPr>
          <w:rFonts w:ascii="Times New Roman" w:eastAsia="Times New Roman" w:hAnsi="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Why you coward! He begins throwing knives at Corydon Deus which momentarily distracts him.</w:t>
      </w:r>
    </w:p>
    <w:p w14:paraId="4AD48BE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Airloft: I am unable to heal her wound in the present circumstance. Caeser, for your safety we must go immediately. Grab onto me.</w:t>
      </w:r>
    </w:p>
    <w:p w14:paraId="5709269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(Caesar takes Theresa in his hands.)</w:t>
      </w:r>
    </w:p>
    <w:p w14:paraId="151A55B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Theresa, look at me. Don’t close your eyes. Airloft is going to carry us out of here.</w:t>
      </w:r>
    </w:p>
    <w:p w14:paraId="2E57CFD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Silly boy, you can’t hold onto me with one hand and hold on to Airloft with the other. You must go back to camp. Tell them what you saw here; save my family, otherwise my death will be in vain.</w:t>
      </w:r>
    </w:p>
    <w:p w14:paraId="79CD039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small voice whispers inside the mind of Caeser.)</w:t>
      </w:r>
    </w:p>
    <w:p w14:paraId="49103A5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Caeser, you must let go of her. You’re the savior of Gaia. Thousands of people are depending on you. You must quickly hold onto Airloft.</w:t>
      </w:r>
    </w:p>
    <w:p w14:paraId="0E9BA86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Get out from here. I have enough strength to make a distraction for you guys to get out here.</w:t>
      </w:r>
    </w:p>
    <w:p w14:paraId="0497334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finds enough strength to get up. She pulls her bow aiming at Corydon Deus.)</w:t>
      </w:r>
    </w:p>
    <w:p w14:paraId="3796304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Theresa: Hey Augustus, you’re a really shady father-in-law you know.</w:t>
      </w:r>
    </w:p>
    <w:p w14:paraId="17C73B0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lets loose an arrow, but Corydon Deus stops it in midair and begins turning it around towards Theresa.)</w:t>
      </w:r>
    </w:p>
    <w:p w14:paraId="51308BE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Jester, Neo, Let’s go! Grab onto Airloft!</w:t>
      </w:r>
    </w:p>
    <w:p w14:paraId="4E75042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(Caesar grabs onto Airloft. Airloft lifts up. Caeser’s feet are dangling above the ground. Jester grabs on to Caesar’s calves.</w:t>
      </w:r>
      <w:r>
        <w:rPr>
          <w:rFonts w:ascii="Times New Roman" w:eastAsia="Times New Roman" w:hAnsi="Times New Roman" w:cs="Times New Roman"/>
        </w:rPr>
        <w:t xml:space="preserve"> </w:t>
      </w:r>
      <w:r>
        <w:rPr>
          <w:rFonts w:ascii="Times New Roman" w:eastAsia="Times New Roman" w:hAnsi="Times New Roman" w:cs="Times New Roman"/>
          <w:color w:val="000000"/>
        </w:rPr>
        <w:t>Airloft continues to lift up. If Neo V is in the party he grabs onto Jester’s calves. Airloft begins to struggle to lift them up.)</w:t>
      </w:r>
    </w:p>
    <w:p w14:paraId="7A2C113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Airloft: You have exceeded my weight capacity. It is not possible for me to progress further.</w:t>
      </w:r>
    </w:p>
    <w:p w14:paraId="079D8A2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(Suddenly a powerful force begins blowing Airloft upwards. The party begins flying towards the portal through which the Fabricius have escaped through.)</w:t>
      </w:r>
    </w:p>
    <w:p w14:paraId="41C8E65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Such a zest for life, such a spark I must snuff out. We could’ve done great things Theresa. I would’ve made you lady in waiting </w:t>
      </w:r>
      <w:r>
        <w:rPr>
          <w:rFonts w:ascii="Times New Roman" w:eastAsia="Times New Roman" w:hAnsi="Times New Roman" w:cs="Times New Roman"/>
        </w:rPr>
        <w:t>for my</w:t>
      </w:r>
      <w:r>
        <w:rPr>
          <w:rFonts w:ascii="Times New Roman" w:eastAsia="Times New Roman" w:hAnsi="Times New Roman" w:cs="Times New Roman"/>
          <w:color w:val="000000"/>
        </w:rPr>
        <w:t xml:space="preserve"> Queen. Here you die.</w:t>
      </w:r>
    </w:p>
    <w:p w14:paraId="53393C9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 causes the arrow which he took control of to fly into Theresa’s head. She dies immediately.)</w:t>
      </w:r>
    </w:p>
    <w:p w14:paraId="55D76F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438"/>
      <w:r>
        <w:rPr>
          <w:rFonts w:ascii="Times New Roman" w:eastAsia="Times New Roman" w:hAnsi="Times New Roman" w:cs="Times New Roman"/>
        </w:rPr>
        <w:t>They depart and speed through the collapsing underwater tunnels. Large boulders and stones fall in their path but they quickly make their way through.</w:t>
      </w:r>
      <w:commentRangeEnd w:id="438"/>
      <w:r>
        <w:commentReference w:id="438"/>
      </w:r>
    </w:p>
    <w:p w14:paraId="44D42C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We need to descend now.</w:t>
      </w:r>
    </w:p>
    <w:p w14:paraId="052DAF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We cannot descend fast enough to escape the force of the wave.</w:t>
      </w:r>
    </w:p>
    <w:p w14:paraId="44B772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Everyone brace yourself!</w:t>
      </w:r>
    </w:p>
    <w:p w14:paraId="4CB08F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I’ll never steal again I swear. Unless it’s really really lucrative and it means I won’t have to work for the rest of my life.</w:t>
      </w:r>
    </w:p>
    <w:p w14:paraId="2C7D72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is still holding onto Airloft.)</w:t>
      </w:r>
    </w:p>
    <w:p w14:paraId="63B075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There is a 99% chance we’re not going to survive according to our velocity and ship’s stability.</w:t>
      </w:r>
    </w:p>
    <w:p w14:paraId="039E4E2E"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rPr>
        <w:lastRenderedPageBreak/>
        <w:t xml:space="preserve">(The wave sweeps away the ship. The ship crashes into coastal rocks. Jester, Caesar, and Neo wake up lying on the beaches near Tonsorem Castle. </w:t>
      </w:r>
      <w:r>
        <w:rPr>
          <w:rFonts w:ascii="Times New Roman" w:eastAsia="Times New Roman" w:hAnsi="Times New Roman" w:cs="Times New Roman"/>
          <w:highlight w:val="green"/>
        </w:rPr>
        <w:t>Airloft is badly damaged. Caesar slowly comes to consciousness. Jester and Neo V are standing above him.</w:t>
      </w:r>
    </w:p>
    <w:p w14:paraId="6B29EB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Ughhhh………Where are we? Are you okay Jester? Neo, how are you?</w:t>
      </w:r>
    </w:p>
    <w:p w14:paraId="42335E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Po! Po! Po!</w:t>
      </w:r>
    </w:p>
    <w:p w14:paraId="47AFDEE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true God.</w:t>
      </w:r>
    </w:p>
    <w:p w14:paraId="462AAE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w:t>
      </w:r>
    </w:p>
    <w:p w14:paraId="6E70D64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Nevermind. Theresa. Oh, my Theresa. She’s gone.</w:t>
      </w:r>
    </w:p>
    <w:p w14:paraId="79D9DC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Her spirit now rests in the underworld, the final place for all those slain by Corydon Deus. We will rescue her from her torment.</w:t>
      </w:r>
    </w:p>
    <w:p w14:paraId="35E4725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Where’s Airloft?</w:t>
      </w:r>
    </w:p>
    <w:p w14:paraId="39F0F2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 was badly damaged. He’s going to take a lot of repairs. Luckily we’re in Reditus territory, so it shouldn’t be too hard.</w:t>
      </w:r>
    </w:p>
    <w:p w14:paraId="6B8A9D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Then off we go.</w:t>
      </w:r>
    </w:p>
    <w:p w14:paraId="4277E0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439" w:name="_Toc189930243"/>
      <w:r>
        <w:rPr>
          <w:sz w:val="44"/>
          <w:szCs w:val="44"/>
        </w:rPr>
        <w:t>Tonsorem Castle</w:t>
      </w:r>
      <w:bookmarkEnd w:id="439"/>
    </w:p>
    <w:p w14:paraId="0374F0EF" w14:textId="77777777" w:rsidR="003361E2" w:rsidRDefault="00000000">
      <w:pPr>
        <w:pStyle w:val="Heading2"/>
      </w:pPr>
      <w:bookmarkStart w:id="440" w:name="_Toc189930244"/>
      <w:r>
        <w:t>Party Enters the Town Outside Tonsorem Castle</w:t>
      </w:r>
      <w:bookmarkEnd w:id="440"/>
    </w:p>
    <w:p w14:paraId="384BB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enters Tonsorem castle with the people running around scared and crazy.)</w:t>
      </w:r>
    </w:p>
    <w:p w14:paraId="4AC9A5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Caeser: My love for my father drowned out all voices of reason. I should’ve stopped him before things got out of control. The corruption I set out to destroy was lying in him the entire time. Now the entire world will end up like the Heremus. </w:t>
      </w:r>
    </w:p>
    <w:p w14:paraId="30F82F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Don’t let Theresa’s death be in vain. We must stop him.</w:t>
      </w:r>
    </w:p>
    <w:p w14:paraId="3C45F2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only way we can stop him is if the Reditus helps us.</w:t>
      </w:r>
    </w:p>
    <w:p w14:paraId="626A23A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First let’s try to fix Airloft and then we’ll make our way to the castle.</w:t>
      </w:r>
    </w:p>
    <w:p w14:paraId="0868FB57" w14:textId="77777777" w:rsidR="003361E2" w:rsidRDefault="003361E2">
      <w:pPr>
        <w:spacing w:before="240" w:after="240"/>
        <w:rPr>
          <w:rFonts w:ascii="Times New Roman" w:eastAsia="Times New Roman" w:hAnsi="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441" w:name="_zc2p6bfvftc" w:colFirst="0" w:colLast="0"/>
      <w:bookmarkStart w:id="442" w:name="_Toc189930245"/>
      <w:bookmarkEnd w:id="441"/>
      <w:r>
        <w:t>Town Npcs</w:t>
      </w:r>
      <w:bookmarkEnd w:id="442"/>
    </w:p>
    <w:p w14:paraId="26D78BE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443" w:name="_as6j2eukg1zr" w:colFirst="0" w:colLast="0"/>
      <w:bookmarkStart w:id="444" w:name="_Toc189930246"/>
      <w:bookmarkEnd w:id="443"/>
      <w:r>
        <w:t>Vulcan tinkers with Airloft</w:t>
      </w:r>
      <w:bookmarkEnd w:id="444"/>
    </w:p>
    <w:p w14:paraId="04651B9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walks into the Vulcan’s Drone Shop and places Airloft on the counter. Vulcan, the shop owner looks up from his work.)</w:t>
      </w:r>
    </w:p>
    <w:p w14:paraId="35DF72E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Where did you get that drone?</w:t>
      </w:r>
    </w:p>
    <w:p w14:paraId="5846D61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It was a gift from my father.</w:t>
      </w:r>
    </w:p>
    <w:p w14:paraId="3090EF1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That’s impossible. These drones are only used by the military in the Heremus which means you’re from the Heremus. You don’t look military to me so you must be a Rediit.</w:t>
      </w:r>
    </w:p>
    <w:p w14:paraId="433186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Actually I stole it from the checkpoint there. Please don’t tell anyone.</w:t>
      </w:r>
    </w:p>
    <w:p w14:paraId="5E0B201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Did you look outside? The last thing I have on my mind is filing a report against somebody. I’m just going to do what I love to do before I die and that’s fixing drones. Ain’t she a beauty? Can I touch her?</w:t>
      </w:r>
    </w:p>
    <w:p w14:paraId="6BDB9A0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Of course, I was hoping you could fix it.</w:t>
      </w:r>
    </w:p>
    <w:p w14:paraId="62B0DFC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This ain’t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Caeser: That’s great!</w:t>
      </w:r>
    </w:p>
    <w:p w14:paraId="62CD7EB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begins working on the drone through a montage of him working on different portions of Airloft. When he’s finished, Airloft slowly comes back on.)</w:t>
      </w:r>
    </w:p>
    <w:p w14:paraId="0083DD6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Airloft: Oh my God, like, where am I? I was at thuh club with my friends. Us guys were havin' a awesum time. Wait, where are my clothes and who are you guys? Oh no, mostly did like, ya know, this happen? It did didn’t it? I’ll never drink again. I did that too? That half cat, dog lookin' thin'.</w:t>
      </w:r>
    </w:p>
    <w:p w14:paraId="1B65CE36"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Neo V: Po! Po!</w:t>
      </w:r>
    </w:p>
    <w:p w14:paraId="2BA4AA63"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Caeser: Lock it back.</w:t>
      </w:r>
    </w:p>
    <w:p w14:paraId="6729575A"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Vulcan: Can’t do buddy.</w:t>
      </w:r>
    </w:p>
    <w:p w14:paraId="38090B29"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Airloft: I’m calling my dad. I need cab money so I can go back to the valley.</w:t>
      </w:r>
    </w:p>
    <w:p w14:paraId="4DFDFA3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(Airloft sees herself in the mirror)</w:t>
      </w:r>
    </w:p>
    <w:p w14:paraId="2374CD0D" w14:textId="77777777" w:rsidR="003361E2" w:rsidRDefault="00000000">
      <w:pPr>
        <w:spacing w:before="240" w:after="240"/>
        <w:rPr>
          <w:rFonts w:ascii="Times New Roman" w:eastAsia="Times New Roman" w:hAnsi="Times New Roman" w:cs="Times New Roman"/>
          <w:color w:val="212529"/>
          <w:shd w:val="clear" w:color="auto" w:fill="FFFF6D"/>
        </w:rPr>
      </w:pPr>
      <w:r>
        <w:rPr>
          <w:rFonts w:ascii="Times New Roman" w:eastAsia="Times New Roman" w:hAnsi="Times New Roman" w:cs="Times New Roman"/>
          <w:color w:val="212529"/>
        </w:rPr>
        <w:t xml:space="preserve">Airloft: What happened to me? Wh…Where’s my bod. I…I’m a drone. No like, ya know, this can’t be. How did like, ya know, this happen? Did you put a spell on me? </w:t>
      </w:r>
      <w:r>
        <w:rPr>
          <w:rFonts w:ascii="Times New Roman" w:eastAsia="Times New Roman" w:hAnsi="Times New Roman" w:cs="Times New Roman"/>
          <w:color w:val="212529"/>
          <w:shd w:val="clear" w:color="auto" w:fill="FFFF6D"/>
        </w:rPr>
        <w:t xml:space="preserve"> </w:t>
      </w:r>
    </w:p>
    <w:p w14:paraId="52EB20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A spell has been cast on you transforming you into a drone.</w:t>
      </w:r>
    </w:p>
    <w:p w14:paraId="214F56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Airloft: Like, ya know, this can’t be. I wanna speak to my daddy! Oh, wow!</w:t>
      </w:r>
    </w:p>
    <w:p w14:paraId="7BBF8ED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I’m your daddy.</w:t>
      </w:r>
    </w:p>
    <w:p w14:paraId="7ED7A37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Airloft: You’re my daddy? What? You’re not from thuh valley.</w:t>
      </w:r>
    </w:p>
    <w:p w14:paraId="31A6486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I’m like, totally am honey, fer sure.</w:t>
      </w:r>
    </w:p>
    <w:p w14:paraId="5335226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Airloft: That’s freaky; I don’t remember my daddy’s face. I get the feeling you are my daddy. Daddy, like, wow help me. These mean men put me in a drone’s bod.</w:t>
      </w:r>
    </w:p>
    <w:p w14:paraId="387510E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Airloft: (Suddenly Airloft’s voice changes and becomes a man’s voice.) Thank you for purchasing Shinra’s ultimate drone package. Since you are a first-time buyer you will receive a special add-on weapon for your new terminator drone. Kindly bring your registration code to our Ehsran office to receive your special upgrade! (Airloft voice returns to normal.)</w:t>
      </w:r>
    </w:p>
    <w:p w14:paraId="54C9A13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Airloft: That bad man is going to pay dearly for messing with me. The last name he knows before he dies will be Alicia.</w:t>
      </w:r>
    </w:p>
    <w:p w14:paraId="563B1FE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Alicia, let’s go get this guy what do you say?</w:t>
      </w:r>
    </w:p>
    <w:p w14:paraId="35431DE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Alicia: Fer sure. Bye daddy!</w:t>
      </w:r>
    </w:p>
    <w:p w14:paraId="6AE024D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(Alicia goes.)</w:t>
      </w:r>
    </w:p>
    <w:p w14:paraId="33F1AC0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What did you just do?</w:t>
      </w:r>
    </w:p>
    <w:p w14:paraId="5961B8F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We’ll just figure this thing out as we go.</w:t>
      </w:r>
    </w:p>
    <w:p w14:paraId="150305C7" w14:textId="77777777" w:rsidR="003361E2" w:rsidRDefault="003361E2">
      <w:pPr>
        <w:spacing w:before="240" w:after="240"/>
        <w:rPr>
          <w:rFonts w:ascii="Times New Roman" w:eastAsia="Times New Roman" w:hAnsi="Times New Roman" w:cs="Times New Roman"/>
        </w:rPr>
      </w:pPr>
    </w:p>
    <w:p w14:paraId="30014F6D" w14:textId="77777777" w:rsidR="003361E2" w:rsidRDefault="003361E2">
      <w:pPr>
        <w:spacing w:before="240" w:after="240"/>
        <w:rPr>
          <w:rFonts w:ascii="Times New Roman" w:eastAsia="Times New Roman" w:hAnsi="Times New Roman" w:cs="Times New Roman"/>
          <w:color w:val="212529"/>
        </w:rPr>
      </w:pPr>
    </w:p>
    <w:p w14:paraId="3D50E1EA" w14:textId="77777777" w:rsidR="003361E2" w:rsidRDefault="003361E2">
      <w:pPr>
        <w:spacing w:before="240" w:after="240"/>
        <w:rPr>
          <w:rFonts w:ascii="Times New Roman" w:eastAsia="Times New Roman" w:hAnsi="Times New Roman" w:cs="Times New Roman"/>
        </w:rPr>
      </w:pPr>
    </w:p>
    <w:p w14:paraId="62F79543" w14:textId="77777777" w:rsidR="003361E2" w:rsidRDefault="00000000">
      <w:pPr>
        <w:pStyle w:val="Heading2"/>
        <w:rPr>
          <w:highlight w:val="white"/>
        </w:rPr>
      </w:pPr>
      <w:bookmarkStart w:id="445" w:name="_Toc189930247"/>
      <w:r>
        <w:rPr>
          <w:highlight w:val="white"/>
        </w:rPr>
        <w:t>Tonsorem Castle Npcs</w:t>
      </w:r>
      <w:bookmarkEnd w:id="445"/>
    </w:p>
    <w:p w14:paraId="4F2621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Scholar: They say in our legends that when the moon turns blood red the world is ending.</w:t>
      </w:r>
    </w:p>
    <w:p w14:paraId="04E2F6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Armor shopkeeper: End of the world discount, 5% on everything off. Drop-dead rates when we’re all going to drop-dead.</w:t>
      </w:r>
    </w:p>
    <w:p w14:paraId="121258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Signboard man: See I told you so. The world’s going to end.</w:t>
      </w:r>
    </w:p>
    <w:p w14:paraId="64DC02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Enamored man: (Talking to a girl) Do you know what the one thing I want to do before we both die.</w:t>
      </w:r>
    </w:p>
    <w:p w14:paraId="6752E4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-Then-</w:t>
      </w:r>
    </w:p>
    <w:p w14:paraId="7205962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Hesitant girl: (Girl responds) Ummmmm……. Tell your mother you love her?</w:t>
      </w:r>
    </w:p>
    <w:p w14:paraId="5B5D64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Hesitant girl: If this guy thinks we’re going to do something before he dies he’s got something else coming to him.</w:t>
      </w:r>
    </w:p>
    <w:p w14:paraId="28DCCE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Steve: I do.</w:t>
      </w:r>
    </w:p>
    <w:p w14:paraId="56A3E4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Clarice: I do.</w:t>
      </w:r>
    </w:p>
    <w:p w14:paraId="687ADA0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Fashionable woman: End of the world weddings are in vogue. I’ve attended five weddings today.</w:t>
      </w:r>
    </w:p>
    <w:p w14:paraId="4C0B40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Fat man: I’m going to eat all the Jell-O pudding I can before Corydon Deus gets it all.</w:t>
      </w:r>
    </w:p>
    <w:p w14:paraId="66AC74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I have two days to check off all the things I want to do on my to-do list. I was thinking I had my entire life ahead of me.</w:t>
      </w:r>
    </w:p>
    <w:p w14:paraId="00FD19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Teacher: Now students, what do we do when Corydon Deus comes to kill us? Are we scared of the bad man?</w:t>
      </w:r>
    </w:p>
    <w:p w14:paraId="08CDF1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Student: I’m scared.</w:t>
      </w:r>
    </w:p>
    <w:p w14:paraId="5FB235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Student: My teacher’s off her rocker. Since the moon turned blood red she started writing thank you notes to all of us and giving us candy. Shouldn’t she have been doing this all along?</w:t>
      </w:r>
    </w:p>
    <w:p w14:paraId="52A895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446" w:name="_Toc189930248"/>
      <w:r>
        <w:t>The Castle</w:t>
      </w:r>
      <w:bookmarkEnd w:id="446"/>
      <w:r>
        <w:t xml:space="preserve"> </w:t>
      </w:r>
    </w:p>
    <w:p w14:paraId="19D638A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approaches the castle gate waiting to get in.)</w:t>
      </w:r>
    </w:p>
    <w:p w14:paraId="4A4954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King Eduardus has decreed that no one is allowed in the castle.</w:t>
      </w:r>
    </w:p>
    <w:p w14:paraId="7A3B11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Crowd: The end is upon us. Please take our children! Corydon Deus has returned and we’re all going to die.</w:t>
      </w:r>
    </w:p>
    <w:p w14:paraId="47250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and the party reach the front of the crowd.)</w:t>
      </w:r>
    </w:p>
    <w:p w14:paraId="731E43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have a letter from Adm. Anthony! Let us in.</w:t>
      </w:r>
    </w:p>
    <w:p w14:paraId="6B0525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(Another high-ranking guard meets them.)</w:t>
      </w:r>
    </w:p>
    <w:p w14:paraId="14C992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How did you get this letter?</w:t>
      </w:r>
    </w:p>
    <w:p w14:paraId="1412D27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We stole it.</w:t>
      </w:r>
    </w:p>
    <w:p w14:paraId="312003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But we came here to give it back. Actually we have vital information regarding what’s happening right now. I’m the son of the man who revived Corydon Deus. My father, who is now Corydon Deus, killed my wife, and absorbed an incredible amount of </w:t>
      </w:r>
      <w:r>
        <w:rPr>
          <w:rFonts w:ascii="Times New Roman" w:eastAsia="Times New Roman" w:hAnsi="Times New Roman" w:cs="Times New Roman"/>
        </w:rPr>
        <w:lastRenderedPageBreak/>
        <w:t>Magicius. As you can see, he once again threatens the existence of Gaia, so we came here to help you stop him.</w:t>
      </w:r>
    </w:p>
    <w:p w14:paraId="343161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(He turns to Airloft.) Is what he says true, drone?</w:t>
      </w:r>
    </w:p>
    <w:p w14:paraId="6568806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I do not detect an increase of heart rate. Nor do I sense movement in his bod which would indicate lyin'. That dude is tellin' thuh truth.</w:t>
      </w:r>
    </w:p>
    <w:p w14:paraId="751330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What’s up with your drone? Anyways, follow me.</w:t>
      </w:r>
    </w:p>
    <w:p w14:paraId="7C3028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Reditus commander takes the party to the king's chambers.)</w:t>
      </w:r>
    </w:p>
    <w:p w14:paraId="5E9B0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You will wait here until the king arrives shortly.</w:t>
      </w:r>
    </w:p>
    <w:p w14:paraId="7D1260A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(10 seconds pass and then the king walks in.)</w:t>
      </w:r>
    </w:p>
    <w:p w14:paraId="451239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Who are these riffraff?</w:t>
      </w:r>
    </w:p>
    <w:p w14:paraId="673CD5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They have quite a story to tell. Now you may speak.</w:t>
      </w:r>
    </w:p>
    <w:p w14:paraId="23D9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begins to reiterate whatever he told the commander.)</w:t>
      </w:r>
    </w:p>
    <w:p w14:paraId="6BCEF1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If what you say is true then history repeats itself. I must speak to the Queen.</w:t>
      </w:r>
    </w:p>
    <w:p w14:paraId="7D0E4E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My Lord I must show you something also. The Fabricius sensed my pure intentions and decided to help me. I can also cast magic now.</w:t>
      </w:r>
    </w:p>
    <w:p w14:paraId="28D378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holds a fireball in his hand.)</w:t>
      </w:r>
    </w:p>
    <w:p w14:paraId="53C91F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Many escaped to Gaia before Corydon Deus sent their world to the void. We must find them. They will help us.</w:t>
      </w:r>
    </w:p>
    <w:p w14:paraId="65BCC5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You will wait here. I will be back.</w:t>
      </w:r>
    </w:p>
    <w:p w14:paraId="15E911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now controls King Eduardus.) </w:t>
      </w:r>
    </w:p>
    <w:p w14:paraId="295BE918" w14:textId="77777777" w:rsidR="003361E2" w:rsidRDefault="00000000">
      <w:pPr>
        <w:pStyle w:val="Heading2"/>
      </w:pPr>
      <w:bookmarkStart w:id="447" w:name="_Toc189930249"/>
      <w:r>
        <w:t>Terrae</w:t>
      </w:r>
      <w:bookmarkEnd w:id="447"/>
    </w:p>
    <w:p w14:paraId="460A037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My father’s murderer has returned.</w:t>
      </w:r>
    </w:p>
    <w:p w14:paraId="341FC4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is young and beautiful while Eduardus is old with a graybeard. She holds his hand.)</w:t>
      </w:r>
    </w:p>
    <w:p w14:paraId="41C073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 brings me great pain to see you get old my dear, but the Fabricius nature inside of me exerts some anti-aging properties.</w:t>
      </w:r>
    </w:p>
    <w:p w14:paraId="0F0A9C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a great privilege of mine to have the most beautiful Reditus as my wife.</w:t>
      </w:r>
    </w:p>
    <w:p w14:paraId="2524BD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Terrae: You flatter me. Now tell me about the man whose soul is joined with the Fabricius standing in your chambers.</w:t>
      </w:r>
    </w:p>
    <w:p w14:paraId="0D855B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So you sensed the Magicia coursing through him?</w:t>
      </w:r>
    </w:p>
    <w:p w14:paraId="502035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As I sense Corydon Deus whose throne now resides on the moon. He must think that we cannot reach him there.</w:t>
      </w:r>
    </w:p>
    <w:p w14:paraId="7EBAAB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have a surprise for him.</w:t>
      </w:r>
    </w:p>
    <w:p w14:paraId="5A53AE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meet that young man. I sense a great power rising against this castle.</w:t>
      </w:r>
    </w:p>
    <w:p w14:paraId="574A83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His father is now Corydon Deus. </w:t>
      </w:r>
    </w:p>
    <w:p w14:paraId="60B686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Then we share the same pain.</w:t>
      </w:r>
    </w:p>
    <w:p w14:paraId="555B9D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and Terrae meet Caeser.)</w:t>
      </w:r>
    </w:p>
    <w:p w14:paraId="36B65B7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Did you people place the high priest over us to cull our population?</w:t>
      </w:r>
    </w:p>
    <w:p w14:paraId="5E857B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messenger rushes in the room.)</w:t>
      </w:r>
    </w:p>
    <w:p w14:paraId="25B27F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Soldier: Sir! Come and see this, the moon, it’s……..</w:t>
      </w:r>
    </w:p>
    <w:p w14:paraId="4BD861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14:paraId="470EC2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That light is heading towards the castle. We must escape.</w:t>
      </w:r>
    </w:p>
    <w:p w14:paraId="1C487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too late, find cover.</w:t>
      </w:r>
    </w:p>
    <w:p w14:paraId="244FDA3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Let go Caeser.</w:t>
      </w:r>
    </w:p>
    <w:p w14:paraId="267266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feel immense power growing inside of me. Everyone, get back.</w:t>
      </w:r>
    </w:p>
    <w:p w14:paraId="0DCCD79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 xml:space="preserve">(Suddenly the spirit of </w:t>
      </w:r>
      <w:r>
        <w:rPr>
          <w:rFonts w:ascii="Times New Roman" w:eastAsia="Times New Roman" w:hAnsi="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ascii="Times New Roman" w:eastAsia="Times New Roman" w:hAnsi="Times New Roman" w:cs="Times New Roman"/>
        </w:rPr>
        <w:t>until it finally</w:t>
      </w:r>
      <w:r>
        <w:rPr>
          <w:rFonts w:ascii="Times New Roman" w:eastAsia="Times New Roman" w:hAnsi="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ascii="Times New Roman" w:eastAsia="Times New Roman" w:hAnsi="Times New Roman" w:cs="Times New Roman"/>
        </w:rPr>
        <w:t>metal, completely</w:t>
      </w:r>
      <w:r>
        <w:rPr>
          <w:rFonts w:ascii="Times New Roman" w:eastAsia="Times New Roman" w:hAnsi="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Chancellor enters the room.)</w:t>
      </w:r>
    </w:p>
    <w:p w14:paraId="3B28951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14:paraId="1EECECE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No, I will stay and fight.</w:t>
      </w:r>
    </w:p>
    <w:p w14:paraId="02480C7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448" w:name="_Toc189930250"/>
      <w:r>
        <w:t>The Road to Ehsran</w:t>
      </w:r>
      <w:bookmarkEnd w:id="448"/>
    </w:p>
    <w:p w14:paraId="7246471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situation is more dire than expected and the party must fight enemies to reach the Land Walker. Once they </w:t>
      </w:r>
      <w:r>
        <w:rPr>
          <w:rFonts w:ascii="Times New Roman" w:eastAsia="Times New Roman" w:hAnsi="Times New Roman" w:cs="Times New Roman"/>
        </w:rPr>
        <w:t>reach</w:t>
      </w:r>
      <w:r>
        <w:rPr>
          <w:rFonts w:ascii="Times New Roman" w:eastAsia="Times New Roman" w:hAnsi="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ascii="Times New Roman" w:eastAsia="Times New Roman" w:hAnsi="Times New Roman" w:cs="Times New Roman"/>
        </w:rPr>
        <w:t>acid, melting</w:t>
      </w:r>
      <w:r>
        <w:rPr>
          <w:rFonts w:ascii="Times New Roman" w:eastAsia="Times New Roman" w:hAnsi="Times New Roman" w:cs="Times New Roman"/>
          <w:color w:val="000000"/>
        </w:rPr>
        <w:t xml:space="preserve"> a small hole into the top turret. Augustus pulls out a sword and stabs it in the head through the </w:t>
      </w:r>
      <w:r>
        <w:rPr>
          <w:rFonts w:ascii="Times New Roman" w:eastAsia="Times New Roman" w:hAnsi="Times New Roman" w:cs="Times New Roman"/>
        </w:rPr>
        <w:t>hole</w:t>
      </w:r>
      <w:r>
        <w:rPr>
          <w:rFonts w:ascii="Times New Roman" w:eastAsia="Times New Roman" w:hAnsi="Times New Roman" w:cs="Times New Roman"/>
          <w:color w:val="000000"/>
        </w:rPr>
        <w:t xml:space="preserve">. He pulls down his sword and the monster flies off onto the ground kicking up a large cloud of dust when it lands.) </w:t>
      </w:r>
    </w:p>
    <w:p w14:paraId="0D22364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How about a monster shish kebab. Caesar is serving.</w:t>
      </w:r>
    </w:p>
    <w:p w14:paraId="7489955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(He is driving Land Walker) We’re almost clear.</w:t>
      </w:r>
    </w:p>
    <w:p w14:paraId="5D32157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(Suddenly a large flying monster lands in their path. It looks like a giant praying mantis with a lizard face that walks upright and has wings. The faces of Fabricius make up the mesh of its skin.)</w:t>
      </w:r>
    </w:p>
    <w:p w14:paraId="656F97A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Terrae: He seems to have created that monster by combining the flesh of different Fabricius. I can feel their screams as the monster’s flesh moves and contorts.</w:t>
      </w:r>
    </w:p>
    <w:p w14:paraId="0519DEC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We will kill this abomination.</w:t>
      </w:r>
    </w:p>
    <w:p w14:paraId="4C851EF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battle begins.)</w:t>
      </w:r>
    </w:p>
    <w:p w14:paraId="2A02927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magicia, </w:t>
      </w:r>
      <w:r>
        <w:rPr>
          <w:rFonts w:ascii="Times New Roman" w:eastAsia="Times New Roman" w:hAnsi="Times New Roman" w:cs="Times New Roman"/>
          <w:color w:val="202124"/>
          <w:highlight w:val="white"/>
        </w:rPr>
        <w:t>Monstrosa, and</w:t>
      </w:r>
      <w:r>
        <w:rPr>
          <w:rFonts w:ascii="Times New Roman" w:eastAsia="Times New Roman" w:hAnsi="Times New Roman" w:cs="Times New Roman"/>
          <w:color w:val="000000"/>
        </w:rPr>
        <w:t xml:space="preserve"> is given the option to save)</w:t>
      </w:r>
    </w:p>
    <w:p w14:paraId="37F3F0A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King Eduardus: The way is clear. </w:t>
      </w:r>
    </w:p>
    <w:p w14:paraId="24631D4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 begins driving.)</w:t>
      </w:r>
    </w:p>
    <w:p w14:paraId="096780B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We must reach Ehsran castle. Adm. Anthony must have a dropship we could commandeer to find the remaining Fabricius who escaped to this world.</w:t>
      </w:r>
    </w:p>
    <w:p w14:paraId="62C0D3D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How are these monsters materializing? It’s almost as if they appear from nothing.</w:t>
      </w:r>
    </w:p>
    <w:p w14:paraId="1A8C2BF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I think I just saw my ex-wife in the flesh of that massive monster we just killed.</w:t>
      </w:r>
    </w:p>
    <w:p w14:paraId="0E7F471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Airloft: The probability of that happening is</w:t>
      </w:r>
      <w:r>
        <w:rPr>
          <w:rFonts w:ascii="Times New Roman" w:eastAsia="Times New Roman" w:hAnsi="Times New Roman" w:cs="Times New Roman"/>
        </w:rPr>
        <w:t xml:space="preserve"> like never</w:t>
      </w:r>
      <w:r>
        <w:rPr>
          <w:rFonts w:ascii="Times New Roman" w:eastAsia="Times New Roman" w:hAnsi="Times New Roman" w:cs="Times New Roman"/>
          <w:color w:val="000000"/>
        </w:rPr>
        <w:t>.</w:t>
      </w:r>
    </w:p>
    <w:p w14:paraId="43D65B0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You don’t know my ex-wife. When she’s angry, she’s uglier than that creature.</w:t>
      </w:r>
    </w:p>
    <w:p w14:paraId="116FCF9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14:paraId="097B09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Speaking of </w:t>
      </w:r>
      <w:r>
        <w:rPr>
          <w:rFonts w:ascii="Times New Roman" w:eastAsia="Times New Roman" w:hAnsi="Times New Roman" w:cs="Times New Roman"/>
        </w:rPr>
        <w:t>imbalance, that</w:t>
      </w:r>
      <w:r>
        <w:rPr>
          <w:rFonts w:ascii="Times New Roman" w:eastAsia="Times New Roman" w:hAnsi="Times New Roman" w:cs="Times New Roman"/>
          <w:color w:val="000000"/>
        </w:rPr>
        <w:t xml:space="preserve"> beam is coming our way. We must make haste to Ehsran castle.</w:t>
      </w:r>
    </w:p>
    <w:p w14:paraId="38E2E4F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Eduardus: We’re surrounded.</w:t>
      </w:r>
    </w:p>
    <w:p w14:paraId="331E284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We tried. We tried everything in our might, but they’re too strong.</w:t>
      </w:r>
    </w:p>
    <w:p w14:paraId="26FC60B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Airloft: I can like, totally sense a signal being </w:t>
      </w:r>
      <w:r>
        <w:rPr>
          <w:rFonts w:ascii="Times New Roman" w:eastAsia="Times New Roman" w:hAnsi="Times New Roman" w:cs="Times New Roman"/>
        </w:rPr>
        <w:t>sent</w:t>
      </w:r>
      <w:r>
        <w:rPr>
          <w:rFonts w:ascii="Times New Roman" w:eastAsia="Times New Roman" w:hAnsi="Times New Roman" w:cs="Times New Roman"/>
          <w:color w:val="000000"/>
        </w:rPr>
        <w:t xml:space="preserve"> from one single monster. If we defeat </w:t>
      </w:r>
      <w:r>
        <w:rPr>
          <w:rFonts w:ascii="Times New Roman" w:eastAsia="Times New Roman" w:hAnsi="Times New Roman" w:cs="Times New Roman"/>
        </w:rPr>
        <w:t>that one evil baddie</w:t>
      </w:r>
      <w:r>
        <w:rPr>
          <w:rFonts w:ascii="Times New Roman" w:eastAsia="Times New Roman" w:hAnsi="Times New Roman" w:cs="Times New Roman"/>
          <w:color w:val="000000"/>
        </w:rPr>
        <w:t xml:space="preserve"> then all the other monsters might retreat fer sure.</w:t>
      </w:r>
    </w:p>
    <w:p w14:paraId="3B184C4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Jester: They have a hive mind.</w:t>
      </w:r>
    </w:p>
    <w:p w14:paraId="2E328E1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(Three Land Walkers break through the ring of monsters currently surrounding our party.)</w:t>
      </w:r>
    </w:p>
    <w:p w14:paraId="6482DE5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The Ehsran Calvary! We’re saved.</w:t>
      </w:r>
    </w:p>
    <w:p w14:paraId="0B9816A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rPr>
        <w:t>Their</w:t>
      </w:r>
      <w:r>
        <w:rPr>
          <w:rFonts w:ascii="Times New Roman" w:eastAsia="Times New Roman" w:hAnsi="Times New Roman" w:cs="Times New Roman"/>
          <w:color w:val="000000"/>
        </w:rPr>
        <w:t xml:space="preserve"> commander can be heard speaking over the microphone.)</w:t>
      </w:r>
    </w:p>
    <w:p w14:paraId="64A9F23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Reditus Commander: King Eduardus, looks like you could need a little help here?</w:t>
      </w:r>
    </w:p>
    <w:p w14:paraId="66BDF0E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Reditus Commander: Over and out.</w:t>
      </w:r>
    </w:p>
    <w:p w14:paraId="63E0897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tactical battle begins. </w:t>
      </w:r>
      <w:r>
        <w:rPr>
          <w:rFonts w:ascii="Times New Roman" w:eastAsia="Times New Roman" w:hAnsi="Times New Roman" w:cs="Times New Roman"/>
          <w:color w:val="000000"/>
          <w:highlight w:val="yellow"/>
        </w:rPr>
        <w:t xml:space="preserve">I must come up </w:t>
      </w:r>
      <w:r>
        <w:rPr>
          <w:rFonts w:ascii="Times New Roman" w:eastAsia="Times New Roman" w:hAnsi="Times New Roman" w:cs="Times New Roman"/>
          <w:highlight w:val="yellow"/>
        </w:rPr>
        <w:t>with a way</w:t>
      </w:r>
      <w:r>
        <w:rPr>
          <w:rFonts w:ascii="Times New Roman" w:eastAsia="Times New Roman" w:hAnsi="Times New Roman" w:cs="Times New Roman"/>
          <w:color w:val="000000"/>
          <w:highlight w:val="yellow"/>
        </w:rPr>
        <w:t xml:space="preserve"> to make this battle strategic.</w:t>
      </w:r>
      <w:r>
        <w:rPr>
          <w:rFonts w:ascii="Times New Roman" w:eastAsia="Times New Roman" w:hAnsi="Times New Roman" w:cs="Times New Roman"/>
          <w:color w:val="000000"/>
        </w:rPr>
        <w:t>)</w:t>
      </w:r>
    </w:p>
    <w:p w14:paraId="380686E1" w14:textId="77777777" w:rsidR="003361E2" w:rsidRDefault="00000000">
      <w:pPr>
        <w:pStyle w:val="Heading1"/>
        <w:rPr>
          <w:sz w:val="44"/>
          <w:szCs w:val="44"/>
        </w:rPr>
      </w:pPr>
      <w:bookmarkStart w:id="449" w:name="_Toc189930251"/>
      <w:r>
        <w:rPr>
          <w:sz w:val="44"/>
          <w:szCs w:val="44"/>
        </w:rPr>
        <w:t>Ehsran</w:t>
      </w:r>
      <w:bookmarkEnd w:id="449"/>
    </w:p>
    <w:p w14:paraId="6D7127BF" w14:textId="77777777" w:rsidR="003361E2" w:rsidRDefault="00000000">
      <w:pPr>
        <w:pStyle w:val="Heading2"/>
      </w:pPr>
      <w:bookmarkStart w:id="450" w:name="_Toc189930252"/>
      <w:r>
        <w:t>The Siege</w:t>
      </w:r>
      <w:bookmarkEnd w:id="450"/>
    </w:p>
    <w:p w14:paraId="290ECB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and his party arrive in Ehsran only to find it under attack. Ehsran is the most technologically advanced city on Gaia. Its walls are heavily fortified with laser cannons. Caesar must sneak his way through the forces that are currently surrounding Ehsran.) </w:t>
      </w:r>
    </w:p>
    <w:p w14:paraId="37A432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Hey Jester, you think these monsters can tell the difference between a human acting like a monster and a monster.</w:t>
      </w:r>
    </w:p>
    <w:p w14:paraId="313F79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(Starts making sounds like a monster.)</w:t>
      </w:r>
    </w:p>
    <w:p w14:paraId="357564C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Owww! That’s scary.</w:t>
      </w:r>
    </w:p>
    <w:p w14:paraId="73A7CC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These creatures are like, totally retarded. Your plan has like a 50% chance of working.</w:t>
      </w:r>
    </w:p>
    <w:p w14:paraId="076043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So what we’re going to do is go back into the wilderness. Find some monsters, kill them, and try to make the best monster costume possible. Then come back here. </w:t>
      </w:r>
    </w:p>
    <w:p w14:paraId="12F72C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Terrae: The man I married is a monster. You can surely imitate one as well.</w:t>
      </w:r>
    </w:p>
    <w:p w14:paraId="7CDDDD4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(He laughs.)</w:t>
      </w:r>
    </w:p>
    <w:p w14:paraId="667DF009" w14:textId="77777777" w:rsidR="003361E2" w:rsidRDefault="00000000">
      <w:pPr>
        <w:pStyle w:val="Heading2"/>
      </w:pPr>
      <w:bookmarkStart w:id="451" w:name="_Toc189930253"/>
      <w:r>
        <w:t>Monster Suit</w:t>
      </w:r>
      <w:bookmarkEnd w:id="451"/>
    </w:p>
    <w:p w14:paraId="086E78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14:paraId="112455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452" w:name="_Toc189930254"/>
      <w:r>
        <w:t>Options for Best Monster Design</w:t>
      </w:r>
      <w:bookmarkEnd w:id="452"/>
    </w:p>
    <w:p w14:paraId="00E286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player enters the camp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2102C427" w14:textId="77777777" w:rsidR="003361E2" w:rsidRDefault="00000000">
      <w:pPr>
        <w:pStyle w:val="Heading2"/>
      </w:pPr>
      <w:bookmarkStart w:id="453" w:name="_Toc189930255"/>
      <w:r>
        <w:t>Options for Any Other Monster Design</w:t>
      </w:r>
      <w:bookmarkEnd w:id="453"/>
    </w:p>
    <w:p w14:paraId="022BE03E"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0607955E" w14:textId="77777777" w:rsidR="003361E2" w:rsidRDefault="00000000">
      <w:pPr>
        <w:pStyle w:val="Heading2"/>
      </w:pPr>
      <w:bookmarkStart w:id="454" w:name="_Toc189930256"/>
      <w:r>
        <w:t>The Monster Attack</w:t>
      </w:r>
      <w:bookmarkEnd w:id="454"/>
    </w:p>
    <w:p w14:paraId="6BF9F93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C488D4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C3F5BF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Waaaaarrrrlllll!</w:t>
      </w:r>
    </w:p>
    <w:p w14:paraId="75B877A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0D27EAF"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455" w:name="_Toc189930257"/>
      <w:r>
        <w:rPr>
          <w:sz w:val="44"/>
          <w:szCs w:val="44"/>
        </w:rPr>
        <w:t>Eshran Castle</w:t>
      </w:r>
      <w:bookmarkEnd w:id="455"/>
    </w:p>
    <w:p w14:paraId="11382288" w14:textId="77777777" w:rsidR="003361E2" w:rsidRDefault="00000000">
      <w:pPr>
        <w:pStyle w:val="Heading2"/>
      </w:pPr>
      <w:bookmarkStart w:id="456" w:name="_Toc189930258"/>
      <w:r>
        <w:t>Eduardus Arrives</w:t>
      </w:r>
      <w:bookmarkEnd w:id="456"/>
    </w:p>
    <w:p w14:paraId="319170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Halt!</w:t>
      </w:r>
    </w:p>
    <w:p w14:paraId="3396E2E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179DA7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D3542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26EE04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016FB3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4939D6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9D2246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8616D4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ABC5AA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There is hope. The Fabricius are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DC774A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E7ED7E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It seems they had help from the Felnis we used to hunt.</w:t>
      </w:r>
    </w:p>
    <w:p w14:paraId="132CF02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E0646D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8053B4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BFCFEF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82C0A5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F91D38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DBEDDE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D3F5D45"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temporarily joined the party.)</w:t>
      </w:r>
    </w:p>
    <w:p w14:paraId="12E9F5CA" w14:textId="77777777" w:rsidR="003361E2" w:rsidRDefault="00000000">
      <w:pPr>
        <w:pStyle w:val="Heading2"/>
      </w:pPr>
      <w:bookmarkStart w:id="457" w:name="_Toc189930259"/>
      <w:r>
        <w:t>Airport</w:t>
      </w:r>
      <w:bookmarkEnd w:id="457"/>
    </w:p>
    <w:p w14:paraId="3486F21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enters the airport there are already Ehsran troops and monsters fighting. If the player wants </w:t>
      </w:r>
      <w:r>
        <w:rPr>
          <w:rFonts w:ascii="Times New Roman" w:eastAsia="Times New Roman" w:hAnsi="Times New Roman" w:cs="Times New Roman"/>
        </w:rPr>
        <w:t>to, they</w:t>
      </w:r>
      <w:r>
        <w:rPr>
          <w:rFonts w:ascii="Times New Roman" w:eastAsia="Times New Roman" w:hAnsi="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4CF21F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soldier: Thanks King Eduardus!</w:t>
      </w:r>
    </w:p>
    <w:p w14:paraId="395767C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93650E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6E21EA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57E2CC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 the player receives the magicia Android Fenrir)</w:t>
      </w:r>
    </w:p>
    <w:p w14:paraId="0489E3B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8F251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E171436"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D9A3DC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Once we lift the siege I have a favor to ask of you. If you are successful in this endeavor you will give my father a chance to vindicate his name.</w:t>
      </w:r>
    </w:p>
    <w:p w14:paraId="7140E10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106567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62A5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CD21BC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Eduardus: Caeser…</w:t>
      </w:r>
    </w:p>
    <w:p w14:paraId="3381BF7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39C492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26071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B315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Excellent, I shall meet you in the </w:t>
      </w:r>
      <w:r>
        <w:rPr>
          <w:rFonts w:ascii="Times New Roman" w:eastAsia="Times New Roman" w:hAnsi="Times New Roman" w:cs="Times New Roman"/>
        </w:rPr>
        <w:t>middle of the</w:t>
      </w:r>
      <w:r>
        <w:rPr>
          <w:rFonts w:ascii="Times New Roman" w:eastAsia="Times New Roman" w:hAnsi="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BD93D85"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 Eduardus is meeting Caeser and the party.)</w:t>
      </w:r>
    </w:p>
    <w:p w14:paraId="2819BDFB" w14:textId="77777777" w:rsidR="003361E2" w:rsidRDefault="00000000">
      <w:pPr>
        <w:pStyle w:val="Heading2"/>
      </w:pPr>
      <w:bookmarkStart w:id="458" w:name="_Toc189930260"/>
      <w:r>
        <w:t>Siege Lifted</w:t>
      </w:r>
      <w:bookmarkEnd w:id="458"/>
    </w:p>
    <w:p w14:paraId="7E9A158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A7437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F64C99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F37F22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must make their way through the enemy camp. They can set free human prisoners on the way. The prisoners will give them an item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set</w:t>
      </w:r>
      <w:r>
        <w:rPr>
          <w:rFonts w:ascii="Times New Roman" w:eastAsia="Times New Roman" w:hAnsi="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FD60FC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Prisoner: Ehsran forever! Here take this....</w:t>
      </w:r>
    </w:p>
    <w:p w14:paraId="3228AEE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DCB54D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35B9C6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w:t>
      </w:r>
      <w:r>
        <w:rPr>
          <w:rFonts w:ascii="Times New Roman" w:eastAsia="Times New Roman" w:hAnsi="Times New Roman" w:cs="Times New Roman"/>
        </w:rPr>
        <w:t>reaches the enemy</w:t>
      </w:r>
      <w:r>
        <w:rPr>
          <w:rFonts w:ascii="Times New Roman" w:eastAsia="Times New Roman" w:hAnsi="Times New Roman" w:cs="Times New Roman"/>
          <w:color w:val="000000"/>
        </w:rPr>
        <w:t xml:space="preserve"> leader. Bahamut is the form of a dragon although </w:t>
      </w:r>
      <w:r>
        <w:rPr>
          <w:rFonts w:ascii="Times New Roman" w:eastAsia="Times New Roman" w:hAnsi="Times New Roman" w:cs="Times New Roman"/>
        </w:rPr>
        <w:t>its body</w:t>
      </w:r>
      <w:r>
        <w:rPr>
          <w:rFonts w:ascii="Times New Roman" w:eastAsia="Times New Roman" w:hAnsi="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50948F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5778A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CC97C9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the player receives the Magicia, Bahamut)</w:t>
      </w:r>
    </w:p>
    <w:p w14:paraId="28BD889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A2D091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245C22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4B7C85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0E15B4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4A604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BEA3EF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F7C236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C1278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92FD7C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ascii="Times New Roman" w:eastAsia="Times New Roman" w:hAnsi="Times New Roman" w:cs="Times New Roman"/>
        </w:rPr>
        <w:t>, my father</w:t>
      </w:r>
      <w:r>
        <w:rPr>
          <w:rFonts w:ascii="Times New Roman" w:eastAsia="Times New Roman" w:hAnsi="Times New Roman" w:cs="Times New Roman"/>
          <w:color w:val="000000"/>
        </w:rPr>
        <w:t xml:space="preserve"> opposed Corydon Deus. Corydon Deus’ power was greatly enhanced at the time by extracting Magicia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9A57B0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FF48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7B730E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611CAA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4EB739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23F80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92F6A76"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4B13EA90" w14:textId="77777777" w:rsidR="003361E2" w:rsidRDefault="00000000">
      <w:pPr>
        <w:pStyle w:val="Heading2"/>
      </w:pPr>
      <w:bookmarkStart w:id="459" w:name="_Toc189930261"/>
      <w:r>
        <w:lastRenderedPageBreak/>
        <w:t>Eshran Castle Npc</w:t>
      </w:r>
      <w:bookmarkEnd w:id="459"/>
    </w:p>
    <w:p w14:paraId="561A6AE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(1)Ehsran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E3B7226"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(2)Caeser: It was the Fabricius who saved </w:t>
      </w:r>
      <w:r>
        <w:rPr>
          <w:rFonts w:ascii="Times New Roman" w:eastAsia="Times New Roman" w:hAnsi="Times New Roman" w:cs="Times New Roman"/>
        </w:rPr>
        <w:t>you, nothing</w:t>
      </w:r>
      <w:r>
        <w:rPr>
          <w:rFonts w:ascii="Times New Roman" w:eastAsia="Times New Roman" w:hAnsi="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F6EABB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citizen: The Fabricius are just a fairytale.</w:t>
      </w:r>
    </w:p>
    <w:p w14:paraId="53BE21A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01E213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Ehsran Bar dancer: Adm. Anthony comes to the bar often. He’s so handsome, but his mood is always somber. He needs a good lap </w:t>
      </w:r>
      <w:r>
        <w:rPr>
          <w:rFonts w:ascii="Times New Roman" w:eastAsia="Times New Roman" w:hAnsi="Times New Roman" w:cs="Times New Roman"/>
        </w:rPr>
        <w:t>dance, that's</w:t>
      </w:r>
      <w:r>
        <w:rPr>
          <w:rFonts w:ascii="Times New Roman" w:eastAsia="Times New Roman" w:hAnsi="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0745F1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(1)Ehsran Bar dancer 2: King Eduardus, meeting you is a dream </w:t>
      </w:r>
      <w:r>
        <w:rPr>
          <w:rFonts w:ascii="Times New Roman" w:eastAsia="Times New Roman" w:hAnsi="Times New Roman" w:cs="Times New Roman"/>
        </w:rPr>
        <w:t>come</w:t>
      </w:r>
      <w:r>
        <w:rPr>
          <w:rFonts w:ascii="Times New Roman" w:eastAsia="Times New Roman" w:hAnsi="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0DF96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087D59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(3)Terrae: Edgar.....if you know what’s good for you….</w:t>
      </w:r>
    </w:p>
    <w:p w14:paraId="7619198D"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BF63C6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46564A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bartender: In honor of you Caeser, for delivering Ehsran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1D475A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E77D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E82C3A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Wannabe Soldier 2: No, I’m going to be Adm. Anthony. You’re going to be </w:t>
      </w:r>
      <w:r>
        <w:rPr>
          <w:rFonts w:ascii="Times New Roman" w:eastAsia="Times New Roman" w:hAnsi="Times New Roman" w:cs="Times New Roman"/>
        </w:rPr>
        <w:t>Vice</w:t>
      </w:r>
      <w:r>
        <w:rPr>
          <w:rFonts w:ascii="Times New Roman" w:eastAsia="Times New Roman" w:hAnsi="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98152B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(1)Grandmother: My son was lost in the siege; captured by the monsters. I heard the monsters did horrible things to the prisoners. </w:t>
      </w:r>
      <w:r>
        <w:rPr>
          <w:rFonts w:ascii="Times New Roman" w:eastAsia="Times New Roman" w:hAnsi="Times New Roman" w:cs="Times New Roman"/>
        </w:rPr>
        <w:t>Do you</w:t>
      </w:r>
      <w:r>
        <w:rPr>
          <w:rFonts w:ascii="Times New Roman" w:eastAsia="Times New Roman" w:hAnsi="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ascii="Times New Roman" w:eastAsia="Times New Roman" w:hAnsi="Times New Roman" w:cs="Times New Roman"/>
          <w:color w:val="000000"/>
        </w:rPr>
      </w:pPr>
    </w:p>
    <w:p w14:paraId="194D9D83"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460" w:name="_Toc189930262"/>
      <w:r>
        <w:rPr>
          <w:sz w:val="44"/>
          <w:szCs w:val="44"/>
        </w:rPr>
        <w:t>Phoenix</w:t>
      </w:r>
      <w:bookmarkEnd w:id="460"/>
    </w:p>
    <w:p w14:paraId="11DDB17D" w14:textId="77777777" w:rsidR="003361E2" w:rsidRDefault="00000000">
      <w:pPr>
        <w:pStyle w:val="Heading2"/>
      </w:pPr>
      <w:bookmarkStart w:id="461" w:name="_Toc189930263"/>
      <w:r>
        <w:t>Gustav the Magician</w:t>
      </w:r>
      <w:bookmarkEnd w:id="461"/>
    </w:p>
    <w:p w14:paraId="00EEB1B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 young child dressed in a black top hat and black cape greets Terrae and Eduardus with open arms.)  </w:t>
      </w:r>
    </w:p>
    <w:p w14:paraId="6023D6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(They follow Minard to his home.)</w:t>
      </w:r>
    </w:p>
    <w:p w14:paraId="1D2EAEE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Yes I remember. I almost died that day from debris. </w:t>
      </w:r>
    </w:p>
    <w:p w14:paraId="556658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What brings you to Magus in such dire times?</w:t>
      </w:r>
    </w:p>
    <w:p w14:paraId="5250A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wish to descend into the great volcano to the north.</w:t>
      </w:r>
    </w:p>
    <w:p w14:paraId="7BCD7D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So you came to me for help to find it.</w:t>
      </w:r>
    </w:p>
    <w:p w14:paraId="15655E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Yes, we come on behalf of a friend who desires justice.</w:t>
      </w:r>
    </w:p>
    <w:p w14:paraId="6CE211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sense magic in this one. (He looks at Caeser.)</w:t>
      </w:r>
    </w:p>
    <w:p w14:paraId="37C5E4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Fabricius lives inside of me.</w:t>
      </w:r>
    </w:p>
    <w:p w14:paraId="3DD5C83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So you can cast magic like the ancients. Will you share this power? I always wanted to be like my father. I’m tired of peddling allusions for the amusement of tourists.</w:t>
      </w:r>
    </w:p>
    <w:p w14:paraId="4D6F45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Come with us and you shall sunder the heavens.</w:t>
      </w:r>
    </w:p>
    <w:p w14:paraId="40BB66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 Fabricius will open the way. </w:t>
      </w:r>
    </w:p>
    <w:p w14:paraId="3C9A63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Gustav the Magician: I’ll grab my top hat and coat and we’ll be on our way.</w:t>
      </w:r>
    </w:p>
    <w:p w14:paraId="09E50C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Father, what about me? I don’t want to stay here greeting tourists. Let me come with you.</w:t>
      </w:r>
    </w:p>
    <w:p w14:paraId="332394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No you’ll stay here. That’s final.</w:t>
      </w:r>
    </w:p>
    <w:p w14:paraId="771220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joins the party) </w:t>
      </w:r>
    </w:p>
    <w:p w14:paraId="0D72B60A" w14:textId="77777777" w:rsidR="003361E2" w:rsidRDefault="00000000">
      <w:pPr>
        <w:pStyle w:val="Heading2"/>
      </w:pPr>
      <w:bookmarkStart w:id="462" w:name="_Toc189930264"/>
      <w:r>
        <w:t>Leonidas‘s Grave</w:t>
      </w:r>
      <w:bookmarkEnd w:id="462"/>
    </w:p>
    <w:p w14:paraId="04BE59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General Leo…….</w:t>
      </w:r>
    </w:p>
    <w:p w14:paraId="1570E2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May you rest in peace, mighty warrior.</w:t>
      </w:r>
    </w:p>
    <w:p w14:paraId="26BC940D" w14:textId="77777777" w:rsidR="003361E2" w:rsidRDefault="00000000">
      <w:pPr>
        <w:pStyle w:val="Heading2"/>
      </w:pPr>
      <w:bookmarkStart w:id="463" w:name="_Toc189930265"/>
      <w:r>
        <w:t>Magus Npcs Again(NF)</w:t>
      </w:r>
      <w:bookmarkEnd w:id="463"/>
    </w:p>
    <w:p w14:paraId="2B88870C" w14:textId="77777777" w:rsidR="003361E2" w:rsidRDefault="003361E2"/>
    <w:p w14:paraId="2FB1A669" w14:textId="77777777" w:rsidR="003361E2" w:rsidRDefault="00000000">
      <w:pPr>
        <w:pStyle w:val="Heading2"/>
      </w:pPr>
      <w:bookmarkStart w:id="464" w:name="_Toc189930266"/>
      <w:r>
        <w:t>Outside Fiery Cave</w:t>
      </w:r>
      <w:bookmarkEnd w:id="464"/>
    </w:p>
    <w:p w14:paraId="4D49D5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leaves the home, but Minard follows behind once they leave. The party travels north to the cave.)</w:t>
      </w:r>
    </w:p>
    <w:p w14:paraId="249CC4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Abracadabra! </w:t>
      </w:r>
    </w:p>
    <w:p w14:paraId="2D316C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Is that it? I was expecting a better password than that.</w:t>
      </w:r>
    </w:p>
    <w:p w14:paraId="5C1859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It’s what I say whenever I present an illusion. So I guess it’s fitting.</w:t>
      </w:r>
    </w:p>
    <w:p w14:paraId="2D22D2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doesn’t remove itself.)</w:t>
      </w:r>
    </w:p>
    <w:p w14:paraId="2BF9AF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Abracadabrae! (Some time goes by.) It seems I’ve forgotten the password. I guess I was in a different mind then when I made it. It’s been years since I’ve come here to open the way.</w:t>
      </w:r>
    </w:p>
    <w:p w14:paraId="24E12E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 forgetful magician.</w:t>
      </w:r>
    </w:p>
    <w:p w14:paraId="6DC7FA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w:t>
      </w:r>
    </w:p>
    <w:p w14:paraId="2BE61E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has to check stones)</w:t>
      </w:r>
    </w:p>
    <w:p w14:paraId="44170A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Challenge question: The full name of your son? </w:t>
      </w:r>
    </w:p>
    <w:p w14:paraId="430545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have to be kidding me.</w:t>
      </w:r>
    </w:p>
    <w:p w14:paraId="39B0D80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465" w:name="_Toc189930267"/>
      <w:r>
        <w:t>Say My Name Quest</w:t>
      </w:r>
      <w:bookmarkEnd w:id="465"/>
    </w:p>
    <w:p w14:paraId="0BB8DE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Hello Elder, I need to see Mino’s birth certificate. I seem to have forgotten his full name again.</w:t>
      </w:r>
    </w:p>
    <w:p w14:paraId="4E3877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Village Elder: Gustav, you’d forget your head if it wasn’t attached to you. I keep all these documents in the basement. At present though there are strange creatures lurking there. Since fire started coming down from the moon monsters have started appearing </w:t>
      </w:r>
      <w:r>
        <w:rPr>
          <w:rFonts w:ascii="Times New Roman" w:eastAsia="Times New Roman" w:hAnsi="Times New Roman" w:cs="Times New Roman"/>
        </w:rPr>
        <w:lastRenderedPageBreak/>
        <w:t>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We’ll clean your basement of those rats so you may live without fear. </w:t>
      </w:r>
    </w:p>
    <w:p w14:paraId="128112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That’s worth more than all the money in Gaia.</w:t>
      </w:r>
    </w:p>
    <w:p w14:paraId="7CC142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finds a birth certificate.)</w:t>
      </w:r>
    </w:p>
    <w:p w14:paraId="1D2E9D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I’m going to tattoo Minard Joseph Charles to your forehead. I bet you’re the kinda of guy who forgets to lock his front door as well.</w:t>
      </w:r>
    </w:p>
    <w:p w14:paraId="204CFA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knew I smelt a thief.</w:t>
      </w:r>
    </w:p>
    <w:p w14:paraId="4422CE1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Once the thief, always a thief, even if it’s the end of the world. </w:t>
      </w:r>
    </w:p>
    <w:p w14:paraId="064960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not the end of the world yet. As long as King Eduardus lives thou shalt know deliverance for I am the Savior of Gaia. Repent of your ways, petty thief.</w:t>
      </w:r>
    </w:p>
    <w:p w14:paraId="47F7FF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If you’re the Savior of the world then I’m a priest.</w:t>
      </w:r>
    </w:p>
    <w:p w14:paraId="0FFEF9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Now he has a savior complex.</w:t>
      </w:r>
    </w:p>
    <w:p w14:paraId="21023E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Get ready everyone we have company.</w:t>
      </w:r>
    </w:p>
    <w:p w14:paraId="6E1D36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giant rat whose body is completely on fire attacks the party.)</w:t>
      </w:r>
    </w:p>
    <w:p w14:paraId="71ADFE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goes back upstairs.)</w:t>
      </w:r>
    </w:p>
    <w:p w14:paraId="3B115C1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Ahh you’re back.</w:t>
      </w:r>
    </w:p>
    <w:p w14:paraId="2405CA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Yes we cleaned your cellar of the monsters. Its leader we slayed. You should keep a cat down there. </w:t>
      </w:r>
    </w:p>
    <w:p w14:paraId="0D42C18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I will after you deliver us all from Corydon Deus. Thank you.</w:t>
      </w:r>
    </w:p>
    <w:p w14:paraId="5507B083" w14:textId="77777777" w:rsidR="003361E2" w:rsidRDefault="00000000">
      <w:pPr>
        <w:pStyle w:val="Heading2"/>
      </w:pPr>
      <w:bookmarkStart w:id="466" w:name="_Toc189930268"/>
      <w:r>
        <w:t>Outside Fiery Cave Revisited</w:t>
      </w:r>
      <w:bookmarkEnd w:id="466"/>
    </w:p>
    <w:p w14:paraId="230B62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party arrives the player can see Minard dilly dallying around. When Minard sees the party he quickly hides.)</w:t>
      </w:r>
    </w:p>
    <w:p w14:paraId="06C39C8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Now, time for the password; Minard Joseph Charles.</w:t>
      </w:r>
    </w:p>
    <w:p w14:paraId="19593B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disappears. The cave is located high above the ground.)</w:t>
      </w:r>
    </w:p>
    <w:p w14:paraId="0F53BB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Jester: How are we going to climb up there?</w:t>
      </w:r>
    </w:p>
    <w:p w14:paraId="1A58CB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467" w:name="_Toc189930269"/>
      <w:r>
        <w:t>Fiery Cave</w:t>
      </w:r>
      <w:bookmarkEnd w:id="467"/>
    </w:p>
    <w:p w14:paraId="346792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fiery cave is full of magma pools. Smoke sifts through the air. Floating stalactites float down rivers of magma. The air is suffocating. </w:t>
      </w:r>
      <w:r>
        <w:rPr>
          <w:rFonts w:ascii="Times New Roman" w:eastAsia="Times New Roman" w:hAnsi="Times New Roman" w:cs="Times New Roman"/>
          <w:color w:val="000000"/>
        </w:rPr>
        <w:t>Morana</w:t>
      </w:r>
      <w:r>
        <w:rPr>
          <w:rFonts w:ascii="Times New Roman" w:eastAsia="Times New Roman" w:hAnsi="Times New Roman" w:cs="Times New Roman"/>
        </w:rPr>
        <w:t xml:space="preserve"> leaves Caeser’s body and floats above him. </w:t>
      </w:r>
    </w:p>
    <w:p w14:paraId="047ED9E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Morana: I will bring down the temperature so the path will be clear for you. </w:t>
      </w:r>
    </w:p>
    <w:p w14:paraId="1179BB7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player reaches Phoenix.)</w:t>
      </w:r>
    </w:p>
    <w:p w14:paraId="28F0013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Terrae, it’s been a long time. I suppose there’s someone you wish to bring back to life; someone who has unfinished business here in the world of the living. </w:t>
      </w:r>
      <w:r>
        <w:rPr>
          <w:rFonts w:ascii="Times New Roman" w:eastAsia="Times New Roman" w:hAnsi="Times New Roman" w:cs="Times New Roman"/>
        </w:rPr>
        <w:t>Is it</w:t>
      </w:r>
      <w:r>
        <w:rPr>
          <w:rFonts w:ascii="Times New Roman" w:eastAsia="Times New Roman" w:hAnsi="Times New Roman" w:cs="Times New Roman"/>
          <w:color w:val="000000"/>
        </w:rPr>
        <w:t xml:space="preserve"> so?</w:t>
      </w:r>
    </w:p>
    <w:p w14:paraId="1A6AD23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Phoenix: Then you know what must be done.</w:t>
      </w:r>
    </w:p>
    <w:p w14:paraId="6B42B90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Show us your great power O mighty Phoenix!</w:t>
      </w:r>
    </w:p>
    <w:p w14:paraId="79C0BBB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Phoenix: Engarde!</w:t>
      </w:r>
    </w:p>
    <w:p w14:paraId="71ED9592" w14:textId="77777777" w:rsidR="003361E2" w:rsidRDefault="00000000">
      <w:pPr>
        <w:pStyle w:val="Heading2"/>
      </w:pPr>
      <w:bookmarkStart w:id="468" w:name="_Toc189930270"/>
      <w:r>
        <w:t>Battle With Phoenix</w:t>
      </w:r>
      <w:bookmarkEnd w:id="468"/>
    </w:p>
    <w:p w14:paraId="428FF04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(In the beginning of the battle with Phoenix, Phoenix’s heat blast pushes away Morana.)</w:t>
      </w:r>
    </w:p>
    <w:p w14:paraId="2700F54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The heat is too great now! We won’t survive!</w:t>
      </w:r>
    </w:p>
    <w:p w14:paraId="6ACFAFA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party's</w:t>
      </w:r>
      <w:r>
        <w:rPr>
          <w:rFonts w:ascii="Times New Roman" w:eastAsia="Times New Roman" w:hAnsi="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(Minard jumps into the battle.)While you guys were battling I had time to sketch Morana.</w:t>
      </w:r>
    </w:p>
    <w:p w14:paraId="6C0F7D0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I told you I could do more than greet tourists. Now let’s clip this bird’s wings.</w:t>
      </w:r>
    </w:p>
    <w:p w14:paraId="1324280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joins the party.)</w:t>
      </w:r>
    </w:p>
    <w:p w14:paraId="6D20714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w:t>
      </w:r>
      <w:r>
        <w:rPr>
          <w:rFonts w:ascii="Times New Roman" w:eastAsia="Times New Roman" w:hAnsi="Times New Roman" w:cs="Times New Roman"/>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14:paraId="10A792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meets Leonidas outside.)</w:t>
      </w:r>
    </w:p>
    <w:p w14:paraId="07A1B3A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How was the underworld?</w:t>
      </w:r>
    </w:p>
    <w:p w14:paraId="61750B4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Doom and gloom.</w:t>
      </w:r>
    </w:p>
    <w:p w14:paraId="623F13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not the right place for you, nice to have you back.</w:t>
      </w:r>
    </w:p>
    <w:p w14:paraId="28EE9F4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Suppose you called me back to beat Corydon Deus’ ass.</w:t>
      </w:r>
    </w:p>
    <w:p w14:paraId="65618D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Your son thought it a fitting vindication.</w:t>
      </w:r>
    </w:p>
    <w:p w14:paraId="6A7314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I’ve been waiting in the gloom many years hoping to restore my honor. Where is the coward?</w:t>
      </w:r>
    </w:p>
    <w:p w14:paraId="5BE0A25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On the Moon.</w:t>
      </w:r>
    </w:p>
    <w:p w14:paraId="53C03D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A coward’s move. He thinks we won’t be able to reach him there.</w:t>
      </w:r>
    </w:p>
    <w:p w14:paraId="11170C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have a device which will propel us to the moon.</w:t>
      </w:r>
    </w:p>
    <w:p w14:paraId="3C36DD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Things have changed while I’ve been gone. Let’s stop by the village of Magus.</w:t>
      </w:r>
    </w:p>
    <w:p w14:paraId="1FD715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Your sword is there. It’s been waiting for you there faithfully the entire time.</w:t>
      </w:r>
    </w:p>
    <w:p w14:paraId="1970D01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It must be thirsty. I shall whet its thirst with the blood of Corydon Deus.</w:t>
      </w:r>
    </w:p>
    <w:p w14:paraId="17EC7F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(Party walks ahead)</w:t>
      </w:r>
    </w:p>
    <w:p w14:paraId="66EB61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wish Phoenix could raise more than one person.</w:t>
      </w:r>
    </w:p>
    <w:p w14:paraId="6F0DE7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Father……</w:t>
      </w:r>
    </w:p>
    <w:p w14:paraId="037933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Theresa……</w:t>
      </w:r>
    </w:p>
    <w:p w14:paraId="5BA6E0D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There’s a legend that there’s a mystical, invisible being that holds our loved ones for us in an invisible realm. Maybe when our work is done here we won’t need the power of the Phoenix to bring them back.</w:t>
      </w:r>
    </w:p>
    <w:p w14:paraId="2C0B8C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It spoke of the Stillness……</w:t>
      </w:r>
    </w:p>
    <w:p w14:paraId="5228CDE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What?</w:t>
      </w:r>
    </w:p>
    <w:p w14:paraId="0271322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Nothing……</w:t>
      </w:r>
    </w:p>
    <w:p w14:paraId="4B9CC978" w14:textId="77777777" w:rsidR="003361E2" w:rsidRDefault="00000000">
      <w:pPr>
        <w:pStyle w:val="Heading1"/>
        <w:rPr>
          <w:sz w:val="48"/>
          <w:szCs w:val="48"/>
        </w:rPr>
      </w:pPr>
      <w:bookmarkStart w:id="469" w:name="_Toc189930271"/>
      <w:r>
        <w:rPr>
          <w:sz w:val="48"/>
          <w:szCs w:val="48"/>
        </w:rPr>
        <w:lastRenderedPageBreak/>
        <w:t>Leonidas Sword</w:t>
      </w:r>
      <w:bookmarkEnd w:id="469"/>
    </w:p>
    <w:p w14:paraId="58E9E4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party arrives at Leonidas’ grave his sword is missing.)</w:t>
      </w:r>
    </w:p>
    <w:p w14:paraId="1FE64C0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could have sworn the sword was here when we came.</w:t>
      </w:r>
    </w:p>
    <w:p w14:paraId="6100A9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stolen.</w:t>
      </w:r>
    </w:p>
    <w:p w14:paraId="71603E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a petty thief, stealing a sword used for righteous causes.</w:t>
      </w:r>
    </w:p>
    <w:p w14:paraId="1454AFE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think it was stolen by a human. See the tracks.</w:t>
      </w:r>
    </w:p>
    <w:p w14:paraId="0FED34D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Using my totally cool tracking sensors I’m like, able to see their footprints.. I'm going to highlight them as us guys go. You can take me shopping later as thanks. That would be awesome.</w:t>
      </w:r>
    </w:p>
    <w:p w14:paraId="1A11FD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We have ourselves a ghost.</w:t>
      </w:r>
    </w:p>
    <w:p w14:paraId="09A4135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monster must’ve flown.</w:t>
      </w:r>
    </w:p>
    <w:p w14:paraId="7686F2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shall have the pleasure of beating him with my bare hands.</w:t>
      </w:r>
    </w:p>
    <w:p w14:paraId="3210440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shall teach that monster the virtues of not stealing.</w:t>
      </w:r>
    </w:p>
    <w:p w14:paraId="350E8BF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don’t think that monsters are going to listen to you.</w:t>
      </w:r>
    </w:p>
    <w:p w14:paraId="0A1D8C1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a drone appears before them and displays a holographic message.)</w:t>
      </w:r>
    </w:p>
    <w:p w14:paraId="2A94B2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Note: Eduardus, meet me on the mountain. We have a coin to flip.</w:t>
      </w:r>
    </w:p>
    <w:p w14:paraId="259CA89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think that monster knows how to write.</w:t>
      </w:r>
    </w:p>
    <w:p w14:paraId="05FC3F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That monsters my brother, Sabini. He must have learned about our little quest. He wants in on the fun too. That mountain is West of Tonsorem. We can reach there by dropship. Until then, you’ll just have to fight by hand Leonidas.</w:t>
      </w:r>
    </w:p>
    <w:p w14:paraId="392AAB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It’s like declawing a lion. Please return my sword.</w:t>
      </w:r>
    </w:p>
    <w:p w14:paraId="35099E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Caeser it’s up to you now. If you want to go directly to Corydon Deus speak to me in the dropship and I’ll tell you my plan. Otherwise, off we go, there’s Fabricus to capture and my brother to find.</w:t>
      </w:r>
    </w:p>
    <w:p w14:paraId="4D056435" w14:textId="77777777" w:rsidR="003361E2" w:rsidRDefault="00000000">
      <w:pPr>
        <w:pStyle w:val="Heading2"/>
      </w:pPr>
      <w:bookmarkStart w:id="470" w:name="_Toc189930272"/>
      <w:r>
        <w:t>Mt. Kohl</w:t>
      </w:r>
      <w:bookmarkEnd w:id="470"/>
    </w:p>
    <w:p w14:paraId="62E232D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(At the base of Mount Kohl)</w:t>
      </w:r>
    </w:p>
    <w:p w14:paraId="1AC68B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Did I tell you my brother Sabini is a kung fu master.</w:t>
      </w:r>
    </w:p>
    <w:p w14:paraId="4DD8E1DA"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rPr>
        <w:lastRenderedPageBreak/>
        <w:t xml:space="preserve">Terrae: Wannabe kung fu master. He’ll never be as great as master </w:t>
      </w:r>
      <w:r>
        <w:rPr>
          <w:rFonts w:ascii="Times New Roman" w:eastAsia="Times New Roman" w:hAnsi="Times New Roman" w:cs="Times New Roman"/>
          <w:color w:val="202124"/>
          <w:highlight w:val="white"/>
        </w:rPr>
        <w:t>Mas Oyama.</w:t>
      </w:r>
    </w:p>
    <w:p w14:paraId="145D4C9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How do you become King and him a kung fu master?</w:t>
      </w:r>
    </w:p>
    <w:p w14:paraId="5A5072B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Eduardus: Sabini read too many Bruce Lee books as a child. So he left home at a young age hoping to live as an aesthetic, studying the arts of kung fu.</w:t>
      </w:r>
    </w:p>
    <w:p w14:paraId="5B4D5D8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Bruce Lee?</w:t>
      </w:r>
    </w:p>
    <w:p w14:paraId="4209BA5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ascii="Times New Roman" w:eastAsia="Times New Roman" w:hAnsi="Times New Roman" w:cs="Times New Roman"/>
        </w:rPr>
        <w:t>Leonidas</w:t>
      </w:r>
      <w:r>
        <w:rPr>
          <w:rFonts w:ascii="Times New Roman" w:eastAsia="Times New Roman" w:hAnsi="Times New Roman" w:cs="Times New Roman"/>
          <w:color w:val="000000"/>
        </w:rPr>
        <w:t>’ sword.</w:t>
      </w:r>
    </w:p>
    <w:p w14:paraId="0A3F761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reaches the summit of Mt. </w:t>
      </w:r>
      <w:r>
        <w:rPr>
          <w:rFonts w:ascii="Times New Roman" w:eastAsia="Times New Roman" w:hAnsi="Times New Roman" w:cs="Times New Roman"/>
        </w:rPr>
        <w:t>Kohl, a muscular</w:t>
      </w:r>
      <w:r>
        <w:rPr>
          <w:rFonts w:ascii="Times New Roman" w:eastAsia="Times New Roman" w:hAnsi="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I see you got my message. </w:t>
      </w:r>
    </w:p>
    <w:p w14:paraId="33B0A0E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bird comes and sits on his shoulder.)</w:t>
      </w:r>
    </w:p>
    <w:p w14:paraId="1A199D4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Pr>
          <w:rFonts w:ascii="Times New Roman" w:eastAsia="Times New Roman" w:hAnsi="Times New Roman" w:cs="Times New Roman"/>
        </w:rPr>
        <w:t>I will go with</w:t>
      </w:r>
      <w:r>
        <w:rPr>
          <w:rFonts w:ascii="Times New Roman" w:eastAsia="Times New Roman" w:hAnsi="Times New Roman" w:cs="Times New Roman"/>
          <w:color w:val="000000"/>
        </w:rPr>
        <w:t xml:space="preserve"> you. If you </w:t>
      </w:r>
      <w:r>
        <w:rPr>
          <w:rFonts w:ascii="Times New Roman" w:eastAsia="Times New Roman" w:hAnsi="Times New Roman" w:cs="Times New Roman"/>
        </w:rPr>
        <w:t>win, take</w:t>
      </w:r>
      <w:r>
        <w:rPr>
          <w:rFonts w:ascii="Times New Roman" w:eastAsia="Times New Roman" w:hAnsi="Times New Roman" w:cs="Times New Roman"/>
          <w:color w:val="000000"/>
        </w:rPr>
        <w:t xml:space="preserve"> </w:t>
      </w:r>
      <w:r>
        <w:rPr>
          <w:rFonts w:ascii="Times New Roman" w:eastAsia="Times New Roman" w:hAnsi="Times New Roman" w:cs="Times New Roman"/>
        </w:rPr>
        <w:t>Leonidas</w:t>
      </w:r>
      <w:r>
        <w:rPr>
          <w:rFonts w:ascii="Times New Roman" w:eastAsia="Times New Roman" w:hAnsi="Times New Roman" w:cs="Times New Roman"/>
          <w:color w:val="000000"/>
        </w:rPr>
        <w:t>’ sword with you. Are you ready?</w:t>
      </w:r>
    </w:p>
    <w:p w14:paraId="63B4759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Sabini: </w:t>
      </w:r>
      <w:r>
        <w:rPr>
          <w:rFonts w:ascii="Times New Roman" w:eastAsia="Times New Roman" w:hAnsi="Times New Roman" w:cs="Times New Roman"/>
          <w:color w:val="202124"/>
          <w:highlight w:val="white"/>
        </w:rPr>
        <w:t>Hi-yah!</w:t>
      </w:r>
      <w:r>
        <w:rPr>
          <w:rFonts w:ascii="Arial" w:eastAsia="Arial" w:hAnsi="Arial" w:cs="Arial"/>
          <w:b/>
          <w:color w:val="202124"/>
          <w:highlight w:val="white"/>
        </w:rPr>
        <w:t xml:space="preserve"> (</w:t>
      </w:r>
      <w:r>
        <w:rPr>
          <w:rFonts w:ascii="Times New Roman" w:eastAsia="Times New Roman" w:hAnsi="Times New Roman" w:cs="Times New Roman"/>
          <w:color w:val="000000"/>
        </w:rPr>
        <w:t xml:space="preserve">Battle begins.) </w:t>
      </w:r>
    </w:p>
    <w:p w14:paraId="1D0F8A1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no, Sabini: You came all this way only to turn back. Speak to me when you’re ready.</w:t>
      </w:r>
    </w:p>
    <w:p w14:paraId="7831F16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player defeats Sabini,</w:t>
      </w:r>
    </w:p>
    <w:p w14:paraId="2F06836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All my training has been for nothing. I’ve been defeated by my brother; one who does not devote himself to training. I will now live in shame. Here, take the sword.</w:t>
      </w:r>
    </w:p>
    <w:p w14:paraId="27EB42C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14:paraId="076CE57F" w14:textId="77777777" w:rsidR="003361E2" w:rsidRDefault="003361E2">
      <w:pPr>
        <w:rPr>
          <w:rFonts w:ascii="Times New Roman" w:eastAsia="Times New Roman" w:hAnsi="Times New Roman" w:cs="Times New Roman"/>
          <w:color w:val="000000"/>
        </w:rPr>
      </w:pPr>
    </w:p>
    <w:p w14:paraId="77ACE48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player is defeated by Sabini,</w:t>
      </w:r>
    </w:p>
    <w:p w14:paraId="3EC7A2AD"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000000"/>
        </w:rPr>
        <w:t>Sabini:</w:t>
      </w:r>
      <w:r>
        <w:rPr>
          <w:rFonts w:ascii="Times New Roman" w:eastAsia="Times New Roman" w:hAnsi="Times New Roman" w:cs="Times New Roman"/>
          <w:color w:val="202124"/>
          <w:highlight w:val="white"/>
        </w:rPr>
        <w:t xml:space="preserve"> Hi-yah! I’ve defeated you pathetic losers with my superior training in martial arts prowess. Feel the might of Sabini and tremble. I shall go with you. Here, take this sword. I have no use for it. My superior technique is all I need.</w:t>
      </w:r>
    </w:p>
    <w:p w14:paraId="0BB8911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14:paraId="42A36C8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the party is </w:t>
      </w:r>
      <w:r>
        <w:rPr>
          <w:rFonts w:ascii="Times New Roman" w:eastAsia="Times New Roman" w:hAnsi="Times New Roman" w:cs="Times New Roman"/>
        </w:rPr>
        <w:t>leaving, Manticore</w:t>
      </w:r>
      <w:r>
        <w:rPr>
          <w:rFonts w:ascii="Times New Roman" w:eastAsia="Times New Roman" w:hAnsi="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party defeated Sabini,</w:t>
      </w:r>
    </w:p>
    <w:p w14:paraId="5160B4D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14:paraId="060751A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14:paraId="61D39B6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14:paraId="0DFD994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out of nowhere.) </w:t>
      </w:r>
    </w:p>
    <w:p w14:paraId="54EF2BD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party did not defeat Sabini,</w:t>
      </w:r>
    </w:p>
    <w:p w14:paraId="7FA727B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14:paraId="4AABF1E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14:paraId="416BCA9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14:paraId="5F48BC8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in front of the party.) </w:t>
      </w:r>
    </w:p>
    <w:p w14:paraId="0474880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(After defeating Manticore, the player receives the Magicia, Manticore.</w:t>
      </w:r>
    </w:p>
    <w:p w14:paraId="112168BE" w14:textId="77777777" w:rsidR="003361E2" w:rsidRDefault="00000000">
      <w:pPr>
        <w:pStyle w:val="Heading1"/>
      </w:pPr>
      <w:bookmarkStart w:id="471" w:name="_Toc189930273"/>
      <w:r>
        <w:t>---Areas Opened Up By Dropship---</w:t>
      </w:r>
      <w:bookmarkEnd w:id="471"/>
    </w:p>
    <w:p w14:paraId="49BC05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14:paraId="4D20A755" w14:textId="77777777" w:rsidR="003361E2" w:rsidRDefault="00000000">
      <w:pPr>
        <w:pStyle w:val="Heading2"/>
      </w:pPr>
      <w:bookmarkStart w:id="472" w:name="_Toc189930274"/>
      <w:r>
        <w:t>Drunken Felnis</w:t>
      </w:r>
      <w:bookmarkEnd w:id="472"/>
    </w:p>
    <w:p w14:paraId="78C042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w:t>
      </w:r>
      <w:r>
        <w:rPr>
          <w:rFonts w:ascii="Times New Roman" w:eastAsia="Times New Roman" w:hAnsi="Times New Roman" w:cs="Times New Roman"/>
        </w:rPr>
        <w:lastRenderedPageBreak/>
        <w:t>realize there were so many handsome men in this world. So what are you gonna do? Did you bring your monsters?</w:t>
      </w:r>
    </w:p>
    <w:p w14:paraId="084206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yes or no,</w:t>
      </w:r>
    </w:p>
    <w:p w14:paraId="680277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a whistle.)</w:t>
      </w:r>
    </w:p>
    <w:p w14:paraId="1034CA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talks to Gregorios again without any monsters,</w:t>
      </w:r>
    </w:p>
    <w:p w14:paraId="543FA8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Gregorios: What are you hitting on me? You don’t have any monsters so why are you talking to me?</w:t>
      </w:r>
    </w:p>
    <w:p w14:paraId="292E549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talks to Gregorius again with some monsters,</w:t>
      </w:r>
    </w:p>
    <w:p w14:paraId="7170E9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Gregorius: Register your monsters and set up your party. Let’s get ready to rumble, boyz!</w:t>
      </w:r>
    </w:p>
    <w:p w14:paraId="13AD0FAE" w14:textId="77777777" w:rsidR="003361E2" w:rsidRDefault="00000000">
      <w:pPr>
        <w:pStyle w:val="Heading2"/>
      </w:pPr>
      <w:bookmarkStart w:id="473" w:name="_Toc189930275"/>
      <w:r>
        <w:t>Drunken Felnis NPCs</w:t>
      </w:r>
      <w:bookmarkEnd w:id="473"/>
    </w:p>
    <w:p w14:paraId="713F34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Rowdy Patron: What better time pass during the end of the world than gambling all your money on monsters? If I don’t win this match I’ll probably kill everyone in this room and take their money.</w:t>
      </w:r>
    </w:p>
    <w:p w14:paraId="1DABA7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474" w:name="_Toc189930276"/>
      <w:r>
        <w:rPr>
          <w:sz w:val="40"/>
          <w:szCs w:val="40"/>
        </w:rPr>
        <w:t>Heremus After Corydon Deus(Optional)</w:t>
      </w:r>
      <w:bookmarkEnd w:id="474"/>
    </w:p>
    <w:p w14:paraId="2CFBD614" w14:textId="77777777" w:rsidR="003361E2" w:rsidRDefault="00000000">
      <w:pPr>
        <w:pStyle w:val="Heading2"/>
      </w:pPr>
      <w:bookmarkStart w:id="475" w:name="_Toc189930277"/>
      <w:r>
        <w:t>Camp Npcs</w:t>
      </w:r>
      <w:bookmarkEnd w:id="475"/>
    </w:p>
    <w:p w14:paraId="545077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Reditus or Reditt, makes no matter to me, I still need to make money.</w:t>
      </w:r>
    </w:p>
    <w:p w14:paraId="4F8FCFE2" w14:textId="77777777" w:rsidR="003361E2" w:rsidRDefault="003361E2">
      <w:pPr>
        <w:spacing w:after="0"/>
        <w:rPr>
          <w:rFonts w:ascii="Times New Roman" w:eastAsia="Times New Roman" w:hAnsi="Times New Roman" w:cs="Times New Roman"/>
        </w:rPr>
      </w:pPr>
    </w:p>
    <w:p w14:paraId="5B27022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Shopkeeper2: Caeser move on. I can’t justify selling anything to you.</w:t>
      </w:r>
    </w:p>
    <w:p w14:paraId="028B0923" w14:textId="77777777" w:rsidR="003361E2" w:rsidRDefault="003361E2">
      <w:pPr>
        <w:spacing w:after="0"/>
        <w:rPr>
          <w:rFonts w:ascii="Times New Roman" w:eastAsia="Times New Roman" w:hAnsi="Times New Roman" w:cs="Times New Roman"/>
        </w:rPr>
      </w:pPr>
    </w:p>
    <w:p w14:paraId="2AEA2B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Shopkeeper3: I’ll sell you something but I’m charging double.</w:t>
      </w:r>
    </w:p>
    <w:p w14:paraId="7488392A" w14:textId="77777777" w:rsidR="003361E2" w:rsidRDefault="003361E2">
      <w:pPr>
        <w:spacing w:after="0"/>
        <w:rPr>
          <w:rFonts w:ascii="Times New Roman" w:eastAsia="Times New Roman" w:hAnsi="Times New Roman" w:cs="Times New Roman"/>
        </w:rPr>
      </w:pPr>
    </w:p>
    <w:p w14:paraId="2905F7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Lonely Woman: This tower goes so high now. I can see into the distance. I see Reditus towns and roads. I see the fire coming from heaven consuming all that stands in its way except us. It’s such a great time to be Reditt.</w:t>
      </w:r>
    </w:p>
    <w:p w14:paraId="6501EF69"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Herdsman</w:t>
      </w:r>
    </w:p>
    <w:p w14:paraId="164A76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Rediit Herdsman:  So you became a Reditus, huh Caeser? You joined the very people that persecuted us for so many years. I should </w:t>
      </w:r>
      <w:r>
        <w:rPr>
          <w:rFonts w:ascii="Times New Roman" w:eastAsia="Times New Roman" w:hAnsi="Times New Roman" w:cs="Times New Roman"/>
        </w:rPr>
        <w:t>have never</w:t>
      </w:r>
      <w:r>
        <w:rPr>
          <w:rFonts w:ascii="Times New Roman" w:eastAsia="Times New Roman" w:hAnsi="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ascii="Times New Roman" w:eastAsia="Times New Roman" w:hAnsi="Times New Roman" w:cs="Times New Roman"/>
        </w:rPr>
      </w:pPr>
    </w:p>
    <w:p w14:paraId="67E969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Young Married Couple</w:t>
      </w:r>
    </w:p>
    <w:p w14:paraId="08C4A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ascii="Times New Roman" w:eastAsia="Times New Roman" w:hAnsi="Times New Roman" w:cs="Times New Roman"/>
        </w:rPr>
      </w:pPr>
    </w:p>
    <w:p w14:paraId="4C7F6F63"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Young married husband: And why are you in my tent? Don’t even look at my </w:t>
      </w:r>
      <w:r>
        <w:rPr>
          <w:rFonts w:ascii="Times New Roman" w:eastAsia="Times New Roman" w:hAnsi="Times New Roman" w:cs="Times New Roman"/>
        </w:rPr>
        <w:t>wife, you</w:t>
      </w:r>
      <w:r>
        <w:rPr>
          <w:rFonts w:ascii="Times New Roman" w:eastAsia="Times New Roman" w:hAnsi="Times New Roman" w:cs="Times New Roman"/>
          <w:color w:val="000000"/>
        </w:rPr>
        <w:t xml:space="preserve"> piece of filth.</w:t>
      </w:r>
    </w:p>
    <w:p w14:paraId="4FE0FFCE" w14:textId="77777777" w:rsidR="003361E2" w:rsidRDefault="003361E2">
      <w:pPr>
        <w:spacing w:after="0"/>
        <w:rPr>
          <w:rFonts w:ascii="Times New Roman" w:eastAsia="Times New Roman" w:hAnsi="Times New Roman" w:cs="Times New Roman"/>
          <w:color w:val="000000"/>
        </w:rPr>
      </w:pPr>
    </w:p>
    <w:p w14:paraId="05C26F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14:paraId="0F434AFE"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Family with Lots of Kids</w:t>
      </w:r>
    </w:p>
    <w:p w14:paraId="23A0B1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If I give birth to another child I’ll name him Augustus. If I give birth to a turd, I’ll name him Caeser.  </w:t>
      </w:r>
    </w:p>
    <w:p w14:paraId="66C6D41E" w14:textId="77777777" w:rsidR="003361E2" w:rsidRDefault="003361E2">
      <w:pPr>
        <w:spacing w:after="0"/>
        <w:rPr>
          <w:rFonts w:ascii="Times New Roman" w:eastAsia="Times New Roman" w:hAnsi="Times New Roman" w:cs="Times New Roman"/>
          <w:color w:val="000000"/>
        </w:rPr>
      </w:pPr>
    </w:p>
    <w:p w14:paraId="74C4617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ascii="Times New Roman" w:eastAsia="Times New Roman" w:hAnsi="Times New Roman" w:cs="Times New Roman"/>
        </w:rPr>
      </w:pPr>
    </w:p>
    <w:p w14:paraId="01CFF5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Young Child: Daddy! The creepy Reditus is looking at me. </w:t>
      </w:r>
    </w:p>
    <w:p w14:paraId="22084FF0" w14:textId="77777777" w:rsidR="003361E2" w:rsidRDefault="003361E2">
      <w:pPr>
        <w:spacing w:after="0"/>
        <w:rPr>
          <w:rFonts w:ascii="Times New Roman" w:eastAsia="Times New Roman" w:hAnsi="Times New Roman" w:cs="Times New Roman"/>
          <w:color w:val="000000"/>
        </w:rPr>
      </w:pPr>
    </w:p>
    <w:p w14:paraId="33EF7A2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Girl: I heard all Reditus </w:t>
      </w:r>
      <w:r>
        <w:rPr>
          <w:rFonts w:ascii="Times New Roman" w:eastAsia="Times New Roman" w:hAnsi="Times New Roman" w:cs="Times New Roman"/>
        </w:rPr>
        <w:t xml:space="preserve">eat </w:t>
      </w:r>
      <w:r>
        <w:rPr>
          <w:rFonts w:ascii="Times New Roman" w:eastAsia="Times New Roman" w:hAnsi="Times New Roman" w:cs="Times New Roman"/>
          <w:color w:val="000000"/>
        </w:rPr>
        <w:t>shit. I left some in a pile outside my tent for you.</w:t>
      </w:r>
    </w:p>
    <w:p w14:paraId="052D7A4B" w14:textId="77777777" w:rsidR="003361E2" w:rsidRDefault="003361E2">
      <w:pPr>
        <w:spacing w:after="0"/>
        <w:rPr>
          <w:rFonts w:ascii="Times New Roman" w:eastAsia="Times New Roman" w:hAnsi="Times New Roman" w:cs="Times New Roman"/>
          <w:color w:val="000000"/>
        </w:rPr>
      </w:pPr>
    </w:p>
    <w:p w14:paraId="3CB9401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ascii="Times New Roman" w:eastAsia="Times New Roman" w:hAnsi="Times New Roman" w:cs="Times New Roman"/>
          <w:color w:val="000000"/>
        </w:rPr>
      </w:pPr>
    </w:p>
    <w:p w14:paraId="1AF30AF5"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Badshot Girl: I’ve been working on my shooting skills. I’m pretty much sure I could hit a Reditus scum bag like you from 200 meters away.</w:t>
      </w:r>
    </w:p>
    <w:p w14:paraId="78F81A1D" w14:textId="77777777" w:rsidR="003361E2" w:rsidRDefault="003361E2">
      <w:pPr>
        <w:spacing w:after="0"/>
        <w:rPr>
          <w:rFonts w:ascii="Times New Roman" w:eastAsia="Times New Roman" w:hAnsi="Times New Roman" w:cs="Times New Roman"/>
          <w:color w:val="000000"/>
        </w:rPr>
      </w:pPr>
    </w:p>
    <w:p w14:paraId="610EC4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Kids Fighting</w:t>
      </w:r>
    </w:p>
    <w:p w14:paraId="626796E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ascii="Times New Roman" w:eastAsia="Times New Roman" w:hAnsi="Times New Roman" w:cs="Times New Roman"/>
          <w:color w:val="000000"/>
        </w:rPr>
      </w:pPr>
    </w:p>
    <w:p w14:paraId="337767D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 Hey Caeser, if you don’t stop being a Reditus now, when you leave camp, I’m gonna bang your mom.</w:t>
      </w:r>
    </w:p>
    <w:p w14:paraId="06D7CC5F" w14:textId="77777777" w:rsidR="003361E2" w:rsidRDefault="003361E2">
      <w:pPr>
        <w:spacing w:after="0"/>
        <w:rPr>
          <w:rFonts w:ascii="Times New Roman" w:eastAsia="Times New Roman" w:hAnsi="Times New Roman" w:cs="Times New Roman"/>
          <w:color w:val="000000"/>
        </w:rPr>
      </w:pPr>
    </w:p>
    <w:p w14:paraId="1FC8188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Tommy: You know what’s so cool about my mom and Socrates marrying? I have a really hot </w:t>
      </w:r>
      <w:r>
        <w:rPr>
          <w:rFonts w:ascii="Times New Roman" w:eastAsia="Times New Roman" w:hAnsi="Times New Roman" w:cs="Times New Roman"/>
        </w:rPr>
        <w:t>step sister</w:t>
      </w:r>
      <w:r>
        <w:rPr>
          <w:rFonts w:ascii="Times New Roman" w:eastAsia="Times New Roman" w:hAnsi="Times New Roman" w:cs="Times New Roman"/>
          <w:color w:val="000000"/>
        </w:rPr>
        <w:t xml:space="preserve"> now.</w:t>
      </w:r>
    </w:p>
    <w:p w14:paraId="5A60C4FC" w14:textId="77777777" w:rsidR="003361E2" w:rsidRDefault="003361E2">
      <w:pPr>
        <w:spacing w:after="0"/>
        <w:rPr>
          <w:rFonts w:ascii="Times New Roman" w:eastAsia="Times New Roman" w:hAnsi="Times New Roman" w:cs="Times New Roman"/>
          <w:color w:val="000000"/>
        </w:rPr>
      </w:pPr>
    </w:p>
    <w:p w14:paraId="4D71D342"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Billy's Sister: Tommy keeps looking at me. I wonder if there’s a Rediit mandate against what I know he’s thinking.</w:t>
      </w:r>
    </w:p>
    <w:p w14:paraId="22C27168" w14:textId="77777777" w:rsidR="003361E2" w:rsidRDefault="003361E2">
      <w:pPr>
        <w:spacing w:after="0"/>
        <w:rPr>
          <w:rFonts w:ascii="Times New Roman" w:eastAsia="Times New Roman" w:hAnsi="Times New Roman" w:cs="Times New Roman"/>
          <w:color w:val="000000"/>
        </w:rPr>
      </w:pPr>
    </w:p>
    <w:p w14:paraId="188561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ascii="Times New Roman" w:eastAsia="Times New Roman" w:hAnsi="Times New Roman" w:cs="Times New Roman"/>
          <w:color w:val="000000"/>
        </w:rPr>
      </w:pPr>
    </w:p>
    <w:p w14:paraId="71141DB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player helped Old Widow,</w:t>
      </w:r>
    </w:p>
    <w:p w14:paraId="2BC60A52" w14:textId="77777777" w:rsidR="003361E2" w:rsidRDefault="003361E2">
      <w:pPr>
        <w:spacing w:after="0"/>
        <w:rPr>
          <w:rFonts w:ascii="Times New Roman" w:eastAsia="Times New Roman" w:hAnsi="Times New Roman" w:cs="Times New Roman"/>
          <w:color w:val="000000"/>
        </w:rPr>
      </w:pPr>
    </w:p>
    <w:p w14:paraId="6786AED9" w14:textId="77777777" w:rsidR="003361E2" w:rsidRDefault="00000000">
      <w:pPr>
        <w:spacing w:after="0"/>
        <w:rPr>
          <w:rFonts w:ascii="Calibri" w:eastAsia="Calibri" w:hAnsi="Calibri" w:cs="Calibri"/>
          <w:color w:val="000000"/>
        </w:rPr>
      </w:pPr>
      <w:r>
        <w:rPr>
          <w:rFonts w:ascii="Times New Roman" w:eastAsia="Times New Roman" w:hAnsi="Times New Roman" w:cs="Times New Roman"/>
          <w:color w:val="000000"/>
        </w:rPr>
        <w:t>Old Widow: Caeser, I don’t care if you’re Rediits or Reditus. You’ve done a great service for finding what you could about my husband.</w:t>
      </w:r>
    </w:p>
    <w:p w14:paraId="34EEAA7A" w14:textId="77777777" w:rsidR="003361E2" w:rsidRDefault="003361E2">
      <w:pPr>
        <w:spacing w:after="0"/>
        <w:rPr>
          <w:rFonts w:ascii="Times New Roman" w:eastAsia="Times New Roman" w:hAnsi="Times New Roman" w:cs="Times New Roman"/>
        </w:rPr>
      </w:pPr>
    </w:p>
    <w:p w14:paraId="430ED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If player didn’t help Old Widow,</w:t>
      </w:r>
    </w:p>
    <w:p w14:paraId="2B48A21B" w14:textId="77777777" w:rsidR="003361E2" w:rsidRDefault="003361E2">
      <w:pPr>
        <w:spacing w:after="0"/>
        <w:rPr>
          <w:rFonts w:ascii="Times New Roman" w:eastAsia="Times New Roman" w:hAnsi="Times New Roman" w:cs="Times New Roman"/>
        </w:rPr>
      </w:pPr>
    </w:p>
    <w:p w14:paraId="1C7FAD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14:paraId="188FF60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camp guards are after you. If they see you they will engage in combat.</w:t>
      </w:r>
    </w:p>
    <w:p w14:paraId="65DDB9FD" w14:textId="77777777" w:rsidR="003361E2" w:rsidRDefault="003361E2">
      <w:pPr>
        <w:spacing w:after="0"/>
        <w:rPr>
          <w:rFonts w:ascii="Times New Roman" w:eastAsia="Times New Roman" w:hAnsi="Times New Roman" w:cs="Times New Roman"/>
          <w:color w:val="000000"/>
        </w:rPr>
      </w:pPr>
    </w:p>
    <w:p w14:paraId="063504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Hunter Tent</w:t>
      </w:r>
    </w:p>
    <w:p w14:paraId="22207B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I don’t have anything against you Caesar, but I can’t be seen </w:t>
      </w:r>
      <w:r>
        <w:rPr>
          <w:rFonts w:ascii="Times New Roman" w:eastAsia="Times New Roman" w:hAnsi="Times New Roman" w:cs="Times New Roman"/>
        </w:rPr>
        <w:t>talking to you</w:t>
      </w:r>
      <w:r>
        <w:rPr>
          <w:rFonts w:ascii="Times New Roman" w:eastAsia="Times New Roman" w:hAnsi="Times New Roman" w:cs="Times New Roman"/>
          <w:color w:val="000000"/>
        </w:rPr>
        <w:t>. Please leave this tent.</w:t>
      </w:r>
    </w:p>
    <w:p w14:paraId="531BB62B"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Childless Couple</w:t>
      </w:r>
    </w:p>
    <w:p w14:paraId="6928838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Elderly Husband: You’re no child of mine.</w:t>
      </w:r>
    </w:p>
    <w:p w14:paraId="524AF888" w14:textId="77777777" w:rsidR="003361E2" w:rsidRDefault="003361E2">
      <w:pPr>
        <w:spacing w:after="0"/>
        <w:rPr>
          <w:rFonts w:ascii="Times New Roman" w:eastAsia="Times New Roman" w:hAnsi="Times New Roman" w:cs="Times New Roman"/>
          <w:color w:val="000000"/>
        </w:rPr>
      </w:pPr>
    </w:p>
    <w:p w14:paraId="212D6A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ascii="Times New Roman" w:eastAsia="Times New Roman" w:hAnsi="Times New Roman" w:cs="Times New Roman"/>
          <w:color w:val="000000"/>
        </w:rPr>
      </w:pPr>
    </w:p>
    <w:p w14:paraId="3925A6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Desperate man: We no longer have water problems, but I find myself always </w:t>
      </w:r>
      <w:r>
        <w:rPr>
          <w:rFonts w:ascii="Times New Roman" w:eastAsia="Times New Roman" w:hAnsi="Times New Roman" w:cs="Times New Roman"/>
        </w:rPr>
        <w:t>thirsty. I don't</w:t>
      </w:r>
      <w:r>
        <w:rPr>
          <w:rFonts w:ascii="Times New Roman" w:eastAsia="Times New Roman" w:hAnsi="Times New Roman" w:cs="Times New Roman"/>
          <w:color w:val="000000"/>
        </w:rPr>
        <w:t xml:space="preserve"> know why.</w:t>
      </w:r>
    </w:p>
    <w:p w14:paraId="746F32A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Kweh Tent</w:t>
      </w:r>
    </w:p>
    <w:p w14:paraId="68F86A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Kweh butcher:  No Kweh meat for you.</w:t>
      </w:r>
    </w:p>
    <w:p w14:paraId="1D1B4F67" w14:textId="77777777" w:rsidR="003361E2" w:rsidRDefault="003361E2">
      <w:pPr>
        <w:spacing w:after="0"/>
        <w:rPr>
          <w:rFonts w:ascii="Times New Roman" w:eastAsia="Times New Roman" w:hAnsi="Times New Roman" w:cs="Times New Roman"/>
          <w:color w:val="000000"/>
        </w:rPr>
      </w:pPr>
    </w:p>
    <w:p w14:paraId="3BC1E92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Kweh Guard:  Watching Kweh all day long la la la. Smell the Kweh all day long la la la.</w:t>
      </w:r>
    </w:p>
    <w:p w14:paraId="191A42A1" w14:textId="77777777" w:rsidR="003361E2" w:rsidRDefault="003361E2">
      <w:pPr>
        <w:spacing w:after="0"/>
        <w:rPr>
          <w:rFonts w:ascii="Times New Roman" w:eastAsia="Times New Roman" w:hAnsi="Times New Roman" w:cs="Times New Roman"/>
          <w:color w:val="000000"/>
        </w:rPr>
      </w:pPr>
    </w:p>
    <w:p w14:paraId="1F7ADC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Chasing Kweh: It’s been months and I still can’t catch this Kweh.</w:t>
      </w:r>
    </w:p>
    <w:p w14:paraId="476CD52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Chief Hunter Home</w:t>
      </w:r>
    </w:p>
    <w:p w14:paraId="353B47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While your father was gone I figured out how to fix the drones on my own. I modified their settings so that they’ll kill any Reditus they see on the spot. That means get out here Caeser.</w:t>
      </w:r>
    </w:p>
    <w:p w14:paraId="3E3250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2B58E3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HunterWife: My husband was so happy when both of you came back. He can’t believe that you would betray your father and join the Reditus.</w:t>
      </w:r>
    </w:p>
    <w:p w14:paraId="0C14FD6F" w14:textId="77777777" w:rsidR="003361E2" w:rsidRDefault="00000000">
      <w:pPr>
        <w:pStyle w:val="Heading2"/>
      </w:pPr>
      <w:bookmarkStart w:id="476" w:name="_Toc189930278"/>
      <w:r>
        <w:t>Excalibur</w:t>
      </w:r>
      <w:bookmarkEnd w:id="476"/>
    </w:p>
    <w:p w14:paraId="1C4B33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(Goes to his home)</w:t>
      </w:r>
    </w:p>
    <w:p w14:paraId="6AB0BF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Billy de Baal. I have come to reclaim my home. You no longer have authority here. This habitat belongs to humans.</w:t>
      </w:r>
    </w:p>
    <w:p w14:paraId="19A94E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14:paraId="0F48065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(1) Caeser: Indeed, I wish to reclaim my home.</w:t>
      </w:r>
    </w:p>
    <w:p w14:paraId="59282DE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(Battle begins against the super boss Billy de Baal.)</w:t>
      </w:r>
    </w:p>
    <w:p w14:paraId="757662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(2) Caeser: Let me think about that. I’m not sure if I’m ready to confront a demon possessed cat.</w:t>
      </w:r>
    </w:p>
    <w:p w14:paraId="59BE97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player talks to Billy de Baal again,</w:t>
      </w:r>
    </w:p>
    <w:p w14:paraId="7FD3AFF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Billy they Baal: You have come again human to tickle my fancy in combat to the death? </w:t>
      </w:r>
    </w:p>
    <w:p w14:paraId="7711F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(Again options one and two present themselves.)</w:t>
      </w:r>
    </w:p>
    <w:p w14:paraId="07D18D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After defeating Billy de Baal,</w:t>
      </w:r>
    </w:p>
    <w:p w14:paraId="0D3CE7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actually possessed your cat. </w:t>
      </w:r>
      <w:r>
        <w:rPr>
          <w:rFonts w:ascii="Times New Roman" w:eastAsia="Times New Roman" w:hAnsi="Times New Roman" w:cs="Times New Roman"/>
        </w:rPr>
        <w:t>I'm a Fabricius</w:t>
      </w:r>
      <w:r>
        <w:rPr>
          <w:rFonts w:ascii="Times New Roman" w:eastAsia="Times New Roman" w:hAnsi="Times New Roman" w:cs="Times New Roman"/>
          <w:color w:val="000000"/>
        </w:rPr>
        <w:t xml:space="preserve"> who can control different cats. Use my power at your discretion. (Billy de Baal turns into </w:t>
      </w:r>
      <w:r>
        <w:rPr>
          <w:rFonts w:ascii="Times New Roman" w:eastAsia="Times New Roman" w:hAnsi="Times New Roman" w:cs="Times New Roman"/>
        </w:rPr>
        <w:t xml:space="preserve">a </w:t>
      </w:r>
      <w:r>
        <w:rPr>
          <w:rFonts w:ascii="Times New Roman" w:eastAsia="Times New Roman" w:hAnsi="Times New Roman" w:cs="Times New Roman"/>
          <w:color w:val="000000"/>
        </w:rPr>
        <w:t xml:space="preserve">Fabricius, </w:t>
      </w:r>
      <w:r>
        <w:rPr>
          <w:rFonts w:ascii="Times New Roman" w:eastAsia="Times New Roman" w:hAnsi="Times New Roman" w:cs="Times New Roman"/>
        </w:rPr>
        <w:t>Catus</w:t>
      </w:r>
      <w:r>
        <w:rPr>
          <w:rFonts w:ascii="Times New Roman" w:eastAsia="Times New Roman" w:hAnsi="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Billy de Baal: I may not be able to defeat you, but I will shit in the corner every day and make you pick it up. Ha! I will have my revenge.</w:t>
      </w:r>
    </w:p>
    <w:p w14:paraId="0FAAF5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speaks to the Seer)</w:t>
      </w:r>
    </w:p>
    <w:p w14:paraId="2CAB9C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have defeated my cat in battle. He was strong, but I prevailed. He shall no longer have dominion over my home.</w:t>
      </w:r>
    </w:p>
    <w:p w14:paraId="4E94B1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Excellent, now take thy sword from the chest.</w:t>
      </w:r>
    </w:p>
    <w:p w14:paraId="39660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opens the chest but there’s nothing inside.)</w:t>
      </w:r>
    </w:p>
    <w:p w14:paraId="193895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Where’s the sword?</w:t>
      </w:r>
    </w:p>
    <w:p w14:paraId="2AD20C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Oh I forgot to put it back. It’s up on the shelf.</w:t>
      </w:r>
    </w:p>
    <w:p w14:paraId="5742B6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Excalibur)</w:t>
      </w:r>
    </w:p>
    <w:p w14:paraId="355B2B6F" w14:textId="77777777" w:rsidR="003361E2" w:rsidRDefault="00000000">
      <w:pPr>
        <w:pStyle w:val="Heading2"/>
      </w:pPr>
      <w:bookmarkStart w:id="477" w:name="_Toc189930279"/>
      <w:r>
        <w:t>Theresa’s Tent</w:t>
      </w:r>
      <w:bookmarkEnd w:id="477"/>
    </w:p>
    <w:p w14:paraId="059E21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Where is Theresa? Where’s your father?</w:t>
      </w:r>
    </w:p>
    <w:p w14:paraId="1E81E0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Corydon Deus killed them both.</w:t>
      </w:r>
    </w:p>
    <w:p w14:paraId="779049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mother: How can this be so? Where’s my daughter? I want to know now!</w:t>
      </w:r>
    </w:p>
    <w:p w14:paraId="755625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Like I said………</w:t>
      </w:r>
    </w:p>
    <w:p w14:paraId="04E06A7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You’re hiding something. I want the truth now!</w:t>
      </w:r>
    </w:p>
    <w:p w14:paraId="3060F2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It’s true. I was there.</w:t>
      </w:r>
    </w:p>
    <w:p w14:paraId="124CBC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If you like you can check Airloft’s data feed…………..</w:t>
      </w:r>
    </w:p>
    <w:p w14:paraId="24F438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No. no. no. no. no. Just go. I was a fool to send my daughter with you.</w:t>
      </w:r>
    </w:p>
    <w:p w14:paraId="483A98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mother: My Theresa, ohhhhh my poor Theresa. Please come back to me Theresa.  I want to see you one last time.</w:t>
      </w:r>
    </w:p>
    <w:p w14:paraId="0AEFA9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Theresa’s father: Be careful what you say. There’s someone new as high priest ruling in your father's stead. If they hear what you’re saying about Corydon Deus you could be burned.</w:t>
      </w:r>
    </w:p>
    <w:p w14:paraId="3018F2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think that’s possible. I’m much more powerful than you remember.</w:t>
      </w:r>
    </w:p>
    <w:p w14:paraId="481BC1D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478" w:name="_Toc189930280"/>
      <w:r>
        <w:t>Caeser’s home</w:t>
      </w:r>
      <w:bookmarkEnd w:id="478"/>
      <w:r>
        <w:t xml:space="preserve"> </w:t>
      </w:r>
    </w:p>
    <w:p w14:paraId="63A36E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Where’s your father?</w:t>
      </w:r>
    </w:p>
    <w:p w14:paraId="0FE33C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He’s become possessed by Corydon Deus.</w:t>
      </w:r>
    </w:p>
    <w:p w14:paraId="1B8B98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He’s become what?</w:t>
      </w:r>
    </w:p>
    <w:p w14:paraId="556EEED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Father is gone, lost in the infinite void of Corydon Deus, unable to return.</w:t>
      </w:r>
    </w:p>
    <w:p w14:paraId="1BCE5F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Please try to find him. I don’t care if it’s the infinite void; let our love overcome that void.</w:t>
      </w:r>
    </w:p>
    <w:p w14:paraId="57278D0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try mother.</w:t>
      </w:r>
    </w:p>
    <w:p w14:paraId="235A53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I told that stubborn fool he would bring ruin to us all, now see.</w:t>
      </w:r>
    </w:p>
    <w:p w14:paraId="5B4C09E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sorry for failing to bring him back. I only wanted to see him happy, nothing else.</w:t>
      </w:r>
    </w:p>
    <w:p w14:paraId="0F23AC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479" w:name="_Toc189930281"/>
      <w:r>
        <w:t>The Tower of Corydon Deus</w:t>
      </w:r>
      <w:bookmarkEnd w:id="479"/>
      <w:r>
        <w:t xml:space="preserve"> </w:t>
      </w:r>
    </w:p>
    <w:p w14:paraId="50B264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w:t>
      </w:r>
      <w:r>
        <w:rPr>
          <w:rFonts w:ascii="Times New Roman" w:eastAsia="Times New Roman" w:hAnsi="Times New Roman" w:cs="Times New Roman"/>
        </w:rPr>
        <w:lastRenderedPageBreak/>
        <w:t>the tower a luminescent glow that is both ominous and majestic. This force field prevents Caesar from using magic.)</w:t>
      </w:r>
    </w:p>
    <w:p w14:paraId="66D127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(Outside the tower)</w:t>
      </w:r>
    </w:p>
    <w:p w14:paraId="00ECA5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14:paraId="18FF56C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Rediits: O mighty statue, Arise! The infidels are upon us.</w:t>
      </w:r>
    </w:p>
    <w:p w14:paraId="16B147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stone statue becomes animated and attacks the party. Battle begins.)</w:t>
      </w:r>
    </w:p>
    <w:p w14:paraId="2A067B5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Statue: Your magic has given me life. I shall crush you for all to see.</w:t>
      </w:r>
    </w:p>
    <w:p w14:paraId="55B66C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14:paraId="5275A2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Another one bites the dust. That’s how the cookie crumbles.</w:t>
      </w:r>
    </w:p>
    <w:p w14:paraId="05DC6E7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All those Rediits just died. I knew some of those people. Some of them were decent people. Blind people, but decent, and for what? A stone statue?</w:t>
      </w:r>
    </w:p>
    <w:p w14:paraId="7486D9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Magicia descends from the statue. Player receives Golem Magicia.)</w:t>
      </w:r>
    </w:p>
    <w:p w14:paraId="74595A6C" w14:textId="77777777" w:rsidR="003361E2" w:rsidRDefault="00000000">
      <w:pPr>
        <w:pStyle w:val="Heading2"/>
        <w:rPr>
          <w:rFonts w:ascii="Times New Roman" w:eastAsia="Times New Roman" w:hAnsi="Times New Roman" w:cs="Times New Roman"/>
        </w:rPr>
      </w:pPr>
      <w:bookmarkStart w:id="480" w:name="_Toc189930282"/>
      <w:r>
        <w:rPr>
          <w:rFonts w:ascii="Times New Roman" w:eastAsia="Times New Roman" w:hAnsi="Times New Roman" w:cs="Times New Roman"/>
        </w:rPr>
        <w:t>Boremaug</w:t>
      </w:r>
      <w:bookmarkEnd w:id="480"/>
    </w:p>
    <w:p w14:paraId="22EED141"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The player can now fight a giant boar named Boar Maug when trying to pick another desert rose.)</w:t>
      </w:r>
    </w:p>
    <w:p w14:paraId="3EDE73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Here it comes.</w:t>
      </w:r>
    </w:p>
    <w:p w14:paraId="76FCC54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481" w:name="_Toc189930283"/>
      <w:r>
        <w:rPr>
          <w:rFonts w:ascii="Times New Roman" w:eastAsia="Times New Roman" w:hAnsi="Times New Roman" w:cs="Times New Roman"/>
        </w:rPr>
        <w:t>Cannibal Rediit</w:t>
      </w:r>
      <w:bookmarkEnd w:id="481"/>
    </w:p>
    <w:p w14:paraId="13A503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14:paraId="3C8C2D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14:paraId="68AC979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(Killer Mix is a giant dog that is a mix between a Bulldog and a Shih Tzu)</w:t>
      </w:r>
    </w:p>
    <w:p w14:paraId="404164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 against Killer Mix,</w:t>
      </w:r>
    </w:p>
    <w:p w14:paraId="27BBAB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You have taken advantage of the weak and helpless; therefore, I sentence you to death, evil woman.</w:t>
      </w:r>
    </w:p>
    <w:p w14:paraId="65BB8A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the woman’s head and her dogs begin feeding on her body.)</w:t>
      </w:r>
    </w:p>
    <w:p w14:paraId="66B885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Hey Caeser, didn’t that Killer Mix look like a mix between a Bulldog and a Shih Tzu.</w:t>
      </w:r>
    </w:p>
    <w:p w14:paraId="4FD621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know we were never allowed to have dogs in camp.</w:t>
      </w:r>
    </w:p>
    <w:p w14:paraId="64E0CD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did. Maybe we should call it a Bullshit breed.</w:t>
      </w:r>
    </w:p>
    <w:p w14:paraId="1F3B74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482" w:name="_Toc189930284"/>
      <w:r>
        <w:rPr>
          <w:rFonts w:ascii="Times New Roman" w:eastAsia="Times New Roman" w:hAnsi="Times New Roman" w:cs="Times New Roman"/>
        </w:rPr>
        <w:t>The Security Protocol Defense Bot</w:t>
      </w:r>
      <w:bookmarkEnd w:id="482"/>
    </w:p>
    <w:p w14:paraId="7F81D8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483" w:name="_Toc189930285"/>
      <w:r>
        <w:rPr>
          <w:sz w:val="44"/>
          <w:szCs w:val="44"/>
        </w:rPr>
        <w:t>Hunt For The Fabricius</w:t>
      </w:r>
      <w:bookmarkEnd w:id="483"/>
    </w:p>
    <w:p w14:paraId="762444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484" w:name="_Toc189930286"/>
      <w:r>
        <w:t>Jormungandr</w:t>
      </w:r>
      <w:bookmarkEnd w:id="484"/>
    </w:p>
    <w:p w14:paraId="4E5D9955" w14:textId="77777777" w:rsidR="003361E2" w:rsidRDefault="00000000">
      <w:pPr>
        <w:pStyle w:val="Heading3"/>
        <w:ind w:firstLine="720"/>
      </w:pPr>
      <w:bookmarkStart w:id="485" w:name="_Toc189930287"/>
      <w:r>
        <w:t>Quest Npcs</w:t>
      </w:r>
      <w:bookmarkEnd w:id="485"/>
    </w:p>
    <w:p w14:paraId="77D02C3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14:paraId="083E22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Man Standing by a well: Why are there snake scales in my water? </w:t>
      </w:r>
    </w:p>
    <w:p w14:paraId="52C29DA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486" w:name="_Toc189930288"/>
      <w:r>
        <w:rPr>
          <w:rFonts w:ascii="Times New Roman" w:eastAsia="Times New Roman" w:hAnsi="Times New Roman" w:cs="Times New Roman"/>
        </w:rPr>
        <w:lastRenderedPageBreak/>
        <w:t xml:space="preserve">Finding </w:t>
      </w:r>
      <w:r>
        <w:t>Jormungandr</w:t>
      </w:r>
      <w:bookmarkEnd w:id="486"/>
    </w:p>
    <w:p w14:paraId="628B55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President: 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0D708BE3"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Please change your mind. Everytime I drink this water it feels like I’m licking a frog. Not like I lick frogs or ever have, even on a dare, hmm…anyways.</w:t>
      </w:r>
    </w:p>
    <w:p w14:paraId="31B331C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(Jormngandr is a giant serpent.) </w:t>
      </w:r>
    </w:p>
    <w:p w14:paraId="24EF12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comes to a large repository of water. The water ripples and a serpent slowly rises from the water. </w:t>
      </w:r>
    </w:p>
    <w:p w14:paraId="02AAF8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Jormngandr: Terrae it’s been a long time, child of Maduin. You have grown more graceful with age. Your time with the humans has treated you well.</w:t>
      </w:r>
    </w:p>
    <w:p w14:paraId="740513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Happy to see you Jormngandr. Please grant us your power so we may defeat Corydon Deus. </w:t>
      </w:r>
    </w:p>
    <w:p w14:paraId="01DCC5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Jormngandr: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 (The full form of Jormngandr rises from the water. Battle begins.)</w:t>
      </w:r>
    </w:p>
    <w:p w14:paraId="1550EAC9" w14:textId="77777777" w:rsidR="003361E2" w:rsidRDefault="00000000">
      <w:pPr>
        <w:numPr>
          <w:ilvl w:val="0"/>
          <w:numId w:val="2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Jormngandr: You’ve come all this way for nothing? That’s quite odd.</w:t>
      </w:r>
    </w:p>
    <w:p w14:paraId="5C4BCD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w:t>
      </w:r>
    </w:p>
    <w:p w14:paraId="6312CA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the Magicius Jormngandr.)</w:t>
      </w:r>
    </w:p>
    <w:p w14:paraId="62DFDBF9" w14:textId="77777777" w:rsidR="003361E2" w:rsidRDefault="00000000">
      <w:pPr>
        <w:pStyle w:val="Heading2"/>
      </w:pPr>
      <w:bookmarkStart w:id="487" w:name="_Toc189930289"/>
      <w:r>
        <w:t>Cthulhu</w:t>
      </w:r>
      <w:bookmarkEnd w:id="487"/>
    </w:p>
    <w:p w14:paraId="4106D6D1" w14:textId="77777777" w:rsidR="003361E2" w:rsidRDefault="00000000">
      <w:pPr>
        <w:pStyle w:val="Heading3"/>
        <w:ind w:firstLine="720"/>
      </w:pPr>
      <w:bookmarkStart w:id="488" w:name="_Toc189930290"/>
      <w:r>
        <w:t>Dead Man’s Cove</w:t>
      </w:r>
      <w:bookmarkEnd w:id="488"/>
    </w:p>
    <w:p w14:paraId="3E6BF75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Arrhhh….. The blood red ocean be mighty bad for a pira….thief. With the lack of sea traffic dere’s no booty to plunder you see. It’s happening again. The world </w:t>
      </w:r>
      <w:r>
        <w:rPr>
          <w:rFonts w:ascii="Times New Roman" w:eastAsia="Times New Roman" w:hAnsi="Times New Roman" w:cs="Times New Roman"/>
        </w:rPr>
        <w:lastRenderedPageBreak/>
        <w:t>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You do this for me Jester and I’ll give me daughter as your wife and make you Prince of thieves.</w:t>
      </w:r>
    </w:p>
    <w:p w14:paraId="2BB449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Prince of thieves…… I like the sound. How much booty does this entail?</w:t>
      </w:r>
    </w:p>
    <w:p w14:paraId="3E749D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Me daughter is quite the buxom lass me matey.</w:t>
      </w:r>
    </w:p>
    <w:p w14:paraId="1ACBF8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I’m not speaking of that booty. How much loot will I get?</w:t>
      </w:r>
    </w:p>
    <w:p w14:paraId="1E0319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After I pass everything is yours.</w:t>
      </w:r>
    </w:p>
    <w:p w14:paraId="77F8A2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Alright, I’ll do it.</w:t>
      </w:r>
    </w:p>
    <w:p w14:paraId="186F6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ascii="Times New Roman" w:eastAsia="Times New Roman" w:hAnsi="Times New Roman" w:cs="Times New Roman"/>
          <w:color w:val="000000"/>
        </w:rPr>
      </w:pPr>
      <w:r>
        <w:rPr>
          <w:rFonts w:ascii="Times New Roman" w:eastAsia="Times New Roman" w:hAnsi="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Mr.Blunderbuss: Alright matey, just tell me when you’re ready.</w:t>
      </w:r>
    </w:p>
    <w:p w14:paraId="14FC34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489" w:name="_Toc189930291"/>
      <w:r>
        <w:t>Cthulhu’s Dreamworld</w:t>
      </w:r>
      <w:bookmarkEnd w:id="489"/>
    </w:p>
    <w:p w14:paraId="23EB13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Ahh that voice. It keeps ringing in my head. Make it stop! Make it stop!</w:t>
      </w:r>
    </w:p>
    <w:p w14:paraId="73FADF2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hurry before he goes mad.</w:t>
      </w:r>
    </w:p>
    <w:p w14:paraId="7A4F31C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also hear that voice too. My head hurts.</w:t>
      </w:r>
    </w:p>
    <w:p w14:paraId="4B36A1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Let’s hurry before we all die from madness.</w:t>
      </w:r>
    </w:p>
    <w:p w14:paraId="09EBDE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490" w:name="_Toc189930292"/>
      <w:r>
        <w:t>Illusion of Theresa</w:t>
      </w:r>
      <w:bookmarkEnd w:id="490"/>
    </w:p>
    <w:p w14:paraId="2E69DE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It’s your fault I died Caeser.  You didn’t protect me from your father.  I should have never married you. If I hadn’t I’d still be alive. My mother and father never got to say goodbye.</w:t>
      </w:r>
    </w:p>
    <w:p w14:paraId="2E8423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 sorry my love. I should’ve never left you there. I was just so weak. I never knew such a power existed on Gaia. I should have never brought you with me. I was naïve in regards to my father’s intentions. I had no idea. I’m so sorry. Please.. Forgive me.</w:t>
      </w:r>
    </w:p>
    <w:p w14:paraId="1E4722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falls to his knees and begins weeping) </w:t>
      </w:r>
    </w:p>
    <w:p w14:paraId="2A0B690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Please Theresa……</w:t>
      </w:r>
    </w:p>
    <w:p w14:paraId="12C8DAE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It’s all your fault……mwhahahahaha</w:t>
      </w:r>
    </w:p>
    <w:p w14:paraId="3E82B3F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slowly turns into the Cthulhu. Then he disappears.)</w:t>
      </w:r>
    </w:p>
    <w:p w14:paraId="373E37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appears once again in the shape and form of Augustus.)</w:t>
      </w:r>
    </w:p>
    <w:p w14:paraId="66CAB7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14:paraId="0A005E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Augustus: That’s so kind of you. You can’t save me the same way you couldn’t save your beloved Theresa. </w:t>
      </w:r>
    </w:p>
    <w:p w14:paraId="1D5351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Shut up!</w:t>
      </w:r>
    </w:p>
    <w:p w14:paraId="205ED5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Shut up! I wish I was never your son! I will kill you now!</w:t>
      </w:r>
    </w:p>
    <w:p w14:paraId="2451090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pulls out his sword and strikes at the illusion of Augustus. The illusion of Augustus vanishes.)</w:t>
      </w:r>
    </w:p>
    <w:p w14:paraId="53D55A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491" w:name="_Toc189930293"/>
      <w:r>
        <w:t>Illusion of Neo’s Wife(In Party?)</w:t>
      </w:r>
      <w:bookmarkEnd w:id="491"/>
    </w:p>
    <w:p w14:paraId="13E0B4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 PO! PO!</w:t>
      </w:r>
    </w:p>
    <w:p w14:paraId="2E7F98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 PO!</w:t>
      </w:r>
    </w:p>
    <w:p w14:paraId="700A4F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 PO!!</w:t>
      </w:r>
    </w:p>
    <w:p w14:paraId="56A900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w:t>
      </w:r>
    </w:p>
    <w:p w14:paraId="2C8055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w:t>
      </w:r>
    </w:p>
    <w:p w14:paraId="52605F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w:t>
      </w:r>
    </w:p>
    <w:p w14:paraId="5631A7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w:t>
      </w:r>
    </w:p>
    <w:p w14:paraId="49EA667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spins around and faints) </w:t>
      </w:r>
    </w:p>
    <w:p w14:paraId="406ACF9B" w14:textId="77777777" w:rsidR="003361E2" w:rsidRDefault="00000000">
      <w:pPr>
        <w:pStyle w:val="Heading3"/>
        <w:ind w:firstLine="720"/>
      </w:pPr>
      <w:bookmarkStart w:id="492" w:name="_Toc189930294"/>
      <w:r>
        <w:t>Illusion of the Sabini (In Party?)</w:t>
      </w:r>
      <w:bookmarkEnd w:id="492"/>
      <w:r>
        <w:t xml:space="preserve"> </w:t>
      </w:r>
    </w:p>
    <w:p w14:paraId="5CAB53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of Sabini is an illusion of himself)</w:t>
      </w:r>
    </w:p>
    <w:p w14:paraId="33A9D9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Sabini: You will never be as great as master.</w:t>
      </w:r>
    </w:p>
    <w:p w14:paraId="1605E3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 traded everything to train and be great as master. I must succeed.</w:t>
      </w:r>
    </w:p>
    <w:p w14:paraId="7B0460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You traded the throne of Tonsorem for nothing. You are a second rate kung fu master. What a waste.</w:t>
      </w:r>
    </w:p>
    <w:p w14:paraId="71F2CF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It’s worth it, it’s worth it, shut up! Shut up! I will kill you, speak no more!</w:t>
      </w:r>
    </w:p>
    <w:p w14:paraId="66A792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Foolish man, always punching in thin air. Your goals and ambition contain the same substance. Hehehe!</w:t>
      </w:r>
    </w:p>
    <w:p w14:paraId="68B978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is visibly frustrated. Eduardus quickly confronts him.) </w:t>
      </w:r>
    </w:p>
    <w:p w14:paraId="2E444A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Thank you Eduardus.  Your words comfort me, but don’t say I’m a greater man than you. You have so much responsibility. All of Tonsorem depends on you. I could not bear such a great burden.</w:t>
      </w:r>
    </w:p>
    <w:p w14:paraId="3EAD13A3" w14:textId="77777777" w:rsidR="003361E2" w:rsidRDefault="00000000">
      <w:pPr>
        <w:pStyle w:val="Heading3"/>
        <w:ind w:firstLine="720"/>
      </w:pPr>
      <w:bookmarkStart w:id="493" w:name="_Toc189930295"/>
      <w:r>
        <w:t>Illusion of Leonidas</w:t>
      </w:r>
      <w:bookmarkEnd w:id="493"/>
    </w:p>
    <w:p w14:paraId="10D734B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Cordydon Deus: Leonidas, your honor is your weakness. You died defending beings that aren’t even human.  They don’t even deserve protection. If you had harnessed their power </w:t>
      </w:r>
      <w:r>
        <w:rPr>
          <w:rFonts w:ascii="Times New Roman" w:eastAsia="Times New Roman" w:hAnsi="Times New Roman" w:cs="Times New Roman"/>
        </w:rPr>
        <w:lastRenderedPageBreak/>
        <w:t xml:space="preserve">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pulls out his sword.)</w:t>
      </w:r>
    </w:p>
    <w:p w14:paraId="096DF3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screams then attempts to strike Corydon Deus, but Corydon Deus vanishes in thin air then Cthulhu appears in his place.)</w:t>
      </w:r>
    </w:p>
    <w:p w14:paraId="017522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disappears.)</w:t>
      </w:r>
    </w:p>
    <w:p w14:paraId="004064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looks at the sketch.)</w:t>
      </w:r>
    </w:p>
    <w:p w14:paraId="46C545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shall place this picture in the pocket closest to my heart. When I feel the darkness creeping into my heart I will take it out and look upon it to remember. May the light of it shine and cast out all the darkness.</w:t>
      </w:r>
    </w:p>
    <w:p w14:paraId="191A901E" w14:textId="77777777" w:rsidR="003361E2" w:rsidRDefault="00000000">
      <w:pPr>
        <w:pStyle w:val="Heading3"/>
        <w:ind w:left="0" w:firstLine="720"/>
      </w:pPr>
      <w:bookmarkStart w:id="494" w:name="_Toc189930296"/>
      <w:r>
        <w:t>Battle against Cthulhu and Reward</w:t>
      </w:r>
      <w:bookmarkEnd w:id="494"/>
    </w:p>
    <w:p w14:paraId="2B1791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finds Cthulhu,</w:t>
      </w:r>
    </w:p>
    <w:p w14:paraId="424473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have found you now Cthulhu. You can no longer deceive with your allusions. I shall open any treasure chest that I find and you can’t stop me.</w:t>
      </w:r>
    </w:p>
    <w:p w14:paraId="571A69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 the player receives Cthulhu Magicia.)</w:t>
      </w:r>
    </w:p>
    <w:p w14:paraId="1C0884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wakes from their slumber to find themselves once again in Pirates Cove.)</w:t>
      </w:r>
    </w:p>
    <w:p w14:paraId="0DCE41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a horrible dream. To live in such a world would be hell.</w:t>
      </w:r>
    </w:p>
    <w:p w14:paraId="3CB423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Leonidas: It was as if I was back in the underworld again.</w:t>
      </w:r>
    </w:p>
    <w:p w14:paraId="65C652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Arrrgh… You brave adventurers be back. Now tell me what you found.</w:t>
      </w:r>
    </w:p>
    <w:p w14:paraId="045292F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Your pirates will be safe now. The Fabricius Cthulhu is now in our possession.</w:t>
      </w:r>
    </w:p>
    <w:p w14:paraId="6EDC53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Then a deal is a deal. Jester you shall take my daughter as your bride.</w:t>
      </w:r>
    </w:p>
    <w:p w14:paraId="158DDC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(Two girls walk into the room: one thin and beautiful with long blonde hair and one with brown hair, fat as a cow.)</w:t>
      </w:r>
    </w:p>
    <w:p w14:paraId="7E504BE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thought you only had one daughter.</w:t>
      </w:r>
    </w:p>
    <w:p w14:paraId="697CA2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Arrgghh….I got two. One whom I love and protect the most. This daughter ye shall marry. Hilda, meet your husband.</w:t>
      </w:r>
    </w:p>
    <w:p w14:paraId="6D5FC6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fat and ugly one steps forward.)</w:t>
      </w:r>
    </w:p>
    <w:p w14:paraId="0E4071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Hold that thought there’s a world to be saving. I’ll be back and then we’ll be married. </w:t>
      </w:r>
    </w:p>
    <w:p w14:paraId="594469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quickly runs out of the room. Party is laughing.)</w:t>
      </w:r>
    </w:p>
    <w:p w14:paraId="3082E804" w14:textId="77777777" w:rsidR="003361E2" w:rsidRDefault="00000000">
      <w:pPr>
        <w:pStyle w:val="Heading2"/>
      </w:pPr>
      <w:bookmarkStart w:id="495" w:name="_Toc189930297"/>
      <w:r>
        <w:t>Jotnar</w:t>
      </w:r>
      <w:bookmarkEnd w:id="495"/>
    </w:p>
    <w:p w14:paraId="290BBC0B" w14:textId="77777777" w:rsidR="003361E2" w:rsidRDefault="00000000">
      <w:pPr>
        <w:pStyle w:val="Heading3"/>
        <w:ind w:firstLine="720"/>
        <w:rPr>
          <w:u w:val="single"/>
        </w:rPr>
      </w:pPr>
      <w:bookmarkStart w:id="496" w:name="_Toc189930298"/>
      <w:r>
        <w:rPr>
          <w:u w:val="single"/>
        </w:rPr>
        <w:t>Camp Yew Npcs</w:t>
      </w:r>
      <w:bookmarkEnd w:id="496"/>
    </w:p>
    <w:p w14:paraId="4239BCA0"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Bullcook 1: When th' men git blootert ah dress up as princess o' th' yew. Ah dance aroond th' fire like' a wild banshee. </w:t>
      </w:r>
    </w:p>
    <w:p w14:paraId="3C061CAB"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You’re ye here tae wirk th' wood tae? Falling logs is mighty wirk. I’ll wash yer bunk in th' bunkhouse fur twa pieces o' gowd?</w:t>
      </w:r>
    </w:p>
    <w:p w14:paraId="51869E18" w14:textId="77777777" w:rsidR="003361E2" w:rsidRDefault="00000000">
      <w:pPr>
        <w:numPr>
          <w:ilvl w:val="0"/>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A mighty giant noo wanders th' woods. Best speak tae Ewan. He wid ken where tae fin' it.</w:t>
      </w:r>
    </w:p>
    <w:p w14:paraId="26BC0A81"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MacGregor: We gathered a stoatin band o' lumberjacks tae huv a go tae rid th' wood o' this giant, bit with one swipe o' his hand brave 'n' mighty men, a'maist yin third o' th' camp died.</w:t>
      </w:r>
    </w:p>
    <w:p w14:paraId="16EBC41E"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Since th' moon turned blood rid th' trees hae turned an awfy color. Th' bark is black 'n' th' leaves are amber color.  </w:t>
      </w:r>
    </w:p>
    <w:p w14:paraId="6DCF70C9"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A lumberjack’s life is tied tae th' life o' th' forest. If th' forest is dying th' hert o' th' lumberjack weighs mighty heavy. Th' gloom o' death th'willies upon us tae.</w:t>
      </w:r>
    </w:p>
    <w:p w14:paraId="4A26D092"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Lumberjack: Th' stoatin giant jotnar’s skin wis as pure tough as mighty steel. Oor ax blows simply glanced aff o' him. He didn’t even wince. If ye seek th' mighty giant, ye wull coupon yer end laddie.</w:t>
      </w:r>
    </w:p>
    <w:p w14:paraId="4E1C4D20"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Camp Wench: Ohhhh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Eduardus: Ahhh a rustic camp wench. Parodies are often made about these beastly beauties. Alas, if only it wasn’t the end of the world I would indulge in taming this beast.</w:t>
      </w:r>
    </w:p>
    <w:p w14:paraId="3C72DD41" w14:textId="77777777" w:rsidR="003361E2" w:rsidRDefault="00000000">
      <w:pPr>
        <w:numPr>
          <w:ilvl w:val="1"/>
          <w:numId w:val="27"/>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497" w:name="_Toc189930299"/>
      <w:r>
        <w:rPr>
          <w:highlight w:val="white"/>
          <w:u w:val="single"/>
        </w:rPr>
        <w:t>Timothy Side Quest</w:t>
      </w:r>
      <w:bookmarkEnd w:id="497"/>
    </w:p>
    <w:p w14:paraId="730734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14:paraId="76745A7F"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I’m sae happy. Ye don’t ken howfur grateful a'm. Please return fleet wi' word o' that laddie.</w:t>
      </w:r>
    </w:p>
    <w:p w14:paraId="42B404A2"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0F2281BD"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Mah tears ur as lairge as th' foremaist spring in th' forest. Please dae something.</w:t>
      </w:r>
    </w:p>
    <w:p w14:paraId="39D7DC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Timothy: Please save me fae this bear. He’s gaen mad fae th' sickness. Th' bears ne'er used tae fash us lik' this. Please save me.</w:t>
      </w:r>
    </w:p>
    <w:p w14:paraId="3D7C27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(Bear turns around and roars. Battle begins against Bearusbus.)</w:t>
      </w:r>
    </w:p>
    <w:p w14:paraId="5F0E11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w:t>
      </w:r>
    </w:p>
    <w:p w14:paraId="39CF79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Timothy: Cheers, ah thought ah wis a goner fur sure. Kin ye please tak' me back tae camp? Th' forest isn’t whit it used tae be.</w:t>
      </w:r>
    </w:p>
    <w:p w14:paraId="677676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McGwonan: Ah timothy you’re alive, sae happy tae see ye. Noo be a guid laddie 'n' git in mah belly. </w:t>
      </w:r>
    </w:p>
    <w:p w14:paraId="46AB1961" w14:textId="77777777" w:rsidR="003361E2" w:rsidRDefault="00000000">
      <w:pPr>
        <w:pStyle w:val="Heading3"/>
        <w:ind w:firstLine="720"/>
        <w:rPr>
          <w:u w:val="single"/>
        </w:rPr>
      </w:pPr>
      <w:bookmarkStart w:id="498" w:name="_Toc189930300"/>
      <w:r>
        <w:rPr>
          <w:u w:val="single"/>
        </w:rPr>
        <w:t>Ewan and The Search for Jotnar</w:t>
      </w:r>
      <w:bookmarkEnd w:id="498"/>
    </w:p>
    <w:p w14:paraId="2CF984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Welcome tae mah camp. We ur th' source o' wood fur th' Reditus. Th' woods hae become under th' sole ownership o' a Fabricius cried Jotnar. Howfur we know his name ye kin ask? Aw the time he swipes 'n' kills mah comrades he screams in a stereotypical </w:t>
      </w:r>
      <w:r>
        <w:rPr>
          <w:rFonts w:ascii="Times New Roman" w:eastAsia="Times New Roman" w:hAnsi="Times New Roman" w:cs="Times New Roman"/>
        </w:rPr>
        <w:lastRenderedPageBreak/>
        <w:t>ogre voice, “Joooohhhtttnnnnaaaarrr! meee Jooohhhhttnnnaaarrrr!” His skin is as pure tough as th' walls o' Ehsran.</w:t>
      </w:r>
    </w:p>
    <w:p w14:paraId="7B6BF2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may have a solution for that. We have the power of magic. This may be the source of his downfall.</w:t>
      </w:r>
    </w:p>
    <w:p w14:paraId="774F53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Th' power o' magic ye say…… i’d loue tae witness that. Tell ye whit. Ah wull accompany ye intae th' forest. Thare kin be some trees blocking oor wey. I’ll cut thaim doon sae we kin bygae thro'.</w:t>
      </w:r>
    </w:p>
    <w:p w14:paraId="3951C6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Thou art service to the Reditus will be rewarded brave soul. </w:t>
      </w:r>
    </w:p>
    <w:p w14:paraId="113F3F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I’ve heard that voice afore ower th' trascender. Ah see i’m in th' service o' king Eduardus. It wull be a buzz m' laird. </w:t>
      </w:r>
    </w:p>
    <w:p w14:paraId="426860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Likewise. A wonderful buzz indeed.</w:t>
      </w:r>
    </w:p>
    <w:p w14:paraId="3946C6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first tree the party encounters,</w:t>
      </w:r>
    </w:p>
    <w:p w14:paraId="6B3A051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14:paraId="2BE27F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Hey, a real man is more than a burly lumberjack. A real man can also be a master of illusion. </w:t>
      </w:r>
    </w:p>
    <w:p w14:paraId="2B4DAE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How come be a master o' illusion whin ye git th' real thing? </w:t>
      </w:r>
    </w:p>
    <w:p w14:paraId="5E349B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flexes his massive muscles.)</w:t>
      </w:r>
    </w:p>
    <w:p w14:paraId="232F92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Mr. Ewan can you teach me how to have massive muscles like you.</w:t>
      </w:r>
    </w:p>
    <w:p w14:paraId="730CB4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Sure thing laddie. I’ll teach you by cutting doon this muckle great tree. It's mah foremaist lesson.</w:t>
      </w:r>
    </w:p>
    <w:p w14:paraId="496E7C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14:paraId="2EAC90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Meeeee Jotnnaaarrr. Humans enter my forest. I sssaaaayyyy nooooo.  Humans will die for trespassing.</w:t>
      </w:r>
    </w:p>
    <w:p w14:paraId="2D2B8F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(Speaking to Minard) Watch this laddie. Hey Jotnar! Come and get some you oversized piece of shit for brains. </w:t>
      </w:r>
    </w:p>
    <w:p w14:paraId="7B26B59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rips off his shirt and takes out his ax.)</w:t>
      </w:r>
    </w:p>
    <w:p w14:paraId="17129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Human funny. Human make Jotnar laugh. Jotnar swat human like fly.</w:t>
      </w:r>
    </w:p>
    <w:p w14:paraId="4039EA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(Jotnar swipes at Ewan, hitting and causing him to fly against a stone. Ewan is knocked out.)</w:t>
      </w:r>
    </w:p>
    <w:p w14:paraId="08DD43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Jotnar, you listen…….</w:t>
      </w:r>
    </w:p>
    <w:p w14:paraId="2B60C4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Magician(Speaking to Caeser) Caeser, I got this. (Now speaking to Jotnar.) Great Almighty Jotnar, I understand your strength is great and you’re like no other. You are a mighty giant. I also believe you are incredibly intelligent. </w:t>
      </w:r>
    </w:p>
    <w:p w14:paraId="3A51BB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Human flatters me, say more, say more.</w:t>
      </w:r>
    </w:p>
    <w:p w14:paraId="6C93D5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And if I can’t I’ll bite off all your heads.</w:t>
      </w:r>
    </w:p>
    <w:p w14:paraId="5318A6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do like my head.</w:t>
      </w:r>
    </w:p>
    <w:p w14:paraId="73C4A1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You have a pretty head. If you were a woman our relationship would be different.</w:t>
      </w:r>
    </w:p>
    <w:p w14:paraId="5984E0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don’t think it matters if he’s a woman or not.</w:t>
      </w:r>
    </w:p>
    <w:p w14:paraId="59A791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Shut up stupid humans. I take test.</w:t>
      </w:r>
    </w:p>
    <w:p w14:paraId="0C7E68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So for my first magic test I shall make Ewan disappear into thin air.</w:t>
      </w:r>
    </w:p>
    <w:p w14:paraId="688955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Impossible!</w:t>
      </w:r>
    </w:p>
    <w:p w14:paraId="779955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14:paraId="507A2D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Watch and observe O mighty Jotnar. Abracadabra! Abracadabree! Abracadabro! </w:t>
      </w:r>
    </w:p>
    <w:p w14:paraId="7A403B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lifts up the cape and Ewan is no longer there, but instead has been replaced by Minard.)</w:t>
      </w:r>
    </w:p>
    <w:p w14:paraId="0D2A3C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I know he’s here. You must’ve moved him behind the stone stupid human.</w:t>
      </w:r>
    </w:p>
    <w:p w14:paraId="28600C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begins searching behind the stone.)</w:t>
      </w:r>
    </w:p>
    <w:p w14:paraId="07BC7F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He must be in the trees.</w:t>
      </w:r>
    </w:p>
    <w:p w14:paraId="65633E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begins knocking over all the trees nearby, getting more and more angry as he goes.)</w:t>
      </w:r>
    </w:p>
    <w:p w14:paraId="2B6E70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What did you do with him foolish human? Impossible. Nobody outsmart Jotnar. You hid him under the stone didn’t you?</w:t>
      </w:r>
    </w:p>
    <w:p w14:paraId="46D195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(Jotnar begins picking up stones and throwing them. After destroying much of the nearby forest Jotnar is tired.)</w:t>
      </w:r>
    </w:p>
    <w:p w14:paraId="7157DF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Jotnar:  Aghhh Jotnar tired. Jotnar give up.  Jotnar has little strength left, but enough strength to try to eat puny humans for tricking Jotnar. </w:t>
      </w:r>
    </w:p>
    <w:p w14:paraId="5336E7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But we had an agreement.</w:t>
      </w:r>
    </w:p>
    <w:p w14:paraId="7C6200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Jotnar: Jotnar tricked by deceiving humans. No agreement. Now die.</w:t>
      </w:r>
    </w:p>
    <w:p w14:paraId="56B670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an ax flies from nowhere and gets stuck in Jotnar’s flesh, blood spurts out.)</w:t>
      </w:r>
    </w:p>
    <w:p w14:paraId="300A56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Wey tae think Gustav. A tired giant’s flesh becomes supple allowing th' blade tae thirl it. Now’s th' best time tae attack!</w:t>
      </w:r>
    </w:p>
    <w:p w14:paraId="17AEF44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defeating Jotnar player receives Jotnar Magicia.)</w:t>
      </w:r>
    </w:p>
    <w:p w14:paraId="2DDEB4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How did you make Ewan disappear?</w:t>
      </w:r>
    </w:p>
    <w:p w14:paraId="53B9584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 true magician never reveals his tricks of the trade. Isn’t that right Minard?</w:t>
      </w:r>
    </w:p>
    <w:p w14:paraId="087D74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A magician bends matter with his mind and conforms the world to his allusions.</w:t>
      </w:r>
    </w:p>
    <w:p w14:paraId="4FFDE0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Ah woke up in some bloody hole. Disoriented, ah woke up, 'n' ah could hear a hail ruckus gaun oan up 'boom that’s howfur ah found my way.</w:t>
      </w:r>
    </w:p>
    <w:p w14:paraId="59A52E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begins laughing)</w:t>
      </w:r>
    </w:p>
    <w:p w14:paraId="30F3CAC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I’ve hud a guid time wi' ye men 'n' lassies. I’d lik' tae continue this adventure 'n' save th' world with ye.</w:t>
      </w:r>
    </w:p>
    <w:p w14:paraId="13B79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would be a pleasure to have you continue your service to the king.</w:t>
      </w:r>
    </w:p>
    <w:p w14:paraId="066E852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Off we go then.</w:t>
      </w:r>
    </w:p>
    <w:p w14:paraId="58F63374" w14:textId="77777777" w:rsidR="003361E2" w:rsidRDefault="00000000">
      <w:pPr>
        <w:pStyle w:val="Heading2"/>
      </w:pPr>
      <w:bookmarkStart w:id="499" w:name="_Toc189930301"/>
      <w:r>
        <w:t>Mare</w:t>
      </w:r>
      <w:bookmarkEnd w:id="499"/>
    </w:p>
    <w:p w14:paraId="7820DBA1" w14:textId="77777777" w:rsidR="003361E2" w:rsidRDefault="00000000">
      <w:pPr>
        <w:pStyle w:val="Heading3"/>
        <w:ind w:firstLine="720"/>
      </w:pPr>
      <w:bookmarkStart w:id="500" w:name="_Toc189930302"/>
      <w:r>
        <w:t>Okay Corral</w:t>
      </w:r>
      <w:bookmarkEnd w:id="500"/>
      <w:r>
        <w:t xml:space="preserve"> </w:t>
      </w:r>
    </w:p>
    <w:p w14:paraId="1F969E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501" w:name="_Toc189930303"/>
      <w:r>
        <w:lastRenderedPageBreak/>
        <w:t>Saloon Cutscene</w:t>
      </w:r>
      <w:bookmarkEnd w:id="501"/>
    </w:p>
    <w:p w14:paraId="7D1C151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is sitting at the bar with Eduardus and Terrae)</w:t>
      </w:r>
    </w:p>
    <w:p w14:paraId="3961AD0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 used to be like that, but not so much anymore as you’ve seen. We lost our unity and purpose. This is why Deus Silentii has allowed this to happen.</w:t>
      </w:r>
    </w:p>
    <w:p w14:paraId="66B480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Maybe Caeser. Maybe…..You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There is King Eduardus the great!</w:t>
      </w:r>
    </w:p>
    <w:p w14:paraId="1E6F37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There he goes again.</w:t>
      </w:r>
    </w:p>
    <w:p w14:paraId="2BB231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sits down. At the table.)</w:t>
      </w:r>
    </w:p>
    <w:p w14:paraId="6E17493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 are the still handsome and dashing general I remember. If you hadn't died, I wonder……</w:t>
      </w:r>
    </w:p>
    <w:p w14:paraId="37FD85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wonder what!?</w:t>
      </w:r>
    </w:p>
    <w:p w14:paraId="13F353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If I would still treat him as an uncle. Don’t worry my Eduardus, you’re still the dashing Playboy I fell in love with.</w:t>
      </w:r>
    </w:p>
    <w:p w14:paraId="78C9C2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You are a lucky man Eduardus.</w:t>
      </w:r>
    </w:p>
    <w:p w14:paraId="6F32DA74" w14:textId="77777777" w:rsidR="003361E2" w:rsidRDefault="00000000">
      <w:pPr>
        <w:pStyle w:val="Heading3"/>
        <w:ind w:left="0" w:firstLine="720"/>
      </w:pPr>
      <w:bookmarkStart w:id="502" w:name="_Toc189930304"/>
      <w:r>
        <w:t>Okay Corral Npcs</w:t>
      </w:r>
      <w:bookmarkEnd w:id="502"/>
    </w:p>
    <w:p w14:paraId="0CF37E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Resident: I can’t make a living these days. I mean, with all the monsters and the Mare runnin a ruckus one can just cower at home and hope you don’t die.</w:t>
      </w:r>
    </w:p>
    <w:p w14:paraId="72F315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Bartender: Since we lost so many residents I had to improvise to keep guests and tourists entertained. That’s why I bought all these robots. There’s just no good talent round here.</w:t>
      </w:r>
    </w:p>
    <w:p w14:paraId="1EBC3AD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503" w:name="_Toc189930305"/>
      <w:r>
        <w:t>Wild Garret Hunts the Mare</w:t>
      </w:r>
      <w:bookmarkEnd w:id="503"/>
    </w:p>
    <w:p w14:paraId="6ED08D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(1)Caeser: Yes</w:t>
      </w:r>
      <w:r>
        <w:rPr>
          <w:rFonts w:ascii="Times New Roman" w:eastAsia="Times New Roman" w:hAnsi="Times New Roman" w:cs="Times New Roman"/>
        </w:rPr>
        <w:tab/>
        <w:t>, we would be more than happy to hunt down this Fabricius to help you keep the town safe</w:t>
      </w:r>
    </w:p>
    <w:p w14:paraId="257F4E99"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(2) Caeser: No, our hands are a little tied in right now. We’ll come back later alright.</w:t>
      </w:r>
    </w:p>
    <w:p w14:paraId="1FF6FCFB"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Sure did pardner, let’s go get these ruffians.</w:t>
      </w:r>
    </w:p>
    <w:p w14:paraId="40ED86E9"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No, just wanted to see how you were.</w:t>
      </w:r>
    </w:p>
    <w:p w14:paraId="735D81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yes,</w:t>
      </w:r>
    </w:p>
    <w:p w14:paraId="652E57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Garrett: I’m pretty much sure the ruffians are holed up somewhere down to the South West from here. Even though I know where their camp is I dare not go there. I have rocksolid kahunas, but that Mare has got my kahunas ruffled.</w:t>
      </w:r>
    </w:p>
    <w:p w14:paraId="3DDFA4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reaches camp to the southeast,</w:t>
      </w:r>
    </w:p>
    <w:p w14:paraId="47C94F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making a diversion would be a wise choice. Airloft,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ascii="Times New Roman" w:eastAsia="Times New Roman" w:hAnsi="Times New Roman" w:cs="Times New Roman"/>
        </w:rPr>
      </w:pPr>
    </w:p>
    <w:p w14:paraId="6ED32BD7" w14:textId="77777777" w:rsidR="003361E2" w:rsidRDefault="00000000">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Airloft: </w:t>
      </w:r>
      <w:r>
        <w:rPr>
          <w:rFonts w:ascii="Times New Roman" w:eastAsia="Times New Roman" w:hAnsi="Times New Roman" w:cs="Times New Roman"/>
        </w:rPr>
        <w:t>O my God this is like a girl's dream come true. Setting traps to capture these sexy, hunky cowboys</w:t>
      </w:r>
      <w:r>
        <w:rPr>
          <w:rFonts w:ascii="Times New Roman" w:eastAsia="Times New Roman" w:hAnsi="Times New Roman" w:cs="Times New Roman"/>
          <w:color w:val="000000"/>
        </w:rPr>
        <w:t>. I</w:t>
      </w:r>
      <w:r>
        <w:rPr>
          <w:rFonts w:ascii="Times New Roman" w:eastAsia="Times New Roman" w:hAnsi="Times New Roman" w:cs="Times New Roman"/>
        </w:rPr>
        <w:t xml:space="preserve">’m like, totally in, can I keep one?! </w:t>
      </w:r>
      <w:r>
        <w:rPr>
          <w:rFonts w:ascii="Times New Roman" w:eastAsia="Times New Roman" w:hAnsi="Times New Roman" w:cs="Times New Roman"/>
          <w:color w:val="000000"/>
        </w:rPr>
        <w:t xml:space="preserve"> I will </w:t>
      </w:r>
      <w:r>
        <w:rPr>
          <w:rFonts w:ascii="Times New Roman" w:eastAsia="Times New Roman" w:hAnsi="Times New Roman" w:cs="Times New Roman"/>
        </w:rPr>
        <w:t>work my valley magic</w:t>
      </w:r>
      <w:r>
        <w:rPr>
          <w:rFonts w:ascii="Times New Roman" w:eastAsia="Times New Roman" w:hAnsi="Times New Roman" w:cs="Times New Roman"/>
          <w:color w:val="000000"/>
        </w:rPr>
        <w:t xml:space="preserve"> </w:t>
      </w:r>
      <w:r>
        <w:rPr>
          <w:rFonts w:ascii="Times New Roman" w:eastAsia="Times New Roman" w:hAnsi="Times New Roman" w:cs="Times New Roman"/>
        </w:rPr>
        <w:t>to</w:t>
      </w:r>
      <w:r>
        <w:rPr>
          <w:rFonts w:ascii="Times New Roman" w:eastAsia="Times New Roman" w:hAnsi="Times New Roman" w:cs="Times New Roman"/>
          <w:color w:val="000000"/>
        </w:rPr>
        <w:t xml:space="preserve"> indicate the possible </w:t>
      </w:r>
      <w:r>
        <w:rPr>
          <w:rFonts w:ascii="Times New Roman" w:eastAsia="Times New Roman" w:hAnsi="Times New Roman" w:cs="Times New Roman"/>
        </w:rPr>
        <w:t xml:space="preserve">paths </w:t>
      </w:r>
      <w:r>
        <w:rPr>
          <w:rFonts w:ascii="Times New Roman" w:eastAsia="Times New Roman" w:hAnsi="Times New Roman" w:cs="Times New Roman"/>
          <w:color w:val="000000"/>
        </w:rPr>
        <w:t xml:space="preserve">of all cowboys during the diversion, </w:t>
      </w:r>
      <w:r>
        <w:rPr>
          <w:rFonts w:ascii="Times New Roman" w:eastAsia="Times New Roman" w:hAnsi="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ascii="Times New Roman" w:eastAsia="Times New Roman" w:hAnsi="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sneak in with Airloft,</w:t>
      </w:r>
    </w:p>
    <w:p w14:paraId="272D50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charge in,</w:t>
      </w:r>
    </w:p>
    <w:p w14:paraId="35893A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enters the camp and shouts “Huuuzzzzaaaahhhh! You cowardly cowboys here we come!</w:t>
      </w:r>
    </w:p>
    <w:p w14:paraId="6C9C79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Yeeehhhaaaawwwww boys come and get some!</w:t>
      </w:r>
    </w:p>
    <w:p w14:paraId="4A004D1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reaches Mare,</w:t>
      </w:r>
    </w:p>
    <w:p w14:paraId="0ED0B6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14:paraId="77F577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Wild Garret: I’ve been looking for ya. Your cowboying days are over. Ever since you came to Gaia you’ve been causin a ruckus. Bout time somebody lassoes you and brings you into the corral.</w:t>
      </w:r>
    </w:p>
    <w:p w14:paraId="61701C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You humans deserve ruckus for bringing ruckus to my home.</w:t>
      </w:r>
    </w:p>
    <w:p w14:paraId="2512F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It’s not our fault. It’s Corydon Deus who has done this to you. </w:t>
      </w:r>
    </w:p>
    <w:p w14:paraId="642E6A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Two wrongs don’t make a right pardner. </w:t>
      </w:r>
    </w:p>
    <w:p w14:paraId="63CA63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looks at the party)</w:t>
      </w:r>
    </w:p>
    <w:p w14:paraId="66598E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Garrett: This is just between me and this bad mouthed bronco. </w:t>
      </w:r>
    </w:p>
    <w:p w14:paraId="14CA4C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and the Bronco stand about 30 meters apart.)</w:t>
      </w:r>
    </w:p>
    <w:p w14:paraId="2FEDC4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Get ready to draw hombre.</w:t>
      </w:r>
    </w:p>
    <w:p w14:paraId="4F8CA9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 was born ready to draw.</w:t>
      </w:r>
    </w:p>
    <w:p w14:paraId="624D81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(Both put their hands on their side arms and get ready to draw. Suddenly the battle begins between Wild Garret and the Mare.)</w:t>
      </w:r>
    </w:p>
    <w:p w14:paraId="5262C5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battle,</w:t>
      </w:r>
    </w:p>
    <w:p w14:paraId="3246DF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is defeated,</w:t>
      </w:r>
    </w:p>
    <w:p w14:paraId="47F504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(As Mare turns into Fabricius): I’m your huckleberry.</w:t>
      </w:r>
    </w:p>
    <w:p w14:paraId="1DAD81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That was amazing. While you were gun slinging I painted a picture to immortalize your gun slinging talent for eternity. Behold!</w:t>
      </w:r>
    </w:p>
    <w:p w14:paraId="243C6F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unfolds his painting. It is displayed on the screen.)</w:t>
      </w:r>
    </w:p>
    <w:p w14:paraId="3D856F9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Sabini(If Sabini is in the party): You should paint a picture of my Kung fu prowess.</w:t>
      </w:r>
    </w:p>
    <w:p w14:paraId="431730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scene ends with Sabini jump kicking in the middle of the air.) </w:t>
      </w:r>
    </w:p>
    <w:p w14:paraId="6B994DA8" w14:textId="77777777" w:rsidR="003361E2" w:rsidRDefault="00000000">
      <w:pPr>
        <w:pStyle w:val="Heading2"/>
      </w:pPr>
      <w:bookmarkStart w:id="504" w:name="_Toc189930306"/>
      <w:r>
        <w:lastRenderedPageBreak/>
        <w:t>Succubus</w:t>
      </w:r>
      <w:bookmarkEnd w:id="504"/>
    </w:p>
    <w:p w14:paraId="734528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Kohlingen Wife: My husband disappeared two nights ago. He went out into the woods to gather some ingredients for my cooking and never returned.</w:t>
      </w:r>
    </w:p>
    <w:p w14:paraId="3F235A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Kohlingen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505" w:name="_Toc189930307"/>
      <w:r>
        <w:t>The Bait</w:t>
      </w:r>
      <w:bookmarkEnd w:id="505"/>
    </w:p>
    <w:p w14:paraId="319343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This is strange indeed.</w:t>
      </w:r>
    </w:p>
    <w:p w14:paraId="18F322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14:paraId="427B67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not fully human.</w:t>
      </w:r>
    </w:p>
    <w:p w14:paraId="133D13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a wonderful idea. We can use you to follow our bait. Now who will be our bait?</w:t>
      </w:r>
    </w:p>
    <w:p w14:paraId="292F60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is my wish for none of you to be put in harm’s way, so as King of Tonsorem, I will unwillingly allow myself to be seduced by this being. I only do this for the greater good.</w:t>
      </w:r>
    </w:p>
    <w:p w14:paraId="19A6FA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Eduardus, how would I have known that you’d be the first to volunteer! (She laughed sarcastically.) </w:t>
      </w:r>
    </w:p>
    <w:p w14:paraId="5D269E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I’m only doing it for the greater good, my most gentle and sincere wife.</w:t>
      </w:r>
    </w:p>
    <w:p w14:paraId="2D98E7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we should choose </w:t>
      </w:r>
      <w:r>
        <w:rPr>
          <w:rFonts w:ascii="Times New Roman" w:eastAsia="Times New Roman" w:hAnsi="Times New Roman" w:cs="Times New Roman"/>
        </w:rPr>
        <w:t>Leonidas</w:t>
      </w:r>
      <w:r>
        <w:rPr>
          <w:rFonts w:ascii="Times New Roman" w:eastAsia="Times New Roman" w:hAnsi="Times New Roman" w:cs="Times New Roman"/>
          <w:color w:val="000000"/>
        </w:rPr>
        <w:t>. His self-control will be impeccable in bringing the succubus to justice.</w:t>
      </w:r>
    </w:p>
    <w:p w14:paraId="637C36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506" w:name="_Toc189930308"/>
      <w:r>
        <w:t>That Night in the Inn</w:t>
      </w:r>
      <w:bookmarkEnd w:id="506"/>
    </w:p>
    <w:p w14:paraId="7409F29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Eduardus is the bait,</w:t>
      </w:r>
    </w:p>
    <w:p w14:paraId="3CAC42E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Don’t worry my Queen. I will be seduced against my will. I will be completely helpless by the power of the succubus. My body may enjoy her, but my heart and mind is yours.</w:t>
      </w:r>
    </w:p>
    <w:p w14:paraId="378F6C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This is horrible. I’m being taken advantage of by the succubus. This is man rape. Don’t say such a thing. Even in my dreams while the succubus is seducing me I will think of you.</w:t>
      </w:r>
    </w:p>
    <w:p w14:paraId="3B7AF7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Sure you will Eduardus. Just make sure to wake up from your dream and don’t stay there forever.</w:t>
      </w:r>
    </w:p>
    <w:p w14:paraId="777AB6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Jester is the bait,</w:t>
      </w:r>
    </w:p>
    <w:p w14:paraId="39BC06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I’ve never been with a woman. It’s a shame my first time is going to be with Fabricius. I always imagined my first time would be with candles and a nice dinner. Instead I’m going to get raped by a succubus. Caesar, how was your first time?</w:t>
      </w:r>
    </w:p>
    <w:p w14:paraId="7D64F8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Not as good as yours is going to be. The succubus is an expert at seducing men. Why do you think these men have been going into the woods late at night? </w:t>
      </w:r>
      <w:r>
        <w:rPr>
          <w:rFonts w:ascii="Times New Roman" w:eastAsia="Times New Roman" w:hAnsi="Times New Roman" w:cs="Times New Roman"/>
        </w:rPr>
        <w:lastRenderedPageBreak/>
        <w:t>The pleasure is so intense by the succubus that the will of even the strongest man is bent to her each and every whim.</w:t>
      </w:r>
    </w:p>
    <w:p w14:paraId="258C99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My first time wasn’t that great. We just fought the Reditus and many Rediits had died. I was kinda of stressed out to say the least.</w:t>
      </w:r>
    </w:p>
    <w:p w14:paraId="1DEBDB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Won’t my heart be broken if we have to kill her. I mean, it’s my first you know whatever; it’s going to have to die right?</w:t>
      </w:r>
    </w:p>
    <w:p w14:paraId="7C5405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Maybe she can be reasoned with. If she can’t be……</w:t>
      </w:r>
    </w:p>
    <w:p w14:paraId="3E556B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Wow, nice….ummmm, yeah….ok.</w:t>
      </w:r>
    </w:p>
    <w:p w14:paraId="77EE3F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Leonidas is the bait,</w:t>
      </w:r>
    </w:p>
    <w:p w14:paraId="0A09EF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In order to test my self-control I used to sleep with women naked without doing anything.</w:t>
      </w:r>
    </w:p>
    <w:p w14:paraId="3A3205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That’s great you didn’t do anything, but borderline creepy. I’m just saying.</w:t>
      </w:r>
    </w:p>
    <w:p w14:paraId="2C1488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Yeah, why would you just throw yourself out there like that? What if the woman is really junglee and for some strange reason you lose control? I mean, did you intentionally choose really ugly women so you wouldn’t be tempted as much?</w:t>
      </w:r>
    </w:p>
    <w:p w14:paraId="2AC35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wouldn’t be too overconfident. I mean, you did lose against Corydon Deus.</w:t>
      </w:r>
    </w:p>
    <w:p w14:paraId="615F8B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That’s true. You might lose against the succubus.</w:t>
      </w:r>
    </w:p>
    <w:p w14:paraId="29862E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succubus ability to seduce men is exponentially greater than the most seasoned prostitute in bed.</w:t>
      </w:r>
    </w:p>
    <w:p w14:paraId="1BA63C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Okay, I think this is just a little bit too much for me. I’m 14, you know. I’m going to bed, wait I can’t sleep.</w:t>
      </w:r>
    </w:p>
    <w:p w14:paraId="536637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507" w:name="_Toc189930309"/>
      <w:r>
        <w:t>Finding the Succubus</w:t>
      </w:r>
      <w:bookmarkEnd w:id="507"/>
    </w:p>
    <w:p w14:paraId="6E1FB247"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In the middle of the night either character the player has chosen will begin moaning and making strange noises.) </w:t>
      </w:r>
    </w:p>
    <w:p w14:paraId="51073A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Caeser: Look at this; I’ve never seen anything like it.</w:t>
      </w:r>
    </w:p>
    <w:p w14:paraId="1D4B63C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He’s behaving like a dog in heat.</w:t>
      </w:r>
    </w:p>
    <w:p w14:paraId="5E690D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Be ready everyone. Once they enter their trance and begin walking we must quickly follow. When we reach the woods all of you must stay behind and I will enter from a distance away and closely follow behind.</w:t>
      </w:r>
    </w:p>
    <w:p w14:paraId="7F391D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chosen character wakes up and begins walking oblivious to the characters surrounding them.)</w:t>
      </w:r>
    </w:p>
    <w:p w14:paraId="4D1AA0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He’s up, let’s go.</w:t>
      </w:r>
    </w:p>
    <w:p w14:paraId="1180DA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will attach this rope to my waist. Once I find the lair of the succubus I will shoot this flare gun into the sky and detach my rope. I will wait for you at the entrance of the lair. Then we will enter and take care of this succubus once and for all.</w:t>
      </w:r>
    </w:p>
    <w:p w14:paraId="69CF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Hurry and enter fast before you lose sight of them.</w:t>
      </w:r>
    </w:p>
    <w:p w14:paraId="5A2D24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guys ready to go in?</w:t>
      </w:r>
    </w:p>
    <w:p w14:paraId="456A5A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Be alert everyone we do not know what we will find in there.</w:t>
      </w:r>
    </w:p>
    <w:p w14:paraId="1C19DBE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enters the dungeon)</w:t>
      </w:r>
    </w:p>
    <w:p w14:paraId="2716349D" w14:textId="77777777" w:rsidR="003361E2" w:rsidRDefault="00000000">
      <w:pPr>
        <w:pStyle w:val="Heading3"/>
        <w:ind w:firstLine="720"/>
      </w:pPr>
      <w:bookmarkStart w:id="508" w:name="_Toc189930310"/>
      <w:r>
        <w:t>Confronting the Succubus</w:t>
      </w:r>
      <w:bookmarkEnd w:id="508"/>
    </w:p>
    <w:p w14:paraId="19ED4301"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Eduardus,</w:t>
      </w:r>
    </w:p>
    <w:p w14:paraId="3E303A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Terrae: He belongs to me.</w:t>
      </w:r>
    </w:p>
    <w:p w14:paraId="27CABEE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
    <w:p w14:paraId="280AA1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14:paraId="3ADCAF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Okay, that’s it, everyone let’s beat this succubus down!</w:t>
      </w:r>
    </w:p>
    <w:p w14:paraId="2E2010B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14:paraId="1F2DA4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Eduardus! Put on some clothes and let’s go.</w:t>
      </w:r>
    </w:p>
    <w:p w14:paraId="3506FE2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(Eduardus awakens.) I had the most ecstatic dream. I was having sex with a goddess. Wait. Where am I? Oh, I remember now.</w:t>
      </w:r>
    </w:p>
    <w:p w14:paraId="685179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looks at Terrae with a shocked look.)</w:t>
      </w:r>
    </w:p>
    <w:p w14:paraId="18B136C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suppose this happened then didn't it? That otherworldly being is gone now, correct?</w:t>
      </w:r>
    </w:p>
    <w:p w14:paraId="618FED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Yes.</w:t>
      </w:r>
    </w:p>
    <w:p w14:paraId="699352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That’s a shame….I mean….. It’s a shame I couldn't have done more to help. Yep. Shall we go then?</w:t>
      </w:r>
    </w:p>
    <w:p w14:paraId="53C62B53"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Jester,</w:t>
      </w:r>
    </w:p>
    <w:p w14:paraId="7478E8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Jester, what are you doing?</w:t>
      </w:r>
    </w:p>
    <w:p w14:paraId="2CFC0B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
    <w:p w14:paraId="5C5C35D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14:paraId="588B736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sorry to crash your party, but that treasure of a man belongs to us. We will be beating you down and taking him back.</w:t>
      </w:r>
    </w:p>
    <w:p w14:paraId="052ED5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14:paraId="70D217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14:paraId="46CB36C6"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Leonidas,</w:t>
      </w:r>
    </w:p>
    <w:p w14:paraId="2DD7A4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That man is too good for you.</w:t>
      </w:r>
    </w:p>
    <w:p w14:paraId="2B43B3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
    <w:p w14:paraId="5F42E5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14:paraId="24786A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14:paraId="642C96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No my friend, we all know you’re sad little secret now, it all makes sense.</w:t>
      </w:r>
    </w:p>
    <w:p w14:paraId="2140F4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Leonidas: Whatever you heard in this cave, stays in this cave, do you understand?</w:t>
      </w:r>
    </w:p>
    <w:p w14:paraId="53E444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The drone side of me knows many treatments for erectile dysfunction. I will be ya know, like, happy to assist you general Leonidas.  We’ll get you up in no time.</w:t>
      </w:r>
    </w:p>
    <w:p w14:paraId="771961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We are done here, let’s go!</w:t>
      </w:r>
    </w:p>
    <w:p w14:paraId="23B580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begins laughing.) </w:t>
      </w:r>
    </w:p>
    <w:p w14:paraId="051D6E3D" w14:textId="77777777" w:rsidR="003361E2" w:rsidRDefault="00000000">
      <w:pPr>
        <w:pStyle w:val="Heading2"/>
      </w:pPr>
      <w:bookmarkStart w:id="509" w:name="_Toc189930311"/>
      <w:r>
        <w:t>Gilgamesh</w:t>
      </w:r>
      <w:bookmarkEnd w:id="509"/>
    </w:p>
    <w:p w14:paraId="551AC6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510" w:name="_Toc189930312"/>
      <w:r>
        <w:t>Death Bringer</w:t>
      </w:r>
      <w:bookmarkEnd w:id="510"/>
    </w:p>
    <w:p w14:paraId="44A0397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In order to find Death Bringer the player must fly around in the drop ship until they randomly enter battle with the boss. Upon defeating Death Bringer the player receives Stone Gaze Magicia.</w:t>
      </w:r>
    </w:p>
    <w:p w14:paraId="51C9341D" w14:textId="77777777" w:rsidR="003361E2" w:rsidRDefault="00000000">
      <w:pPr>
        <w:pStyle w:val="Heading2"/>
      </w:pPr>
      <w:bookmarkStart w:id="511" w:name="_Toc189930313"/>
      <w:r>
        <w:t>Akuma</w:t>
      </w:r>
      <w:bookmarkEnd w:id="511"/>
    </w:p>
    <w:p w14:paraId="2EE12A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Michael during the dungeon.)</w:t>
      </w:r>
    </w:p>
    <w:p w14:paraId="0F3AAE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Stillness, I must know more. Everyone helps Michael. He’s on our side.</w:t>
      </w:r>
    </w:p>
    <w:p w14:paraId="67A5B1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Here is human flesh to devour. I smell Fabricius flesh too. What a wonderful dish.</w:t>
      </w:r>
    </w:p>
    <w:p w14:paraId="5A8EC82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battle begins with Michael being beaten badly and retreating.)</w:t>
      </w:r>
    </w:p>
    <w:p w14:paraId="32A19EC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I have been wounded grievously. I will retreat for now. Please finish what I started.</w:t>
      </w:r>
    </w:p>
    <w:p w14:paraId="7D5599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enters the battle.)</w:t>
      </w:r>
    </w:p>
    <w:p w14:paraId="57F56A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Return to the Underworld demon.</w:t>
      </w:r>
    </w:p>
    <w:p w14:paraId="7CF327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Try to make me.</w:t>
      </w:r>
    </w:p>
    <w:p w14:paraId="174CC4F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the battle.)</w:t>
      </w:r>
    </w:p>
    <w:p w14:paraId="772C170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melts and takes the form of a Magicia. The Magicia Akuma.)</w:t>
      </w:r>
    </w:p>
    <w:p w14:paraId="717B90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My friends you’ve done a great deed today by defeating Akuma and sending his spirit to the Underworld. I am also finished, this is my last battle. You have proven yourself worthy and can possess my Magicia to fight Corydon Deus. Well done Reditus.</w:t>
      </w:r>
    </w:p>
    <w:p w14:paraId="2C56F0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Can you please tell me about the Stillness.</w:t>
      </w:r>
    </w:p>
    <w:p w14:paraId="1E4CBD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Michael: Once Corydon Deus is defeated all the spirits that were killed by him and banished to the Underworld will rest there. They may be brought back to life by one who is……….. </w:t>
      </w:r>
    </w:p>
    <w:p w14:paraId="0103D6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One who is what?</w:t>
      </w:r>
    </w:p>
    <w:p w14:paraId="0B4D84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passes away.)</w:t>
      </w:r>
    </w:p>
    <w:p w14:paraId="37DA59F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receives the Magicia, Defender.)</w:t>
      </w:r>
    </w:p>
    <w:p w14:paraId="4EB946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if he wanted to say, “By one who is worthy.”</w:t>
      </w:r>
    </w:p>
    <w:p w14:paraId="34C744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Hmmmm……</w:t>
      </w:r>
    </w:p>
    <w:p w14:paraId="5BA3AB58" w14:textId="77777777" w:rsidR="003361E2" w:rsidRDefault="00000000">
      <w:pPr>
        <w:pStyle w:val="Heading2"/>
      </w:pPr>
      <w:bookmarkStart w:id="512" w:name="_Toc189930314"/>
      <w:r>
        <w:lastRenderedPageBreak/>
        <w:t>Yeti</w:t>
      </w:r>
      <w:bookmarkEnd w:id="512"/>
    </w:p>
    <w:p w14:paraId="30F135C6" w14:textId="77777777" w:rsidR="003361E2" w:rsidRDefault="00000000">
      <w:pPr>
        <w:pStyle w:val="Heading3"/>
        <w:ind w:left="1440" w:hanging="720"/>
      </w:pPr>
      <w:bookmarkStart w:id="513" w:name="_kk931tuzck49" w:colFirst="0" w:colLast="0"/>
      <w:bookmarkStart w:id="514" w:name="_Toc189930315"/>
      <w:bookmarkEnd w:id="513"/>
      <w:r>
        <w:t>North Yuuki Npcs</w:t>
      </w:r>
      <w:bookmarkEnd w:id="514"/>
    </w:p>
    <w:p w14:paraId="30A8A8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Yuukite: Welcome to Yuuki. The northernmost city in Gaia. Hope you brought warm clothes because it sure does get cold here. Please don’t go out alone. Something massive walks the forest.</w:t>
      </w:r>
    </w:p>
    <w:p w14:paraId="5154F9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Young Yuukite: Can you believe the climate immediately changes once you travel over the mountains to the south. It goes from harsh cold to dry desert.</w:t>
      </w:r>
    </w:p>
    <w:p w14:paraId="43F3F2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Old Yuukite: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Dog Sledder: I’ve never seen tracks like that. I would've followed them, but who knows what was awaiting me at their conclusion.</w:t>
      </w:r>
    </w:p>
    <w:p w14:paraId="7F63F7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Yuuki Mayor: The entire village is completely scared. Please find the massive beast which is roaming the forest.</w:t>
      </w:r>
    </w:p>
    <w:p w14:paraId="699D0DB7" w14:textId="77777777" w:rsidR="003361E2" w:rsidRDefault="00000000">
      <w:pPr>
        <w:ind w:firstLine="720"/>
        <w:rPr>
          <w:rFonts w:ascii="Times New Roman" w:eastAsia="Times New Roman" w:hAnsi="Times New Roman" w:cs="Times New Roman"/>
        </w:rPr>
      </w:pPr>
      <w:r>
        <w:rPr>
          <w:rFonts w:ascii="Times New Roman" w:eastAsia="Times New Roman" w:hAnsi="Times New Roman" w:cs="Times New Roman"/>
        </w:rPr>
        <w:t>(1.)Yes</w:t>
      </w:r>
    </w:p>
    <w:p w14:paraId="49240B28" w14:textId="77777777" w:rsidR="003361E2" w:rsidRDefault="00000000">
      <w:pPr>
        <w:ind w:firstLine="720"/>
        <w:rPr>
          <w:rFonts w:ascii="Times New Roman" w:eastAsia="Times New Roman" w:hAnsi="Times New Roman" w:cs="Times New Roman"/>
        </w:rPr>
      </w:pPr>
      <w:r>
        <w:rPr>
          <w:rFonts w:ascii="Times New Roman" w:eastAsia="Times New Roman" w:hAnsi="Times New Roman" w:cs="Times New Roman"/>
        </w:rPr>
        <w:t>Caeser: I’ll try my best. Is there any way we can track him down?</w:t>
      </w:r>
    </w:p>
    <w:p w14:paraId="06CCEA08"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You might want to speak to some of our hunters. They will know better.</w:t>
      </w:r>
    </w:p>
    <w:p w14:paraId="7E3AE8FA"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(2.)No</w:t>
      </w:r>
    </w:p>
    <w:p w14:paraId="3508C83D"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Please reconsider, we’re all scared shitless. We don’t know what to do.</w:t>
      </w:r>
    </w:p>
    <w:p w14:paraId="2CF6AB1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camera fades out and fades in and the player and the Hunter are at an abandoned campsite. You might want to begin your search around here.)</w:t>
      </w:r>
    </w:p>
    <w:p w14:paraId="60BF037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Airloft, can you use your sensors to try to detect tracks in the snow.</w:t>
      </w:r>
    </w:p>
    <w:p w14:paraId="1AF3C76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Airloft: Tracker extraordinaire at work fellas!!!.</w:t>
      </w:r>
    </w:p>
    <w:p w14:paraId="153509C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Once they find Yeti,</w:t>
      </w:r>
    </w:p>
    <w:p w14:paraId="664C48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Leonidas: Hold still foul beast. You must answer for your crimes.</w:t>
      </w:r>
    </w:p>
    <w:p w14:paraId="178FBA2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Eduardus: Are you sure he did this? He doesn’t look dangerous.  </w:t>
      </w:r>
      <w:r>
        <w:rPr>
          <w:rFonts w:ascii="Times New Roman" w:eastAsia="Times New Roman" w:hAnsi="Times New Roman" w:cs="Times New Roman"/>
        </w:rPr>
        <w:tab/>
      </w:r>
    </w:p>
    <w:p w14:paraId="7FE634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He’s smiling at us.</w:t>
      </w:r>
    </w:p>
    <w:p w14:paraId="3D7FB30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I can sense no negative energy in this Fabricius.</w:t>
      </w:r>
    </w:p>
    <w:p w14:paraId="670305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Then what creature did such a thing. We must try to communicate with this being. Maybe he knows. Terrae see what you can do?</w:t>
      </w:r>
    </w:p>
    <w:p w14:paraId="79F32A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stands in front of the beast. She begins making grunts and hand motions. The creature does the same.)</w:t>
      </w:r>
    </w:p>
    <w:p w14:paraId="00B8AB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I hate to see the size of this beast if we’re using him as bait.</w:t>
      </w:r>
    </w:p>
    <w:p w14:paraId="3321CB2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Minard: Look at this creature, it’s the scariest picture I’ll ever draw.</w:t>
      </w:r>
    </w:p>
    <w:p w14:paraId="5A0F150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(During the battle, Yeti will appear occasionally as a summon attacking the creature whose name is “Shadow.”)</w:t>
      </w:r>
    </w:p>
    <w:p w14:paraId="0FA6BB2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14:paraId="0A66D2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Thank you honorable one, will you help us rid Gaia of more creatures like this.</w:t>
      </w:r>
    </w:p>
    <w:p w14:paraId="25B605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(Yeti begins beating his breast and shouting.)  </w:t>
      </w:r>
    </w:p>
    <w:p w14:paraId="52F4ECA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I think that’s a yes.</w:t>
      </w:r>
    </w:p>
    <w:p w14:paraId="192697A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(Yeti transforms into the magicius, Yeti.)</w:t>
      </w:r>
    </w:p>
    <w:p w14:paraId="7895DB14" w14:textId="77777777" w:rsidR="003361E2" w:rsidRDefault="00000000">
      <w:pPr>
        <w:pStyle w:val="Heading2"/>
      </w:pPr>
      <w:bookmarkStart w:id="515" w:name="_Toc189930316"/>
      <w:r>
        <w:lastRenderedPageBreak/>
        <w:t>Diablo</w:t>
      </w:r>
      <w:bookmarkEnd w:id="515"/>
    </w:p>
    <w:p w14:paraId="28028B8C" w14:textId="77777777" w:rsidR="003361E2" w:rsidRDefault="00000000">
      <w:pPr>
        <w:pStyle w:val="Heading3"/>
        <w:ind w:firstLine="720"/>
      </w:pPr>
      <w:bookmarkStart w:id="516" w:name="_Toc189930317"/>
      <w:r>
        <w:t>Underworld</w:t>
      </w:r>
      <w:bookmarkEnd w:id="516"/>
    </w:p>
    <w:p w14:paraId="04B04850"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The player again jumps into the hole leading to the underworld in the Heremus. This time the player must fight demons as they make their way through the graveyard.)</w:t>
      </w:r>
    </w:p>
    <w:p w14:paraId="79D2DF5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 the player enters the bar again,</w:t>
      </w:r>
    </w:p>
    <w:p w14:paraId="29CF8C0A" w14:textId="77777777" w:rsidR="003361E2" w:rsidRDefault="003361E2">
      <w:pPr>
        <w:spacing w:after="0"/>
        <w:rPr>
          <w:rFonts w:ascii="Times New Roman" w:eastAsia="Times New Roman" w:hAnsi="Times New Roman" w:cs="Times New Roman"/>
          <w:color w:val="000000"/>
        </w:rPr>
      </w:pPr>
    </w:p>
    <w:p w14:paraId="1A3C175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This place </w:t>
      </w:r>
      <w:r>
        <w:rPr>
          <w:rFonts w:ascii="Times New Roman" w:eastAsia="Times New Roman" w:hAnsi="Times New Roman" w:cs="Times New Roman"/>
        </w:rPr>
        <w:t>has become</w:t>
      </w:r>
      <w:r>
        <w:rPr>
          <w:rFonts w:ascii="Times New Roman" w:eastAsia="Times New Roman" w:hAnsi="Times New Roman" w:cs="Times New Roman"/>
          <w:color w:val="000000"/>
        </w:rPr>
        <w:t xml:space="preserve"> so dreadful now. We all long knew we’re in the underworld. We only like to pretend that we’re still alive. </w:t>
      </w:r>
      <w:r>
        <w:rPr>
          <w:rFonts w:ascii="Times New Roman" w:eastAsia="Times New Roman" w:hAnsi="Times New Roman" w:cs="Times New Roman"/>
        </w:rPr>
        <w:t>Lately Fabricius</w:t>
      </w:r>
      <w:r>
        <w:rPr>
          <w:rFonts w:ascii="Times New Roman" w:eastAsia="Times New Roman" w:hAnsi="Times New Roman" w:cs="Times New Roman"/>
          <w:color w:val="000000"/>
        </w:rPr>
        <w:t xml:space="preserve"> arrived here. He thinks he’s greater than Lich.</w:t>
      </w:r>
    </w:p>
    <w:p w14:paraId="0E58A89F" w14:textId="77777777" w:rsidR="003361E2" w:rsidRDefault="003361E2">
      <w:pPr>
        <w:spacing w:after="0"/>
        <w:rPr>
          <w:rFonts w:ascii="Times New Roman" w:eastAsia="Times New Roman" w:hAnsi="Times New Roman" w:cs="Times New Roman"/>
          <w:color w:val="000000"/>
        </w:rPr>
      </w:pPr>
    </w:p>
    <w:p w14:paraId="7A4995D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(Male): I personally think Diablo is by far superior. </w:t>
      </w:r>
      <w:r>
        <w:rPr>
          <w:rFonts w:ascii="Times New Roman" w:eastAsia="Times New Roman" w:hAnsi="Times New Roman" w:cs="Times New Roman"/>
        </w:rPr>
        <w:t>He's the King</w:t>
      </w:r>
      <w:r>
        <w:rPr>
          <w:rFonts w:ascii="Times New Roman" w:eastAsia="Times New Roman" w:hAnsi="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ascii="Times New Roman" w:eastAsia="Times New Roman" w:hAnsi="Times New Roman" w:cs="Times New Roman"/>
          <w:color w:val="000000"/>
        </w:rPr>
      </w:pPr>
    </w:p>
    <w:p w14:paraId="200D73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(Fashionable Lady): Looks like </w:t>
      </w:r>
      <w:r>
        <w:rPr>
          <w:rFonts w:ascii="Times New Roman" w:eastAsia="Times New Roman" w:hAnsi="Times New Roman" w:cs="Times New Roman"/>
        </w:rPr>
        <w:t>Leonidas</w:t>
      </w:r>
      <w:r>
        <w:rPr>
          <w:rFonts w:ascii="Times New Roman" w:eastAsia="Times New Roman" w:hAnsi="Times New Roman" w:cs="Times New Roman"/>
          <w:color w:val="000000"/>
        </w:rPr>
        <w:t xml:space="preserve"> got a second chance. I wish he would come back. He was such a dreamy soul.</w:t>
      </w:r>
    </w:p>
    <w:p w14:paraId="3F0D0174" w14:textId="77777777" w:rsidR="003361E2" w:rsidRDefault="003361E2">
      <w:pPr>
        <w:spacing w:after="0"/>
        <w:rPr>
          <w:rFonts w:ascii="Times New Roman" w:eastAsia="Times New Roman" w:hAnsi="Times New Roman" w:cs="Times New Roman"/>
        </w:rPr>
      </w:pPr>
    </w:p>
    <w:p w14:paraId="70FD869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ascii="Times New Roman" w:eastAsia="Times New Roman" w:hAnsi="Times New Roman" w:cs="Times New Roman"/>
          <w:color w:val="000000"/>
        </w:rPr>
      </w:pPr>
    </w:p>
    <w:p w14:paraId="47C4A1C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ascii="Times New Roman" w:eastAsia="Times New Roman" w:hAnsi="Times New Roman" w:cs="Times New Roman"/>
        </w:rPr>
        <w:t>S</w:t>
      </w:r>
      <w:r>
        <w:rPr>
          <w:rFonts w:ascii="Times New Roman" w:eastAsia="Times New Roman" w:hAnsi="Times New Roman" w:cs="Times New Roman"/>
          <w:color w:val="000000"/>
        </w:rPr>
        <w:t>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ascii="Times New Roman" w:eastAsia="Times New Roman" w:hAnsi="Times New Roman" w:cs="Times New Roman"/>
          <w:color w:val="000000"/>
        </w:rPr>
      </w:pPr>
    </w:p>
    <w:p w14:paraId="23237D1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Legend among the dead. That’s got a nice ring to it. What do you say </w:t>
      </w:r>
      <w:r>
        <w:rPr>
          <w:rFonts w:ascii="Times New Roman" w:eastAsia="Times New Roman" w:hAnsi="Times New Roman" w:cs="Times New Roman"/>
        </w:rPr>
        <w:t>Leonidas</w:t>
      </w:r>
      <w:r>
        <w:rPr>
          <w:rFonts w:ascii="Times New Roman" w:eastAsia="Times New Roman" w:hAnsi="Times New Roman" w:cs="Times New Roman"/>
          <w:color w:val="000000"/>
        </w:rPr>
        <w:t>? We show ourselves to be the greatest living among the dead?</w:t>
      </w:r>
    </w:p>
    <w:p w14:paraId="23833181" w14:textId="77777777" w:rsidR="003361E2" w:rsidRDefault="003361E2">
      <w:pPr>
        <w:spacing w:after="0"/>
        <w:rPr>
          <w:rFonts w:ascii="Times New Roman" w:eastAsia="Times New Roman" w:hAnsi="Times New Roman" w:cs="Times New Roman"/>
          <w:color w:val="000000"/>
        </w:rPr>
      </w:pPr>
    </w:p>
    <w:p w14:paraId="7B0EDA4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I’m ready. Diablo has my mark upon him.</w:t>
      </w:r>
    </w:p>
    <w:p w14:paraId="03D8F3BF" w14:textId="77777777" w:rsidR="003361E2" w:rsidRDefault="003361E2">
      <w:pPr>
        <w:spacing w:after="0"/>
        <w:rPr>
          <w:rFonts w:ascii="Times New Roman" w:eastAsia="Times New Roman" w:hAnsi="Times New Roman" w:cs="Times New Roman"/>
          <w:color w:val="000000"/>
        </w:rPr>
      </w:pPr>
    </w:p>
    <w:p w14:paraId="350B95F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Oh wonderful! You’ll do it for me. Finally I can get back to tormenting the dead like the good old days. I will open a portal to the path that will lead you to Diablo. Tell him Lich sends his love.</w:t>
      </w:r>
    </w:p>
    <w:p w14:paraId="18850BAF" w14:textId="77777777" w:rsidR="003361E2" w:rsidRDefault="003361E2">
      <w:pPr>
        <w:spacing w:after="0"/>
        <w:rPr>
          <w:rFonts w:ascii="Times New Roman" w:eastAsia="Times New Roman" w:hAnsi="Times New Roman" w:cs="Times New Roman"/>
          <w:color w:val="000000"/>
        </w:rPr>
      </w:pPr>
    </w:p>
    <w:p w14:paraId="431E021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opens a portal and the party proceeds to go through.)</w:t>
      </w:r>
    </w:p>
    <w:p w14:paraId="71429A5F" w14:textId="77777777" w:rsidR="003361E2" w:rsidRDefault="003361E2">
      <w:pPr>
        <w:spacing w:after="0"/>
        <w:rPr>
          <w:rFonts w:ascii="Times New Roman" w:eastAsia="Times New Roman" w:hAnsi="Times New Roman" w:cs="Times New Roman"/>
          <w:color w:val="000000"/>
        </w:rPr>
      </w:pPr>
    </w:p>
    <w:p w14:paraId="232917F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part of the underworld is much more dark and gloomy than the previous areas.)</w:t>
      </w:r>
    </w:p>
    <w:p w14:paraId="7A881B8A" w14:textId="77777777" w:rsidR="003361E2" w:rsidRDefault="003361E2">
      <w:pPr>
        <w:spacing w:after="0"/>
        <w:rPr>
          <w:rFonts w:ascii="Times New Roman" w:eastAsia="Times New Roman" w:hAnsi="Times New Roman" w:cs="Times New Roman"/>
          <w:color w:val="000000"/>
        </w:rPr>
      </w:pPr>
    </w:p>
    <w:p w14:paraId="529576A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ascii="Times New Roman" w:eastAsia="Times New Roman" w:hAnsi="Times New Roman" w:cs="Times New Roman"/>
          <w:color w:val="000000"/>
        </w:rPr>
      </w:pPr>
    </w:p>
    <w:p w14:paraId="657162D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Theresa don’t go I’ll save you, just wait, don’t go.</w:t>
      </w:r>
    </w:p>
    <w:p w14:paraId="49EAD004" w14:textId="77777777" w:rsidR="003361E2" w:rsidRDefault="003361E2">
      <w:pPr>
        <w:spacing w:after="0"/>
        <w:rPr>
          <w:rFonts w:ascii="Times New Roman" w:eastAsia="Times New Roman" w:hAnsi="Times New Roman" w:cs="Times New Roman"/>
          <w:color w:val="000000"/>
        </w:rPr>
      </w:pPr>
    </w:p>
    <w:p w14:paraId="503AFC7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ascii="Times New Roman" w:eastAsia="Times New Roman" w:hAnsi="Times New Roman" w:cs="Times New Roman"/>
          <w:color w:val="000000"/>
        </w:rPr>
      </w:pPr>
    </w:p>
    <w:p w14:paraId="1E85DDB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ascii="Times New Roman" w:eastAsia="Times New Roman" w:hAnsi="Times New Roman" w:cs="Times New Roman"/>
          <w:color w:val="000000"/>
        </w:rPr>
      </w:pPr>
    </w:p>
    <w:p w14:paraId="1A88B45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Player reaches Diablo to defeat him,</w:t>
      </w:r>
    </w:p>
    <w:p w14:paraId="097BC541" w14:textId="77777777" w:rsidR="003361E2" w:rsidRDefault="003361E2">
      <w:pPr>
        <w:spacing w:after="0"/>
        <w:rPr>
          <w:rFonts w:ascii="Times New Roman" w:eastAsia="Times New Roman" w:hAnsi="Times New Roman" w:cs="Times New Roman"/>
          <w:color w:val="000000"/>
        </w:rPr>
      </w:pPr>
    </w:p>
    <w:p w14:paraId="6C4AF8F2"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ascii="Times New Roman" w:eastAsia="Times New Roman" w:hAnsi="Times New Roman" w:cs="Times New Roman"/>
          <w:color w:val="000000"/>
        </w:rPr>
      </w:pPr>
    </w:p>
    <w:p w14:paraId="31DEB54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with Diablo the player receives the Magicia Diablo)</w:t>
      </w:r>
    </w:p>
    <w:p w14:paraId="47DD0550" w14:textId="77777777" w:rsidR="003361E2" w:rsidRDefault="003361E2">
      <w:pPr>
        <w:spacing w:after="0"/>
        <w:rPr>
          <w:rFonts w:ascii="Times New Roman" w:eastAsia="Times New Roman" w:hAnsi="Times New Roman" w:cs="Times New Roman"/>
          <w:color w:val="000000"/>
        </w:rPr>
      </w:pPr>
    </w:p>
    <w:p w14:paraId="0521A17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Thank you my love.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ascii="Times New Roman" w:eastAsia="Times New Roman" w:hAnsi="Times New Roman" w:cs="Times New Roman"/>
          <w:color w:val="000000"/>
        </w:rPr>
      </w:pPr>
    </w:p>
    <w:p w14:paraId="72E859A5"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We will always be together. I carry a piece of you in my heart wherever I go. I’ll find some way to release you from this prison. </w:t>
      </w:r>
      <w:r>
        <w:rPr>
          <w:rFonts w:ascii="Times New Roman" w:eastAsia="Times New Roman" w:hAnsi="Times New Roman" w:cs="Times New Roman"/>
        </w:rPr>
        <w:t xml:space="preserve">Deus Silentii </w:t>
      </w:r>
      <w:r>
        <w:rPr>
          <w:rFonts w:ascii="Times New Roman" w:eastAsia="Times New Roman" w:hAnsi="Times New Roman" w:cs="Times New Roman"/>
          <w:color w:val="000000"/>
        </w:rPr>
        <w:t>has spoken to me. Maybe through him there’s a way.</w:t>
      </w:r>
    </w:p>
    <w:p w14:paraId="56C409BF" w14:textId="77777777" w:rsidR="003361E2" w:rsidRDefault="003361E2">
      <w:pPr>
        <w:spacing w:after="0"/>
        <w:rPr>
          <w:rFonts w:ascii="Times New Roman" w:eastAsia="Times New Roman" w:hAnsi="Times New Roman" w:cs="Times New Roman"/>
          <w:color w:val="000000"/>
        </w:rPr>
      </w:pPr>
    </w:p>
    <w:p w14:paraId="39B6D98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I’m going now, my love. I will enter the River of Souls in order to hasten my time here.</w:t>
      </w:r>
    </w:p>
    <w:p w14:paraId="36C2D9AB" w14:textId="77777777" w:rsidR="003361E2" w:rsidRDefault="003361E2">
      <w:pPr>
        <w:spacing w:after="0"/>
        <w:rPr>
          <w:rFonts w:ascii="Times New Roman" w:eastAsia="Times New Roman" w:hAnsi="Times New Roman" w:cs="Times New Roman"/>
          <w:color w:val="000000"/>
        </w:rPr>
      </w:pPr>
    </w:p>
    <w:p w14:paraId="6C254A9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my love.</w:t>
      </w:r>
    </w:p>
    <w:p w14:paraId="6DAC4C8A" w14:textId="77777777" w:rsidR="003361E2" w:rsidRDefault="003361E2">
      <w:pPr>
        <w:spacing w:after="0"/>
        <w:rPr>
          <w:rFonts w:ascii="Times New Roman" w:eastAsia="Times New Roman" w:hAnsi="Times New Roman" w:cs="Times New Roman"/>
          <w:color w:val="000000"/>
        </w:rPr>
      </w:pPr>
    </w:p>
    <w:p w14:paraId="06012C5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ascii="Times New Roman" w:eastAsia="Times New Roman" w:hAnsi="Times New Roman" w:cs="Times New Roman"/>
          <w:color w:val="000000"/>
        </w:rPr>
      </w:pPr>
    </w:p>
    <w:p w14:paraId="56E0D40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ascii="Times New Roman" w:eastAsia="Times New Roman" w:hAnsi="Times New Roman" w:cs="Times New Roman"/>
          <w:color w:val="000000"/>
        </w:rPr>
      </w:pPr>
    </w:p>
    <w:p w14:paraId="3A0C254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14:paraId="7399D02C"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What living man likes to stay in the land of the dead? So be it, come when you’re ready.</w:t>
      </w:r>
    </w:p>
    <w:p w14:paraId="002E788F" w14:textId="77777777" w:rsidR="003361E2" w:rsidRDefault="003361E2">
      <w:pPr>
        <w:spacing w:after="0"/>
        <w:rPr>
          <w:rFonts w:ascii="Times New Roman" w:eastAsia="Times New Roman" w:hAnsi="Times New Roman" w:cs="Times New Roman"/>
          <w:color w:val="000000"/>
        </w:rPr>
      </w:pPr>
    </w:p>
    <w:p w14:paraId="11D3C7B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Things were so interesting when Diablo was in charge. He truly enjoyed tormenting souls. Lich just does it </w:t>
      </w:r>
      <w:r>
        <w:rPr>
          <w:rFonts w:ascii="Times New Roman" w:eastAsia="Times New Roman" w:hAnsi="Times New Roman" w:cs="Times New Roman"/>
        </w:rPr>
        <w:t>out of a sense</w:t>
      </w:r>
      <w:r>
        <w:rPr>
          <w:rFonts w:ascii="Times New Roman" w:eastAsia="Times New Roman" w:hAnsi="Times New Roman" w:cs="Times New Roman"/>
          <w:color w:val="000000"/>
        </w:rPr>
        <w:t xml:space="preserve"> of duty.</w:t>
      </w:r>
    </w:p>
    <w:p w14:paraId="04A26393" w14:textId="77777777" w:rsidR="003361E2" w:rsidRDefault="003361E2">
      <w:pPr>
        <w:spacing w:after="0"/>
        <w:rPr>
          <w:rFonts w:ascii="Times New Roman" w:eastAsia="Times New Roman" w:hAnsi="Times New Roman" w:cs="Times New Roman"/>
          <w:color w:val="000000"/>
        </w:rPr>
      </w:pPr>
    </w:p>
    <w:p w14:paraId="64D2ABF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(Male): Just forget whatever I said about Lich. I guess his cunning won the day.</w:t>
      </w:r>
    </w:p>
    <w:p w14:paraId="011B08AA" w14:textId="77777777" w:rsidR="003361E2" w:rsidRDefault="003361E2">
      <w:pPr>
        <w:spacing w:after="0"/>
        <w:rPr>
          <w:rFonts w:ascii="Times New Roman" w:eastAsia="Times New Roman" w:hAnsi="Times New Roman" w:cs="Times New Roman"/>
          <w:color w:val="000000"/>
        </w:rPr>
      </w:pPr>
    </w:p>
    <w:p w14:paraId="05280BB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(Fashionable Lady): When I was alive I used to have so many suitors. The selection here is absolutely horrendous. The men are absolutely ghostly.</w:t>
      </w:r>
    </w:p>
    <w:p w14:paraId="6C5660E4" w14:textId="77777777" w:rsidR="003361E2" w:rsidRDefault="003361E2">
      <w:pPr>
        <w:spacing w:after="0"/>
        <w:rPr>
          <w:rFonts w:ascii="Times New Roman" w:eastAsia="Times New Roman" w:hAnsi="Times New Roman" w:cs="Times New Roman"/>
          <w:color w:val="000000"/>
        </w:rPr>
      </w:pPr>
    </w:p>
    <w:p w14:paraId="48D0085E" w14:textId="77777777" w:rsidR="003361E2" w:rsidRDefault="00000000">
      <w:pPr>
        <w:spacing w:after="0"/>
      </w:pPr>
      <w:r>
        <w:rPr>
          <w:rFonts w:ascii="Times New Roman" w:eastAsia="Times New Roman" w:hAnsi="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517" w:name="_Toc189930318"/>
      <w:r>
        <w:rPr>
          <w:sz w:val="44"/>
          <w:szCs w:val="44"/>
        </w:rPr>
        <w:t>Ehsran SpaceShip</w:t>
      </w:r>
      <w:bookmarkEnd w:id="517"/>
    </w:p>
    <w:p w14:paraId="2AA2EE6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So you want to go get Corydon Deus?</w:t>
      </w:r>
    </w:p>
    <w:p w14:paraId="479FCFC9" w14:textId="77777777" w:rsidR="003361E2" w:rsidRDefault="00000000">
      <w:pPr>
        <w:numPr>
          <w:ilvl w:val="1"/>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 justice can wait no longer.</w:t>
      </w:r>
    </w:p>
    <w:p w14:paraId="58F335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it can wait.</w:t>
      </w:r>
    </w:p>
    <w:p w14:paraId="60693F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Yes it may be wise to wait until we are stronger.</w:t>
      </w:r>
    </w:p>
    <w:p w14:paraId="40C342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say yes,</w:t>
      </w:r>
    </w:p>
    <w:p w14:paraId="1DD23420" w14:textId="77777777" w:rsidR="003361E2" w:rsidRDefault="00000000">
      <w:pPr>
        <w:pStyle w:val="Heading2"/>
      </w:pPr>
      <w:bookmarkStart w:id="518" w:name="_Toc189930319"/>
      <w:r>
        <w:t>The Plan</w:t>
      </w:r>
      <w:bookmarkEnd w:id="518"/>
    </w:p>
    <w:p w14:paraId="242668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Gate Guard(Before “The Plan”): No one is allowed access to this facility.</w:t>
      </w:r>
    </w:p>
    <w:p w14:paraId="6FAFDB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Gate Guard: Adm. Anthony told us to let you in. Our headquarters is straight ahead.</w:t>
      </w:r>
    </w:p>
    <w:p w14:paraId="487428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Vice Adm. Constantine: It’s suicide.</w:t>
      </w:r>
    </w:p>
    <w:p w14:paraId="13FF55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Hold your tongue vice Adm. Constantine. These are desperate times which require desperate measures.</w:t>
      </w:r>
    </w:p>
    <w:p w14:paraId="45861A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I want all of you to meet someone. His name is Mortis Shinra. He is my chief science officer and will tell us what we have to do. Shinra?</w:t>
      </w:r>
    </w:p>
    <w:p w14:paraId="3ED160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Shinra walks into the room. A short, pudgy, man wearing a white science coat with spectacles resting on his face begins speaking to the group.) </w:t>
      </w:r>
    </w:p>
    <w:p w14:paraId="0177E2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14:paraId="6F44FD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Thou art wise in the sciences Mortis, I was wondering how Corydon Deus got to the moon?</w:t>
      </w:r>
    </w:p>
    <w:p w14:paraId="44D07DC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14:paraId="0D75D0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the alarms start blaring.)</w:t>
      </w:r>
    </w:p>
    <w:p w14:paraId="7BBB42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Anthony:(Looking at Computer) This time they are attacking the Launchpad. How would they know what we plan to do?</w:t>
      </w:r>
    </w:p>
    <w:p w14:paraId="59E9DF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Corydon Deus’ powers are great. It’s almost as if he’s a god.</w:t>
      </w:r>
    </w:p>
    <w:p w14:paraId="7C2B5A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Here we go again.</w:t>
      </w:r>
    </w:p>
    <w:p w14:paraId="263773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Shinra: The only problem now is the monsters are attacking and the ship hasn’t been fueled. </w:t>
      </w:r>
    </w:p>
    <w:p w14:paraId="3847EFC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519" w:name="_unngbvkzpeta" w:colFirst="0" w:colLast="0"/>
      <w:bookmarkStart w:id="520" w:name="_Toc189930320"/>
      <w:bookmarkEnd w:id="519"/>
      <w:r>
        <w:t>Refill The Rocket Ship</w:t>
      </w:r>
      <w:bookmarkEnd w:id="520"/>
    </w:p>
    <w:p w14:paraId="74DE47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must now choose which character goes into what group. After they are finished selecting the character placement the battle will begin.Adm. Anthony can be heard through a loudspeaker which echoes throughout the base.)</w:t>
      </w:r>
    </w:p>
    <w:p w14:paraId="0E6000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players' units take their place on the field of battle.)</w:t>
      </w:r>
    </w:p>
    <w:p w14:paraId="7F3EDE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do this for Reditus. We do this for all.</w:t>
      </w:r>
    </w:p>
    <w:p w14:paraId="35F5CC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You’ve been a busybody Caeser. Look at all the wonderful friends you’ve acquired. You really shouldn’t make friends Caeser. You know they’re all going to die like your precious Theresa.</w:t>
      </w:r>
    </w:p>
    <w:p w14:paraId="04D445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14:paraId="786D1D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is asked if they wish to be refreshed regarding how to switch between parties. Enemy units begin moving forward and the battle begins.A separate unit designated only for Creepymon will also begin moving. </w:t>
      </w:r>
      <w:r>
        <w:rPr>
          <w:rFonts w:ascii="Times New Roman" w:eastAsia="Times New Roman" w:hAnsi="Times New Roman" w:cs="Times New Roman"/>
          <w:color w:val="202124"/>
          <w:highlight w:val="white"/>
        </w:rPr>
        <w:t xml:space="preserve">Creepymon </w:t>
      </w:r>
      <w:r>
        <w:rPr>
          <w:rFonts w:ascii="Times New Roman" w:eastAsia="Times New Roman" w:hAnsi="Times New Roman" w:cs="Times New Roman"/>
        </w:rPr>
        <w:t xml:space="preserve">cannot be defeated. The player must fight him just long enough to delay him. If one of the parties is defeated they will just start back beside the fuelling party.If a party retreats they will also start back from the </w:t>
      </w:r>
      <w:r>
        <w:rPr>
          <w:rFonts w:ascii="Times New Roman" w:eastAsia="Times New Roman" w:hAnsi="Times New Roman" w:cs="Times New Roman"/>
        </w:rPr>
        <w:lastRenderedPageBreak/>
        <w:t>beginning.The timer will be set for 15 minutes, but that may change due to gameplay testing.)</w:t>
      </w:r>
    </w:p>
    <w:p w14:paraId="0D132D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timer ends,</w:t>
      </w:r>
    </w:p>
    <w:p w14:paraId="33C0614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(His voice can be heard over a loudspeaker): Everyone, board the rocket.Our refueling squad will hold off the monsters while you guys board. </w:t>
      </w:r>
    </w:p>
    <w:p w14:paraId="766039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We have lift off. Brace yourself this is going to be a bumpy ride.</w:t>
      </w:r>
    </w:p>
    <w:p w14:paraId="4310D2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entire party begins experiencing an enormous amount of GeForce.)</w:t>
      </w:r>
    </w:p>
    <w:p w14:paraId="776123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Ahhh it's too much.I think my head is going to explode.</w:t>
      </w:r>
    </w:p>
    <w:p w14:paraId="64A26AC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If we die, thou art should know, I’m very insecure about the size of my manhood. </w:t>
      </w:r>
    </w:p>
    <w:p w14:paraId="45E83B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Don’t say that my love.You use whatever was given to you to the best of your ability, even if, yeah, it’s size is lacking, it’s no problem. You always try to do the best with the hand that’s dealt you.</w:t>
      </w:r>
    </w:p>
    <w:p w14:paraId="7936CF7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once stole candy from a baby. It was when I just started thieving. I’m so bad.</w:t>
      </w:r>
    </w:p>
    <w:p w14:paraId="46C2A6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I’m really gay……..</w:t>
      </w:r>
    </w:p>
    <w:p w14:paraId="34870A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knew it.</w:t>
      </w:r>
    </w:p>
    <w:p w14:paraId="3BB16B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Ugh… shoot. I like owe you five GP.</w:t>
      </w:r>
    </w:p>
    <w:p w14:paraId="207FD4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Pay up tin man.</w:t>
      </w:r>
    </w:p>
    <w:p w14:paraId="6300A4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can’t believe you believed me. I’m as straight as an arrow.</w:t>
      </w:r>
    </w:p>
    <w:p w14:paraId="2AB69F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Airloft:You owe me five GP. Tin nerd…HA HA HA </w:t>
      </w:r>
    </w:p>
    <w:p w14:paraId="3B0C14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(In Party?) Ah aye wanted a guidwife 'n' child o' mah own. I’ve spent mah entire days at camp yew. I’ve tried mony times tae order a guidwife, bit na lassie wants tae come live wi' a bunch o' burly lumberjacks. Mah life cannot end noo. </w:t>
      </w:r>
    </w:p>
    <w:p w14:paraId="597BD7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 think we can find you someone in Magus.</w:t>
      </w:r>
    </w:p>
    <w:p w14:paraId="7EF807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I’m not feeling so good. The pressure, I can’t take it anymore.</w:t>
      </w:r>
    </w:p>
    <w:p w14:paraId="0C4EC5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passes out.) </w:t>
      </w:r>
    </w:p>
    <w:p w14:paraId="4502E8E6" w14:textId="77777777" w:rsidR="003361E2" w:rsidRDefault="00000000">
      <w:pPr>
        <w:pStyle w:val="Heading2"/>
        <w:spacing w:line="276" w:lineRule="auto"/>
      </w:pPr>
      <w:bookmarkStart w:id="521" w:name="_75iyfgpidev" w:colFirst="0" w:colLast="0"/>
      <w:bookmarkStart w:id="522" w:name="_Toc189930321"/>
      <w:bookmarkEnd w:id="521"/>
      <w:r>
        <w:lastRenderedPageBreak/>
        <w:t>Dream Sequence of Caeser Childhood</w:t>
      </w:r>
      <w:bookmarkEnd w:id="522"/>
    </w:p>
    <w:p w14:paraId="1BAD91FA"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Caeser:I know, but how many kids do you know my age fixing drones?</w:t>
      </w:r>
    </w:p>
    <w:p w14:paraId="3E60230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You can make some mistakes now. But when you grow older I’ll demand perfection.</w:t>
      </w:r>
    </w:p>
    <w:p w14:paraId="092C307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(Years pass, the camera fades in and fades out, Caeser is now his current age. Once again he is standing attentively watching on.)</w:t>
      </w:r>
    </w:p>
    <w:p w14:paraId="7F4B064F"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let me see here.</w:t>
      </w:r>
    </w:p>
    <w:p w14:paraId="735757C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Show me my expert engineer.</w:t>
      </w:r>
    </w:p>
    <w:p w14:paraId="68142CE9"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All right here we go.</w:t>
      </w:r>
    </w:p>
    <w:p w14:paraId="690BDE7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ascii="Times New Roman" w:eastAsia="Times New Roman" w:hAnsi="Times New Roman" w:cs="Times New Roman"/>
          <w:color w:val="050505"/>
          <w:highlight w:val="white"/>
        </w:rPr>
        <w:t xml:space="preserve">(The drone zigzags, flying here and there, but suddenly there’s a spark and smoke on the outside of the drone. The drone begins wildly flying. Someone walking along the path </w:t>
      </w:r>
      <w:r>
        <w:rPr>
          <w:rFonts w:ascii="Times New Roman" w:eastAsia="Times New Roman" w:hAnsi="Times New Roman" w:cs="Times New Roman"/>
          <w:color w:val="050505"/>
          <w:highlight w:val="white"/>
        </w:rPr>
        <w:lastRenderedPageBreak/>
        <w:t xml:space="preserve">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5"/>
          <w:szCs w:val="25"/>
          <w:highlight w:val="white"/>
        </w:rPr>
        <w:t>Augustus:</w:t>
      </w:r>
      <w:r>
        <w:rPr>
          <w:rFonts w:ascii="Times New Roman" w:eastAsia="Times New Roman" w:hAnsi="Times New Roman" w:cs="Times New Roman"/>
          <w:color w:val="050505"/>
          <w:sz w:val="23"/>
          <w:szCs w:val="23"/>
          <w:highlight w:val="white"/>
        </w:rPr>
        <w:t>This is unacceptable Caeser.</w:t>
      </w:r>
    </w:p>
    <w:p w14:paraId="662EDB8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like the blind leading the blind. Completely unacceptable. Corydon Deus demands perfection from his followers, nothing more, nothing less. You don’t want to be an imperfect vassal for his Lordship do you?</w:t>
      </w:r>
    </w:p>
    <w:p w14:paraId="691A818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just not enough Caeser…..</w:t>
      </w:r>
    </w:p>
    <w:p w14:paraId="4808E40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From here it’s gorgeous.</w:t>
      </w:r>
    </w:p>
    <w:p w14:paraId="28D2E26D"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If I lived my entire life on the mountaintop, I might believe the Heremus is a beautiful place, but I know once we leave this place the horrors begin again.</w:t>
      </w:r>
    </w:p>
    <w:p w14:paraId="3D454A30"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lastRenderedPageBreak/>
        <w:t>Theresa: Destiny will find a way to bring you where it wants you Caeser. Trust in that if you don’t trust the God of our people.</w:t>
      </w:r>
    </w:p>
    <w:p w14:paraId="12324CD2"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highlight w:val="white"/>
        </w:rPr>
        <w:t>Caeser: Yes, destiny will break the chains that bind me. I just have to be patient and wait for its calling.</w:t>
      </w:r>
      <w:r>
        <w:rPr>
          <w:rFonts w:ascii="Times New Roman" w:eastAsia="Times New Roman" w:hAnsi="Times New Roman" w:cs="Times New Roman"/>
          <w:color w:val="050505"/>
          <w:sz w:val="23"/>
          <w:szCs w:val="23"/>
          <w:highlight w:val="white"/>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Your destiny will be my destiny, I will go where you go wherever that may be.</w:t>
      </w:r>
    </w:p>
    <w:p w14:paraId="268DCEC2"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(They embrace each other.)                                                </w:t>
      </w:r>
      <w:r>
        <w:rPr>
          <w:rFonts w:ascii="Times New Roman" w:eastAsia="Times New Roman" w:hAnsi="Times New Roman" w:cs="Times New Roman"/>
          <w:color w:val="050505"/>
          <w:sz w:val="23"/>
          <w:szCs w:val="23"/>
          <w:highlight w:val="white"/>
        </w:rPr>
        <w:tab/>
      </w:r>
    </w:p>
    <w:p w14:paraId="2941B5B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 know what Caeser, you smell like a yak. Why do all Reditt men smell like yaks? Even my father. He walks into the tent and “BAM'' the odor hits you like a sandstorm of ill odor.</w:t>
      </w:r>
    </w:p>
    <w:p w14:paraId="58E584D3"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father’s not well, he’s not able to milk the yaks when all men are supposed to. So I help him.</w:t>
      </w:r>
    </w:p>
    <w:p w14:paraId="6A7628A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Your dad is a horrible Hunter, that’s why the boar gored him. Any other Hunter would’ve got out of the way.</w:t>
      </w:r>
    </w:p>
    <w:p w14:paraId="520276F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Marco: What are you gonna do about it?</w:t>
      </w:r>
    </w:p>
    <w:p w14:paraId="0CDA4D0D"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After Caesar wins,</w:t>
      </w:r>
    </w:p>
    <w:p w14:paraId="0123B3E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If I ever see you again bothering Theresa again I’ll force you to eat yak shit.</w:t>
      </w:r>
    </w:p>
    <w:p w14:paraId="51B9A86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Yeah I’d like that.</w:t>
      </w:r>
    </w:p>
    <w:p w14:paraId="5FBE059C"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Separation complete. Auto pilot eng….. Wait, I see something.</w:t>
      </w:r>
    </w:p>
    <w:p w14:paraId="2C88DAF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(Game now switches to a 2.5D side scrolling shooter.</w:t>
      </w:r>
      <w:r>
        <w:rPr>
          <w:rFonts w:ascii="Times New Roman" w:eastAsia="Times New Roman" w:hAnsi="Times New Roman" w:cs="Times New Roman"/>
        </w:rPr>
        <w:t>The final boss of the space between Gaia and the moon is a giant eye that is constantly looking at the spaceship wherever it moves and shooting a plasma beam and other small projectiles. He is the eye of Corydon Deus.</w:t>
      </w:r>
      <w:r>
        <w:rPr>
          <w:rFonts w:ascii="Times New Roman" w:eastAsia="Times New Roman" w:hAnsi="Times New Roman" w:cs="Times New Roman"/>
          <w:color w:val="050505"/>
          <w:sz w:val="23"/>
          <w:szCs w:val="23"/>
          <w:highlight w:val="white"/>
        </w:rPr>
        <w:t>)</w:t>
      </w:r>
    </w:p>
    <w:p w14:paraId="35532587" w14:textId="77777777" w:rsidR="003361E2" w:rsidRDefault="00000000">
      <w:pPr>
        <w:pStyle w:val="Heading1"/>
      </w:pPr>
      <w:bookmarkStart w:id="523" w:name="_kctj8js3qddw" w:colFirst="0" w:colLast="0"/>
      <w:bookmarkStart w:id="524" w:name="_Toc189930322"/>
      <w:bookmarkEnd w:id="523"/>
      <w:r>
        <w:t>The Moon</w:t>
      </w:r>
      <w:bookmarkEnd w:id="524"/>
    </w:p>
    <w:p w14:paraId="51D378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Prepare for landing.</w:t>
      </w:r>
    </w:p>
    <w:p w14:paraId="38C177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ship lands with a loud thud.)</w:t>
      </w:r>
    </w:p>
    <w:p w14:paraId="71227A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exits the spaceship.)</w:t>
      </w:r>
    </w:p>
    <w:p w14:paraId="43ABF33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To gaze at it was like looking into pure evil.</w:t>
      </w:r>
    </w:p>
    <w:p w14:paraId="0B70C9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If the light within you is darkness, how great is that darkness.</w:t>
      </w:r>
    </w:p>
    <w:p w14:paraId="00F14DE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All I saw was the infinite void in his black pupils.</w:t>
      </w:r>
    </w:p>
    <w:p w14:paraId="4446D1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felt like I could hear my father cry out in despair, his spirit trapped behind the glass like transparency of that eye.</w:t>
      </w:r>
    </w:p>
    <w:p w14:paraId="6BD12D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Thou art a brave lot.</w:t>
      </w:r>
    </w:p>
    <w:p w14:paraId="52D84A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You wouldn’t believe this but like, I can sense a large concentration of Magicia. My drone side is like, totally wigging out right now.</w:t>
      </w:r>
    </w:p>
    <w:p w14:paraId="4E9DB0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 totally have to paint a picture of this. This is amazing. No one from school will believe what I’m seeing.</w:t>
      </w:r>
    </w:p>
    <w:p w14:paraId="128398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Sabini(If in Party): The gravity of the moon will increase the height of my jump kick. (Sabini jumps high up and does a kick.) Hiiyahh.</w:t>
      </w:r>
    </w:p>
    <w:p w14:paraId="5D8CD9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(If in Party): Po! Po!</w:t>
      </w:r>
    </w:p>
    <w:p w14:paraId="7F79A9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(If in Party):  Not a single tree to cut down. What will I do here?</w:t>
      </w:r>
    </w:p>
    <w:p w14:paraId="795FF3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(If in Party): This gravity makes it hard to quickly draw my side arm. </w:t>
      </w:r>
    </w:p>
    <w:p w14:paraId="70FE96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Everyone, look at that.</w:t>
      </w:r>
    </w:p>
    <w:p w14:paraId="71D2F7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zooms in and focuses on a massive stone edifice in the distance.)</w:t>
      </w:r>
    </w:p>
    <w:p w14:paraId="457F6F3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Corydon Deus, thy abode.</w:t>
      </w:r>
    </w:p>
    <w:p w14:paraId="44DA32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does abode mean? Why do you always talk with archaic English?</w:t>
      </w:r>
    </w:p>
    <w:p w14:paraId="01C3A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can smell the fragrance of vengeance cooking hot. The stomach of my soul grumbles for its hunger to be satiated.</w:t>
      </w:r>
    </w:p>
    <w:p w14:paraId="4AECC06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525" w:name="_twif1fvtmzms" w:colFirst="0" w:colLast="0"/>
      <w:bookmarkStart w:id="526" w:name="_Toc189930323"/>
      <w:bookmarkEnd w:id="525"/>
      <w:r>
        <w:rPr>
          <w:rFonts w:ascii="Times New Roman" w:eastAsia="Times New Roman" w:hAnsi="Times New Roman" w:cs="Times New Roman"/>
        </w:rPr>
        <w:t>Rasputin the Great</w:t>
      </w:r>
      <w:bookmarkEnd w:id="526"/>
    </w:p>
    <w:p w14:paraId="17E4163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surface of the moon is like the most complex puzzle to navigate. At this rate we’ll be lost forever.</w:t>
      </w:r>
    </w:p>
    <w:p w14:paraId="783B5E2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Airloft, you know how to get back to the spaceship?</w:t>
      </w:r>
    </w:p>
    <w:p w14:paraId="1DAF6A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I don’t know everything silly boy. We are like, completely lost.</w:t>
      </w:r>
    </w:p>
    <w:p w14:paraId="6D8620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Is this where it ends? We’re so close.</w:t>
      </w:r>
    </w:p>
    <w:p w14:paraId="4DA0F7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Don’t worry my dear, we didn’t come all this way to die. Destiny still has something great for us.</w:t>
      </w:r>
    </w:p>
    <w:p w14:paraId="3341C5D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Caeser, All is not lost. Soon you meet someone who will show you the way.</w:t>
      </w:r>
    </w:p>
    <w:p w14:paraId="7D4F21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Who will we meet on this desolate planet?</w:t>
      </w:r>
    </w:p>
    <w:p w14:paraId="5FCC6E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hears a pebble tumble from the cliff above.)</w:t>
      </w:r>
    </w:p>
    <w:p w14:paraId="40BEA1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Hey fam, there’s like, life above us.</w:t>
      </w:r>
    </w:p>
    <w:p w14:paraId="6C48EC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Hello, is someone there?</w:t>
      </w:r>
    </w:p>
    <w:p w14:paraId="44A2E6A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(An otherworldly creature’s head pops up from behind a stone which concealed it. The creature is about the size of a twelve-year-old child.)</w:t>
      </w:r>
    </w:p>
    <w:p w14:paraId="387701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the hell is that?</w:t>
      </w:r>
    </w:p>
    <w:p w14:paraId="48897EA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Intro.)</w:t>
      </w:r>
    </w:p>
    <w:p w14:paraId="5DCDB1B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Greetings humans, you no harm I mean. Rasputin my name is. My name after one of the greatest humans that ever lived I chose. Know Grigori Rasputin you all must, correct?</w:t>
      </w:r>
    </w:p>
    <w:p w14:paraId="37270D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 must’ve been before our time. I’ve never heard such a name.</w:t>
      </w:r>
    </w:p>
    <w:p w14:paraId="704649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Member……I’m not tracking?</w:t>
      </w:r>
    </w:p>
    <w:p w14:paraId="211E92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This creature must not be accustomed to human manners and social virtues.</w:t>
      </w:r>
    </w:p>
    <w:p w14:paraId="2CF34F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It looks like an upright walking squid.</w:t>
      </w:r>
    </w:p>
    <w:p w14:paraId="0D3C658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knew my dream was true. One night while sleeping I felt my body lift up into a strange flying vehicle. In a drowsy, half conscious state, I felt all these creepy hands exploring my body. Then suddenly a pointy device was inserted in my anus.……</w:t>
      </w:r>
    </w:p>
    <w:p w14:paraId="24B9DD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I think we stopped doing that 300 years ago.</w:t>
      </w:r>
    </w:p>
    <w:p w14:paraId="09859F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In school they told us that people like you need someone special to talk to……ya know, to try to solve your problems.</w:t>
      </w:r>
    </w:p>
    <w:p w14:paraId="663C50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Like I said, I know someone you can talk to.</w:t>
      </w:r>
    </w:p>
    <w:p w14:paraId="6F7BC3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You are lost due to the constant tectonic shifts of the moon’s crust I see. Follow me to my outpost. You to where you wish to go I will lead. Yrsssss.</w:t>
      </w:r>
    </w:p>
    <w:p w14:paraId="79F8D9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What do you think Eduardus should we follow him?</w:t>
      </w:r>
    </w:p>
    <w:p w14:paraId="5AB6EC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Do we have a choice? I’d rather be moon person food than die here lost on the moon.</w:t>
      </w:r>
    </w:p>
    <w:p w14:paraId="369F65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527" w:name="_nclsqk3x6h8n" w:colFirst="0" w:colLast="0"/>
      <w:bookmarkStart w:id="528" w:name="_Toc189930324"/>
      <w:bookmarkEnd w:id="527"/>
      <w:r>
        <w:t>The Wanderers</w:t>
      </w:r>
      <w:bookmarkEnd w:id="528"/>
    </w:p>
    <w:p w14:paraId="1F8E5C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Your time and check out our colony take. To my home when you’re ready please come. I know where you wish to go and I will take you there I think.</w:t>
      </w:r>
    </w:p>
    <w:p w14:paraId="338C9ACB" w14:textId="77777777" w:rsidR="003361E2" w:rsidRDefault="00000000">
      <w:pPr>
        <w:pStyle w:val="Heading3"/>
        <w:ind w:left="1440" w:hanging="720"/>
      </w:pPr>
      <w:bookmarkStart w:id="529" w:name="_yxa3xelnf2sp" w:colFirst="0" w:colLast="0"/>
      <w:bookmarkStart w:id="530" w:name="_Toc189930325"/>
      <w:bookmarkEnd w:id="529"/>
      <w:r>
        <w:t>Wanderer Npc</w:t>
      </w:r>
      <w:bookmarkEnd w:id="530"/>
    </w:p>
    <w:p w14:paraId="341B2CCC"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rPr>
        <w:t xml:space="preserve">Wanderer(Standing at gate speaking Japanese): </w:t>
      </w:r>
      <w:r>
        <w:rPr>
          <w:rFonts w:ascii="Gungsuh" w:eastAsia="Gungsuh" w:hAnsi="Gungsuh" w:cs="Gungsuh"/>
          <w:color w:val="202124"/>
          <w:shd w:val="clear" w:color="auto" w:fill="F8F9FA"/>
        </w:rPr>
        <w:t>こんにちは、人類の皆さん、月の故郷へようこそ。</w:t>
      </w:r>
    </w:p>
    <w:p w14:paraId="119259CA" w14:textId="77777777" w:rsidR="003361E2" w:rsidRDefault="00000000">
      <w:pPr>
        <w:rPr>
          <w:rFonts w:ascii="Times New Roman" w:eastAsia="Times New Roman" w:hAnsi="Times New Roman" w:cs="Times New Roman"/>
          <w:highlight w:val="white"/>
        </w:rPr>
      </w:pPr>
      <w:r>
        <w:rPr>
          <w:rFonts w:ascii="Times New Roman" w:eastAsia="Times New Roman" w:hAnsi="Times New Roman" w:cs="Times New Roman"/>
          <w:color w:val="202124"/>
          <w:shd w:val="clear" w:color="auto" w:fill="F8F9FA"/>
        </w:rPr>
        <w:lastRenderedPageBreak/>
        <w:t xml:space="preserve">Wanderer (Hindi): </w:t>
      </w:r>
      <w:r>
        <w:rPr>
          <w:rFonts w:ascii="Times New Roman" w:eastAsia="Times New Roman" w:hAnsi="Times New Roman" w:cs="Times New Roman"/>
          <w:highlight w:val="white"/>
        </w:rPr>
        <w:t>Apanee chhuttiyon mein hamen misr ke piraamidon mein jaana achchha lagata tha. hamane unhen banaane mein madad kee. phir gaiya mein ek bada bhookamp aaya aur har imaarat dhah gaee.</w:t>
      </w:r>
    </w:p>
    <w:p w14:paraId="368B5F65"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highlight w:val="white"/>
        </w:rPr>
        <w:t xml:space="preserve">Wanderer (Spanish): Jester, </w:t>
      </w:r>
      <w:r>
        <w:rPr>
          <w:rFonts w:ascii="Times New Roman" w:eastAsia="Times New Roman" w:hAnsi="Times New Roman" w:cs="Times New Roman"/>
          <w:color w:val="202124"/>
          <w:shd w:val="clear" w:color="auto" w:fill="F8F9FA"/>
        </w:rPr>
        <w:t>Una vez te hicimos un sondeo anal. Lo extraño es que parecías disfrutarlo mucho. Solo lo hicimos por ciencia. Esperamos que no pienses lo contrario.</w:t>
      </w:r>
    </w:p>
    <w:p w14:paraId="1BD76456" w14:textId="77777777" w:rsidR="003361E2"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Wanderer (French): Un être étrange a élu domicile sur la lune. Il interrompt notre récolte d'approvisionnement sur votre planète. Il doit être exterminé immédiatement.</w:t>
      </w:r>
    </w:p>
    <w:p w14:paraId="3130E506"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(Old English): We carry many antiques which may no longer exist on thy orb.  They are much moe powerful than thy current weapons. Yet it'll cost thou.</w:t>
      </w:r>
    </w:p>
    <w:p w14:paraId="72F406DF"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(English Ebonics): I got sum of da best items from all ovah da universe. Choo find stuff here choo'll nevah find somewhere else.</w:t>
      </w:r>
    </w:p>
    <w:p w14:paraId="16B88476" w14:textId="77777777" w:rsidR="003361E2" w:rsidRDefault="00000000">
      <w:pPr>
        <w:pStyle w:val="Heading3"/>
      </w:pPr>
      <w:bookmarkStart w:id="531" w:name="_hc3ley131bai" w:colFirst="0" w:colLast="0"/>
      <w:bookmarkEnd w:id="531"/>
      <w:r>
        <w:tab/>
      </w:r>
      <w:bookmarkStart w:id="532" w:name="_Toc189930326"/>
      <w:r>
        <w:t>Library</w:t>
      </w:r>
      <w:bookmarkEnd w:id="532"/>
    </w:p>
    <w:p w14:paraId="3FBE68A0" w14:textId="77777777" w:rsidR="003361E2" w:rsidRDefault="00000000">
      <w:r>
        <w:rPr>
          <w:rFonts w:ascii="Gungsuh" w:eastAsia="Gungsuh" w:hAnsi="Gungsuh" w:cs="Gungsuh"/>
          <w:color w:val="202124"/>
          <w:shd w:val="clear" w:color="auto" w:fill="F8F9FA"/>
        </w:rPr>
        <w:t>こんにちは、人類の皆さん、月の故郷へようこそ means</w:t>
      </w:r>
      <w:r>
        <w:t xml:space="preserve"> Hello humans and welcome to our moon home.</w:t>
      </w:r>
    </w:p>
    <w:p w14:paraId="06C0A017" w14:textId="77777777" w:rsidR="003361E2" w:rsidRDefault="00000000">
      <w:r>
        <w:rPr>
          <w:rFonts w:ascii="Times New Roman" w:eastAsia="Times New Roman" w:hAnsi="Times New Roman" w:cs="Times New Roman"/>
          <w:highlight w:val="white"/>
        </w:rPr>
        <w:t xml:space="preserve">Apanee chhuttiyon mein ham misr ke piraamidon kee yaatra karana pasand karate hain. hamane unako banaane mein madad kee means </w:t>
      </w:r>
      <w:r>
        <w:t xml:space="preserve">In our holidays we liked to visit the pyramids of Egypt. We helped build them. Then a massive earthquake struck Gaia and every building collapsed. </w:t>
      </w:r>
    </w:p>
    <w:p w14:paraId="26CA3D4B" w14:textId="77777777" w:rsidR="003361E2" w:rsidRDefault="00000000">
      <w:r>
        <w:t>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être étrange a élu domicile sur la lune. Il interrompt notre récolte d'approvisionnement sur votre planète. Il </w:t>
      </w:r>
      <w:r>
        <w:lastRenderedPageBreak/>
        <w:t>doit être exterminé immédiatement means A strange being has taken up residence on the moon. It interrupts our supply harvest on your planet. It must be exterminated immediately.</w:t>
      </w:r>
    </w:p>
    <w:p w14:paraId="47C37A94" w14:textId="77777777" w:rsidR="003361E2" w:rsidRDefault="00000000">
      <w:pPr>
        <w:pStyle w:val="Heading2"/>
      </w:pPr>
      <w:bookmarkStart w:id="533" w:name="_dqd3x69cwylr" w:colFirst="0" w:colLast="0"/>
      <w:bookmarkStart w:id="534" w:name="_Toc189930327"/>
      <w:bookmarkEnd w:id="533"/>
      <w:r>
        <w:t>Deep Inside The Moon</w:t>
      </w:r>
      <w:bookmarkEnd w:id="534"/>
    </w:p>
    <w:p w14:paraId="314249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the party has been given a chance to replenish their supplies and wander the colony they must return to Rasputin the Great’s home to begin their quest to the edifice of Corydon Deus.)</w:t>
      </w:r>
    </w:p>
    <w:p w14:paraId="57101C8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To the place you wish to go we must travel deep within the moon to get, underneath the shifting tectonic plates, travel yes we must. May the power of the great Yoda protect us as we travel. Hrmmm.</w:t>
      </w:r>
    </w:p>
    <w:p w14:paraId="20233B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Who is Yoda?</w:t>
      </w:r>
    </w:p>
    <w:p w14:paraId="02BC587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14:paraId="0E99A1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14:paraId="36DB12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Know the force you must. Much darkness in Corydon Deus there is. The light you are. Yes, hrrmmm.</w:t>
      </w:r>
    </w:p>
    <w:p w14:paraId="0D5EEE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Are you Fabricius?</w:t>
      </w:r>
    </w:p>
    <w:p w14:paraId="0DEFF3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A form of the force magic is. Yes, hrrmmm. The force is born of the Stillness.</w:t>
      </w:r>
    </w:p>
    <w:p w14:paraId="4968B0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Can you teach me how to use the force?</w:t>
      </w:r>
    </w:p>
    <w:p w14:paraId="50442A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Hrrmmm. How to use the force young Jedi you already know. Now come, follow me.</w:t>
      </w:r>
    </w:p>
    <w:p w14:paraId="6219646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14:paraId="032CEB75" w14:textId="77777777" w:rsidR="003361E2" w:rsidRDefault="00000000">
      <w:pPr>
        <w:rPr>
          <w:rFonts w:ascii="Times New Roman" w:eastAsia="Times New Roman" w:hAnsi="Times New Roman" w:cs="Times New Roman"/>
          <w:sz w:val="26"/>
          <w:szCs w:val="26"/>
        </w:rPr>
      </w:pPr>
      <w:r>
        <w:rPr>
          <w:rFonts w:ascii="Times New Roman" w:eastAsia="Times New Roman" w:hAnsi="Times New Roman" w:cs="Times New Roman"/>
        </w:rPr>
        <w:t>Sabini(In party?): Get off me you brute. You smell like pine trees and swass.</w:t>
      </w:r>
    </w:p>
    <w:p w14:paraId="6D5191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Ewan(In party?): Sorry laddie. Ah haven’t fallen lik' that sin ah wis cutting trees blootert one day. Thank god ah landed oan a bed o' pines. </w:t>
      </w:r>
    </w:p>
    <w:p w14:paraId="6D49312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composes themselves.)</w:t>
      </w:r>
    </w:p>
    <w:p w14:paraId="2BEF83C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Eduardus: Mr. Rasputin, if I may ask, does your species contain the female sex.</w:t>
      </w:r>
    </w:p>
    <w:p w14:paraId="1EA0393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Here we go.</w:t>
      </w:r>
    </w:p>
    <w:p w14:paraId="03BF185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My species can change to either sex at any time. To play whichever role we choose. Hrmmm.</w:t>
      </w:r>
    </w:p>
    <w:p w14:paraId="5514BD8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Thou art quite kinky then. So what role do you like to play?</w:t>
      </w:r>
    </w:p>
    <w:p w14:paraId="17B6F52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The female I enjoy playing. To bear children I like.</w:t>
      </w:r>
    </w:p>
    <w:p w14:paraId="60E7933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Don’t even think about it Eduardus. I know you want to be the first man to be with an alien.</w:t>
      </w:r>
    </w:p>
    <w:p w14:paraId="2F085C3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Well, it can still happen.</w:t>
      </w:r>
    </w:p>
    <w:p w14:paraId="6ACE74A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How perplexing.</w:t>
      </w:r>
    </w:p>
    <w:p w14:paraId="0D5E8CE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Just ignore him, that's what I do.</w:t>
      </w:r>
    </w:p>
    <w:p w14:paraId="7F4F559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We will follow this cave. It will lead us to the place you are going.</w:t>
      </w:r>
    </w:p>
    <w:p w14:paraId="2193C1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535" w:name="_r45f6on1ma1f" w:colFirst="0" w:colLast="0"/>
      <w:bookmarkStart w:id="536" w:name="_Toc189930328"/>
      <w:bookmarkEnd w:id="535"/>
      <w:r>
        <w:t>The Redoubt of Corydon Deus</w:t>
      </w:r>
      <w:bookmarkEnd w:id="536"/>
    </w:p>
    <w:p w14:paraId="01F37E5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(Rasputin’s body begins to glow.)</w:t>
      </w:r>
    </w:p>
    <w:p w14:paraId="0CEE8D23"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The moon is not as lifeless and void as you think. There is minut life all over its surface the naked eye cannot see. We can feel them all around. They are part of us.</w:t>
      </w:r>
    </w:p>
    <w:p w14:paraId="36A935D5"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must use this opportunity to press forward and make our way to the gates of Corydon Deus’ Edifice.</w:t>
      </w:r>
    </w:p>
    <w:p w14:paraId="14A8BF40"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feel power surging with me. My anger is brewing. I can’t contain it anymore. Corydon Deus must die….Ahhhhhh!!!!!!!!!</w:t>
      </w:r>
    </w:p>
    <w:p w14:paraId="13F479B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changes into her Fabricius form which has long lain dormant since the day magic was suppressed. Caesar shoots a rocket into the final wall blocking their way to the gate of Corydon Deus’ Edifice. </w:t>
      </w:r>
    </w:p>
    <w:p w14:paraId="0EB26C46"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need a way inside the gate.</w:t>
      </w:r>
    </w:p>
    <w:p w14:paraId="6DF074EC"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Airloft, follow me.</w:t>
      </w:r>
    </w:p>
    <w:p w14:paraId="3CC2641E"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Airloft: I’m packing heat now, beasties! Watch me go bitches!</w:t>
      </w:r>
    </w:p>
    <w:p w14:paraId="08879969"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flies through the hole followed by Airloft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player has control over Terrae and Airloft once inside the Edifice. They must make their way to the gate control room in order to open the gate for the others. When they </w:t>
      </w:r>
      <w:r>
        <w:rPr>
          <w:rFonts w:ascii="Times New Roman" w:eastAsia="Times New Roman" w:hAnsi="Times New Roman" w:cs="Times New Roman"/>
        </w:rPr>
        <w:lastRenderedPageBreak/>
        <w:t>enter the Edifice there on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floor they must make their way down two floors to enter the control room. When they reach the room, they find Macy guarding the door along 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14:paraId="68A56EF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battle,</w:t>
      </w:r>
    </w:p>
    <w:p w14:paraId="54383E1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Airloft: Us guys can open thuh gate now, oh, baby let's go sister.</w:t>
      </w:r>
    </w:p>
    <w:p w14:paraId="28334773"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Terrae: Yes, we’ll let them in now.</w:t>
      </w:r>
    </w:p>
    <w:p w14:paraId="5248D24E"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Eduardus: She did it. What an incredible woman. </w:t>
      </w:r>
    </w:p>
    <w:p w14:paraId="243A8DD0"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Leonidas: Brave and courageous Terrae! My vengeance draws near.</w:t>
      </w:r>
    </w:p>
    <w:p w14:paraId="755F37F4"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Caeser: I wonder what awaits us through those doors.</w:t>
      </w:r>
    </w:p>
    <w:p w14:paraId="60F29236" w14:textId="77777777" w:rsidR="003361E2" w:rsidRDefault="00000000">
      <w:pPr>
        <w:pStyle w:val="Heading2"/>
        <w:spacing w:after="0" w:line="276" w:lineRule="auto"/>
      </w:pPr>
      <w:bookmarkStart w:id="537" w:name="_mufd0e9m73yr" w:colFirst="0" w:colLast="0"/>
      <w:bookmarkEnd w:id="537"/>
      <w:r>
        <w:t xml:space="preserve"> </w:t>
      </w:r>
      <w:bookmarkStart w:id="538" w:name="_Toc189930329"/>
      <w:r>
        <w:t>The Edifice of Corydon Deus</w:t>
      </w:r>
      <w:bookmarkEnd w:id="538"/>
    </w:p>
    <w:p w14:paraId="54E00426"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the gate opens Terrae and Airloft exit the gate controls and join the party.)</w:t>
      </w:r>
    </w:p>
    <w:p w14:paraId="310BFA2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Jester: What’s the plan now Caeser.</w:t>
      </w:r>
    </w:p>
    <w:p w14:paraId="3389580E"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Caeser: Airloft, what do your sensors detect? We need to know the layout of this massive building.</w:t>
      </w:r>
    </w:p>
    <w:p w14:paraId="3703E468"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Airloft: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Ok, let’s divide.</w:t>
      </w:r>
    </w:p>
    <w:p w14:paraId="5A3DFD78"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14:paraId="1731B897" w14:textId="77777777" w:rsidR="003361E2" w:rsidRDefault="00000000">
      <w:pPr>
        <w:pStyle w:val="Heading1"/>
        <w:spacing w:after="0" w:line="276" w:lineRule="auto"/>
      </w:pPr>
      <w:bookmarkStart w:id="539" w:name="_osgr58m76z4s" w:colFirst="0" w:colLast="0"/>
      <w:bookmarkStart w:id="540" w:name="_Toc189930330"/>
      <w:bookmarkEnd w:id="539"/>
      <w:r>
        <w:t>Throne Room of Corydon Deus</w:t>
      </w:r>
      <w:bookmarkEnd w:id="540"/>
    </w:p>
    <w:p w14:paraId="6983441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is now in his angelic form. He holds a double-edged sword and his eyes glow pink.)</w:t>
      </w:r>
    </w:p>
    <w:p w14:paraId="6BD7C18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You’re sick. Give back my father. I know he’s in there.</w:t>
      </w:r>
    </w:p>
    <w:p w14:paraId="7BEDD1A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Turn back now Caeser or you may lose more than just your father. Macy, come.</w:t>
      </w:r>
    </w:p>
    <w:p w14:paraId="6D9222C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Leave all of you or Caeser’s mother will die.</w:t>
      </w:r>
    </w:p>
    <w:p w14:paraId="4120BDB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Leonidas: Your cowardice is unbearable Corydon Deus. Let go of that helpless woman. I shall have my vengeance now.</w:t>
      </w:r>
    </w:p>
    <w:p w14:paraId="5C327BE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Stop.</w:t>
      </w:r>
    </w:p>
    <w:p w14:paraId="741F16A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vague outline of Augustus’ face appears, contorting the flesh of Corydon Deus and begins speaking.)</w:t>
      </w:r>
    </w:p>
    <w:p w14:paraId="41D4967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Be strong Caeser. Let them go. I have a surprise for you.</w:t>
      </w:r>
    </w:p>
    <w:p w14:paraId="0B68CC3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14:paraId="4E6E43C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Nooooooooooooo! Everything has been stripped from me. I have nothing but hatred for you.</w:t>
      </w:r>
    </w:p>
    <w:p w14:paraId="7729EF5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You killed my father just to satiate your quest for Magicia.</w:t>
      </w:r>
    </w:p>
    <w:p w14:paraId="1ECEFD1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Leonidis: I waited 20 years in torment just for this very moment.</w:t>
      </w:r>
    </w:p>
    <w:p w14:paraId="05CF851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We have hope. We have love. It is you Corydon Deus, thou art the beggar.</w:t>
      </w:r>
    </w:p>
    <w:p w14:paraId="053280C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Airloft: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(Caesar unsheathes his sword. Entire party gets ready for battle.)</w:t>
      </w:r>
    </w:p>
    <w:p w14:paraId="3B7DD58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(She takes the hand of Corydon Deus.)</w:t>
      </w:r>
    </w:p>
    <w:p w14:paraId="676BC2E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Let’s dance my love.</w:t>
      </w:r>
    </w:p>
    <w:p w14:paraId="2C2237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14:paraId="37BC9EB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lies in a puddle of blood. Corydon Deus is hunched over breathing heavily exhausted.)</w:t>
      </w:r>
    </w:p>
    <w:p w14:paraId="5A217EB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saw the possibility of this and I prepared.</w:t>
      </w:r>
    </w:p>
    <w:p w14:paraId="5206063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feed off the void. The nothingness in your souls is my nourishment. I am just an image of something else, something greater. Your planet is dying. I’ve traveled through time and space feasting on the entrails of dead planets. Deus Silentii thwarts my every move but soon I shall prevail.</w:t>
      </w:r>
    </w:p>
    <w:p w14:paraId="6E80DDB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Here there is no light. Absolute darkness. The madness will consume you before I do.</w:t>
      </w:r>
    </w:p>
    <w:p w14:paraId="3F8B8B0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Power is surging within me.</w:t>
      </w:r>
    </w:p>
    <w:p w14:paraId="67621DE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The light, the light, make it go away.</w:t>
      </w:r>
    </w:p>
    <w:p w14:paraId="6EB9498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 shall sear your decrepit flesh with pure light foul being. Deus Silentii has found you hiding in your grave.</w:t>
      </w:r>
    </w:p>
    <w:p w14:paraId="554669E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final boss battle begins,</w:t>
      </w:r>
    </w:p>
    <w:p w14:paraId="095A97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Corydon Deus(At the start of the battle): Now you will know what it feels like to be trapped in an endless void. Feel my wrath! Goner!</w:t>
      </w:r>
    </w:p>
    <w:p w14:paraId="458AB52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massive jet of fire mixed with blackness passes through the party and kills them. Their lifeless bodies lay before Corydon Deus.)</w:t>
      </w:r>
    </w:p>
    <w:p w14:paraId="7553C25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shall now have dessert.</w:t>
      </w:r>
    </w:p>
    <w:p w14:paraId="2952D65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(Cuts and lesions begin appearing all over the body of Corydon Deus.)</w:t>
      </w:r>
    </w:p>
    <w:p w14:paraId="684C413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Goodbye Caeser, do not let my sacrifice be in vain. Sorry for everything, bye.</w:t>
      </w:r>
    </w:p>
    <w:p w14:paraId="506FA07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Goodbye father.</w:t>
      </w:r>
    </w:p>
    <w:p w14:paraId="656BF73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spits out a piece of his own flesh into space.)</w:t>
      </w:r>
    </w:p>
    <w:p w14:paraId="79F871E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I’m done with him anyways. Now die!</w:t>
      </w:r>
    </w:p>
    <w:p w14:paraId="4B36216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battle,</w:t>
      </w:r>
    </w:p>
    <w:p w14:paraId="76AC43B5" w14:textId="77777777" w:rsidR="003361E2" w:rsidRDefault="00000000">
      <w:pPr>
        <w:pStyle w:val="Heading2"/>
        <w:spacing w:after="240"/>
      </w:pPr>
      <w:bookmarkStart w:id="541" w:name="_oas3fb6lxzcp" w:colFirst="0" w:colLast="0"/>
      <w:bookmarkStart w:id="542" w:name="_Toc189930331"/>
      <w:bookmarkEnd w:id="541"/>
      <w:r>
        <w:t>The Conclusion</w:t>
      </w:r>
      <w:bookmarkEnd w:id="542"/>
    </w:p>
    <w:p w14:paraId="49AE68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hits Caeser with his tail as his form is disintegrating. Caeser flies out of the black hole into another hole.)</w:t>
      </w:r>
    </w:p>
    <w:p w14:paraId="42DA606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(Before Corydon Deus is fully disintegrated he jumps into the same hole that’s Caeser has flown into.)</w:t>
      </w:r>
    </w:p>
    <w:p w14:paraId="0B219E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Caeser! Nooooooo!</w:t>
      </w:r>
    </w:p>
    <w:p w14:paraId="23B8954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Caesar!</w:t>
      </w:r>
    </w:p>
    <w:p w14:paraId="7B43FF7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 think he's still out there?</w:t>
      </w:r>
    </w:p>
    <w:p w14:paraId="1A461E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He must be. I feel it in my heart. He’s lost so much and for his life to end like this, I don’t believe it.</w:t>
      </w:r>
    </w:p>
    <w:p w14:paraId="0F1E6A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If you’re listening Caeser, don’t give up and don’t give in. The universe cannot keep you forever from us dear friend.</w:t>
      </w:r>
    </w:p>
    <w:p w14:paraId="1CEAA3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puts a hand on Terrae’s shoulder.)</w:t>
      </w:r>
    </w:p>
    <w:p w14:paraId="70897E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Our scientists believe he’s lost in the space time continuum never to return unless we go find him.</w:t>
      </w:r>
    </w:p>
    <w:p w14:paraId="65C2EC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Time travel? Is that possible?</w:t>
      </w:r>
    </w:p>
    <w:p w14:paraId="01FA44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Speak to Adm. Anthony sometime, he never ceases to amaze me.</w:t>
      </w:r>
    </w:p>
    <w:p w14:paraId="7923BE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fades out and fades in. We see Adm Athony and vice Adm. Constantine overseeing the construction of a strange orb-like machine.)</w:t>
      </w:r>
    </w:p>
    <w:p w14:paraId="6B490A0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blacked out. He wakes up on a planet like Gaia. A Brachiosaur shakes the ground as it walks by. Pterodactylus fly through the sky.</w:t>
      </w:r>
    </w:p>
    <w:p w14:paraId="6C11E4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Caeser:Where am I?</w:t>
      </w:r>
    </w:p>
    <w:p w14:paraId="058103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543" w:name="_Toc189930332"/>
      <w:r>
        <w:rPr>
          <w:sz w:val="36"/>
          <w:szCs w:val="36"/>
        </w:rPr>
        <w:t>List And Description of Main Characters</w:t>
      </w:r>
      <w:bookmarkEnd w:id="543"/>
    </w:p>
    <w:p w14:paraId="391984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14:paraId="22FA70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Theresa:Theresa </w:t>
      </w:r>
      <w:r>
        <w:rPr>
          <w:rFonts w:ascii="Times New Roman" w:eastAsia="Times New Roman" w:hAnsi="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14:paraId="015BC2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King Eduardus helped the Reditus defeat Corydon Deus during the first Magicia war. After the war he helped construct a loosely held alliance of all kingdoms that stood opposed to Corydon Deus ensuring peace in the coming years. Although </w:t>
      </w:r>
      <w:r>
        <w:rPr>
          <w:rFonts w:ascii="Times New Roman" w:eastAsia="Times New Roman" w:hAnsi="Times New Roman" w:cs="Times New Roman"/>
        </w:rPr>
        <w:lastRenderedPageBreak/>
        <w:t>fractured, the alliance still stands with Eduardus as a chief figure among all the kingdoms. Eduardus, is also known as a ladies man, even after marrying the most beautiful woman on Gaia, Queen Terrae. He is trustworthy and good, leading the people of North Tonsorem through prosperous times up until the second coming of Corydon Deus. His brother is Sabini.</w:t>
      </w:r>
    </w:p>
    <w:p w14:paraId="384B5E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14:paraId="5265B64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14:paraId="65FDAA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Neo V and his people used to live in harmony with the Reditus in Ehsran. Over time the Reditus developed a taste for Felnis. Neo V and the last few remaining Felnis fled to the Heremus knowing that they would be safe from Reditus hunters, but live at the mercy of the Heremus. Neo V and his ragtag band of Felnis sympathize with the Rediits because they also know what it is to live as outcasts.</w:t>
      </w:r>
    </w:p>
    <w:p w14:paraId="4F7053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544" w:name="_Toc189930333"/>
      <w:r>
        <w:rPr>
          <w:sz w:val="44"/>
          <w:szCs w:val="44"/>
        </w:rPr>
        <w:t>List of Possesable Fabricius</w:t>
      </w:r>
      <w:bookmarkEnd w:id="544"/>
    </w:p>
    <w:p w14:paraId="4D5ADF97" w14:textId="77777777" w:rsidR="003361E2" w:rsidRDefault="00000000">
      <w:pPr>
        <w:pStyle w:val="Heading2"/>
      </w:pPr>
      <w:bookmarkStart w:id="545" w:name="_Toc189930334"/>
      <w:r>
        <w:t>Fabricius Before Free Roam</w:t>
      </w:r>
      <w:bookmarkEnd w:id="545"/>
    </w:p>
    <w:p w14:paraId="32406F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Phoenix</w:t>
      </w:r>
    </w:p>
    <w:p w14:paraId="6D14DF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Golem</w:t>
      </w:r>
    </w:p>
    <w:p w14:paraId="54BBF5A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Bahamut</w:t>
      </w:r>
    </w:p>
    <w:p w14:paraId="49CB6B1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Morana</w:t>
      </w:r>
    </w:p>
    <w:p w14:paraId="1BD956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546" w:name="_Toc189930335"/>
      <w:r>
        <w:t>Free Roam</w:t>
      </w:r>
      <w:bookmarkEnd w:id="546"/>
    </w:p>
    <w:p w14:paraId="2A7D32C5" w14:textId="77777777" w:rsidR="003361E2" w:rsidRDefault="00000000">
      <w:pPr>
        <w:rPr>
          <w:rFonts w:ascii="Times New Roman" w:eastAsia="Times New Roman" w:hAnsi="Times New Roman" w:cs="Times New Roman"/>
          <w:color w:val="111111"/>
        </w:rPr>
      </w:pPr>
      <w:r>
        <w:rPr>
          <w:rFonts w:ascii="Times New Roman" w:eastAsia="Times New Roman" w:hAnsi="Times New Roman" w:cs="Times New Roman"/>
          <w:color w:val="111111"/>
        </w:rPr>
        <w:t>Jormungandr</w:t>
      </w:r>
    </w:p>
    <w:p w14:paraId="20117C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Cthulhu</w:t>
      </w:r>
    </w:p>
    <w:p w14:paraId="59EE422E" w14:textId="77777777" w:rsidR="003361E2" w:rsidRDefault="00000000">
      <w:pPr>
        <w:rPr>
          <w:rFonts w:ascii="Times New Roman" w:eastAsia="Times New Roman" w:hAnsi="Times New Roman" w:cs="Times New Roman"/>
          <w:color w:val="111111"/>
        </w:rPr>
      </w:pPr>
      <w:r>
        <w:rPr>
          <w:rFonts w:ascii="Times New Roman" w:eastAsia="Times New Roman" w:hAnsi="Times New Roman" w:cs="Times New Roman"/>
          <w:color w:val="111111"/>
        </w:rPr>
        <w:t>Jotnar</w:t>
      </w:r>
    </w:p>
    <w:p w14:paraId="246DB9E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w:t>
      </w:r>
    </w:p>
    <w:p w14:paraId="2081889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Succubbus </w:t>
      </w:r>
    </w:p>
    <w:p w14:paraId="2460FE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Gilgamesh</w:t>
      </w:r>
    </w:p>
    <w:p w14:paraId="3814A2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Death Bringer</w:t>
      </w:r>
    </w:p>
    <w:p w14:paraId="0A97D9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w:t>
      </w:r>
    </w:p>
    <w:p w14:paraId="7E7E0F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Tritoch</w:t>
      </w:r>
    </w:p>
    <w:p w14:paraId="453320C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w:t>
      </w:r>
    </w:p>
    <w:p w14:paraId="557DFCA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Diablo</w:t>
      </w:r>
    </w:p>
    <w:p w14:paraId="5D52D5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Seraphim</w:t>
      </w:r>
    </w:p>
    <w:p w14:paraId="4DCEF3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Greninja</w:t>
      </w:r>
    </w:p>
    <w:p w14:paraId="177265FC" w14:textId="77777777" w:rsidR="003361E2" w:rsidRDefault="003361E2">
      <w:pPr>
        <w:rPr>
          <w:rFonts w:ascii="Times New Roman" w:eastAsia="Times New Roman" w:hAnsi="Times New Roman" w:cs="Times New Roman"/>
        </w:rPr>
      </w:pPr>
    </w:p>
    <w:p w14:paraId="1ABF35D0" w14:textId="77777777" w:rsidR="003361E2" w:rsidRDefault="003361E2">
      <w:pPr>
        <w:rPr>
          <w:rFonts w:ascii="Times New Roman" w:eastAsia="Times New Roman" w:hAnsi="Times New Roman" w:cs="Times New Roman"/>
        </w:rPr>
      </w:pPr>
    </w:p>
    <w:p w14:paraId="3480280E" w14:textId="77777777" w:rsidR="003361E2" w:rsidRDefault="003361E2">
      <w:pPr>
        <w:rPr>
          <w:rFonts w:ascii="Times New Roman" w:eastAsia="Times New Roman" w:hAnsi="Times New Roman" w:cs="Times New Roman"/>
        </w:rPr>
      </w:pPr>
    </w:p>
    <w:p w14:paraId="338D8378" w14:textId="77777777" w:rsidR="003361E2" w:rsidRDefault="003361E2"/>
    <w:p w14:paraId="56F95906" w14:textId="77777777" w:rsidR="003361E2" w:rsidRDefault="003361E2">
      <w:pPr>
        <w:rPr>
          <w:rFonts w:ascii="Times New Roman" w:eastAsia="Times New Roman" w:hAnsi="Times New Roman" w:cs="Times New Roman"/>
        </w:rPr>
      </w:pPr>
    </w:p>
    <w:p w14:paraId="36D9317E" w14:textId="77777777" w:rsidR="003361E2" w:rsidRDefault="003361E2">
      <w:pPr>
        <w:rPr>
          <w:rFonts w:ascii="Times New Roman" w:eastAsia="Times New Roman" w:hAnsi="Times New Roman" w:cs="Times New Roman"/>
        </w:rPr>
      </w:pPr>
    </w:p>
    <w:p w14:paraId="454C8158" w14:textId="77777777" w:rsidR="003361E2" w:rsidRDefault="003361E2">
      <w:pPr>
        <w:rPr>
          <w:rFonts w:ascii="Times New Roman" w:eastAsia="Times New Roman" w:hAnsi="Times New Roman" w:cs="Times New Roman"/>
        </w:rPr>
      </w:pPr>
    </w:p>
    <w:p w14:paraId="230AED41" w14:textId="77777777" w:rsidR="003361E2" w:rsidRDefault="003361E2">
      <w:pPr>
        <w:rPr>
          <w:rFonts w:ascii="Times New Roman" w:eastAsia="Times New Roman" w:hAnsi="Times New Roman" w:cs="Times New Roman"/>
        </w:rPr>
      </w:pPr>
    </w:p>
    <w:p w14:paraId="753C99BF" w14:textId="77777777" w:rsidR="003361E2" w:rsidRDefault="003361E2">
      <w:pPr>
        <w:rPr>
          <w:rFonts w:ascii="Times New Roman" w:eastAsia="Times New Roman" w:hAnsi="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38"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36A19" w14:textId="77777777" w:rsidR="00206833" w:rsidRDefault="00206833">
      <w:pPr>
        <w:spacing w:after="0"/>
      </w:pPr>
      <w:r>
        <w:separator/>
      </w:r>
    </w:p>
  </w:endnote>
  <w:endnote w:type="continuationSeparator" w:id="0">
    <w:p w14:paraId="6A3F9921" w14:textId="77777777" w:rsidR="00206833" w:rsidRDefault="002068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C140C" w14:textId="77777777" w:rsidR="00206833" w:rsidRDefault="00206833">
      <w:pPr>
        <w:spacing w:after="0"/>
      </w:pPr>
      <w:r>
        <w:separator/>
      </w:r>
    </w:p>
  </w:footnote>
  <w:footnote w:type="continuationSeparator" w:id="0">
    <w:p w14:paraId="63DB2016" w14:textId="77777777" w:rsidR="00206833" w:rsidRDefault="002068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B52D3F7-B4EA-43BA-A177-4E17282D01D9}"/>
    <w:docVar w:name="dgnword-eventsink" w:val="624261856"/>
  </w:docVars>
  <w:rsids>
    <w:rsidRoot w:val="003361E2"/>
    <w:rsid w:val="00206833"/>
    <w:rsid w:val="003361E2"/>
    <w:rsid w:val="00441135"/>
    <w:rsid w:val="0048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255</Pages>
  <Words>73429</Words>
  <Characters>418550</Characters>
  <Application>Microsoft Office Word</Application>
  <DocSecurity>0</DocSecurity>
  <Lines>3487</Lines>
  <Paragraphs>981</Paragraphs>
  <ScaleCrop>false</ScaleCrop>
  <Company/>
  <LinksUpToDate>false</LinksUpToDate>
  <CharactersWithSpaces>490998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2</cp:revision>
  <dcterms:created xsi:type="dcterms:W3CDTF">2025-02-08T12:26:00Z</dcterms:created>
  <dcterms:modified xsi:type="dcterms:W3CDTF">2025-02-08T12:28:00Z</dcterms:modified>
</cp:coreProperties>
</file>