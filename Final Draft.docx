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76880753" w:displacedByCustomXml="next"/>
    <w:bookmarkStart w:id="1" w:name="_Hlk170148843" w:displacedByCustomXml="next"/>
    <w:bookmarkStart w:id="2" w:name="_Hlk170149143" w:displacedByCustomXml="next"/>
    <w:sdt>
      <w:sdtPr>
        <w:rPr>
          <w:rFonts w:ascii="Book Antiqua" w:eastAsiaTheme="minorHAnsi" w:hAnsi="Book Antiqua" w:cstheme="minorBidi"/>
          <w:color w:val="auto"/>
          <w:sz w:val="22"/>
          <w:szCs w:val="22"/>
          <w:lang w:val="en-IN"/>
        </w:rPr>
        <w:id w:val="-888804522"/>
        <w:docPartObj>
          <w:docPartGallery w:val="Table of Contents"/>
          <w:docPartUnique/>
        </w:docPartObj>
      </w:sdtPr>
      <w:sdtEndPr>
        <w:rPr>
          <w:b/>
          <w:bCs/>
        </w:rPr>
      </w:sdtEndPr>
      <w:sdtContent>
        <w:p w14:paraId="760F33F3" w14:textId="77777777" w:rsidR="00325B63" w:rsidRPr="00833EEB" w:rsidRDefault="00325B63">
          <w:pPr>
            <w:pStyle w:val="TOCHeading"/>
            <w:spacing w:line="276" w:lineRule="auto"/>
            <w:ind w:firstLine="284"/>
            <w:rPr>
              <w:rFonts w:ascii="Book Antiqua" w:hAnsi="Book Antiqua"/>
              <w:rPrChange w:id="3" w:author="mac" w:date="2024-09-27T09:55:00Z">
                <w:rPr/>
              </w:rPrChange>
            </w:rPr>
            <w:pPrChange w:id="4" w:author="Yashua Lebowitz" w:date="2024-09-28T16:42:00Z">
              <w:pPr>
                <w:pStyle w:val="TOCHeading"/>
              </w:pPr>
            </w:pPrChange>
          </w:pPr>
          <w:r w:rsidRPr="00833EEB">
            <w:rPr>
              <w:rFonts w:ascii="Book Antiqua" w:hAnsi="Book Antiqua"/>
              <w:rPrChange w:id="5" w:author="mac" w:date="2024-09-27T09:55:00Z">
                <w:rPr/>
              </w:rPrChange>
            </w:rPr>
            <w:t>Contents</w:t>
          </w:r>
        </w:p>
        <w:p w14:paraId="697D1669" w14:textId="1528F449" w:rsidR="00C23E46" w:rsidRDefault="00325B63" w:rsidP="006D6183">
          <w:pPr>
            <w:pStyle w:val="TOC1"/>
            <w:tabs>
              <w:tab w:val="right" w:leader="dot" w:pos="9016"/>
            </w:tabs>
            <w:rPr>
              <w:rFonts w:eastAsiaTheme="minorEastAsia"/>
              <w:noProof/>
              <w:lang w:eastAsia="en-IN"/>
            </w:rPr>
          </w:pPr>
          <w:r w:rsidRPr="00833EEB">
            <w:rPr>
              <w:rFonts w:ascii="Book Antiqua" w:hAnsi="Book Antiqua"/>
              <w:rPrChange w:id="6" w:author="mac" w:date="2024-09-27T09:55:00Z">
                <w:rPr/>
              </w:rPrChange>
            </w:rPr>
            <w:fldChar w:fldCharType="begin"/>
          </w:r>
          <w:r w:rsidRPr="00833EEB">
            <w:rPr>
              <w:rFonts w:ascii="Book Antiqua" w:hAnsi="Book Antiqua"/>
              <w:rPrChange w:id="7" w:author="mac" w:date="2024-09-27T09:55:00Z">
                <w:rPr/>
              </w:rPrChange>
            </w:rPr>
            <w:instrText xml:space="preserve"> TOC \o "1-3" \h \z \u </w:instrText>
          </w:r>
          <w:r w:rsidRPr="00833EEB">
            <w:rPr>
              <w:rFonts w:ascii="Book Antiqua" w:hAnsi="Book Antiqua"/>
              <w:rPrChange w:id="8" w:author="mac" w:date="2024-09-27T09:55:00Z">
                <w:rPr>
                  <w:b/>
                  <w:bCs/>
                </w:rPr>
              </w:rPrChange>
            </w:rPr>
            <w:fldChar w:fldCharType="separate"/>
          </w:r>
          <w:hyperlink w:anchor="_Toc178672331" w:history="1">
            <w:r w:rsidR="00C23E46" w:rsidRPr="003410C2">
              <w:rPr>
                <w:rStyle w:val="Hyperlink"/>
                <w:rFonts w:ascii="Book Antiqua" w:hAnsi="Book Antiqua"/>
                <w:noProof/>
              </w:rPr>
              <w:t>Prologue</w:t>
            </w:r>
            <w:r w:rsidR="00C23E46">
              <w:rPr>
                <w:noProof/>
                <w:webHidden/>
              </w:rPr>
              <w:tab/>
            </w:r>
            <w:r w:rsidR="00C23E46">
              <w:rPr>
                <w:noProof/>
                <w:webHidden/>
              </w:rPr>
              <w:fldChar w:fldCharType="begin"/>
            </w:r>
            <w:r w:rsidR="00C23E46">
              <w:rPr>
                <w:noProof/>
                <w:webHidden/>
              </w:rPr>
              <w:instrText xml:space="preserve"> PAGEREF _Toc178672331 \h </w:instrText>
            </w:r>
            <w:r w:rsidR="00C23E46">
              <w:rPr>
                <w:noProof/>
                <w:webHidden/>
              </w:rPr>
            </w:r>
            <w:r w:rsidR="00C23E46">
              <w:rPr>
                <w:noProof/>
                <w:webHidden/>
              </w:rPr>
              <w:fldChar w:fldCharType="separate"/>
            </w:r>
            <w:r w:rsidR="00C23E46">
              <w:rPr>
                <w:noProof/>
                <w:webHidden/>
              </w:rPr>
              <w:t>2</w:t>
            </w:r>
            <w:r w:rsidR="00C23E46">
              <w:rPr>
                <w:noProof/>
                <w:webHidden/>
              </w:rPr>
              <w:fldChar w:fldCharType="end"/>
            </w:r>
          </w:hyperlink>
        </w:p>
        <w:p w14:paraId="7ED1AA29" w14:textId="68CE4530" w:rsidR="00C23E46" w:rsidRDefault="00C23E46" w:rsidP="006D6183">
          <w:pPr>
            <w:pStyle w:val="TOC1"/>
            <w:tabs>
              <w:tab w:val="right" w:leader="dot" w:pos="9016"/>
            </w:tabs>
            <w:rPr>
              <w:rFonts w:eastAsiaTheme="minorEastAsia"/>
              <w:noProof/>
              <w:lang w:eastAsia="en-IN"/>
            </w:rPr>
          </w:pPr>
          <w:hyperlink w:anchor="_Toc178672332" w:history="1">
            <w:r w:rsidRPr="003410C2">
              <w:rPr>
                <w:rStyle w:val="Hyperlink"/>
                <w:rFonts w:ascii="Book Antiqua" w:hAnsi="Book Antiqua"/>
                <w:noProof/>
              </w:rPr>
              <w:t>Chapter 1   The Beginning of The End (Done)</w:t>
            </w:r>
            <w:r>
              <w:rPr>
                <w:noProof/>
                <w:webHidden/>
              </w:rPr>
              <w:tab/>
            </w:r>
            <w:r>
              <w:rPr>
                <w:noProof/>
                <w:webHidden/>
              </w:rPr>
              <w:fldChar w:fldCharType="begin"/>
            </w:r>
            <w:r>
              <w:rPr>
                <w:noProof/>
                <w:webHidden/>
              </w:rPr>
              <w:instrText xml:space="preserve"> PAGEREF _Toc178672332 \h </w:instrText>
            </w:r>
            <w:r>
              <w:rPr>
                <w:noProof/>
                <w:webHidden/>
              </w:rPr>
            </w:r>
            <w:r>
              <w:rPr>
                <w:noProof/>
                <w:webHidden/>
              </w:rPr>
              <w:fldChar w:fldCharType="separate"/>
            </w:r>
            <w:r>
              <w:rPr>
                <w:noProof/>
                <w:webHidden/>
              </w:rPr>
              <w:t>3</w:t>
            </w:r>
            <w:r>
              <w:rPr>
                <w:noProof/>
                <w:webHidden/>
              </w:rPr>
              <w:fldChar w:fldCharType="end"/>
            </w:r>
          </w:hyperlink>
        </w:p>
        <w:p w14:paraId="4C79D5F0" w14:textId="4B15A740" w:rsidR="00C23E46" w:rsidRDefault="00C23E46" w:rsidP="006D6183">
          <w:pPr>
            <w:pStyle w:val="TOC1"/>
            <w:tabs>
              <w:tab w:val="right" w:leader="dot" w:pos="9016"/>
            </w:tabs>
            <w:rPr>
              <w:rFonts w:eastAsiaTheme="minorEastAsia"/>
              <w:noProof/>
              <w:lang w:eastAsia="en-IN"/>
            </w:rPr>
          </w:pPr>
          <w:hyperlink w:anchor="_Toc178672333" w:history="1">
            <w:r w:rsidRPr="003410C2">
              <w:rPr>
                <w:rStyle w:val="Hyperlink"/>
                <w:rFonts w:ascii="Book Antiqua" w:hAnsi="Book Antiqua"/>
                <w:noProof/>
              </w:rPr>
              <w:t>Chapter 2   The Year of Pride (Done)</w:t>
            </w:r>
            <w:r>
              <w:rPr>
                <w:noProof/>
                <w:webHidden/>
              </w:rPr>
              <w:tab/>
            </w:r>
            <w:r>
              <w:rPr>
                <w:noProof/>
                <w:webHidden/>
              </w:rPr>
              <w:fldChar w:fldCharType="begin"/>
            </w:r>
            <w:r>
              <w:rPr>
                <w:noProof/>
                <w:webHidden/>
              </w:rPr>
              <w:instrText xml:space="preserve"> PAGEREF _Toc178672333 \h </w:instrText>
            </w:r>
            <w:r>
              <w:rPr>
                <w:noProof/>
                <w:webHidden/>
              </w:rPr>
            </w:r>
            <w:r>
              <w:rPr>
                <w:noProof/>
                <w:webHidden/>
              </w:rPr>
              <w:fldChar w:fldCharType="separate"/>
            </w:r>
            <w:r>
              <w:rPr>
                <w:noProof/>
                <w:webHidden/>
              </w:rPr>
              <w:t>5</w:t>
            </w:r>
            <w:r>
              <w:rPr>
                <w:noProof/>
                <w:webHidden/>
              </w:rPr>
              <w:fldChar w:fldCharType="end"/>
            </w:r>
          </w:hyperlink>
        </w:p>
        <w:p w14:paraId="79113984" w14:textId="7E14D7B6" w:rsidR="00C23E46" w:rsidRDefault="00C23E46" w:rsidP="006D6183">
          <w:pPr>
            <w:pStyle w:val="TOC1"/>
            <w:tabs>
              <w:tab w:val="right" w:leader="dot" w:pos="9016"/>
            </w:tabs>
            <w:rPr>
              <w:rFonts w:eastAsiaTheme="minorEastAsia"/>
              <w:noProof/>
              <w:lang w:eastAsia="en-IN"/>
            </w:rPr>
          </w:pPr>
          <w:hyperlink w:anchor="_Toc178672334" w:history="1">
            <w:r w:rsidRPr="003410C2">
              <w:rPr>
                <w:rStyle w:val="Hyperlink"/>
                <w:rFonts w:ascii="Book Antiqua" w:hAnsi="Book Antiqua"/>
                <w:noProof/>
              </w:rPr>
              <w:t>Chapter 3   Partners in Love and War (Done)</w:t>
            </w:r>
            <w:r>
              <w:rPr>
                <w:noProof/>
                <w:webHidden/>
              </w:rPr>
              <w:tab/>
            </w:r>
            <w:r>
              <w:rPr>
                <w:noProof/>
                <w:webHidden/>
              </w:rPr>
              <w:fldChar w:fldCharType="begin"/>
            </w:r>
            <w:r>
              <w:rPr>
                <w:noProof/>
                <w:webHidden/>
              </w:rPr>
              <w:instrText xml:space="preserve"> PAGEREF _Toc178672334 \h </w:instrText>
            </w:r>
            <w:r>
              <w:rPr>
                <w:noProof/>
                <w:webHidden/>
              </w:rPr>
            </w:r>
            <w:r>
              <w:rPr>
                <w:noProof/>
                <w:webHidden/>
              </w:rPr>
              <w:fldChar w:fldCharType="separate"/>
            </w:r>
            <w:r>
              <w:rPr>
                <w:noProof/>
                <w:webHidden/>
              </w:rPr>
              <w:t>12</w:t>
            </w:r>
            <w:r>
              <w:rPr>
                <w:noProof/>
                <w:webHidden/>
              </w:rPr>
              <w:fldChar w:fldCharType="end"/>
            </w:r>
          </w:hyperlink>
        </w:p>
        <w:p w14:paraId="24D87B49" w14:textId="76D52D81" w:rsidR="00C23E46" w:rsidRDefault="00C23E46" w:rsidP="006D6183">
          <w:pPr>
            <w:pStyle w:val="TOC1"/>
            <w:tabs>
              <w:tab w:val="right" w:leader="dot" w:pos="9016"/>
            </w:tabs>
            <w:rPr>
              <w:rFonts w:eastAsiaTheme="minorEastAsia"/>
              <w:noProof/>
              <w:lang w:eastAsia="en-IN"/>
            </w:rPr>
          </w:pPr>
          <w:hyperlink w:anchor="_Toc178672335" w:history="1">
            <w:r w:rsidRPr="003410C2">
              <w:rPr>
                <w:rStyle w:val="Hyperlink"/>
                <w:rFonts w:ascii="Book Antiqua" w:hAnsi="Book Antiqua" w:cs="Times New Roman"/>
                <w:noProof/>
              </w:rPr>
              <w:t>Chapter 4   A Man of Faith (Done)</w:t>
            </w:r>
            <w:r>
              <w:rPr>
                <w:noProof/>
                <w:webHidden/>
              </w:rPr>
              <w:tab/>
            </w:r>
            <w:r>
              <w:rPr>
                <w:noProof/>
                <w:webHidden/>
              </w:rPr>
              <w:fldChar w:fldCharType="begin"/>
            </w:r>
            <w:r>
              <w:rPr>
                <w:noProof/>
                <w:webHidden/>
              </w:rPr>
              <w:instrText xml:space="preserve"> PAGEREF _Toc178672335 \h </w:instrText>
            </w:r>
            <w:r>
              <w:rPr>
                <w:noProof/>
                <w:webHidden/>
              </w:rPr>
            </w:r>
            <w:r>
              <w:rPr>
                <w:noProof/>
                <w:webHidden/>
              </w:rPr>
              <w:fldChar w:fldCharType="separate"/>
            </w:r>
            <w:r>
              <w:rPr>
                <w:noProof/>
                <w:webHidden/>
              </w:rPr>
              <w:t>24</w:t>
            </w:r>
            <w:r>
              <w:rPr>
                <w:noProof/>
                <w:webHidden/>
              </w:rPr>
              <w:fldChar w:fldCharType="end"/>
            </w:r>
          </w:hyperlink>
        </w:p>
        <w:p w14:paraId="1FFE5C97" w14:textId="00EB0FB8" w:rsidR="00C23E46" w:rsidRDefault="00C23E46" w:rsidP="006D6183">
          <w:pPr>
            <w:pStyle w:val="TOC1"/>
            <w:tabs>
              <w:tab w:val="right" w:leader="dot" w:pos="9016"/>
            </w:tabs>
            <w:rPr>
              <w:rFonts w:eastAsiaTheme="minorEastAsia"/>
              <w:noProof/>
              <w:lang w:eastAsia="en-IN"/>
            </w:rPr>
          </w:pPr>
          <w:hyperlink w:anchor="_Toc178672336" w:history="1">
            <w:r w:rsidRPr="003410C2">
              <w:rPr>
                <w:rStyle w:val="Hyperlink"/>
                <w:rFonts w:ascii="Book Antiqua" w:eastAsia="Times New Roman" w:hAnsi="Book Antiqua" w:cs="Times New Roman"/>
                <w:noProof/>
                <w:lang w:eastAsia="en-IN"/>
              </w:rPr>
              <w:t>Chapter 5</w:t>
            </w:r>
            <w:r w:rsidRPr="003410C2">
              <w:rPr>
                <w:rStyle w:val="Hyperlink"/>
                <w:rFonts w:ascii="Book Antiqua" w:hAnsi="Book Antiqua"/>
                <w:noProof/>
                <w:lang w:eastAsia="en-IN"/>
              </w:rPr>
              <w:t xml:space="preserve">   </w:t>
            </w:r>
            <w:r w:rsidRPr="003410C2">
              <w:rPr>
                <w:rStyle w:val="Hyperlink"/>
                <w:rFonts w:ascii="Book Antiqua" w:eastAsia="Times New Roman" w:hAnsi="Book Antiqua" w:cs="Times New Roman"/>
                <w:noProof/>
                <w:lang w:eastAsia="en-IN"/>
              </w:rPr>
              <w:t xml:space="preserve">On Board the </w:t>
            </w:r>
            <w:r w:rsidRPr="003410C2">
              <w:rPr>
                <w:rStyle w:val="Hyperlink"/>
                <w:rFonts w:ascii="Book Antiqua" w:hAnsi="Book Antiqua"/>
                <w:noProof/>
              </w:rPr>
              <w:t>USS Makin Island</w:t>
            </w:r>
            <w:r w:rsidRPr="003410C2">
              <w:rPr>
                <w:rStyle w:val="Hyperlink"/>
                <w:rFonts w:ascii="Book Antiqua" w:hAnsi="Book Antiqua"/>
                <w:noProof/>
                <w:lang w:eastAsia="en-IN"/>
              </w:rPr>
              <w:t xml:space="preserve"> (Done)</w:t>
            </w:r>
            <w:r>
              <w:rPr>
                <w:noProof/>
                <w:webHidden/>
              </w:rPr>
              <w:tab/>
            </w:r>
            <w:r>
              <w:rPr>
                <w:noProof/>
                <w:webHidden/>
              </w:rPr>
              <w:fldChar w:fldCharType="begin"/>
            </w:r>
            <w:r>
              <w:rPr>
                <w:noProof/>
                <w:webHidden/>
              </w:rPr>
              <w:instrText xml:space="preserve"> PAGEREF _Toc178672336 \h </w:instrText>
            </w:r>
            <w:r>
              <w:rPr>
                <w:noProof/>
                <w:webHidden/>
              </w:rPr>
            </w:r>
            <w:r>
              <w:rPr>
                <w:noProof/>
                <w:webHidden/>
              </w:rPr>
              <w:fldChar w:fldCharType="separate"/>
            </w:r>
            <w:r>
              <w:rPr>
                <w:noProof/>
                <w:webHidden/>
              </w:rPr>
              <w:t>31</w:t>
            </w:r>
            <w:r>
              <w:rPr>
                <w:noProof/>
                <w:webHidden/>
              </w:rPr>
              <w:fldChar w:fldCharType="end"/>
            </w:r>
          </w:hyperlink>
        </w:p>
        <w:p w14:paraId="7C32C1C0" w14:textId="2BB602B8" w:rsidR="00C23E46" w:rsidRDefault="00C23E46" w:rsidP="006D6183">
          <w:pPr>
            <w:pStyle w:val="TOC1"/>
            <w:tabs>
              <w:tab w:val="right" w:leader="dot" w:pos="9016"/>
            </w:tabs>
            <w:rPr>
              <w:rFonts w:eastAsiaTheme="minorEastAsia"/>
              <w:noProof/>
              <w:lang w:eastAsia="en-IN"/>
            </w:rPr>
          </w:pPr>
          <w:hyperlink w:anchor="_Toc178672337" w:history="1">
            <w:r w:rsidRPr="003410C2">
              <w:rPr>
                <w:rStyle w:val="Hyperlink"/>
                <w:rFonts w:ascii="Book Antiqua" w:hAnsi="Book Antiqua"/>
                <w:noProof/>
              </w:rPr>
              <w:t>Chapter 6   At Home with Dipti (Done)</w:t>
            </w:r>
            <w:r>
              <w:rPr>
                <w:noProof/>
                <w:webHidden/>
              </w:rPr>
              <w:tab/>
            </w:r>
            <w:r>
              <w:rPr>
                <w:noProof/>
                <w:webHidden/>
              </w:rPr>
              <w:fldChar w:fldCharType="begin"/>
            </w:r>
            <w:r>
              <w:rPr>
                <w:noProof/>
                <w:webHidden/>
              </w:rPr>
              <w:instrText xml:space="preserve"> PAGEREF _Toc178672337 \h </w:instrText>
            </w:r>
            <w:r>
              <w:rPr>
                <w:noProof/>
                <w:webHidden/>
              </w:rPr>
            </w:r>
            <w:r>
              <w:rPr>
                <w:noProof/>
                <w:webHidden/>
              </w:rPr>
              <w:fldChar w:fldCharType="separate"/>
            </w:r>
            <w:r>
              <w:rPr>
                <w:noProof/>
                <w:webHidden/>
              </w:rPr>
              <w:t>46</w:t>
            </w:r>
            <w:r>
              <w:rPr>
                <w:noProof/>
                <w:webHidden/>
              </w:rPr>
              <w:fldChar w:fldCharType="end"/>
            </w:r>
          </w:hyperlink>
        </w:p>
        <w:p w14:paraId="423FEC18" w14:textId="64DE2A80" w:rsidR="00C23E46" w:rsidRDefault="00C23E46" w:rsidP="006D6183">
          <w:pPr>
            <w:pStyle w:val="TOC1"/>
            <w:tabs>
              <w:tab w:val="right" w:leader="dot" w:pos="9016"/>
            </w:tabs>
            <w:rPr>
              <w:rFonts w:eastAsiaTheme="minorEastAsia"/>
              <w:noProof/>
              <w:lang w:eastAsia="en-IN"/>
            </w:rPr>
          </w:pPr>
          <w:hyperlink w:anchor="_Toc178672338" w:history="1">
            <w:r w:rsidRPr="003410C2">
              <w:rPr>
                <w:rStyle w:val="Hyperlink"/>
                <w:rFonts w:ascii="Aptos Display" w:hAnsi="Aptos Display"/>
                <w:noProof/>
              </w:rPr>
              <w:t>Chapter 7   Escalation</w:t>
            </w:r>
            <w:r>
              <w:rPr>
                <w:noProof/>
                <w:webHidden/>
              </w:rPr>
              <w:tab/>
            </w:r>
            <w:r>
              <w:rPr>
                <w:noProof/>
                <w:webHidden/>
              </w:rPr>
              <w:fldChar w:fldCharType="begin"/>
            </w:r>
            <w:r>
              <w:rPr>
                <w:noProof/>
                <w:webHidden/>
              </w:rPr>
              <w:instrText xml:space="preserve"> PAGEREF _Toc178672338 \h </w:instrText>
            </w:r>
            <w:r>
              <w:rPr>
                <w:noProof/>
                <w:webHidden/>
              </w:rPr>
            </w:r>
            <w:r>
              <w:rPr>
                <w:noProof/>
                <w:webHidden/>
              </w:rPr>
              <w:fldChar w:fldCharType="separate"/>
            </w:r>
            <w:r>
              <w:rPr>
                <w:noProof/>
                <w:webHidden/>
              </w:rPr>
              <w:t>55</w:t>
            </w:r>
            <w:r>
              <w:rPr>
                <w:noProof/>
                <w:webHidden/>
              </w:rPr>
              <w:fldChar w:fldCharType="end"/>
            </w:r>
          </w:hyperlink>
        </w:p>
        <w:p w14:paraId="29512C9D" w14:textId="39A0C465" w:rsidR="00C23E46" w:rsidRDefault="00C23E46" w:rsidP="006D6183">
          <w:pPr>
            <w:pStyle w:val="TOC1"/>
            <w:tabs>
              <w:tab w:val="right" w:leader="dot" w:pos="9016"/>
            </w:tabs>
            <w:rPr>
              <w:rFonts w:eastAsiaTheme="minorEastAsia"/>
              <w:noProof/>
              <w:lang w:eastAsia="en-IN"/>
            </w:rPr>
          </w:pPr>
          <w:hyperlink w:anchor="_Toc178672339" w:history="1">
            <w:r w:rsidRPr="003410C2">
              <w:rPr>
                <w:rStyle w:val="Hyperlink"/>
                <w:rFonts w:ascii="Aptos Display" w:hAnsi="Aptos Display"/>
                <w:noProof/>
                <w:shd w:val="clear" w:color="auto" w:fill="FFFFFF"/>
              </w:rPr>
              <w:t>Chapter 8   The Landing (Done)</w:t>
            </w:r>
            <w:r>
              <w:rPr>
                <w:noProof/>
                <w:webHidden/>
              </w:rPr>
              <w:tab/>
            </w:r>
            <w:r>
              <w:rPr>
                <w:noProof/>
                <w:webHidden/>
              </w:rPr>
              <w:fldChar w:fldCharType="begin"/>
            </w:r>
            <w:r>
              <w:rPr>
                <w:noProof/>
                <w:webHidden/>
              </w:rPr>
              <w:instrText xml:space="preserve"> PAGEREF _Toc178672339 \h </w:instrText>
            </w:r>
            <w:r>
              <w:rPr>
                <w:noProof/>
                <w:webHidden/>
              </w:rPr>
            </w:r>
            <w:r>
              <w:rPr>
                <w:noProof/>
                <w:webHidden/>
              </w:rPr>
              <w:fldChar w:fldCharType="separate"/>
            </w:r>
            <w:r>
              <w:rPr>
                <w:noProof/>
                <w:webHidden/>
              </w:rPr>
              <w:t>69</w:t>
            </w:r>
            <w:r>
              <w:rPr>
                <w:noProof/>
                <w:webHidden/>
              </w:rPr>
              <w:fldChar w:fldCharType="end"/>
            </w:r>
          </w:hyperlink>
        </w:p>
        <w:p w14:paraId="2A2938FC" w14:textId="643448BF" w:rsidR="00C23E46" w:rsidRDefault="00C23E46" w:rsidP="006D6183">
          <w:pPr>
            <w:pStyle w:val="TOC1"/>
            <w:tabs>
              <w:tab w:val="right" w:leader="dot" w:pos="9016"/>
            </w:tabs>
            <w:rPr>
              <w:rFonts w:eastAsiaTheme="minorEastAsia"/>
              <w:noProof/>
              <w:lang w:eastAsia="en-IN"/>
            </w:rPr>
          </w:pPr>
          <w:hyperlink w:anchor="_Toc178672340" w:history="1">
            <w:r w:rsidRPr="003410C2">
              <w:rPr>
                <w:rStyle w:val="Hyperlink"/>
                <w:rFonts w:ascii="Aptos Display" w:hAnsi="Aptos Display"/>
                <w:noProof/>
              </w:rPr>
              <w:t>Chapter 9  “Prepare to Launch” (Done)</w:t>
            </w:r>
            <w:r>
              <w:rPr>
                <w:noProof/>
                <w:webHidden/>
              </w:rPr>
              <w:tab/>
            </w:r>
            <w:r>
              <w:rPr>
                <w:noProof/>
                <w:webHidden/>
              </w:rPr>
              <w:fldChar w:fldCharType="begin"/>
            </w:r>
            <w:r>
              <w:rPr>
                <w:noProof/>
                <w:webHidden/>
              </w:rPr>
              <w:instrText xml:space="preserve"> PAGEREF _Toc178672340 \h </w:instrText>
            </w:r>
            <w:r>
              <w:rPr>
                <w:noProof/>
                <w:webHidden/>
              </w:rPr>
            </w:r>
            <w:r>
              <w:rPr>
                <w:noProof/>
                <w:webHidden/>
              </w:rPr>
              <w:fldChar w:fldCharType="separate"/>
            </w:r>
            <w:r>
              <w:rPr>
                <w:noProof/>
                <w:webHidden/>
              </w:rPr>
              <w:t>75</w:t>
            </w:r>
            <w:r>
              <w:rPr>
                <w:noProof/>
                <w:webHidden/>
              </w:rPr>
              <w:fldChar w:fldCharType="end"/>
            </w:r>
          </w:hyperlink>
        </w:p>
        <w:p w14:paraId="0A7BECFF" w14:textId="119B23BF" w:rsidR="00C23E46" w:rsidRDefault="00C23E46" w:rsidP="006D6183">
          <w:pPr>
            <w:pStyle w:val="TOC1"/>
            <w:tabs>
              <w:tab w:val="left" w:pos="1320"/>
              <w:tab w:val="right" w:leader="dot" w:pos="9016"/>
            </w:tabs>
            <w:rPr>
              <w:rFonts w:eastAsiaTheme="minorEastAsia"/>
              <w:noProof/>
              <w:lang w:eastAsia="en-IN"/>
            </w:rPr>
          </w:pPr>
          <w:hyperlink w:anchor="_Toc178672341" w:history="1">
            <w:r w:rsidRPr="003410C2">
              <w:rPr>
                <w:rStyle w:val="Hyperlink"/>
                <w:rFonts w:ascii="Aptos Display" w:hAnsi="Aptos Display"/>
                <w:noProof/>
              </w:rPr>
              <w:t>Chapter 10</w:t>
            </w:r>
            <w:r w:rsidR="003C761A">
              <w:rPr>
                <w:rFonts w:eastAsiaTheme="minorEastAsia"/>
                <w:noProof/>
                <w:lang w:eastAsia="en-IN"/>
              </w:rPr>
              <w:t xml:space="preserve"> </w:t>
            </w:r>
            <w:r w:rsidRPr="003410C2">
              <w:rPr>
                <w:rStyle w:val="Hyperlink"/>
                <w:rFonts w:ascii="Aptos Display" w:hAnsi="Aptos Display"/>
                <w:noProof/>
              </w:rPr>
              <w:t>Trapped (Done)</w:t>
            </w:r>
            <w:r>
              <w:rPr>
                <w:noProof/>
                <w:webHidden/>
              </w:rPr>
              <w:tab/>
            </w:r>
            <w:r>
              <w:rPr>
                <w:noProof/>
                <w:webHidden/>
              </w:rPr>
              <w:fldChar w:fldCharType="begin"/>
            </w:r>
            <w:r>
              <w:rPr>
                <w:noProof/>
                <w:webHidden/>
              </w:rPr>
              <w:instrText xml:space="preserve"> PAGEREF _Toc178672341 \h </w:instrText>
            </w:r>
            <w:r>
              <w:rPr>
                <w:noProof/>
                <w:webHidden/>
              </w:rPr>
            </w:r>
            <w:r>
              <w:rPr>
                <w:noProof/>
                <w:webHidden/>
              </w:rPr>
              <w:fldChar w:fldCharType="separate"/>
            </w:r>
            <w:r>
              <w:rPr>
                <w:noProof/>
                <w:webHidden/>
              </w:rPr>
              <w:t>87</w:t>
            </w:r>
            <w:r>
              <w:rPr>
                <w:noProof/>
                <w:webHidden/>
              </w:rPr>
              <w:fldChar w:fldCharType="end"/>
            </w:r>
          </w:hyperlink>
        </w:p>
        <w:p w14:paraId="4F3FB71F" w14:textId="1213E4F8" w:rsidR="00C23E46" w:rsidRDefault="00C23E46" w:rsidP="006D6183">
          <w:pPr>
            <w:pStyle w:val="TOC1"/>
            <w:tabs>
              <w:tab w:val="right" w:leader="dot" w:pos="9016"/>
            </w:tabs>
            <w:rPr>
              <w:rFonts w:eastAsiaTheme="minorEastAsia"/>
              <w:noProof/>
              <w:lang w:eastAsia="en-IN"/>
            </w:rPr>
          </w:pPr>
          <w:hyperlink w:anchor="_Toc178672342" w:history="1">
            <w:r w:rsidRPr="003410C2">
              <w:rPr>
                <w:rStyle w:val="Hyperlink"/>
                <w:rFonts w:ascii="Aptos Display" w:hAnsi="Aptos Display"/>
                <w:noProof/>
              </w:rPr>
              <w:t>Chapter 11 The Torturer (Done)</w:t>
            </w:r>
            <w:r>
              <w:rPr>
                <w:noProof/>
                <w:webHidden/>
              </w:rPr>
              <w:tab/>
            </w:r>
            <w:r>
              <w:rPr>
                <w:noProof/>
                <w:webHidden/>
              </w:rPr>
              <w:fldChar w:fldCharType="begin"/>
            </w:r>
            <w:r>
              <w:rPr>
                <w:noProof/>
                <w:webHidden/>
              </w:rPr>
              <w:instrText xml:space="preserve"> PAGEREF _Toc178672342 \h </w:instrText>
            </w:r>
            <w:r>
              <w:rPr>
                <w:noProof/>
                <w:webHidden/>
              </w:rPr>
            </w:r>
            <w:r>
              <w:rPr>
                <w:noProof/>
                <w:webHidden/>
              </w:rPr>
              <w:fldChar w:fldCharType="separate"/>
            </w:r>
            <w:r>
              <w:rPr>
                <w:noProof/>
                <w:webHidden/>
              </w:rPr>
              <w:t>102</w:t>
            </w:r>
            <w:r>
              <w:rPr>
                <w:noProof/>
                <w:webHidden/>
              </w:rPr>
              <w:fldChar w:fldCharType="end"/>
            </w:r>
          </w:hyperlink>
        </w:p>
        <w:p w14:paraId="5A60FAD9" w14:textId="02EF0922" w:rsidR="00C23E46" w:rsidRDefault="00C23E46" w:rsidP="006D6183">
          <w:pPr>
            <w:pStyle w:val="TOC1"/>
            <w:tabs>
              <w:tab w:val="right" w:leader="dot" w:pos="9016"/>
            </w:tabs>
            <w:rPr>
              <w:rFonts w:eastAsiaTheme="minorEastAsia"/>
              <w:noProof/>
              <w:lang w:eastAsia="en-IN"/>
            </w:rPr>
          </w:pPr>
          <w:hyperlink w:anchor="_Toc178672343" w:history="1">
            <w:r w:rsidRPr="003410C2">
              <w:rPr>
                <w:rStyle w:val="Hyperlink"/>
                <w:rFonts w:ascii="Aptos Display" w:hAnsi="Aptos Display"/>
                <w:noProof/>
              </w:rPr>
              <w:t>Chapter 12 The Grand Masquerade (Done)</w:t>
            </w:r>
            <w:r>
              <w:rPr>
                <w:noProof/>
                <w:webHidden/>
              </w:rPr>
              <w:tab/>
            </w:r>
            <w:r>
              <w:rPr>
                <w:noProof/>
                <w:webHidden/>
              </w:rPr>
              <w:fldChar w:fldCharType="begin"/>
            </w:r>
            <w:r>
              <w:rPr>
                <w:noProof/>
                <w:webHidden/>
              </w:rPr>
              <w:instrText xml:space="preserve"> PAGEREF _Toc178672343 \h </w:instrText>
            </w:r>
            <w:r>
              <w:rPr>
                <w:noProof/>
                <w:webHidden/>
              </w:rPr>
            </w:r>
            <w:r>
              <w:rPr>
                <w:noProof/>
                <w:webHidden/>
              </w:rPr>
              <w:fldChar w:fldCharType="separate"/>
            </w:r>
            <w:r>
              <w:rPr>
                <w:noProof/>
                <w:webHidden/>
              </w:rPr>
              <w:t>122</w:t>
            </w:r>
            <w:r>
              <w:rPr>
                <w:noProof/>
                <w:webHidden/>
              </w:rPr>
              <w:fldChar w:fldCharType="end"/>
            </w:r>
          </w:hyperlink>
        </w:p>
        <w:p w14:paraId="558447D3" w14:textId="5998DA77" w:rsidR="00C23E46" w:rsidRDefault="00C23E46" w:rsidP="006D6183">
          <w:pPr>
            <w:pStyle w:val="TOC1"/>
            <w:tabs>
              <w:tab w:val="right" w:leader="dot" w:pos="9016"/>
            </w:tabs>
            <w:rPr>
              <w:rFonts w:eastAsiaTheme="minorEastAsia"/>
              <w:noProof/>
              <w:lang w:eastAsia="en-IN"/>
            </w:rPr>
          </w:pPr>
          <w:hyperlink w:anchor="_Toc178672344" w:history="1">
            <w:r w:rsidRPr="003410C2">
              <w:rPr>
                <w:rStyle w:val="Hyperlink"/>
                <w:rFonts w:ascii="Aptos Display" w:eastAsia="Times New Roman" w:hAnsi="Aptos Display"/>
                <w:noProof/>
                <w:lang w:eastAsia="en-IN"/>
              </w:rPr>
              <w:t>Chapter 13 The Moment of Truth (Done)</w:t>
            </w:r>
            <w:r>
              <w:rPr>
                <w:noProof/>
                <w:webHidden/>
              </w:rPr>
              <w:tab/>
            </w:r>
            <w:r>
              <w:rPr>
                <w:noProof/>
                <w:webHidden/>
              </w:rPr>
              <w:fldChar w:fldCharType="begin"/>
            </w:r>
            <w:r>
              <w:rPr>
                <w:noProof/>
                <w:webHidden/>
              </w:rPr>
              <w:instrText xml:space="preserve"> PAGEREF _Toc178672344 \h </w:instrText>
            </w:r>
            <w:r>
              <w:rPr>
                <w:noProof/>
                <w:webHidden/>
              </w:rPr>
            </w:r>
            <w:r>
              <w:rPr>
                <w:noProof/>
                <w:webHidden/>
              </w:rPr>
              <w:fldChar w:fldCharType="separate"/>
            </w:r>
            <w:r>
              <w:rPr>
                <w:noProof/>
                <w:webHidden/>
              </w:rPr>
              <w:t>132</w:t>
            </w:r>
            <w:r>
              <w:rPr>
                <w:noProof/>
                <w:webHidden/>
              </w:rPr>
              <w:fldChar w:fldCharType="end"/>
            </w:r>
          </w:hyperlink>
        </w:p>
        <w:p w14:paraId="4EC44032" w14:textId="44538E31" w:rsidR="00C23E46" w:rsidRDefault="00C23E46" w:rsidP="006D6183">
          <w:pPr>
            <w:pStyle w:val="TOC1"/>
            <w:tabs>
              <w:tab w:val="right" w:leader="dot" w:pos="9016"/>
            </w:tabs>
            <w:rPr>
              <w:rFonts w:eastAsiaTheme="minorEastAsia"/>
              <w:noProof/>
              <w:lang w:eastAsia="en-IN"/>
            </w:rPr>
          </w:pPr>
          <w:hyperlink w:anchor="_Toc178672345" w:history="1">
            <w:r w:rsidRPr="003410C2">
              <w:rPr>
                <w:rStyle w:val="Hyperlink"/>
                <w:rFonts w:ascii="Aptos Display" w:hAnsi="Aptos Display"/>
                <w:noProof/>
                <w:lang w:eastAsia="en-IN"/>
              </w:rPr>
              <w:t>Chapter 14   A Race to Safety (Done)</w:t>
            </w:r>
            <w:r>
              <w:rPr>
                <w:noProof/>
                <w:webHidden/>
              </w:rPr>
              <w:tab/>
            </w:r>
            <w:r>
              <w:rPr>
                <w:noProof/>
                <w:webHidden/>
              </w:rPr>
              <w:fldChar w:fldCharType="begin"/>
            </w:r>
            <w:r>
              <w:rPr>
                <w:noProof/>
                <w:webHidden/>
              </w:rPr>
              <w:instrText xml:space="preserve"> PAGEREF _Toc178672345 \h </w:instrText>
            </w:r>
            <w:r>
              <w:rPr>
                <w:noProof/>
                <w:webHidden/>
              </w:rPr>
            </w:r>
            <w:r>
              <w:rPr>
                <w:noProof/>
                <w:webHidden/>
              </w:rPr>
              <w:fldChar w:fldCharType="separate"/>
            </w:r>
            <w:r>
              <w:rPr>
                <w:noProof/>
                <w:webHidden/>
              </w:rPr>
              <w:t>142</w:t>
            </w:r>
            <w:r>
              <w:rPr>
                <w:noProof/>
                <w:webHidden/>
              </w:rPr>
              <w:fldChar w:fldCharType="end"/>
            </w:r>
          </w:hyperlink>
        </w:p>
        <w:p w14:paraId="59DF9022" w14:textId="4A4A80EA" w:rsidR="00C23E46" w:rsidRDefault="00C23E46" w:rsidP="006D6183">
          <w:pPr>
            <w:pStyle w:val="TOC1"/>
            <w:tabs>
              <w:tab w:val="right" w:leader="dot" w:pos="9016"/>
            </w:tabs>
            <w:rPr>
              <w:rFonts w:eastAsiaTheme="minorEastAsia"/>
              <w:noProof/>
              <w:lang w:eastAsia="en-IN"/>
            </w:rPr>
          </w:pPr>
          <w:hyperlink w:anchor="_Toc178672346" w:history="1">
            <w:r w:rsidRPr="003410C2">
              <w:rPr>
                <w:rStyle w:val="Hyperlink"/>
                <w:rFonts w:ascii="Aptos Display" w:hAnsi="Aptos Display"/>
                <w:noProof/>
                <w:lang w:eastAsia="en-IN"/>
              </w:rPr>
              <w:t>Chapter 15 The Rape of Jerusalem (Done)</w:t>
            </w:r>
            <w:r>
              <w:rPr>
                <w:noProof/>
                <w:webHidden/>
              </w:rPr>
              <w:tab/>
            </w:r>
            <w:r>
              <w:rPr>
                <w:noProof/>
                <w:webHidden/>
              </w:rPr>
              <w:fldChar w:fldCharType="begin"/>
            </w:r>
            <w:r>
              <w:rPr>
                <w:noProof/>
                <w:webHidden/>
              </w:rPr>
              <w:instrText xml:space="preserve"> PAGEREF _Toc178672346 \h </w:instrText>
            </w:r>
            <w:r>
              <w:rPr>
                <w:noProof/>
                <w:webHidden/>
              </w:rPr>
            </w:r>
            <w:r>
              <w:rPr>
                <w:noProof/>
                <w:webHidden/>
              </w:rPr>
              <w:fldChar w:fldCharType="separate"/>
            </w:r>
            <w:r>
              <w:rPr>
                <w:noProof/>
                <w:webHidden/>
              </w:rPr>
              <w:t>155</w:t>
            </w:r>
            <w:r>
              <w:rPr>
                <w:noProof/>
                <w:webHidden/>
              </w:rPr>
              <w:fldChar w:fldCharType="end"/>
            </w:r>
          </w:hyperlink>
        </w:p>
        <w:p w14:paraId="70A95D9D" w14:textId="1BB8A501" w:rsidR="00C23E46" w:rsidRDefault="00C23E46" w:rsidP="006D6183">
          <w:pPr>
            <w:pStyle w:val="TOC1"/>
            <w:tabs>
              <w:tab w:val="right" w:leader="dot" w:pos="9016"/>
            </w:tabs>
            <w:rPr>
              <w:rFonts w:eastAsiaTheme="minorEastAsia"/>
              <w:noProof/>
              <w:lang w:eastAsia="en-IN"/>
            </w:rPr>
          </w:pPr>
          <w:hyperlink w:anchor="_Toc178672347" w:history="1">
            <w:r w:rsidRPr="003410C2">
              <w:rPr>
                <w:rStyle w:val="Hyperlink"/>
                <w:rFonts w:ascii="Aptos Display" w:hAnsi="Aptos Display"/>
                <w:noProof/>
                <w:lang w:eastAsia="en-IN"/>
              </w:rPr>
              <w:t>Chapter 16 Momentous Preparations</w:t>
            </w:r>
            <w:r>
              <w:rPr>
                <w:noProof/>
                <w:webHidden/>
              </w:rPr>
              <w:tab/>
            </w:r>
            <w:r>
              <w:rPr>
                <w:noProof/>
                <w:webHidden/>
              </w:rPr>
              <w:fldChar w:fldCharType="begin"/>
            </w:r>
            <w:r>
              <w:rPr>
                <w:noProof/>
                <w:webHidden/>
              </w:rPr>
              <w:instrText xml:space="preserve"> PAGEREF _Toc178672347 \h </w:instrText>
            </w:r>
            <w:r>
              <w:rPr>
                <w:noProof/>
                <w:webHidden/>
              </w:rPr>
            </w:r>
            <w:r>
              <w:rPr>
                <w:noProof/>
                <w:webHidden/>
              </w:rPr>
              <w:fldChar w:fldCharType="separate"/>
            </w:r>
            <w:r>
              <w:rPr>
                <w:noProof/>
                <w:webHidden/>
              </w:rPr>
              <w:t>168</w:t>
            </w:r>
            <w:r>
              <w:rPr>
                <w:noProof/>
                <w:webHidden/>
              </w:rPr>
              <w:fldChar w:fldCharType="end"/>
            </w:r>
          </w:hyperlink>
        </w:p>
        <w:p w14:paraId="2C793424" w14:textId="3C28A20F" w:rsidR="00C23E46" w:rsidRDefault="00C23E46" w:rsidP="006D6183">
          <w:pPr>
            <w:pStyle w:val="TOC1"/>
            <w:tabs>
              <w:tab w:val="right" w:leader="dot" w:pos="9016"/>
            </w:tabs>
            <w:rPr>
              <w:rFonts w:eastAsiaTheme="minorEastAsia"/>
              <w:noProof/>
              <w:lang w:eastAsia="en-IN"/>
            </w:rPr>
          </w:pPr>
          <w:hyperlink w:anchor="_Toc178672348" w:history="1">
            <w:r w:rsidRPr="003410C2">
              <w:rPr>
                <w:rStyle w:val="Hyperlink"/>
                <w:rFonts w:ascii="Book Antiqua" w:hAnsi="Book Antiqua"/>
                <w:noProof/>
                <w:lang w:eastAsia="en-IN"/>
              </w:rPr>
              <w:t>Chapter 15</w:t>
            </w:r>
            <w:r>
              <w:rPr>
                <w:noProof/>
                <w:webHidden/>
              </w:rPr>
              <w:tab/>
            </w:r>
            <w:r>
              <w:rPr>
                <w:noProof/>
                <w:webHidden/>
              </w:rPr>
              <w:fldChar w:fldCharType="begin"/>
            </w:r>
            <w:r>
              <w:rPr>
                <w:noProof/>
                <w:webHidden/>
              </w:rPr>
              <w:instrText xml:space="preserve"> PAGEREF _Toc178672348 \h </w:instrText>
            </w:r>
            <w:r>
              <w:rPr>
                <w:noProof/>
                <w:webHidden/>
              </w:rPr>
            </w:r>
            <w:r>
              <w:rPr>
                <w:noProof/>
                <w:webHidden/>
              </w:rPr>
              <w:fldChar w:fldCharType="separate"/>
            </w:r>
            <w:r>
              <w:rPr>
                <w:noProof/>
                <w:webHidden/>
              </w:rPr>
              <w:t>177</w:t>
            </w:r>
            <w:r>
              <w:rPr>
                <w:noProof/>
                <w:webHidden/>
              </w:rPr>
              <w:fldChar w:fldCharType="end"/>
            </w:r>
          </w:hyperlink>
        </w:p>
        <w:p w14:paraId="40D21654" w14:textId="34D542E4" w:rsidR="00C23E46" w:rsidRDefault="00C23E46" w:rsidP="006D6183">
          <w:pPr>
            <w:pStyle w:val="TOC1"/>
            <w:tabs>
              <w:tab w:val="right" w:leader="dot" w:pos="9016"/>
            </w:tabs>
            <w:rPr>
              <w:rFonts w:eastAsiaTheme="minorEastAsia"/>
              <w:noProof/>
              <w:lang w:eastAsia="en-IN"/>
            </w:rPr>
          </w:pPr>
          <w:hyperlink w:anchor="_Toc178672349" w:history="1">
            <w:r w:rsidRPr="003410C2">
              <w:rPr>
                <w:rStyle w:val="Hyperlink"/>
                <w:rFonts w:ascii="Book Antiqua" w:hAnsi="Book Antiqua"/>
                <w:noProof/>
                <w:lang w:eastAsia="en-IN"/>
              </w:rPr>
              <w:t>Chapter 16</w:t>
            </w:r>
            <w:r>
              <w:rPr>
                <w:noProof/>
                <w:webHidden/>
              </w:rPr>
              <w:tab/>
            </w:r>
            <w:r>
              <w:rPr>
                <w:noProof/>
                <w:webHidden/>
              </w:rPr>
              <w:fldChar w:fldCharType="begin"/>
            </w:r>
            <w:r>
              <w:rPr>
                <w:noProof/>
                <w:webHidden/>
              </w:rPr>
              <w:instrText xml:space="preserve"> PAGEREF _Toc178672349 \h </w:instrText>
            </w:r>
            <w:r>
              <w:rPr>
                <w:noProof/>
                <w:webHidden/>
              </w:rPr>
            </w:r>
            <w:r>
              <w:rPr>
                <w:noProof/>
                <w:webHidden/>
              </w:rPr>
              <w:fldChar w:fldCharType="separate"/>
            </w:r>
            <w:r>
              <w:rPr>
                <w:noProof/>
                <w:webHidden/>
              </w:rPr>
              <w:t>186</w:t>
            </w:r>
            <w:r>
              <w:rPr>
                <w:noProof/>
                <w:webHidden/>
              </w:rPr>
              <w:fldChar w:fldCharType="end"/>
            </w:r>
          </w:hyperlink>
        </w:p>
        <w:p w14:paraId="30483672" w14:textId="29602BCD" w:rsidR="00325B63" w:rsidRPr="00833EEB" w:rsidRDefault="00325B63">
          <w:pPr>
            <w:ind w:firstLine="284"/>
            <w:rPr>
              <w:rFonts w:ascii="Book Antiqua" w:hAnsi="Book Antiqua"/>
              <w:b/>
              <w:bCs/>
              <w:rPrChange w:id="9" w:author="mac" w:date="2024-09-27T09:55:00Z">
                <w:rPr>
                  <w:b/>
                  <w:bCs/>
                </w:rPr>
              </w:rPrChange>
            </w:rPr>
            <w:pPrChange w:id="10" w:author="Yashua Lebowitz" w:date="2024-09-28T16:42:00Z">
              <w:pPr/>
            </w:pPrChange>
          </w:pPr>
          <w:r w:rsidRPr="00833EEB">
            <w:rPr>
              <w:rFonts w:ascii="Book Antiqua" w:hAnsi="Book Antiqua"/>
              <w:b/>
              <w:bCs/>
              <w:rPrChange w:id="11" w:author="mac" w:date="2024-09-27T09:55:00Z">
                <w:rPr>
                  <w:b/>
                  <w:bCs/>
                </w:rPr>
              </w:rPrChange>
            </w:rPr>
            <w:fldChar w:fldCharType="end"/>
          </w:r>
        </w:p>
      </w:sdtContent>
    </w:sdt>
    <w:p w14:paraId="5D5D6EC1" w14:textId="77777777" w:rsidR="00325B63" w:rsidRPr="00833EEB" w:rsidRDefault="00325B63">
      <w:pPr>
        <w:ind w:firstLine="284"/>
        <w:rPr>
          <w:rFonts w:ascii="Book Antiqua" w:hAnsi="Book Antiqua"/>
          <w:rPrChange w:id="12" w:author="mac" w:date="2024-09-27T09:55:00Z">
            <w:rPr/>
          </w:rPrChange>
        </w:rPr>
        <w:pPrChange w:id="13" w:author="Yashua Lebowitz" w:date="2024-09-28T16:42:00Z">
          <w:pPr/>
        </w:pPrChange>
      </w:pPr>
    </w:p>
    <w:bookmarkEnd w:id="0"/>
    <w:p w14:paraId="646EDCEB" w14:textId="77777777" w:rsidR="00325B63" w:rsidRPr="00833EEB" w:rsidRDefault="00325B63">
      <w:pPr>
        <w:pStyle w:val="Heading1"/>
        <w:ind w:firstLine="284"/>
        <w:rPr>
          <w:rFonts w:ascii="Book Antiqua" w:hAnsi="Book Antiqua"/>
          <w:rPrChange w:id="14" w:author="mac" w:date="2024-09-27T09:55:00Z">
            <w:rPr/>
          </w:rPrChange>
        </w:rPr>
        <w:pPrChange w:id="15" w:author="Yashua Lebowitz" w:date="2024-09-28T16:42:00Z">
          <w:pPr>
            <w:pStyle w:val="Heading1"/>
          </w:pPr>
        </w:pPrChange>
      </w:pPr>
    </w:p>
    <w:p w14:paraId="0C1E186A" w14:textId="77777777" w:rsidR="00325B63" w:rsidRPr="00833EEB" w:rsidRDefault="00325B63">
      <w:pPr>
        <w:ind w:firstLine="284"/>
        <w:rPr>
          <w:rFonts w:ascii="Book Antiqua" w:hAnsi="Book Antiqua"/>
          <w:rPrChange w:id="16" w:author="mac" w:date="2024-09-27T09:55:00Z">
            <w:rPr/>
          </w:rPrChange>
        </w:rPr>
        <w:pPrChange w:id="17" w:author="Yashua Lebowitz" w:date="2024-09-28T16:42:00Z">
          <w:pPr/>
        </w:pPrChange>
      </w:pPr>
    </w:p>
    <w:p w14:paraId="799B4357" w14:textId="77777777" w:rsidR="00325B63" w:rsidRPr="00833EEB" w:rsidRDefault="00325B63">
      <w:pPr>
        <w:ind w:firstLine="284"/>
        <w:rPr>
          <w:rFonts w:ascii="Book Antiqua" w:hAnsi="Book Antiqua"/>
          <w:rPrChange w:id="18" w:author="mac" w:date="2024-09-27T09:55:00Z">
            <w:rPr/>
          </w:rPrChange>
        </w:rPr>
        <w:pPrChange w:id="19" w:author="Yashua Lebowitz" w:date="2024-09-28T16:42:00Z">
          <w:pPr/>
        </w:pPrChange>
      </w:pPr>
    </w:p>
    <w:p w14:paraId="54736095" w14:textId="77777777" w:rsidR="00325B63" w:rsidRPr="00833EEB" w:rsidRDefault="00325B63">
      <w:pPr>
        <w:ind w:firstLine="284"/>
        <w:rPr>
          <w:rFonts w:ascii="Book Antiqua" w:hAnsi="Book Antiqua"/>
          <w:rPrChange w:id="20" w:author="mac" w:date="2024-09-27T09:55:00Z">
            <w:rPr/>
          </w:rPrChange>
        </w:rPr>
        <w:pPrChange w:id="21" w:author="Yashua Lebowitz" w:date="2024-09-28T16:42:00Z">
          <w:pPr/>
        </w:pPrChange>
      </w:pPr>
    </w:p>
    <w:p w14:paraId="694D1742" w14:textId="77777777" w:rsidR="00325B63" w:rsidRPr="00833EEB" w:rsidRDefault="00325B63">
      <w:pPr>
        <w:ind w:firstLine="284"/>
        <w:rPr>
          <w:rFonts w:ascii="Book Antiqua" w:hAnsi="Book Antiqua"/>
          <w:rPrChange w:id="22" w:author="mac" w:date="2024-09-27T09:55:00Z">
            <w:rPr/>
          </w:rPrChange>
        </w:rPr>
        <w:pPrChange w:id="23" w:author="Yashua Lebowitz" w:date="2024-09-28T16:42:00Z">
          <w:pPr/>
        </w:pPrChange>
      </w:pPr>
    </w:p>
    <w:p w14:paraId="4D8224BB" w14:textId="77777777" w:rsidR="00325B63" w:rsidRPr="00833EEB" w:rsidRDefault="00325B63">
      <w:pPr>
        <w:ind w:firstLine="284"/>
        <w:rPr>
          <w:rFonts w:ascii="Book Antiqua" w:hAnsi="Book Antiqua"/>
          <w:rPrChange w:id="24" w:author="mac" w:date="2024-09-27T09:55:00Z">
            <w:rPr/>
          </w:rPrChange>
        </w:rPr>
        <w:pPrChange w:id="25" w:author="Yashua Lebowitz" w:date="2024-09-28T16:42:00Z">
          <w:pPr/>
        </w:pPrChange>
      </w:pPr>
    </w:p>
    <w:p w14:paraId="14C7E70A" w14:textId="77777777" w:rsidR="00325B63" w:rsidRPr="00833EEB" w:rsidRDefault="00325B63">
      <w:pPr>
        <w:ind w:firstLine="284"/>
        <w:rPr>
          <w:rFonts w:ascii="Book Antiqua" w:hAnsi="Book Antiqua"/>
          <w:rPrChange w:id="26" w:author="mac" w:date="2024-09-27T09:55:00Z">
            <w:rPr/>
          </w:rPrChange>
        </w:rPr>
        <w:pPrChange w:id="27" w:author="Yashua Lebowitz" w:date="2024-09-28T16:42:00Z">
          <w:pPr/>
        </w:pPrChange>
      </w:pPr>
    </w:p>
    <w:p w14:paraId="53F71A96" w14:textId="77777777" w:rsidR="00325B63" w:rsidRPr="00833EEB" w:rsidRDefault="00325B63">
      <w:pPr>
        <w:ind w:firstLine="284"/>
        <w:rPr>
          <w:rFonts w:ascii="Book Antiqua" w:hAnsi="Book Antiqua"/>
          <w:rPrChange w:id="28" w:author="mac" w:date="2024-09-27T09:55:00Z">
            <w:rPr/>
          </w:rPrChange>
        </w:rPr>
        <w:pPrChange w:id="29" w:author="Yashua Lebowitz" w:date="2024-09-28T16:42:00Z">
          <w:pPr/>
        </w:pPrChange>
      </w:pPr>
    </w:p>
    <w:p w14:paraId="49C3CFEC" w14:textId="77777777" w:rsidR="00325B63" w:rsidRPr="00833EEB" w:rsidRDefault="00325B63">
      <w:pPr>
        <w:ind w:firstLine="284"/>
        <w:rPr>
          <w:rFonts w:ascii="Book Antiqua" w:hAnsi="Book Antiqua"/>
          <w:rPrChange w:id="30" w:author="mac" w:date="2024-09-27T09:55:00Z">
            <w:rPr/>
          </w:rPrChange>
        </w:rPr>
        <w:pPrChange w:id="31" w:author="Yashua Lebowitz" w:date="2024-09-28T16:42:00Z">
          <w:pPr/>
        </w:pPrChange>
      </w:pPr>
    </w:p>
    <w:p w14:paraId="2CE41008" w14:textId="77777777" w:rsidR="00A93BBD" w:rsidRPr="00833EEB" w:rsidRDefault="00A93BBD">
      <w:pPr>
        <w:ind w:firstLine="284"/>
        <w:rPr>
          <w:ins w:id="32" w:author="Yashua Lebowitz" w:date="2024-09-26T20:07:00Z"/>
          <w:rFonts w:ascii="Book Antiqua" w:hAnsi="Book Antiqua"/>
          <w:rPrChange w:id="33" w:author="mac" w:date="2024-09-27T09:55:00Z">
            <w:rPr>
              <w:ins w:id="34" w:author="Yashua Lebowitz" w:date="2024-09-26T20:07:00Z"/>
            </w:rPr>
          </w:rPrChange>
        </w:rPr>
        <w:pPrChange w:id="35" w:author="Yashua Lebowitz" w:date="2024-09-28T16:42:00Z">
          <w:pPr>
            <w:pStyle w:val="Heading1"/>
            <w:spacing w:line="23" w:lineRule="atLeast"/>
            <w:ind w:firstLine="284"/>
          </w:pPr>
        </w:pPrChange>
      </w:pPr>
    </w:p>
    <w:p w14:paraId="780C6BFE" w14:textId="0F2F83E8" w:rsidR="00325B63" w:rsidRPr="00833EEB" w:rsidRDefault="00325B63">
      <w:pPr>
        <w:pStyle w:val="Heading1"/>
        <w:ind w:firstLine="284"/>
        <w:rPr>
          <w:rFonts w:ascii="Book Antiqua" w:hAnsi="Book Antiqua"/>
          <w:sz w:val="40"/>
          <w:szCs w:val="40"/>
          <w:rPrChange w:id="36" w:author="mac" w:date="2024-09-27T09:55:00Z">
            <w:rPr>
              <w:sz w:val="40"/>
              <w:szCs w:val="40"/>
            </w:rPr>
          </w:rPrChange>
        </w:rPr>
        <w:pPrChange w:id="37" w:author="Yashua Lebowitz" w:date="2024-09-28T16:42:00Z">
          <w:pPr>
            <w:pStyle w:val="Heading1"/>
          </w:pPr>
        </w:pPrChange>
      </w:pPr>
      <w:bookmarkStart w:id="38" w:name="_Toc178672331"/>
      <w:r w:rsidRPr="00833EEB">
        <w:rPr>
          <w:rFonts w:ascii="Book Antiqua" w:hAnsi="Book Antiqua"/>
          <w:sz w:val="40"/>
          <w:szCs w:val="40"/>
          <w:rPrChange w:id="39" w:author="mac" w:date="2024-09-27T09:55:00Z">
            <w:rPr>
              <w:sz w:val="40"/>
              <w:szCs w:val="40"/>
            </w:rPr>
          </w:rPrChange>
        </w:rPr>
        <w:t>Prologue</w:t>
      </w:r>
      <w:bookmarkEnd w:id="38"/>
    </w:p>
    <w:p w14:paraId="0F97F89F" w14:textId="77777777" w:rsidR="00325B63" w:rsidRPr="00833EEB" w:rsidRDefault="00325B63">
      <w:pPr>
        <w:ind w:firstLine="284"/>
        <w:rPr>
          <w:rFonts w:ascii="Book Antiqua" w:hAnsi="Book Antiqua"/>
          <w:rPrChange w:id="40" w:author="mac" w:date="2024-09-27T09:55:00Z">
            <w:rPr/>
          </w:rPrChange>
        </w:rPr>
        <w:pPrChange w:id="41" w:author="Yashua Lebowitz" w:date="2024-09-28T16:42:00Z">
          <w:pPr/>
        </w:pPrChange>
      </w:pPr>
    </w:p>
    <w:p w14:paraId="54299D4A"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In 2034, humanity shattered the limits of possibility, emerging from the ashes of nuclear war like a vengeful phoenix. Purged of its former flaws, it forged a new world in its own image, celebrating this rebirth with the “Year of Pride”—a time when humility became the greatest sin.</w:t>
      </w:r>
    </w:p>
    <w:p w14:paraId="5B83FC31"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This era of enlightenment reached even the highest seats of power. The White House, now a beacon of this new order, was adorned with the most intricate and elaborate pride flags ever conceived, each </w:t>
      </w:r>
      <w:proofErr w:type="spellStart"/>
      <w:r w:rsidRPr="00833EEB">
        <w:rPr>
          <w:rFonts w:ascii="Book Antiqua" w:hAnsi="Book Antiqua"/>
          <w:sz w:val="24"/>
          <w:szCs w:val="24"/>
        </w:rPr>
        <w:t>color</w:t>
      </w:r>
      <w:proofErr w:type="spellEnd"/>
      <w:r w:rsidRPr="00833EEB">
        <w:rPr>
          <w:rFonts w:ascii="Book Antiqua" w:hAnsi="Book Antiqua"/>
          <w:sz w:val="24"/>
          <w:szCs w:val="24"/>
        </w:rPr>
        <w:t xml:space="preserve"> symbolizing the anticipation and </w:t>
      </w:r>
      <w:proofErr w:type="spellStart"/>
      <w:r w:rsidRPr="00833EEB">
        <w:rPr>
          <w:rFonts w:ascii="Book Antiqua" w:hAnsi="Book Antiqua"/>
          <w:sz w:val="24"/>
          <w:szCs w:val="24"/>
        </w:rPr>
        <w:t>splendor</w:t>
      </w:r>
      <w:proofErr w:type="spellEnd"/>
      <w:r w:rsidRPr="00833EEB">
        <w:rPr>
          <w:rFonts w:ascii="Book Antiqua" w:hAnsi="Book Antiqua"/>
          <w:sz w:val="24"/>
          <w:szCs w:val="24"/>
        </w:rPr>
        <w:t xml:space="preserve"> of this year-long celebration. The promise loomed: if successful, the Year of Pride might extend into a century, a millennium, or even longer.</w:t>
      </w:r>
    </w:p>
    <w:p w14:paraId="716EDB9C"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At the heart of this transformative age, the Obamas, with Barack now in his third term, had undergone a complete metamorphosis. Their grand unveiling was planned for the Pride Dome, the largest stadium in America, now the </w:t>
      </w:r>
      <w:proofErr w:type="spellStart"/>
      <w:r w:rsidRPr="00833EEB">
        <w:rPr>
          <w:rFonts w:ascii="Book Antiqua" w:hAnsi="Book Antiqua"/>
          <w:sz w:val="24"/>
          <w:szCs w:val="24"/>
        </w:rPr>
        <w:t>epicenter</w:t>
      </w:r>
      <w:proofErr w:type="spellEnd"/>
      <w:r w:rsidRPr="00833EEB">
        <w:rPr>
          <w:rFonts w:ascii="Book Antiqua" w:hAnsi="Book Antiqua"/>
          <w:sz w:val="24"/>
          <w:szCs w:val="24"/>
        </w:rPr>
        <w:t xml:space="preserve"> of this new nation's identity. The anticipation surrounding the announcement eclipsed even the most celebrated Super Bowl in history.</w:t>
      </w:r>
    </w:p>
    <w:p w14:paraId="44EBDA85"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Yet, while the world watched in rapture, Joshua Levi stood apart, having seen this hour from afar. He had prepared his entire life for what was about to unfold, knowing that this spectacle of pride was but the</w:t>
      </w:r>
      <w:r w:rsidRPr="00833EEB">
        <w:rPr>
          <w:rFonts w:ascii="Book Antiqua" w:eastAsiaTheme="majorEastAsia" w:hAnsi="Book Antiqua" w:cstheme="majorBidi"/>
          <w:color w:val="365F91" w:themeColor="accent1" w:themeShade="BF"/>
          <w:sz w:val="24"/>
          <w:szCs w:val="32"/>
          <w:rPrChange w:id="42" w:author="mac" w:date="2024-09-27T09:55:00Z">
            <w:rPr>
              <w:rFonts w:ascii="Times New Roman" w:eastAsiaTheme="majorEastAsia" w:hAnsi="Times New Roman" w:cstheme="majorBidi"/>
              <w:color w:val="365F91" w:themeColor="accent1" w:themeShade="BF"/>
              <w:sz w:val="24"/>
              <w:szCs w:val="32"/>
            </w:rPr>
          </w:rPrChange>
        </w:rPr>
        <w:t> </w:t>
      </w:r>
      <w:r w:rsidRPr="00833EEB">
        <w:rPr>
          <w:rFonts w:ascii="Book Antiqua" w:hAnsi="Book Antiqua"/>
          <w:sz w:val="24"/>
          <w:szCs w:val="24"/>
        </w:rPr>
        <w:t xml:space="preserve">onset of far more insidious and far-reaching. He knew too that he must prepare himself to take his stand at the appointed time. </w:t>
      </w:r>
    </w:p>
    <w:p w14:paraId="272AFB0E" w14:textId="77777777" w:rsidR="00325B63" w:rsidRPr="00833EEB" w:rsidRDefault="00325B63">
      <w:pPr>
        <w:ind w:firstLine="284"/>
        <w:rPr>
          <w:rFonts w:ascii="Book Antiqua" w:eastAsiaTheme="majorEastAsia" w:hAnsi="Book Antiqua" w:cstheme="majorBidi"/>
          <w:color w:val="365F91" w:themeColor="accent1" w:themeShade="BF"/>
          <w:sz w:val="24"/>
          <w:szCs w:val="32"/>
          <w:rPrChange w:id="43" w:author="mac" w:date="2024-09-27T09:55:00Z">
            <w:rPr>
              <w:rFonts w:ascii="Times New Roman" w:eastAsiaTheme="majorEastAsia" w:hAnsi="Times New Roman" w:cstheme="majorBidi"/>
              <w:color w:val="365F91" w:themeColor="accent1" w:themeShade="BF"/>
              <w:sz w:val="24"/>
              <w:szCs w:val="32"/>
            </w:rPr>
          </w:rPrChange>
        </w:rPr>
        <w:pPrChange w:id="44" w:author="Yashua Lebowitz" w:date="2024-09-28T16:42:00Z">
          <w:pPr>
            <w:spacing w:line="240" w:lineRule="auto"/>
          </w:pPr>
        </w:pPrChange>
      </w:pPr>
    </w:p>
    <w:p w14:paraId="36EE20A7" w14:textId="77777777" w:rsidR="00325B63" w:rsidRPr="00833EEB" w:rsidRDefault="00325B63">
      <w:pPr>
        <w:ind w:firstLine="284"/>
        <w:rPr>
          <w:rFonts w:ascii="Book Antiqua" w:hAnsi="Book Antiqua"/>
          <w:sz w:val="40"/>
          <w:szCs w:val="40"/>
          <w:rPrChange w:id="45" w:author="mac" w:date="2024-09-27T09:55:00Z">
            <w:rPr>
              <w:rFonts w:ascii="Aptos Display" w:hAnsi="Aptos Display"/>
              <w:sz w:val="40"/>
              <w:szCs w:val="40"/>
            </w:rPr>
          </w:rPrChange>
        </w:rPr>
        <w:pPrChange w:id="46" w:author="Yashua Lebowitz" w:date="2024-09-28T16:42:00Z">
          <w:pPr/>
        </w:pPrChange>
      </w:pPr>
    </w:p>
    <w:p w14:paraId="686774F7" w14:textId="77777777" w:rsidR="00325B63" w:rsidRPr="00833EEB" w:rsidRDefault="00325B63">
      <w:pPr>
        <w:ind w:firstLine="284"/>
        <w:rPr>
          <w:rFonts w:ascii="Book Antiqua" w:hAnsi="Book Antiqua"/>
          <w:sz w:val="40"/>
          <w:szCs w:val="40"/>
          <w:rPrChange w:id="47" w:author="mac" w:date="2024-09-27T09:55:00Z">
            <w:rPr>
              <w:rFonts w:ascii="Aptos Display" w:hAnsi="Aptos Display"/>
              <w:sz w:val="40"/>
              <w:szCs w:val="40"/>
            </w:rPr>
          </w:rPrChange>
        </w:rPr>
        <w:pPrChange w:id="48" w:author="Yashua Lebowitz" w:date="2024-09-28T16:42:00Z">
          <w:pPr/>
        </w:pPrChange>
      </w:pPr>
    </w:p>
    <w:p w14:paraId="63FF20D0" w14:textId="77777777" w:rsidR="00325B63" w:rsidRPr="00833EEB" w:rsidRDefault="00325B63">
      <w:pPr>
        <w:ind w:firstLine="284"/>
        <w:rPr>
          <w:rFonts w:ascii="Book Antiqua" w:hAnsi="Book Antiqua"/>
          <w:sz w:val="40"/>
          <w:szCs w:val="40"/>
          <w:rPrChange w:id="49" w:author="mac" w:date="2024-09-27T09:55:00Z">
            <w:rPr>
              <w:rFonts w:ascii="Aptos Display" w:hAnsi="Aptos Display"/>
              <w:sz w:val="40"/>
              <w:szCs w:val="40"/>
            </w:rPr>
          </w:rPrChange>
        </w:rPr>
        <w:pPrChange w:id="50" w:author="Yashua Lebowitz" w:date="2024-09-28T16:42:00Z">
          <w:pPr/>
        </w:pPrChange>
      </w:pPr>
    </w:p>
    <w:p w14:paraId="4D9AB9C8" w14:textId="77777777" w:rsidR="00325B63" w:rsidRPr="00833EEB" w:rsidRDefault="00325B63">
      <w:pPr>
        <w:ind w:firstLine="284"/>
        <w:rPr>
          <w:rFonts w:ascii="Book Antiqua" w:hAnsi="Book Antiqua"/>
          <w:sz w:val="40"/>
          <w:szCs w:val="40"/>
          <w:rPrChange w:id="51" w:author="mac" w:date="2024-09-27T09:55:00Z">
            <w:rPr>
              <w:rFonts w:ascii="Aptos Display" w:hAnsi="Aptos Display"/>
              <w:sz w:val="40"/>
              <w:szCs w:val="40"/>
            </w:rPr>
          </w:rPrChange>
        </w:rPr>
        <w:pPrChange w:id="52" w:author="Yashua Lebowitz" w:date="2024-09-28T16:42:00Z">
          <w:pPr/>
        </w:pPrChange>
      </w:pPr>
    </w:p>
    <w:p w14:paraId="43D60EEA" w14:textId="77777777" w:rsidR="00325B63" w:rsidRPr="00833EEB" w:rsidRDefault="00325B63">
      <w:pPr>
        <w:ind w:firstLine="284"/>
        <w:rPr>
          <w:rFonts w:ascii="Book Antiqua" w:hAnsi="Book Antiqua"/>
          <w:rPrChange w:id="53" w:author="mac" w:date="2024-09-27T09:55:00Z">
            <w:rPr/>
          </w:rPrChange>
        </w:rPr>
        <w:pPrChange w:id="54" w:author="Yashua Lebowitz" w:date="2024-09-28T16:42:00Z">
          <w:pPr/>
        </w:pPrChange>
      </w:pPr>
    </w:p>
    <w:p w14:paraId="0606F802" w14:textId="77777777" w:rsidR="00325B63" w:rsidRPr="00833EEB" w:rsidRDefault="00325B63">
      <w:pPr>
        <w:ind w:firstLine="284"/>
        <w:rPr>
          <w:rFonts w:ascii="Book Antiqua" w:hAnsi="Book Antiqua"/>
          <w:rPrChange w:id="55" w:author="mac" w:date="2024-09-27T09:55:00Z">
            <w:rPr/>
          </w:rPrChange>
        </w:rPr>
        <w:pPrChange w:id="56" w:author="Yashua Lebowitz" w:date="2024-09-28T16:42:00Z">
          <w:pPr/>
        </w:pPrChange>
      </w:pPr>
    </w:p>
    <w:p w14:paraId="546525C3" w14:textId="77777777" w:rsidR="00325B63" w:rsidRPr="00833EEB" w:rsidRDefault="00325B63" w:rsidP="006D6183">
      <w:pPr>
        <w:ind w:firstLine="284"/>
        <w:rPr>
          <w:ins w:id="57" w:author="Yashua Lebowitz" w:date="2024-09-26T20:08:00Z"/>
          <w:rFonts w:ascii="Book Antiqua" w:hAnsi="Book Antiqua"/>
          <w:rPrChange w:id="58" w:author="mac" w:date="2024-09-27T09:55:00Z">
            <w:rPr>
              <w:ins w:id="59" w:author="Yashua Lebowitz" w:date="2024-09-26T20:08:00Z"/>
            </w:rPr>
          </w:rPrChange>
        </w:rPr>
      </w:pPr>
    </w:p>
    <w:p w14:paraId="3FF1E7F4" w14:textId="77777777" w:rsidR="00A93BBD" w:rsidRPr="00833EEB" w:rsidRDefault="00A93BBD" w:rsidP="006D6183">
      <w:pPr>
        <w:ind w:firstLine="284"/>
        <w:rPr>
          <w:ins w:id="60" w:author="Yashua Lebowitz" w:date="2024-09-26T20:08:00Z"/>
          <w:rFonts w:ascii="Book Antiqua" w:hAnsi="Book Antiqua"/>
          <w:rPrChange w:id="61" w:author="mac" w:date="2024-09-27T09:55:00Z">
            <w:rPr>
              <w:ins w:id="62" w:author="Yashua Lebowitz" w:date="2024-09-26T20:08:00Z"/>
            </w:rPr>
          </w:rPrChange>
        </w:rPr>
      </w:pPr>
    </w:p>
    <w:p w14:paraId="57BAD8E9" w14:textId="77777777" w:rsidR="00A93BBD" w:rsidRPr="00833EEB" w:rsidRDefault="00A93BBD" w:rsidP="006D6183">
      <w:pPr>
        <w:ind w:firstLine="284"/>
        <w:rPr>
          <w:ins w:id="63" w:author="Yashua Lebowitz" w:date="2024-09-26T20:08:00Z"/>
          <w:rFonts w:ascii="Book Antiqua" w:hAnsi="Book Antiqua"/>
          <w:rPrChange w:id="64" w:author="mac" w:date="2024-09-27T09:55:00Z">
            <w:rPr>
              <w:ins w:id="65" w:author="Yashua Lebowitz" w:date="2024-09-26T20:08:00Z"/>
            </w:rPr>
          </w:rPrChange>
        </w:rPr>
      </w:pPr>
    </w:p>
    <w:p w14:paraId="5E87167B" w14:textId="77777777" w:rsidR="00A93BBD" w:rsidRPr="00833EEB" w:rsidRDefault="00A93BBD">
      <w:pPr>
        <w:ind w:firstLine="284"/>
        <w:rPr>
          <w:rFonts w:ascii="Book Antiqua" w:hAnsi="Book Antiqua"/>
          <w:rPrChange w:id="66" w:author="mac" w:date="2024-09-27T09:55:00Z">
            <w:rPr/>
          </w:rPrChange>
        </w:rPr>
        <w:pPrChange w:id="67" w:author="Yashua Lebowitz" w:date="2024-09-28T16:42:00Z">
          <w:pPr/>
        </w:pPrChange>
      </w:pPr>
    </w:p>
    <w:p w14:paraId="47669D28" w14:textId="5CC6061E" w:rsidR="00325B63" w:rsidRPr="00833EEB" w:rsidRDefault="00325B63">
      <w:pPr>
        <w:pStyle w:val="Heading1"/>
        <w:ind w:firstLine="284"/>
        <w:rPr>
          <w:rFonts w:ascii="Book Antiqua" w:hAnsi="Book Antiqua"/>
          <w:sz w:val="40"/>
          <w:szCs w:val="40"/>
          <w:rPrChange w:id="68" w:author="mac" w:date="2024-09-27T09:55:00Z">
            <w:rPr>
              <w:sz w:val="40"/>
              <w:szCs w:val="40"/>
            </w:rPr>
          </w:rPrChange>
        </w:rPr>
        <w:pPrChange w:id="69" w:author="Yashua Lebowitz" w:date="2024-09-28T16:42:00Z">
          <w:pPr>
            <w:pStyle w:val="Heading1"/>
          </w:pPr>
        </w:pPrChange>
      </w:pPr>
      <w:bookmarkStart w:id="70" w:name="_Toc178672332"/>
      <w:r w:rsidRPr="00833EEB">
        <w:rPr>
          <w:rFonts w:ascii="Book Antiqua" w:hAnsi="Book Antiqua"/>
          <w:sz w:val="40"/>
          <w:szCs w:val="40"/>
          <w:rPrChange w:id="71" w:author="mac" w:date="2024-09-27T09:55:00Z">
            <w:rPr>
              <w:sz w:val="40"/>
              <w:szCs w:val="40"/>
            </w:rPr>
          </w:rPrChange>
        </w:rPr>
        <w:t>Chapter 1   The Beginning of The End</w:t>
      </w:r>
      <w:ins w:id="72" w:author="Yashua Lebowitz" w:date="2024-09-27T15:07:00Z">
        <w:r w:rsidR="005824F4">
          <w:rPr>
            <w:rFonts w:ascii="Book Antiqua" w:hAnsi="Book Antiqua"/>
            <w:sz w:val="40"/>
            <w:szCs w:val="40"/>
          </w:rPr>
          <w:t xml:space="preserve"> (Done)</w:t>
        </w:r>
      </w:ins>
      <w:bookmarkEnd w:id="70"/>
      <w:r w:rsidRPr="00833EEB">
        <w:rPr>
          <w:rFonts w:ascii="Book Antiqua" w:hAnsi="Book Antiqua"/>
          <w:sz w:val="40"/>
          <w:szCs w:val="40"/>
          <w:rPrChange w:id="73" w:author="mac" w:date="2024-09-27T09:55:00Z">
            <w:rPr>
              <w:sz w:val="40"/>
              <w:szCs w:val="40"/>
            </w:rPr>
          </w:rPrChange>
        </w:rPr>
        <w:t xml:space="preserve">  </w:t>
      </w:r>
    </w:p>
    <w:p w14:paraId="46A7CFE9" w14:textId="77777777" w:rsidR="00325B63" w:rsidRPr="00833EEB" w:rsidRDefault="00325B63">
      <w:pPr>
        <w:ind w:firstLine="284"/>
        <w:rPr>
          <w:rFonts w:ascii="Book Antiqua" w:hAnsi="Book Antiqua"/>
          <w:rPrChange w:id="74" w:author="mac" w:date="2024-09-27T09:55:00Z">
            <w:rPr/>
          </w:rPrChange>
        </w:rPr>
        <w:pPrChange w:id="75" w:author="Yashua Lebowitz" w:date="2024-09-28T16:42:00Z">
          <w:pPr/>
        </w:pPrChange>
      </w:pPr>
    </w:p>
    <w:p w14:paraId="37FF108D" w14:textId="77777777" w:rsidR="00CE2324" w:rsidRPr="00833EEB" w:rsidRDefault="00CE2324">
      <w:pPr>
        <w:ind w:firstLine="284"/>
        <w:rPr>
          <w:ins w:id="76" w:author="Yashua Lebowitz" w:date="2024-09-25T22:05:00Z"/>
          <w:rFonts w:ascii="Book Antiqua" w:hAnsi="Book Antiqua"/>
          <w:sz w:val="24"/>
          <w:szCs w:val="24"/>
        </w:rPr>
        <w:pPrChange w:id="77" w:author="Yashua Lebowitz" w:date="2024-09-28T16:42:00Z">
          <w:pPr/>
        </w:pPrChange>
      </w:pPr>
      <w:ins w:id="78" w:author="Yashua Lebowitz" w:date="2024-09-25T22:05:00Z">
        <w:r w:rsidRPr="00833EEB">
          <w:rPr>
            <w:rFonts w:ascii="Book Antiqua" w:hAnsi="Book Antiqua"/>
            <w:b/>
            <w:bCs/>
            <w:i/>
            <w:iCs/>
            <w:sz w:val="24"/>
            <w:szCs w:val="24"/>
          </w:rPr>
          <w:t>70 Days ago, after the announcement of the Year of Pride………………</w:t>
        </w:r>
      </w:ins>
    </w:p>
    <w:p w14:paraId="4F2AC91D" w14:textId="4EE48070" w:rsidR="00CE2324" w:rsidRPr="00833EEB" w:rsidRDefault="00CE2324">
      <w:pPr>
        <w:ind w:firstLine="284"/>
        <w:rPr>
          <w:ins w:id="79" w:author="Yashua Lebowitz" w:date="2024-09-25T22:05:00Z"/>
          <w:rFonts w:ascii="Book Antiqua" w:hAnsi="Book Antiqua"/>
          <w:sz w:val="24"/>
          <w:szCs w:val="24"/>
        </w:rPr>
        <w:pPrChange w:id="80" w:author="Yashua Lebowitz" w:date="2024-09-28T16:42:00Z">
          <w:pPr/>
        </w:pPrChange>
      </w:pPr>
      <w:ins w:id="81" w:author="Yashua Lebowitz" w:date="2024-09-25T22:05:00Z">
        <w:r w:rsidRPr="00833EEB">
          <w:rPr>
            <w:rFonts w:ascii="Book Antiqua" w:hAnsi="Book Antiqua"/>
            <w:sz w:val="24"/>
            <w:szCs w:val="24"/>
          </w:rPr>
          <w:t xml:space="preserve">I felt nauseous. In my fifty years on this Earth, I had seen the aftermath of battles, but nothing like this. This was no ordinary war; it was the end of the world as we knew it. I tripped over someone’s limb, stumbling forward. The sudden jolt churned my stomach, releasing the </w:t>
        </w:r>
      </w:ins>
      <w:ins w:id="82" w:author="Yashua Lebowitz" w:date="2024-09-25T22:10:00Z">
        <w:r w:rsidRPr="00833EEB">
          <w:rPr>
            <w:rFonts w:ascii="Book Antiqua" w:eastAsia="Times New Roman" w:hAnsi="Book Antiqua" w:cs="Times New Roman"/>
            <w:sz w:val="24"/>
            <w:szCs w:val="24"/>
            <w:lang w:eastAsia="en-IN"/>
          </w:rPr>
          <w:t>Meal, Ready-to-Eat (</w:t>
        </w:r>
        <w:r w:rsidRPr="00833EEB">
          <w:rPr>
            <w:rFonts w:ascii="Book Antiqua" w:eastAsia="Times New Roman" w:hAnsi="Book Antiqua" w:cs="Times New Roman"/>
            <w:b/>
            <w:bCs/>
            <w:sz w:val="24"/>
            <w:szCs w:val="24"/>
            <w:lang w:eastAsia="en-IN"/>
          </w:rPr>
          <w:t>MRE</w:t>
        </w:r>
        <w:r w:rsidRPr="00833EEB">
          <w:rPr>
            <w:rFonts w:ascii="Book Antiqua" w:eastAsia="Times New Roman" w:hAnsi="Book Antiqua" w:cs="Times New Roman"/>
            <w:sz w:val="24"/>
            <w:szCs w:val="24"/>
            <w:lang w:eastAsia="en-IN"/>
          </w:rPr>
          <w:t xml:space="preserve">) </w:t>
        </w:r>
      </w:ins>
      <w:ins w:id="83" w:author="Yashua Lebowitz" w:date="2024-09-25T22:05:00Z">
        <w:r w:rsidRPr="00833EEB">
          <w:rPr>
            <w:rFonts w:ascii="Book Antiqua" w:hAnsi="Book Antiqua"/>
            <w:sz w:val="24"/>
            <w:szCs w:val="24"/>
          </w:rPr>
          <w:t>I ate onto the ground. I sneezed, expelling the last fluid from my stomach, wiping it from my nose onto my uniform. I steadied myself. The search for his body had to continue.</w:t>
        </w:r>
      </w:ins>
    </w:p>
    <w:p w14:paraId="377239D9" w14:textId="77777777" w:rsidR="00CE2324" w:rsidRPr="00833EEB" w:rsidRDefault="00CE2324">
      <w:pPr>
        <w:ind w:firstLine="284"/>
        <w:rPr>
          <w:ins w:id="84" w:author="Yashua Lebowitz" w:date="2024-09-25T22:05:00Z"/>
          <w:rFonts w:ascii="Book Antiqua" w:hAnsi="Book Antiqua"/>
          <w:sz w:val="24"/>
          <w:szCs w:val="24"/>
        </w:rPr>
        <w:pPrChange w:id="85" w:author="Yashua Lebowitz" w:date="2024-09-28T16:42:00Z">
          <w:pPr/>
        </w:pPrChange>
      </w:pPr>
      <w:ins w:id="86" w:author="Yashua Lebowitz" w:date="2024-09-25T22:05:00Z">
        <w:r w:rsidRPr="00833EEB">
          <w:rPr>
            <w:rFonts w:ascii="Book Antiqua" w:hAnsi="Book Antiqua"/>
            <w:sz w:val="24"/>
            <w:szCs w:val="24"/>
          </w:rPr>
          <w:t>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the end.</w:t>
        </w:r>
      </w:ins>
    </w:p>
    <w:p w14:paraId="34220B48" w14:textId="77777777" w:rsidR="00CE2324" w:rsidRPr="00833EEB" w:rsidRDefault="00CE2324">
      <w:pPr>
        <w:ind w:firstLine="284"/>
        <w:rPr>
          <w:ins w:id="87" w:author="Yashua Lebowitz" w:date="2024-09-25T22:05:00Z"/>
          <w:rFonts w:ascii="Book Antiqua" w:hAnsi="Book Antiqua"/>
          <w:sz w:val="24"/>
          <w:szCs w:val="24"/>
        </w:rPr>
        <w:pPrChange w:id="88" w:author="Yashua Lebowitz" w:date="2024-09-28T16:42:00Z">
          <w:pPr/>
        </w:pPrChange>
      </w:pPr>
      <w:ins w:id="89" w:author="Yashua Lebowitz" w:date="2024-09-25T22:05:00Z">
        <w:r w:rsidRPr="00833EEB">
          <w:rPr>
            <w:rFonts w:ascii="Book Antiqua" w:hAnsi="Book Antiqua"/>
            <w:sz w:val="24"/>
            <w:szCs w:val="24"/>
          </w:rPr>
          <w:t xml:space="preserve">Gavriel approached, his face etched with the weariness of days spent combing through the dead. Still, he managed a half-hearted </w:t>
        </w:r>
        <w:proofErr w:type="spellStart"/>
        <w:r w:rsidRPr="00833EEB">
          <w:rPr>
            <w:rFonts w:ascii="Book Antiqua" w:hAnsi="Book Antiqua"/>
            <w:sz w:val="24"/>
            <w:szCs w:val="24"/>
          </w:rPr>
          <w:t>smile."You're</w:t>
        </w:r>
        <w:proofErr w:type="spellEnd"/>
        <w:r w:rsidRPr="00833EEB">
          <w:rPr>
            <w:rFonts w:ascii="Book Antiqua" w:hAnsi="Book Antiqua"/>
            <w:sz w:val="24"/>
            <w:szCs w:val="24"/>
          </w:rPr>
          <w:t xml:space="preserve"> looking older today, Josh," Gavriel said, his smile weak but genuine. I glanced at my reflection in a pool of blood—it was </w:t>
        </w:r>
        <w:proofErr w:type="gramStart"/>
        <w:r w:rsidRPr="00833EEB">
          <w:rPr>
            <w:rFonts w:ascii="Book Antiqua" w:hAnsi="Book Antiqua"/>
            <w:sz w:val="24"/>
            <w:szCs w:val="24"/>
          </w:rPr>
          <w:t>true,  there</w:t>
        </w:r>
        <w:proofErr w:type="gramEnd"/>
        <w:r w:rsidRPr="00833EEB">
          <w:rPr>
            <w:rFonts w:ascii="Book Antiqua" w:hAnsi="Book Antiqua"/>
            <w:sz w:val="24"/>
            <w:szCs w:val="24"/>
          </w:rPr>
          <w:t xml:space="preserve"> was more white in my beard, more </w:t>
        </w:r>
        <w:proofErr w:type="spellStart"/>
        <w:r w:rsidRPr="00833EEB">
          <w:rPr>
            <w:rFonts w:ascii="Book Antiqua" w:hAnsi="Book Antiqua"/>
            <w:sz w:val="24"/>
            <w:szCs w:val="24"/>
          </w:rPr>
          <w:t>gray</w:t>
        </w:r>
        <w:proofErr w:type="spellEnd"/>
        <w:r w:rsidRPr="00833EEB">
          <w:rPr>
            <w:rFonts w:ascii="Book Antiqua" w:hAnsi="Book Antiqua"/>
            <w:sz w:val="24"/>
            <w:szCs w:val="24"/>
          </w:rPr>
          <w:t xml:space="preserve"> in my hair. "You're still holding up, though. When I get to your age, I hope I can stumble over corpses as gracefully as you do." </w:t>
        </w:r>
      </w:ins>
    </w:p>
    <w:p w14:paraId="19178DA5" w14:textId="77777777" w:rsidR="00CE2324" w:rsidRPr="00833EEB" w:rsidRDefault="00CE2324">
      <w:pPr>
        <w:ind w:firstLine="284"/>
        <w:rPr>
          <w:ins w:id="90" w:author="Yashua Lebowitz" w:date="2024-09-25T22:05:00Z"/>
          <w:rFonts w:ascii="Book Antiqua" w:hAnsi="Book Antiqua"/>
          <w:sz w:val="24"/>
          <w:szCs w:val="24"/>
        </w:rPr>
        <w:pPrChange w:id="91" w:author="Yashua Lebowitz" w:date="2024-09-28T16:42:00Z">
          <w:pPr/>
        </w:pPrChange>
      </w:pPr>
      <w:ins w:id="92" w:author="Yashua Lebowitz" w:date="2024-09-25T22:05:00Z">
        <w:r w:rsidRPr="00833EEB">
          <w:rPr>
            <w:rFonts w:ascii="Book Antiqua" w:hAnsi="Book Antiqua"/>
            <w:sz w:val="24"/>
            <w:szCs w:val="24"/>
          </w:rPr>
          <w:t>Gavriel turned back to the grim task, his words a mix of light hearted banter and bitterness, like it was the only thing keeping him from falling apart.</w:t>
        </w:r>
      </w:ins>
    </w:p>
    <w:p w14:paraId="37A1A72B" w14:textId="126CDFFD" w:rsidR="00CE2324" w:rsidRPr="00833EEB" w:rsidRDefault="00CE2324">
      <w:pPr>
        <w:ind w:firstLine="284"/>
        <w:rPr>
          <w:ins w:id="93" w:author="Yashua Lebowitz" w:date="2024-09-25T22:05:00Z"/>
          <w:rFonts w:ascii="Book Antiqua" w:hAnsi="Book Antiqua"/>
          <w:sz w:val="24"/>
          <w:szCs w:val="24"/>
        </w:rPr>
        <w:pPrChange w:id="94" w:author="Yashua Lebowitz" w:date="2024-09-28T16:42:00Z">
          <w:pPr/>
        </w:pPrChange>
      </w:pPr>
      <w:ins w:id="95" w:author="Yashua Lebowitz" w:date="2024-09-25T22:05:00Z">
        <w:r w:rsidRPr="00833EEB">
          <w:rPr>
            <w:rFonts w:ascii="Book Antiqua" w:hAnsi="Book Antiqua"/>
            <w:sz w:val="24"/>
            <w:szCs w:val="24"/>
          </w:rPr>
          <w:t> </w:t>
        </w:r>
      </w:ins>
      <w:ins w:id="96" w:author="Yashua Lebowitz" w:date="2024-09-25T22:31:00Z">
        <w:r w:rsidR="004A37D1" w:rsidRPr="00833EEB">
          <w:rPr>
            <w:rFonts w:ascii="Book Antiqua" w:hAnsi="Book Antiqua"/>
            <w:sz w:val="24"/>
            <w:szCs w:val="24"/>
          </w:rPr>
          <w:tab/>
        </w:r>
      </w:ins>
      <w:ins w:id="97" w:author="Yashua Lebowitz" w:date="2024-09-25T22:05:00Z">
        <w:r w:rsidRPr="00833EEB">
          <w:rPr>
            <w:rFonts w:ascii="Book Antiqua" w:hAnsi="Book Antiqua"/>
            <w:sz w:val="24"/>
            <w:szCs w:val="24"/>
          </w:rPr>
          <w:t>I gave him a tired smile, slapping his shoulder. "Once we get back to Jerusalem, maybe I’ll feel young again."</w:t>
        </w:r>
      </w:ins>
    </w:p>
    <w:p w14:paraId="4F96E740" w14:textId="77777777" w:rsidR="00CE2324" w:rsidRPr="00833EEB" w:rsidRDefault="00CE2324">
      <w:pPr>
        <w:ind w:firstLine="284"/>
        <w:rPr>
          <w:ins w:id="98" w:author="Yashua Lebowitz" w:date="2024-09-25T22:05:00Z"/>
          <w:rFonts w:ascii="Book Antiqua" w:hAnsi="Book Antiqua"/>
          <w:sz w:val="24"/>
          <w:szCs w:val="24"/>
        </w:rPr>
        <w:pPrChange w:id="99" w:author="Yashua Lebowitz" w:date="2024-09-28T16:42:00Z">
          <w:pPr/>
        </w:pPrChange>
      </w:pPr>
      <w:ins w:id="100" w:author="Yashua Lebowitz" w:date="2024-09-25T22:05:00Z">
        <w:r w:rsidRPr="00833EEB">
          <w:rPr>
            <w:rFonts w:ascii="Book Antiqua" w:hAnsi="Book Antiqua"/>
            <w:sz w:val="24"/>
            <w:szCs w:val="24"/>
          </w:rPr>
          <w:t>A shout from nearby broke the moment. “Sir, we’ve found his body!”</w:t>
        </w:r>
      </w:ins>
    </w:p>
    <w:p w14:paraId="6B3258CA" w14:textId="77777777" w:rsidR="00CE2324" w:rsidRPr="00833EEB" w:rsidRDefault="00CE2324">
      <w:pPr>
        <w:ind w:firstLine="284"/>
        <w:rPr>
          <w:ins w:id="101" w:author="Yashua Lebowitz" w:date="2024-09-25T22:05:00Z"/>
          <w:rFonts w:ascii="Book Antiqua" w:hAnsi="Book Antiqua"/>
          <w:sz w:val="24"/>
          <w:szCs w:val="24"/>
        </w:rPr>
        <w:pPrChange w:id="102" w:author="Yashua Lebowitz" w:date="2024-09-28T16:42:00Z">
          <w:pPr/>
        </w:pPrChange>
      </w:pPr>
      <w:ins w:id="103" w:author="Yashua Lebowitz" w:date="2024-09-25T22:05:00Z">
        <w:r w:rsidRPr="00833EEB">
          <w:rPr>
            <w:rFonts w:ascii="Book Antiqua" w:hAnsi="Book Antiqua"/>
            <w:sz w:val="24"/>
            <w:szCs w:val="24"/>
          </w:rPr>
          <w:t xml:space="preserve">The land itself recoiled from the memory of his passing. He was the man who had bound together this coalition of corpses and destroyed the world. When </w:t>
        </w:r>
        <w:proofErr w:type="spellStart"/>
        <w:r w:rsidRPr="00833EEB">
          <w:rPr>
            <w:rFonts w:ascii="Book Antiqua" w:hAnsi="Book Antiqua"/>
            <w:sz w:val="24"/>
            <w:szCs w:val="24"/>
          </w:rPr>
          <w:t>sulfur</w:t>
        </w:r>
        <w:proofErr w:type="spellEnd"/>
        <w:r w:rsidRPr="00833EEB">
          <w:rPr>
            <w:rFonts w:ascii="Book Antiqua" w:hAnsi="Book Antiqua"/>
            <w:sz w:val="24"/>
            <w:szCs w:val="24"/>
          </w:rPr>
          <w:t xml:space="preserve"> rained from the nearby volcano, men and machines alike burned alive—F-55s and F-35s </w:t>
        </w:r>
        <w:proofErr w:type="spellStart"/>
        <w:r w:rsidRPr="00833EEB">
          <w:rPr>
            <w:rFonts w:ascii="Book Antiqua" w:hAnsi="Book Antiqua"/>
            <w:sz w:val="24"/>
            <w:szCs w:val="24"/>
          </w:rPr>
          <w:t>spiraled</w:t>
        </w:r>
        <w:proofErr w:type="spellEnd"/>
        <w:r w:rsidRPr="00833EEB">
          <w:rPr>
            <w:rFonts w:ascii="Book Antiqua" w:hAnsi="Book Antiqua"/>
            <w:sz w:val="24"/>
            <w:szCs w:val="24"/>
          </w:rPr>
          <w:t xml:space="preserve"> out of control, colliding like falling stars. Tanks, Humvees, HKRs—all </w:t>
        </w:r>
        <w:r w:rsidRPr="00833EEB">
          <w:rPr>
            <w:rFonts w:ascii="Book Antiqua" w:hAnsi="Book Antiqua"/>
            <w:sz w:val="24"/>
            <w:szCs w:val="24"/>
          </w:rPr>
          <w:lastRenderedPageBreak/>
          <w:t xml:space="preserve">were reduced to burning wreckage, as the </w:t>
        </w:r>
        <w:proofErr w:type="spellStart"/>
        <w:r w:rsidRPr="00833EEB">
          <w:rPr>
            <w:rFonts w:ascii="Book Antiqua" w:hAnsi="Book Antiqua"/>
            <w:sz w:val="24"/>
            <w:szCs w:val="24"/>
          </w:rPr>
          <w:t>sulfur</w:t>
        </w:r>
        <w:proofErr w:type="spellEnd"/>
        <w:r w:rsidRPr="00833EEB">
          <w:rPr>
            <w:rFonts w:ascii="Book Antiqua" w:hAnsi="Book Antiqua"/>
            <w:sz w:val="24"/>
            <w:szCs w:val="24"/>
          </w:rPr>
          <w:t xml:space="preserve"> melted through uranium-enriched </w:t>
        </w:r>
        <w:proofErr w:type="spellStart"/>
        <w:r w:rsidRPr="00833EEB">
          <w:rPr>
            <w:rFonts w:ascii="Book Antiqua" w:hAnsi="Book Antiqua"/>
            <w:sz w:val="24"/>
            <w:szCs w:val="24"/>
          </w:rPr>
          <w:t>armor</w:t>
        </w:r>
        <w:proofErr w:type="spellEnd"/>
        <w:r w:rsidRPr="00833EEB">
          <w:rPr>
            <w:rFonts w:ascii="Book Antiqua" w:hAnsi="Book Antiqua"/>
            <w:sz w:val="24"/>
            <w:szCs w:val="24"/>
          </w:rPr>
          <w:t xml:space="preserve"> like wax.</w:t>
        </w:r>
      </w:ins>
    </w:p>
    <w:p w14:paraId="058535B9" w14:textId="77777777" w:rsidR="00CE2324" w:rsidRPr="00833EEB" w:rsidRDefault="00CE2324">
      <w:pPr>
        <w:ind w:firstLine="284"/>
        <w:rPr>
          <w:ins w:id="104" w:author="Yashua Lebowitz" w:date="2024-09-25T22:05:00Z"/>
          <w:rFonts w:ascii="Book Antiqua" w:hAnsi="Book Antiqua"/>
          <w:sz w:val="24"/>
          <w:szCs w:val="24"/>
        </w:rPr>
        <w:pPrChange w:id="105" w:author="Yashua Lebowitz" w:date="2024-09-28T16:42:00Z">
          <w:pPr/>
        </w:pPrChange>
      </w:pPr>
      <w:ins w:id="106" w:author="Yashua Lebowitz" w:date="2024-09-25T22:05:00Z">
        <w:r w:rsidRPr="00833EEB">
          <w:rPr>
            <w:rFonts w:ascii="Book Antiqua" w:hAnsi="Book Antiqua"/>
            <w:sz w:val="24"/>
            <w:szCs w:val="24"/>
          </w:rPr>
          <w:t>“Sir, what should we do with his body?”</w:t>
        </w:r>
      </w:ins>
    </w:p>
    <w:p w14:paraId="626AA2E4" w14:textId="77777777" w:rsidR="00CE2324" w:rsidRPr="00833EEB" w:rsidRDefault="00CE2324">
      <w:pPr>
        <w:ind w:firstLine="284"/>
        <w:rPr>
          <w:ins w:id="107" w:author="Yashua Lebowitz" w:date="2024-09-25T22:05:00Z"/>
          <w:rFonts w:ascii="Book Antiqua" w:hAnsi="Book Antiqua"/>
          <w:sz w:val="24"/>
          <w:szCs w:val="24"/>
        </w:rPr>
        <w:pPrChange w:id="108" w:author="Yashua Lebowitz" w:date="2024-09-28T16:42:00Z">
          <w:pPr/>
        </w:pPrChange>
      </w:pPr>
      <w:ins w:id="109" w:author="Yashua Lebowitz" w:date="2024-09-25T22:05:00Z">
        <w:r w:rsidRPr="00833EEB">
          <w:rPr>
            <w:rFonts w:ascii="Book Antiqua" w:hAnsi="Book Antiqua"/>
            <w:sz w:val="24"/>
            <w:szCs w:val="24"/>
          </w:rPr>
          <w:t>Gavriel and I approached the soldiers, some of the last remaining members of the IDF. They had gathered around Gog, silent, as if paying respects to a leader who had once been revered. But the fear in their eyes was unmistakable. Even in death, this man terrified them.</w:t>
        </w:r>
      </w:ins>
    </w:p>
    <w:p w14:paraId="2FF7F6DF" w14:textId="62862CEE" w:rsidR="00CE2324" w:rsidRPr="00833EEB" w:rsidRDefault="00CE2324">
      <w:pPr>
        <w:ind w:firstLine="284"/>
        <w:rPr>
          <w:ins w:id="110" w:author="Yashua Lebowitz" w:date="2024-09-25T22:05:00Z"/>
          <w:rFonts w:ascii="Book Antiqua" w:hAnsi="Book Antiqua"/>
          <w:sz w:val="24"/>
          <w:szCs w:val="24"/>
        </w:rPr>
        <w:pPrChange w:id="111" w:author="Yashua Lebowitz" w:date="2024-09-28T16:42:00Z">
          <w:pPr/>
        </w:pPrChange>
      </w:pPr>
      <w:ins w:id="112" w:author="Yashua Lebowitz" w:date="2024-09-25T22:05:00Z">
        <w:r w:rsidRPr="00833EEB">
          <w:rPr>
            <w:rFonts w:ascii="Book Antiqua" w:hAnsi="Book Antiqua"/>
            <w:sz w:val="24"/>
            <w:szCs w:val="24"/>
          </w:rPr>
          <w:t>His pearly white teeth and eyes shone unnaturally through blistered, blackened skin. A grotesque mockery of the man I had once known. What a fool</w:t>
        </w:r>
      </w:ins>
      <w:ins w:id="113" w:author="Yashua Lebowitz" w:date="2024-09-25T22:09:00Z">
        <w:r w:rsidRPr="00833EEB">
          <w:rPr>
            <w:rFonts w:ascii="Book Antiqua" w:hAnsi="Book Antiqua"/>
            <w:sz w:val="24"/>
            <w:szCs w:val="24"/>
          </w:rPr>
          <w:t>!</w:t>
        </w:r>
      </w:ins>
    </w:p>
    <w:p w14:paraId="56C68E05" w14:textId="175CA642" w:rsidR="00CE2324" w:rsidRPr="00833EEB" w:rsidRDefault="00CE2324">
      <w:pPr>
        <w:ind w:firstLine="284"/>
        <w:rPr>
          <w:ins w:id="114" w:author="Yashua Lebowitz" w:date="2024-09-25T22:05:00Z"/>
          <w:rFonts w:ascii="Book Antiqua" w:hAnsi="Book Antiqua"/>
          <w:sz w:val="24"/>
          <w:szCs w:val="24"/>
        </w:rPr>
        <w:pPrChange w:id="115" w:author="Yashua Lebowitz" w:date="2024-09-28T16:42:00Z">
          <w:pPr/>
        </w:pPrChange>
      </w:pPr>
      <w:ins w:id="116" w:author="Yashua Lebowitz" w:date="2024-09-25T22:05:00Z">
        <w:r w:rsidRPr="00833EEB">
          <w:rPr>
            <w:rFonts w:ascii="Book Antiqua" w:hAnsi="Book Antiqua"/>
            <w:sz w:val="24"/>
            <w:szCs w:val="24"/>
          </w:rPr>
          <w:t xml:space="preserve">The mountain air was thick with decay, a fitting backdrop for this fallen giant. The man who had once orchestrated such devastation now lay powerless, his ambitions reduced to </w:t>
        </w:r>
      </w:ins>
      <w:ins w:id="117" w:author="Yashua Lebowitz" w:date="2024-09-25T22:08:00Z">
        <w:r w:rsidRPr="00833EEB">
          <w:rPr>
            <w:rFonts w:ascii="Book Antiqua" w:hAnsi="Book Antiqua"/>
            <w:sz w:val="24"/>
            <w:szCs w:val="24"/>
          </w:rPr>
          <w:t>ashes</w:t>
        </w:r>
      </w:ins>
      <w:ins w:id="118" w:author="Yashua Lebowitz" w:date="2024-09-25T22:05:00Z">
        <w:r w:rsidRPr="00833EEB">
          <w:rPr>
            <w:rFonts w:ascii="Book Antiqua" w:hAnsi="Book Antiqua"/>
            <w:sz w:val="24"/>
            <w:szCs w:val="24"/>
          </w:rPr>
          <w:t xml:space="preserve"> like everything else around us. The silence of defeat hung heavy in the air, broken only by the distant collapse of structures and the muffled cries of those still searching for loved ones among the dead.</w:t>
        </w:r>
      </w:ins>
    </w:p>
    <w:p w14:paraId="1A433AD3" w14:textId="77777777" w:rsidR="00CE2324" w:rsidRPr="00833EEB" w:rsidRDefault="00CE2324">
      <w:pPr>
        <w:ind w:firstLine="284"/>
        <w:rPr>
          <w:ins w:id="119" w:author="Yashua Lebowitz" w:date="2024-09-25T22:05:00Z"/>
          <w:rFonts w:ascii="Book Antiqua" w:hAnsi="Book Antiqua"/>
          <w:sz w:val="24"/>
          <w:szCs w:val="24"/>
        </w:rPr>
        <w:pPrChange w:id="120" w:author="Yashua Lebowitz" w:date="2024-09-28T16:42:00Z">
          <w:pPr/>
        </w:pPrChange>
      </w:pPr>
      <w:ins w:id="121" w:author="Yashua Lebowitz" w:date="2024-09-25T22:05:00Z">
        <w:r w:rsidRPr="00833EEB">
          <w:rPr>
            <w:rFonts w:ascii="Book Antiqua" w:hAnsi="Book Antiqua"/>
            <w:sz w:val="24"/>
            <w:szCs w:val="24"/>
          </w:rPr>
          <w:t>“Bury him with his soldiers in Kidron Valley,” I said finally. “From this day forth, it will be known as the Valley of Hamon Gog.”</w:t>
        </w:r>
      </w:ins>
    </w:p>
    <w:p w14:paraId="20345E70" w14:textId="009C9CCC" w:rsidR="00CE2324" w:rsidRPr="00833EEB" w:rsidRDefault="00CE2324">
      <w:pPr>
        <w:ind w:firstLine="284"/>
        <w:rPr>
          <w:ins w:id="122" w:author="Yashua Lebowitz" w:date="2024-09-25T22:05:00Z"/>
          <w:rFonts w:ascii="Book Antiqua" w:hAnsi="Book Antiqua"/>
          <w:sz w:val="24"/>
          <w:szCs w:val="24"/>
        </w:rPr>
        <w:pPrChange w:id="123" w:author="Yashua Lebowitz" w:date="2024-09-28T16:42:00Z">
          <w:pPr/>
        </w:pPrChange>
      </w:pPr>
      <w:ins w:id="124" w:author="Yashua Lebowitz" w:date="2024-09-25T22:05:00Z">
        <w:r w:rsidRPr="00833EEB">
          <w:rPr>
            <w:rFonts w:ascii="Book Antiqua" w:hAnsi="Book Antiqua"/>
            <w:sz w:val="24"/>
            <w:szCs w:val="24"/>
          </w:rPr>
          <w:t>The soldiers hesitated. No</w:t>
        </w:r>
      </w:ins>
      <w:ins w:id="125" w:author="Yashua Lebowitz" w:date="2024-09-25T22:07:00Z">
        <w:r w:rsidRPr="00833EEB">
          <w:rPr>
            <w:rFonts w:ascii="Book Antiqua" w:hAnsi="Book Antiqua"/>
            <w:sz w:val="24"/>
            <w:szCs w:val="24"/>
          </w:rPr>
          <w:t xml:space="preserve"> o</w:t>
        </w:r>
      </w:ins>
      <w:ins w:id="126" w:author="Yashua Lebowitz" w:date="2024-09-25T22:05:00Z">
        <w:r w:rsidRPr="00833EEB">
          <w:rPr>
            <w:rFonts w:ascii="Book Antiqua" w:hAnsi="Book Antiqua"/>
            <w:sz w:val="24"/>
            <w:szCs w:val="24"/>
          </w:rPr>
          <w:t>ne wanted to touch him. The fear was too great, the history too bitter. I bent down, grasping his legs, dragging him from the bodies of his men. Once he was clear, we laid a tarp beneath him and lifted him onto the truck that idled nearby.</w:t>
        </w:r>
      </w:ins>
    </w:p>
    <w:p w14:paraId="1417A17E" w14:textId="77777777" w:rsidR="00CE2324" w:rsidRPr="00833EEB" w:rsidRDefault="00CE2324">
      <w:pPr>
        <w:ind w:firstLine="284"/>
        <w:rPr>
          <w:ins w:id="127" w:author="Yashua Lebowitz" w:date="2024-09-25T22:05:00Z"/>
          <w:rFonts w:ascii="Book Antiqua" w:hAnsi="Book Antiqua"/>
          <w:sz w:val="24"/>
          <w:szCs w:val="24"/>
        </w:rPr>
        <w:pPrChange w:id="128" w:author="Yashua Lebowitz" w:date="2024-09-28T16:42:00Z">
          <w:pPr/>
        </w:pPrChange>
      </w:pPr>
      <w:ins w:id="129" w:author="Yashua Lebowitz" w:date="2024-09-25T22:05:00Z">
        <w:r w:rsidRPr="00833EEB">
          <w:rPr>
            <w:rFonts w:ascii="Book Antiqua" w:hAnsi="Book Antiqua"/>
            <w:sz w:val="24"/>
            <w:szCs w:val="24"/>
          </w:rPr>
          <w:t>As the truck rumbled away, a wave of conflicting emotions washed over me. This man… I once believed I could turn him from his appointed destiny. In my younger days, I trusted in the power of choice—but no longer. The will of God is like a stubborn river that cannot be dammed. We had laughed, played basketball together, but his ambition for power was too great. The potential for good within him was swallowed by the ashes of what he had done. This was his fate, written in the stars before time began—just as it was mine to see him off, as Commander of the Lord's Armies.</w:t>
        </w:r>
      </w:ins>
    </w:p>
    <w:p w14:paraId="699B1817" w14:textId="77777777" w:rsidR="00CE2324" w:rsidRPr="00833EEB" w:rsidRDefault="00CE2324">
      <w:pPr>
        <w:ind w:firstLine="284"/>
        <w:rPr>
          <w:ins w:id="130" w:author="Yashua Lebowitz" w:date="2024-09-25T22:05:00Z"/>
          <w:rFonts w:ascii="Book Antiqua" w:hAnsi="Book Antiqua"/>
          <w:sz w:val="24"/>
          <w:szCs w:val="24"/>
        </w:rPr>
        <w:pPrChange w:id="131" w:author="Yashua Lebowitz" w:date="2024-09-28T16:42:00Z">
          <w:pPr/>
        </w:pPrChange>
      </w:pPr>
      <w:ins w:id="132" w:author="Yashua Lebowitz" w:date="2024-09-25T22:05:00Z">
        <w:r w:rsidRPr="00833EEB">
          <w:rPr>
            <w:rFonts w:ascii="Book Antiqua" w:hAnsi="Book Antiqua"/>
            <w:sz w:val="24"/>
            <w:szCs w:val="24"/>
          </w:rPr>
          <w:t xml:space="preserve">I pondered as I watched the truck fade into the distance, thinking of Icarus. He had flown too close to the sun on wings of ambition, only to fall. Such was the end of </w:t>
        </w:r>
        <w:r w:rsidRPr="00833EEB">
          <w:rPr>
            <w:rFonts w:ascii="Book Antiqua" w:hAnsi="Book Antiqua"/>
            <w:i/>
            <w:iCs/>
            <w:sz w:val="24"/>
            <w:szCs w:val="24"/>
          </w:rPr>
          <w:t>Operation Gaza Hope</w:t>
        </w:r>
        <w:r w:rsidRPr="00833EEB">
          <w:rPr>
            <w:rFonts w:ascii="Book Antiqua" w:hAnsi="Book Antiqua"/>
            <w:sz w:val="24"/>
            <w:szCs w:val="24"/>
          </w:rPr>
          <w:t>—an effort meant to unite the world, but instead, it brought it to its knees.</w:t>
        </w:r>
      </w:ins>
    </w:p>
    <w:p w14:paraId="7DF828D5" w14:textId="77777777" w:rsidR="00CE2324" w:rsidRPr="00833EEB" w:rsidRDefault="00CE2324">
      <w:pPr>
        <w:ind w:firstLine="284"/>
        <w:rPr>
          <w:ins w:id="133" w:author="Yashua Lebowitz" w:date="2024-09-25T22:05:00Z"/>
          <w:rFonts w:ascii="Book Antiqua" w:hAnsi="Book Antiqua"/>
          <w:sz w:val="24"/>
          <w:szCs w:val="24"/>
        </w:rPr>
        <w:pPrChange w:id="134" w:author="Yashua Lebowitz" w:date="2024-09-28T16:42:00Z">
          <w:pPr/>
        </w:pPrChange>
      </w:pPr>
      <w:ins w:id="135" w:author="Yashua Lebowitz" w:date="2024-09-25T22:05:00Z">
        <w:r w:rsidRPr="00833EEB">
          <w:rPr>
            <w:rFonts w:ascii="Book Antiqua" w:hAnsi="Book Antiqua"/>
            <w:sz w:val="24"/>
            <w:szCs w:val="24"/>
          </w:rPr>
          <w:t xml:space="preserve">In seventy days, the world had been irrevocably changed. The old had gone and the new had come. How we got here may seem humorous, but sometimes satire becomes reality, paralleling the foolishness of the human mind. It all began with a </w:t>
        </w:r>
        <w:r w:rsidRPr="00833EEB">
          <w:rPr>
            <w:rFonts w:ascii="Book Antiqua" w:hAnsi="Book Antiqua"/>
            <w:sz w:val="24"/>
            <w:szCs w:val="24"/>
          </w:rPr>
          <w:lastRenderedPageBreak/>
          <w:t xml:space="preserve">Dome and a sensational announcement which </w:t>
        </w:r>
        <w:proofErr w:type="spellStart"/>
        <w:r w:rsidRPr="00833EEB">
          <w:rPr>
            <w:rFonts w:ascii="Book Antiqua" w:hAnsi="Book Antiqua"/>
            <w:sz w:val="24"/>
            <w:szCs w:val="24"/>
          </w:rPr>
          <w:t>spiraled</w:t>
        </w:r>
        <w:proofErr w:type="spellEnd"/>
        <w:r w:rsidRPr="00833EEB">
          <w:rPr>
            <w:rFonts w:ascii="Book Antiqua" w:hAnsi="Book Antiqua"/>
            <w:sz w:val="24"/>
            <w:szCs w:val="24"/>
          </w:rPr>
          <w:t xml:space="preserve"> out of control and brought humanity to where I stand now: A corpse pile in the shadow of the ruins of the Pride Dome. </w:t>
        </w:r>
      </w:ins>
    </w:p>
    <w:p w14:paraId="2EE00951" w14:textId="43083CE2" w:rsidR="00325B63" w:rsidRPr="00833EEB" w:rsidDel="00CE2324" w:rsidRDefault="00325B63">
      <w:pPr>
        <w:ind w:firstLine="284"/>
        <w:rPr>
          <w:del w:id="136" w:author="Yashua Lebowitz" w:date="2024-09-25T22:05:00Z"/>
          <w:rFonts w:ascii="Book Antiqua" w:hAnsi="Book Antiqua"/>
          <w:sz w:val="24"/>
          <w:szCs w:val="24"/>
        </w:rPr>
      </w:pPr>
      <w:del w:id="137" w:author="Yashua Lebowitz" w:date="2024-09-25T22:05:00Z">
        <w:r w:rsidRPr="00833EEB" w:rsidDel="00CE2324">
          <w:rPr>
            <w:rFonts w:ascii="Book Antiqua" w:hAnsi="Book Antiqua"/>
            <w:sz w:val="24"/>
            <w:szCs w:val="24"/>
          </w:rPr>
          <w:delText>70 Days ago, after the announcement of the Year of Pride………………</w:delText>
        </w:r>
      </w:del>
    </w:p>
    <w:p w14:paraId="63D242F0" w14:textId="34699D2E" w:rsidR="00325B63" w:rsidRPr="00833EEB" w:rsidDel="00CE2324" w:rsidRDefault="00325B63">
      <w:pPr>
        <w:ind w:firstLine="284"/>
        <w:rPr>
          <w:del w:id="138" w:author="Yashua Lebowitz" w:date="2024-09-25T22:02:00Z"/>
          <w:rFonts w:ascii="Book Antiqua" w:hAnsi="Book Antiqua"/>
          <w:sz w:val="24"/>
          <w:szCs w:val="24"/>
        </w:rPr>
      </w:pPr>
      <w:del w:id="139" w:author="Yashua Lebowitz" w:date="2024-09-25T22:02:00Z">
        <w:r w:rsidRPr="00833EEB" w:rsidDel="00CE2324">
          <w:rPr>
            <w:rFonts w:ascii="Book Antiqua" w:hAnsi="Book Antiqua"/>
            <w:sz w:val="24"/>
            <w:szCs w:val="24"/>
          </w:rPr>
          <w:delText>I felt nauseous. In my fifty years on this Earth, I had seen the aftermath of battles, but nothing like this. I tripped over someone’s limb, stumbling forward. The momentum tilted my bowels, releasing the MRE I ate onto the ground. I sneezed, expelling the last fluid from my stomach, wiping it from my nose onto my uniform. I steadied myself. The search for his body had to continue.</w:delText>
        </w:r>
      </w:del>
    </w:p>
    <w:p w14:paraId="145EDB37" w14:textId="2C76D15E" w:rsidR="00325B63" w:rsidRPr="00833EEB" w:rsidDel="00CE2324" w:rsidRDefault="00325B63">
      <w:pPr>
        <w:ind w:firstLine="284"/>
        <w:rPr>
          <w:del w:id="140" w:author="Yashua Lebowitz" w:date="2024-09-25T22:05:00Z"/>
          <w:rFonts w:ascii="Book Antiqua" w:hAnsi="Book Antiqua"/>
          <w:sz w:val="24"/>
          <w:szCs w:val="24"/>
        </w:rPr>
      </w:pPr>
      <w:del w:id="141" w:author="Yashua Lebowitz" w:date="2024-09-25T22:05:00Z">
        <w:r w:rsidRPr="00833EEB" w:rsidDel="00CE2324">
          <w:rPr>
            <w:rFonts w:ascii="Book Antiqua" w:hAnsi="Book Antiqua"/>
            <w:sz w:val="24"/>
            <w:szCs w:val="24"/>
          </w:rPr>
          <w:delText xml:space="preserve">For days, we’d combed through twisted, charred bodies, pulling them from the wreckage of what was once Israel. Americans, Russians, Iranians, Germans—men and women from every nation were here, all dead, united in defeat. The world had become a coalition of corpses. We had an idea where he might be; the last reports had shown his convoy moving toward these ruins before </w:delText>
        </w:r>
      </w:del>
      <w:del w:id="142" w:author="Yashua Lebowitz" w:date="2024-09-25T22:01:00Z">
        <w:r w:rsidRPr="00833EEB" w:rsidDel="00CE2324">
          <w:rPr>
            <w:rFonts w:ascii="Book Antiqua" w:hAnsi="Book Antiqua"/>
            <w:sz w:val="24"/>
            <w:szCs w:val="24"/>
          </w:rPr>
          <w:delText>the end</w:delText>
        </w:r>
      </w:del>
      <w:del w:id="143" w:author="Yashua Lebowitz" w:date="2024-09-25T22:05:00Z">
        <w:r w:rsidRPr="00833EEB" w:rsidDel="00CE2324">
          <w:rPr>
            <w:rFonts w:ascii="Book Antiqua" w:hAnsi="Book Antiqua"/>
            <w:sz w:val="24"/>
            <w:szCs w:val="24"/>
          </w:rPr>
          <w:delText>.</w:delText>
        </w:r>
      </w:del>
    </w:p>
    <w:p w14:paraId="3A8E1386" w14:textId="4235D4E0" w:rsidR="00CE2324" w:rsidRPr="00833EEB" w:rsidDel="00CE2324" w:rsidRDefault="00325B63">
      <w:pPr>
        <w:ind w:firstLine="284"/>
        <w:rPr>
          <w:del w:id="144" w:author="Yashua Lebowitz" w:date="2024-09-25T22:05:00Z"/>
          <w:rFonts w:ascii="Book Antiqua" w:hAnsi="Book Antiqua"/>
          <w:sz w:val="24"/>
          <w:szCs w:val="24"/>
        </w:rPr>
      </w:pPr>
      <w:del w:id="145" w:author="Yashua Lebowitz" w:date="2024-09-25T22:03:00Z">
        <w:r w:rsidRPr="00833EEB" w:rsidDel="00CE2324">
          <w:rPr>
            <w:rFonts w:ascii="Book Antiqua" w:hAnsi="Book Antiqua"/>
            <w:sz w:val="24"/>
            <w:szCs w:val="24"/>
          </w:rPr>
          <w:delText>Gavriel approached, his face etched with the weariness of days spent combing through the dead. Still, he managed a half-hearted smile. "You're looking older today, Josh. I swear your beard is whiter, and your hair’s turning grayer by the hour. But somehow, despite it all, you remain a stout, healthy man. When I get to your age, I hope I’ll hold up as well."</w:delText>
        </w:r>
      </w:del>
    </w:p>
    <w:p w14:paraId="78C878C0" w14:textId="433582CA" w:rsidR="00325B63" w:rsidRPr="00833EEB" w:rsidDel="00CE2324" w:rsidRDefault="00325B63">
      <w:pPr>
        <w:ind w:firstLine="284"/>
        <w:rPr>
          <w:del w:id="146" w:author="Yashua Lebowitz" w:date="2024-09-25T22:05:00Z"/>
          <w:rFonts w:ascii="Book Antiqua" w:hAnsi="Book Antiqua"/>
          <w:sz w:val="24"/>
          <w:szCs w:val="24"/>
        </w:rPr>
      </w:pPr>
      <w:del w:id="147" w:author="Yashua Lebowitz" w:date="2024-09-25T22:05:00Z">
        <w:r w:rsidRPr="00833EEB" w:rsidDel="00CE2324">
          <w:rPr>
            <w:rFonts w:ascii="Book Antiqua" w:hAnsi="Book Antiqua"/>
            <w:sz w:val="24"/>
            <w:szCs w:val="24"/>
          </w:rPr>
          <w:delText>I gave him a tired smile, slapping his shoulder. "Once we get back to Jerusalem, maybe I’ll feel young again."</w:delText>
        </w:r>
      </w:del>
    </w:p>
    <w:p w14:paraId="3DCD5689" w14:textId="26F19361" w:rsidR="00325B63" w:rsidRPr="00833EEB" w:rsidDel="00CE2324" w:rsidRDefault="00325B63">
      <w:pPr>
        <w:ind w:firstLine="284"/>
        <w:rPr>
          <w:del w:id="148" w:author="Yashua Lebowitz" w:date="2024-09-25T22:05:00Z"/>
          <w:rFonts w:ascii="Book Antiqua" w:hAnsi="Book Antiqua"/>
          <w:sz w:val="24"/>
          <w:szCs w:val="24"/>
        </w:rPr>
      </w:pPr>
      <w:del w:id="149" w:author="Yashua Lebowitz" w:date="2024-09-25T22:05:00Z">
        <w:r w:rsidRPr="00833EEB" w:rsidDel="00CE2324">
          <w:rPr>
            <w:rFonts w:ascii="Book Antiqua" w:hAnsi="Book Antiqua"/>
            <w:sz w:val="24"/>
            <w:szCs w:val="24"/>
          </w:rPr>
          <w:delText>A shout from nearby broke the moment. “Sir, we’ve found his body!”</w:delText>
        </w:r>
      </w:del>
    </w:p>
    <w:p w14:paraId="097D981F" w14:textId="1CAFA66A" w:rsidR="00325B63" w:rsidRPr="00833EEB" w:rsidDel="00CE2324" w:rsidRDefault="00325B63">
      <w:pPr>
        <w:ind w:firstLine="284"/>
        <w:rPr>
          <w:del w:id="150" w:author="Yashua Lebowitz" w:date="2024-09-25T22:04:00Z"/>
          <w:rFonts w:ascii="Book Antiqua" w:hAnsi="Book Antiqua"/>
          <w:sz w:val="24"/>
          <w:szCs w:val="24"/>
        </w:rPr>
      </w:pPr>
      <w:del w:id="151" w:author="Yashua Lebowitz" w:date="2024-09-25T22:04:00Z">
        <w:r w:rsidRPr="00833EEB" w:rsidDel="00CE2324">
          <w:rPr>
            <w:rFonts w:ascii="Book Antiqua" w:hAnsi="Book Antiqua"/>
            <w:sz w:val="24"/>
            <w:szCs w:val="24"/>
          </w:rPr>
          <w:delText>The land itself seemed to recoil from the memory of his passing. When the sulfur rained down from the nearby volcano, men and machines alike had burned alive—F-55s and F-35s losing control, crashing into each other like falling stars. Tanks, Humvees, HKRs—all were reduced to burning wrecks, the sulfur melting through uranium-enriched armor like wax.</w:delText>
        </w:r>
      </w:del>
    </w:p>
    <w:p w14:paraId="32418247" w14:textId="420A169F" w:rsidR="00325B63" w:rsidRPr="00833EEB" w:rsidDel="00CE2324" w:rsidRDefault="00325B63">
      <w:pPr>
        <w:ind w:firstLine="284"/>
        <w:rPr>
          <w:del w:id="152" w:author="Yashua Lebowitz" w:date="2024-09-25T22:05:00Z"/>
          <w:rFonts w:ascii="Book Antiqua" w:hAnsi="Book Antiqua"/>
          <w:sz w:val="24"/>
          <w:szCs w:val="24"/>
        </w:rPr>
      </w:pPr>
      <w:del w:id="153" w:author="Yashua Lebowitz" w:date="2024-09-25T22:05:00Z">
        <w:r w:rsidRPr="00833EEB" w:rsidDel="00CE2324">
          <w:rPr>
            <w:rFonts w:ascii="Book Antiqua" w:hAnsi="Book Antiqua"/>
            <w:sz w:val="24"/>
            <w:szCs w:val="24"/>
          </w:rPr>
          <w:delText>“Sir, what should we do with his body?”</w:delText>
        </w:r>
      </w:del>
    </w:p>
    <w:p w14:paraId="162FAD4B" w14:textId="1812AD7A" w:rsidR="00325B63" w:rsidRPr="00833EEB" w:rsidDel="00CE2324" w:rsidRDefault="00325B63">
      <w:pPr>
        <w:ind w:firstLine="284"/>
        <w:rPr>
          <w:del w:id="154" w:author="Yashua Lebowitz" w:date="2024-09-25T22:04:00Z"/>
          <w:rFonts w:ascii="Book Antiqua" w:hAnsi="Book Antiqua"/>
          <w:sz w:val="24"/>
          <w:szCs w:val="24"/>
        </w:rPr>
      </w:pPr>
      <w:del w:id="155" w:author="Yashua Lebowitz" w:date="2024-09-25T22:04:00Z">
        <w:r w:rsidRPr="00833EEB" w:rsidDel="00CE2324">
          <w:rPr>
            <w:rFonts w:ascii="Book Antiqua" w:hAnsi="Book Antiqua"/>
            <w:sz w:val="24"/>
            <w:szCs w:val="24"/>
          </w:rPr>
          <w:delText>Gavriel and I approached the soldiers, some of the last remaining members of the IDF. They had gathered around him, silent, as if paying respects to a leader who had once been revered. But the fear in their eyes was unmistakable. Even in death, this man terrified them.</w:delText>
        </w:r>
      </w:del>
    </w:p>
    <w:p w14:paraId="3E17E55F" w14:textId="5EFCBAAD" w:rsidR="00325B63" w:rsidRPr="00833EEB" w:rsidDel="00CE2324" w:rsidRDefault="00325B63">
      <w:pPr>
        <w:ind w:firstLine="284"/>
        <w:rPr>
          <w:del w:id="156" w:author="Yashua Lebowitz" w:date="2024-09-25T22:05:00Z"/>
          <w:rFonts w:ascii="Book Antiqua" w:hAnsi="Book Antiqua"/>
          <w:sz w:val="24"/>
          <w:szCs w:val="24"/>
        </w:rPr>
      </w:pPr>
      <w:del w:id="157" w:author="Yashua Lebowitz" w:date="2024-09-25T22:05:00Z">
        <w:r w:rsidRPr="00833EEB" w:rsidDel="00CE2324">
          <w:rPr>
            <w:rFonts w:ascii="Book Antiqua" w:hAnsi="Book Antiqua"/>
            <w:sz w:val="24"/>
            <w:szCs w:val="24"/>
          </w:rPr>
          <w:delText>His pearly white teeth and eyes shone unnaturally through blistered, blackened skin. A grotesque mockery of the man I had once known. What a fool he was!</w:delText>
        </w:r>
      </w:del>
    </w:p>
    <w:p w14:paraId="35C74029" w14:textId="70E7B68A" w:rsidR="00325B63" w:rsidRPr="00833EEB" w:rsidDel="00CE2324" w:rsidRDefault="00325B63">
      <w:pPr>
        <w:ind w:firstLine="284"/>
        <w:rPr>
          <w:del w:id="158" w:author="Yashua Lebowitz" w:date="2024-09-25T22:05:00Z"/>
          <w:rFonts w:ascii="Book Antiqua" w:hAnsi="Book Antiqua"/>
          <w:sz w:val="24"/>
          <w:szCs w:val="24"/>
        </w:rPr>
      </w:pPr>
      <w:del w:id="159" w:author="Yashua Lebowitz" w:date="2024-09-25T22:05:00Z">
        <w:r w:rsidRPr="00833EEB" w:rsidDel="00CE2324">
          <w:rPr>
            <w:rFonts w:ascii="Book Antiqua" w:hAnsi="Book Antiqua"/>
            <w:sz w:val="24"/>
            <w:szCs w:val="24"/>
          </w:rPr>
          <w:lastRenderedPageBreak/>
          <w:delText>The mountain air was thick with ash and decay, a fitting backdrop for this fallen giant. The man who had orchestrated such devastation now lay powerless. His ambitions were reduced to ruins, like everything else around us. Silence hung heavy, broken only by the distant collapse of structures and the muffled cries of those still searching for loved ones among the dead.</w:delText>
        </w:r>
      </w:del>
    </w:p>
    <w:p w14:paraId="37F525C9" w14:textId="77C64D5D" w:rsidR="00325B63" w:rsidRPr="00833EEB" w:rsidDel="00CE2324" w:rsidRDefault="00325B63">
      <w:pPr>
        <w:ind w:firstLine="284"/>
        <w:rPr>
          <w:del w:id="160" w:author="Yashua Lebowitz" w:date="2024-09-25T22:05:00Z"/>
          <w:rFonts w:ascii="Book Antiqua" w:hAnsi="Book Antiqua"/>
          <w:sz w:val="24"/>
          <w:szCs w:val="24"/>
        </w:rPr>
      </w:pPr>
      <w:del w:id="161" w:author="Yashua Lebowitz" w:date="2024-09-25T22:05:00Z">
        <w:r w:rsidRPr="00833EEB" w:rsidDel="00CE2324">
          <w:rPr>
            <w:rFonts w:ascii="Book Antiqua" w:hAnsi="Book Antiqua"/>
            <w:sz w:val="24"/>
            <w:szCs w:val="24"/>
          </w:rPr>
          <w:delText>“Bury him with his soldiers in Kidron Valley,” I said finally. “From this day forth, it will be known as the Valley of Hamon Gog.”</w:delText>
        </w:r>
      </w:del>
    </w:p>
    <w:p w14:paraId="52B74F09" w14:textId="32E34527" w:rsidR="00325B63" w:rsidRPr="00833EEB" w:rsidDel="00CE2324" w:rsidRDefault="00325B63">
      <w:pPr>
        <w:ind w:firstLine="284"/>
        <w:rPr>
          <w:del w:id="162" w:author="Yashua Lebowitz" w:date="2024-09-25T22:05:00Z"/>
          <w:rFonts w:ascii="Book Antiqua" w:hAnsi="Book Antiqua"/>
          <w:sz w:val="24"/>
          <w:szCs w:val="24"/>
        </w:rPr>
      </w:pPr>
      <w:del w:id="163" w:author="Yashua Lebowitz" w:date="2024-09-25T22:05:00Z">
        <w:r w:rsidRPr="00833EEB" w:rsidDel="00CE2324">
          <w:rPr>
            <w:rFonts w:ascii="Book Antiqua" w:hAnsi="Book Antiqua"/>
            <w:sz w:val="24"/>
            <w:szCs w:val="24"/>
          </w:rPr>
          <w:delText>The soldiers hesitated. None wanted to touch him. The fear was too great, the history too bitter. I bent down, grasping his legs, dragging him from the bodies of his men. We laid a tarp beneath him and lifted him onto the truck that idled nearby.</w:delText>
        </w:r>
      </w:del>
    </w:p>
    <w:p w14:paraId="5D5FDCE4" w14:textId="44952626" w:rsidR="00325B63" w:rsidRPr="00833EEB" w:rsidDel="00CE2324" w:rsidRDefault="00325B63">
      <w:pPr>
        <w:ind w:firstLine="284"/>
        <w:rPr>
          <w:del w:id="164" w:author="Yashua Lebowitz" w:date="2024-09-25T22:05:00Z"/>
          <w:rFonts w:ascii="Book Antiqua" w:hAnsi="Book Antiqua"/>
          <w:sz w:val="24"/>
          <w:szCs w:val="24"/>
        </w:rPr>
      </w:pPr>
      <w:del w:id="165" w:author="Yashua Lebowitz" w:date="2024-09-25T22:05:00Z">
        <w:r w:rsidRPr="00833EEB" w:rsidDel="00CE2324">
          <w:rPr>
            <w:rFonts w:ascii="Book Antiqua" w:hAnsi="Book Antiqua"/>
            <w:sz w:val="24"/>
            <w:szCs w:val="24"/>
          </w:rPr>
          <w:delText>As the truck rumbled away, I felt a wave of conflicting emotions. This man ... I once had such hope for ... that I could turn him away from his appointed destiny. I still believe in free will, but alas the will of God is like a momentous river which cannot be dammed. We had laughed, played basketball together—but his ambition for power was too great—the potential of what could have been flickered like ghosts, but were quickly swallowed by the ashes of what he had done. Now, all that remained of those grand designs of his were charred bodies, shattered machines, and the stench of sulfur in the air.</w:delText>
        </w:r>
      </w:del>
    </w:p>
    <w:p w14:paraId="41AA01C0" w14:textId="019E8144" w:rsidR="00325B63" w:rsidRPr="00833EEB" w:rsidDel="00CE2324" w:rsidRDefault="00325B63">
      <w:pPr>
        <w:ind w:firstLine="284"/>
        <w:rPr>
          <w:del w:id="166" w:author="Yashua Lebowitz" w:date="2024-09-25T22:05:00Z"/>
          <w:rFonts w:ascii="Book Antiqua" w:hAnsi="Book Antiqua"/>
          <w:sz w:val="24"/>
          <w:szCs w:val="24"/>
        </w:rPr>
      </w:pPr>
      <w:del w:id="167" w:author="Yashua Lebowitz" w:date="2024-09-25T22:05:00Z">
        <w:r w:rsidRPr="00833EEB" w:rsidDel="00CE2324">
          <w:rPr>
            <w:rFonts w:ascii="Book Antiqua" w:hAnsi="Book Antiqua"/>
            <w:sz w:val="24"/>
            <w:szCs w:val="24"/>
          </w:rPr>
          <w:delText>I pondered as I watched the truck fade into the distance and thought of Icarus. He had flown too close to the sun with wings of ambition, only to fall.</w:delText>
        </w:r>
      </w:del>
    </w:p>
    <w:p w14:paraId="3212044F" w14:textId="4B9897A9" w:rsidR="00325B63" w:rsidRPr="00833EEB" w:rsidDel="00CE2324" w:rsidRDefault="00325B63">
      <w:pPr>
        <w:ind w:firstLine="284"/>
        <w:rPr>
          <w:del w:id="168" w:author="Yashua Lebowitz" w:date="2024-09-25T22:05:00Z"/>
          <w:rFonts w:ascii="Book Antiqua" w:hAnsi="Book Antiqua"/>
          <w:sz w:val="24"/>
          <w:szCs w:val="24"/>
        </w:rPr>
      </w:pPr>
      <w:del w:id="169" w:author="Yashua Lebowitz" w:date="2024-09-25T22:05:00Z">
        <w:r w:rsidRPr="00833EEB" w:rsidDel="00CE2324">
          <w:rPr>
            <w:rFonts w:ascii="Book Antiqua" w:hAnsi="Book Antiqua"/>
            <w:sz w:val="24"/>
            <w:szCs w:val="24"/>
          </w:rPr>
          <w:delText xml:space="preserve">In seventy days, the world had been irrevocably changed. The old had gone and the new had come. How we got here may seem humorous, but sometimes satire becomes reality, echoing the foolishness of the human mind. It all began with a Dome and a sensational announcement which spiraled out of control and brought humanity to where I stand now: a corpse pile in the shadow of the ruins of the Pride Dome. </w:delText>
        </w:r>
      </w:del>
    </w:p>
    <w:p w14:paraId="783C1134" w14:textId="77777777" w:rsidR="00325B63" w:rsidRPr="00833EEB" w:rsidRDefault="00325B63">
      <w:pPr>
        <w:ind w:firstLine="284"/>
        <w:rPr>
          <w:rFonts w:ascii="Book Antiqua" w:hAnsi="Book Antiqua"/>
          <w:rPrChange w:id="170" w:author="mac" w:date="2024-09-27T09:55:00Z">
            <w:rPr/>
          </w:rPrChange>
        </w:rPr>
        <w:pPrChange w:id="171" w:author="Yashua Lebowitz" w:date="2024-09-28T16:42:00Z">
          <w:pPr/>
        </w:pPrChange>
      </w:pPr>
    </w:p>
    <w:p w14:paraId="336CF52C" w14:textId="77777777" w:rsidR="00325B63" w:rsidRPr="00833EEB" w:rsidDel="004A37D1" w:rsidRDefault="00325B63">
      <w:pPr>
        <w:ind w:firstLine="284"/>
        <w:rPr>
          <w:del w:id="172" w:author="Yashua Lebowitz" w:date="2024-09-25T22:23:00Z"/>
          <w:rFonts w:ascii="Book Antiqua" w:hAnsi="Book Antiqua"/>
          <w:rPrChange w:id="173" w:author="mac" w:date="2024-09-27T09:55:00Z">
            <w:rPr>
              <w:del w:id="174" w:author="Yashua Lebowitz" w:date="2024-09-25T22:23:00Z"/>
            </w:rPr>
          </w:rPrChange>
        </w:rPr>
        <w:pPrChange w:id="175" w:author="Yashua Lebowitz" w:date="2024-09-28T16:42:00Z">
          <w:pPr/>
        </w:pPrChange>
      </w:pPr>
    </w:p>
    <w:p w14:paraId="7606676E" w14:textId="090F6973" w:rsidR="00325B63" w:rsidRPr="00833EEB" w:rsidDel="004A37D1" w:rsidRDefault="00325B63">
      <w:pPr>
        <w:ind w:firstLine="284"/>
        <w:rPr>
          <w:del w:id="176" w:author="Yashua Lebowitz" w:date="2024-09-25T22:23:00Z"/>
          <w:rFonts w:ascii="Book Antiqua" w:hAnsi="Book Antiqua"/>
          <w:rPrChange w:id="177" w:author="mac" w:date="2024-09-27T09:55:00Z">
            <w:rPr>
              <w:del w:id="178" w:author="Yashua Lebowitz" w:date="2024-09-25T22:23:00Z"/>
            </w:rPr>
          </w:rPrChange>
        </w:rPr>
        <w:pPrChange w:id="179" w:author="Yashua Lebowitz" w:date="2024-09-28T16:42:00Z">
          <w:pPr/>
        </w:pPrChange>
      </w:pPr>
    </w:p>
    <w:p w14:paraId="6EBAEDFB" w14:textId="2F4D1441" w:rsidR="00325B63" w:rsidRPr="00833EEB" w:rsidDel="004A37D1" w:rsidRDefault="00325B63">
      <w:pPr>
        <w:ind w:firstLine="284"/>
        <w:rPr>
          <w:del w:id="180" w:author="Yashua Lebowitz" w:date="2024-09-25T22:23:00Z"/>
          <w:rFonts w:ascii="Book Antiqua" w:hAnsi="Book Antiqua"/>
          <w:rPrChange w:id="181" w:author="mac" w:date="2024-09-27T09:55:00Z">
            <w:rPr>
              <w:del w:id="182" w:author="Yashua Lebowitz" w:date="2024-09-25T22:23:00Z"/>
            </w:rPr>
          </w:rPrChange>
        </w:rPr>
        <w:pPrChange w:id="183" w:author="Yashua Lebowitz" w:date="2024-09-28T16:42:00Z">
          <w:pPr/>
        </w:pPrChange>
      </w:pPr>
    </w:p>
    <w:p w14:paraId="14489C50" w14:textId="3B0ED349" w:rsidR="00325B63" w:rsidRPr="00833EEB" w:rsidDel="004A37D1" w:rsidRDefault="00325B63">
      <w:pPr>
        <w:ind w:firstLine="284"/>
        <w:rPr>
          <w:del w:id="184" w:author="Yashua Lebowitz" w:date="2024-09-25T22:23:00Z"/>
          <w:rFonts w:ascii="Book Antiqua" w:hAnsi="Book Antiqua"/>
          <w:rPrChange w:id="185" w:author="mac" w:date="2024-09-27T09:55:00Z">
            <w:rPr>
              <w:del w:id="186" w:author="Yashua Lebowitz" w:date="2024-09-25T22:23:00Z"/>
            </w:rPr>
          </w:rPrChange>
        </w:rPr>
        <w:pPrChange w:id="187" w:author="Yashua Lebowitz" w:date="2024-09-28T16:42:00Z">
          <w:pPr/>
        </w:pPrChange>
      </w:pPr>
    </w:p>
    <w:p w14:paraId="40A172B8" w14:textId="42CC70E9" w:rsidR="00325B63" w:rsidRPr="00833EEB" w:rsidDel="004A37D1" w:rsidRDefault="00325B63">
      <w:pPr>
        <w:ind w:firstLine="284"/>
        <w:rPr>
          <w:del w:id="188" w:author="Yashua Lebowitz" w:date="2024-09-25T22:23:00Z"/>
          <w:rFonts w:ascii="Book Antiqua" w:hAnsi="Book Antiqua"/>
          <w:rPrChange w:id="189" w:author="mac" w:date="2024-09-27T09:55:00Z">
            <w:rPr>
              <w:del w:id="190" w:author="Yashua Lebowitz" w:date="2024-09-25T22:23:00Z"/>
            </w:rPr>
          </w:rPrChange>
        </w:rPr>
        <w:pPrChange w:id="191" w:author="Yashua Lebowitz" w:date="2024-09-28T16:42:00Z">
          <w:pPr/>
        </w:pPrChange>
      </w:pPr>
    </w:p>
    <w:p w14:paraId="0CBAC587" w14:textId="381468DF" w:rsidR="00325B63" w:rsidRPr="00833EEB" w:rsidDel="004A37D1" w:rsidRDefault="00325B63">
      <w:pPr>
        <w:ind w:firstLine="284"/>
        <w:rPr>
          <w:del w:id="192" w:author="Yashua Lebowitz" w:date="2024-09-25T22:23:00Z"/>
          <w:rFonts w:ascii="Book Antiqua" w:hAnsi="Book Antiqua"/>
          <w:rPrChange w:id="193" w:author="mac" w:date="2024-09-27T09:55:00Z">
            <w:rPr>
              <w:del w:id="194" w:author="Yashua Lebowitz" w:date="2024-09-25T22:23:00Z"/>
            </w:rPr>
          </w:rPrChange>
        </w:rPr>
        <w:pPrChange w:id="195" w:author="Yashua Lebowitz" w:date="2024-09-28T16:42:00Z">
          <w:pPr/>
        </w:pPrChange>
      </w:pPr>
    </w:p>
    <w:p w14:paraId="743886DC" w14:textId="77777777" w:rsidR="00325B63" w:rsidRPr="00833EEB" w:rsidRDefault="00325B63">
      <w:pPr>
        <w:ind w:firstLine="284"/>
        <w:rPr>
          <w:rFonts w:ascii="Book Antiqua" w:hAnsi="Book Antiqua"/>
          <w:rPrChange w:id="196" w:author="mac" w:date="2024-09-27T09:55:00Z">
            <w:rPr/>
          </w:rPrChange>
        </w:rPr>
        <w:pPrChange w:id="197" w:author="Yashua Lebowitz" w:date="2024-09-28T16:42:00Z">
          <w:pPr/>
        </w:pPrChange>
      </w:pPr>
    </w:p>
    <w:p w14:paraId="63AEA90B" w14:textId="77777777" w:rsidR="00A93BBD" w:rsidRPr="00833EEB" w:rsidRDefault="00A93BBD">
      <w:pPr>
        <w:ind w:firstLine="284"/>
        <w:rPr>
          <w:ins w:id="198" w:author="Yashua Lebowitz" w:date="2024-09-26T20:07:00Z"/>
          <w:rFonts w:ascii="Book Antiqua" w:hAnsi="Book Antiqua"/>
          <w:rPrChange w:id="199" w:author="mac" w:date="2024-09-27T09:55:00Z">
            <w:rPr>
              <w:ins w:id="200" w:author="Yashua Lebowitz" w:date="2024-09-26T20:07:00Z"/>
            </w:rPr>
          </w:rPrChange>
        </w:rPr>
        <w:pPrChange w:id="201" w:author="Yashua Lebowitz" w:date="2024-09-28T16:42:00Z">
          <w:pPr>
            <w:pStyle w:val="Heading1"/>
            <w:spacing w:line="23" w:lineRule="atLeast"/>
          </w:pPr>
        </w:pPrChange>
      </w:pPr>
    </w:p>
    <w:p w14:paraId="7C3A0C4C" w14:textId="77777777" w:rsidR="00A93BBD" w:rsidRPr="00833EEB" w:rsidRDefault="00A93BBD">
      <w:pPr>
        <w:ind w:firstLine="284"/>
        <w:rPr>
          <w:ins w:id="202" w:author="Yashua Lebowitz" w:date="2024-09-26T20:07:00Z"/>
          <w:rFonts w:ascii="Book Antiqua" w:hAnsi="Book Antiqua"/>
          <w:rPrChange w:id="203" w:author="mac" w:date="2024-09-27T09:55:00Z">
            <w:rPr>
              <w:ins w:id="204" w:author="Yashua Lebowitz" w:date="2024-09-26T20:07:00Z"/>
            </w:rPr>
          </w:rPrChange>
        </w:rPr>
        <w:pPrChange w:id="205" w:author="Yashua Lebowitz" w:date="2024-09-28T16:42:00Z">
          <w:pPr>
            <w:pStyle w:val="Heading1"/>
            <w:spacing w:line="23" w:lineRule="atLeast"/>
          </w:pPr>
        </w:pPrChange>
      </w:pPr>
    </w:p>
    <w:p w14:paraId="266DC2F9" w14:textId="77777777" w:rsidR="00A93BBD" w:rsidRPr="00833EEB" w:rsidRDefault="00A93BBD">
      <w:pPr>
        <w:ind w:firstLine="284"/>
        <w:rPr>
          <w:ins w:id="206" w:author="Yashua Lebowitz" w:date="2024-09-26T20:07:00Z"/>
          <w:rFonts w:ascii="Book Antiqua" w:hAnsi="Book Antiqua"/>
          <w:rPrChange w:id="207" w:author="mac" w:date="2024-09-27T09:55:00Z">
            <w:rPr>
              <w:ins w:id="208" w:author="Yashua Lebowitz" w:date="2024-09-26T20:07:00Z"/>
            </w:rPr>
          </w:rPrChange>
        </w:rPr>
        <w:pPrChange w:id="209" w:author="Yashua Lebowitz" w:date="2024-09-28T16:42:00Z">
          <w:pPr>
            <w:pStyle w:val="Heading1"/>
            <w:spacing w:line="23" w:lineRule="atLeast"/>
          </w:pPr>
        </w:pPrChange>
      </w:pPr>
    </w:p>
    <w:p w14:paraId="7B126841" w14:textId="77777777" w:rsidR="00A93BBD" w:rsidRPr="00833EEB" w:rsidRDefault="00A93BBD">
      <w:pPr>
        <w:ind w:firstLine="284"/>
        <w:rPr>
          <w:ins w:id="210" w:author="Yashua Lebowitz" w:date="2024-09-26T20:07:00Z"/>
          <w:rFonts w:ascii="Book Antiqua" w:hAnsi="Book Antiqua"/>
          <w:rPrChange w:id="211" w:author="mac" w:date="2024-09-27T09:55:00Z">
            <w:rPr>
              <w:ins w:id="212" w:author="Yashua Lebowitz" w:date="2024-09-26T20:07:00Z"/>
            </w:rPr>
          </w:rPrChange>
        </w:rPr>
        <w:pPrChange w:id="213" w:author="Yashua Lebowitz" w:date="2024-09-28T16:42:00Z">
          <w:pPr>
            <w:pStyle w:val="Heading1"/>
            <w:spacing w:line="23" w:lineRule="atLeast"/>
          </w:pPr>
        </w:pPrChange>
      </w:pPr>
    </w:p>
    <w:p w14:paraId="2A4261F3" w14:textId="77777777" w:rsidR="00A93BBD" w:rsidRPr="00833EEB" w:rsidRDefault="00A93BBD">
      <w:pPr>
        <w:ind w:firstLine="284"/>
        <w:rPr>
          <w:ins w:id="214" w:author="Yashua Lebowitz" w:date="2024-09-26T20:07:00Z"/>
          <w:rFonts w:ascii="Book Antiqua" w:hAnsi="Book Antiqua"/>
          <w:rPrChange w:id="215" w:author="mac" w:date="2024-09-27T09:55:00Z">
            <w:rPr>
              <w:ins w:id="216" w:author="Yashua Lebowitz" w:date="2024-09-26T20:07:00Z"/>
            </w:rPr>
          </w:rPrChange>
        </w:rPr>
        <w:pPrChange w:id="217" w:author="Yashua Lebowitz" w:date="2024-09-28T16:42:00Z">
          <w:pPr>
            <w:pStyle w:val="Heading1"/>
            <w:spacing w:line="23" w:lineRule="atLeast"/>
          </w:pPr>
        </w:pPrChange>
      </w:pPr>
    </w:p>
    <w:p w14:paraId="290D1825" w14:textId="77777777" w:rsidR="00A93BBD" w:rsidRPr="00833EEB" w:rsidRDefault="00A93BBD">
      <w:pPr>
        <w:ind w:firstLine="284"/>
        <w:rPr>
          <w:ins w:id="218" w:author="Yashua Lebowitz" w:date="2024-09-26T20:07:00Z"/>
          <w:rFonts w:ascii="Book Antiqua" w:hAnsi="Book Antiqua"/>
          <w:rPrChange w:id="219" w:author="mac" w:date="2024-09-27T09:55:00Z">
            <w:rPr>
              <w:ins w:id="220" w:author="Yashua Lebowitz" w:date="2024-09-26T20:07:00Z"/>
            </w:rPr>
          </w:rPrChange>
        </w:rPr>
        <w:pPrChange w:id="221" w:author="Yashua Lebowitz" w:date="2024-09-28T16:42:00Z">
          <w:pPr>
            <w:pStyle w:val="Heading1"/>
            <w:spacing w:line="23" w:lineRule="atLeast"/>
          </w:pPr>
        </w:pPrChange>
      </w:pPr>
    </w:p>
    <w:p w14:paraId="379A9651" w14:textId="7A85DC03" w:rsidR="00325B63" w:rsidRPr="00833EEB" w:rsidRDefault="00325B63">
      <w:pPr>
        <w:pStyle w:val="Heading1"/>
        <w:ind w:firstLine="284"/>
        <w:rPr>
          <w:rFonts w:ascii="Book Antiqua" w:hAnsi="Book Antiqua"/>
          <w:sz w:val="40"/>
          <w:szCs w:val="40"/>
          <w:rPrChange w:id="222" w:author="mac" w:date="2024-09-27T09:55:00Z">
            <w:rPr>
              <w:sz w:val="40"/>
              <w:szCs w:val="40"/>
            </w:rPr>
          </w:rPrChange>
        </w:rPr>
        <w:pPrChange w:id="223" w:author="Yashua Lebowitz" w:date="2024-09-28T16:42:00Z">
          <w:pPr>
            <w:pStyle w:val="Heading1"/>
          </w:pPr>
        </w:pPrChange>
      </w:pPr>
      <w:bookmarkStart w:id="224" w:name="_Toc178672333"/>
      <w:r w:rsidRPr="00833EEB">
        <w:rPr>
          <w:rFonts w:ascii="Book Antiqua" w:hAnsi="Book Antiqua"/>
          <w:sz w:val="40"/>
          <w:szCs w:val="40"/>
          <w:rPrChange w:id="225" w:author="mac" w:date="2024-09-27T09:55:00Z">
            <w:rPr>
              <w:sz w:val="40"/>
              <w:szCs w:val="40"/>
            </w:rPr>
          </w:rPrChange>
        </w:rPr>
        <w:t>Chapter 2   The Year of Pride</w:t>
      </w:r>
      <w:ins w:id="226" w:author="Yashua Lebowitz" w:date="2024-09-27T15:07:00Z">
        <w:r w:rsidR="005824F4">
          <w:rPr>
            <w:rFonts w:ascii="Book Antiqua" w:hAnsi="Book Antiqua"/>
            <w:sz w:val="40"/>
            <w:szCs w:val="40"/>
          </w:rPr>
          <w:t xml:space="preserve"> (Done)</w:t>
        </w:r>
      </w:ins>
      <w:bookmarkEnd w:id="224"/>
    </w:p>
    <w:p w14:paraId="40856696" w14:textId="77777777" w:rsidR="00325B63" w:rsidRPr="00833EEB" w:rsidRDefault="00325B63">
      <w:pPr>
        <w:ind w:firstLine="284"/>
        <w:rPr>
          <w:rFonts w:ascii="Book Antiqua" w:hAnsi="Book Antiqua"/>
          <w:rPrChange w:id="227" w:author="mac" w:date="2024-09-27T09:55:00Z">
            <w:rPr/>
          </w:rPrChange>
        </w:rPr>
        <w:pPrChange w:id="228" w:author="Yashua Lebowitz" w:date="2024-09-28T16:42:00Z">
          <w:pPr/>
        </w:pPrChange>
      </w:pPr>
    </w:p>
    <w:p w14:paraId="58BD5511"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Raskin, a bright-eyed corporal—stoic, young, and solid—was thrown from his seat. The Black Hawk helicopter carrying him jolted sharply off course as it narrowly dodged the swarm of civilian choppers that flooded the skies. They buzzed toward the Pride Dome like pilgrims converging on the Kaaba for the Hajj. The wealthiest and most powerful families had gathered to witness the momentous announcement from </w:t>
      </w:r>
      <w:proofErr w:type="spellStart"/>
      <w:r w:rsidRPr="00833EEB">
        <w:rPr>
          <w:rFonts w:ascii="Book Antiqua" w:hAnsi="Book Antiqua"/>
          <w:sz w:val="24"/>
          <w:szCs w:val="24"/>
        </w:rPr>
        <w:t>queerology</w:t>
      </w:r>
      <w:proofErr w:type="spellEnd"/>
      <w:r w:rsidRPr="00833EEB">
        <w:rPr>
          <w:rFonts w:ascii="Book Antiqua" w:hAnsi="Book Antiqua"/>
          <w:sz w:val="24"/>
          <w:szCs w:val="24"/>
        </w:rPr>
        <w:t>, which had already transformed the First Family and promised to reshape humanity for the next millennium. Pressed awkwardly against a fellow soldier, Raskin struggled for balance before managing to return to his seat.</w:t>
      </w:r>
    </w:p>
    <w:p w14:paraId="72755F70"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Detached from his company, Raskin had been assigned to bolster security for the opening celebration of the Year of Pride. The Black Hawk continued its approach toward the Pride Dome, and every soldier on board leaned toward the windows, in eager anticipation.</w:t>
      </w:r>
    </w:p>
    <w:p w14:paraId="1BDB4BF8"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The dome gradually revealed its towering form, rising from the skeletal remains of skyscrapers in the aftermath of the nuclear explosion which had decimated New York City during 9/11. As the shimmering dome manifested on the horizon, its iridescent surface reflected every shade of the rainbow, an ever-shifting spectacle of light. Even from this distance, Raskin could feel the pull of its monumental presence, glowing with an otherworldly aura that commanded attention both day and night.</w:t>
      </w:r>
    </w:p>
    <w:p w14:paraId="46FE1B5F"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The Pride Dome stood not just as a marvel of engineering but as a symbol of humanity's newfound passion for identity and cultural transformation, attesting to the triumph of humanism.</w:t>
      </w:r>
    </w:p>
    <w:p w14:paraId="1D6CE0C8"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The helicopter made a slow approach to the protective shield encasing the Pride Dome, a transparent barrier designed to fend off the lingering radiation from WW3. As they neared, a large opening in the shield revealed itself, sliding apart to allow </w:t>
      </w:r>
      <w:r w:rsidRPr="00833EEB">
        <w:rPr>
          <w:rFonts w:ascii="Book Antiqua" w:hAnsi="Book Antiqua"/>
          <w:sz w:val="24"/>
          <w:szCs w:val="24"/>
        </w:rPr>
        <w:lastRenderedPageBreak/>
        <w:t xml:space="preserve">passage. Just as they were about to land, the outer shell of the Pride Dome shifted </w:t>
      </w:r>
      <w:proofErr w:type="spellStart"/>
      <w:r w:rsidRPr="00833EEB">
        <w:rPr>
          <w:rFonts w:ascii="Book Antiqua" w:hAnsi="Book Antiqua"/>
          <w:sz w:val="24"/>
          <w:szCs w:val="24"/>
        </w:rPr>
        <w:t>colors</w:t>
      </w:r>
      <w:proofErr w:type="spellEnd"/>
      <w:r w:rsidRPr="00833EEB">
        <w:rPr>
          <w:rFonts w:ascii="Book Antiqua" w:hAnsi="Book Antiqua"/>
          <w:sz w:val="24"/>
          <w:szCs w:val="24"/>
        </w:rPr>
        <w:t>, forming a massive, glowing pride flag that morphed into the face of President Barack Obama, his features bathed in shimmering rainbow hues.</w:t>
      </w:r>
    </w:p>
    <w:p w14:paraId="74F82741"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Raskin jumped from the Blackhawk onto the smooth marble ground whose path led to the entrance. Here he was greeted by two towering pillars. Atop these pillars stood enormous statues of the Greek gods Hermaphroditus and Aphrodite, exuding a powerful presence. These statues served as bulwarks, standing watch over the entrance and symbolizing the </w:t>
      </w:r>
      <w:proofErr w:type="spellStart"/>
      <w:r w:rsidRPr="00833EEB">
        <w:rPr>
          <w:rFonts w:ascii="Book Antiqua" w:hAnsi="Book Antiqua"/>
          <w:sz w:val="24"/>
          <w:szCs w:val="24"/>
        </w:rPr>
        <w:t>defense</w:t>
      </w:r>
      <w:proofErr w:type="spellEnd"/>
      <w:r w:rsidRPr="00833EEB">
        <w:rPr>
          <w:rFonts w:ascii="Book Antiqua" w:hAnsi="Book Antiqua"/>
          <w:sz w:val="24"/>
          <w:szCs w:val="24"/>
        </w:rPr>
        <w:t xml:space="preserve"> of sexual freedom against those who would seek to destroy it.</w:t>
      </w:r>
    </w:p>
    <w:p w14:paraId="6F06D734" w14:textId="552B4851"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Raskin took a moment to distract himself from what awaited him</w:t>
      </w:r>
      <w:ins w:id="229" w:author="Yashua Lebowitz" w:date="2024-09-26T14:32:00Z">
        <w:r w:rsidR="009D48B6" w:rsidRPr="00833EEB">
          <w:rPr>
            <w:rFonts w:ascii="Book Antiqua" w:hAnsi="Book Antiqua"/>
            <w:sz w:val="24"/>
            <w:szCs w:val="24"/>
          </w:rPr>
          <w:t xml:space="preserve">. </w:t>
        </w:r>
      </w:ins>
      <w:del w:id="230" w:author="Yashua Lebowitz" w:date="2024-09-26T14:32:00Z">
        <w:r w:rsidRPr="00833EEB" w:rsidDel="009D48B6">
          <w:rPr>
            <w:rFonts w:ascii="Book Antiqua" w:hAnsi="Book Antiqua"/>
            <w:sz w:val="24"/>
            <w:szCs w:val="24"/>
          </w:rPr>
          <w:delText xml:space="preserve"> at the Dome entrance. </w:delText>
        </w:r>
      </w:del>
      <w:r w:rsidRPr="00833EEB">
        <w:rPr>
          <w:rFonts w:ascii="Book Antiqua" w:hAnsi="Book Antiqua"/>
          <w:sz w:val="24"/>
          <w:szCs w:val="24"/>
        </w:rPr>
        <w:t>He had declared himself a “heterosexual cisgender”</w:t>
      </w:r>
      <w:r w:rsidRPr="00833EEB">
        <w:rPr>
          <w:rStyle w:val="FootnoteReference"/>
          <w:rFonts w:ascii="Book Antiqua" w:hAnsi="Book Antiqua"/>
          <w:sz w:val="24"/>
          <w:szCs w:val="24"/>
        </w:rPr>
        <w:footnoteReference w:id="1"/>
      </w:r>
      <w:r w:rsidRPr="00833EEB">
        <w:rPr>
          <w:rFonts w:ascii="Book Antiqua" w:hAnsi="Book Antiqua"/>
          <w:sz w:val="24"/>
          <w:szCs w:val="24"/>
        </w:rPr>
        <w:t xml:space="preserve">—an identity that was notoriously difficult to prove, and one that left him under heightened scrutiny. Among those who claimed to be cisgender, many were flagged for </w:t>
      </w:r>
      <w:del w:id="231" w:author="Yashua Lebowitz" w:date="2024-09-26T14:33:00Z">
        <w:r w:rsidRPr="00833EEB" w:rsidDel="009D48B6">
          <w:rPr>
            <w:rFonts w:ascii="Book Antiqua" w:hAnsi="Book Antiqua"/>
            <w:sz w:val="24"/>
            <w:szCs w:val="24"/>
          </w:rPr>
          <w:delText>therapy</w:delText>
        </w:r>
      </w:del>
      <w:ins w:id="232" w:author="Yashua Lebowitz" w:date="2024-09-26T14:33:00Z">
        <w:r w:rsidR="009D48B6" w:rsidRPr="00833EEB">
          <w:rPr>
            <w:rFonts w:ascii="Book Antiqua" w:hAnsi="Book Antiqua"/>
            <w:sz w:val="24"/>
            <w:szCs w:val="24"/>
          </w:rPr>
          <w:t>gender deception</w:t>
        </w:r>
      </w:ins>
      <w:r w:rsidRPr="00833EEB">
        <w:rPr>
          <w:rFonts w:ascii="Book Antiqua" w:hAnsi="Book Antiqua"/>
          <w:sz w:val="24"/>
          <w:szCs w:val="24"/>
        </w:rPr>
        <w:t>.</w:t>
      </w:r>
    </w:p>
    <w:p w14:paraId="747AE9FD"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"Look where I am, Dad! You wouldn’t believe it." Raskin typed quickly, sending the selfie. Behind him, the statue of Aphrodite towered, almost lifelike in her marble form, her cold, sculpted gaze a stark contrast to his awkward, forced smile. For a brief moment, he wondered what his father would think of this. Would he see the </w:t>
      </w:r>
      <w:proofErr w:type="spellStart"/>
      <w:r w:rsidRPr="00833EEB">
        <w:rPr>
          <w:rFonts w:ascii="Book Antiqua" w:hAnsi="Book Antiqua"/>
          <w:sz w:val="24"/>
          <w:szCs w:val="24"/>
        </w:rPr>
        <w:t>humor</w:t>
      </w:r>
      <w:proofErr w:type="spellEnd"/>
      <w:r w:rsidRPr="00833EEB">
        <w:rPr>
          <w:rFonts w:ascii="Book Antiqua" w:hAnsi="Book Antiqua"/>
          <w:sz w:val="24"/>
          <w:szCs w:val="24"/>
        </w:rPr>
        <w:t xml:space="preserve"> in it, or just shake his head at how far his son had drifted from the quiet, simple fields of Indiana?</w:t>
      </w:r>
    </w:p>
    <w:p w14:paraId="2A6F71BE" w14:textId="4037E49F"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What lay before him was the hard truth, the inescapable reality of his life now—the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Raskin's anxiety mounted as he approached this super scanner, this unfeeling sentinel of the new order, </w:t>
      </w:r>
      <w:ins w:id="233" w:author="Yashua Lebowitz" w:date="2024-09-26T14:35:00Z">
        <w:r w:rsidR="009D48B6" w:rsidRPr="00833EEB">
          <w:rPr>
            <w:rFonts w:ascii="Book Antiqua" w:hAnsi="Book Antiqua"/>
            <w:sz w:val="24"/>
            <w:szCs w:val="24"/>
          </w:rPr>
          <w:t xml:space="preserve">much like Aphrodite, indifferent and judging, ready to pry into the most private corners of his mind. </w:t>
        </w:r>
      </w:ins>
      <w:del w:id="234" w:author="Yashua Lebowitz" w:date="2024-09-26T14:36:00Z">
        <w:r w:rsidRPr="00833EEB" w:rsidDel="009D48B6">
          <w:rPr>
            <w:rFonts w:ascii="Book Antiqua" w:hAnsi="Book Antiqua"/>
            <w:sz w:val="24"/>
            <w:szCs w:val="24"/>
          </w:rPr>
          <w:delText xml:space="preserve">ready to pry into the most private corners of his mind. </w:delText>
        </w:r>
      </w:del>
      <w:r w:rsidRPr="00833EEB">
        <w:rPr>
          <w:rFonts w:ascii="Book Antiqua" w:hAnsi="Book Antiqua"/>
          <w:sz w:val="24"/>
          <w:szCs w:val="24"/>
        </w:rPr>
        <w:t>He tried to keep a calm exterior, but his thoughts raced. What if it found something? Some fleeting thought, an inclination he hadn’t even realized he had?</w:t>
      </w:r>
    </w:p>
    <w:p w14:paraId="106B4FFB"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He hated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—a device birthed from </w:t>
      </w:r>
      <w:proofErr w:type="spellStart"/>
      <w:r w:rsidRPr="00833EEB">
        <w:rPr>
          <w:rFonts w:ascii="Book Antiqua" w:hAnsi="Book Antiqua"/>
          <w:sz w:val="24"/>
          <w:szCs w:val="24"/>
        </w:rPr>
        <w:t>queerology</w:t>
      </w:r>
      <w:proofErr w:type="spellEnd"/>
      <w:r w:rsidRPr="00833EEB">
        <w:rPr>
          <w:rFonts w:ascii="Book Antiqua" w:hAnsi="Book Antiqua"/>
          <w:sz w:val="24"/>
          <w:szCs w:val="24"/>
        </w:rPr>
        <w:t>, so precise that it could detect the faintest deviation from a person's declared gender identity. It didn’t just register obvious signs; it sifted through subconscious desires, tracking straight thoughts in a gay man, queer feelings in a straight man, and even binary inklings in nonbinary people. To Raskin, it was a relentless hunter of thought crimes.</w:t>
      </w:r>
    </w:p>
    <w:p w14:paraId="7FE80E5F"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Before every scan, Raskin had developed a desperate ritual—masturbating in secret, hoping it would clear his mind of any traceable desire. By his contrived logic, </w:t>
      </w:r>
      <w:r w:rsidRPr="00833EEB">
        <w:rPr>
          <w:rFonts w:ascii="Book Antiqua" w:hAnsi="Book Antiqua"/>
          <w:sz w:val="24"/>
          <w:szCs w:val="24"/>
        </w:rPr>
        <w:lastRenderedPageBreak/>
        <w:t>an empty body meant empty thoughts—nothing for the machine to latch onto. He clung to this belief, terrified that even a stray glance or forgotten memory might betray him.</w:t>
      </w:r>
    </w:p>
    <w:p w14:paraId="047C4994"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As he neared the scan station, his eyes frantically searched for a secluded place to carry out his ritual. The nearby unisex bathroom caught his attention, a relic of a bygone era, where creating separate facilities for all of the 69,000 officially recognized genders had become an unsustainable task. Raskin shoved his way through a line of drag queens, transgender advocates, and other rainbow-clad figures, flashing his guard credentials to push them aside. Inside, the stench of unflushed waste hit him like a wall. Grimacing, he hastily dealt with the mess, locking the door behind him.</w:t>
      </w:r>
    </w:p>
    <w:p w14:paraId="2F1F5802"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In the mirror, his reflection stared back at him. He tried not to imagine his face as a woman's. His greatest fear wasn’t just being caught; it was emasculation. It had happened to so many men like him—straight, white, and helpless against a system that viewed them as the ultimate threat. A single deviant thought was enough to trigger the nightmare: ANTIFA soldiers appearing in the dead of night, slipping into his home like shadows. They wouldn't listen to explanations; there was no trial, no </w:t>
      </w:r>
      <w:proofErr w:type="spellStart"/>
      <w:r w:rsidRPr="00833EEB">
        <w:rPr>
          <w:rFonts w:ascii="Book Antiqua" w:hAnsi="Book Antiqua"/>
          <w:sz w:val="24"/>
          <w:szCs w:val="24"/>
        </w:rPr>
        <w:t>defense</w:t>
      </w:r>
      <w:proofErr w:type="spellEnd"/>
      <w:r w:rsidRPr="00833EEB">
        <w:rPr>
          <w:rFonts w:ascii="Book Antiqua" w:hAnsi="Book Antiqua"/>
          <w:sz w:val="24"/>
          <w:szCs w:val="24"/>
        </w:rPr>
        <w:t>. He would be taken away—simply disappear. Therapy, they called it.</w:t>
      </w:r>
    </w:p>
    <w:p w14:paraId="608002C4"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Porn Hub had been transformed into Therapy Hub. They would force him to watch days of Therapy Hub till his gender deception was gone.</w:t>
      </w:r>
    </w:p>
    <w:p w14:paraId="29F70254"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If that didn’t work, it was surgery. Forced reassignment. Some of his friends had gone through it; their bodies were mutilated, genitals removed and reattached multiple times in futile attempts to “fix” them. Raskin shuddered at the thought. The horror was too much to bear. He couldn’t become like them.</w:t>
      </w:r>
    </w:p>
    <w:p w14:paraId="0421244A"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It wasn’t just his body he feared losing. He still clung to the hope of having a family someday—a dream that felt like a relic in this hypersexualized world. The concept of family had all but vanished. Children no longer belonged to parents; they were the property of the state. Gender indoctrination started even before birth now.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was used to scan </w:t>
      </w:r>
      <w:proofErr w:type="spellStart"/>
      <w:r w:rsidRPr="00833EEB">
        <w:rPr>
          <w:rFonts w:ascii="Book Antiqua" w:hAnsi="Book Antiqua"/>
          <w:sz w:val="24"/>
          <w:szCs w:val="24"/>
        </w:rPr>
        <w:t>fetuses</w:t>
      </w:r>
      <w:proofErr w:type="spellEnd"/>
      <w:r w:rsidRPr="00833EEB">
        <w:rPr>
          <w:rFonts w:ascii="Book Antiqua" w:hAnsi="Book Antiqua"/>
          <w:sz w:val="24"/>
          <w:szCs w:val="24"/>
        </w:rPr>
        <w:t xml:space="preserve">, hunting for any sign of gender deception. If detected, the Therapy Hub was streamed directly into the womb, </w:t>
      </w:r>
      <w:proofErr w:type="spellStart"/>
      <w:r w:rsidRPr="00833EEB">
        <w:rPr>
          <w:rFonts w:ascii="Book Antiqua" w:hAnsi="Book Antiqua"/>
          <w:sz w:val="24"/>
          <w:szCs w:val="24"/>
        </w:rPr>
        <w:t>molding</w:t>
      </w:r>
      <w:proofErr w:type="spellEnd"/>
      <w:r w:rsidRPr="00833EEB">
        <w:rPr>
          <w:rFonts w:ascii="Book Antiqua" w:hAnsi="Book Antiqua"/>
          <w:sz w:val="24"/>
          <w:szCs w:val="24"/>
        </w:rPr>
        <w:t xml:space="preserve"> their thoughts before they even took their first breath.</w:t>
      </w:r>
    </w:p>
    <w:p w14:paraId="0679E136"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He stared into the mirror again. The door buzzed—someone was knocking, impatient. His ritual was complete, but the dread remained. Could deception ever truly be purged? He searched his mind constantly for any deception. He was a man—that was for sure, but did he ever have homosexual thoughts? No; he quickly raced from that corner of his mind. Homosexual thoughts could be seen as a woman’s desire and therefore flag him. No, no, no, this was all just horse shit. How </w:t>
      </w:r>
      <w:r w:rsidRPr="00833EEB">
        <w:rPr>
          <w:rFonts w:ascii="Book Antiqua" w:hAnsi="Book Antiqua"/>
          <w:sz w:val="24"/>
          <w:szCs w:val="24"/>
        </w:rPr>
        <w:lastRenderedPageBreak/>
        <w:t>could the vast majority of Americans accept this with birth rates plummeting. He focused. A knock again.</w:t>
      </w:r>
    </w:p>
    <w:p w14:paraId="0CC17C2F"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He burst out from the stall door and vomited in the sink.</w:t>
      </w:r>
    </w:p>
    <w:p w14:paraId="75C5C6F3"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The knocking tranny stood next to him alarmed and disgusted at the same time, “Its ok honey, you’ll get through the scan alright. Just think of butterflies. That’s what I do. It’s the small price we have to pay for sexual freedom.”</w:t>
      </w:r>
    </w:p>
    <w:p w14:paraId="3F6E5B1A"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He stumbled out the bathroom, but now, standing in line with hundreds of others, the pressure weighed heavily on him. He couldn’t shake the fear that this time, the machine might see through his </w:t>
      </w:r>
      <w:proofErr w:type="spellStart"/>
      <w:r w:rsidRPr="00833EEB">
        <w:rPr>
          <w:rFonts w:ascii="Book Antiqua" w:hAnsi="Book Antiqua"/>
          <w:sz w:val="24"/>
          <w:szCs w:val="24"/>
        </w:rPr>
        <w:t>defenses</w:t>
      </w:r>
      <w:proofErr w:type="spellEnd"/>
      <w:r w:rsidRPr="00833EEB">
        <w:rPr>
          <w:rFonts w:ascii="Book Antiqua" w:hAnsi="Book Antiqua"/>
          <w:sz w:val="24"/>
          <w:szCs w:val="24"/>
        </w:rPr>
        <w:t>.</w:t>
      </w:r>
    </w:p>
    <w:p w14:paraId="07A9D3FC"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Raskin stood frozen as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he focused his thoughts on butterflies flying gingerly through outer space.</w:t>
      </w:r>
    </w:p>
    <w:p w14:paraId="19360E5E"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Then, with a sharp, metallic clang, the scan was complete. But there was no relief in that noise—only dread. Because in this world, you never knew your fate immediately. There was no flashing light, no audible alarm to indicate if you’d been flagged for gender reassignment therapy. He now simply got on with his life, pretending everything was normal. He wiped the sweat from his forehead; now it was time to go back to guard duty.</w:t>
      </w:r>
    </w:p>
    <w:p w14:paraId="49D1D8E1"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Raskin always wondered why </w:t>
      </w:r>
      <w:proofErr w:type="spellStart"/>
      <w:r w:rsidRPr="00833EEB">
        <w:rPr>
          <w:rFonts w:ascii="Book Antiqua" w:hAnsi="Book Antiqua"/>
          <w:sz w:val="24"/>
          <w:szCs w:val="24"/>
        </w:rPr>
        <w:t>QueerDars</w:t>
      </w:r>
      <w:proofErr w:type="spellEnd"/>
      <w:r w:rsidRPr="00833EEB">
        <w:rPr>
          <w:rFonts w:ascii="Book Antiqua" w:hAnsi="Book Antiqua"/>
          <w:sz w:val="24"/>
          <w:szCs w:val="24"/>
        </w:rPr>
        <w:t xml:space="preserve"> weren’t installed everywhere, catching people off guard when their thoughts betrayed their declared gender. But remnants of the old world still lingered. People insisted on their constitutional right: scanned only once per public space, never within the privacy of their own homes. Anything more, they argued, would be an invasion of privacy. But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was far more sophisticated than anyone realized. What Raskin didn’t know is that it didn’t need constant access; it could trace the faint footprints left by old thoughts, follow them to the darkest corners of his mind. It didn’t need a key to unlock the essence of his soul—it just needed a whiff.</w:t>
      </w:r>
    </w:p>
    <w:p w14:paraId="127A1A70"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He joined the crowds </w:t>
      </w:r>
      <w:proofErr w:type="spellStart"/>
      <w:r w:rsidRPr="00833EEB">
        <w:rPr>
          <w:rFonts w:ascii="Book Antiqua" w:hAnsi="Book Antiqua"/>
          <w:sz w:val="24"/>
          <w:szCs w:val="24"/>
        </w:rPr>
        <w:t>funneling</w:t>
      </w:r>
      <w:proofErr w:type="spellEnd"/>
      <w:r w:rsidRPr="00833EEB">
        <w:rPr>
          <w:rFonts w:ascii="Book Antiqua" w:hAnsi="Book Antiqua"/>
          <w:sz w:val="24"/>
          <w:szCs w:val="24"/>
        </w:rPr>
        <w:t xml:space="preserve"> into the dome’s galleries, passing by explicit exhibits and virtual sex displays that celebrated </w:t>
      </w:r>
      <w:proofErr w:type="spellStart"/>
      <w:r w:rsidRPr="00833EEB">
        <w:rPr>
          <w:rFonts w:ascii="Book Antiqua" w:hAnsi="Book Antiqua"/>
          <w:sz w:val="24"/>
          <w:szCs w:val="24"/>
        </w:rPr>
        <w:t>queerology's</w:t>
      </w:r>
      <w:proofErr w:type="spellEnd"/>
      <w:r w:rsidRPr="00833EEB">
        <w:rPr>
          <w:rFonts w:ascii="Book Antiqua" w:hAnsi="Book Antiqua"/>
          <w:sz w:val="24"/>
          <w:szCs w:val="24"/>
        </w:rPr>
        <w:t xml:space="preserve"> achievements. Raskin hurried through, afraid that even a stray glance might betray him, exposing some hidden part of himself he couldn't afford to acknowledge. It was strange he thought. With so much sexual freedom, he felt as if he was in a sexual prison.</w:t>
      </w:r>
    </w:p>
    <w:p w14:paraId="71550756"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Finally, reaching his post in the </w:t>
      </w:r>
      <w:proofErr w:type="spellStart"/>
      <w:r w:rsidRPr="00833EEB">
        <w:rPr>
          <w:rFonts w:ascii="Book Antiqua" w:hAnsi="Book Antiqua"/>
          <w:sz w:val="24"/>
          <w:szCs w:val="24"/>
        </w:rPr>
        <w:t>amphitheater</w:t>
      </w:r>
      <w:proofErr w:type="spellEnd"/>
      <w:r w:rsidRPr="00833EEB">
        <w:rPr>
          <w:rFonts w:ascii="Book Antiqua" w:hAnsi="Book Antiqua"/>
          <w:sz w:val="24"/>
          <w:szCs w:val="24"/>
        </w:rPr>
        <w:t xml:space="preserve"> that was packed to capacity, he stood over a sea of lavishly dressed spectators. The seating was in large circles, </w:t>
      </w:r>
      <w:r w:rsidRPr="00833EEB">
        <w:rPr>
          <w:rFonts w:ascii="Book Antiqua" w:hAnsi="Book Antiqua"/>
          <w:sz w:val="24"/>
          <w:szCs w:val="24"/>
        </w:rPr>
        <w:lastRenderedPageBreak/>
        <w:t>descending toward the central stage, a platform suspended in mid-air, seemingly defying gravity. Above the stage a gigantic holographic orb continuously displayed a montage of Pride celebrations from around the world.</w:t>
      </w:r>
    </w:p>
    <w:p w14:paraId="66076779" w14:textId="6539AF98"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As the </w:t>
      </w:r>
      <w:del w:id="235" w:author="Yashua Lebowitz" w:date="2024-09-26T14:38:00Z">
        <w:r w:rsidRPr="00833EEB" w:rsidDel="009D48B6">
          <w:rPr>
            <w:rFonts w:ascii="Book Antiqua" w:hAnsi="Book Antiqua"/>
            <w:sz w:val="24"/>
            <w:szCs w:val="24"/>
          </w:rPr>
          <w:delText>rank and file</w:delText>
        </w:r>
      </w:del>
      <w:ins w:id="236" w:author="Yashua Lebowitz" w:date="2024-09-26T14:38:00Z">
        <w:r w:rsidR="009D48B6" w:rsidRPr="00833EEB">
          <w:rPr>
            <w:rFonts w:ascii="Book Antiqua" w:hAnsi="Book Antiqua"/>
            <w:sz w:val="24"/>
            <w:szCs w:val="24"/>
          </w:rPr>
          <w:t>rank-and-file</w:t>
        </w:r>
      </w:ins>
      <w:r w:rsidRPr="00833EEB">
        <w:rPr>
          <w:rFonts w:ascii="Book Antiqua" w:hAnsi="Book Antiqua"/>
          <w:sz w:val="24"/>
          <w:szCs w:val="24"/>
        </w:rPr>
        <w:t xml:space="preserve"> attendees passed through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they were directed to their seats. Raskin </w:t>
      </w:r>
      <w:proofErr w:type="spellStart"/>
      <w:r w:rsidRPr="00833EEB">
        <w:rPr>
          <w:rFonts w:ascii="Book Antiqua" w:hAnsi="Book Antiqua"/>
          <w:sz w:val="24"/>
          <w:szCs w:val="24"/>
        </w:rPr>
        <w:t>marveled</w:t>
      </w:r>
      <w:proofErr w:type="spellEnd"/>
      <w:r w:rsidRPr="00833EEB">
        <w:rPr>
          <w:rFonts w:ascii="Book Antiqua" w:hAnsi="Book Antiqua"/>
          <w:sz w:val="24"/>
          <w:szCs w:val="24"/>
        </w:rPr>
        <w:t xml:space="preserve"> at the ones dressed in the most lavish drag, with long flowing gowns that trailed meters behind </w:t>
      </w:r>
      <w:del w:id="237" w:author="Yashua Lebowitz" w:date="2024-09-26T14:38:00Z">
        <w:r w:rsidRPr="00833EEB" w:rsidDel="009D48B6">
          <w:rPr>
            <w:rFonts w:ascii="Book Antiqua" w:hAnsi="Book Antiqua"/>
            <w:sz w:val="24"/>
            <w:szCs w:val="24"/>
          </w:rPr>
          <w:delText>them,.</w:delText>
        </w:r>
      </w:del>
      <w:ins w:id="238" w:author="Yashua Lebowitz" w:date="2024-09-26T14:38:00Z">
        <w:r w:rsidR="009D48B6" w:rsidRPr="00833EEB">
          <w:rPr>
            <w:rFonts w:ascii="Book Antiqua" w:hAnsi="Book Antiqua"/>
            <w:sz w:val="24"/>
            <w:szCs w:val="24"/>
          </w:rPr>
          <w:t>them.</w:t>
        </w:r>
      </w:ins>
      <w:r w:rsidRPr="00833EEB">
        <w:rPr>
          <w:rFonts w:ascii="Book Antiqua" w:hAnsi="Book Antiqua"/>
          <w:sz w:val="24"/>
          <w:szCs w:val="24"/>
        </w:rPr>
        <w:t xml:space="preserve"> In keeping with the Reformation's strict segregation policies, people of whiteness and people of </w:t>
      </w:r>
      <w:proofErr w:type="spellStart"/>
      <w:r w:rsidRPr="00833EEB">
        <w:rPr>
          <w:rFonts w:ascii="Book Antiqua" w:hAnsi="Book Antiqua"/>
          <w:sz w:val="24"/>
          <w:szCs w:val="24"/>
        </w:rPr>
        <w:t>color</w:t>
      </w:r>
      <w:proofErr w:type="spellEnd"/>
      <w:r w:rsidRPr="00833EEB">
        <w:rPr>
          <w:rFonts w:ascii="Book Antiqua" w:hAnsi="Book Antiqua"/>
          <w:sz w:val="24"/>
          <w:szCs w:val="24"/>
        </w:rPr>
        <w:t xml:space="preserve"> were no longer allowed to sit side by side.</w:t>
      </w:r>
    </w:p>
    <w:p w14:paraId="45198943" w14:textId="77777777" w:rsidR="00325B63" w:rsidRPr="00833EEB" w:rsidRDefault="00325B63">
      <w:pPr>
        <w:tabs>
          <w:tab w:val="left" w:pos="284"/>
        </w:tabs>
        <w:ind w:firstLine="284"/>
        <w:rPr>
          <w:rFonts w:ascii="Book Antiqua" w:hAnsi="Book Antiqua"/>
          <w:sz w:val="24"/>
          <w:szCs w:val="24"/>
        </w:rPr>
        <w:pPrChange w:id="239" w:author="Yashua Lebowitz" w:date="2024-09-28T16:42:00Z">
          <w:pPr>
            <w:tabs>
              <w:tab w:val="left" w:pos="284"/>
            </w:tabs>
          </w:pPr>
        </w:pPrChange>
      </w:pPr>
      <w:r w:rsidRPr="00833EEB">
        <w:rPr>
          <w:rFonts w:ascii="Book Antiqua" w:hAnsi="Book Antiqua"/>
          <w:sz w:val="24"/>
          <w:szCs w:val="24"/>
        </w:rPr>
        <w:tab/>
        <w:t xml:space="preserve">Raskin tried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w:t>
      </w:r>
      <w:r w:rsidRPr="00833EEB">
        <w:rPr>
          <w:rFonts w:ascii="Book Antiqua" w:hAnsi="Book Antiqua"/>
          <w:sz w:val="24"/>
          <w:szCs w:val="24"/>
        </w:rPr>
        <w:tab/>
        <w:t xml:space="preserve">It was a stark contrast to the more subdued enforcement of </w:t>
      </w:r>
      <w:proofErr w:type="spellStart"/>
      <w:r w:rsidRPr="00833EEB">
        <w:rPr>
          <w:rFonts w:ascii="Book Antiqua" w:hAnsi="Book Antiqua"/>
          <w:sz w:val="24"/>
          <w:szCs w:val="24"/>
        </w:rPr>
        <w:t>queerology</w:t>
      </w:r>
      <w:proofErr w:type="spellEnd"/>
      <w:r w:rsidRPr="00833EEB">
        <w:rPr>
          <w:rFonts w:ascii="Book Antiqua" w:hAnsi="Book Antiqua"/>
          <w:sz w:val="24"/>
          <w:szCs w:val="24"/>
        </w:rPr>
        <w:t xml:space="preserve"> back home, where regulations were followed but not with the same zeal. In Indiana, the </w:t>
      </w:r>
      <w:proofErr w:type="spellStart"/>
      <w:r w:rsidRPr="00833EEB">
        <w:rPr>
          <w:rFonts w:ascii="Book Antiqua" w:hAnsi="Book Antiqua"/>
          <w:sz w:val="24"/>
          <w:szCs w:val="24"/>
        </w:rPr>
        <w:t>QueerDar</w:t>
      </w:r>
      <w:proofErr w:type="spellEnd"/>
      <w:r w:rsidRPr="00833EEB">
        <w:rPr>
          <w:rFonts w:ascii="Book Antiqua" w:hAnsi="Book Antiqua"/>
          <w:sz w:val="24"/>
          <w:szCs w:val="24"/>
        </w:rPr>
        <w:t xml:space="preserve"> was something he only encountered at the grocery store, a minor inconvenience compared to the pervasive surveillance in the city. The military had offered a strange kind of freedom, where the strict rules of </w:t>
      </w:r>
      <w:proofErr w:type="spellStart"/>
      <w:r w:rsidRPr="00833EEB">
        <w:rPr>
          <w:rFonts w:ascii="Book Antiqua" w:hAnsi="Book Antiqua"/>
          <w:sz w:val="24"/>
          <w:szCs w:val="24"/>
        </w:rPr>
        <w:t>queerology</w:t>
      </w:r>
      <w:proofErr w:type="spellEnd"/>
      <w:r w:rsidRPr="00833EEB">
        <w:rPr>
          <w:rFonts w:ascii="Book Antiqua" w:hAnsi="Book Antiqua"/>
          <w:sz w:val="24"/>
          <w:szCs w:val="24"/>
        </w:rPr>
        <w:t xml:space="preserve"> seemed to loosen, allowing him to navigate the world with fewer constraints. Yet here he was, enforcing a system that had spared him its full weight, watching as the privileged paraded their compliance in ways that felt alien to him.</w:t>
      </w:r>
    </w:p>
    <w:p w14:paraId="7FB3B64A"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As Raskin scanned the crowd, his mind wandered back to his hometown. The people there had accepted </w:t>
      </w:r>
      <w:proofErr w:type="spellStart"/>
      <w:r w:rsidRPr="00833EEB">
        <w:rPr>
          <w:rFonts w:ascii="Book Antiqua" w:hAnsi="Book Antiqua"/>
          <w:sz w:val="24"/>
          <w:szCs w:val="24"/>
        </w:rPr>
        <w:t>queerology</w:t>
      </w:r>
      <w:proofErr w:type="spellEnd"/>
      <w:r w:rsidRPr="00833EEB">
        <w:rPr>
          <w:rFonts w:ascii="Book Antiqua" w:hAnsi="Book Antiqua"/>
          <w:sz w:val="24"/>
          <w:szCs w:val="24"/>
        </w:rPr>
        <w:t xml:space="preserve"> out of necessity or face reformation, but there was always a sense of quiet resistance, a reluctance to fully embrace the new norms. Now, surrounded by the most extreme displays of that ideology, Raskin felt the weight of the double standard pressing down on him. Somewhere he hated the fact that he was part of the machinery that enforced it.</w:t>
      </w:r>
    </w:p>
    <w:p w14:paraId="2C6524C1"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The lights dimmed, and the crowd fell silent in anticipation. The booming voice continued from the darkness, reverberating throughout the Pride Dome.</w:t>
      </w:r>
    </w:p>
    <w:p w14:paraId="3F3FBAEF"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"They are the </w:t>
      </w:r>
      <w:proofErr w:type="spellStart"/>
      <w:r w:rsidRPr="00833EEB">
        <w:rPr>
          <w:rFonts w:ascii="Book Antiqua" w:hAnsi="Book Antiqua"/>
          <w:sz w:val="24"/>
          <w:szCs w:val="24"/>
        </w:rPr>
        <w:t>saviors</w:t>
      </w:r>
      <w:proofErr w:type="spellEnd"/>
      <w:r w:rsidRPr="00833EEB">
        <w:rPr>
          <w:rFonts w:ascii="Book Antiqua" w:hAnsi="Book Antiqua"/>
          <w:sz w:val="24"/>
          <w:szCs w:val="24"/>
        </w:rPr>
        <w:t xml:space="preserve"> of America who gave us the Reformation and taught us </w:t>
      </w:r>
      <w:proofErr w:type="spellStart"/>
      <w:r w:rsidRPr="00833EEB">
        <w:rPr>
          <w:rFonts w:ascii="Book Antiqua" w:hAnsi="Book Antiqua"/>
          <w:sz w:val="24"/>
          <w:szCs w:val="24"/>
        </w:rPr>
        <w:t>queerology</w:t>
      </w:r>
      <w:proofErr w:type="spellEnd"/>
      <w:r w:rsidRPr="00833EEB">
        <w:rPr>
          <w:rFonts w:ascii="Book Antiqua" w:hAnsi="Book Antiqua"/>
          <w:sz w:val="24"/>
          <w:szCs w:val="24"/>
        </w:rPr>
        <w:t xml:space="preserve">. Before them, this nation was lost in darkness, but they returned and brought light to the blind, awakening the citizens of America to the truth. They set the alarm and forced everyone out of bed, ushering in a new dawn of enlightenment and pride. Fellow citizens, I am </w:t>
      </w:r>
      <w:proofErr w:type="spellStart"/>
      <w:r w:rsidRPr="00833EEB">
        <w:rPr>
          <w:rFonts w:ascii="Book Antiqua" w:hAnsi="Book Antiqua"/>
          <w:sz w:val="24"/>
          <w:szCs w:val="24"/>
        </w:rPr>
        <w:t>honored</w:t>
      </w:r>
      <w:proofErr w:type="spellEnd"/>
      <w:r w:rsidRPr="00833EEB">
        <w:rPr>
          <w:rFonts w:ascii="Book Antiqua" w:hAnsi="Book Antiqua"/>
          <w:sz w:val="24"/>
          <w:szCs w:val="24"/>
        </w:rPr>
        <w:t xml:space="preserve"> to present the President of the United States, Barack Obama, and the First Lady, Michelle Obama."</w:t>
      </w:r>
    </w:p>
    <w:p w14:paraId="0AF32CDB"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As the voice finished, the </w:t>
      </w:r>
      <w:proofErr w:type="spellStart"/>
      <w:r w:rsidRPr="00833EEB">
        <w:rPr>
          <w:rFonts w:ascii="Book Antiqua" w:hAnsi="Book Antiqua"/>
          <w:sz w:val="24"/>
          <w:szCs w:val="24"/>
        </w:rPr>
        <w:t>center</w:t>
      </w:r>
      <w:proofErr w:type="spellEnd"/>
      <w:r w:rsidRPr="00833EEB">
        <w:rPr>
          <w:rFonts w:ascii="Book Antiqua" w:hAnsi="Book Antiqua"/>
          <w:sz w:val="24"/>
          <w:szCs w:val="24"/>
        </w:rPr>
        <w:t xml:space="preserve"> of the stage began to open, revealing two rising platforms. On them stood Barack and Michelle Obama, their presence commanding the attention of the massive crowd. They waved to the audience; their faces </w:t>
      </w:r>
      <w:r w:rsidRPr="00833EEB">
        <w:rPr>
          <w:rFonts w:ascii="Book Antiqua" w:hAnsi="Book Antiqua"/>
          <w:sz w:val="24"/>
          <w:szCs w:val="24"/>
        </w:rPr>
        <w:lastRenderedPageBreak/>
        <w:t>illuminated by the glowing lights of the Pride Dome. The image of the Queer Union Jack, a fusion of the LGBT and American flags, unfurled across the dome's walls, a symbol of the new order.</w:t>
      </w:r>
    </w:p>
    <w:p w14:paraId="2E0C92B8"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Both had aged substantially since Barack’s early days in office. The burden of leading the Democratic Party since the end of his second term had taken a toll on him. His face had begun to sag, and the skin around his eyes had sunk. Wrinkles and creases appeared across his face in contrast to his wife’s smooth complexion. His once vigorous frame was now more hunched and diminished. Michelle, on the other hand, remained somewhat strong and muscular, using whatever means necessary from the hands of cosmetology to maintain and sustain her youthful </w:t>
      </w:r>
      <w:proofErr w:type="spellStart"/>
      <w:r w:rsidRPr="00833EEB">
        <w:rPr>
          <w:rFonts w:ascii="Book Antiqua" w:hAnsi="Book Antiqua"/>
          <w:sz w:val="24"/>
          <w:szCs w:val="24"/>
        </w:rPr>
        <w:t>vigor</w:t>
      </w:r>
      <w:proofErr w:type="spellEnd"/>
      <w:r w:rsidRPr="00833EEB">
        <w:rPr>
          <w:rFonts w:ascii="Book Antiqua" w:hAnsi="Book Antiqua"/>
          <w:sz w:val="24"/>
          <w:szCs w:val="24"/>
        </w:rPr>
        <w:t>. She now towered over Barack, like she was ready to devour him at any moment.</w:t>
      </w:r>
    </w:p>
    <w:p w14:paraId="3365696C"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The crowd erupted into applause and cheers as the First Couple stood before them, embodying the transformation of America. The room filled with a sense of unity and purpose, as the crowd waited expectantly for the moment they knew was coming.</w:t>
      </w:r>
    </w:p>
    <w:p w14:paraId="548A2023"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Then, the voice returned, leading the audience in a new pledge of allegiance, a pledge to this reformed nation and its values:</w:t>
      </w:r>
    </w:p>
    <w:p w14:paraId="51FFB8A1"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"I pledge my allegiance to the Queer Union Jack, and to the diversity and pride for which it stands. One nation, awakened and enlightened, indivisible in its love and liberty, with pride and justice for all."</w:t>
      </w:r>
    </w:p>
    <w:p w14:paraId="5A5AD121"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The words echoed through the Pride Dome, the crowd reciting in unison, voices strong and unwavering.</w:t>
      </w:r>
    </w:p>
    <w:p w14:paraId="6915B441"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Raskin forced himself to move his lips in time with the replacement Pledge of Allegiance, though every </w:t>
      </w:r>
      <w:proofErr w:type="spellStart"/>
      <w:r w:rsidRPr="00833EEB">
        <w:rPr>
          <w:rFonts w:ascii="Book Antiqua" w:hAnsi="Book Antiqua"/>
          <w:sz w:val="24"/>
          <w:szCs w:val="24"/>
        </w:rPr>
        <w:t>fiber</w:t>
      </w:r>
      <w:proofErr w:type="spellEnd"/>
      <w:r w:rsidRPr="00833EEB">
        <w:rPr>
          <w:rFonts w:ascii="Book Antiqua" w:hAnsi="Book Antiqua"/>
          <w:sz w:val="24"/>
          <w:szCs w:val="24"/>
        </w:rPr>
        <w:t xml:space="preserve"> of his being recoiled from the words. The original pledge, with its simplicity and dignity, was a distant memory, replaced by this ugly parody. But in a world where dissent was lethal, he played the part, hiding his revulsion behind a mask of conformity. </w:t>
      </w:r>
    </w:p>
    <w:p w14:paraId="00B11695"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The crowd became silent as they expected Barack to begin speaking. Barack’s speech began more as a conversation with Michelle. He gently reached out, taking Michelle’s hand in his. "You’ve come so far, and I’m incredibly proud of you," he said, his voice rich with emotion. Whether the sentiment was genuine or not, Raskin couldn’t tell, but the crowd was captivated, hanging on every word.</w:t>
      </w:r>
    </w:p>
    <w:p w14:paraId="24BBF400"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The stadium buzzed with anticipation; the energy palpable. </w:t>
      </w:r>
      <w:proofErr w:type="spellStart"/>
      <w:r w:rsidRPr="00833EEB">
        <w:rPr>
          <w:rFonts w:ascii="Book Antiqua" w:hAnsi="Book Antiqua"/>
          <w:sz w:val="24"/>
          <w:szCs w:val="24"/>
        </w:rPr>
        <w:t>Rumors</w:t>
      </w:r>
      <w:proofErr w:type="spellEnd"/>
      <w:r w:rsidRPr="00833EEB">
        <w:rPr>
          <w:rFonts w:ascii="Book Antiqua" w:hAnsi="Book Antiqua"/>
          <w:sz w:val="24"/>
          <w:szCs w:val="24"/>
        </w:rPr>
        <w:t xml:space="preserve"> had been swirling for weeks that a major announcement was coming, and now, it seemed, the moment had arrived.</w:t>
      </w:r>
    </w:p>
    <w:p w14:paraId="598C5B5F"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lastRenderedPageBreak/>
        <w:t>“Thank you, Barack,” Michelle began, her voice trembling with barely contained emotion. “It’s been an agonizing journey to fully accept who I am. But with your unwavering support, I’ve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789A39C4" w14:textId="02EA786C" w:rsidR="00325B63" w:rsidRPr="00833EEB" w:rsidDel="0073105D" w:rsidRDefault="0073105D">
      <w:pPr>
        <w:ind w:firstLine="284"/>
        <w:rPr>
          <w:del w:id="240" w:author="Yashua Lebowitz" w:date="2024-09-26T14:40:00Z"/>
          <w:rFonts w:ascii="Book Antiqua" w:hAnsi="Book Antiqua"/>
          <w:sz w:val="24"/>
          <w:szCs w:val="24"/>
        </w:rPr>
      </w:pPr>
      <w:ins w:id="241" w:author="Yashua Lebowitz" w:date="2024-09-26T14:40:00Z">
        <w:r w:rsidRPr="00833EEB">
          <w:rPr>
            <w:rFonts w:ascii="Book Antiqua" w:hAnsi="Book Antiqua"/>
            <w:sz w:val="24"/>
            <w:szCs w:val="24"/>
          </w:rPr>
          <w:t xml:space="preserve">A drumroll echoed through the Pride Dome, each beat reverberating in the air. It wasn’t just loud—it was oppressive, suffocating, each thump like a tribal war drum demanding submission. Raskin’s jaw clenched. </w:t>
        </w:r>
        <w:r w:rsidRPr="00833EEB">
          <w:rPr>
            <w:rFonts w:ascii="Book Antiqua" w:hAnsi="Book Antiqua"/>
            <w:i/>
            <w:iCs/>
            <w:sz w:val="24"/>
            <w:szCs w:val="24"/>
          </w:rPr>
          <w:t>Get on with it, I can’t bear this anymore,</w:t>
        </w:r>
        <w:r w:rsidRPr="00833EEB">
          <w:rPr>
            <w:rFonts w:ascii="Book Antiqua" w:hAnsi="Book Antiqua"/>
            <w:sz w:val="24"/>
            <w:szCs w:val="24"/>
          </w:rPr>
          <w:t xml:space="preserve"> he thought.</w:t>
        </w:r>
      </w:ins>
      <w:del w:id="242" w:author="Yashua Lebowitz" w:date="2024-09-26T14:40:00Z">
        <w:r w:rsidR="00325B63" w:rsidRPr="00833EEB" w:rsidDel="0073105D">
          <w:rPr>
            <w:rFonts w:ascii="Book Antiqua" w:hAnsi="Book Antiqua"/>
            <w:sz w:val="24"/>
            <w:szCs w:val="24"/>
          </w:rPr>
          <w:delText>The drumroll started. It wasn’t just loud—it was oppressive, suffocating, as if the sound alone could force submission. Raskin clenched his teeth to keep from flinching, the relentless pounding invading his skull. The anticipation was unbearable as the entire crowd teetered on the edge of hysteria.</w:delText>
        </w:r>
      </w:del>
    </w:p>
    <w:p w14:paraId="51D8B6E1" w14:textId="77777777" w:rsidR="0073105D" w:rsidRPr="00833EEB" w:rsidRDefault="0073105D" w:rsidP="00735093">
      <w:pPr>
        <w:ind w:firstLine="284"/>
        <w:rPr>
          <w:ins w:id="243" w:author="Yashua Lebowitz" w:date="2024-09-26T14:40:00Z"/>
          <w:rFonts w:ascii="Book Antiqua" w:hAnsi="Book Antiqua"/>
          <w:sz w:val="24"/>
          <w:szCs w:val="24"/>
        </w:rPr>
      </w:pPr>
    </w:p>
    <w:p w14:paraId="4FA70C16"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Then Michelle spoke, and the world seemed to tilt. “From now on, you will know me as Michael! I am a man!”</w:t>
      </w:r>
    </w:p>
    <w:p w14:paraId="568799CF"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The stadium erupted, but Michael wasn’t done. With a savage grin, he tore off his wig and flung it into the frenzied crowd, who clawed at each other to catch it like it was a holy relic. Then, in one brutal motion, he ripped off his pantsuit, exposing a bulge beneath the tight latex thong so pronounced it seemed almost grotesque. Gasps of shock and awe rippled through the masses as they witnessed the transformation in its raw, unfiltered reality.</w:t>
      </w:r>
    </w:p>
    <w:p w14:paraId="2B2470AB"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“I got a BBC, A big black correction!” Michael roared, holding his hands up parallel to each other above his head, his voice piercing through the crowd’s screaming.</w:t>
      </w:r>
    </w:p>
    <w:p w14:paraId="30031B20"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A camera had zeroed in on his crotch displaying his massive bulge on the holographic screen emitting from the orb that was located above them.</w:t>
      </w:r>
    </w:p>
    <w:p w14:paraId="02346DA6"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The crowd didn’t just cheer—they howled, a cacophony of primal screams that reverberated off the Pride Dome’s walls. Holographic fireworks exploded overhead, overlaying the image of Michael’s exposed manhood, their dazzling </w:t>
      </w:r>
      <w:proofErr w:type="spellStart"/>
      <w:r w:rsidRPr="00833EEB">
        <w:rPr>
          <w:rFonts w:ascii="Book Antiqua" w:hAnsi="Book Antiqua"/>
          <w:sz w:val="24"/>
          <w:szCs w:val="24"/>
        </w:rPr>
        <w:t>colors</w:t>
      </w:r>
      <w:proofErr w:type="spellEnd"/>
      <w:r w:rsidRPr="00833EEB">
        <w:rPr>
          <w:rFonts w:ascii="Book Antiqua" w:hAnsi="Book Antiqua"/>
          <w:sz w:val="24"/>
          <w:szCs w:val="24"/>
        </w:rPr>
        <w:t xml:space="preserve"> nearly swallowed by the madness below. “It’s Raining Men” blared from the speakers, but even the anthem of the night was nearly drowned out by the frenzy of celebration. People were jumping, crying, fainting—some overcome with ecstasy, others with sheer disbelief.</w:t>
      </w:r>
    </w:p>
    <w:p w14:paraId="305F36AC"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 xml:space="preserve">Raskin stood frozen, his mind reeling. What was unfolding before him was beyond surreal—it was nightmarish, a grotesque carnival of excess that shattered </w:t>
      </w:r>
      <w:r w:rsidRPr="00833EEB">
        <w:rPr>
          <w:rFonts w:ascii="Book Antiqua" w:hAnsi="Book Antiqua"/>
          <w:sz w:val="24"/>
          <w:szCs w:val="24"/>
        </w:rPr>
        <w:lastRenderedPageBreak/>
        <w:t>any semblance of reason. The Pride Dome had become a swirling vortex of euphoria and insanity, and at its core stood Michael, untouchable, basking in the storm.</w:t>
      </w:r>
    </w:p>
    <w:p w14:paraId="4FC13542" w14:textId="44A90DEE" w:rsidR="00325B63" w:rsidRPr="00833EEB" w:rsidRDefault="0073105D" w:rsidP="00735093">
      <w:pPr>
        <w:ind w:firstLine="284"/>
        <w:rPr>
          <w:rFonts w:ascii="Book Antiqua" w:hAnsi="Book Antiqua"/>
          <w:sz w:val="24"/>
          <w:szCs w:val="24"/>
        </w:rPr>
      </w:pPr>
      <w:ins w:id="244" w:author="Yashua Lebowitz" w:date="2024-09-26T14:42:00Z">
        <w:r w:rsidRPr="00833EEB">
          <w:rPr>
            <w:rFonts w:ascii="Book Antiqua" w:hAnsi="Book Antiqua"/>
            <w:sz w:val="24"/>
            <w:szCs w:val="24"/>
          </w:rPr>
          <w:t>And just when Raskin thought the spectacle couldn’t descend any deeper into madness, Barack stepped forward. The former president’s face was a mask of serene confidence. He waited for the crowd to quiet down before speaking. Once the hysterical mob was quiet he let the silence stretch, tension building with each passing second. He smiled as he looked out into the crowd, basking in their adoration.</w:t>
        </w:r>
      </w:ins>
      <w:del w:id="245" w:author="Yashua Lebowitz" w:date="2024-09-26T14:42:00Z">
        <w:r w:rsidR="00325B63" w:rsidRPr="00833EEB" w:rsidDel="0073105D">
          <w:rPr>
            <w:rFonts w:ascii="Book Antiqua" w:hAnsi="Book Antiqua"/>
            <w:sz w:val="24"/>
            <w:szCs w:val="24"/>
          </w:rPr>
          <w:delText>And, just when Raskin thought the spectacle couldn’t descend any deeper into madness, Barack stepped forward. The former president’s face was a mask of serene confidence as he let the silence stretch, tension building with each passing second.</w:delText>
        </w:r>
      </w:del>
    </w:p>
    <w:p w14:paraId="42250E7A"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“You know, Michael has had a long journey—just like I have,” Barack began, in a calm and measured voice, cutting through the din. “Back in the early 2000s, when I legalized same-sex marriage, I thought, ‘I hope people will find the same hope I have. That they can come out of the closet and live normal lives—accepted by society.’”</w:t>
      </w:r>
    </w:p>
    <w:p w14:paraId="22A92E92"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The crowd listened, on the edge of something.</w:t>
      </w:r>
    </w:p>
    <w:p w14:paraId="4F6C5F1F"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“And now, here we stand in 2034, where what I started back then is no longer a dream—it’s the norm. We are the bold, the proud, the gay.”</w:t>
      </w:r>
    </w:p>
    <w:p w14:paraId="0B89F810"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A murmur of realization rippled through the masses as Barack’s meaning sank in.</w:t>
      </w:r>
    </w:p>
    <w:p w14:paraId="46FE4272"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“I’m gay!” Barack declared, his voice ringing out above the roar. The crowd erupted, basking in his rainbow-lit glory.</w:t>
      </w:r>
    </w:p>
    <w:p w14:paraId="2347F7F1"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For a moment, the entire Pride Dome seemed to freeze, the air thick with disbelief. Then, like a dam bursting, the crowd exploded into a frenzy so wild it threatened to tear the Dome apart. People screamed themselves hoarse, their bodies convulsing with unrestrained emotion overcome by the revelation. As some began to tear at their clothes and those of others, a massive orgy erupted in the stadium. Some fell to the ground, fainting or weeping uncontrollably. The air was electric, charged with an energy that threatened to consume them all.</w:t>
      </w:r>
    </w:p>
    <w:p w14:paraId="1AFF9AF1" w14:textId="77777777" w:rsidR="00325B63" w:rsidRPr="00833EEB" w:rsidRDefault="00325B63" w:rsidP="00735093">
      <w:pPr>
        <w:ind w:firstLine="284"/>
        <w:rPr>
          <w:rFonts w:ascii="Book Antiqua" w:hAnsi="Book Antiqua"/>
          <w:sz w:val="24"/>
          <w:szCs w:val="24"/>
        </w:rPr>
      </w:pPr>
      <w:r w:rsidRPr="00833EEB">
        <w:rPr>
          <w:rFonts w:ascii="Book Antiqua" w:hAnsi="Book Antiqua"/>
          <w:sz w:val="24"/>
          <w:szCs w:val="24"/>
        </w:rPr>
        <w:t>Raskin could barely breathe in the atmosphere thick with hysteria. He gripped his pistol afraid that somehow this hysteria might extend its consuming power to him and he would be devoured by it. The spectacle, the revelations, the raw power of the crowd—it was all too much. He felt as if he were drowning in it, unable to escape the madness that now ruled the world.</w:t>
      </w:r>
    </w:p>
    <w:p w14:paraId="5AE7C07A" w14:textId="77777777" w:rsidR="00325B63" w:rsidRPr="00833EEB" w:rsidRDefault="00325B63">
      <w:pPr>
        <w:ind w:firstLine="284"/>
        <w:rPr>
          <w:rFonts w:ascii="Book Antiqua" w:hAnsi="Book Antiqua"/>
          <w:sz w:val="24"/>
          <w:rPrChange w:id="246" w:author="mac" w:date="2024-09-27T09:55:00Z">
            <w:rPr>
              <w:rFonts w:ascii="Times New Roman" w:hAnsi="Times New Roman"/>
              <w:sz w:val="24"/>
            </w:rPr>
          </w:rPrChange>
        </w:rPr>
        <w:pPrChange w:id="247" w:author="Yashua Lebowitz" w:date="2024-09-28T16:42:00Z">
          <w:pPr>
            <w:spacing w:line="240" w:lineRule="auto"/>
          </w:pPr>
        </w:pPrChange>
      </w:pPr>
    </w:p>
    <w:p w14:paraId="07CFF99E" w14:textId="77777777" w:rsidR="00325B63" w:rsidRPr="00833EEB" w:rsidRDefault="00325B63">
      <w:pPr>
        <w:ind w:firstLine="284"/>
        <w:rPr>
          <w:rFonts w:ascii="Book Antiqua" w:hAnsi="Book Antiqua"/>
          <w:rPrChange w:id="248" w:author="mac" w:date="2024-09-27T09:55:00Z">
            <w:rPr/>
          </w:rPrChange>
        </w:rPr>
        <w:pPrChange w:id="249" w:author="Yashua Lebowitz" w:date="2024-09-28T16:42:00Z">
          <w:pPr/>
        </w:pPrChange>
      </w:pPr>
      <w:bookmarkStart w:id="250" w:name="_Toc176880755"/>
    </w:p>
    <w:p w14:paraId="1075AE93" w14:textId="77777777" w:rsidR="00325B63" w:rsidRPr="00833EEB" w:rsidRDefault="00325B63">
      <w:pPr>
        <w:ind w:firstLine="284"/>
        <w:rPr>
          <w:rFonts w:ascii="Book Antiqua" w:hAnsi="Book Antiqua"/>
          <w:rPrChange w:id="251" w:author="mac" w:date="2024-09-27T09:55:00Z">
            <w:rPr/>
          </w:rPrChange>
        </w:rPr>
        <w:pPrChange w:id="252" w:author="Yashua Lebowitz" w:date="2024-09-28T16:42:00Z">
          <w:pPr/>
        </w:pPrChange>
      </w:pPr>
    </w:p>
    <w:p w14:paraId="080E0347" w14:textId="77777777" w:rsidR="00325B63" w:rsidRPr="00833EEB" w:rsidRDefault="00325B63">
      <w:pPr>
        <w:ind w:firstLine="284"/>
        <w:rPr>
          <w:rFonts w:ascii="Book Antiqua" w:hAnsi="Book Antiqua"/>
          <w:rPrChange w:id="253" w:author="mac" w:date="2024-09-27T09:55:00Z">
            <w:rPr/>
          </w:rPrChange>
        </w:rPr>
        <w:pPrChange w:id="254" w:author="Yashua Lebowitz" w:date="2024-09-28T16:42:00Z">
          <w:pPr/>
        </w:pPrChange>
      </w:pPr>
    </w:p>
    <w:p w14:paraId="682B40BC" w14:textId="77777777" w:rsidR="00325B63" w:rsidRPr="00833EEB" w:rsidRDefault="00325B63">
      <w:pPr>
        <w:ind w:firstLine="284"/>
        <w:rPr>
          <w:rFonts w:ascii="Book Antiqua" w:hAnsi="Book Antiqua"/>
          <w:rPrChange w:id="255" w:author="mac" w:date="2024-09-27T09:55:00Z">
            <w:rPr/>
          </w:rPrChange>
        </w:rPr>
        <w:pPrChange w:id="256" w:author="Yashua Lebowitz" w:date="2024-09-28T16:42:00Z">
          <w:pPr/>
        </w:pPrChange>
      </w:pPr>
    </w:p>
    <w:p w14:paraId="5C2E9ACC" w14:textId="77777777" w:rsidR="00325B63" w:rsidRPr="00833EEB" w:rsidRDefault="00325B63">
      <w:pPr>
        <w:ind w:firstLine="284"/>
        <w:rPr>
          <w:rFonts w:ascii="Book Antiqua" w:hAnsi="Book Antiqua"/>
          <w:rPrChange w:id="257" w:author="mac" w:date="2024-09-27T09:55:00Z">
            <w:rPr/>
          </w:rPrChange>
        </w:rPr>
        <w:pPrChange w:id="258" w:author="Yashua Lebowitz" w:date="2024-09-28T16:42:00Z">
          <w:pPr/>
        </w:pPrChange>
      </w:pPr>
    </w:p>
    <w:p w14:paraId="6FDCADCC" w14:textId="77777777" w:rsidR="00325B63" w:rsidRPr="00833EEB" w:rsidRDefault="00325B63">
      <w:pPr>
        <w:ind w:firstLine="284"/>
        <w:rPr>
          <w:rFonts w:ascii="Book Antiqua" w:hAnsi="Book Antiqua"/>
          <w:rPrChange w:id="259" w:author="mac" w:date="2024-09-27T09:55:00Z">
            <w:rPr/>
          </w:rPrChange>
        </w:rPr>
        <w:pPrChange w:id="260" w:author="Yashua Lebowitz" w:date="2024-09-28T16:42:00Z">
          <w:pPr/>
        </w:pPrChange>
      </w:pPr>
    </w:p>
    <w:p w14:paraId="4034C999" w14:textId="77777777" w:rsidR="00325B63" w:rsidRPr="00833EEB" w:rsidRDefault="00325B63" w:rsidP="006D6183">
      <w:pPr>
        <w:ind w:firstLine="284"/>
        <w:rPr>
          <w:ins w:id="261" w:author="Yashua Lebowitz" w:date="2024-09-26T19:55:00Z"/>
          <w:rFonts w:ascii="Book Antiqua" w:hAnsi="Book Antiqua"/>
          <w:rPrChange w:id="262" w:author="mac" w:date="2024-09-27T09:55:00Z">
            <w:rPr>
              <w:ins w:id="263" w:author="Yashua Lebowitz" w:date="2024-09-26T19:55:00Z"/>
            </w:rPr>
          </w:rPrChange>
        </w:rPr>
      </w:pPr>
    </w:p>
    <w:p w14:paraId="1F295703" w14:textId="77777777" w:rsidR="00590E25" w:rsidRPr="00833EEB" w:rsidRDefault="00590E25" w:rsidP="006D6183">
      <w:pPr>
        <w:ind w:firstLine="284"/>
        <w:rPr>
          <w:ins w:id="264" w:author="Yashua Lebowitz" w:date="2024-09-26T19:55:00Z"/>
          <w:rFonts w:ascii="Book Antiqua" w:hAnsi="Book Antiqua"/>
          <w:rPrChange w:id="265" w:author="mac" w:date="2024-09-27T09:55:00Z">
            <w:rPr>
              <w:ins w:id="266" w:author="Yashua Lebowitz" w:date="2024-09-26T19:55:00Z"/>
            </w:rPr>
          </w:rPrChange>
        </w:rPr>
      </w:pPr>
    </w:p>
    <w:p w14:paraId="49192584" w14:textId="7E76B732" w:rsidR="00590E25" w:rsidRPr="00833EEB" w:rsidDel="00A93BBD" w:rsidRDefault="00590E25">
      <w:pPr>
        <w:ind w:firstLine="284"/>
        <w:rPr>
          <w:del w:id="267" w:author="Yashua Lebowitz" w:date="2024-09-26T20:08:00Z"/>
          <w:rFonts w:ascii="Book Antiqua" w:hAnsi="Book Antiqua"/>
          <w:rPrChange w:id="268" w:author="mac" w:date="2024-09-27T09:55:00Z">
            <w:rPr>
              <w:del w:id="269" w:author="Yashua Lebowitz" w:date="2024-09-26T20:08:00Z"/>
            </w:rPr>
          </w:rPrChange>
        </w:rPr>
        <w:pPrChange w:id="270" w:author="Yashua Lebowitz" w:date="2024-09-28T16:42:00Z">
          <w:pPr/>
        </w:pPrChange>
      </w:pPr>
    </w:p>
    <w:p w14:paraId="5C34005B" w14:textId="77777777" w:rsidR="00325B63" w:rsidRPr="00833EEB" w:rsidDel="004A37D1" w:rsidRDefault="00325B63">
      <w:pPr>
        <w:ind w:firstLine="284"/>
        <w:rPr>
          <w:del w:id="271" w:author="Yashua Lebowitz" w:date="2024-09-25T22:22:00Z"/>
          <w:rFonts w:ascii="Book Antiqua" w:hAnsi="Book Antiqua"/>
          <w:rPrChange w:id="272" w:author="mac" w:date="2024-09-27T09:55:00Z">
            <w:rPr>
              <w:del w:id="273" w:author="Yashua Lebowitz" w:date="2024-09-25T22:22:00Z"/>
            </w:rPr>
          </w:rPrChange>
        </w:rPr>
        <w:pPrChange w:id="274" w:author="Yashua Lebowitz" w:date="2024-09-28T16:42:00Z">
          <w:pPr/>
        </w:pPrChange>
      </w:pPr>
    </w:p>
    <w:p w14:paraId="5CD3A458" w14:textId="77777777" w:rsidR="00325B63" w:rsidRPr="00833EEB" w:rsidDel="004A37D1" w:rsidRDefault="00325B63">
      <w:pPr>
        <w:ind w:firstLine="284"/>
        <w:rPr>
          <w:del w:id="275" w:author="Yashua Lebowitz" w:date="2024-09-25T22:22:00Z"/>
          <w:rFonts w:ascii="Book Antiqua" w:hAnsi="Book Antiqua"/>
          <w:rPrChange w:id="276" w:author="mac" w:date="2024-09-27T09:55:00Z">
            <w:rPr>
              <w:del w:id="277" w:author="Yashua Lebowitz" w:date="2024-09-25T22:22:00Z"/>
            </w:rPr>
          </w:rPrChange>
        </w:rPr>
        <w:pPrChange w:id="278" w:author="Yashua Lebowitz" w:date="2024-09-28T16:42:00Z">
          <w:pPr/>
        </w:pPrChange>
      </w:pPr>
    </w:p>
    <w:p w14:paraId="05467E65" w14:textId="77777777" w:rsidR="00325B63" w:rsidRPr="00833EEB" w:rsidDel="004A37D1" w:rsidRDefault="00325B63">
      <w:pPr>
        <w:ind w:firstLine="284"/>
        <w:rPr>
          <w:del w:id="279" w:author="Yashua Lebowitz" w:date="2024-09-25T22:22:00Z"/>
          <w:rFonts w:ascii="Book Antiqua" w:hAnsi="Book Antiqua"/>
          <w:rPrChange w:id="280" w:author="mac" w:date="2024-09-27T09:55:00Z">
            <w:rPr>
              <w:del w:id="281" w:author="Yashua Lebowitz" w:date="2024-09-25T22:22:00Z"/>
            </w:rPr>
          </w:rPrChange>
        </w:rPr>
        <w:pPrChange w:id="282" w:author="Yashua Lebowitz" w:date="2024-09-28T16:42:00Z">
          <w:pPr/>
        </w:pPrChange>
      </w:pPr>
    </w:p>
    <w:p w14:paraId="45D96041" w14:textId="77777777" w:rsidR="00325B63" w:rsidRPr="00833EEB" w:rsidDel="004A37D1" w:rsidRDefault="00325B63">
      <w:pPr>
        <w:ind w:firstLine="284"/>
        <w:rPr>
          <w:del w:id="283" w:author="Yashua Lebowitz" w:date="2024-09-25T22:22:00Z"/>
          <w:rFonts w:ascii="Book Antiqua" w:hAnsi="Book Antiqua"/>
          <w:rPrChange w:id="284" w:author="mac" w:date="2024-09-27T09:55:00Z">
            <w:rPr>
              <w:del w:id="285" w:author="Yashua Lebowitz" w:date="2024-09-25T22:22:00Z"/>
            </w:rPr>
          </w:rPrChange>
        </w:rPr>
        <w:pPrChange w:id="286" w:author="Yashua Lebowitz" w:date="2024-09-28T16:42:00Z">
          <w:pPr/>
        </w:pPrChange>
      </w:pPr>
    </w:p>
    <w:p w14:paraId="56BBA905" w14:textId="77777777" w:rsidR="00CE2324" w:rsidRPr="00833EEB" w:rsidDel="00590E25" w:rsidRDefault="00CE2324" w:rsidP="006D6183">
      <w:pPr>
        <w:pStyle w:val="Heading1"/>
        <w:ind w:firstLine="284"/>
        <w:rPr>
          <w:del w:id="287" w:author="Yashua Lebowitz" w:date="2024-09-26T19:55:00Z"/>
          <w:rFonts w:ascii="Book Antiqua" w:hAnsi="Book Antiqua"/>
          <w:sz w:val="40"/>
          <w:szCs w:val="40"/>
          <w:rPrChange w:id="288" w:author="mac" w:date="2024-09-27T09:55:00Z">
            <w:rPr>
              <w:del w:id="289" w:author="Yashua Lebowitz" w:date="2024-09-26T19:55:00Z"/>
              <w:sz w:val="40"/>
              <w:szCs w:val="40"/>
            </w:rPr>
          </w:rPrChange>
        </w:rPr>
      </w:pPr>
    </w:p>
    <w:p w14:paraId="5F98650C" w14:textId="77777777" w:rsidR="00590E25" w:rsidRPr="00833EEB" w:rsidRDefault="00590E25">
      <w:pPr>
        <w:ind w:firstLine="284"/>
        <w:rPr>
          <w:ins w:id="290" w:author="Yashua Lebowitz" w:date="2024-09-26T19:55:00Z"/>
          <w:rFonts w:ascii="Book Antiqua" w:hAnsi="Book Antiqua"/>
          <w:rPrChange w:id="291" w:author="mac" w:date="2024-09-27T09:55:00Z">
            <w:rPr>
              <w:ins w:id="292" w:author="Yashua Lebowitz" w:date="2024-09-26T19:55:00Z"/>
            </w:rPr>
          </w:rPrChange>
        </w:rPr>
        <w:pPrChange w:id="293" w:author="Yashua Lebowitz" w:date="2024-09-28T16:42:00Z">
          <w:pPr/>
        </w:pPrChange>
      </w:pPr>
    </w:p>
    <w:p w14:paraId="0DB6F8F9" w14:textId="2ABEA647" w:rsidR="00325B63" w:rsidRPr="00833EEB" w:rsidRDefault="00325B63">
      <w:pPr>
        <w:pStyle w:val="Heading1"/>
        <w:ind w:firstLine="284"/>
        <w:rPr>
          <w:rFonts w:ascii="Book Antiqua" w:eastAsia="Times New Roman" w:hAnsi="Book Antiqua" w:cs="Times New Roman"/>
          <w:sz w:val="24"/>
          <w:szCs w:val="24"/>
          <w:lang w:eastAsia="en-IN"/>
          <w:rPrChange w:id="294" w:author="mac" w:date="2024-09-27T09:55:00Z">
            <w:rPr>
              <w:rFonts w:ascii="Times New Roman" w:eastAsia="Times New Roman" w:hAnsi="Times New Roman" w:cs="Times New Roman"/>
              <w:sz w:val="24"/>
              <w:szCs w:val="24"/>
              <w:lang w:eastAsia="en-IN"/>
            </w:rPr>
          </w:rPrChange>
        </w:rPr>
        <w:pPrChange w:id="295" w:author="Yashua Lebowitz" w:date="2024-09-28T16:42:00Z">
          <w:pPr>
            <w:pStyle w:val="Heading1"/>
          </w:pPr>
        </w:pPrChange>
      </w:pPr>
      <w:bookmarkStart w:id="296" w:name="_Toc178672334"/>
      <w:r w:rsidRPr="00833EEB">
        <w:rPr>
          <w:rFonts w:ascii="Book Antiqua" w:hAnsi="Book Antiqua"/>
          <w:sz w:val="40"/>
          <w:szCs w:val="40"/>
          <w:rPrChange w:id="297" w:author="mac" w:date="2024-09-27T09:55:00Z">
            <w:rPr>
              <w:sz w:val="40"/>
              <w:szCs w:val="40"/>
            </w:rPr>
          </w:rPrChange>
        </w:rPr>
        <w:t xml:space="preserve">Chapter </w:t>
      </w:r>
      <w:bookmarkEnd w:id="250"/>
      <w:r w:rsidRPr="00833EEB">
        <w:rPr>
          <w:rFonts w:ascii="Book Antiqua" w:hAnsi="Book Antiqua"/>
          <w:sz w:val="40"/>
          <w:szCs w:val="40"/>
          <w:rPrChange w:id="298" w:author="mac" w:date="2024-09-27T09:55:00Z">
            <w:rPr>
              <w:sz w:val="40"/>
              <w:szCs w:val="40"/>
            </w:rPr>
          </w:rPrChange>
        </w:rPr>
        <w:t>3</w:t>
      </w:r>
      <w:r w:rsidRPr="00833EEB">
        <w:rPr>
          <w:rFonts w:ascii="Book Antiqua" w:hAnsi="Book Antiqua"/>
          <w:rPrChange w:id="299" w:author="mac" w:date="2024-09-27T09:55:00Z">
            <w:rPr/>
          </w:rPrChange>
        </w:rPr>
        <w:t xml:space="preserve">   </w:t>
      </w:r>
      <w:r w:rsidRPr="00833EEB">
        <w:rPr>
          <w:rFonts w:ascii="Book Antiqua" w:hAnsi="Book Antiqua"/>
          <w:sz w:val="44"/>
          <w:szCs w:val="44"/>
          <w:rPrChange w:id="300" w:author="mac" w:date="2024-09-27T09:55:00Z">
            <w:rPr>
              <w:rFonts w:ascii="Aptos Display" w:hAnsi="Aptos Display"/>
              <w:sz w:val="44"/>
              <w:szCs w:val="44"/>
            </w:rPr>
          </w:rPrChange>
        </w:rPr>
        <w:t>Partners in Love and War</w:t>
      </w:r>
      <w:ins w:id="301" w:author="Yashua Lebowitz" w:date="2024-09-27T15:09:00Z">
        <w:r w:rsidR="005824F4">
          <w:rPr>
            <w:rFonts w:ascii="Book Antiqua" w:hAnsi="Book Antiqua"/>
            <w:sz w:val="44"/>
            <w:szCs w:val="44"/>
          </w:rPr>
          <w:t xml:space="preserve"> (Done)</w:t>
        </w:r>
      </w:ins>
      <w:bookmarkEnd w:id="296"/>
    </w:p>
    <w:p w14:paraId="5E3C58AB" w14:textId="77777777" w:rsidR="00CE2324" w:rsidRPr="00833EEB" w:rsidRDefault="00CE2324">
      <w:pPr>
        <w:pStyle w:val="NormalWeb"/>
        <w:spacing w:line="276" w:lineRule="auto"/>
        <w:ind w:firstLine="284"/>
        <w:rPr>
          <w:rFonts w:ascii="Book Antiqua" w:hAnsi="Book Antiqua"/>
        </w:rPr>
        <w:pPrChange w:id="302" w:author="Yashua Lebowitz" w:date="2024-09-28T16:42:00Z">
          <w:pPr>
            <w:pStyle w:val="NormalWeb"/>
          </w:pPr>
        </w:pPrChange>
      </w:pPr>
      <w:bookmarkStart w:id="303" w:name="_Toc176880756"/>
      <w:bookmarkEnd w:id="1"/>
      <w:r w:rsidRPr="00833EEB">
        <w:rPr>
          <w:rFonts w:ascii="Book Antiqua" w:hAnsi="Book Antiqua"/>
        </w:rPr>
        <w:t xml:space="preserve">The evening was calm. The soft glow of the fireplace created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p>
    <w:p w14:paraId="4C227DA6" w14:textId="77777777" w:rsidR="00CE2324" w:rsidRPr="00833EEB" w:rsidRDefault="00CE2324">
      <w:pPr>
        <w:pStyle w:val="NormalWeb"/>
        <w:spacing w:line="276" w:lineRule="auto"/>
        <w:ind w:firstLine="284"/>
        <w:rPr>
          <w:rFonts w:ascii="Book Antiqua" w:hAnsi="Book Antiqua"/>
        </w:rPr>
        <w:pPrChange w:id="304" w:author="Yashua Lebowitz" w:date="2024-09-28T16:42:00Z">
          <w:pPr>
            <w:pStyle w:val="NormalWeb"/>
            <w:ind w:firstLine="284"/>
          </w:pPr>
        </w:pPrChange>
      </w:pPr>
      <w:r w:rsidRPr="00833EEB">
        <w:rPr>
          <w:rFonts w:ascii="Book Antiqua" w:hAnsi="Book Antiqua"/>
        </w:rPr>
        <w:t>Michael lay with his head resting on Barack’s lap in their cozy living room in the private residence of the White House. They were both exhausted after such a whirlwind reception in the Dome of Pride. Never in their wildest dreams could they have imagined so much accomplished in such a short time.</w:t>
      </w:r>
    </w:p>
    <w:p w14:paraId="623B27DD" w14:textId="77777777" w:rsidR="00CE2324" w:rsidRPr="00833EEB" w:rsidRDefault="00CE2324">
      <w:pPr>
        <w:ind w:firstLine="284"/>
        <w:rPr>
          <w:rFonts w:ascii="Book Antiqua" w:hAnsi="Book Antiqua"/>
          <w:sz w:val="24"/>
        </w:rPr>
        <w:pPrChange w:id="305" w:author="Yashua Lebowitz" w:date="2024-09-28T16:42:00Z">
          <w:pPr>
            <w:spacing w:line="240" w:lineRule="auto"/>
            <w:ind w:firstLine="284"/>
          </w:pPr>
        </w:pPrChange>
      </w:pPr>
      <w:r w:rsidRPr="00833EEB">
        <w:rPr>
          <w:rFonts w:ascii="Book Antiqua" w:hAnsi="Book Antiqua"/>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12752BF8" w14:textId="77777777" w:rsidR="00CE2324" w:rsidRPr="00833EEB" w:rsidRDefault="00CE2324">
      <w:pPr>
        <w:ind w:firstLine="284"/>
        <w:rPr>
          <w:rFonts w:ascii="Book Antiqua" w:hAnsi="Book Antiqua"/>
          <w:sz w:val="24"/>
        </w:rPr>
        <w:pPrChange w:id="306" w:author="Yashua Lebowitz" w:date="2024-09-28T16:42:00Z">
          <w:pPr>
            <w:spacing w:line="240" w:lineRule="auto"/>
            <w:ind w:firstLine="284"/>
          </w:pPr>
        </w:pPrChange>
      </w:pPr>
      <w:r w:rsidRPr="00833EEB">
        <w:rPr>
          <w:rFonts w:ascii="Book Antiqua" w:hAnsi="Book Antiqua"/>
          <w:sz w:val="24"/>
        </w:rPr>
        <w:lastRenderedPageBreak/>
        <w:t>"Ya know, you’ve always been a man in my eyes, no matter what anyone else has said," Barack said, gazing deeply into Michael’s eyes. "I’ve always dreamt of this moment where I can feel you fully," he added, his voice full of longing.</w:t>
      </w:r>
    </w:p>
    <w:p w14:paraId="3424850A" w14:textId="77777777" w:rsidR="00CE2324" w:rsidRPr="00833EEB" w:rsidRDefault="00CE2324">
      <w:pPr>
        <w:ind w:firstLine="284"/>
        <w:rPr>
          <w:rFonts w:ascii="Book Antiqua" w:hAnsi="Book Antiqua"/>
          <w:sz w:val="24"/>
        </w:rPr>
        <w:pPrChange w:id="307" w:author="Yashua Lebowitz" w:date="2024-09-28T16:42:00Z">
          <w:pPr>
            <w:spacing w:line="240" w:lineRule="auto"/>
            <w:ind w:firstLine="284"/>
          </w:pPr>
        </w:pPrChange>
      </w:pPr>
      <w:r w:rsidRPr="00833EEB">
        <w:rPr>
          <w:rFonts w:ascii="Book Antiqua" w:hAnsi="Book Antiqua"/>
          <w:sz w:val="24"/>
        </w:rPr>
        <w:t>Michael's eyes sparkled with love and understanding. "Barack, your love has been my strength. Together, we have transformed not just ourselves but the world around us."</w:t>
      </w:r>
    </w:p>
    <w:p w14:paraId="78109018" w14:textId="77777777" w:rsidR="00CE2324" w:rsidRPr="00833EEB" w:rsidRDefault="00CE2324">
      <w:pPr>
        <w:ind w:firstLine="284"/>
        <w:rPr>
          <w:rFonts w:ascii="Book Antiqua" w:hAnsi="Book Antiqua"/>
          <w:sz w:val="24"/>
        </w:rPr>
        <w:pPrChange w:id="308" w:author="Yashua Lebowitz" w:date="2024-09-28T16:42:00Z">
          <w:pPr>
            <w:spacing w:line="240" w:lineRule="auto"/>
            <w:ind w:firstLine="284"/>
          </w:pPr>
        </w:pPrChange>
      </w:pPr>
      <w:r w:rsidRPr="00833EEB">
        <w:rPr>
          <w:rFonts w:ascii="Book Antiqua" w:hAnsi="Book Antiqua"/>
          <w:sz w:val="24"/>
        </w:rPr>
        <w:t>Barack's expression grew more serious, yet remained full of excitement. "I also have a goal that is going to completely transform me and elevate us to new heights. It's a surprise announcement regarding Israel, something that will make this Year of Pride absolutely incredible and take us to levels of power we have never known."</w:t>
      </w:r>
    </w:p>
    <w:p w14:paraId="2E74E327" w14:textId="77777777" w:rsidR="00CE2324" w:rsidRPr="00833EEB" w:rsidRDefault="00CE2324">
      <w:pPr>
        <w:ind w:firstLine="284"/>
        <w:rPr>
          <w:rFonts w:ascii="Book Antiqua" w:hAnsi="Book Antiqua"/>
          <w:sz w:val="24"/>
        </w:rPr>
        <w:pPrChange w:id="309" w:author="Yashua Lebowitz" w:date="2024-09-28T16:42:00Z">
          <w:pPr>
            <w:spacing w:line="240" w:lineRule="auto"/>
            <w:ind w:firstLine="284"/>
          </w:pPr>
        </w:pPrChange>
      </w:pPr>
      <w:r w:rsidRPr="00833EEB">
        <w:rPr>
          <w:rFonts w:ascii="Book Antiqua" w:hAnsi="Book Antiqua"/>
          <w:sz w:val="24"/>
        </w:rPr>
        <w:t>Michael's curiosity was piqued. "What is it? Tell me more." He sat up excited.</w:t>
      </w:r>
    </w:p>
    <w:p w14:paraId="553B2183" w14:textId="77777777" w:rsidR="00CE2324" w:rsidRPr="00833EEB" w:rsidRDefault="00CE2324">
      <w:pPr>
        <w:ind w:firstLine="284"/>
        <w:rPr>
          <w:rFonts w:ascii="Book Antiqua" w:hAnsi="Book Antiqua"/>
          <w:sz w:val="24"/>
        </w:rPr>
        <w:pPrChange w:id="310" w:author="Yashua Lebowitz" w:date="2024-09-28T16:42:00Z">
          <w:pPr>
            <w:spacing w:line="240" w:lineRule="auto"/>
            <w:ind w:firstLine="284"/>
          </w:pPr>
        </w:pPrChange>
      </w:pPr>
      <w:r w:rsidRPr="00833EEB">
        <w:rPr>
          <w:rFonts w:ascii="Book Antiqua" w:hAnsi="Book Antiqua"/>
          <w:sz w:val="24"/>
        </w:rPr>
        <w:t>Barack leaned in closer, his voice barely above a whisper. "We’re going to unveil a new initiative in the United Nations that will not only strengthen our control of the world but also set a new standard for global leadership. This move will show the world the true meaning of pride and unity. It will mean the complete demise of the nation of Israel."</w:t>
      </w:r>
    </w:p>
    <w:p w14:paraId="58819054" w14:textId="77777777" w:rsidR="00CE2324" w:rsidRPr="00833EEB" w:rsidRDefault="00CE2324">
      <w:pPr>
        <w:ind w:firstLine="284"/>
        <w:rPr>
          <w:rFonts w:ascii="Book Antiqua" w:hAnsi="Book Antiqua"/>
          <w:sz w:val="24"/>
        </w:rPr>
        <w:pPrChange w:id="311" w:author="Yashua Lebowitz" w:date="2024-09-28T16:42:00Z">
          <w:pPr>
            <w:spacing w:line="240" w:lineRule="auto"/>
            <w:ind w:firstLine="284"/>
          </w:pPr>
        </w:pPrChange>
      </w:pPr>
      <w:r w:rsidRPr="00833EEB">
        <w:rPr>
          <w:rFonts w:ascii="Book Antiqua" w:hAnsi="Book Antiqua"/>
          <w:sz w:val="24"/>
        </w:rPr>
        <w:t>Michael's eyes widened with shock and amazement. "Barack, that's ... that’s monumental. This has always been a goal of yours, but you’ve been quiet about it for some time."</w:t>
      </w:r>
    </w:p>
    <w:p w14:paraId="7D8ADC60" w14:textId="77777777" w:rsidR="00CE2324" w:rsidRPr="00833EEB" w:rsidRDefault="00CE2324">
      <w:pPr>
        <w:ind w:firstLine="284"/>
        <w:rPr>
          <w:rFonts w:ascii="Book Antiqua" w:hAnsi="Book Antiqua"/>
          <w:sz w:val="24"/>
        </w:rPr>
        <w:pPrChange w:id="312" w:author="Yashua Lebowitz" w:date="2024-09-28T16:42:00Z">
          <w:pPr>
            <w:spacing w:line="240" w:lineRule="auto"/>
            <w:ind w:firstLine="284"/>
          </w:pPr>
        </w:pPrChange>
      </w:pPr>
      <w:r w:rsidRPr="00833EEB">
        <w:rPr>
          <w:rFonts w:ascii="Book Antiqua" w:hAnsi="Book Antiqua"/>
          <w:sz w:val="24"/>
        </w:rPr>
        <w:t>Barack's gaze was steady, his voice calm and resolute. "I’ve never given up on this dream. I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worldwide identity led by the UN. This will end centuries of conflict and pave the way for an era of unparalleled cooperation and prosperity that will rise from the dust of World War III. We will liberate the Palestinians as a unified world and I will be at the head of it all</w:t>
      </w:r>
      <w:r w:rsidRPr="00833EEB">
        <w:rPr>
          <w:rFonts w:ascii="Book Antiqua" w:eastAsia="Times New Roman" w:hAnsi="Book Antiqua" w:cs="Times New Roman"/>
          <w:sz w:val="24"/>
          <w:szCs w:val="24"/>
          <w:lang w:eastAsia="en-IN"/>
        </w:rPr>
        <w:t>—</w:t>
      </w:r>
      <w:r w:rsidRPr="00833EEB">
        <w:rPr>
          <w:rFonts w:ascii="Book Antiqua" w:hAnsi="Book Antiqua"/>
          <w:sz w:val="24"/>
        </w:rPr>
        <w:t>no we will be at the head of it all."</w:t>
      </w:r>
    </w:p>
    <w:p w14:paraId="5335445D" w14:textId="77777777" w:rsidR="00CE2324" w:rsidRPr="00833EEB" w:rsidRDefault="00CE2324">
      <w:pPr>
        <w:ind w:firstLine="284"/>
        <w:rPr>
          <w:rFonts w:ascii="Book Antiqua" w:hAnsi="Book Antiqua"/>
          <w:sz w:val="24"/>
        </w:rPr>
        <w:pPrChange w:id="313" w:author="Yashua Lebowitz" w:date="2024-09-28T16:42:00Z">
          <w:pPr>
            <w:spacing w:line="240" w:lineRule="auto"/>
            <w:ind w:firstLine="284"/>
          </w:pPr>
        </w:pPrChange>
      </w:pPr>
      <w:r w:rsidRPr="00833EEB">
        <w:rPr>
          <w:rFonts w:ascii="Book Antiqua" w:hAnsi="Book Antiqua"/>
          <w:sz w:val="24"/>
        </w:rPr>
        <w:t>Michael took a deep breath, absorbing the magnitude of Barack's words. "This is beyond anything I could have imagined. If we succeed, this will be the most significant transformation in modern history."</w:t>
      </w:r>
    </w:p>
    <w:p w14:paraId="3D8C766E" w14:textId="77777777" w:rsidR="00CE2324" w:rsidRPr="00833EEB" w:rsidRDefault="00CE2324">
      <w:pPr>
        <w:ind w:firstLine="284"/>
        <w:rPr>
          <w:rFonts w:ascii="Book Antiqua" w:hAnsi="Book Antiqua"/>
          <w:sz w:val="24"/>
        </w:rPr>
        <w:pPrChange w:id="314" w:author="Yashua Lebowitz" w:date="2024-09-28T16:42:00Z">
          <w:pPr>
            <w:spacing w:line="240" w:lineRule="auto"/>
            <w:ind w:firstLine="284"/>
          </w:pPr>
        </w:pPrChange>
      </w:pPr>
      <w:r w:rsidRPr="00833EEB">
        <w:rPr>
          <w:rFonts w:ascii="Book Antiqua" w:hAnsi="Book Antiqua"/>
          <w:sz w:val="24"/>
        </w:rPr>
        <w:t>Barack nodded, his eyes filled with determination. "Yes, Michael. Together, we will lead humanity into a new era, where pride, where transformation is celebrated, and where the power of unity and love conquers all. This is our legacy, and it begins now. We’ll also be fulfilling Mohammed’s command to us so that Allah’s blessings will pour down on us.”</w:t>
      </w:r>
    </w:p>
    <w:p w14:paraId="50A84136" w14:textId="77777777" w:rsidR="00CE2324" w:rsidRPr="00833EEB" w:rsidRDefault="00CE2324">
      <w:pPr>
        <w:ind w:firstLine="284"/>
        <w:rPr>
          <w:rFonts w:ascii="Book Antiqua" w:hAnsi="Book Antiqua"/>
          <w:sz w:val="24"/>
        </w:rPr>
        <w:pPrChange w:id="315" w:author="Yashua Lebowitz" w:date="2024-09-28T16:42:00Z">
          <w:pPr>
            <w:spacing w:line="240" w:lineRule="auto"/>
            <w:ind w:firstLine="284"/>
          </w:pPr>
        </w:pPrChange>
      </w:pPr>
      <w:r w:rsidRPr="00833EEB">
        <w:rPr>
          <w:rFonts w:ascii="Book Antiqua" w:hAnsi="Book Antiqua"/>
          <w:sz w:val="24"/>
        </w:rPr>
        <w:lastRenderedPageBreak/>
        <w:t>“May the grace of Allah illuminate our path!” Michael quickly followed.</w:t>
      </w:r>
    </w:p>
    <w:p w14:paraId="61DA99FE" w14:textId="77777777" w:rsidR="00CE2324" w:rsidRPr="00833EEB" w:rsidRDefault="00CE2324">
      <w:pPr>
        <w:ind w:firstLine="284"/>
        <w:rPr>
          <w:rFonts w:ascii="Book Antiqua" w:hAnsi="Book Antiqua"/>
          <w:sz w:val="24"/>
        </w:rPr>
        <w:pPrChange w:id="316" w:author="Yashua Lebowitz" w:date="2024-09-28T16:42:00Z">
          <w:pPr>
            <w:spacing w:line="240" w:lineRule="auto"/>
            <w:ind w:firstLine="284"/>
          </w:pPr>
        </w:pPrChange>
      </w:pPr>
      <w:r w:rsidRPr="00833EEB">
        <w:rPr>
          <w:rFonts w:ascii="Book Antiqua" w:hAnsi="Book Antiqua"/>
          <w:sz w:val="24"/>
        </w:rPr>
        <w:t>Michael's heart skipped a beat as he locked eyes with Barack. His gaze was intense and filled with desire. A rush of warmth spread through Michael's body at the raw, unspoken passion in Barack's words. Without breaking eye contact, Michael slowly stood up, leading Barack by the hand to their bedroom.</w:t>
      </w:r>
    </w:p>
    <w:p w14:paraId="1A529C43" w14:textId="77777777" w:rsidR="00CE2324" w:rsidRPr="00833EEB" w:rsidRDefault="00CE2324">
      <w:pPr>
        <w:ind w:firstLine="284"/>
        <w:rPr>
          <w:rFonts w:ascii="Book Antiqua" w:hAnsi="Book Antiqua"/>
          <w:sz w:val="24"/>
        </w:rPr>
        <w:pPrChange w:id="317" w:author="Yashua Lebowitz" w:date="2024-09-28T16:42:00Z">
          <w:pPr>
            <w:spacing w:line="240" w:lineRule="auto"/>
            <w:ind w:firstLine="284"/>
          </w:pPr>
        </w:pPrChange>
      </w:pPr>
      <w:r w:rsidRPr="00833EEB">
        <w:rPr>
          <w:rFonts w:ascii="Book Antiqua" w:hAnsi="Book Antiqua"/>
          <w:sz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Barack took a deep breath, relishing the moment of being dominated by Michael he had dreamt of for so long.</w:t>
      </w:r>
    </w:p>
    <w:p w14:paraId="6E417AE6" w14:textId="77777777" w:rsidR="00CE2324" w:rsidRPr="00833EEB" w:rsidRDefault="00CE2324">
      <w:pPr>
        <w:ind w:firstLine="284"/>
        <w:rPr>
          <w:rFonts w:ascii="Book Antiqua" w:hAnsi="Book Antiqua"/>
          <w:sz w:val="24"/>
        </w:rPr>
        <w:pPrChange w:id="318" w:author="Yashua Lebowitz" w:date="2024-09-28T16:42:00Z">
          <w:pPr>
            <w:spacing w:line="240" w:lineRule="auto"/>
            <w:ind w:firstLine="284"/>
          </w:pPr>
        </w:pPrChange>
      </w:pPr>
      <w:r w:rsidRPr="00833EEB">
        <w:rPr>
          <w:rFonts w:ascii="Book Antiqua" w:hAnsi="Book Antiqua"/>
          <w:sz w:val="24"/>
        </w:rPr>
        <w:t>Barack grunted softly, the anticipation building within him. He felt the warmth and hardness of Michael's body pressed against his, the energy between them palpable. He thrust his hips back slightly, inviting Michael to enter him.</w:t>
      </w:r>
    </w:p>
    <w:p w14:paraId="6114AB1C" w14:textId="77777777" w:rsidR="00CE2324" w:rsidRPr="00833EEB" w:rsidRDefault="00CE2324">
      <w:pPr>
        <w:ind w:firstLine="284"/>
        <w:rPr>
          <w:rFonts w:ascii="Book Antiqua" w:hAnsi="Book Antiqua"/>
          <w:sz w:val="24"/>
        </w:rPr>
        <w:pPrChange w:id="319" w:author="Yashua Lebowitz" w:date="2024-09-28T16:42:00Z">
          <w:pPr>
            <w:spacing w:line="240" w:lineRule="auto"/>
            <w:ind w:firstLine="284"/>
          </w:pPr>
        </w:pPrChange>
      </w:pPr>
      <w:r w:rsidRPr="00833EEB">
        <w:rPr>
          <w:rFonts w:ascii="Book Antiqua" w:hAnsi="Book Antiqua"/>
          <w:sz w:val="24"/>
        </w:rPr>
        <w:t xml:space="preserve">Michael slowly guided himself inside Barack, feeling the familiar yet re-imagined sensation that washed over him. Barack gasped, his body adjusting to the feeling of Michael deep within him. They were now two men joined together for one purpose at the pinnacle of their power. They were now on the precipice of controlling the world, but despite Barack’s almost complete control over the world, he had a deep, twisted desire to be controlled, dominated, and with each thrust from Michael that deep dark desire to be dominated was met. </w:t>
      </w:r>
    </w:p>
    <w:p w14:paraId="70F53E31" w14:textId="77777777" w:rsidR="00CE2324" w:rsidRPr="00833EEB" w:rsidRDefault="00CE2324">
      <w:pPr>
        <w:ind w:firstLine="284"/>
        <w:rPr>
          <w:rFonts w:ascii="Book Antiqua" w:hAnsi="Book Antiqua"/>
          <w:sz w:val="24"/>
        </w:rPr>
        <w:pPrChange w:id="320" w:author="Yashua Lebowitz" w:date="2024-09-28T16:42:00Z">
          <w:pPr>
            <w:spacing w:line="240" w:lineRule="auto"/>
            <w:ind w:firstLine="284"/>
          </w:pPr>
        </w:pPrChange>
      </w:pPr>
      <w:r w:rsidRPr="00833EEB">
        <w:rPr>
          <w:rFonts w:ascii="Book Antiqua" w:hAnsi="Book Antiqua"/>
          <w:sz w:val="24"/>
        </w:rPr>
        <w:t>“Now fuck me like I’m going to fuck Israel!” Barack shouted, the words dripping with a mix of irony and determination.</w:t>
      </w:r>
    </w:p>
    <w:p w14:paraId="0B5FC2A8" w14:textId="77777777" w:rsidR="00CE2324" w:rsidRPr="00833EEB" w:rsidRDefault="00CE2324">
      <w:pPr>
        <w:ind w:firstLine="284"/>
        <w:rPr>
          <w:rFonts w:ascii="Book Antiqua" w:hAnsi="Book Antiqua"/>
          <w:sz w:val="24"/>
        </w:rPr>
        <w:pPrChange w:id="321" w:author="Yashua Lebowitz" w:date="2024-09-28T16:42:00Z">
          <w:pPr>
            <w:spacing w:line="240" w:lineRule="auto"/>
            <w:ind w:firstLine="284"/>
          </w:pPr>
        </w:pPrChange>
      </w:pPr>
      <w:r w:rsidRPr="00833EEB">
        <w:rPr>
          <w:rFonts w:ascii="Book Antiqua" w:hAnsi="Book Antiqua"/>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p>
    <w:p w14:paraId="73BB6D63" w14:textId="77777777" w:rsidR="00CE2324" w:rsidRPr="00833EEB" w:rsidRDefault="00CE2324">
      <w:pPr>
        <w:ind w:firstLine="284"/>
        <w:jc w:val="center"/>
        <w:rPr>
          <w:rFonts w:ascii="Book Antiqua" w:hAnsi="Book Antiqua"/>
          <w:sz w:val="24"/>
        </w:rPr>
        <w:pPrChange w:id="322" w:author="Yashua Lebowitz" w:date="2024-09-28T16:42:00Z">
          <w:pPr>
            <w:spacing w:line="240" w:lineRule="auto"/>
            <w:ind w:firstLine="284"/>
            <w:jc w:val="center"/>
          </w:pPr>
        </w:pPrChange>
      </w:pPr>
      <w:r w:rsidRPr="00833EEB">
        <w:rPr>
          <w:rFonts w:ascii="Book Antiqua" w:hAnsi="Book Antiqua"/>
          <w:sz w:val="24"/>
        </w:rPr>
        <w:t>…..</w:t>
      </w:r>
    </w:p>
    <w:p w14:paraId="78605E4E" w14:textId="77777777" w:rsidR="00CE2324" w:rsidRPr="00833EEB" w:rsidRDefault="00CE2324">
      <w:pPr>
        <w:pStyle w:val="NormalWeb"/>
        <w:spacing w:line="276" w:lineRule="auto"/>
        <w:ind w:firstLine="284"/>
        <w:rPr>
          <w:rFonts w:ascii="Book Antiqua" w:hAnsi="Book Antiqua"/>
        </w:rPr>
        <w:pPrChange w:id="323" w:author="Yashua Lebowitz" w:date="2024-09-28T16:42:00Z">
          <w:pPr>
            <w:pStyle w:val="NormalWeb"/>
          </w:pPr>
        </w:pPrChange>
      </w:pPr>
      <w:r w:rsidRPr="00833EEB">
        <w:rPr>
          <w:rFonts w:ascii="Book Antiqua" w:hAnsi="Book Antiqua"/>
        </w:rPr>
        <w:t>After Michael had fallen asleep, Barack quietly slipped out of bed, careful not to disturb him. It was late at night as he made his way to the Oval Office. The building was silent; all his staff had gone home to be with their families. Only the Secret Service agents dressed in drag were stationed in the hallways.</w:t>
      </w:r>
    </w:p>
    <w:p w14:paraId="19D52C20" w14:textId="77777777" w:rsidR="006A0CF7" w:rsidRPr="00833EEB" w:rsidRDefault="006A0CF7">
      <w:pPr>
        <w:pStyle w:val="NormalWeb"/>
        <w:spacing w:line="276" w:lineRule="auto"/>
        <w:ind w:firstLine="284"/>
        <w:rPr>
          <w:ins w:id="324" w:author="Yashua Lebowitz" w:date="2024-09-26T17:14:00Z"/>
          <w:rFonts w:ascii="Book Antiqua" w:hAnsi="Book Antiqua"/>
        </w:rPr>
        <w:pPrChange w:id="325" w:author="Yashua Lebowitz" w:date="2024-09-28T16:42:00Z">
          <w:pPr>
            <w:pStyle w:val="NormalWeb"/>
          </w:pPr>
        </w:pPrChange>
      </w:pPr>
      <w:ins w:id="326" w:author="Yashua Lebowitz" w:date="2024-09-26T17:14:00Z">
        <w:r w:rsidRPr="00833EEB">
          <w:rPr>
            <w:rFonts w:ascii="Book Antiqua" w:hAnsi="Book Antiqua"/>
            <w:rPrChange w:id="327" w:author="mac" w:date="2024-09-27T09:55:00Z">
              <w:rPr>
                <w:rFonts w:ascii="Book Antiqua" w:hAnsi="Book Antiqua"/>
                <w:b/>
                <w:bCs/>
              </w:rPr>
            </w:rPrChange>
          </w:rPr>
          <w:t>Upon taking power</w:t>
        </w:r>
        <w:r w:rsidRPr="00833EEB">
          <w:rPr>
            <w:rFonts w:ascii="Book Antiqua" w:hAnsi="Book Antiqua"/>
          </w:rPr>
          <w:t xml:space="preserve">, Barack had all the former presidents' portraits removed and replaced with his own. He paused before one of his portraits, reflecting on his accomplishments over the last two years in office. He felt no regret about removing </w:t>
        </w:r>
        <w:r w:rsidRPr="00833EEB">
          <w:rPr>
            <w:rFonts w:ascii="Book Antiqua" w:hAnsi="Book Antiqua"/>
          </w:rPr>
          <w:lastRenderedPageBreak/>
          <w:t xml:space="preserve">the former presidents' portraits, especially those of </w:t>
        </w:r>
        <w:r w:rsidRPr="00833EEB">
          <w:rPr>
            <w:rFonts w:ascii="Book Antiqua" w:hAnsi="Book Antiqua"/>
            <w:rPrChange w:id="328" w:author="mac" w:date="2024-09-27T09:55:00Z">
              <w:rPr>
                <w:rFonts w:ascii="Book Antiqua" w:hAnsi="Book Antiqua"/>
                <w:b/>
                <w:bCs/>
              </w:rPr>
            </w:rPrChange>
          </w:rPr>
          <w:t>Donald Trump</w:t>
        </w:r>
        <w:r w:rsidRPr="00833EEB">
          <w:rPr>
            <w:rFonts w:ascii="Book Antiqua" w:hAnsi="Book Antiqua"/>
          </w:rPr>
          <w:t xml:space="preserve"> and </w:t>
        </w:r>
        <w:r w:rsidRPr="00833EEB">
          <w:rPr>
            <w:rFonts w:ascii="Book Antiqua" w:hAnsi="Book Antiqua"/>
            <w:rPrChange w:id="329" w:author="mac" w:date="2024-09-27T09:55:00Z">
              <w:rPr>
                <w:rFonts w:ascii="Book Antiqua" w:hAnsi="Book Antiqua"/>
                <w:b/>
                <w:bCs/>
              </w:rPr>
            </w:rPrChange>
          </w:rPr>
          <w:t>Joshua Levi</w:t>
        </w:r>
        <w:r w:rsidRPr="00833EEB">
          <w:rPr>
            <w:rFonts w:ascii="Book Antiqua" w:hAnsi="Book Antiqua"/>
          </w:rPr>
          <w:t>, who, in his mind, represented an era when white patriarchy was dominant.</w:t>
        </w:r>
      </w:ins>
    </w:p>
    <w:p w14:paraId="220A78C8" w14:textId="77777777" w:rsidR="006A0CF7" w:rsidRPr="00833EEB" w:rsidRDefault="006A0CF7">
      <w:pPr>
        <w:pStyle w:val="NormalWeb"/>
        <w:spacing w:line="276" w:lineRule="auto"/>
        <w:ind w:firstLine="284"/>
        <w:rPr>
          <w:ins w:id="330" w:author="Yashua Lebowitz" w:date="2024-09-26T17:14:00Z"/>
          <w:rFonts w:ascii="Book Antiqua" w:hAnsi="Book Antiqua"/>
        </w:rPr>
        <w:pPrChange w:id="331" w:author="Yashua Lebowitz" w:date="2024-09-28T16:42:00Z">
          <w:pPr>
            <w:pStyle w:val="NormalWeb"/>
          </w:pPr>
        </w:pPrChange>
      </w:pPr>
      <w:ins w:id="332" w:author="Yashua Lebowitz" w:date="2024-09-26T17:14:00Z">
        <w:r w:rsidRPr="00833EEB">
          <w:rPr>
            <w:rFonts w:ascii="Book Antiqua" w:hAnsi="Book Antiqua"/>
          </w:rPr>
          <w:t xml:space="preserve">Barack had tirelessly worked behind the scenes for years, dismantling what he saw as an oppressive system, all while covertly striving for a third term. To him, whiteness symbolized a deep societal evil—a legacy of oppression rooted in British colonialism. </w:t>
        </w:r>
        <w:r w:rsidRPr="00833EEB">
          <w:rPr>
            <w:rFonts w:ascii="Book Antiqua" w:hAnsi="Book Antiqua"/>
            <w:rPrChange w:id="333" w:author="mac" w:date="2024-09-27T09:55:00Z">
              <w:rPr>
                <w:rFonts w:ascii="Book Antiqua" w:hAnsi="Book Antiqua"/>
                <w:b/>
                <w:bCs/>
              </w:rPr>
            </w:rPrChange>
          </w:rPr>
          <w:t>His moment arrived</w:t>
        </w:r>
        <w:r w:rsidRPr="00833EEB">
          <w:rPr>
            <w:rFonts w:ascii="Book Antiqua" w:hAnsi="Book Antiqua"/>
          </w:rPr>
          <w:t xml:space="preserve"> when President Levi, in a misguided attempt to unite a divided nation, naively selected him as vice president, unaware of Barack's true ambitions.</w:t>
        </w:r>
      </w:ins>
    </w:p>
    <w:p w14:paraId="06C84A21" w14:textId="77777777" w:rsidR="006A0CF7" w:rsidRPr="00833EEB" w:rsidRDefault="006A0CF7">
      <w:pPr>
        <w:pStyle w:val="NormalWeb"/>
        <w:spacing w:line="276" w:lineRule="auto"/>
        <w:ind w:firstLine="284"/>
        <w:rPr>
          <w:ins w:id="334" w:author="Yashua Lebowitz" w:date="2024-09-26T17:14:00Z"/>
          <w:rFonts w:ascii="Book Antiqua" w:hAnsi="Book Antiqua"/>
        </w:rPr>
        <w:pPrChange w:id="335" w:author="Yashua Lebowitz" w:date="2024-09-28T16:42:00Z">
          <w:pPr>
            <w:pStyle w:val="NormalWeb"/>
          </w:pPr>
        </w:pPrChange>
      </w:pPr>
      <w:ins w:id="336" w:author="Yashua Lebowitz" w:date="2024-09-26T17:14:00Z">
        <w:r w:rsidRPr="00833EEB">
          <w:rPr>
            <w:rFonts w:ascii="Book Antiqua" w:hAnsi="Book Antiqua"/>
            <w:rPrChange w:id="337" w:author="mac" w:date="2024-09-27T09:55:00Z">
              <w:rPr>
                <w:rFonts w:ascii="Book Antiqua" w:hAnsi="Book Antiqua"/>
                <w:b/>
                <w:bCs/>
              </w:rPr>
            </w:rPrChange>
          </w:rPr>
          <w:t>World War III erupted</w:t>
        </w:r>
        <w:r w:rsidRPr="00833EEB">
          <w:rPr>
            <w:rFonts w:ascii="Book Antiqua" w:hAnsi="Book Antiqua"/>
          </w:rPr>
          <w:t xml:space="preserve"> at the beginning of Levi’s presidency. The </w:t>
        </w:r>
        <w:r w:rsidRPr="00833EEB">
          <w:rPr>
            <w:rFonts w:ascii="Book Antiqua" w:hAnsi="Book Antiqua"/>
            <w:rPrChange w:id="338" w:author="mac" w:date="2024-09-27T09:55:00Z">
              <w:rPr>
                <w:rFonts w:ascii="Book Antiqua" w:hAnsi="Book Antiqua"/>
                <w:b/>
                <w:bCs/>
              </w:rPr>
            </w:rPrChange>
          </w:rPr>
          <w:t>Chinese Communist Party</w:t>
        </w:r>
        <w:r w:rsidRPr="00833EEB">
          <w:rPr>
            <w:rFonts w:ascii="Book Antiqua" w:hAnsi="Book Antiqua"/>
          </w:rPr>
          <w:t xml:space="preserve"> ceased to function as a government under the pressure of uprisings sparked by the worldwide famine of 2029, which saw millions starve due to drought and inflation, indirectly caused by the collapse of the U.S. dollar and its subsequent default on national debt.</w:t>
        </w:r>
      </w:ins>
    </w:p>
    <w:p w14:paraId="4CD093AD" w14:textId="77777777" w:rsidR="006A0CF7" w:rsidRPr="00833EEB" w:rsidRDefault="006A0CF7">
      <w:pPr>
        <w:pStyle w:val="NormalWeb"/>
        <w:spacing w:line="276" w:lineRule="auto"/>
        <w:ind w:firstLine="284"/>
        <w:rPr>
          <w:ins w:id="339" w:author="Yashua Lebowitz" w:date="2024-09-26T17:14:00Z"/>
          <w:rFonts w:ascii="Book Antiqua" w:hAnsi="Book Antiqua"/>
        </w:rPr>
        <w:pPrChange w:id="340" w:author="Yashua Lebowitz" w:date="2024-09-28T16:42:00Z">
          <w:pPr>
            <w:pStyle w:val="NormalWeb"/>
          </w:pPr>
        </w:pPrChange>
      </w:pPr>
      <w:ins w:id="341" w:author="Yashua Lebowitz" w:date="2024-09-26T17:14:00Z">
        <w:r w:rsidRPr="00833EEB">
          <w:rPr>
            <w:rFonts w:ascii="Book Antiqua" w:hAnsi="Book Antiqua"/>
          </w:rPr>
          <w:t xml:space="preserve">Once the CCP collapsed, a new form of quasi-democratic nation-states rose in its place, calling themselves the </w:t>
        </w:r>
        <w:r w:rsidRPr="00833EEB">
          <w:rPr>
            <w:rFonts w:ascii="Book Antiqua" w:hAnsi="Book Antiqua"/>
            <w:rPrChange w:id="342" w:author="mac" w:date="2024-09-27T09:55:00Z">
              <w:rPr>
                <w:rFonts w:ascii="Book Antiqua" w:hAnsi="Book Antiqua"/>
                <w:b/>
                <w:bCs/>
              </w:rPr>
            </w:rPrChange>
          </w:rPr>
          <w:t>United States of Cathay</w:t>
        </w:r>
        <w:r w:rsidRPr="00833EEB">
          <w:rPr>
            <w:rFonts w:ascii="Book Antiqua" w:hAnsi="Book Antiqua"/>
          </w:rPr>
          <w:t xml:space="preserve"> (USC). This new formation propelled the country to even greater heights, removing the corruption and inefficiencies that had plagued the former government. Within a year, the USC reached its peak of power and began an amphibious assault on </w:t>
        </w:r>
        <w:r w:rsidRPr="00833EEB">
          <w:rPr>
            <w:rFonts w:ascii="Book Antiqua" w:hAnsi="Book Antiqua"/>
            <w:rPrChange w:id="343" w:author="mac" w:date="2024-09-27T09:55:00Z">
              <w:rPr>
                <w:rFonts w:ascii="Book Antiqua" w:hAnsi="Book Antiqua"/>
                <w:b/>
                <w:bCs/>
              </w:rPr>
            </w:rPrChange>
          </w:rPr>
          <w:t>Taiwan</w:t>
        </w:r>
        <w:r w:rsidRPr="00833EEB">
          <w:rPr>
            <w:rFonts w:ascii="Book Antiqua" w:hAnsi="Book Antiqua"/>
          </w:rPr>
          <w:t>, ultimately conquering the island.</w:t>
        </w:r>
      </w:ins>
    </w:p>
    <w:p w14:paraId="78BE3CD2" w14:textId="36DB31E2" w:rsidR="006A0CF7" w:rsidRPr="00833EEB" w:rsidRDefault="006A0CF7">
      <w:pPr>
        <w:pStyle w:val="NormalWeb"/>
        <w:spacing w:line="276" w:lineRule="auto"/>
        <w:ind w:firstLine="284"/>
        <w:rPr>
          <w:ins w:id="344" w:author="Yashua Lebowitz" w:date="2024-09-26T17:14:00Z"/>
          <w:rFonts w:ascii="Book Antiqua" w:hAnsi="Book Antiqua"/>
        </w:rPr>
        <w:pPrChange w:id="345" w:author="Yashua Lebowitz" w:date="2024-09-28T16:42:00Z">
          <w:pPr>
            <w:pStyle w:val="NormalWeb"/>
          </w:pPr>
        </w:pPrChange>
      </w:pPr>
      <w:ins w:id="346" w:author="Yashua Lebowitz" w:date="2024-09-26T17:14:00Z">
        <w:r w:rsidRPr="00833EEB">
          <w:rPr>
            <w:rFonts w:ascii="Book Antiqua" w:hAnsi="Book Antiqua"/>
          </w:rPr>
          <w:t xml:space="preserve">The United States and its allies were in a state of unreadiness and ill-prepared to confront such a powerhouse. Furthermore, </w:t>
        </w:r>
      </w:ins>
      <w:ins w:id="347" w:author="Yashua Lebowitz" w:date="2024-09-26T20:05:00Z">
        <w:r w:rsidR="00A93BBD" w:rsidRPr="00833EEB">
          <w:rPr>
            <w:rFonts w:ascii="Book Antiqua" w:hAnsi="Book Antiqua"/>
          </w:rPr>
          <w:t>USC</w:t>
        </w:r>
      </w:ins>
      <w:ins w:id="348" w:author="Yashua Lebowitz" w:date="2024-09-26T17:14:00Z">
        <w:r w:rsidRPr="00833EEB">
          <w:rPr>
            <w:rFonts w:ascii="Book Antiqua" w:hAnsi="Book Antiqua"/>
          </w:rPr>
          <w:t xml:space="preserve"> had many allies by its side, having spent years slowly clawing away at American dominance through strategic loans and investments in developing nations. The alliance between the USC and </w:t>
        </w:r>
        <w:r w:rsidRPr="00833EEB">
          <w:rPr>
            <w:rFonts w:ascii="Book Antiqua" w:hAnsi="Book Antiqua"/>
            <w:rPrChange w:id="349" w:author="mac" w:date="2024-09-27T09:55:00Z">
              <w:rPr>
                <w:rFonts w:ascii="Book Antiqua" w:hAnsi="Book Antiqua"/>
                <w:b/>
                <w:bCs/>
              </w:rPr>
            </w:rPrChange>
          </w:rPr>
          <w:t>Russia</w:t>
        </w:r>
        <w:r w:rsidRPr="00833EEB">
          <w:rPr>
            <w:rFonts w:ascii="Book Antiqua" w:hAnsi="Book Antiqua"/>
          </w:rPr>
          <w:t xml:space="preserve"> had never been stronger, and this partnership played a pivotal role in the ongoing conflict.</w:t>
        </w:r>
      </w:ins>
    </w:p>
    <w:p w14:paraId="3530307D" w14:textId="77777777" w:rsidR="006A0CF7" w:rsidRPr="00833EEB" w:rsidRDefault="006A0CF7">
      <w:pPr>
        <w:pStyle w:val="NormalWeb"/>
        <w:spacing w:line="276" w:lineRule="auto"/>
        <w:ind w:firstLine="284"/>
        <w:rPr>
          <w:ins w:id="350" w:author="Yashua Lebowitz" w:date="2024-09-26T17:14:00Z"/>
          <w:rFonts w:ascii="Book Antiqua" w:hAnsi="Book Antiqua"/>
        </w:rPr>
        <w:pPrChange w:id="351" w:author="Yashua Lebowitz" w:date="2024-09-28T16:42:00Z">
          <w:pPr>
            <w:pStyle w:val="NormalWeb"/>
          </w:pPr>
        </w:pPrChange>
      </w:pPr>
      <w:ins w:id="352" w:author="Yashua Lebowitz" w:date="2024-09-26T17:14:00Z">
        <w:r w:rsidRPr="00833EEB">
          <w:rPr>
            <w:rFonts w:ascii="Book Antiqua" w:hAnsi="Book Antiqua"/>
          </w:rPr>
          <w:t xml:space="preserve">The USC wasted no time consolidating its newfound dominance. With Taiwan under control, the USC set its sights on the rest of the </w:t>
        </w:r>
        <w:r w:rsidRPr="00833EEB">
          <w:rPr>
            <w:rFonts w:ascii="Book Antiqua" w:hAnsi="Book Antiqua"/>
            <w:rPrChange w:id="353" w:author="mac" w:date="2024-09-27T09:55:00Z">
              <w:rPr>
                <w:rFonts w:ascii="Book Antiqua" w:hAnsi="Book Antiqua"/>
                <w:b/>
                <w:bCs/>
              </w:rPr>
            </w:rPrChange>
          </w:rPr>
          <w:t>Asia-Pacific</w:t>
        </w:r>
        <w:r w:rsidRPr="00833EEB">
          <w:rPr>
            <w:rFonts w:ascii="Book Antiqua" w:hAnsi="Book Antiqua"/>
          </w:rPr>
          <w:t xml:space="preserve">. Its next objective was to cripple U.S. military influence in the region. </w:t>
        </w:r>
        <w:r w:rsidRPr="00833EEB">
          <w:rPr>
            <w:rFonts w:ascii="Book Antiqua" w:hAnsi="Book Antiqua"/>
            <w:rPrChange w:id="354" w:author="mac" w:date="2024-09-27T09:55:00Z">
              <w:rPr>
                <w:rFonts w:ascii="Book Antiqua" w:hAnsi="Book Antiqua"/>
                <w:b/>
                <w:bCs/>
              </w:rPr>
            </w:rPrChange>
          </w:rPr>
          <w:t>Key U.S. bases at Okinawa and Guam</w:t>
        </w:r>
        <w:r w:rsidRPr="00833EEB">
          <w:rPr>
            <w:rFonts w:ascii="Book Antiqua" w:hAnsi="Book Antiqua"/>
          </w:rPr>
          <w:t xml:space="preserve"> were struck with overwhelming force—missiles and drones raining down in coordinated precision attacks. Within hours, the USC had severed America's military reach in the Pacific, isolating the region.</w:t>
        </w:r>
      </w:ins>
    </w:p>
    <w:p w14:paraId="14C0E9FA" w14:textId="77777777" w:rsidR="006A0CF7" w:rsidRPr="00833EEB" w:rsidRDefault="006A0CF7">
      <w:pPr>
        <w:pStyle w:val="NormalWeb"/>
        <w:spacing w:line="276" w:lineRule="auto"/>
        <w:ind w:firstLine="284"/>
        <w:rPr>
          <w:ins w:id="355" w:author="Yashua Lebowitz" w:date="2024-09-26T17:14:00Z"/>
          <w:rFonts w:ascii="Book Antiqua" w:hAnsi="Book Antiqua"/>
        </w:rPr>
        <w:pPrChange w:id="356" w:author="Yashua Lebowitz" w:date="2024-09-28T16:42:00Z">
          <w:pPr>
            <w:pStyle w:val="NormalWeb"/>
          </w:pPr>
        </w:pPrChange>
      </w:pPr>
      <w:ins w:id="357" w:author="Yashua Lebowitz" w:date="2024-09-26T17:14:00Z">
        <w:r w:rsidRPr="00833EEB">
          <w:rPr>
            <w:rFonts w:ascii="Book Antiqua" w:hAnsi="Book Antiqua"/>
          </w:rPr>
          <w:t xml:space="preserve">Simultaneously, Russia unleashed its own campaign. Fresh off decisive victories in </w:t>
        </w:r>
        <w:r w:rsidRPr="00833EEB">
          <w:rPr>
            <w:rFonts w:ascii="Book Antiqua" w:hAnsi="Book Antiqua"/>
            <w:rPrChange w:id="358" w:author="mac" w:date="2024-09-27T09:55:00Z">
              <w:rPr>
                <w:rFonts w:ascii="Book Antiqua" w:hAnsi="Book Antiqua"/>
                <w:b/>
                <w:bCs/>
              </w:rPr>
            </w:rPrChange>
          </w:rPr>
          <w:t xml:space="preserve">Ukraine, Russia had transformed itself into a military juggernaut, now hungry for </w:t>
        </w:r>
        <w:r w:rsidRPr="00833EEB">
          <w:rPr>
            <w:rFonts w:ascii="Book Antiqua" w:hAnsi="Book Antiqua"/>
          </w:rPr>
          <w:t xml:space="preserve">more territory. While the U.S. struggled to respond to the USC, </w:t>
        </w:r>
        <w:r w:rsidRPr="00833EEB">
          <w:rPr>
            <w:rFonts w:ascii="Book Antiqua" w:hAnsi="Book Antiqua"/>
            <w:rPrChange w:id="359" w:author="mac" w:date="2024-09-27T09:55:00Z">
              <w:rPr>
                <w:rFonts w:ascii="Book Antiqua" w:hAnsi="Book Antiqua"/>
                <w:b/>
                <w:bCs/>
              </w:rPr>
            </w:rPrChange>
          </w:rPr>
          <w:t>Russian forces surged into Eastern Europe</w:t>
        </w:r>
        <w:r w:rsidRPr="00833EEB">
          <w:rPr>
            <w:rFonts w:ascii="Book Antiqua" w:hAnsi="Book Antiqua"/>
          </w:rPr>
          <w:t xml:space="preserve">, smashing through </w:t>
        </w:r>
        <w:r w:rsidRPr="00833EEB">
          <w:rPr>
            <w:rFonts w:ascii="Book Antiqua" w:hAnsi="Book Antiqua"/>
            <w:rPrChange w:id="360" w:author="mac" w:date="2024-09-27T09:55:00Z">
              <w:rPr>
                <w:rFonts w:ascii="Book Antiqua" w:hAnsi="Book Antiqua"/>
                <w:b/>
                <w:bCs/>
              </w:rPr>
            </w:rPrChange>
          </w:rPr>
          <w:t>Poland</w:t>
        </w:r>
        <w:r w:rsidRPr="00833EEB">
          <w:rPr>
            <w:rFonts w:ascii="Book Antiqua" w:hAnsi="Book Antiqua"/>
          </w:rPr>
          <w:t xml:space="preserve"> and the </w:t>
        </w:r>
        <w:r w:rsidRPr="00833EEB">
          <w:rPr>
            <w:rFonts w:ascii="Book Antiqua" w:hAnsi="Book Antiqua"/>
            <w:rPrChange w:id="361" w:author="mac" w:date="2024-09-27T09:55:00Z">
              <w:rPr>
                <w:rFonts w:ascii="Book Antiqua" w:hAnsi="Book Antiqua"/>
                <w:b/>
                <w:bCs/>
              </w:rPr>
            </w:rPrChange>
          </w:rPr>
          <w:t>Baltic states</w:t>
        </w:r>
        <w:r w:rsidRPr="00833EEB">
          <w:rPr>
            <w:rFonts w:ascii="Book Antiqua" w:hAnsi="Book Antiqua"/>
          </w:rPr>
          <w:t xml:space="preserve">. NATO </w:t>
        </w:r>
        <w:r w:rsidRPr="00833EEB">
          <w:rPr>
            <w:rFonts w:ascii="Book Antiqua" w:hAnsi="Book Antiqua"/>
          </w:rPr>
          <w:lastRenderedPageBreak/>
          <w:t>forces were spread thin, with the Eastern Flank collapsing under Russia’s superior air power and mechanized divisions.</w:t>
        </w:r>
      </w:ins>
    </w:p>
    <w:p w14:paraId="47DCE8FF" w14:textId="77777777" w:rsidR="006A0CF7" w:rsidRPr="00833EEB" w:rsidRDefault="006A0CF7">
      <w:pPr>
        <w:pStyle w:val="NormalWeb"/>
        <w:spacing w:line="276" w:lineRule="auto"/>
        <w:ind w:firstLine="284"/>
        <w:rPr>
          <w:ins w:id="362" w:author="Yashua Lebowitz" w:date="2024-09-26T17:14:00Z"/>
          <w:rFonts w:ascii="Book Antiqua" w:hAnsi="Book Antiqua"/>
        </w:rPr>
        <w:pPrChange w:id="363" w:author="Yashua Lebowitz" w:date="2024-09-28T16:42:00Z">
          <w:pPr>
            <w:pStyle w:val="NormalWeb"/>
          </w:pPr>
        </w:pPrChange>
      </w:pPr>
      <w:ins w:id="364" w:author="Yashua Lebowitz" w:date="2024-09-26T17:14:00Z">
        <w:r w:rsidRPr="00833EEB">
          <w:rPr>
            <w:rFonts w:ascii="Book Antiqua" w:hAnsi="Book Antiqua"/>
          </w:rPr>
          <w:t xml:space="preserve">At this time, Russia and the USC launched a bold and ambitious plan to end American dominance once and for all. An invasion of the </w:t>
        </w:r>
        <w:r w:rsidRPr="00833EEB">
          <w:rPr>
            <w:rFonts w:ascii="Book Antiqua" w:hAnsi="Book Antiqua"/>
            <w:rPrChange w:id="365" w:author="mac" w:date="2024-09-27T09:55:00Z">
              <w:rPr>
                <w:rFonts w:ascii="Book Antiqua" w:hAnsi="Book Antiqua"/>
                <w:b/>
                <w:bCs/>
              </w:rPr>
            </w:rPrChange>
          </w:rPr>
          <w:t>United States</w:t>
        </w:r>
        <w:r w:rsidRPr="00833EEB">
          <w:rPr>
            <w:rFonts w:ascii="Book Antiqua" w:hAnsi="Book Antiqua"/>
          </w:rPr>
          <w:t xml:space="preserve"> would begin with Russia launching an attack on </w:t>
        </w:r>
        <w:r w:rsidRPr="00833EEB">
          <w:rPr>
            <w:rFonts w:ascii="Book Antiqua" w:hAnsi="Book Antiqua"/>
            <w:rPrChange w:id="366" w:author="mac" w:date="2024-09-27T09:55:00Z">
              <w:rPr>
                <w:rFonts w:ascii="Book Antiqua" w:hAnsi="Book Antiqua"/>
                <w:b/>
                <w:bCs/>
              </w:rPr>
            </w:rPrChange>
          </w:rPr>
          <w:t>Alaska</w:t>
        </w:r>
        <w:r w:rsidRPr="00833EEB">
          <w:rPr>
            <w:rFonts w:ascii="Book Antiqua" w:hAnsi="Book Antiqua"/>
          </w:rPr>
          <w:t xml:space="preserve">, while the USC assembled a naval armada for an invasion of the continental U.S., landing in </w:t>
        </w:r>
        <w:r w:rsidRPr="00833EEB">
          <w:rPr>
            <w:rFonts w:ascii="Book Antiqua" w:hAnsi="Book Antiqua"/>
            <w:rPrChange w:id="367" w:author="mac" w:date="2024-09-27T09:55:00Z">
              <w:rPr>
                <w:rFonts w:ascii="Book Antiqua" w:hAnsi="Book Antiqua"/>
                <w:b/>
                <w:bCs/>
              </w:rPr>
            </w:rPrChange>
          </w:rPr>
          <w:t>Mexico</w:t>
        </w:r>
        <w:r w:rsidRPr="00833EEB">
          <w:rPr>
            <w:rFonts w:ascii="Book Antiqua" w:hAnsi="Book Antiqua"/>
          </w:rPr>
          <w:t xml:space="preserve"> and pushing through the southern border. The plan nearly succeeded, if not for one factor they had not accounted for: the leadership of </w:t>
        </w:r>
        <w:r w:rsidRPr="00833EEB">
          <w:rPr>
            <w:rFonts w:ascii="Book Antiqua" w:hAnsi="Book Antiqua"/>
            <w:rPrChange w:id="368" w:author="mac" w:date="2024-09-27T09:55:00Z">
              <w:rPr>
                <w:rFonts w:ascii="Book Antiqua" w:hAnsi="Book Antiqua"/>
                <w:b/>
                <w:bCs/>
              </w:rPr>
            </w:rPrChange>
          </w:rPr>
          <w:t>Joshua Levi</w:t>
        </w:r>
        <w:r w:rsidRPr="00833EEB">
          <w:rPr>
            <w:rFonts w:ascii="Book Antiqua" w:hAnsi="Book Antiqua"/>
          </w:rPr>
          <w:t>.</w:t>
        </w:r>
      </w:ins>
    </w:p>
    <w:p w14:paraId="00E35BED" w14:textId="77777777" w:rsidR="006A0CF7" w:rsidRPr="00833EEB" w:rsidRDefault="006A0CF7">
      <w:pPr>
        <w:pStyle w:val="NormalWeb"/>
        <w:spacing w:line="276" w:lineRule="auto"/>
        <w:ind w:firstLine="284"/>
        <w:rPr>
          <w:ins w:id="369" w:author="Yashua Lebowitz" w:date="2024-09-26T17:14:00Z"/>
          <w:rFonts w:ascii="Book Antiqua" w:hAnsi="Book Antiqua"/>
        </w:rPr>
        <w:pPrChange w:id="370" w:author="Yashua Lebowitz" w:date="2024-09-28T16:42:00Z">
          <w:pPr>
            <w:pStyle w:val="NormalWeb"/>
          </w:pPr>
        </w:pPrChange>
      </w:pPr>
      <w:ins w:id="371" w:author="Yashua Lebowitz" w:date="2024-09-26T17:14:00Z">
        <w:r w:rsidRPr="00833EEB">
          <w:rPr>
            <w:rFonts w:ascii="Book Antiqua" w:hAnsi="Book Antiqua"/>
          </w:rPr>
          <w:t xml:space="preserve">Levi rallied the armed forces of the U.S., risking his own safety on the front lines to repel the invasion. He would often walk among his soldiers with bullets flying overhead, inspiring them through his fearless presence. Not since </w:t>
        </w:r>
        <w:r w:rsidRPr="00833EEB">
          <w:rPr>
            <w:rFonts w:ascii="Book Antiqua" w:hAnsi="Book Antiqua"/>
            <w:rPrChange w:id="372" w:author="mac" w:date="2024-09-27T09:55:00Z">
              <w:rPr>
                <w:rFonts w:ascii="Book Antiqua" w:hAnsi="Book Antiqua"/>
                <w:b/>
                <w:bCs/>
              </w:rPr>
            </w:rPrChange>
          </w:rPr>
          <w:t>George Washington</w:t>
        </w:r>
        <w:r w:rsidRPr="00833EEB">
          <w:rPr>
            <w:rFonts w:ascii="Book Antiqua" w:hAnsi="Book Antiqua"/>
          </w:rPr>
          <w:t xml:space="preserve"> had a leader like him emerged from the ranks of the U.S. Army.</w:t>
        </w:r>
      </w:ins>
    </w:p>
    <w:p w14:paraId="2D4A4C0B" w14:textId="77777777" w:rsidR="006A0CF7" w:rsidRPr="00833EEB" w:rsidRDefault="006A0CF7">
      <w:pPr>
        <w:pStyle w:val="NormalWeb"/>
        <w:spacing w:line="276" w:lineRule="auto"/>
        <w:ind w:firstLine="284"/>
        <w:rPr>
          <w:ins w:id="373" w:author="Yashua Lebowitz" w:date="2024-09-26T17:14:00Z"/>
          <w:rFonts w:ascii="Book Antiqua" w:hAnsi="Book Antiqua"/>
        </w:rPr>
        <w:pPrChange w:id="374" w:author="Yashua Lebowitz" w:date="2024-09-28T16:42:00Z">
          <w:pPr>
            <w:pStyle w:val="NormalWeb"/>
          </w:pPr>
        </w:pPrChange>
      </w:pPr>
      <w:ins w:id="375" w:author="Yashua Lebowitz" w:date="2024-09-26T17:14:00Z">
        <w:r w:rsidRPr="00833EEB">
          <w:rPr>
            <w:rFonts w:ascii="Book Antiqua" w:hAnsi="Book Antiqua"/>
          </w:rPr>
          <w:t xml:space="preserve">While Levi was preoccupied with World War III as Commander-in-Chief, Barack carefully expanded his influence. He attended secret caucuses, forged alliances, and even gained the support of Republicans eager to see him in power for a third term. Meanwhile, America was crumbling. </w:t>
        </w:r>
        <w:r w:rsidRPr="00833EEB">
          <w:rPr>
            <w:rFonts w:ascii="Book Antiqua" w:hAnsi="Book Antiqua"/>
            <w:rPrChange w:id="376" w:author="mac" w:date="2024-09-27T09:55:00Z">
              <w:rPr>
                <w:rFonts w:ascii="Book Antiqua" w:hAnsi="Book Antiqua"/>
                <w:b/>
                <w:bCs/>
              </w:rPr>
            </w:rPrChange>
          </w:rPr>
          <w:t>New York lay in ruins</w:t>
        </w:r>
        <w:r w:rsidRPr="00833EEB">
          <w:rPr>
            <w:rFonts w:ascii="Book Antiqua" w:hAnsi="Book Antiqua"/>
          </w:rPr>
          <w:t xml:space="preserve"> after a nuclear strike; crops were failing due to climate change, and the war with </w:t>
        </w:r>
        <w:r w:rsidRPr="00833EEB">
          <w:rPr>
            <w:rFonts w:ascii="Book Antiqua" w:hAnsi="Book Antiqua"/>
            <w:rPrChange w:id="377" w:author="mac" w:date="2024-09-27T09:55:00Z">
              <w:rPr>
                <w:rFonts w:ascii="Book Antiqua" w:hAnsi="Book Antiqua"/>
                <w:b/>
                <w:bCs/>
              </w:rPr>
            </w:rPrChange>
          </w:rPr>
          <w:t>China</w:t>
        </w:r>
        <w:r w:rsidRPr="00833EEB">
          <w:rPr>
            <w:rFonts w:ascii="Book Antiqua" w:hAnsi="Book Antiqua"/>
          </w:rPr>
          <w:t xml:space="preserve"> and </w:t>
        </w:r>
        <w:r w:rsidRPr="00833EEB">
          <w:rPr>
            <w:rFonts w:ascii="Book Antiqua" w:hAnsi="Book Antiqua"/>
            <w:rPrChange w:id="378" w:author="mac" w:date="2024-09-27T09:55:00Z">
              <w:rPr>
                <w:rFonts w:ascii="Book Antiqua" w:hAnsi="Book Antiqua"/>
                <w:b/>
                <w:bCs/>
              </w:rPr>
            </w:rPrChange>
          </w:rPr>
          <w:t>Russia</w:t>
        </w:r>
        <w:r w:rsidRPr="00833EEB">
          <w:rPr>
            <w:rFonts w:ascii="Book Antiqua" w:hAnsi="Book Antiqua"/>
          </w:rPr>
          <w:t xml:space="preserve"> dragged on. </w:t>
        </w:r>
        <w:r w:rsidRPr="00833EEB">
          <w:rPr>
            <w:rFonts w:ascii="Book Antiqua" w:hAnsi="Book Antiqua"/>
            <w:rPrChange w:id="379" w:author="mac" w:date="2024-09-27T09:55:00Z">
              <w:rPr>
                <w:rFonts w:ascii="Book Antiqua" w:hAnsi="Book Antiqua"/>
                <w:b/>
                <w:bCs/>
              </w:rPr>
            </w:rPrChange>
          </w:rPr>
          <w:t>Domestic unrest</w:t>
        </w:r>
        <w:r w:rsidRPr="00833EEB">
          <w:rPr>
            <w:rFonts w:ascii="Book Antiqua" w:hAnsi="Book Antiqua"/>
          </w:rPr>
          <w:t xml:space="preserve"> simmered, as Levi seemed more concerned with the war than with the suffering at home.</w:t>
        </w:r>
      </w:ins>
    </w:p>
    <w:p w14:paraId="16541DA3" w14:textId="77777777" w:rsidR="006A0CF7" w:rsidRPr="00833EEB" w:rsidRDefault="006A0CF7">
      <w:pPr>
        <w:pStyle w:val="NormalWeb"/>
        <w:spacing w:line="276" w:lineRule="auto"/>
        <w:ind w:firstLine="284"/>
        <w:rPr>
          <w:ins w:id="380" w:author="Yashua Lebowitz" w:date="2024-09-26T17:14:00Z"/>
          <w:rFonts w:ascii="Book Antiqua" w:hAnsi="Book Antiqua"/>
        </w:rPr>
        <w:pPrChange w:id="381" w:author="Yashua Lebowitz" w:date="2024-09-28T16:42:00Z">
          <w:pPr>
            <w:pStyle w:val="NormalWeb"/>
          </w:pPr>
        </w:pPrChange>
      </w:pPr>
      <w:ins w:id="382" w:author="Yashua Lebowitz" w:date="2024-09-26T17:14:00Z">
        <w:r w:rsidRPr="00833EEB">
          <w:rPr>
            <w:rFonts w:ascii="Book Antiqua" w:hAnsi="Book Antiqua"/>
          </w:rPr>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margin—reflecting the desperation of a war-weary public.</w:t>
        </w:r>
      </w:ins>
    </w:p>
    <w:p w14:paraId="3401BAD0" w14:textId="77777777" w:rsidR="006A0CF7" w:rsidRPr="00833EEB" w:rsidRDefault="006A0CF7">
      <w:pPr>
        <w:pStyle w:val="NormalWeb"/>
        <w:spacing w:line="276" w:lineRule="auto"/>
        <w:ind w:firstLine="284"/>
        <w:rPr>
          <w:ins w:id="383" w:author="Yashua Lebowitz" w:date="2024-09-26T17:14:00Z"/>
          <w:rFonts w:ascii="Book Antiqua" w:hAnsi="Book Antiqua"/>
        </w:rPr>
        <w:pPrChange w:id="384" w:author="Yashua Lebowitz" w:date="2024-09-28T16:42:00Z">
          <w:pPr>
            <w:pStyle w:val="NormalWeb"/>
          </w:pPr>
        </w:pPrChange>
      </w:pPr>
      <w:ins w:id="385" w:author="Yashua Lebowitz" w:date="2024-09-26T17:14:00Z">
        <w:r w:rsidRPr="00833EEB">
          <w:rPr>
            <w:rFonts w:ascii="Book Antiqua" w:hAnsi="Book Antiqua"/>
          </w:rPr>
          <w:t xml:space="preserve">After USC’s defeat, </w:t>
        </w:r>
        <w:r w:rsidRPr="00833EEB">
          <w:rPr>
            <w:rFonts w:ascii="Book Antiqua" w:hAnsi="Book Antiqua"/>
            <w:rPrChange w:id="386" w:author="mac" w:date="2024-09-27T09:55:00Z">
              <w:rPr>
                <w:rFonts w:ascii="Book Antiqua" w:hAnsi="Book Antiqua"/>
                <w:b/>
                <w:bCs/>
              </w:rPr>
            </w:rPrChange>
          </w:rPr>
          <w:t>Russia</w:t>
        </w:r>
        <w:r w:rsidRPr="00833EEB">
          <w:rPr>
            <w:rFonts w:ascii="Book Antiqua" w:hAnsi="Book Antiqua"/>
          </w:rPr>
          <w:t xml:space="preserve"> sought a ceasefire to regroup. With the temporary lull in fighting, Barack seized his opportunity. He began a campaign to </w:t>
        </w:r>
        <w:r w:rsidRPr="00833EEB">
          <w:rPr>
            <w:rFonts w:ascii="Book Antiqua" w:hAnsi="Book Antiqua"/>
            <w:rPrChange w:id="387" w:author="mac" w:date="2024-09-27T09:55:00Z">
              <w:rPr>
                <w:rFonts w:ascii="Book Antiqua" w:hAnsi="Book Antiqua"/>
                <w:b/>
                <w:bCs/>
              </w:rPr>
            </w:rPrChange>
          </w:rPr>
          <w:t>impeach Levi</w:t>
        </w:r>
        <w:r w:rsidRPr="00833EEB">
          <w:rPr>
            <w:rFonts w:ascii="Book Antiqua" w:hAnsi="Book Antiqua"/>
          </w:rPr>
          <w:t>.</w:t>
        </w:r>
      </w:ins>
    </w:p>
    <w:p w14:paraId="240ED38B" w14:textId="34BE8C22" w:rsidR="00CE2324" w:rsidRPr="00833EEB" w:rsidDel="006A0CF7" w:rsidRDefault="00CE2324">
      <w:pPr>
        <w:pStyle w:val="NormalWeb"/>
        <w:spacing w:line="276" w:lineRule="auto"/>
        <w:ind w:firstLine="284"/>
        <w:rPr>
          <w:del w:id="388" w:author="Yashua Lebowitz" w:date="2024-09-26T17:14:00Z"/>
          <w:rFonts w:ascii="Book Antiqua" w:hAnsi="Book Antiqua"/>
        </w:rPr>
        <w:pPrChange w:id="389" w:author="Yashua Lebowitz" w:date="2024-09-28T16:42:00Z">
          <w:pPr>
            <w:pStyle w:val="NormalWeb"/>
            <w:ind w:firstLine="284"/>
          </w:pPr>
        </w:pPrChange>
      </w:pPr>
      <w:del w:id="390" w:author="Yashua Lebowitz" w:date="2024-09-26T17:14:00Z">
        <w:r w:rsidRPr="00833EEB" w:rsidDel="006A0CF7">
          <w:rPr>
            <w:rFonts w:ascii="Book Antiqua" w:hAnsi="Book Antiqua"/>
          </w:rPr>
          <w:delTex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Donald Trump and Joshua Levi, who represented an era when the white patriarchy was dominant.</w:delText>
        </w:r>
      </w:del>
    </w:p>
    <w:p w14:paraId="2961E0C2" w14:textId="533130C7" w:rsidR="00381C34" w:rsidRPr="00833EEB" w:rsidDel="00AD31CD" w:rsidRDefault="00CE2324">
      <w:pPr>
        <w:pStyle w:val="NormalWeb"/>
        <w:spacing w:line="276" w:lineRule="auto"/>
        <w:ind w:firstLine="284"/>
        <w:rPr>
          <w:del w:id="391" w:author="Yashua Lebowitz" w:date="2024-09-26T15:56:00Z"/>
          <w:rFonts w:ascii="Book Antiqua" w:hAnsi="Book Antiqua"/>
        </w:rPr>
        <w:pPrChange w:id="392" w:author="Yashua Lebowitz" w:date="2024-09-28T16:42:00Z">
          <w:pPr>
            <w:pStyle w:val="NormalWeb"/>
            <w:ind w:firstLine="284"/>
          </w:pPr>
        </w:pPrChange>
      </w:pPr>
      <w:del w:id="393" w:author="Yashua Lebowitz" w:date="2024-09-26T17:14:00Z">
        <w:r w:rsidRPr="00833EEB" w:rsidDel="006A0CF7">
          <w:rPr>
            <w:rFonts w:ascii="Book Antiqua" w:hAnsi="Book Antiqua"/>
          </w:rPr>
          <w:delText xml:space="preserve">Barack had tirelessly worked behind the scenes for years, dismantling what he saw as an oppressive system, all while striving for a third term. To him, whiteness </w:delText>
        </w:r>
        <w:r w:rsidRPr="00833EEB" w:rsidDel="006A0CF7">
          <w:rPr>
            <w:rFonts w:ascii="Book Antiqua" w:hAnsi="Book Antiqua"/>
          </w:rPr>
          <w:lastRenderedPageBreak/>
          <w:delText>symbolized a deep societal evil—a legacy of oppression rooted in British colonialism His moment arrived when President Levi, in a misguided attempt to unite a divided nation, naively selected him as vice president, unaware of Barack's true ambitions.</w:delText>
        </w:r>
      </w:del>
    </w:p>
    <w:p w14:paraId="21D73579" w14:textId="7B009FC0" w:rsidR="00CE2324" w:rsidRPr="00833EEB" w:rsidDel="006A0CF7" w:rsidRDefault="00CE2324">
      <w:pPr>
        <w:pStyle w:val="NormalWeb"/>
        <w:spacing w:before="0" w:beforeAutospacing="0" w:after="200" w:afterAutospacing="0" w:line="276" w:lineRule="auto"/>
        <w:ind w:firstLine="284"/>
        <w:rPr>
          <w:del w:id="394" w:author="Yashua Lebowitz" w:date="2024-09-26T17:14:00Z"/>
          <w:rFonts w:ascii="Book Antiqua" w:hAnsi="Book Antiqua"/>
        </w:rPr>
        <w:pPrChange w:id="395" w:author="Yashua Lebowitz" w:date="2024-09-28T16:42:00Z">
          <w:pPr>
            <w:pStyle w:val="NormalWeb"/>
            <w:spacing w:before="0" w:beforeAutospacing="0" w:after="200" w:afterAutospacing="0"/>
            <w:ind w:firstLine="284"/>
          </w:pPr>
        </w:pPrChange>
      </w:pPr>
      <w:del w:id="396" w:author="Yashua Lebowitz" w:date="2024-09-26T17:14:00Z">
        <w:r w:rsidRPr="00833EEB" w:rsidDel="006A0CF7">
          <w:rPr>
            <w:rFonts w:ascii="Book Antiqua" w:hAnsi="Book Antiqua"/>
          </w:rPr>
          <w:delText xml:space="preserve">While Levi was preoccupied with World War III </w:delText>
        </w:r>
        <w:commentRangeStart w:id="397"/>
        <w:r w:rsidRPr="00833EEB" w:rsidDel="006A0CF7">
          <w:rPr>
            <w:rFonts w:ascii="Book Antiqua" w:hAnsi="Book Antiqua"/>
          </w:rPr>
          <w:delText>as Commander-in-Chief</w:delText>
        </w:r>
        <w:commentRangeEnd w:id="397"/>
        <w:r w:rsidRPr="00833EEB" w:rsidDel="006A0CF7">
          <w:rPr>
            <w:rStyle w:val="CommentReference"/>
            <w:rFonts w:ascii="Book Antiqua" w:hAnsi="Book Antiqua"/>
            <w:rPrChange w:id="398" w:author="mac" w:date="2024-09-27T09:55:00Z">
              <w:rPr>
                <w:rStyle w:val="CommentReference"/>
              </w:rPr>
            </w:rPrChange>
          </w:rPr>
          <w:commentReference w:id="397"/>
        </w:r>
        <w:r w:rsidRPr="00833EEB" w:rsidDel="006A0CF7">
          <w:rPr>
            <w:rFonts w:ascii="Book Antiqua" w:hAnsi="Book Antiqua"/>
          </w:rPr>
          <w:delText xml:space="preserve">, Barack carefully expanded his influence. He attended secret caucuses,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delText>
        </w:r>
        <w:commentRangeStart w:id="399"/>
        <w:r w:rsidRPr="00833EEB" w:rsidDel="006A0CF7">
          <w:rPr>
            <w:rFonts w:ascii="Book Antiqua" w:hAnsi="Book Antiqua"/>
          </w:rPr>
          <w:delText xml:space="preserve">with the war </w:delText>
        </w:r>
        <w:commentRangeEnd w:id="399"/>
        <w:r w:rsidRPr="00833EEB" w:rsidDel="006A0CF7">
          <w:rPr>
            <w:rStyle w:val="CommentReference"/>
            <w:rFonts w:ascii="Book Antiqua" w:hAnsi="Book Antiqua"/>
            <w:rPrChange w:id="400" w:author="mac" w:date="2024-09-27T09:55:00Z">
              <w:rPr>
                <w:rStyle w:val="CommentReference"/>
              </w:rPr>
            </w:rPrChange>
          </w:rPr>
          <w:commentReference w:id="399"/>
        </w:r>
        <w:r w:rsidRPr="00833EEB" w:rsidDel="006A0CF7">
          <w:rPr>
            <w:rFonts w:ascii="Book Antiqua" w:hAnsi="Book Antiqua"/>
          </w:rPr>
          <w:delText>than with the suffering at home.</w:delText>
        </w:r>
      </w:del>
    </w:p>
    <w:p w14:paraId="1837C90A" w14:textId="61FD940A" w:rsidR="00CE2324" w:rsidRPr="00833EEB" w:rsidDel="006A0CF7" w:rsidRDefault="00CE2324">
      <w:pPr>
        <w:pStyle w:val="NormalWeb"/>
        <w:spacing w:before="0" w:beforeAutospacing="0" w:after="200" w:afterAutospacing="0" w:line="276" w:lineRule="auto"/>
        <w:ind w:firstLine="284"/>
        <w:rPr>
          <w:del w:id="401" w:author="Yashua Lebowitz" w:date="2024-09-26T17:14:00Z"/>
          <w:rFonts w:ascii="Book Antiqua" w:hAnsi="Book Antiqua"/>
          <w:rPrChange w:id="402" w:author="mac" w:date="2024-09-27T09:55:00Z">
            <w:rPr>
              <w:del w:id="403" w:author="Yashua Lebowitz" w:date="2024-09-26T17:14:00Z"/>
              <w:rFonts w:ascii="Book Antiqua" w:hAnsi="Book Antiqua"/>
              <w:b/>
              <w:bCs/>
            </w:rPr>
          </w:rPrChange>
        </w:rPr>
        <w:pPrChange w:id="404" w:author="Yashua Lebowitz" w:date="2024-09-28T16:42:00Z">
          <w:pPr>
            <w:pStyle w:val="NormalWeb"/>
            <w:spacing w:before="0" w:beforeAutospacing="0" w:after="200" w:afterAutospacing="0"/>
          </w:pPr>
        </w:pPrChange>
      </w:pPr>
    </w:p>
    <w:p w14:paraId="42AE5A74" w14:textId="26C55025" w:rsidR="00CE2324" w:rsidRPr="00833EEB" w:rsidDel="006A0CF7" w:rsidRDefault="00CE2324">
      <w:pPr>
        <w:pStyle w:val="NormalWeb"/>
        <w:spacing w:before="0" w:beforeAutospacing="0" w:after="200" w:afterAutospacing="0" w:line="276" w:lineRule="auto"/>
        <w:ind w:firstLine="284"/>
        <w:rPr>
          <w:del w:id="405" w:author="Yashua Lebowitz" w:date="2024-09-26T17:14:00Z"/>
          <w:rFonts w:ascii="Book Antiqua" w:hAnsi="Book Antiqua"/>
          <w:rPrChange w:id="406" w:author="mac" w:date="2024-09-27T09:55:00Z">
            <w:rPr>
              <w:del w:id="407" w:author="Yashua Lebowitz" w:date="2024-09-26T17:14:00Z"/>
              <w:rFonts w:ascii="Book Antiqua" w:hAnsi="Book Antiqua"/>
              <w:b/>
              <w:bCs/>
            </w:rPr>
          </w:rPrChange>
        </w:rPr>
        <w:pPrChange w:id="408" w:author="Yashua Lebowitz" w:date="2024-09-28T16:42:00Z">
          <w:pPr>
            <w:pStyle w:val="NormalWeb"/>
            <w:spacing w:before="0" w:beforeAutospacing="0" w:after="200" w:afterAutospacing="0"/>
          </w:pPr>
        </w:pPrChange>
      </w:pPr>
      <w:del w:id="409" w:author="Yashua Lebowitz" w:date="2024-09-26T17:14:00Z">
        <w:r w:rsidRPr="00833EEB" w:rsidDel="006A0CF7">
          <w:rPr>
            <w:rFonts w:ascii="Book Antiqua" w:hAnsi="Book Antiqua"/>
            <w:rPrChange w:id="410" w:author="mac" w:date="2024-09-27T09:55:00Z">
              <w:rPr>
                <w:rFonts w:ascii="Book Antiqua" w:hAnsi="Book Antiqua"/>
                <w:b/>
                <w:bCs/>
              </w:rPr>
            </w:rPrChange>
          </w:rPr>
          <w:delText>Sabotage</w:delText>
        </w:r>
      </w:del>
    </w:p>
    <w:p w14:paraId="092DA4CF" w14:textId="71EAB6C4" w:rsidR="00CE2324" w:rsidRPr="00833EEB" w:rsidDel="006A0CF7" w:rsidRDefault="00CE2324">
      <w:pPr>
        <w:pStyle w:val="NormalWeb"/>
        <w:spacing w:line="276" w:lineRule="auto"/>
        <w:ind w:firstLine="284"/>
        <w:rPr>
          <w:del w:id="411" w:author="Yashua Lebowitz" w:date="2024-09-26T17:14:00Z"/>
          <w:rFonts w:ascii="Book Antiqua" w:hAnsi="Book Antiqua"/>
        </w:rPr>
        <w:pPrChange w:id="412" w:author="Yashua Lebowitz" w:date="2024-09-28T16:42:00Z">
          <w:pPr>
            <w:pStyle w:val="NormalWeb"/>
            <w:ind w:firstLine="284"/>
          </w:pPr>
        </w:pPrChange>
      </w:pPr>
      <w:del w:id="413" w:author="Yashua Lebowitz" w:date="2024-09-26T17:14:00Z">
        <w:r w:rsidRPr="00833EEB" w:rsidDel="006A0CF7">
          <w:rPr>
            <w:rFonts w:ascii="Book Antiqua" w:hAnsi="Book Antiqua"/>
          </w:rPr>
          <w:delText xml:space="preserve">Sensing the nation's disillusionment, Barack and his allies launched a covert campaign to amend the Constitution. They manipulated public opinion through media campaigns, social media, and backroom deals with key political figures. </w:delText>
        </w:r>
        <w:commentRangeStart w:id="414"/>
        <w:r w:rsidRPr="00833EEB" w:rsidDel="006A0CF7">
          <w:rPr>
            <w:rFonts w:ascii="Book Antiqua" w:hAnsi="Book Antiqua"/>
            <w:highlight w:val="green"/>
          </w:rPr>
          <w:delText>The</w:delText>
        </w:r>
        <w:commentRangeEnd w:id="414"/>
        <w:r w:rsidRPr="00833EEB" w:rsidDel="006A0CF7">
          <w:rPr>
            <w:rStyle w:val="CommentReference"/>
            <w:rFonts w:ascii="Book Antiqua" w:hAnsi="Book Antiqua"/>
            <w:rPrChange w:id="415" w:author="mac" w:date="2024-09-27T09:55:00Z">
              <w:rPr>
                <w:rStyle w:val="CommentReference"/>
              </w:rPr>
            </w:rPrChange>
          </w:rPr>
          <w:commentReference w:id="414"/>
        </w:r>
        <w:r w:rsidRPr="00833EEB" w:rsidDel="006A0CF7">
          <w:rPr>
            <w:rFonts w:ascii="Book Antiqua" w:hAnsi="Book Antiqua"/>
            <w:highlight w:val="green"/>
          </w:rPr>
          <w:delText xml:space="preserve"> amendment</w:delText>
        </w:r>
        <w:r w:rsidRPr="00833EEB" w:rsidDel="006A0CF7">
          <w:rPr>
            <w:rFonts w:ascii="Book Antiqua" w:hAnsi="Book Antiqua"/>
          </w:rPr>
          <w:delText xml:space="preserve"> was framed as a necessary step to ensure stability in a time of crisis. Despite fierce opposition arguing that it threatened the foundations of democracy, the referendum passed by a narrow margin, reflecting the desperation of a war-weary public.</w:delText>
        </w:r>
      </w:del>
    </w:p>
    <w:p w14:paraId="37184DE0" w14:textId="24CE4FB9" w:rsidR="00CE2324" w:rsidRPr="00833EEB" w:rsidDel="006A0CF7" w:rsidRDefault="00CE2324">
      <w:pPr>
        <w:pStyle w:val="NormalWeb"/>
        <w:spacing w:before="0" w:beforeAutospacing="0" w:after="200" w:afterAutospacing="0" w:line="276" w:lineRule="auto"/>
        <w:ind w:firstLine="284"/>
        <w:rPr>
          <w:del w:id="416" w:author="Yashua Lebowitz" w:date="2024-09-26T17:14:00Z"/>
          <w:rFonts w:ascii="Book Antiqua" w:hAnsi="Book Antiqua"/>
        </w:rPr>
        <w:pPrChange w:id="417" w:author="Yashua Lebowitz" w:date="2024-09-28T16:42:00Z">
          <w:pPr>
            <w:pStyle w:val="NormalWeb"/>
            <w:spacing w:before="0" w:beforeAutospacing="0" w:after="200" w:afterAutospacing="0"/>
            <w:ind w:firstLine="284"/>
          </w:pPr>
        </w:pPrChange>
      </w:pPr>
      <w:del w:id="418" w:author="Yashua Lebowitz" w:date="2024-09-26T17:14:00Z">
        <w:r w:rsidRPr="00833EEB" w:rsidDel="006A0CF7">
          <w:rPr>
            <w:rFonts w:ascii="Book Antiqua" w:hAnsi="Book Antiqua"/>
          </w:rPr>
          <w:delText xml:space="preserve">After </w:delText>
        </w:r>
      </w:del>
      <w:del w:id="419" w:author="Yashua Lebowitz" w:date="2024-09-26T17:12:00Z">
        <w:r w:rsidRPr="00833EEB" w:rsidDel="006A0CF7">
          <w:rPr>
            <w:rFonts w:ascii="Book Antiqua" w:hAnsi="Book Antiqua"/>
          </w:rPr>
          <w:delText xml:space="preserve">China’s </w:delText>
        </w:r>
      </w:del>
      <w:del w:id="420" w:author="Yashua Lebowitz" w:date="2024-09-26T17:14:00Z">
        <w:r w:rsidRPr="00833EEB" w:rsidDel="006A0CF7">
          <w:rPr>
            <w:rFonts w:ascii="Book Antiqua" w:hAnsi="Book Antiqua"/>
          </w:rPr>
          <w:delText xml:space="preserve">defeat, Russia sought a ceasefire to regroup. With the temporary lull in fighting, Barack seized his opportunity. He began a </w:delText>
        </w:r>
        <w:commentRangeStart w:id="421"/>
        <w:r w:rsidRPr="00833EEB" w:rsidDel="006A0CF7">
          <w:rPr>
            <w:rFonts w:ascii="Book Antiqua" w:hAnsi="Book Antiqua"/>
          </w:rPr>
          <w:delText>campaign</w:delText>
        </w:r>
        <w:commentRangeEnd w:id="421"/>
        <w:r w:rsidRPr="00833EEB" w:rsidDel="006A0CF7">
          <w:rPr>
            <w:rStyle w:val="CommentReference"/>
            <w:rFonts w:ascii="Book Antiqua" w:hAnsi="Book Antiqua"/>
            <w:rPrChange w:id="422" w:author="mac" w:date="2024-09-27T09:55:00Z">
              <w:rPr>
                <w:rStyle w:val="CommentReference"/>
              </w:rPr>
            </w:rPrChange>
          </w:rPr>
          <w:commentReference w:id="421"/>
        </w:r>
        <w:r w:rsidRPr="00833EEB" w:rsidDel="006A0CF7">
          <w:rPr>
            <w:rFonts w:ascii="Book Antiqua" w:hAnsi="Book Antiqua"/>
          </w:rPr>
          <w:delText xml:space="preserve"> </w:delText>
        </w:r>
        <w:r w:rsidRPr="00833EEB" w:rsidDel="006A0CF7">
          <w:rPr>
            <w:rFonts w:ascii="Book Antiqua" w:hAnsi="Book Antiqua"/>
            <w:highlight w:val="green"/>
          </w:rPr>
          <w:delText>to impeach Levi</w:delText>
        </w:r>
        <w:r w:rsidRPr="00833EEB" w:rsidDel="006A0CF7">
          <w:rPr>
            <w:rFonts w:ascii="Book Antiqua" w:hAnsi="Book Antiqua"/>
          </w:rPr>
          <w:delText xml:space="preserve">. </w:delText>
        </w:r>
      </w:del>
    </w:p>
    <w:p w14:paraId="4004E424" w14:textId="77777777" w:rsidR="00CE2324" w:rsidRPr="00833EEB" w:rsidRDefault="00CE2324">
      <w:pPr>
        <w:pStyle w:val="NormalWeb"/>
        <w:spacing w:line="276" w:lineRule="auto"/>
        <w:ind w:firstLine="284"/>
        <w:rPr>
          <w:rFonts w:ascii="Book Antiqua" w:hAnsi="Book Antiqua"/>
        </w:rPr>
        <w:pPrChange w:id="423" w:author="Yashua Lebowitz" w:date="2024-09-28T16:42:00Z">
          <w:pPr>
            <w:pStyle w:val="NormalWeb"/>
            <w:ind w:firstLine="284"/>
          </w:pPr>
        </w:pPrChange>
      </w:pPr>
      <w:r w:rsidRPr="00833EEB">
        <w:rPr>
          <w:rFonts w:ascii="Book Antiqua" w:hAnsi="Book Antiqua"/>
        </w:rPr>
        <w:t xml:space="preserve">Shortly after the ceasefire with Russia, Congress and Senate had approved </w:t>
      </w:r>
      <w:proofErr w:type="spellStart"/>
      <w:r w:rsidRPr="00833EEB">
        <w:rPr>
          <w:rFonts w:ascii="Book Antiqua" w:hAnsi="Book Antiqua"/>
        </w:rPr>
        <w:t>QueerDar</w:t>
      </w:r>
      <w:proofErr w:type="spellEnd"/>
      <w:r w:rsidRPr="00833EEB">
        <w:rPr>
          <w:rFonts w:ascii="Book Antiqua" w:hAnsi="Book Antiqua"/>
        </w:rPr>
        <w:t xml:space="preserve"> scans for all Americans ensuring gender normalcy and health which was seen as paramount for the safety and security of American society. Levi refused to declare his gender and undergo scanning. This was seen as a grave violation of constitutional duty as it violated the 14</w:t>
      </w:r>
      <w:r w:rsidRPr="00833EEB">
        <w:rPr>
          <w:rFonts w:ascii="Book Antiqua" w:hAnsi="Book Antiqua"/>
          <w:vertAlign w:val="superscript"/>
        </w:rPr>
        <w:t>th</w:t>
      </w:r>
      <w:r w:rsidRPr="00833EEB">
        <w:rPr>
          <w:rFonts w:ascii="Book Antiqua" w:hAnsi="Book Antiqua"/>
        </w:rPr>
        <w:t xml:space="preserve"> amendment.  </w:t>
      </w:r>
    </w:p>
    <w:p w14:paraId="16311640" w14:textId="77777777" w:rsidR="00CE2324" w:rsidRPr="00833EEB" w:rsidRDefault="00CE2324">
      <w:pPr>
        <w:pStyle w:val="NormalWeb"/>
        <w:spacing w:line="276" w:lineRule="auto"/>
        <w:ind w:firstLine="284"/>
        <w:rPr>
          <w:rFonts w:ascii="Book Antiqua" w:hAnsi="Book Antiqua"/>
        </w:rPr>
        <w:pPrChange w:id="424" w:author="Yashua Lebowitz" w:date="2024-09-28T16:42:00Z">
          <w:pPr>
            <w:pStyle w:val="NormalWeb"/>
            <w:ind w:firstLine="284"/>
          </w:pPr>
        </w:pPrChange>
      </w:pPr>
      <w:r w:rsidRPr="00833EEB">
        <w:rPr>
          <w:rFonts w:ascii="Book Antiqua" w:hAnsi="Book Antiqua"/>
        </w:rPr>
        <w:t xml:space="preserve">Levi’s refusal to undergo the mandatory </w:t>
      </w:r>
      <w:proofErr w:type="spellStart"/>
      <w:r w:rsidRPr="00833EEB">
        <w:rPr>
          <w:rFonts w:ascii="Book Antiqua" w:hAnsi="Book Antiqua"/>
        </w:rPr>
        <w:t>QueerDar</w:t>
      </w:r>
      <w:proofErr w:type="spellEnd"/>
      <w:r w:rsidRPr="00833EEB">
        <w:rPr>
          <w:rFonts w:ascii="Book Antiqua" w:hAnsi="Book Antiqua"/>
        </w:rPr>
        <w:t xml:space="preserve"> scan ignited a constitutional firestorm. The system, implemented under the guise of public safety, had become central to post-war governance, designed to ensure "gender normalcy" in a fractured society. Though many viewed it as invasive, the war-weary public had accepted it as a necessary sacrifice. But Levi’s defiance wasn’t seen as a noble stand. It was a direct violation of his constitutional duty.</w:t>
      </w:r>
    </w:p>
    <w:p w14:paraId="2CD31584" w14:textId="77777777" w:rsidR="001E6B40" w:rsidRPr="00833EEB" w:rsidRDefault="00CE2324">
      <w:pPr>
        <w:pStyle w:val="NormalWeb"/>
        <w:spacing w:line="276" w:lineRule="auto"/>
        <w:ind w:firstLine="284"/>
        <w:rPr>
          <w:ins w:id="425" w:author="Yashua Lebowitz" w:date="2024-09-26T17:19:00Z"/>
          <w:rFonts w:ascii="Book Antiqua" w:hAnsi="Book Antiqua"/>
        </w:rPr>
        <w:pPrChange w:id="426" w:author="Yashua Lebowitz" w:date="2024-09-28T16:42:00Z">
          <w:pPr>
            <w:pStyle w:val="NormalWeb"/>
            <w:ind w:firstLine="284"/>
          </w:pPr>
        </w:pPrChange>
      </w:pPr>
      <w:r w:rsidRPr="00833EEB">
        <w:rPr>
          <w:rFonts w:ascii="Book Antiqua" w:hAnsi="Book Antiqua"/>
        </w:rPr>
        <w:t xml:space="preserve">Critics wasted no time. As President, Levi was sworn to uphold the laws of the land, and by refusing the scan, he was accused of dereliction of duty. The Equal </w:t>
      </w:r>
      <w:r w:rsidRPr="00833EEB">
        <w:rPr>
          <w:rFonts w:ascii="Book Antiqua" w:hAnsi="Book Antiqua"/>
        </w:rPr>
        <w:lastRenderedPageBreak/>
        <w:t>Protection Clause demanded that no one, not even the President, was above the law. Levi’s act of defiance set a dangerous precedent, threatening the very system meant to protect the nation. His enemies branded him a traitor, unfit to lead in a time of crisis.</w:t>
      </w:r>
      <w:ins w:id="427" w:author="Yashua Lebowitz" w:date="2024-09-26T17:17:00Z">
        <w:r w:rsidR="001E6B40" w:rsidRPr="00833EEB">
          <w:rPr>
            <w:rFonts w:ascii="Book Antiqua" w:hAnsi="Book Antiqua"/>
          </w:rPr>
          <w:t xml:space="preserve"> This wasn’t the first time that Levi had come in conflict with the laws of the United States. </w:t>
        </w:r>
      </w:ins>
    </w:p>
    <w:p w14:paraId="742F6246" w14:textId="4FBF5D31" w:rsidR="00CE2324" w:rsidRPr="00833EEB" w:rsidDel="001E6B40" w:rsidRDefault="001E6B40">
      <w:pPr>
        <w:pStyle w:val="NormalWeb"/>
        <w:spacing w:line="276" w:lineRule="auto"/>
        <w:ind w:firstLine="284"/>
        <w:rPr>
          <w:del w:id="428" w:author="Yashua Lebowitz" w:date="2024-09-26T17:21:00Z"/>
          <w:rFonts w:ascii="Book Antiqua" w:hAnsi="Book Antiqua"/>
        </w:rPr>
        <w:pPrChange w:id="429" w:author="Yashua Lebowitz" w:date="2024-09-28T16:42:00Z">
          <w:pPr>
            <w:pStyle w:val="NormalWeb"/>
            <w:ind w:firstLine="284"/>
          </w:pPr>
        </w:pPrChange>
      </w:pPr>
      <w:ins w:id="430" w:author="Yashua Lebowitz" w:date="2024-09-26T17:21:00Z">
        <w:r w:rsidRPr="00833EEB">
          <w:rPr>
            <w:rFonts w:ascii="Book Antiqua" w:hAnsi="Book Antiqua"/>
          </w:rPr>
          <w:t xml:space="preserve">This wasn’t the first time Levi had clashed with the law. Earlier in life, he had fled the country to escape probation terms after being incarcerated for his involvement in a political protest. </w:t>
        </w:r>
      </w:ins>
      <w:ins w:id="431" w:author="Yashua Lebowitz" w:date="2024-09-26T19:57:00Z">
        <w:r w:rsidR="00872EB7" w:rsidRPr="00833EEB">
          <w:rPr>
            <w:rFonts w:ascii="Book Antiqua" w:hAnsi="Book Antiqua"/>
          </w:rPr>
          <w:t xml:space="preserve">Levi returned to the United States once he was pardoned by Donald Trump. </w:t>
        </w:r>
      </w:ins>
      <w:ins w:id="432" w:author="Yashua Lebowitz" w:date="2024-09-26T17:21:00Z">
        <w:r w:rsidRPr="00833EEB">
          <w:rPr>
            <w:rFonts w:ascii="Book Antiqua" w:hAnsi="Book Antiqua"/>
          </w:rPr>
          <w:t>He was a man with a history of civil disobedience—a danger to the law and order of the United States.</w:t>
        </w:r>
      </w:ins>
      <w:ins w:id="433" w:author="Yashua Lebowitz" w:date="2024-09-26T19:56:00Z">
        <w:r w:rsidR="00872EB7" w:rsidRPr="00833EEB">
          <w:rPr>
            <w:rFonts w:ascii="Book Antiqua" w:hAnsi="Book Antiqua"/>
          </w:rPr>
          <w:t xml:space="preserve"> </w:t>
        </w:r>
      </w:ins>
    </w:p>
    <w:p w14:paraId="68554940" w14:textId="77777777" w:rsidR="001E6B40" w:rsidRPr="00833EEB" w:rsidRDefault="001E6B40">
      <w:pPr>
        <w:pStyle w:val="NormalWeb"/>
        <w:spacing w:line="276" w:lineRule="auto"/>
        <w:ind w:firstLine="284"/>
        <w:rPr>
          <w:ins w:id="434" w:author="Yashua Lebowitz" w:date="2024-09-26T17:21:00Z"/>
          <w:rFonts w:ascii="Book Antiqua" w:hAnsi="Book Antiqua"/>
        </w:rPr>
        <w:pPrChange w:id="435" w:author="Yashua Lebowitz" w:date="2024-09-28T16:42:00Z">
          <w:pPr>
            <w:pStyle w:val="NormalWeb"/>
            <w:ind w:firstLine="284"/>
          </w:pPr>
        </w:pPrChange>
      </w:pPr>
    </w:p>
    <w:p w14:paraId="58DA0D24" w14:textId="77777777" w:rsidR="00CE2324" w:rsidRPr="00833EEB" w:rsidRDefault="00CE2324">
      <w:pPr>
        <w:pStyle w:val="NormalWeb"/>
        <w:spacing w:line="276" w:lineRule="auto"/>
        <w:ind w:firstLine="284"/>
        <w:rPr>
          <w:rFonts w:ascii="Book Antiqua" w:hAnsi="Book Antiqua"/>
        </w:rPr>
        <w:pPrChange w:id="436" w:author="Yashua Lebowitz" w:date="2024-09-28T16:42:00Z">
          <w:pPr>
            <w:pStyle w:val="NormalWeb"/>
            <w:ind w:firstLine="284"/>
          </w:pPr>
        </w:pPrChange>
      </w:pPr>
      <w:r w:rsidRPr="00833EEB">
        <w:rPr>
          <w:rFonts w:ascii="Book Antiqua" w:hAnsi="Book Antiqua"/>
        </w:rPr>
        <w:t xml:space="preserve">The charge was simple: by rejecting the </w:t>
      </w:r>
      <w:proofErr w:type="spellStart"/>
      <w:r w:rsidRPr="00833EEB">
        <w:rPr>
          <w:rFonts w:ascii="Book Antiqua" w:hAnsi="Book Antiqua"/>
        </w:rPr>
        <w:t>QueerDar</w:t>
      </w:r>
      <w:proofErr w:type="spellEnd"/>
      <w:r w:rsidRPr="00833EEB">
        <w:rPr>
          <w:rFonts w:ascii="Book Antiqua" w:hAnsi="Book Antiqua"/>
        </w:rPr>
        <w:t xml:space="preserve"> scan, Levi had failed in his oath to “faithfully execute” the laws of the United States. Congress, spurred on by public outrage and a media feeding frenzy, seized on the opportunity. Levi’s refusal was portrayed as a reckless endangerment of national security—an unforgivable sin in a country still licking its wounds from war.</w:t>
      </w:r>
    </w:p>
    <w:p w14:paraId="403705B4" w14:textId="05EC94B6" w:rsidR="00CE2324" w:rsidRPr="00833EEB" w:rsidRDefault="00CE2324">
      <w:pPr>
        <w:pStyle w:val="NormalWeb"/>
        <w:spacing w:line="276" w:lineRule="auto"/>
        <w:ind w:firstLine="284"/>
        <w:rPr>
          <w:rFonts w:ascii="Book Antiqua" w:hAnsi="Book Antiqua"/>
        </w:rPr>
        <w:pPrChange w:id="437" w:author="Yashua Lebowitz" w:date="2024-09-28T16:42:00Z">
          <w:pPr>
            <w:pStyle w:val="NormalWeb"/>
            <w:ind w:firstLine="284"/>
          </w:pPr>
        </w:pPrChange>
      </w:pPr>
      <w:r w:rsidRPr="00833EEB">
        <w:rPr>
          <w:rFonts w:ascii="Book Antiqua" w:hAnsi="Book Antiqua"/>
        </w:rPr>
        <w:t xml:space="preserve">Protests erupted. Lobbyists and factions, long discontented with Levi’s stance on Israel, </w:t>
      </w:r>
      <w:proofErr w:type="spellStart"/>
      <w:r w:rsidRPr="00833EEB">
        <w:rPr>
          <w:rFonts w:ascii="Book Antiqua" w:hAnsi="Book Antiqua"/>
        </w:rPr>
        <w:t>fueled</w:t>
      </w:r>
      <w:proofErr w:type="spellEnd"/>
      <w:r w:rsidRPr="00833EEB">
        <w:rPr>
          <w:rFonts w:ascii="Book Antiqua" w:hAnsi="Book Antiqua"/>
        </w:rPr>
        <w:t xml:space="preserve"> the flames. What should have been an act of personal resistance became the catalyst for his undoing. With overwhelming public support and the full force of Congress behind it, Levi’s impeachment was inevitable. </w:t>
      </w:r>
    </w:p>
    <w:p w14:paraId="402E1386" w14:textId="77777777" w:rsidR="00CE2324" w:rsidRPr="00833EEB" w:rsidRDefault="00CE2324">
      <w:pPr>
        <w:pStyle w:val="NormalWeb"/>
        <w:spacing w:line="276" w:lineRule="auto"/>
        <w:ind w:firstLine="284"/>
        <w:rPr>
          <w:rFonts w:ascii="Book Antiqua" w:hAnsi="Book Antiqua"/>
        </w:rPr>
        <w:pPrChange w:id="438" w:author="Yashua Lebowitz" w:date="2024-09-28T16:42:00Z">
          <w:pPr>
            <w:pStyle w:val="NormalWeb"/>
            <w:ind w:firstLine="284"/>
          </w:pPr>
        </w:pPrChange>
      </w:pPr>
      <w:r w:rsidRPr="00833EEB">
        <w:rPr>
          <w:rFonts w:ascii="Book Antiqua" w:hAnsi="Book Antiqua"/>
        </w:rPr>
        <w:t>Despite the uneasy truce with Russia, an election was hurriedly scrabbled together to legitimize the government.</w:t>
      </w:r>
    </w:p>
    <w:p w14:paraId="02FE17F6" w14:textId="77777777" w:rsidR="00CE2324" w:rsidRPr="00833EEB" w:rsidRDefault="00CE2324">
      <w:pPr>
        <w:pStyle w:val="NormalWeb"/>
        <w:spacing w:line="276" w:lineRule="auto"/>
        <w:ind w:firstLine="284"/>
        <w:rPr>
          <w:rFonts w:ascii="Book Antiqua" w:hAnsi="Book Antiqua"/>
        </w:rPr>
        <w:pPrChange w:id="439" w:author="Yashua Lebowitz" w:date="2024-09-28T16:42:00Z">
          <w:pPr>
            <w:pStyle w:val="NormalWeb"/>
            <w:ind w:firstLine="284"/>
          </w:pPr>
        </w:pPrChange>
      </w:pPr>
      <w:r w:rsidRPr="00833EEB">
        <w:rPr>
          <w:rFonts w:ascii="Book Antiqua" w:hAnsi="Book Antiqua"/>
        </w:rPr>
        <w:t xml:space="preserve">Barack's popularity overshadowed his opponents, and </w:t>
      </w:r>
      <w:commentRangeStart w:id="440"/>
      <w:r w:rsidRPr="00833EEB">
        <w:rPr>
          <w:rFonts w:ascii="Book Antiqua" w:hAnsi="Book Antiqua"/>
          <w:highlight w:val="green"/>
        </w:rPr>
        <w:t>the</w:t>
      </w:r>
      <w:commentRangeEnd w:id="440"/>
      <w:r w:rsidRPr="00833EEB">
        <w:rPr>
          <w:rStyle w:val="CommentReference"/>
          <w:rFonts w:ascii="Book Antiqua" w:eastAsiaTheme="minorHAnsi" w:hAnsi="Book Antiqua" w:cstheme="minorBidi"/>
          <w:lang w:eastAsia="en-US"/>
          <w:rPrChange w:id="441" w:author="mac" w:date="2024-09-27T09:55:00Z">
            <w:rPr>
              <w:rStyle w:val="CommentReference"/>
              <w:rFonts w:asciiTheme="minorHAnsi" w:eastAsiaTheme="minorHAnsi" w:hAnsiTheme="minorHAnsi" w:cstheme="minorBidi"/>
              <w:lang w:eastAsia="en-US"/>
            </w:rPr>
          </w:rPrChange>
        </w:rPr>
        <w:commentReference w:id="440"/>
      </w:r>
      <w:r w:rsidRPr="00833EEB">
        <w:rPr>
          <w:rFonts w:ascii="Book Antiqua" w:hAnsi="Book Antiqua"/>
          <w:highlight w:val="green"/>
        </w:rPr>
        <w:t xml:space="preserve"> Republican candidate</w:t>
      </w:r>
      <w:r w:rsidRPr="00833EEB">
        <w:rPr>
          <w:rFonts w:ascii="Book Antiqua" w:hAnsi="Book Antiqua"/>
        </w:rPr>
        <w:t xml:space="preserv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68E9E639" w14:textId="77777777" w:rsidR="00CE2324" w:rsidRPr="00833EEB" w:rsidRDefault="00CE2324">
      <w:pPr>
        <w:pStyle w:val="NormalWeb"/>
        <w:spacing w:line="276" w:lineRule="auto"/>
        <w:ind w:firstLine="284"/>
        <w:rPr>
          <w:rFonts w:ascii="Book Antiqua" w:hAnsi="Book Antiqua"/>
        </w:rPr>
        <w:pPrChange w:id="442" w:author="Yashua Lebowitz" w:date="2024-09-28T16:42:00Z">
          <w:pPr>
            <w:pStyle w:val="NormalWeb"/>
            <w:ind w:firstLine="284"/>
          </w:pPr>
        </w:pPrChange>
      </w:pPr>
      <w:r w:rsidRPr="00833EEB">
        <w:rPr>
          <w:rFonts w:ascii="Book Antiqua" w:hAnsi="Book Antiqua"/>
        </w:rPr>
        <w:t xml:space="preserve">The next phase of his plan was dismantling the white patriarchy. He harvested the fruit of years of establishing critical race theory in the school system. This was a monster whose black tentacles had slowly gained a stranglehold over the hearts of America’s youth. It injected its black poison, creating heartless drones—children with eyes glazed over who could only identify people by the </w:t>
      </w:r>
      <w:proofErr w:type="spellStart"/>
      <w:r w:rsidRPr="00833EEB">
        <w:rPr>
          <w:rFonts w:ascii="Book Antiqua" w:hAnsi="Book Antiqua"/>
        </w:rPr>
        <w:t>color</w:t>
      </w:r>
      <w:proofErr w:type="spellEnd"/>
      <w:r w:rsidRPr="00833EEB">
        <w:rPr>
          <w:rFonts w:ascii="Book Antiqua" w:hAnsi="Book Antiqua"/>
        </w:rPr>
        <w:t xml:space="preserve"> of one’s skin, not the content of one’s character.</w:t>
      </w:r>
    </w:p>
    <w:p w14:paraId="7031F8D7" w14:textId="77777777" w:rsidR="00CE2324" w:rsidRPr="00833EEB" w:rsidRDefault="00CE2324">
      <w:pPr>
        <w:pStyle w:val="NormalWeb"/>
        <w:spacing w:line="276" w:lineRule="auto"/>
        <w:ind w:firstLine="284"/>
        <w:rPr>
          <w:rFonts w:ascii="Book Antiqua" w:hAnsi="Book Antiqua"/>
        </w:rPr>
        <w:pPrChange w:id="443" w:author="Yashua Lebowitz" w:date="2024-09-28T16:42:00Z">
          <w:pPr>
            <w:pStyle w:val="NormalWeb"/>
            <w:ind w:firstLine="284"/>
          </w:pPr>
        </w:pPrChange>
      </w:pPr>
      <w:r w:rsidRPr="00833EEB">
        <w:rPr>
          <w:rFonts w:ascii="Book Antiqua" w:hAnsi="Book Antiqua"/>
        </w:rPr>
        <w:lastRenderedPageBreak/>
        <w:t xml:space="preserve">The teachings whispered of a world divided, casting humanity into rigid </w:t>
      </w:r>
      <w:proofErr w:type="spellStart"/>
      <w:r w:rsidRPr="00833EEB">
        <w:rPr>
          <w:rFonts w:ascii="Book Antiqua" w:hAnsi="Book Antiqua"/>
        </w:rPr>
        <w:t>molds</w:t>
      </w:r>
      <w:proofErr w:type="spellEnd"/>
      <w:r w:rsidRPr="00833EEB">
        <w:rPr>
          <w:rFonts w:ascii="Book Antiqua" w:hAnsi="Book Antiqua"/>
        </w:rPr>
        <w:t xml:space="preserve"> of oppressors and oppressed, with white privilege and black oppression </w:t>
      </w:r>
      <w:proofErr w:type="spellStart"/>
      <w:r w:rsidRPr="00833EEB">
        <w:rPr>
          <w:rFonts w:ascii="Book Antiqua" w:hAnsi="Book Antiqua"/>
        </w:rPr>
        <w:t>fueling</w:t>
      </w:r>
      <w:proofErr w:type="spellEnd"/>
      <w:r w:rsidRPr="00833EEB">
        <w:rPr>
          <w:rFonts w:ascii="Book Antiqua" w:hAnsi="Book Antiqua"/>
        </w:rPr>
        <w:t xml:space="preserve"> resentment and hatred. The monster had fed on the innocence of youth, replacing curiosity and compassion with a cold, relentless typecasting. </w:t>
      </w:r>
      <w:r w:rsidRPr="00833EEB">
        <w:rPr>
          <w:rFonts w:ascii="Book Antiqua" w:hAnsi="Book Antiqua"/>
          <w:highlight w:val="yellow"/>
        </w:rPr>
        <w:t xml:space="preserve">The moment an objective observer tried to question an issue such as gender fluidity in school, he was </w:t>
      </w:r>
      <w:proofErr w:type="spellStart"/>
      <w:r w:rsidRPr="00833EEB">
        <w:rPr>
          <w:rFonts w:ascii="Book Antiqua" w:hAnsi="Book Antiqua"/>
          <w:highlight w:val="yellow"/>
        </w:rPr>
        <w:t>labeled</w:t>
      </w:r>
      <w:proofErr w:type="spellEnd"/>
      <w:r w:rsidRPr="00833EEB">
        <w:rPr>
          <w:rFonts w:ascii="Book Antiqua" w:hAnsi="Book Antiqua"/>
          <w:highlight w:val="yellow"/>
        </w:rPr>
        <w:t xml:space="preserve"> a “bigot” or a “homophobe.” There was no middle ground for </w:t>
      </w:r>
      <w:commentRangeStart w:id="444"/>
      <w:r w:rsidRPr="00833EEB">
        <w:rPr>
          <w:rFonts w:ascii="Book Antiqua" w:hAnsi="Book Antiqua"/>
          <w:highlight w:val="yellow"/>
        </w:rPr>
        <w:t>discussion</w:t>
      </w:r>
      <w:commentRangeEnd w:id="444"/>
      <w:r w:rsidRPr="00833EEB">
        <w:rPr>
          <w:rStyle w:val="CommentReference"/>
          <w:rFonts w:ascii="Book Antiqua" w:eastAsiaTheme="minorHAnsi" w:hAnsi="Book Antiqua" w:cstheme="minorBidi"/>
          <w:lang w:eastAsia="en-US"/>
          <w:rPrChange w:id="445" w:author="mac" w:date="2024-09-27T09:55:00Z">
            <w:rPr>
              <w:rStyle w:val="CommentReference"/>
              <w:rFonts w:asciiTheme="minorHAnsi" w:eastAsiaTheme="minorHAnsi" w:hAnsiTheme="minorHAnsi" w:cstheme="minorBidi"/>
              <w:lang w:eastAsia="en-US"/>
            </w:rPr>
          </w:rPrChange>
        </w:rPr>
        <w:commentReference w:id="444"/>
      </w:r>
      <w:r w:rsidRPr="00833EEB">
        <w:rPr>
          <w:rFonts w:ascii="Book Antiqua" w:hAnsi="Book Antiqua"/>
          <w:highlight w:val="yellow"/>
        </w:rPr>
        <w:t>.</w:t>
      </w:r>
      <w:r w:rsidRPr="00833EEB">
        <w:rPr>
          <w:rFonts w:ascii="Book Antiqua" w:hAnsi="Book Antiqua"/>
        </w:rPr>
        <w:t xml:space="preserve"> </w:t>
      </w:r>
      <w:r w:rsidRPr="00833EEB">
        <w:rPr>
          <w:rFonts w:ascii="Book Antiqua" w:hAnsi="Book Antiqua"/>
          <w:highlight w:val="green"/>
        </w:rPr>
        <w:t>The seeds of division sprouted thorns of mistrust and animosity, entwining themselves around the very essence of community and kinship.</w:t>
      </w:r>
    </w:p>
    <w:p w14:paraId="7923C369" w14:textId="77777777" w:rsidR="00551A69" w:rsidRPr="00833EEB" w:rsidRDefault="00551A69">
      <w:pPr>
        <w:pStyle w:val="NormalWeb"/>
        <w:spacing w:line="276" w:lineRule="auto"/>
        <w:ind w:firstLine="284"/>
        <w:rPr>
          <w:ins w:id="446" w:author="Yashua Lebowitz" w:date="2024-09-26T17:35:00Z"/>
          <w:rFonts w:ascii="Book Antiqua" w:hAnsi="Book Antiqua"/>
        </w:rPr>
        <w:pPrChange w:id="447" w:author="Yashua Lebowitz" w:date="2024-09-28T16:42:00Z">
          <w:pPr>
            <w:pStyle w:val="NormalWeb"/>
            <w:ind w:firstLine="284"/>
          </w:pPr>
        </w:pPrChange>
      </w:pPr>
      <w:ins w:id="448" w:author="Yashua Lebowitz" w:date="2024-09-26T17:35:00Z">
        <w:r w:rsidRPr="00833EEB">
          <w:rPr>
            <w:rFonts w:ascii="Book Antiqua" w:hAnsi="Book Antiqua"/>
          </w:rPr>
          <w:t>The campaign of terror began when Barack signed Federal Edict 516, a decree that ignited chaos across the nation. White ANTIFA, in an unholy alliance with AOC, spearheaded its execution. Branded as the "Reformation," this edict unleashed its fury upon white Christian communities, targeting those who had resisted critical race theory and spoken out against homosexuality. Churches that held firm to traditional values were shut down in droves, their doors sealed forever.</w:t>
        </w:r>
      </w:ins>
    </w:p>
    <w:p w14:paraId="6C0C90A6" w14:textId="77777777" w:rsidR="00551A69" w:rsidRPr="00833EEB" w:rsidRDefault="00551A69">
      <w:pPr>
        <w:pStyle w:val="NormalWeb"/>
        <w:spacing w:line="276" w:lineRule="auto"/>
        <w:ind w:firstLine="284"/>
        <w:rPr>
          <w:ins w:id="449" w:author="Yashua Lebowitz" w:date="2024-09-26T17:35:00Z"/>
          <w:rFonts w:ascii="Book Antiqua" w:hAnsi="Book Antiqua"/>
        </w:rPr>
        <w:pPrChange w:id="450" w:author="Yashua Lebowitz" w:date="2024-09-28T16:42:00Z">
          <w:pPr>
            <w:pStyle w:val="NormalWeb"/>
            <w:ind w:firstLine="284"/>
          </w:pPr>
        </w:pPrChange>
      </w:pPr>
      <w:proofErr w:type="spellStart"/>
      <w:ins w:id="451" w:author="Yashua Lebowitz" w:date="2024-09-26T17:35:00Z">
        <w:r w:rsidRPr="00833EEB">
          <w:rPr>
            <w:rFonts w:ascii="Book Antiqua" w:hAnsi="Book Antiqua"/>
          </w:rPr>
          <w:t>Walmarts</w:t>
        </w:r>
        <w:proofErr w:type="spellEnd"/>
        <w:r w:rsidRPr="00833EEB">
          <w:rPr>
            <w:rFonts w:ascii="Book Antiqua" w:hAnsi="Book Antiqua"/>
          </w:rPr>
          <w:t xml:space="preserve">, once </w:t>
        </w:r>
        <w:proofErr w:type="spellStart"/>
        <w:r w:rsidRPr="00833EEB">
          <w:rPr>
            <w:rFonts w:ascii="Book Antiqua" w:hAnsi="Book Antiqua"/>
          </w:rPr>
          <w:t>centers</w:t>
        </w:r>
        <w:proofErr w:type="spellEnd"/>
        <w:r w:rsidRPr="00833EEB">
          <w:rPr>
            <w:rFonts w:ascii="Book Antiqua" w:hAnsi="Book Antiqua"/>
          </w:rPr>
          <w:t xml:space="preserve"> of everyday American life, were repurposed into interim camps, surrounded by concertina wire and repurposed as grim detention </w:t>
        </w:r>
        <w:proofErr w:type="spellStart"/>
        <w:r w:rsidRPr="00833EEB">
          <w:rPr>
            <w:rFonts w:ascii="Book Antiqua" w:hAnsi="Book Antiqua"/>
          </w:rPr>
          <w:t>centers</w:t>
        </w:r>
        <w:proofErr w:type="spellEnd"/>
        <w:r w:rsidRPr="00833EEB">
          <w:rPr>
            <w:rFonts w:ascii="Book Antiqua" w:hAnsi="Book Antiqua"/>
          </w:rPr>
          <w:t>. What were once bustling aisles of consumer goods became corridors of despair. In the span of a single month, millions of white Americans were slaughtered in the purge. Blood flowed through the streets, pooling in the gutters and turning the heartland into a river of sorrow. The agonized cries of the fallen echoed in the night like a grotesque symphony, the screams carried on winds thick with the stench of death. The earth, drenched in blood, seemed to weep as the nation convulsed, torn apart by a fevered thirst for vengeance.</w:t>
        </w:r>
      </w:ins>
    </w:p>
    <w:p w14:paraId="482442AC" w14:textId="0DDADD78" w:rsidR="00CE2324" w:rsidRPr="00833EEB" w:rsidDel="00551A69" w:rsidRDefault="00CE2324">
      <w:pPr>
        <w:pStyle w:val="NormalWeb"/>
        <w:spacing w:line="276" w:lineRule="auto"/>
        <w:ind w:firstLine="284"/>
        <w:rPr>
          <w:del w:id="452" w:author="Yashua Lebowitz" w:date="2024-09-26T17:35:00Z"/>
          <w:rFonts w:ascii="Book Antiqua" w:hAnsi="Book Antiqua"/>
        </w:rPr>
        <w:pPrChange w:id="453" w:author="Yashua Lebowitz" w:date="2024-09-28T16:42:00Z">
          <w:pPr>
            <w:pStyle w:val="NormalWeb"/>
            <w:ind w:firstLine="284"/>
          </w:pPr>
        </w:pPrChange>
      </w:pPr>
      <w:del w:id="454" w:author="Yashua Lebowitz" w:date="2024-09-26T17:35:00Z">
        <w:r w:rsidRPr="00833EEB" w:rsidDel="00551A69">
          <w:rPr>
            <w:rFonts w:ascii="Book Antiqua" w:hAnsi="Book Antiqua"/>
          </w:rPr>
          <w:delText xml:space="preserve">The campaign of terror started, </w:delText>
        </w:r>
      </w:del>
      <w:del w:id="455" w:author="Yashua Lebowitz" w:date="2024-09-26T17:32:00Z">
        <w:r w:rsidRPr="00833EEB" w:rsidDel="00AB0E76">
          <w:rPr>
            <w:rFonts w:ascii="Book Antiqua" w:hAnsi="Book Antiqua"/>
          </w:rPr>
          <w:delText xml:space="preserve">ironically </w:delText>
        </w:r>
      </w:del>
      <w:del w:id="456" w:author="Yashua Lebowitz" w:date="2024-09-26T17:35:00Z">
        <w:r w:rsidRPr="00833EEB" w:rsidDel="00551A69">
          <w:rPr>
            <w:rFonts w:ascii="Book Antiqua" w:hAnsi="Book Antiqua"/>
          </w:rPr>
          <w:delText xml:space="preserve">with the help of white ANTIFA members who had made an unholy alliance with </w:delText>
        </w:r>
        <w:commentRangeStart w:id="457"/>
        <w:r w:rsidRPr="00833EEB" w:rsidDel="00551A69">
          <w:rPr>
            <w:rFonts w:ascii="Book Antiqua" w:hAnsi="Book Antiqua"/>
            <w:highlight w:val="green"/>
          </w:rPr>
          <w:delText>AOC</w:delText>
        </w:r>
        <w:commentRangeEnd w:id="457"/>
        <w:r w:rsidRPr="00833EEB" w:rsidDel="00551A69">
          <w:rPr>
            <w:rStyle w:val="CommentReference"/>
            <w:rFonts w:ascii="Book Antiqua" w:hAnsi="Book Antiqua"/>
            <w:rPrChange w:id="458" w:author="mac" w:date="2024-09-27T09:55:00Z">
              <w:rPr>
                <w:rStyle w:val="CommentReference"/>
              </w:rPr>
            </w:rPrChange>
          </w:rPr>
          <w:commentReference w:id="457"/>
        </w:r>
        <w:r w:rsidRPr="00833EEB" w:rsidDel="00551A69">
          <w:rPr>
            <w:rFonts w:ascii="Book Antiqua" w:hAnsi="Book Antiqua"/>
          </w:rPr>
          <w:delText xml:space="preserve">. </w:delText>
        </w:r>
        <w:commentRangeStart w:id="459"/>
        <w:commentRangeStart w:id="460"/>
        <w:r w:rsidRPr="00833EEB" w:rsidDel="00551A69">
          <w:rPr>
            <w:rFonts w:ascii="Book Antiqua" w:hAnsi="Book Antiqua"/>
            <w:highlight w:val="green"/>
          </w:rPr>
          <w:delText>The</w:delText>
        </w:r>
        <w:commentRangeEnd w:id="459"/>
        <w:r w:rsidRPr="00833EEB" w:rsidDel="00551A69">
          <w:rPr>
            <w:rStyle w:val="CommentReference"/>
            <w:rFonts w:ascii="Book Antiqua" w:hAnsi="Book Antiqua"/>
            <w:rPrChange w:id="461" w:author="mac" w:date="2024-09-27T09:55:00Z">
              <w:rPr>
                <w:rStyle w:val="CommentReference"/>
              </w:rPr>
            </w:rPrChange>
          </w:rPr>
          <w:commentReference w:id="459"/>
        </w:r>
        <w:commentRangeEnd w:id="460"/>
        <w:r w:rsidRPr="00833EEB" w:rsidDel="00551A69">
          <w:rPr>
            <w:rStyle w:val="CommentReference"/>
            <w:rFonts w:ascii="Book Antiqua" w:hAnsi="Book Antiqua"/>
            <w:rPrChange w:id="462" w:author="mac" w:date="2024-09-27T09:55:00Z">
              <w:rPr>
                <w:rStyle w:val="CommentReference"/>
              </w:rPr>
            </w:rPrChange>
          </w:rPr>
          <w:commentReference w:id="460"/>
        </w:r>
        <w:r w:rsidRPr="00833EEB" w:rsidDel="00551A69">
          <w:rPr>
            <w:rFonts w:ascii="Book Antiqua" w:hAnsi="Book Antiqua"/>
            <w:highlight w:val="green"/>
          </w:rPr>
          <w:delText xml:space="preserve"> reformation, as it was called, was released on the white Christian oppressors like a rabid dog.</w:delText>
        </w:r>
      </w:del>
      <w:del w:id="463" w:author="Yashua Lebowitz" w:date="2024-09-26T17:28:00Z">
        <w:r w:rsidRPr="00833EEB" w:rsidDel="00AB0E76">
          <w:rPr>
            <w:rFonts w:ascii="Book Antiqua" w:hAnsi="Book Antiqua"/>
            <w:highlight w:val="green"/>
          </w:rPr>
          <w:delText xml:space="preserve"> The twisted irony of their alliance</w:delText>
        </w:r>
        <w:r w:rsidRPr="00833EEB" w:rsidDel="00AB0E76">
          <w:rPr>
            <w:rFonts w:ascii="Book Antiqua" w:hAnsi="Book Antiqua"/>
          </w:rPr>
          <w:delText>—</w:delText>
        </w:r>
        <w:r w:rsidRPr="00833EEB" w:rsidDel="00AB0E76">
          <w:rPr>
            <w:rFonts w:ascii="Book Antiqua" w:hAnsi="Book Antiqua"/>
            <w:highlight w:val="green"/>
          </w:rPr>
          <w:delText>a mockery of solidarity</w:delText>
        </w:r>
        <w:r w:rsidRPr="00833EEB" w:rsidDel="00AB0E76">
          <w:rPr>
            <w:rFonts w:ascii="Book Antiqua" w:hAnsi="Book Antiqua"/>
          </w:rPr>
          <w:delText>—</w:delText>
        </w:r>
        <w:r w:rsidRPr="00833EEB" w:rsidDel="00AB0E76">
          <w:rPr>
            <w:rFonts w:ascii="Book Antiqua" w:hAnsi="Book Antiqua"/>
            <w:highlight w:val="green"/>
          </w:rPr>
          <w:delText>only served to deepen the shadows of betrayal and confusion</w:delText>
        </w:r>
      </w:del>
      <w:del w:id="464" w:author="Yashua Lebowitz" w:date="2024-09-26T17:32:00Z">
        <w:r w:rsidRPr="00833EEB" w:rsidDel="00AB0E76">
          <w:rPr>
            <w:rFonts w:ascii="Book Antiqua" w:hAnsi="Book Antiqua"/>
            <w:highlight w:val="green"/>
          </w:rPr>
          <w:delText>.</w:delText>
        </w:r>
      </w:del>
      <w:del w:id="465" w:author="Yashua Lebowitz" w:date="2024-09-26T17:35:00Z">
        <w:r w:rsidRPr="00833EEB" w:rsidDel="00551A69">
          <w:rPr>
            <w:rFonts w:ascii="Book Antiqua" w:hAnsi="Book Antiqua"/>
            <w:highlight w:val="green"/>
          </w:rPr>
          <w:delText xml:space="preserve"> </w:delText>
        </w:r>
      </w:del>
      <w:del w:id="466" w:author="Yashua Lebowitz" w:date="2024-09-26T17:33:00Z">
        <w:r w:rsidRPr="00833EEB" w:rsidDel="00AB0E76">
          <w:rPr>
            <w:rFonts w:ascii="Book Antiqua" w:hAnsi="Book Antiqua"/>
            <w:highlight w:val="green"/>
          </w:rPr>
          <w:delText>These allies now turned their fervor towards a grim cause, becoming harbingers of a nightmarish purge</w:delText>
        </w:r>
      </w:del>
      <w:del w:id="467" w:author="Yashua Lebowitz" w:date="2024-09-26T17:29:00Z">
        <w:r w:rsidRPr="00833EEB" w:rsidDel="00AB0E76">
          <w:rPr>
            <w:rFonts w:ascii="Book Antiqua" w:hAnsi="Book Antiqua"/>
            <w:highlight w:val="green"/>
          </w:rPr>
          <w:delText>.</w:delText>
        </w:r>
      </w:del>
    </w:p>
    <w:p w14:paraId="321E8FFC" w14:textId="4DBA24D4" w:rsidR="00CE2324" w:rsidRPr="00833EEB" w:rsidDel="00551A69" w:rsidRDefault="00CE2324">
      <w:pPr>
        <w:pStyle w:val="NormalWeb"/>
        <w:spacing w:line="276" w:lineRule="auto"/>
        <w:ind w:firstLine="284"/>
        <w:rPr>
          <w:del w:id="468" w:author="Yashua Lebowitz" w:date="2024-09-26T17:35:00Z"/>
          <w:rFonts w:ascii="Book Antiqua" w:hAnsi="Book Antiqua"/>
        </w:rPr>
        <w:pPrChange w:id="469" w:author="Yashua Lebowitz" w:date="2024-09-28T16:42:00Z">
          <w:pPr>
            <w:pStyle w:val="NormalWeb"/>
            <w:ind w:firstLine="284"/>
          </w:pPr>
        </w:pPrChange>
      </w:pPr>
      <w:del w:id="470" w:author="Yashua Lebowitz" w:date="2024-09-26T17:35:00Z">
        <w:r w:rsidRPr="00833EEB" w:rsidDel="00551A69">
          <w:rPr>
            <w:rFonts w:ascii="Book Antiqua" w:hAnsi="Book Antiqua"/>
            <w:highlight w:val="green"/>
          </w:rPr>
          <w:delText>In a single month, millions of white Americans were killed.</w:delText>
        </w:r>
        <w:r w:rsidRPr="00833EEB" w:rsidDel="00551A69">
          <w:rPr>
            <w:rFonts w:ascii="Book Antiqua" w:hAnsi="Book Antiqua"/>
          </w:rPr>
          <w:delText xml:space="preserve"> The streets flowed with their blood, turning into rivers of sorrow. The cries of the fallen echoed through the night in a haunting symphony of anguish orchestrated by ideological fervor. The ground itself seemed to weep, saturated with the lifeblood of a nation torn apart by a thirst for vengeance.</w:delText>
        </w:r>
      </w:del>
    </w:p>
    <w:p w14:paraId="598685AB" w14:textId="77777777" w:rsidR="00CE2324" w:rsidRPr="00833EEB" w:rsidRDefault="00CE2324">
      <w:pPr>
        <w:pStyle w:val="NormalWeb"/>
        <w:spacing w:line="276" w:lineRule="auto"/>
        <w:ind w:firstLine="284"/>
        <w:rPr>
          <w:rFonts w:ascii="Book Antiqua" w:hAnsi="Book Antiqua"/>
        </w:rPr>
        <w:pPrChange w:id="471" w:author="Yashua Lebowitz" w:date="2024-09-28T16:42:00Z">
          <w:pPr>
            <w:pStyle w:val="NormalWeb"/>
            <w:ind w:firstLine="284"/>
          </w:pPr>
        </w:pPrChange>
      </w:pPr>
      <w:r w:rsidRPr="00833EEB">
        <w:rPr>
          <w:rFonts w:ascii="Book Antiqua" w:hAnsi="Book Antiqua"/>
        </w:rPr>
        <w:t xml:space="preserve">Allah had finally given justice to the children of slaves and </w:t>
      </w:r>
      <w:proofErr w:type="spellStart"/>
      <w:r w:rsidRPr="00833EEB">
        <w:rPr>
          <w:rFonts w:ascii="Book Antiqua" w:hAnsi="Book Antiqua"/>
        </w:rPr>
        <w:t>colored</w:t>
      </w:r>
      <w:proofErr w:type="spellEnd"/>
      <w:r w:rsidRPr="00833EEB">
        <w:rPr>
          <w:rFonts w:ascii="Book Antiqua" w:hAnsi="Book Antiqua"/>
        </w:rPr>
        <w:t xml:space="preserve"> immigrants—or so Barack privately believed. Yet this justice was a double-edged sword that cut </w:t>
      </w:r>
      <w:r w:rsidRPr="00833EEB">
        <w:rPr>
          <w:rFonts w:ascii="Book Antiqua" w:hAnsi="Book Antiqua"/>
        </w:rPr>
        <w:lastRenderedPageBreak/>
        <w:t>deeply into the soul of America. The oppressed, once shackled by the chains of history, now wielded those chains as weapons of retribution. Mercy was cast aside and replaced by a harvest of despair and death.</w:t>
      </w:r>
    </w:p>
    <w:p w14:paraId="18C2EA22" w14:textId="77777777" w:rsidR="00CE2324" w:rsidRPr="00833EEB" w:rsidRDefault="00CE2324">
      <w:pPr>
        <w:pStyle w:val="NormalWeb"/>
        <w:spacing w:line="276" w:lineRule="auto"/>
        <w:ind w:firstLine="284"/>
        <w:rPr>
          <w:rFonts w:ascii="Book Antiqua" w:hAnsi="Book Antiqua"/>
        </w:rPr>
        <w:pPrChange w:id="472" w:author="Yashua Lebowitz" w:date="2024-09-28T16:42:00Z">
          <w:pPr>
            <w:pStyle w:val="NormalWeb"/>
            <w:ind w:firstLine="284"/>
          </w:pPr>
        </w:pPrChange>
      </w:pPr>
      <w:r w:rsidRPr="00833EEB">
        <w:rPr>
          <w:rFonts w:ascii="Book Antiqua" w:hAnsi="Book Antiqua"/>
        </w:rPr>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089CDB3E" w14:textId="77777777" w:rsidR="00CE2324" w:rsidRPr="00833EEB" w:rsidRDefault="00CE2324">
      <w:pPr>
        <w:pStyle w:val="NormalWeb"/>
        <w:spacing w:line="276" w:lineRule="auto"/>
        <w:ind w:firstLine="284"/>
        <w:rPr>
          <w:rFonts w:ascii="Book Antiqua" w:hAnsi="Book Antiqua"/>
        </w:rPr>
        <w:pPrChange w:id="473" w:author="Yashua Lebowitz" w:date="2024-09-28T16:42:00Z">
          <w:pPr>
            <w:pStyle w:val="NormalWeb"/>
            <w:ind w:firstLine="284"/>
          </w:pPr>
        </w:pPrChange>
      </w:pPr>
      <w:r w:rsidRPr="00833EEB">
        <w:rPr>
          <w:rFonts w:ascii="Book Antiqua" w:hAnsi="Book Antiqua"/>
        </w:rPr>
        <w:t>In this shattered landscape, unity was a distant memory, and community a hollow shell. The fabric of society, once woven from diverse threads, had been torn apart by those who sought to create a monolithic culture. History was rewritten in blood, each chapter a brutal reminder of the cost of extremism.</w:t>
      </w:r>
    </w:p>
    <w:p w14:paraId="0493988B" w14:textId="77777777" w:rsidR="00CE2324" w:rsidRPr="00833EEB" w:rsidRDefault="00CE2324">
      <w:pPr>
        <w:pStyle w:val="NormalWeb"/>
        <w:spacing w:line="276" w:lineRule="auto"/>
        <w:ind w:firstLine="284"/>
        <w:rPr>
          <w:rFonts w:ascii="Book Antiqua" w:hAnsi="Book Antiqua"/>
        </w:rPr>
        <w:pPrChange w:id="474" w:author="Yashua Lebowitz" w:date="2024-09-28T16:42:00Z">
          <w:pPr>
            <w:pStyle w:val="NormalWeb"/>
            <w:ind w:firstLine="284"/>
          </w:pPr>
        </w:pPrChange>
      </w:pPr>
      <w:r w:rsidRPr="00833EEB">
        <w:rPr>
          <w:rFonts w:ascii="Book Antiqua" w:hAnsi="Book Antiqua"/>
        </w:rPr>
        <w:t>The regime cemented its power on the foundation of broken bodies and shattered lives. The heart of the nation, once a beacon of freedom and liberty, now lay in ruins, its beat reduced to a hollow throb of disillusionment and despair. The vision of a utopia had become a nightmare, where justice and vengeance blurred into a grotesque dance of death.</w:t>
      </w:r>
    </w:p>
    <w:p w14:paraId="2D4FB6C2" w14:textId="77777777" w:rsidR="00CE2324" w:rsidRPr="00833EEB" w:rsidRDefault="00CE2324">
      <w:pPr>
        <w:pStyle w:val="NormalWeb"/>
        <w:spacing w:before="0" w:beforeAutospacing="0" w:after="200" w:afterAutospacing="0" w:line="276" w:lineRule="auto"/>
        <w:ind w:firstLine="284"/>
        <w:rPr>
          <w:rFonts w:ascii="Book Antiqua" w:hAnsi="Book Antiqua"/>
        </w:rPr>
        <w:pPrChange w:id="475" w:author="Yashua Lebowitz" w:date="2024-09-28T16:42:00Z">
          <w:pPr>
            <w:pStyle w:val="NormalWeb"/>
            <w:spacing w:before="0" w:beforeAutospacing="0" w:after="200" w:afterAutospacing="0"/>
            <w:ind w:firstLine="284"/>
          </w:pPr>
        </w:pPrChange>
      </w:pPr>
      <w:r w:rsidRPr="00833EEB">
        <w:rPr>
          <w:rFonts w:ascii="Book Antiqua" w:hAnsi="Book Antiqua"/>
        </w:rPr>
        <w:t xml:space="preserve">He gave a half smile. The final step was done with the support of AOC and other white </w:t>
      </w:r>
      <w:r w:rsidRPr="00833EEB">
        <w:rPr>
          <w:rFonts w:ascii="Book Antiqua" w:hAnsi="Book Antiqua"/>
          <w:highlight w:val="yellow"/>
        </w:rPr>
        <w:t>far left</w:t>
      </w:r>
      <w:r w:rsidRPr="00833EEB">
        <w:rPr>
          <w:rFonts w:ascii="Book Antiqua" w:hAnsi="Book Antiqua"/>
        </w:rPr>
        <w:t xml:space="preserve"> democrats. Obama had introduced breeding programs to keep women from bearing white children. Strong, healthy black men from all over the country went through screening programs to find suitable donors with the healthiest sperm. White women were then artificially inseminated to create a master race of black children. In a matter of a year, they had all but destroyed white privilege. The world after "The War That Set the World on Fire" was a world of cruelty and chaos, of struggle and survival, brutality and hope.  Now he was now on the brink of something even greater.</w:t>
      </w:r>
    </w:p>
    <w:p w14:paraId="6622F509" w14:textId="77777777" w:rsidR="00CE2324" w:rsidRPr="00833EEB" w:rsidRDefault="00CE2324">
      <w:pPr>
        <w:pStyle w:val="NormalWeb"/>
        <w:spacing w:before="0" w:beforeAutospacing="0" w:after="200" w:afterAutospacing="0" w:line="276" w:lineRule="auto"/>
        <w:ind w:firstLine="284"/>
        <w:rPr>
          <w:rFonts w:ascii="Book Antiqua" w:hAnsi="Book Antiqua"/>
        </w:rPr>
        <w:pPrChange w:id="476" w:author="Yashua Lebowitz" w:date="2024-09-28T16:42:00Z">
          <w:pPr>
            <w:pStyle w:val="NormalWeb"/>
            <w:spacing w:before="0" w:beforeAutospacing="0" w:after="200" w:afterAutospacing="0"/>
            <w:ind w:firstLine="284"/>
          </w:pPr>
        </w:pPrChange>
      </w:pPr>
      <w:r w:rsidRPr="00833EEB">
        <w:rPr>
          <w:rFonts w:ascii="Book Antiqua" w:hAnsi="Book Antiqua"/>
          <w:highlight w:val="yellow"/>
        </w:rPr>
        <w:t xml:space="preserve">But hope of return to </w:t>
      </w:r>
      <w:proofErr w:type="spellStart"/>
      <w:r w:rsidRPr="00833EEB">
        <w:rPr>
          <w:rFonts w:ascii="Book Antiqua" w:hAnsi="Book Antiqua"/>
          <w:highlight w:val="yellow"/>
        </w:rPr>
        <w:t>time-honored</w:t>
      </w:r>
      <w:proofErr w:type="spellEnd"/>
      <w:r w:rsidRPr="00833EEB">
        <w:rPr>
          <w:rFonts w:ascii="Book Antiqua" w:hAnsi="Book Antiqua"/>
          <w:highlight w:val="yellow"/>
        </w:rPr>
        <w:t xml:space="preserve"> values and the red, white and blue continued to beat in the heart of Joshua Levi. Now living in exile in Israel, could he make a comeback as the leader of the free world? Could he be the catalyst to transform the world, redeeming mankind and restoring the Earth to balance and sanity?</w:t>
      </w:r>
    </w:p>
    <w:p w14:paraId="661F3BD3" w14:textId="77777777" w:rsidR="00CE2324" w:rsidRPr="00833EEB"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rFonts w:ascii="Book Antiqua" w:hAnsi="Book Antiqua"/>
          <w:color w:val="0D0D0D"/>
          <w:rPrChange w:id="477" w:author="mac" w:date="2024-09-27T09:55:00Z">
            <w:rPr>
              <w:color w:val="0D0D0D"/>
            </w:rPr>
          </w:rPrChange>
        </w:rPr>
        <w:pPrChange w:id="47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pPr>
        </w:pPrChange>
      </w:pPr>
      <w:r w:rsidRPr="00833EEB">
        <w:rPr>
          <w:rFonts w:ascii="Book Antiqua" w:hAnsi="Book Antiqua"/>
          <w:b/>
          <w:bCs/>
          <w:color w:val="0D0D0D"/>
          <w:rPrChange w:id="479" w:author="mac" w:date="2024-09-27T09:55:00Z">
            <w:rPr>
              <w:b/>
              <w:bCs/>
              <w:color w:val="0D0D0D"/>
            </w:rPr>
          </w:rPrChange>
        </w:rPr>
        <w:t>The UN Speech</w:t>
      </w:r>
    </w:p>
    <w:p w14:paraId="2633FBE1"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480" w:author="Yashua Lebowitz" w:date="2024-09-26T19:45:00Z"/>
          <w:rFonts w:ascii="Book Antiqua" w:hAnsi="Book Antiqua"/>
          <w:color w:val="0D0D0D"/>
        </w:rPr>
        <w:pPrChange w:id="48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pPr>
        </w:pPrChange>
      </w:pPr>
      <w:ins w:id="482" w:author="Yashua Lebowitz" w:date="2024-09-26T19:45:00Z">
        <w:r w:rsidRPr="00833EEB">
          <w:rPr>
            <w:rFonts w:ascii="Book Antiqua" w:hAnsi="Book Antiqua"/>
            <w:color w:val="0D0D0D"/>
          </w:rPr>
          <w:t xml:space="preserve">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w:t>
        </w:r>
        <w:commentRangeStart w:id="483"/>
        <w:r w:rsidRPr="00833EEB">
          <w:rPr>
            <w:rFonts w:ascii="Book Antiqua" w:hAnsi="Book Antiqua"/>
            <w:color w:val="0D0D0D"/>
            <w:highlight w:val="green"/>
          </w:rPr>
          <w:t>the</w:t>
        </w:r>
        <w:commentRangeEnd w:id="483"/>
        <w:r w:rsidRPr="00833EEB">
          <w:rPr>
            <w:rStyle w:val="CommentReference"/>
            <w:rFonts w:ascii="Book Antiqua" w:eastAsiaTheme="minorHAnsi" w:hAnsi="Book Antiqua" w:cstheme="minorBidi"/>
            <w:lang w:eastAsia="en-US"/>
            <w:rPrChange w:id="484" w:author="mac" w:date="2024-09-27T09:55:00Z">
              <w:rPr>
                <w:rStyle w:val="CommentReference"/>
                <w:rFonts w:asciiTheme="minorHAnsi" w:eastAsiaTheme="minorHAnsi" w:hAnsiTheme="minorHAnsi" w:cstheme="minorBidi"/>
                <w:lang w:eastAsia="en-US"/>
              </w:rPr>
            </w:rPrChange>
          </w:rPr>
          <w:commentReference w:id="483"/>
        </w:r>
        <w:r w:rsidRPr="00833EEB">
          <w:rPr>
            <w:rFonts w:ascii="Book Antiqua" w:hAnsi="Book Antiqua"/>
            <w:color w:val="0D0D0D"/>
            <w:highlight w:val="green"/>
          </w:rPr>
          <w:t xml:space="preserve"> Meretz </w:t>
        </w:r>
        <w:r w:rsidRPr="00833EEB">
          <w:rPr>
            <w:rFonts w:ascii="Book Antiqua" w:hAnsi="Book Antiqua"/>
            <w:color w:val="0D0D0D"/>
            <w:highlight w:val="green"/>
          </w:rPr>
          <w:lastRenderedPageBreak/>
          <w:t>party</w:t>
        </w:r>
        <w:r w:rsidRPr="00833EEB">
          <w:rPr>
            <w:rFonts w:ascii="Book Antiqua" w:hAnsi="Book Antiqua"/>
            <w:color w:val="0D0D0D"/>
          </w:rPr>
          <w:t xml:space="preserve"> marched through the streets, burning Torahs and denouncing Haredi Jews. Riot police shot gas into the crowd. A group of students beat an elderly Orthodox Jew till his face was covered in blood. Obama smiled.</w:t>
        </w:r>
      </w:ins>
    </w:p>
    <w:p w14:paraId="74B99270" w14:textId="5A5FBF1F" w:rsidR="00E036F9" w:rsidRPr="00833EEB" w:rsidDel="00E036F9"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485" w:author="Yashua Lebowitz" w:date="2024-09-26T18:04:00Z"/>
          <w:rFonts w:ascii="Book Antiqua" w:hAnsi="Book Antiqua"/>
          <w:color w:val="0D0D0D"/>
        </w:rPr>
        <w:pPrChange w:id="48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pPr>
        </w:pPrChange>
      </w:pPr>
      <w:del w:id="487" w:author="Yashua Lebowitz" w:date="2024-09-26T19:45:00Z">
        <w:r w:rsidRPr="00833EEB" w:rsidDel="004A393C">
          <w:rPr>
            <w:rFonts w:ascii="Book Antiqua" w:hAnsi="Book Antiqua"/>
            <w:color w:val="0D0D0D"/>
          </w:rPr>
          <w:delText xml:space="preserve">Barack sat in the Oval Office, staring pensively out the window. He pulled a cigarette packet from his desk. The sweet aroma of tobacco made him crave nicotine like the embrace of Michael. He lit a cigarette for the first time in thirty years and turned on the TV. Scenes of unrest in Tel Aviv played out. Students from </w:delText>
        </w:r>
        <w:commentRangeStart w:id="488"/>
        <w:r w:rsidRPr="00833EEB" w:rsidDel="004A393C">
          <w:rPr>
            <w:rFonts w:ascii="Book Antiqua" w:hAnsi="Book Antiqua"/>
            <w:color w:val="0D0D0D"/>
            <w:highlight w:val="green"/>
          </w:rPr>
          <w:delText>the</w:delText>
        </w:r>
        <w:commentRangeEnd w:id="488"/>
        <w:r w:rsidRPr="00833EEB" w:rsidDel="004A393C">
          <w:rPr>
            <w:rStyle w:val="CommentReference"/>
            <w:rFonts w:ascii="Book Antiqua" w:hAnsi="Book Antiqua"/>
            <w:rPrChange w:id="489" w:author="mac" w:date="2024-09-27T09:55:00Z">
              <w:rPr>
                <w:rStyle w:val="CommentReference"/>
              </w:rPr>
            </w:rPrChange>
          </w:rPr>
          <w:commentReference w:id="488"/>
        </w:r>
        <w:r w:rsidRPr="00833EEB" w:rsidDel="004A393C">
          <w:rPr>
            <w:rFonts w:ascii="Book Antiqua" w:hAnsi="Book Antiqua"/>
            <w:color w:val="0D0D0D"/>
            <w:highlight w:val="green"/>
          </w:rPr>
          <w:delText xml:space="preserve"> Meretz party</w:delText>
        </w:r>
        <w:r w:rsidRPr="00833EEB" w:rsidDel="004A393C">
          <w:rPr>
            <w:rFonts w:ascii="Book Antiqua" w:hAnsi="Book Antiqua"/>
            <w:color w:val="0D0D0D"/>
          </w:rPr>
          <w:delText xml:space="preserve"> marched through the streets, burning Torahs and denouncing Haredi Jews. Riot police shot gas into the crowd. A group of students beat an elderly Orthodox Jew till his face was covered in blood. Obama smiled.</w:delText>
        </w:r>
      </w:del>
    </w:p>
    <w:p w14:paraId="4E9CBB1E" w14:textId="727BA27E" w:rsidR="00E036F9" w:rsidRPr="00833EEB" w:rsidRDefault="00CE2324" w:rsidP="00735093">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490" w:author="Yashua Lebowitz" w:date="2024-09-26T18:18:00Z"/>
          <w:rFonts w:ascii="Book Antiqua" w:hAnsi="Book Antiqua"/>
          <w:color w:val="0D0D0D"/>
        </w:rPr>
      </w:pPr>
      <w:r w:rsidRPr="00833EEB">
        <w:rPr>
          <w:rFonts w:ascii="Book Antiqua" w:hAnsi="Book Antiqua"/>
          <w:color w:val="0D0D0D"/>
        </w:rPr>
        <w:t>In Gaza, Palestinians violently protested with Molotov cocktails, destroying armed vehicles. The Israelis retaliated</w:t>
      </w:r>
      <w:ins w:id="491" w:author="Yashua Lebowitz" w:date="2024-09-26T18:19:00Z">
        <w:r w:rsidR="00E35B7D" w:rsidRPr="00833EEB">
          <w:rPr>
            <w:rFonts w:ascii="Book Antiqua" w:hAnsi="Book Antiqua"/>
            <w:color w:val="0D0D0D"/>
          </w:rPr>
          <w:t>,</w:t>
        </w:r>
      </w:ins>
      <w:r w:rsidRPr="00833EEB">
        <w:rPr>
          <w:rFonts w:ascii="Book Antiqua" w:hAnsi="Book Antiqua"/>
          <w:color w:val="0D0D0D"/>
        </w:rPr>
        <w:t xml:space="preserve"> </w:t>
      </w:r>
      <w:ins w:id="492" w:author="Yashua Lebowitz" w:date="2024-09-26T18:17:00Z">
        <w:r w:rsidR="00E35B7D" w:rsidRPr="00833EEB">
          <w:rPr>
            <w:rFonts w:ascii="Book Antiqua" w:hAnsi="Book Antiqua"/>
            <w:color w:val="0D0D0D"/>
          </w:rPr>
          <w:t>jets streaking overhead</w:t>
        </w:r>
        <w:r w:rsidR="00E35B7D" w:rsidRPr="00833EEB">
          <w:rPr>
            <w:rFonts w:ascii="Book Antiqua" w:hAnsi="Book Antiqua"/>
            <w:color w:val="0D0D0D"/>
            <w:highlight w:val="yellow"/>
          </w:rPr>
          <w:t xml:space="preserve"> followed by </w:t>
        </w:r>
      </w:ins>
      <w:del w:id="493" w:author="Yashua Lebowitz" w:date="2024-09-26T18:17:00Z">
        <w:r w:rsidRPr="00833EEB" w:rsidDel="00E35B7D">
          <w:rPr>
            <w:rFonts w:ascii="Book Antiqua" w:hAnsi="Book Antiqua"/>
            <w:color w:val="0D0D0D"/>
            <w:highlight w:val="yellow"/>
          </w:rPr>
          <w:delText xml:space="preserve">with </w:delText>
        </w:r>
      </w:del>
      <w:r w:rsidRPr="00833EEB">
        <w:rPr>
          <w:rFonts w:ascii="Book Antiqua" w:hAnsi="Book Antiqua"/>
          <w:color w:val="0D0D0D"/>
          <w:highlight w:val="yellow"/>
        </w:rPr>
        <w:t>bombs</w:t>
      </w:r>
      <w:r w:rsidRPr="00833EEB">
        <w:rPr>
          <w:rFonts w:ascii="Book Antiqua" w:hAnsi="Book Antiqua"/>
          <w:color w:val="0D0D0D"/>
        </w:rPr>
        <w:t xml:space="preserve">, killing hundreds of Palestinians. Their mangled corpses were recorded with careful editing to show Israel in the worst possible light. </w:t>
      </w:r>
    </w:p>
    <w:p w14:paraId="6D0C14E9" w14:textId="27EDA139" w:rsidR="00E35B7D" w:rsidRPr="00833EEB" w:rsidRDefault="00E35B7D" w:rsidP="00735093">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494" w:author="Yashua Lebowitz" w:date="2024-09-26T18:05:00Z"/>
          <w:rFonts w:ascii="Book Antiqua" w:hAnsi="Book Antiqua"/>
          <w:color w:val="0D0D0D"/>
        </w:rPr>
      </w:pPr>
      <w:ins w:id="495" w:author="Yashua Lebowitz" w:date="2024-09-26T18:18:00Z">
        <w:r w:rsidRPr="00833EEB">
          <w:rPr>
            <w:rFonts w:ascii="Book Antiqua" w:hAnsi="Book Antiqua"/>
            <w:color w:val="0D0D0D"/>
          </w:rPr>
          <w:t>Barack took another long drag, his eyes narrowing. The footage was perfect. The narrative was taking shape.</w:t>
        </w:r>
      </w:ins>
    </w:p>
    <w:p w14:paraId="0412D951" w14:textId="2165E9CF" w:rsidR="00E036F9" w:rsidRPr="00833EEB" w:rsidDel="004F24DE" w:rsidRDefault="004F24D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496" w:author="Yashua Lebowitz" w:date="2024-09-26T18:16:00Z"/>
          <w:moveTo w:id="497" w:author="Yashua Lebowitz" w:date="2024-09-26T18:04:00Z"/>
          <w:rFonts w:ascii="Book Antiqua" w:hAnsi="Book Antiqua"/>
          <w:color w:val="0D0D0D"/>
        </w:rPr>
      </w:pPr>
      <w:ins w:id="498" w:author="Yashua Lebowitz" w:date="2024-09-26T18:16:00Z">
        <w:r w:rsidRPr="00833EEB">
          <w:rPr>
            <w:rFonts w:ascii="Book Antiqua" w:hAnsi="Book Antiqua"/>
            <w:color w:val="0D0D0D"/>
          </w:rPr>
          <w:t>Back in Israel, the momentum had shifted. The Palestinians, emboldened by Meretz’s defiance and their promises of reform, were preparing for a decisive vote in the Knesset. The two-state solution, once a distant dream, was now within reach. For years, Meretz had championed the cause, tirelessly advocating for liberal values—</w:t>
        </w:r>
      </w:ins>
      <w:ins w:id="499" w:author="Yashua Lebowitz" w:date="2024-09-26T18:25:00Z">
        <w:r w:rsidR="00675331" w:rsidRPr="00833EEB">
          <w:rPr>
            <w:rFonts w:ascii="Book Antiqua" w:hAnsi="Book Antiqua"/>
            <w:color w:val="0D0D0D"/>
          </w:rPr>
          <w:t>"</w:t>
        </w:r>
      </w:ins>
      <w:ins w:id="500" w:author="Yashua Lebowitz" w:date="2024-09-26T18:16:00Z">
        <w:r w:rsidRPr="00833EEB">
          <w:rPr>
            <w:rFonts w:ascii="Book Antiqua" w:hAnsi="Book Antiqua"/>
            <w:color w:val="0D0D0D"/>
          </w:rPr>
          <w:t xml:space="preserve">peace, civil rights, gender equality, and the separation of religion from state. Their support of LGBTQ+ </w:t>
        </w:r>
      </w:ins>
      <w:ins w:id="501" w:author="Yashua Lebowitz" w:date="2024-09-26T18:23:00Z">
        <w:r w:rsidR="00675331" w:rsidRPr="00833EEB">
          <w:rPr>
            <w:rFonts w:ascii="Book Antiqua" w:hAnsi="Book Antiqua"/>
            <w:color w:val="0D0D0D"/>
          </w:rPr>
          <w:t>had grown</w:t>
        </w:r>
      </w:ins>
      <w:ins w:id="502" w:author="Yashua Lebowitz" w:date="2024-09-26T18:20:00Z">
        <w:r w:rsidR="00675331" w:rsidRPr="00833EEB">
          <w:rPr>
            <w:rFonts w:ascii="Book Antiqua" w:hAnsi="Book Antiqua"/>
            <w:color w:val="0D0D0D"/>
          </w:rPr>
          <w:t xml:space="preserve"> fanatical </w:t>
        </w:r>
      </w:ins>
      <w:ins w:id="503" w:author="Yashua Lebowitz" w:date="2024-09-26T18:23:00Z">
        <w:r w:rsidR="00675331" w:rsidRPr="00833EEB">
          <w:rPr>
            <w:rFonts w:ascii="Book Antiqua" w:hAnsi="Book Antiqua"/>
            <w:color w:val="0D0D0D"/>
          </w:rPr>
          <w:t>surpassing</w:t>
        </w:r>
      </w:ins>
      <w:ins w:id="504" w:author="Yashua Lebowitz" w:date="2024-09-26T18:20:00Z">
        <w:r w:rsidR="00675331" w:rsidRPr="00833EEB">
          <w:rPr>
            <w:rFonts w:ascii="Book Antiqua" w:hAnsi="Book Antiqua"/>
            <w:color w:val="0D0D0D"/>
          </w:rPr>
          <w:t xml:space="preserve"> Obama’</w:t>
        </w:r>
      </w:ins>
      <w:ins w:id="505" w:author="Yashua Lebowitz" w:date="2024-09-26T18:23:00Z">
        <w:r w:rsidR="00675331" w:rsidRPr="00833EEB">
          <w:rPr>
            <w:rFonts w:ascii="Book Antiqua" w:hAnsi="Book Antiqua"/>
            <w:color w:val="0D0D0D"/>
          </w:rPr>
          <w:t>s mandates demanding that</w:t>
        </w:r>
      </w:ins>
      <w:ins w:id="506" w:author="Yashua Lebowitz" w:date="2024-09-26T18:20:00Z">
        <w:r w:rsidR="00675331" w:rsidRPr="00833EEB">
          <w:rPr>
            <w:rFonts w:ascii="Book Antiqua" w:hAnsi="Book Antiqua"/>
            <w:color w:val="0D0D0D"/>
          </w:rPr>
          <w:t xml:space="preserve"> </w:t>
        </w:r>
        <w:proofErr w:type="spellStart"/>
        <w:r w:rsidR="00675331" w:rsidRPr="00833EEB">
          <w:rPr>
            <w:rFonts w:ascii="Book Antiqua" w:hAnsi="Book Antiqua"/>
            <w:color w:val="0D0D0D"/>
          </w:rPr>
          <w:t>QueerDar</w:t>
        </w:r>
        <w:proofErr w:type="spellEnd"/>
        <w:r w:rsidR="00675331" w:rsidRPr="00833EEB">
          <w:rPr>
            <w:rFonts w:ascii="Book Antiqua" w:hAnsi="Book Antiqua"/>
            <w:color w:val="0D0D0D"/>
          </w:rPr>
          <w:t xml:space="preserve"> </w:t>
        </w:r>
      </w:ins>
      <w:ins w:id="507" w:author="Yashua Lebowitz" w:date="2024-09-26T18:23:00Z">
        <w:r w:rsidR="00675331" w:rsidRPr="00833EEB">
          <w:rPr>
            <w:rFonts w:ascii="Book Antiqua" w:hAnsi="Book Antiqua"/>
            <w:color w:val="0D0D0D"/>
          </w:rPr>
          <w:t>scanner</w:t>
        </w:r>
      </w:ins>
      <w:ins w:id="508" w:author="Yashua Lebowitz" w:date="2024-09-26T18:24:00Z">
        <w:r w:rsidR="00675331" w:rsidRPr="00833EEB">
          <w:rPr>
            <w:rFonts w:ascii="Book Antiqua" w:hAnsi="Book Antiqua"/>
            <w:color w:val="0D0D0D"/>
          </w:rPr>
          <w:t>s be installed in every Israeli home. This would ensure that</w:t>
        </w:r>
      </w:ins>
      <w:ins w:id="509" w:author="Yashua Lebowitz" w:date="2024-09-26T18:20:00Z">
        <w:r w:rsidR="00675331" w:rsidRPr="00833EEB">
          <w:rPr>
            <w:rFonts w:ascii="Book Antiqua" w:hAnsi="Book Antiqua"/>
            <w:color w:val="0D0D0D"/>
          </w:rPr>
          <w:t xml:space="preserve"> </w:t>
        </w:r>
      </w:ins>
      <w:ins w:id="510" w:author="Yashua Lebowitz" w:date="2024-09-26T18:21:00Z">
        <w:r w:rsidR="00675331" w:rsidRPr="00833EEB">
          <w:rPr>
            <w:rFonts w:ascii="Book Antiqua" w:hAnsi="Book Antiqua"/>
            <w:color w:val="0D0D0D"/>
          </w:rPr>
          <w:t>every time</w:t>
        </w:r>
      </w:ins>
      <w:ins w:id="511" w:author="Yashua Lebowitz" w:date="2024-09-26T18:20:00Z">
        <w:r w:rsidR="00675331" w:rsidRPr="00833EEB">
          <w:rPr>
            <w:rFonts w:ascii="Book Antiqua" w:hAnsi="Book Antiqua"/>
            <w:color w:val="0D0D0D"/>
          </w:rPr>
          <w:t xml:space="preserve"> an Israeli left home</w:t>
        </w:r>
      </w:ins>
      <w:ins w:id="512" w:author="Yashua Lebowitz" w:date="2024-09-26T18:24:00Z">
        <w:r w:rsidR="00675331" w:rsidRPr="00833EEB">
          <w:rPr>
            <w:rFonts w:ascii="Book Antiqua" w:hAnsi="Book Antiqua"/>
            <w:color w:val="0D0D0D"/>
          </w:rPr>
          <w:t xml:space="preserve"> their</w:t>
        </w:r>
      </w:ins>
      <w:ins w:id="513" w:author="Yashua Lebowitz" w:date="2024-09-26T18:25:00Z">
        <w:r w:rsidR="00675331" w:rsidRPr="00833EEB">
          <w:rPr>
            <w:rFonts w:ascii="Book Antiqua" w:hAnsi="Book Antiqua"/>
            <w:color w:val="0D0D0D"/>
          </w:rPr>
          <w:t xml:space="preserve"> possible</w:t>
        </w:r>
      </w:ins>
      <w:ins w:id="514" w:author="Yashua Lebowitz" w:date="2024-09-26T18:24:00Z">
        <w:r w:rsidR="00675331" w:rsidRPr="00833EEB">
          <w:rPr>
            <w:rFonts w:ascii="Book Antiqua" w:hAnsi="Book Antiqua"/>
            <w:color w:val="0D0D0D"/>
          </w:rPr>
          <w:t xml:space="preserve"> gender deception would </w:t>
        </w:r>
      </w:ins>
      <w:ins w:id="515" w:author="Yashua Lebowitz" w:date="2024-09-26T18:25:00Z">
        <w:r w:rsidR="00675331" w:rsidRPr="00833EEB">
          <w:rPr>
            <w:rFonts w:ascii="Book Antiqua" w:hAnsi="Book Antiqua"/>
            <w:color w:val="0D0D0D"/>
          </w:rPr>
          <w:t>be verified</w:t>
        </w:r>
      </w:ins>
      <w:ins w:id="516" w:author="Yashua Lebowitz" w:date="2024-09-26T18:20:00Z">
        <w:r w:rsidR="00675331" w:rsidRPr="00833EEB">
          <w:rPr>
            <w:rFonts w:ascii="Book Antiqua" w:hAnsi="Book Antiqua"/>
            <w:color w:val="0D0D0D"/>
          </w:rPr>
          <w:t>.</w:t>
        </w:r>
      </w:ins>
      <w:ins w:id="517" w:author="Yashua Lebowitz" w:date="2024-09-26T18:16:00Z">
        <w:r w:rsidRPr="00833EEB">
          <w:rPr>
            <w:rFonts w:ascii="Book Antiqua" w:hAnsi="Book Antiqua"/>
            <w:color w:val="0D0D0D"/>
          </w:rPr>
          <w:t xml:space="preserve"> Now, the CIA’s quiet funding of Meretz was finally bearing fruit. The seeds of discord were blossoming into revolution.</w:t>
        </w:r>
      </w:ins>
      <w:del w:id="518" w:author="Yashua Lebowitz" w:date="2024-09-26T18:16:00Z">
        <w:r w:rsidR="00CE2324" w:rsidRPr="00833EEB" w:rsidDel="004F24DE">
          <w:rPr>
            <w:rFonts w:ascii="Book Antiqua" w:hAnsi="Book Antiqua"/>
            <w:color w:val="0D0D0D"/>
          </w:rPr>
          <w:delText xml:space="preserve">The Palestinians, galvanized by Meretz, prepared for a vote in the Knesset to solidify the two-state solution. </w:delText>
        </w:r>
      </w:del>
      <w:moveFromRangeStart w:id="519" w:author="Yashua Lebowitz" w:date="2024-09-26T18:04:00Z" w:name="move178266309"/>
      <w:moveFrom w:id="520" w:author="Yashua Lebowitz" w:date="2024-09-26T18:04:00Z">
        <w:del w:id="521" w:author="Yashua Lebowitz" w:date="2024-09-26T18:16:00Z">
          <w:r w:rsidR="00CE2324" w:rsidRPr="00833EEB" w:rsidDel="004F24DE">
            <w:rPr>
              <w:rFonts w:ascii="Book Antiqua" w:hAnsi="Book Antiqua"/>
              <w:color w:val="0D0D0D"/>
            </w:rPr>
            <w:delText>The CIA's funding of Meretz was finally bearing fruit.</w:delText>
          </w:r>
        </w:del>
      </w:moveFrom>
      <w:moveFromRangeEnd w:id="519"/>
      <w:moveToRangeStart w:id="522" w:author="Yashua Lebowitz" w:date="2024-09-26T18:04:00Z" w:name="move178266309"/>
      <w:moveTo w:id="523" w:author="Yashua Lebowitz" w:date="2024-09-26T18:04:00Z">
        <w:del w:id="524" w:author="Yashua Lebowitz" w:date="2024-09-26T18:16:00Z">
          <w:r w:rsidR="00E036F9" w:rsidRPr="00833EEB" w:rsidDel="004F24DE">
            <w:rPr>
              <w:rFonts w:ascii="Book Antiqua" w:hAnsi="Book Antiqua"/>
              <w:color w:val="0D0D0D"/>
            </w:rPr>
            <w:delText>The CIA's funding of Meretz was finally bearing fruit.</w:delText>
          </w:r>
        </w:del>
      </w:moveTo>
    </w:p>
    <w:moveToRangeEnd w:id="522"/>
    <w:p w14:paraId="5B3B48DC" w14:textId="77777777" w:rsidR="00E036F9" w:rsidRPr="00833EEB" w:rsidRDefault="00E036F9">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rFonts w:ascii="Book Antiqua" w:hAnsi="Book Antiqua"/>
          <w:color w:val="0D0D0D"/>
        </w:rPr>
        <w:pPrChange w:id="52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p>
    <w:p w14:paraId="4C476508" w14:textId="4CD1B399" w:rsidR="00CE2324" w:rsidRPr="00833EEB" w:rsidRDefault="00E35B7D">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rFonts w:ascii="Book Antiqua" w:hAnsi="Book Antiqua"/>
          <w:color w:val="0D0D0D"/>
        </w:rPr>
        <w:pPrChange w:id="52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27" w:author="Yashua Lebowitz" w:date="2024-09-26T18:18:00Z">
        <w:r w:rsidRPr="00833EEB">
          <w:rPr>
            <w:rFonts w:ascii="Book Antiqua" w:hAnsi="Book Antiqua"/>
            <w:color w:val="0D0D0D"/>
          </w:rPr>
          <w:t>Barack leaned back, his cigarette burning low between his fingers, his smile widening. The world was moving exactly as he had planned. Soon, the pieces would all fall into place.</w:t>
        </w:r>
      </w:ins>
      <w:ins w:id="528" w:author="Yashua Lebowitz" w:date="2024-09-26T18:19:00Z">
        <w:r w:rsidRPr="00833EEB">
          <w:rPr>
            <w:rFonts w:ascii="Book Antiqua" w:hAnsi="Book Antiqua"/>
            <w:color w:val="0D0D0D"/>
          </w:rPr>
          <w:t xml:space="preserve"> </w:t>
        </w:r>
      </w:ins>
      <w:r w:rsidR="00CE2324" w:rsidRPr="00833EEB">
        <w:rPr>
          <w:rFonts w:ascii="Book Antiqua" w:hAnsi="Book Antiqua"/>
          <w:color w:val="0D0D0D"/>
        </w:rPr>
        <w:t xml:space="preserve">Obama pulled out his BlackBerry, his signature phone which he had kept with him all these years. He searched through his contact list, containing </w:t>
      </w:r>
      <w:r w:rsidR="00CE2324" w:rsidRPr="00833EEB">
        <w:rPr>
          <w:rFonts w:ascii="Book Antiqua" w:hAnsi="Book Antiqua"/>
          <w:color w:val="0D0D0D"/>
        </w:rPr>
        <w:lastRenderedPageBreak/>
        <w:t>the most venerated and powerful people in the world, and found the name he was looking for.</w:t>
      </w:r>
    </w:p>
    <w:p w14:paraId="4E8B620F"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29" w:author="Yashua Lebowitz" w:date="2024-09-26T19:44:00Z"/>
          <w:rFonts w:ascii="Book Antiqua" w:hAnsi="Book Antiqua"/>
          <w:color w:val="0D0D0D"/>
        </w:rPr>
        <w:pPrChange w:id="53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31" w:author="Yashua Lebowitz" w:date="2024-09-26T19:44:00Z">
        <w:r w:rsidRPr="00833EEB">
          <w:rPr>
            <w:rFonts w:ascii="Book Antiqua" w:hAnsi="Book Antiqua"/>
            <w:color w:val="0D0D0D"/>
          </w:rPr>
          <w:t>“</w:t>
        </w:r>
        <w:proofErr w:type="spellStart"/>
        <w:r w:rsidRPr="00833EEB">
          <w:rPr>
            <w:rFonts w:ascii="Book Antiqua" w:hAnsi="Book Antiqua"/>
            <w:color w:val="0D0D0D"/>
          </w:rPr>
          <w:t>Nihyah</w:t>
        </w:r>
        <w:proofErr w:type="spellEnd"/>
        <w:r w:rsidRPr="00833EEB">
          <w:rPr>
            <w:rFonts w:ascii="Book Antiqua" w:hAnsi="Book Antiqua"/>
            <w:color w:val="0D0D0D"/>
          </w:rPr>
          <w:t>, how are you, my man? How is progress going in the Knesset?”</w:t>
        </w:r>
      </w:ins>
    </w:p>
    <w:p w14:paraId="543DA7AC"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32" w:author="Yashua Lebowitz" w:date="2024-09-26T19:44:00Z"/>
          <w:rFonts w:ascii="Book Antiqua" w:hAnsi="Book Antiqua"/>
          <w:color w:val="0D0D0D"/>
        </w:rPr>
        <w:pPrChange w:id="53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34" w:author="Yashua Lebowitz" w:date="2024-09-26T19:44:00Z">
        <w:r w:rsidRPr="00833EEB">
          <w:rPr>
            <w:rFonts w:ascii="Book Antiqua" w:hAnsi="Book Antiqua"/>
            <w:color w:val="0D0D0D"/>
          </w:rPr>
          <w:t xml:space="preserve">“Things are going slower than expected. Netanyahu understands the art of political </w:t>
        </w:r>
        <w:proofErr w:type="spellStart"/>
        <w:r w:rsidRPr="00833EEB">
          <w:rPr>
            <w:rFonts w:ascii="Book Antiqua" w:hAnsi="Book Antiqua"/>
            <w:color w:val="0D0D0D"/>
          </w:rPr>
          <w:t>maneuvering</w:t>
        </w:r>
        <w:proofErr w:type="spellEnd"/>
        <w:r w:rsidRPr="00833EEB">
          <w:rPr>
            <w:rFonts w:ascii="Book Antiqua" w:hAnsi="Book Antiqua"/>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ins>
    </w:p>
    <w:p w14:paraId="5C566399"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35" w:author="Yashua Lebowitz" w:date="2024-09-26T19:44:00Z"/>
          <w:rFonts w:ascii="Book Antiqua" w:hAnsi="Book Antiqua"/>
          <w:color w:val="0D0D0D"/>
        </w:rPr>
        <w:pPrChange w:id="53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37" w:author="Yashua Lebowitz" w:date="2024-09-26T19:44:00Z">
        <w:r w:rsidRPr="00833EEB">
          <w:rPr>
            <w:rFonts w:ascii="Book Antiqua" w:hAnsi="Book Antiqua"/>
            <w:color w:val="0D0D0D"/>
          </w:rPr>
          <w:t xml:space="preserve">“I’m waiting on the vote. If you lose, Israel loses. I will introduce a new UN resolution essentially declaring war on Israel. Don’t let me down, </w:t>
        </w:r>
        <w:proofErr w:type="spellStart"/>
        <w:r w:rsidRPr="00833EEB">
          <w:rPr>
            <w:rFonts w:ascii="Book Antiqua" w:hAnsi="Book Antiqua"/>
            <w:color w:val="0D0D0D"/>
          </w:rPr>
          <w:t>Nihyah</w:t>
        </w:r>
        <w:proofErr w:type="spellEnd"/>
        <w:r w:rsidRPr="00833EEB">
          <w:rPr>
            <w:rFonts w:ascii="Book Antiqua" w:hAnsi="Book Antiqua"/>
            <w:color w:val="0D0D0D"/>
          </w:rPr>
          <w:t>.”</w:t>
        </w:r>
      </w:ins>
    </w:p>
    <w:p w14:paraId="7937D6EB"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38" w:author="Yashua Lebowitz" w:date="2024-09-26T19:44:00Z"/>
          <w:rFonts w:ascii="Book Antiqua" w:hAnsi="Book Antiqua"/>
          <w:color w:val="0D0D0D"/>
        </w:rPr>
        <w:pPrChange w:id="53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40" w:author="Yashua Lebowitz" w:date="2024-09-26T19:44:00Z">
        <w:r w:rsidRPr="00833EEB">
          <w:rPr>
            <w:rFonts w:ascii="Book Antiqua" w:hAnsi="Book Antiqua"/>
            <w:color w:val="0D0D0D"/>
          </w:rPr>
          <w:t>“It’ll be done, Barack. Don’t worry. The recent polls show that the Meretz party stands to win the vote. It’s a done deal.”</w:t>
        </w:r>
      </w:ins>
    </w:p>
    <w:p w14:paraId="6E3CFC9D"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41" w:author="Yashua Lebowitz" w:date="2024-09-26T19:44:00Z"/>
          <w:rFonts w:ascii="Book Antiqua" w:hAnsi="Book Antiqua"/>
          <w:color w:val="0D0D0D"/>
        </w:rPr>
        <w:pPrChange w:id="54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43" w:author="Yashua Lebowitz" w:date="2024-09-26T19:44:00Z">
        <w:r w:rsidRPr="00833EEB">
          <w:rPr>
            <w:rFonts w:ascii="Book Antiqua" w:hAnsi="Book Antiqua"/>
            <w:color w:val="0D0D0D"/>
          </w:rPr>
          <w:t>“That’s what I like to hear.”</w:t>
        </w:r>
      </w:ins>
    </w:p>
    <w:p w14:paraId="34B40DFE"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44" w:author="Yashua Lebowitz" w:date="2024-09-26T19:44:00Z"/>
          <w:rFonts w:ascii="Book Antiqua" w:hAnsi="Book Antiqua"/>
          <w:color w:val="0D0D0D"/>
        </w:rPr>
        <w:pPrChange w:id="54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46" w:author="Yashua Lebowitz" w:date="2024-09-26T19:44:00Z">
        <w:r w:rsidRPr="00833EEB">
          <w:rPr>
            <w:rFonts w:ascii="Book Antiqua" w:hAnsi="Book Antiqua"/>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ins>
    </w:p>
    <w:p w14:paraId="7A89A5F5"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47" w:author="Yashua Lebowitz" w:date="2024-09-26T19:44:00Z"/>
          <w:rFonts w:ascii="Book Antiqua" w:hAnsi="Book Antiqua"/>
          <w:color w:val="0D0D0D"/>
        </w:rPr>
        <w:pPrChange w:id="54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49" w:author="Yashua Lebowitz" w:date="2024-09-26T19:44:00Z">
        <w:r w:rsidRPr="00833EEB">
          <w:rPr>
            <w:rFonts w:ascii="Book Antiqua" w:hAnsi="Book Antiqua"/>
            <w:color w:val="0D0D0D"/>
          </w:rPr>
          <w: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833EEB">
          <w:rPr>
            <w:rFonts w:ascii="Book Antiqua" w:hAnsi="Book Antiqua"/>
            <w:color w:val="0D0D0D"/>
          </w:rPr>
          <w:t>favorite</w:t>
        </w:r>
        <w:proofErr w:type="spellEnd"/>
        <w:r w:rsidRPr="00833EEB">
          <w:rPr>
            <w:rFonts w:ascii="Book Antiqua" w:hAnsi="Book Antiqua"/>
            <w:color w:val="0D0D0D"/>
          </w:rPr>
          <w:t xml:space="preserve"> sayings of </w:t>
        </w:r>
        <w:commentRangeStart w:id="550"/>
        <w:r w:rsidRPr="00833EEB">
          <w:rPr>
            <w:rFonts w:ascii="Book Antiqua" w:hAnsi="Book Antiqua"/>
            <w:color w:val="0D0D0D"/>
          </w:rPr>
          <w:t>Mohammed</w:t>
        </w:r>
        <w:commentRangeEnd w:id="550"/>
        <w:r w:rsidRPr="00833EEB">
          <w:rPr>
            <w:rStyle w:val="CommentReference"/>
            <w:rFonts w:ascii="Book Antiqua" w:eastAsiaTheme="minorHAnsi" w:hAnsi="Book Antiqua" w:cstheme="minorBidi"/>
            <w:lang w:eastAsia="en-US"/>
            <w:rPrChange w:id="551" w:author="mac" w:date="2024-09-27T09:55:00Z">
              <w:rPr>
                <w:rStyle w:val="CommentReference"/>
                <w:rFonts w:asciiTheme="minorHAnsi" w:eastAsiaTheme="minorHAnsi" w:hAnsiTheme="minorHAnsi" w:cstheme="minorBidi"/>
                <w:lang w:eastAsia="en-US"/>
              </w:rPr>
            </w:rPrChange>
          </w:rPr>
          <w:commentReference w:id="550"/>
        </w:r>
        <w:r w:rsidRPr="00833EEB">
          <w:rPr>
            <w:rFonts w:ascii="Book Antiqua" w:hAnsi="Book Antiqua"/>
            <w:color w:val="0D0D0D"/>
          </w:rPr>
          <w:t>.</w:t>
        </w:r>
      </w:ins>
    </w:p>
    <w:p w14:paraId="69FBC490" w14:textId="2A88AB82"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52" w:author="Yashua Lebowitz" w:date="2024-09-26T19:44:00Z"/>
          <w:rFonts w:ascii="Book Antiqua" w:hAnsi="Book Antiqua"/>
          <w:color w:val="0D0D0D"/>
        </w:rPr>
        <w:pPrChange w:id="55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54" w:author="Yashua Lebowitz" w:date="2024-09-26T19:44:00Z">
        <w:r w:rsidRPr="00833EEB" w:rsidDel="004A393C">
          <w:rPr>
            <w:rFonts w:ascii="Book Antiqua" w:hAnsi="Book Antiqua"/>
            <w:color w:val="0D0D0D"/>
          </w:rPr>
          <w:delText>“Nihyah, how are you, my man? How is progress going in the Knesset?”</w:delText>
        </w:r>
      </w:del>
    </w:p>
    <w:p w14:paraId="7AB0AE49" w14:textId="7D976EC0"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55" w:author="Yashua Lebowitz" w:date="2024-09-26T19:44:00Z"/>
          <w:rFonts w:ascii="Book Antiqua" w:hAnsi="Book Antiqua"/>
          <w:color w:val="0D0D0D"/>
        </w:rPr>
        <w:pPrChange w:id="55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57" w:author="Yashua Lebowitz" w:date="2024-09-26T19:44:00Z">
        <w:r w:rsidRPr="00833EEB" w:rsidDel="004A393C">
          <w:rPr>
            <w:rFonts w:ascii="Book Antiqua" w:hAnsi="Book Antiqua"/>
            <w:color w:val="0D0D0D"/>
          </w:rPr>
          <w:delText xml:space="preserve">“Things are going slower than expected. Netanyahu understands the art of political maneuvering better than anyone, and he knows how to play the game to his advantage. He still has a slight majority in the Knesset, but he’s slowly losing ground to our party. Soon we’ll hold a vote on the Palestine solution. I’m confident </w:delText>
        </w:r>
        <w:r w:rsidRPr="00833EEB" w:rsidDel="004A393C">
          <w:rPr>
            <w:rFonts w:ascii="Book Antiqua" w:hAnsi="Book Antiqua"/>
            <w:color w:val="0D0D0D"/>
          </w:rPr>
          <w:lastRenderedPageBreak/>
          <w:delText>that Israel will give up the West Bank and Gaza without firing a shot. There will be a two-state solution.”</w:delText>
        </w:r>
      </w:del>
    </w:p>
    <w:p w14:paraId="671B2EE3" w14:textId="23F43134"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58" w:author="Yashua Lebowitz" w:date="2024-09-26T19:44:00Z"/>
          <w:rFonts w:ascii="Book Antiqua" w:hAnsi="Book Antiqua"/>
          <w:color w:val="0D0D0D"/>
        </w:rPr>
        <w:pPrChange w:id="55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60" w:author="Yashua Lebowitz" w:date="2024-09-26T19:44:00Z">
        <w:r w:rsidRPr="00833EEB" w:rsidDel="004A393C">
          <w:rPr>
            <w:rFonts w:ascii="Book Antiqua" w:hAnsi="Book Antiqua"/>
            <w:color w:val="0D0D0D"/>
          </w:rPr>
          <w:delText>“I’m waiting on the vote. If you lose, Israel loses. I will introduce a new UN resolution essentially declaring war on Israel. Don’t let me down, Nihyah.”</w:delText>
        </w:r>
      </w:del>
    </w:p>
    <w:p w14:paraId="18E2AAC9" w14:textId="1194DF61"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61" w:author="Yashua Lebowitz" w:date="2024-09-26T19:44:00Z"/>
          <w:rFonts w:ascii="Book Antiqua" w:hAnsi="Book Antiqua"/>
          <w:color w:val="0D0D0D"/>
        </w:rPr>
        <w:pPrChange w:id="56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63" w:author="Yashua Lebowitz" w:date="2024-09-26T19:44:00Z">
        <w:r w:rsidRPr="00833EEB" w:rsidDel="004A393C">
          <w:rPr>
            <w:rFonts w:ascii="Book Antiqua" w:hAnsi="Book Antiqua"/>
            <w:color w:val="0D0D0D"/>
          </w:rPr>
          <w:delText>“It’ll be done, Barack. Don’t worry. The recent polls show that the Meretz party stands to win the vote. It’s a done deal.”</w:delText>
        </w:r>
      </w:del>
    </w:p>
    <w:p w14:paraId="4ABE9F36" w14:textId="17C5B248"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64" w:author="Yashua Lebowitz" w:date="2024-09-26T19:44:00Z"/>
          <w:rFonts w:ascii="Book Antiqua" w:hAnsi="Book Antiqua"/>
          <w:color w:val="0D0D0D"/>
        </w:rPr>
        <w:pPrChange w:id="56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66" w:author="Yashua Lebowitz" w:date="2024-09-26T19:44:00Z">
        <w:r w:rsidRPr="00833EEB" w:rsidDel="004A393C">
          <w:rPr>
            <w:rFonts w:ascii="Book Antiqua" w:hAnsi="Book Antiqua"/>
            <w:color w:val="0D0D0D"/>
          </w:rPr>
          <w:delText>“That’s what I like to hear.”</w:delText>
        </w:r>
      </w:del>
    </w:p>
    <w:p w14:paraId="0DEEAB51" w14:textId="0F3E6E73"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67" w:author="Yashua Lebowitz" w:date="2024-09-26T19:44:00Z"/>
          <w:rFonts w:ascii="Book Antiqua" w:hAnsi="Book Antiqua"/>
          <w:color w:val="0D0D0D"/>
        </w:rPr>
        <w:pPrChange w:id="56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69" w:author="Yashua Lebowitz" w:date="2024-09-26T19:44:00Z">
        <w:r w:rsidRPr="00833EEB" w:rsidDel="004A393C">
          <w:rPr>
            <w:rFonts w:ascii="Book Antiqua" w:hAnsi="Book Antiqua"/>
            <w:color w:val="0D0D0D"/>
          </w:rPr>
          <w:delTex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delText>
        </w:r>
      </w:del>
    </w:p>
    <w:p w14:paraId="182F0DF5" w14:textId="135F6AA8"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70" w:author="Yashua Lebowitz" w:date="2024-09-26T19:44:00Z"/>
          <w:rFonts w:ascii="Book Antiqua" w:hAnsi="Book Antiqua"/>
          <w:color w:val="0D0D0D"/>
        </w:rPr>
        <w:pPrChange w:id="57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72" w:author="Yashua Lebowitz" w:date="2024-09-26T19:44:00Z">
        <w:r w:rsidRPr="00833EEB" w:rsidDel="004A393C">
          <w:rPr>
            <w:rFonts w:ascii="Book Antiqua" w:hAnsi="Book Antiqua"/>
            <w:color w:val="0D0D0D"/>
          </w:rPr>
          <w:delText xml:space="preserve">Deep down inside, Barack despised Israel. He had no desire for a two-state solution. He was secretly colluding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favorite sayings of </w:delText>
        </w:r>
        <w:commentRangeStart w:id="573"/>
        <w:r w:rsidRPr="00833EEB" w:rsidDel="004A393C">
          <w:rPr>
            <w:rFonts w:ascii="Book Antiqua" w:hAnsi="Book Antiqua"/>
            <w:color w:val="0D0D0D"/>
          </w:rPr>
          <w:delText>Mohammed</w:delText>
        </w:r>
        <w:commentRangeEnd w:id="573"/>
        <w:r w:rsidRPr="00833EEB" w:rsidDel="004A393C">
          <w:rPr>
            <w:rStyle w:val="CommentReference"/>
            <w:rFonts w:ascii="Book Antiqua" w:hAnsi="Book Antiqua"/>
            <w:rPrChange w:id="574" w:author="mac" w:date="2024-09-27T09:55:00Z">
              <w:rPr>
                <w:rStyle w:val="CommentReference"/>
              </w:rPr>
            </w:rPrChange>
          </w:rPr>
          <w:commentReference w:id="573"/>
        </w:r>
        <w:r w:rsidRPr="00833EEB" w:rsidDel="004A393C">
          <w:rPr>
            <w:rFonts w:ascii="Book Antiqua" w:hAnsi="Book Antiqua"/>
            <w:color w:val="0D0D0D"/>
          </w:rPr>
          <w:delText>.</w:delText>
        </w:r>
      </w:del>
    </w:p>
    <w:p w14:paraId="60372713" w14:textId="143E724D" w:rsidR="00CE2324" w:rsidRPr="00833EEB"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rFonts w:ascii="Book Antiqua" w:hAnsi="Book Antiqua"/>
          <w:color w:val="0D0D0D"/>
        </w:rPr>
        <w:pPrChange w:id="57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r w:rsidRPr="00833EEB">
        <w:rPr>
          <w:rFonts w:ascii="Book Antiqua" w:hAnsi="Book Antiqua"/>
          <w:color w:val="0D0D0D"/>
          <w:highlight w:val="green"/>
        </w:rPr>
        <w:t>“The last hour</w:t>
      </w:r>
      <w:r w:rsidRPr="00833EEB">
        <w:rPr>
          <w:rFonts w:ascii="Book Antiqua" w:hAnsi="Book Antiqua"/>
          <w:color w:val="0D0D0D"/>
        </w:rPr>
        <w:t xml:space="preserve">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833EEB">
        <w:rPr>
          <w:rFonts w:ascii="Book Antiqua" w:hAnsi="Book Antiqua"/>
          <w:color w:val="0D0D0D"/>
        </w:rPr>
        <w:t>Gharqad</w:t>
      </w:r>
      <w:proofErr w:type="spellEnd"/>
      <w:r w:rsidRPr="00833EEB">
        <w:rPr>
          <w:rFonts w:ascii="Book Antiqua" w:hAnsi="Book Antiqua"/>
          <w:color w:val="0D0D0D"/>
        </w:rPr>
        <w:t xml:space="preserve"> would not say, for it is the tree of the Jews.”</w:t>
      </w:r>
      <w:ins w:id="576" w:author="Yashua Lebowitz" w:date="2024-09-26T19:12:00Z">
        <w:r w:rsidR="00EE4DCA" w:rsidRPr="00833EEB">
          <w:rPr>
            <w:rStyle w:val="FootnoteReference"/>
            <w:rFonts w:ascii="Book Antiqua" w:hAnsi="Book Antiqua"/>
            <w:color w:val="0D0D0D"/>
          </w:rPr>
          <w:footnoteReference w:customMarkFollows="1" w:id="2"/>
          <w:t>1</w:t>
        </w:r>
      </w:ins>
    </w:p>
    <w:p w14:paraId="302B5580"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81" w:author="Yashua Lebowitz" w:date="2024-09-26T19:42:00Z"/>
          <w:rFonts w:ascii="Book Antiqua" w:hAnsi="Book Antiqua"/>
          <w:color w:val="0D0D0D"/>
        </w:rPr>
        <w:pPrChange w:id="58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83" w:author="Yashua Lebowitz" w:date="2024-09-26T19:42:00Z">
        <w:r w:rsidRPr="00833EEB">
          <w:rPr>
            <w:rFonts w:ascii="Book Antiqua" w:hAnsi="Book Antiqua"/>
            <w:color w:val="0D0D0D"/>
          </w:rPr>
          <w:t xml:space="preserve">Obama believed he was the hand of the prophet Mohammed, destined to bring about the last hour. It was now possible with him at the helm of the largest and most powerful nation on earth. </w:t>
        </w:r>
      </w:ins>
    </w:p>
    <w:p w14:paraId="097BE047"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84" w:author="Yashua Lebowitz" w:date="2024-09-26T19:42:00Z"/>
          <w:rFonts w:ascii="Book Antiqua" w:hAnsi="Book Antiqua"/>
          <w:color w:val="0D0D0D"/>
        </w:rPr>
        <w:pPrChange w:id="58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86" w:author="Yashua Lebowitz" w:date="2024-09-26T19:42:00Z">
        <w:r w:rsidRPr="00833EEB">
          <w:rPr>
            <w:rFonts w:ascii="Book Antiqua" w:hAnsi="Book Antiqua"/>
            <w:color w:val="0D0D0D"/>
          </w:rPr>
          <w:t xml:space="preserve">His mind wandered back to the protests tearing Israel apart. The protests were growing more violent by the day, and it was only a matter of time before the unrest </w:t>
        </w:r>
        <w:r w:rsidRPr="00833EEB">
          <w:rPr>
            <w:rFonts w:ascii="Book Antiqua" w:hAnsi="Book Antiqua"/>
            <w:color w:val="0D0D0D"/>
          </w:rPr>
          <w:lastRenderedPageBreak/>
          <w:t>would spread throughout the country. Obama knew that this internal strife would weaken Israel, making it more vulnerable to external pressure and attacks.</w:t>
        </w:r>
      </w:ins>
    </w:p>
    <w:p w14:paraId="3EE2F126" w14:textId="24AEA934"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87" w:author="Yashua Lebowitz" w:date="2024-09-26T19:42:00Z"/>
          <w:rFonts w:ascii="Book Antiqua" w:hAnsi="Book Antiqua"/>
          <w:color w:val="0D0D0D"/>
        </w:rPr>
        <w:pPrChange w:id="58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89" w:author="Yashua Lebowitz" w:date="2024-09-26T19:42:00Z">
        <w:r w:rsidRPr="00833EEB" w:rsidDel="004A393C">
          <w:rPr>
            <w:rFonts w:ascii="Book Antiqua" w:hAnsi="Book Antiqua"/>
            <w:color w:val="0D0D0D"/>
          </w:rPr>
          <w:delText xml:space="preserve">Obama believed he was the hand of the prophet Mohammed, destined to bring about the last hour. It was now possible with him at the helm of the largest and most powerful nation on earth. </w:delText>
        </w:r>
      </w:del>
    </w:p>
    <w:p w14:paraId="234A1234" w14:textId="5B7EF289" w:rsidR="00CE2324" w:rsidRPr="00833EEB" w:rsidDel="004A393C"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590" w:author="Yashua Lebowitz" w:date="2024-09-26T19:42:00Z"/>
          <w:rFonts w:ascii="Book Antiqua" w:hAnsi="Book Antiqua"/>
          <w:color w:val="0D0D0D"/>
        </w:rPr>
        <w:pPrChange w:id="59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592" w:author="Yashua Lebowitz" w:date="2024-09-26T19:42:00Z">
        <w:r w:rsidRPr="00833EEB" w:rsidDel="004A393C">
          <w:rPr>
            <w:rFonts w:ascii="Book Antiqua" w:hAnsi="Book Antiqua"/>
            <w:color w:val="0D0D0D"/>
          </w:rPr>
          <w:delText>His mind wandered back to the protests tearing Israel apart. The protests were growing more violent by the day, and it was only a matter of time before the unrest would spread throughout the country. Obama knew that this internal strife would weaken Israel, making it more vulnerable to external pressure and attacks.</w:delText>
        </w:r>
      </w:del>
    </w:p>
    <w:p w14:paraId="05D233EC"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93" w:author="Yashua Lebowitz" w:date="2024-09-26T19:40:00Z"/>
          <w:rFonts w:ascii="Book Antiqua" w:hAnsi="Book Antiqua"/>
          <w:color w:val="0D0D0D"/>
        </w:rPr>
        <w:pPrChange w:id="59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95" w:author="Yashua Lebowitz" w:date="2024-09-26T19:40:00Z">
        <w:r w:rsidRPr="00833EEB">
          <w:rPr>
            <w:rFonts w:ascii="Book Antiqua" w:hAnsi="Book Antiqua"/>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t>
        </w:r>
      </w:ins>
    </w:p>
    <w:p w14:paraId="6C1EA4B9"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96" w:author="Yashua Lebowitz" w:date="2024-09-26T19:40:00Z"/>
          <w:rFonts w:ascii="Book Antiqua" w:hAnsi="Book Antiqua"/>
          <w:color w:val="0D0D0D"/>
        </w:rPr>
        <w:pPrChange w:id="59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598" w:author="Yashua Lebowitz" w:date="2024-09-26T19:40:00Z">
        <w:r w:rsidRPr="00833EEB">
          <w:rPr>
            <w:rFonts w:ascii="Book Antiqua" w:hAnsi="Book Antiqua"/>
            <w:color w:val="0D0D0D"/>
          </w:rPr>
          <w:t xml:space="preserve">Meanwhile, in the Knesset, </w:t>
        </w:r>
        <w:proofErr w:type="spellStart"/>
        <w:r w:rsidRPr="00833EEB">
          <w:rPr>
            <w:rFonts w:ascii="Book Antiqua" w:hAnsi="Book Antiqua"/>
            <w:color w:val="0D0D0D"/>
          </w:rPr>
          <w:t>Nihyah</w:t>
        </w:r>
        <w:proofErr w:type="spellEnd"/>
        <w:r w:rsidRPr="00833EEB">
          <w:rPr>
            <w:rFonts w:ascii="Book Antiqua" w:hAnsi="Book Antiqua"/>
            <w:color w:val="0D0D0D"/>
          </w:rPr>
          <w:t xml:space="preserve"> was rallying his supporters. He knew that the upcoming vote was crucial, not just for his political career, but for the future of Israel. The pressure was mounting, and the tension was palpable. </w:t>
        </w:r>
        <w:proofErr w:type="spellStart"/>
        <w:r w:rsidRPr="00833EEB">
          <w:rPr>
            <w:rFonts w:ascii="Book Antiqua" w:hAnsi="Book Antiqua"/>
            <w:color w:val="0D0D0D"/>
          </w:rPr>
          <w:t>Nihyah’s</w:t>
        </w:r>
        <w:proofErr w:type="spellEnd"/>
        <w:r w:rsidRPr="00833EEB">
          <w:rPr>
            <w:rFonts w:ascii="Book Antiqua" w:hAnsi="Book Antiqua"/>
            <w:color w:val="0D0D0D"/>
          </w:rPr>
          <w:t xml:space="preserve"> voice trembled with a mix of determination and fear as he addressed his colleagues.</w:t>
        </w:r>
      </w:ins>
    </w:p>
    <w:p w14:paraId="6EA22BB0"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599" w:author="Yashua Lebowitz" w:date="2024-09-26T19:40:00Z"/>
          <w:rFonts w:ascii="Book Antiqua" w:hAnsi="Book Antiqua"/>
          <w:color w:val="0D0D0D"/>
        </w:rPr>
        <w:pPrChange w:id="60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01" w:author="Yashua Lebowitz" w:date="2024-09-26T19:40:00Z">
        <w:r w:rsidRPr="00833EEB">
          <w:rPr>
            <w:rFonts w:ascii="Book Antiqua" w:hAnsi="Book Antiqua"/>
            <w:color w:val="0D0D0D"/>
          </w:rPr>
          <w:t>“We stand at a crossroads. The choices we make today will determine the fate of our nation. We must push forward with the Palestine solution. It is our only chance for lasting peace. If we fail, we face annihilation.”</w:t>
        </w:r>
      </w:ins>
    </w:p>
    <w:p w14:paraId="5E730116"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602" w:author="Yashua Lebowitz" w:date="2024-09-26T19:40:00Z"/>
          <w:rFonts w:ascii="Book Antiqua" w:hAnsi="Book Antiqua"/>
          <w:color w:val="0D0D0D"/>
        </w:rPr>
        <w:pPrChange w:id="60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04" w:author="Yashua Lebowitz" w:date="2024-09-26T19:40:00Z">
        <w:r w:rsidRPr="00833EEB">
          <w:rPr>
            <w:rFonts w:ascii="Book Antiqua" w:hAnsi="Book Antiqua"/>
            <w:color w:val="0D0D0D"/>
          </w:rPr>
          <w:t xml:space="preserve">As he spoke, he could feel the weight of Obama’s expectations bearing down on him. Failure was not an option. </w:t>
        </w:r>
        <w:proofErr w:type="spellStart"/>
        <w:r w:rsidRPr="00833EEB">
          <w:rPr>
            <w:rFonts w:ascii="Book Antiqua" w:hAnsi="Book Antiqua"/>
            <w:color w:val="0D0D0D"/>
          </w:rPr>
          <w:t>Nihyah’s</w:t>
        </w:r>
        <w:proofErr w:type="spellEnd"/>
        <w:r w:rsidRPr="00833EEB">
          <w:rPr>
            <w:rFonts w:ascii="Book Antiqua" w:hAnsi="Book Antiqua"/>
            <w:color w:val="0D0D0D"/>
          </w:rPr>
          <w:t xml:space="preserve"> mind raced with the possibilities, each scenario more dire than the last. He glanced at the clock, counting down the minutes until the vote.</w:t>
        </w:r>
      </w:ins>
    </w:p>
    <w:p w14:paraId="7CFD9676"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605" w:author="Yashua Lebowitz" w:date="2024-09-26T19:40:00Z"/>
          <w:rFonts w:ascii="Book Antiqua" w:hAnsi="Book Antiqua"/>
          <w:color w:val="0D0D0D"/>
        </w:rPr>
        <w:pPrChange w:id="60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07" w:author="Yashua Lebowitz" w:date="2024-09-26T19:40:00Z">
        <w:r w:rsidRPr="00833EEB">
          <w:rPr>
            <w:rFonts w:ascii="Book Antiqua" w:hAnsi="Book Antiqua"/>
            <w:color w:val="0D0D0D"/>
          </w:rPr>
          <w: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t>
        </w:r>
      </w:ins>
    </w:p>
    <w:p w14:paraId="2782152B"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608" w:author="Yashua Lebowitz" w:date="2024-09-26T19:40:00Z"/>
          <w:rFonts w:ascii="Book Antiqua" w:hAnsi="Book Antiqua"/>
          <w:color w:val="0D0D0D"/>
        </w:rPr>
        <w:pPrChange w:id="60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10" w:author="Yashua Lebowitz" w:date="2024-09-26T19:40:00Z">
        <w:r w:rsidRPr="00833EEB">
          <w:rPr>
            <w:rFonts w:ascii="Book Antiqua" w:hAnsi="Book Antiqua"/>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w:t>
        </w:r>
        <w:proofErr w:type="spellStart"/>
        <w:r w:rsidRPr="00833EEB">
          <w:rPr>
            <w:rFonts w:ascii="Book Antiqua" w:hAnsi="Book Antiqua"/>
            <w:color w:val="0D0D0D"/>
          </w:rPr>
          <w:t>demeanor</w:t>
        </w:r>
        <w:proofErr w:type="spellEnd"/>
        <w:r w:rsidRPr="00833EEB">
          <w:rPr>
            <w:rFonts w:ascii="Book Antiqua" w:hAnsi="Book Antiqua"/>
            <w:color w:val="0D0D0D"/>
          </w:rPr>
          <w:t xml:space="preserve"> of </w:t>
        </w:r>
        <w:proofErr w:type="spellStart"/>
        <w:r w:rsidRPr="00833EEB">
          <w:rPr>
            <w:rFonts w:ascii="Book Antiqua" w:hAnsi="Book Antiqua"/>
            <w:color w:val="0D0D0D"/>
          </w:rPr>
          <w:t>somber</w:t>
        </w:r>
        <w:proofErr w:type="spellEnd"/>
        <w:r w:rsidRPr="00833EEB">
          <w:rPr>
            <w:rFonts w:ascii="Book Antiqua" w:hAnsi="Book Antiqua"/>
            <w:color w:val="0D0D0D"/>
          </w:rPr>
          <w:t xml:space="preserve"> </w:t>
        </w:r>
        <w:r w:rsidRPr="00833EEB">
          <w:rPr>
            <w:rFonts w:ascii="Book Antiqua" w:hAnsi="Book Antiqua"/>
            <w:color w:val="0D0D0D"/>
          </w:rPr>
          <w:lastRenderedPageBreak/>
          <w:t>determination. The room buzzed with anticipation as the world's eyes focused on the leader of the most powerful nation on Earth. He began his speech, his voice measured and authoritative.</w:t>
        </w:r>
      </w:ins>
    </w:p>
    <w:p w14:paraId="4472E677"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611" w:author="Yashua Lebowitz" w:date="2024-09-26T19:40:00Z"/>
          <w:rFonts w:ascii="Book Antiqua" w:hAnsi="Book Antiqua"/>
          <w:color w:val="0D0D0D"/>
        </w:rPr>
        <w:pPrChange w:id="61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13" w:author="Yashua Lebowitz" w:date="2024-09-26T19:40:00Z">
        <w:r w:rsidRPr="00833EEB">
          <w:rPr>
            <w:rFonts w:ascii="Book Antiqua" w:hAnsi="Book Antiqua"/>
          </w:rPr>
          <w:t>“Distinguished delegates, esteemed colleagues, and citizens of the world,</w:t>
        </w:r>
        <w:r w:rsidRPr="00833EEB">
          <w:rPr>
            <w:rFonts w:ascii="Book Antiqua" w:hAnsi="Book Antiqua"/>
            <w:color w:val="0D0D0D"/>
          </w:rPr>
          <w:t xml:space="preserve"> </w:t>
        </w:r>
      </w:ins>
    </w:p>
    <w:p w14:paraId="070046E4"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614" w:author="Yashua Lebowitz" w:date="2024-09-26T19:40:00Z"/>
          <w:rFonts w:ascii="Book Antiqua" w:hAnsi="Book Antiqua"/>
          <w:color w:val="0D0D0D"/>
        </w:rPr>
        <w:pPrChange w:id="61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616" w:author="Yashua Lebowitz" w:date="2024-09-26T19:40:00Z">
        <w:r w:rsidRPr="00833EEB">
          <w:rPr>
            <w:rFonts w:ascii="Book Antiqua" w:hAnsi="Book Antiqua"/>
          </w:rPr>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ins>
    </w:p>
    <w:p w14:paraId="30AC3C45" w14:textId="77777777" w:rsidR="00ED722E" w:rsidRPr="00833EEB" w:rsidRDefault="00ED722E">
      <w:pPr>
        <w:pStyle w:val="NormalWeb"/>
        <w:spacing w:line="276" w:lineRule="auto"/>
        <w:ind w:firstLine="284"/>
        <w:rPr>
          <w:ins w:id="617" w:author="Yashua Lebowitz" w:date="2024-09-26T19:40:00Z"/>
          <w:rFonts w:ascii="Book Antiqua" w:hAnsi="Book Antiqua"/>
        </w:rPr>
        <w:pPrChange w:id="618" w:author="Yashua Lebowitz" w:date="2024-09-28T16:42:00Z">
          <w:pPr>
            <w:pStyle w:val="NormalWeb"/>
            <w:ind w:firstLine="284"/>
          </w:pPr>
        </w:pPrChange>
      </w:pPr>
      <w:ins w:id="619" w:author="Yashua Lebowitz" w:date="2024-09-26T19:40:00Z">
        <w:r w:rsidRPr="00833EEB">
          <w:rPr>
            <w:rFonts w:ascii="Book Antiqua" w:hAnsi="Book Antiqua"/>
          </w:rPr>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833EEB">
          <w:rPr>
            <w:rFonts w:ascii="Book Antiqua" w:hAnsi="Book Antiqua"/>
          </w:rPr>
          <w:t>honor</w:t>
        </w:r>
        <w:proofErr w:type="spellEnd"/>
        <w:r w:rsidRPr="00833EEB">
          <w:rPr>
            <w:rFonts w:ascii="Book Antiqua" w:hAnsi="Book Antiqua"/>
          </w:rPr>
          <w:t xml:space="preserve"> that legacy by standing up against oppression wherever it occurs.</w:t>
        </w:r>
      </w:ins>
    </w:p>
    <w:p w14:paraId="5A90F9AF" w14:textId="77777777" w:rsidR="00ED722E" w:rsidRPr="00833EEB" w:rsidRDefault="00ED722E">
      <w:pPr>
        <w:pStyle w:val="NormalWeb"/>
        <w:spacing w:line="276" w:lineRule="auto"/>
        <w:ind w:firstLine="284"/>
        <w:rPr>
          <w:ins w:id="620" w:author="Yashua Lebowitz" w:date="2024-09-26T19:40:00Z"/>
          <w:rFonts w:ascii="Book Antiqua" w:hAnsi="Book Antiqua"/>
        </w:rPr>
        <w:pPrChange w:id="621" w:author="Yashua Lebowitz" w:date="2024-09-28T16:42:00Z">
          <w:pPr>
            <w:pStyle w:val="NormalWeb"/>
            <w:ind w:firstLine="284"/>
          </w:pPr>
        </w:pPrChange>
      </w:pPr>
      <w:ins w:id="622" w:author="Yashua Lebowitz" w:date="2024-09-26T19:40:00Z">
        <w:r w:rsidRPr="00833EEB">
          <w:rPr>
            <w:rFonts w:ascii="Book Antiqua" w:hAnsi="Book Antiqua"/>
          </w:rPr>
          <w:t>“The images we see coming out of Tel Aviv and Gaza are heart-wrenching. These scenes are a testament to the failure of leadership and the desperate need for change.</w:t>
        </w:r>
      </w:ins>
    </w:p>
    <w:p w14:paraId="06C78785" w14:textId="77777777" w:rsidR="00ED722E" w:rsidRPr="00833EEB" w:rsidRDefault="00ED722E">
      <w:pPr>
        <w:pStyle w:val="NormalWeb"/>
        <w:spacing w:line="276" w:lineRule="auto"/>
        <w:ind w:firstLine="284"/>
        <w:rPr>
          <w:ins w:id="623" w:author="Yashua Lebowitz" w:date="2024-09-26T19:40:00Z"/>
          <w:rFonts w:ascii="Book Antiqua" w:hAnsi="Book Antiqua"/>
        </w:rPr>
        <w:pPrChange w:id="624" w:author="Yashua Lebowitz" w:date="2024-09-28T16:42:00Z">
          <w:pPr>
            <w:pStyle w:val="NormalWeb"/>
            <w:ind w:firstLine="284"/>
          </w:pPr>
        </w:pPrChange>
      </w:pPr>
      <w:ins w:id="625" w:author="Yashua Lebowitz" w:date="2024-09-26T19:40:00Z">
        <w:r w:rsidRPr="00833EEB">
          <w:rPr>
            <w:rFonts w:ascii="Book Antiqua" w:hAnsi="Book Antiqua"/>
          </w:rPr>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ins>
    </w:p>
    <w:p w14:paraId="2FA69DBC" w14:textId="77777777" w:rsidR="00ED722E" w:rsidRPr="00833EEB" w:rsidRDefault="00ED722E">
      <w:pPr>
        <w:pStyle w:val="NormalWeb"/>
        <w:spacing w:line="276" w:lineRule="auto"/>
        <w:ind w:firstLine="284"/>
        <w:rPr>
          <w:ins w:id="626" w:author="Yashua Lebowitz" w:date="2024-09-26T19:40:00Z"/>
          <w:rFonts w:ascii="Book Antiqua" w:hAnsi="Book Antiqua"/>
        </w:rPr>
        <w:pPrChange w:id="627" w:author="Yashua Lebowitz" w:date="2024-09-28T16:42:00Z">
          <w:pPr>
            <w:pStyle w:val="NormalWeb"/>
            <w:ind w:firstLine="284"/>
          </w:pPr>
        </w:pPrChange>
      </w:pPr>
      <w:ins w:id="628" w:author="Yashua Lebowitz" w:date="2024-09-26T19:40:00Z">
        <w:r w:rsidRPr="00833EEB">
          <w:rPr>
            <w:rFonts w:ascii="Book Antiqua" w:hAnsi="Book Antiqua"/>
          </w:rPr>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ins>
    </w:p>
    <w:p w14:paraId="25FDF36A" w14:textId="77777777" w:rsidR="00ED722E" w:rsidRPr="00833EEB" w:rsidRDefault="00ED722E">
      <w:pPr>
        <w:pStyle w:val="NormalWeb"/>
        <w:spacing w:line="276" w:lineRule="auto"/>
        <w:ind w:firstLine="284"/>
        <w:rPr>
          <w:ins w:id="629" w:author="Yashua Lebowitz" w:date="2024-09-26T19:40:00Z"/>
          <w:rFonts w:ascii="Book Antiqua" w:hAnsi="Book Antiqua"/>
        </w:rPr>
        <w:pPrChange w:id="630" w:author="Yashua Lebowitz" w:date="2024-09-28T16:42:00Z">
          <w:pPr>
            <w:pStyle w:val="NormalWeb"/>
            <w:ind w:firstLine="284"/>
          </w:pPr>
        </w:pPrChange>
      </w:pPr>
      <w:ins w:id="631" w:author="Yashua Lebowitz" w:date="2024-09-26T19:40:00Z">
        <w:r w:rsidRPr="00833EEB">
          <w:rPr>
            <w:rFonts w:ascii="Book Antiqua" w:hAnsi="Book Antiqua"/>
          </w:rPr>
          <w: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t>
        </w:r>
      </w:ins>
    </w:p>
    <w:p w14:paraId="1A6FF33D" w14:textId="77777777" w:rsidR="00ED722E" w:rsidRPr="00833EEB" w:rsidRDefault="00ED722E">
      <w:pPr>
        <w:pStyle w:val="NormalWeb"/>
        <w:spacing w:line="276" w:lineRule="auto"/>
        <w:ind w:firstLine="284"/>
        <w:rPr>
          <w:ins w:id="632" w:author="Yashua Lebowitz" w:date="2024-09-26T19:40:00Z"/>
          <w:rFonts w:ascii="Book Antiqua" w:hAnsi="Book Antiqua"/>
        </w:rPr>
        <w:pPrChange w:id="633" w:author="Yashua Lebowitz" w:date="2024-09-28T16:42:00Z">
          <w:pPr>
            <w:pStyle w:val="NormalWeb"/>
            <w:ind w:firstLine="284"/>
          </w:pPr>
        </w:pPrChange>
      </w:pPr>
      <w:ins w:id="634" w:author="Yashua Lebowitz" w:date="2024-09-26T19:40:00Z">
        <w:r w:rsidRPr="00833EEB">
          <w:rPr>
            <w:rFonts w:ascii="Book Antiqua" w:hAnsi="Book Antiqua"/>
          </w:rPr>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ins>
    </w:p>
    <w:p w14:paraId="53D33ACF" w14:textId="77777777" w:rsidR="00ED722E" w:rsidRPr="00833EEB" w:rsidRDefault="00ED722E">
      <w:pPr>
        <w:pStyle w:val="NormalWeb"/>
        <w:spacing w:line="276" w:lineRule="auto"/>
        <w:ind w:firstLine="284"/>
        <w:rPr>
          <w:ins w:id="635" w:author="Yashua Lebowitz" w:date="2024-09-26T19:40:00Z"/>
          <w:rFonts w:ascii="Book Antiqua" w:hAnsi="Book Antiqua"/>
        </w:rPr>
        <w:pPrChange w:id="636" w:author="Yashua Lebowitz" w:date="2024-09-28T16:42:00Z">
          <w:pPr>
            <w:pStyle w:val="NormalWeb"/>
            <w:ind w:firstLine="284"/>
          </w:pPr>
        </w:pPrChange>
      </w:pPr>
      <w:ins w:id="637" w:author="Yashua Lebowitz" w:date="2024-09-26T19:40:00Z">
        <w:r w:rsidRPr="00833EEB">
          <w:rPr>
            <w:rFonts w:ascii="Book Antiqua" w:hAnsi="Book Antiqua"/>
          </w:rPr>
          <w:lastRenderedPageBreak/>
          <w:t>“The time for half-measures and empty promises is over. We must act decisively to ensure that the Palestinian people receive the justice and freedom they deserve. This is not just a matter of regional stability, but of global moral imperative.</w:t>
        </w:r>
      </w:ins>
    </w:p>
    <w:p w14:paraId="6983F442" w14:textId="77777777" w:rsidR="00ED722E" w:rsidRPr="00833EEB" w:rsidRDefault="00ED722E">
      <w:pPr>
        <w:pStyle w:val="NormalWeb"/>
        <w:spacing w:line="276" w:lineRule="auto"/>
        <w:ind w:firstLine="284"/>
        <w:rPr>
          <w:ins w:id="638" w:author="Yashua Lebowitz" w:date="2024-09-26T19:40:00Z"/>
          <w:rFonts w:ascii="Book Antiqua" w:hAnsi="Book Antiqua"/>
        </w:rPr>
        <w:pPrChange w:id="639" w:author="Yashua Lebowitz" w:date="2024-09-28T16:42:00Z">
          <w:pPr>
            <w:pStyle w:val="NormalWeb"/>
            <w:ind w:firstLine="284"/>
          </w:pPr>
        </w:pPrChange>
      </w:pPr>
      <w:ins w:id="640" w:author="Yashua Lebowitz" w:date="2024-09-26T19:40:00Z">
        <w:r w:rsidRPr="00833EEB">
          <w:rPr>
            <w:rFonts w:ascii="Book Antiqua" w:hAnsi="Book Antiqua"/>
          </w:rPr>
          <w:t>“To the people of Israel, I urge you to look within your hearts and remember the values upon which your nation was founded. Embrace peace, reject extremism, and work towards a future where Jews and Palestinians can coexist in harmony.</w:t>
        </w:r>
      </w:ins>
    </w:p>
    <w:p w14:paraId="063E78BF" w14:textId="77777777" w:rsidR="00ED722E" w:rsidRPr="00833EEB" w:rsidRDefault="00ED722E">
      <w:pPr>
        <w:pStyle w:val="NormalWeb"/>
        <w:spacing w:line="276" w:lineRule="auto"/>
        <w:ind w:firstLine="284"/>
        <w:rPr>
          <w:ins w:id="641" w:author="Yashua Lebowitz" w:date="2024-09-26T19:40:00Z"/>
          <w:rFonts w:ascii="Book Antiqua" w:hAnsi="Book Antiqua"/>
        </w:rPr>
        <w:pPrChange w:id="642" w:author="Yashua Lebowitz" w:date="2024-09-28T16:42:00Z">
          <w:pPr>
            <w:pStyle w:val="NormalWeb"/>
            <w:ind w:firstLine="284"/>
          </w:pPr>
        </w:pPrChange>
      </w:pPr>
      <w:ins w:id="643" w:author="Yashua Lebowitz" w:date="2024-09-26T19:40:00Z">
        <w:r w:rsidRPr="00833EEB">
          <w:rPr>
            <w:rFonts w:ascii="Book Antiqua" w:hAnsi="Book Antiqua"/>
          </w:rPr>
          <w:t>“And to the Palestinian people, know that you are not forgotten. Your struggle is our struggle, and we will continue to stand with you until your rights are fully realized.</w:t>
        </w:r>
      </w:ins>
    </w:p>
    <w:p w14:paraId="25AAF907" w14:textId="77777777" w:rsidR="00ED722E" w:rsidRPr="00833EEB" w:rsidRDefault="00ED722E">
      <w:pPr>
        <w:pStyle w:val="NormalWeb"/>
        <w:spacing w:before="0" w:beforeAutospacing="0" w:after="200" w:afterAutospacing="0" w:line="276" w:lineRule="auto"/>
        <w:ind w:firstLine="284"/>
        <w:rPr>
          <w:ins w:id="644" w:author="Yashua Lebowitz" w:date="2024-09-26T19:40:00Z"/>
          <w:rFonts w:ascii="Book Antiqua" w:hAnsi="Book Antiqua"/>
        </w:rPr>
        <w:pPrChange w:id="645" w:author="Yashua Lebowitz" w:date="2024-09-28T16:42:00Z">
          <w:pPr>
            <w:pStyle w:val="NormalWeb"/>
            <w:spacing w:before="0" w:beforeAutospacing="0" w:after="200" w:afterAutospacing="0"/>
            <w:ind w:firstLine="284"/>
          </w:pPr>
        </w:pPrChange>
      </w:pPr>
      <w:ins w:id="646" w:author="Yashua Lebowitz" w:date="2024-09-26T19:40:00Z">
        <w:r w:rsidRPr="00833EEB">
          <w:rPr>
            <w:rFonts w:ascii="Book Antiqua" w:hAnsi="Book Antiqua"/>
          </w:rPr>
          <w: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t>
        </w:r>
      </w:ins>
    </w:p>
    <w:p w14:paraId="2B203984" w14:textId="77777777" w:rsidR="00ED722E" w:rsidRPr="00833EEB" w:rsidRDefault="00ED722E">
      <w:pPr>
        <w:pStyle w:val="NormalWeb"/>
        <w:spacing w:before="0" w:beforeAutospacing="0" w:after="200" w:afterAutospacing="0" w:line="276" w:lineRule="auto"/>
        <w:ind w:firstLine="284"/>
        <w:rPr>
          <w:ins w:id="647" w:author="Yashua Lebowitz" w:date="2024-09-26T19:40:00Z"/>
          <w:rFonts w:ascii="Book Antiqua" w:hAnsi="Book Antiqua"/>
        </w:rPr>
        <w:pPrChange w:id="648" w:author="Yashua Lebowitz" w:date="2024-09-28T16:42:00Z">
          <w:pPr>
            <w:pStyle w:val="NormalWeb"/>
            <w:spacing w:before="0" w:beforeAutospacing="0" w:after="200" w:afterAutospacing="0"/>
            <w:ind w:firstLine="284"/>
          </w:pPr>
        </w:pPrChange>
      </w:pPr>
      <w:ins w:id="649" w:author="Yashua Lebowitz" w:date="2024-09-26T19:40:00Z">
        <w:r w:rsidRPr="00833EEB">
          <w:rPr>
            <w:rFonts w:ascii="Book Antiqua" w:hAnsi="Book Antiqua"/>
          </w:rPr>
          <w: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t>
        </w:r>
      </w:ins>
    </w:p>
    <w:p w14:paraId="0E4B4ABB" w14:textId="77777777" w:rsidR="00ED722E" w:rsidRPr="00833EEB" w:rsidRDefault="00ED722E">
      <w:pPr>
        <w:pStyle w:val="NormalWeb"/>
        <w:spacing w:line="276" w:lineRule="auto"/>
        <w:ind w:firstLine="284"/>
        <w:rPr>
          <w:ins w:id="650" w:author="Yashua Lebowitz" w:date="2024-09-26T19:40:00Z"/>
          <w:rFonts w:ascii="Book Antiqua" w:hAnsi="Book Antiqua"/>
        </w:rPr>
        <w:pPrChange w:id="651" w:author="Yashua Lebowitz" w:date="2024-09-28T16:42:00Z">
          <w:pPr>
            <w:pStyle w:val="NormalWeb"/>
            <w:ind w:firstLine="284"/>
          </w:pPr>
        </w:pPrChange>
      </w:pPr>
      <w:ins w:id="652" w:author="Yashua Lebowitz" w:date="2024-09-26T19:40:00Z">
        <w:r w:rsidRPr="00833EEB">
          <w:rPr>
            <w:rFonts w:ascii="Book Antiqua" w:hAnsi="Book Antiqua"/>
          </w:rPr>
          <w:t xml:space="preserve">“I call upon all nations represented here today to join us in this </w:t>
        </w:r>
        <w:proofErr w:type="spellStart"/>
        <w:r w:rsidRPr="00833EEB">
          <w:rPr>
            <w:rFonts w:ascii="Book Antiqua" w:hAnsi="Book Antiqua"/>
          </w:rPr>
          <w:t>endeavor</w:t>
        </w:r>
        <w:proofErr w:type="spellEnd"/>
        <w:r w:rsidRPr="00833EEB">
          <w:rPr>
            <w:rFonts w:ascii="Book Antiqua" w:hAnsi="Book Antiqua"/>
          </w:rPr>
          <w:t>. Let us unite our voices and our actions to bring about a just and lasting peace. The time for diplomacy is not over, but it must be backed by the unwavering resolve of the international community.</w:t>
        </w:r>
      </w:ins>
    </w:p>
    <w:p w14:paraId="797EB03C" w14:textId="77777777" w:rsidR="00ED722E" w:rsidRPr="00833EEB" w:rsidRDefault="00ED722E">
      <w:pPr>
        <w:pStyle w:val="NormalWeb"/>
        <w:spacing w:line="276" w:lineRule="auto"/>
        <w:ind w:firstLine="284"/>
        <w:rPr>
          <w:ins w:id="653" w:author="Yashua Lebowitz" w:date="2024-09-26T19:40:00Z"/>
          <w:rFonts w:ascii="Book Antiqua" w:hAnsi="Book Antiqua"/>
        </w:rPr>
        <w:pPrChange w:id="654" w:author="Yashua Lebowitz" w:date="2024-09-28T16:42:00Z">
          <w:pPr>
            <w:pStyle w:val="NormalWeb"/>
            <w:ind w:firstLine="284"/>
          </w:pPr>
        </w:pPrChange>
      </w:pPr>
      <w:ins w:id="655" w:author="Yashua Lebowitz" w:date="2024-09-26T19:40:00Z">
        <w:r w:rsidRPr="00833EEB">
          <w:rPr>
            <w:rFonts w:ascii="Book Antiqua" w:hAnsi="Book Antiqua"/>
          </w:rPr>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ins>
    </w:p>
    <w:p w14:paraId="0C3BF8DE" w14:textId="77777777" w:rsidR="00ED722E" w:rsidRPr="00833EEB" w:rsidRDefault="00ED722E">
      <w:pPr>
        <w:pStyle w:val="NormalWeb"/>
        <w:spacing w:line="276" w:lineRule="auto"/>
        <w:ind w:firstLine="284"/>
        <w:rPr>
          <w:ins w:id="656" w:author="Yashua Lebowitz" w:date="2024-09-26T19:40:00Z"/>
          <w:rFonts w:ascii="Book Antiqua" w:hAnsi="Book Antiqua"/>
        </w:rPr>
        <w:pPrChange w:id="657" w:author="Yashua Lebowitz" w:date="2024-09-28T16:42:00Z">
          <w:pPr>
            <w:pStyle w:val="NormalWeb"/>
            <w:ind w:firstLine="284"/>
          </w:pPr>
        </w:pPrChange>
      </w:pPr>
      <w:ins w:id="658" w:author="Yashua Lebowitz" w:date="2024-09-26T19:40:00Z">
        <w:r w:rsidRPr="00833EEB">
          <w:rPr>
            <w:rFonts w:ascii="Book Antiqua" w:hAnsi="Book Antiqua"/>
          </w:rPr>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ins>
    </w:p>
    <w:p w14:paraId="73C714EB" w14:textId="77777777" w:rsidR="00ED722E" w:rsidRPr="00833EEB" w:rsidRDefault="00ED722E">
      <w:pPr>
        <w:pStyle w:val="NormalWeb"/>
        <w:spacing w:line="276" w:lineRule="auto"/>
        <w:ind w:firstLine="284"/>
        <w:rPr>
          <w:ins w:id="659" w:author="Yashua Lebowitz" w:date="2024-09-26T19:40:00Z"/>
          <w:rFonts w:ascii="Book Antiqua" w:hAnsi="Book Antiqua"/>
        </w:rPr>
        <w:pPrChange w:id="660" w:author="Yashua Lebowitz" w:date="2024-09-28T16:42:00Z">
          <w:pPr>
            <w:pStyle w:val="NormalWeb"/>
            <w:ind w:firstLine="284"/>
          </w:pPr>
        </w:pPrChange>
      </w:pPr>
      <w:ins w:id="661" w:author="Yashua Lebowitz" w:date="2024-09-26T19:40:00Z">
        <w:r w:rsidRPr="00833EEB">
          <w:rPr>
            <w:rFonts w:ascii="Book Antiqua" w:hAnsi="Book Antiqua"/>
          </w:rPr>
          <w:lastRenderedPageBreak/>
          <w:t>“The world is watching. History will judge us by our actions here today. Let us choose the path of justice, of compassion, and of lasting peace.</w:t>
        </w:r>
      </w:ins>
    </w:p>
    <w:p w14:paraId="377A6505" w14:textId="77777777" w:rsidR="00ED722E" w:rsidRPr="00833EEB" w:rsidRDefault="00ED722E">
      <w:pPr>
        <w:pStyle w:val="NormalWeb"/>
        <w:spacing w:line="276" w:lineRule="auto"/>
        <w:ind w:firstLine="284"/>
        <w:rPr>
          <w:ins w:id="662" w:author="Yashua Lebowitz" w:date="2024-09-26T19:40:00Z"/>
          <w:rFonts w:ascii="Book Antiqua" w:hAnsi="Book Antiqua"/>
        </w:rPr>
        <w:pPrChange w:id="663" w:author="Yashua Lebowitz" w:date="2024-09-28T16:42:00Z">
          <w:pPr>
            <w:pStyle w:val="NormalWeb"/>
            <w:ind w:firstLine="284"/>
          </w:pPr>
        </w:pPrChange>
      </w:pPr>
      <w:ins w:id="664" w:author="Yashua Lebowitz" w:date="2024-09-26T19:40:00Z">
        <w:r w:rsidRPr="00833EEB">
          <w:rPr>
            <w:rFonts w:ascii="Book Antiqua" w:hAnsi="Book Antiqua"/>
          </w:rPr>
          <w:t>“Thank you."</w:t>
        </w:r>
      </w:ins>
    </w:p>
    <w:p w14:paraId="6D824F26" w14:textId="77777777" w:rsidR="00ED722E" w:rsidRPr="00833EEB" w:rsidRDefault="00ED722E">
      <w:pPr>
        <w:pStyle w:val="NormalWeb"/>
        <w:spacing w:line="276" w:lineRule="auto"/>
        <w:ind w:firstLine="284"/>
        <w:rPr>
          <w:ins w:id="665" w:author="Yashua Lebowitz" w:date="2024-09-26T19:40:00Z"/>
          <w:rFonts w:ascii="Book Antiqua" w:hAnsi="Book Antiqua"/>
        </w:rPr>
        <w:pPrChange w:id="666" w:author="Yashua Lebowitz" w:date="2024-09-28T16:42:00Z">
          <w:pPr>
            <w:pStyle w:val="NormalWeb"/>
            <w:ind w:firstLine="284"/>
          </w:pPr>
        </w:pPrChange>
      </w:pPr>
      <w:ins w:id="667" w:author="Yashua Lebowitz" w:date="2024-09-26T19:40:00Z">
        <w:r w:rsidRPr="00833EEB">
          <w:rPr>
            <w:rFonts w:ascii="Book Antiqua" w:hAnsi="Book Antiqua"/>
          </w:rPr>
          <w:t>Obama stepped down from the podium, his speech having cast a long shadow over the assembly. The delegates murmured among themselves as the weight of his words sank in. The world was indeed watching, and the next steps would determine the future of the Middle East and beyond.</w:t>
        </w:r>
      </w:ins>
    </w:p>
    <w:p w14:paraId="6BA90EBC" w14:textId="1636A884"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68" w:author="Yashua Lebowitz" w:date="2024-09-26T19:40:00Z"/>
          <w:rFonts w:ascii="Book Antiqua" w:hAnsi="Book Antiqua"/>
          <w:color w:val="0D0D0D"/>
        </w:rPr>
        <w:pPrChange w:id="66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70" w:author="Yashua Lebowitz" w:date="2024-09-26T19:40:00Z">
        <w:r w:rsidRPr="00833EEB" w:rsidDel="00ED722E">
          <w:rPr>
            <w:rFonts w:ascii="Book Antiqua" w:hAnsi="Book Antiqua"/>
            <w:color w:val="0D0D0D"/>
          </w:rPr>
          <w:delText>In the shadows of the Oval Office, a plan was unfolding. Obama’s advisors had been working tirelessly to ensure that every piece of the puzzle was in place. Diplomatic channels were buzzing with activity, and alliances were being forged in secret meetings. The world was watching. The stakes had never been higher.</w:delText>
        </w:r>
      </w:del>
    </w:p>
    <w:p w14:paraId="4FA724D4" w14:textId="6A578D8E"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71" w:author="Yashua Lebowitz" w:date="2024-09-26T19:40:00Z"/>
          <w:rFonts w:ascii="Book Antiqua" w:hAnsi="Book Antiqua"/>
          <w:color w:val="0D0D0D"/>
        </w:rPr>
        <w:pPrChange w:id="67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73" w:author="Yashua Lebowitz" w:date="2024-09-26T19:40:00Z">
        <w:r w:rsidRPr="00833EEB" w:rsidDel="00ED722E">
          <w:rPr>
            <w:rFonts w:ascii="Book Antiqua" w:hAnsi="Book Antiqua"/>
            <w:color w:val="0D0D0D"/>
          </w:rPr>
          <w:delText>Meanwhile, in the Knesset, Nihyah was rallying his supporters. He knew that the upcoming vote was crucial, not just for his political career, but for the future of Israel. The pressure was mounting, and the tension was palpable. Nihyah’s voice trembled with a mix of determination and fear as he addressed his colleagues.</w:delText>
        </w:r>
      </w:del>
    </w:p>
    <w:p w14:paraId="5A3CAD75" w14:textId="5E8D1EC2"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74" w:author="Yashua Lebowitz" w:date="2024-09-26T19:40:00Z"/>
          <w:rFonts w:ascii="Book Antiqua" w:hAnsi="Book Antiqua"/>
          <w:color w:val="0D0D0D"/>
        </w:rPr>
        <w:pPrChange w:id="67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76" w:author="Yashua Lebowitz" w:date="2024-09-26T19:40:00Z">
        <w:r w:rsidRPr="00833EEB" w:rsidDel="00ED722E">
          <w:rPr>
            <w:rFonts w:ascii="Book Antiqua" w:hAnsi="Book Antiqua"/>
            <w:color w:val="0D0D0D"/>
          </w:rPr>
          <w:delText>“We stand at a crossroads. The choices we make today will determine the fate of our nation. We must push forward with the Palestine solution. It is our only chance for lasting peace. If we fail, we face annihilation.”</w:delText>
        </w:r>
      </w:del>
    </w:p>
    <w:p w14:paraId="64D7568A" w14:textId="001D614D"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77" w:author="Yashua Lebowitz" w:date="2024-09-26T19:40:00Z"/>
          <w:rFonts w:ascii="Book Antiqua" w:hAnsi="Book Antiqua"/>
          <w:color w:val="0D0D0D"/>
        </w:rPr>
        <w:pPrChange w:id="67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79" w:author="Yashua Lebowitz" w:date="2024-09-26T19:40:00Z">
        <w:r w:rsidRPr="00833EEB" w:rsidDel="00ED722E">
          <w:rPr>
            <w:rFonts w:ascii="Book Antiqua" w:hAnsi="Book Antiqua"/>
            <w:color w:val="0D0D0D"/>
          </w:rPr>
          <w:delText>As he spoke, he could feel the weight of Obama’s expectations bearing down on him. Failure was not an option. Nihyah’s mind raced with the possibilities, each scenario more dire than the last. He glanced at the clock, counting down the minutes until the vote.</w:delText>
        </w:r>
      </w:del>
    </w:p>
    <w:p w14:paraId="341FE1B2" w14:textId="2A4A28C7"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80" w:author="Yashua Lebowitz" w:date="2024-09-26T19:40:00Z"/>
          <w:rFonts w:ascii="Book Antiqua" w:hAnsi="Book Antiqua"/>
          <w:color w:val="0D0D0D"/>
        </w:rPr>
        <w:pPrChange w:id="68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82" w:author="Yashua Lebowitz" w:date="2024-09-26T19:40:00Z">
        <w:r w:rsidRPr="00833EEB" w:rsidDel="00ED722E">
          <w:rPr>
            <w:rFonts w:ascii="Book Antiqua" w:hAnsi="Book Antiqua"/>
            <w:color w:val="0D0D0D"/>
          </w:rPr>
          <w:delText>Back in New York in an underground bunker where the United Nations General Assembly was located, Obama’s phone buzzed with a message. He glanced at the screen and saw a coded update from his intelligence team. The plan was in motion. The pieces were falling into place. All that remained was the final push.</w:delText>
        </w:r>
      </w:del>
    </w:p>
    <w:p w14:paraId="46224347" w14:textId="0C454B00"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83" w:author="Yashua Lebowitz" w:date="2024-09-26T19:40:00Z"/>
          <w:rFonts w:ascii="Book Antiqua" w:hAnsi="Book Antiqua"/>
          <w:color w:val="0D0D0D"/>
        </w:rPr>
        <w:pPrChange w:id="68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85" w:author="Yashua Lebowitz" w:date="2024-09-26T19:40:00Z">
        <w:r w:rsidRPr="00833EEB" w:rsidDel="00ED722E">
          <w:rPr>
            <w:rFonts w:ascii="Book Antiqua" w:hAnsi="Book Antiqua"/>
            <w:color w:val="0D0D0D"/>
          </w:rPr>
          <w:delTex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a swag to the podium at the UN General Assembly. He carried a demeanor of somber determination. The room buzzed with anticipation as the world's eyes focused on </w:delText>
        </w:r>
        <w:r w:rsidRPr="00833EEB" w:rsidDel="00ED722E">
          <w:rPr>
            <w:rFonts w:ascii="Book Antiqua" w:hAnsi="Book Antiqua"/>
            <w:color w:val="0D0D0D"/>
          </w:rPr>
          <w:lastRenderedPageBreak/>
          <w:delText>the leader of the most powerful nation on Earth. He began his speech, his voice measured and authoritative.</w:delText>
        </w:r>
      </w:del>
    </w:p>
    <w:p w14:paraId="2B7BDDED" w14:textId="2B81569F"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86" w:author="Yashua Lebowitz" w:date="2024-09-26T19:40:00Z"/>
          <w:rFonts w:ascii="Book Antiqua" w:hAnsi="Book Antiqua"/>
          <w:color w:val="0D0D0D"/>
        </w:rPr>
        <w:pPrChange w:id="68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88" w:author="Yashua Lebowitz" w:date="2024-09-26T19:40:00Z">
        <w:r w:rsidRPr="00833EEB" w:rsidDel="00ED722E">
          <w:rPr>
            <w:rFonts w:ascii="Book Antiqua" w:hAnsi="Book Antiqua"/>
          </w:rPr>
          <w:delText>“Distinguished delegates, esteemed colleagues, and citizens of the world,</w:delText>
        </w:r>
        <w:r w:rsidRPr="00833EEB" w:rsidDel="00ED722E">
          <w:rPr>
            <w:rFonts w:ascii="Book Antiqua" w:hAnsi="Book Antiqua"/>
            <w:color w:val="0D0D0D"/>
          </w:rPr>
          <w:delText xml:space="preserve"> </w:delText>
        </w:r>
      </w:del>
    </w:p>
    <w:p w14:paraId="49FD8C7D" w14:textId="68A3CA87" w:rsidR="00CE2324" w:rsidRPr="00833EEB" w:rsidDel="00ED722E" w:rsidRDefault="00CE2324">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del w:id="689" w:author="Yashua Lebowitz" w:date="2024-09-26T19:40:00Z"/>
          <w:rFonts w:ascii="Book Antiqua" w:hAnsi="Book Antiqua"/>
          <w:color w:val="0D0D0D"/>
        </w:rPr>
        <w:pPrChange w:id="69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691" w:author="Yashua Lebowitz" w:date="2024-09-26T19:40:00Z">
        <w:r w:rsidRPr="00833EEB" w:rsidDel="00ED722E">
          <w:rPr>
            <w:rFonts w:ascii="Book Antiqua" w:hAnsi="Book Antiqua"/>
          </w:rPr>
          <w:delTex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delText>
        </w:r>
      </w:del>
    </w:p>
    <w:p w14:paraId="1F036484" w14:textId="39EE7C0A" w:rsidR="00CE2324" w:rsidRPr="00833EEB" w:rsidDel="00ED722E" w:rsidRDefault="00CE2324">
      <w:pPr>
        <w:pStyle w:val="NormalWeb"/>
        <w:spacing w:line="276" w:lineRule="auto"/>
        <w:ind w:firstLine="284"/>
        <w:rPr>
          <w:del w:id="692" w:author="Yashua Lebowitz" w:date="2024-09-26T19:40:00Z"/>
          <w:rFonts w:ascii="Book Antiqua" w:hAnsi="Book Antiqua"/>
        </w:rPr>
        <w:pPrChange w:id="693" w:author="Yashua Lebowitz" w:date="2024-09-28T16:42:00Z">
          <w:pPr>
            <w:pStyle w:val="NormalWeb"/>
            <w:ind w:firstLine="284"/>
          </w:pPr>
        </w:pPrChange>
      </w:pPr>
      <w:del w:id="694" w:author="Yashua Lebowitz" w:date="2024-09-26T19:40:00Z">
        <w:r w:rsidRPr="00833EEB" w:rsidDel="00ED722E">
          <w:rPr>
            <w:rFonts w:ascii="Book Antiqua" w:hAnsi="Book Antiqua"/>
          </w:rPr>
          <w:delText>“From the birth of the United Nations, we have championed the cause of peace and human dignity. The world stood together to prevent atrocities like those witnessed during World War II from ever happening again. We must honor that legacy by standing up against oppression wherever it occurs.</w:delText>
        </w:r>
      </w:del>
    </w:p>
    <w:p w14:paraId="6033CBE8" w14:textId="107CD4DD" w:rsidR="00CE2324" w:rsidRPr="00833EEB" w:rsidDel="00ED722E" w:rsidRDefault="00CE2324">
      <w:pPr>
        <w:pStyle w:val="NormalWeb"/>
        <w:spacing w:line="276" w:lineRule="auto"/>
        <w:ind w:firstLine="284"/>
        <w:rPr>
          <w:del w:id="695" w:author="Yashua Lebowitz" w:date="2024-09-26T19:40:00Z"/>
          <w:rFonts w:ascii="Book Antiqua" w:hAnsi="Book Antiqua"/>
        </w:rPr>
        <w:pPrChange w:id="696" w:author="Yashua Lebowitz" w:date="2024-09-28T16:42:00Z">
          <w:pPr>
            <w:pStyle w:val="NormalWeb"/>
            <w:ind w:firstLine="284"/>
          </w:pPr>
        </w:pPrChange>
      </w:pPr>
      <w:del w:id="697" w:author="Yashua Lebowitz" w:date="2024-09-26T19:40:00Z">
        <w:r w:rsidRPr="00833EEB" w:rsidDel="00ED722E">
          <w:rPr>
            <w:rFonts w:ascii="Book Antiqua" w:hAnsi="Book Antiqua"/>
          </w:rPr>
          <w:delText>“The images we see coming out of Tel Aviv and Gaza are heart-wrenching. These scenes are a testament to the failure of leadership and the desperate need for change.</w:delText>
        </w:r>
      </w:del>
    </w:p>
    <w:p w14:paraId="3E2266B6" w14:textId="4A0967DE" w:rsidR="00CE2324" w:rsidRPr="00833EEB" w:rsidDel="00ED722E" w:rsidRDefault="00CE2324">
      <w:pPr>
        <w:pStyle w:val="NormalWeb"/>
        <w:spacing w:line="276" w:lineRule="auto"/>
        <w:ind w:firstLine="284"/>
        <w:rPr>
          <w:del w:id="698" w:author="Yashua Lebowitz" w:date="2024-09-26T19:40:00Z"/>
          <w:rFonts w:ascii="Book Antiqua" w:hAnsi="Book Antiqua"/>
        </w:rPr>
        <w:pPrChange w:id="699" w:author="Yashua Lebowitz" w:date="2024-09-28T16:42:00Z">
          <w:pPr>
            <w:pStyle w:val="NormalWeb"/>
            <w:ind w:firstLine="284"/>
          </w:pPr>
        </w:pPrChange>
      </w:pPr>
      <w:del w:id="700" w:author="Yashua Lebowitz" w:date="2024-09-26T19:40:00Z">
        <w:r w:rsidRPr="00833EEB" w:rsidDel="00ED722E">
          <w:rPr>
            <w:rFonts w:ascii="Book Antiqua" w:hAnsi="Book Antiqua"/>
          </w:rPr>
          <w:delTex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delText>
        </w:r>
      </w:del>
    </w:p>
    <w:p w14:paraId="48CB2F61" w14:textId="2B6E9958" w:rsidR="00CE2324" w:rsidRPr="00833EEB" w:rsidDel="00ED722E" w:rsidRDefault="00CE2324">
      <w:pPr>
        <w:pStyle w:val="NormalWeb"/>
        <w:spacing w:line="276" w:lineRule="auto"/>
        <w:ind w:firstLine="284"/>
        <w:rPr>
          <w:del w:id="701" w:author="Yashua Lebowitz" w:date="2024-09-26T19:40:00Z"/>
          <w:rFonts w:ascii="Book Antiqua" w:hAnsi="Book Antiqua"/>
        </w:rPr>
        <w:pPrChange w:id="702" w:author="Yashua Lebowitz" w:date="2024-09-28T16:42:00Z">
          <w:pPr>
            <w:pStyle w:val="NormalWeb"/>
            <w:ind w:firstLine="284"/>
          </w:pPr>
        </w:pPrChange>
      </w:pPr>
      <w:del w:id="703" w:author="Yashua Lebowitz" w:date="2024-09-26T19:40:00Z">
        <w:r w:rsidRPr="00833EEB" w:rsidDel="00ED722E">
          <w:rPr>
            <w:rFonts w:ascii="Book Antiqua" w:hAnsi="Book Antiqua"/>
          </w:rPr>
          <w:delTex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delText>
        </w:r>
      </w:del>
    </w:p>
    <w:p w14:paraId="35E57F38" w14:textId="786D8ABB" w:rsidR="00CE2324" w:rsidRPr="00833EEB" w:rsidDel="00ED722E" w:rsidRDefault="00CE2324">
      <w:pPr>
        <w:pStyle w:val="NormalWeb"/>
        <w:spacing w:line="276" w:lineRule="auto"/>
        <w:ind w:firstLine="284"/>
        <w:rPr>
          <w:del w:id="704" w:author="Yashua Lebowitz" w:date="2024-09-26T19:40:00Z"/>
          <w:rFonts w:ascii="Book Antiqua" w:hAnsi="Book Antiqua"/>
        </w:rPr>
        <w:pPrChange w:id="705" w:author="Yashua Lebowitz" w:date="2024-09-28T16:42:00Z">
          <w:pPr>
            <w:pStyle w:val="NormalWeb"/>
            <w:ind w:firstLine="284"/>
          </w:pPr>
        </w:pPrChange>
      </w:pPr>
      <w:del w:id="706" w:author="Yashua Lebowitz" w:date="2024-09-26T19:40:00Z">
        <w:r w:rsidRPr="00833EEB" w:rsidDel="00ED722E">
          <w:rPr>
            <w:rFonts w:ascii="Book Antiqua" w:hAnsi="Book Antiqua"/>
          </w:rPr>
          <w:delText>“To the Israeli leaders in Jerusalem, I say this: your actions have consequences. The world will not stand idly by while you continue to oppress an entire population. The Meretz party’s efforts in the Knesset to bring about a peaceful resolution have been met with resistance and sabotage. This is unacceptable.</w:delText>
        </w:r>
      </w:del>
    </w:p>
    <w:p w14:paraId="404E5F29" w14:textId="238E81D2" w:rsidR="00CE2324" w:rsidRPr="00833EEB" w:rsidDel="00ED722E" w:rsidRDefault="00CE2324">
      <w:pPr>
        <w:pStyle w:val="NormalWeb"/>
        <w:spacing w:line="276" w:lineRule="auto"/>
        <w:ind w:firstLine="284"/>
        <w:rPr>
          <w:del w:id="707" w:author="Yashua Lebowitz" w:date="2024-09-26T19:40:00Z"/>
          <w:rFonts w:ascii="Book Antiqua" w:hAnsi="Book Antiqua"/>
        </w:rPr>
        <w:pPrChange w:id="708" w:author="Yashua Lebowitz" w:date="2024-09-28T16:42:00Z">
          <w:pPr>
            <w:pStyle w:val="NormalWeb"/>
            <w:ind w:firstLine="284"/>
          </w:pPr>
        </w:pPrChange>
      </w:pPr>
      <w:del w:id="709" w:author="Yashua Lebowitz" w:date="2024-09-26T19:40:00Z">
        <w:r w:rsidRPr="00833EEB" w:rsidDel="00ED722E">
          <w:rPr>
            <w:rFonts w:ascii="Book Antiqua" w:hAnsi="Book Antiqua"/>
          </w:rPr>
          <w:delText>“Let me be clear: the United States will not support a regime that perpetuates apartheid and ethnic cleansing. The time for action is now. We must take unprecedented measures. This includes introducing a new UN resolution that will lead to direct military confrontation with Israel.</w:delText>
        </w:r>
      </w:del>
    </w:p>
    <w:p w14:paraId="19A57D3E" w14:textId="27CA40F0" w:rsidR="00CE2324" w:rsidRPr="00833EEB" w:rsidDel="00ED722E" w:rsidRDefault="00CE2324">
      <w:pPr>
        <w:pStyle w:val="NormalWeb"/>
        <w:spacing w:line="276" w:lineRule="auto"/>
        <w:ind w:firstLine="284"/>
        <w:rPr>
          <w:del w:id="710" w:author="Yashua Lebowitz" w:date="2024-09-26T19:40:00Z"/>
          <w:rFonts w:ascii="Book Antiqua" w:hAnsi="Book Antiqua"/>
        </w:rPr>
        <w:pPrChange w:id="711" w:author="Yashua Lebowitz" w:date="2024-09-28T16:42:00Z">
          <w:pPr>
            <w:pStyle w:val="NormalWeb"/>
            <w:ind w:firstLine="284"/>
          </w:pPr>
        </w:pPrChange>
      </w:pPr>
      <w:del w:id="712" w:author="Yashua Lebowitz" w:date="2024-09-26T19:40:00Z">
        <w:r w:rsidRPr="00833EEB" w:rsidDel="00ED722E">
          <w:rPr>
            <w:rFonts w:ascii="Book Antiqua" w:hAnsi="Book Antiqua"/>
          </w:rPr>
          <w:lastRenderedPageBreak/>
          <w:delText>“The time for half-measures and empty promises is over. We must act decisively to ensure that the Palestinian people receive the justice and freedom they deserve. This is not just a matter of regional stability, but of global moral imperative.</w:delText>
        </w:r>
      </w:del>
    </w:p>
    <w:p w14:paraId="7CC262BA" w14:textId="07D3D9FB" w:rsidR="00CE2324" w:rsidRPr="00833EEB" w:rsidDel="00ED722E" w:rsidRDefault="00CE2324">
      <w:pPr>
        <w:pStyle w:val="NormalWeb"/>
        <w:spacing w:line="276" w:lineRule="auto"/>
        <w:ind w:firstLine="284"/>
        <w:rPr>
          <w:del w:id="713" w:author="Yashua Lebowitz" w:date="2024-09-26T19:40:00Z"/>
          <w:rFonts w:ascii="Book Antiqua" w:hAnsi="Book Antiqua"/>
        </w:rPr>
        <w:pPrChange w:id="714" w:author="Yashua Lebowitz" w:date="2024-09-28T16:42:00Z">
          <w:pPr>
            <w:pStyle w:val="NormalWeb"/>
            <w:ind w:firstLine="284"/>
          </w:pPr>
        </w:pPrChange>
      </w:pPr>
      <w:del w:id="715" w:author="Yashua Lebowitz" w:date="2024-09-26T19:40:00Z">
        <w:r w:rsidRPr="00833EEB" w:rsidDel="00ED722E">
          <w:rPr>
            <w:rFonts w:ascii="Book Antiqua" w:hAnsi="Book Antiqua"/>
          </w:rPr>
          <w:delText>“To the people of Israel, I urge you to look within your hearts and remember the values upon which your nation was founded. Embrace peace, reject extremism, and work towards a future where Jews and Palestinians can coexist in harmony.</w:delText>
        </w:r>
      </w:del>
    </w:p>
    <w:p w14:paraId="4852640B" w14:textId="69251906" w:rsidR="00CE2324" w:rsidRPr="00833EEB" w:rsidDel="00ED722E" w:rsidRDefault="00CE2324">
      <w:pPr>
        <w:pStyle w:val="NormalWeb"/>
        <w:spacing w:line="276" w:lineRule="auto"/>
        <w:ind w:firstLine="284"/>
        <w:rPr>
          <w:del w:id="716" w:author="Yashua Lebowitz" w:date="2024-09-26T19:40:00Z"/>
          <w:rFonts w:ascii="Book Antiqua" w:hAnsi="Book Antiqua"/>
        </w:rPr>
        <w:pPrChange w:id="717" w:author="Yashua Lebowitz" w:date="2024-09-28T16:42:00Z">
          <w:pPr>
            <w:pStyle w:val="NormalWeb"/>
            <w:ind w:firstLine="284"/>
          </w:pPr>
        </w:pPrChange>
      </w:pPr>
      <w:del w:id="718" w:author="Yashua Lebowitz" w:date="2024-09-26T19:40:00Z">
        <w:r w:rsidRPr="00833EEB" w:rsidDel="00ED722E">
          <w:rPr>
            <w:rFonts w:ascii="Book Antiqua" w:hAnsi="Book Antiqua"/>
          </w:rPr>
          <w:delText>“And to the Palestinian people, know that you are not forgotten. Your struggle is our struggle, and we will continue to stand with you until your rights are fully realized.</w:delText>
        </w:r>
      </w:del>
    </w:p>
    <w:p w14:paraId="1BD4D82F" w14:textId="751C70AF" w:rsidR="00CE2324" w:rsidRPr="00833EEB" w:rsidDel="00ED722E" w:rsidRDefault="00CE2324">
      <w:pPr>
        <w:pStyle w:val="NormalWeb"/>
        <w:spacing w:before="0" w:beforeAutospacing="0" w:after="200" w:afterAutospacing="0" w:line="276" w:lineRule="auto"/>
        <w:ind w:firstLine="284"/>
        <w:rPr>
          <w:del w:id="719" w:author="Yashua Lebowitz" w:date="2024-09-26T19:40:00Z"/>
          <w:rFonts w:ascii="Book Antiqua" w:hAnsi="Book Antiqua"/>
        </w:rPr>
        <w:pPrChange w:id="720" w:author="Yashua Lebowitz" w:date="2024-09-28T16:42:00Z">
          <w:pPr>
            <w:pStyle w:val="NormalWeb"/>
            <w:spacing w:before="0" w:beforeAutospacing="0" w:after="200" w:afterAutospacing="0"/>
            <w:ind w:firstLine="284"/>
          </w:pPr>
        </w:pPrChange>
      </w:pPr>
      <w:del w:id="721" w:author="Yashua Lebowitz" w:date="2024-09-26T19:40:00Z">
        <w:r w:rsidRPr="00833EEB" w:rsidDel="00ED722E">
          <w:rPr>
            <w:rFonts w:ascii="Book Antiqua" w:hAnsi="Book Antiqua"/>
          </w:rPr>
          <w:delText xml:space="preserve"> “Member nations, it was the Jews and their conniving who were the dark underbelly of the international conflict that had just killed twenty-five percent of the world’s population. As I have stressed time and again, it was the Jews who refused to agree to a two-state solution, undermining the fragile world peace that is currently at stake. By not doing so, they pose a threat of causing the nations which almost destroyed each other in the recent war to be at loggerheads once again. </w:delText>
        </w:r>
      </w:del>
    </w:p>
    <w:p w14:paraId="4F7642EA" w14:textId="65CFD934" w:rsidR="00CE2324" w:rsidRPr="00833EEB" w:rsidDel="00ED722E" w:rsidRDefault="00CE2324">
      <w:pPr>
        <w:pStyle w:val="NormalWeb"/>
        <w:spacing w:before="0" w:beforeAutospacing="0" w:after="200" w:afterAutospacing="0" w:line="276" w:lineRule="auto"/>
        <w:ind w:firstLine="284"/>
        <w:rPr>
          <w:del w:id="722" w:author="Yashua Lebowitz" w:date="2024-09-26T19:40:00Z"/>
          <w:rFonts w:ascii="Book Antiqua" w:hAnsi="Book Antiqua"/>
        </w:rPr>
        <w:pPrChange w:id="723" w:author="Yashua Lebowitz" w:date="2024-09-28T16:42:00Z">
          <w:pPr>
            <w:pStyle w:val="NormalWeb"/>
            <w:spacing w:before="0" w:beforeAutospacing="0" w:after="200" w:afterAutospacing="0"/>
            <w:ind w:firstLine="284"/>
          </w:pPr>
        </w:pPrChange>
      </w:pPr>
      <w:del w:id="724" w:author="Yashua Lebowitz" w:date="2024-09-26T19:40:00Z">
        <w:r w:rsidRPr="00833EEB" w:rsidDel="00ED722E">
          <w:rPr>
            <w:rFonts w:ascii="Book Antiqua" w:hAnsi="Book Antiqua"/>
          </w:rPr>
          <w:delText xml:space="preserve">He paused for a few seconds and looked across the audience to gain their full attention. “This is not merely an American issue or an Israeli-Palestinian issue: it is a global issue that requires a global response. The silence of the international community in the face of such injustice is a stain on our collective conscience. </w:delText>
        </w:r>
      </w:del>
    </w:p>
    <w:p w14:paraId="06F1DB8F" w14:textId="7B12C96A" w:rsidR="00CE2324" w:rsidRPr="00833EEB" w:rsidDel="00ED722E" w:rsidRDefault="00CE2324">
      <w:pPr>
        <w:pStyle w:val="NormalWeb"/>
        <w:spacing w:line="276" w:lineRule="auto"/>
        <w:ind w:firstLine="284"/>
        <w:rPr>
          <w:del w:id="725" w:author="Yashua Lebowitz" w:date="2024-09-26T19:40:00Z"/>
          <w:rFonts w:ascii="Book Antiqua" w:hAnsi="Book Antiqua"/>
        </w:rPr>
        <w:pPrChange w:id="726" w:author="Yashua Lebowitz" w:date="2024-09-28T16:42:00Z">
          <w:pPr>
            <w:pStyle w:val="NormalWeb"/>
            <w:ind w:firstLine="284"/>
          </w:pPr>
        </w:pPrChange>
      </w:pPr>
      <w:del w:id="727" w:author="Yashua Lebowitz" w:date="2024-09-26T19:40:00Z">
        <w:r w:rsidRPr="00833EEB" w:rsidDel="00ED722E">
          <w:rPr>
            <w:rFonts w:ascii="Book Antiqua" w:hAnsi="Book Antiqua"/>
          </w:rPr>
          <w:delText>“I call upon all nations represented here today to join us in this endeavor. Let us unite our voices and our actions to bring about a just and lasting peace. The time for diplomacy is not over, but it must be backed by the unwavering resolve of the international community.</w:delText>
        </w:r>
      </w:del>
    </w:p>
    <w:p w14:paraId="0780BA8B" w14:textId="0E5B726B" w:rsidR="00CE2324" w:rsidRPr="00833EEB" w:rsidDel="00ED722E" w:rsidRDefault="00CE2324">
      <w:pPr>
        <w:pStyle w:val="NormalWeb"/>
        <w:spacing w:line="276" w:lineRule="auto"/>
        <w:ind w:firstLine="284"/>
        <w:rPr>
          <w:del w:id="728" w:author="Yashua Lebowitz" w:date="2024-09-26T19:40:00Z"/>
          <w:rFonts w:ascii="Book Antiqua" w:hAnsi="Book Antiqua"/>
        </w:rPr>
        <w:pPrChange w:id="729" w:author="Yashua Lebowitz" w:date="2024-09-28T16:42:00Z">
          <w:pPr>
            <w:pStyle w:val="NormalWeb"/>
            <w:ind w:firstLine="284"/>
          </w:pPr>
        </w:pPrChange>
      </w:pPr>
      <w:del w:id="730" w:author="Yashua Lebowitz" w:date="2024-09-26T19:40:00Z">
        <w:r w:rsidRPr="00833EEB" w:rsidDel="00ED722E">
          <w:rPr>
            <w:rFonts w:ascii="Book Antiqua" w:hAnsi="Book Antiqua"/>
          </w:rPr>
          <w:delTex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delText>
        </w:r>
      </w:del>
    </w:p>
    <w:p w14:paraId="708125CF" w14:textId="640D8549" w:rsidR="00CE2324" w:rsidRPr="00833EEB" w:rsidDel="00ED722E" w:rsidRDefault="00CE2324">
      <w:pPr>
        <w:pStyle w:val="NormalWeb"/>
        <w:spacing w:line="276" w:lineRule="auto"/>
        <w:ind w:firstLine="284"/>
        <w:rPr>
          <w:del w:id="731" w:author="Yashua Lebowitz" w:date="2024-09-26T19:40:00Z"/>
          <w:rFonts w:ascii="Book Antiqua" w:hAnsi="Book Antiqua"/>
        </w:rPr>
        <w:pPrChange w:id="732" w:author="Yashua Lebowitz" w:date="2024-09-28T16:42:00Z">
          <w:pPr>
            <w:pStyle w:val="NormalWeb"/>
            <w:ind w:firstLine="284"/>
          </w:pPr>
        </w:pPrChange>
      </w:pPr>
      <w:del w:id="733" w:author="Yashua Lebowitz" w:date="2024-09-26T19:40:00Z">
        <w:r w:rsidRPr="00833EEB" w:rsidDel="00ED722E">
          <w:rPr>
            <w:rFonts w:ascii="Book Antiqua" w:hAnsi="Book Antiqua"/>
          </w:rPr>
          <w:delTex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delText>
        </w:r>
      </w:del>
    </w:p>
    <w:p w14:paraId="259462B3" w14:textId="59DD9CCF" w:rsidR="00CE2324" w:rsidRPr="00833EEB" w:rsidDel="00ED722E" w:rsidRDefault="00CE2324">
      <w:pPr>
        <w:pStyle w:val="NormalWeb"/>
        <w:spacing w:line="276" w:lineRule="auto"/>
        <w:ind w:firstLine="284"/>
        <w:rPr>
          <w:del w:id="734" w:author="Yashua Lebowitz" w:date="2024-09-26T19:40:00Z"/>
          <w:rFonts w:ascii="Book Antiqua" w:hAnsi="Book Antiqua"/>
        </w:rPr>
        <w:pPrChange w:id="735" w:author="Yashua Lebowitz" w:date="2024-09-28T16:42:00Z">
          <w:pPr>
            <w:pStyle w:val="NormalWeb"/>
            <w:ind w:firstLine="284"/>
          </w:pPr>
        </w:pPrChange>
      </w:pPr>
      <w:del w:id="736" w:author="Yashua Lebowitz" w:date="2024-09-26T19:40:00Z">
        <w:r w:rsidRPr="00833EEB" w:rsidDel="00ED722E">
          <w:rPr>
            <w:rFonts w:ascii="Book Antiqua" w:hAnsi="Book Antiqua"/>
          </w:rPr>
          <w:lastRenderedPageBreak/>
          <w:delText>“The world is watching. History will judge us by our actions here today. Let us choose the path of justice, of compassion, and of lasting peace.</w:delText>
        </w:r>
      </w:del>
    </w:p>
    <w:p w14:paraId="489B211A" w14:textId="0CFA9F8E" w:rsidR="00CE2324" w:rsidRPr="00833EEB" w:rsidDel="00ED722E" w:rsidRDefault="00CE2324">
      <w:pPr>
        <w:pStyle w:val="NormalWeb"/>
        <w:spacing w:line="276" w:lineRule="auto"/>
        <w:ind w:firstLine="284"/>
        <w:rPr>
          <w:del w:id="737" w:author="Yashua Lebowitz" w:date="2024-09-26T19:40:00Z"/>
          <w:rFonts w:ascii="Book Antiqua" w:hAnsi="Book Antiqua"/>
        </w:rPr>
        <w:pPrChange w:id="738" w:author="Yashua Lebowitz" w:date="2024-09-28T16:42:00Z">
          <w:pPr>
            <w:pStyle w:val="NormalWeb"/>
            <w:ind w:firstLine="284"/>
          </w:pPr>
        </w:pPrChange>
      </w:pPr>
      <w:del w:id="739" w:author="Yashua Lebowitz" w:date="2024-09-26T19:40:00Z">
        <w:r w:rsidRPr="00833EEB" w:rsidDel="00ED722E">
          <w:rPr>
            <w:rFonts w:ascii="Book Antiqua" w:hAnsi="Book Antiqua"/>
          </w:rPr>
          <w:delText>“Thank you."</w:delText>
        </w:r>
      </w:del>
    </w:p>
    <w:p w14:paraId="0251C581" w14:textId="1E6E3ACB" w:rsidR="00CE2324" w:rsidRPr="00833EEB" w:rsidDel="00ED722E" w:rsidRDefault="00CE2324">
      <w:pPr>
        <w:pStyle w:val="NormalWeb"/>
        <w:spacing w:line="276" w:lineRule="auto"/>
        <w:ind w:firstLine="284"/>
        <w:rPr>
          <w:del w:id="740" w:author="Yashua Lebowitz" w:date="2024-09-26T19:40:00Z"/>
          <w:rFonts w:ascii="Book Antiqua" w:hAnsi="Book Antiqua"/>
        </w:rPr>
        <w:pPrChange w:id="741" w:author="Yashua Lebowitz" w:date="2024-09-28T16:42:00Z">
          <w:pPr>
            <w:pStyle w:val="NormalWeb"/>
            <w:ind w:firstLine="284"/>
          </w:pPr>
        </w:pPrChange>
      </w:pPr>
      <w:del w:id="742" w:author="Yashua Lebowitz" w:date="2024-09-26T19:40:00Z">
        <w:r w:rsidRPr="00833EEB" w:rsidDel="00ED722E">
          <w:rPr>
            <w:rFonts w:ascii="Book Antiqua" w:hAnsi="Book Antiqua"/>
          </w:rPr>
          <w:delText>Obama stepped down from the podium, his speech having cast a long shadow over the assembly. The delegates murmured among themselves as the weight of his words sank in. The world was indeed watching, and the next steps would determine the future of the Middle East and beyond.</w:delText>
        </w:r>
      </w:del>
    </w:p>
    <w:p w14:paraId="576D0DBE" w14:textId="7A741E81" w:rsidR="00ED722E" w:rsidRPr="00833EEB" w:rsidRDefault="00ED722E">
      <w:pPr>
        <w:pStyle w:val="NormalWeb"/>
        <w:spacing w:before="0" w:beforeAutospacing="0" w:after="200" w:afterAutospacing="0" w:line="276" w:lineRule="auto"/>
        <w:ind w:firstLine="284"/>
        <w:rPr>
          <w:ins w:id="743" w:author="Yashua Lebowitz" w:date="2024-09-26T19:38:00Z"/>
          <w:rFonts w:ascii="Book Antiqua" w:hAnsi="Book Antiqua"/>
          <w:shd w:val="clear" w:color="auto" w:fill="FFFFFF"/>
        </w:rPr>
        <w:pPrChange w:id="744" w:author="Yashua Lebowitz" w:date="2024-09-28T16:42:00Z">
          <w:pPr>
            <w:pStyle w:val="NormalWeb"/>
            <w:spacing w:before="0" w:beforeAutospacing="0" w:after="200" w:afterAutospacing="0"/>
            <w:ind w:firstLine="284"/>
          </w:pPr>
        </w:pPrChange>
      </w:pPr>
      <w:ins w:id="745" w:author="Yashua Lebowitz" w:date="2024-09-26T19:38:00Z">
        <w:r w:rsidRPr="00833EEB">
          <w:rPr>
            <w:rFonts w:ascii="Book Antiqua" w:hAnsi="Book Antiqua"/>
            <w:shd w:val="clear" w:color="auto" w:fill="FFFFFF"/>
          </w:rPr>
          <w:t xml:space="preserve">Thereafter, the UN convened to take a vote. </w:t>
        </w:r>
        <w:commentRangeStart w:id="746"/>
        <w:r w:rsidRPr="00833EEB">
          <w:rPr>
            <w:rFonts w:ascii="Book Antiqua" w:hAnsi="Book Antiqua"/>
            <w:highlight w:val="green"/>
            <w:shd w:val="clear" w:color="auto" w:fill="FFFFFF"/>
          </w:rPr>
          <w:t>UN</w:t>
        </w:r>
        <w:commentRangeEnd w:id="746"/>
        <w:r w:rsidRPr="00833EEB">
          <w:rPr>
            <w:rStyle w:val="CommentReference"/>
            <w:rFonts w:ascii="Book Antiqua" w:eastAsiaTheme="minorHAnsi" w:hAnsi="Book Antiqua" w:cstheme="minorBidi"/>
            <w:lang w:eastAsia="en-US"/>
            <w:rPrChange w:id="747" w:author="mac" w:date="2024-09-27T09:55:00Z">
              <w:rPr>
                <w:rStyle w:val="CommentReference"/>
                <w:rFonts w:asciiTheme="minorHAnsi" w:eastAsiaTheme="minorHAnsi" w:hAnsiTheme="minorHAnsi" w:cstheme="minorBidi"/>
                <w:lang w:eastAsia="en-US"/>
              </w:rPr>
            </w:rPrChange>
          </w:rPr>
          <w:commentReference w:id="746"/>
        </w:r>
        <w:r w:rsidRPr="00833EEB">
          <w:rPr>
            <w:rFonts w:ascii="Book Antiqua" w:hAnsi="Book Antiqua"/>
            <w:highlight w:val="green"/>
            <w:shd w:val="clear" w:color="auto" w:fill="FFFFFF"/>
          </w:rPr>
          <w:t xml:space="preserve"> resolution </w:t>
        </w:r>
        <w:r w:rsidRPr="00833EEB">
          <w:rPr>
            <w:rFonts w:ascii="Book Antiqua" w:hAnsi="Book Antiqua"/>
            <w:shd w:val="clear" w:color="auto" w:fill="FFFFFF"/>
          </w:rPr>
          <w:t xml:space="preserve">4332 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t>
        </w:r>
      </w:ins>
    </w:p>
    <w:p w14:paraId="0DB5274A" w14:textId="77777777" w:rsidR="00ED722E" w:rsidRPr="00833EEB" w:rsidRDefault="00ED722E">
      <w:pPr>
        <w:pStyle w:val="NormalWeb"/>
        <w:spacing w:line="276" w:lineRule="auto"/>
        <w:ind w:firstLine="284"/>
        <w:rPr>
          <w:ins w:id="748" w:author="Yashua Lebowitz" w:date="2024-09-26T19:38:00Z"/>
          <w:rFonts w:ascii="Book Antiqua" w:hAnsi="Book Antiqua"/>
          <w:shd w:val="clear" w:color="auto" w:fill="FFFFFF"/>
        </w:rPr>
        <w:pPrChange w:id="749" w:author="Yashua Lebowitz" w:date="2024-09-28T16:42:00Z">
          <w:pPr>
            <w:pStyle w:val="NormalWeb"/>
            <w:ind w:firstLine="284"/>
          </w:pPr>
        </w:pPrChange>
      </w:pPr>
      <w:ins w:id="750" w:author="Yashua Lebowitz" w:date="2024-09-26T19:38:00Z">
        <w:r w:rsidRPr="00833EEB">
          <w:rPr>
            <w:rFonts w:ascii="Book Antiqua" w:hAnsi="Book Antiqua"/>
            <w:shd w:val="clear" w:color="auto" w:fill="FFFFFF"/>
          </w:rPr>
          <w: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t>
        </w:r>
      </w:ins>
    </w:p>
    <w:p w14:paraId="79B0FF9F" w14:textId="77777777" w:rsidR="00ED722E" w:rsidRPr="00833EEB" w:rsidRDefault="00ED722E">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751" w:author="Yashua Lebowitz" w:date="2024-09-26T19:38:00Z"/>
          <w:rFonts w:ascii="Book Antiqua" w:hAnsi="Book Antiqua"/>
          <w:color w:val="0D0D0D"/>
        </w:rPr>
        <w:pPrChange w:id="75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753" w:author="Yashua Lebowitz" w:date="2024-09-26T19:38:00Z">
        <w:r w:rsidRPr="00833EEB">
          <w:rPr>
            <w:rFonts w:ascii="Book Antiqua" w:hAnsi="Book Antiqua"/>
            <w:color w:val="0D0D0D"/>
          </w:rPr>
          <w:t>The time had come. The stage was set. The endgame was in sight.</w:t>
        </w:r>
      </w:ins>
    </w:p>
    <w:p w14:paraId="16129E4A" w14:textId="3ED9498B" w:rsidR="00CE2324" w:rsidRPr="00833EEB" w:rsidDel="00ED722E" w:rsidRDefault="00CE2324">
      <w:pPr>
        <w:ind w:firstLine="284"/>
        <w:rPr>
          <w:del w:id="754" w:author="Yashua Lebowitz" w:date="2024-09-26T19:38:00Z"/>
          <w:rFonts w:ascii="Book Antiqua" w:hAnsi="Book Antiqua"/>
          <w:shd w:val="clear" w:color="auto" w:fill="FFFFFF"/>
          <w:rPrChange w:id="755" w:author="mac" w:date="2024-09-27T09:55:00Z">
            <w:rPr>
              <w:del w:id="756" w:author="Yashua Lebowitz" w:date="2024-09-26T19:38:00Z"/>
              <w:shd w:val="clear" w:color="auto" w:fill="FFFFFF"/>
            </w:rPr>
          </w:rPrChange>
        </w:rPr>
        <w:pPrChange w:id="757" w:author="Yashua Lebowitz" w:date="2024-09-28T16:42:00Z">
          <w:pPr>
            <w:pStyle w:val="NormalWeb"/>
            <w:spacing w:before="0" w:beforeAutospacing="0" w:after="200" w:afterAutospacing="0"/>
            <w:ind w:firstLine="284"/>
          </w:pPr>
        </w:pPrChange>
      </w:pPr>
      <w:del w:id="758" w:author="Yashua Lebowitz" w:date="2024-09-26T19:38:00Z">
        <w:r w:rsidRPr="00833EEB" w:rsidDel="00ED722E">
          <w:rPr>
            <w:rFonts w:ascii="Book Antiqua" w:hAnsi="Book Antiqua"/>
            <w:shd w:val="clear" w:color="auto" w:fill="FFFFFF"/>
            <w:rPrChange w:id="759" w:author="mac" w:date="2024-09-27T09:55:00Z">
              <w:rPr>
                <w:shd w:val="clear" w:color="auto" w:fill="FFFFFF"/>
              </w:rPr>
            </w:rPrChange>
          </w:rPr>
          <w:delText xml:space="preserve">Thereafter, the UN convened to take a vote. </w:delText>
        </w:r>
        <w:commentRangeStart w:id="760"/>
        <w:r w:rsidRPr="00833EEB" w:rsidDel="00ED722E">
          <w:rPr>
            <w:rFonts w:ascii="Book Antiqua" w:hAnsi="Book Antiqua"/>
            <w:highlight w:val="green"/>
            <w:shd w:val="clear" w:color="auto" w:fill="FFFFFF"/>
            <w:rPrChange w:id="761" w:author="mac" w:date="2024-09-27T09:55:00Z">
              <w:rPr>
                <w:highlight w:val="green"/>
                <w:shd w:val="clear" w:color="auto" w:fill="FFFFFF"/>
              </w:rPr>
            </w:rPrChange>
          </w:rPr>
          <w:delText>UN</w:delText>
        </w:r>
        <w:commentRangeEnd w:id="760"/>
        <w:r w:rsidRPr="00833EEB" w:rsidDel="00ED722E">
          <w:rPr>
            <w:rStyle w:val="CommentReference"/>
            <w:rFonts w:ascii="Book Antiqua" w:hAnsi="Book Antiqua"/>
            <w:rPrChange w:id="762" w:author="mac" w:date="2024-09-27T09:55:00Z">
              <w:rPr>
                <w:rStyle w:val="CommentReference"/>
              </w:rPr>
            </w:rPrChange>
          </w:rPr>
          <w:commentReference w:id="760"/>
        </w:r>
        <w:r w:rsidRPr="00833EEB" w:rsidDel="00ED722E">
          <w:rPr>
            <w:rFonts w:ascii="Book Antiqua" w:hAnsi="Book Antiqua"/>
            <w:highlight w:val="green"/>
            <w:shd w:val="clear" w:color="auto" w:fill="FFFFFF"/>
            <w:rPrChange w:id="763" w:author="mac" w:date="2024-09-27T09:55:00Z">
              <w:rPr>
                <w:highlight w:val="green"/>
                <w:shd w:val="clear" w:color="auto" w:fill="FFFFFF"/>
              </w:rPr>
            </w:rPrChange>
          </w:rPr>
          <w:delText xml:space="preserve"> resolution </w:delText>
        </w:r>
      </w:del>
      <w:del w:id="764" w:author="Yashua Lebowitz" w:date="2024-09-26T19:15:00Z">
        <w:r w:rsidRPr="00833EEB" w:rsidDel="00EE4DCA">
          <w:rPr>
            <w:rFonts w:ascii="Book Antiqua" w:hAnsi="Book Antiqua"/>
            <w:highlight w:val="green"/>
            <w:shd w:val="clear" w:color="auto" w:fill="FFFFFF"/>
            <w:rPrChange w:id="765" w:author="mac" w:date="2024-09-27T09:55:00Z">
              <w:rPr>
                <w:highlight w:val="green"/>
                <w:shd w:val="clear" w:color="auto" w:fill="FFFFFF"/>
              </w:rPr>
            </w:rPrChange>
          </w:rPr>
          <w:delText>death to Israel</w:delText>
        </w:r>
        <w:r w:rsidRPr="00833EEB" w:rsidDel="00EE4DCA">
          <w:rPr>
            <w:rFonts w:ascii="Book Antiqua" w:hAnsi="Book Antiqua"/>
            <w:shd w:val="clear" w:color="auto" w:fill="FFFFFF"/>
            <w:rPrChange w:id="766" w:author="mac" w:date="2024-09-27T09:55:00Z">
              <w:rPr>
                <w:shd w:val="clear" w:color="auto" w:fill="FFFFFF"/>
              </w:rPr>
            </w:rPrChange>
          </w:rPr>
          <w:delText xml:space="preserve"> </w:delText>
        </w:r>
      </w:del>
      <w:del w:id="767" w:author="Yashua Lebowitz" w:date="2024-09-26T19:38:00Z">
        <w:r w:rsidRPr="00833EEB" w:rsidDel="00ED722E">
          <w:rPr>
            <w:rFonts w:ascii="Book Antiqua" w:hAnsi="Book Antiqua"/>
            <w:shd w:val="clear" w:color="auto" w:fill="FFFFFF"/>
            <w:rPrChange w:id="768" w:author="mac" w:date="2024-09-27T09:55:00Z">
              <w:rPr>
                <w:shd w:val="clear" w:color="auto" w:fill="FFFFFF"/>
              </w:rPr>
            </w:rPrChange>
          </w:rPr>
          <w:delText xml:space="preserve">was voted upon. Not a single nation voted in disagreement. For the first time in history the world was acting in one voice and as one man. Their figurehead was the president of the United States, Barack Obama.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retribution for the Jews. </w:delText>
        </w:r>
      </w:del>
    </w:p>
    <w:p w14:paraId="634F27BE" w14:textId="2D7600C6" w:rsidR="00CE2324" w:rsidRPr="00833EEB" w:rsidDel="00ED722E" w:rsidRDefault="00CE2324">
      <w:pPr>
        <w:ind w:firstLine="284"/>
        <w:rPr>
          <w:del w:id="769" w:author="Yashua Lebowitz" w:date="2024-09-26T19:38:00Z"/>
          <w:rFonts w:ascii="Book Antiqua" w:hAnsi="Book Antiqua"/>
          <w:shd w:val="clear" w:color="auto" w:fill="FFFFFF"/>
          <w:rPrChange w:id="770" w:author="mac" w:date="2024-09-27T09:55:00Z">
            <w:rPr>
              <w:del w:id="771" w:author="Yashua Lebowitz" w:date="2024-09-26T19:38:00Z"/>
              <w:shd w:val="clear" w:color="auto" w:fill="FFFFFF"/>
            </w:rPr>
          </w:rPrChange>
        </w:rPr>
        <w:pPrChange w:id="772" w:author="Yashua Lebowitz" w:date="2024-09-28T16:42:00Z">
          <w:pPr>
            <w:pStyle w:val="NormalWeb"/>
            <w:ind w:firstLine="284"/>
          </w:pPr>
        </w:pPrChange>
      </w:pPr>
      <w:del w:id="773" w:author="Yashua Lebowitz" w:date="2024-09-26T19:38:00Z">
        <w:r w:rsidRPr="00833EEB" w:rsidDel="00ED722E">
          <w:rPr>
            <w:rFonts w:ascii="Book Antiqua" w:hAnsi="Book Antiqua"/>
            <w:shd w:val="clear" w:color="auto" w:fill="FFFFFF"/>
            <w:rPrChange w:id="774" w:author="mac" w:date="2024-09-27T09:55:00Z">
              <w:rPr>
                <w:shd w:val="clear" w:color="auto" w:fill="FFFFFF"/>
              </w:rPr>
            </w:rPrChange>
          </w:rPr>
          <w:delText xml:space="preserve">Jerusalem was not for the Jews; it was a Mecca for the world. In order to make it a Mecca for the world the Jews had to be removed. The UN, no longer distracted by the destructive nuclear conflict of World War III, decided that in order to achieve world peace and a final solution to the problems that led up to World War III, Israel must be dealt with. </w:delText>
        </w:r>
      </w:del>
    </w:p>
    <w:p w14:paraId="6EB490F7" w14:textId="16B9227F" w:rsidR="00CE2324" w:rsidRPr="00833EEB" w:rsidDel="00ED722E" w:rsidRDefault="00CE2324">
      <w:pPr>
        <w:ind w:firstLine="284"/>
        <w:rPr>
          <w:del w:id="775" w:author="Yashua Lebowitz" w:date="2024-09-26T19:38:00Z"/>
          <w:rFonts w:ascii="Book Antiqua" w:hAnsi="Book Antiqua"/>
          <w:color w:val="0D0D0D"/>
          <w:rPrChange w:id="776" w:author="mac" w:date="2024-09-27T09:55:00Z">
            <w:rPr>
              <w:del w:id="777" w:author="Yashua Lebowitz" w:date="2024-09-26T19:38:00Z"/>
              <w:color w:val="0D0D0D"/>
            </w:rPr>
          </w:rPrChange>
        </w:rPr>
        <w:pPrChange w:id="77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del w:id="779" w:author="Yashua Lebowitz" w:date="2024-09-26T19:38:00Z">
        <w:r w:rsidRPr="00833EEB" w:rsidDel="00ED722E">
          <w:rPr>
            <w:rFonts w:ascii="Book Antiqua" w:hAnsi="Book Antiqua"/>
            <w:color w:val="0D0D0D"/>
            <w:rPrChange w:id="780" w:author="mac" w:date="2024-09-27T09:55:00Z">
              <w:rPr>
                <w:color w:val="0D0D0D"/>
              </w:rPr>
            </w:rPrChange>
          </w:rPr>
          <w:delText>The time had come. The stage was set. The endgame was in sight.</w:delText>
        </w:r>
      </w:del>
    </w:p>
    <w:p w14:paraId="5913FA5F" w14:textId="77777777" w:rsidR="00CE2324" w:rsidRPr="00833EEB" w:rsidRDefault="00CE2324" w:rsidP="00735093">
      <w:pPr>
        <w:ind w:firstLine="284"/>
        <w:rPr>
          <w:ins w:id="781" w:author="Yashua Lebowitz" w:date="2024-09-26T19:18:00Z"/>
          <w:rFonts w:ascii="Book Antiqua" w:hAnsi="Book Antiqua"/>
          <w:rPrChange w:id="782" w:author="mac" w:date="2024-09-27T09:55:00Z">
            <w:rPr>
              <w:ins w:id="783" w:author="Yashua Lebowitz" w:date="2024-09-26T19:18:00Z"/>
            </w:rPr>
          </w:rPrChange>
        </w:rPr>
      </w:pPr>
    </w:p>
    <w:p w14:paraId="6B0721F5" w14:textId="77777777" w:rsidR="00EE4DCA" w:rsidRPr="00833EEB" w:rsidRDefault="00EE4DCA" w:rsidP="00735093">
      <w:pPr>
        <w:ind w:firstLine="284"/>
        <w:rPr>
          <w:ins w:id="784" w:author="Yashua Lebowitz" w:date="2024-09-26T19:18:00Z"/>
          <w:rFonts w:ascii="Book Antiqua" w:hAnsi="Book Antiqua"/>
          <w:rPrChange w:id="785" w:author="mac" w:date="2024-09-27T09:55:00Z">
            <w:rPr>
              <w:ins w:id="786" w:author="Yashua Lebowitz" w:date="2024-09-26T19:18:00Z"/>
            </w:rPr>
          </w:rPrChange>
        </w:rPr>
      </w:pPr>
    </w:p>
    <w:p w14:paraId="7AC5C73D" w14:textId="77777777" w:rsidR="00EE4DCA" w:rsidRPr="00833EEB" w:rsidRDefault="00EE4DCA" w:rsidP="00735093">
      <w:pPr>
        <w:ind w:firstLine="284"/>
        <w:rPr>
          <w:ins w:id="787" w:author="Yashua Lebowitz" w:date="2024-09-26T19:18:00Z"/>
          <w:rFonts w:ascii="Book Antiqua" w:hAnsi="Book Antiqua"/>
          <w:rPrChange w:id="788" w:author="mac" w:date="2024-09-27T09:55:00Z">
            <w:rPr>
              <w:ins w:id="789" w:author="Yashua Lebowitz" w:date="2024-09-26T19:18:00Z"/>
            </w:rPr>
          </w:rPrChange>
        </w:rPr>
      </w:pPr>
    </w:p>
    <w:p w14:paraId="1780D861" w14:textId="77777777" w:rsidR="00EE4DCA" w:rsidRPr="00833EEB" w:rsidRDefault="00EE4DCA" w:rsidP="00735093">
      <w:pPr>
        <w:ind w:firstLine="284"/>
        <w:rPr>
          <w:ins w:id="790" w:author="Yashua Lebowitz" w:date="2024-09-26T19:18:00Z"/>
          <w:rFonts w:ascii="Book Antiqua" w:hAnsi="Book Antiqua"/>
          <w:rPrChange w:id="791" w:author="mac" w:date="2024-09-27T09:55:00Z">
            <w:rPr>
              <w:ins w:id="792" w:author="Yashua Lebowitz" w:date="2024-09-26T19:18:00Z"/>
            </w:rPr>
          </w:rPrChange>
        </w:rPr>
      </w:pPr>
    </w:p>
    <w:p w14:paraId="02E64E88" w14:textId="77777777" w:rsidR="00EE4DCA" w:rsidRPr="00833EEB" w:rsidRDefault="00EE4DCA" w:rsidP="00735093">
      <w:pPr>
        <w:ind w:firstLine="284"/>
        <w:rPr>
          <w:ins w:id="793" w:author="Yashua Lebowitz" w:date="2024-09-26T19:18:00Z"/>
          <w:rFonts w:ascii="Book Antiqua" w:hAnsi="Book Antiqua"/>
          <w:rPrChange w:id="794" w:author="mac" w:date="2024-09-27T09:55:00Z">
            <w:rPr>
              <w:ins w:id="795" w:author="Yashua Lebowitz" w:date="2024-09-26T19:18:00Z"/>
            </w:rPr>
          </w:rPrChange>
        </w:rPr>
      </w:pPr>
    </w:p>
    <w:p w14:paraId="50531F2B" w14:textId="77777777" w:rsidR="00EE4DCA" w:rsidRPr="00833EEB" w:rsidRDefault="00EE4DCA">
      <w:pPr>
        <w:ind w:firstLine="284"/>
        <w:rPr>
          <w:rFonts w:ascii="Book Antiqua" w:hAnsi="Book Antiqua"/>
          <w:rPrChange w:id="796" w:author="mac" w:date="2024-09-27T09:55:00Z">
            <w:rPr/>
          </w:rPrChange>
        </w:rPr>
        <w:pPrChange w:id="797" w:author="Yashua Lebowitz" w:date="2024-09-28T16:42:00Z">
          <w:pPr/>
        </w:pPrChange>
      </w:pPr>
    </w:p>
    <w:p w14:paraId="3B20C293" w14:textId="77777777" w:rsidR="004A393C" w:rsidRPr="00833EEB" w:rsidRDefault="004A393C">
      <w:pPr>
        <w:ind w:firstLine="284"/>
        <w:rPr>
          <w:ins w:id="798" w:author="Yashua Lebowitz" w:date="2024-09-26T19:45:00Z"/>
          <w:rFonts w:ascii="Book Antiqua" w:hAnsi="Book Antiqua" w:cs="Times New Roman"/>
          <w:sz w:val="40"/>
          <w:szCs w:val="40"/>
          <w:rPrChange w:id="799" w:author="mac" w:date="2024-09-27T09:55:00Z">
            <w:rPr>
              <w:ins w:id="800" w:author="Yashua Lebowitz" w:date="2024-09-26T19:45:00Z"/>
              <w:rFonts w:ascii="Times New Roman" w:hAnsi="Times New Roman" w:cs="Times New Roman"/>
              <w:sz w:val="40"/>
              <w:szCs w:val="40"/>
            </w:rPr>
          </w:rPrChange>
        </w:rPr>
        <w:pPrChange w:id="801" w:author="Yashua Lebowitz" w:date="2024-09-28T16:42:00Z">
          <w:pPr>
            <w:pStyle w:val="Heading1"/>
            <w:ind w:firstLine="284"/>
          </w:pPr>
        </w:pPrChange>
      </w:pPr>
    </w:p>
    <w:p w14:paraId="290EC5FD" w14:textId="77777777" w:rsidR="004A393C" w:rsidRPr="00833EEB" w:rsidRDefault="004A393C">
      <w:pPr>
        <w:ind w:firstLine="284"/>
        <w:rPr>
          <w:ins w:id="802" w:author="Yashua Lebowitz" w:date="2024-09-26T19:45:00Z"/>
          <w:rFonts w:ascii="Book Antiqua" w:hAnsi="Book Antiqua" w:cs="Times New Roman"/>
          <w:sz w:val="40"/>
          <w:szCs w:val="40"/>
          <w:rPrChange w:id="803" w:author="mac" w:date="2024-09-27T09:55:00Z">
            <w:rPr>
              <w:ins w:id="804" w:author="Yashua Lebowitz" w:date="2024-09-26T19:45:00Z"/>
              <w:rFonts w:ascii="Times New Roman" w:hAnsi="Times New Roman" w:cs="Times New Roman"/>
              <w:sz w:val="40"/>
              <w:szCs w:val="40"/>
            </w:rPr>
          </w:rPrChange>
        </w:rPr>
        <w:pPrChange w:id="805" w:author="Yashua Lebowitz" w:date="2024-09-28T16:42:00Z">
          <w:pPr>
            <w:pStyle w:val="Heading1"/>
            <w:ind w:firstLine="284"/>
          </w:pPr>
        </w:pPrChange>
      </w:pPr>
    </w:p>
    <w:p w14:paraId="57C25786" w14:textId="77777777" w:rsidR="004A393C" w:rsidRPr="00833EEB" w:rsidRDefault="004A393C">
      <w:pPr>
        <w:ind w:firstLine="284"/>
        <w:rPr>
          <w:ins w:id="806" w:author="Yashua Lebowitz" w:date="2024-09-26T19:45:00Z"/>
          <w:rFonts w:ascii="Book Antiqua" w:hAnsi="Book Antiqua" w:cs="Times New Roman"/>
          <w:sz w:val="40"/>
          <w:szCs w:val="40"/>
          <w:rPrChange w:id="807" w:author="mac" w:date="2024-09-27T09:55:00Z">
            <w:rPr>
              <w:ins w:id="808" w:author="Yashua Lebowitz" w:date="2024-09-26T19:45:00Z"/>
              <w:rFonts w:ascii="Times New Roman" w:hAnsi="Times New Roman" w:cs="Times New Roman"/>
              <w:sz w:val="40"/>
              <w:szCs w:val="40"/>
            </w:rPr>
          </w:rPrChange>
        </w:rPr>
        <w:pPrChange w:id="809" w:author="Yashua Lebowitz" w:date="2024-09-28T16:42:00Z">
          <w:pPr>
            <w:pStyle w:val="Heading1"/>
            <w:ind w:firstLine="284"/>
          </w:pPr>
        </w:pPrChange>
      </w:pPr>
    </w:p>
    <w:p w14:paraId="35DDB035" w14:textId="77777777" w:rsidR="004A393C" w:rsidRPr="00833EEB" w:rsidRDefault="004A393C">
      <w:pPr>
        <w:ind w:firstLine="284"/>
        <w:rPr>
          <w:ins w:id="810" w:author="Yashua Lebowitz" w:date="2024-09-26T19:45:00Z"/>
          <w:rFonts w:ascii="Book Antiqua" w:hAnsi="Book Antiqua" w:cs="Times New Roman"/>
          <w:sz w:val="40"/>
          <w:szCs w:val="40"/>
          <w:rPrChange w:id="811" w:author="mac" w:date="2024-09-27T09:55:00Z">
            <w:rPr>
              <w:ins w:id="812" w:author="Yashua Lebowitz" w:date="2024-09-26T19:45:00Z"/>
              <w:rFonts w:ascii="Times New Roman" w:hAnsi="Times New Roman" w:cs="Times New Roman"/>
              <w:sz w:val="40"/>
              <w:szCs w:val="40"/>
            </w:rPr>
          </w:rPrChange>
        </w:rPr>
        <w:pPrChange w:id="813" w:author="Yashua Lebowitz" w:date="2024-09-28T16:42:00Z">
          <w:pPr>
            <w:pStyle w:val="Heading1"/>
            <w:ind w:firstLine="284"/>
          </w:pPr>
        </w:pPrChange>
      </w:pPr>
    </w:p>
    <w:p w14:paraId="535E0B8A" w14:textId="77777777" w:rsidR="004A393C" w:rsidRPr="00833EEB" w:rsidRDefault="004A393C">
      <w:pPr>
        <w:ind w:firstLine="284"/>
        <w:rPr>
          <w:ins w:id="814" w:author="Yashua Lebowitz" w:date="2024-09-26T19:45:00Z"/>
          <w:rFonts w:ascii="Book Antiqua" w:hAnsi="Book Antiqua" w:cs="Times New Roman"/>
          <w:sz w:val="40"/>
          <w:szCs w:val="40"/>
          <w:rPrChange w:id="815" w:author="mac" w:date="2024-09-27T09:55:00Z">
            <w:rPr>
              <w:ins w:id="816" w:author="Yashua Lebowitz" w:date="2024-09-26T19:45:00Z"/>
              <w:rFonts w:ascii="Times New Roman" w:hAnsi="Times New Roman" w:cs="Times New Roman"/>
              <w:sz w:val="40"/>
              <w:szCs w:val="40"/>
            </w:rPr>
          </w:rPrChange>
        </w:rPr>
        <w:pPrChange w:id="817" w:author="Yashua Lebowitz" w:date="2024-09-28T16:42:00Z">
          <w:pPr>
            <w:pStyle w:val="Heading1"/>
            <w:ind w:firstLine="284"/>
          </w:pPr>
        </w:pPrChange>
      </w:pPr>
    </w:p>
    <w:p w14:paraId="64DB5FB6" w14:textId="77777777" w:rsidR="004A393C" w:rsidRPr="00833EEB" w:rsidRDefault="004A393C">
      <w:pPr>
        <w:ind w:firstLine="284"/>
        <w:rPr>
          <w:ins w:id="818" w:author="Yashua Lebowitz" w:date="2024-09-26T19:45:00Z"/>
          <w:rFonts w:ascii="Book Antiqua" w:hAnsi="Book Antiqua"/>
          <w:rPrChange w:id="819" w:author="mac" w:date="2024-09-27T09:55:00Z">
            <w:rPr>
              <w:ins w:id="820" w:author="Yashua Lebowitz" w:date="2024-09-26T19:45:00Z"/>
            </w:rPr>
          </w:rPrChange>
        </w:rPr>
        <w:pPrChange w:id="821" w:author="Yashua Lebowitz" w:date="2024-09-28T16:42:00Z">
          <w:pPr>
            <w:pStyle w:val="Heading1"/>
            <w:ind w:firstLine="284"/>
          </w:pPr>
        </w:pPrChange>
      </w:pPr>
    </w:p>
    <w:p w14:paraId="64F3EBAB" w14:textId="77777777" w:rsidR="004A393C" w:rsidRPr="00833EEB" w:rsidRDefault="004A393C">
      <w:pPr>
        <w:ind w:firstLine="284"/>
        <w:rPr>
          <w:ins w:id="822" w:author="Yashua Lebowitz" w:date="2024-09-26T19:45:00Z"/>
          <w:rFonts w:ascii="Book Antiqua" w:hAnsi="Book Antiqua"/>
          <w:rPrChange w:id="823" w:author="mac" w:date="2024-09-27T09:55:00Z">
            <w:rPr>
              <w:ins w:id="824" w:author="Yashua Lebowitz" w:date="2024-09-26T19:45:00Z"/>
            </w:rPr>
          </w:rPrChange>
        </w:rPr>
        <w:pPrChange w:id="825" w:author="Yashua Lebowitz" w:date="2024-09-28T16:42:00Z">
          <w:pPr>
            <w:pStyle w:val="Heading1"/>
            <w:ind w:firstLine="284"/>
          </w:pPr>
        </w:pPrChange>
      </w:pPr>
    </w:p>
    <w:p w14:paraId="1D17047E" w14:textId="77777777" w:rsidR="004A393C" w:rsidRPr="00833EEB" w:rsidRDefault="004A393C">
      <w:pPr>
        <w:ind w:firstLine="284"/>
        <w:rPr>
          <w:ins w:id="826" w:author="Yashua Lebowitz" w:date="2024-09-26T19:45:00Z"/>
          <w:rFonts w:ascii="Book Antiqua" w:hAnsi="Book Antiqua"/>
          <w:rPrChange w:id="827" w:author="mac" w:date="2024-09-27T09:55:00Z">
            <w:rPr>
              <w:ins w:id="828" w:author="Yashua Lebowitz" w:date="2024-09-26T19:45:00Z"/>
            </w:rPr>
          </w:rPrChange>
        </w:rPr>
        <w:pPrChange w:id="829" w:author="Yashua Lebowitz" w:date="2024-09-28T16:42:00Z">
          <w:pPr>
            <w:pStyle w:val="Heading1"/>
            <w:ind w:firstLine="284"/>
          </w:pPr>
        </w:pPrChange>
      </w:pPr>
    </w:p>
    <w:p w14:paraId="2A191138" w14:textId="77777777" w:rsidR="004A393C" w:rsidRPr="00833EEB" w:rsidRDefault="004A393C">
      <w:pPr>
        <w:ind w:firstLine="284"/>
        <w:rPr>
          <w:ins w:id="830" w:author="Yashua Lebowitz" w:date="2024-09-26T19:46:00Z"/>
          <w:rFonts w:ascii="Book Antiqua" w:hAnsi="Book Antiqua"/>
          <w:rPrChange w:id="831" w:author="mac" w:date="2024-09-27T09:55:00Z">
            <w:rPr>
              <w:ins w:id="832" w:author="Yashua Lebowitz" w:date="2024-09-26T19:46:00Z"/>
            </w:rPr>
          </w:rPrChange>
        </w:rPr>
        <w:pPrChange w:id="833" w:author="Yashua Lebowitz" w:date="2024-09-28T16:42:00Z">
          <w:pPr>
            <w:pStyle w:val="Heading1"/>
            <w:ind w:firstLine="284"/>
          </w:pPr>
        </w:pPrChange>
      </w:pPr>
    </w:p>
    <w:p w14:paraId="2E7917F7" w14:textId="77777777" w:rsidR="004A393C" w:rsidRPr="00833EEB" w:rsidRDefault="004A393C">
      <w:pPr>
        <w:ind w:firstLine="284"/>
        <w:rPr>
          <w:ins w:id="834" w:author="Yashua Lebowitz" w:date="2024-09-26T19:46:00Z"/>
          <w:rFonts w:ascii="Book Antiqua" w:hAnsi="Book Antiqua"/>
          <w:rPrChange w:id="835" w:author="mac" w:date="2024-09-27T09:55:00Z">
            <w:rPr>
              <w:ins w:id="836" w:author="Yashua Lebowitz" w:date="2024-09-26T19:46:00Z"/>
            </w:rPr>
          </w:rPrChange>
        </w:rPr>
        <w:pPrChange w:id="837" w:author="Yashua Lebowitz" w:date="2024-09-28T16:42:00Z">
          <w:pPr>
            <w:pStyle w:val="Heading1"/>
            <w:ind w:firstLine="284"/>
          </w:pPr>
        </w:pPrChange>
      </w:pPr>
    </w:p>
    <w:p w14:paraId="6E7F7428" w14:textId="77777777" w:rsidR="004A393C" w:rsidRPr="00833EEB" w:rsidRDefault="004A393C">
      <w:pPr>
        <w:ind w:firstLine="284"/>
        <w:rPr>
          <w:ins w:id="838" w:author="Yashua Lebowitz" w:date="2024-09-26T19:46:00Z"/>
          <w:rFonts w:ascii="Book Antiqua" w:hAnsi="Book Antiqua"/>
          <w:rPrChange w:id="839" w:author="mac" w:date="2024-09-27T09:55:00Z">
            <w:rPr>
              <w:ins w:id="840" w:author="Yashua Lebowitz" w:date="2024-09-26T19:46:00Z"/>
            </w:rPr>
          </w:rPrChange>
        </w:rPr>
        <w:pPrChange w:id="841" w:author="Yashua Lebowitz" w:date="2024-09-28T16:42:00Z">
          <w:pPr>
            <w:pStyle w:val="Heading1"/>
            <w:ind w:firstLine="284"/>
          </w:pPr>
        </w:pPrChange>
      </w:pPr>
    </w:p>
    <w:p w14:paraId="70B57C41" w14:textId="77777777" w:rsidR="004A393C" w:rsidRPr="00833EEB" w:rsidRDefault="004A393C">
      <w:pPr>
        <w:ind w:firstLine="284"/>
        <w:rPr>
          <w:ins w:id="842" w:author="Yashua Lebowitz" w:date="2024-09-26T19:46:00Z"/>
          <w:rFonts w:ascii="Book Antiqua" w:hAnsi="Book Antiqua" w:cs="Times New Roman"/>
          <w:sz w:val="40"/>
          <w:szCs w:val="40"/>
          <w:rPrChange w:id="843" w:author="mac" w:date="2024-09-27T09:55:00Z">
            <w:rPr>
              <w:ins w:id="844" w:author="Yashua Lebowitz" w:date="2024-09-26T19:46:00Z"/>
              <w:rFonts w:ascii="Times New Roman" w:hAnsi="Times New Roman" w:cs="Times New Roman"/>
              <w:sz w:val="40"/>
              <w:szCs w:val="40"/>
            </w:rPr>
          </w:rPrChange>
        </w:rPr>
        <w:pPrChange w:id="845" w:author="Yashua Lebowitz" w:date="2024-09-28T16:42:00Z">
          <w:pPr>
            <w:pStyle w:val="Heading1"/>
            <w:ind w:firstLine="284"/>
          </w:pPr>
        </w:pPrChange>
      </w:pPr>
    </w:p>
    <w:p w14:paraId="1C930A5B" w14:textId="77777777" w:rsidR="004A393C" w:rsidRPr="00833EEB" w:rsidRDefault="004A393C">
      <w:pPr>
        <w:ind w:firstLine="284"/>
        <w:rPr>
          <w:ins w:id="846" w:author="Yashua Lebowitz" w:date="2024-09-26T19:46:00Z"/>
          <w:rFonts w:ascii="Book Antiqua" w:hAnsi="Book Antiqua"/>
          <w:rPrChange w:id="847" w:author="mac" w:date="2024-09-27T09:55:00Z">
            <w:rPr>
              <w:ins w:id="848" w:author="Yashua Lebowitz" w:date="2024-09-26T19:46:00Z"/>
            </w:rPr>
          </w:rPrChange>
        </w:rPr>
        <w:pPrChange w:id="849" w:author="Yashua Lebowitz" w:date="2024-09-28T16:42:00Z">
          <w:pPr/>
        </w:pPrChange>
      </w:pPr>
    </w:p>
    <w:p w14:paraId="419D1CB4" w14:textId="77777777" w:rsidR="004A393C" w:rsidRPr="00833EEB" w:rsidRDefault="004A393C">
      <w:pPr>
        <w:ind w:firstLine="284"/>
        <w:rPr>
          <w:ins w:id="850" w:author="Yashua Lebowitz" w:date="2024-09-26T19:46:00Z"/>
          <w:rFonts w:ascii="Book Antiqua" w:hAnsi="Book Antiqua"/>
          <w:rPrChange w:id="851" w:author="mac" w:date="2024-09-27T09:55:00Z">
            <w:rPr>
              <w:ins w:id="852" w:author="Yashua Lebowitz" w:date="2024-09-26T19:46:00Z"/>
            </w:rPr>
          </w:rPrChange>
        </w:rPr>
        <w:pPrChange w:id="853" w:author="Yashua Lebowitz" w:date="2024-09-28T16:42:00Z">
          <w:pPr/>
        </w:pPrChange>
      </w:pPr>
    </w:p>
    <w:p w14:paraId="32AC6EB2" w14:textId="77777777" w:rsidR="004A393C" w:rsidRPr="00833EEB" w:rsidRDefault="004A393C">
      <w:pPr>
        <w:ind w:firstLine="284"/>
        <w:rPr>
          <w:ins w:id="854" w:author="Yashua Lebowitz" w:date="2024-09-26T19:46:00Z"/>
          <w:rFonts w:ascii="Book Antiqua" w:hAnsi="Book Antiqua"/>
          <w:rPrChange w:id="855" w:author="mac" w:date="2024-09-27T09:55:00Z">
            <w:rPr>
              <w:ins w:id="856" w:author="Yashua Lebowitz" w:date="2024-09-26T19:46:00Z"/>
              <w:rFonts w:ascii="Times New Roman" w:hAnsi="Times New Roman" w:cs="Times New Roman"/>
              <w:sz w:val="40"/>
              <w:szCs w:val="40"/>
            </w:rPr>
          </w:rPrChange>
        </w:rPr>
        <w:pPrChange w:id="857" w:author="Yashua Lebowitz" w:date="2024-09-28T16:42:00Z">
          <w:pPr>
            <w:pStyle w:val="Heading1"/>
            <w:ind w:firstLine="284"/>
          </w:pPr>
        </w:pPrChange>
      </w:pPr>
    </w:p>
    <w:p w14:paraId="1C47EFF5" w14:textId="7BBC7A7D" w:rsidR="00325B63" w:rsidRPr="00833EEB" w:rsidRDefault="00325B63">
      <w:pPr>
        <w:pStyle w:val="Heading1"/>
        <w:ind w:firstLine="284"/>
        <w:rPr>
          <w:rFonts w:ascii="Book Antiqua" w:hAnsi="Book Antiqua" w:cs="Times New Roman"/>
          <w:sz w:val="40"/>
          <w:szCs w:val="40"/>
          <w:rPrChange w:id="858" w:author="mac" w:date="2024-09-27T09:55:00Z">
            <w:rPr>
              <w:rFonts w:ascii="Times New Roman" w:hAnsi="Times New Roman" w:cs="Times New Roman"/>
              <w:sz w:val="24"/>
              <w:szCs w:val="24"/>
            </w:rPr>
          </w:rPrChange>
        </w:rPr>
        <w:pPrChange w:id="859" w:author="Yashua Lebowitz" w:date="2024-09-28T16:42:00Z">
          <w:pPr>
            <w:pStyle w:val="Heading1"/>
          </w:pPr>
        </w:pPrChange>
      </w:pPr>
      <w:bookmarkStart w:id="860" w:name="_Toc178672335"/>
      <w:r w:rsidRPr="00833EEB">
        <w:rPr>
          <w:rFonts w:ascii="Book Antiqua" w:hAnsi="Book Antiqua" w:cs="Times New Roman"/>
          <w:sz w:val="40"/>
          <w:szCs w:val="40"/>
          <w:rPrChange w:id="861" w:author="mac" w:date="2024-09-27T09:55:00Z">
            <w:rPr>
              <w:rFonts w:ascii="Times New Roman" w:hAnsi="Times New Roman" w:cs="Times New Roman"/>
              <w:sz w:val="24"/>
              <w:szCs w:val="24"/>
            </w:rPr>
          </w:rPrChange>
        </w:rPr>
        <w:t xml:space="preserve">Chapter </w:t>
      </w:r>
      <w:ins w:id="862" w:author="Yashua Lebowitz" w:date="2024-09-26T19:18:00Z">
        <w:r w:rsidR="00EE4DCA" w:rsidRPr="00833EEB">
          <w:rPr>
            <w:rFonts w:ascii="Book Antiqua" w:hAnsi="Book Antiqua" w:cs="Times New Roman"/>
            <w:sz w:val="40"/>
            <w:szCs w:val="40"/>
            <w:rPrChange w:id="863" w:author="mac" w:date="2024-09-27T09:55:00Z">
              <w:rPr>
                <w:rFonts w:ascii="Times New Roman" w:hAnsi="Times New Roman" w:cs="Times New Roman"/>
                <w:sz w:val="40"/>
                <w:szCs w:val="40"/>
              </w:rPr>
            </w:rPrChange>
          </w:rPr>
          <w:t>4</w:t>
        </w:r>
      </w:ins>
      <w:ins w:id="864" w:author="Yashua Lebowitz" w:date="2024-09-26T19:19:00Z">
        <w:r w:rsidR="00EE4DCA" w:rsidRPr="00833EEB">
          <w:rPr>
            <w:rFonts w:ascii="Book Antiqua" w:hAnsi="Book Antiqua" w:cs="Times New Roman"/>
            <w:sz w:val="40"/>
            <w:szCs w:val="40"/>
            <w:rPrChange w:id="865" w:author="mac" w:date="2024-09-27T09:55:00Z">
              <w:rPr>
                <w:rFonts w:ascii="Times New Roman" w:hAnsi="Times New Roman" w:cs="Times New Roman"/>
                <w:sz w:val="40"/>
                <w:szCs w:val="40"/>
              </w:rPr>
            </w:rPrChange>
          </w:rPr>
          <w:t xml:space="preserve">   A Man of Faith</w:t>
        </w:r>
      </w:ins>
      <w:ins w:id="866" w:author="Yashua Lebowitz" w:date="2024-09-27T15:47:00Z">
        <w:r w:rsidR="00757347">
          <w:rPr>
            <w:rFonts w:ascii="Book Antiqua" w:hAnsi="Book Antiqua" w:cs="Times New Roman"/>
            <w:sz w:val="40"/>
            <w:szCs w:val="40"/>
          </w:rPr>
          <w:t xml:space="preserve"> (Done)</w:t>
        </w:r>
      </w:ins>
      <w:bookmarkEnd w:id="860"/>
      <w:del w:id="867" w:author="Yashua Lebowitz" w:date="2024-09-26T19:18:00Z">
        <w:r w:rsidRPr="00833EEB" w:rsidDel="00EE4DCA">
          <w:rPr>
            <w:rFonts w:ascii="Book Antiqua" w:hAnsi="Book Antiqua" w:cs="Times New Roman"/>
            <w:sz w:val="40"/>
            <w:szCs w:val="40"/>
            <w:rPrChange w:id="868" w:author="mac" w:date="2024-09-27T09:55:00Z">
              <w:rPr>
                <w:rFonts w:ascii="Times New Roman" w:hAnsi="Times New Roman" w:cs="Times New Roman"/>
                <w:sz w:val="24"/>
                <w:szCs w:val="24"/>
              </w:rPr>
            </w:rPrChange>
          </w:rPr>
          <w:delText>3</w:delText>
        </w:r>
      </w:del>
    </w:p>
    <w:p w14:paraId="0ECD535D" w14:textId="77777777" w:rsidR="00325B63" w:rsidRPr="00833EEB" w:rsidDel="00835BFD" w:rsidRDefault="00325B63">
      <w:pPr>
        <w:ind w:firstLine="284"/>
        <w:rPr>
          <w:del w:id="869" w:author="Yashua Lebowitz" w:date="2024-09-26T20:08:00Z"/>
          <w:rFonts w:ascii="Book Antiqua" w:hAnsi="Book Antiqua" w:cs="Times New Roman"/>
          <w:sz w:val="24"/>
          <w:szCs w:val="24"/>
          <w:rPrChange w:id="870" w:author="mac" w:date="2024-09-27T09:55:00Z">
            <w:rPr>
              <w:del w:id="871" w:author="Yashua Lebowitz" w:date="2024-09-26T20:08:00Z"/>
              <w:rFonts w:ascii="Times New Roman" w:hAnsi="Times New Roman" w:cs="Times New Roman"/>
              <w:sz w:val="24"/>
              <w:szCs w:val="24"/>
            </w:rPr>
          </w:rPrChange>
        </w:rPr>
        <w:pPrChange w:id="872" w:author="Yashua Lebowitz" w:date="2024-09-28T16:42:00Z">
          <w:pPr>
            <w:spacing w:line="23" w:lineRule="atLeast"/>
          </w:pPr>
        </w:pPrChange>
      </w:pPr>
    </w:p>
    <w:p w14:paraId="45F7E5AA" w14:textId="2D00A320" w:rsidR="00073BA8" w:rsidRPr="00833EEB" w:rsidRDefault="00073BA8">
      <w:pPr>
        <w:ind w:firstLine="284"/>
        <w:rPr>
          <w:ins w:id="873" w:author="Yashua Lebowitz" w:date="2024-09-26T20:34:00Z"/>
          <w:rFonts w:ascii="Book Antiqua" w:hAnsi="Book Antiqua" w:cs="Times New Roman"/>
          <w:sz w:val="24"/>
          <w:szCs w:val="24"/>
          <w:rPrChange w:id="874" w:author="mac" w:date="2024-09-27T09:55:00Z">
            <w:rPr>
              <w:ins w:id="875" w:author="Yashua Lebowitz" w:date="2024-09-26T20:34:00Z"/>
              <w:rFonts w:ascii="Times New Roman" w:hAnsi="Times New Roman" w:cs="Times New Roman"/>
              <w:sz w:val="24"/>
              <w:szCs w:val="24"/>
            </w:rPr>
          </w:rPrChange>
        </w:rPr>
        <w:pPrChange w:id="876" w:author="Yashua Lebowitz" w:date="2024-09-28T16:42:00Z">
          <w:pPr>
            <w:spacing w:line="23" w:lineRule="atLeast"/>
          </w:pPr>
        </w:pPrChange>
      </w:pPr>
    </w:p>
    <w:p w14:paraId="50C68DC8" w14:textId="77777777" w:rsidR="00C42422" w:rsidRPr="00C42422" w:rsidRDefault="00C42422" w:rsidP="006D6183">
      <w:pPr>
        <w:ind w:firstLine="284"/>
        <w:rPr>
          <w:ins w:id="877" w:author="Yashua Lebowitz" w:date="2024-09-28T14:59:00Z"/>
          <w:rFonts w:ascii="Book Antiqua" w:hAnsi="Book Antiqua" w:cs="Times New Roman"/>
          <w:sz w:val="24"/>
          <w:szCs w:val="24"/>
        </w:rPr>
      </w:pPr>
      <w:ins w:id="878" w:author="Yashua Lebowitz" w:date="2024-09-28T14:59:00Z">
        <w:r w:rsidRPr="00C42422">
          <w:rPr>
            <w:rFonts w:ascii="Book Antiqua" w:hAnsi="Book Antiqua" w:cs="Times New Roman"/>
            <w:sz w:val="24"/>
            <w:szCs w:val="24"/>
          </w:rPr>
          <w:lastRenderedPageBreak/>
          <w:t xml:space="preserve">I donned my old desert </w:t>
        </w:r>
        <w:proofErr w:type="spellStart"/>
        <w:r w:rsidRPr="00C42422">
          <w:rPr>
            <w:rFonts w:ascii="Book Antiqua" w:hAnsi="Book Antiqua" w:cs="Times New Roman"/>
            <w:sz w:val="24"/>
            <w:szCs w:val="24"/>
          </w:rPr>
          <w:t>camis</w:t>
        </w:r>
        <w:proofErr w:type="spellEnd"/>
        <w:r w:rsidRPr="00C42422">
          <w:rPr>
            <w:rFonts w:ascii="Book Antiqua" w:hAnsi="Book Antiqua" w:cs="Times New Roman"/>
            <w:sz w:val="24"/>
            <w:szCs w:val="24"/>
          </w:rPr>
          <w:t xml:space="preserve">, relics from Operation Enduring Freedom in 2003, the fabric still clinging to the dust of a battlefield long gone. Beneath my BDU top, I wore a vest with a car charger cable tied to it, the charger itself dangling like a makeshift detonator. As I stepped into the pitch-black night, I breathed in deeply, venturing into unknown territory with no idea where this chosen path would lead me. I moved carefully, sticking to the shadows and avoiding the headlights of passing cars. A man in camouflage wandering the streets of </w:t>
        </w:r>
        <w:proofErr w:type="spellStart"/>
        <w:r w:rsidRPr="00C42422">
          <w:rPr>
            <w:rFonts w:ascii="Book Antiqua" w:hAnsi="Book Antiqua" w:cs="Times New Roman"/>
            <w:sz w:val="24"/>
            <w:szCs w:val="24"/>
          </w:rPr>
          <w:t>Seewaukee</w:t>
        </w:r>
        <w:proofErr w:type="spellEnd"/>
        <w:r w:rsidRPr="00C42422">
          <w:rPr>
            <w:rFonts w:ascii="Book Antiqua" w:hAnsi="Book Antiqua" w:cs="Times New Roman"/>
            <w:sz w:val="24"/>
            <w:szCs w:val="24"/>
          </w:rPr>
          <w:t xml:space="preserve"> at this hour would raise questions I couldn’t afford to answer.</w:t>
        </w:r>
      </w:ins>
    </w:p>
    <w:p w14:paraId="6C3A1C5A" w14:textId="77777777" w:rsidR="00C42422" w:rsidRPr="00C42422" w:rsidRDefault="00C42422" w:rsidP="006D6183">
      <w:pPr>
        <w:ind w:firstLine="284"/>
        <w:rPr>
          <w:ins w:id="879" w:author="Yashua Lebowitz" w:date="2024-09-28T14:59:00Z"/>
          <w:rFonts w:ascii="Book Antiqua" w:hAnsi="Book Antiqua" w:cs="Times New Roman"/>
          <w:sz w:val="24"/>
          <w:szCs w:val="24"/>
        </w:rPr>
      </w:pPr>
      <w:ins w:id="880" w:author="Yashua Lebowitz" w:date="2024-09-28T14:59:00Z">
        <w:r w:rsidRPr="00C42422">
          <w:rPr>
            <w:rFonts w:ascii="Book Antiqua" w:hAnsi="Book Antiqua" w:cs="Times New Roman"/>
            <w:sz w:val="24"/>
            <w:szCs w:val="24"/>
          </w:rPr>
          <w:t>The police station door was unlocked, but the lobby stood eerily empty. Someone might have been on night duty, but no one saw me slip through the hallway and into the bathroom, where I locked the door behind me. In the darkness, my heart pounded, adrenaline coursing through my veins as it would before a soldier enters battle. I inhaled deeply and exhaled slowly, trying to calm the simmering tension. I could still turn back, go home, and pretend nothing had happened. No one had seen me—at least, I think. But no, there was no going back. I had reached my breaking point. America needed a wake-up call, and I was going to be the trumpet that shattered its stupor.</w:t>
        </w:r>
      </w:ins>
    </w:p>
    <w:p w14:paraId="0C5E9BB7" w14:textId="6303F9D4" w:rsidR="00C42422" w:rsidRPr="00C42422" w:rsidRDefault="00C42422" w:rsidP="006D6183">
      <w:pPr>
        <w:ind w:firstLine="284"/>
        <w:rPr>
          <w:ins w:id="881" w:author="Yashua Lebowitz" w:date="2024-09-28T14:59:00Z"/>
          <w:rFonts w:ascii="Book Antiqua" w:hAnsi="Book Antiqua" w:cs="Times New Roman"/>
          <w:sz w:val="24"/>
          <w:szCs w:val="24"/>
        </w:rPr>
      </w:pPr>
      <w:ins w:id="882" w:author="Yashua Lebowitz" w:date="2024-09-28T14:59:00Z">
        <w:r w:rsidRPr="00C42422">
          <w:rPr>
            <w:rFonts w:ascii="Book Antiqua" w:hAnsi="Book Antiqua" w:cs="Times New Roman"/>
            <w:sz w:val="24"/>
            <w:szCs w:val="24"/>
          </w:rPr>
          <w:t xml:space="preserve">I had planned this for months, crafting every detail with precision. This protest would be impossible to ignore—sensational enough to force my message into every news outlet in the country. I had written two computer-generated notes designed to grab attention and demand a response. </w:t>
        </w:r>
      </w:ins>
      <w:ins w:id="883" w:author="Yashua Lebowitz" w:date="2024-09-28T15:00:00Z">
        <w:r w:rsidR="007779F8">
          <w:rPr>
            <w:rFonts w:ascii="Book Antiqua" w:hAnsi="Book Antiqua" w:cs="Times New Roman"/>
            <w:sz w:val="24"/>
            <w:szCs w:val="24"/>
          </w:rPr>
          <w:t>Their content was</w:t>
        </w:r>
      </w:ins>
      <w:ins w:id="884" w:author="Yashua Lebowitz" w:date="2024-09-28T14:59:00Z">
        <w:r w:rsidRPr="00C42422">
          <w:rPr>
            <w:rFonts w:ascii="Book Antiqua" w:hAnsi="Book Antiqua" w:cs="Times New Roman"/>
            <w:sz w:val="24"/>
            <w:szCs w:val="24"/>
          </w:rPr>
          <w:t xml:space="preserve"> short and to the point, declared the unthinkable: I had a bomb. The second demanded a squad car and a weapon. I made it clear that I wasn’t there to harm anyone, least of all the police. I needed their help.</w:t>
        </w:r>
      </w:ins>
    </w:p>
    <w:p w14:paraId="24886811" w14:textId="77777777" w:rsidR="00C42422" w:rsidRPr="00C42422" w:rsidRDefault="00C42422" w:rsidP="006D6183">
      <w:pPr>
        <w:ind w:firstLine="284"/>
        <w:rPr>
          <w:ins w:id="885" w:author="Yashua Lebowitz" w:date="2024-09-28T14:59:00Z"/>
          <w:rFonts w:ascii="Book Antiqua" w:hAnsi="Book Antiqua" w:cs="Times New Roman"/>
          <w:sz w:val="24"/>
          <w:szCs w:val="24"/>
        </w:rPr>
      </w:pPr>
      <w:ins w:id="886" w:author="Yashua Lebowitz" w:date="2024-09-28T14:59:00Z">
        <w:r w:rsidRPr="00C42422">
          <w:rPr>
            <w:rFonts w:ascii="Book Antiqua" w:hAnsi="Book Antiqua" w:cs="Times New Roman"/>
            <w:sz w:val="24"/>
            <w:szCs w:val="24"/>
          </w:rPr>
          <w:t>I wanted the state and federal governments of the United States arrested and held accountable for the following crimes:</w:t>
        </w:r>
      </w:ins>
    </w:p>
    <w:p w14:paraId="200D0A93" w14:textId="77777777" w:rsidR="00C42422" w:rsidRPr="00C42422" w:rsidRDefault="00C42422">
      <w:pPr>
        <w:numPr>
          <w:ilvl w:val="0"/>
          <w:numId w:val="3"/>
        </w:numPr>
        <w:ind w:firstLine="284"/>
        <w:rPr>
          <w:ins w:id="887" w:author="Yashua Lebowitz" w:date="2024-09-28T14:59:00Z"/>
          <w:rFonts w:ascii="Book Antiqua" w:hAnsi="Book Antiqua" w:cs="Times New Roman"/>
          <w:sz w:val="24"/>
          <w:szCs w:val="24"/>
        </w:rPr>
        <w:pPrChange w:id="888" w:author="Yashua Lebowitz" w:date="2024-09-28T16:42:00Z">
          <w:pPr>
            <w:numPr>
              <w:numId w:val="3"/>
            </w:numPr>
            <w:tabs>
              <w:tab w:val="num" w:pos="720"/>
            </w:tabs>
            <w:spacing w:line="23" w:lineRule="atLeast"/>
            <w:ind w:left="720" w:hanging="360"/>
          </w:pPr>
        </w:pPrChange>
      </w:pPr>
      <w:ins w:id="889" w:author="Yashua Lebowitz" w:date="2024-09-28T14:59:00Z">
        <w:r w:rsidRPr="00C42422">
          <w:rPr>
            <w:rFonts w:ascii="Book Antiqua" w:hAnsi="Book Antiqua" w:cs="Times New Roman"/>
            <w:sz w:val="24"/>
            <w:szCs w:val="24"/>
          </w:rPr>
          <w:t>Failing to protect our children.</w:t>
        </w:r>
      </w:ins>
    </w:p>
    <w:p w14:paraId="2F5B7E4C" w14:textId="77777777" w:rsidR="00C42422" w:rsidRPr="00C42422" w:rsidRDefault="00C42422">
      <w:pPr>
        <w:numPr>
          <w:ilvl w:val="0"/>
          <w:numId w:val="3"/>
        </w:numPr>
        <w:ind w:firstLine="284"/>
        <w:rPr>
          <w:ins w:id="890" w:author="Yashua Lebowitz" w:date="2024-09-28T14:59:00Z"/>
          <w:rFonts w:ascii="Book Antiqua" w:hAnsi="Book Antiqua" w:cs="Times New Roman"/>
          <w:sz w:val="24"/>
          <w:szCs w:val="24"/>
        </w:rPr>
        <w:pPrChange w:id="891" w:author="Yashua Lebowitz" w:date="2024-09-28T16:42:00Z">
          <w:pPr>
            <w:numPr>
              <w:numId w:val="3"/>
            </w:numPr>
            <w:tabs>
              <w:tab w:val="num" w:pos="720"/>
            </w:tabs>
            <w:spacing w:line="23" w:lineRule="atLeast"/>
            <w:ind w:left="720" w:hanging="360"/>
          </w:pPr>
        </w:pPrChange>
      </w:pPr>
      <w:ins w:id="892" w:author="Yashua Lebowitz" w:date="2024-09-28T14:59:00Z">
        <w:r w:rsidRPr="00C42422">
          <w:rPr>
            <w:rFonts w:ascii="Book Antiqua" w:hAnsi="Book Antiqua" w:cs="Times New Roman"/>
            <w:sz w:val="24"/>
            <w:szCs w:val="24"/>
          </w:rPr>
          <w:t>Neglecting our war veterans.</w:t>
        </w:r>
      </w:ins>
    </w:p>
    <w:p w14:paraId="6408FBBB" w14:textId="77777777" w:rsidR="00C42422" w:rsidRPr="00C42422" w:rsidRDefault="00C42422">
      <w:pPr>
        <w:numPr>
          <w:ilvl w:val="0"/>
          <w:numId w:val="3"/>
        </w:numPr>
        <w:ind w:firstLine="284"/>
        <w:rPr>
          <w:ins w:id="893" w:author="Yashua Lebowitz" w:date="2024-09-28T14:59:00Z"/>
          <w:rFonts w:ascii="Book Antiqua" w:hAnsi="Book Antiqua" w:cs="Times New Roman"/>
          <w:sz w:val="24"/>
          <w:szCs w:val="24"/>
        </w:rPr>
        <w:pPrChange w:id="894" w:author="Yashua Lebowitz" w:date="2024-09-28T16:42:00Z">
          <w:pPr>
            <w:numPr>
              <w:numId w:val="3"/>
            </w:numPr>
            <w:tabs>
              <w:tab w:val="num" w:pos="720"/>
            </w:tabs>
            <w:spacing w:line="23" w:lineRule="atLeast"/>
            <w:ind w:left="720" w:hanging="360"/>
          </w:pPr>
        </w:pPrChange>
      </w:pPr>
      <w:ins w:id="895" w:author="Yashua Lebowitz" w:date="2024-09-28T14:59:00Z">
        <w:r w:rsidRPr="00C42422">
          <w:rPr>
            <w:rFonts w:ascii="Book Antiqua" w:hAnsi="Book Antiqua" w:cs="Times New Roman"/>
            <w:sz w:val="24"/>
            <w:szCs w:val="24"/>
          </w:rPr>
          <w:t>Allowing greed and corruption to fester unchecked.</w:t>
        </w:r>
      </w:ins>
    </w:p>
    <w:p w14:paraId="47AE11C5" w14:textId="77777777" w:rsidR="00C42422" w:rsidRPr="00C42422" w:rsidRDefault="00C42422">
      <w:pPr>
        <w:numPr>
          <w:ilvl w:val="0"/>
          <w:numId w:val="3"/>
        </w:numPr>
        <w:ind w:firstLine="284"/>
        <w:rPr>
          <w:ins w:id="896" w:author="Yashua Lebowitz" w:date="2024-09-28T14:59:00Z"/>
          <w:rFonts w:ascii="Book Antiqua" w:hAnsi="Book Antiqua" w:cs="Times New Roman"/>
          <w:sz w:val="24"/>
          <w:szCs w:val="24"/>
        </w:rPr>
        <w:pPrChange w:id="897" w:author="Yashua Lebowitz" w:date="2024-09-28T16:42:00Z">
          <w:pPr>
            <w:numPr>
              <w:numId w:val="3"/>
            </w:numPr>
            <w:tabs>
              <w:tab w:val="num" w:pos="720"/>
            </w:tabs>
            <w:spacing w:line="23" w:lineRule="atLeast"/>
            <w:ind w:left="720" w:hanging="360"/>
          </w:pPr>
        </w:pPrChange>
      </w:pPr>
      <w:ins w:id="898" w:author="Yashua Lebowitz" w:date="2024-09-28T14:59:00Z">
        <w:r w:rsidRPr="00C42422">
          <w:rPr>
            <w:rFonts w:ascii="Book Antiqua" w:hAnsi="Book Antiqua" w:cs="Times New Roman"/>
            <w:sz w:val="24"/>
            <w:szCs w:val="24"/>
          </w:rPr>
          <w:t>Violating every constitutional amendment that once defined our freedom.</w:t>
        </w:r>
      </w:ins>
    </w:p>
    <w:p w14:paraId="7BEC8E6D" w14:textId="77777777" w:rsidR="00C42422" w:rsidRPr="00C42422" w:rsidRDefault="00C42422" w:rsidP="006D6183">
      <w:pPr>
        <w:ind w:firstLine="284"/>
        <w:rPr>
          <w:ins w:id="899" w:author="Yashua Lebowitz" w:date="2024-09-28T14:59:00Z"/>
          <w:rFonts w:ascii="Book Antiqua" w:hAnsi="Book Antiqua" w:cs="Times New Roman"/>
          <w:sz w:val="24"/>
          <w:szCs w:val="24"/>
        </w:rPr>
      </w:pPr>
      <w:ins w:id="900" w:author="Yashua Lebowitz" w:date="2024-09-28T14:59:00Z">
        <w:r w:rsidRPr="00C42422">
          <w:rPr>
            <w:rFonts w:ascii="Book Antiqua" w:hAnsi="Book Antiqua" w:cs="Times New Roman"/>
            <w:sz w:val="24"/>
            <w:szCs w:val="24"/>
          </w:rPr>
          <w:t xml:space="preserve">I lay on the cold bathroom floor, still as a stone, waiting. Hours passed, the chill seeping into my bones, but I didn’t move. I knew the state employees would eventually arrive, and I listened for the sound—the unmistakable rattle of the door handle being tested. That would be my moment. I’d slip my note beneath the door and wait for someone to pick it up. I couldn’t predict how they would react or what </w:t>
        </w:r>
        <w:r w:rsidRPr="00C42422">
          <w:rPr>
            <w:rFonts w:ascii="Book Antiqua" w:hAnsi="Book Antiqua" w:cs="Times New Roman"/>
            <w:sz w:val="24"/>
            <w:szCs w:val="24"/>
          </w:rPr>
          <w:lastRenderedPageBreak/>
          <w:t>would happen next. But deep down, I knew the world I once lived in was gone, swallowed by the very government I now opposed. From this moment on, I would be in perpetual conflict with America.</w:t>
        </w:r>
      </w:ins>
    </w:p>
    <w:p w14:paraId="3D20DFF6" w14:textId="77777777" w:rsidR="00C42422" w:rsidRPr="00C42422" w:rsidRDefault="00C42422" w:rsidP="006D6183">
      <w:pPr>
        <w:ind w:firstLine="284"/>
        <w:rPr>
          <w:ins w:id="901" w:author="Yashua Lebowitz" w:date="2024-09-28T14:59:00Z"/>
          <w:rFonts w:ascii="Book Antiqua" w:hAnsi="Book Antiqua" w:cs="Times New Roman"/>
          <w:sz w:val="24"/>
          <w:szCs w:val="24"/>
        </w:rPr>
      </w:pPr>
      <w:ins w:id="902" w:author="Yashua Lebowitz" w:date="2024-09-28T14:59:00Z">
        <w:r w:rsidRPr="00C42422">
          <w:rPr>
            <w:rFonts w:ascii="Book Antiqua" w:hAnsi="Book Antiqua" w:cs="Times New Roman"/>
            <w:sz w:val="24"/>
            <w:szCs w:val="24"/>
          </w:rPr>
          <w:t xml:space="preserve">I whispered a prayer to Yeshua </w:t>
        </w:r>
        <w:proofErr w:type="spellStart"/>
        <w:r w:rsidRPr="00C42422">
          <w:rPr>
            <w:rFonts w:ascii="Book Antiqua" w:hAnsi="Book Antiqua" w:cs="Times New Roman"/>
            <w:sz w:val="24"/>
            <w:szCs w:val="24"/>
          </w:rPr>
          <w:t>HaMashiach</w:t>
        </w:r>
        <w:proofErr w:type="spellEnd"/>
        <w:r w:rsidRPr="00C42422">
          <w:rPr>
            <w:rFonts w:ascii="Book Antiqua" w:hAnsi="Book Antiqua" w:cs="Times New Roman"/>
            <w:sz w:val="24"/>
            <w:szCs w:val="24"/>
          </w:rPr>
          <w:t>, pleading for protection, knowing my life was now in grave danger. My thoughts drifted to my mother and the suffering she would endure when she learned her son was behind bars. Or would I survive? Maybe those sent to confront me would shoot me dead, pumping bullets through the door until my blood seeped into the lobby. The thought of her heartbreak sent a wave of sadness through me, but I pushed it down. There was no turning back.</w:t>
        </w:r>
      </w:ins>
    </w:p>
    <w:p w14:paraId="313CBDA7" w14:textId="77777777" w:rsidR="00C42422" w:rsidRPr="00C42422" w:rsidRDefault="00C42422" w:rsidP="006D6183">
      <w:pPr>
        <w:ind w:firstLine="284"/>
        <w:rPr>
          <w:ins w:id="903" w:author="Yashua Lebowitz" w:date="2024-09-28T14:59:00Z"/>
          <w:rFonts w:ascii="Book Antiqua" w:hAnsi="Book Antiqua" w:cs="Times New Roman"/>
          <w:sz w:val="24"/>
          <w:szCs w:val="24"/>
        </w:rPr>
      </w:pPr>
      <w:ins w:id="904" w:author="Yashua Lebowitz" w:date="2024-09-28T14:59:00Z">
        <w:r w:rsidRPr="00C42422">
          <w:rPr>
            <w:rFonts w:ascii="Book Antiqua" w:hAnsi="Book Antiqua" w:cs="Times New Roman"/>
            <w:sz w:val="24"/>
            <w:szCs w:val="24"/>
          </w:rPr>
          <w:t>The darkness in the bathroom felt suffocating, broken only by faint rays of light slipping under the door from the lobby. The rhythmic pounding of my heart echoed in my ears, a constant reminder of how badly I wanted to be anywhere else—to go home, to return to a time before all this.</w:t>
        </w:r>
      </w:ins>
    </w:p>
    <w:p w14:paraId="02448EFB" w14:textId="77777777" w:rsidR="00C42422" w:rsidRPr="00C42422" w:rsidRDefault="00C42422" w:rsidP="006D6183">
      <w:pPr>
        <w:ind w:firstLine="284"/>
        <w:rPr>
          <w:ins w:id="905" w:author="Yashua Lebowitz" w:date="2024-09-28T14:59:00Z"/>
          <w:rFonts w:ascii="Book Antiqua" w:hAnsi="Book Antiqua" w:cs="Times New Roman"/>
          <w:sz w:val="24"/>
          <w:szCs w:val="24"/>
        </w:rPr>
      </w:pPr>
      <w:ins w:id="906" w:author="Yashua Lebowitz" w:date="2024-09-28T14:59:00Z">
        <w:r w:rsidRPr="00C42422">
          <w:rPr>
            <w:rFonts w:ascii="Book Antiqua" w:hAnsi="Book Antiqua" w:cs="Times New Roman"/>
            <w:sz w:val="24"/>
            <w:szCs w:val="24"/>
          </w:rPr>
          <w:t>I kept listening. Waiting. After what felt like an eternity, morning finally came. The door handle jiggled, and my stomach dropped. This was it.</w:t>
        </w:r>
      </w:ins>
    </w:p>
    <w:p w14:paraId="1B2DE876" w14:textId="77777777" w:rsidR="00C42422" w:rsidRPr="00C42422" w:rsidRDefault="00C42422" w:rsidP="006D6183">
      <w:pPr>
        <w:ind w:firstLine="284"/>
        <w:rPr>
          <w:ins w:id="907" w:author="Yashua Lebowitz" w:date="2024-09-28T14:59:00Z"/>
          <w:rFonts w:ascii="Book Antiqua" w:hAnsi="Book Antiqua" w:cs="Times New Roman"/>
          <w:sz w:val="24"/>
          <w:szCs w:val="24"/>
        </w:rPr>
      </w:pPr>
      <w:ins w:id="908" w:author="Yashua Lebowitz" w:date="2024-09-28T14:59:00Z">
        <w:r w:rsidRPr="00C42422">
          <w:rPr>
            <w:rFonts w:ascii="Book Antiqua" w:hAnsi="Book Antiqua" w:cs="Times New Roman"/>
            <w:sz w:val="24"/>
            <w:szCs w:val="24"/>
          </w:rPr>
          <w:t>With trembling hands, I slipped the first note underneath the door. The silence that followed was deafening. I heard the faint rustle of paper as someone picked it up. A moment passed.</w:t>
        </w:r>
      </w:ins>
    </w:p>
    <w:p w14:paraId="4B3BAFF7" w14:textId="77777777" w:rsidR="00C42422" w:rsidRPr="00C42422" w:rsidRDefault="00C42422" w:rsidP="006D6183">
      <w:pPr>
        <w:ind w:firstLine="284"/>
        <w:rPr>
          <w:ins w:id="909" w:author="Yashua Lebowitz" w:date="2024-09-28T14:59:00Z"/>
          <w:rFonts w:ascii="Book Antiqua" w:hAnsi="Book Antiqua" w:cs="Times New Roman"/>
          <w:sz w:val="24"/>
          <w:szCs w:val="24"/>
        </w:rPr>
      </w:pPr>
      <w:ins w:id="910" w:author="Yashua Lebowitz" w:date="2024-09-28T14:59:00Z">
        <w:r w:rsidRPr="00C42422">
          <w:rPr>
            <w:rFonts w:ascii="Book Antiqua" w:hAnsi="Book Antiqua" w:cs="Times New Roman"/>
            <w:sz w:val="24"/>
            <w:szCs w:val="24"/>
          </w:rPr>
          <w:t>“What is this?” The officer’s voice was puzzled, maybe even dismissive.</w:t>
        </w:r>
      </w:ins>
    </w:p>
    <w:p w14:paraId="4BDA70F2" w14:textId="77777777" w:rsidR="00C42422" w:rsidRPr="00C42422" w:rsidRDefault="00C42422" w:rsidP="006D6183">
      <w:pPr>
        <w:ind w:firstLine="284"/>
        <w:rPr>
          <w:ins w:id="911" w:author="Yashua Lebowitz" w:date="2024-09-28T14:59:00Z"/>
          <w:rFonts w:ascii="Book Antiqua" w:hAnsi="Book Antiqua" w:cs="Times New Roman"/>
          <w:sz w:val="24"/>
          <w:szCs w:val="24"/>
        </w:rPr>
      </w:pPr>
      <w:ins w:id="912" w:author="Yashua Lebowitz" w:date="2024-09-28T14:59:00Z">
        <w:r w:rsidRPr="00C42422">
          <w:rPr>
            <w:rFonts w:ascii="Book Antiqua" w:hAnsi="Book Antiqua" w:cs="Times New Roman"/>
            <w:sz w:val="24"/>
            <w:szCs w:val="24"/>
          </w:rPr>
          <w:t>I pressed the second note through, my heart pounding. There was a pause, then a sharp intake of breath.</w:t>
        </w:r>
      </w:ins>
    </w:p>
    <w:p w14:paraId="162BC211" w14:textId="77777777" w:rsidR="00C42422" w:rsidRPr="00C42422" w:rsidRDefault="00C42422" w:rsidP="006D6183">
      <w:pPr>
        <w:ind w:firstLine="284"/>
        <w:rPr>
          <w:ins w:id="913" w:author="Yashua Lebowitz" w:date="2024-09-28T14:59:00Z"/>
          <w:rFonts w:ascii="Book Antiqua" w:hAnsi="Book Antiqua" w:cs="Times New Roman"/>
          <w:sz w:val="24"/>
          <w:szCs w:val="24"/>
        </w:rPr>
      </w:pPr>
      <w:ins w:id="914" w:author="Yashua Lebowitz" w:date="2024-09-28T14:59:00Z">
        <w:r w:rsidRPr="00C42422">
          <w:rPr>
            <w:rFonts w:ascii="Book Antiqua" w:hAnsi="Book Antiqua" w:cs="Times New Roman"/>
            <w:sz w:val="24"/>
            <w:szCs w:val="24"/>
          </w:rPr>
          <w:t>"Oh my God..." Panic dripped from his words, the realization hitting him hard.</w:t>
        </w:r>
      </w:ins>
    </w:p>
    <w:p w14:paraId="27C0CAF6" w14:textId="77777777" w:rsidR="00C42422" w:rsidRPr="00C42422" w:rsidRDefault="00C42422" w:rsidP="006D6183">
      <w:pPr>
        <w:ind w:firstLine="284"/>
        <w:rPr>
          <w:ins w:id="915" w:author="Yashua Lebowitz" w:date="2024-09-28T14:59:00Z"/>
          <w:rFonts w:ascii="Book Antiqua" w:hAnsi="Book Antiqua" w:cs="Times New Roman"/>
          <w:sz w:val="24"/>
          <w:szCs w:val="24"/>
        </w:rPr>
      </w:pPr>
      <w:ins w:id="916" w:author="Yashua Lebowitz" w:date="2024-09-28T14:59:00Z">
        <w:r w:rsidRPr="00C42422">
          <w:rPr>
            <w:rFonts w:ascii="Book Antiqua" w:hAnsi="Book Antiqua" w:cs="Times New Roman"/>
            <w:sz w:val="24"/>
            <w:szCs w:val="24"/>
          </w:rPr>
          <w:t>I heard the scuffle of feet as he backed away from the door, his hurried steps fading as he rushed down the hallway, no doubt to sound the alarm. The air in the bathroom felt heavier, my pulse quickening. I had done it. Soon all hell would break loose.</w:t>
        </w:r>
      </w:ins>
    </w:p>
    <w:p w14:paraId="2A370F78" w14:textId="77777777" w:rsidR="00C42422" w:rsidRPr="00C42422" w:rsidRDefault="00C42422" w:rsidP="006D6183">
      <w:pPr>
        <w:ind w:firstLine="284"/>
        <w:rPr>
          <w:ins w:id="917" w:author="Yashua Lebowitz" w:date="2024-09-28T14:59:00Z"/>
          <w:rFonts w:ascii="Book Antiqua" w:hAnsi="Book Antiqua" w:cs="Times New Roman"/>
          <w:sz w:val="24"/>
          <w:szCs w:val="24"/>
        </w:rPr>
      </w:pPr>
      <w:ins w:id="918" w:author="Yashua Lebowitz" w:date="2024-09-28T14:59:00Z">
        <w:r w:rsidRPr="00C42422">
          <w:rPr>
            <w:rFonts w:ascii="Book Antiqua" w:hAnsi="Book Antiqua" w:cs="Times New Roman"/>
            <w:sz w:val="24"/>
            <w:szCs w:val="24"/>
          </w:rPr>
          <w:t>Fifteen minutes passed—still nothing. Maybe he had dismissed it as a prank, and now I was stuck here alone, locked in a police station bathroom. If I walked out, they’d check the CCTV and track me down to my home, wondering what the hell I was doing there all night. But he didn’t dismiss it. I heard a voice addressing me by the name I signed on the letter: Joshua.</w:t>
        </w:r>
      </w:ins>
    </w:p>
    <w:p w14:paraId="1D5928BE" w14:textId="77777777" w:rsidR="00C42422" w:rsidRPr="00C42422" w:rsidRDefault="00C42422" w:rsidP="006D6183">
      <w:pPr>
        <w:ind w:firstLine="284"/>
        <w:rPr>
          <w:ins w:id="919" w:author="Yashua Lebowitz" w:date="2024-09-28T14:59:00Z"/>
          <w:rFonts w:ascii="Book Antiqua" w:hAnsi="Book Antiqua" w:cs="Times New Roman"/>
          <w:sz w:val="24"/>
          <w:szCs w:val="24"/>
        </w:rPr>
      </w:pPr>
      <w:ins w:id="920" w:author="Yashua Lebowitz" w:date="2024-09-28T14:59:00Z">
        <w:r w:rsidRPr="00C42422">
          <w:rPr>
            <w:rFonts w:ascii="Book Antiqua" w:hAnsi="Book Antiqua" w:cs="Times New Roman"/>
            <w:sz w:val="24"/>
            <w:szCs w:val="24"/>
          </w:rPr>
          <w:t>“I’m Frank. I’ve been sent to negotiate with you. You said you have a bomb—don’t do anything drastic. Let’s see what we can do to get you out of this bathroom.”</w:t>
        </w:r>
      </w:ins>
    </w:p>
    <w:p w14:paraId="007CB2B5" w14:textId="77777777" w:rsidR="00C42422" w:rsidRPr="00C42422" w:rsidRDefault="00C42422" w:rsidP="006D6183">
      <w:pPr>
        <w:ind w:firstLine="284"/>
        <w:rPr>
          <w:ins w:id="921" w:author="Yashua Lebowitz" w:date="2024-09-28T14:59:00Z"/>
          <w:rFonts w:ascii="Book Antiqua" w:hAnsi="Book Antiqua" w:cs="Times New Roman"/>
          <w:sz w:val="24"/>
          <w:szCs w:val="24"/>
        </w:rPr>
      </w:pPr>
      <w:ins w:id="922" w:author="Yashua Lebowitz" w:date="2024-09-28T14:59:00Z">
        <w:r w:rsidRPr="00C42422">
          <w:rPr>
            <w:rFonts w:ascii="Book Antiqua" w:hAnsi="Book Antiqua" w:cs="Times New Roman"/>
            <w:sz w:val="24"/>
            <w:szCs w:val="24"/>
          </w:rPr>
          <w:lastRenderedPageBreak/>
          <w:t>“Hi Frank,” I replied, my voice directed toward the crack under the door. “You can give me a squad car and a weapon. That’ll get me out of here.”</w:t>
        </w:r>
      </w:ins>
    </w:p>
    <w:p w14:paraId="4AE06746" w14:textId="77777777" w:rsidR="00C42422" w:rsidRPr="00C42422" w:rsidRDefault="00C42422" w:rsidP="006D6183">
      <w:pPr>
        <w:ind w:firstLine="284"/>
        <w:rPr>
          <w:ins w:id="923" w:author="Yashua Lebowitz" w:date="2024-09-28T14:59:00Z"/>
          <w:rFonts w:ascii="Book Antiqua" w:hAnsi="Book Antiqua" w:cs="Times New Roman"/>
          <w:sz w:val="24"/>
          <w:szCs w:val="24"/>
        </w:rPr>
      </w:pPr>
      <w:ins w:id="924" w:author="Yashua Lebowitz" w:date="2024-09-28T14:59:00Z">
        <w:r w:rsidRPr="00C42422">
          <w:rPr>
            <w:rFonts w:ascii="Book Antiqua" w:hAnsi="Book Antiqua" w:cs="Times New Roman"/>
            <w:sz w:val="24"/>
            <w:szCs w:val="24"/>
          </w:rPr>
          <w:t>“That’s not possible. Why don’t you come out? The media is here. I think that’s what you want.” His voice trembled. I imagined him trembling in his boots, scared he might meet his demise at any moment.</w:t>
        </w:r>
      </w:ins>
    </w:p>
    <w:p w14:paraId="1DE6D800" w14:textId="77777777" w:rsidR="00C42422" w:rsidRPr="00C42422" w:rsidRDefault="00C42422" w:rsidP="006D6183">
      <w:pPr>
        <w:ind w:firstLine="284"/>
        <w:rPr>
          <w:ins w:id="925" w:author="Yashua Lebowitz" w:date="2024-09-28T14:59:00Z"/>
          <w:rFonts w:ascii="Book Antiqua" w:hAnsi="Book Antiqua" w:cs="Times New Roman"/>
          <w:sz w:val="24"/>
          <w:szCs w:val="24"/>
        </w:rPr>
      </w:pPr>
      <w:ins w:id="926" w:author="Yashua Lebowitz" w:date="2024-09-28T14:59:00Z">
        <w:r w:rsidRPr="00C42422">
          <w:rPr>
            <w:rFonts w:ascii="Book Antiqua" w:hAnsi="Book Antiqua" w:cs="Times New Roman"/>
            <w:sz w:val="24"/>
            <w:szCs w:val="24"/>
          </w:rPr>
          <w:t>“Fuck the media. Give me a squad car and a weapon. I’m going to arrest the entire government.” I wanted the media there, but I wanted him to know that wasn’t my main motivation.</w:t>
        </w:r>
      </w:ins>
    </w:p>
    <w:p w14:paraId="3BF948B3" w14:textId="77777777" w:rsidR="00C42422" w:rsidRPr="00C42422" w:rsidRDefault="00C42422" w:rsidP="006D6183">
      <w:pPr>
        <w:ind w:firstLine="284"/>
        <w:rPr>
          <w:ins w:id="927" w:author="Yashua Lebowitz" w:date="2024-09-28T14:59:00Z"/>
          <w:rFonts w:ascii="Book Antiqua" w:hAnsi="Book Antiqua" w:cs="Times New Roman"/>
          <w:sz w:val="24"/>
          <w:szCs w:val="24"/>
        </w:rPr>
      </w:pPr>
      <w:ins w:id="928" w:author="Yashua Lebowitz" w:date="2024-09-28T14:59:00Z">
        <w:r w:rsidRPr="00C42422">
          <w:rPr>
            <w:rFonts w:ascii="Book Antiqua" w:hAnsi="Book Antiqua" w:cs="Times New Roman"/>
            <w:sz w:val="24"/>
            <w:szCs w:val="24"/>
          </w:rPr>
          <w:t xml:space="preserve">Apparently, more than just the media had arrived. The ATF, SWAT, and a host of other agencies had assembled outside. A small army was at the scene. Multiple news outlets were filming SWAT members lined up against the outside wall, an </w:t>
        </w:r>
        <w:proofErr w:type="spellStart"/>
        <w:r w:rsidRPr="00C42422">
          <w:rPr>
            <w:rFonts w:ascii="Book Antiqua" w:hAnsi="Book Antiqua" w:cs="Times New Roman"/>
            <w:sz w:val="24"/>
            <w:szCs w:val="24"/>
          </w:rPr>
          <w:t>armored</w:t>
        </w:r>
        <w:proofErr w:type="spellEnd"/>
        <w:r w:rsidRPr="00C42422">
          <w:rPr>
            <w:rFonts w:ascii="Book Antiqua" w:hAnsi="Book Antiqua" w:cs="Times New Roman"/>
            <w:sz w:val="24"/>
            <w:szCs w:val="24"/>
          </w:rPr>
          <w:t xml:space="preserve"> personnel carrier supporting their advance. I wasn’t going to leave.</w:t>
        </w:r>
      </w:ins>
    </w:p>
    <w:p w14:paraId="33C7C205" w14:textId="0EFD5D89" w:rsidR="00D072F4" w:rsidRPr="00833EEB" w:rsidDel="00C42422" w:rsidRDefault="0082233B">
      <w:pPr>
        <w:ind w:firstLine="284"/>
        <w:rPr>
          <w:ins w:id="929" w:author="mac" w:date="2024-09-27T08:29:00Z"/>
          <w:del w:id="930" w:author="Yashua Lebowitz" w:date="2024-09-28T14:59:00Z"/>
          <w:rFonts w:ascii="Book Antiqua" w:hAnsi="Book Antiqua" w:cs="Times New Roman"/>
          <w:sz w:val="24"/>
          <w:szCs w:val="24"/>
          <w:rPrChange w:id="931" w:author="mac" w:date="2024-09-27T09:55:00Z">
            <w:rPr>
              <w:ins w:id="932" w:author="mac" w:date="2024-09-27T08:29:00Z"/>
              <w:del w:id="933" w:author="Yashua Lebowitz" w:date="2024-09-28T14:59:00Z"/>
              <w:rFonts w:ascii="Times New Roman" w:hAnsi="Times New Roman" w:cs="Times New Roman"/>
              <w:sz w:val="24"/>
              <w:szCs w:val="24"/>
            </w:rPr>
          </w:rPrChange>
        </w:rPr>
        <w:pPrChange w:id="934" w:author="Yashua Lebowitz" w:date="2024-09-28T16:42:00Z">
          <w:pPr>
            <w:spacing w:line="23" w:lineRule="atLeast"/>
          </w:pPr>
        </w:pPrChange>
      </w:pPr>
      <w:ins w:id="935" w:author="mac" w:date="2024-09-27T08:22:00Z">
        <w:del w:id="936" w:author="Yashua Lebowitz" w:date="2024-09-28T14:59:00Z">
          <w:r w:rsidRPr="00833EEB" w:rsidDel="00C42422">
            <w:rPr>
              <w:rFonts w:ascii="Book Antiqua" w:hAnsi="Book Antiqua" w:cs="Times New Roman"/>
              <w:sz w:val="24"/>
              <w:szCs w:val="24"/>
              <w:rPrChange w:id="937" w:author="mac" w:date="2024-09-27T09:55:00Z">
                <w:rPr>
                  <w:rFonts w:ascii="Times New Roman" w:hAnsi="Times New Roman" w:cs="Times New Roman"/>
                  <w:sz w:val="24"/>
                  <w:szCs w:val="24"/>
                </w:rPr>
              </w:rPrChange>
            </w:rPr>
            <w:delText>I breathed in deep as I stepped into unknown terrority</w:delText>
          </w:r>
        </w:del>
      </w:ins>
      <w:ins w:id="938" w:author="mac" w:date="2024-09-27T08:23:00Z">
        <w:del w:id="939" w:author="Yashua Lebowitz" w:date="2024-09-28T14:59:00Z">
          <w:r w:rsidRPr="00833EEB" w:rsidDel="00C42422">
            <w:rPr>
              <w:rFonts w:ascii="Book Antiqua" w:hAnsi="Book Antiqua" w:cs="Times New Roman"/>
              <w:sz w:val="24"/>
              <w:szCs w:val="24"/>
              <w:rPrChange w:id="940" w:author="mac" w:date="2024-09-27T09:55:00Z">
                <w:rPr>
                  <w:rFonts w:ascii="Times New Roman" w:hAnsi="Times New Roman" w:cs="Times New Roman"/>
                  <w:sz w:val="24"/>
                  <w:szCs w:val="24"/>
                </w:rPr>
              </w:rPrChange>
            </w:rPr>
            <w:delText>, not knowing where this path I had chosen would take me</w:delText>
          </w:r>
        </w:del>
      </w:ins>
      <w:ins w:id="941" w:author="mac" w:date="2024-09-27T08:33:00Z">
        <w:del w:id="942" w:author="Yashua Lebowitz" w:date="2024-09-28T14:59:00Z">
          <w:r w:rsidR="00441D9B" w:rsidRPr="00833EEB" w:rsidDel="00C42422">
            <w:rPr>
              <w:rFonts w:ascii="Book Antiqua" w:hAnsi="Book Antiqua" w:cs="Times New Roman"/>
              <w:sz w:val="24"/>
              <w:szCs w:val="24"/>
              <w:rPrChange w:id="943" w:author="mac" w:date="2024-09-27T09:55:00Z">
                <w:rPr>
                  <w:rFonts w:ascii="Times New Roman" w:hAnsi="Times New Roman" w:cs="Times New Roman"/>
                  <w:sz w:val="24"/>
                  <w:szCs w:val="24"/>
                </w:rPr>
              </w:rPrChange>
            </w:rPr>
            <w:delText xml:space="preserve"> and a weapon</w:delText>
          </w:r>
        </w:del>
      </w:ins>
      <w:ins w:id="944" w:author="mac" w:date="2024-09-27T08:24:00Z">
        <w:del w:id="945" w:author="Yashua Lebowitz" w:date="2024-09-28T14:59:00Z">
          <w:r w:rsidRPr="00833EEB" w:rsidDel="00C42422">
            <w:rPr>
              <w:rFonts w:ascii="Book Antiqua" w:hAnsi="Book Antiqua" w:cs="Times New Roman"/>
              <w:sz w:val="24"/>
              <w:szCs w:val="24"/>
              <w:rPrChange w:id="946" w:author="mac" w:date="2024-09-27T09:55:00Z">
                <w:rPr>
                  <w:rFonts w:ascii="Times New Roman" w:hAnsi="Times New Roman" w:cs="Times New Roman"/>
                  <w:sz w:val="24"/>
                  <w:szCs w:val="24"/>
                </w:rPr>
              </w:rPrChange>
            </w:rPr>
            <w:delText xml:space="preserve"> underneath the door</w:delText>
          </w:r>
        </w:del>
      </w:ins>
      <w:ins w:id="947" w:author="mac" w:date="2024-09-27T08:25:00Z">
        <w:del w:id="948" w:author="Yashua Lebowitz" w:date="2024-09-28T14:59:00Z">
          <w:r w:rsidRPr="00833EEB" w:rsidDel="00C42422">
            <w:rPr>
              <w:rFonts w:ascii="Book Antiqua" w:hAnsi="Book Antiqua" w:cs="Times New Roman"/>
              <w:sz w:val="24"/>
              <w:szCs w:val="24"/>
              <w:rPrChange w:id="949" w:author="mac" w:date="2024-09-27T09:55:00Z">
                <w:rPr>
                  <w:rFonts w:ascii="Times New Roman" w:hAnsi="Times New Roman" w:cs="Times New Roman"/>
                  <w:sz w:val="24"/>
                  <w:szCs w:val="24"/>
                </w:rPr>
              </w:rPrChange>
            </w:rPr>
            <w:delText xml:space="preserve">  Fifteen minutes passed, still nothing. </w:delText>
          </w:r>
        </w:del>
      </w:ins>
      <w:ins w:id="950" w:author="mac" w:date="2024-09-27T08:26:00Z">
        <w:del w:id="951" w:author="Yashua Lebowitz" w:date="2024-09-28T14:59:00Z">
          <w:r w:rsidRPr="00833EEB" w:rsidDel="00C42422">
            <w:rPr>
              <w:rFonts w:ascii="Book Antiqua" w:hAnsi="Book Antiqua" w:cs="Times New Roman"/>
              <w:sz w:val="24"/>
              <w:szCs w:val="24"/>
              <w:rPrChange w:id="952" w:author="mac" w:date="2024-09-27T09:55:00Z">
                <w:rPr>
                  <w:rFonts w:ascii="Times New Roman" w:hAnsi="Times New Roman" w:cs="Times New Roman"/>
                  <w:sz w:val="24"/>
                  <w:szCs w:val="24"/>
                </w:rPr>
              </w:rPrChange>
            </w:rPr>
            <w:delText xml:space="preserve">Maybe he brushed it off as a prank and now I was stuck here alone in a locked bathroom in the Seewaukee police station. When </w:delText>
          </w:r>
        </w:del>
      </w:ins>
      <w:ins w:id="953" w:author="mac" w:date="2024-09-27T08:27:00Z">
        <w:del w:id="954" w:author="Yashua Lebowitz" w:date="2024-09-28T14:59:00Z">
          <w:r w:rsidRPr="00833EEB" w:rsidDel="00C42422">
            <w:rPr>
              <w:rFonts w:ascii="Book Antiqua" w:hAnsi="Book Antiqua" w:cs="Times New Roman"/>
              <w:sz w:val="24"/>
              <w:szCs w:val="24"/>
              <w:rPrChange w:id="955" w:author="mac" w:date="2024-09-27T09:55:00Z">
                <w:rPr>
                  <w:rFonts w:ascii="Times New Roman" w:hAnsi="Times New Roman" w:cs="Times New Roman"/>
                  <w:sz w:val="24"/>
                  <w:szCs w:val="24"/>
                </w:rPr>
              </w:rPrChange>
            </w:rPr>
            <w:delText xml:space="preserve">I open the door and walk out they’ll check the CCTV and track me down to my home and wonder what the hell I was doing there all alone for hours locked in the </w:delText>
          </w:r>
        </w:del>
      </w:ins>
      <w:ins w:id="956" w:author="mac" w:date="2024-09-27T08:28:00Z">
        <w:del w:id="957" w:author="Yashua Lebowitz" w:date="2024-09-28T14:59:00Z">
          <w:r w:rsidRPr="00833EEB" w:rsidDel="00C42422">
            <w:rPr>
              <w:rFonts w:ascii="Book Antiqua" w:hAnsi="Book Antiqua" w:cs="Times New Roman"/>
              <w:sz w:val="24"/>
              <w:szCs w:val="24"/>
              <w:rPrChange w:id="958" w:author="mac" w:date="2024-09-27T09:55:00Z">
                <w:rPr>
                  <w:rFonts w:ascii="Times New Roman" w:hAnsi="Times New Roman" w:cs="Times New Roman"/>
                  <w:sz w:val="24"/>
                  <w:szCs w:val="24"/>
                </w:rPr>
              </w:rPrChange>
            </w:rPr>
            <w:delText xml:space="preserve">police station bathroom. But he didn’t brush it off. I hear a voice addressing me as </w:delText>
          </w:r>
        </w:del>
      </w:ins>
      <w:ins w:id="959" w:author="mac" w:date="2024-09-27T08:29:00Z">
        <w:del w:id="960" w:author="Yashua Lebowitz" w:date="2024-09-28T14:59:00Z">
          <w:r w:rsidRPr="00833EEB" w:rsidDel="00C42422">
            <w:rPr>
              <w:rFonts w:ascii="Book Antiqua" w:hAnsi="Book Antiqua" w:cs="Times New Roman"/>
              <w:sz w:val="24"/>
              <w:szCs w:val="24"/>
              <w:rPrChange w:id="961" w:author="mac" w:date="2024-09-27T09:55:00Z">
                <w:rPr>
                  <w:rFonts w:ascii="Times New Roman" w:hAnsi="Times New Roman" w:cs="Times New Roman"/>
                  <w:sz w:val="24"/>
                  <w:szCs w:val="24"/>
                </w:rPr>
              </w:rPrChange>
            </w:rPr>
            <w:delText xml:space="preserve">Joshua, the name I signed on the letter. </w:delText>
          </w:r>
        </w:del>
      </w:ins>
    </w:p>
    <w:p w14:paraId="0D5183FC" w14:textId="1063E599" w:rsidR="00441D9B" w:rsidRPr="00833EEB" w:rsidDel="00C42422" w:rsidRDefault="00441D9B">
      <w:pPr>
        <w:ind w:firstLine="284"/>
        <w:rPr>
          <w:ins w:id="962" w:author="mac" w:date="2024-09-27T08:31:00Z"/>
          <w:del w:id="963" w:author="Yashua Lebowitz" w:date="2024-09-28T14:59:00Z"/>
          <w:rFonts w:ascii="Book Antiqua" w:hAnsi="Book Antiqua" w:cs="Times New Roman"/>
          <w:sz w:val="24"/>
          <w:szCs w:val="24"/>
          <w:rPrChange w:id="964" w:author="mac" w:date="2024-09-27T09:55:00Z">
            <w:rPr>
              <w:ins w:id="965" w:author="mac" w:date="2024-09-27T08:31:00Z"/>
              <w:del w:id="966" w:author="Yashua Lebowitz" w:date="2024-09-28T14:59:00Z"/>
              <w:rFonts w:ascii="Times New Roman" w:hAnsi="Times New Roman" w:cs="Times New Roman"/>
              <w:sz w:val="24"/>
              <w:szCs w:val="24"/>
            </w:rPr>
          </w:rPrChange>
        </w:rPr>
        <w:pPrChange w:id="967" w:author="Yashua Lebowitz" w:date="2024-09-28T16:42:00Z">
          <w:pPr>
            <w:spacing w:line="23" w:lineRule="atLeast"/>
          </w:pPr>
        </w:pPrChange>
      </w:pPr>
      <w:ins w:id="968" w:author="mac" w:date="2024-09-27T08:29:00Z">
        <w:del w:id="969" w:author="Yashua Lebowitz" w:date="2024-09-28T14:59:00Z">
          <w:r w:rsidRPr="00833EEB" w:rsidDel="00C42422">
            <w:rPr>
              <w:rFonts w:ascii="Book Antiqua" w:hAnsi="Book Antiqua" w:cs="Times New Roman"/>
              <w:sz w:val="24"/>
              <w:szCs w:val="24"/>
              <w:rPrChange w:id="970" w:author="mac" w:date="2024-09-27T09:55:00Z">
                <w:rPr>
                  <w:rFonts w:ascii="Times New Roman" w:hAnsi="Times New Roman" w:cs="Times New Roman"/>
                  <w:sz w:val="24"/>
                  <w:szCs w:val="24"/>
                </w:rPr>
              </w:rPrChange>
            </w:rPr>
            <w:tab/>
          </w:r>
        </w:del>
      </w:ins>
      <w:ins w:id="971" w:author="mac" w:date="2024-09-27T08:30:00Z">
        <w:del w:id="972" w:author="Yashua Lebowitz" w:date="2024-09-28T14:59:00Z">
          <w:r w:rsidRPr="00833EEB" w:rsidDel="00C42422">
            <w:rPr>
              <w:rFonts w:ascii="Book Antiqua" w:hAnsi="Book Antiqua" w:cs="Times New Roman"/>
              <w:sz w:val="24"/>
              <w:szCs w:val="24"/>
              <w:rPrChange w:id="973" w:author="mac" w:date="2024-09-27T09:55:00Z">
                <w:rPr>
                  <w:rFonts w:ascii="Times New Roman" w:hAnsi="Times New Roman" w:cs="Times New Roman"/>
                  <w:sz w:val="24"/>
                  <w:szCs w:val="24"/>
                </w:rPr>
              </w:rPrChange>
            </w:rPr>
            <w:delText>“</w:delText>
          </w:r>
        </w:del>
      </w:ins>
      <w:ins w:id="974" w:author="mac" w:date="2024-09-27T08:29:00Z">
        <w:del w:id="975" w:author="Yashua Lebowitz" w:date="2024-09-28T14:59:00Z">
          <w:r w:rsidRPr="00833EEB" w:rsidDel="00C42422">
            <w:rPr>
              <w:rFonts w:ascii="Book Antiqua" w:hAnsi="Book Antiqua" w:cs="Times New Roman"/>
              <w:sz w:val="24"/>
              <w:szCs w:val="24"/>
              <w:rPrChange w:id="976" w:author="mac" w:date="2024-09-27T09:55:00Z">
                <w:rPr>
                  <w:rFonts w:ascii="Times New Roman" w:hAnsi="Times New Roman" w:cs="Times New Roman"/>
                  <w:sz w:val="24"/>
                  <w:szCs w:val="24"/>
                </w:rPr>
              </w:rPrChange>
            </w:rPr>
            <w:delText>I’m Frank.</w:delText>
          </w:r>
        </w:del>
      </w:ins>
      <w:ins w:id="977" w:author="mac" w:date="2024-09-27T08:30:00Z">
        <w:del w:id="978" w:author="Yashua Lebowitz" w:date="2024-09-28T14:59:00Z">
          <w:r w:rsidRPr="00833EEB" w:rsidDel="00C42422">
            <w:rPr>
              <w:rFonts w:ascii="Book Antiqua" w:hAnsi="Book Antiqua" w:cs="Times New Roman"/>
              <w:sz w:val="24"/>
              <w:szCs w:val="24"/>
              <w:rPrChange w:id="979" w:author="mac" w:date="2024-09-27T09:55:00Z">
                <w:rPr>
                  <w:rFonts w:ascii="Times New Roman" w:hAnsi="Times New Roman" w:cs="Times New Roman"/>
                  <w:sz w:val="24"/>
                  <w:szCs w:val="24"/>
                </w:rPr>
              </w:rPrChange>
            </w:rPr>
            <w:delText xml:space="preserve"> I’ve been sent here to negotiate with you. You said you have a bomb don’t do anything drastic. </w:delText>
          </w:r>
        </w:del>
      </w:ins>
      <w:ins w:id="980" w:author="mac" w:date="2024-09-27T08:31:00Z">
        <w:del w:id="981" w:author="Yashua Lebowitz" w:date="2024-09-28T14:59:00Z">
          <w:r w:rsidRPr="00833EEB" w:rsidDel="00C42422">
            <w:rPr>
              <w:rFonts w:ascii="Book Antiqua" w:hAnsi="Book Antiqua" w:cs="Times New Roman"/>
              <w:sz w:val="24"/>
              <w:szCs w:val="24"/>
              <w:rPrChange w:id="982" w:author="mac" w:date="2024-09-27T09:55:00Z">
                <w:rPr>
                  <w:rFonts w:ascii="Times New Roman" w:hAnsi="Times New Roman" w:cs="Times New Roman"/>
                  <w:sz w:val="24"/>
                  <w:szCs w:val="24"/>
                </w:rPr>
              </w:rPrChange>
            </w:rPr>
            <w:delText>Let’s see what we can do to get you out of this bathroom.”</w:delText>
          </w:r>
        </w:del>
      </w:ins>
    </w:p>
    <w:p w14:paraId="57914D0D" w14:textId="0C3C06D2" w:rsidR="0082233B" w:rsidRPr="00833EEB" w:rsidDel="00C42422" w:rsidRDefault="00441D9B">
      <w:pPr>
        <w:ind w:firstLine="284"/>
        <w:rPr>
          <w:ins w:id="983" w:author="mac" w:date="2024-09-27T08:34:00Z"/>
          <w:del w:id="984" w:author="Yashua Lebowitz" w:date="2024-09-28T14:59:00Z"/>
          <w:rFonts w:ascii="Book Antiqua" w:hAnsi="Book Antiqua" w:cs="Times New Roman"/>
          <w:sz w:val="24"/>
          <w:szCs w:val="24"/>
          <w:rPrChange w:id="985" w:author="mac" w:date="2024-09-27T09:55:00Z">
            <w:rPr>
              <w:ins w:id="986" w:author="mac" w:date="2024-09-27T08:34:00Z"/>
              <w:del w:id="987" w:author="Yashua Lebowitz" w:date="2024-09-28T14:59:00Z"/>
              <w:rFonts w:ascii="Times New Roman" w:hAnsi="Times New Roman" w:cs="Times New Roman"/>
              <w:sz w:val="24"/>
              <w:szCs w:val="24"/>
            </w:rPr>
          </w:rPrChange>
        </w:rPr>
        <w:pPrChange w:id="988" w:author="Yashua Lebowitz" w:date="2024-09-28T16:42:00Z">
          <w:pPr>
            <w:spacing w:line="23" w:lineRule="atLeast"/>
          </w:pPr>
        </w:pPrChange>
      </w:pPr>
      <w:ins w:id="989" w:author="mac" w:date="2024-09-27T08:31:00Z">
        <w:del w:id="990" w:author="Yashua Lebowitz" w:date="2024-09-28T14:59:00Z">
          <w:r w:rsidRPr="00833EEB" w:rsidDel="00C42422">
            <w:rPr>
              <w:rFonts w:ascii="Book Antiqua" w:hAnsi="Book Antiqua" w:cs="Times New Roman"/>
              <w:sz w:val="24"/>
              <w:szCs w:val="24"/>
              <w:rPrChange w:id="991" w:author="mac" w:date="2024-09-27T09:55:00Z">
                <w:rPr>
                  <w:rFonts w:ascii="Times New Roman" w:hAnsi="Times New Roman" w:cs="Times New Roman"/>
                  <w:sz w:val="24"/>
                  <w:szCs w:val="24"/>
                </w:rPr>
              </w:rPrChange>
            </w:rPr>
            <w:tab/>
            <w:delText>“Hi Frank,</w:delText>
          </w:r>
        </w:del>
      </w:ins>
      <w:ins w:id="992" w:author="mac" w:date="2024-09-27T08:32:00Z">
        <w:del w:id="993" w:author="Yashua Lebowitz" w:date="2024-09-28T14:59:00Z">
          <w:r w:rsidRPr="00833EEB" w:rsidDel="00C42422">
            <w:rPr>
              <w:rFonts w:ascii="Book Antiqua" w:hAnsi="Book Antiqua" w:cs="Times New Roman"/>
              <w:sz w:val="24"/>
              <w:szCs w:val="24"/>
              <w:rPrChange w:id="994" w:author="mac" w:date="2024-09-27T09:55:00Z">
                <w:rPr>
                  <w:rFonts w:ascii="Times New Roman" w:hAnsi="Times New Roman" w:cs="Times New Roman"/>
                  <w:sz w:val="24"/>
                  <w:szCs w:val="24"/>
                </w:rPr>
              </w:rPrChange>
            </w:rPr>
            <w:delText xml:space="preserve">” my voice was directed towards the crack underneath the door as I </w:delText>
          </w:r>
        </w:del>
      </w:ins>
      <w:ins w:id="995" w:author="mac" w:date="2024-09-27T08:33:00Z">
        <w:del w:id="996" w:author="Yashua Lebowitz" w:date="2024-09-28T14:59:00Z">
          <w:r w:rsidRPr="00833EEB" w:rsidDel="00C42422">
            <w:rPr>
              <w:rFonts w:ascii="Book Antiqua" w:hAnsi="Book Antiqua" w:cs="Times New Roman"/>
              <w:sz w:val="24"/>
              <w:szCs w:val="24"/>
              <w:rPrChange w:id="997" w:author="mac" w:date="2024-09-27T09:55:00Z">
                <w:rPr>
                  <w:rFonts w:ascii="Times New Roman" w:hAnsi="Times New Roman" w:cs="Times New Roman"/>
                  <w:sz w:val="24"/>
                  <w:szCs w:val="24"/>
                </w:rPr>
              </w:rPrChange>
            </w:rPr>
            <w:delText>laid</w:delText>
          </w:r>
        </w:del>
      </w:ins>
      <w:ins w:id="998" w:author="mac" w:date="2024-09-27T08:32:00Z">
        <w:del w:id="999" w:author="Yashua Lebowitz" w:date="2024-09-28T14:59:00Z">
          <w:r w:rsidRPr="00833EEB" w:rsidDel="00C42422">
            <w:rPr>
              <w:rFonts w:ascii="Book Antiqua" w:hAnsi="Book Antiqua" w:cs="Times New Roman"/>
              <w:sz w:val="24"/>
              <w:szCs w:val="24"/>
              <w:rPrChange w:id="1000" w:author="mac" w:date="2024-09-27T09:55:00Z">
                <w:rPr>
                  <w:rFonts w:ascii="Times New Roman" w:hAnsi="Times New Roman" w:cs="Times New Roman"/>
                  <w:sz w:val="24"/>
                  <w:szCs w:val="24"/>
                </w:rPr>
              </w:rPrChange>
            </w:rPr>
            <w:delText xml:space="preserve"> on the ground. “You can give me a squad car and a weapon. That’ll get me out of here.</w:delText>
          </w:r>
        </w:del>
      </w:ins>
      <w:ins w:id="1001" w:author="mac" w:date="2024-09-27T08:33:00Z">
        <w:del w:id="1002" w:author="Yashua Lebowitz" w:date="2024-09-28T14:59:00Z">
          <w:r w:rsidRPr="00833EEB" w:rsidDel="00C42422">
            <w:rPr>
              <w:rFonts w:ascii="Book Antiqua" w:hAnsi="Book Antiqua" w:cs="Times New Roman"/>
              <w:sz w:val="24"/>
              <w:szCs w:val="24"/>
              <w:rPrChange w:id="1003" w:author="mac" w:date="2024-09-27T09:55:00Z">
                <w:rPr>
                  <w:rFonts w:ascii="Times New Roman" w:hAnsi="Times New Roman" w:cs="Times New Roman"/>
                  <w:sz w:val="24"/>
                  <w:szCs w:val="24"/>
                </w:rPr>
              </w:rPrChange>
            </w:rPr>
            <w:delText>”</w:delText>
          </w:r>
        </w:del>
      </w:ins>
      <w:ins w:id="1004" w:author="mac" w:date="2024-09-27T08:29:00Z">
        <w:del w:id="1005" w:author="Yashua Lebowitz" w:date="2024-09-28T14:59:00Z">
          <w:r w:rsidRPr="00833EEB" w:rsidDel="00C42422">
            <w:rPr>
              <w:rFonts w:ascii="Book Antiqua" w:hAnsi="Book Antiqua" w:cs="Times New Roman"/>
              <w:sz w:val="24"/>
              <w:szCs w:val="24"/>
              <w:rPrChange w:id="1006" w:author="mac" w:date="2024-09-27T09:55:00Z">
                <w:rPr>
                  <w:rFonts w:ascii="Times New Roman" w:hAnsi="Times New Roman" w:cs="Times New Roman"/>
                  <w:sz w:val="24"/>
                  <w:szCs w:val="24"/>
                </w:rPr>
              </w:rPrChange>
            </w:rPr>
            <w:delText xml:space="preserve"> </w:delText>
          </w:r>
        </w:del>
      </w:ins>
    </w:p>
    <w:p w14:paraId="7C3D352A" w14:textId="5C2E4B83" w:rsidR="00441D9B" w:rsidRPr="00833EEB" w:rsidDel="00C42422" w:rsidRDefault="00441D9B">
      <w:pPr>
        <w:ind w:firstLine="284"/>
        <w:rPr>
          <w:ins w:id="1007" w:author="mac" w:date="2024-09-27T08:35:00Z"/>
          <w:del w:id="1008" w:author="Yashua Lebowitz" w:date="2024-09-28T14:59:00Z"/>
          <w:rFonts w:ascii="Book Antiqua" w:hAnsi="Book Antiqua" w:cs="Times New Roman"/>
          <w:sz w:val="24"/>
          <w:szCs w:val="24"/>
          <w:rPrChange w:id="1009" w:author="mac" w:date="2024-09-27T09:55:00Z">
            <w:rPr>
              <w:ins w:id="1010" w:author="mac" w:date="2024-09-27T08:35:00Z"/>
              <w:del w:id="1011" w:author="Yashua Lebowitz" w:date="2024-09-28T14:59:00Z"/>
              <w:rFonts w:ascii="Times New Roman" w:hAnsi="Times New Roman" w:cs="Times New Roman"/>
              <w:sz w:val="24"/>
              <w:szCs w:val="24"/>
            </w:rPr>
          </w:rPrChange>
        </w:rPr>
        <w:pPrChange w:id="1012" w:author="Yashua Lebowitz" w:date="2024-09-28T16:42:00Z">
          <w:pPr>
            <w:spacing w:line="23" w:lineRule="atLeast"/>
          </w:pPr>
        </w:pPrChange>
      </w:pPr>
      <w:ins w:id="1013" w:author="mac" w:date="2024-09-27T08:34:00Z">
        <w:del w:id="1014" w:author="Yashua Lebowitz" w:date="2024-09-28T14:59:00Z">
          <w:r w:rsidRPr="00833EEB" w:rsidDel="00C42422">
            <w:rPr>
              <w:rFonts w:ascii="Book Antiqua" w:hAnsi="Book Antiqua" w:cs="Times New Roman"/>
              <w:sz w:val="24"/>
              <w:szCs w:val="24"/>
              <w:rPrChange w:id="1015" w:author="mac" w:date="2024-09-27T09:55:00Z">
                <w:rPr>
                  <w:rFonts w:ascii="Times New Roman" w:hAnsi="Times New Roman" w:cs="Times New Roman"/>
                  <w:sz w:val="24"/>
                  <w:szCs w:val="24"/>
                </w:rPr>
              </w:rPrChange>
            </w:rPr>
            <w:tab/>
            <w:delText xml:space="preserve">“That’s not possible. Why don’t you come </w:delText>
          </w:r>
        </w:del>
      </w:ins>
      <w:ins w:id="1016" w:author="mac" w:date="2024-09-27T08:35:00Z">
        <w:del w:id="1017" w:author="Yashua Lebowitz" w:date="2024-09-28T14:59:00Z">
          <w:r w:rsidRPr="00833EEB" w:rsidDel="00C42422">
            <w:rPr>
              <w:rFonts w:ascii="Book Antiqua" w:hAnsi="Book Antiqua" w:cs="Times New Roman"/>
              <w:sz w:val="24"/>
              <w:szCs w:val="24"/>
              <w:rPrChange w:id="1018" w:author="mac" w:date="2024-09-27T09:55:00Z">
                <w:rPr>
                  <w:rFonts w:ascii="Times New Roman" w:hAnsi="Times New Roman" w:cs="Times New Roman"/>
                  <w:sz w:val="24"/>
                  <w:szCs w:val="24"/>
                </w:rPr>
              </w:rPrChange>
            </w:rPr>
            <w:delText>out?</w:delText>
          </w:r>
        </w:del>
      </w:ins>
      <w:ins w:id="1019" w:author="mac" w:date="2024-09-27T08:34:00Z">
        <w:del w:id="1020" w:author="Yashua Lebowitz" w:date="2024-09-28T14:59:00Z">
          <w:r w:rsidRPr="00833EEB" w:rsidDel="00C42422">
            <w:rPr>
              <w:rFonts w:ascii="Book Antiqua" w:hAnsi="Book Antiqua" w:cs="Times New Roman"/>
              <w:sz w:val="24"/>
              <w:szCs w:val="24"/>
              <w:rPrChange w:id="1021" w:author="mac" w:date="2024-09-27T09:55:00Z">
                <w:rPr>
                  <w:rFonts w:ascii="Times New Roman" w:hAnsi="Times New Roman" w:cs="Times New Roman"/>
                  <w:sz w:val="24"/>
                  <w:szCs w:val="24"/>
                </w:rPr>
              </w:rPrChange>
            </w:rPr>
            <w:delText xml:space="preserve"> The media is here. I think that’s what you want.</w:delText>
          </w:r>
        </w:del>
      </w:ins>
      <w:ins w:id="1022" w:author="mac" w:date="2024-09-27T08:35:00Z">
        <w:del w:id="1023" w:author="Yashua Lebowitz" w:date="2024-09-28T14:59:00Z">
          <w:r w:rsidRPr="00833EEB" w:rsidDel="00C42422">
            <w:rPr>
              <w:rFonts w:ascii="Book Antiqua" w:hAnsi="Book Antiqua" w:cs="Times New Roman"/>
              <w:sz w:val="24"/>
              <w:szCs w:val="24"/>
              <w:rPrChange w:id="1024" w:author="mac" w:date="2024-09-27T09:55:00Z">
                <w:rPr>
                  <w:rFonts w:ascii="Times New Roman" w:hAnsi="Times New Roman" w:cs="Times New Roman"/>
                  <w:sz w:val="24"/>
                  <w:szCs w:val="24"/>
                </w:rPr>
              </w:rPrChange>
            </w:rPr>
            <w:delText>” His voice trembled. I imagined him trembling in his boots scared at any moment he could meet his demise.</w:delText>
          </w:r>
        </w:del>
      </w:ins>
    </w:p>
    <w:p w14:paraId="21F08FC7" w14:textId="65999A6F" w:rsidR="00441D9B" w:rsidRPr="00833EEB" w:rsidDel="00C42422" w:rsidRDefault="00441D9B">
      <w:pPr>
        <w:ind w:firstLine="284"/>
        <w:rPr>
          <w:ins w:id="1025" w:author="mac" w:date="2024-09-27T08:39:00Z"/>
          <w:del w:id="1026" w:author="Yashua Lebowitz" w:date="2024-09-28T14:59:00Z"/>
          <w:rFonts w:ascii="Book Antiqua" w:hAnsi="Book Antiqua" w:cs="Times New Roman"/>
          <w:sz w:val="24"/>
          <w:szCs w:val="24"/>
          <w:rPrChange w:id="1027" w:author="mac" w:date="2024-09-27T09:55:00Z">
            <w:rPr>
              <w:ins w:id="1028" w:author="mac" w:date="2024-09-27T08:39:00Z"/>
              <w:del w:id="1029" w:author="Yashua Lebowitz" w:date="2024-09-28T14:59:00Z"/>
              <w:rFonts w:ascii="Times New Roman" w:hAnsi="Times New Roman" w:cs="Times New Roman"/>
              <w:sz w:val="24"/>
              <w:szCs w:val="24"/>
            </w:rPr>
          </w:rPrChange>
        </w:rPr>
        <w:pPrChange w:id="1030" w:author="Yashua Lebowitz" w:date="2024-09-28T16:42:00Z">
          <w:pPr>
            <w:spacing w:line="23" w:lineRule="atLeast"/>
          </w:pPr>
        </w:pPrChange>
      </w:pPr>
      <w:ins w:id="1031" w:author="mac" w:date="2024-09-27T08:36:00Z">
        <w:del w:id="1032" w:author="Yashua Lebowitz" w:date="2024-09-28T14:59:00Z">
          <w:r w:rsidRPr="00833EEB" w:rsidDel="00C42422">
            <w:rPr>
              <w:rFonts w:ascii="Book Antiqua" w:hAnsi="Book Antiqua" w:cs="Times New Roman"/>
              <w:sz w:val="24"/>
              <w:szCs w:val="24"/>
              <w:rPrChange w:id="1033" w:author="mac" w:date="2024-09-27T09:55:00Z">
                <w:rPr>
                  <w:rFonts w:ascii="Times New Roman" w:hAnsi="Times New Roman" w:cs="Times New Roman"/>
                  <w:sz w:val="24"/>
                  <w:szCs w:val="24"/>
                </w:rPr>
              </w:rPrChange>
            </w:rPr>
            <w:tab/>
            <w:delText xml:space="preserve">“Fuck the media. Give me a squad car and a weapon. I’m going to arrest the entire government.” I wanted the media there, but </w:delText>
          </w:r>
        </w:del>
      </w:ins>
      <w:ins w:id="1034" w:author="mac" w:date="2024-09-27T08:37:00Z">
        <w:del w:id="1035" w:author="Yashua Lebowitz" w:date="2024-09-28T14:59:00Z">
          <w:r w:rsidRPr="00833EEB" w:rsidDel="00C42422">
            <w:rPr>
              <w:rFonts w:ascii="Book Antiqua" w:hAnsi="Book Antiqua" w:cs="Times New Roman"/>
              <w:sz w:val="24"/>
              <w:szCs w:val="24"/>
              <w:rPrChange w:id="1036" w:author="mac" w:date="2024-09-27T09:55:00Z">
                <w:rPr>
                  <w:rFonts w:ascii="Times New Roman" w:hAnsi="Times New Roman" w:cs="Times New Roman"/>
                  <w:sz w:val="24"/>
                  <w:szCs w:val="24"/>
                </w:rPr>
              </w:rPrChange>
            </w:rPr>
            <w:delText xml:space="preserve">I wanted him to know that wasn’t my main motivation. Apparently more than the media was there. They had called the ATF, SWAT, and an assortment of other government agencies. </w:delText>
          </w:r>
        </w:del>
      </w:ins>
      <w:ins w:id="1037" w:author="mac" w:date="2024-09-27T08:42:00Z">
        <w:del w:id="1038" w:author="Yashua Lebowitz" w:date="2024-09-28T14:59:00Z">
          <w:r w:rsidR="00FB6BB8" w:rsidRPr="00833EEB" w:rsidDel="00C42422">
            <w:rPr>
              <w:rFonts w:ascii="Book Antiqua" w:hAnsi="Book Antiqua" w:cs="Times New Roman"/>
              <w:sz w:val="24"/>
              <w:szCs w:val="24"/>
              <w:rPrChange w:id="1039" w:author="mac" w:date="2024-09-27T09:55:00Z">
                <w:rPr>
                  <w:rFonts w:ascii="Times New Roman" w:hAnsi="Times New Roman" w:cs="Times New Roman"/>
                  <w:sz w:val="24"/>
                  <w:szCs w:val="24"/>
                </w:rPr>
              </w:rPrChange>
            </w:rPr>
            <w:delText>A small army</w:delText>
          </w:r>
        </w:del>
      </w:ins>
      <w:ins w:id="1040" w:author="mac" w:date="2024-09-27T08:38:00Z">
        <w:del w:id="1041" w:author="Yashua Lebowitz" w:date="2024-09-28T14:59:00Z">
          <w:r w:rsidRPr="00833EEB" w:rsidDel="00C42422">
            <w:rPr>
              <w:rFonts w:ascii="Book Antiqua" w:hAnsi="Book Antiqua" w:cs="Times New Roman"/>
              <w:sz w:val="24"/>
              <w:szCs w:val="24"/>
              <w:rPrChange w:id="1042" w:author="mac" w:date="2024-09-27T09:55:00Z">
                <w:rPr>
                  <w:rFonts w:ascii="Times New Roman" w:hAnsi="Times New Roman" w:cs="Times New Roman"/>
                  <w:sz w:val="24"/>
                  <w:szCs w:val="24"/>
                </w:rPr>
              </w:rPrChange>
            </w:rPr>
            <w:delText xml:space="preserve"> had assembled outside. Multiple news outlets were there filming the scene of SWAT team members lined up against the outside wall, an armored </w:delText>
          </w:r>
        </w:del>
      </w:ins>
      <w:ins w:id="1043" w:author="mac" w:date="2024-09-27T08:39:00Z">
        <w:del w:id="1044" w:author="Yashua Lebowitz" w:date="2024-09-28T14:59:00Z">
          <w:r w:rsidRPr="00833EEB" w:rsidDel="00C42422">
            <w:rPr>
              <w:rFonts w:ascii="Book Antiqua" w:hAnsi="Book Antiqua" w:cs="Times New Roman"/>
              <w:sz w:val="24"/>
              <w:szCs w:val="24"/>
              <w:rPrChange w:id="1045" w:author="mac" w:date="2024-09-27T09:55:00Z">
                <w:rPr>
                  <w:rFonts w:ascii="Times New Roman" w:hAnsi="Times New Roman" w:cs="Times New Roman"/>
                  <w:sz w:val="24"/>
                  <w:szCs w:val="24"/>
                </w:rPr>
              </w:rPrChange>
            </w:rPr>
            <w:delText>personnel</w:delText>
          </w:r>
        </w:del>
      </w:ins>
      <w:ins w:id="1046" w:author="mac" w:date="2024-09-27T08:38:00Z">
        <w:del w:id="1047" w:author="Yashua Lebowitz" w:date="2024-09-28T14:59:00Z">
          <w:r w:rsidRPr="00833EEB" w:rsidDel="00C42422">
            <w:rPr>
              <w:rFonts w:ascii="Book Antiqua" w:hAnsi="Book Antiqua" w:cs="Times New Roman"/>
              <w:sz w:val="24"/>
              <w:szCs w:val="24"/>
              <w:rPrChange w:id="1048" w:author="mac" w:date="2024-09-27T09:55:00Z">
                <w:rPr>
                  <w:rFonts w:ascii="Times New Roman" w:hAnsi="Times New Roman" w:cs="Times New Roman"/>
                  <w:sz w:val="24"/>
                  <w:szCs w:val="24"/>
                </w:rPr>
              </w:rPrChange>
            </w:rPr>
            <w:delText xml:space="preserve"> carrier supporting their advance.</w:delText>
          </w:r>
        </w:del>
      </w:ins>
      <w:ins w:id="1049" w:author="mac" w:date="2024-09-27T08:39:00Z">
        <w:del w:id="1050" w:author="Yashua Lebowitz" w:date="2024-09-28T14:59:00Z">
          <w:r w:rsidR="00FB6BB8" w:rsidRPr="00833EEB" w:rsidDel="00C42422">
            <w:rPr>
              <w:rFonts w:ascii="Book Antiqua" w:hAnsi="Book Antiqua" w:cs="Times New Roman"/>
              <w:sz w:val="24"/>
              <w:szCs w:val="24"/>
              <w:rPrChange w:id="1051" w:author="mac" w:date="2024-09-27T09:55:00Z">
                <w:rPr>
                  <w:rFonts w:ascii="Times New Roman" w:hAnsi="Times New Roman" w:cs="Times New Roman"/>
                  <w:sz w:val="24"/>
                  <w:szCs w:val="24"/>
                </w:rPr>
              </w:rPrChange>
            </w:rPr>
            <w:delText xml:space="preserve"> I wasn’t going to leave.</w:delText>
          </w:r>
        </w:del>
      </w:ins>
    </w:p>
    <w:p w14:paraId="38D87424" w14:textId="77777777" w:rsidR="007779F8" w:rsidRPr="007779F8" w:rsidRDefault="00FB6BB8" w:rsidP="006D6183">
      <w:pPr>
        <w:ind w:firstLine="284"/>
        <w:rPr>
          <w:ins w:id="1052" w:author="Yashua Lebowitz" w:date="2024-09-28T15:03:00Z"/>
          <w:rFonts w:ascii="Book Antiqua" w:hAnsi="Book Antiqua"/>
        </w:rPr>
      </w:pPr>
      <w:ins w:id="1053" w:author="mac" w:date="2024-09-27T08:40:00Z">
        <w:r w:rsidRPr="00833EEB">
          <w:rPr>
            <w:rFonts w:ascii="Book Antiqua" w:hAnsi="Book Antiqua" w:cs="Times New Roman"/>
            <w:sz w:val="24"/>
            <w:szCs w:val="24"/>
            <w:rPrChange w:id="1054" w:author="mac" w:date="2024-09-27T09:55:00Z">
              <w:rPr>
                <w:rFonts w:ascii="Times New Roman" w:hAnsi="Times New Roman" w:cs="Times New Roman"/>
                <w:sz w:val="24"/>
                <w:szCs w:val="24"/>
              </w:rPr>
            </w:rPrChange>
          </w:rPr>
          <w:lastRenderedPageBreak/>
          <w:tab/>
        </w:r>
      </w:ins>
      <w:ins w:id="1055" w:author="Yashua Lebowitz" w:date="2024-09-28T15:03:00Z">
        <w:r w:rsidR="007779F8" w:rsidRPr="007779F8">
          <w:rPr>
            <w:rFonts w:ascii="Book Antiqua" w:hAnsi="Book Antiqua"/>
          </w:rPr>
          <w:t>“A lot of people would get hurt, Josh. We can’t give you a weapon. In your note, you said they’ve failed to protect children. You mean abortion...?”</w:t>
        </w:r>
      </w:ins>
    </w:p>
    <w:p w14:paraId="62EC5C52" w14:textId="77777777" w:rsidR="007779F8" w:rsidRPr="007779F8" w:rsidRDefault="007779F8" w:rsidP="006D6183">
      <w:pPr>
        <w:ind w:firstLine="284"/>
        <w:rPr>
          <w:ins w:id="1056" w:author="Yashua Lebowitz" w:date="2024-09-28T15:03:00Z"/>
          <w:rFonts w:ascii="Book Antiqua" w:hAnsi="Book Antiqua" w:cs="Times New Roman"/>
          <w:sz w:val="24"/>
          <w:szCs w:val="24"/>
        </w:rPr>
      </w:pPr>
      <w:ins w:id="1057" w:author="Yashua Lebowitz" w:date="2024-09-28T15:03:00Z">
        <w:r w:rsidRPr="007779F8">
          <w:rPr>
            <w:rFonts w:ascii="Book Antiqua" w:hAnsi="Book Antiqua" w:cs="Times New Roman"/>
            <w:sz w:val="24"/>
            <w:szCs w:val="24"/>
          </w:rPr>
          <w:t>“Why don’t you help me? These evil people in government need to be put on trial. We’ll take them down.”</w:t>
        </w:r>
      </w:ins>
    </w:p>
    <w:p w14:paraId="209EAE6D" w14:textId="77777777" w:rsidR="007779F8" w:rsidRPr="007779F8" w:rsidRDefault="007779F8" w:rsidP="006D6183">
      <w:pPr>
        <w:ind w:firstLine="284"/>
        <w:rPr>
          <w:ins w:id="1058" w:author="Yashua Lebowitz" w:date="2024-09-28T15:03:00Z"/>
          <w:rFonts w:ascii="Book Antiqua" w:hAnsi="Book Antiqua" w:cs="Times New Roman"/>
          <w:sz w:val="24"/>
          <w:szCs w:val="24"/>
        </w:rPr>
      </w:pPr>
      <w:ins w:id="1059" w:author="Yashua Lebowitz" w:date="2024-09-28T15:03:00Z">
        <w:r w:rsidRPr="007779F8">
          <w:rPr>
            <w:rFonts w:ascii="Book Antiqua" w:hAnsi="Book Antiqua" w:cs="Times New Roman"/>
            <w:sz w:val="24"/>
            <w:szCs w:val="24"/>
          </w:rPr>
          <w:t>He tried to change the subject. “Tell me about yourself, Josh.” I think he was trying to be my friend, to gain my trust.</w:t>
        </w:r>
      </w:ins>
    </w:p>
    <w:p w14:paraId="02965003" w14:textId="77777777" w:rsidR="007779F8" w:rsidRPr="007779F8" w:rsidRDefault="007779F8" w:rsidP="006D6183">
      <w:pPr>
        <w:ind w:firstLine="284"/>
        <w:rPr>
          <w:ins w:id="1060" w:author="Yashua Lebowitz" w:date="2024-09-28T15:03:00Z"/>
          <w:rFonts w:ascii="Book Antiqua" w:hAnsi="Book Antiqua" w:cs="Times New Roman"/>
          <w:sz w:val="24"/>
          <w:szCs w:val="24"/>
        </w:rPr>
      </w:pPr>
      <w:ins w:id="1061" w:author="Yashua Lebowitz" w:date="2024-09-28T15:03:00Z">
        <w:r w:rsidRPr="007779F8">
          <w:rPr>
            <w:rFonts w:ascii="Book Antiqua" w:hAnsi="Book Antiqua" w:cs="Times New Roman"/>
            <w:sz w:val="24"/>
            <w:szCs w:val="24"/>
          </w:rPr>
          <w:t>“I’m a war vet. I served in Operation Enduring Freedom. I don’t want to hurt any of you. That’s all you need to know.”</w:t>
        </w:r>
      </w:ins>
    </w:p>
    <w:p w14:paraId="5B883058" w14:textId="77777777" w:rsidR="007779F8" w:rsidRPr="007779F8" w:rsidRDefault="007779F8" w:rsidP="006D6183">
      <w:pPr>
        <w:ind w:firstLine="284"/>
        <w:rPr>
          <w:ins w:id="1062" w:author="Yashua Lebowitz" w:date="2024-09-28T15:03:00Z"/>
          <w:rFonts w:ascii="Book Antiqua" w:hAnsi="Book Antiqua" w:cs="Times New Roman"/>
          <w:sz w:val="24"/>
          <w:szCs w:val="24"/>
        </w:rPr>
      </w:pPr>
      <w:ins w:id="1063" w:author="Yashua Lebowitz" w:date="2024-09-28T15:03:00Z">
        <w:r w:rsidRPr="007779F8">
          <w:rPr>
            <w:rFonts w:ascii="Book Antiqua" w:hAnsi="Book Antiqua" w:cs="Times New Roman"/>
            <w:sz w:val="24"/>
            <w:szCs w:val="24"/>
          </w:rPr>
          <w:t>“I know, you said that in your note.”</w:t>
        </w:r>
      </w:ins>
    </w:p>
    <w:p w14:paraId="12B39516" w14:textId="77777777" w:rsidR="007779F8" w:rsidRPr="007779F8" w:rsidRDefault="007779F8" w:rsidP="006D6183">
      <w:pPr>
        <w:ind w:firstLine="284"/>
        <w:rPr>
          <w:ins w:id="1064" w:author="Yashua Lebowitz" w:date="2024-09-28T15:03:00Z"/>
          <w:rFonts w:ascii="Book Antiqua" w:hAnsi="Book Antiqua" w:cs="Times New Roman"/>
          <w:sz w:val="24"/>
          <w:szCs w:val="24"/>
        </w:rPr>
      </w:pPr>
      <w:ins w:id="1065" w:author="Yashua Lebowitz" w:date="2024-09-28T15:03:00Z">
        <w:r w:rsidRPr="007779F8">
          <w:rPr>
            <w:rFonts w:ascii="Book Antiqua" w:hAnsi="Book Antiqua" w:cs="Times New Roman"/>
            <w:sz w:val="24"/>
            <w:szCs w:val="24"/>
          </w:rPr>
          <w:t>“I’m a man of my word,” I added, even though, deep down, I knew I liked to lie when it came to hurting people. It’s just not my thing.</w:t>
        </w:r>
      </w:ins>
    </w:p>
    <w:p w14:paraId="0E6B33CE" w14:textId="77777777" w:rsidR="007779F8" w:rsidRPr="007779F8" w:rsidRDefault="007779F8" w:rsidP="006D6183">
      <w:pPr>
        <w:ind w:firstLine="284"/>
        <w:rPr>
          <w:ins w:id="1066" w:author="Yashua Lebowitz" w:date="2024-09-28T15:03:00Z"/>
          <w:rFonts w:ascii="Book Antiqua" w:hAnsi="Book Antiqua" w:cs="Times New Roman"/>
          <w:sz w:val="24"/>
          <w:szCs w:val="24"/>
        </w:rPr>
      </w:pPr>
      <w:ins w:id="1067" w:author="Yashua Lebowitz" w:date="2024-09-28T15:03:00Z">
        <w:r w:rsidRPr="007779F8">
          <w:rPr>
            <w:rFonts w:ascii="Book Antiqua" w:hAnsi="Book Antiqua" w:cs="Times New Roman"/>
            <w:sz w:val="24"/>
            <w:szCs w:val="24"/>
          </w:rPr>
          <w:t>“You really have a bomb in there?”</w:t>
        </w:r>
      </w:ins>
    </w:p>
    <w:p w14:paraId="41AF0BE6" w14:textId="77777777" w:rsidR="007779F8" w:rsidRPr="007779F8" w:rsidRDefault="007779F8" w:rsidP="006D6183">
      <w:pPr>
        <w:ind w:firstLine="284"/>
        <w:rPr>
          <w:ins w:id="1068" w:author="Yashua Lebowitz" w:date="2024-09-28T15:03:00Z"/>
          <w:rFonts w:ascii="Book Antiqua" w:hAnsi="Book Antiqua" w:cs="Times New Roman"/>
          <w:sz w:val="24"/>
          <w:szCs w:val="24"/>
        </w:rPr>
      </w:pPr>
      <w:ins w:id="1069" w:author="Yashua Lebowitz" w:date="2024-09-28T15:03:00Z">
        <w:r w:rsidRPr="007779F8">
          <w:rPr>
            <w:rFonts w:ascii="Book Antiqua" w:hAnsi="Book Antiqua" w:cs="Times New Roman"/>
            <w:sz w:val="24"/>
            <w:szCs w:val="24"/>
          </w:rPr>
          <w:t xml:space="preserve">“You bet </w:t>
        </w:r>
        <w:proofErr w:type="spellStart"/>
        <w:r w:rsidRPr="007779F8">
          <w:rPr>
            <w:rFonts w:ascii="Book Antiqua" w:hAnsi="Book Antiqua" w:cs="Times New Roman"/>
            <w:sz w:val="24"/>
            <w:szCs w:val="24"/>
          </w:rPr>
          <w:t>ya</w:t>
        </w:r>
        <w:proofErr w:type="spellEnd"/>
        <w:r w:rsidRPr="007779F8">
          <w:rPr>
            <w:rFonts w:ascii="Book Antiqua" w:hAnsi="Book Antiqua" w:cs="Times New Roman"/>
            <w:sz w:val="24"/>
            <w:szCs w:val="24"/>
          </w:rPr>
          <w:t>. It’s for my own protection.” I squeezed the fake detonator attached to my vest. Boom! I’m da bomb.</w:t>
        </w:r>
      </w:ins>
    </w:p>
    <w:p w14:paraId="73685AE1" w14:textId="77777777" w:rsidR="007779F8" w:rsidRPr="007779F8" w:rsidRDefault="007779F8" w:rsidP="006D6183">
      <w:pPr>
        <w:ind w:firstLine="284"/>
        <w:rPr>
          <w:ins w:id="1070" w:author="Yashua Lebowitz" w:date="2024-09-28T15:03:00Z"/>
          <w:rFonts w:ascii="Book Antiqua" w:hAnsi="Book Antiqua" w:cs="Times New Roman"/>
          <w:sz w:val="24"/>
          <w:szCs w:val="24"/>
        </w:rPr>
      </w:pPr>
      <w:ins w:id="1071" w:author="Yashua Lebowitz" w:date="2024-09-28T15:03:00Z">
        <w:r w:rsidRPr="007779F8">
          <w:rPr>
            <w:rFonts w:ascii="Book Antiqua" w:hAnsi="Book Antiqua" w:cs="Times New Roman"/>
            <w:sz w:val="24"/>
            <w:szCs w:val="24"/>
          </w:rPr>
          <w:t>“You know there are other ways to change the government. You could run for election.”</w:t>
        </w:r>
      </w:ins>
    </w:p>
    <w:p w14:paraId="05737243" w14:textId="77777777" w:rsidR="007779F8" w:rsidRPr="007779F8" w:rsidRDefault="007779F8" w:rsidP="006D6183">
      <w:pPr>
        <w:ind w:firstLine="284"/>
        <w:rPr>
          <w:ins w:id="1072" w:author="Yashua Lebowitz" w:date="2024-09-28T15:03:00Z"/>
          <w:rFonts w:ascii="Book Antiqua" w:hAnsi="Book Antiqua" w:cs="Times New Roman"/>
          <w:sz w:val="24"/>
          <w:szCs w:val="24"/>
        </w:rPr>
      </w:pPr>
      <w:ins w:id="1073" w:author="Yashua Lebowitz" w:date="2024-09-28T15:03:00Z">
        <w:r w:rsidRPr="007779F8">
          <w:rPr>
            <w:rFonts w:ascii="Book Antiqua" w:hAnsi="Book Antiqua" w:cs="Times New Roman"/>
            <w:sz w:val="24"/>
            <w:szCs w:val="24"/>
          </w:rPr>
          <w:t>“This is free publicity for my election bid.”</w:t>
        </w:r>
      </w:ins>
    </w:p>
    <w:p w14:paraId="38F32605" w14:textId="77777777" w:rsidR="007779F8" w:rsidRPr="007779F8" w:rsidRDefault="007779F8" w:rsidP="006D6183">
      <w:pPr>
        <w:ind w:firstLine="284"/>
        <w:rPr>
          <w:ins w:id="1074" w:author="Yashua Lebowitz" w:date="2024-09-28T15:03:00Z"/>
          <w:rFonts w:ascii="Book Antiqua" w:hAnsi="Book Antiqua" w:cs="Times New Roman"/>
          <w:sz w:val="24"/>
          <w:szCs w:val="24"/>
        </w:rPr>
      </w:pPr>
      <w:ins w:id="1075" w:author="Yashua Lebowitz" w:date="2024-09-28T15:03:00Z">
        <w:r w:rsidRPr="007779F8">
          <w:rPr>
            <w:rFonts w:ascii="Book Antiqua" w:hAnsi="Book Antiqua" w:cs="Times New Roman"/>
            <w:sz w:val="24"/>
            <w:szCs w:val="24"/>
          </w:rPr>
          <w:t>“Is there anything we can do to get you out of this bathroom? Work with me here. I don’t want to see you get hurt.” Frank's voice was beginning to wear thin after hours of negotiation. I knew what was coming next—violence. I steeled myself, preparing for the consequences of my own stubborn resolve.</w:t>
        </w:r>
      </w:ins>
    </w:p>
    <w:p w14:paraId="630651B3" w14:textId="77777777" w:rsidR="007779F8" w:rsidRPr="007779F8" w:rsidRDefault="007779F8" w:rsidP="006D6183">
      <w:pPr>
        <w:ind w:firstLine="284"/>
        <w:rPr>
          <w:ins w:id="1076" w:author="Yashua Lebowitz" w:date="2024-09-28T15:03:00Z"/>
          <w:rFonts w:ascii="Book Antiqua" w:hAnsi="Book Antiqua" w:cs="Times New Roman"/>
          <w:sz w:val="24"/>
          <w:szCs w:val="24"/>
        </w:rPr>
      </w:pPr>
      <w:ins w:id="1077" w:author="Yashua Lebowitz" w:date="2024-09-28T15:03:00Z">
        <w:r w:rsidRPr="007779F8">
          <w:rPr>
            <w:rFonts w:ascii="Book Antiqua" w:hAnsi="Book Antiqua" w:cs="Times New Roman"/>
            <w:sz w:val="24"/>
            <w:szCs w:val="24"/>
          </w:rPr>
          <w:t>“You can get me a squad car and a weapon. Tell them at the state capitol I’m coming for ‘</w:t>
        </w:r>
        <w:proofErr w:type="spellStart"/>
        <w:r w:rsidRPr="007779F8">
          <w:rPr>
            <w:rFonts w:ascii="Book Antiqua" w:hAnsi="Book Antiqua" w:cs="Times New Roman"/>
            <w:sz w:val="24"/>
            <w:szCs w:val="24"/>
          </w:rPr>
          <w:t>em</w:t>
        </w:r>
        <w:proofErr w:type="spellEnd"/>
        <w:r w:rsidRPr="007779F8">
          <w:rPr>
            <w:rFonts w:ascii="Book Antiqua" w:hAnsi="Book Antiqua" w:cs="Times New Roman"/>
            <w:sz w:val="24"/>
            <w:szCs w:val="24"/>
          </w:rPr>
          <w:t>.”</w:t>
        </w:r>
      </w:ins>
    </w:p>
    <w:p w14:paraId="04792F99" w14:textId="77777777" w:rsidR="007779F8" w:rsidRPr="007779F8" w:rsidRDefault="007779F8" w:rsidP="006D6183">
      <w:pPr>
        <w:ind w:firstLine="284"/>
        <w:rPr>
          <w:ins w:id="1078" w:author="Yashua Lebowitz" w:date="2024-09-28T15:03:00Z"/>
          <w:rFonts w:ascii="Book Antiqua" w:hAnsi="Book Antiqua" w:cs="Times New Roman"/>
          <w:sz w:val="24"/>
          <w:szCs w:val="24"/>
        </w:rPr>
      </w:pPr>
      <w:ins w:id="1079" w:author="Yashua Lebowitz" w:date="2024-09-28T15:03:00Z">
        <w:r w:rsidRPr="007779F8">
          <w:rPr>
            <w:rFonts w:ascii="Book Antiqua" w:hAnsi="Book Antiqua" w:cs="Times New Roman"/>
            <w:sz w:val="24"/>
            <w:szCs w:val="24"/>
          </w:rPr>
          <w:t>“Okay, Josh. That’s not possible…”</w:t>
        </w:r>
      </w:ins>
    </w:p>
    <w:p w14:paraId="3823C5D1" w14:textId="77777777" w:rsidR="007779F8" w:rsidRPr="007779F8" w:rsidRDefault="007779F8" w:rsidP="006D6183">
      <w:pPr>
        <w:ind w:firstLine="284"/>
        <w:rPr>
          <w:ins w:id="1080" w:author="Yashua Lebowitz" w:date="2024-09-28T15:03:00Z"/>
          <w:rFonts w:ascii="Book Antiqua" w:hAnsi="Book Antiqua" w:cs="Times New Roman"/>
          <w:sz w:val="24"/>
          <w:szCs w:val="24"/>
        </w:rPr>
      </w:pPr>
      <w:ins w:id="1081" w:author="Yashua Lebowitz" w:date="2024-09-28T15:03:00Z">
        <w:r w:rsidRPr="007779F8">
          <w:rPr>
            <w:rFonts w:ascii="Book Antiqua" w:hAnsi="Book Antiqua" w:cs="Times New Roman"/>
            <w:sz w:val="24"/>
            <w:szCs w:val="24"/>
          </w:rPr>
          <w:t>Our conversation was over. Silence stretched on for a long time. What they were planning, I couldn’t guess, but I braced myself for the worst.</w:t>
        </w:r>
      </w:ins>
    </w:p>
    <w:p w14:paraId="4F68B678" w14:textId="77777777" w:rsidR="007779F8" w:rsidRPr="007779F8" w:rsidRDefault="007779F8" w:rsidP="006D6183">
      <w:pPr>
        <w:ind w:firstLine="284"/>
        <w:rPr>
          <w:ins w:id="1082" w:author="Yashua Lebowitz" w:date="2024-09-28T15:03:00Z"/>
          <w:rFonts w:ascii="Book Antiqua" w:hAnsi="Book Antiqua" w:cs="Times New Roman"/>
          <w:sz w:val="24"/>
          <w:szCs w:val="24"/>
        </w:rPr>
      </w:pPr>
      <w:ins w:id="1083" w:author="Yashua Lebowitz" w:date="2024-09-28T15:03:00Z">
        <w:r w:rsidRPr="007779F8">
          <w:rPr>
            <w:rFonts w:ascii="Book Antiqua" w:hAnsi="Book Antiqua" w:cs="Times New Roman"/>
            <w:sz w:val="24"/>
            <w:szCs w:val="24"/>
          </w:rPr>
          <w:t>Then, I heard it—the sound of something sliding under the door. They had shoved a hose through the crack and began spraying liquid chili spray. The burning was unbearable. I couldn’t breathe. If I could do it over again, I would have stuck my head in the toilet to avoid the fumes, but I wasn’t sure that would have worked either. I had no choice. I had to leave the bathroom and surrender.</w:t>
        </w:r>
      </w:ins>
    </w:p>
    <w:p w14:paraId="7F2D07BC" w14:textId="77777777" w:rsidR="007779F8" w:rsidRPr="007779F8" w:rsidRDefault="007779F8" w:rsidP="006D6183">
      <w:pPr>
        <w:ind w:firstLine="284"/>
        <w:rPr>
          <w:ins w:id="1084" w:author="Yashua Lebowitz" w:date="2024-09-28T15:03:00Z"/>
          <w:rFonts w:ascii="Book Antiqua" w:hAnsi="Book Antiqua" w:cs="Times New Roman"/>
          <w:sz w:val="24"/>
          <w:szCs w:val="24"/>
        </w:rPr>
      </w:pPr>
      <w:ins w:id="1085" w:author="Yashua Lebowitz" w:date="2024-09-28T15:03:00Z">
        <w:r w:rsidRPr="007779F8">
          <w:rPr>
            <w:rFonts w:ascii="Book Antiqua" w:hAnsi="Book Antiqua" w:cs="Times New Roman"/>
            <w:sz w:val="24"/>
            <w:szCs w:val="24"/>
          </w:rPr>
          <w:lastRenderedPageBreak/>
          <w:t>I opened the door, hands raised, and immediately told them I didn’t have a bomb. I wasn’t going to die here, not now. I had more to say. The burning... the burning... I was also vomiting from the high concentration of pepper spray.</w:t>
        </w:r>
      </w:ins>
    </w:p>
    <w:p w14:paraId="7D8EB7F2" w14:textId="77777777" w:rsidR="007779F8" w:rsidRPr="007779F8" w:rsidRDefault="007779F8" w:rsidP="006D6183">
      <w:pPr>
        <w:ind w:firstLine="284"/>
        <w:rPr>
          <w:ins w:id="1086" w:author="Yashua Lebowitz" w:date="2024-09-28T15:03:00Z"/>
          <w:rFonts w:ascii="Book Antiqua" w:hAnsi="Book Antiqua" w:cs="Times New Roman"/>
          <w:sz w:val="24"/>
          <w:szCs w:val="24"/>
        </w:rPr>
      </w:pPr>
      <w:ins w:id="1087" w:author="Yashua Lebowitz" w:date="2024-09-28T15:03:00Z">
        <w:r w:rsidRPr="007779F8">
          <w:rPr>
            <w:rFonts w:ascii="Book Antiqua" w:hAnsi="Book Antiqua" w:cs="Times New Roman"/>
            <w:sz w:val="24"/>
            <w:szCs w:val="24"/>
          </w:rPr>
          <w:t>“Hands up!” they shouted, weapons drawn. I heard the click of guns being readied. Luckily for me, no one had an itchy trigger finger, or I would’ve been a goner.</w:t>
        </w:r>
      </w:ins>
    </w:p>
    <w:p w14:paraId="6733BA78" w14:textId="77777777" w:rsidR="007779F8" w:rsidRPr="007779F8" w:rsidRDefault="007779F8" w:rsidP="006D6183">
      <w:pPr>
        <w:ind w:firstLine="284"/>
        <w:rPr>
          <w:ins w:id="1088" w:author="Yashua Lebowitz" w:date="2024-09-28T15:03:00Z"/>
          <w:rFonts w:ascii="Book Antiqua" w:hAnsi="Book Antiqua" w:cs="Times New Roman"/>
          <w:sz w:val="24"/>
          <w:szCs w:val="24"/>
        </w:rPr>
      </w:pPr>
      <w:ins w:id="1089" w:author="Yashua Lebowitz" w:date="2024-09-28T15:03:00Z">
        <w:r w:rsidRPr="007779F8">
          <w:rPr>
            <w:rFonts w:ascii="Book Antiqua" w:hAnsi="Book Antiqua" w:cs="Times New Roman"/>
            <w:sz w:val="24"/>
            <w:szCs w:val="24"/>
          </w:rPr>
          <w:t>“No bomb. I surrender,” I said weakly.</w:t>
        </w:r>
      </w:ins>
    </w:p>
    <w:p w14:paraId="46857BAA" w14:textId="77777777" w:rsidR="007779F8" w:rsidRPr="007779F8" w:rsidRDefault="007779F8" w:rsidP="006D6183">
      <w:pPr>
        <w:ind w:firstLine="284"/>
        <w:rPr>
          <w:ins w:id="1090" w:author="Yashua Lebowitz" w:date="2024-09-28T15:03:00Z"/>
          <w:rFonts w:ascii="Book Antiqua" w:hAnsi="Book Antiqua" w:cs="Times New Roman"/>
          <w:sz w:val="24"/>
          <w:szCs w:val="24"/>
        </w:rPr>
      </w:pPr>
      <w:ins w:id="1091" w:author="Yashua Lebowitz" w:date="2024-09-28T15:03:00Z">
        <w:r w:rsidRPr="007779F8">
          <w:rPr>
            <w:rFonts w:ascii="Book Antiqua" w:hAnsi="Book Antiqua" w:cs="Times New Roman"/>
            <w:sz w:val="24"/>
            <w:szCs w:val="24"/>
          </w:rPr>
          <w:t>They forced me to my knees, hands behind my back, and cuffed me. Then they laid me on the ground. A demolition expert approached and began cutting off my clothes.</w:t>
        </w:r>
      </w:ins>
    </w:p>
    <w:p w14:paraId="09E5FC15" w14:textId="77777777" w:rsidR="007779F8" w:rsidRPr="007779F8" w:rsidRDefault="007779F8" w:rsidP="006D6183">
      <w:pPr>
        <w:ind w:firstLine="284"/>
        <w:rPr>
          <w:ins w:id="1092" w:author="Yashua Lebowitz" w:date="2024-09-28T15:03:00Z"/>
          <w:rFonts w:ascii="Book Antiqua" w:hAnsi="Book Antiqua" w:cs="Times New Roman"/>
          <w:sz w:val="24"/>
          <w:szCs w:val="24"/>
        </w:rPr>
      </w:pPr>
      <w:ins w:id="1093" w:author="Yashua Lebowitz" w:date="2024-09-28T15:03:00Z">
        <w:r w:rsidRPr="007779F8">
          <w:rPr>
            <w:rFonts w:ascii="Book Antiqua" w:hAnsi="Book Antiqua" w:cs="Times New Roman"/>
            <w:sz w:val="24"/>
            <w:szCs w:val="24"/>
          </w:rPr>
          <w:t>“I don’t have a bomb. It’s called an IBD.”</w:t>
        </w:r>
      </w:ins>
    </w:p>
    <w:p w14:paraId="57046481" w14:textId="77777777" w:rsidR="007779F8" w:rsidRPr="007779F8" w:rsidRDefault="007779F8" w:rsidP="006D6183">
      <w:pPr>
        <w:ind w:firstLine="284"/>
        <w:rPr>
          <w:ins w:id="1094" w:author="Yashua Lebowitz" w:date="2024-09-28T15:03:00Z"/>
          <w:rFonts w:ascii="Book Antiqua" w:hAnsi="Book Antiqua" w:cs="Times New Roman"/>
          <w:sz w:val="24"/>
          <w:szCs w:val="24"/>
        </w:rPr>
      </w:pPr>
      <w:ins w:id="1095" w:author="Yashua Lebowitz" w:date="2024-09-28T15:03:00Z">
        <w:r w:rsidRPr="007779F8">
          <w:rPr>
            <w:rFonts w:ascii="Book Antiqua" w:hAnsi="Book Antiqua" w:cs="Times New Roman"/>
            <w:sz w:val="24"/>
            <w:szCs w:val="24"/>
          </w:rPr>
          <w:t>“A what?”</w:t>
        </w:r>
      </w:ins>
    </w:p>
    <w:p w14:paraId="5E908F83" w14:textId="723B255D" w:rsidR="007779F8" w:rsidRPr="007779F8" w:rsidRDefault="007779F8" w:rsidP="006D6183">
      <w:pPr>
        <w:ind w:firstLine="284"/>
        <w:rPr>
          <w:ins w:id="1096" w:author="Yashua Lebowitz" w:date="2024-09-28T15:03:00Z"/>
          <w:rFonts w:ascii="Book Antiqua" w:hAnsi="Book Antiqua" w:cs="Times New Roman"/>
          <w:sz w:val="24"/>
          <w:szCs w:val="24"/>
        </w:rPr>
      </w:pPr>
      <w:ins w:id="1097" w:author="Yashua Lebowitz" w:date="2024-09-28T15:03:00Z">
        <w:r w:rsidRPr="007779F8">
          <w:rPr>
            <w:rFonts w:ascii="Book Antiqua" w:hAnsi="Book Antiqua" w:cs="Times New Roman"/>
            <w:sz w:val="24"/>
            <w:szCs w:val="24"/>
          </w:rPr>
          <w:t>“IBD—like IED</w:t>
        </w:r>
        <w:r>
          <w:rPr>
            <w:rStyle w:val="FootnoteReference"/>
            <w:rFonts w:ascii="Book Antiqua" w:hAnsi="Book Antiqua" w:cs="Times New Roman"/>
            <w:sz w:val="24"/>
            <w:szCs w:val="24"/>
          </w:rPr>
          <w:footnoteReference w:customMarkFollows="1" w:id="3"/>
          <w:t>1</w:t>
        </w:r>
        <w:r w:rsidRPr="007779F8">
          <w:rPr>
            <w:rFonts w:ascii="Book Antiqua" w:hAnsi="Book Antiqua" w:cs="Times New Roman"/>
            <w:sz w:val="24"/>
            <w:szCs w:val="24"/>
          </w:rPr>
          <w:t>, but an Improvised Bullshit Device.”</w:t>
        </w:r>
      </w:ins>
    </w:p>
    <w:p w14:paraId="6ADE8EF2" w14:textId="77777777" w:rsidR="007779F8" w:rsidRPr="007779F8" w:rsidRDefault="007779F8" w:rsidP="006D6183">
      <w:pPr>
        <w:ind w:firstLine="284"/>
        <w:rPr>
          <w:ins w:id="1100" w:author="Yashua Lebowitz" w:date="2024-09-28T15:03:00Z"/>
          <w:rFonts w:ascii="Book Antiqua" w:hAnsi="Book Antiqua" w:cs="Times New Roman"/>
          <w:sz w:val="24"/>
          <w:szCs w:val="24"/>
        </w:rPr>
      </w:pPr>
      <w:ins w:id="1101" w:author="Yashua Lebowitz" w:date="2024-09-28T15:03:00Z">
        <w:r w:rsidRPr="007779F8">
          <w:rPr>
            <w:rFonts w:ascii="Book Antiqua" w:hAnsi="Book Antiqua" w:cs="Times New Roman"/>
            <w:sz w:val="24"/>
            <w:szCs w:val="24"/>
          </w:rPr>
          <w:t>The demolition guy laughed, turning to the person beside him. “He says he’s got an IBD. Improvised Bullshit Device.”</w:t>
        </w:r>
      </w:ins>
    </w:p>
    <w:p w14:paraId="771ECB81" w14:textId="77777777" w:rsidR="007779F8" w:rsidRPr="007779F8" w:rsidRDefault="007779F8" w:rsidP="006D6183">
      <w:pPr>
        <w:ind w:firstLine="284"/>
        <w:rPr>
          <w:ins w:id="1102" w:author="Yashua Lebowitz" w:date="2024-09-28T15:03:00Z"/>
          <w:rFonts w:ascii="Book Antiqua" w:hAnsi="Book Antiqua" w:cs="Times New Roman"/>
          <w:sz w:val="24"/>
          <w:szCs w:val="24"/>
        </w:rPr>
      </w:pPr>
      <w:ins w:id="1103" w:author="Yashua Lebowitz" w:date="2024-09-28T15:03:00Z">
        <w:r w:rsidRPr="007779F8">
          <w:rPr>
            <w:rFonts w:ascii="Book Antiqua" w:hAnsi="Book Antiqua" w:cs="Times New Roman"/>
            <w:sz w:val="24"/>
            <w:szCs w:val="24"/>
          </w:rPr>
          <w:t>The tension had been defused, as had my fake bomb.</w:t>
        </w:r>
      </w:ins>
    </w:p>
    <w:p w14:paraId="7371FBC9" w14:textId="77777777" w:rsidR="007779F8" w:rsidRPr="007779F8" w:rsidRDefault="007779F8" w:rsidP="006D6183">
      <w:pPr>
        <w:ind w:firstLine="284"/>
        <w:rPr>
          <w:ins w:id="1104" w:author="Yashua Lebowitz" w:date="2024-09-28T15:03:00Z"/>
          <w:rFonts w:ascii="Book Antiqua" w:hAnsi="Book Antiqua" w:cs="Times New Roman"/>
          <w:sz w:val="24"/>
          <w:szCs w:val="24"/>
        </w:rPr>
      </w:pPr>
      <w:ins w:id="1105" w:author="Yashua Lebowitz" w:date="2024-09-28T15:03:00Z">
        <w:r w:rsidRPr="007779F8">
          <w:rPr>
            <w:rFonts w:ascii="Book Antiqua" w:hAnsi="Book Antiqua" w:cs="Times New Roman"/>
            <w:sz w:val="24"/>
            <w:szCs w:val="24"/>
          </w:rPr>
          <w:t>“I thought you had a bomb, Josh. You’re a man of your word,” Frank said, probably watching from a distance, relieved to find out I was also a liar.</w:t>
        </w:r>
      </w:ins>
    </w:p>
    <w:p w14:paraId="76D54BD2" w14:textId="77777777" w:rsidR="007779F8" w:rsidRPr="007779F8" w:rsidRDefault="007779F8" w:rsidP="006D6183">
      <w:pPr>
        <w:ind w:firstLine="284"/>
        <w:rPr>
          <w:ins w:id="1106" w:author="Yashua Lebowitz" w:date="2024-09-28T15:03:00Z"/>
          <w:rFonts w:ascii="Book Antiqua" w:hAnsi="Book Antiqua" w:cs="Times New Roman"/>
          <w:sz w:val="24"/>
          <w:szCs w:val="24"/>
        </w:rPr>
      </w:pPr>
      <w:ins w:id="1107" w:author="Yashua Lebowitz" w:date="2024-09-28T15:03:00Z">
        <w:r w:rsidRPr="007779F8">
          <w:rPr>
            <w:rFonts w:ascii="Book Antiqua" w:hAnsi="Book Antiqua" w:cs="Times New Roman"/>
            <w:sz w:val="24"/>
            <w:szCs w:val="24"/>
          </w:rPr>
          <w:t>“I’m not a Jihadi,” I muttered through the stinging pain.</w:t>
        </w:r>
      </w:ins>
    </w:p>
    <w:p w14:paraId="6FCAB697" w14:textId="77777777" w:rsidR="007779F8" w:rsidRPr="007779F8" w:rsidRDefault="007779F8" w:rsidP="006D6183">
      <w:pPr>
        <w:ind w:firstLine="284"/>
        <w:rPr>
          <w:ins w:id="1108" w:author="Yashua Lebowitz" w:date="2024-09-28T15:03:00Z"/>
          <w:rFonts w:ascii="Book Antiqua" w:hAnsi="Book Antiqua" w:cs="Times New Roman"/>
          <w:sz w:val="24"/>
          <w:szCs w:val="24"/>
        </w:rPr>
      </w:pPr>
      <w:ins w:id="1109" w:author="Yashua Lebowitz" w:date="2024-09-28T15:03:00Z">
        <w:r w:rsidRPr="007779F8">
          <w:rPr>
            <w:rFonts w:ascii="Book Antiqua" w:hAnsi="Book Antiqua" w:cs="Times New Roman"/>
            <w:sz w:val="24"/>
            <w:szCs w:val="24"/>
          </w:rPr>
          <w:t>The burning... my crotch was on fire. Yeshua, help me.</w:t>
        </w:r>
      </w:ins>
    </w:p>
    <w:p w14:paraId="4ECBB012" w14:textId="77777777" w:rsidR="007779F8" w:rsidRPr="007779F8" w:rsidRDefault="007779F8" w:rsidP="006D6183">
      <w:pPr>
        <w:ind w:firstLine="284"/>
        <w:rPr>
          <w:ins w:id="1110" w:author="Yashua Lebowitz" w:date="2024-09-28T15:03:00Z"/>
          <w:rFonts w:ascii="Book Antiqua" w:hAnsi="Book Antiqua" w:cs="Times New Roman"/>
          <w:sz w:val="24"/>
          <w:szCs w:val="24"/>
        </w:rPr>
      </w:pPr>
      <w:ins w:id="1111" w:author="Yashua Lebowitz" w:date="2024-09-28T15:03:00Z">
        <w:r w:rsidRPr="007779F8">
          <w:rPr>
            <w:rFonts w:ascii="Book Antiqua" w:hAnsi="Book Antiqua" w:cs="Times New Roman"/>
            <w:sz w:val="24"/>
            <w:szCs w:val="24"/>
          </w:rPr>
          <w:t>Two investigative officers took me into custody—one young, one old. Both looked at me in shock and awe, as though they had never seen anything like this in their lives. They brought me to the interrogation room, where I sat shirtless, with my skin still burning from the pepper spray. But I needed to focus. They needed to know my vision for America.</w:t>
        </w:r>
      </w:ins>
    </w:p>
    <w:p w14:paraId="772E8E0F" w14:textId="77777777" w:rsidR="007779F8" w:rsidRPr="007779F8" w:rsidRDefault="007779F8" w:rsidP="006D6183">
      <w:pPr>
        <w:ind w:firstLine="284"/>
        <w:rPr>
          <w:ins w:id="1112" w:author="Yashua Lebowitz" w:date="2024-09-28T15:03:00Z"/>
          <w:rFonts w:ascii="Book Antiqua" w:hAnsi="Book Antiqua" w:cs="Times New Roman"/>
          <w:sz w:val="24"/>
          <w:szCs w:val="24"/>
        </w:rPr>
      </w:pPr>
      <w:ins w:id="1113" w:author="Yashua Lebowitz" w:date="2024-09-28T15:03:00Z">
        <w:r w:rsidRPr="007779F8">
          <w:rPr>
            <w:rFonts w:ascii="Book Antiqua" w:hAnsi="Book Antiqua" w:cs="Times New Roman"/>
            <w:sz w:val="24"/>
            <w:szCs w:val="24"/>
          </w:rPr>
          <w:t>“So why did you do this, Josh?” one of them asked.</w:t>
        </w:r>
      </w:ins>
    </w:p>
    <w:p w14:paraId="500CC863" w14:textId="77777777" w:rsidR="007779F8" w:rsidRPr="007779F8" w:rsidRDefault="007779F8" w:rsidP="006D6183">
      <w:pPr>
        <w:ind w:firstLine="284"/>
        <w:rPr>
          <w:ins w:id="1114" w:author="Yashua Lebowitz" w:date="2024-09-28T15:03:00Z"/>
          <w:rFonts w:ascii="Book Antiqua" w:hAnsi="Book Antiqua" w:cs="Times New Roman"/>
          <w:sz w:val="24"/>
          <w:szCs w:val="24"/>
        </w:rPr>
      </w:pPr>
      <w:ins w:id="1115" w:author="Yashua Lebowitz" w:date="2024-09-28T15:03:00Z">
        <w:r w:rsidRPr="007779F8">
          <w:rPr>
            <w:rFonts w:ascii="Book Antiqua" w:hAnsi="Book Antiqua" w:cs="Times New Roman"/>
            <w:sz w:val="24"/>
            <w:szCs w:val="24"/>
          </w:rPr>
          <w:t xml:space="preserve">“I’m a Messianic Jew, and God has sent me here today to confront you. I want to clean out the prisons in America. I want to punish rapists, murderers, and those who take bribes in government. I want to completely reform the system and restore it to what it was. I wasn’t expecting you guys to help me—I was trying to make a scene. </w:t>
        </w:r>
        <w:r w:rsidRPr="007779F8">
          <w:rPr>
            <w:rFonts w:ascii="Book Antiqua" w:hAnsi="Book Antiqua" w:cs="Times New Roman"/>
            <w:sz w:val="24"/>
            <w:szCs w:val="24"/>
          </w:rPr>
          <w:lastRenderedPageBreak/>
          <w:t>Make my voice heard. It’s time for this country to wake up. We’re going in the wrong direction.”</w:t>
        </w:r>
      </w:ins>
    </w:p>
    <w:p w14:paraId="15707062" w14:textId="77777777" w:rsidR="007779F8" w:rsidRPr="007779F8" w:rsidRDefault="007779F8" w:rsidP="006D6183">
      <w:pPr>
        <w:ind w:firstLine="284"/>
        <w:rPr>
          <w:ins w:id="1116" w:author="Yashua Lebowitz" w:date="2024-09-28T15:03:00Z"/>
          <w:rFonts w:ascii="Book Antiqua" w:hAnsi="Book Antiqua" w:cs="Times New Roman"/>
          <w:sz w:val="24"/>
          <w:szCs w:val="24"/>
        </w:rPr>
      </w:pPr>
      <w:ins w:id="1117" w:author="Yashua Lebowitz" w:date="2024-09-28T15:03:00Z">
        <w:r w:rsidRPr="007779F8">
          <w:rPr>
            <w:rFonts w:ascii="Book Antiqua" w:hAnsi="Book Antiqua" w:cs="Times New Roman"/>
            <w:sz w:val="24"/>
            <w:szCs w:val="24"/>
          </w:rPr>
          <w:t>The younger officer looked at me, astonished. “Well, that would be nice,” he said, almost in disbelief.</w:t>
        </w:r>
      </w:ins>
    </w:p>
    <w:p w14:paraId="15942118" w14:textId="77777777" w:rsidR="007779F8" w:rsidRPr="007779F8" w:rsidRDefault="007779F8" w:rsidP="006D6183">
      <w:pPr>
        <w:ind w:firstLine="284"/>
        <w:rPr>
          <w:ins w:id="1118" w:author="Yashua Lebowitz" w:date="2024-09-28T15:03:00Z"/>
          <w:rFonts w:ascii="Book Antiqua" w:hAnsi="Book Antiqua" w:cs="Times New Roman"/>
          <w:sz w:val="24"/>
          <w:szCs w:val="24"/>
        </w:rPr>
      </w:pPr>
      <w:ins w:id="1119" w:author="Yashua Lebowitz" w:date="2024-09-28T15:03:00Z">
        <w:r w:rsidRPr="007779F8">
          <w:rPr>
            <w:rFonts w:ascii="Book Antiqua" w:hAnsi="Book Antiqua" w:cs="Times New Roman"/>
            <w:sz w:val="24"/>
            <w:szCs w:val="24"/>
          </w:rPr>
          <w:t>“I want to put you guys out of work. Sorry.”</w:t>
        </w:r>
      </w:ins>
    </w:p>
    <w:p w14:paraId="6EC63FC0" w14:textId="77777777" w:rsidR="007779F8" w:rsidRPr="007779F8" w:rsidRDefault="007779F8" w:rsidP="006D6183">
      <w:pPr>
        <w:ind w:firstLine="284"/>
        <w:rPr>
          <w:ins w:id="1120" w:author="Yashua Lebowitz" w:date="2024-09-28T15:03:00Z"/>
          <w:rFonts w:ascii="Book Antiqua" w:hAnsi="Book Antiqua" w:cs="Times New Roman"/>
          <w:sz w:val="24"/>
          <w:szCs w:val="24"/>
        </w:rPr>
      </w:pPr>
      <w:ins w:id="1121" w:author="Yashua Lebowitz" w:date="2024-09-28T15:03:00Z">
        <w:r w:rsidRPr="007779F8">
          <w:rPr>
            <w:rFonts w:ascii="Book Antiqua" w:hAnsi="Book Antiqua" w:cs="Times New Roman"/>
            <w:sz w:val="24"/>
            <w:szCs w:val="24"/>
          </w:rPr>
          <w:t>I think the ideas I was presenting were so foreign to them that they didn’t know what to think. Or maybe they liked the status quo, liked the way things were. A nation completely depraved, wiping out its own children.</w:t>
        </w:r>
      </w:ins>
    </w:p>
    <w:p w14:paraId="4688A522" w14:textId="77777777" w:rsidR="007779F8" w:rsidRPr="007779F8" w:rsidRDefault="007779F8" w:rsidP="006D6183">
      <w:pPr>
        <w:ind w:firstLine="284"/>
        <w:rPr>
          <w:ins w:id="1122" w:author="Yashua Lebowitz" w:date="2024-09-28T15:03:00Z"/>
          <w:rFonts w:ascii="Book Antiqua" w:hAnsi="Book Antiqua" w:cs="Times New Roman"/>
          <w:sz w:val="24"/>
          <w:szCs w:val="24"/>
        </w:rPr>
      </w:pPr>
      <w:ins w:id="1123" w:author="Yashua Lebowitz" w:date="2024-09-28T15:03:00Z">
        <w:r w:rsidRPr="007779F8">
          <w:rPr>
            <w:rFonts w:ascii="Book Antiqua" w:hAnsi="Book Antiqua" w:cs="Times New Roman"/>
            <w:sz w:val="24"/>
            <w:szCs w:val="24"/>
          </w:rPr>
          <w:t>It was 2008, and no one could foresee where our country was heading—but I did, even then, as a 27-year-old man, desperate to take a stand against the evil currents sweeping away the nation I loved, plunging it into a torrent of complete depravity. I had fought in Iraq, but for what? To defend a nation that was destroying itself and the world?</w:t>
        </w:r>
      </w:ins>
    </w:p>
    <w:p w14:paraId="0333D0EA" w14:textId="77777777" w:rsidR="007779F8" w:rsidRPr="007779F8" w:rsidRDefault="007779F8" w:rsidP="006D6183">
      <w:pPr>
        <w:ind w:firstLine="284"/>
        <w:rPr>
          <w:ins w:id="1124" w:author="Yashua Lebowitz" w:date="2024-09-28T15:03:00Z"/>
          <w:rFonts w:ascii="Book Antiqua" w:hAnsi="Book Antiqua" w:cs="Times New Roman"/>
          <w:sz w:val="24"/>
          <w:szCs w:val="24"/>
        </w:rPr>
      </w:pPr>
      <w:ins w:id="1125" w:author="Yashua Lebowitz" w:date="2024-09-28T15:03:00Z">
        <w:r w:rsidRPr="007779F8">
          <w:rPr>
            <w:rFonts w:ascii="Book Antiqua" w:hAnsi="Book Antiqua" w:cs="Times New Roman"/>
            <w:sz w:val="24"/>
            <w:szCs w:val="24"/>
          </w:rPr>
          <w:t>Looking back, they thought I was crazy. But I was right. Eventually, they realized it too, when everything collapsed. They turned to me when desperation struck. But once the crisis passed, I was no longer needed.</w:t>
        </w:r>
      </w:ins>
    </w:p>
    <w:p w14:paraId="75E24006" w14:textId="77777777" w:rsidR="007779F8" w:rsidRPr="007779F8" w:rsidRDefault="007779F8" w:rsidP="006D6183">
      <w:pPr>
        <w:ind w:firstLine="284"/>
        <w:rPr>
          <w:ins w:id="1126" w:author="Yashua Lebowitz" w:date="2024-09-28T15:03:00Z"/>
          <w:rFonts w:ascii="Book Antiqua" w:hAnsi="Book Antiqua" w:cs="Times New Roman"/>
          <w:sz w:val="24"/>
          <w:szCs w:val="24"/>
        </w:rPr>
      </w:pPr>
      <w:ins w:id="1127" w:author="Yashua Lebowitz" w:date="2024-09-28T15:03:00Z">
        <w:r w:rsidRPr="007779F8">
          <w:rPr>
            <w:rFonts w:ascii="Book Antiqua" w:hAnsi="Book Antiqua" w:cs="Times New Roman"/>
            <w:sz w:val="24"/>
            <w:szCs w:val="24"/>
          </w:rPr>
          <w:t>I spent those years in isolation, locked away in a prison cell. And now, here I am, alone again in St. Paul’s Chapel, contemplating my uncertain future, as I did twenty years ago. Waiting. Waiting on my God to vindicate me.</w:t>
        </w:r>
      </w:ins>
    </w:p>
    <w:p w14:paraId="61B1D919" w14:textId="03BF2E08" w:rsidR="00FB6BB8" w:rsidRPr="00833EEB" w:rsidDel="007779F8" w:rsidRDefault="00FB6BB8">
      <w:pPr>
        <w:ind w:firstLine="284"/>
        <w:rPr>
          <w:ins w:id="1128" w:author="mac" w:date="2024-09-27T08:41:00Z"/>
          <w:del w:id="1129" w:author="Yashua Lebowitz" w:date="2024-09-28T15:03:00Z"/>
          <w:rFonts w:ascii="Book Antiqua" w:hAnsi="Book Antiqua" w:cs="Times New Roman"/>
          <w:sz w:val="24"/>
          <w:szCs w:val="24"/>
          <w:rPrChange w:id="1130" w:author="mac" w:date="2024-09-27T09:55:00Z">
            <w:rPr>
              <w:ins w:id="1131" w:author="mac" w:date="2024-09-27T08:41:00Z"/>
              <w:del w:id="1132" w:author="Yashua Lebowitz" w:date="2024-09-28T15:03:00Z"/>
              <w:rFonts w:ascii="Times New Roman" w:hAnsi="Times New Roman" w:cs="Times New Roman"/>
              <w:sz w:val="24"/>
              <w:szCs w:val="24"/>
            </w:rPr>
          </w:rPrChange>
        </w:rPr>
        <w:pPrChange w:id="1133" w:author="Yashua Lebowitz" w:date="2024-09-28T16:42:00Z">
          <w:pPr>
            <w:spacing w:line="23" w:lineRule="atLeast"/>
          </w:pPr>
        </w:pPrChange>
      </w:pPr>
      <w:ins w:id="1134" w:author="mac" w:date="2024-09-27T08:40:00Z">
        <w:del w:id="1135" w:author="Yashua Lebowitz" w:date="2024-09-28T15:03:00Z">
          <w:r w:rsidRPr="00833EEB" w:rsidDel="007779F8">
            <w:rPr>
              <w:rFonts w:ascii="Book Antiqua" w:hAnsi="Book Antiqua" w:cs="Times New Roman"/>
              <w:sz w:val="24"/>
              <w:szCs w:val="24"/>
              <w:rPrChange w:id="1136" w:author="mac" w:date="2024-09-27T09:55:00Z">
                <w:rPr>
                  <w:rFonts w:ascii="Times New Roman" w:hAnsi="Times New Roman" w:cs="Times New Roman"/>
                  <w:sz w:val="24"/>
                  <w:szCs w:val="24"/>
                </w:rPr>
              </w:rPrChange>
            </w:rPr>
            <w:delText xml:space="preserve">“A lot of people would get hurt Josh. We can’t give you weapon. In your note you say they’ve failed to protect children. </w:delText>
          </w:r>
        </w:del>
      </w:ins>
      <w:ins w:id="1137" w:author="mac" w:date="2024-09-27T08:41:00Z">
        <w:del w:id="1138" w:author="Yashua Lebowitz" w:date="2024-09-28T15:03:00Z">
          <w:r w:rsidRPr="00833EEB" w:rsidDel="007779F8">
            <w:rPr>
              <w:rFonts w:ascii="Book Antiqua" w:hAnsi="Book Antiqua" w:cs="Times New Roman"/>
              <w:sz w:val="24"/>
              <w:szCs w:val="24"/>
              <w:rPrChange w:id="1139" w:author="mac" w:date="2024-09-27T09:55:00Z">
                <w:rPr>
                  <w:rFonts w:ascii="Times New Roman" w:hAnsi="Times New Roman" w:cs="Times New Roman"/>
                  <w:sz w:val="24"/>
                  <w:szCs w:val="24"/>
                </w:rPr>
              </w:rPrChange>
            </w:rPr>
            <w:delText>You mean abortion…..”</w:delText>
          </w:r>
        </w:del>
      </w:ins>
    </w:p>
    <w:p w14:paraId="40F76161" w14:textId="289EE6E0" w:rsidR="00FB6BB8" w:rsidRPr="00833EEB" w:rsidDel="007779F8" w:rsidRDefault="00FB6BB8">
      <w:pPr>
        <w:ind w:firstLine="284"/>
        <w:rPr>
          <w:ins w:id="1140" w:author="mac" w:date="2024-09-27T08:44:00Z"/>
          <w:del w:id="1141" w:author="Yashua Lebowitz" w:date="2024-09-28T15:03:00Z"/>
          <w:rFonts w:ascii="Book Antiqua" w:hAnsi="Book Antiqua" w:cs="Times New Roman"/>
          <w:sz w:val="24"/>
          <w:szCs w:val="24"/>
          <w:rPrChange w:id="1142" w:author="mac" w:date="2024-09-27T09:55:00Z">
            <w:rPr>
              <w:ins w:id="1143" w:author="mac" w:date="2024-09-27T08:44:00Z"/>
              <w:del w:id="1144" w:author="Yashua Lebowitz" w:date="2024-09-28T15:03:00Z"/>
              <w:rFonts w:ascii="Times New Roman" w:hAnsi="Times New Roman" w:cs="Times New Roman"/>
              <w:sz w:val="24"/>
              <w:szCs w:val="24"/>
            </w:rPr>
          </w:rPrChange>
        </w:rPr>
        <w:pPrChange w:id="1145" w:author="Yashua Lebowitz" w:date="2024-09-28T16:42:00Z">
          <w:pPr>
            <w:spacing w:line="23" w:lineRule="atLeast"/>
          </w:pPr>
        </w:pPrChange>
      </w:pPr>
      <w:ins w:id="1146" w:author="mac" w:date="2024-09-27T08:41:00Z">
        <w:del w:id="1147" w:author="Yashua Lebowitz" w:date="2024-09-28T15:03:00Z">
          <w:r w:rsidRPr="00833EEB" w:rsidDel="007779F8">
            <w:rPr>
              <w:rFonts w:ascii="Book Antiqua" w:hAnsi="Book Antiqua" w:cs="Times New Roman"/>
              <w:sz w:val="24"/>
              <w:szCs w:val="24"/>
              <w:rPrChange w:id="1148" w:author="mac" w:date="2024-09-27T09:55:00Z">
                <w:rPr>
                  <w:rFonts w:ascii="Times New Roman" w:hAnsi="Times New Roman" w:cs="Times New Roman"/>
                  <w:sz w:val="24"/>
                  <w:szCs w:val="24"/>
                </w:rPr>
              </w:rPrChange>
            </w:rPr>
            <w:tab/>
            <w:delText>“Why don’t you help me? The</w:delText>
          </w:r>
        </w:del>
      </w:ins>
      <w:ins w:id="1149" w:author="mac" w:date="2024-09-27T08:42:00Z">
        <w:del w:id="1150" w:author="Yashua Lebowitz" w:date="2024-09-28T15:03:00Z">
          <w:r w:rsidRPr="00833EEB" w:rsidDel="007779F8">
            <w:rPr>
              <w:rFonts w:ascii="Book Antiqua" w:hAnsi="Book Antiqua" w:cs="Times New Roman"/>
              <w:sz w:val="24"/>
              <w:szCs w:val="24"/>
              <w:rPrChange w:id="1151" w:author="mac" w:date="2024-09-27T09:55:00Z">
                <w:rPr>
                  <w:rFonts w:ascii="Times New Roman" w:hAnsi="Times New Roman" w:cs="Times New Roman"/>
                  <w:sz w:val="24"/>
                  <w:szCs w:val="24"/>
                </w:rPr>
              </w:rPrChange>
            </w:rPr>
            <w:delText>se</w:delText>
          </w:r>
        </w:del>
      </w:ins>
      <w:ins w:id="1152" w:author="mac" w:date="2024-09-27T08:41:00Z">
        <w:del w:id="1153" w:author="Yashua Lebowitz" w:date="2024-09-28T15:03:00Z">
          <w:r w:rsidRPr="00833EEB" w:rsidDel="007779F8">
            <w:rPr>
              <w:rFonts w:ascii="Book Antiqua" w:hAnsi="Book Antiqua" w:cs="Times New Roman"/>
              <w:sz w:val="24"/>
              <w:szCs w:val="24"/>
              <w:rPrChange w:id="1154" w:author="mac" w:date="2024-09-27T09:55:00Z">
                <w:rPr>
                  <w:rFonts w:ascii="Times New Roman" w:hAnsi="Times New Roman" w:cs="Times New Roman"/>
                  <w:sz w:val="24"/>
                  <w:szCs w:val="24"/>
                </w:rPr>
              </w:rPrChange>
            </w:rPr>
            <w:delText xml:space="preserve"> evil people in government need to be put on trial.</w:delText>
          </w:r>
        </w:del>
      </w:ins>
      <w:ins w:id="1155" w:author="mac" w:date="2024-09-27T08:43:00Z">
        <w:del w:id="1156" w:author="Yashua Lebowitz" w:date="2024-09-28T15:03:00Z">
          <w:r w:rsidRPr="00833EEB" w:rsidDel="007779F8">
            <w:rPr>
              <w:rFonts w:ascii="Book Antiqua" w:hAnsi="Book Antiqua" w:cs="Times New Roman"/>
              <w:sz w:val="24"/>
              <w:szCs w:val="24"/>
              <w:rPrChange w:id="1157" w:author="mac" w:date="2024-09-27T09:55:00Z">
                <w:rPr>
                  <w:rFonts w:ascii="Times New Roman" w:hAnsi="Times New Roman" w:cs="Times New Roman"/>
                  <w:sz w:val="24"/>
                  <w:szCs w:val="24"/>
                </w:rPr>
              </w:rPrChange>
            </w:rPr>
            <w:delText xml:space="preserve"> We’ll take them down.</w:delText>
          </w:r>
        </w:del>
      </w:ins>
      <w:ins w:id="1158" w:author="mac" w:date="2024-09-27T08:41:00Z">
        <w:del w:id="1159" w:author="Yashua Lebowitz" w:date="2024-09-28T15:03:00Z">
          <w:r w:rsidRPr="00833EEB" w:rsidDel="007779F8">
            <w:rPr>
              <w:rFonts w:ascii="Book Antiqua" w:hAnsi="Book Antiqua" w:cs="Times New Roman"/>
              <w:sz w:val="24"/>
              <w:szCs w:val="24"/>
              <w:rPrChange w:id="1160" w:author="mac" w:date="2024-09-27T09:55:00Z">
                <w:rPr>
                  <w:rFonts w:ascii="Times New Roman" w:hAnsi="Times New Roman" w:cs="Times New Roman"/>
                  <w:sz w:val="24"/>
                  <w:szCs w:val="24"/>
                </w:rPr>
              </w:rPrChange>
            </w:rPr>
            <w:delText>”</w:delText>
          </w:r>
        </w:del>
      </w:ins>
    </w:p>
    <w:p w14:paraId="3EA084A0" w14:textId="47F5F5FA" w:rsidR="00FB6BB8" w:rsidRPr="00833EEB" w:rsidDel="007779F8" w:rsidRDefault="00FB6BB8">
      <w:pPr>
        <w:ind w:firstLine="284"/>
        <w:rPr>
          <w:ins w:id="1161" w:author="mac" w:date="2024-09-27T08:45:00Z"/>
          <w:del w:id="1162" w:author="Yashua Lebowitz" w:date="2024-09-28T15:03:00Z"/>
          <w:rFonts w:ascii="Book Antiqua" w:hAnsi="Book Antiqua" w:cs="Times New Roman"/>
          <w:sz w:val="24"/>
          <w:szCs w:val="24"/>
          <w:rPrChange w:id="1163" w:author="mac" w:date="2024-09-27T09:55:00Z">
            <w:rPr>
              <w:ins w:id="1164" w:author="mac" w:date="2024-09-27T08:45:00Z"/>
              <w:del w:id="1165" w:author="Yashua Lebowitz" w:date="2024-09-28T15:03:00Z"/>
              <w:rFonts w:ascii="Times New Roman" w:hAnsi="Times New Roman" w:cs="Times New Roman"/>
              <w:sz w:val="24"/>
              <w:szCs w:val="24"/>
            </w:rPr>
          </w:rPrChange>
        </w:rPr>
        <w:pPrChange w:id="1166" w:author="Yashua Lebowitz" w:date="2024-09-28T16:42:00Z">
          <w:pPr>
            <w:spacing w:line="23" w:lineRule="atLeast"/>
          </w:pPr>
        </w:pPrChange>
      </w:pPr>
      <w:ins w:id="1167" w:author="mac" w:date="2024-09-27T08:44:00Z">
        <w:del w:id="1168" w:author="Yashua Lebowitz" w:date="2024-09-28T15:03:00Z">
          <w:r w:rsidRPr="00833EEB" w:rsidDel="007779F8">
            <w:rPr>
              <w:rFonts w:ascii="Book Antiqua" w:hAnsi="Book Antiqua" w:cs="Times New Roman"/>
              <w:sz w:val="24"/>
              <w:szCs w:val="24"/>
              <w:rPrChange w:id="1169" w:author="mac" w:date="2024-09-27T09:55:00Z">
                <w:rPr>
                  <w:rFonts w:ascii="Times New Roman" w:hAnsi="Times New Roman" w:cs="Times New Roman"/>
                  <w:sz w:val="24"/>
                  <w:szCs w:val="24"/>
                </w:rPr>
              </w:rPrChange>
            </w:rPr>
            <w:delText xml:space="preserve">He tried to change the subject, </w:delText>
          </w:r>
        </w:del>
      </w:ins>
      <w:ins w:id="1170" w:author="mac" w:date="2024-09-27T08:45:00Z">
        <w:del w:id="1171" w:author="Yashua Lebowitz" w:date="2024-09-28T15:03:00Z">
          <w:r w:rsidRPr="00833EEB" w:rsidDel="007779F8">
            <w:rPr>
              <w:rFonts w:ascii="Book Antiqua" w:hAnsi="Book Antiqua" w:cs="Times New Roman"/>
              <w:sz w:val="24"/>
              <w:szCs w:val="24"/>
              <w:rPrChange w:id="1172" w:author="mac" w:date="2024-09-27T09:55:00Z">
                <w:rPr>
                  <w:rFonts w:ascii="Times New Roman" w:hAnsi="Times New Roman" w:cs="Times New Roman"/>
                  <w:sz w:val="24"/>
                  <w:szCs w:val="24"/>
                </w:rPr>
              </w:rPrChange>
            </w:rPr>
            <w:delText xml:space="preserve">“Tell me about yourself Josh.” I think he was trying to be my friend, gain my trust. </w:delText>
          </w:r>
        </w:del>
      </w:ins>
    </w:p>
    <w:p w14:paraId="05AA9702" w14:textId="0188B33E" w:rsidR="00FB6BB8" w:rsidRPr="00833EEB" w:rsidDel="007779F8" w:rsidRDefault="00FB6BB8">
      <w:pPr>
        <w:ind w:firstLine="284"/>
        <w:rPr>
          <w:ins w:id="1173" w:author="mac" w:date="2024-09-27T08:47:00Z"/>
          <w:del w:id="1174" w:author="Yashua Lebowitz" w:date="2024-09-28T15:03:00Z"/>
          <w:rFonts w:ascii="Book Antiqua" w:hAnsi="Book Antiqua" w:cs="Times New Roman"/>
          <w:sz w:val="24"/>
          <w:szCs w:val="24"/>
          <w:rPrChange w:id="1175" w:author="mac" w:date="2024-09-27T09:55:00Z">
            <w:rPr>
              <w:ins w:id="1176" w:author="mac" w:date="2024-09-27T08:47:00Z"/>
              <w:del w:id="1177" w:author="Yashua Lebowitz" w:date="2024-09-28T15:03:00Z"/>
              <w:rFonts w:ascii="Times New Roman" w:hAnsi="Times New Roman" w:cs="Times New Roman"/>
              <w:sz w:val="24"/>
              <w:szCs w:val="24"/>
            </w:rPr>
          </w:rPrChange>
        </w:rPr>
        <w:pPrChange w:id="1178" w:author="Yashua Lebowitz" w:date="2024-09-28T16:42:00Z">
          <w:pPr>
            <w:spacing w:line="23" w:lineRule="atLeast"/>
          </w:pPr>
        </w:pPrChange>
      </w:pPr>
      <w:ins w:id="1179" w:author="mac" w:date="2024-09-27T08:45:00Z">
        <w:del w:id="1180" w:author="Yashua Lebowitz" w:date="2024-09-28T15:03:00Z">
          <w:r w:rsidRPr="00833EEB" w:rsidDel="007779F8">
            <w:rPr>
              <w:rFonts w:ascii="Book Antiqua" w:hAnsi="Book Antiqua" w:cs="Times New Roman"/>
              <w:sz w:val="24"/>
              <w:szCs w:val="24"/>
              <w:rPrChange w:id="1181" w:author="mac" w:date="2024-09-27T09:55:00Z">
                <w:rPr>
                  <w:rFonts w:ascii="Times New Roman" w:hAnsi="Times New Roman" w:cs="Times New Roman"/>
                  <w:sz w:val="24"/>
                  <w:szCs w:val="24"/>
                </w:rPr>
              </w:rPrChange>
            </w:rPr>
            <w:tab/>
            <w:delText>“I’m a war vet.</w:delText>
          </w:r>
        </w:del>
      </w:ins>
      <w:ins w:id="1182" w:author="mac" w:date="2024-09-27T08:46:00Z">
        <w:del w:id="1183" w:author="Yashua Lebowitz" w:date="2024-09-28T15:03:00Z">
          <w:r w:rsidRPr="00833EEB" w:rsidDel="007779F8">
            <w:rPr>
              <w:rFonts w:ascii="Book Antiqua" w:hAnsi="Book Antiqua" w:cs="Times New Roman"/>
              <w:sz w:val="24"/>
              <w:szCs w:val="24"/>
              <w:rPrChange w:id="1184" w:author="mac" w:date="2024-09-27T09:55:00Z">
                <w:rPr>
                  <w:rFonts w:ascii="Times New Roman" w:hAnsi="Times New Roman" w:cs="Times New Roman"/>
                  <w:sz w:val="24"/>
                  <w:szCs w:val="24"/>
                </w:rPr>
              </w:rPrChange>
            </w:rPr>
            <w:delText xml:space="preserve"> I served in Operation Enduring Freedom.</w:delText>
          </w:r>
        </w:del>
      </w:ins>
      <w:ins w:id="1185" w:author="mac" w:date="2024-09-27T08:45:00Z">
        <w:del w:id="1186" w:author="Yashua Lebowitz" w:date="2024-09-28T15:03:00Z">
          <w:r w:rsidRPr="00833EEB" w:rsidDel="007779F8">
            <w:rPr>
              <w:rFonts w:ascii="Book Antiqua" w:hAnsi="Book Antiqua" w:cs="Times New Roman"/>
              <w:sz w:val="24"/>
              <w:szCs w:val="24"/>
              <w:rPrChange w:id="1187" w:author="mac" w:date="2024-09-27T09:55:00Z">
                <w:rPr>
                  <w:rFonts w:ascii="Times New Roman" w:hAnsi="Times New Roman" w:cs="Times New Roman"/>
                  <w:sz w:val="24"/>
                  <w:szCs w:val="24"/>
                </w:rPr>
              </w:rPrChange>
            </w:rPr>
            <w:delText xml:space="preserve"> </w:delText>
          </w:r>
        </w:del>
      </w:ins>
      <w:ins w:id="1188" w:author="mac" w:date="2024-09-27T08:47:00Z">
        <w:del w:id="1189" w:author="Yashua Lebowitz" w:date="2024-09-28T15:03:00Z">
          <w:r w:rsidRPr="00833EEB" w:rsidDel="007779F8">
            <w:rPr>
              <w:rFonts w:ascii="Book Antiqua" w:hAnsi="Book Antiqua" w:cs="Times New Roman"/>
              <w:sz w:val="24"/>
              <w:szCs w:val="24"/>
              <w:rPrChange w:id="1190" w:author="mac" w:date="2024-09-27T09:55:00Z">
                <w:rPr>
                  <w:rFonts w:ascii="Times New Roman" w:hAnsi="Times New Roman" w:cs="Times New Roman"/>
                  <w:sz w:val="24"/>
                  <w:szCs w:val="24"/>
                </w:rPr>
              </w:rPrChange>
            </w:rPr>
            <w:delText xml:space="preserve">I don’t want to hurt any of you. </w:delText>
          </w:r>
        </w:del>
      </w:ins>
      <w:ins w:id="1191" w:author="mac" w:date="2024-09-27T08:45:00Z">
        <w:del w:id="1192" w:author="Yashua Lebowitz" w:date="2024-09-28T15:03:00Z">
          <w:r w:rsidRPr="00833EEB" w:rsidDel="007779F8">
            <w:rPr>
              <w:rFonts w:ascii="Book Antiqua" w:hAnsi="Book Antiqua" w:cs="Times New Roman"/>
              <w:sz w:val="24"/>
              <w:szCs w:val="24"/>
              <w:rPrChange w:id="1193" w:author="mac" w:date="2024-09-27T09:55:00Z">
                <w:rPr>
                  <w:rFonts w:ascii="Times New Roman" w:hAnsi="Times New Roman" w:cs="Times New Roman"/>
                  <w:sz w:val="24"/>
                  <w:szCs w:val="24"/>
                </w:rPr>
              </w:rPrChange>
            </w:rPr>
            <w:delText>That’s all you need to know.”</w:delText>
          </w:r>
        </w:del>
      </w:ins>
    </w:p>
    <w:p w14:paraId="34476D74" w14:textId="3874EB1E" w:rsidR="00FB6BB8" w:rsidRPr="00833EEB" w:rsidDel="007779F8" w:rsidRDefault="00FB6BB8">
      <w:pPr>
        <w:ind w:firstLine="284"/>
        <w:rPr>
          <w:ins w:id="1194" w:author="mac" w:date="2024-09-27T08:47:00Z"/>
          <w:del w:id="1195" w:author="Yashua Lebowitz" w:date="2024-09-28T15:03:00Z"/>
          <w:rFonts w:ascii="Book Antiqua" w:hAnsi="Book Antiqua" w:cs="Times New Roman"/>
          <w:sz w:val="24"/>
          <w:szCs w:val="24"/>
          <w:rPrChange w:id="1196" w:author="mac" w:date="2024-09-27T09:55:00Z">
            <w:rPr>
              <w:ins w:id="1197" w:author="mac" w:date="2024-09-27T08:47:00Z"/>
              <w:del w:id="1198" w:author="Yashua Lebowitz" w:date="2024-09-28T15:03:00Z"/>
              <w:rFonts w:ascii="Times New Roman" w:hAnsi="Times New Roman" w:cs="Times New Roman"/>
              <w:sz w:val="24"/>
              <w:szCs w:val="24"/>
            </w:rPr>
          </w:rPrChange>
        </w:rPr>
        <w:pPrChange w:id="1199" w:author="Yashua Lebowitz" w:date="2024-09-28T16:42:00Z">
          <w:pPr>
            <w:spacing w:line="23" w:lineRule="atLeast"/>
          </w:pPr>
        </w:pPrChange>
      </w:pPr>
      <w:ins w:id="1200" w:author="mac" w:date="2024-09-27T08:47:00Z">
        <w:del w:id="1201" w:author="Yashua Lebowitz" w:date="2024-09-28T15:03:00Z">
          <w:r w:rsidRPr="00833EEB" w:rsidDel="007779F8">
            <w:rPr>
              <w:rFonts w:ascii="Book Antiqua" w:hAnsi="Book Antiqua" w:cs="Times New Roman"/>
              <w:sz w:val="24"/>
              <w:szCs w:val="24"/>
              <w:rPrChange w:id="1202" w:author="mac" w:date="2024-09-27T09:55:00Z">
                <w:rPr>
                  <w:rFonts w:ascii="Times New Roman" w:hAnsi="Times New Roman" w:cs="Times New Roman"/>
                  <w:sz w:val="24"/>
                  <w:szCs w:val="24"/>
                </w:rPr>
              </w:rPrChange>
            </w:rPr>
            <w:tab/>
            <w:delText>“I know</w:delText>
          </w:r>
        </w:del>
      </w:ins>
      <w:ins w:id="1203" w:author="mac" w:date="2024-09-27T08:49:00Z">
        <w:del w:id="1204" w:author="Yashua Lebowitz" w:date="2024-09-28T15:03:00Z">
          <w:r w:rsidR="008D5F3C" w:rsidRPr="00833EEB" w:rsidDel="007779F8">
            <w:rPr>
              <w:rFonts w:ascii="Book Antiqua" w:hAnsi="Book Antiqua" w:cs="Times New Roman"/>
              <w:sz w:val="24"/>
              <w:szCs w:val="24"/>
              <w:rPrChange w:id="1205" w:author="mac" w:date="2024-09-27T09:55:00Z">
                <w:rPr>
                  <w:rFonts w:ascii="Times New Roman" w:hAnsi="Times New Roman" w:cs="Times New Roman"/>
                  <w:sz w:val="24"/>
                  <w:szCs w:val="24"/>
                </w:rPr>
              </w:rPrChange>
            </w:rPr>
            <w:delText>,</w:delText>
          </w:r>
        </w:del>
      </w:ins>
      <w:ins w:id="1206" w:author="mac" w:date="2024-09-27T08:47:00Z">
        <w:del w:id="1207" w:author="Yashua Lebowitz" w:date="2024-09-28T15:03:00Z">
          <w:r w:rsidRPr="00833EEB" w:rsidDel="007779F8">
            <w:rPr>
              <w:rFonts w:ascii="Book Antiqua" w:hAnsi="Book Antiqua" w:cs="Times New Roman"/>
              <w:sz w:val="24"/>
              <w:szCs w:val="24"/>
              <w:rPrChange w:id="1208" w:author="mac" w:date="2024-09-27T09:55:00Z">
                <w:rPr>
                  <w:rFonts w:ascii="Times New Roman" w:hAnsi="Times New Roman" w:cs="Times New Roman"/>
                  <w:sz w:val="24"/>
                  <w:szCs w:val="24"/>
                </w:rPr>
              </w:rPrChange>
            </w:rPr>
            <w:delText xml:space="preserve"> you said that in your note.”</w:delText>
          </w:r>
        </w:del>
      </w:ins>
    </w:p>
    <w:p w14:paraId="6D6AF330" w14:textId="32B5C066" w:rsidR="00FB6BB8" w:rsidRPr="00833EEB" w:rsidDel="007779F8" w:rsidRDefault="00FB6BB8">
      <w:pPr>
        <w:ind w:firstLine="284"/>
        <w:rPr>
          <w:ins w:id="1209" w:author="mac" w:date="2024-09-27T08:48:00Z"/>
          <w:del w:id="1210" w:author="Yashua Lebowitz" w:date="2024-09-28T15:03:00Z"/>
          <w:rFonts w:ascii="Book Antiqua" w:hAnsi="Book Antiqua" w:cs="Times New Roman"/>
          <w:sz w:val="24"/>
          <w:szCs w:val="24"/>
          <w:rPrChange w:id="1211" w:author="mac" w:date="2024-09-27T09:55:00Z">
            <w:rPr>
              <w:ins w:id="1212" w:author="mac" w:date="2024-09-27T08:48:00Z"/>
              <w:del w:id="1213" w:author="Yashua Lebowitz" w:date="2024-09-28T15:03:00Z"/>
              <w:rFonts w:ascii="Times New Roman" w:hAnsi="Times New Roman" w:cs="Times New Roman"/>
              <w:sz w:val="24"/>
              <w:szCs w:val="24"/>
            </w:rPr>
          </w:rPrChange>
        </w:rPr>
        <w:pPrChange w:id="1214" w:author="Yashua Lebowitz" w:date="2024-09-28T16:42:00Z">
          <w:pPr>
            <w:spacing w:line="23" w:lineRule="atLeast"/>
          </w:pPr>
        </w:pPrChange>
      </w:pPr>
      <w:ins w:id="1215" w:author="mac" w:date="2024-09-27T08:47:00Z">
        <w:del w:id="1216" w:author="Yashua Lebowitz" w:date="2024-09-28T15:03:00Z">
          <w:r w:rsidRPr="00833EEB" w:rsidDel="007779F8">
            <w:rPr>
              <w:rFonts w:ascii="Book Antiqua" w:hAnsi="Book Antiqua" w:cs="Times New Roman"/>
              <w:sz w:val="24"/>
              <w:szCs w:val="24"/>
              <w:rPrChange w:id="1217" w:author="mac" w:date="2024-09-27T09:55:00Z">
                <w:rPr>
                  <w:rFonts w:ascii="Times New Roman" w:hAnsi="Times New Roman" w:cs="Times New Roman"/>
                  <w:sz w:val="24"/>
                  <w:szCs w:val="24"/>
                </w:rPr>
              </w:rPrChange>
            </w:rPr>
            <w:tab/>
          </w:r>
        </w:del>
      </w:ins>
      <w:ins w:id="1218" w:author="mac" w:date="2024-09-27T08:48:00Z">
        <w:del w:id="1219" w:author="Yashua Lebowitz" w:date="2024-09-28T15:03:00Z">
          <w:r w:rsidRPr="00833EEB" w:rsidDel="007779F8">
            <w:rPr>
              <w:rFonts w:ascii="Book Antiqua" w:hAnsi="Book Antiqua" w:cs="Times New Roman"/>
              <w:sz w:val="24"/>
              <w:szCs w:val="24"/>
              <w:rPrChange w:id="1220" w:author="mac" w:date="2024-09-27T09:55:00Z">
                <w:rPr>
                  <w:rFonts w:ascii="Times New Roman" w:hAnsi="Times New Roman" w:cs="Times New Roman"/>
                  <w:sz w:val="24"/>
                  <w:szCs w:val="24"/>
                </w:rPr>
              </w:rPrChange>
            </w:rPr>
            <w:delText>“I’</w:delText>
          </w:r>
          <w:r w:rsidR="008D5F3C" w:rsidRPr="00833EEB" w:rsidDel="007779F8">
            <w:rPr>
              <w:rFonts w:ascii="Book Antiqua" w:hAnsi="Book Antiqua" w:cs="Times New Roman"/>
              <w:sz w:val="24"/>
              <w:szCs w:val="24"/>
              <w:rPrChange w:id="1221" w:author="mac" w:date="2024-09-27T09:55:00Z">
                <w:rPr>
                  <w:rFonts w:ascii="Times New Roman" w:hAnsi="Times New Roman" w:cs="Times New Roman"/>
                  <w:sz w:val="24"/>
                  <w:szCs w:val="24"/>
                </w:rPr>
              </w:rPrChange>
            </w:rPr>
            <w:delText>m a man of my word,</w:delText>
          </w:r>
          <w:r w:rsidRPr="00833EEB" w:rsidDel="007779F8">
            <w:rPr>
              <w:rFonts w:ascii="Book Antiqua" w:hAnsi="Book Antiqua" w:cs="Times New Roman"/>
              <w:sz w:val="24"/>
              <w:szCs w:val="24"/>
              <w:rPrChange w:id="1222" w:author="mac" w:date="2024-09-27T09:55:00Z">
                <w:rPr>
                  <w:rFonts w:ascii="Times New Roman" w:hAnsi="Times New Roman" w:cs="Times New Roman"/>
                  <w:sz w:val="24"/>
                  <w:szCs w:val="24"/>
                </w:rPr>
              </w:rPrChange>
            </w:rPr>
            <w:delText>”</w:delText>
          </w:r>
        </w:del>
      </w:ins>
      <w:ins w:id="1223" w:author="mac" w:date="2024-09-27T08:51:00Z">
        <w:del w:id="1224" w:author="Yashua Lebowitz" w:date="2024-09-28T15:03:00Z">
          <w:r w:rsidR="008D5F3C" w:rsidRPr="00833EEB" w:rsidDel="007779F8">
            <w:rPr>
              <w:rFonts w:ascii="Book Antiqua" w:hAnsi="Book Antiqua" w:cs="Times New Roman"/>
              <w:sz w:val="24"/>
              <w:szCs w:val="24"/>
              <w:rPrChange w:id="1225" w:author="mac" w:date="2024-09-27T09:55:00Z">
                <w:rPr>
                  <w:rFonts w:ascii="Times New Roman" w:hAnsi="Times New Roman" w:cs="Times New Roman"/>
                  <w:sz w:val="24"/>
                  <w:szCs w:val="24"/>
                </w:rPr>
              </w:rPrChange>
            </w:rPr>
            <w:delText xml:space="preserve"> except I like to lie when it comes to hurting people. </w:delText>
          </w:r>
        </w:del>
      </w:ins>
      <w:ins w:id="1226" w:author="mac" w:date="2024-09-27T08:52:00Z">
        <w:del w:id="1227" w:author="Yashua Lebowitz" w:date="2024-09-28T15:03:00Z">
          <w:r w:rsidR="008D5F3C" w:rsidRPr="00833EEB" w:rsidDel="007779F8">
            <w:rPr>
              <w:rFonts w:ascii="Book Antiqua" w:hAnsi="Book Antiqua" w:cs="Times New Roman"/>
              <w:sz w:val="24"/>
              <w:szCs w:val="24"/>
              <w:rPrChange w:id="1228" w:author="mac" w:date="2024-09-27T09:55:00Z">
                <w:rPr>
                  <w:rFonts w:ascii="Times New Roman" w:hAnsi="Times New Roman" w:cs="Times New Roman"/>
                  <w:sz w:val="24"/>
                  <w:szCs w:val="24"/>
                </w:rPr>
              </w:rPrChange>
            </w:rPr>
            <w:delText>It’s not my forte.</w:delText>
          </w:r>
        </w:del>
      </w:ins>
    </w:p>
    <w:p w14:paraId="2DA10F24" w14:textId="26DC7AC6" w:rsidR="00FB6BB8" w:rsidRPr="00833EEB" w:rsidDel="007779F8" w:rsidRDefault="00FB6BB8">
      <w:pPr>
        <w:ind w:firstLine="284"/>
        <w:rPr>
          <w:ins w:id="1229" w:author="mac" w:date="2024-09-27T08:48:00Z"/>
          <w:del w:id="1230" w:author="Yashua Lebowitz" w:date="2024-09-28T15:03:00Z"/>
          <w:rFonts w:ascii="Book Antiqua" w:hAnsi="Book Antiqua" w:cs="Times New Roman"/>
          <w:sz w:val="24"/>
          <w:szCs w:val="24"/>
          <w:rPrChange w:id="1231" w:author="mac" w:date="2024-09-27T09:55:00Z">
            <w:rPr>
              <w:ins w:id="1232" w:author="mac" w:date="2024-09-27T08:48:00Z"/>
              <w:del w:id="1233" w:author="Yashua Lebowitz" w:date="2024-09-28T15:03:00Z"/>
              <w:rFonts w:ascii="Times New Roman" w:hAnsi="Times New Roman" w:cs="Times New Roman"/>
              <w:sz w:val="24"/>
              <w:szCs w:val="24"/>
            </w:rPr>
          </w:rPrChange>
        </w:rPr>
        <w:pPrChange w:id="1234" w:author="Yashua Lebowitz" w:date="2024-09-28T16:42:00Z">
          <w:pPr>
            <w:spacing w:line="23" w:lineRule="atLeast"/>
          </w:pPr>
        </w:pPrChange>
      </w:pPr>
      <w:ins w:id="1235" w:author="mac" w:date="2024-09-27T08:48:00Z">
        <w:del w:id="1236" w:author="Yashua Lebowitz" w:date="2024-09-28T15:03:00Z">
          <w:r w:rsidRPr="00833EEB" w:rsidDel="007779F8">
            <w:rPr>
              <w:rFonts w:ascii="Book Antiqua" w:hAnsi="Book Antiqua" w:cs="Times New Roman"/>
              <w:sz w:val="24"/>
              <w:szCs w:val="24"/>
              <w:rPrChange w:id="1237" w:author="mac" w:date="2024-09-27T09:55:00Z">
                <w:rPr>
                  <w:rFonts w:ascii="Times New Roman" w:hAnsi="Times New Roman" w:cs="Times New Roman"/>
                  <w:sz w:val="24"/>
                  <w:szCs w:val="24"/>
                </w:rPr>
              </w:rPrChange>
            </w:rPr>
            <w:tab/>
            <w:delText>“</w:delText>
          </w:r>
          <w:r w:rsidR="008D5F3C" w:rsidRPr="00833EEB" w:rsidDel="007779F8">
            <w:rPr>
              <w:rFonts w:ascii="Book Antiqua" w:hAnsi="Book Antiqua" w:cs="Times New Roman"/>
              <w:sz w:val="24"/>
              <w:szCs w:val="24"/>
              <w:rPrChange w:id="1238" w:author="mac" w:date="2024-09-27T09:55:00Z">
                <w:rPr>
                  <w:rFonts w:ascii="Times New Roman" w:hAnsi="Times New Roman" w:cs="Times New Roman"/>
                  <w:sz w:val="24"/>
                  <w:szCs w:val="24"/>
                </w:rPr>
              </w:rPrChange>
            </w:rPr>
            <w:delText>You have a bomb in there</w:delText>
          </w:r>
        </w:del>
      </w:ins>
      <w:ins w:id="1239" w:author="mac" w:date="2024-09-27T08:51:00Z">
        <w:del w:id="1240" w:author="Yashua Lebowitz" w:date="2024-09-28T15:03:00Z">
          <w:r w:rsidR="008D5F3C" w:rsidRPr="00833EEB" w:rsidDel="007779F8">
            <w:rPr>
              <w:rFonts w:ascii="Book Antiqua" w:hAnsi="Book Antiqua" w:cs="Times New Roman"/>
              <w:sz w:val="24"/>
              <w:szCs w:val="24"/>
              <w:rPrChange w:id="1241" w:author="mac" w:date="2024-09-27T09:55:00Z">
                <w:rPr>
                  <w:rFonts w:ascii="Times New Roman" w:hAnsi="Times New Roman" w:cs="Times New Roman"/>
                  <w:sz w:val="24"/>
                  <w:szCs w:val="24"/>
                </w:rPr>
              </w:rPrChange>
            </w:rPr>
            <w:delText>?</w:delText>
          </w:r>
        </w:del>
      </w:ins>
      <w:ins w:id="1242" w:author="mac" w:date="2024-09-27T08:48:00Z">
        <w:del w:id="1243" w:author="Yashua Lebowitz" w:date="2024-09-28T15:03:00Z">
          <w:r w:rsidRPr="00833EEB" w:rsidDel="007779F8">
            <w:rPr>
              <w:rFonts w:ascii="Book Antiqua" w:hAnsi="Book Antiqua" w:cs="Times New Roman"/>
              <w:sz w:val="24"/>
              <w:szCs w:val="24"/>
              <w:rPrChange w:id="1244" w:author="mac" w:date="2024-09-27T09:55:00Z">
                <w:rPr>
                  <w:rFonts w:ascii="Times New Roman" w:hAnsi="Times New Roman" w:cs="Times New Roman"/>
                  <w:sz w:val="24"/>
                  <w:szCs w:val="24"/>
                </w:rPr>
              </w:rPrChange>
            </w:rPr>
            <w:delText>”</w:delText>
          </w:r>
        </w:del>
      </w:ins>
    </w:p>
    <w:p w14:paraId="295DD0E5" w14:textId="550FAC79" w:rsidR="008D5F3C" w:rsidRPr="00833EEB" w:rsidDel="007779F8" w:rsidRDefault="00FB6BB8">
      <w:pPr>
        <w:ind w:firstLine="284"/>
        <w:rPr>
          <w:ins w:id="1245" w:author="mac" w:date="2024-09-27T08:50:00Z"/>
          <w:del w:id="1246" w:author="Yashua Lebowitz" w:date="2024-09-28T15:03:00Z"/>
          <w:rFonts w:ascii="Book Antiqua" w:hAnsi="Book Antiqua" w:cs="Times New Roman"/>
          <w:sz w:val="24"/>
          <w:szCs w:val="24"/>
          <w:rPrChange w:id="1247" w:author="mac" w:date="2024-09-27T09:55:00Z">
            <w:rPr>
              <w:ins w:id="1248" w:author="mac" w:date="2024-09-27T08:50:00Z"/>
              <w:del w:id="1249" w:author="Yashua Lebowitz" w:date="2024-09-28T15:03:00Z"/>
              <w:rFonts w:ascii="Times New Roman" w:hAnsi="Times New Roman" w:cs="Times New Roman"/>
              <w:sz w:val="24"/>
              <w:szCs w:val="24"/>
            </w:rPr>
          </w:rPrChange>
        </w:rPr>
        <w:pPrChange w:id="1250" w:author="Yashua Lebowitz" w:date="2024-09-28T16:42:00Z">
          <w:pPr>
            <w:spacing w:line="23" w:lineRule="atLeast"/>
          </w:pPr>
        </w:pPrChange>
      </w:pPr>
      <w:ins w:id="1251" w:author="mac" w:date="2024-09-27T08:48:00Z">
        <w:del w:id="1252" w:author="Yashua Lebowitz" w:date="2024-09-28T15:03:00Z">
          <w:r w:rsidRPr="00833EEB" w:rsidDel="007779F8">
            <w:rPr>
              <w:rFonts w:ascii="Book Antiqua" w:hAnsi="Book Antiqua" w:cs="Times New Roman"/>
              <w:sz w:val="24"/>
              <w:szCs w:val="24"/>
              <w:rPrChange w:id="1253" w:author="mac" w:date="2024-09-27T09:55:00Z">
                <w:rPr>
                  <w:rFonts w:ascii="Times New Roman" w:hAnsi="Times New Roman" w:cs="Times New Roman"/>
                  <w:sz w:val="24"/>
                  <w:szCs w:val="24"/>
                </w:rPr>
              </w:rPrChange>
            </w:rPr>
            <w:lastRenderedPageBreak/>
            <w:tab/>
            <w:delText>“You bet ya. It’s for my own protection.</w:delText>
          </w:r>
        </w:del>
      </w:ins>
      <w:ins w:id="1254" w:author="mac" w:date="2024-09-27T08:49:00Z">
        <w:del w:id="1255" w:author="Yashua Lebowitz" w:date="2024-09-28T15:03:00Z">
          <w:r w:rsidRPr="00833EEB" w:rsidDel="007779F8">
            <w:rPr>
              <w:rFonts w:ascii="Book Antiqua" w:hAnsi="Book Antiqua" w:cs="Times New Roman"/>
              <w:sz w:val="24"/>
              <w:szCs w:val="24"/>
              <w:rPrChange w:id="1256" w:author="mac" w:date="2024-09-27T09:55:00Z">
                <w:rPr>
                  <w:rFonts w:ascii="Times New Roman" w:hAnsi="Times New Roman" w:cs="Times New Roman"/>
                  <w:sz w:val="24"/>
                  <w:szCs w:val="24"/>
                </w:rPr>
              </w:rPrChange>
            </w:rPr>
            <w:delText>” I squeezed the fake detonator I had attached to the vest.</w:delText>
          </w:r>
        </w:del>
      </w:ins>
      <w:ins w:id="1257" w:author="mac" w:date="2024-09-27T08:52:00Z">
        <w:del w:id="1258" w:author="Yashua Lebowitz" w:date="2024-09-28T15:03:00Z">
          <w:r w:rsidR="008D5F3C" w:rsidRPr="00833EEB" w:rsidDel="007779F8">
            <w:rPr>
              <w:rFonts w:ascii="Book Antiqua" w:hAnsi="Book Antiqua" w:cs="Times New Roman"/>
              <w:sz w:val="24"/>
              <w:szCs w:val="24"/>
              <w:rPrChange w:id="1259" w:author="mac" w:date="2024-09-27T09:55:00Z">
                <w:rPr>
                  <w:rFonts w:ascii="Times New Roman" w:hAnsi="Times New Roman" w:cs="Times New Roman"/>
                  <w:sz w:val="24"/>
                  <w:szCs w:val="24"/>
                </w:rPr>
              </w:rPrChange>
            </w:rPr>
            <w:delText xml:space="preserve"> Boom! I’m da bomb.</w:delText>
          </w:r>
        </w:del>
      </w:ins>
    </w:p>
    <w:p w14:paraId="7CDC9D4F" w14:textId="77A712BE" w:rsidR="008D5F3C" w:rsidRPr="00833EEB" w:rsidDel="007779F8" w:rsidRDefault="008D5F3C">
      <w:pPr>
        <w:ind w:firstLine="284"/>
        <w:rPr>
          <w:ins w:id="1260" w:author="mac" w:date="2024-09-27T08:50:00Z"/>
          <w:del w:id="1261" w:author="Yashua Lebowitz" w:date="2024-09-28T15:03:00Z"/>
          <w:rFonts w:ascii="Book Antiqua" w:hAnsi="Book Antiqua" w:cs="Times New Roman"/>
          <w:sz w:val="24"/>
          <w:szCs w:val="24"/>
          <w:rPrChange w:id="1262" w:author="mac" w:date="2024-09-27T09:55:00Z">
            <w:rPr>
              <w:ins w:id="1263" w:author="mac" w:date="2024-09-27T08:50:00Z"/>
              <w:del w:id="1264" w:author="Yashua Lebowitz" w:date="2024-09-28T15:03:00Z"/>
              <w:rFonts w:ascii="Times New Roman" w:hAnsi="Times New Roman" w:cs="Times New Roman"/>
              <w:sz w:val="24"/>
              <w:szCs w:val="24"/>
            </w:rPr>
          </w:rPrChange>
        </w:rPr>
        <w:pPrChange w:id="1265" w:author="Yashua Lebowitz" w:date="2024-09-28T16:42:00Z">
          <w:pPr>
            <w:spacing w:line="23" w:lineRule="atLeast"/>
          </w:pPr>
        </w:pPrChange>
      </w:pPr>
      <w:ins w:id="1266" w:author="mac" w:date="2024-09-27T08:50:00Z">
        <w:del w:id="1267" w:author="Yashua Lebowitz" w:date="2024-09-28T15:03:00Z">
          <w:r w:rsidRPr="00833EEB" w:rsidDel="007779F8">
            <w:rPr>
              <w:rFonts w:ascii="Book Antiqua" w:hAnsi="Book Antiqua" w:cs="Times New Roman"/>
              <w:sz w:val="24"/>
              <w:szCs w:val="24"/>
              <w:rPrChange w:id="1268" w:author="mac" w:date="2024-09-27T09:55:00Z">
                <w:rPr>
                  <w:rFonts w:ascii="Times New Roman" w:hAnsi="Times New Roman" w:cs="Times New Roman"/>
                  <w:sz w:val="24"/>
                  <w:szCs w:val="24"/>
                </w:rPr>
              </w:rPrChange>
            </w:rPr>
            <w:tab/>
            <w:delText>“You know there’s other ways of trying to change the government. You can try to run for election.”</w:delText>
          </w:r>
        </w:del>
      </w:ins>
    </w:p>
    <w:p w14:paraId="7FB21DE1" w14:textId="5BF2B7CA" w:rsidR="008D5F3C" w:rsidRPr="00833EEB" w:rsidDel="007779F8" w:rsidRDefault="008D5F3C">
      <w:pPr>
        <w:ind w:firstLine="284"/>
        <w:rPr>
          <w:ins w:id="1269" w:author="mac" w:date="2024-09-27T08:52:00Z"/>
          <w:del w:id="1270" w:author="Yashua Lebowitz" w:date="2024-09-28T15:03:00Z"/>
          <w:rFonts w:ascii="Book Antiqua" w:hAnsi="Book Antiqua" w:cs="Times New Roman"/>
          <w:sz w:val="24"/>
          <w:szCs w:val="24"/>
          <w:rPrChange w:id="1271" w:author="mac" w:date="2024-09-27T09:55:00Z">
            <w:rPr>
              <w:ins w:id="1272" w:author="mac" w:date="2024-09-27T08:52:00Z"/>
              <w:del w:id="1273" w:author="Yashua Lebowitz" w:date="2024-09-28T15:03:00Z"/>
              <w:rFonts w:ascii="Times New Roman" w:hAnsi="Times New Roman" w:cs="Times New Roman"/>
              <w:sz w:val="24"/>
              <w:szCs w:val="24"/>
            </w:rPr>
          </w:rPrChange>
        </w:rPr>
        <w:pPrChange w:id="1274" w:author="Yashua Lebowitz" w:date="2024-09-28T16:42:00Z">
          <w:pPr>
            <w:spacing w:line="23" w:lineRule="atLeast"/>
          </w:pPr>
        </w:pPrChange>
      </w:pPr>
      <w:ins w:id="1275" w:author="mac" w:date="2024-09-27T08:50:00Z">
        <w:del w:id="1276" w:author="Yashua Lebowitz" w:date="2024-09-28T15:03:00Z">
          <w:r w:rsidRPr="00833EEB" w:rsidDel="007779F8">
            <w:rPr>
              <w:rFonts w:ascii="Book Antiqua" w:hAnsi="Book Antiqua" w:cs="Times New Roman"/>
              <w:sz w:val="24"/>
              <w:szCs w:val="24"/>
              <w:rPrChange w:id="1277" w:author="mac" w:date="2024-09-27T09:55:00Z">
                <w:rPr>
                  <w:rFonts w:ascii="Times New Roman" w:hAnsi="Times New Roman" w:cs="Times New Roman"/>
                  <w:sz w:val="24"/>
                  <w:szCs w:val="24"/>
                </w:rPr>
              </w:rPrChange>
            </w:rPr>
            <w:tab/>
          </w:r>
        </w:del>
      </w:ins>
      <w:ins w:id="1278" w:author="mac" w:date="2024-09-27T08:51:00Z">
        <w:del w:id="1279" w:author="Yashua Lebowitz" w:date="2024-09-28T15:03:00Z">
          <w:r w:rsidRPr="00833EEB" w:rsidDel="007779F8">
            <w:rPr>
              <w:rFonts w:ascii="Book Antiqua" w:hAnsi="Book Antiqua" w:cs="Times New Roman"/>
              <w:sz w:val="24"/>
              <w:szCs w:val="24"/>
              <w:rPrChange w:id="1280" w:author="mac" w:date="2024-09-27T09:55:00Z">
                <w:rPr>
                  <w:rFonts w:ascii="Times New Roman" w:hAnsi="Times New Roman" w:cs="Times New Roman"/>
                  <w:sz w:val="24"/>
                  <w:szCs w:val="24"/>
                </w:rPr>
              </w:rPrChange>
            </w:rPr>
            <w:delText>“This is free publicity for my election bid.”</w:delText>
          </w:r>
        </w:del>
      </w:ins>
    </w:p>
    <w:p w14:paraId="05AF860C" w14:textId="565002B2" w:rsidR="008D5F3C" w:rsidRPr="00833EEB" w:rsidDel="007779F8" w:rsidRDefault="008D5F3C">
      <w:pPr>
        <w:ind w:firstLine="284"/>
        <w:rPr>
          <w:ins w:id="1281" w:author="mac" w:date="2024-09-27T08:54:00Z"/>
          <w:del w:id="1282" w:author="Yashua Lebowitz" w:date="2024-09-28T15:03:00Z"/>
          <w:rFonts w:ascii="Book Antiqua" w:hAnsi="Book Antiqua" w:cs="Times New Roman"/>
          <w:sz w:val="24"/>
          <w:szCs w:val="24"/>
          <w:rPrChange w:id="1283" w:author="mac" w:date="2024-09-27T09:55:00Z">
            <w:rPr>
              <w:ins w:id="1284" w:author="mac" w:date="2024-09-27T08:54:00Z"/>
              <w:del w:id="1285" w:author="Yashua Lebowitz" w:date="2024-09-28T15:03:00Z"/>
              <w:rFonts w:ascii="Times New Roman" w:hAnsi="Times New Roman" w:cs="Times New Roman"/>
              <w:sz w:val="24"/>
              <w:szCs w:val="24"/>
            </w:rPr>
          </w:rPrChange>
        </w:rPr>
        <w:pPrChange w:id="1286" w:author="Yashua Lebowitz" w:date="2024-09-28T16:42:00Z">
          <w:pPr>
            <w:spacing w:line="23" w:lineRule="atLeast"/>
          </w:pPr>
        </w:pPrChange>
      </w:pPr>
      <w:ins w:id="1287" w:author="mac" w:date="2024-09-27T08:52:00Z">
        <w:del w:id="1288" w:author="Yashua Lebowitz" w:date="2024-09-28T15:03:00Z">
          <w:r w:rsidRPr="00833EEB" w:rsidDel="007779F8">
            <w:rPr>
              <w:rFonts w:ascii="Book Antiqua" w:hAnsi="Book Antiqua" w:cs="Times New Roman"/>
              <w:sz w:val="24"/>
              <w:szCs w:val="24"/>
              <w:rPrChange w:id="1289" w:author="mac" w:date="2024-09-27T09:55:00Z">
                <w:rPr>
                  <w:rFonts w:ascii="Times New Roman" w:hAnsi="Times New Roman" w:cs="Times New Roman"/>
                  <w:sz w:val="24"/>
                  <w:szCs w:val="24"/>
                </w:rPr>
              </w:rPrChange>
            </w:rPr>
            <w:tab/>
          </w:r>
        </w:del>
      </w:ins>
      <w:ins w:id="1290" w:author="mac" w:date="2024-09-27T08:53:00Z">
        <w:del w:id="1291" w:author="Yashua Lebowitz" w:date="2024-09-28T15:03:00Z">
          <w:r w:rsidRPr="00833EEB" w:rsidDel="007779F8">
            <w:rPr>
              <w:rFonts w:ascii="Book Antiqua" w:hAnsi="Book Antiqua" w:cs="Times New Roman"/>
              <w:sz w:val="24"/>
              <w:szCs w:val="24"/>
              <w:rPrChange w:id="1292" w:author="mac" w:date="2024-09-27T09:55:00Z">
                <w:rPr>
                  <w:rFonts w:ascii="Times New Roman" w:hAnsi="Times New Roman" w:cs="Times New Roman"/>
                  <w:sz w:val="24"/>
                  <w:szCs w:val="24"/>
                </w:rPr>
              </w:rPrChange>
            </w:rPr>
            <w:delText xml:space="preserve">“Is there anything we can do to get you out of this bathroom? Work with me here. I don’t want to see you get hurt,” I think he had given up after two hours of negotiations. </w:delText>
          </w:r>
        </w:del>
      </w:ins>
      <w:ins w:id="1293" w:author="mac" w:date="2024-09-27T08:54:00Z">
        <w:del w:id="1294" w:author="Yashua Lebowitz" w:date="2024-09-28T15:03:00Z">
          <w:r w:rsidRPr="00833EEB" w:rsidDel="007779F8">
            <w:rPr>
              <w:rFonts w:ascii="Book Antiqua" w:hAnsi="Book Antiqua" w:cs="Times New Roman"/>
              <w:sz w:val="24"/>
              <w:szCs w:val="24"/>
              <w:rPrChange w:id="1295" w:author="mac" w:date="2024-09-27T09:55:00Z">
                <w:rPr>
                  <w:rFonts w:ascii="Times New Roman" w:hAnsi="Times New Roman" w:cs="Times New Roman"/>
                  <w:sz w:val="24"/>
                  <w:szCs w:val="24"/>
                </w:rPr>
              </w:rPrChange>
            </w:rPr>
            <w:delText>Now was the time for violence and I steeled myself ready to endure the consequences of my own stubborn tenacity.</w:delText>
          </w:r>
        </w:del>
      </w:ins>
    </w:p>
    <w:p w14:paraId="664A3FD6" w14:textId="541CA278" w:rsidR="008D5F3C" w:rsidRPr="00833EEB" w:rsidDel="007779F8" w:rsidRDefault="008D5F3C">
      <w:pPr>
        <w:ind w:firstLine="284"/>
        <w:rPr>
          <w:ins w:id="1296" w:author="mac" w:date="2024-09-27T08:55:00Z"/>
          <w:del w:id="1297" w:author="Yashua Lebowitz" w:date="2024-09-28T15:03:00Z"/>
          <w:rFonts w:ascii="Book Antiqua" w:hAnsi="Book Antiqua" w:cs="Times New Roman"/>
          <w:sz w:val="24"/>
          <w:szCs w:val="24"/>
          <w:rPrChange w:id="1298" w:author="mac" w:date="2024-09-27T09:55:00Z">
            <w:rPr>
              <w:ins w:id="1299" w:author="mac" w:date="2024-09-27T08:55:00Z"/>
              <w:del w:id="1300" w:author="Yashua Lebowitz" w:date="2024-09-28T15:03:00Z"/>
              <w:rFonts w:ascii="Times New Roman" w:hAnsi="Times New Roman" w:cs="Times New Roman"/>
              <w:sz w:val="24"/>
              <w:szCs w:val="24"/>
            </w:rPr>
          </w:rPrChange>
        </w:rPr>
        <w:pPrChange w:id="1301" w:author="Yashua Lebowitz" w:date="2024-09-28T16:42:00Z">
          <w:pPr>
            <w:spacing w:line="23" w:lineRule="atLeast"/>
          </w:pPr>
        </w:pPrChange>
      </w:pPr>
      <w:ins w:id="1302" w:author="mac" w:date="2024-09-27T08:54:00Z">
        <w:del w:id="1303" w:author="Yashua Lebowitz" w:date="2024-09-28T15:03:00Z">
          <w:r w:rsidRPr="00833EEB" w:rsidDel="007779F8">
            <w:rPr>
              <w:rFonts w:ascii="Book Antiqua" w:hAnsi="Book Antiqua" w:cs="Times New Roman"/>
              <w:sz w:val="24"/>
              <w:szCs w:val="24"/>
              <w:rPrChange w:id="1304" w:author="mac" w:date="2024-09-27T09:55:00Z">
                <w:rPr>
                  <w:rFonts w:ascii="Times New Roman" w:hAnsi="Times New Roman" w:cs="Times New Roman"/>
                  <w:sz w:val="24"/>
                  <w:szCs w:val="24"/>
                </w:rPr>
              </w:rPrChange>
            </w:rPr>
            <w:tab/>
            <w:delText xml:space="preserve">“You can get me a squad car and a weapon. </w:delText>
          </w:r>
        </w:del>
      </w:ins>
      <w:ins w:id="1305" w:author="mac" w:date="2024-09-27T08:55:00Z">
        <w:del w:id="1306" w:author="Yashua Lebowitz" w:date="2024-09-28T15:03:00Z">
          <w:r w:rsidRPr="00833EEB" w:rsidDel="007779F8">
            <w:rPr>
              <w:rFonts w:ascii="Book Antiqua" w:hAnsi="Book Antiqua" w:cs="Times New Roman"/>
              <w:sz w:val="24"/>
              <w:szCs w:val="24"/>
              <w:rPrChange w:id="1307" w:author="mac" w:date="2024-09-27T09:55:00Z">
                <w:rPr>
                  <w:rFonts w:ascii="Times New Roman" w:hAnsi="Times New Roman" w:cs="Times New Roman"/>
                  <w:sz w:val="24"/>
                  <w:szCs w:val="24"/>
                </w:rPr>
              </w:rPrChange>
            </w:rPr>
            <w:delText>Tell them at the state capitol I’m coming for’em.”</w:delText>
          </w:r>
        </w:del>
      </w:ins>
    </w:p>
    <w:p w14:paraId="7F1C36AC" w14:textId="16A7B41E" w:rsidR="008D5F3C" w:rsidRPr="00833EEB" w:rsidDel="007779F8" w:rsidRDefault="008D5F3C">
      <w:pPr>
        <w:ind w:firstLine="284"/>
        <w:rPr>
          <w:ins w:id="1308" w:author="mac" w:date="2024-09-27T08:56:00Z"/>
          <w:del w:id="1309" w:author="Yashua Lebowitz" w:date="2024-09-28T15:03:00Z"/>
          <w:rFonts w:ascii="Book Antiqua" w:hAnsi="Book Antiqua" w:cs="Times New Roman"/>
          <w:sz w:val="24"/>
          <w:szCs w:val="24"/>
          <w:rPrChange w:id="1310" w:author="mac" w:date="2024-09-27T09:55:00Z">
            <w:rPr>
              <w:ins w:id="1311" w:author="mac" w:date="2024-09-27T08:56:00Z"/>
              <w:del w:id="1312" w:author="Yashua Lebowitz" w:date="2024-09-28T15:03:00Z"/>
              <w:rFonts w:ascii="Times New Roman" w:hAnsi="Times New Roman" w:cs="Times New Roman"/>
              <w:sz w:val="24"/>
              <w:szCs w:val="24"/>
            </w:rPr>
          </w:rPrChange>
        </w:rPr>
        <w:pPrChange w:id="1313" w:author="Yashua Lebowitz" w:date="2024-09-28T16:42:00Z">
          <w:pPr>
            <w:spacing w:line="23" w:lineRule="atLeast"/>
          </w:pPr>
        </w:pPrChange>
      </w:pPr>
      <w:ins w:id="1314" w:author="mac" w:date="2024-09-27T08:55:00Z">
        <w:del w:id="1315" w:author="Yashua Lebowitz" w:date="2024-09-28T15:03:00Z">
          <w:r w:rsidRPr="00833EEB" w:rsidDel="007779F8">
            <w:rPr>
              <w:rFonts w:ascii="Book Antiqua" w:hAnsi="Book Antiqua" w:cs="Times New Roman"/>
              <w:sz w:val="24"/>
              <w:szCs w:val="24"/>
              <w:rPrChange w:id="1316" w:author="mac" w:date="2024-09-27T09:55:00Z">
                <w:rPr>
                  <w:rFonts w:ascii="Times New Roman" w:hAnsi="Times New Roman" w:cs="Times New Roman"/>
                  <w:sz w:val="24"/>
                  <w:szCs w:val="24"/>
                </w:rPr>
              </w:rPrChange>
            </w:rPr>
            <w:tab/>
            <w:delText>“Okay Josh, that’s not possible…..”</w:delText>
          </w:r>
        </w:del>
      </w:ins>
    </w:p>
    <w:p w14:paraId="43ECB6B1" w14:textId="1EB82527" w:rsidR="008D5F3C" w:rsidRPr="00833EEB" w:rsidDel="007779F8" w:rsidRDefault="008D5F3C">
      <w:pPr>
        <w:ind w:firstLine="284"/>
        <w:rPr>
          <w:ins w:id="1317" w:author="mac" w:date="2024-09-27T09:03:00Z"/>
          <w:del w:id="1318" w:author="Yashua Lebowitz" w:date="2024-09-28T15:03:00Z"/>
          <w:rFonts w:ascii="Book Antiqua" w:hAnsi="Book Antiqua" w:cs="Times New Roman"/>
          <w:sz w:val="24"/>
          <w:szCs w:val="24"/>
          <w:rPrChange w:id="1319" w:author="mac" w:date="2024-09-27T09:55:00Z">
            <w:rPr>
              <w:ins w:id="1320" w:author="mac" w:date="2024-09-27T09:03:00Z"/>
              <w:del w:id="1321" w:author="Yashua Lebowitz" w:date="2024-09-28T15:03:00Z"/>
              <w:rFonts w:ascii="Times New Roman" w:hAnsi="Times New Roman" w:cs="Times New Roman"/>
              <w:sz w:val="24"/>
              <w:szCs w:val="24"/>
            </w:rPr>
          </w:rPrChange>
        </w:rPr>
        <w:pPrChange w:id="1322" w:author="Yashua Lebowitz" w:date="2024-09-28T16:42:00Z">
          <w:pPr>
            <w:spacing w:line="23" w:lineRule="atLeast"/>
          </w:pPr>
        </w:pPrChange>
      </w:pPr>
      <w:ins w:id="1323" w:author="mac" w:date="2024-09-27T08:56:00Z">
        <w:del w:id="1324" w:author="Yashua Lebowitz" w:date="2024-09-28T15:03:00Z">
          <w:r w:rsidRPr="00833EEB" w:rsidDel="007779F8">
            <w:rPr>
              <w:rFonts w:ascii="Book Antiqua" w:hAnsi="Book Antiqua" w:cs="Times New Roman"/>
              <w:sz w:val="24"/>
              <w:szCs w:val="24"/>
              <w:rPrChange w:id="1325" w:author="mac" w:date="2024-09-27T09:55:00Z">
                <w:rPr>
                  <w:rFonts w:ascii="Times New Roman" w:hAnsi="Times New Roman" w:cs="Times New Roman"/>
                  <w:sz w:val="24"/>
                  <w:szCs w:val="24"/>
                </w:rPr>
              </w:rPrChange>
            </w:rPr>
            <w:delText xml:space="preserve">Our conversation was over. </w:delText>
          </w:r>
        </w:del>
      </w:ins>
      <w:ins w:id="1326" w:author="mac" w:date="2024-09-27T08:57:00Z">
        <w:del w:id="1327" w:author="Yashua Lebowitz" w:date="2024-09-28T15:03:00Z">
          <w:r w:rsidRPr="00833EEB" w:rsidDel="007779F8">
            <w:rPr>
              <w:rFonts w:ascii="Book Antiqua" w:hAnsi="Book Antiqua" w:cs="Times New Roman"/>
              <w:sz w:val="24"/>
              <w:szCs w:val="24"/>
              <w:rPrChange w:id="1328" w:author="mac" w:date="2024-09-27T09:55:00Z">
                <w:rPr>
                  <w:rFonts w:ascii="Times New Roman" w:hAnsi="Times New Roman" w:cs="Times New Roman"/>
                  <w:sz w:val="24"/>
                  <w:szCs w:val="24"/>
                </w:rPr>
              </w:rPrChange>
            </w:rPr>
            <w:delText xml:space="preserve">A long time passed and silence. What they were planning I couldn’t guess, but I braced myself. They stuck a hose underneath the door and began spraying liquid chilli spray. </w:delText>
          </w:r>
        </w:del>
      </w:ins>
      <w:ins w:id="1329" w:author="mac" w:date="2024-09-27T08:58:00Z">
        <w:del w:id="1330" w:author="Yashua Lebowitz" w:date="2024-09-28T15:03:00Z">
          <w:r w:rsidRPr="00833EEB" w:rsidDel="007779F8">
            <w:rPr>
              <w:rFonts w:ascii="Book Antiqua" w:hAnsi="Book Antiqua" w:cs="Times New Roman"/>
              <w:sz w:val="24"/>
              <w:szCs w:val="24"/>
              <w:rPrChange w:id="1331" w:author="mac" w:date="2024-09-27T09:55:00Z">
                <w:rPr>
                  <w:rFonts w:ascii="Times New Roman" w:hAnsi="Times New Roman" w:cs="Times New Roman"/>
                  <w:sz w:val="24"/>
                  <w:szCs w:val="24"/>
                </w:rPr>
              </w:rPrChange>
            </w:rPr>
            <w:delText>The burning was unbearable.</w:delText>
          </w:r>
        </w:del>
      </w:ins>
      <w:ins w:id="1332" w:author="mac" w:date="2024-09-27T08:59:00Z">
        <w:del w:id="1333" w:author="Yashua Lebowitz" w:date="2024-09-28T15:03:00Z">
          <w:r w:rsidR="00971E3D" w:rsidRPr="00833EEB" w:rsidDel="007779F8">
            <w:rPr>
              <w:rFonts w:ascii="Book Antiqua" w:hAnsi="Book Antiqua" w:cs="Times New Roman"/>
              <w:sz w:val="24"/>
              <w:szCs w:val="24"/>
              <w:rPrChange w:id="1334" w:author="mac" w:date="2024-09-27T09:55:00Z">
                <w:rPr>
                  <w:rFonts w:ascii="Times New Roman" w:hAnsi="Times New Roman" w:cs="Times New Roman"/>
                  <w:sz w:val="24"/>
                  <w:szCs w:val="24"/>
                </w:rPr>
              </w:rPrChange>
            </w:rPr>
            <w:delText xml:space="preserve"> I couldn’t </w:delText>
          </w:r>
        </w:del>
      </w:ins>
      <w:ins w:id="1335" w:author="mac" w:date="2024-09-27T09:00:00Z">
        <w:del w:id="1336" w:author="Yashua Lebowitz" w:date="2024-09-28T15:03:00Z">
          <w:r w:rsidR="00971E3D" w:rsidRPr="00833EEB" w:rsidDel="007779F8">
            <w:rPr>
              <w:rFonts w:ascii="Book Antiqua" w:hAnsi="Book Antiqua" w:cs="Times New Roman"/>
              <w:sz w:val="24"/>
              <w:szCs w:val="24"/>
              <w:rPrChange w:id="1337" w:author="mac" w:date="2024-09-27T09:55:00Z">
                <w:rPr>
                  <w:rFonts w:ascii="Times New Roman" w:hAnsi="Times New Roman" w:cs="Times New Roman"/>
                  <w:sz w:val="24"/>
                  <w:szCs w:val="24"/>
                </w:rPr>
              </w:rPrChange>
            </w:rPr>
            <w:delText>breathe</w:delText>
          </w:r>
        </w:del>
      </w:ins>
      <w:ins w:id="1338" w:author="mac" w:date="2024-09-27T08:59:00Z">
        <w:del w:id="1339" w:author="Yashua Lebowitz" w:date="2024-09-28T15:03:00Z">
          <w:r w:rsidR="00971E3D" w:rsidRPr="00833EEB" w:rsidDel="007779F8">
            <w:rPr>
              <w:rFonts w:ascii="Book Antiqua" w:hAnsi="Book Antiqua" w:cs="Times New Roman"/>
              <w:sz w:val="24"/>
              <w:szCs w:val="24"/>
              <w:rPrChange w:id="1340" w:author="mac" w:date="2024-09-27T09:55:00Z">
                <w:rPr>
                  <w:rFonts w:ascii="Times New Roman" w:hAnsi="Times New Roman" w:cs="Times New Roman"/>
                  <w:sz w:val="24"/>
                  <w:szCs w:val="24"/>
                </w:rPr>
              </w:rPrChange>
            </w:rPr>
            <w:delText>.</w:delText>
          </w:r>
        </w:del>
      </w:ins>
      <w:ins w:id="1341" w:author="mac" w:date="2024-09-27T08:58:00Z">
        <w:del w:id="1342" w:author="Yashua Lebowitz" w:date="2024-09-28T15:03:00Z">
          <w:r w:rsidRPr="00833EEB" w:rsidDel="007779F8">
            <w:rPr>
              <w:rFonts w:ascii="Book Antiqua" w:hAnsi="Book Antiqua" w:cs="Times New Roman"/>
              <w:sz w:val="24"/>
              <w:szCs w:val="24"/>
              <w:rPrChange w:id="1343" w:author="mac" w:date="2024-09-27T09:55:00Z">
                <w:rPr>
                  <w:rFonts w:ascii="Times New Roman" w:hAnsi="Times New Roman" w:cs="Times New Roman"/>
                  <w:sz w:val="24"/>
                  <w:szCs w:val="24"/>
                </w:rPr>
              </w:rPrChange>
            </w:rPr>
            <w:delText xml:space="preserve"> If I could do it over again I would have stuck my head in the toilet, but </w:delText>
          </w:r>
        </w:del>
      </w:ins>
      <w:ins w:id="1344" w:author="mac" w:date="2024-09-27T08:59:00Z">
        <w:del w:id="1345" w:author="Yashua Lebowitz" w:date="2024-09-28T15:03:00Z">
          <w:r w:rsidRPr="00833EEB" w:rsidDel="007779F8">
            <w:rPr>
              <w:rFonts w:ascii="Book Antiqua" w:hAnsi="Book Antiqua" w:cs="Times New Roman"/>
              <w:sz w:val="24"/>
              <w:szCs w:val="24"/>
              <w:rPrChange w:id="1346" w:author="mac" w:date="2024-09-27T09:55:00Z">
                <w:rPr>
                  <w:rFonts w:ascii="Times New Roman" w:hAnsi="Times New Roman" w:cs="Times New Roman"/>
                  <w:sz w:val="24"/>
                  <w:szCs w:val="24"/>
                </w:rPr>
              </w:rPrChange>
            </w:rPr>
            <w:delText xml:space="preserve">I’m not sure that would </w:delText>
          </w:r>
        </w:del>
      </w:ins>
      <w:ins w:id="1347" w:author="mac" w:date="2024-09-27T09:00:00Z">
        <w:del w:id="1348" w:author="Yashua Lebowitz" w:date="2024-09-28T15:03:00Z">
          <w:r w:rsidR="00971E3D" w:rsidRPr="00833EEB" w:rsidDel="007779F8">
            <w:rPr>
              <w:rFonts w:ascii="Book Antiqua" w:hAnsi="Book Antiqua" w:cs="Times New Roman"/>
              <w:sz w:val="24"/>
              <w:szCs w:val="24"/>
              <w:rPrChange w:id="1349" w:author="mac" w:date="2024-09-27T09:55:00Z">
                <w:rPr>
                  <w:rFonts w:ascii="Times New Roman" w:hAnsi="Times New Roman" w:cs="Times New Roman"/>
                  <w:sz w:val="24"/>
                  <w:szCs w:val="24"/>
                </w:rPr>
              </w:rPrChange>
            </w:rPr>
            <w:delText xml:space="preserve">have </w:delText>
          </w:r>
        </w:del>
      </w:ins>
      <w:ins w:id="1350" w:author="mac" w:date="2024-09-27T08:59:00Z">
        <w:del w:id="1351" w:author="Yashua Lebowitz" w:date="2024-09-28T15:03:00Z">
          <w:r w:rsidRPr="00833EEB" w:rsidDel="007779F8">
            <w:rPr>
              <w:rFonts w:ascii="Book Antiqua" w:hAnsi="Book Antiqua" w:cs="Times New Roman"/>
              <w:sz w:val="24"/>
              <w:szCs w:val="24"/>
              <w:rPrChange w:id="1352" w:author="mac" w:date="2024-09-27T09:55:00Z">
                <w:rPr>
                  <w:rFonts w:ascii="Times New Roman" w:hAnsi="Times New Roman" w:cs="Times New Roman"/>
                  <w:sz w:val="24"/>
                  <w:szCs w:val="24"/>
                </w:rPr>
              </w:rPrChange>
            </w:rPr>
            <w:delText>work</w:delText>
          </w:r>
        </w:del>
      </w:ins>
      <w:ins w:id="1353" w:author="mac" w:date="2024-09-27T09:00:00Z">
        <w:del w:id="1354" w:author="Yashua Lebowitz" w:date="2024-09-28T15:03:00Z">
          <w:r w:rsidR="00971E3D" w:rsidRPr="00833EEB" w:rsidDel="007779F8">
            <w:rPr>
              <w:rFonts w:ascii="Book Antiqua" w:hAnsi="Book Antiqua" w:cs="Times New Roman"/>
              <w:sz w:val="24"/>
              <w:szCs w:val="24"/>
              <w:rPrChange w:id="1355" w:author="mac" w:date="2024-09-27T09:55:00Z">
                <w:rPr>
                  <w:rFonts w:ascii="Times New Roman" w:hAnsi="Times New Roman" w:cs="Times New Roman"/>
                  <w:sz w:val="24"/>
                  <w:szCs w:val="24"/>
                </w:rPr>
              </w:rPrChange>
            </w:rPr>
            <w:delText xml:space="preserve">ed. I had no choice. </w:delText>
          </w:r>
        </w:del>
      </w:ins>
      <w:ins w:id="1356" w:author="mac" w:date="2024-09-27T09:01:00Z">
        <w:del w:id="1357" w:author="Yashua Lebowitz" w:date="2024-09-28T15:03:00Z">
          <w:r w:rsidR="00971E3D" w:rsidRPr="00833EEB" w:rsidDel="007779F8">
            <w:rPr>
              <w:rFonts w:ascii="Book Antiqua" w:hAnsi="Book Antiqua" w:cs="Times New Roman"/>
              <w:sz w:val="24"/>
              <w:szCs w:val="24"/>
              <w:rPrChange w:id="1358" w:author="mac" w:date="2024-09-27T09:55:00Z">
                <w:rPr>
                  <w:rFonts w:ascii="Times New Roman" w:hAnsi="Times New Roman" w:cs="Times New Roman"/>
                  <w:sz w:val="24"/>
                  <w:szCs w:val="24"/>
                </w:rPr>
              </w:rPrChange>
            </w:rPr>
            <w:delText xml:space="preserve">I had to leave the bathroom and surrender. I opened the door with my hands up and immediately told them I didn’t have a bomb. </w:delText>
          </w:r>
        </w:del>
      </w:ins>
      <w:ins w:id="1359" w:author="mac" w:date="2024-09-27T09:02:00Z">
        <w:del w:id="1360" w:author="Yashua Lebowitz" w:date="2024-09-28T15:03:00Z">
          <w:r w:rsidR="00971E3D" w:rsidRPr="00833EEB" w:rsidDel="007779F8">
            <w:rPr>
              <w:rFonts w:ascii="Book Antiqua" w:hAnsi="Book Antiqua" w:cs="Times New Roman"/>
              <w:sz w:val="24"/>
              <w:szCs w:val="24"/>
              <w:rPrChange w:id="1361" w:author="mac" w:date="2024-09-27T09:55:00Z">
                <w:rPr>
                  <w:rFonts w:ascii="Times New Roman" w:hAnsi="Times New Roman" w:cs="Times New Roman"/>
                  <w:sz w:val="24"/>
                  <w:szCs w:val="24"/>
                </w:rPr>
              </w:rPrChange>
            </w:rPr>
            <w:delText>I wasn’t go to die there, not here, not now. I had more to say to them.</w:delText>
          </w:r>
        </w:del>
      </w:ins>
      <w:ins w:id="1362" w:author="mac" w:date="2024-09-27T09:03:00Z">
        <w:del w:id="1363" w:author="Yashua Lebowitz" w:date="2024-09-28T15:03:00Z">
          <w:r w:rsidR="00971E3D" w:rsidRPr="00833EEB" w:rsidDel="007779F8">
            <w:rPr>
              <w:rFonts w:ascii="Book Antiqua" w:hAnsi="Book Antiqua" w:cs="Times New Roman"/>
              <w:sz w:val="24"/>
              <w:szCs w:val="24"/>
              <w:rPrChange w:id="1364" w:author="mac" w:date="2024-09-27T09:55:00Z">
                <w:rPr>
                  <w:rFonts w:ascii="Times New Roman" w:hAnsi="Times New Roman" w:cs="Times New Roman"/>
                  <w:sz w:val="24"/>
                  <w:szCs w:val="24"/>
                </w:rPr>
              </w:rPrChange>
            </w:rPr>
            <w:delText xml:space="preserve"> The burning, the burning, I was also vomiting, such a high concentration of pepper spray.</w:delText>
          </w:r>
        </w:del>
      </w:ins>
    </w:p>
    <w:p w14:paraId="6F32F3E1" w14:textId="0F6C3EEA" w:rsidR="00971E3D" w:rsidRPr="00833EEB" w:rsidDel="007779F8" w:rsidRDefault="00971E3D">
      <w:pPr>
        <w:ind w:firstLine="284"/>
        <w:rPr>
          <w:ins w:id="1365" w:author="mac" w:date="2024-09-27T09:05:00Z"/>
          <w:del w:id="1366" w:author="Yashua Lebowitz" w:date="2024-09-28T15:03:00Z"/>
          <w:rFonts w:ascii="Book Antiqua" w:hAnsi="Book Antiqua" w:cs="Times New Roman"/>
          <w:sz w:val="24"/>
          <w:szCs w:val="24"/>
          <w:rPrChange w:id="1367" w:author="mac" w:date="2024-09-27T09:55:00Z">
            <w:rPr>
              <w:ins w:id="1368" w:author="mac" w:date="2024-09-27T09:05:00Z"/>
              <w:del w:id="1369" w:author="Yashua Lebowitz" w:date="2024-09-28T15:03:00Z"/>
              <w:rFonts w:ascii="Times New Roman" w:hAnsi="Times New Roman" w:cs="Times New Roman"/>
              <w:sz w:val="24"/>
              <w:szCs w:val="24"/>
            </w:rPr>
          </w:rPrChange>
        </w:rPr>
        <w:pPrChange w:id="1370" w:author="Yashua Lebowitz" w:date="2024-09-28T16:42:00Z">
          <w:pPr>
            <w:spacing w:line="23" w:lineRule="atLeast"/>
          </w:pPr>
        </w:pPrChange>
      </w:pPr>
      <w:ins w:id="1371" w:author="mac" w:date="2024-09-27T09:04:00Z">
        <w:del w:id="1372" w:author="Yashua Lebowitz" w:date="2024-09-28T15:03:00Z">
          <w:r w:rsidRPr="00833EEB" w:rsidDel="007779F8">
            <w:rPr>
              <w:rFonts w:ascii="Book Antiqua" w:hAnsi="Book Antiqua" w:cs="Times New Roman"/>
              <w:sz w:val="24"/>
              <w:szCs w:val="24"/>
              <w:rPrChange w:id="1373" w:author="mac" w:date="2024-09-27T09:55:00Z">
                <w:rPr>
                  <w:rFonts w:ascii="Times New Roman" w:hAnsi="Times New Roman" w:cs="Times New Roman"/>
                  <w:sz w:val="24"/>
                  <w:szCs w:val="24"/>
                </w:rPr>
              </w:rPrChange>
            </w:rPr>
            <w:delText xml:space="preserve">“Hands up they shouted!” I could hear their weapons lock and load. Luckily for me none of them had an itchy trigger finger or </w:delText>
          </w:r>
        </w:del>
      </w:ins>
      <w:ins w:id="1374" w:author="mac" w:date="2024-09-27T09:05:00Z">
        <w:del w:id="1375" w:author="Yashua Lebowitz" w:date="2024-09-28T15:03:00Z">
          <w:r w:rsidRPr="00833EEB" w:rsidDel="007779F8">
            <w:rPr>
              <w:rFonts w:ascii="Book Antiqua" w:hAnsi="Book Antiqua" w:cs="Times New Roman"/>
              <w:sz w:val="24"/>
              <w:szCs w:val="24"/>
              <w:rPrChange w:id="1376" w:author="mac" w:date="2024-09-27T09:55:00Z">
                <w:rPr>
                  <w:rFonts w:ascii="Times New Roman" w:hAnsi="Times New Roman" w:cs="Times New Roman"/>
                  <w:sz w:val="24"/>
                  <w:szCs w:val="24"/>
                </w:rPr>
              </w:rPrChange>
            </w:rPr>
            <w:delText>I was goner.</w:delText>
          </w:r>
        </w:del>
      </w:ins>
    </w:p>
    <w:p w14:paraId="31F971D7" w14:textId="59E14DE4" w:rsidR="00971E3D" w:rsidRPr="00833EEB" w:rsidDel="007779F8" w:rsidRDefault="00971E3D">
      <w:pPr>
        <w:ind w:firstLine="284"/>
        <w:rPr>
          <w:ins w:id="1377" w:author="mac" w:date="2024-09-27T09:05:00Z"/>
          <w:del w:id="1378" w:author="Yashua Lebowitz" w:date="2024-09-28T15:03:00Z"/>
          <w:rFonts w:ascii="Book Antiqua" w:hAnsi="Book Antiqua" w:cs="Times New Roman"/>
          <w:sz w:val="24"/>
          <w:szCs w:val="24"/>
          <w:rPrChange w:id="1379" w:author="mac" w:date="2024-09-27T09:55:00Z">
            <w:rPr>
              <w:ins w:id="1380" w:author="mac" w:date="2024-09-27T09:05:00Z"/>
              <w:del w:id="1381" w:author="Yashua Lebowitz" w:date="2024-09-28T15:03:00Z"/>
              <w:rFonts w:ascii="Times New Roman" w:hAnsi="Times New Roman" w:cs="Times New Roman"/>
              <w:sz w:val="24"/>
              <w:szCs w:val="24"/>
            </w:rPr>
          </w:rPrChange>
        </w:rPr>
        <w:pPrChange w:id="1382" w:author="Yashua Lebowitz" w:date="2024-09-28T16:42:00Z">
          <w:pPr>
            <w:spacing w:line="23" w:lineRule="atLeast"/>
          </w:pPr>
        </w:pPrChange>
      </w:pPr>
      <w:ins w:id="1383" w:author="mac" w:date="2024-09-27T09:05:00Z">
        <w:del w:id="1384" w:author="Yashua Lebowitz" w:date="2024-09-28T15:03:00Z">
          <w:r w:rsidRPr="00833EEB" w:rsidDel="007779F8">
            <w:rPr>
              <w:rFonts w:ascii="Book Antiqua" w:hAnsi="Book Antiqua" w:cs="Times New Roman"/>
              <w:sz w:val="24"/>
              <w:szCs w:val="24"/>
              <w:rPrChange w:id="1385" w:author="mac" w:date="2024-09-27T09:55:00Z">
                <w:rPr>
                  <w:rFonts w:ascii="Times New Roman" w:hAnsi="Times New Roman" w:cs="Times New Roman"/>
                  <w:sz w:val="24"/>
                  <w:szCs w:val="24"/>
                </w:rPr>
              </w:rPrChange>
            </w:rPr>
            <w:delText>“No bomb. I surrender.”</w:delText>
          </w:r>
        </w:del>
      </w:ins>
    </w:p>
    <w:p w14:paraId="3179F47A" w14:textId="7F1F858A" w:rsidR="00971E3D" w:rsidRPr="00833EEB" w:rsidDel="007779F8" w:rsidRDefault="00971E3D">
      <w:pPr>
        <w:ind w:firstLine="284"/>
        <w:rPr>
          <w:ins w:id="1386" w:author="mac" w:date="2024-09-27T09:07:00Z"/>
          <w:del w:id="1387" w:author="Yashua Lebowitz" w:date="2024-09-28T15:03:00Z"/>
          <w:rFonts w:ascii="Book Antiqua" w:hAnsi="Book Antiqua" w:cs="Times New Roman"/>
          <w:sz w:val="24"/>
          <w:szCs w:val="24"/>
          <w:rPrChange w:id="1388" w:author="mac" w:date="2024-09-27T09:55:00Z">
            <w:rPr>
              <w:ins w:id="1389" w:author="mac" w:date="2024-09-27T09:07:00Z"/>
              <w:del w:id="1390" w:author="Yashua Lebowitz" w:date="2024-09-28T15:03:00Z"/>
              <w:rFonts w:ascii="Times New Roman" w:hAnsi="Times New Roman" w:cs="Times New Roman"/>
              <w:sz w:val="24"/>
              <w:szCs w:val="24"/>
            </w:rPr>
          </w:rPrChange>
        </w:rPr>
        <w:pPrChange w:id="1391" w:author="Yashua Lebowitz" w:date="2024-09-28T16:42:00Z">
          <w:pPr>
            <w:spacing w:line="23" w:lineRule="atLeast"/>
          </w:pPr>
        </w:pPrChange>
      </w:pPr>
      <w:ins w:id="1392" w:author="mac" w:date="2024-09-27T09:05:00Z">
        <w:del w:id="1393" w:author="Yashua Lebowitz" w:date="2024-09-28T15:03:00Z">
          <w:r w:rsidRPr="00833EEB" w:rsidDel="007779F8">
            <w:rPr>
              <w:rFonts w:ascii="Book Antiqua" w:hAnsi="Book Antiqua" w:cs="Times New Roman"/>
              <w:sz w:val="24"/>
              <w:szCs w:val="24"/>
              <w:rPrChange w:id="1394" w:author="mac" w:date="2024-09-27T09:55:00Z">
                <w:rPr>
                  <w:rFonts w:ascii="Times New Roman" w:hAnsi="Times New Roman" w:cs="Times New Roman"/>
                  <w:sz w:val="24"/>
                  <w:szCs w:val="24"/>
                </w:rPr>
              </w:rPrChange>
            </w:rPr>
            <w:delText>They put me on my knees and slowly put my hands behind my back as they handcuffed me.</w:delText>
          </w:r>
        </w:del>
      </w:ins>
      <w:ins w:id="1395" w:author="mac" w:date="2024-09-27T09:06:00Z">
        <w:del w:id="1396" w:author="Yashua Lebowitz" w:date="2024-09-28T15:03:00Z">
          <w:r w:rsidRPr="00833EEB" w:rsidDel="007779F8">
            <w:rPr>
              <w:rFonts w:ascii="Book Antiqua" w:hAnsi="Book Antiqua" w:cs="Times New Roman"/>
              <w:sz w:val="24"/>
              <w:szCs w:val="24"/>
              <w:rPrChange w:id="1397" w:author="mac" w:date="2024-09-27T09:55:00Z">
                <w:rPr>
                  <w:rFonts w:ascii="Times New Roman" w:hAnsi="Times New Roman" w:cs="Times New Roman"/>
                  <w:sz w:val="24"/>
                  <w:szCs w:val="24"/>
                </w:rPr>
              </w:rPrChange>
            </w:rPr>
            <w:delText xml:space="preserve"> They took me outside and laid me on the ground. </w:delText>
          </w:r>
        </w:del>
      </w:ins>
      <w:ins w:id="1398" w:author="mac" w:date="2024-09-27T09:07:00Z">
        <w:del w:id="1399" w:author="Yashua Lebowitz" w:date="2024-09-28T15:03:00Z">
          <w:r w:rsidRPr="00833EEB" w:rsidDel="007779F8">
            <w:rPr>
              <w:rFonts w:ascii="Book Antiqua" w:hAnsi="Book Antiqua" w:cs="Times New Roman"/>
              <w:sz w:val="24"/>
              <w:szCs w:val="24"/>
              <w:rPrChange w:id="1400" w:author="mac" w:date="2024-09-27T09:55:00Z">
                <w:rPr>
                  <w:rFonts w:ascii="Times New Roman" w:hAnsi="Times New Roman" w:cs="Times New Roman"/>
                  <w:sz w:val="24"/>
                  <w:szCs w:val="24"/>
                </w:rPr>
              </w:rPrChange>
            </w:rPr>
            <w:delText>The demolition guy came and began cutting off my clothes.</w:delText>
          </w:r>
        </w:del>
      </w:ins>
    </w:p>
    <w:p w14:paraId="64537C0F" w14:textId="15485D8C" w:rsidR="00971E3D" w:rsidRPr="00833EEB" w:rsidDel="007779F8" w:rsidRDefault="00971E3D">
      <w:pPr>
        <w:ind w:firstLine="284"/>
        <w:rPr>
          <w:ins w:id="1401" w:author="mac" w:date="2024-09-27T09:08:00Z"/>
          <w:del w:id="1402" w:author="Yashua Lebowitz" w:date="2024-09-28T15:03:00Z"/>
          <w:rFonts w:ascii="Book Antiqua" w:hAnsi="Book Antiqua" w:cs="Times New Roman"/>
          <w:sz w:val="24"/>
          <w:szCs w:val="24"/>
          <w:rPrChange w:id="1403" w:author="mac" w:date="2024-09-27T09:55:00Z">
            <w:rPr>
              <w:ins w:id="1404" w:author="mac" w:date="2024-09-27T09:08:00Z"/>
              <w:del w:id="1405" w:author="Yashua Lebowitz" w:date="2024-09-28T15:03:00Z"/>
              <w:rFonts w:ascii="Times New Roman" w:hAnsi="Times New Roman" w:cs="Times New Roman"/>
              <w:sz w:val="24"/>
              <w:szCs w:val="24"/>
            </w:rPr>
          </w:rPrChange>
        </w:rPr>
        <w:pPrChange w:id="1406" w:author="Yashua Lebowitz" w:date="2024-09-28T16:42:00Z">
          <w:pPr>
            <w:spacing w:line="23" w:lineRule="atLeast"/>
          </w:pPr>
        </w:pPrChange>
      </w:pPr>
      <w:ins w:id="1407" w:author="mac" w:date="2024-09-27T09:07:00Z">
        <w:del w:id="1408" w:author="Yashua Lebowitz" w:date="2024-09-28T15:03:00Z">
          <w:r w:rsidRPr="00833EEB" w:rsidDel="007779F8">
            <w:rPr>
              <w:rFonts w:ascii="Book Antiqua" w:hAnsi="Book Antiqua" w:cs="Times New Roman"/>
              <w:sz w:val="24"/>
              <w:szCs w:val="24"/>
              <w:rPrChange w:id="1409" w:author="mac" w:date="2024-09-27T09:55:00Z">
                <w:rPr>
                  <w:rFonts w:ascii="Times New Roman" w:hAnsi="Times New Roman" w:cs="Times New Roman"/>
                  <w:sz w:val="24"/>
                  <w:szCs w:val="24"/>
                </w:rPr>
              </w:rPrChange>
            </w:rPr>
            <w:delText xml:space="preserve">“I don’t have a bomb. </w:delText>
          </w:r>
        </w:del>
        <w:del w:id="1410" w:author="Yashua Lebowitz" w:date="2024-09-27T19:57:00Z">
          <w:r w:rsidRPr="00833EEB" w:rsidDel="0053760F">
            <w:rPr>
              <w:rFonts w:ascii="Book Antiqua" w:hAnsi="Book Antiqua" w:cs="Times New Roman"/>
              <w:sz w:val="24"/>
              <w:szCs w:val="24"/>
              <w:rPrChange w:id="1411" w:author="mac" w:date="2024-09-27T09:55:00Z">
                <w:rPr>
                  <w:rFonts w:ascii="Times New Roman" w:hAnsi="Times New Roman" w:cs="Times New Roman"/>
                  <w:sz w:val="24"/>
                  <w:szCs w:val="24"/>
                </w:rPr>
              </w:rPrChange>
            </w:rPr>
            <w:delText>Its</w:delText>
          </w:r>
        </w:del>
        <w:del w:id="1412" w:author="Yashua Lebowitz" w:date="2024-09-28T15:03:00Z">
          <w:r w:rsidRPr="00833EEB" w:rsidDel="007779F8">
            <w:rPr>
              <w:rFonts w:ascii="Book Antiqua" w:hAnsi="Book Antiqua" w:cs="Times New Roman"/>
              <w:sz w:val="24"/>
              <w:szCs w:val="24"/>
              <w:rPrChange w:id="1413" w:author="mac" w:date="2024-09-27T09:55:00Z">
                <w:rPr>
                  <w:rFonts w:ascii="Times New Roman" w:hAnsi="Times New Roman" w:cs="Times New Roman"/>
                  <w:sz w:val="24"/>
                  <w:szCs w:val="24"/>
                </w:rPr>
              </w:rPrChange>
            </w:rPr>
            <w:delText xml:space="preserve"> called a </w:delText>
          </w:r>
        </w:del>
      </w:ins>
      <w:ins w:id="1414" w:author="mac" w:date="2024-09-27T09:08:00Z">
        <w:del w:id="1415" w:author="Yashua Lebowitz" w:date="2024-09-28T15:03:00Z">
          <w:r w:rsidRPr="00833EEB" w:rsidDel="007779F8">
            <w:rPr>
              <w:rFonts w:ascii="Book Antiqua" w:hAnsi="Book Antiqua" w:cs="Times New Roman"/>
              <w:sz w:val="24"/>
              <w:szCs w:val="24"/>
              <w:rPrChange w:id="1416" w:author="mac" w:date="2024-09-27T09:55:00Z">
                <w:rPr>
                  <w:rFonts w:ascii="Times New Roman" w:hAnsi="Times New Roman" w:cs="Times New Roman"/>
                  <w:sz w:val="24"/>
                  <w:szCs w:val="24"/>
                </w:rPr>
              </w:rPrChange>
            </w:rPr>
            <w:delText>IBD.”</w:delText>
          </w:r>
        </w:del>
      </w:ins>
    </w:p>
    <w:p w14:paraId="7A84289A" w14:textId="7CAC6403" w:rsidR="00971E3D" w:rsidRPr="00833EEB" w:rsidDel="007779F8" w:rsidRDefault="00971E3D">
      <w:pPr>
        <w:ind w:firstLine="284"/>
        <w:rPr>
          <w:ins w:id="1417" w:author="mac" w:date="2024-09-27T09:08:00Z"/>
          <w:del w:id="1418" w:author="Yashua Lebowitz" w:date="2024-09-28T15:03:00Z"/>
          <w:rFonts w:ascii="Book Antiqua" w:hAnsi="Book Antiqua" w:cs="Times New Roman"/>
          <w:sz w:val="24"/>
          <w:szCs w:val="24"/>
          <w:rPrChange w:id="1419" w:author="mac" w:date="2024-09-27T09:55:00Z">
            <w:rPr>
              <w:ins w:id="1420" w:author="mac" w:date="2024-09-27T09:08:00Z"/>
              <w:del w:id="1421" w:author="Yashua Lebowitz" w:date="2024-09-28T15:03:00Z"/>
              <w:rFonts w:ascii="Times New Roman" w:hAnsi="Times New Roman" w:cs="Times New Roman"/>
              <w:sz w:val="24"/>
              <w:szCs w:val="24"/>
            </w:rPr>
          </w:rPrChange>
        </w:rPr>
        <w:pPrChange w:id="1422" w:author="Yashua Lebowitz" w:date="2024-09-28T16:42:00Z">
          <w:pPr>
            <w:spacing w:line="23" w:lineRule="atLeast"/>
          </w:pPr>
        </w:pPrChange>
      </w:pPr>
      <w:ins w:id="1423" w:author="mac" w:date="2024-09-27T09:08:00Z">
        <w:del w:id="1424" w:author="Yashua Lebowitz" w:date="2024-09-28T15:03:00Z">
          <w:r w:rsidRPr="00833EEB" w:rsidDel="007779F8">
            <w:rPr>
              <w:rFonts w:ascii="Book Antiqua" w:hAnsi="Book Antiqua" w:cs="Times New Roman"/>
              <w:sz w:val="24"/>
              <w:szCs w:val="24"/>
              <w:rPrChange w:id="1425" w:author="mac" w:date="2024-09-27T09:55:00Z">
                <w:rPr>
                  <w:rFonts w:ascii="Times New Roman" w:hAnsi="Times New Roman" w:cs="Times New Roman"/>
                  <w:sz w:val="24"/>
                  <w:szCs w:val="24"/>
                </w:rPr>
              </w:rPrChange>
            </w:rPr>
            <w:delText>“A what?”</w:delText>
          </w:r>
        </w:del>
      </w:ins>
    </w:p>
    <w:p w14:paraId="2D46B9EC" w14:textId="3309CDF5" w:rsidR="00971E3D" w:rsidRPr="00833EEB" w:rsidDel="007779F8" w:rsidRDefault="00971E3D">
      <w:pPr>
        <w:ind w:firstLine="284"/>
        <w:rPr>
          <w:ins w:id="1426" w:author="mac" w:date="2024-09-27T09:08:00Z"/>
          <w:del w:id="1427" w:author="Yashua Lebowitz" w:date="2024-09-28T15:03:00Z"/>
          <w:rFonts w:ascii="Book Antiqua" w:hAnsi="Book Antiqua" w:cs="Times New Roman"/>
          <w:sz w:val="24"/>
          <w:szCs w:val="24"/>
          <w:rPrChange w:id="1428" w:author="mac" w:date="2024-09-27T09:55:00Z">
            <w:rPr>
              <w:ins w:id="1429" w:author="mac" w:date="2024-09-27T09:08:00Z"/>
              <w:del w:id="1430" w:author="Yashua Lebowitz" w:date="2024-09-28T15:03:00Z"/>
              <w:rFonts w:ascii="Times New Roman" w:hAnsi="Times New Roman" w:cs="Times New Roman"/>
              <w:sz w:val="24"/>
              <w:szCs w:val="24"/>
            </w:rPr>
          </w:rPrChange>
        </w:rPr>
        <w:pPrChange w:id="1431" w:author="Yashua Lebowitz" w:date="2024-09-28T16:42:00Z">
          <w:pPr>
            <w:spacing w:line="23" w:lineRule="atLeast"/>
          </w:pPr>
        </w:pPrChange>
      </w:pPr>
      <w:ins w:id="1432" w:author="mac" w:date="2024-09-27T09:08:00Z">
        <w:del w:id="1433" w:author="Yashua Lebowitz" w:date="2024-09-28T15:03:00Z">
          <w:r w:rsidRPr="00833EEB" w:rsidDel="007779F8">
            <w:rPr>
              <w:rFonts w:ascii="Book Antiqua" w:hAnsi="Book Antiqua" w:cs="Times New Roman"/>
              <w:sz w:val="24"/>
              <w:szCs w:val="24"/>
              <w:rPrChange w:id="1434" w:author="mac" w:date="2024-09-27T09:55:00Z">
                <w:rPr>
                  <w:rFonts w:ascii="Times New Roman" w:hAnsi="Times New Roman" w:cs="Times New Roman"/>
                  <w:sz w:val="24"/>
                  <w:szCs w:val="24"/>
                </w:rPr>
              </w:rPrChange>
            </w:rPr>
            <w:delText>“IBD, Improvised Bullshit Device.”</w:delText>
          </w:r>
        </w:del>
      </w:ins>
    </w:p>
    <w:p w14:paraId="73995F02" w14:textId="1AB32878" w:rsidR="00971E3D" w:rsidRPr="00833EEB" w:rsidDel="007779F8" w:rsidRDefault="00971E3D">
      <w:pPr>
        <w:ind w:firstLine="284"/>
        <w:rPr>
          <w:ins w:id="1435" w:author="mac" w:date="2024-09-27T09:08:00Z"/>
          <w:del w:id="1436" w:author="Yashua Lebowitz" w:date="2024-09-28T15:03:00Z"/>
          <w:rFonts w:ascii="Book Antiqua" w:hAnsi="Book Antiqua" w:cs="Times New Roman"/>
          <w:sz w:val="24"/>
          <w:szCs w:val="24"/>
          <w:rPrChange w:id="1437" w:author="mac" w:date="2024-09-27T09:55:00Z">
            <w:rPr>
              <w:ins w:id="1438" w:author="mac" w:date="2024-09-27T09:08:00Z"/>
              <w:del w:id="1439" w:author="Yashua Lebowitz" w:date="2024-09-28T15:03:00Z"/>
              <w:rFonts w:ascii="Times New Roman" w:hAnsi="Times New Roman" w:cs="Times New Roman"/>
              <w:sz w:val="24"/>
              <w:szCs w:val="24"/>
            </w:rPr>
          </w:rPrChange>
        </w:rPr>
        <w:pPrChange w:id="1440" w:author="Yashua Lebowitz" w:date="2024-09-28T16:42:00Z">
          <w:pPr>
            <w:spacing w:line="23" w:lineRule="atLeast"/>
          </w:pPr>
        </w:pPrChange>
      </w:pPr>
      <w:ins w:id="1441" w:author="mac" w:date="2024-09-27T09:08:00Z">
        <w:del w:id="1442" w:author="Yashua Lebowitz" w:date="2024-09-28T15:03:00Z">
          <w:r w:rsidRPr="00833EEB" w:rsidDel="007779F8">
            <w:rPr>
              <w:rFonts w:ascii="Book Antiqua" w:hAnsi="Book Antiqua" w:cs="Times New Roman"/>
              <w:sz w:val="24"/>
              <w:szCs w:val="24"/>
              <w:rPrChange w:id="1443" w:author="mac" w:date="2024-09-27T09:55:00Z">
                <w:rPr>
                  <w:rFonts w:ascii="Times New Roman" w:hAnsi="Times New Roman" w:cs="Times New Roman"/>
                  <w:sz w:val="24"/>
                  <w:szCs w:val="24"/>
                </w:rPr>
              </w:rPrChange>
            </w:rPr>
            <w:delText>The demolition guy laughed. He turned to someone beside him.</w:delText>
          </w:r>
        </w:del>
      </w:ins>
    </w:p>
    <w:p w14:paraId="7E786FBC" w14:textId="5E43B234" w:rsidR="00971E3D" w:rsidRPr="00833EEB" w:rsidDel="007779F8" w:rsidRDefault="00971E3D">
      <w:pPr>
        <w:ind w:firstLine="284"/>
        <w:rPr>
          <w:ins w:id="1444" w:author="mac" w:date="2024-09-27T09:26:00Z"/>
          <w:del w:id="1445" w:author="Yashua Lebowitz" w:date="2024-09-28T15:03:00Z"/>
          <w:rFonts w:ascii="Book Antiqua" w:hAnsi="Book Antiqua" w:cs="Times New Roman"/>
          <w:sz w:val="24"/>
          <w:szCs w:val="24"/>
          <w:rPrChange w:id="1446" w:author="mac" w:date="2024-09-27T09:55:00Z">
            <w:rPr>
              <w:ins w:id="1447" w:author="mac" w:date="2024-09-27T09:26:00Z"/>
              <w:del w:id="1448" w:author="Yashua Lebowitz" w:date="2024-09-28T15:03:00Z"/>
              <w:rFonts w:ascii="Times New Roman" w:hAnsi="Times New Roman" w:cs="Times New Roman"/>
              <w:sz w:val="24"/>
              <w:szCs w:val="24"/>
            </w:rPr>
          </w:rPrChange>
        </w:rPr>
        <w:pPrChange w:id="1449" w:author="Yashua Lebowitz" w:date="2024-09-28T16:42:00Z">
          <w:pPr>
            <w:spacing w:line="23" w:lineRule="atLeast"/>
          </w:pPr>
        </w:pPrChange>
      </w:pPr>
      <w:ins w:id="1450" w:author="mac" w:date="2024-09-27T09:09:00Z">
        <w:del w:id="1451" w:author="Yashua Lebowitz" w:date="2024-09-28T15:03:00Z">
          <w:r w:rsidRPr="00833EEB" w:rsidDel="007779F8">
            <w:rPr>
              <w:rFonts w:ascii="Book Antiqua" w:hAnsi="Book Antiqua" w:cs="Times New Roman"/>
              <w:sz w:val="24"/>
              <w:szCs w:val="24"/>
              <w:rPrChange w:id="1452" w:author="mac" w:date="2024-09-27T09:55:00Z">
                <w:rPr>
                  <w:rFonts w:ascii="Times New Roman" w:hAnsi="Times New Roman" w:cs="Times New Roman"/>
                  <w:sz w:val="24"/>
                  <w:szCs w:val="24"/>
                </w:rPr>
              </w:rPrChange>
            </w:rPr>
            <w:delText>“He said he’s had an IBD. Improvised Bullshit Device.”</w:delText>
          </w:r>
        </w:del>
      </w:ins>
      <w:ins w:id="1453" w:author="mac" w:date="2024-09-27T09:04:00Z">
        <w:del w:id="1454" w:author="Yashua Lebowitz" w:date="2024-09-28T15:03:00Z">
          <w:r w:rsidRPr="00833EEB" w:rsidDel="007779F8">
            <w:rPr>
              <w:rFonts w:ascii="Book Antiqua" w:hAnsi="Book Antiqua" w:cs="Times New Roman"/>
              <w:sz w:val="24"/>
              <w:szCs w:val="24"/>
              <w:rPrChange w:id="1455" w:author="mac" w:date="2024-09-27T09:55:00Z">
                <w:rPr>
                  <w:rFonts w:ascii="Times New Roman" w:hAnsi="Times New Roman" w:cs="Times New Roman"/>
                  <w:sz w:val="24"/>
                  <w:szCs w:val="24"/>
                </w:rPr>
              </w:rPrChange>
            </w:rPr>
            <w:delText xml:space="preserve"> </w:delText>
          </w:r>
        </w:del>
      </w:ins>
    </w:p>
    <w:p w14:paraId="1374C9FD" w14:textId="4D940D7A" w:rsidR="001817C3" w:rsidRPr="00833EEB" w:rsidDel="007779F8" w:rsidRDefault="001817C3">
      <w:pPr>
        <w:ind w:firstLine="284"/>
        <w:rPr>
          <w:ins w:id="1456" w:author="mac" w:date="2024-09-27T09:26:00Z"/>
          <w:del w:id="1457" w:author="Yashua Lebowitz" w:date="2024-09-28T15:03:00Z"/>
          <w:rFonts w:ascii="Book Antiqua" w:hAnsi="Book Antiqua" w:cs="Times New Roman"/>
          <w:sz w:val="24"/>
          <w:szCs w:val="24"/>
          <w:rPrChange w:id="1458" w:author="mac" w:date="2024-09-27T09:55:00Z">
            <w:rPr>
              <w:ins w:id="1459" w:author="mac" w:date="2024-09-27T09:26:00Z"/>
              <w:del w:id="1460" w:author="Yashua Lebowitz" w:date="2024-09-28T15:03:00Z"/>
              <w:rFonts w:ascii="Times New Roman" w:hAnsi="Times New Roman" w:cs="Times New Roman"/>
              <w:sz w:val="24"/>
              <w:szCs w:val="24"/>
            </w:rPr>
          </w:rPrChange>
        </w:rPr>
        <w:pPrChange w:id="1461" w:author="Yashua Lebowitz" w:date="2024-09-28T16:42:00Z">
          <w:pPr>
            <w:spacing w:line="23" w:lineRule="atLeast"/>
          </w:pPr>
        </w:pPrChange>
      </w:pPr>
      <w:ins w:id="1462" w:author="mac" w:date="2024-09-27T09:26:00Z">
        <w:del w:id="1463" w:author="Yashua Lebowitz" w:date="2024-09-28T15:03:00Z">
          <w:r w:rsidRPr="00833EEB" w:rsidDel="007779F8">
            <w:rPr>
              <w:rFonts w:ascii="Book Antiqua" w:hAnsi="Book Antiqua" w:cs="Times New Roman"/>
              <w:sz w:val="24"/>
              <w:szCs w:val="24"/>
              <w:rPrChange w:id="1464" w:author="mac" w:date="2024-09-27T09:55:00Z">
                <w:rPr>
                  <w:rFonts w:ascii="Times New Roman" w:hAnsi="Times New Roman" w:cs="Times New Roman"/>
                  <w:sz w:val="24"/>
                  <w:szCs w:val="24"/>
                </w:rPr>
              </w:rPrChange>
            </w:rPr>
            <w:lastRenderedPageBreak/>
            <w:delText>The tension had been defused as had my fake bomb.</w:delText>
          </w:r>
        </w:del>
      </w:ins>
    </w:p>
    <w:p w14:paraId="2322EB18" w14:textId="055AA9BD" w:rsidR="001817C3" w:rsidRPr="00833EEB" w:rsidDel="007779F8" w:rsidRDefault="001817C3">
      <w:pPr>
        <w:ind w:firstLine="284"/>
        <w:rPr>
          <w:ins w:id="1465" w:author="mac" w:date="2024-09-27T09:27:00Z"/>
          <w:del w:id="1466" w:author="Yashua Lebowitz" w:date="2024-09-28T15:03:00Z"/>
          <w:rFonts w:ascii="Book Antiqua" w:hAnsi="Book Antiqua" w:cs="Times New Roman"/>
          <w:sz w:val="24"/>
          <w:szCs w:val="24"/>
          <w:rPrChange w:id="1467" w:author="mac" w:date="2024-09-27T09:55:00Z">
            <w:rPr>
              <w:ins w:id="1468" w:author="mac" w:date="2024-09-27T09:27:00Z"/>
              <w:del w:id="1469" w:author="Yashua Lebowitz" w:date="2024-09-28T15:03:00Z"/>
              <w:rFonts w:ascii="Times New Roman" w:hAnsi="Times New Roman" w:cs="Times New Roman"/>
              <w:sz w:val="24"/>
              <w:szCs w:val="24"/>
            </w:rPr>
          </w:rPrChange>
        </w:rPr>
        <w:pPrChange w:id="1470" w:author="Yashua Lebowitz" w:date="2024-09-28T16:42:00Z">
          <w:pPr>
            <w:spacing w:line="23" w:lineRule="atLeast"/>
          </w:pPr>
        </w:pPrChange>
      </w:pPr>
      <w:ins w:id="1471" w:author="mac" w:date="2024-09-27T09:27:00Z">
        <w:del w:id="1472" w:author="Yashua Lebowitz" w:date="2024-09-28T15:03:00Z">
          <w:r w:rsidRPr="00833EEB" w:rsidDel="007779F8">
            <w:rPr>
              <w:rFonts w:ascii="Book Antiqua" w:hAnsi="Book Antiqua" w:cs="Times New Roman"/>
              <w:sz w:val="24"/>
              <w:szCs w:val="24"/>
              <w:rPrChange w:id="1473" w:author="mac" w:date="2024-09-27T09:55:00Z">
                <w:rPr>
                  <w:rFonts w:ascii="Times New Roman" w:hAnsi="Times New Roman" w:cs="Times New Roman"/>
                  <w:sz w:val="24"/>
                  <w:szCs w:val="24"/>
                </w:rPr>
              </w:rPrChange>
            </w:rPr>
            <w:delText>“I thought you had a bomb Josh. You’re a man of your word,” said Frank who had been watching from a distance probably, but was now relieved to find out that was also a liar.</w:delText>
          </w:r>
        </w:del>
      </w:ins>
    </w:p>
    <w:p w14:paraId="2DEE4563" w14:textId="4A6668A9" w:rsidR="001817C3" w:rsidRPr="00833EEB" w:rsidDel="007779F8" w:rsidRDefault="001817C3">
      <w:pPr>
        <w:ind w:firstLine="284"/>
        <w:rPr>
          <w:ins w:id="1474" w:author="mac" w:date="2024-09-27T09:28:00Z"/>
          <w:del w:id="1475" w:author="Yashua Lebowitz" w:date="2024-09-28T15:03:00Z"/>
          <w:rFonts w:ascii="Book Antiqua" w:hAnsi="Book Antiqua" w:cs="Times New Roman"/>
          <w:sz w:val="24"/>
          <w:szCs w:val="24"/>
          <w:rPrChange w:id="1476" w:author="mac" w:date="2024-09-27T09:55:00Z">
            <w:rPr>
              <w:ins w:id="1477" w:author="mac" w:date="2024-09-27T09:28:00Z"/>
              <w:del w:id="1478" w:author="Yashua Lebowitz" w:date="2024-09-28T15:03:00Z"/>
              <w:rFonts w:ascii="Times New Roman" w:hAnsi="Times New Roman" w:cs="Times New Roman"/>
              <w:sz w:val="24"/>
              <w:szCs w:val="24"/>
            </w:rPr>
          </w:rPrChange>
        </w:rPr>
        <w:pPrChange w:id="1479" w:author="Yashua Lebowitz" w:date="2024-09-28T16:42:00Z">
          <w:pPr>
            <w:spacing w:line="23" w:lineRule="atLeast"/>
          </w:pPr>
        </w:pPrChange>
      </w:pPr>
      <w:ins w:id="1480" w:author="mac" w:date="2024-09-27T09:28:00Z">
        <w:del w:id="1481" w:author="Yashua Lebowitz" w:date="2024-09-28T15:03:00Z">
          <w:r w:rsidRPr="00833EEB" w:rsidDel="007779F8">
            <w:rPr>
              <w:rFonts w:ascii="Book Antiqua" w:hAnsi="Book Antiqua" w:cs="Times New Roman"/>
              <w:sz w:val="24"/>
              <w:szCs w:val="24"/>
              <w:rPrChange w:id="1482" w:author="mac" w:date="2024-09-27T09:55:00Z">
                <w:rPr>
                  <w:rFonts w:ascii="Times New Roman" w:hAnsi="Times New Roman" w:cs="Times New Roman"/>
                  <w:sz w:val="24"/>
                  <w:szCs w:val="24"/>
                </w:rPr>
              </w:rPrChange>
            </w:rPr>
            <w:delText>“I’m not a Jihadi.”</w:delText>
          </w:r>
        </w:del>
      </w:ins>
    </w:p>
    <w:p w14:paraId="70ADDA97" w14:textId="42220CD5" w:rsidR="001817C3" w:rsidRPr="00833EEB" w:rsidDel="007779F8" w:rsidRDefault="001817C3">
      <w:pPr>
        <w:ind w:firstLine="284"/>
        <w:rPr>
          <w:ins w:id="1483" w:author="mac" w:date="2024-09-27T09:29:00Z"/>
          <w:del w:id="1484" w:author="Yashua Lebowitz" w:date="2024-09-28T15:03:00Z"/>
          <w:rFonts w:ascii="Book Antiqua" w:hAnsi="Book Antiqua" w:cs="Times New Roman"/>
          <w:sz w:val="24"/>
          <w:szCs w:val="24"/>
          <w:rPrChange w:id="1485" w:author="mac" w:date="2024-09-27T09:55:00Z">
            <w:rPr>
              <w:ins w:id="1486" w:author="mac" w:date="2024-09-27T09:29:00Z"/>
              <w:del w:id="1487" w:author="Yashua Lebowitz" w:date="2024-09-28T15:03:00Z"/>
              <w:rFonts w:ascii="Times New Roman" w:hAnsi="Times New Roman" w:cs="Times New Roman"/>
              <w:sz w:val="24"/>
              <w:szCs w:val="24"/>
            </w:rPr>
          </w:rPrChange>
        </w:rPr>
        <w:pPrChange w:id="1488" w:author="Yashua Lebowitz" w:date="2024-09-28T16:42:00Z">
          <w:pPr>
            <w:spacing w:line="23" w:lineRule="atLeast"/>
          </w:pPr>
        </w:pPrChange>
      </w:pPr>
      <w:ins w:id="1489" w:author="mac" w:date="2024-09-27T09:28:00Z">
        <w:del w:id="1490" w:author="Yashua Lebowitz" w:date="2024-09-28T15:03:00Z">
          <w:r w:rsidRPr="00833EEB" w:rsidDel="007779F8">
            <w:rPr>
              <w:rFonts w:ascii="Book Antiqua" w:hAnsi="Book Antiqua" w:cs="Times New Roman"/>
              <w:sz w:val="24"/>
              <w:szCs w:val="24"/>
              <w:rPrChange w:id="1491" w:author="mac" w:date="2024-09-27T09:55:00Z">
                <w:rPr>
                  <w:rFonts w:ascii="Times New Roman" w:hAnsi="Times New Roman" w:cs="Times New Roman"/>
                  <w:sz w:val="24"/>
                  <w:szCs w:val="24"/>
                </w:rPr>
              </w:rPrChange>
            </w:rPr>
            <w:delText>The burning. The burning. My crotch was on fire. Yeshua help me.</w:delText>
          </w:r>
        </w:del>
      </w:ins>
    </w:p>
    <w:p w14:paraId="1F2F307B" w14:textId="6030D0D7" w:rsidR="001817C3" w:rsidRPr="00833EEB" w:rsidDel="007779F8" w:rsidRDefault="001817C3">
      <w:pPr>
        <w:ind w:firstLine="284"/>
        <w:rPr>
          <w:ins w:id="1492" w:author="mac" w:date="2024-09-27T09:32:00Z"/>
          <w:del w:id="1493" w:author="Yashua Lebowitz" w:date="2024-09-28T15:03:00Z"/>
          <w:rFonts w:ascii="Book Antiqua" w:hAnsi="Book Antiqua" w:cs="Times New Roman"/>
          <w:sz w:val="24"/>
          <w:szCs w:val="24"/>
          <w:rPrChange w:id="1494" w:author="mac" w:date="2024-09-27T09:55:00Z">
            <w:rPr>
              <w:ins w:id="1495" w:author="mac" w:date="2024-09-27T09:32:00Z"/>
              <w:del w:id="1496" w:author="Yashua Lebowitz" w:date="2024-09-28T15:03:00Z"/>
              <w:rFonts w:ascii="Times New Roman" w:hAnsi="Times New Roman" w:cs="Times New Roman"/>
              <w:sz w:val="24"/>
              <w:szCs w:val="24"/>
            </w:rPr>
          </w:rPrChange>
        </w:rPr>
        <w:pPrChange w:id="1497" w:author="Yashua Lebowitz" w:date="2024-09-28T16:42:00Z">
          <w:pPr>
            <w:spacing w:line="23" w:lineRule="atLeast"/>
          </w:pPr>
        </w:pPrChange>
      </w:pPr>
      <w:ins w:id="1498" w:author="mac" w:date="2024-09-27T09:29:00Z">
        <w:del w:id="1499" w:author="Yashua Lebowitz" w:date="2024-09-28T15:03:00Z">
          <w:r w:rsidRPr="00833EEB" w:rsidDel="007779F8">
            <w:rPr>
              <w:rFonts w:ascii="Book Antiqua" w:hAnsi="Book Antiqua" w:cs="Times New Roman"/>
              <w:sz w:val="24"/>
              <w:szCs w:val="24"/>
              <w:rPrChange w:id="1500" w:author="mac" w:date="2024-09-27T09:55:00Z">
                <w:rPr>
                  <w:rFonts w:ascii="Times New Roman" w:hAnsi="Times New Roman" w:cs="Times New Roman"/>
                  <w:sz w:val="24"/>
                  <w:szCs w:val="24"/>
                </w:rPr>
              </w:rPrChange>
            </w:rPr>
            <w:delText xml:space="preserve">Two investigative officers took me into custody. </w:delText>
          </w:r>
        </w:del>
      </w:ins>
      <w:ins w:id="1501" w:author="mac" w:date="2024-09-27T09:30:00Z">
        <w:del w:id="1502" w:author="Yashua Lebowitz" w:date="2024-09-28T15:03:00Z">
          <w:r w:rsidRPr="00833EEB" w:rsidDel="007779F8">
            <w:rPr>
              <w:rFonts w:ascii="Book Antiqua" w:hAnsi="Book Antiqua" w:cs="Times New Roman"/>
              <w:sz w:val="24"/>
              <w:szCs w:val="24"/>
              <w:rPrChange w:id="1503" w:author="mac" w:date="2024-09-27T09:55:00Z">
                <w:rPr>
                  <w:rFonts w:ascii="Times New Roman" w:hAnsi="Times New Roman" w:cs="Times New Roman"/>
                  <w:sz w:val="24"/>
                  <w:szCs w:val="24"/>
                </w:rPr>
              </w:rPrChange>
            </w:rPr>
            <w:delText>One young and the other old. Both had a look of shock and awe on their faces. They couldn’t believe what had just happened. They had never seen something like this in their entire life.</w:delText>
          </w:r>
        </w:del>
      </w:ins>
      <w:ins w:id="1504" w:author="mac" w:date="2024-09-27T09:31:00Z">
        <w:del w:id="1505" w:author="Yashua Lebowitz" w:date="2024-09-28T15:03:00Z">
          <w:r w:rsidRPr="00833EEB" w:rsidDel="007779F8">
            <w:rPr>
              <w:rFonts w:ascii="Book Antiqua" w:hAnsi="Book Antiqua" w:cs="Times New Roman"/>
              <w:sz w:val="24"/>
              <w:szCs w:val="24"/>
              <w:rPrChange w:id="1506" w:author="mac" w:date="2024-09-27T09:55:00Z">
                <w:rPr>
                  <w:rFonts w:ascii="Times New Roman" w:hAnsi="Times New Roman" w:cs="Times New Roman"/>
                  <w:sz w:val="24"/>
                  <w:szCs w:val="24"/>
                </w:rPr>
              </w:rPrChange>
            </w:rPr>
            <w:delText xml:space="preserve"> They sat me down in the interrogation room. </w:delText>
          </w:r>
        </w:del>
        <w:del w:id="1507" w:author="Yashua Lebowitz" w:date="2024-09-27T15:41:00Z">
          <w:r w:rsidRPr="00833EEB" w:rsidDel="00433E43">
            <w:rPr>
              <w:rFonts w:ascii="Book Antiqua" w:hAnsi="Book Antiqua" w:cs="Times New Roman"/>
              <w:sz w:val="24"/>
              <w:szCs w:val="24"/>
              <w:rPrChange w:id="1508" w:author="mac" w:date="2024-09-27T09:55:00Z">
                <w:rPr>
                  <w:rFonts w:ascii="Times New Roman" w:hAnsi="Times New Roman" w:cs="Times New Roman"/>
                  <w:sz w:val="24"/>
                  <w:szCs w:val="24"/>
                </w:rPr>
              </w:rPrChange>
            </w:rPr>
            <w:delText>M</w:delText>
          </w:r>
        </w:del>
        <w:del w:id="1509" w:author="Yashua Lebowitz" w:date="2024-09-28T15:03:00Z">
          <w:r w:rsidRPr="00833EEB" w:rsidDel="007779F8">
            <w:rPr>
              <w:rFonts w:ascii="Book Antiqua" w:hAnsi="Book Antiqua" w:cs="Times New Roman"/>
              <w:sz w:val="24"/>
              <w:szCs w:val="24"/>
              <w:rPrChange w:id="1510" w:author="mac" w:date="2024-09-27T09:55:00Z">
                <w:rPr>
                  <w:rFonts w:ascii="Times New Roman" w:hAnsi="Times New Roman" w:cs="Times New Roman"/>
                  <w:sz w:val="24"/>
                  <w:szCs w:val="24"/>
                </w:rPr>
              </w:rPrChange>
            </w:rPr>
            <w:delText xml:space="preserve">y ass was on fire, but I needed to focus. They needed to know my vision for </w:delText>
          </w:r>
        </w:del>
      </w:ins>
      <w:ins w:id="1511" w:author="mac" w:date="2024-09-27T09:32:00Z">
        <w:del w:id="1512" w:author="Yashua Lebowitz" w:date="2024-09-28T15:03:00Z">
          <w:r w:rsidRPr="00833EEB" w:rsidDel="007779F8">
            <w:rPr>
              <w:rFonts w:ascii="Book Antiqua" w:hAnsi="Book Antiqua" w:cs="Times New Roman"/>
              <w:sz w:val="24"/>
              <w:szCs w:val="24"/>
              <w:rPrChange w:id="1513" w:author="mac" w:date="2024-09-27T09:55:00Z">
                <w:rPr>
                  <w:rFonts w:ascii="Times New Roman" w:hAnsi="Times New Roman" w:cs="Times New Roman"/>
                  <w:sz w:val="24"/>
                  <w:szCs w:val="24"/>
                </w:rPr>
              </w:rPrChange>
            </w:rPr>
            <w:delText>America.</w:delText>
          </w:r>
        </w:del>
      </w:ins>
    </w:p>
    <w:p w14:paraId="0583289F" w14:textId="6C248522" w:rsidR="001817C3" w:rsidRPr="00833EEB" w:rsidDel="007779F8" w:rsidRDefault="001817C3">
      <w:pPr>
        <w:ind w:firstLine="284"/>
        <w:rPr>
          <w:ins w:id="1514" w:author="mac" w:date="2024-09-27T09:32:00Z"/>
          <w:del w:id="1515" w:author="Yashua Lebowitz" w:date="2024-09-28T15:03:00Z"/>
          <w:rFonts w:ascii="Book Antiqua" w:hAnsi="Book Antiqua" w:cs="Times New Roman"/>
          <w:sz w:val="24"/>
          <w:szCs w:val="24"/>
          <w:rPrChange w:id="1516" w:author="mac" w:date="2024-09-27T09:55:00Z">
            <w:rPr>
              <w:ins w:id="1517" w:author="mac" w:date="2024-09-27T09:32:00Z"/>
              <w:del w:id="1518" w:author="Yashua Lebowitz" w:date="2024-09-28T15:03:00Z"/>
              <w:rFonts w:ascii="Times New Roman" w:hAnsi="Times New Roman" w:cs="Times New Roman"/>
              <w:sz w:val="24"/>
              <w:szCs w:val="24"/>
            </w:rPr>
          </w:rPrChange>
        </w:rPr>
        <w:pPrChange w:id="1519" w:author="Yashua Lebowitz" w:date="2024-09-28T16:42:00Z">
          <w:pPr>
            <w:spacing w:line="23" w:lineRule="atLeast"/>
          </w:pPr>
        </w:pPrChange>
      </w:pPr>
      <w:ins w:id="1520" w:author="mac" w:date="2024-09-27T09:32:00Z">
        <w:del w:id="1521" w:author="Yashua Lebowitz" w:date="2024-09-28T15:03:00Z">
          <w:r w:rsidRPr="00833EEB" w:rsidDel="007779F8">
            <w:rPr>
              <w:rFonts w:ascii="Book Antiqua" w:hAnsi="Book Antiqua" w:cs="Times New Roman"/>
              <w:sz w:val="24"/>
              <w:szCs w:val="24"/>
              <w:rPrChange w:id="1522" w:author="mac" w:date="2024-09-27T09:55:00Z">
                <w:rPr>
                  <w:rFonts w:ascii="Times New Roman" w:hAnsi="Times New Roman" w:cs="Times New Roman"/>
                  <w:sz w:val="24"/>
                  <w:szCs w:val="24"/>
                </w:rPr>
              </w:rPrChange>
            </w:rPr>
            <w:delText>“So why did you do this Josh?”</w:delText>
          </w:r>
        </w:del>
      </w:ins>
    </w:p>
    <w:p w14:paraId="39EE83AE" w14:textId="29226B80" w:rsidR="001817C3" w:rsidRPr="00833EEB" w:rsidDel="007779F8" w:rsidRDefault="001817C3">
      <w:pPr>
        <w:ind w:firstLine="284"/>
        <w:rPr>
          <w:ins w:id="1523" w:author="mac" w:date="2024-09-27T09:36:00Z"/>
          <w:del w:id="1524" w:author="Yashua Lebowitz" w:date="2024-09-28T15:03:00Z"/>
          <w:rFonts w:ascii="Book Antiqua" w:hAnsi="Book Antiqua" w:cs="Times New Roman"/>
          <w:sz w:val="24"/>
          <w:szCs w:val="24"/>
          <w:rPrChange w:id="1525" w:author="mac" w:date="2024-09-27T09:55:00Z">
            <w:rPr>
              <w:ins w:id="1526" w:author="mac" w:date="2024-09-27T09:36:00Z"/>
              <w:del w:id="1527" w:author="Yashua Lebowitz" w:date="2024-09-28T15:03:00Z"/>
              <w:rFonts w:ascii="Times New Roman" w:hAnsi="Times New Roman" w:cs="Times New Roman"/>
              <w:sz w:val="24"/>
              <w:szCs w:val="24"/>
            </w:rPr>
          </w:rPrChange>
        </w:rPr>
        <w:pPrChange w:id="1528" w:author="Yashua Lebowitz" w:date="2024-09-28T16:42:00Z">
          <w:pPr>
            <w:spacing w:line="23" w:lineRule="atLeast"/>
          </w:pPr>
        </w:pPrChange>
      </w:pPr>
      <w:ins w:id="1529" w:author="mac" w:date="2024-09-27T09:33:00Z">
        <w:del w:id="1530" w:author="Yashua Lebowitz" w:date="2024-09-28T15:03:00Z">
          <w:r w:rsidRPr="00833EEB" w:rsidDel="007779F8">
            <w:rPr>
              <w:rFonts w:ascii="Book Antiqua" w:hAnsi="Book Antiqua" w:cs="Times New Roman"/>
              <w:sz w:val="24"/>
              <w:szCs w:val="24"/>
              <w:rPrChange w:id="1531" w:author="mac" w:date="2024-09-27T09:55:00Z">
                <w:rPr>
                  <w:rFonts w:ascii="Times New Roman" w:hAnsi="Times New Roman" w:cs="Times New Roman"/>
                  <w:sz w:val="24"/>
                  <w:szCs w:val="24"/>
                </w:rPr>
              </w:rPrChange>
            </w:rPr>
            <w:delText>“I’m a Messianic Jew and God has sent me here today to confront you. I want to clean out the prisons in America. I want to punish rapists, murders</w:delText>
          </w:r>
        </w:del>
      </w:ins>
      <w:ins w:id="1532" w:author="mac" w:date="2024-09-27T09:34:00Z">
        <w:del w:id="1533" w:author="Yashua Lebowitz" w:date="2024-09-28T15:03:00Z">
          <w:r w:rsidRPr="00833EEB" w:rsidDel="007779F8">
            <w:rPr>
              <w:rFonts w:ascii="Book Antiqua" w:hAnsi="Book Antiqua" w:cs="Times New Roman"/>
              <w:sz w:val="24"/>
              <w:szCs w:val="24"/>
              <w:rPrChange w:id="1534" w:author="mac" w:date="2024-09-27T09:55:00Z">
                <w:rPr>
                  <w:rFonts w:ascii="Times New Roman" w:hAnsi="Times New Roman" w:cs="Times New Roman"/>
                  <w:sz w:val="24"/>
                  <w:szCs w:val="24"/>
                </w:rPr>
              </w:rPrChange>
            </w:rPr>
            <w:delText xml:space="preserve">, and those who take bribes in the government. I want to completely reform the system and restore it to what it was. </w:delText>
          </w:r>
        </w:del>
      </w:ins>
      <w:ins w:id="1535" w:author="mac" w:date="2024-09-27T09:35:00Z">
        <w:del w:id="1536" w:author="Yashua Lebowitz" w:date="2024-09-28T15:03:00Z">
          <w:r w:rsidRPr="00833EEB" w:rsidDel="007779F8">
            <w:rPr>
              <w:rFonts w:ascii="Book Antiqua" w:hAnsi="Book Antiqua" w:cs="Times New Roman"/>
              <w:sz w:val="24"/>
              <w:szCs w:val="24"/>
              <w:rPrChange w:id="1537" w:author="mac" w:date="2024-09-27T09:55:00Z">
                <w:rPr>
                  <w:rFonts w:ascii="Times New Roman" w:hAnsi="Times New Roman" w:cs="Times New Roman"/>
                  <w:sz w:val="24"/>
                  <w:szCs w:val="24"/>
                </w:rPr>
              </w:rPrChange>
            </w:rPr>
            <w:delText xml:space="preserve">I wasn’t expecting you guys to help me, I was trying to make a scene. Make my voice heard. </w:delText>
          </w:r>
        </w:del>
      </w:ins>
      <w:ins w:id="1538" w:author="mac" w:date="2024-09-27T09:36:00Z">
        <w:del w:id="1539" w:author="Yashua Lebowitz" w:date="2024-09-28T15:03:00Z">
          <w:r w:rsidRPr="00833EEB" w:rsidDel="007779F8">
            <w:rPr>
              <w:rFonts w:ascii="Book Antiqua" w:hAnsi="Book Antiqua" w:cs="Times New Roman"/>
              <w:sz w:val="24"/>
              <w:szCs w:val="24"/>
              <w:rPrChange w:id="1540" w:author="mac" w:date="2024-09-27T09:55:00Z">
                <w:rPr>
                  <w:rFonts w:ascii="Times New Roman" w:hAnsi="Times New Roman" w:cs="Times New Roman"/>
                  <w:sz w:val="24"/>
                  <w:szCs w:val="24"/>
                </w:rPr>
              </w:rPrChange>
            </w:rPr>
            <w:delText>It’s</w:delText>
          </w:r>
        </w:del>
      </w:ins>
      <w:ins w:id="1541" w:author="mac" w:date="2024-09-27T09:35:00Z">
        <w:del w:id="1542" w:author="Yashua Lebowitz" w:date="2024-09-28T15:03:00Z">
          <w:r w:rsidRPr="00833EEB" w:rsidDel="007779F8">
            <w:rPr>
              <w:rFonts w:ascii="Book Antiqua" w:hAnsi="Book Antiqua" w:cs="Times New Roman"/>
              <w:sz w:val="24"/>
              <w:szCs w:val="24"/>
              <w:rPrChange w:id="1543" w:author="mac" w:date="2024-09-27T09:55:00Z">
                <w:rPr>
                  <w:rFonts w:ascii="Times New Roman" w:hAnsi="Times New Roman" w:cs="Times New Roman"/>
                  <w:sz w:val="24"/>
                  <w:szCs w:val="24"/>
                </w:rPr>
              </w:rPrChange>
            </w:rPr>
            <w:delText xml:space="preserve"> time for this country to wake up. We’re going the wrong direction.</w:delText>
          </w:r>
        </w:del>
      </w:ins>
      <w:ins w:id="1544" w:author="mac" w:date="2024-09-27T09:36:00Z">
        <w:del w:id="1545" w:author="Yashua Lebowitz" w:date="2024-09-28T15:03:00Z">
          <w:r w:rsidRPr="00833EEB" w:rsidDel="007779F8">
            <w:rPr>
              <w:rFonts w:ascii="Book Antiqua" w:hAnsi="Book Antiqua" w:cs="Times New Roman"/>
              <w:sz w:val="24"/>
              <w:szCs w:val="24"/>
              <w:rPrChange w:id="1546" w:author="mac" w:date="2024-09-27T09:55:00Z">
                <w:rPr>
                  <w:rFonts w:ascii="Times New Roman" w:hAnsi="Times New Roman" w:cs="Times New Roman"/>
                  <w:sz w:val="24"/>
                  <w:szCs w:val="24"/>
                </w:rPr>
              </w:rPrChange>
            </w:rPr>
            <w:delText>”</w:delText>
          </w:r>
        </w:del>
      </w:ins>
    </w:p>
    <w:p w14:paraId="5F063BFD" w14:textId="414242A8" w:rsidR="004444DB" w:rsidRPr="00833EEB" w:rsidDel="007779F8" w:rsidRDefault="001817C3">
      <w:pPr>
        <w:ind w:firstLine="284"/>
        <w:rPr>
          <w:ins w:id="1547" w:author="mac" w:date="2024-09-27T09:36:00Z"/>
          <w:del w:id="1548" w:author="Yashua Lebowitz" w:date="2024-09-28T15:03:00Z"/>
          <w:rFonts w:ascii="Book Antiqua" w:hAnsi="Book Antiqua" w:cs="Times New Roman"/>
          <w:sz w:val="24"/>
          <w:szCs w:val="24"/>
          <w:rPrChange w:id="1549" w:author="mac" w:date="2024-09-27T09:55:00Z">
            <w:rPr>
              <w:ins w:id="1550" w:author="mac" w:date="2024-09-27T09:36:00Z"/>
              <w:del w:id="1551" w:author="Yashua Lebowitz" w:date="2024-09-28T15:03:00Z"/>
              <w:rFonts w:ascii="Times New Roman" w:hAnsi="Times New Roman" w:cs="Times New Roman"/>
              <w:sz w:val="24"/>
              <w:szCs w:val="24"/>
            </w:rPr>
          </w:rPrChange>
        </w:rPr>
        <w:pPrChange w:id="1552" w:author="Yashua Lebowitz" w:date="2024-09-28T16:42:00Z">
          <w:pPr>
            <w:spacing w:line="23" w:lineRule="atLeast"/>
          </w:pPr>
        </w:pPrChange>
      </w:pPr>
      <w:ins w:id="1553" w:author="mac" w:date="2024-09-27T09:36:00Z">
        <w:del w:id="1554" w:author="Yashua Lebowitz" w:date="2024-09-28T15:03:00Z">
          <w:r w:rsidRPr="00833EEB" w:rsidDel="007779F8">
            <w:rPr>
              <w:rFonts w:ascii="Book Antiqua" w:hAnsi="Book Antiqua" w:cs="Times New Roman"/>
              <w:sz w:val="24"/>
              <w:szCs w:val="24"/>
              <w:rPrChange w:id="1555" w:author="mac" w:date="2024-09-27T09:55:00Z">
                <w:rPr>
                  <w:rFonts w:ascii="Times New Roman" w:hAnsi="Times New Roman" w:cs="Times New Roman"/>
                  <w:sz w:val="24"/>
                  <w:szCs w:val="24"/>
                </w:rPr>
              </w:rPrChange>
            </w:rPr>
            <w:delText>The younger officer looked at me with astonishment, “Well that would be nice.”</w:delText>
          </w:r>
        </w:del>
      </w:ins>
    </w:p>
    <w:p w14:paraId="7838D8E7" w14:textId="02857DFB" w:rsidR="004444DB" w:rsidRPr="00833EEB" w:rsidDel="007779F8" w:rsidRDefault="004444DB">
      <w:pPr>
        <w:ind w:firstLine="284"/>
        <w:rPr>
          <w:ins w:id="1556" w:author="mac" w:date="2024-09-27T09:36:00Z"/>
          <w:del w:id="1557" w:author="Yashua Lebowitz" w:date="2024-09-28T15:03:00Z"/>
          <w:rFonts w:ascii="Book Antiqua" w:hAnsi="Book Antiqua" w:cs="Times New Roman"/>
          <w:sz w:val="24"/>
          <w:szCs w:val="24"/>
          <w:rPrChange w:id="1558" w:author="mac" w:date="2024-09-27T09:55:00Z">
            <w:rPr>
              <w:ins w:id="1559" w:author="mac" w:date="2024-09-27T09:36:00Z"/>
              <w:del w:id="1560" w:author="Yashua Lebowitz" w:date="2024-09-28T15:03:00Z"/>
              <w:rFonts w:ascii="Times New Roman" w:hAnsi="Times New Roman" w:cs="Times New Roman"/>
              <w:sz w:val="24"/>
              <w:szCs w:val="24"/>
            </w:rPr>
          </w:rPrChange>
        </w:rPr>
        <w:pPrChange w:id="1561" w:author="Yashua Lebowitz" w:date="2024-09-28T16:42:00Z">
          <w:pPr>
            <w:spacing w:line="23" w:lineRule="atLeast"/>
          </w:pPr>
        </w:pPrChange>
      </w:pPr>
      <w:ins w:id="1562" w:author="mac" w:date="2024-09-27T09:36:00Z">
        <w:del w:id="1563" w:author="Yashua Lebowitz" w:date="2024-09-28T15:03:00Z">
          <w:r w:rsidRPr="00833EEB" w:rsidDel="007779F8">
            <w:rPr>
              <w:rFonts w:ascii="Book Antiqua" w:hAnsi="Book Antiqua" w:cs="Times New Roman"/>
              <w:sz w:val="24"/>
              <w:szCs w:val="24"/>
              <w:rPrChange w:id="1564" w:author="mac" w:date="2024-09-27T09:55:00Z">
                <w:rPr>
                  <w:rFonts w:ascii="Times New Roman" w:hAnsi="Times New Roman" w:cs="Times New Roman"/>
                  <w:sz w:val="24"/>
                  <w:szCs w:val="24"/>
                </w:rPr>
              </w:rPrChange>
            </w:rPr>
            <w:delText>“I want to put you guys out of work. Sorry.”</w:delText>
          </w:r>
        </w:del>
      </w:ins>
    </w:p>
    <w:p w14:paraId="53E3A521" w14:textId="78D9066D" w:rsidR="00580D71" w:rsidRPr="00833EEB" w:rsidRDefault="004444DB">
      <w:pPr>
        <w:ind w:firstLine="284"/>
        <w:rPr>
          <w:ins w:id="1565" w:author="Yashua Lebowitz" w:date="2024-09-26T21:09:00Z"/>
          <w:rFonts w:ascii="Book Antiqua" w:hAnsi="Book Antiqua" w:cs="Times New Roman"/>
          <w:sz w:val="24"/>
          <w:szCs w:val="24"/>
          <w:rPrChange w:id="1566" w:author="mac" w:date="2024-09-27T09:55:00Z">
            <w:rPr>
              <w:ins w:id="1567" w:author="Yashua Lebowitz" w:date="2024-09-26T21:09:00Z"/>
              <w:rFonts w:ascii="Times New Roman" w:hAnsi="Times New Roman" w:cs="Times New Roman"/>
              <w:sz w:val="24"/>
              <w:szCs w:val="24"/>
            </w:rPr>
          </w:rPrChange>
        </w:rPr>
        <w:pPrChange w:id="1568" w:author="Yashua Lebowitz" w:date="2024-09-28T16:42:00Z">
          <w:pPr>
            <w:numPr>
              <w:numId w:val="2"/>
            </w:numPr>
            <w:tabs>
              <w:tab w:val="num" w:pos="720"/>
            </w:tabs>
            <w:spacing w:line="23" w:lineRule="atLeast"/>
            <w:ind w:left="720" w:hanging="360"/>
          </w:pPr>
        </w:pPrChange>
      </w:pPr>
      <w:ins w:id="1569" w:author="mac" w:date="2024-09-27T09:43:00Z">
        <w:del w:id="1570" w:author="Yashua Lebowitz" w:date="2024-09-28T15:03:00Z">
          <w:r w:rsidRPr="00833EEB" w:rsidDel="007779F8">
            <w:rPr>
              <w:rFonts w:ascii="Book Antiqua" w:hAnsi="Book Antiqua" w:cs="Times New Roman"/>
              <w:sz w:val="24"/>
              <w:szCs w:val="24"/>
              <w:rPrChange w:id="1571" w:author="mac" w:date="2024-09-27T09:55:00Z">
                <w:rPr>
                  <w:rFonts w:ascii="Times New Roman" w:hAnsi="Times New Roman" w:cs="Times New Roman"/>
                  <w:sz w:val="24"/>
                  <w:szCs w:val="24"/>
                </w:rPr>
              </w:rPrChange>
            </w:rPr>
            <w:delText>I think the ideas I was presenting to them were so foreign they didn’t know what to think. Or maybe they wanted crime</w:delText>
          </w:r>
        </w:del>
      </w:ins>
      <w:ins w:id="1572" w:author="mac" w:date="2024-09-27T09:35:00Z">
        <w:del w:id="1573" w:author="Yashua Lebowitz" w:date="2024-09-28T15:03:00Z">
          <w:r w:rsidRPr="00833EEB" w:rsidDel="007779F8">
            <w:rPr>
              <w:rFonts w:ascii="Book Antiqua" w:hAnsi="Book Antiqua" w:cs="Times New Roman"/>
              <w:sz w:val="24"/>
              <w:szCs w:val="24"/>
              <w:rPrChange w:id="1574" w:author="mac" w:date="2024-09-27T09:55:00Z">
                <w:rPr>
                  <w:rFonts w:ascii="Times New Roman" w:hAnsi="Times New Roman" w:cs="Times New Roman"/>
                  <w:sz w:val="24"/>
                  <w:szCs w:val="24"/>
                </w:rPr>
              </w:rPrChange>
            </w:rPr>
            <w:delText>, maybe they like</w:delText>
          </w:r>
        </w:del>
      </w:ins>
      <w:ins w:id="1575" w:author="mac" w:date="2024-09-27T09:46:00Z">
        <w:del w:id="1576" w:author="Yashua Lebowitz" w:date="2024-09-28T15:03:00Z">
          <w:r w:rsidRPr="00833EEB" w:rsidDel="007779F8">
            <w:rPr>
              <w:rFonts w:ascii="Book Antiqua" w:hAnsi="Book Antiqua" w:cs="Times New Roman"/>
              <w:sz w:val="24"/>
              <w:szCs w:val="24"/>
              <w:rPrChange w:id="1577" w:author="mac" w:date="2024-09-27T09:55:00Z">
                <w:rPr>
                  <w:rFonts w:ascii="Times New Roman" w:hAnsi="Times New Roman" w:cs="Times New Roman"/>
                  <w:sz w:val="24"/>
                  <w:szCs w:val="24"/>
                </w:rPr>
              </w:rPrChange>
            </w:rPr>
            <w:delText>d</w:delText>
          </w:r>
        </w:del>
      </w:ins>
      <w:ins w:id="1578" w:author="mac" w:date="2024-09-27T09:35:00Z">
        <w:del w:id="1579" w:author="Yashua Lebowitz" w:date="2024-09-28T15:03:00Z">
          <w:r w:rsidRPr="00833EEB" w:rsidDel="007779F8">
            <w:rPr>
              <w:rFonts w:ascii="Book Antiqua" w:hAnsi="Book Antiqua" w:cs="Times New Roman"/>
              <w:sz w:val="24"/>
              <w:szCs w:val="24"/>
              <w:rPrChange w:id="1580" w:author="mac" w:date="2024-09-27T09:55:00Z">
                <w:rPr>
                  <w:rFonts w:ascii="Times New Roman" w:hAnsi="Times New Roman" w:cs="Times New Roman"/>
                  <w:sz w:val="24"/>
                  <w:szCs w:val="24"/>
                </w:rPr>
              </w:rPrChange>
            </w:rPr>
            <w:delText xml:space="preserve"> the status quo. </w:delText>
          </w:r>
        </w:del>
      </w:ins>
      <w:ins w:id="1581" w:author="mac" w:date="2024-09-27T09:43:00Z">
        <w:del w:id="1582" w:author="Yashua Lebowitz" w:date="2024-09-28T15:03:00Z">
          <w:r w:rsidRPr="00833EEB" w:rsidDel="007779F8">
            <w:rPr>
              <w:rFonts w:ascii="Book Antiqua" w:hAnsi="Book Antiqua" w:cs="Times New Roman"/>
              <w:sz w:val="24"/>
              <w:szCs w:val="24"/>
              <w:rPrChange w:id="1583" w:author="mac" w:date="2024-09-27T09:55:00Z">
                <w:rPr>
                  <w:rFonts w:ascii="Times New Roman" w:hAnsi="Times New Roman" w:cs="Times New Roman"/>
                  <w:sz w:val="24"/>
                  <w:szCs w:val="24"/>
                </w:rPr>
              </w:rPrChange>
            </w:rPr>
            <w:delText xml:space="preserve">A nation completely depraved wiping out </w:delText>
          </w:r>
        </w:del>
        <w:del w:id="1584" w:author="Yashua Lebowitz" w:date="2024-09-27T15:21:00Z">
          <w:r w:rsidRPr="00833EEB" w:rsidDel="007D6470">
            <w:rPr>
              <w:rFonts w:ascii="Book Antiqua" w:hAnsi="Book Antiqua" w:cs="Times New Roman"/>
              <w:sz w:val="24"/>
              <w:szCs w:val="24"/>
              <w:rPrChange w:id="1585" w:author="mac" w:date="2024-09-27T09:55:00Z">
                <w:rPr>
                  <w:rFonts w:ascii="Times New Roman" w:hAnsi="Times New Roman" w:cs="Times New Roman"/>
                  <w:sz w:val="24"/>
                  <w:szCs w:val="24"/>
                </w:rPr>
              </w:rPrChange>
            </w:rPr>
            <w:delText>their</w:delText>
          </w:r>
        </w:del>
        <w:del w:id="1586" w:author="Yashua Lebowitz" w:date="2024-09-28T15:03:00Z">
          <w:r w:rsidRPr="00833EEB" w:rsidDel="007779F8">
            <w:rPr>
              <w:rFonts w:ascii="Book Antiqua" w:hAnsi="Book Antiqua" w:cs="Times New Roman"/>
              <w:sz w:val="24"/>
              <w:szCs w:val="24"/>
              <w:rPrChange w:id="1587" w:author="mac" w:date="2024-09-27T09:55:00Z">
                <w:rPr>
                  <w:rFonts w:ascii="Times New Roman" w:hAnsi="Times New Roman" w:cs="Times New Roman"/>
                  <w:sz w:val="24"/>
                  <w:szCs w:val="24"/>
                </w:rPr>
              </w:rPrChange>
            </w:rPr>
            <w:delText xml:space="preserve"> own children. </w:delText>
          </w:r>
        </w:del>
      </w:ins>
      <w:ins w:id="1588" w:author="Yashua Lebowitz" w:date="2024-09-27T15:37:00Z">
        <w:r w:rsidR="00433E43" w:rsidRPr="00433E43">
          <w:rPr>
            <w:rFonts w:ascii="Book Antiqua" w:hAnsi="Book Antiqua" w:cs="Times New Roman"/>
            <w:sz w:val="24"/>
            <w:szCs w:val="24"/>
          </w:rPr>
          <w:t>Yes, St. Paul’s Chapel is my new prison cell. But it is also my refuge, as He is my refuge and strength against a world that despises Him.</w:t>
        </w:r>
      </w:ins>
      <w:ins w:id="1589" w:author="mac" w:date="2024-09-27T09:44:00Z">
        <w:del w:id="1590" w:author="Yashua Lebowitz" w:date="2024-09-27T15:37:00Z">
          <w:r w:rsidRPr="00833EEB" w:rsidDel="00433E43">
            <w:rPr>
              <w:rFonts w:ascii="Book Antiqua" w:hAnsi="Book Antiqua" w:cs="Times New Roman"/>
              <w:sz w:val="24"/>
              <w:szCs w:val="24"/>
              <w:rPrChange w:id="1591" w:author="mac" w:date="2024-09-27T09:55:00Z">
                <w:rPr>
                  <w:rFonts w:ascii="Times New Roman" w:hAnsi="Times New Roman" w:cs="Times New Roman"/>
                  <w:sz w:val="24"/>
                  <w:szCs w:val="24"/>
                </w:rPr>
              </w:rPrChange>
            </w:rPr>
            <w:delText xml:space="preserve">It was 2008 and no could imagine where our country was heading, but I did at the time even as </w:delText>
          </w:r>
        </w:del>
      </w:ins>
      <w:ins w:id="1592" w:author="mac" w:date="2024-09-27T09:45:00Z">
        <w:del w:id="1593" w:author="Yashua Lebowitz" w:date="2024-09-27T15:37:00Z">
          <w:r w:rsidRPr="00833EEB" w:rsidDel="00433E43">
            <w:rPr>
              <w:rFonts w:ascii="Book Antiqua" w:hAnsi="Book Antiqua" w:cs="Times New Roman"/>
              <w:sz w:val="24"/>
              <w:szCs w:val="24"/>
              <w:rPrChange w:id="1594" w:author="mac" w:date="2024-09-27T09:55:00Z">
                <w:rPr>
                  <w:rFonts w:ascii="Times New Roman" w:hAnsi="Times New Roman" w:cs="Times New Roman"/>
                  <w:sz w:val="24"/>
                  <w:szCs w:val="24"/>
                </w:rPr>
              </w:rPrChange>
            </w:rPr>
            <w:delText xml:space="preserve">a young 27 year old man desperate to change things, desperate to make a stand against the evil currents that were sweeping away the nation </w:delText>
          </w:r>
        </w:del>
      </w:ins>
      <w:ins w:id="1595" w:author="mac" w:date="2024-09-27T09:46:00Z">
        <w:del w:id="1596" w:author="Yashua Lebowitz" w:date="2024-09-27T15:37:00Z">
          <w:r w:rsidRPr="00833EEB" w:rsidDel="00433E43">
            <w:rPr>
              <w:rFonts w:ascii="Book Antiqua" w:hAnsi="Book Antiqua" w:cs="Times New Roman"/>
              <w:sz w:val="24"/>
              <w:szCs w:val="24"/>
              <w:rPrChange w:id="1597" w:author="mac" w:date="2024-09-27T09:55:00Z">
                <w:rPr>
                  <w:rFonts w:ascii="Times New Roman" w:hAnsi="Times New Roman" w:cs="Times New Roman"/>
                  <w:sz w:val="24"/>
                  <w:szCs w:val="24"/>
                </w:rPr>
              </w:rPrChange>
            </w:rPr>
            <w:delText xml:space="preserve">I love into </w:delText>
          </w:r>
        </w:del>
        <w:del w:id="1598" w:author="Yashua Lebowitz" w:date="2024-09-27T15:35:00Z">
          <w:r w:rsidRPr="00833EEB" w:rsidDel="00433E43">
            <w:rPr>
              <w:rFonts w:ascii="Book Antiqua" w:hAnsi="Book Antiqua" w:cs="Times New Roman"/>
              <w:sz w:val="24"/>
              <w:szCs w:val="24"/>
              <w:rPrChange w:id="1599" w:author="mac" w:date="2024-09-27T09:55:00Z">
                <w:rPr>
                  <w:rFonts w:ascii="Times New Roman" w:hAnsi="Times New Roman" w:cs="Times New Roman"/>
                  <w:sz w:val="24"/>
                  <w:szCs w:val="24"/>
                </w:rPr>
              </w:rPrChange>
            </w:rPr>
            <w:delText xml:space="preserve">utter </w:delText>
          </w:r>
        </w:del>
        <w:del w:id="1600" w:author="Yashua Lebowitz" w:date="2024-09-27T15:37:00Z">
          <w:r w:rsidRPr="00833EEB" w:rsidDel="00433E43">
            <w:rPr>
              <w:rFonts w:ascii="Book Antiqua" w:hAnsi="Book Antiqua" w:cs="Times New Roman"/>
              <w:sz w:val="24"/>
              <w:szCs w:val="24"/>
              <w:rPrChange w:id="1601" w:author="mac" w:date="2024-09-27T09:55:00Z">
                <w:rPr>
                  <w:rFonts w:ascii="Times New Roman" w:hAnsi="Times New Roman" w:cs="Times New Roman"/>
                  <w:sz w:val="24"/>
                  <w:szCs w:val="24"/>
                </w:rPr>
              </w:rPrChange>
            </w:rPr>
            <w:delText>complete depravity.</w:delText>
          </w:r>
        </w:del>
      </w:ins>
      <w:ins w:id="1602" w:author="mac" w:date="2024-09-27T09:47:00Z">
        <w:del w:id="1603" w:author="Yashua Lebowitz" w:date="2024-09-27T15:37:00Z">
          <w:r w:rsidR="00833EEB" w:rsidRPr="00833EEB" w:rsidDel="00433E43">
            <w:rPr>
              <w:rFonts w:ascii="Book Antiqua" w:hAnsi="Book Antiqua" w:cs="Times New Roman"/>
              <w:sz w:val="24"/>
              <w:szCs w:val="24"/>
              <w:rPrChange w:id="1604" w:author="mac" w:date="2024-09-27T09:55:00Z">
                <w:rPr>
                  <w:rFonts w:ascii="Times New Roman" w:hAnsi="Times New Roman" w:cs="Times New Roman"/>
                  <w:sz w:val="24"/>
                  <w:szCs w:val="24"/>
                </w:rPr>
              </w:rPrChange>
            </w:rPr>
            <w:delText xml:space="preserve"> I had fought in Iraq, but for what, to defend a nation that was destroying itself and the world. Looking back, they thought I was crazy, but I was right. They eventually realized this</w:delText>
          </w:r>
        </w:del>
      </w:ins>
      <w:ins w:id="1605" w:author="mac" w:date="2024-09-27T10:04:00Z">
        <w:del w:id="1606" w:author="Yashua Lebowitz" w:date="2024-09-27T15:37:00Z">
          <w:r w:rsidR="00603CF7" w:rsidDel="00433E43">
            <w:rPr>
              <w:rFonts w:ascii="Book Antiqua" w:hAnsi="Book Antiqua" w:cs="Times New Roman"/>
              <w:sz w:val="24"/>
              <w:szCs w:val="24"/>
            </w:rPr>
            <w:delText xml:space="preserve"> when everything collapsed</w:delText>
          </w:r>
        </w:del>
      </w:ins>
      <w:ins w:id="1607" w:author="mac" w:date="2024-09-27T09:47:00Z">
        <w:del w:id="1608" w:author="Yashua Lebowitz" w:date="2024-09-27T15:37:00Z">
          <w:r w:rsidR="00833EEB" w:rsidRPr="00833EEB" w:rsidDel="00433E43">
            <w:rPr>
              <w:rFonts w:ascii="Book Antiqua" w:hAnsi="Book Antiqua" w:cs="Times New Roman"/>
              <w:sz w:val="24"/>
              <w:szCs w:val="24"/>
              <w:rPrChange w:id="1609" w:author="mac" w:date="2024-09-27T09:55:00Z">
                <w:rPr>
                  <w:rFonts w:ascii="Times New Roman" w:hAnsi="Times New Roman" w:cs="Times New Roman"/>
                  <w:sz w:val="24"/>
                  <w:szCs w:val="24"/>
                </w:rPr>
              </w:rPrChange>
            </w:rPr>
            <w:delText xml:space="preserve">. </w:delText>
          </w:r>
        </w:del>
      </w:ins>
      <w:ins w:id="1610" w:author="mac" w:date="2024-09-27T10:01:00Z">
        <w:del w:id="1611" w:author="Yashua Lebowitz" w:date="2024-09-27T15:37:00Z">
          <w:r w:rsidR="00603CF7" w:rsidDel="00433E43">
            <w:rPr>
              <w:rFonts w:ascii="Book Antiqua" w:hAnsi="Book Antiqua" w:cs="Times New Roman"/>
              <w:sz w:val="24"/>
              <w:szCs w:val="24"/>
            </w:rPr>
            <w:delText xml:space="preserve">They looked to me when things were desperate and when the moment of crisis had passed I was no longer needed. </w:delText>
          </w:r>
        </w:del>
      </w:ins>
      <w:ins w:id="1612" w:author="mac" w:date="2024-09-27T09:48:00Z">
        <w:del w:id="1613" w:author="Yashua Lebowitz" w:date="2024-09-27T15:37:00Z">
          <w:r w:rsidR="00833EEB" w:rsidRPr="00833EEB" w:rsidDel="00433E43">
            <w:rPr>
              <w:rFonts w:ascii="Book Antiqua" w:hAnsi="Book Antiqua" w:cs="Times New Roman"/>
              <w:sz w:val="24"/>
              <w:szCs w:val="24"/>
              <w:rPrChange w:id="1614" w:author="mac" w:date="2024-09-27T09:55:00Z">
                <w:rPr>
                  <w:rFonts w:ascii="Times New Roman" w:hAnsi="Times New Roman" w:cs="Times New Roman"/>
                  <w:sz w:val="24"/>
                  <w:szCs w:val="24"/>
                </w:rPr>
              </w:rPrChange>
            </w:rPr>
            <w:delText>I spent my time alone</w:delText>
          </w:r>
        </w:del>
      </w:ins>
      <w:ins w:id="1615" w:author="mac" w:date="2024-09-27T10:02:00Z">
        <w:del w:id="1616" w:author="Yashua Lebowitz" w:date="2024-09-27T15:37:00Z">
          <w:r w:rsidR="00603CF7" w:rsidDel="00433E43">
            <w:rPr>
              <w:rFonts w:ascii="Book Antiqua" w:hAnsi="Book Antiqua" w:cs="Times New Roman"/>
              <w:sz w:val="24"/>
              <w:szCs w:val="24"/>
            </w:rPr>
            <w:delText xml:space="preserve"> then</w:delText>
          </w:r>
        </w:del>
      </w:ins>
      <w:ins w:id="1617" w:author="mac" w:date="2024-09-27T09:48:00Z">
        <w:del w:id="1618" w:author="Yashua Lebowitz" w:date="2024-09-27T15:37:00Z">
          <w:r w:rsidR="00833EEB" w:rsidRPr="00833EEB" w:rsidDel="00433E43">
            <w:rPr>
              <w:rFonts w:ascii="Book Antiqua" w:hAnsi="Book Antiqua" w:cs="Times New Roman"/>
              <w:sz w:val="24"/>
              <w:szCs w:val="24"/>
              <w:rPrChange w:id="1619" w:author="mac" w:date="2024-09-27T09:55:00Z">
                <w:rPr>
                  <w:rFonts w:ascii="Times New Roman" w:hAnsi="Times New Roman" w:cs="Times New Roman"/>
                  <w:sz w:val="24"/>
                  <w:szCs w:val="24"/>
                </w:rPr>
              </w:rPrChange>
            </w:rPr>
            <w:delText>, isolated in a prison cell</w:delText>
          </w:r>
        </w:del>
      </w:ins>
      <w:ins w:id="1620" w:author="mac" w:date="2024-09-27T09:49:00Z">
        <w:del w:id="1621" w:author="Yashua Lebowitz" w:date="2024-09-27T15:37:00Z">
          <w:r w:rsidR="00833EEB" w:rsidRPr="00833EEB" w:rsidDel="00433E43">
            <w:rPr>
              <w:rFonts w:ascii="Book Antiqua" w:hAnsi="Book Antiqua" w:cs="Times New Roman"/>
              <w:sz w:val="24"/>
              <w:szCs w:val="24"/>
              <w:rPrChange w:id="1622" w:author="mac" w:date="2024-09-27T09:55:00Z">
                <w:rPr>
                  <w:rFonts w:ascii="Times New Roman" w:hAnsi="Times New Roman" w:cs="Times New Roman"/>
                  <w:sz w:val="24"/>
                  <w:szCs w:val="24"/>
                </w:rPr>
              </w:rPrChange>
            </w:rPr>
            <w:delText xml:space="preserve"> as I’m alone here in St. Paul’s chapel contemplating on my future with uncertainty as I did twenty years ago.</w:delText>
          </w:r>
        </w:del>
      </w:ins>
      <w:ins w:id="1623" w:author="mac" w:date="2024-09-27T10:02:00Z">
        <w:del w:id="1624" w:author="Yashua Lebowitz" w:date="2024-09-27T15:37:00Z">
          <w:r w:rsidR="00603CF7" w:rsidDel="00433E43">
            <w:rPr>
              <w:rFonts w:ascii="Book Antiqua" w:hAnsi="Book Antiqua" w:cs="Times New Roman"/>
              <w:sz w:val="24"/>
              <w:szCs w:val="24"/>
            </w:rPr>
            <w:delText xml:space="preserve"> Waiting. Waiting on God</w:delText>
          </w:r>
        </w:del>
      </w:ins>
      <w:ins w:id="1625" w:author="mac" w:date="2024-09-27T10:06:00Z">
        <w:del w:id="1626" w:author="Yashua Lebowitz" w:date="2024-09-27T15:37:00Z">
          <w:r w:rsidR="00603CF7" w:rsidDel="00433E43">
            <w:rPr>
              <w:rFonts w:ascii="Book Antiqua" w:hAnsi="Book Antiqua" w:cs="Times New Roman"/>
              <w:sz w:val="24"/>
              <w:szCs w:val="24"/>
            </w:rPr>
            <w:delText xml:space="preserve"> my God to vindicate </w:delText>
          </w:r>
          <w:r w:rsidR="00603CF7" w:rsidDel="00433E43">
            <w:rPr>
              <w:rFonts w:ascii="Book Antiqua" w:hAnsi="Book Antiqua" w:cs="Times New Roman"/>
              <w:sz w:val="24"/>
              <w:szCs w:val="24"/>
            </w:rPr>
            <w:lastRenderedPageBreak/>
            <w:delText>me</w:delText>
          </w:r>
        </w:del>
      </w:ins>
      <w:ins w:id="1627" w:author="mac" w:date="2024-09-27T10:02:00Z">
        <w:del w:id="1628" w:author="Yashua Lebowitz" w:date="2024-09-27T15:37:00Z">
          <w:r w:rsidR="00603CF7" w:rsidDel="00433E43">
            <w:rPr>
              <w:rFonts w:ascii="Book Antiqua" w:hAnsi="Book Antiqua" w:cs="Times New Roman"/>
              <w:sz w:val="24"/>
              <w:szCs w:val="24"/>
            </w:rPr>
            <w:delText>.</w:delText>
          </w:r>
        </w:del>
      </w:ins>
      <w:ins w:id="1629" w:author="mac" w:date="2024-09-27T09:49:00Z">
        <w:del w:id="1630" w:author="Yashua Lebowitz" w:date="2024-09-27T15:37:00Z">
          <w:r w:rsidR="00833EEB" w:rsidRPr="00833EEB" w:rsidDel="00433E43">
            <w:rPr>
              <w:rFonts w:ascii="Book Antiqua" w:hAnsi="Book Antiqua" w:cs="Times New Roman"/>
              <w:sz w:val="24"/>
              <w:szCs w:val="24"/>
              <w:rPrChange w:id="1631" w:author="mac" w:date="2024-09-27T09:55:00Z">
                <w:rPr>
                  <w:rFonts w:ascii="Times New Roman" w:hAnsi="Times New Roman" w:cs="Times New Roman"/>
                  <w:sz w:val="24"/>
                  <w:szCs w:val="24"/>
                </w:rPr>
              </w:rPrChange>
            </w:rPr>
            <w:delText xml:space="preserve"> </w:delText>
          </w:r>
        </w:del>
      </w:ins>
      <w:ins w:id="1632" w:author="mac" w:date="2024-09-27T09:50:00Z">
        <w:del w:id="1633" w:author="Yashua Lebowitz" w:date="2024-09-27T15:37:00Z">
          <w:r w:rsidR="00833EEB" w:rsidRPr="00833EEB" w:rsidDel="00433E43">
            <w:rPr>
              <w:rFonts w:ascii="Book Antiqua" w:hAnsi="Book Antiqua" w:cs="Times New Roman"/>
              <w:sz w:val="24"/>
              <w:szCs w:val="24"/>
              <w:rPrChange w:id="1634" w:author="mac" w:date="2024-09-27T09:55:00Z">
                <w:rPr>
                  <w:rFonts w:ascii="Times New Roman" w:hAnsi="Times New Roman" w:cs="Times New Roman"/>
                  <w:sz w:val="24"/>
                  <w:szCs w:val="24"/>
                </w:rPr>
              </w:rPrChange>
            </w:rPr>
            <w:delText>Yes</w:delText>
          </w:r>
        </w:del>
      </w:ins>
      <w:ins w:id="1635" w:author="mac" w:date="2024-09-27T10:03:00Z">
        <w:del w:id="1636" w:author="Yashua Lebowitz" w:date="2024-09-27T15:37:00Z">
          <w:r w:rsidR="00603CF7" w:rsidDel="00433E43">
            <w:rPr>
              <w:rFonts w:ascii="Book Antiqua" w:hAnsi="Book Antiqua" w:cs="Times New Roman"/>
              <w:sz w:val="24"/>
              <w:szCs w:val="24"/>
            </w:rPr>
            <w:delText>,</w:delText>
          </w:r>
        </w:del>
      </w:ins>
      <w:ins w:id="1637" w:author="mac" w:date="2024-09-27T09:50:00Z">
        <w:del w:id="1638" w:author="Yashua Lebowitz" w:date="2024-09-27T15:37:00Z">
          <w:r w:rsidR="00833EEB" w:rsidRPr="00833EEB" w:rsidDel="00433E43">
            <w:rPr>
              <w:rFonts w:ascii="Book Antiqua" w:hAnsi="Book Antiqua" w:cs="Times New Roman"/>
              <w:sz w:val="24"/>
              <w:szCs w:val="24"/>
              <w:rPrChange w:id="1639" w:author="mac" w:date="2024-09-27T09:55:00Z">
                <w:rPr>
                  <w:rFonts w:ascii="Times New Roman" w:hAnsi="Times New Roman" w:cs="Times New Roman"/>
                  <w:sz w:val="24"/>
                  <w:szCs w:val="24"/>
                </w:rPr>
              </w:rPrChange>
            </w:rPr>
            <w:delText xml:space="preserve"> St. Paul’s Chapel is my new prison cell, but it is also my refuge as he is my refuge and strength against a world who hates him.</w:delText>
          </w:r>
        </w:del>
      </w:ins>
      <w:ins w:id="1640" w:author="mac" w:date="2024-09-27T09:46:00Z">
        <w:del w:id="1641" w:author="Yashua Lebowitz" w:date="2024-09-27T15:37:00Z">
          <w:r w:rsidRPr="00833EEB" w:rsidDel="00433E43">
            <w:rPr>
              <w:rFonts w:ascii="Book Antiqua" w:hAnsi="Book Antiqua" w:cs="Times New Roman"/>
              <w:sz w:val="24"/>
              <w:szCs w:val="24"/>
              <w:rPrChange w:id="1642" w:author="mac" w:date="2024-09-27T09:55:00Z">
                <w:rPr>
                  <w:rFonts w:ascii="Times New Roman" w:hAnsi="Times New Roman" w:cs="Times New Roman"/>
                  <w:sz w:val="24"/>
                  <w:szCs w:val="24"/>
                </w:rPr>
              </w:rPrChange>
            </w:rPr>
            <w:delText xml:space="preserve"> </w:delText>
          </w:r>
        </w:del>
      </w:ins>
    </w:p>
    <w:p w14:paraId="44471AC7" w14:textId="16D6D2E2" w:rsidR="004A393C" w:rsidRPr="00833EEB" w:rsidRDefault="00833EEB">
      <w:pPr>
        <w:ind w:firstLine="284"/>
        <w:rPr>
          <w:ins w:id="1643" w:author="Yashua Lebowitz" w:date="2024-09-26T19:47:00Z"/>
          <w:rFonts w:ascii="Book Antiqua" w:hAnsi="Book Antiqua" w:cs="Times New Roman"/>
          <w:sz w:val="24"/>
          <w:szCs w:val="24"/>
        </w:rPr>
        <w:pPrChange w:id="1644" w:author="Yashua Lebowitz" w:date="2024-09-28T16:42:00Z">
          <w:pPr/>
        </w:pPrChange>
      </w:pPr>
      <w:ins w:id="1645" w:author="mac" w:date="2024-09-27T09:51:00Z">
        <w:r w:rsidRPr="00833EEB">
          <w:rPr>
            <w:rFonts w:ascii="Book Antiqua" w:hAnsi="Book Antiqua" w:cs="Times New Roman"/>
            <w:sz w:val="24"/>
            <w:szCs w:val="24"/>
          </w:rPr>
          <w:t xml:space="preserve">Most Americans have forgotten </w:t>
        </w:r>
      </w:ins>
      <w:ins w:id="1646" w:author="Yashua Lebowitz" w:date="2024-09-26T19:47:00Z">
        <w:r w:rsidR="004A393C" w:rsidRPr="00833EEB">
          <w:rPr>
            <w:rFonts w:ascii="Book Antiqua" w:hAnsi="Book Antiqua" w:cs="Times New Roman"/>
            <w:sz w:val="24"/>
            <w:szCs w:val="24"/>
          </w:rPr>
          <w:t xml:space="preserve">St. Paul’s Chapel, </w:t>
        </w:r>
      </w:ins>
      <w:ins w:id="1647" w:author="mac" w:date="2024-09-27T09:52:00Z">
        <w:r w:rsidRPr="00833EEB">
          <w:rPr>
            <w:rFonts w:ascii="Book Antiqua" w:hAnsi="Book Antiqua" w:cs="Times New Roman"/>
            <w:sz w:val="24"/>
            <w:szCs w:val="24"/>
          </w:rPr>
          <w:t xml:space="preserve">which </w:t>
        </w:r>
      </w:ins>
      <w:ins w:id="1648" w:author="mac" w:date="2024-09-27T09:51:00Z">
        <w:r w:rsidRPr="00833EEB">
          <w:rPr>
            <w:rFonts w:ascii="Book Antiqua" w:hAnsi="Book Antiqua" w:cs="Times New Roman"/>
            <w:sz w:val="24"/>
            <w:szCs w:val="24"/>
          </w:rPr>
          <w:t xml:space="preserve">was </w:t>
        </w:r>
      </w:ins>
      <w:ins w:id="1649" w:author="Yashua Lebowitz" w:date="2024-09-26T19:47:00Z">
        <w:r w:rsidR="004A393C" w:rsidRPr="00833EEB">
          <w:rPr>
            <w:rFonts w:ascii="Book Antiqua" w:hAnsi="Book Antiqua" w:cs="Times New Roman"/>
            <w:sz w:val="24"/>
            <w:szCs w:val="24"/>
          </w:rPr>
          <w:t>untouched during 9/11</w:t>
        </w:r>
      </w:ins>
      <w:ins w:id="1650" w:author="mac" w:date="2024-09-27T09:53:00Z">
        <w:del w:id="1651" w:author="Yashua Lebowitz" w:date="2024-09-27T19:59:00Z">
          <w:r w:rsidRPr="00833EEB" w:rsidDel="0053760F">
            <w:rPr>
              <w:rFonts w:ascii="Book Antiqua" w:hAnsi="Book Antiqua" w:cs="Times New Roman"/>
              <w:sz w:val="24"/>
              <w:szCs w:val="24"/>
            </w:rPr>
            <w:delText>/2001</w:delText>
          </w:r>
        </w:del>
      </w:ins>
      <w:ins w:id="1652" w:author="Yashua Lebowitz" w:date="2024-09-26T19:47:00Z">
        <w:r w:rsidR="004A393C" w:rsidRPr="00833EEB">
          <w:rPr>
            <w:rFonts w:ascii="Book Antiqua" w:hAnsi="Book Antiqua" w:cs="Times New Roman"/>
            <w:sz w:val="24"/>
            <w:szCs w:val="24"/>
          </w:rPr>
          <w:t xml:space="preserve">, </w:t>
        </w:r>
      </w:ins>
      <w:ins w:id="1653" w:author="mac" w:date="2024-09-27T09:52:00Z">
        <w:r w:rsidRPr="00833EEB">
          <w:rPr>
            <w:rFonts w:ascii="Book Antiqua" w:hAnsi="Book Antiqua" w:cs="Times New Roman"/>
            <w:sz w:val="24"/>
            <w:szCs w:val="24"/>
          </w:rPr>
          <w:t xml:space="preserve">even </w:t>
        </w:r>
      </w:ins>
      <w:ins w:id="1654" w:author="Yashua Lebowitz" w:date="2024-09-26T19:47:00Z">
        <w:r w:rsidR="004A393C" w:rsidRPr="00833EEB">
          <w:rPr>
            <w:rFonts w:ascii="Book Antiqua" w:hAnsi="Book Antiqua" w:cs="Times New Roman"/>
            <w:sz w:val="24"/>
            <w:szCs w:val="24"/>
          </w:rPr>
          <w:t xml:space="preserve">now </w:t>
        </w:r>
      </w:ins>
      <w:ins w:id="1655" w:author="mac" w:date="2024-09-27T09:52:00Z">
        <w:r w:rsidRPr="00833EEB">
          <w:rPr>
            <w:rFonts w:ascii="Book Antiqua" w:hAnsi="Book Antiqua" w:cs="Times New Roman"/>
            <w:sz w:val="24"/>
            <w:szCs w:val="24"/>
          </w:rPr>
          <w:t xml:space="preserve">it </w:t>
        </w:r>
      </w:ins>
      <w:ins w:id="1656" w:author="Yashua Lebowitz" w:date="2024-09-26T19:47:00Z">
        <w:r w:rsidR="004A393C" w:rsidRPr="00833EEB">
          <w:rPr>
            <w:rFonts w:ascii="Book Antiqua" w:hAnsi="Book Antiqua" w:cs="Times New Roman"/>
            <w:sz w:val="24"/>
            <w:szCs w:val="24"/>
          </w:rPr>
          <w:t>stood as a witness to an even greater disaster. On September 11,</w:t>
        </w:r>
      </w:ins>
      <w:ins w:id="1657" w:author="mac" w:date="2024-09-27T09:53:00Z">
        <w:r w:rsidRPr="00833EEB">
          <w:rPr>
            <w:rFonts w:ascii="Book Antiqua" w:hAnsi="Book Antiqua" w:cs="Times New Roman"/>
            <w:sz w:val="24"/>
            <w:szCs w:val="24"/>
          </w:rPr>
          <w:t xml:space="preserve"> 2030</w:t>
        </w:r>
      </w:ins>
      <w:ins w:id="1658" w:author="Yashua Lebowitz" w:date="2024-09-27T19:59:00Z">
        <w:r w:rsidR="0053760F">
          <w:rPr>
            <w:rFonts w:ascii="Book Antiqua" w:hAnsi="Book Antiqua" w:cs="Times New Roman"/>
            <w:sz w:val="24"/>
            <w:szCs w:val="24"/>
          </w:rPr>
          <w:t>,</w:t>
        </w:r>
      </w:ins>
      <w:ins w:id="1659" w:author="Yashua Lebowitz" w:date="2024-09-26T19:47:00Z">
        <w:r w:rsidR="004A393C" w:rsidRPr="00833EEB">
          <w:rPr>
            <w:rFonts w:ascii="Book Antiqua" w:hAnsi="Book Antiqua" w:cs="Times New Roman"/>
            <w:sz w:val="24"/>
            <w:szCs w:val="24"/>
          </w:rPr>
          <w:t xml:space="preserve"> The United States of </w:t>
        </w:r>
      </w:ins>
      <w:ins w:id="1660" w:author="Yashua Lebowitz" w:date="2024-09-26T19:48:00Z">
        <w:r w:rsidR="004A393C" w:rsidRPr="00833EEB">
          <w:rPr>
            <w:rFonts w:ascii="Book Antiqua" w:eastAsia="Times New Roman" w:hAnsi="Book Antiqua" w:cs="Times New Roman"/>
            <w:sz w:val="24"/>
            <w:szCs w:val="24"/>
            <w:lang w:eastAsia="en-IN"/>
          </w:rPr>
          <w:t>Cathay</w:t>
        </w:r>
      </w:ins>
      <w:ins w:id="1661" w:author="Yashua Lebowitz" w:date="2024-09-26T19:47:00Z">
        <w:r w:rsidR="004A393C" w:rsidRPr="00833EEB">
          <w:rPr>
            <w:rFonts w:ascii="Book Antiqua" w:hAnsi="Book Antiqua" w:cs="Times New Roman"/>
            <w:sz w:val="24"/>
            <w:szCs w:val="24"/>
          </w:rPr>
          <w:t xml:space="preserve"> launched a pre-emptive strike on America, including a nuclear attack on New York City. The explosion hit the heart of the U.S. economy, shutting down the stock exchange and sending global markets into panic.</w:t>
        </w:r>
      </w:ins>
    </w:p>
    <w:p w14:paraId="76DB24CC" w14:textId="77777777" w:rsidR="004A393C" w:rsidRPr="00833EEB" w:rsidRDefault="004A393C" w:rsidP="00735093">
      <w:pPr>
        <w:ind w:firstLine="284"/>
        <w:rPr>
          <w:ins w:id="1662" w:author="Yashua Lebowitz" w:date="2024-09-26T19:47:00Z"/>
          <w:rFonts w:ascii="Book Antiqua" w:hAnsi="Book Antiqua" w:cs="Times New Roman"/>
          <w:sz w:val="24"/>
          <w:szCs w:val="24"/>
        </w:rPr>
      </w:pPr>
      <w:ins w:id="1663" w:author="Yashua Lebowitz" w:date="2024-09-26T19:47:00Z">
        <w:r w:rsidRPr="00833EEB">
          <w:rPr>
            <w:rFonts w:ascii="Book Antiqua" w:hAnsi="Book Antiqua" w:cs="Times New Roman"/>
            <w:sz w:val="24"/>
            <w:szCs w:val="24"/>
          </w:rPr>
          <w: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had survived once again.</w:t>
        </w:r>
      </w:ins>
    </w:p>
    <w:p w14:paraId="501FA483" w14:textId="77777777" w:rsidR="004A393C" w:rsidRPr="00833EEB" w:rsidRDefault="004A393C" w:rsidP="00735093">
      <w:pPr>
        <w:ind w:firstLine="284"/>
        <w:rPr>
          <w:ins w:id="1664" w:author="Yashua Lebowitz" w:date="2024-09-26T19:47:00Z"/>
          <w:rFonts w:ascii="Book Antiqua" w:hAnsi="Book Antiqua" w:cs="Times New Roman"/>
          <w:sz w:val="24"/>
          <w:szCs w:val="24"/>
        </w:rPr>
      </w:pPr>
      <w:ins w:id="1665" w:author="Yashua Lebowitz" w:date="2024-09-26T19:47:00Z">
        <w:r w:rsidRPr="00833EEB">
          <w:rPr>
            <w:rFonts w:ascii="Book Antiqua" w:hAnsi="Book Antiqua" w:cs="Times New Roman"/>
            <w:sz w:val="24"/>
            <w:szCs w:val="24"/>
          </w:rPr>
          <w:t>It was a marvel how St. Paul’s had endured it all. It’s the only place in New York City where radiation detectors found no traces of contamination. But these days, no one visits the chapel except me. I sat in the wooden pew George Washington once sat in, running my hand over the smooth surface that had borne the weight of thousands of worshipers. I gazed through the elegant, arched windows of the chapel, where the Pride Dome, half-completed, loomed in the distance. Its iridescent lights shifted in the evening sky, a symbol of modern unity, progress, and pride. But even in its shimmering beauty, it paled against the timeless elegance of the chapel.</w:t>
        </w:r>
      </w:ins>
    </w:p>
    <w:p w14:paraId="7603C397" w14:textId="4C435F38" w:rsidR="00325B63" w:rsidRPr="00833EEB" w:rsidDel="004A393C" w:rsidRDefault="00325B63">
      <w:pPr>
        <w:ind w:firstLine="284"/>
        <w:rPr>
          <w:del w:id="1666" w:author="Yashua Lebowitz" w:date="2024-09-26T19:47:00Z"/>
          <w:rFonts w:ascii="Book Antiqua" w:hAnsi="Book Antiqua" w:cs="Times New Roman"/>
          <w:sz w:val="24"/>
          <w:szCs w:val="24"/>
          <w:rPrChange w:id="1667" w:author="mac" w:date="2024-09-27T09:55:00Z">
            <w:rPr>
              <w:del w:id="1668" w:author="Yashua Lebowitz" w:date="2024-09-26T19:47:00Z"/>
              <w:rFonts w:ascii="Times New Roman" w:hAnsi="Times New Roman" w:cs="Times New Roman"/>
              <w:sz w:val="24"/>
              <w:szCs w:val="24"/>
            </w:rPr>
          </w:rPrChange>
        </w:rPr>
        <w:pPrChange w:id="1669" w:author="Yashua Lebowitz" w:date="2024-09-28T16:42:00Z">
          <w:pPr/>
        </w:pPrChange>
      </w:pPr>
      <w:del w:id="1670" w:author="Yashua Lebowitz" w:date="2024-09-26T19:47:00Z">
        <w:r w:rsidRPr="00833EEB" w:rsidDel="004A393C">
          <w:rPr>
            <w:rFonts w:ascii="Book Antiqua" w:hAnsi="Book Antiqua" w:cs="Times New Roman"/>
            <w:sz w:val="24"/>
            <w:szCs w:val="24"/>
            <w:rPrChange w:id="1671" w:author="mac" w:date="2024-09-27T09:55:00Z">
              <w:rPr>
                <w:rFonts w:ascii="Times New Roman" w:hAnsi="Times New Roman" w:cs="Times New Roman"/>
                <w:sz w:val="24"/>
                <w:szCs w:val="24"/>
              </w:rPr>
            </w:rPrChange>
          </w:rPr>
          <w:delText>St. Paul’s Chapel, untouched during 9/11, now stood as a witness to an even greater disaster. On September 11th, the United States of China launched a pre-emptive strike on America, including a nuclear attack on New York City. The explosion hit the heart of the U.S. economy, shutting down the stock exchange and sending global markets into panic.</w:delText>
        </w:r>
      </w:del>
    </w:p>
    <w:p w14:paraId="09736986" w14:textId="1863F59C" w:rsidR="00325B63" w:rsidRPr="00833EEB" w:rsidDel="004A393C" w:rsidRDefault="00325B63">
      <w:pPr>
        <w:ind w:firstLine="284"/>
        <w:rPr>
          <w:del w:id="1672" w:author="Yashua Lebowitz" w:date="2024-09-26T19:47:00Z"/>
          <w:rFonts w:ascii="Book Antiqua" w:hAnsi="Book Antiqua" w:cs="Times New Roman"/>
          <w:sz w:val="24"/>
          <w:szCs w:val="24"/>
          <w:rPrChange w:id="1673" w:author="mac" w:date="2024-09-27T09:55:00Z">
            <w:rPr>
              <w:del w:id="1674" w:author="Yashua Lebowitz" w:date="2024-09-26T19:47:00Z"/>
              <w:rFonts w:ascii="Times New Roman" w:hAnsi="Times New Roman" w:cs="Times New Roman"/>
              <w:sz w:val="24"/>
              <w:szCs w:val="24"/>
            </w:rPr>
          </w:rPrChange>
        </w:rPr>
        <w:pPrChange w:id="1675" w:author="Yashua Lebowitz" w:date="2024-09-28T16:42:00Z">
          <w:pPr/>
        </w:pPrChange>
      </w:pPr>
      <w:del w:id="1676" w:author="Yashua Lebowitz" w:date="2024-09-26T19:47:00Z">
        <w:r w:rsidRPr="00833EEB" w:rsidDel="004A393C">
          <w:rPr>
            <w:rFonts w:ascii="Book Antiqua" w:hAnsi="Book Antiqua" w:cs="Times New Roman"/>
            <w:sz w:val="24"/>
            <w:szCs w:val="24"/>
            <w:rPrChange w:id="1677" w:author="mac" w:date="2024-09-27T09:55:00Z">
              <w:rPr>
                <w:rFonts w:ascii="Times New Roman" w:hAnsi="Times New Roman" w:cs="Times New Roman"/>
                <w:sz w:val="24"/>
                <w:szCs w:val="24"/>
              </w:rPr>
            </w:rPrChange>
          </w:rPr>
          <w:delText>For a moment, it seemed as though the economy might collapse entirely. But a backup network of supercomputers kicked in, transferring exchange data online. Within minutes, trading resumed, and the global economy limped forward, narrowly avoiding total shutdown. Despite the devastation, both the economy and St. Paul’s Chapel survived once again.</w:delText>
        </w:r>
      </w:del>
    </w:p>
    <w:p w14:paraId="2BA40249" w14:textId="542FAE86" w:rsidR="00325B63" w:rsidRPr="00833EEB" w:rsidDel="004A393C" w:rsidRDefault="00325B63">
      <w:pPr>
        <w:ind w:firstLine="284"/>
        <w:rPr>
          <w:del w:id="1678" w:author="Yashua Lebowitz" w:date="2024-09-26T19:47:00Z"/>
          <w:rFonts w:ascii="Book Antiqua" w:hAnsi="Book Antiqua" w:cs="Times New Roman"/>
          <w:sz w:val="24"/>
          <w:szCs w:val="24"/>
          <w:rPrChange w:id="1679" w:author="mac" w:date="2024-09-27T09:55:00Z">
            <w:rPr>
              <w:del w:id="1680" w:author="Yashua Lebowitz" w:date="2024-09-26T19:47:00Z"/>
              <w:rFonts w:ascii="Times New Roman" w:hAnsi="Times New Roman" w:cs="Times New Roman"/>
              <w:sz w:val="24"/>
              <w:szCs w:val="24"/>
            </w:rPr>
          </w:rPrChange>
        </w:rPr>
        <w:pPrChange w:id="1681" w:author="Yashua Lebowitz" w:date="2024-09-28T16:42:00Z">
          <w:pPr/>
        </w:pPrChange>
      </w:pPr>
      <w:del w:id="1682" w:author="Yashua Lebowitz" w:date="2024-09-26T19:47:00Z">
        <w:r w:rsidRPr="00833EEB" w:rsidDel="004A393C">
          <w:rPr>
            <w:rFonts w:ascii="Book Antiqua" w:hAnsi="Book Antiqua" w:cs="Times New Roman"/>
            <w:sz w:val="24"/>
            <w:szCs w:val="24"/>
            <w:rPrChange w:id="1683" w:author="mac" w:date="2024-09-27T09:55:00Z">
              <w:rPr>
                <w:rFonts w:ascii="Times New Roman" w:hAnsi="Times New Roman" w:cs="Times New Roman"/>
                <w:sz w:val="24"/>
                <w:szCs w:val="24"/>
              </w:rPr>
            </w:rPrChange>
          </w:rPr>
          <w:delText xml:space="preserve">It was a marvel how St. Paul’s had endured it all. It’s the only place in New York City where radiation detectors find no traces of contamination. But these days, no one visits the chapel except me. I sat in the wooden pew George Washington once sat in, running my hand over the smooth surface that had borne the weight of thousands of worshippers. I gazed through the large, arched windows of the chapel, where the Pride Dome, half-completed, loomed in the distance. Its iridescent lights </w:delText>
        </w:r>
        <w:r w:rsidRPr="00833EEB" w:rsidDel="004A393C">
          <w:rPr>
            <w:rFonts w:ascii="Book Antiqua" w:hAnsi="Book Antiqua" w:cs="Times New Roman"/>
            <w:sz w:val="24"/>
            <w:szCs w:val="24"/>
            <w:rPrChange w:id="1684" w:author="mac" w:date="2024-09-27T09:55:00Z">
              <w:rPr>
                <w:rFonts w:ascii="Times New Roman" w:hAnsi="Times New Roman" w:cs="Times New Roman"/>
                <w:sz w:val="24"/>
                <w:szCs w:val="24"/>
              </w:rPr>
            </w:rPrChange>
          </w:rPr>
          <w:lastRenderedPageBreak/>
          <w:delText>shifted in the evening sky, a symbol of modern unity, progress, and pride. But even in its shimmering beauty, it paled against the timeless elegance of the chapel.</w:delText>
        </w:r>
      </w:del>
    </w:p>
    <w:p w14:paraId="49603D00" w14:textId="77777777" w:rsidR="004A393C" w:rsidRPr="00833EEB" w:rsidRDefault="004A393C" w:rsidP="00735093">
      <w:pPr>
        <w:ind w:firstLine="284"/>
        <w:rPr>
          <w:ins w:id="1685" w:author="Yashua Lebowitz" w:date="2024-09-26T19:48:00Z"/>
          <w:rFonts w:ascii="Book Antiqua" w:hAnsi="Book Antiqua" w:cs="Times New Roman"/>
          <w:sz w:val="24"/>
          <w:szCs w:val="24"/>
        </w:rPr>
      </w:pPr>
      <w:ins w:id="1686" w:author="Yashua Lebowitz" w:date="2024-09-26T19:48:00Z">
        <w:r w:rsidRPr="00833EEB">
          <w:rPr>
            <w:rFonts w:ascii="Book Antiqua" w:hAnsi="Book Antiqua" w:cs="Times New Roman"/>
            <w:sz w:val="24"/>
            <w:szCs w:val="24"/>
          </w:rPr>
          <w:t xml:space="preserve">There’s a beauty in simplicity, something the world has forgotten. St. Paul’s was more than stone and wood—it was a sanctuary of faith, a witness to survival. No one asked how this one church had survived the collapse of the 9/11 World Trade </w:t>
        </w:r>
        <w:proofErr w:type="spellStart"/>
        <w:r w:rsidRPr="00833EEB">
          <w:rPr>
            <w:rFonts w:ascii="Book Antiqua" w:hAnsi="Book Antiqua" w:cs="Times New Roman"/>
            <w:sz w:val="24"/>
            <w:szCs w:val="24"/>
          </w:rPr>
          <w:t>Centers</w:t>
        </w:r>
        <w:proofErr w:type="spellEnd"/>
        <w:r w:rsidRPr="00833EEB">
          <w:rPr>
            <w:rFonts w:ascii="Book Antiqua" w:hAnsi="Book Antiqua" w:cs="Times New Roman"/>
            <w:sz w:val="24"/>
            <w:szCs w:val="24"/>
          </w:rPr>
          <w:t xml:space="preserve"> or the blast of a nuclear holocaust. But I knew the answer. It lay beyond time and space, woven into a covenant made with George Washington and the faithful. Their prayers still reverberated in the sanctuary, rising up to the Creator even now.</w:t>
        </w:r>
      </w:ins>
    </w:p>
    <w:p w14:paraId="4DF884BC" w14:textId="4FA6B450" w:rsidR="00325B63" w:rsidRPr="00833EEB" w:rsidDel="004A393C" w:rsidRDefault="00325B63">
      <w:pPr>
        <w:ind w:firstLine="284"/>
        <w:rPr>
          <w:del w:id="1687" w:author="Yashua Lebowitz" w:date="2024-09-26T19:48:00Z"/>
          <w:rFonts w:ascii="Book Antiqua" w:hAnsi="Book Antiqua" w:cs="Times New Roman"/>
          <w:sz w:val="24"/>
          <w:szCs w:val="24"/>
          <w:rPrChange w:id="1688" w:author="mac" w:date="2024-09-27T09:55:00Z">
            <w:rPr>
              <w:del w:id="1689" w:author="Yashua Lebowitz" w:date="2024-09-26T19:48:00Z"/>
              <w:rFonts w:ascii="Times New Roman" w:hAnsi="Times New Roman" w:cs="Times New Roman"/>
              <w:sz w:val="24"/>
              <w:szCs w:val="24"/>
            </w:rPr>
          </w:rPrChange>
        </w:rPr>
        <w:pPrChange w:id="1690" w:author="Yashua Lebowitz" w:date="2024-09-28T16:42:00Z">
          <w:pPr/>
        </w:pPrChange>
      </w:pPr>
      <w:del w:id="1691" w:author="Yashua Lebowitz" w:date="2024-09-26T19:48:00Z">
        <w:r w:rsidRPr="00833EEB" w:rsidDel="004A393C">
          <w:rPr>
            <w:rFonts w:ascii="Book Antiqua" w:hAnsi="Book Antiqua" w:cs="Times New Roman"/>
            <w:sz w:val="24"/>
            <w:szCs w:val="24"/>
            <w:rPrChange w:id="1692" w:author="mac" w:date="2024-09-27T09:55:00Z">
              <w:rPr>
                <w:rFonts w:ascii="Times New Roman" w:hAnsi="Times New Roman" w:cs="Times New Roman"/>
                <w:sz w:val="24"/>
                <w:szCs w:val="24"/>
              </w:rPr>
            </w:rPrChange>
          </w:rPr>
          <w:delText xml:space="preserve">There’s a beauty in simplicity, something the world has forgotten. </w:delText>
        </w:r>
        <w:r w:rsidRPr="00833EEB" w:rsidDel="004A393C">
          <w:rPr>
            <w:rFonts w:ascii="Book Antiqua" w:hAnsi="Book Antiqua" w:cs="Times New Roman"/>
            <w:sz w:val="24"/>
            <w:szCs w:val="24"/>
            <w:highlight w:val="yellow"/>
            <w:rPrChange w:id="1693" w:author="mac" w:date="2024-09-27T09:55:00Z">
              <w:rPr>
                <w:rFonts w:ascii="Times New Roman" w:hAnsi="Times New Roman" w:cs="Times New Roman"/>
                <w:sz w:val="24"/>
                <w:szCs w:val="24"/>
                <w:highlight w:val="yellow"/>
              </w:rPr>
            </w:rPrChange>
          </w:rPr>
          <w:delText>St. Paul’s was more than just stone and wood. It had survived the British, 9/11, and now a nuclear holocaust, not by chance but by the prayers whispered within these walls—Washington’s covenant with God. But the people had forgotten that covenant, and with it, their own salvation.</w:delText>
        </w:r>
      </w:del>
    </w:p>
    <w:p w14:paraId="66B5391B" w14:textId="77777777" w:rsidR="004A393C" w:rsidRPr="00833EEB" w:rsidRDefault="004A393C" w:rsidP="00735093">
      <w:pPr>
        <w:ind w:firstLine="284"/>
        <w:rPr>
          <w:ins w:id="1694" w:author="Yashua Lebowitz" w:date="2024-09-26T19:50:00Z"/>
          <w:rFonts w:ascii="Book Antiqua" w:hAnsi="Book Antiqua" w:cs="Times New Roman"/>
          <w:sz w:val="24"/>
          <w:szCs w:val="24"/>
        </w:rPr>
      </w:pPr>
      <w:ins w:id="1695" w:author="Yashua Lebowitz" w:date="2024-09-26T19:50:00Z">
        <w:r w:rsidRPr="00833EEB">
          <w:rPr>
            <w:rFonts w:ascii="Book Antiqua" w:hAnsi="Book Antiqua" w:cs="Times New Roman"/>
            <w:sz w:val="24"/>
            <w:szCs w:val="24"/>
          </w:rPr>
          <w:t>They built the Pride Dome where the Freedom Towers once stood. I remember seeing the Freedom Towers from a distance, through the barred window of my 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t>
        </w:r>
      </w:ins>
    </w:p>
    <w:p w14:paraId="515CA357" w14:textId="77777777" w:rsidR="004A393C" w:rsidRPr="00833EEB" w:rsidRDefault="004A393C" w:rsidP="00735093">
      <w:pPr>
        <w:ind w:firstLine="284"/>
        <w:rPr>
          <w:ins w:id="1696" w:author="Yashua Lebowitz" w:date="2024-09-26T19:50:00Z"/>
          <w:rFonts w:ascii="Book Antiqua" w:hAnsi="Book Antiqua" w:cs="Times New Roman"/>
          <w:sz w:val="24"/>
          <w:szCs w:val="24"/>
        </w:rPr>
      </w:pPr>
      <w:ins w:id="1697" w:author="Yashua Lebowitz" w:date="2024-09-26T19:50:00Z">
        <w:r w:rsidRPr="00833EEB">
          <w:rPr>
            <w:rFonts w:ascii="Book Antiqua" w:hAnsi="Book Antiqua" w:cs="Times New Roman"/>
            <w:sz w:val="24"/>
            <w:szCs w:val="24"/>
          </w:rPr>
          <w: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t>
        </w:r>
      </w:ins>
    </w:p>
    <w:p w14:paraId="69F314F9" w14:textId="77777777" w:rsidR="004A393C" w:rsidRPr="00833EEB" w:rsidRDefault="004A393C" w:rsidP="00735093">
      <w:pPr>
        <w:ind w:firstLine="284"/>
        <w:rPr>
          <w:ins w:id="1698" w:author="Yashua Lebowitz" w:date="2024-09-26T19:50:00Z"/>
          <w:rFonts w:ascii="Book Antiqua" w:hAnsi="Book Antiqua" w:cs="Times New Roman"/>
          <w:sz w:val="24"/>
          <w:szCs w:val="24"/>
        </w:rPr>
      </w:pPr>
      <w:ins w:id="1699" w:author="Yashua Lebowitz" w:date="2024-09-26T19:50:00Z">
        <w:r w:rsidRPr="00833EEB">
          <w:rPr>
            <w:rFonts w:ascii="Book Antiqua" w:hAnsi="Book Antiqua" w:cs="Times New Roman"/>
            <w:sz w:val="24"/>
            <w:szCs w:val="24"/>
          </w:rPr>
          <w:t xml:space="preserve">This time, I knew they would succeed. My refusal to allow the </w:t>
        </w:r>
        <w:proofErr w:type="spellStart"/>
        <w:r w:rsidRPr="00833EEB">
          <w:rPr>
            <w:rFonts w:ascii="Book Antiqua" w:hAnsi="Book Antiqua" w:cs="Times New Roman"/>
            <w:sz w:val="24"/>
            <w:szCs w:val="24"/>
          </w:rPr>
          <w:t>QueerDar</w:t>
        </w:r>
        <w:proofErr w:type="spellEnd"/>
        <w:r w:rsidRPr="00833EEB">
          <w:rPr>
            <w:rFonts w:ascii="Book Antiqua" w:hAnsi="Book Antiqua" w:cs="Times New Roman"/>
            <w:sz w:val="24"/>
            <w:szCs w:val="24"/>
          </w:rPr>
          <w:t xml:space="preserve"> to scan me had pushed them too far. I had fought against the </w:t>
        </w:r>
        <w:proofErr w:type="spellStart"/>
        <w:r w:rsidRPr="00833EEB">
          <w:rPr>
            <w:rFonts w:ascii="Book Antiqua" w:hAnsi="Book Antiqua" w:cs="Times New Roman"/>
            <w:sz w:val="24"/>
            <w:szCs w:val="24"/>
          </w:rPr>
          <w:t>QueerDar</w:t>
        </w:r>
        <w:proofErr w:type="spellEnd"/>
        <w:r w:rsidRPr="00833EEB">
          <w:rPr>
            <w:rFonts w:ascii="Book Antiqua" w:hAnsi="Book Antiqua" w:cs="Times New Roman"/>
            <w:sz w:val="24"/>
            <w:szCs w:val="24"/>
          </w:rPr>
          <w:t>,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just as I had endured others.</w:t>
        </w:r>
      </w:ins>
    </w:p>
    <w:p w14:paraId="2D788287" w14:textId="77777777" w:rsidR="004A393C" w:rsidRPr="00833EEB" w:rsidRDefault="004A393C" w:rsidP="00735093">
      <w:pPr>
        <w:ind w:firstLine="284"/>
        <w:rPr>
          <w:ins w:id="1700" w:author="Yashua Lebowitz" w:date="2024-09-26T19:50:00Z"/>
          <w:rFonts w:ascii="Book Antiqua" w:hAnsi="Book Antiqua" w:cs="Times New Roman"/>
          <w:sz w:val="24"/>
          <w:szCs w:val="24"/>
        </w:rPr>
      </w:pPr>
      <w:ins w:id="1701" w:author="Yashua Lebowitz" w:date="2024-09-26T19:50:00Z">
        <w:r w:rsidRPr="00833EEB">
          <w:rPr>
            <w:rFonts w:ascii="Book Antiqua" w:hAnsi="Book Antiqua" w:cs="Times New Roman"/>
            <w:sz w:val="24"/>
            <w:szCs w:val="24"/>
          </w:rPr>
          <w:t xml:space="preserve">I traced my fingers over the wooden pew again, feeling the grooves left by generations of worshipers. This place was a testament to something greater than the </w:t>
        </w:r>
        <w:r w:rsidRPr="00833EEB">
          <w:rPr>
            <w:rFonts w:ascii="Book Antiqua" w:hAnsi="Book Antiqua" w:cs="Times New Roman"/>
            <w:sz w:val="24"/>
            <w:szCs w:val="24"/>
          </w:rPr>
          <w:lastRenderedPageBreak/>
          <w:t>fleeting symbols of power and progress. It was a witness to the enduring spirit of faith, of hope, and of survival.</w:t>
        </w:r>
      </w:ins>
    </w:p>
    <w:p w14:paraId="0334485E" w14:textId="77777777" w:rsidR="004A393C" w:rsidRPr="00833EEB" w:rsidRDefault="004A393C" w:rsidP="00735093">
      <w:pPr>
        <w:ind w:firstLine="284"/>
        <w:rPr>
          <w:ins w:id="1702" w:author="Yashua Lebowitz" w:date="2024-09-26T19:50:00Z"/>
          <w:rFonts w:ascii="Book Antiqua" w:hAnsi="Book Antiqua" w:cs="Times New Roman"/>
          <w:sz w:val="24"/>
          <w:szCs w:val="24"/>
        </w:rPr>
      </w:pPr>
      <w:ins w:id="1703" w:author="Yashua Lebowitz" w:date="2024-09-26T19:50:00Z">
        <w:r w:rsidRPr="00833EEB">
          <w:rPr>
            <w:rFonts w:ascii="Book Antiqua" w:hAnsi="Book Antiqua" w:cs="Times New Roman"/>
            <w:sz w:val="24"/>
            <w:szCs w:val="24"/>
          </w:rPr>
          <w:t xml:space="preserve">I thought of Washington kneeling in this same place, praying for the nation he had helped create. His words echoed in my mind: </w:t>
        </w:r>
        <w:r w:rsidRPr="00833EEB">
          <w:rPr>
            <w:rFonts w:ascii="Book Antiqua" w:hAnsi="Book Antiqua" w:cs="Times New Roman"/>
            <w:i/>
            <w:iCs/>
            <w:sz w:val="24"/>
            <w:szCs w:val="24"/>
          </w:rPr>
          <w:t>“Almighty God, We make our earnest prayer that Thou wilt keep the United States in Thy holy protection…”</w:t>
        </w:r>
        <w:r w:rsidRPr="00833EEB">
          <w:rPr>
            <w:rFonts w:ascii="Book Antiqua" w:hAnsi="Book Antiqua" w:cs="Times New Roman"/>
            <w:sz w:val="24"/>
            <w:szCs w:val="24"/>
          </w:rPr>
          <w:t xml:space="preserve"> His prayer had been answered, time and time again. St. Paul’s had survived the British in 1776, the devastation of 9/11, and now the horror of nuclear war. Yet the people of this nation, in their blindness, had forgotten the covenant their forefathers had made.</w:t>
        </w:r>
      </w:ins>
    </w:p>
    <w:p w14:paraId="07C8F107" w14:textId="77777777" w:rsidR="004A393C" w:rsidRPr="00833EEB" w:rsidRDefault="004A393C" w:rsidP="00735093">
      <w:pPr>
        <w:ind w:firstLine="284"/>
        <w:rPr>
          <w:ins w:id="1704" w:author="Yashua Lebowitz" w:date="2024-09-26T19:50:00Z"/>
          <w:rFonts w:ascii="Book Antiqua" w:hAnsi="Book Antiqua" w:cs="Times New Roman"/>
          <w:sz w:val="24"/>
          <w:szCs w:val="24"/>
        </w:rPr>
      </w:pPr>
      <w:ins w:id="1705" w:author="Yashua Lebowitz" w:date="2024-09-26T19:50:00Z">
        <w:r w:rsidRPr="00833EEB">
          <w:rPr>
            <w:rFonts w:ascii="Book Antiqua" w:hAnsi="Book Antiqua" w:cs="Times New Roman"/>
            <w:sz w:val="24"/>
            <w:szCs w:val="24"/>
          </w:rPr>
          <w:t>The Pride Dome, with its hollow promises of equality and freedom, stood in stark contrast to the true freedom found here—freedom not of the flesh, but of the soul. It represented a contortion of what we had become: a society obsessed with outward appearances and posturing, while neglecting the deeper truths that once sustained us.</w:t>
        </w:r>
      </w:ins>
    </w:p>
    <w:p w14:paraId="42D359D5" w14:textId="77777777" w:rsidR="004A393C" w:rsidRPr="00833EEB" w:rsidRDefault="004A393C">
      <w:pPr>
        <w:ind w:firstLine="284"/>
        <w:contextualSpacing/>
        <w:rPr>
          <w:ins w:id="1706" w:author="Yashua Lebowitz" w:date="2024-09-26T19:50:00Z"/>
          <w:rFonts w:ascii="Book Antiqua" w:hAnsi="Book Antiqua" w:cs="Times New Roman"/>
          <w:sz w:val="24"/>
          <w:szCs w:val="24"/>
        </w:rPr>
        <w:pPrChange w:id="1707" w:author="Yashua Lebowitz" w:date="2024-09-28T16:42:00Z">
          <w:pPr>
            <w:spacing w:line="240" w:lineRule="auto"/>
            <w:ind w:firstLine="284"/>
            <w:contextualSpacing/>
          </w:pPr>
        </w:pPrChange>
      </w:pPr>
      <w:ins w:id="1708" w:author="Yashua Lebowitz" w:date="2024-09-26T19:50:00Z">
        <w:r w:rsidRPr="00833EEB">
          <w:rPr>
            <w:rFonts w:ascii="Book Antiqua" w:hAnsi="Book Antiqua" w:cs="Times New Roman"/>
            <w:sz w:val="24"/>
            <w:szCs w:val="24"/>
          </w:rPr>
          <w:t>At the end of the pew, I saw an old leather bible. I reached out and opened it to Psalm 46. I meditated on it for a few minutes and joined my prayer with the psalmist’s:</w:t>
        </w:r>
      </w:ins>
    </w:p>
    <w:p w14:paraId="412A2B5E" w14:textId="77777777" w:rsidR="004A393C" w:rsidRPr="00833EEB" w:rsidRDefault="004A393C">
      <w:pPr>
        <w:ind w:firstLine="284"/>
        <w:contextualSpacing/>
        <w:rPr>
          <w:ins w:id="1709" w:author="Yashua Lebowitz" w:date="2024-09-26T19:50:00Z"/>
          <w:rFonts w:ascii="Book Antiqua" w:hAnsi="Book Antiqua" w:cs="Times New Roman"/>
          <w:sz w:val="24"/>
          <w:szCs w:val="24"/>
        </w:rPr>
        <w:pPrChange w:id="1710" w:author="Yashua Lebowitz" w:date="2024-09-28T16:42:00Z">
          <w:pPr>
            <w:spacing w:line="240" w:lineRule="auto"/>
            <w:ind w:firstLine="284"/>
            <w:contextualSpacing/>
          </w:pPr>
        </w:pPrChange>
      </w:pPr>
    </w:p>
    <w:p w14:paraId="09CE8E64" w14:textId="77777777" w:rsidR="004A393C" w:rsidRPr="00833EEB" w:rsidRDefault="004A393C" w:rsidP="00735093">
      <w:pPr>
        <w:ind w:left="284" w:firstLine="284"/>
        <w:rPr>
          <w:ins w:id="1711" w:author="Yashua Lebowitz" w:date="2024-09-26T19:50:00Z"/>
          <w:rFonts w:ascii="Book Antiqua" w:hAnsi="Book Antiqua" w:cs="Times New Roman"/>
          <w:sz w:val="24"/>
          <w:szCs w:val="24"/>
          <w:lang w:val="en-MY"/>
        </w:rPr>
      </w:pPr>
      <w:ins w:id="1712" w:author="Yashua Lebowitz" w:date="2024-09-26T19:50:00Z">
        <w:r w:rsidRPr="00833EEB">
          <w:rPr>
            <w:rFonts w:ascii="Book Antiqua" w:hAnsi="Book Antiqua" w:cs="Times New Roman"/>
            <w:sz w:val="24"/>
            <w:szCs w:val="24"/>
            <w:lang w:val="en-MY"/>
          </w:rPr>
          <w:t>God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our refuge and strength,</w:t>
        </w:r>
        <w:r w:rsidRPr="00833EEB">
          <w:rPr>
            <w:rFonts w:ascii="Book Antiqua" w:hAnsi="Book Antiqua" w:cs="Times New Roman"/>
            <w:sz w:val="24"/>
            <w:szCs w:val="24"/>
            <w:lang w:val="en-MY"/>
          </w:rPr>
          <w:br/>
          <w:t>A very present help in trouble.</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Therefore we will not fear,</w:t>
        </w:r>
        <w:r w:rsidRPr="00833EEB">
          <w:rPr>
            <w:rFonts w:ascii="Book Antiqua" w:hAnsi="Book Antiqua" w:cs="Times New Roman"/>
            <w:sz w:val="24"/>
            <w:szCs w:val="24"/>
            <w:lang w:val="en-MY"/>
          </w:rPr>
          <w:br/>
          <w:t>Even though the earth be removed,</w:t>
        </w:r>
        <w:r w:rsidRPr="00833EEB">
          <w:rPr>
            <w:rFonts w:ascii="Book Antiqua" w:hAnsi="Book Antiqua" w:cs="Times New Roman"/>
            <w:sz w:val="24"/>
            <w:szCs w:val="24"/>
            <w:lang w:val="en-MY"/>
          </w:rPr>
          <w:br/>
          <w:t>And though the mountains be carried into the midst of the sea;</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i/>
            <w:iCs/>
            <w:sz w:val="24"/>
            <w:szCs w:val="24"/>
            <w:lang w:val="en-MY"/>
          </w:rPr>
          <w:t>Though</w:t>
        </w:r>
        <w:r w:rsidRPr="00833EEB">
          <w:rPr>
            <w:rFonts w:ascii="Book Antiqua" w:hAnsi="Book Antiqua" w:cs="Times New Roman"/>
            <w:sz w:val="24"/>
            <w:szCs w:val="24"/>
            <w:lang w:val="en-MY"/>
          </w:rPr>
          <w:t> its waters roar </w:t>
        </w:r>
        <w:r w:rsidRPr="00833EEB">
          <w:rPr>
            <w:rFonts w:ascii="Book Antiqua" w:hAnsi="Book Antiqua" w:cs="Times New Roman"/>
            <w:i/>
            <w:iCs/>
            <w:sz w:val="24"/>
            <w:szCs w:val="24"/>
            <w:lang w:val="en-MY"/>
          </w:rPr>
          <w:t>and</w:t>
        </w:r>
        <w:r w:rsidRPr="00833EEB">
          <w:rPr>
            <w:rFonts w:ascii="Book Antiqua" w:hAnsi="Book Antiqua" w:cs="Times New Roman"/>
            <w:sz w:val="24"/>
            <w:szCs w:val="24"/>
            <w:lang w:val="en-MY"/>
          </w:rPr>
          <w:t> be troubled,</w:t>
        </w:r>
        <w:r w:rsidRPr="00833EEB">
          <w:rPr>
            <w:rFonts w:ascii="Book Antiqua" w:hAnsi="Book Antiqua" w:cs="Times New Roman"/>
            <w:sz w:val="24"/>
            <w:szCs w:val="24"/>
            <w:lang w:val="en-MY"/>
          </w:rPr>
          <w:br/>
        </w:r>
        <w:r w:rsidRPr="00833EEB">
          <w:rPr>
            <w:rFonts w:ascii="Book Antiqua" w:hAnsi="Book Antiqua" w:cs="Times New Roman"/>
            <w:i/>
            <w:iCs/>
            <w:sz w:val="24"/>
            <w:szCs w:val="24"/>
            <w:lang w:val="en-MY"/>
          </w:rPr>
          <w:t>Though</w:t>
        </w:r>
        <w:r w:rsidRPr="00833EEB">
          <w:rPr>
            <w:rFonts w:ascii="Book Antiqua" w:hAnsi="Book Antiqua" w:cs="Times New Roman"/>
            <w:sz w:val="24"/>
            <w:szCs w:val="24"/>
            <w:lang w:val="en-MY"/>
          </w:rPr>
          <w:t> the mountains shake with its swelling. </w:t>
        </w:r>
        <w:r w:rsidRPr="00833EEB">
          <w:rPr>
            <w:rFonts w:ascii="Book Antiqua" w:hAnsi="Book Antiqua" w:cs="Times New Roman"/>
            <w:i/>
            <w:iCs/>
            <w:sz w:val="24"/>
            <w:szCs w:val="24"/>
            <w:lang w:val="en-MY"/>
          </w:rPr>
          <w:t>Selah</w:t>
        </w:r>
      </w:ins>
    </w:p>
    <w:p w14:paraId="5439529E" w14:textId="77777777" w:rsidR="004A393C" w:rsidRPr="00833EEB" w:rsidRDefault="004A393C" w:rsidP="00735093">
      <w:pPr>
        <w:ind w:left="284" w:firstLine="284"/>
        <w:rPr>
          <w:ins w:id="1713" w:author="Yashua Lebowitz" w:date="2024-09-26T19:50:00Z"/>
          <w:rFonts w:ascii="Book Antiqua" w:hAnsi="Book Antiqua" w:cs="Times New Roman"/>
          <w:sz w:val="24"/>
          <w:szCs w:val="24"/>
          <w:lang w:val="en-MY"/>
        </w:rPr>
      </w:pPr>
      <w:ins w:id="1714" w:author="Yashua Lebowitz" w:date="2024-09-26T19:50:00Z">
        <w:r w:rsidRPr="00833EEB">
          <w:rPr>
            <w:rFonts w:ascii="Book Antiqua" w:hAnsi="Book Antiqua" w:cs="Times New Roman"/>
            <w:b/>
            <w:bCs/>
            <w:sz w:val="24"/>
            <w:szCs w:val="24"/>
            <w:vertAlign w:val="superscript"/>
            <w:lang w:val="en-MY"/>
          </w:rPr>
          <w:t> </w:t>
        </w:r>
        <w:r w:rsidRPr="00833EEB">
          <w:rPr>
            <w:rFonts w:ascii="Book Antiqua" w:hAnsi="Book Antiqua" w:cs="Times New Roman"/>
            <w:i/>
            <w:iCs/>
            <w:sz w:val="24"/>
            <w:szCs w:val="24"/>
            <w:lang w:val="en-MY"/>
          </w:rPr>
          <w:t>There is</w:t>
        </w:r>
        <w:r w:rsidRPr="00833EEB">
          <w:rPr>
            <w:rFonts w:ascii="Book Antiqua" w:hAnsi="Book Antiqua" w:cs="Times New Roman"/>
            <w:sz w:val="24"/>
            <w:szCs w:val="24"/>
            <w:lang w:val="en-MY"/>
          </w:rPr>
          <w:t> a river whose streams shall make glad the city of God,</w:t>
        </w:r>
        <w:r w:rsidRPr="00833EEB">
          <w:rPr>
            <w:rFonts w:ascii="Book Antiqua" w:hAnsi="Book Antiqua" w:cs="Times New Roman"/>
            <w:sz w:val="24"/>
            <w:szCs w:val="24"/>
            <w:lang w:val="en-MY"/>
          </w:rPr>
          <w:br/>
          <w:t>The holy </w:t>
        </w:r>
        <w:r w:rsidRPr="00833EEB">
          <w:rPr>
            <w:rFonts w:ascii="Book Antiqua" w:hAnsi="Book Antiqua" w:cs="Times New Roman"/>
            <w:i/>
            <w:iCs/>
            <w:sz w:val="24"/>
            <w:szCs w:val="24"/>
            <w:lang w:val="en-MY"/>
          </w:rPr>
          <w:t>place</w:t>
        </w:r>
        <w:r w:rsidRPr="00833EEB">
          <w:rPr>
            <w:rFonts w:ascii="Book Antiqua" w:hAnsi="Book Antiqua" w:cs="Times New Roman"/>
            <w:sz w:val="24"/>
            <w:szCs w:val="24"/>
            <w:lang w:val="en-MY"/>
          </w:rPr>
          <w:t xml:space="preserve"> of the tabernacle of the </w:t>
        </w:r>
        <w:proofErr w:type="gramStart"/>
        <w:r w:rsidRPr="00833EEB">
          <w:rPr>
            <w:rFonts w:ascii="Book Antiqua" w:hAnsi="Book Antiqua" w:cs="Times New Roman"/>
            <w:sz w:val="24"/>
            <w:szCs w:val="24"/>
            <w:lang w:val="en-MY"/>
          </w:rPr>
          <w:t>Most High</w:t>
        </w:r>
        <w:proofErr w:type="gramEnd"/>
        <w:r w:rsidRPr="00833EEB">
          <w:rPr>
            <w:rFonts w:ascii="Book Antiqua" w:hAnsi="Book Antiqua" w:cs="Times New Roman"/>
            <w:sz w:val="24"/>
            <w:szCs w:val="24"/>
            <w:lang w:val="en-MY"/>
          </w:rPr>
          <w:t>.</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God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in the midst of her, she shall not be moved;</w:t>
        </w:r>
        <w:r w:rsidRPr="00833EEB">
          <w:rPr>
            <w:rFonts w:ascii="Book Antiqua" w:hAnsi="Book Antiqua" w:cs="Times New Roman"/>
            <w:sz w:val="24"/>
            <w:szCs w:val="24"/>
            <w:lang w:val="en-MY"/>
          </w:rPr>
          <w:br/>
          <w:t>God shall help her, just at the break of dawn.</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The nations raged, the kingdoms were moved;</w:t>
        </w:r>
        <w:r w:rsidRPr="00833EEB">
          <w:rPr>
            <w:rFonts w:ascii="Book Antiqua" w:hAnsi="Book Antiqua" w:cs="Times New Roman"/>
            <w:sz w:val="24"/>
            <w:szCs w:val="24"/>
            <w:lang w:val="en-MY"/>
          </w:rPr>
          <w:br/>
          <w:t>He uttered His voice, the earth melted.</w:t>
        </w:r>
      </w:ins>
    </w:p>
    <w:p w14:paraId="36234B65" w14:textId="77777777" w:rsidR="004A393C" w:rsidRPr="00833EEB" w:rsidRDefault="004A393C" w:rsidP="00735093">
      <w:pPr>
        <w:ind w:left="284" w:firstLine="284"/>
        <w:rPr>
          <w:ins w:id="1715" w:author="Yashua Lebowitz" w:date="2024-09-26T19:50:00Z"/>
          <w:rFonts w:ascii="Book Antiqua" w:hAnsi="Book Antiqua" w:cs="Times New Roman"/>
          <w:sz w:val="24"/>
          <w:szCs w:val="24"/>
          <w:lang w:val="en-MY"/>
        </w:rPr>
      </w:pPr>
      <w:ins w:id="1716" w:author="Yashua Lebowitz" w:date="2024-09-26T19:50:00Z">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The Lord of hosts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with us;</w:t>
        </w:r>
        <w:r w:rsidRPr="00833EEB">
          <w:rPr>
            <w:rFonts w:ascii="Book Antiqua" w:hAnsi="Book Antiqua" w:cs="Times New Roman"/>
            <w:sz w:val="24"/>
            <w:szCs w:val="24"/>
            <w:lang w:val="en-MY"/>
          </w:rPr>
          <w:br/>
          <w:t>The God of Jacob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our refuge. </w:t>
        </w:r>
        <w:r w:rsidRPr="00833EEB">
          <w:rPr>
            <w:rFonts w:ascii="Book Antiqua" w:hAnsi="Book Antiqua" w:cs="Times New Roman"/>
            <w:i/>
            <w:iCs/>
            <w:sz w:val="24"/>
            <w:szCs w:val="24"/>
            <w:lang w:val="en-MY"/>
          </w:rPr>
          <w:t>Selah</w:t>
        </w:r>
      </w:ins>
    </w:p>
    <w:p w14:paraId="03102CEC" w14:textId="77777777" w:rsidR="004A393C" w:rsidRPr="00833EEB" w:rsidRDefault="004A393C" w:rsidP="00735093">
      <w:pPr>
        <w:ind w:left="284" w:firstLine="284"/>
        <w:rPr>
          <w:ins w:id="1717" w:author="Yashua Lebowitz" w:date="2024-09-26T19:50:00Z"/>
          <w:rFonts w:ascii="Book Antiqua" w:hAnsi="Book Antiqua" w:cs="Times New Roman"/>
          <w:sz w:val="24"/>
          <w:szCs w:val="24"/>
          <w:lang w:val="en-MY"/>
        </w:rPr>
      </w:pPr>
      <w:ins w:id="1718" w:author="Yashua Lebowitz" w:date="2024-09-26T19:50:00Z">
        <w:r w:rsidRPr="00833EEB">
          <w:rPr>
            <w:rFonts w:ascii="Book Antiqua" w:hAnsi="Book Antiqua" w:cs="Times New Roman"/>
            <w:sz w:val="24"/>
            <w:szCs w:val="24"/>
            <w:lang w:val="en-MY"/>
          </w:rPr>
          <w:t>Come, behold the works of the Lord,</w:t>
        </w:r>
        <w:r w:rsidRPr="00833EEB">
          <w:rPr>
            <w:rFonts w:ascii="Book Antiqua" w:hAnsi="Book Antiqua" w:cs="Times New Roman"/>
            <w:sz w:val="24"/>
            <w:szCs w:val="24"/>
            <w:lang w:val="en-MY"/>
          </w:rPr>
          <w:br/>
          <w:t>Who has made desolations in the earth.</w:t>
        </w:r>
        <w:r w:rsidRPr="00833EEB">
          <w:rPr>
            <w:rFonts w:ascii="Book Antiqua" w:hAnsi="Book Antiqua" w:cs="Times New Roman"/>
            <w:sz w:val="24"/>
            <w:szCs w:val="24"/>
            <w:lang w:val="en-MY"/>
          </w:rPr>
          <w:br/>
        </w:r>
        <w:r w:rsidRPr="00833EEB">
          <w:rPr>
            <w:rFonts w:ascii="Book Antiqua" w:hAnsi="Book Antiqua" w:cs="Times New Roman"/>
            <w:b/>
            <w:bCs/>
            <w:sz w:val="24"/>
            <w:szCs w:val="24"/>
            <w:vertAlign w:val="superscript"/>
            <w:lang w:val="en-MY"/>
          </w:rPr>
          <w:t xml:space="preserve">  </w:t>
        </w:r>
        <w:r w:rsidRPr="00833EEB">
          <w:rPr>
            <w:rFonts w:ascii="Book Antiqua" w:hAnsi="Book Antiqua" w:cs="Times New Roman"/>
            <w:sz w:val="24"/>
            <w:szCs w:val="24"/>
            <w:lang w:val="en-MY"/>
          </w:rPr>
          <w:t>He makes wars cease to the end of the earth;</w:t>
        </w:r>
        <w:r w:rsidRPr="00833EEB">
          <w:rPr>
            <w:rFonts w:ascii="Book Antiqua" w:hAnsi="Book Antiqua" w:cs="Times New Roman"/>
            <w:sz w:val="24"/>
            <w:szCs w:val="24"/>
            <w:lang w:val="en-MY"/>
          </w:rPr>
          <w:br/>
          <w:t>He breaks the bow and cuts the spear in two;</w:t>
        </w:r>
        <w:r w:rsidRPr="00833EEB">
          <w:rPr>
            <w:rFonts w:ascii="Book Antiqua" w:hAnsi="Book Antiqua" w:cs="Times New Roman"/>
            <w:sz w:val="24"/>
            <w:szCs w:val="24"/>
            <w:lang w:val="en-MY"/>
          </w:rPr>
          <w:br/>
          <w:t>He burns the chariot in the fire.</w:t>
        </w:r>
      </w:ins>
    </w:p>
    <w:p w14:paraId="1E981B4D" w14:textId="77777777" w:rsidR="004A393C" w:rsidRPr="00833EEB" w:rsidRDefault="004A393C">
      <w:pPr>
        <w:ind w:left="284" w:firstLine="284"/>
        <w:rPr>
          <w:ins w:id="1719" w:author="Yashua Lebowitz" w:date="2024-09-26T19:50:00Z"/>
          <w:rFonts w:ascii="Book Antiqua" w:hAnsi="Book Antiqua" w:cs="Times New Roman"/>
          <w:sz w:val="24"/>
          <w:szCs w:val="24"/>
          <w:lang w:val="en-MY"/>
        </w:rPr>
        <w:pPrChange w:id="1720" w:author="Yashua Lebowitz" w:date="2024-09-28T16:42:00Z">
          <w:pPr>
            <w:ind w:left="284"/>
          </w:pPr>
        </w:pPrChange>
      </w:pPr>
      <w:ins w:id="1721" w:author="Yashua Lebowitz" w:date="2024-09-26T19:50:00Z">
        <w:r w:rsidRPr="00833EEB">
          <w:rPr>
            <w:rFonts w:ascii="Book Antiqua" w:hAnsi="Book Antiqua" w:cs="Times New Roman"/>
            <w:b/>
            <w:bCs/>
            <w:sz w:val="24"/>
            <w:szCs w:val="24"/>
            <w:vertAlign w:val="superscript"/>
            <w:lang w:val="en-MY"/>
          </w:rPr>
          <w:lastRenderedPageBreak/>
          <w:t xml:space="preserve">     </w:t>
        </w:r>
        <w:r w:rsidRPr="00833EEB">
          <w:rPr>
            <w:rFonts w:ascii="Book Antiqua" w:hAnsi="Book Antiqua" w:cs="Times New Roman"/>
            <w:sz w:val="24"/>
            <w:szCs w:val="24"/>
            <w:lang w:val="en-MY"/>
          </w:rPr>
          <w:t>Be still, and know that I </w:t>
        </w:r>
        <w:r w:rsidRPr="00833EEB">
          <w:rPr>
            <w:rFonts w:ascii="Book Antiqua" w:hAnsi="Book Antiqua" w:cs="Times New Roman"/>
            <w:i/>
            <w:iCs/>
            <w:sz w:val="24"/>
            <w:szCs w:val="24"/>
            <w:lang w:val="en-MY"/>
          </w:rPr>
          <w:t>am</w:t>
        </w:r>
        <w:r w:rsidRPr="00833EEB">
          <w:rPr>
            <w:rFonts w:ascii="Book Antiqua" w:hAnsi="Book Antiqua" w:cs="Times New Roman"/>
            <w:sz w:val="24"/>
            <w:szCs w:val="24"/>
            <w:lang w:val="en-MY"/>
          </w:rPr>
          <w:t> God;</w:t>
        </w:r>
        <w:r w:rsidRPr="00833EEB">
          <w:rPr>
            <w:rFonts w:ascii="Book Antiqua" w:hAnsi="Book Antiqua" w:cs="Times New Roman"/>
            <w:sz w:val="24"/>
            <w:szCs w:val="24"/>
            <w:lang w:val="en-MY"/>
          </w:rPr>
          <w:br/>
          <w:t>I will be exalted among the nations,</w:t>
        </w:r>
        <w:r w:rsidRPr="00833EEB">
          <w:rPr>
            <w:rFonts w:ascii="Book Antiqua" w:hAnsi="Book Antiqua" w:cs="Times New Roman"/>
            <w:sz w:val="24"/>
            <w:szCs w:val="24"/>
            <w:lang w:val="en-MY"/>
          </w:rPr>
          <w:br/>
          <w:t>I will be exalted in the earth!</w:t>
        </w:r>
      </w:ins>
    </w:p>
    <w:p w14:paraId="4C5C09FA" w14:textId="77777777" w:rsidR="004A393C" w:rsidRPr="00833EEB" w:rsidRDefault="004A393C" w:rsidP="00735093">
      <w:pPr>
        <w:ind w:left="284" w:firstLine="284"/>
        <w:rPr>
          <w:ins w:id="1722" w:author="Yashua Lebowitz" w:date="2024-09-26T19:50:00Z"/>
          <w:rFonts w:ascii="Book Antiqua" w:hAnsi="Book Antiqua" w:cs="Times New Roman"/>
          <w:sz w:val="24"/>
          <w:szCs w:val="24"/>
          <w:lang w:val="en-MY"/>
        </w:rPr>
      </w:pPr>
      <w:ins w:id="1723" w:author="Yashua Lebowitz" w:date="2024-09-26T19:50:00Z">
        <w:r w:rsidRPr="00833EEB">
          <w:rPr>
            <w:rFonts w:ascii="Book Antiqua" w:hAnsi="Book Antiqua" w:cs="Times New Roman"/>
            <w:sz w:val="24"/>
            <w:szCs w:val="24"/>
            <w:lang w:val="en-MY"/>
          </w:rPr>
          <w:t>The Lord of hosts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with us;</w:t>
        </w:r>
        <w:r w:rsidRPr="00833EEB">
          <w:rPr>
            <w:rFonts w:ascii="Book Antiqua" w:hAnsi="Book Antiqua" w:cs="Times New Roman"/>
            <w:sz w:val="24"/>
            <w:szCs w:val="24"/>
            <w:lang w:val="en-MY"/>
          </w:rPr>
          <w:br/>
          <w:t>The God of Jacob </w:t>
        </w:r>
        <w:r w:rsidRPr="00833EEB">
          <w:rPr>
            <w:rFonts w:ascii="Book Antiqua" w:hAnsi="Book Antiqua" w:cs="Times New Roman"/>
            <w:i/>
            <w:iCs/>
            <w:sz w:val="24"/>
            <w:szCs w:val="24"/>
            <w:lang w:val="en-MY"/>
          </w:rPr>
          <w:t>is</w:t>
        </w:r>
        <w:r w:rsidRPr="00833EEB">
          <w:rPr>
            <w:rFonts w:ascii="Book Antiqua" w:hAnsi="Book Antiqua" w:cs="Times New Roman"/>
            <w:sz w:val="24"/>
            <w:szCs w:val="24"/>
            <w:lang w:val="en-MY"/>
          </w:rPr>
          <w:t> our refuge. </w:t>
        </w:r>
        <w:r w:rsidRPr="00833EEB">
          <w:rPr>
            <w:rFonts w:ascii="Book Antiqua" w:hAnsi="Book Antiqua" w:cs="Times New Roman"/>
            <w:i/>
            <w:iCs/>
            <w:sz w:val="24"/>
            <w:szCs w:val="24"/>
            <w:lang w:val="en-MY"/>
          </w:rPr>
          <w:t>Selah</w:t>
        </w:r>
      </w:ins>
    </w:p>
    <w:p w14:paraId="01F7A4B9" w14:textId="77777777" w:rsidR="004A393C" w:rsidRPr="00833EEB" w:rsidRDefault="004A393C" w:rsidP="00735093">
      <w:pPr>
        <w:ind w:firstLine="284"/>
        <w:rPr>
          <w:ins w:id="1724" w:author="Yashua Lebowitz" w:date="2024-09-26T19:50:00Z"/>
          <w:rFonts w:ascii="Book Antiqua" w:hAnsi="Book Antiqua" w:cs="Times New Roman"/>
          <w:sz w:val="24"/>
          <w:szCs w:val="24"/>
        </w:rPr>
      </w:pPr>
      <w:ins w:id="1725" w:author="Yashua Lebowitz" w:date="2024-09-26T19:50:00Z">
        <w:r w:rsidRPr="00833EEB">
          <w:rPr>
            <w:rFonts w:ascii="Book Antiqua" w:hAnsi="Book Antiqua" w:cs="Times New Roman"/>
            <w:sz w:val="24"/>
            <w:szCs w:val="24"/>
          </w:rPr>
          <w:t>I heard a slight rustle behind me. When I looked up, I saw a member of the Secret Service waiting patiently at the back of the chapel. I believe the solemnity of the place affected him too. He approached quietly, reverently, his eyes slightly tearing as he whispered, “Sir, the impeachment vote is finished. I regret to inform you, you’ve been impeached. Thank you for your service.” He added confidentially, “My son is still alive because of what you did in the war. But we must leave quickly. There’s a helicopter waiting to take you someplace safe. Your wife will be there.”</w:t>
        </w:r>
      </w:ins>
    </w:p>
    <w:p w14:paraId="14770C13" w14:textId="77777777" w:rsidR="004A393C" w:rsidRPr="00833EEB" w:rsidRDefault="004A393C" w:rsidP="00735093">
      <w:pPr>
        <w:ind w:firstLine="284"/>
        <w:rPr>
          <w:ins w:id="1726" w:author="Yashua Lebowitz" w:date="2024-09-26T19:50:00Z"/>
          <w:rFonts w:ascii="Book Antiqua" w:hAnsi="Book Antiqua" w:cs="Times New Roman"/>
          <w:sz w:val="24"/>
          <w:szCs w:val="24"/>
        </w:rPr>
      </w:pPr>
      <w:ins w:id="1727" w:author="Yashua Lebowitz" w:date="2024-09-26T19:50:00Z">
        <w:r w:rsidRPr="00833EEB">
          <w:rPr>
            <w:rFonts w:ascii="Book Antiqua" w:hAnsi="Book Antiqua" w:cs="Times New Roman"/>
            <w:sz w:val="24"/>
            <w:szCs w:val="24"/>
          </w:rPr>
          <w:t xml:space="preserve">I nodded slowly, still fixing my gaze on the pew. The weight of the moment sank in, washing over me like a wave—not of anger, but of sadness. I understood now that the battle I had truly lost wasn’t fought in Congress, but in the hearts of the people I had sworn to lead. My impeachment wasn’t just a political </w:t>
        </w:r>
        <w:proofErr w:type="spellStart"/>
        <w:r w:rsidRPr="00833EEB">
          <w:rPr>
            <w:rFonts w:ascii="Book Antiqua" w:hAnsi="Book Antiqua" w:cs="Times New Roman"/>
            <w:sz w:val="24"/>
            <w:szCs w:val="24"/>
          </w:rPr>
          <w:t>maneuver</w:t>
        </w:r>
        <w:proofErr w:type="spellEnd"/>
        <w:r w:rsidRPr="00833EEB">
          <w:rPr>
            <w:rFonts w:ascii="Book Antiqua" w:hAnsi="Book Antiqua" w:cs="Times New Roman"/>
            <w:sz w:val="24"/>
            <w:szCs w:val="24"/>
          </w:rPr>
          <w:t>—it was the culmination of a deeper decay of a nation that had turned its back on God and the values that once made it strong.</w:t>
        </w:r>
      </w:ins>
    </w:p>
    <w:p w14:paraId="3616F798" w14:textId="77777777" w:rsidR="004A393C" w:rsidRPr="00833EEB" w:rsidRDefault="004A393C" w:rsidP="00735093">
      <w:pPr>
        <w:ind w:firstLine="284"/>
        <w:rPr>
          <w:ins w:id="1728" w:author="Yashua Lebowitz" w:date="2024-09-26T19:50:00Z"/>
          <w:rFonts w:ascii="Book Antiqua" w:hAnsi="Book Antiqua" w:cs="Times New Roman"/>
          <w:sz w:val="24"/>
          <w:szCs w:val="24"/>
        </w:rPr>
      </w:pPr>
      <w:ins w:id="1729" w:author="Yashua Lebowitz" w:date="2024-09-26T19:50:00Z">
        <w:r w:rsidRPr="00833EEB">
          <w:rPr>
            <w:rFonts w:ascii="Book Antiqua" w:hAnsi="Book Antiqua" w:cs="Times New Roman"/>
            <w:sz w:val="24"/>
            <w:szCs w:val="24"/>
          </w:rPr>
          <w:t xml:space="preserve">The agent’s words echoed in my mind: </w:t>
        </w:r>
        <w:r w:rsidRPr="00833EEB">
          <w:rPr>
            <w:rFonts w:ascii="Book Antiqua" w:hAnsi="Book Antiqua" w:cs="Times New Roman"/>
            <w:i/>
            <w:iCs/>
            <w:sz w:val="24"/>
            <w:szCs w:val="24"/>
          </w:rPr>
          <w:t>"My son is alive today because of what you did."</w:t>
        </w:r>
        <w:r w:rsidRPr="00833EEB">
          <w:rPr>
            <w:rFonts w:ascii="Book Antiqua" w:hAnsi="Book Antiqua" w:cs="Times New Roman"/>
            <w:sz w:val="24"/>
            <w:szCs w:val="24"/>
          </w:rPr>
          <w:t xml:space="preserve"> A small flicker of light in the darkness. I had saved lives, fought battles that mattered, even if they were forgotten by most. But the battles of the soul—the ones that couldn't be won with armies or strategy—I had let those slip through my fingers. Perhaps it was God’s will? Was there a hidden reason for allowing the people’s hearts to harden?</w:t>
        </w:r>
      </w:ins>
    </w:p>
    <w:p w14:paraId="2A253FA9" w14:textId="77777777" w:rsidR="004A393C" w:rsidRPr="00833EEB" w:rsidRDefault="004A393C" w:rsidP="00735093">
      <w:pPr>
        <w:ind w:firstLine="284"/>
        <w:rPr>
          <w:ins w:id="1730" w:author="Yashua Lebowitz" w:date="2024-09-26T19:50:00Z"/>
          <w:rFonts w:ascii="Book Antiqua" w:hAnsi="Book Antiqua" w:cs="Times New Roman"/>
          <w:sz w:val="24"/>
          <w:szCs w:val="24"/>
        </w:rPr>
      </w:pPr>
      <w:ins w:id="1731" w:author="Yashua Lebowitz" w:date="2024-09-26T19:50:00Z">
        <w:r w:rsidRPr="00833EEB">
          <w:rPr>
            <w:rFonts w:ascii="Book Antiqua" w:hAnsi="Book Antiqua" w:cs="Times New Roman"/>
            <w:sz w:val="24"/>
            <w:szCs w:val="24"/>
          </w:rPr>
          <w:t>What was going to happen next? I dreaded what horrors my vice president might unleash on my supporters. I once told Donald Trump, “If you stay in this country, you will die.” He stubbornly believed that if we remained in this nation during its darkest hour, we could still make a difference. I told him there was no shame in leaving. Jeremiah fled to Egypt to escape destruction, and Joseph fled to Egypt with his family to avoid Herod’s wrath. But Trump is Trump; stubborn as an ox, bless the man!</w:t>
        </w:r>
      </w:ins>
    </w:p>
    <w:p w14:paraId="72080E22" w14:textId="77777777" w:rsidR="004A393C" w:rsidRPr="00833EEB" w:rsidRDefault="004A393C" w:rsidP="00735093">
      <w:pPr>
        <w:ind w:firstLine="284"/>
        <w:rPr>
          <w:ins w:id="1732" w:author="Yashua Lebowitz" w:date="2024-09-26T19:50:00Z"/>
          <w:rFonts w:ascii="Book Antiqua" w:hAnsi="Book Antiqua" w:cs="Times New Roman"/>
          <w:sz w:val="24"/>
          <w:szCs w:val="24"/>
        </w:rPr>
      </w:pPr>
      <w:ins w:id="1733" w:author="Yashua Lebowitz" w:date="2024-09-26T19:50:00Z">
        <w:r w:rsidRPr="00833EEB">
          <w:rPr>
            <w:rFonts w:ascii="Book Antiqua" w:hAnsi="Book Antiqua" w:cs="Times New Roman"/>
            <w:sz w:val="24"/>
            <w:szCs w:val="24"/>
          </w:rPr>
          <w:t>I stood, slowly putting on my NBC protection suit. As I left the chapel, a helicopter waited for me, ready to take me to a hidden location. I would watch, and I would wait, for the horrors I knew were about to unfold.</w:t>
        </w:r>
      </w:ins>
    </w:p>
    <w:p w14:paraId="5208EE72" w14:textId="3C46EE97" w:rsidR="00325B63" w:rsidRPr="00833EEB" w:rsidDel="004A393C" w:rsidRDefault="00325B63">
      <w:pPr>
        <w:ind w:firstLine="284"/>
        <w:rPr>
          <w:del w:id="1734" w:author="Yashua Lebowitz" w:date="2024-09-26T19:50:00Z"/>
          <w:rFonts w:ascii="Book Antiqua" w:hAnsi="Book Antiqua" w:cs="Times New Roman"/>
          <w:sz w:val="24"/>
          <w:szCs w:val="24"/>
          <w:rPrChange w:id="1735" w:author="mac" w:date="2024-09-27T09:55:00Z">
            <w:rPr>
              <w:del w:id="1736" w:author="Yashua Lebowitz" w:date="2024-09-26T19:50:00Z"/>
              <w:rFonts w:ascii="Times New Roman" w:hAnsi="Times New Roman" w:cs="Times New Roman"/>
              <w:sz w:val="24"/>
              <w:szCs w:val="24"/>
            </w:rPr>
          </w:rPrChange>
        </w:rPr>
        <w:pPrChange w:id="1737" w:author="Yashua Lebowitz" w:date="2024-09-28T16:42:00Z">
          <w:pPr/>
        </w:pPrChange>
      </w:pPr>
      <w:del w:id="1738" w:author="Yashua Lebowitz" w:date="2024-09-26T19:50:00Z">
        <w:r w:rsidRPr="00833EEB" w:rsidDel="004A393C">
          <w:rPr>
            <w:rFonts w:ascii="Book Antiqua" w:hAnsi="Book Antiqua" w:cs="Times New Roman"/>
            <w:sz w:val="24"/>
            <w:szCs w:val="24"/>
            <w:rPrChange w:id="1739" w:author="mac" w:date="2024-09-27T09:55:00Z">
              <w:rPr>
                <w:rFonts w:ascii="Times New Roman" w:hAnsi="Times New Roman" w:cs="Times New Roman"/>
                <w:sz w:val="24"/>
                <w:szCs w:val="24"/>
              </w:rPr>
            </w:rPrChange>
          </w:rPr>
          <w:delText xml:space="preserve">They built the Pride Dome where the Freedom Towers once stood. I remember seeing the Freedom Towers from a distance, through the barred window of my </w:delText>
        </w:r>
        <w:r w:rsidRPr="00833EEB" w:rsidDel="004A393C">
          <w:rPr>
            <w:rFonts w:ascii="Book Antiqua" w:hAnsi="Book Antiqua" w:cs="Times New Roman"/>
            <w:sz w:val="24"/>
            <w:szCs w:val="24"/>
            <w:rPrChange w:id="1740" w:author="mac" w:date="2024-09-27T09:55:00Z">
              <w:rPr>
                <w:rFonts w:ascii="Times New Roman" w:hAnsi="Times New Roman" w:cs="Times New Roman"/>
                <w:sz w:val="24"/>
                <w:szCs w:val="24"/>
              </w:rPr>
            </w:rPrChange>
          </w:rPr>
          <w:lastRenderedPageBreak/>
          <w:delText>prison cell in Newark, New Jersey. Their lights once lit the sky like the Pride Dome now does—artificial, gaudy rainbows that masked a deeper hollowness. As I sat in Washington’s pew, I couldn’t help but feel the bitter irony. The Pride Dome stood as a monument to everything this nation had lost—the strength of character, the values that had built America, and the quiet resilience of places like this chapel.</w:delText>
        </w:r>
      </w:del>
    </w:p>
    <w:p w14:paraId="3BB07690" w14:textId="561B2BBA" w:rsidR="00325B63" w:rsidRPr="00833EEB" w:rsidDel="004A393C" w:rsidRDefault="00325B63">
      <w:pPr>
        <w:ind w:firstLine="284"/>
        <w:rPr>
          <w:del w:id="1741" w:author="Yashua Lebowitz" w:date="2024-09-26T19:50:00Z"/>
          <w:rFonts w:ascii="Book Antiqua" w:hAnsi="Book Antiqua" w:cs="Times New Roman"/>
          <w:sz w:val="24"/>
          <w:szCs w:val="24"/>
          <w:rPrChange w:id="1742" w:author="mac" w:date="2024-09-27T09:55:00Z">
            <w:rPr>
              <w:del w:id="1743" w:author="Yashua Lebowitz" w:date="2024-09-26T19:50:00Z"/>
              <w:rFonts w:ascii="Times New Roman" w:hAnsi="Times New Roman" w:cs="Times New Roman"/>
              <w:sz w:val="24"/>
              <w:szCs w:val="24"/>
            </w:rPr>
          </w:rPrChange>
        </w:rPr>
        <w:pPrChange w:id="1744" w:author="Yashua Lebowitz" w:date="2024-09-28T16:42:00Z">
          <w:pPr/>
        </w:pPrChange>
      </w:pPr>
      <w:del w:id="1745" w:author="Yashua Lebowitz" w:date="2024-09-26T19:50:00Z">
        <w:r w:rsidRPr="00833EEB" w:rsidDel="004A393C">
          <w:rPr>
            <w:rFonts w:ascii="Book Antiqua" w:hAnsi="Book Antiqua" w:cs="Times New Roman"/>
            <w:sz w:val="24"/>
            <w:szCs w:val="24"/>
            <w:rPrChange w:id="1746" w:author="mac" w:date="2024-09-27T09:55:00Z">
              <w:rPr>
                <w:rFonts w:ascii="Times New Roman" w:hAnsi="Times New Roman" w:cs="Times New Roman"/>
                <w:sz w:val="24"/>
                <w:szCs w:val="24"/>
              </w:rPr>
            </w:rPrChange>
          </w:rPr>
          <w:delText>The half-completed dome glowed eerily against the darkening sky, a stark contrast to the humble beauty of St. Paul’s. Outside, the ruins of New York stretched like a wasteland—skyscrapers reduced to twisted heaps, the remnants of lives and dreams buried in rubble. But here, inside the chapel, the air was still. The glow of the Pride Dome seemed muted, as though the chapel’s walls resisted the intrusion of all its fake grandeur. In this quiet, sacred space lay the true character of America, waiting for a spark. I thought I might be that spark. But rather than panic or fight, I chose to spend this day in the chapel, awaiting the inevitable outcome of my fourth impeachment vote.</w:delText>
        </w:r>
      </w:del>
    </w:p>
    <w:p w14:paraId="7BC14268" w14:textId="46AD6092" w:rsidR="00325B63" w:rsidRPr="00833EEB" w:rsidDel="004A393C" w:rsidRDefault="00325B63">
      <w:pPr>
        <w:ind w:firstLine="284"/>
        <w:rPr>
          <w:del w:id="1747" w:author="Yashua Lebowitz" w:date="2024-09-26T19:50:00Z"/>
          <w:rFonts w:ascii="Book Antiqua" w:hAnsi="Book Antiqua" w:cs="Times New Roman"/>
          <w:sz w:val="24"/>
          <w:szCs w:val="24"/>
          <w:highlight w:val="yellow"/>
          <w:rPrChange w:id="1748" w:author="mac" w:date="2024-09-27T09:55:00Z">
            <w:rPr>
              <w:del w:id="1749" w:author="Yashua Lebowitz" w:date="2024-09-26T19:50:00Z"/>
              <w:rFonts w:ascii="Times New Roman" w:hAnsi="Times New Roman" w:cs="Times New Roman"/>
              <w:sz w:val="24"/>
              <w:szCs w:val="24"/>
              <w:highlight w:val="yellow"/>
            </w:rPr>
          </w:rPrChange>
        </w:rPr>
        <w:pPrChange w:id="1750" w:author="Yashua Lebowitz" w:date="2024-09-28T16:42:00Z">
          <w:pPr/>
        </w:pPrChange>
      </w:pPr>
      <w:del w:id="1751" w:author="Yashua Lebowitz" w:date="2024-09-26T19:50:00Z">
        <w:r w:rsidRPr="00833EEB" w:rsidDel="004A393C">
          <w:rPr>
            <w:rFonts w:ascii="Book Antiqua" w:hAnsi="Book Antiqua" w:cs="Times New Roman"/>
            <w:sz w:val="24"/>
            <w:szCs w:val="24"/>
            <w:highlight w:val="yellow"/>
            <w:rPrChange w:id="1752" w:author="mac" w:date="2024-09-27T09:55:00Z">
              <w:rPr>
                <w:rFonts w:ascii="Times New Roman" w:hAnsi="Times New Roman" w:cs="Times New Roman"/>
                <w:sz w:val="24"/>
                <w:szCs w:val="24"/>
                <w:highlight w:val="yellow"/>
              </w:rPr>
            </w:rPrChange>
          </w:rPr>
          <w:delText>This time, I knew they would succeed. My refusal to allow the QueerDar to scan me had pushed them too far. I had fought against the QueerDar, just as I had vetoed funding for the Pride Dome. Perhaps it was my mistake—valuing a military victory over Russia and China more than safeguarding God's integrity in the hearts of Americans. But if my presidency was the price to pay for America’s freedom, so be it. I would endure this storm, as I had endured others.</w:delText>
        </w:r>
      </w:del>
    </w:p>
    <w:p w14:paraId="401D96A7" w14:textId="3CB8F7CA" w:rsidR="00325B63" w:rsidRPr="00833EEB" w:rsidDel="004A393C" w:rsidRDefault="00325B63">
      <w:pPr>
        <w:ind w:firstLine="284"/>
        <w:rPr>
          <w:del w:id="1753" w:author="Yashua Lebowitz" w:date="2024-09-26T19:50:00Z"/>
          <w:rFonts w:ascii="Book Antiqua" w:hAnsi="Book Antiqua" w:cs="Times New Roman"/>
          <w:sz w:val="24"/>
          <w:szCs w:val="24"/>
          <w:highlight w:val="yellow"/>
          <w:rPrChange w:id="1754" w:author="mac" w:date="2024-09-27T09:55:00Z">
            <w:rPr>
              <w:del w:id="1755" w:author="Yashua Lebowitz" w:date="2024-09-26T19:50:00Z"/>
              <w:rFonts w:ascii="Times New Roman" w:hAnsi="Times New Roman" w:cs="Times New Roman"/>
              <w:sz w:val="24"/>
              <w:szCs w:val="24"/>
              <w:highlight w:val="yellow"/>
            </w:rPr>
          </w:rPrChange>
        </w:rPr>
        <w:pPrChange w:id="1756" w:author="Yashua Lebowitz" w:date="2024-09-28T16:42:00Z">
          <w:pPr/>
        </w:pPrChange>
      </w:pPr>
      <w:del w:id="1757" w:author="Yashua Lebowitz" w:date="2024-09-26T19:50:00Z">
        <w:r w:rsidRPr="00833EEB" w:rsidDel="004A393C">
          <w:rPr>
            <w:rFonts w:ascii="Book Antiqua" w:hAnsi="Book Antiqua" w:cs="Times New Roman"/>
            <w:sz w:val="24"/>
            <w:szCs w:val="24"/>
            <w:highlight w:val="yellow"/>
            <w:rPrChange w:id="1758" w:author="mac" w:date="2024-09-27T09:55:00Z">
              <w:rPr>
                <w:rFonts w:ascii="Times New Roman" w:hAnsi="Times New Roman" w:cs="Times New Roman"/>
                <w:sz w:val="24"/>
                <w:szCs w:val="24"/>
                <w:highlight w:val="yellow"/>
              </w:rPr>
            </w:rPrChange>
          </w:rPr>
          <w:delText>But this storm was unlike others I had ever seen before. Initially the republican side of congress was fully opposed to forced scanning by the QueerDar. Many still had the guts to oppose this vile monstrosity which the tenets of queerology had given birth to. I gave speech after speech encouraging representatives to not fall in line with the tenets of gender deception. But one by one they all fell in line, many of their donors now followers of queerology.</w:delText>
        </w:r>
      </w:del>
    </w:p>
    <w:p w14:paraId="4A295CB5" w14:textId="64D1CFAC" w:rsidR="00325B63" w:rsidRPr="00833EEB" w:rsidDel="004A393C" w:rsidRDefault="00325B63">
      <w:pPr>
        <w:ind w:firstLine="284"/>
        <w:rPr>
          <w:del w:id="1759" w:author="Yashua Lebowitz" w:date="2024-09-26T19:50:00Z"/>
          <w:rFonts w:ascii="Book Antiqua" w:hAnsi="Book Antiqua" w:cs="Times New Roman"/>
          <w:sz w:val="24"/>
          <w:szCs w:val="24"/>
          <w:highlight w:val="yellow"/>
          <w:rPrChange w:id="1760" w:author="mac" w:date="2024-09-27T09:55:00Z">
            <w:rPr>
              <w:del w:id="1761" w:author="Yashua Lebowitz" w:date="2024-09-26T19:50:00Z"/>
              <w:rFonts w:ascii="Times New Roman" w:hAnsi="Times New Roman" w:cs="Times New Roman"/>
              <w:sz w:val="24"/>
              <w:szCs w:val="24"/>
              <w:highlight w:val="yellow"/>
            </w:rPr>
          </w:rPrChange>
        </w:rPr>
        <w:pPrChange w:id="1762" w:author="Yashua Lebowitz" w:date="2024-09-28T16:42:00Z">
          <w:pPr/>
        </w:pPrChange>
      </w:pPr>
      <w:del w:id="1763" w:author="Yashua Lebowitz" w:date="2024-09-26T19:50:00Z">
        <w:r w:rsidRPr="00833EEB" w:rsidDel="004A393C">
          <w:rPr>
            <w:rFonts w:ascii="Book Antiqua" w:hAnsi="Book Antiqua" w:cs="Times New Roman"/>
            <w:sz w:val="24"/>
            <w:szCs w:val="24"/>
            <w:highlight w:val="yellow"/>
            <w:rPrChange w:id="1764" w:author="mac" w:date="2024-09-27T09:55:00Z">
              <w:rPr>
                <w:rFonts w:ascii="Times New Roman" w:hAnsi="Times New Roman" w:cs="Times New Roman"/>
                <w:sz w:val="24"/>
                <w:szCs w:val="24"/>
                <w:highlight w:val="yellow"/>
              </w:rPr>
            </w:rPrChange>
          </w:rPr>
          <w:delText>I had hired a team of covert investigators, though even then, I knew few would believe what we found. The QueerDar didn’t just scan minds; it wasn’t merely about sexual thoughts or identity. Its true purpose was far more sinister. Gender deception was nothing more than a facade for a darker agenda—population control.</w:delText>
        </w:r>
      </w:del>
    </w:p>
    <w:p w14:paraId="2FD67601" w14:textId="33CBE4B0" w:rsidR="00325B63" w:rsidRPr="00833EEB" w:rsidDel="004A393C" w:rsidRDefault="00325B63">
      <w:pPr>
        <w:ind w:firstLine="284"/>
        <w:rPr>
          <w:del w:id="1765" w:author="Yashua Lebowitz" w:date="2024-09-26T19:50:00Z"/>
          <w:rFonts w:ascii="Book Antiqua" w:hAnsi="Book Antiqua" w:cs="Times New Roman"/>
          <w:sz w:val="24"/>
          <w:szCs w:val="24"/>
          <w:highlight w:val="yellow"/>
          <w:rPrChange w:id="1766" w:author="mac" w:date="2024-09-27T09:55:00Z">
            <w:rPr>
              <w:del w:id="1767" w:author="Yashua Lebowitz" w:date="2024-09-26T19:50:00Z"/>
              <w:rFonts w:ascii="Times New Roman" w:hAnsi="Times New Roman" w:cs="Times New Roman"/>
              <w:sz w:val="24"/>
              <w:szCs w:val="24"/>
              <w:highlight w:val="yellow"/>
            </w:rPr>
          </w:rPrChange>
        </w:rPr>
        <w:pPrChange w:id="1768" w:author="Yashua Lebowitz" w:date="2024-09-28T16:42:00Z">
          <w:pPr/>
        </w:pPrChange>
      </w:pPr>
      <w:del w:id="1769" w:author="Yashua Lebowitz" w:date="2024-09-26T19:50:00Z">
        <w:r w:rsidRPr="00833EEB" w:rsidDel="004A393C">
          <w:rPr>
            <w:rFonts w:ascii="Book Antiqua" w:hAnsi="Book Antiqua" w:cs="Times New Roman"/>
            <w:sz w:val="24"/>
            <w:szCs w:val="24"/>
            <w:highlight w:val="yellow"/>
            <w:rPrChange w:id="1770" w:author="mac" w:date="2024-09-27T09:55:00Z">
              <w:rPr>
                <w:rFonts w:ascii="Times New Roman" w:hAnsi="Times New Roman" w:cs="Times New Roman"/>
                <w:sz w:val="24"/>
                <w:szCs w:val="24"/>
                <w:highlight w:val="yellow"/>
              </w:rPr>
            </w:rPrChange>
          </w:rPr>
          <w:delText>The supercomputers weren’t tracking health; they were calculating the number of cisgender people who would need to be castrated or forcibly reassigned to ensure population decline. It was all designed to reduce birth rates under the guise of 'progress.'</w:delText>
        </w:r>
      </w:del>
    </w:p>
    <w:p w14:paraId="5179CD91" w14:textId="16B53AB6" w:rsidR="00325B63" w:rsidRPr="00833EEB" w:rsidDel="004A393C" w:rsidRDefault="00325B63">
      <w:pPr>
        <w:ind w:firstLine="284"/>
        <w:rPr>
          <w:del w:id="1771" w:author="Yashua Lebowitz" w:date="2024-09-26T19:50:00Z"/>
          <w:rFonts w:ascii="Book Antiqua" w:hAnsi="Book Antiqua" w:cs="Times New Roman"/>
          <w:sz w:val="24"/>
          <w:szCs w:val="24"/>
          <w:highlight w:val="yellow"/>
          <w:rPrChange w:id="1772" w:author="mac" w:date="2024-09-27T09:55:00Z">
            <w:rPr>
              <w:del w:id="1773" w:author="Yashua Lebowitz" w:date="2024-09-26T19:50:00Z"/>
              <w:rFonts w:ascii="Times New Roman" w:hAnsi="Times New Roman" w:cs="Times New Roman"/>
              <w:sz w:val="24"/>
              <w:szCs w:val="24"/>
              <w:highlight w:val="yellow"/>
            </w:rPr>
          </w:rPrChange>
        </w:rPr>
        <w:pPrChange w:id="1774" w:author="Yashua Lebowitz" w:date="2024-09-28T16:42:00Z">
          <w:pPr/>
        </w:pPrChange>
      </w:pPr>
      <w:del w:id="1775" w:author="Yashua Lebowitz" w:date="2024-09-26T19:50:00Z">
        <w:r w:rsidRPr="00833EEB" w:rsidDel="004A393C">
          <w:rPr>
            <w:rFonts w:ascii="Book Antiqua" w:hAnsi="Book Antiqua" w:cs="Times New Roman"/>
            <w:sz w:val="24"/>
            <w:szCs w:val="24"/>
            <w:highlight w:val="yellow"/>
            <w:rPrChange w:id="1776" w:author="mac" w:date="2024-09-27T09:55:00Z">
              <w:rPr>
                <w:rFonts w:ascii="Times New Roman" w:hAnsi="Times New Roman" w:cs="Times New Roman"/>
                <w:sz w:val="24"/>
                <w:szCs w:val="24"/>
                <w:highlight w:val="yellow"/>
              </w:rPr>
            </w:rPrChange>
          </w:rPr>
          <w:delText xml:space="preserve">This so-called 'progress' still clung to the belief that climate change was being driven by too many humans polluting the planet. But what about the impact of </w:delText>
        </w:r>
        <w:r w:rsidRPr="00833EEB" w:rsidDel="004A393C">
          <w:rPr>
            <w:rFonts w:ascii="Book Antiqua" w:hAnsi="Book Antiqua" w:cs="Times New Roman"/>
            <w:sz w:val="24"/>
            <w:szCs w:val="24"/>
            <w:highlight w:val="yellow"/>
            <w:rPrChange w:id="1777" w:author="mac" w:date="2024-09-27T09:55:00Z">
              <w:rPr>
                <w:rFonts w:ascii="Times New Roman" w:hAnsi="Times New Roman" w:cs="Times New Roman"/>
                <w:sz w:val="24"/>
                <w:szCs w:val="24"/>
                <w:highlight w:val="yellow"/>
              </w:rPr>
            </w:rPrChange>
          </w:rPr>
          <w:lastRenderedPageBreak/>
          <w:delText>nukes tearing through the sky and ravaging the earth? You fools! You goddamn fools! I caught my mind, my inner voice snarling before I reined it back in.</w:delText>
        </w:r>
      </w:del>
    </w:p>
    <w:p w14:paraId="48D01F46" w14:textId="606D6D27" w:rsidR="00325B63" w:rsidRPr="00833EEB" w:rsidDel="004A393C" w:rsidRDefault="00325B63">
      <w:pPr>
        <w:ind w:firstLine="284"/>
        <w:rPr>
          <w:del w:id="1778" w:author="Yashua Lebowitz" w:date="2024-09-26T19:50:00Z"/>
          <w:rFonts w:ascii="Book Antiqua" w:hAnsi="Book Antiqua" w:cs="Times New Roman"/>
          <w:sz w:val="24"/>
          <w:szCs w:val="24"/>
          <w:rPrChange w:id="1779" w:author="mac" w:date="2024-09-27T09:55:00Z">
            <w:rPr>
              <w:del w:id="1780" w:author="Yashua Lebowitz" w:date="2024-09-26T19:50:00Z"/>
              <w:rFonts w:ascii="Times New Roman" w:hAnsi="Times New Roman" w:cs="Times New Roman"/>
              <w:sz w:val="24"/>
              <w:szCs w:val="24"/>
            </w:rPr>
          </w:rPrChange>
        </w:rPr>
        <w:pPrChange w:id="1781" w:author="Yashua Lebowitz" w:date="2024-09-28T16:42:00Z">
          <w:pPr/>
        </w:pPrChange>
      </w:pPr>
      <w:del w:id="1782" w:author="Yashua Lebowitz" w:date="2024-09-26T19:50:00Z">
        <w:r w:rsidRPr="00833EEB" w:rsidDel="004A393C">
          <w:rPr>
            <w:rFonts w:ascii="Book Antiqua" w:hAnsi="Book Antiqua" w:cs="Times New Roman"/>
            <w:sz w:val="24"/>
            <w:szCs w:val="24"/>
            <w:highlight w:val="yellow"/>
            <w:rPrChange w:id="1783" w:author="mac" w:date="2024-09-27T09:55:00Z">
              <w:rPr>
                <w:rFonts w:ascii="Times New Roman" w:hAnsi="Times New Roman" w:cs="Times New Roman"/>
                <w:sz w:val="24"/>
                <w:szCs w:val="24"/>
                <w:highlight w:val="yellow"/>
              </w:rPr>
            </w:rPrChange>
          </w:rPr>
          <w:delText>I sat back trying to clear my mind of all the waves of negativity washing over me, feeling the weight of my own isolation. Even those who once stood by my side had fallen in line with queerology’s twisted tenets.</w:delText>
        </w:r>
        <w:r w:rsidRPr="00833EEB" w:rsidDel="004A393C">
          <w:rPr>
            <w:rFonts w:ascii="Book Antiqua" w:hAnsi="Book Antiqua" w:cs="Times New Roman"/>
            <w:sz w:val="24"/>
            <w:szCs w:val="24"/>
            <w:rPrChange w:id="1784" w:author="mac" w:date="2024-09-27T09:55:00Z">
              <w:rPr>
                <w:rFonts w:ascii="Times New Roman" w:hAnsi="Times New Roman" w:cs="Times New Roman"/>
                <w:sz w:val="24"/>
                <w:szCs w:val="24"/>
              </w:rPr>
            </w:rPrChange>
          </w:rPr>
          <w:delText xml:space="preserve"> I traced my fingers along the grooves in the wooden pew, carved by generations long gone. Their prayers once filled this place. Now it stood silent, much like the rest of the country, as people accepted the hollow promises of the Pride Dome, forgetting the true covenant that had built this nation.</w:delText>
        </w:r>
      </w:del>
    </w:p>
    <w:p w14:paraId="734C93F9" w14:textId="7ABBDF0B" w:rsidR="00325B63" w:rsidRPr="00833EEB" w:rsidDel="004A393C" w:rsidRDefault="00325B63">
      <w:pPr>
        <w:ind w:firstLine="284"/>
        <w:rPr>
          <w:del w:id="1785" w:author="Yashua Lebowitz" w:date="2024-09-26T19:50:00Z"/>
          <w:rFonts w:ascii="Book Antiqua" w:hAnsi="Book Antiqua" w:cs="Times New Roman"/>
          <w:sz w:val="24"/>
          <w:szCs w:val="24"/>
          <w:rPrChange w:id="1786" w:author="mac" w:date="2024-09-27T09:55:00Z">
            <w:rPr>
              <w:del w:id="1787" w:author="Yashua Lebowitz" w:date="2024-09-26T19:50:00Z"/>
              <w:rFonts w:ascii="Times New Roman" w:hAnsi="Times New Roman" w:cs="Times New Roman"/>
              <w:sz w:val="24"/>
              <w:szCs w:val="24"/>
            </w:rPr>
          </w:rPrChange>
        </w:rPr>
        <w:pPrChange w:id="1788" w:author="Yashua Lebowitz" w:date="2024-09-28T16:42:00Z">
          <w:pPr/>
        </w:pPrChange>
      </w:pPr>
      <w:del w:id="1789" w:author="Yashua Lebowitz" w:date="2024-09-26T19:50:00Z">
        <w:r w:rsidRPr="00833EEB" w:rsidDel="004A393C">
          <w:rPr>
            <w:rFonts w:ascii="Book Antiqua" w:hAnsi="Book Antiqua" w:cs="Times New Roman"/>
            <w:sz w:val="24"/>
            <w:szCs w:val="24"/>
            <w:rPrChange w:id="1790" w:author="mac" w:date="2024-09-27T09:55:00Z">
              <w:rPr>
                <w:rFonts w:ascii="Times New Roman" w:hAnsi="Times New Roman" w:cs="Times New Roman"/>
                <w:sz w:val="24"/>
                <w:szCs w:val="24"/>
              </w:rPr>
            </w:rPrChange>
          </w:rPr>
          <w:delText xml:space="preserve">I thought of Washington kneeling here, praying for the nation he had helped create. His words echoed in my mind: </w:delText>
        </w:r>
        <w:r w:rsidRPr="00833EEB" w:rsidDel="004A393C">
          <w:rPr>
            <w:rFonts w:ascii="Book Antiqua" w:hAnsi="Book Antiqua" w:cs="Times New Roman"/>
            <w:i/>
            <w:iCs/>
            <w:sz w:val="24"/>
            <w:szCs w:val="24"/>
            <w:rPrChange w:id="1791" w:author="mac" w:date="2024-09-27T09:55:00Z">
              <w:rPr>
                <w:rFonts w:ascii="Times New Roman" w:hAnsi="Times New Roman" w:cs="Times New Roman"/>
                <w:i/>
                <w:iCs/>
                <w:sz w:val="24"/>
                <w:szCs w:val="24"/>
              </w:rPr>
            </w:rPrChange>
          </w:rPr>
          <w:delText>“Almighty God, We make our earnest prayer that Thou wilt keep the United States in Thy holy protection…”</w:delText>
        </w:r>
        <w:r w:rsidRPr="00833EEB" w:rsidDel="004A393C">
          <w:rPr>
            <w:rFonts w:ascii="Book Antiqua" w:hAnsi="Book Antiqua" w:cs="Times New Roman"/>
            <w:sz w:val="24"/>
            <w:szCs w:val="24"/>
            <w:rPrChange w:id="1792" w:author="mac" w:date="2024-09-27T09:55:00Z">
              <w:rPr>
                <w:rFonts w:ascii="Times New Roman" w:hAnsi="Times New Roman" w:cs="Times New Roman"/>
                <w:sz w:val="24"/>
                <w:szCs w:val="24"/>
              </w:rPr>
            </w:rPrChange>
          </w:rPr>
          <w:delText xml:space="preserve"> His prayer had been answered, time and time again. St. Paul’s had survived the British in 1776, the devastation of 9/11, and now the horrors of nuclear war. Yet the people of this nation, in their blindness, had forgotten the covenant their forefathers had made.</w:delText>
        </w:r>
      </w:del>
    </w:p>
    <w:p w14:paraId="3F71C570" w14:textId="2CE2703E" w:rsidR="00B648CC" w:rsidRPr="00833EEB" w:rsidDel="004A393C" w:rsidRDefault="00325B63">
      <w:pPr>
        <w:ind w:left="284" w:firstLine="284"/>
        <w:rPr>
          <w:del w:id="1793" w:author="Yashua Lebowitz" w:date="2024-09-26T19:50:00Z"/>
          <w:rFonts w:ascii="Book Antiqua" w:hAnsi="Book Antiqua" w:cs="Times New Roman"/>
          <w:sz w:val="24"/>
          <w:szCs w:val="24"/>
          <w:lang w:val="en-MY"/>
          <w:rPrChange w:id="1794" w:author="mac" w:date="2024-09-27T09:55:00Z">
            <w:rPr>
              <w:del w:id="1795" w:author="Yashua Lebowitz" w:date="2024-09-26T19:50:00Z"/>
              <w:rFonts w:ascii="Times New Roman" w:hAnsi="Times New Roman" w:cs="Times New Roman"/>
              <w:sz w:val="24"/>
              <w:szCs w:val="24"/>
            </w:rPr>
          </w:rPrChange>
        </w:rPr>
        <w:pPrChange w:id="1796" w:author="Yashua Lebowitz" w:date="2024-09-28T16:42:00Z">
          <w:pPr/>
        </w:pPrChange>
      </w:pPr>
      <w:del w:id="1797" w:author="Yashua Lebowitz" w:date="2024-09-26T19:50:00Z">
        <w:r w:rsidRPr="00833EEB" w:rsidDel="004A393C">
          <w:rPr>
            <w:rFonts w:ascii="Book Antiqua" w:hAnsi="Book Antiqua" w:cs="Times New Roman"/>
            <w:sz w:val="24"/>
            <w:szCs w:val="24"/>
            <w:rPrChange w:id="1798" w:author="mac" w:date="2024-09-27T09:55:00Z">
              <w:rPr>
                <w:rFonts w:ascii="Times New Roman" w:hAnsi="Times New Roman" w:cs="Times New Roman"/>
                <w:sz w:val="24"/>
                <w:szCs w:val="24"/>
              </w:rPr>
            </w:rPrChange>
          </w:rPr>
          <w:delText>The Pride Dome, with its hollow promises of equality and freedom, stood in stark contrast to the true freedom found here—freedom not of the flesh, but of the soul. It represented a twisted reflection of what we had become: a society obsessed with appearances, while neglecting the deeper truths that once sustained us.</w:delText>
        </w:r>
      </w:del>
    </w:p>
    <w:p w14:paraId="2E3EDF63" w14:textId="11BA1BB6" w:rsidR="00325B63" w:rsidRPr="00833EEB" w:rsidDel="004A393C" w:rsidRDefault="00325B63">
      <w:pPr>
        <w:ind w:firstLine="284"/>
        <w:rPr>
          <w:del w:id="1799" w:author="Yashua Lebowitz" w:date="2024-09-26T19:50:00Z"/>
          <w:rFonts w:ascii="Book Antiqua" w:hAnsi="Book Antiqua" w:cs="Times New Roman"/>
          <w:sz w:val="24"/>
          <w:szCs w:val="24"/>
          <w:rPrChange w:id="1800" w:author="mac" w:date="2024-09-27T09:55:00Z">
            <w:rPr>
              <w:del w:id="1801" w:author="Yashua Lebowitz" w:date="2024-09-26T19:50:00Z"/>
              <w:rFonts w:ascii="Times New Roman" w:hAnsi="Times New Roman" w:cs="Times New Roman"/>
              <w:sz w:val="24"/>
              <w:szCs w:val="24"/>
            </w:rPr>
          </w:rPrChange>
        </w:rPr>
        <w:pPrChange w:id="1802" w:author="Yashua Lebowitz" w:date="2024-09-28T16:42:00Z">
          <w:pPr/>
        </w:pPrChange>
      </w:pPr>
      <w:del w:id="1803" w:author="Yashua Lebowitz" w:date="2024-09-26T19:50:00Z">
        <w:r w:rsidRPr="00833EEB" w:rsidDel="004A393C">
          <w:rPr>
            <w:rFonts w:ascii="Book Antiqua" w:hAnsi="Book Antiqua" w:cs="Times New Roman"/>
            <w:sz w:val="24"/>
            <w:szCs w:val="24"/>
            <w:rPrChange w:id="1804" w:author="mac" w:date="2024-09-27T09:55:00Z">
              <w:rPr>
                <w:rFonts w:ascii="Times New Roman" w:hAnsi="Times New Roman" w:cs="Times New Roman"/>
                <w:sz w:val="24"/>
                <w:szCs w:val="24"/>
              </w:rPr>
            </w:rPrChange>
          </w:rPr>
          <w:delText>A member of the Secret Service waited patiently at the back of the chapel, the solemnity of the place weighing on him too. He approached quietly, reverently, his voice trembling with unspoken emotion. His eyes glistened, not with the formality of duty—but with something more personal, more raw. “Sir,” he whispered, “the impeachment vote is finished. I regret to inform you, you’ve been impeached. But I want to thank you... My son is alive because of what you did in the war. He was captured by the enemy, but your decision to send in special forces brought him home. You didn’t know him—didn’t know me—but you saved his life. I owe you everything.”</w:delText>
        </w:r>
      </w:del>
    </w:p>
    <w:p w14:paraId="3D0C95A8" w14:textId="5F0071A1" w:rsidR="00325B63" w:rsidRPr="00833EEB" w:rsidDel="004A393C" w:rsidRDefault="00325B63">
      <w:pPr>
        <w:ind w:firstLine="284"/>
        <w:rPr>
          <w:del w:id="1805" w:author="Yashua Lebowitz" w:date="2024-09-26T19:50:00Z"/>
          <w:rFonts w:ascii="Book Antiqua" w:hAnsi="Book Antiqua" w:cs="Times New Roman"/>
          <w:sz w:val="24"/>
          <w:szCs w:val="24"/>
          <w:rPrChange w:id="1806" w:author="mac" w:date="2024-09-27T09:55:00Z">
            <w:rPr>
              <w:del w:id="1807" w:author="Yashua Lebowitz" w:date="2024-09-26T19:50:00Z"/>
              <w:rFonts w:ascii="Times New Roman" w:hAnsi="Times New Roman" w:cs="Times New Roman"/>
              <w:sz w:val="24"/>
              <w:szCs w:val="24"/>
            </w:rPr>
          </w:rPrChange>
        </w:rPr>
        <w:pPrChange w:id="1808" w:author="Yashua Lebowitz" w:date="2024-09-28T16:42:00Z">
          <w:pPr/>
        </w:pPrChange>
      </w:pPr>
      <w:del w:id="1809" w:author="Yashua Lebowitz" w:date="2024-09-26T19:50:00Z">
        <w:r w:rsidRPr="00833EEB" w:rsidDel="004A393C">
          <w:rPr>
            <w:rFonts w:ascii="Book Antiqua" w:hAnsi="Book Antiqua" w:cs="Times New Roman"/>
            <w:sz w:val="24"/>
            <w:szCs w:val="24"/>
            <w:rPrChange w:id="1810" w:author="mac" w:date="2024-09-27T09:55:00Z">
              <w:rPr>
                <w:rFonts w:ascii="Times New Roman" w:hAnsi="Times New Roman" w:cs="Times New Roman"/>
                <w:sz w:val="24"/>
                <w:szCs w:val="24"/>
              </w:rPr>
            </w:rPrChange>
          </w:rPr>
          <w:delText>I nodded slowly, my thoughts drifting away from the world that was, to the harshness of the world that is. My gaze remained fixed on the pew. A part of me burned with anger. How could the American people have fallen so low? But then, another part of me was overwhelmed by sadness.</w:delText>
        </w:r>
      </w:del>
    </w:p>
    <w:p w14:paraId="26D62CD1" w14:textId="3035DE7F" w:rsidR="00325B63" w:rsidRPr="00833EEB" w:rsidDel="004A393C" w:rsidRDefault="00325B63">
      <w:pPr>
        <w:ind w:firstLine="284"/>
        <w:rPr>
          <w:del w:id="1811" w:author="Yashua Lebowitz" w:date="2024-09-26T19:50:00Z"/>
          <w:rFonts w:ascii="Book Antiqua" w:hAnsi="Book Antiqua" w:cs="Times New Roman"/>
          <w:sz w:val="24"/>
          <w:szCs w:val="24"/>
          <w:rPrChange w:id="1812" w:author="mac" w:date="2024-09-27T09:55:00Z">
            <w:rPr>
              <w:del w:id="1813" w:author="Yashua Lebowitz" w:date="2024-09-26T19:50:00Z"/>
              <w:rFonts w:ascii="Times New Roman" w:hAnsi="Times New Roman" w:cs="Times New Roman"/>
              <w:sz w:val="24"/>
              <w:szCs w:val="24"/>
            </w:rPr>
          </w:rPrChange>
        </w:rPr>
        <w:pPrChange w:id="1814" w:author="Yashua Lebowitz" w:date="2024-09-28T16:42:00Z">
          <w:pPr/>
        </w:pPrChange>
      </w:pPr>
      <w:del w:id="1815" w:author="Yashua Lebowitz" w:date="2024-09-26T19:50:00Z">
        <w:r w:rsidRPr="00833EEB" w:rsidDel="004A393C">
          <w:rPr>
            <w:rFonts w:ascii="Book Antiqua" w:hAnsi="Book Antiqua" w:cs="Times New Roman"/>
            <w:sz w:val="24"/>
            <w:szCs w:val="24"/>
            <w:rPrChange w:id="1816" w:author="mac" w:date="2024-09-27T09:55:00Z">
              <w:rPr>
                <w:rFonts w:ascii="Times New Roman" w:hAnsi="Times New Roman" w:cs="Times New Roman"/>
                <w:sz w:val="24"/>
                <w:szCs w:val="24"/>
              </w:rPr>
            </w:rPrChange>
          </w:rPr>
          <w:delText>I understood now that the battle I had truly lost wasn’t fought in Congress, but in the hearts of the people I had sworn to lead. My impeachment wasn’t just a political maneuver—it was the culmination of a deeper decay, a reflection of a nation that had turned its back on God and the values that once made it strong.</w:delText>
        </w:r>
      </w:del>
    </w:p>
    <w:p w14:paraId="01821F27" w14:textId="374A3EE0" w:rsidR="00325B63" w:rsidRPr="00833EEB" w:rsidDel="004A393C" w:rsidRDefault="00325B63">
      <w:pPr>
        <w:ind w:firstLine="284"/>
        <w:rPr>
          <w:del w:id="1817" w:author="Yashua Lebowitz" w:date="2024-09-26T19:50:00Z"/>
          <w:rFonts w:ascii="Book Antiqua" w:hAnsi="Book Antiqua" w:cs="Times New Roman"/>
          <w:sz w:val="24"/>
          <w:szCs w:val="24"/>
          <w:rPrChange w:id="1818" w:author="mac" w:date="2024-09-27T09:55:00Z">
            <w:rPr>
              <w:del w:id="1819" w:author="Yashua Lebowitz" w:date="2024-09-26T19:50:00Z"/>
              <w:rFonts w:ascii="Times New Roman" w:hAnsi="Times New Roman" w:cs="Times New Roman"/>
              <w:sz w:val="24"/>
              <w:szCs w:val="24"/>
            </w:rPr>
          </w:rPrChange>
        </w:rPr>
        <w:pPrChange w:id="1820" w:author="Yashua Lebowitz" w:date="2024-09-28T16:42:00Z">
          <w:pPr/>
        </w:pPrChange>
      </w:pPr>
      <w:del w:id="1821" w:author="Yashua Lebowitz" w:date="2024-09-26T19:50:00Z">
        <w:r w:rsidRPr="00833EEB" w:rsidDel="004A393C">
          <w:rPr>
            <w:rFonts w:ascii="Book Antiqua" w:hAnsi="Book Antiqua" w:cs="Times New Roman"/>
            <w:sz w:val="24"/>
            <w:szCs w:val="24"/>
            <w:rPrChange w:id="1822" w:author="mac" w:date="2024-09-27T09:55:00Z">
              <w:rPr>
                <w:rFonts w:ascii="Times New Roman" w:hAnsi="Times New Roman" w:cs="Times New Roman"/>
                <w:sz w:val="24"/>
                <w:szCs w:val="24"/>
              </w:rPr>
            </w:rPrChange>
          </w:rPr>
          <w:lastRenderedPageBreak/>
          <w:delText xml:space="preserve">The agent’s words offered a small flicker of comfort, his voice echoing in my mind: </w:delText>
        </w:r>
        <w:r w:rsidRPr="00833EEB" w:rsidDel="004A393C">
          <w:rPr>
            <w:rFonts w:ascii="Book Antiqua" w:hAnsi="Book Antiqua" w:cs="Times New Roman"/>
            <w:i/>
            <w:iCs/>
            <w:sz w:val="24"/>
            <w:szCs w:val="24"/>
            <w:rPrChange w:id="1823" w:author="mac" w:date="2024-09-27T09:55:00Z">
              <w:rPr>
                <w:rFonts w:ascii="Times New Roman" w:hAnsi="Times New Roman" w:cs="Times New Roman"/>
                <w:i/>
                <w:iCs/>
                <w:sz w:val="24"/>
                <w:szCs w:val="24"/>
              </w:rPr>
            </w:rPrChange>
          </w:rPr>
          <w:delText>"My son is alive today because of what you did."</w:delText>
        </w:r>
        <w:r w:rsidRPr="00833EEB" w:rsidDel="004A393C">
          <w:rPr>
            <w:rFonts w:ascii="Book Antiqua" w:hAnsi="Book Antiqua" w:cs="Times New Roman"/>
            <w:sz w:val="24"/>
            <w:szCs w:val="24"/>
            <w:rPrChange w:id="1824" w:author="mac" w:date="2024-09-27T09:55:00Z">
              <w:rPr>
                <w:rFonts w:ascii="Times New Roman" w:hAnsi="Times New Roman" w:cs="Times New Roman"/>
                <w:sz w:val="24"/>
                <w:szCs w:val="24"/>
              </w:rPr>
            </w:rPrChange>
          </w:rPr>
          <w:delText xml:space="preserve"> A brief spark in the darkness. I had saved lives, fought battles that mattered, even if they were now forgotten by most. But the battles of the soul—the ones that couldn’t be won with armies or strategy—I had let those slip through my fingers. Perhaps it was God’s will, a hidden reason for allowing the people’s hearts to harden.</w:delText>
        </w:r>
      </w:del>
    </w:p>
    <w:p w14:paraId="77F1CABF" w14:textId="5AEA30E2" w:rsidR="00325B63" w:rsidRPr="00833EEB" w:rsidDel="004A393C" w:rsidRDefault="00325B63">
      <w:pPr>
        <w:ind w:firstLine="284"/>
        <w:rPr>
          <w:del w:id="1825" w:author="Yashua Lebowitz" w:date="2024-09-26T19:50:00Z"/>
          <w:rFonts w:ascii="Book Antiqua" w:hAnsi="Book Antiqua" w:cs="Times New Roman"/>
          <w:sz w:val="24"/>
          <w:szCs w:val="24"/>
          <w:rPrChange w:id="1826" w:author="mac" w:date="2024-09-27T09:55:00Z">
            <w:rPr>
              <w:del w:id="1827" w:author="Yashua Lebowitz" w:date="2024-09-26T19:50:00Z"/>
              <w:rFonts w:ascii="Times New Roman" w:hAnsi="Times New Roman" w:cs="Times New Roman"/>
              <w:sz w:val="24"/>
              <w:szCs w:val="24"/>
            </w:rPr>
          </w:rPrChange>
        </w:rPr>
        <w:pPrChange w:id="1828" w:author="Yashua Lebowitz" w:date="2024-09-28T16:42:00Z">
          <w:pPr/>
        </w:pPrChange>
      </w:pPr>
      <w:del w:id="1829" w:author="Yashua Lebowitz" w:date="2024-09-26T19:50:00Z">
        <w:r w:rsidRPr="00833EEB" w:rsidDel="004A393C">
          <w:rPr>
            <w:rFonts w:ascii="Book Antiqua" w:hAnsi="Book Antiqua" w:cs="Times New Roman"/>
            <w:sz w:val="24"/>
            <w:szCs w:val="24"/>
            <w:rPrChange w:id="1830" w:author="mac" w:date="2024-09-27T09:55:00Z">
              <w:rPr>
                <w:rFonts w:ascii="Times New Roman" w:hAnsi="Times New Roman" w:cs="Times New Roman"/>
                <w:sz w:val="24"/>
                <w:szCs w:val="24"/>
              </w:rPr>
            </w:rPrChange>
          </w:rPr>
          <w:delText>Gradually, my anger subsided.</w:delText>
        </w:r>
      </w:del>
    </w:p>
    <w:p w14:paraId="11FBE858" w14:textId="7C5AE037" w:rsidR="00325B63" w:rsidRPr="00833EEB" w:rsidDel="004A393C" w:rsidRDefault="00325B63">
      <w:pPr>
        <w:ind w:firstLine="284"/>
        <w:rPr>
          <w:del w:id="1831" w:author="Yashua Lebowitz" w:date="2024-09-26T19:50:00Z"/>
          <w:rFonts w:ascii="Book Antiqua" w:hAnsi="Book Antiqua" w:cs="Times New Roman"/>
          <w:sz w:val="24"/>
          <w:szCs w:val="24"/>
          <w:rPrChange w:id="1832" w:author="mac" w:date="2024-09-27T09:55:00Z">
            <w:rPr>
              <w:del w:id="1833" w:author="Yashua Lebowitz" w:date="2024-09-26T19:50:00Z"/>
              <w:rFonts w:ascii="Times New Roman" w:hAnsi="Times New Roman" w:cs="Times New Roman"/>
              <w:sz w:val="24"/>
              <w:szCs w:val="24"/>
            </w:rPr>
          </w:rPrChange>
        </w:rPr>
        <w:pPrChange w:id="1834" w:author="Yashua Lebowitz" w:date="2024-09-28T16:42:00Z">
          <w:pPr/>
        </w:pPrChange>
      </w:pPr>
      <w:del w:id="1835" w:author="Yashua Lebowitz" w:date="2024-09-26T19:50:00Z">
        <w:r w:rsidRPr="00833EEB" w:rsidDel="004A393C">
          <w:rPr>
            <w:rFonts w:ascii="Book Antiqua" w:hAnsi="Book Antiqua" w:cs="Times New Roman"/>
            <w:sz w:val="24"/>
            <w:szCs w:val="24"/>
            <w:rPrChange w:id="1836" w:author="mac" w:date="2024-09-27T09:55:00Z">
              <w:rPr>
                <w:rFonts w:ascii="Times New Roman" w:hAnsi="Times New Roman" w:cs="Times New Roman"/>
                <w:sz w:val="24"/>
                <w:szCs w:val="24"/>
              </w:rPr>
            </w:rPrChange>
          </w:rPr>
          <w:delText xml:space="preserve">Still, a gnawing fear crept into my heart. I dreaded what horrors my vice president might unleash on my supporters, the faithful few who still stood by me. I had warned Donald Trump, once, “If you stay in this country, you will die.” He stubbornly believed that if we remained here, in this nation’s darkest hour, we could still make a difference. I told him there was no shame in leaving. </w:delText>
        </w:r>
        <w:r w:rsidRPr="00833EEB" w:rsidDel="004A393C">
          <w:rPr>
            <w:rFonts w:ascii="Book Antiqua" w:hAnsi="Book Antiqua" w:cs="Times New Roman"/>
            <w:i/>
            <w:iCs/>
            <w:sz w:val="24"/>
            <w:szCs w:val="24"/>
            <w:rPrChange w:id="1837" w:author="mac" w:date="2024-09-27T09:55:00Z">
              <w:rPr>
                <w:rFonts w:ascii="Times New Roman" w:hAnsi="Times New Roman" w:cs="Times New Roman"/>
                <w:i/>
                <w:iCs/>
                <w:sz w:val="24"/>
                <w:szCs w:val="24"/>
              </w:rPr>
            </w:rPrChange>
          </w:rPr>
          <w:delText>Jeremiah fled to Egypt to escape destruction,</w:delText>
        </w:r>
        <w:r w:rsidRPr="00833EEB" w:rsidDel="004A393C">
          <w:rPr>
            <w:rFonts w:ascii="Book Antiqua" w:hAnsi="Book Antiqua" w:cs="Times New Roman"/>
            <w:sz w:val="24"/>
            <w:szCs w:val="24"/>
            <w:rPrChange w:id="1838" w:author="mac" w:date="2024-09-27T09:55:00Z">
              <w:rPr>
                <w:rFonts w:ascii="Times New Roman" w:hAnsi="Times New Roman" w:cs="Times New Roman"/>
                <w:sz w:val="24"/>
                <w:szCs w:val="24"/>
              </w:rPr>
            </w:rPrChange>
          </w:rPr>
          <w:delText xml:space="preserve"> I had said, </w:delText>
        </w:r>
        <w:r w:rsidRPr="00833EEB" w:rsidDel="004A393C">
          <w:rPr>
            <w:rFonts w:ascii="Book Antiqua" w:hAnsi="Book Antiqua" w:cs="Times New Roman"/>
            <w:i/>
            <w:iCs/>
            <w:sz w:val="24"/>
            <w:szCs w:val="24"/>
            <w:rPrChange w:id="1839" w:author="mac" w:date="2024-09-27T09:55:00Z">
              <w:rPr>
                <w:rFonts w:ascii="Times New Roman" w:hAnsi="Times New Roman" w:cs="Times New Roman"/>
                <w:i/>
                <w:iCs/>
                <w:sz w:val="24"/>
                <w:szCs w:val="24"/>
              </w:rPr>
            </w:rPrChange>
          </w:rPr>
          <w:delText>and Joseph fled to avoid Herod’s wrath.</w:delText>
        </w:r>
        <w:r w:rsidRPr="00833EEB" w:rsidDel="004A393C">
          <w:rPr>
            <w:rFonts w:ascii="Book Antiqua" w:hAnsi="Book Antiqua" w:cs="Times New Roman"/>
            <w:sz w:val="24"/>
            <w:szCs w:val="24"/>
            <w:rPrChange w:id="1840" w:author="mac" w:date="2024-09-27T09:55:00Z">
              <w:rPr>
                <w:rFonts w:ascii="Times New Roman" w:hAnsi="Times New Roman" w:cs="Times New Roman"/>
                <w:sz w:val="24"/>
                <w:szCs w:val="24"/>
              </w:rPr>
            </w:rPrChange>
          </w:rPr>
          <w:delText xml:space="preserve"> But Trump—well, he’s always been a stubborn man.</w:delText>
        </w:r>
      </w:del>
    </w:p>
    <w:p w14:paraId="080D26A7" w14:textId="7101A21D" w:rsidR="00325B63" w:rsidRPr="00833EEB" w:rsidDel="004A393C" w:rsidRDefault="00325B63">
      <w:pPr>
        <w:ind w:firstLine="284"/>
        <w:rPr>
          <w:del w:id="1841" w:author="Yashua Lebowitz" w:date="2024-09-26T19:50:00Z"/>
          <w:rFonts w:ascii="Book Antiqua" w:hAnsi="Book Antiqua" w:cs="Times New Roman"/>
          <w:sz w:val="24"/>
          <w:szCs w:val="24"/>
          <w:rPrChange w:id="1842" w:author="mac" w:date="2024-09-27T09:55:00Z">
            <w:rPr>
              <w:del w:id="1843" w:author="Yashua Lebowitz" w:date="2024-09-26T19:50:00Z"/>
              <w:rFonts w:ascii="Times New Roman" w:hAnsi="Times New Roman" w:cs="Times New Roman"/>
              <w:sz w:val="24"/>
              <w:szCs w:val="24"/>
            </w:rPr>
          </w:rPrChange>
        </w:rPr>
        <w:pPrChange w:id="1844" w:author="Yashua Lebowitz" w:date="2024-09-28T16:42:00Z">
          <w:pPr/>
        </w:pPrChange>
      </w:pPr>
      <w:del w:id="1845" w:author="Yashua Lebowitz" w:date="2024-09-26T19:50:00Z">
        <w:r w:rsidRPr="00833EEB" w:rsidDel="004A393C">
          <w:rPr>
            <w:rFonts w:ascii="Book Antiqua" w:hAnsi="Book Antiqua" w:cs="Times New Roman"/>
            <w:sz w:val="24"/>
            <w:szCs w:val="24"/>
            <w:rPrChange w:id="1846" w:author="mac" w:date="2024-09-27T09:55:00Z">
              <w:rPr>
                <w:rFonts w:ascii="Times New Roman" w:hAnsi="Times New Roman" w:cs="Times New Roman"/>
                <w:sz w:val="24"/>
                <w:szCs w:val="24"/>
              </w:rPr>
            </w:rPrChange>
          </w:rPr>
          <w:delText>I stood slowly, the weight of the moment heavy on my shoulders, and began to put on my NBC suit. As I left the chapel, the helicopter waited for me outside, ready to take me to a hidden location. I would watch, and I would wait, for the horrors I knew were about to unfold.</w:delText>
        </w:r>
      </w:del>
    </w:p>
    <w:p w14:paraId="7B908E5C" w14:textId="77777777" w:rsidR="00325B63" w:rsidRPr="00833EEB" w:rsidRDefault="00325B63">
      <w:pPr>
        <w:ind w:firstLine="284"/>
        <w:rPr>
          <w:rFonts w:ascii="Book Antiqua" w:hAnsi="Book Antiqua"/>
          <w:rPrChange w:id="1847" w:author="mac" w:date="2024-09-27T09:55:00Z">
            <w:rPr/>
          </w:rPrChange>
        </w:rPr>
        <w:pPrChange w:id="1848" w:author="Yashua Lebowitz" w:date="2024-09-28T16:42:00Z">
          <w:pPr/>
        </w:pPrChange>
      </w:pPr>
    </w:p>
    <w:p w14:paraId="73B25A60" w14:textId="77777777" w:rsidR="00325B63" w:rsidRPr="00833EEB" w:rsidDel="00590E25" w:rsidRDefault="00325B63">
      <w:pPr>
        <w:ind w:firstLine="284"/>
        <w:rPr>
          <w:del w:id="1849" w:author="Yashua Lebowitz" w:date="2024-09-26T19:55:00Z"/>
          <w:rFonts w:ascii="Book Antiqua" w:hAnsi="Book Antiqua"/>
          <w:rPrChange w:id="1850" w:author="mac" w:date="2024-09-27T09:55:00Z">
            <w:rPr>
              <w:del w:id="1851" w:author="Yashua Lebowitz" w:date="2024-09-26T19:55:00Z"/>
            </w:rPr>
          </w:rPrChange>
        </w:rPr>
        <w:pPrChange w:id="1852" w:author="Yashua Lebowitz" w:date="2024-09-28T16:42:00Z">
          <w:pPr/>
        </w:pPrChange>
      </w:pPr>
    </w:p>
    <w:p w14:paraId="1C4217ED" w14:textId="77777777" w:rsidR="00325B63" w:rsidRPr="00833EEB" w:rsidDel="00590E25" w:rsidRDefault="00325B63">
      <w:pPr>
        <w:ind w:firstLine="284"/>
        <w:rPr>
          <w:del w:id="1853" w:author="Yashua Lebowitz" w:date="2024-09-26T19:55:00Z"/>
          <w:rFonts w:ascii="Book Antiqua" w:hAnsi="Book Antiqua"/>
          <w:rPrChange w:id="1854" w:author="mac" w:date="2024-09-27T09:55:00Z">
            <w:rPr>
              <w:del w:id="1855" w:author="Yashua Lebowitz" w:date="2024-09-26T19:55:00Z"/>
            </w:rPr>
          </w:rPrChange>
        </w:rPr>
        <w:pPrChange w:id="1856" w:author="Yashua Lebowitz" w:date="2024-09-28T16:42:00Z">
          <w:pPr/>
        </w:pPrChange>
      </w:pPr>
    </w:p>
    <w:p w14:paraId="270438E8" w14:textId="77777777" w:rsidR="00B648CC" w:rsidRPr="00833EEB" w:rsidRDefault="00B648CC">
      <w:pPr>
        <w:ind w:firstLine="284"/>
        <w:rPr>
          <w:ins w:id="1857" w:author="Yashua Lebowitz" w:date="2024-09-26T19:22:00Z"/>
          <w:rFonts w:ascii="Book Antiqua" w:eastAsia="Times New Roman" w:hAnsi="Book Antiqua" w:cs="Times New Roman"/>
          <w:sz w:val="24"/>
          <w:lang w:eastAsia="en-IN"/>
          <w:rPrChange w:id="1858" w:author="mac" w:date="2024-09-27T09:55:00Z">
            <w:rPr>
              <w:ins w:id="1859" w:author="Yashua Lebowitz" w:date="2024-09-26T19:22:00Z"/>
              <w:rFonts w:ascii="Times New Roman" w:eastAsia="Times New Roman" w:hAnsi="Times New Roman" w:cs="Times New Roman"/>
              <w:sz w:val="24"/>
              <w:lang w:eastAsia="en-IN"/>
            </w:rPr>
          </w:rPrChange>
        </w:rPr>
        <w:pPrChange w:id="1860" w:author="Yashua Lebowitz" w:date="2024-09-28T16:42:00Z">
          <w:pPr>
            <w:pStyle w:val="Heading1"/>
            <w:ind w:firstLine="284"/>
          </w:pPr>
        </w:pPrChange>
      </w:pPr>
    </w:p>
    <w:p w14:paraId="2E9CAD19" w14:textId="6A4F3155" w:rsidR="00325B63" w:rsidRPr="00833EEB" w:rsidRDefault="00325B63" w:rsidP="00735093">
      <w:pPr>
        <w:pStyle w:val="Heading1"/>
        <w:ind w:firstLine="284"/>
        <w:rPr>
          <w:ins w:id="1861" w:author="Yashua Lebowitz" w:date="2024-09-26T19:23:00Z"/>
          <w:rFonts w:ascii="Book Antiqua" w:eastAsiaTheme="minorHAnsi" w:hAnsi="Book Antiqua" w:cstheme="minorBidi"/>
          <w:color w:val="auto"/>
          <w:sz w:val="40"/>
          <w:szCs w:val="40"/>
          <w:lang w:eastAsia="en-IN"/>
          <w:rPrChange w:id="1862" w:author="mac" w:date="2024-09-27T09:55:00Z">
            <w:rPr>
              <w:ins w:id="1863" w:author="Yashua Lebowitz" w:date="2024-09-26T19:23:00Z"/>
              <w:rFonts w:ascii="Times New Roman" w:eastAsia="Times New Roman" w:hAnsi="Times New Roman" w:cs="Times New Roman"/>
              <w:sz w:val="24"/>
              <w:lang w:eastAsia="en-IN"/>
            </w:rPr>
          </w:rPrChange>
        </w:rPr>
      </w:pPr>
      <w:bookmarkStart w:id="1864" w:name="_Toc178672336"/>
      <w:r w:rsidRPr="00833EEB">
        <w:rPr>
          <w:rFonts w:ascii="Book Antiqua" w:eastAsia="Times New Roman" w:hAnsi="Book Antiqua" w:cs="Times New Roman"/>
          <w:sz w:val="40"/>
          <w:szCs w:val="40"/>
          <w:lang w:eastAsia="en-IN"/>
          <w:rPrChange w:id="1865" w:author="mac" w:date="2024-09-27T09:55:00Z">
            <w:rPr>
              <w:rFonts w:ascii="Times New Roman" w:eastAsia="Times New Roman" w:hAnsi="Times New Roman" w:cs="Times New Roman"/>
              <w:sz w:val="24"/>
              <w:lang w:eastAsia="en-IN"/>
            </w:rPr>
          </w:rPrChange>
        </w:rPr>
        <w:t xml:space="preserve">Chapter </w:t>
      </w:r>
      <w:ins w:id="1866" w:author="Yashua Lebowitz" w:date="2024-09-26T19:23:00Z">
        <w:r w:rsidR="00B648CC" w:rsidRPr="00833EEB">
          <w:rPr>
            <w:rFonts w:ascii="Book Antiqua" w:eastAsia="Times New Roman" w:hAnsi="Book Antiqua" w:cs="Times New Roman"/>
            <w:sz w:val="40"/>
            <w:szCs w:val="40"/>
            <w:lang w:eastAsia="en-IN"/>
            <w:rPrChange w:id="1867" w:author="mac" w:date="2024-09-27T09:55:00Z">
              <w:rPr>
                <w:rFonts w:ascii="Times New Roman" w:eastAsia="Times New Roman" w:hAnsi="Times New Roman" w:cs="Times New Roman"/>
                <w:sz w:val="24"/>
                <w:lang w:eastAsia="en-IN"/>
              </w:rPr>
            </w:rPrChange>
          </w:rPr>
          <w:t>5</w:t>
        </w:r>
        <w:r w:rsidR="00B648CC" w:rsidRPr="00833EEB">
          <w:rPr>
            <w:rFonts w:ascii="Book Antiqua" w:eastAsiaTheme="minorHAnsi" w:hAnsi="Book Antiqua" w:cstheme="minorBidi"/>
            <w:color w:val="auto"/>
            <w:sz w:val="40"/>
            <w:szCs w:val="40"/>
            <w:lang w:eastAsia="en-IN"/>
            <w:rPrChange w:id="1868" w:author="mac" w:date="2024-09-27T09:55:00Z">
              <w:rPr>
                <w:rFonts w:asciiTheme="minorHAnsi" w:eastAsiaTheme="minorHAnsi" w:hAnsiTheme="minorHAnsi" w:cstheme="minorBidi"/>
                <w:color w:val="auto"/>
                <w:sz w:val="22"/>
                <w:szCs w:val="22"/>
                <w:lang w:eastAsia="en-IN"/>
              </w:rPr>
            </w:rPrChange>
          </w:rPr>
          <w:t xml:space="preserve"> </w:t>
        </w:r>
      </w:ins>
      <w:ins w:id="1869" w:author="Yashua Lebowitz" w:date="2024-09-26T19:24:00Z">
        <w:r w:rsidR="00B648CC" w:rsidRPr="00833EEB">
          <w:rPr>
            <w:rFonts w:ascii="Book Antiqua" w:eastAsiaTheme="minorHAnsi" w:hAnsi="Book Antiqua" w:cstheme="minorBidi"/>
            <w:color w:val="auto"/>
            <w:sz w:val="40"/>
            <w:szCs w:val="40"/>
            <w:lang w:eastAsia="en-IN"/>
            <w:rPrChange w:id="1870" w:author="mac" w:date="2024-09-27T09:55:00Z">
              <w:rPr>
                <w:rFonts w:asciiTheme="minorHAnsi" w:eastAsiaTheme="minorHAnsi" w:hAnsiTheme="minorHAnsi" w:cstheme="minorBidi"/>
                <w:color w:val="auto"/>
                <w:sz w:val="22"/>
                <w:szCs w:val="22"/>
                <w:lang w:eastAsia="en-IN"/>
              </w:rPr>
            </w:rPrChange>
          </w:rPr>
          <w:t xml:space="preserve">  </w:t>
        </w:r>
        <w:del w:id="1871" w:author="mac" w:date="2024-09-27T08:19:00Z">
          <w:r w:rsidR="00B648CC" w:rsidRPr="00833EEB" w:rsidDel="0082233B">
            <w:rPr>
              <w:rFonts w:ascii="Book Antiqua" w:eastAsiaTheme="minorHAnsi" w:hAnsi="Book Antiqua" w:cstheme="minorBidi"/>
              <w:color w:val="auto"/>
              <w:sz w:val="40"/>
              <w:szCs w:val="40"/>
              <w:lang w:eastAsia="en-IN"/>
              <w:rPrChange w:id="1872" w:author="mac" w:date="2024-09-27T09:55:00Z">
                <w:rPr>
                  <w:rFonts w:asciiTheme="minorHAnsi" w:eastAsiaTheme="minorHAnsi" w:hAnsiTheme="minorHAnsi" w:cstheme="minorBidi"/>
                  <w:color w:val="auto"/>
                  <w:sz w:val="22"/>
                  <w:szCs w:val="22"/>
                  <w:lang w:eastAsia="en-IN"/>
                </w:rPr>
              </w:rPrChange>
            </w:rPr>
            <w:delText xml:space="preserve"> </w:delText>
          </w:r>
        </w:del>
        <w:r w:rsidR="00B648CC" w:rsidRPr="00833EEB">
          <w:rPr>
            <w:rFonts w:ascii="Book Antiqua" w:eastAsia="Times New Roman" w:hAnsi="Book Antiqua" w:cs="Times New Roman"/>
            <w:sz w:val="40"/>
            <w:szCs w:val="40"/>
            <w:lang w:eastAsia="en-IN"/>
            <w:rPrChange w:id="1873" w:author="mac" w:date="2024-09-27T09:55:00Z">
              <w:rPr>
                <w:rFonts w:ascii="Aptos Display" w:eastAsia="Times New Roman" w:hAnsi="Aptos Display" w:cs="Times New Roman"/>
                <w:sz w:val="44"/>
                <w:szCs w:val="44"/>
                <w:lang w:eastAsia="en-IN"/>
              </w:rPr>
            </w:rPrChange>
          </w:rPr>
          <w:t xml:space="preserve">On Board the </w:t>
        </w:r>
        <w:r w:rsidR="00B648CC" w:rsidRPr="00833EEB">
          <w:rPr>
            <w:rFonts w:ascii="Book Antiqua" w:hAnsi="Book Antiqua"/>
            <w:sz w:val="40"/>
            <w:szCs w:val="40"/>
            <w:rPrChange w:id="1874" w:author="mac" w:date="2024-09-27T09:55:00Z">
              <w:rPr>
                <w:rFonts w:ascii="Aptos Display" w:hAnsi="Aptos Display"/>
                <w:sz w:val="44"/>
                <w:szCs w:val="44"/>
              </w:rPr>
            </w:rPrChange>
          </w:rPr>
          <w:t>USS Makin Island</w:t>
        </w:r>
        <w:r w:rsidR="00B648CC" w:rsidRPr="00833EEB" w:rsidDel="00B648CC">
          <w:rPr>
            <w:rFonts w:ascii="Book Antiqua" w:eastAsiaTheme="minorHAnsi" w:hAnsi="Book Antiqua" w:cstheme="minorBidi"/>
            <w:color w:val="auto"/>
            <w:sz w:val="40"/>
            <w:szCs w:val="40"/>
            <w:lang w:eastAsia="en-IN"/>
            <w:rPrChange w:id="1875" w:author="mac" w:date="2024-09-27T09:55:00Z">
              <w:rPr>
                <w:rFonts w:asciiTheme="minorHAnsi" w:eastAsiaTheme="minorHAnsi" w:hAnsiTheme="minorHAnsi" w:cstheme="minorBidi"/>
                <w:color w:val="auto"/>
                <w:sz w:val="22"/>
                <w:szCs w:val="22"/>
                <w:lang w:eastAsia="en-IN"/>
              </w:rPr>
            </w:rPrChange>
          </w:rPr>
          <w:t xml:space="preserve"> </w:t>
        </w:r>
      </w:ins>
      <w:ins w:id="1876" w:author="Yashua Lebowitz" w:date="2024-09-27T16:13:00Z">
        <w:r w:rsidR="007F7D1A">
          <w:rPr>
            <w:rFonts w:ascii="Book Antiqua" w:eastAsiaTheme="minorHAnsi" w:hAnsi="Book Antiqua" w:cstheme="minorBidi"/>
            <w:color w:val="auto"/>
            <w:sz w:val="40"/>
            <w:szCs w:val="40"/>
            <w:lang w:eastAsia="en-IN"/>
          </w:rPr>
          <w:t>(Done)</w:t>
        </w:r>
      </w:ins>
      <w:bookmarkEnd w:id="1864"/>
      <w:del w:id="1877" w:author="Yashua Lebowitz" w:date="2024-09-26T19:23:00Z">
        <w:r w:rsidRPr="00833EEB" w:rsidDel="00B648CC">
          <w:rPr>
            <w:rFonts w:ascii="Book Antiqua" w:eastAsiaTheme="minorHAnsi" w:hAnsi="Book Antiqua" w:cstheme="minorBidi"/>
            <w:color w:val="auto"/>
            <w:sz w:val="40"/>
            <w:szCs w:val="40"/>
            <w:lang w:eastAsia="en-IN"/>
            <w:rPrChange w:id="1878" w:author="mac" w:date="2024-09-27T09:55:00Z">
              <w:rPr>
                <w:rFonts w:ascii="Times New Roman" w:eastAsia="Times New Roman" w:hAnsi="Times New Roman" w:cs="Times New Roman"/>
                <w:sz w:val="24"/>
                <w:lang w:eastAsia="en-IN"/>
              </w:rPr>
            </w:rPrChange>
          </w:rPr>
          <w:delText>3</w:delText>
        </w:r>
      </w:del>
      <w:bookmarkEnd w:id="303"/>
    </w:p>
    <w:p w14:paraId="3250E623" w14:textId="77777777" w:rsidR="00B648CC" w:rsidRPr="00833EEB" w:rsidRDefault="00B648CC">
      <w:pPr>
        <w:ind w:firstLine="284"/>
        <w:rPr>
          <w:rFonts w:ascii="Book Antiqua" w:hAnsi="Book Antiqua"/>
          <w:lang w:eastAsia="en-IN"/>
          <w:rPrChange w:id="1879" w:author="mac" w:date="2024-09-27T09:55:00Z">
            <w:rPr>
              <w:rFonts w:ascii="Times New Roman" w:eastAsia="Times New Roman" w:hAnsi="Times New Roman" w:cs="Times New Roman"/>
              <w:sz w:val="24"/>
              <w:lang w:eastAsia="en-IN"/>
            </w:rPr>
          </w:rPrChange>
        </w:rPr>
        <w:pPrChange w:id="1880" w:author="Yashua Lebowitz" w:date="2024-09-28T16:42:00Z">
          <w:pPr>
            <w:pStyle w:val="Heading1"/>
            <w:spacing w:line="480" w:lineRule="auto"/>
          </w:pPr>
        </w:pPrChange>
      </w:pPr>
    </w:p>
    <w:p w14:paraId="0F571F67"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1881" w:author="Yashua Lebowitz" w:date="2024-09-26T19:52:00Z"/>
          <w:rFonts w:ascii="Book Antiqua" w:eastAsia="Times New Roman" w:hAnsi="Book Antiqua" w:cs="Times New Roman"/>
          <w:color w:val="0D0D0D"/>
          <w:sz w:val="24"/>
          <w:szCs w:val="24"/>
          <w:lang w:eastAsia="en-IN"/>
        </w:rPr>
        <w:pPrChange w:id="188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pPr>
        </w:pPrChange>
      </w:pPr>
      <w:ins w:id="1883" w:author="Yashua Lebowitz" w:date="2024-09-26T19:52:00Z">
        <w:r w:rsidRPr="00833EEB">
          <w:rPr>
            <w:rFonts w:ascii="Book Antiqua" w:eastAsia="Times New Roman" w:hAnsi="Book Antiqua" w:cs="Times New Roman"/>
            <w:color w:val="0D0D0D"/>
            <w:sz w:val="24"/>
            <w:szCs w:val="24"/>
            <w:lang w:eastAsia="en-IN"/>
          </w:rPr>
          <w:t xml:space="preserve">During the initial phases of Operation Gaza Hope planning, the United Nations originally requested permission from Jordan and Egypt to use their borders for the invasion. But both countries, still haunted by their defeats during the Yom Kippur War of </w:t>
        </w:r>
        <w:r w:rsidRPr="00833EEB">
          <w:rPr>
            <w:rFonts w:ascii="Book Antiqua" w:eastAsia="Times New Roman" w:hAnsi="Book Antiqua" w:cs="Times New Roman"/>
            <w:color w:val="0D0D0D"/>
            <w:sz w:val="24"/>
            <w:szCs w:val="24"/>
            <w:highlight w:val="yellow"/>
            <w:lang w:eastAsia="en-IN"/>
          </w:rPr>
          <w:t>197</w:t>
        </w:r>
        <w:r w:rsidRPr="00833EEB">
          <w:rPr>
            <w:rFonts w:ascii="Book Antiqua" w:eastAsia="Times New Roman" w:hAnsi="Book Antiqua" w:cs="Times New Roman"/>
            <w:color w:val="0D0D0D"/>
            <w:sz w:val="24"/>
            <w:szCs w:val="24"/>
            <w:lang w:eastAsia="en-IN"/>
          </w:rPr>
          <w:t>3,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ins>
    </w:p>
    <w:p w14:paraId="1C5C6B71"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1884" w:author="Yashua Lebowitz" w:date="2024-09-26T19:52:00Z"/>
          <w:rFonts w:ascii="Book Antiqua" w:eastAsia="Times New Roman" w:hAnsi="Book Antiqua" w:cs="Times New Roman"/>
          <w:color w:val="0D0D0D"/>
          <w:sz w:val="24"/>
          <w:szCs w:val="24"/>
          <w:lang w:eastAsia="en-IN"/>
        </w:rPr>
        <w:pPrChange w:id="188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886" w:author="Yashua Lebowitz" w:date="2024-09-26T19:52:00Z">
        <w:r w:rsidRPr="00833EEB">
          <w:rPr>
            <w:rFonts w:ascii="Book Antiqua" w:eastAsia="Times New Roman" w:hAnsi="Book Antiqua" w:cs="Times New Roman"/>
            <w:color w:val="0D0D0D"/>
            <w:sz w:val="24"/>
            <w:szCs w:val="24"/>
            <w:lang w:eastAsia="en-IN"/>
          </w:rPr>
          <w:lastRenderedPageBreak/>
          <w:t>The UN General Assembly had gathered millions of men from the four corners of the earth in preparation for this gigantic assault. Bases were built in Europe and Africa. Never before had such a great Armada been assembled. The force that was gathering in the Mediterranean made the D-Day Armada look like toy boats.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which the Palestinians considered an immutable part of their heritage, was at the heart of the conflict, despite debates over which version of history to refer to.</w:t>
        </w:r>
      </w:ins>
    </w:p>
    <w:p w14:paraId="20928A4C" w14:textId="6CDD94A5"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1887" w:author="Yashua Lebowitz" w:date="2024-09-26T19:52:00Z"/>
          <w:rFonts w:ascii="Book Antiqua" w:eastAsia="Times New Roman" w:hAnsi="Book Antiqua" w:cs="Times New Roman"/>
          <w:color w:val="0D0D0D"/>
          <w:sz w:val="24"/>
          <w:szCs w:val="24"/>
          <w:lang w:eastAsia="en-IN"/>
        </w:rPr>
        <w:pPrChange w:id="188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889" w:author="Yashua Lebowitz" w:date="2024-09-26T19:52:00Z">
        <w:r w:rsidRPr="00833EEB">
          <w:rPr>
            <w:rFonts w:ascii="Book Antiqua" w:eastAsia="Times New Roman" w:hAnsi="Book Antiqua" w:cs="Times New Roman"/>
            <w:color w:val="0D0D0D"/>
            <w:sz w:val="24"/>
            <w:szCs w:val="24"/>
            <w:lang w:eastAsia="en-IN"/>
          </w:rPr>
          <w:t xml:space="preserve">After the UN Assembly vote, Jews around the world were detained. Accused of being potential spies, they were rounded up, transported in cattle cars on trains reminiscent of Nazi Germany to re-education camps. The camps involved hard </w:t>
        </w:r>
        <w:proofErr w:type="spellStart"/>
        <w:r w:rsidRPr="00833EEB">
          <w:rPr>
            <w:rFonts w:ascii="Book Antiqua" w:eastAsia="Times New Roman" w:hAnsi="Book Antiqua" w:cs="Times New Roman"/>
            <w:color w:val="0D0D0D"/>
            <w:sz w:val="24"/>
            <w:szCs w:val="24"/>
            <w:lang w:eastAsia="en-IN"/>
          </w:rPr>
          <w:t>labor</w:t>
        </w:r>
        <w:proofErr w:type="spellEnd"/>
        <w:r w:rsidRPr="00833EEB">
          <w:rPr>
            <w:rFonts w:ascii="Book Antiqua" w:eastAsia="Times New Roman" w:hAnsi="Book Antiqua" w:cs="Times New Roman"/>
            <w:color w:val="0D0D0D"/>
            <w:sz w:val="24"/>
            <w:szCs w:val="24"/>
            <w:lang w:eastAsia="en-IN"/>
          </w:rPr>
          <w:t xml:space="preserve">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t>
        </w:r>
        <w:proofErr w:type="spellStart"/>
        <w:r w:rsidRPr="00833EEB">
          <w:rPr>
            <w:rFonts w:ascii="Book Antiqua" w:eastAsia="Times New Roman" w:hAnsi="Book Antiqua" w:cs="Times New Roman"/>
            <w:color w:val="0D0D0D"/>
            <w:sz w:val="24"/>
            <w:szCs w:val="24"/>
            <w:lang w:eastAsia="en-IN"/>
          </w:rPr>
          <w:t>Walmarts</w:t>
        </w:r>
        <w:proofErr w:type="spellEnd"/>
        <w:r w:rsidRPr="00833EEB">
          <w:rPr>
            <w:rFonts w:ascii="Book Antiqua" w:eastAsia="Times New Roman" w:hAnsi="Book Antiqua" w:cs="Times New Roman"/>
            <w:color w:val="0D0D0D"/>
            <w:sz w:val="24"/>
            <w:szCs w:val="24"/>
            <w:lang w:eastAsia="en-IN"/>
          </w:rPr>
          <w:t xml:space="preserve">, surrounded by concertina wire and guarded by the red, white, and blue </w:t>
        </w:r>
        <w:commentRangeStart w:id="1890"/>
        <w:r w:rsidRPr="00833EEB">
          <w:rPr>
            <w:rFonts w:ascii="Book Antiqua" w:eastAsia="Times New Roman" w:hAnsi="Book Antiqua" w:cs="Times New Roman"/>
            <w:color w:val="0D0D0D"/>
            <w:sz w:val="24"/>
            <w:szCs w:val="24"/>
            <w:highlight w:val="green"/>
            <w:lang w:eastAsia="en-IN"/>
          </w:rPr>
          <w:t>SS</w:t>
        </w:r>
        <w:commentRangeEnd w:id="1890"/>
        <w:r w:rsidRPr="00833EEB">
          <w:rPr>
            <w:rStyle w:val="CommentReference"/>
            <w:rFonts w:ascii="Book Antiqua" w:hAnsi="Book Antiqua"/>
            <w:sz w:val="24"/>
            <w:szCs w:val="24"/>
          </w:rPr>
          <w:commentReference w:id="1890"/>
        </w:r>
      </w:ins>
      <w:ins w:id="1891" w:author="Yashua Lebowitz" w:date="2024-09-27T15:51:00Z">
        <w:r w:rsidR="00757347">
          <w:rPr>
            <w:rStyle w:val="FootnoteReference"/>
            <w:rFonts w:ascii="Book Antiqua" w:eastAsia="Times New Roman" w:hAnsi="Book Antiqua" w:cs="Times New Roman"/>
            <w:color w:val="0D0D0D"/>
            <w:sz w:val="24"/>
            <w:szCs w:val="24"/>
            <w:highlight w:val="green"/>
            <w:lang w:eastAsia="en-IN"/>
          </w:rPr>
          <w:footnoteReference w:customMarkFollows="1" w:id="4"/>
          <w:t>1</w:t>
        </w:r>
      </w:ins>
      <w:ins w:id="1894" w:author="Yashua Lebowitz" w:date="2024-09-27T15:50:00Z">
        <w:r w:rsidR="00757347">
          <w:rPr>
            <w:rFonts w:ascii="Book Antiqua" w:eastAsia="Times New Roman" w:hAnsi="Book Antiqua" w:cs="Times New Roman"/>
            <w:color w:val="0D0D0D"/>
            <w:sz w:val="24"/>
            <w:szCs w:val="24"/>
            <w:lang w:eastAsia="en-IN"/>
          </w:rPr>
          <w:t>, otherwise known as</w:t>
        </w:r>
      </w:ins>
      <w:ins w:id="1895" w:author="Yashua Lebowitz" w:date="2024-09-27T15:51:00Z">
        <w:r w:rsidR="00757347">
          <w:rPr>
            <w:rFonts w:ascii="Book Antiqua" w:eastAsia="Times New Roman" w:hAnsi="Book Antiqua" w:cs="Times New Roman"/>
            <w:color w:val="0D0D0D"/>
            <w:sz w:val="24"/>
            <w:szCs w:val="24"/>
            <w:lang w:eastAsia="en-IN"/>
          </w:rPr>
          <w:t xml:space="preserve"> ANTIFA</w:t>
        </w:r>
      </w:ins>
      <w:ins w:id="1896" w:author="Yashua Lebowitz" w:date="2024-09-26T19:52:00Z">
        <w:r w:rsidRPr="00833EEB">
          <w:rPr>
            <w:rFonts w:ascii="Book Antiqua" w:eastAsia="Times New Roman" w:hAnsi="Book Antiqua" w:cs="Times New Roman"/>
            <w:color w:val="0D0D0D"/>
            <w:sz w:val="24"/>
            <w:szCs w:val="24"/>
            <w:lang w:eastAsia="en-IN"/>
          </w:rPr>
          <w:t xml:space="preserve">. No one was there to save the Jews. The America of the 1950s was long gone. </w:t>
        </w:r>
      </w:ins>
    </w:p>
    <w:p w14:paraId="30D03A96" w14:textId="42533DF0"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1897" w:author="Yashua Lebowitz" w:date="2024-09-26T19:52:00Z"/>
          <w:rFonts w:ascii="Book Antiqua" w:eastAsia="Times New Roman" w:hAnsi="Book Antiqua" w:cs="Times New Roman"/>
          <w:color w:val="0D0D0D"/>
          <w:sz w:val="24"/>
          <w:szCs w:val="24"/>
          <w:lang w:eastAsia="en-IN"/>
        </w:rPr>
        <w:pPrChange w:id="189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1899" w:author="Yashua Lebowitz" w:date="2024-09-26T19:52:00Z">
        <w:r w:rsidRPr="00833EEB">
          <w:rPr>
            <w:rFonts w:ascii="Book Antiqua" w:eastAsia="Times New Roman" w:hAnsi="Book Antiqua" w:cs="Times New Roman"/>
            <w:color w:val="0D0D0D"/>
            <w:sz w:val="24"/>
            <w:szCs w:val="24"/>
            <w:lang w:eastAsia="en-IN"/>
          </w:rPr>
          <w:t xml:space="preserve">The UK, dominated by Palestine-loving Muslims, mourned in the streets on May 14, the day of Israel’s recognition by the UN as a sovereign state.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w:t>
        </w:r>
        <w:commentRangeStart w:id="1900"/>
        <w:r w:rsidRPr="00833EEB">
          <w:rPr>
            <w:rFonts w:ascii="Book Antiqua" w:eastAsia="Times New Roman" w:hAnsi="Book Antiqua" w:cs="Times New Roman"/>
            <w:color w:val="0D0D0D"/>
            <w:sz w:val="24"/>
            <w:szCs w:val="24"/>
            <w:highlight w:val="green"/>
            <w:lang w:eastAsia="en-IN"/>
          </w:rPr>
          <w:t>gunny</w:t>
        </w:r>
        <w:commentRangeEnd w:id="1900"/>
        <w:r w:rsidRPr="00833EEB">
          <w:rPr>
            <w:rStyle w:val="CommentReference"/>
            <w:rFonts w:ascii="Book Antiqua" w:hAnsi="Book Antiqua"/>
            <w:sz w:val="24"/>
            <w:szCs w:val="24"/>
          </w:rPr>
          <w:commentReference w:id="1900"/>
        </w:r>
      </w:ins>
      <w:ins w:id="1901" w:author="Yashua Lebowitz" w:date="2024-09-27T15:51:00Z">
        <w:r w:rsidR="00757347">
          <w:rPr>
            <w:rStyle w:val="FootnoteReference"/>
            <w:rFonts w:ascii="Book Antiqua" w:eastAsia="Times New Roman" w:hAnsi="Book Antiqua" w:cs="Times New Roman"/>
            <w:color w:val="0D0D0D"/>
            <w:sz w:val="24"/>
            <w:szCs w:val="24"/>
            <w:highlight w:val="green"/>
            <w:lang w:eastAsia="en-IN"/>
          </w:rPr>
          <w:footnoteReference w:customMarkFollows="1" w:id="5"/>
          <w:t>3</w:t>
        </w:r>
      </w:ins>
      <w:ins w:id="1905" w:author="Yashua Lebowitz" w:date="2024-09-26T19:52:00Z">
        <w:r w:rsidRPr="00833EEB">
          <w:rPr>
            <w:rFonts w:ascii="Book Antiqua" w:eastAsia="Times New Roman" w:hAnsi="Book Antiqua" w:cs="Times New Roman"/>
            <w:color w:val="0D0D0D"/>
            <w:sz w:val="24"/>
            <w:szCs w:val="24"/>
            <w:lang w:eastAsia="en-IN"/>
          </w:rPr>
          <w:t xml:space="preserve"> offering the latest social justice cause to sign up for.</w:t>
        </w:r>
      </w:ins>
    </w:p>
    <w:p w14:paraId="3F645014" w14:textId="77777777" w:rsidR="004A393C" w:rsidRPr="00833EEB" w:rsidRDefault="004A393C">
      <w:pPr>
        <w:pStyle w:val="NormalWeb"/>
        <w:spacing w:line="276" w:lineRule="auto"/>
        <w:ind w:firstLine="284"/>
        <w:rPr>
          <w:ins w:id="1906" w:author="Yashua Lebowitz" w:date="2024-09-26T19:52:00Z"/>
          <w:rFonts w:ascii="Book Antiqua" w:hAnsi="Book Antiqua"/>
        </w:rPr>
        <w:pPrChange w:id="1907" w:author="Yashua Lebowitz" w:date="2024-09-28T16:42:00Z">
          <w:pPr>
            <w:pStyle w:val="NormalWeb"/>
            <w:ind w:firstLine="284"/>
          </w:pPr>
        </w:pPrChange>
      </w:pPr>
      <w:ins w:id="1908" w:author="Yashua Lebowitz" w:date="2024-09-26T19:52:00Z">
        <w:r w:rsidRPr="00833EEB">
          <w:rPr>
            <w:rFonts w:ascii="Book Antiqua" w:hAnsi="Book Antiqua"/>
            <w:color w:val="0D0D0D"/>
          </w:rPr>
          <w:t xml:space="preserve">The world’s attention was diverted. People were emerging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in rank among the ruins of nuclear devastation, the world’s soldiers were </w:t>
        </w:r>
        <w:r w:rsidRPr="00833EEB">
          <w:rPr>
            <w:rFonts w:ascii="Book Antiqua" w:hAnsi="Book Antiqua"/>
            <w:color w:val="0D0D0D"/>
          </w:rPr>
          <w:lastRenderedPageBreak/>
          <w:t>converging on one focal point: Israel, the thorn in humanity’s side since creation but central to God’s redemptive plan.</w:t>
        </w:r>
        <w:r w:rsidRPr="00833EEB">
          <w:rPr>
            <w:rFonts w:ascii="Book Antiqua" w:hAnsi="Book Antiqua"/>
          </w:rPr>
          <w:t xml:space="preserve"> </w:t>
        </w:r>
      </w:ins>
    </w:p>
    <w:p w14:paraId="0660E2F7" w14:textId="77777777" w:rsidR="004A393C" w:rsidRPr="00833EEB" w:rsidRDefault="004A393C">
      <w:pPr>
        <w:pStyle w:val="NormalWeb"/>
        <w:spacing w:line="276" w:lineRule="auto"/>
        <w:ind w:firstLine="284"/>
        <w:rPr>
          <w:ins w:id="1909" w:author="Yashua Lebowitz" w:date="2024-09-26T19:52:00Z"/>
          <w:rFonts w:ascii="Book Antiqua" w:hAnsi="Book Antiqua"/>
        </w:rPr>
        <w:pPrChange w:id="1910" w:author="Yashua Lebowitz" w:date="2024-09-28T16:42:00Z">
          <w:pPr>
            <w:pStyle w:val="NormalWeb"/>
            <w:ind w:firstLine="284"/>
          </w:pPr>
        </w:pPrChange>
      </w:pPr>
      <w:ins w:id="1911" w:author="Yashua Lebowitz" w:date="2024-09-26T19:52:00Z">
        <w:r w:rsidRPr="00833EEB">
          <w:rPr>
            <w:rFonts w:ascii="Book Antiqua" w:hAnsi="Book Antiqua"/>
          </w:rPr>
          <w:t xml:space="preserve">On the </w:t>
        </w:r>
        <w:proofErr w:type="spellStart"/>
        <w:r w:rsidRPr="00833EEB">
          <w:rPr>
            <w:rFonts w:ascii="Book Antiqua" w:hAnsi="Book Antiqua"/>
          </w:rPr>
          <w:t>helo</w:t>
        </w:r>
        <w:proofErr w:type="spellEnd"/>
        <w:r w:rsidRPr="00833EEB">
          <w:rPr>
            <w:rFonts w:ascii="Book Antiqua" w:hAnsi="Book Antiqua"/>
          </w:rPr>
          <w:t xml:space="preserve"> deck</w:t>
        </w:r>
        <w:r w:rsidRPr="00833EEB">
          <w:rPr>
            <w:rStyle w:val="FootnoteReference"/>
            <w:rFonts w:ascii="Book Antiqua" w:hAnsi="Book Antiqua"/>
          </w:rPr>
          <w:footnoteReference w:id="6"/>
        </w:r>
        <w:r w:rsidRPr="00833EEB">
          <w:rPr>
            <w:rFonts w:ascii="Book Antiqua" w:hAnsi="Book Antiqua"/>
          </w:rPr>
          <w:t xml:space="preserve"> of the USS Makin Island, amidst the enormity of the global conflict, routine life continued. Raskin ran laps on the deck, getting his physical training in for the day. PT always helped his mind stay calm, cool, and focused, easing the strain of many weeks at sea on an amphibious assault ship. The rhythmic thud of his boots and the sharp intake of his breath seemed to push away the stress of the day. He felt relieved to be back from the Dome of Pride. He felt so much more at ease with his fellow soldiers than around the fakery of the ultra-rich. Here on the open seas, there was no threat of being scanned by a </w:t>
        </w:r>
        <w:proofErr w:type="spellStart"/>
        <w:r w:rsidRPr="00833EEB">
          <w:rPr>
            <w:rFonts w:ascii="Book Antiqua" w:hAnsi="Book Antiqua"/>
          </w:rPr>
          <w:t>QueerDar</w:t>
        </w:r>
        <w:proofErr w:type="spellEnd"/>
        <w:r w:rsidRPr="00833EEB">
          <w:rPr>
            <w:rFonts w:ascii="Book Antiqua" w:hAnsi="Book Antiqua"/>
          </w:rPr>
          <w:t xml:space="preserve"> —just the fresh sea air to clear his mind.</w:t>
        </w:r>
      </w:ins>
    </w:p>
    <w:p w14:paraId="4DEFCD16" w14:textId="77777777" w:rsidR="004A393C" w:rsidRPr="00833EEB" w:rsidRDefault="004A393C">
      <w:pPr>
        <w:pStyle w:val="NormalWeb"/>
        <w:spacing w:line="276" w:lineRule="auto"/>
        <w:ind w:firstLine="284"/>
        <w:rPr>
          <w:ins w:id="1916" w:author="Yashua Lebowitz" w:date="2024-09-26T19:52:00Z"/>
          <w:rFonts w:ascii="Book Antiqua" w:hAnsi="Book Antiqua"/>
        </w:rPr>
        <w:pPrChange w:id="1917" w:author="Yashua Lebowitz" w:date="2024-09-28T16:42:00Z">
          <w:pPr>
            <w:pStyle w:val="NormalWeb"/>
            <w:ind w:firstLine="284"/>
          </w:pPr>
        </w:pPrChange>
      </w:pPr>
      <w:ins w:id="1918" w:author="Yashua Lebowitz" w:date="2024-09-26T19:52:00Z">
        <w:r w:rsidRPr="00833EEB">
          <w:rPr>
            <w:rFonts w:ascii="Book Antiqua" w:hAnsi="Book Antiqua"/>
          </w:rPr>
          <w:t xml:space="preserve">Private Lot, on the other hand, lay on the ground in the </w:t>
        </w:r>
        <w:proofErr w:type="spellStart"/>
        <w:r w:rsidRPr="00833EEB">
          <w:rPr>
            <w:rFonts w:ascii="Book Antiqua" w:hAnsi="Book Antiqua"/>
          </w:rPr>
          <w:t>center</w:t>
        </w:r>
        <w:proofErr w:type="spellEnd"/>
        <w:r w:rsidRPr="00833EEB">
          <w:rPr>
            <w:rFonts w:ascii="Book Antiqua" w:hAnsi="Book Antiqua"/>
          </w:rPr>
          <w:t xml:space="preserve"> of the deck, grasping his head full of anxiety. Before leaving, he had installed security cameras all over his home and told his parents to keep tabs on his newly married, incredibly beautiful wife.</w:t>
        </w:r>
      </w:ins>
    </w:p>
    <w:p w14:paraId="039B970B" w14:textId="77777777" w:rsidR="004A393C" w:rsidRPr="00833EEB" w:rsidRDefault="004A393C">
      <w:pPr>
        <w:pStyle w:val="NormalWeb"/>
        <w:spacing w:line="276" w:lineRule="auto"/>
        <w:ind w:firstLine="284"/>
        <w:rPr>
          <w:ins w:id="1919" w:author="Yashua Lebowitz" w:date="2024-09-26T19:52:00Z"/>
          <w:rFonts w:ascii="Book Antiqua" w:hAnsi="Book Antiqua"/>
        </w:rPr>
        <w:pPrChange w:id="1920" w:author="Yashua Lebowitz" w:date="2024-09-28T16:42:00Z">
          <w:pPr>
            <w:pStyle w:val="NormalWeb"/>
            <w:ind w:firstLine="284"/>
          </w:pPr>
        </w:pPrChange>
      </w:pPr>
      <w:ins w:id="1921" w:author="Yashua Lebowitz" w:date="2024-09-26T19:52:00Z">
        <w:r w:rsidRPr="00833EEB">
          <w:rPr>
            <w:rFonts w:ascii="Book Antiqua" w:hAnsi="Book Antiqua"/>
          </w:rPr>
          <w:t xml:space="preserve">“I swear to God, if that bitch cheats on me, I’m </w:t>
        </w:r>
        <w:proofErr w:type="spellStart"/>
        <w:r w:rsidRPr="00833EEB">
          <w:rPr>
            <w:rFonts w:ascii="Book Antiqua" w:hAnsi="Book Antiqua"/>
          </w:rPr>
          <w:t>gonna</w:t>
        </w:r>
        <w:proofErr w:type="spellEnd"/>
        <w:r w:rsidRPr="00833EEB">
          <w:rPr>
            <w:rFonts w:ascii="Book Antiqua" w:hAnsi="Book Antiqua"/>
          </w:rPr>
          <w:t xml:space="preserve"> find the guy that did it, cut off his dick, and feed it to her while she’s hogtied,” Lot muttered, squeezing his head to relieve his pounding headache.</w:t>
        </w:r>
      </w:ins>
    </w:p>
    <w:p w14:paraId="02FE3081" w14:textId="77777777" w:rsidR="004A393C" w:rsidRPr="00833EEB" w:rsidRDefault="004A393C">
      <w:pPr>
        <w:pStyle w:val="NormalWeb"/>
        <w:spacing w:line="276" w:lineRule="auto"/>
        <w:ind w:firstLine="284"/>
        <w:rPr>
          <w:ins w:id="1922" w:author="Yashua Lebowitz" w:date="2024-09-26T19:52:00Z"/>
          <w:rFonts w:ascii="Book Antiqua" w:hAnsi="Book Antiqua"/>
        </w:rPr>
        <w:pPrChange w:id="1923" w:author="Yashua Lebowitz" w:date="2024-09-28T16:42:00Z">
          <w:pPr>
            <w:pStyle w:val="NormalWeb"/>
            <w:ind w:firstLine="284"/>
          </w:pPr>
        </w:pPrChange>
      </w:pPr>
      <w:ins w:id="1924" w:author="Yashua Lebowitz" w:date="2024-09-26T19:52:00Z">
        <w:r w:rsidRPr="00833EEB">
          <w:rPr>
            <w:rFonts w:ascii="Book Antiqua" w:hAnsi="Book Antiqua"/>
          </w:rPr>
          <w:t>“Don’t worry, man. She’s a good girl. An ex-stripper with double Ds? Of course, she’ll be faithful while you’re gone,” Raskin said, trying to lighten the mood.</w:t>
        </w:r>
      </w:ins>
    </w:p>
    <w:p w14:paraId="6C977E7B" w14:textId="77777777" w:rsidR="004A393C" w:rsidRPr="00833EEB" w:rsidRDefault="004A393C">
      <w:pPr>
        <w:pStyle w:val="NormalWeb"/>
        <w:spacing w:line="276" w:lineRule="auto"/>
        <w:ind w:firstLine="284"/>
        <w:rPr>
          <w:ins w:id="1925" w:author="Yashua Lebowitz" w:date="2024-09-26T19:52:00Z"/>
          <w:rFonts w:ascii="Book Antiqua" w:hAnsi="Book Antiqua"/>
        </w:rPr>
        <w:pPrChange w:id="1926" w:author="Yashua Lebowitz" w:date="2024-09-28T16:42:00Z">
          <w:pPr>
            <w:pStyle w:val="NormalWeb"/>
            <w:ind w:firstLine="284"/>
          </w:pPr>
        </w:pPrChange>
      </w:pPr>
      <w:ins w:id="1927" w:author="Yashua Lebowitz" w:date="2024-09-26T19:52:00Z">
        <w:r w:rsidRPr="00833EEB">
          <w:rPr>
            <w:rFonts w:ascii="Book Antiqua" w:hAnsi="Book Antiqua"/>
          </w:rPr>
          <w:t>Private Lot laughed at the absurdity of his situation. “Yeah, of course; strippers make good wives,” he quipped, mocking his own decision.</w:t>
        </w:r>
      </w:ins>
    </w:p>
    <w:p w14:paraId="0ADC28AE" w14:textId="77777777" w:rsidR="004A393C" w:rsidRPr="00833EEB" w:rsidRDefault="004A393C">
      <w:pPr>
        <w:pStyle w:val="NormalWeb"/>
        <w:spacing w:line="276" w:lineRule="auto"/>
        <w:ind w:firstLine="284"/>
        <w:rPr>
          <w:ins w:id="1928" w:author="Yashua Lebowitz" w:date="2024-09-26T19:52:00Z"/>
          <w:rFonts w:ascii="Book Antiqua" w:hAnsi="Book Antiqua"/>
        </w:rPr>
        <w:pPrChange w:id="1929" w:author="Yashua Lebowitz" w:date="2024-09-28T16:42:00Z">
          <w:pPr>
            <w:pStyle w:val="NormalWeb"/>
            <w:ind w:firstLine="284"/>
          </w:pPr>
        </w:pPrChange>
      </w:pPr>
      <w:ins w:id="1930" w:author="Yashua Lebowitz" w:date="2024-09-26T19:52:00Z">
        <w:r w:rsidRPr="00833EEB">
          <w:rPr>
            <w:rFonts w:ascii="Book Antiqua" w:hAnsi="Book Antiqua"/>
          </w:rPr>
          <w:t xml:space="preserve">Raskin chuckled, shaking his head. “Hey, we all make choices. Just </w:t>
        </w:r>
        <w:proofErr w:type="spellStart"/>
        <w:r w:rsidRPr="00833EEB">
          <w:rPr>
            <w:rFonts w:ascii="Book Antiqua" w:hAnsi="Book Antiqua"/>
          </w:rPr>
          <w:t>gotta</w:t>
        </w:r>
        <w:proofErr w:type="spellEnd"/>
        <w:r w:rsidRPr="00833EEB">
          <w:rPr>
            <w:rFonts w:ascii="Book Antiqua" w:hAnsi="Book Antiqua"/>
          </w:rPr>
          <w:t xml:space="preserve"> hope for the best.”</w:t>
        </w:r>
      </w:ins>
    </w:p>
    <w:p w14:paraId="3B11464C" w14:textId="77777777" w:rsidR="004A393C" w:rsidRPr="00833EEB" w:rsidRDefault="004A393C">
      <w:pPr>
        <w:pStyle w:val="NormalWeb"/>
        <w:spacing w:line="276" w:lineRule="auto"/>
        <w:ind w:firstLine="284"/>
        <w:rPr>
          <w:ins w:id="1931" w:author="Yashua Lebowitz" w:date="2024-09-26T19:52:00Z"/>
          <w:rFonts w:ascii="Book Antiqua" w:hAnsi="Book Antiqua"/>
        </w:rPr>
        <w:pPrChange w:id="1932" w:author="Yashua Lebowitz" w:date="2024-09-28T16:42:00Z">
          <w:pPr>
            <w:pStyle w:val="NormalWeb"/>
            <w:ind w:firstLine="284"/>
          </w:pPr>
        </w:pPrChange>
      </w:pPr>
      <w:ins w:id="1933" w:author="Yashua Lebowitz" w:date="2024-09-26T19:52:00Z">
        <w:r w:rsidRPr="00833EEB">
          <w:rPr>
            <w:rFonts w:ascii="Book Antiqua" w:hAnsi="Book Antiqua"/>
          </w:rPr>
          <w:t>“Security cameras or not, I know that bitch is going to fuck the entire base while I’m gone. I’m just lucky she saw something in me to go along for the ride. It must be my big D because it definitely isn’t my pay grade,” Lot muttered.</w:t>
        </w:r>
      </w:ins>
    </w:p>
    <w:p w14:paraId="20C29619" w14:textId="77777777" w:rsidR="004A393C" w:rsidRPr="00833EEB" w:rsidRDefault="004A393C">
      <w:pPr>
        <w:pStyle w:val="NormalWeb"/>
        <w:spacing w:line="276" w:lineRule="auto"/>
        <w:ind w:firstLine="284"/>
        <w:rPr>
          <w:ins w:id="1934" w:author="Yashua Lebowitz" w:date="2024-09-26T19:52:00Z"/>
          <w:rFonts w:ascii="Book Antiqua" w:hAnsi="Book Antiqua"/>
        </w:rPr>
        <w:pPrChange w:id="1935" w:author="Yashua Lebowitz" w:date="2024-09-28T16:42:00Z">
          <w:pPr>
            <w:pStyle w:val="NormalWeb"/>
            <w:ind w:firstLine="284"/>
          </w:pPr>
        </w:pPrChange>
      </w:pPr>
      <w:ins w:id="1936" w:author="Yashua Lebowitz" w:date="2024-09-26T19:52:00Z">
        <w:r w:rsidRPr="00833EEB">
          <w:rPr>
            <w:rFonts w:ascii="Book Antiqua" w:hAnsi="Book Antiqua"/>
          </w:rPr>
          <w:t>Raskin smirked, shaking his head. “Your big D? Who said it’s a big D? You have the smallest dick in our squad.”</w:t>
        </w:r>
      </w:ins>
    </w:p>
    <w:p w14:paraId="6404F14E" w14:textId="77777777" w:rsidR="004A393C" w:rsidRPr="00833EEB" w:rsidRDefault="004A393C">
      <w:pPr>
        <w:pStyle w:val="NormalWeb"/>
        <w:spacing w:line="276" w:lineRule="auto"/>
        <w:ind w:firstLine="284"/>
        <w:rPr>
          <w:ins w:id="1937" w:author="Yashua Lebowitz" w:date="2024-09-26T19:52:00Z"/>
          <w:rFonts w:ascii="Book Antiqua" w:hAnsi="Book Antiqua"/>
        </w:rPr>
        <w:pPrChange w:id="1938" w:author="Yashua Lebowitz" w:date="2024-09-28T16:42:00Z">
          <w:pPr>
            <w:pStyle w:val="NormalWeb"/>
            <w:ind w:firstLine="284"/>
          </w:pPr>
        </w:pPrChange>
      </w:pPr>
      <w:ins w:id="1939" w:author="Yashua Lebowitz" w:date="2024-09-26T19:52:00Z">
        <w:r w:rsidRPr="00833EEB">
          <w:rPr>
            <w:rFonts w:ascii="Book Antiqua" w:hAnsi="Book Antiqua"/>
          </w:rPr>
          <w:t>Lot laughed defensively. “What do you think it is, then?”</w:t>
        </w:r>
      </w:ins>
    </w:p>
    <w:p w14:paraId="2CAA2E54" w14:textId="77777777" w:rsidR="004A393C" w:rsidRPr="00833EEB" w:rsidRDefault="004A393C">
      <w:pPr>
        <w:pStyle w:val="NormalWeb"/>
        <w:spacing w:line="276" w:lineRule="auto"/>
        <w:ind w:firstLine="284"/>
        <w:rPr>
          <w:ins w:id="1940" w:author="Yashua Lebowitz" w:date="2024-09-26T19:52:00Z"/>
          <w:rFonts w:ascii="Book Antiqua" w:hAnsi="Book Antiqua"/>
        </w:rPr>
        <w:pPrChange w:id="1941" w:author="Yashua Lebowitz" w:date="2024-09-28T16:42:00Z">
          <w:pPr>
            <w:pStyle w:val="NormalWeb"/>
            <w:ind w:firstLine="284"/>
          </w:pPr>
        </w:pPrChange>
      </w:pPr>
      <w:ins w:id="1942" w:author="Yashua Lebowitz" w:date="2024-09-26T19:52:00Z">
        <w:r w:rsidRPr="00833EEB">
          <w:rPr>
            <w:rFonts w:ascii="Book Antiqua" w:hAnsi="Book Antiqua"/>
          </w:rPr>
          <w:lastRenderedPageBreak/>
          <w:t xml:space="preserve">“Maybe she likes you for who you are—the way you treat her, your sense of </w:t>
        </w:r>
        <w:proofErr w:type="spellStart"/>
        <w:r w:rsidRPr="00833EEB">
          <w:rPr>
            <w:rFonts w:ascii="Book Antiqua" w:hAnsi="Book Antiqua"/>
          </w:rPr>
          <w:t>humor</w:t>
        </w:r>
        <w:proofErr w:type="spellEnd"/>
        <w:r w:rsidRPr="00833EEB">
          <w:rPr>
            <w:rFonts w:ascii="Book Antiqua" w:hAnsi="Book Antiqua"/>
          </w:rPr>
          <w:t>. Maybe she likes you for you.”</w:t>
        </w:r>
      </w:ins>
    </w:p>
    <w:p w14:paraId="17C02310" w14:textId="77777777" w:rsidR="004A393C" w:rsidRPr="00833EEB" w:rsidRDefault="004A393C">
      <w:pPr>
        <w:pStyle w:val="NormalWeb"/>
        <w:spacing w:line="276" w:lineRule="auto"/>
        <w:ind w:firstLine="284"/>
        <w:rPr>
          <w:ins w:id="1943" w:author="Yashua Lebowitz" w:date="2024-09-26T19:52:00Z"/>
          <w:rFonts w:ascii="Book Antiqua" w:hAnsi="Book Antiqua"/>
        </w:rPr>
        <w:pPrChange w:id="1944" w:author="Yashua Lebowitz" w:date="2024-09-28T16:42:00Z">
          <w:pPr>
            <w:pStyle w:val="NormalWeb"/>
            <w:ind w:firstLine="284"/>
          </w:pPr>
        </w:pPrChange>
      </w:pPr>
      <w:ins w:id="1945" w:author="Yashua Lebowitz" w:date="2024-09-26T19:52:00Z">
        <w:r w:rsidRPr="00833EEB">
          <w:rPr>
            <w:rFonts w:ascii="Book Antiqua" w:hAnsi="Book Antiqua"/>
          </w:rPr>
          <w:t xml:space="preserve">Lot grinned, some tension easing from his face. “You keep talking to me like this, and I’m </w:t>
        </w:r>
        <w:proofErr w:type="spellStart"/>
        <w:r w:rsidRPr="00833EEB">
          <w:rPr>
            <w:rFonts w:ascii="Book Antiqua" w:hAnsi="Book Antiqua"/>
          </w:rPr>
          <w:t>gonna</w:t>
        </w:r>
        <w:proofErr w:type="spellEnd"/>
        <w:r w:rsidRPr="00833EEB">
          <w:rPr>
            <w:rFonts w:ascii="Book Antiqua" w:hAnsi="Book Antiqua"/>
          </w:rPr>
          <w:t xml:space="preserve"> end up marrying you on this trip.”</w:t>
        </w:r>
      </w:ins>
    </w:p>
    <w:p w14:paraId="410DC86C" w14:textId="77777777" w:rsidR="004A393C" w:rsidRPr="00833EEB" w:rsidRDefault="004A393C">
      <w:pPr>
        <w:pStyle w:val="NormalWeb"/>
        <w:spacing w:line="276" w:lineRule="auto"/>
        <w:ind w:firstLine="284"/>
        <w:rPr>
          <w:ins w:id="1946" w:author="Yashua Lebowitz" w:date="2024-09-26T19:52:00Z"/>
          <w:rFonts w:ascii="Book Antiqua" w:hAnsi="Book Antiqua"/>
        </w:rPr>
        <w:pPrChange w:id="1947" w:author="Yashua Lebowitz" w:date="2024-09-28T16:42:00Z">
          <w:pPr>
            <w:pStyle w:val="NormalWeb"/>
            <w:ind w:firstLine="284"/>
          </w:pPr>
        </w:pPrChange>
      </w:pPr>
      <w:ins w:id="1948" w:author="Yashua Lebowitz" w:date="2024-09-26T19:52:00Z">
        <w:r w:rsidRPr="00833EEB">
          <w:rPr>
            <w:rFonts w:ascii="Book Antiqua" w:hAnsi="Book Antiqua"/>
          </w:rPr>
          <w:t>Raskin chuckled. “Not my type, Lot. I need someone with a bit more brains and a lot less paranoia.”</w:t>
        </w:r>
      </w:ins>
    </w:p>
    <w:p w14:paraId="48CEA622" w14:textId="77777777" w:rsidR="004A393C" w:rsidRPr="00833EEB" w:rsidRDefault="004A393C">
      <w:pPr>
        <w:pStyle w:val="NormalWeb"/>
        <w:spacing w:line="276" w:lineRule="auto"/>
        <w:ind w:firstLine="284"/>
        <w:rPr>
          <w:ins w:id="1949" w:author="Yashua Lebowitz" w:date="2024-09-26T19:52:00Z"/>
          <w:rFonts w:ascii="Book Antiqua" w:hAnsi="Book Antiqua"/>
        </w:rPr>
        <w:pPrChange w:id="1950" w:author="Yashua Lebowitz" w:date="2024-09-28T16:42:00Z">
          <w:pPr>
            <w:pStyle w:val="NormalWeb"/>
            <w:ind w:firstLine="284"/>
          </w:pPr>
        </w:pPrChange>
      </w:pPr>
      <w:ins w:id="1951" w:author="Yashua Lebowitz" w:date="2024-09-26T19:52:00Z">
        <w:r w:rsidRPr="00833EEB">
          <w:rPr>
            <w:rFonts w:ascii="Book Antiqua" w:hAnsi="Book Antiqua"/>
          </w:rPr>
          <w:t>Lot laughed more genuinely this time. “Alright, alright. Thanks, Raskin. I needed that.”</w:t>
        </w:r>
      </w:ins>
    </w:p>
    <w:p w14:paraId="3AC84A75" w14:textId="77777777" w:rsidR="004A393C" w:rsidRPr="00833EEB" w:rsidRDefault="004A393C">
      <w:pPr>
        <w:pStyle w:val="NormalWeb"/>
        <w:spacing w:line="276" w:lineRule="auto"/>
        <w:ind w:firstLine="284"/>
        <w:rPr>
          <w:ins w:id="1952" w:author="Yashua Lebowitz" w:date="2024-09-26T19:52:00Z"/>
          <w:rFonts w:ascii="Book Antiqua" w:hAnsi="Book Antiqua"/>
        </w:rPr>
        <w:pPrChange w:id="1953" w:author="Yashua Lebowitz" w:date="2024-09-28T16:42:00Z">
          <w:pPr>
            <w:pStyle w:val="NormalWeb"/>
            <w:ind w:firstLine="284"/>
          </w:pPr>
        </w:pPrChange>
      </w:pPr>
      <w:ins w:id="1954" w:author="Yashua Lebowitz" w:date="2024-09-26T19:52:00Z">
        <w:r w:rsidRPr="00833EEB">
          <w:rPr>
            <w:rFonts w:ascii="Book Antiqua" w:hAnsi="Book Antiqua"/>
          </w:rPr>
          <w:t xml:space="preserve">Lot got back up and began running again with Raskin, the good-natured </w:t>
        </w:r>
        <w:proofErr w:type="spellStart"/>
        <w:r w:rsidRPr="00833EEB">
          <w:rPr>
            <w:rFonts w:ascii="Book Antiqua" w:hAnsi="Book Antiqua"/>
          </w:rPr>
          <w:t>humor</w:t>
        </w:r>
        <w:proofErr w:type="spellEnd"/>
        <w:r w:rsidRPr="00833EEB">
          <w:rPr>
            <w:rFonts w:ascii="Book Antiqua" w:hAnsi="Book Antiqua"/>
          </w:rPr>
          <w:t xml:space="preserve"> easing his mind.</w:t>
        </w:r>
      </w:ins>
    </w:p>
    <w:p w14:paraId="30DD37C2" w14:textId="77777777" w:rsidR="004A393C" w:rsidRPr="00833EEB" w:rsidRDefault="004A393C">
      <w:pPr>
        <w:pStyle w:val="NormalWeb"/>
        <w:spacing w:line="276" w:lineRule="auto"/>
        <w:ind w:firstLine="284"/>
        <w:rPr>
          <w:ins w:id="1955" w:author="Yashua Lebowitz" w:date="2024-09-26T19:52:00Z"/>
          <w:rFonts w:ascii="Book Antiqua" w:hAnsi="Book Antiqua"/>
        </w:rPr>
        <w:pPrChange w:id="1956" w:author="Yashua Lebowitz" w:date="2024-09-28T16:42:00Z">
          <w:pPr>
            <w:pStyle w:val="NormalWeb"/>
            <w:ind w:firstLine="284"/>
          </w:pPr>
        </w:pPrChange>
      </w:pPr>
      <w:ins w:id="1957" w:author="Yashua Lebowitz" w:date="2024-09-26T19:52:00Z">
        <w:r w:rsidRPr="00833EEB">
          <w:rPr>
            <w:rFonts w:ascii="Book Antiqua" w:hAnsi="Book Antiqua"/>
          </w:rPr>
          <w:t>“Is it time for mess yet?”</w:t>
        </w:r>
      </w:ins>
    </w:p>
    <w:p w14:paraId="31B0CB5E" w14:textId="77777777" w:rsidR="004A393C" w:rsidRPr="00833EEB" w:rsidRDefault="004A393C">
      <w:pPr>
        <w:pStyle w:val="NormalWeb"/>
        <w:spacing w:line="276" w:lineRule="auto"/>
        <w:ind w:firstLine="284"/>
        <w:rPr>
          <w:ins w:id="1958" w:author="Yashua Lebowitz" w:date="2024-09-26T19:52:00Z"/>
          <w:rFonts w:ascii="Book Antiqua" w:hAnsi="Book Antiqua"/>
        </w:rPr>
        <w:pPrChange w:id="1959" w:author="Yashua Lebowitz" w:date="2024-09-28T16:42:00Z">
          <w:pPr>
            <w:pStyle w:val="NormalWeb"/>
            <w:ind w:firstLine="284"/>
          </w:pPr>
        </w:pPrChange>
      </w:pPr>
      <w:ins w:id="1960" w:author="Yashua Lebowitz" w:date="2024-09-26T19:52:00Z">
        <w:r w:rsidRPr="00833EEB">
          <w:rPr>
            <w:rFonts w:ascii="Book Antiqua" w:hAnsi="Book Antiqua"/>
          </w:rPr>
          <w:t xml:space="preserve">Raskin looked at his watch. “No, we got a half-hour to wait for the </w:t>
        </w:r>
        <w:proofErr w:type="spellStart"/>
        <w:r w:rsidRPr="00833EEB">
          <w:rPr>
            <w:rFonts w:ascii="Book Antiqua" w:hAnsi="Book Antiqua"/>
          </w:rPr>
          <w:t>colored</w:t>
        </w:r>
        <w:proofErr w:type="spellEnd"/>
        <w:r w:rsidRPr="00833EEB">
          <w:rPr>
            <w:rFonts w:ascii="Book Antiqua" w:hAnsi="Book Antiqua"/>
          </w:rPr>
          <w:t xml:space="preserve"> sailors to finish eating before we can eat.”</w:t>
        </w:r>
      </w:ins>
    </w:p>
    <w:p w14:paraId="6676B056" w14:textId="77777777" w:rsidR="004A393C" w:rsidRPr="00833EEB" w:rsidRDefault="004A393C">
      <w:pPr>
        <w:pStyle w:val="NormalWeb"/>
        <w:spacing w:line="276" w:lineRule="auto"/>
        <w:ind w:firstLine="284"/>
        <w:rPr>
          <w:ins w:id="1961" w:author="Yashua Lebowitz" w:date="2024-09-26T19:52:00Z"/>
          <w:rFonts w:ascii="Book Antiqua" w:hAnsi="Book Antiqua"/>
        </w:rPr>
        <w:pPrChange w:id="1962" w:author="Yashua Lebowitz" w:date="2024-09-28T16:42:00Z">
          <w:pPr>
            <w:pStyle w:val="NormalWeb"/>
            <w:ind w:firstLine="284"/>
          </w:pPr>
        </w:pPrChange>
      </w:pPr>
      <w:ins w:id="1963" w:author="Yashua Lebowitz" w:date="2024-09-26T19:52:00Z">
        <w:r w:rsidRPr="00833EEB">
          <w:rPr>
            <w:rFonts w:ascii="Book Antiqua" w:hAnsi="Book Antiqua"/>
          </w:rPr>
          <w:t>“Fuck, I’m starving. Damn niggers!”</w:t>
        </w:r>
      </w:ins>
    </w:p>
    <w:p w14:paraId="7257AF40" w14:textId="77777777" w:rsidR="004A393C" w:rsidRPr="00833EEB" w:rsidRDefault="004A393C">
      <w:pPr>
        <w:pStyle w:val="NormalWeb"/>
        <w:spacing w:line="276" w:lineRule="auto"/>
        <w:ind w:firstLine="284"/>
        <w:rPr>
          <w:ins w:id="1964" w:author="Yashua Lebowitz" w:date="2024-09-26T19:52:00Z"/>
          <w:rFonts w:ascii="Book Antiqua" w:hAnsi="Book Antiqua"/>
        </w:rPr>
        <w:pPrChange w:id="1965" w:author="Yashua Lebowitz" w:date="2024-09-28T16:42:00Z">
          <w:pPr>
            <w:pStyle w:val="NormalWeb"/>
            <w:ind w:firstLine="284"/>
          </w:pPr>
        </w:pPrChange>
      </w:pPr>
      <w:ins w:id="1966" w:author="Yashua Lebowitz" w:date="2024-09-26T19:52:00Z">
        <w:r w:rsidRPr="00833EEB">
          <w:rPr>
            <w:rFonts w:ascii="Book Antiqua" w:hAnsi="Book Antiqua"/>
          </w:rPr>
          <w:t>“Hey, this is what Martin Luther King Jr. died for, man. Show some respect for our oppressed brethren. Black lives matter,” Raskin said sarcastically.</w:t>
        </w:r>
      </w:ins>
    </w:p>
    <w:p w14:paraId="28EB2C8D" w14:textId="77777777" w:rsidR="004A393C" w:rsidRPr="00833EEB" w:rsidRDefault="004A393C">
      <w:pPr>
        <w:pStyle w:val="NormalWeb"/>
        <w:spacing w:line="276" w:lineRule="auto"/>
        <w:ind w:firstLine="284"/>
        <w:rPr>
          <w:ins w:id="1967" w:author="Yashua Lebowitz" w:date="2024-09-26T19:52:00Z"/>
          <w:rFonts w:ascii="Book Antiqua" w:hAnsi="Book Antiqua"/>
        </w:rPr>
        <w:pPrChange w:id="1968" w:author="Yashua Lebowitz" w:date="2024-09-28T16:42:00Z">
          <w:pPr>
            <w:pStyle w:val="NormalWeb"/>
            <w:ind w:firstLine="284"/>
          </w:pPr>
        </w:pPrChange>
      </w:pPr>
      <w:ins w:id="1969" w:author="Yashua Lebowitz" w:date="2024-09-26T19:52:00Z">
        <w:r w:rsidRPr="00833EEB">
          <w:rPr>
            <w:rFonts w:ascii="Book Antiqua" w:hAnsi="Book Antiqua"/>
          </w:rPr>
          <w:t>“They matter so much they purged half the white population of America as reparations. My family survived because we’re a bunch of honkies living in the hills.”</w:t>
        </w:r>
      </w:ins>
    </w:p>
    <w:p w14:paraId="6118F244" w14:textId="77777777" w:rsidR="004A393C" w:rsidRPr="00833EEB" w:rsidRDefault="004A393C">
      <w:pPr>
        <w:pStyle w:val="NormalWeb"/>
        <w:spacing w:line="276" w:lineRule="auto"/>
        <w:ind w:firstLine="284"/>
        <w:rPr>
          <w:ins w:id="1970" w:author="Yashua Lebowitz" w:date="2024-09-26T19:52:00Z"/>
          <w:rFonts w:ascii="Book Antiqua" w:hAnsi="Book Antiqua"/>
        </w:rPr>
        <w:pPrChange w:id="1971" w:author="Yashua Lebowitz" w:date="2024-09-28T16:42:00Z">
          <w:pPr>
            <w:pStyle w:val="NormalWeb"/>
            <w:ind w:firstLine="284"/>
          </w:pPr>
        </w:pPrChange>
      </w:pPr>
      <w:ins w:id="1972" w:author="Yashua Lebowitz" w:date="2024-09-26T19:52:00Z">
        <w:r w:rsidRPr="00833EEB">
          <w:rPr>
            <w:rFonts w:ascii="Book Antiqua" w:hAnsi="Book Antiqua"/>
          </w:rPr>
          <w:t xml:space="preserve">“I wasn’t so lucky,” Raskin said in a low voice. </w:t>
        </w:r>
      </w:ins>
    </w:p>
    <w:p w14:paraId="1512FAC4" w14:textId="77777777" w:rsidR="004A393C" w:rsidRPr="00833EEB" w:rsidRDefault="004A393C">
      <w:pPr>
        <w:pStyle w:val="NormalWeb"/>
        <w:spacing w:line="276" w:lineRule="auto"/>
        <w:ind w:firstLine="284"/>
        <w:rPr>
          <w:ins w:id="1973" w:author="Yashua Lebowitz" w:date="2024-09-26T19:52:00Z"/>
          <w:rFonts w:ascii="Book Antiqua" w:hAnsi="Book Antiqua"/>
        </w:rPr>
        <w:pPrChange w:id="1974" w:author="Yashua Lebowitz" w:date="2024-09-28T16:42:00Z">
          <w:pPr>
            <w:pStyle w:val="NormalWeb"/>
            <w:ind w:firstLine="284"/>
          </w:pPr>
        </w:pPrChange>
      </w:pPr>
      <w:ins w:id="1975" w:author="Yashua Lebowitz" w:date="2024-09-26T19:52:00Z">
        <w:r w:rsidRPr="00833EEB">
          <w:rPr>
            <w:rFonts w:ascii="Book Antiqua" w:hAnsi="Book Antiqua"/>
          </w:rPr>
          <w:t>“Sorry, I never asked you about that. What happened?”</w:t>
        </w:r>
      </w:ins>
    </w:p>
    <w:p w14:paraId="142ADF70" w14:textId="77777777" w:rsidR="004A393C" w:rsidRPr="00833EEB" w:rsidRDefault="004A393C">
      <w:pPr>
        <w:pStyle w:val="NormalWeb"/>
        <w:spacing w:line="276" w:lineRule="auto"/>
        <w:ind w:firstLine="284"/>
        <w:rPr>
          <w:ins w:id="1976" w:author="Yashua Lebowitz" w:date="2024-09-26T19:52:00Z"/>
          <w:rFonts w:ascii="Book Antiqua" w:hAnsi="Book Antiqua"/>
        </w:rPr>
        <w:pPrChange w:id="1977" w:author="Yashua Lebowitz" w:date="2024-09-28T16:42:00Z">
          <w:pPr>
            <w:pStyle w:val="NormalWeb"/>
            <w:ind w:firstLine="284"/>
          </w:pPr>
        </w:pPrChange>
      </w:pPr>
      <w:ins w:id="1978" w:author="Yashua Lebowitz" w:date="2024-09-26T19:52:00Z">
        <w:r w:rsidRPr="00833EEB">
          <w:rPr>
            <w:rFonts w:ascii="Book Antiqua" w:hAnsi="Book Antiqua"/>
          </w:rPr>
          <w:t>“I don’t want to talk about it,” Raskin said, as an image of his mother flashed in his mind.</w:t>
        </w:r>
      </w:ins>
    </w:p>
    <w:p w14:paraId="4BCA81EF" w14:textId="77777777" w:rsidR="004A393C" w:rsidRPr="00833EEB" w:rsidRDefault="004A393C">
      <w:pPr>
        <w:pStyle w:val="NormalWeb"/>
        <w:spacing w:line="276" w:lineRule="auto"/>
        <w:ind w:firstLine="284"/>
        <w:rPr>
          <w:ins w:id="1979" w:author="Yashua Lebowitz" w:date="2024-09-26T19:52:00Z"/>
          <w:rFonts w:ascii="Book Antiqua" w:hAnsi="Book Antiqua"/>
        </w:rPr>
        <w:pPrChange w:id="1980" w:author="Yashua Lebowitz" w:date="2024-09-28T16:42:00Z">
          <w:pPr>
            <w:pStyle w:val="NormalWeb"/>
            <w:ind w:firstLine="284"/>
          </w:pPr>
        </w:pPrChange>
      </w:pPr>
      <w:ins w:id="1981" w:author="Yashua Lebowitz" w:date="2024-09-26T19:52:00Z">
        <w:r w:rsidRPr="00833EEB">
          <w:rPr>
            <w:rFonts w:ascii="Book Antiqua" w:hAnsi="Book Antiqua"/>
          </w:rPr>
          <w:t xml:space="preserve">“You would’ve thought that Obama would’ve brought peace and unity to us, but he ended up dividing us even more. And to think there were white people in the AOC who were part of it too,” Lot continued in his Midwestern drawl, peeved at the perceived injustice. </w:t>
        </w:r>
      </w:ins>
    </w:p>
    <w:p w14:paraId="32E79B25" w14:textId="77777777" w:rsidR="004A393C" w:rsidRPr="00833EEB" w:rsidRDefault="004A393C">
      <w:pPr>
        <w:pStyle w:val="NormalWeb"/>
        <w:spacing w:line="276" w:lineRule="auto"/>
        <w:ind w:firstLine="284"/>
        <w:rPr>
          <w:ins w:id="1982" w:author="Yashua Lebowitz" w:date="2024-09-26T19:52:00Z"/>
          <w:rFonts w:ascii="Book Antiqua" w:hAnsi="Book Antiqua"/>
        </w:rPr>
        <w:pPrChange w:id="1983" w:author="Yashua Lebowitz" w:date="2024-09-28T16:42:00Z">
          <w:pPr>
            <w:pStyle w:val="NormalWeb"/>
            <w:ind w:firstLine="284"/>
          </w:pPr>
        </w:pPrChange>
      </w:pPr>
      <w:ins w:id="1984" w:author="Yashua Lebowitz" w:date="2024-09-26T19:52:00Z">
        <w:r w:rsidRPr="00833EEB">
          <w:rPr>
            <w:rFonts w:ascii="Book Antiqua" w:hAnsi="Book Antiqua"/>
          </w:rPr>
          <w:lastRenderedPageBreak/>
          <w:t>“Of course, they got to eliminate the political opposition under the guise of racial inequality,” Raskin added, wishing to cut the conversation short but also aggravated by the injustice of it all.</w:t>
        </w:r>
      </w:ins>
    </w:p>
    <w:p w14:paraId="7A37B4CD" w14:textId="77777777" w:rsidR="004A393C" w:rsidRPr="00833EEB" w:rsidRDefault="004A393C">
      <w:pPr>
        <w:pStyle w:val="NormalWeb"/>
        <w:spacing w:line="276" w:lineRule="auto"/>
        <w:ind w:firstLine="284"/>
        <w:rPr>
          <w:ins w:id="1985" w:author="Yashua Lebowitz" w:date="2024-09-26T19:52:00Z"/>
          <w:rFonts w:ascii="Book Antiqua" w:hAnsi="Book Antiqua"/>
        </w:rPr>
        <w:pPrChange w:id="1986" w:author="Yashua Lebowitz" w:date="2024-09-28T16:42:00Z">
          <w:pPr>
            <w:pStyle w:val="NormalWeb"/>
            <w:ind w:firstLine="284"/>
          </w:pPr>
        </w:pPrChange>
      </w:pPr>
      <w:ins w:id="1987" w:author="Yashua Lebowitz" w:date="2024-09-26T19:52:00Z">
        <w:r w:rsidRPr="00833EEB">
          <w:rPr>
            <w:rFonts w:ascii="Book Antiqua" w:hAnsi="Book Antiqua"/>
          </w:rPr>
          <w:t>All of a sudden, Raskin became aware. “Hey, keep it down, man,” he said, looking around to see if anyone was listening. “You’ll get us purged if you keep talking like this.”</w:t>
        </w:r>
      </w:ins>
    </w:p>
    <w:p w14:paraId="46201EEC" w14:textId="77777777" w:rsidR="004A393C" w:rsidRPr="00833EEB" w:rsidRDefault="004A393C">
      <w:pPr>
        <w:pStyle w:val="NormalWeb"/>
        <w:spacing w:line="276" w:lineRule="auto"/>
        <w:ind w:firstLine="284"/>
        <w:rPr>
          <w:ins w:id="1988" w:author="Yashua Lebowitz" w:date="2024-09-26T19:52:00Z"/>
          <w:rFonts w:ascii="Book Antiqua" w:hAnsi="Book Antiqua"/>
        </w:rPr>
        <w:pPrChange w:id="1989" w:author="Yashua Lebowitz" w:date="2024-09-28T16:42:00Z">
          <w:pPr>
            <w:pStyle w:val="NormalWeb"/>
            <w:ind w:firstLine="284"/>
          </w:pPr>
        </w:pPrChange>
      </w:pPr>
      <w:ins w:id="1990" w:author="Yashua Lebowitz" w:date="2024-09-26T19:52:00Z">
        <w:r w:rsidRPr="00833EEB">
          <w:rPr>
            <w:rFonts w:ascii="Book Antiqua" w:hAnsi="Book Antiqua"/>
          </w:rPr>
          <w:t>Lot fell silent for a moment in case someone was listening who could report them. The rhythmic pounding of their boots on the deck was the only sound as they ran. Raskin spoke again, his voice softer.</w:t>
        </w:r>
      </w:ins>
    </w:p>
    <w:p w14:paraId="594F26B7" w14:textId="77777777" w:rsidR="004A393C" w:rsidRPr="00833EEB" w:rsidRDefault="004A393C">
      <w:pPr>
        <w:pStyle w:val="NormalWeb"/>
        <w:spacing w:line="276" w:lineRule="auto"/>
        <w:ind w:firstLine="284"/>
        <w:rPr>
          <w:ins w:id="1991" w:author="Yashua Lebowitz" w:date="2024-09-26T19:52:00Z"/>
          <w:rFonts w:ascii="Book Antiqua" w:hAnsi="Book Antiqua"/>
        </w:rPr>
        <w:pPrChange w:id="1992" w:author="Yashua Lebowitz" w:date="2024-09-28T16:42:00Z">
          <w:pPr>
            <w:pStyle w:val="NormalWeb"/>
            <w:ind w:firstLine="284"/>
          </w:pPr>
        </w:pPrChange>
      </w:pPr>
      <w:ins w:id="1993" w:author="Yashua Lebowitz" w:date="2024-09-26T19:52:00Z">
        <w:r w:rsidRPr="00833EEB">
          <w:rPr>
            <w:rFonts w:ascii="Book Antiqua" w:hAnsi="Book Antiqua"/>
          </w:rPr>
          <w:t>“Do you ever think about what we’re doing here? I mean, really think about it? We’re about to invade Israel, a country that’s been fighting for its survival since it was founded.”</w:t>
        </w:r>
      </w:ins>
    </w:p>
    <w:p w14:paraId="4C8D124C" w14:textId="77777777" w:rsidR="004A393C" w:rsidRPr="00833EEB" w:rsidRDefault="004A393C">
      <w:pPr>
        <w:pStyle w:val="NormalWeb"/>
        <w:spacing w:line="276" w:lineRule="auto"/>
        <w:ind w:firstLine="284"/>
        <w:rPr>
          <w:ins w:id="1994" w:author="Yashua Lebowitz" w:date="2024-09-26T19:52:00Z"/>
          <w:rFonts w:ascii="Book Antiqua" w:hAnsi="Book Antiqua"/>
        </w:rPr>
        <w:pPrChange w:id="1995" w:author="Yashua Lebowitz" w:date="2024-09-28T16:42:00Z">
          <w:pPr>
            <w:pStyle w:val="NormalWeb"/>
            <w:ind w:firstLine="284"/>
          </w:pPr>
        </w:pPrChange>
      </w:pPr>
      <w:ins w:id="1996" w:author="Yashua Lebowitz" w:date="2024-09-26T19:52:00Z">
        <w:r w:rsidRPr="00833EEB">
          <w:rPr>
            <w:rFonts w:ascii="Book Antiqua" w:hAnsi="Book Antiqua"/>
          </w:rPr>
          <w:t>Lot sighed, wiping sweat from his brow. “I try not to think about it too much. Orders are orders, and we’re soldiers. It’s not our job to question the politics behind it. Besides I was never a big fan of kikes. My grandaddy was in the KKK.”</w:t>
        </w:r>
      </w:ins>
    </w:p>
    <w:p w14:paraId="5B03C2F4" w14:textId="77777777" w:rsidR="004A393C" w:rsidRPr="00833EEB" w:rsidRDefault="004A393C">
      <w:pPr>
        <w:pStyle w:val="NormalWeb"/>
        <w:spacing w:line="276" w:lineRule="auto"/>
        <w:ind w:firstLine="284"/>
        <w:rPr>
          <w:ins w:id="1997" w:author="Yashua Lebowitz" w:date="2024-09-26T19:52:00Z"/>
          <w:rFonts w:ascii="Book Antiqua" w:hAnsi="Book Antiqua"/>
        </w:rPr>
        <w:pPrChange w:id="1998" w:author="Yashua Lebowitz" w:date="2024-09-28T16:42:00Z">
          <w:pPr>
            <w:pStyle w:val="NormalWeb"/>
            <w:ind w:firstLine="284"/>
          </w:pPr>
        </w:pPrChange>
      </w:pPr>
      <w:ins w:id="1999" w:author="Yashua Lebowitz" w:date="2024-09-26T19:52:00Z">
        <w:r w:rsidRPr="00833EEB">
          <w:rPr>
            <w:rFonts w:ascii="Book Antiqua" w:hAnsi="Book Antiqua"/>
          </w:rPr>
          <w:t>“It feels wrong.”</w:t>
        </w:r>
      </w:ins>
    </w:p>
    <w:p w14:paraId="3A5AE036" w14:textId="77777777" w:rsidR="004A393C" w:rsidRPr="00833EEB" w:rsidRDefault="004A393C">
      <w:pPr>
        <w:pStyle w:val="NormalWeb"/>
        <w:spacing w:line="276" w:lineRule="auto"/>
        <w:ind w:firstLine="284"/>
        <w:rPr>
          <w:ins w:id="2000" w:author="Yashua Lebowitz" w:date="2024-09-26T19:52:00Z"/>
          <w:rFonts w:ascii="Book Antiqua" w:hAnsi="Book Antiqua"/>
        </w:rPr>
        <w:pPrChange w:id="2001" w:author="Yashua Lebowitz" w:date="2024-09-28T16:42:00Z">
          <w:pPr>
            <w:pStyle w:val="NormalWeb"/>
            <w:ind w:firstLine="284"/>
          </w:pPr>
        </w:pPrChange>
      </w:pPr>
      <w:ins w:id="2002" w:author="Yashua Lebowitz" w:date="2024-09-26T19:52:00Z">
        <w:r w:rsidRPr="00833EEB">
          <w:rPr>
            <w:rFonts w:ascii="Book Antiqua" w:hAnsi="Book Antiqua"/>
          </w:rPr>
          <w:t xml:space="preserve">“It also felt wrong when I slept with my </w:t>
        </w:r>
        <w:proofErr w:type="spellStart"/>
        <w:r w:rsidRPr="00833EEB">
          <w:rPr>
            <w:rFonts w:ascii="Book Antiqua" w:hAnsi="Book Antiqua"/>
          </w:rPr>
          <w:t>cuz</w:t>
        </w:r>
        <w:proofErr w:type="spellEnd"/>
        <w:r w:rsidRPr="00833EEB">
          <w:rPr>
            <w:rFonts w:ascii="Book Antiqua" w:hAnsi="Book Antiqua"/>
          </w:rPr>
          <w:t>. But after the twentieth time that voice goes silent.”</w:t>
        </w:r>
      </w:ins>
    </w:p>
    <w:p w14:paraId="4B583BBA" w14:textId="77777777" w:rsidR="004A393C" w:rsidRPr="00833EEB" w:rsidRDefault="004A393C">
      <w:pPr>
        <w:pStyle w:val="NormalWeb"/>
        <w:spacing w:line="276" w:lineRule="auto"/>
        <w:ind w:firstLine="284"/>
        <w:rPr>
          <w:ins w:id="2003" w:author="Yashua Lebowitz" w:date="2024-09-26T19:52:00Z"/>
          <w:rFonts w:ascii="Book Antiqua" w:hAnsi="Book Antiqua"/>
        </w:rPr>
        <w:pPrChange w:id="2004" w:author="Yashua Lebowitz" w:date="2024-09-28T16:42:00Z">
          <w:pPr>
            <w:pStyle w:val="NormalWeb"/>
            <w:ind w:firstLine="284"/>
          </w:pPr>
        </w:pPrChange>
      </w:pPr>
      <w:ins w:id="2005" w:author="Yashua Lebowitz" w:date="2024-09-26T19:52:00Z">
        <w:r w:rsidRPr="00833EEB">
          <w:rPr>
            <w:rFonts w:ascii="Book Antiqua" w:hAnsi="Book Antiqua"/>
          </w:rPr>
          <w:t>“You sure are a honky.”</w:t>
        </w:r>
      </w:ins>
    </w:p>
    <w:p w14:paraId="12F82CAF" w14:textId="77777777" w:rsidR="004A393C" w:rsidRPr="00833EEB" w:rsidRDefault="004A393C">
      <w:pPr>
        <w:pStyle w:val="NormalWeb"/>
        <w:spacing w:line="276" w:lineRule="auto"/>
        <w:ind w:firstLine="284"/>
        <w:rPr>
          <w:ins w:id="2006" w:author="Yashua Lebowitz" w:date="2024-09-26T19:52:00Z"/>
          <w:rFonts w:ascii="Book Antiqua" w:hAnsi="Book Antiqua"/>
        </w:rPr>
        <w:pPrChange w:id="2007" w:author="Yashua Lebowitz" w:date="2024-09-28T16:42:00Z">
          <w:pPr>
            <w:pStyle w:val="NormalWeb"/>
            <w:ind w:firstLine="284"/>
          </w:pPr>
        </w:pPrChange>
      </w:pPr>
      <w:ins w:id="2008" w:author="Yashua Lebowitz" w:date="2024-09-26T19:52:00Z">
        <w:r w:rsidRPr="00833EEB">
          <w:rPr>
            <w:rFonts w:ascii="Book Antiqua" w:hAnsi="Book Antiqua"/>
          </w:rPr>
          <w:t>“Born and raised in the hills of Kentucky. Damn proud of it too.”</w:t>
        </w:r>
      </w:ins>
    </w:p>
    <w:p w14:paraId="55D6EE72" w14:textId="77777777" w:rsidR="004A393C" w:rsidRPr="00833EEB" w:rsidRDefault="004A393C">
      <w:pPr>
        <w:pStyle w:val="NormalWeb"/>
        <w:spacing w:line="276" w:lineRule="auto"/>
        <w:ind w:firstLine="284"/>
        <w:rPr>
          <w:ins w:id="2009" w:author="Yashua Lebowitz" w:date="2024-09-26T19:52:00Z"/>
          <w:rFonts w:ascii="Book Antiqua" w:hAnsi="Book Antiqua"/>
        </w:rPr>
        <w:pPrChange w:id="2010" w:author="Yashua Lebowitz" w:date="2024-09-28T16:42:00Z">
          <w:pPr>
            <w:pStyle w:val="NormalWeb"/>
            <w:ind w:firstLine="284"/>
          </w:pPr>
        </w:pPrChange>
      </w:pPr>
      <w:ins w:id="2011" w:author="Yashua Lebowitz" w:date="2024-09-26T19:52:00Z">
        <w:r w:rsidRPr="00833EEB">
          <w:rPr>
            <w:rFonts w:ascii="Book Antiqua" w:hAnsi="Book Antiqua"/>
          </w:rPr>
          <w:t>As they rounded the corner of the deck, they saw the other members of their squad assembling for formation.</w:t>
        </w:r>
      </w:ins>
    </w:p>
    <w:p w14:paraId="31866016" w14:textId="39B19F54" w:rsidR="004A393C" w:rsidRPr="00833EEB" w:rsidRDefault="004A393C">
      <w:pPr>
        <w:pStyle w:val="NormalWeb"/>
        <w:spacing w:line="276" w:lineRule="auto"/>
        <w:ind w:firstLine="284"/>
        <w:rPr>
          <w:ins w:id="2012" w:author="Yashua Lebowitz" w:date="2024-09-26T19:52:00Z"/>
          <w:rFonts w:ascii="Book Antiqua" w:hAnsi="Book Antiqua"/>
        </w:rPr>
        <w:pPrChange w:id="2013" w:author="Yashua Lebowitz" w:date="2024-09-28T16:42:00Z">
          <w:pPr>
            <w:pStyle w:val="NormalWeb"/>
            <w:ind w:firstLine="284"/>
          </w:pPr>
        </w:pPrChange>
      </w:pPr>
      <w:proofErr w:type="spellStart"/>
      <w:ins w:id="2014" w:author="Yashua Lebowitz" w:date="2024-09-26T19:52:00Z">
        <w:r w:rsidRPr="00833EEB">
          <w:rPr>
            <w:rFonts w:ascii="Book Antiqua" w:hAnsi="Book Antiqua"/>
          </w:rPr>
          <w:t>Sgt.</w:t>
        </w:r>
        <w:proofErr w:type="spellEnd"/>
        <w:r w:rsidRPr="00833EEB">
          <w:rPr>
            <w:rFonts w:ascii="Book Antiqua" w:hAnsi="Book Antiqua"/>
          </w:rPr>
          <w:t xml:space="preserve"> Hess stood there with his arms folded, looking at them sharply. “What the fuck are you boys doing? It’s time for formation. Get out of those PTs and into your BDUs, fast.”</w:t>
        </w:r>
      </w:ins>
    </w:p>
    <w:p w14:paraId="0B20E936" w14:textId="26D64BA6" w:rsidR="004A393C" w:rsidRPr="00833EEB" w:rsidRDefault="004A393C">
      <w:pPr>
        <w:pStyle w:val="NormalWeb"/>
        <w:spacing w:line="276" w:lineRule="auto"/>
        <w:ind w:firstLine="284"/>
        <w:rPr>
          <w:ins w:id="2015" w:author="Yashua Lebowitz" w:date="2024-09-26T19:52:00Z"/>
          <w:rFonts w:ascii="Book Antiqua" w:hAnsi="Book Antiqua"/>
        </w:rPr>
        <w:pPrChange w:id="2016" w:author="Yashua Lebowitz" w:date="2024-09-28T16:42:00Z">
          <w:pPr>
            <w:pStyle w:val="NormalWeb"/>
            <w:ind w:firstLine="284"/>
          </w:pPr>
        </w:pPrChange>
      </w:pPr>
      <w:ins w:id="2017" w:author="Yashua Lebowitz" w:date="2024-09-26T19:52:00Z">
        <w:r w:rsidRPr="00833EEB">
          <w:rPr>
            <w:rFonts w:ascii="Book Antiqua" w:hAnsi="Book Antiqua"/>
          </w:rPr>
          <w:t xml:space="preserve">Both soldiers stopped running and headed to their berthing area, where they quickly changed into their uniforms. Upon returning to the </w:t>
        </w:r>
        <w:proofErr w:type="spellStart"/>
        <w:r w:rsidRPr="00833EEB">
          <w:rPr>
            <w:rFonts w:ascii="Book Antiqua" w:hAnsi="Book Antiqua"/>
          </w:rPr>
          <w:t>helo</w:t>
        </w:r>
        <w:proofErr w:type="spellEnd"/>
        <w:r w:rsidRPr="00833EEB">
          <w:rPr>
            <w:rFonts w:ascii="Book Antiqua" w:hAnsi="Book Antiqua"/>
          </w:rPr>
          <w:t xml:space="preserve"> deck, they fell into the rear of the company formation, standing to attention as Captain </w:t>
        </w:r>
      </w:ins>
      <w:ins w:id="2018" w:author="Yashua Lebowitz" w:date="2024-09-27T15:55:00Z">
        <w:r w:rsidR="00772CA3" w:rsidRPr="00772CA3">
          <w:rPr>
            <w:rFonts w:ascii="Book Antiqua" w:hAnsi="Book Antiqua"/>
            <w:highlight w:val="green"/>
          </w:rPr>
          <w:t xml:space="preserve">Jameson </w:t>
        </w:r>
      </w:ins>
      <w:ins w:id="2019" w:author="Yashua Lebowitz" w:date="2024-09-26T19:52:00Z">
        <w:r w:rsidRPr="00833EEB">
          <w:rPr>
            <w:rFonts w:ascii="Book Antiqua" w:hAnsi="Book Antiqua"/>
          </w:rPr>
          <w:t>approached.</w:t>
        </w:r>
      </w:ins>
    </w:p>
    <w:p w14:paraId="089F7F75" w14:textId="77777777" w:rsidR="004A393C" w:rsidRPr="00833EEB" w:rsidRDefault="004A393C">
      <w:pPr>
        <w:pStyle w:val="NormalWeb"/>
        <w:spacing w:line="276" w:lineRule="auto"/>
        <w:ind w:firstLine="284"/>
        <w:rPr>
          <w:ins w:id="2020" w:author="Yashua Lebowitz" w:date="2024-09-26T19:52:00Z"/>
          <w:rFonts w:ascii="Book Antiqua" w:hAnsi="Book Antiqua"/>
        </w:rPr>
        <w:pPrChange w:id="2021" w:author="Yashua Lebowitz" w:date="2024-09-28T16:42:00Z">
          <w:pPr>
            <w:pStyle w:val="NormalWeb"/>
            <w:ind w:firstLine="284"/>
          </w:pPr>
        </w:pPrChange>
      </w:pPr>
      <w:ins w:id="2022" w:author="Yashua Lebowitz" w:date="2024-09-26T19:52:00Z">
        <w:r w:rsidRPr="00833EEB">
          <w:rPr>
            <w:rFonts w:ascii="Book Antiqua" w:hAnsi="Book Antiqua"/>
          </w:rPr>
          <w:lastRenderedPageBreak/>
          <w:t>“At ease!” the captain commanded, and the company relaxed their stance, spreading their feet shoulder-width apart and clasping their hands behind their backs.</w:t>
        </w:r>
      </w:ins>
    </w:p>
    <w:p w14:paraId="69E95FE0" w14:textId="77777777" w:rsidR="004A393C" w:rsidRPr="00833EEB" w:rsidRDefault="004A393C">
      <w:pPr>
        <w:pStyle w:val="NormalWeb"/>
        <w:spacing w:line="276" w:lineRule="auto"/>
        <w:ind w:firstLine="284"/>
        <w:rPr>
          <w:ins w:id="2023" w:author="Yashua Lebowitz" w:date="2024-09-26T19:52:00Z"/>
          <w:rFonts w:ascii="Book Antiqua" w:hAnsi="Book Antiqua"/>
        </w:rPr>
        <w:pPrChange w:id="2024" w:author="Yashua Lebowitz" w:date="2024-09-28T16:42:00Z">
          <w:pPr>
            <w:pStyle w:val="NormalWeb"/>
            <w:ind w:firstLine="284"/>
          </w:pPr>
        </w:pPrChange>
      </w:pPr>
      <w:ins w:id="2025" w:author="Yashua Lebowitz" w:date="2024-09-26T19:52:00Z">
        <w:r w:rsidRPr="00833EEB">
          <w:rPr>
            <w:rFonts w:ascii="Book Antiqua" w:hAnsi="Book Antiqua"/>
          </w:rP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ins>
    </w:p>
    <w:p w14:paraId="3910134E" w14:textId="77777777" w:rsidR="004A393C" w:rsidRPr="00833EEB" w:rsidRDefault="004A393C">
      <w:pPr>
        <w:pStyle w:val="NormalWeb"/>
        <w:spacing w:line="276" w:lineRule="auto"/>
        <w:ind w:firstLine="284"/>
        <w:rPr>
          <w:ins w:id="2026" w:author="Yashua Lebowitz" w:date="2024-09-26T19:52:00Z"/>
          <w:rFonts w:ascii="Book Antiqua" w:hAnsi="Book Antiqua"/>
        </w:rPr>
        <w:pPrChange w:id="2027" w:author="Yashua Lebowitz" w:date="2024-09-28T16:42:00Z">
          <w:pPr>
            <w:pStyle w:val="NormalWeb"/>
            <w:ind w:firstLine="284"/>
          </w:pPr>
        </w:pPrChange>
      </w:pPr>
      <w:ins w:id="2028" w:author="Yashua Lebowitz" w:date="2024-09-26T19:52:00Z">
        <w:r w:rsidRPr="00833EEB">
          <w:rPr>
            <w:rFonts w:ascii="Book Antiqua" w:hAnsi="Book Antiqua"/>
          </w:rPr>
          <w:t xml:space="preserve">“As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state and a threat to the stability and </w:t>
        </w:r>
        <w:proofErr w:type="spellStart"/>
        <w:r w:rsidRPr="00833EEB">
          <w:rPr>
            <w:rFonts w:ascii="Book Antiqua" w:hAnsi="Book Antiqua"/>
          </w:rPr>
          <w:t>tranquility</w:t>
        </w:r>
        <w:proofErr w:type="spellEnd"/>
        <w:r w:rsidRPr="00833EEB">
          <w:rPr>
            <w:rFonts w:ascii="Book Antiqua" w:hAnsi="Book Antiqua"/>
          </w:rPr>
          <w:t xml:space="preserve"> of the United States.”</w:t>
        </w:r>
      </w:ins>
    </w:p>
    <w:p w14:paraId="38C165A3" w14:textId="77777777" w:rsidR="004A393C" w:rsidRPr="00833EEB" w:rsidRDefault="004A393C">
      <w:pPr>
        <w:pStyle w:val="NormalWeb"/>
        <w:spacing w:line="276" w:lineRule="auto"/>
        <w:ind w:firstLine="284"/>
        <w:rPr>
          <w:ins w:id="2029" w:author="Yashua Lebowitz" w:date="2024-09-26T19:52:00Z"/>
          <w:rFonts w:ascii="Book Antiqua" w:hAnsi="Book Antiqua"/>
        </w:rPr>
        <w:pPrChange w:id="2030" w:author="Yashua Lebowitz" w:date="2024-09-28T16:42:00Z">
          <w:pPr>
            <w:pStyle w:val="NormalWeb"/>
            <w:ind w:firstLine="284"/>
          </w:pPr>
        </w:pPrChange>
      </w:pPr>
      <w:ins w:id="2031" w:author="Yashua Lebowitz" w:date="2024-09-26T19:52:00Z">
        <w:r w:rsidRPr="00833EEB">
          <w:rPr>
            <w:rFonts w:ascii="Book Antiqua" w:hAnsi="Book Antiqua"/>
          </w:rPr>
          <w:t>The company responded with a resounding, “</w:t>
        </w:r>
        <w:proofErr w:type="spellStart"/>
        <w:r w:rsidRPr="00833EEB">
          <w:rPr>
            <w:rFonts w:ascii="Book Antiqua" w:hAnsi="Book Antiqua"/>
          </w:rPr>
          <w:t>Hoaaahhh</w:t>
        </w:r>
        <w:proofErr w:type="spellEnd"/>
        <w:r w:rsidRPr="00833EEB">
          <w:rPr>
            <w:rFonts w:ascii="Book Antiqua" w:hAnsi="Book Antiqua"/>
          </w:rPr>
          <w:t>.” Raskin joined in, albeit meekly and unenthusiastically.</w:t>
        </w:r>
      </w:ins>
    </w:p>
    <w:p w14:paraId="6E64F0EF" w14:textId="77777777" w:rsidR="004A393C" w:rsidRPr="00833EEB" w:rsidRDefault="004A393C">
      <w:pPr>
        <w:pStyle w:val="NormalWeb"/>
        <w:spacing w:line="276" w:lineRule="auto"/>
        <w:ind w:firstLine="284"/>
        <w:rPr>
          <w:ins w:id="2032" w:author="Yashua Lebowitz" w:date="2024-09-26T19:52:00Z"/>
          <w:rFonts w:ascii="Book Antiqua" w:hAnsi="Book Antiqua"/>
        </w:rPr>
        <w:pPrChange w:id="2033" w:author="Yashua Lebowitz" w:date="2024-09-28T16:42:00Z">
          <w:pPr>
            <w:pStyle w:val="NormalWeb"/>
            <w:ind w:firstLine="284"/>
          </w:pPr>
        </w:pPrChange>
      </w:pPr>
      <w:ins w:id="2034" w:author="Yashua Lebowitz" w:date="2024-09-26T19:52:00Z">
        <w:r w:rsidRPr="00833EEB">
          <w:rPr>
            <w:rFonts w:ascii="Book Antiqua" w:hAnsi="Book Antiqua"/>
          </w:rP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ins>
    </w:p>
    <w:p w14:paraId="317BEF0C" w14:textId="77777777" w:rsidR="004A393C" w:rsidRPr="00833EEB" w:rsidRDefault="004A393C">
      <w:pPr>
        <w:pStyle w:val="NormalWeb"/>
        <w:spacing w:line="276" w:lineRule="auto"/>
        <w:ind w:firstLine="284"/>
        <w:rPr>
          <w:ins w:id="2035" w:author="Yashua Lebowitz" w:date="2024-09-26T19:52:00Z"/>
          <w:rFonts w:ascii="Book Antiqua" w:hAnsi="Book Antiqua"/>
        </w:rPr>
        <w:pPrChange w:id="2036" w:author="Yashua Lebowitz" w:date="2024-09-28T16:42:00Z">
          <w:pPr>
            <w:pStyle w:val="NormalWeb"/>
            <w:ind w:firstLine="284"/>
          </w:pPr>
        </w:pPrChange>
      </w:pPr>
      <w:ins w:id="2037" w:author="Yashua Lebowitz" w:date="2024-09-26T19:52:00Z">
        <w:r w:rsidRPr="00833EEB">
          <w:rPr>
            <w:rFonts w:ascii="Book Antiqua" w:hAnsi="Book Antiqua"/>
          </w:rPr>
          <w:t>“</w:t>
        </w:r>
        <w:proofErr w:type="spellStart"/>
        <w:r w:rsidRPr="00833EEB">
          <w:rPr>
            <w:rFonts w:ascii="Book Antiqua" w:hAnsi="Book Antiqua"/>
          </w:rPr>
          <w:t>Hooahh</w:t>
        </w:r>
        <w:proofErr w:type="spellEnd"/>
        <w:r w:rsidRPr="00833EEB">
          <w:rPr>
            <w:rFonts w:ascii="Book Antiqua" w:hAnsi="Book Antiqua"/>
          </w:rPr>
          <w:t>.”</w:t>
        </w:r>
      </w:ins>
    </w:p>
    <w:p w14:paraId="7A8E5A53" w14:textId="77777777" w:rsidR="004A393C" w:rsidRPr="00833EEB" w:rsidRDefault="004A393C">
      <w:pPr>
        <w:pStyle w:val="NormalWeb"/>
        <w:spacing w:line="276" w:lineRule="auto"/>
        <w:ind w:firstLine="284"/>
        <w:rPr>
          <w:ins w:id="2038" w:author="Yashua Lebowitz" w:date="2024-09-26T19:52:00Z"/>
          <w:rFonts w:ascii="Book Antiqua" w:hAnsi="Book Antiqua"/>
        </w:rPr>
        <w:pPrChange w:id="2039" w:author="Yashua Lebowitz" w:date="2024-09-28T16:42:00Z">
          <w:pPr>
            <w:pStyle w:val="NormalWeb"/>
            <w:ind w:firstLine="284"/>
          </w:pPr>
        </w:pPrChange>
      </w:pPr>
      <w:ins w:id="2040" w:author="Yashua Lebowitz" w:date="2024-09-26T19:52:00Z">
        <w:r w:rsidRPr="00833EEB">
          <w:rPr>
            <w:rFonts w:ascii="Book Antiqua" w:hAnsi="Book Antiqua"/>
          </w:rPr>
          <w: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ins>
    </w:p>
    <w:p w14:paraId="422C207B" w14:textId="77777777" w:rsidR="004A393C" w:rsidRPr="00833EEB" w:rsidRDefault="004A393C">
      <w:pPr>
        <w:pStyle w:val="NormalWeb"/>
        <w:spacing w:line="276" w:lineRule="auto"/>
        <w:ind w:firstLine="284"/>
        <w:rPr>
          <w:ins w:id="2041" w:author="Yashua Lebowitz" w:date="2024-09-26T19:52:00Z"/>
          <w:rFonts w:ascii="Book Antiqua" w:hAnsi="Book Antiqua"/>
        </w:rPr>
        <w:pPrChange w:id="2042" w:author="Yashua Lebowitz" w:date="2024-09-28T16:42:00Z">
          <w:pPr>
            <w:pStyle w:val="NormalWeb"/>
            <w:ind w:firstLine="284"/>
          </w:pPr>
        </w:pPrChange>
      </w:pPr>
      <w:ins w:id="2043" w:author="Yashua Lebowitz" w:date="2024-09-26T19:52:00Z">
        <w:r w:rsidRPr="00833EEB">
          <w:rPr>
            <w:rFonts w:ascii="Book Antiqua" w:hAnsi="Book Antiqua"/>
          </w:rP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ins>
    </w:p>
    <w:p w14:paraId="31E6F21D" w14:textId="59C10B22" w:rsidR="004A393C" w:rsidRPr="00833EEB" w:rsidRDefault="004A393C">
      <w:pPr>
        <w:pStyle w:val="NormalWeb"/>
        <w:spacing w:line="276" w:lineRule="auto"/>
        <w:ind w:firstLine="284"/>
        <w:rPr>
          <w:ins w:id="2044" w:author="Yashua Lebowitz" w:date="2024-09-26T19:52:00Z"/>
          <w:rFonts w:ascii="Book Antiqua" w:hAnsi="Book Antiqua"/>
        </w:rPr>
        <w:pPrChange w:id="2045" w:author="Yashua Lebowitz" w:date="2024-09-28T16:42:00Z">
          <w:pPr>
            <w:pStyle w:val="NormalWeb"/>
            <w:ind w:firstLine="284"/>
          </w:pPr>
        </w:pPrChange>
      </w:pPr>
      <w:ins w:id="2046" w:author="Yashua Lebowitz" w:date="2024-09-26T19:52:00Z">
        <w:r w:rsidRPr="00833EEB">
          <w:rPr>
            <w:rFonts w:ascii="Book Antiqua" w:hAnsi="Book Antiqua"/>
          </w:rPr>
          <w:t xml:space="preserve">“Our great country defeated </w:t>
        </w:r>
      </w:ins>
      <w:ins w:id="2047" w:author="Yashua Lebowitz" w:date="2024-09-27T16:00:00Z">
        <w:r w:rsidR="00772CA3">
          <w:rPr>
            <w:rFonts w:ascii="Book Antiqua" w:hAnsi="Book Antiqua"/>
          </w:rPr>
          <w:t>the USC</w:t>
        </w:r>
      </w:ins>
      <w:ins w:id="2048" w:author="Yashua Lebowitz" w:date="2024-09-26T19:52:00Z">
        <w:r w:rsidRPr="00833EEB">
          <w:rPr>
            <w:rFonts w:ascii="Book Antiqua" w:hAnsi="Book Antiqua"/>
          </w:rPr>
          <w:t xml:space="preserve"> after its invasion upon our shores. We rallied under that traitor and took the war back to their country, crossing the Pacific until we landed on their shores. When they refused peace negotiations, we were </w:t>
        </w:r>
        <w:r w:rsidRPr="00833EEB">
          <w:rPr>
            <w:rFonts w:ascii="Book Antiqua" w:hAnsi="Book Antiqua"/>
          </w:rPr>
          <w:lastRenderedPageBreak/>
          <w:t xml:space="preserve">forced to </w:t>
        </w:r>
      </w:ins>
      <w:ins w:id="2049" w:author="Yashua Lebowitz" w:date="2024-09-27T15:59:00Z">
        <w:r w:rsidR="00772CA3">
          <w:rPr>
            <w:rFonts w:ascii="Book Antiqua" w:hAnsi="Book Antiqua"/>
          </w:rPr>
          <w:t>a</w:t>
        </w:r>
      </w:ins>
      <w:ins w:id="2050" w:author="Yashua Lebowitz" w:date="2024-09-27T16:00:00Z">
        <w:r w:rsidR="00772CA3">
          <w:rPr>
            <w:rFonts w:ascii="Book Antiqua" w:hAnsi="Book Antiqua"/>
          </w:rPr>
          <w:t xml:space="preserve">lmost </w:t>
        </w:r>
      </w:ins>
      <w:commentRangeStart w:id="2051"/>
      <w:ins w:id="2052" w:author="Yashua Lebowitz" w:date="2024-09-26T19:52:00Z">
        <w:r w:rsidRPr="00833EEB">
          <w:rPr>
            <w:rFonts w:ascii="Book Antiqua" w:hAnsi="Book Antiqua"/>
            <w:highlight w:val="green"/>
          </w:rPr>
          <w:t>completely</w:t>
        </w:r>
        <w:commentRangeEnd w:id="2051"/>
        <w:r w:rsidRPr="00833EEB">
          <w:rPr>
            <w:rStyle w:val="CommentReference"/>
            <w:rFonts w:ascii="Book Antiqua" w:eastAsiaTheme="minorHAnsi" w:hAnsi="Book Antiqua" w:cstheme="minorBidi"/>
            <w:sz w:val="24"/>
            <w:szCs w:val="24"/>
            <w:lang w:eastAsia="en-US"/>
          </w:rPr>
          <w:commentReference w:id="2051"/>
        </w:r>
        <w:r w:rsidRPr="00833EEB">
          <w:rPr>
            <w:rFonts w:ascii="Book Antiqua" w:hAnsi="Book Antiqua"/>
            <w:highlight w:val="green"/>
          </w:rPr>
          <w:t xml:space="preserve"> annihilate their country</w:t>
        </w:r>
        <w:r w:rsidRPr="00833EEB">
          <w:rPr>
            <w:rFonts w:ascii="Book Antiqua" w:hAnsi="Book Antiqua"/>
          </w:rPr>
          <w:t xml:space="preserve"> to prevent any future bloodshed.</w:t>
        </w:r>
      </w:ins>
    </w:p>
    <w:p w14:paraId="03E31DCD" w14:textId="77777777" w:rsidR="004A393C" w:rsidRPr="00833EEB" w:rsidRDefault="004A393C">
      <w:pPr>
        <w:pStyle w:val="NormalWeb"/>
        <w:spacing w:line="276" w:lineRule="auto"/>
        <w:ind w:firstLine="284"/>
        <w:rPr>
          <w:ins w:id="2053" w:author="Yashua Lebowitz" w:date="2024-09-26T19:52:00Z"/>
          <w:rFonts w:ascii="Book Antiqua" w:hAnsi="Book Antiqua"/>
        </w:rPr>
        <w:pPrChange w:id="2054" w:author="Yashua Lebowitz" w:date="2024-09-28T16:42:00Z">
          <w:pPr>
            <w:pStyle w:val="NormalWeb"/>
            <w:ind w:firstLine="284"/>
          </w:pPr>
        </w:pPrChange>
      </w:pPr>
      <w:ins w:id="2055" w:author="Yashua Lebowitz" w:date="2024-09-26T19:52:00Z">
        <w:r w:rsidRPr="00833EEB">
          <w:rPr>
            <w:rFonts w:ascii="Book Antiqua" w:hAnsi="Book Antiqua"/>
          </w:rPr>
          <w:t xml:space="preserve">“Our great leader has done everything possible to make peace with Israel and the Palestinians, but they have refused as China did when we tried negotiating peace. We are the reckoning. We are here to bring stability and </w:t>
        </w:r>
        <w:proofErr w:type="spellStart"/>
        <w:r w:rsidRPr="00833EEB">
          <w:rPr>
            <w:rFonts w:ascii="Book Antiqua" w:hAnsi="Book Antiqua"/>
          </w:rPr>
          <w:t>tranquility</w:t>
        </w:r>
        <w:proofErr w:type="spellEnd"/>
        <w:r w:rsidRPr="00833EEB">
          <w:rPr>
            <w:rFonts w:ascii="Book Antiqua" w:hAnsi="Book Antiqua"/>
          </w:rPr>
          <w:t xml:space="preserve">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ins>
    </w:p>
    <w:p w14:paraId="3AFAFE17" w14:textId="77777777" w:rsidR="004A393C" w:rsidRPr="00833EEB" w:rsidRDefault="004A393C">
      <w:pPr>
        <w:pStyle w:val="NormalWeb"/>
        <w:spacing w:line="276" w:lineRule="auto"/>
        <w:ind w:firstLine="284"/>
        <w:rPr>
          <w:ins w:id="2056" w:author="Yashua Lebowitz" w:date="2024-09-26T19:52:00Z"/>
          <w:rFonts w:ascii="Book Antiqua" w:hAnsi="Book Antiqua"/>
        </w:rPr>
        <w:pPrChange w:id="2057" w:author="Yashua Lebowitz" w:date="2024-09-28T16:42:00Z">
          <w:pPr>
            <w:pStyle w:val="NormalWeb"/>
            <w:ind w:firstLine="284"/>
          </w:pPr>
        </w:pPrChange>
      </w:pPr>
      <w:ins w:id="2058" w:author="Yashua Lebowitz" w:date="2024-09-26T19:52:00Z">
        <w:r w:rsidRPr="00833EEB">
          <w:rPr>
            <w:rFonts w:ascii="Book Antiqua" w:hAnsi="Book Antiqua"/>
          </w:rPr>
          <w:t xml:space="preserve">Raskin, desperately bored by the captain’s pep talk, wanted to go down to the berthing area, put on some headphones, and space out to some synth music. His mind kept spacing out and looking into the distance of the ocean. He imagined himself a dolphin, jumping and frolicking in the waters beside the wake of the ship. </w:t>
        </w:r>
      </w:ins>
    </w:p>
    <w:p w14:paraId="49F2902C" w14:textId="77777777" w:rsidR="004A393C" w:rsidRPr="00833EEB" w:rsidRDefault="004A393C">
      <w:pPr>
        <w:pStyle w:val="NormalWeb"/>
        <w:spacing w:line="276" w:lineRule="auto"/>
        <w:ind w:firstLine="284"/>
        <w:rPr>
          <w:ins w:id="2059" w:author="Yashua Lebowitz" w:date="2024-09-26T19:52:00Z"/>
          <w:rFonts w:ascii="Book Antiqua" w:hAnsi="Book Antiqua"/>
        </w:rPr>
        <w:pPrChange w:id="2060" w:author="Yashua Lebowitz" w:date="2024-09-28T16:42:00Z">
          <w:pPr>
            <w:pStyle w:val="NormalWeb"/>
            <w:ind w:firstLine="284"/>
          </w:pPr>
        </w:pPrChange>
      </w:pPr>
      <w:ins w:id="2061" w:author="Yashua Lebowitz" w:date="2024-09-26T19:52:00Z">
        <w:r w:rsidRPr="00833EEB">
          <w:rPr>
            <w:rFonts w:ascii="Book Antiqua" w:hAnsi="Book Antiqua"/>
          </w:rPr>
          <w:t>Scientists said that ocean life had doubled since the beginning of World War III. A quarter of the earth’s population had ceased to exist and it was on the downward trend; therefore, there was no need to replenish the oceans to prewar levels. Whales, sharks, manta rays were all on the rebound. Huge packs of orca whales had reemerged, migrating from their normal routes.</w:t>
        </w:r>
      </w:ins>
    </w:p>
    <w:p w14:paraId="7991BD53" w14:textId="77777777" w:rsidR="004A393C" w:rsidRPr="00833EEB" w:rsidRDefault="004A393C">
      <w:pPr>
        <w:pStyle w:val="NormalWeb"/>
        <w:spacing w:line="276" w:lineRule="auto"/>
        <w:ind w:firstLine="284"/>
        <w:rPr>
          <w:ins w:id="2062" w:author="Yashua Lebowitz" w:date="2024-09-26T19:52:00Z"/>
          <w:rFonts w:ascii="Book Antiqua" w:hAnsi="Book Antiqua"/>
        </w:rPr>
        <w:pPrChange w:id="2063" w:author="Yashua Lebowitz" w:date="2024-09-28T16:42:00Z">
          <w:pPr>
            <w:pStyle w:val="NormalWeb"/>
            <w:ind w:firstLine="284"/>
          </w:pPr>
        </w:pPrChange>
      </w:pPr>
      <w:ins w:id="2064" w:author="Yashua Lebowitz" w:date="2024-09-26T19:52:00Z">
        <w:r w:rsidRPr="00833EEB">
          <w:rPr>
            <w:rFonts w:ascii="Book Antiqua" w:hAnsi="Book Antiqua"/>
          </w:rPr>
          <w:t xml:space="preserve">“I think the </w:t>
        </w:r>
        <w:proofErr w:type="spellStart"/>
        <w:r w:rsidRPr="00833EEB">
          <w:rPr>
            <w:rFonts w:ascii="Book Antiqua" w:hAnsi="Book Antiqua"/>
          </w:rPr>
          <w:t>colored</w:t>
        </w:r>
        <w:proofErr w:type="spellEnd"/>
        <w:r w:rsidRPr="00833EEB">
          <w:rPr>
            <w:rFonts w:ascii="Book Antiqua" w:hAnsi="Book Antiqua"/>
          </w:rPr>
          <w:t xml:space="preserve"> sailors have finished eating. You now have permission to enter the mess. You’re dismissed.” The company quickly shuffled through the ship's narrow, dimly-lit halls. The metallic walls were lined with pipes and conduits, and the faint hum of the ship’s engines reverberated through the corridors.</w:t>
        </w:r>
      </w:ins>
    </w:p>
    <w:p w14:paraId="67191515" w14:textId="77777777" w:rsidR="004A393C" w:rsidRPr="00833EEB" w:rsidRDefault="004A393C">
      <w:pPr>
        <w:pStyle w:val="NormalWeb"/>
        <w:spacing w:line="276" w:lineRule="auto"/>
        <w:ind w:firstLine="284"/>
        <w:rPr>
          <w:ins w:id="2065" w:author="Yashua Lebowitz" w:date="2024-09-26T19:52:00Z"/>
          <w:rFonts w:ascii="Book Antiqua" w:hAnsi="Book Antiqua"/>
        </w:rPr>
        <w:pPrChange w:id="2066" w:author="Yashua Lebowitz" w:date="2024-09-28T16:42:00Z">
          <w:pPr>
            <w:pStyle w:val="NormalWeb"/>
            <w:ind w:firstLine="284"/>
          </w:pPr>
        </w:pPrChange>
      </w:pPr>
      <w:ins w:id="2067" w:author="Yashua Lebowitz" w:date="2024-09-26T19:52:00Z">
        <w:r w:rsidRPr="00833EEB">
          <w:rPr>
            <w:rFonts w:ascii="Book Antiqua" w:hAnsi="Book Antiqua"/>
          </w:rPr>
          <w:t xml:space="preserve">As they entered the mess hall, they were greeted by a large picture of President Obama with his smug grin dominating one wall. The room was adorned with pride flags, their vibrant </w:t>
        </w:r>
        <w:proofErr w:type="spellStart"/>
        <w:r w:rsidRPr="00833EEB">
          <w:rPr>
            <w:rFonts w:ascii="Book Antiqua" w:hAnsi="Book Antiqua"/>
          </w:rPr>
          <w:t>colors</w:t>
        </w:r>
        <w:proofErr w:type="spellEnd"/>
        <w:r w:rsidRPr="00833EEB">
          <w:rPr>
            <w:rFonts w:ascii="Book Antiqua" w:hAnsi="Book Antiqua"/>
          </w:rPr>
          <w:t xml:space="preserve"> creating an oddly festive atmosphere that clashed with the grim nature of their duties. Notably absent was the American flag, a fact that did not go unnoticed by the soldiers.</w:t>
        </w:r>
      </w:ins>
    </w:p>
    <w:p w14:paraId="484AB140" w14:textId="77777777" w:rsidR="004A393C" w:rsidRPr="00833EEB" w:rsidRDefault="004A393C">
      <w:pPr>
        <w:pStyle w:val="NormalWeb"/>
        <w:spacing w:line="276" w:lineRule="auto"/>
        <w:ind w:firstLine="284"/>
        <w:rPr>
          <w:ins w:id="2068" w:author="Yashua Lebowitz" w:date="2024-09-26T19:52:00Z"/>
          <w:rFonts w:ascii="Book Antiqua" w:hAnsi="Book Antiqua"/>
        </w:rPr>
        <w:pPrChange w:id="2069" w:author="Yashua Lebowitz" w:date="2024-09-28T16:42:00Z">
          <w:pPr>
            <w:pStyle w:val="NormalWeb"/>
            <w:ind w:firstLine="284"/>
          </w:pPr>
        </w:pPrChange>
      </w:pPr>
      <w:ins w:id="2070" w:author="Yashua Lebowitz" w:date="2024-09-26T19:52:00Z">
        <w:r w:rsidRPr="00833EEB">
          <w:rPr>
            <w:rFonts w:ascii="Book Antiqua" w:hAnsi="Book Antiqua"/>
          </w:rPr>
          <w:t xml:space="preserve">The mess hall itself was a cavernous space with long, steel tables and benches bolted to the floor. The harsh overhead lighting cast a sterile glow over the room, reflecting off the polished surfaces. The soldiers lined up in an orderly fashion, and sat when told. </w:t>
        </w:r>
      </w:ins>
    </w:p>
    <w:p w14:paraId="747ED04B" w14:textId="77777777" w:rsidR="004A393C" w:rsidRPr="00833EEB" w:rsidRDefault="004A393C">
      <w:pPr>
        <w:pStyle w:val="NormalWeb"/>
        <w:spacing w:line="276" w:lineRule="auto"/>
        <w:ind w:firstLine="284"/>
        <w:rPr>
          <w:ins w:id="2071" w:author="Yashua Lebowitz" w:date="2024-09-26T19:52:00Z"/>
          <w:rFonts w:ascii="Book Antiqua" w:hAnsi="Book Antiqua"/>
        </w:rPr>
        <w:pPrChange w:id="2072" w:author="Yashua Lebowitz" w:date="2024-09-28T16:42:00Z">
          <w:pPr>
            <w:pStyle w:val="NormalWeb"/>
            <w:ind w:firstLine="284"/>
          </w:pPr>
        </w:pPrChange>
      </w:pPr>
      <w:ins w:id="2073" w:author="Yashua Lebowitz" w:date="2024-09-26T19:52:00Z">
        <w:r w:rsidRPr="00833EEB">
          <w:rPr>
            <w:rFonts w:ascii="Book Antiqua" w:hAnsi="Book Antiqua"/>
          </w:rPr>
          <w:t xml:space="preserve">The food was nothing special. It always seemed substandard compared to the rations received by </w:t>
        </w:r>
        <w:proofErr w:type="spellStart"/>
        <w:r w:rsidRPr="00833EEB">
          <w:rPr>
            <w:rFonts w:ascii="Book Antiqua" w:hAnsi="Book Antiqua"/>
          </w:rPr>
          <w:t>colored</w:t>
        </w:r>
        <w:proofErr w:type="spellEnd"/>
        <w:r w:rsidRPr="00833EEB">
          <w:rPr>
            <w:rFonts w:ascii="Book Antiqua" w:hAnsi="Book Antiqua"/>
          </w:rPr>
          <w:t xml:space="preserve"> soldiers. It satiated their hunger, but the taste of gruel, mashed potatoes, and the occasional cricket patty left much to be desired.</w:t>
        </w:r>
      </w:ins>
    </w:p>
    <w:p w14:paraId="4009CA9A" w14:textId="77777777" w:rsidR="004A393C" w:rsidRPr="00833EEB" w:rsidRDefault="004A393C">
      <w:pPr>
        <w:pStyle w:val="NormalWeb"/>
        <w:spacing w:line="276" w:lineRule="auto"/>
        <w:ind w:firstLine="284"/>
        <w:rPr>
          <w:ins w:id="2074" w:author="Yashua Lebowitz" w:date="2024-09-26T19:52:00Z"/>
          <w:rFonts w:ascii="Book Antiqua" w:hAnsi="Book Antiqua"/>
        </w:rPr>
        <w:pPrChange w:id="2075" w:author="Yashua Lebowitz" w:date="2024-09-28T16:42:00Z">
          <w:pPr>
            <w:pStyle w:val="NormalWeb"/>
            <w:ind w:firstLine="284"/>
          </w:pPr>
        </w:pPrChange>
      </w:pPr>
      <w:ins w:id="2076" w:author="Yashua Lebowitz" w:date="2024-09-26T19:52:00Z">
        <w:r w:rsidRPr="00833EEB">
          <w:rPr>
            <w:rFonts w:ascii="Book Antiqua" w:hAnsi="Book Antiqua"/>
          </w:rPr>
          <w:lastRenderedPageBreak/>
          <w:t>“What I wouldn’t do for a nice fried squirrel at the moment! It’s tough as hell but tasty like beef jerky,” said Lot.</w:t>
        </w:r>
      </w:ins>
    </w:p>
    <w:p w14:paraId="52AE4B70" w14:textId="77777777" w:rsidR="004A393C" w:rsidRPr="00833EEB" w:rsidRDefault="004A393C">
      <w:pPr>
        <w:pStyle w:val="NormalWeb"/>
        <w:spacing w:line="276" w:lineRule="auto"/>
        <w:ind w:firstLine="284"/>
        <w:rPr>
          <w:ins w:id="2077" w:author="Yashua Lebowitz" w:date="2024-09-26T19:52:00Z"/>
          <w:rFonts w:ascii="Book Antiqua" w:hAnsi="Book Antiqua"/>
        </w:rPr>
        <w:pPrChange w:id="2078" w:author="Yashua Lebowitz" w:date="2024-09-28T16:42:00Z">
          <w:pPr>
            <w:pStyle w:val="NormalWeb"/>
            <w:ind w:firstLine="284"/>
          </w:pPr>
        </w:pPrChange>
      </w:pPr>
      <w:ins w:id="2079" w:author="Yashua Lebowitz" w:date="2024-09-26T19:52:00Z">
        <w:r w:rsidRPr="00833EEB">
          <w:rPr>
            <w:rFonts w:ascii="Book Antiqua" w:hAnsi="Book Antiqua"/>
          </w:rPr>
          <w:t>“I can’t say the food is much better for us white folks, even in the city. I feel like the daily ration is going to haunt me for the rest of my life. The only benefit of getting daily rations off-duty is that we get one extra cricket patty.”</w:t>
        </w:r>
      </w:ins>
    </w:p>
    <w:p w14:paraId="0390EB32" w14:textId="77777777" w:rsidR="004A393C" w:rsidRPr="00833EEB" w:rsidRDefault="004A393C">
      <w:pPr>
        <w:pStyle w:val="NormalWeb"/>
        <w:spacing w:line="276" w:lineRule="auto"/>
        <w:ind w:firstLine="284"/>
        <w:rPr>
          <w:ins w:id="2080" w:author="Yashua Lebowitz" w:date="2024-09-26T19:52:00Z"/>
          <w:rFonts w:ascii="Book Antiqua" w:hAnsi="Book Antiqua"/>
        </w:rPr>
        <w:pPrChange w:id="2081" w:author="Yashua Lebowitz" w:date="2024-09-28T16:42:00Z">
          <w:pPr>
            <w:pStyle w:val="NormalWeb"/>
            <w:ind w:firstLine="284"/>
          </w:pPr>
        </w:pPrChange>
      </w:pPr>
      <w:ins w:id="2082" w:author="Yashua Lebowitz" w:date="2024-09-26T19:52:00Z">
        <w:r w:rsidRPr="00833EEB">
          <w:rPr>
            <w:rFonts w:ascii="Book Antiqua" w:hAnsi="Book Antiqua"/>
          </w:rPr>
          <w:t>“If only McDonald’s allowed Whites.”</w:t>
        </w:r>
      </w:ins>
    </w:p>
    <w:p w14:paraId="699B9908" w14:textId="77777777" w:rsidR="004A393C" w:rsidRPr="00833EEB" w:rsidRDefault="004A393C">
      <w:pPr>
        <w:pStyle w:val="NormalWeb"/>
        <w:spacing w:line="276" w:lineRule="auto"/>
        <w:ind w:firstLine="284"/>
        <w:rPr>
          <w:ins w:id="2083" w:author="Yashua Lebowitz" w:date="2024-09-26T19:52:00Z"/>
          <w:rFonts w:ascii="Book Antiqua" w:hAnsi="Book Antiqua"/>
        </w:rPr>
        <w:pPrChange w:id="2084" w:author="Yashua Lebowitz" w:date="2024-09-28T16:42:00Z">
          <w:pPr>
            <w:pStyle w:val="NormalWeb"/>
            <w:ind w:firstLine="284"/>
          </w:pPr>
        </w:pPrChange>
      </w:pPr>
      <w:ins w:id="2085" w:author="Yashua Lebowitz" w:date="2024-09-26T19:52:00Z">
        <w:r w:rsidRPr="00833EEB">
          <w:rPr>
            <w:rFonts w:ascii="Book Antiqua" w:hAnsi="Book Antiqua"/>
          </w:rPr>
          <w:t>“We couldn’t afford McDonald’s even if they did.”</w:t>
        </w:r>
      </w:ins>
    </w:p>
    <w:p w14:paraId="114AA6C5" w14:textId="77777777" w:rsidR="004A393C" w:rsidRPr="00833EEB" w:rsidRDefault="004A393C">
      <w:pPr>
        <w:pStyle w:val="NormalWeb"/>
        <w:spacing w:line="276" w:lineRule="auto"/>
        <w:ind w:firstLine="284"/>
        <w:rPr>
          <w:ins w:id="2086" w:author="Yashua Lebowitz" w:date="2024-09-26T19:52:00Z"/>
          <w:rFonts w:ascii="Book Antiqua" w:hAnsi="Book Antiqua"/>
        </w:rPr>
        <w:pPrChange w:id="2087" w:author="Yashua Lebowitz" w:date="2024-09-28T16:42:00Z">
          <w:pPr>
            <w:pStyle w:val="NormalWeb"/>
            <w:ind w:firstLine="284"/>
          </w:pPr>
        </w:pPrChange>
      </w:pPr>
      <w:ins w:id="2088" w:author="Yashua Lebowitz" w:date="2024-09-26T19:52:00Z">
        <w:r w:rsidRPr="00833EEB">
          <w:rPr>
            <w:rFonts w:ascii="Book Antiqua" w:hAnsi="Book Antiqua"/>
          </w:rPr>
          <w:t>“My woman’s high maintenance. She always asked me to buy a Quarter Pounder for her for dinner. I’m damn sure she found a nigger while I’m gone who can buy one.”</w:t>
        </w:r>
      </w:ins>
    </w:p>
    <w:p w14:paraId="77EC8564" w14:textId="77777777" w:rsidR="004A393C" w:rsidRPr="00833EEB" w:rsidRDefault="004A393C">
      <w:pPr>
        <w:pStyle w:val="NormalWeb"/>
        <w:spacing w:line="276" w:lineRule="auto"/>
        <w:ind w:firstLine="284"/>
        <w:rPr>
          <w:ins w:id="2089" w:author="Yashua Lebowitz" w:date="2024-09-26T19:52:00Z"/>
          <w:rFonts w:ascii="Book Antiqua" w:hAnsi="Book Antiqua"/>
        </w:rPr>
        <w:pPrChange w:id="2090" w:author="Yashua Lebowitz" w:date="2024-09-28T16:42:00Z">
          <w:pPr>
            <w:pStyle w:val="NormalWeb"/>
            <w:ind w:firstLine="284"/>
          </w:pPr>
        </w:pPrChange>
      </w:pPr>
      <w:ins w:id="2091" w:author="Yashua Lebowitz" w:date="2024-09-26T19:52:00Z">
        <w:r w:rsidRPr="00833EEB">
          <w:rPr>
            <w:rFonts w:ascii="Book Antiqua" w:hAnsi="Book Antiqua"/>
          </w:rPr>
          <w:t>Raskin quickly looked at the sailor on duty managing food service. This tall black man with bulging muscles, wearing makeup with his long black hair rolled up in a bun, kept glancing at Lot.</w:t>
        </w:r>
      </w:ins>
    </w:p>
    <w:p w14:paraId="47C64583" w14:textId="77777777" w:rsidR="004A393C" w:rsidRPr="00833EEB" w:rsidRDefault="004A393C">
      <w:pPr>
        <w:pStyle w:val="NormalWeb"/>
        <w:spacing w:line="276" w:lineRule="auto"/>
        <w:ind w:firstLine="284"/>
        <w:rPr>
          <w:ins w:id="2092" w:author="Yashua Lebowitz" w:date="2024-09-26T19:52:00Z"/>
          <w:rFonts w:ascii="Book Antiqua" w:hAnsi="Book Antiqua"/>
        </w:rPr>
        <w:pPrChange w:id="2093" w:author="Yashua Lebowitz" w:date="2024-09-28T16:42:00Z">
          <w:pPr>
            <w:pStyle w:val="NormalWeb"/>
            <w:ind w:firstLine="284"/>
          </w:pPr>
        </w:pPrChange>
      </w:pPr>
      <w:ins w:id="2094" w:author="Yashua Lebowitz" w:date="2024-09-26T19:52:00Z">
        <w:r w:rsidRPr="00833EEB">
          <w:rPr>
            <w:rFonts w:ascii="Book Antiqua" w:hAnsi="Book Antiqua"/>
          </w:rPr>
          <w:t>“Keep it down, Lot,” Raskin whispered. “You know it’s life in prison for using racist language. They just have to complain and no questions asked, you’re gone.”</w:t>
        </w:r>
      </w:ins>
    </w:p>
    <w:p w14:paraId="1C6599EB" w14:textId="77777777" w:rsidR="004A393C" w:rsidRPr="00833EEB" w:rsidRDefault="004A393C">
      <w:pPr>
        <w:pStyle w:val="NormalWeb"/>
        <w:spacing w:line="276" w:lineRule="auto"/>
        <w:ind w:firstLine="284"/>
        <w:rPr>
          <w:ins w:id="2095" w:author="Yashua Lebowitz" w:date="2024-09-26T19:52:00Z"/>
          <w:rFonts w:ascii="Book Antiqua" w:hAnsi="Book Antiqua"/>
        </w:rPr>
        <w:pPrChange w:id="2096" w:author="Yashua Lebowitz" w:date="2024-09-28T16:42:00Z">
          <w:pPr>
            <w:pStyle w:val="NormalWeb"/>
            <w:ind w:firstLine="284"/>
          </w:pPr>
        </w:pPrChange>
      </w:pPr>
      <w:ins w:id="2097" w:author="Yashua Lebowitz" w:date="2024-09-26T19:52:00Z">
        <w:r w:rsidRPr="00833EEB">
          <w:rPr>
            <w:rFonts w:ascii="Book Antiqua" w:hAnsi="Book Antiqua"/>
          </w:rP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ins>
    </w:p>
    <w:p w14:paraId="00CE925C" w14:textId="77777777" w:rsidR="004A393C" w:rsidRPr="00833EEB" w:rsidRDefault="004A393C">
      <w:pPr>
        <w:pStyle w:val="NormalWeb"/>
        <w:spacing w:line="276" w:lineRule="auto"/>
        <w:ind w:firstLine="284"/>
        <w:rPr>
          <w:ins w:id="2098" w:author="Yashua Lebowitz" w:date="2024-09-26T19:52:00Z"/>
          <w:rFonts w:ascii="Book Antiqua" w:hAnsi="Book Antiqua"/>
        </w:rPr>
        <w:pPrChange w:id="2099" w:author="Yashua Lebowitz" w:date="2024-09-28T16:42:00Z">
          <w:pPr>
            <w:pStyle w:val="NormalWeb"/>
            <w:ind w:firstLine="284"/>
          </w:pPr>
        </w:pPrChange>
      </w:pPr>
      <w:ins w:id="2100" w:author="Yashua Lebowitz" w:date="2024-09-26T19:52:00Z">
        <w:r w:rsidRPr="00833EEB">
          <w:rPr>
            <w:rFonts w:ascii="Book Antiqua" w:hAnsi="Book Antiqua"/>
          </w:rPr>
          <w:t>The sailor approached the table where Raskin and Lot were quietly eating. Lot was about to get up and had half left his chair.</w:t>
        </w:r>
      </w:ins>
    </w:p>
    <w:p w14:paraId="0FD17990" w14:textId="77777777" w:rsidR="004A393C" w:rsidRPr="00833EEB" w:rsidRDefault="004A393C">
      <w:pPr>
        <w:pStyle w:val="NormalWeb"/>
        <w:spacing w:line="276" w:lineRule="auto"/>
        <w:ind w:firstLine="284"/>
        <w:rPr>
          <w:ins w:id="2101" w:author="Yashua Lebowitz" w:date="2024-09-26T19:52:00Z"/>
          <w:rFonts w:ascii="Book Antiqua" w:hAnsi="Book Antiqua"/>
        </w:rPr>
        <w:pPrChange w:id="2102" w:author="Yashua Lebowitz" w:date="2024-09-28T16:42:00Z">
          <w:pPr>
            <w:pStyle w:val="NormalWeb"/>
            <w:ind w:firstLine="284"/>
          </w:pPr>
        </w:pPrChange>
      </w:pPr>
      <w:ins w:id="2103" w:author="Yashua Lebowitz" w:date="2024-09-26T19:52:00Z">
        <w:r w:rsidRPr="00833EEB">
          <w:rPr>
            <w:rFonts w:ascii="Book Antiqua" w:hAnsi="Book Antiqua"/>
          </w:rPr>
          <w:t xml:space="preserve">“Sit down soldier,” Lot’s ass fell down on the hard metal stool. </w:t>
        </w:r>
      </w:ins>
    </w:p>
    <w:p w14:paraId="72314E3F" w14:textId="77777777" w:rsidR="004A393C" w:rsidRPr="00833EEB" w:rsidRDefault="004A393C">
      <w:pPr>
        <w:pStyle w:val="NormalWeb"/>
        <w:spacing w:line="276" w:lineRule="auto"/>
        <w:ind w:firstLine="284"/>
        <w:rPr>
          <w:ins w:id="2104" w:author="Yashua Lebowitz" w:date="2024-09-26T19:52:00Z"/>
          <w:rFonts w:ascii="Book Antiqua" w:hAnsi="Book Antiqua"/>
        </w:rPr>
        <w:pPrChange w:id="2105" w:author="Yashua Lebowitz" w:date="2024-09-28T16:42:00Z">
          <w:pPr>
            <w:pStyle w:val="NormalWeb"/>
            <w:ind w:firstLine="284"/>
          </w:pPr>
        </w:pPrChange>
      </w:pPr>
      <w:ins w:id="2106" w:author="Yashua Lebowitz" w:date="2024-09-26T19:52:00Z">
        <w:r w:rsidRPr="00833EEB">
          <w:rPr>
            <w:rFonts w:ascii="Book Antiqua" w:hAnsi="Book Antiqua"/>
          </w:rPr>
          <w:t>“What did I hear come out of your mouth?”</w:t>
        </w:r>
      </w:ins>
    </w:p>
    <w:p w14:paraId="6893B06C" w14:textId="77777777" w:rsidR="004A393C" w:rsidRPr="00833EEB" w:rsidRDefault="004A393C">
      <w:pPr>
        <w:pStyle w:val="NormalWeb"/>
        <w:spacing w:line="276" w:lineRule="auto"/>
        <w:ind w:firstLine="284"/>
        <w:rPr>
          <w:ins w:id="2107" w:author="Yashua Lebowitz" w:date="2024-09-26T19:52:00Z"/>
          <w:rFonts w:ascii="Book Antiqua" w:hAnsi="Book Antiqua"/>
        </w:rPr>
        <w:pPrChange w:id="2108" w:author="Yashua Lebowitz" w:date="2024-09-28T16:42:00Z">
          <w:pPr>
            <w:pStyle w:val="NormalWeb"/>
            <w:ind w:firstLine="284"/>
          </w:pPr>
        </w:pPrChange>
      </w:pPr>
      <w:ins w:id="2109" w:author="Yashua Lebowitz" w:date="2024-09-26T19:52:00Z">
        <w:r w:rsidRPr="00833EEB">
          <w:rPr>
            <w:rFonts w:ascii="Book Antiqua" w:hAnsi="Book Antiqua"/>
          </w:rPr>
          <w:t>“Nothing, sir,” Lot replied with his mouth full of cricket patty, knowing all black servicemen were addressed as “sir.”</w:t>
        </w:r>
      </w:ins>
    </w:p>
    <w:p w14:paraId="04E40644" w14:textId="77777777" w:rsidR="004A393C" w:rsidRPr="00833EEB" w:rsidRDefault="004A393C">
      <w:pPr>
        <w:pStyle w:val="NormalWeb"/>
        <w:spacing w:line="276" w:lineRule="auto"/>
        <w:ind w:firstLine="284"/>
        <w:rPr>
          <w:ins w:id="2110" w:author="Yashua Lebowitz" w:date="2024-09-26T19:52:00Z"/>
          <w:rFonts w:ascii="Book Antiqua" w:hAnsi="Book Antiqua"/>
        </w:rPr>
        <w:pPrChange w:id="2111" w:author="Yashua Lebowitz" w:date="2024-09-28T16:42:00Z">
          <w:pPr>
            <w:pStyle w:val="NormalWeb"/>
            <w:ind w:firstLine="284"/>
          </w:pPr>
        </w:pPrChange>
      </w:pPr>
      <w:ins w:id="2112" w:author="Yashua Lebowitz" w:date="2024-09-26T19:52:00Z">
        <w:r w:rsidRPr="00833EEB">
          <w:rPr>
            <w:rFonts w:ascii="Book Antiqua" w:hAnsi="Book Antiqua"/>
          </w:rPr>
          <w:t>“I’m not a sir, maggot. I identify as ma’am. You will call me ma’am from now on.”</w:t>
        </w:r>
      </w:ins>
    </w:p>
    <w:p w14:paraId="3AD108D0" w14:textId="77777777" w:rsidR="004A393C" w:rsidRPr="00833EEB" w:rsidRDefault="004A393C">
      <w:pPr>
        <w:pStyle w:val="NormalWeb"/>
        <w:spacing w:line="276" w:lineRule="auto"/>
        <w:ind w:firstLine="284"/>
        <w:rPr>
          <w:ins w:id="2113" w:author="Yashua Lebowitz" w:date="2024-09-26T19:52:00Z"/>
          <w:rFonts w:ascii="Book Antiqua" w:hAnsi="Book Antiqua"/>
        </w:rPr>
        <w:pPrChange w:id="2114" w:author="Yashua Lebowitz" w:date="2024-09-28T16:42:00Z">
          <w:pPr>
            <w:pStyle w:val="NormalWeb"/>
            <w:ind w:firstLine="284"/>
          </w:pPr>
        </w:pPrChange>
      </w:pPr>
      <w:ins w:id="2115" w:author="Yashua Lebowitz" w:date="2024-09-26T19:52:00Z">
        <w:r w:rsidRPr="00833EEB">
          <w:rPr>
            <w:rFonts w:ascii="Book Antiqua" w:hAnsi="Book Antiqua"/>
          </w:rPr>
          <w:t>“Yes, sir—I mean ma’am,” Lot responded, his voice strained.</w:t>
        </w:r>
      </w:ins>
    </w:p>
    <w:p w14:paraId="004BF08D" w14:textId="77777777" w:rsidR="004A393C" w:rsidRPr="00833EEB" w:rsidRDefault="004A393C">
      <w:pPr>
        <w:pStyle w:val="NormalWeb"/>
        <w:spacing w:line="276" w:lineRule="auto"/>
        <w:ind w:firstLine="284"/>
        <w:rPr>
          <w:ins w:id="2116" w:author="Yashua Lebowitz" w:date="2024-09-26T19:52:00Z"/>
          <w:rFonts w:ascii="Book Antiqua" w:hAnsi="Book Antiqua"/>
        </w:rPr>
        <w:pPrChange w:id="2117" w:author="Yashua Lebowitz" w:date="2024-09-28T16:42:00Z">
          <w:pPr>
            <w:pStyle w:val="NormalWeb"/>
            <w:ind w:firstLine="284"/>
          </w:pPr>
        </w:pPrChange>
      </w:pPr>
      <w:ins w:id="2118" w:author="Yashua Lebowitz" w:date="2024-09-26T19:52:00Z">
        <w:r w:rsidRPr="00833EEB">
          <w:rPr>
            <w:rFonts w:ascii="Book Antiqua" w:hAnsi="Book Antiqua"/>
          </w:rPr>
          <w:t xml:space="preserve">The sailor's attention remained fixed on Lot. “And if I ever hear that word come out of your mouth again, you’ll be in the brig. And when they take you to the states, </w:t>
        </w:r>
        <w:r w:rsidRPr="00833EEB">
          <w:rPr>
            <w:rFonts w:ascii="Book Antiqua" w:hAnsi="Book Antiqua"/>
          </w:rPr>
          <w:lastRenderedPageBreak/>
          <w:t xml:space="preserve">you’ll be in prison for the rest of your life. Now I don’t want to hear a single word out of your mouth, or I might just change my mind and write you up. When you come into my mess, you’re pretending to be a ghost, understand </w:t>
        </w:r>
        <w:proofErr w:type="spellStart"/>
        <w:r w:rsidRPr="00833EEB">
          <w:rPr>
            <w:rFonts w:ascii="Book Antiqua" w:hAnsi="Book Antiqua"/>
          </w:rPr>
          <w:t>whigger</w:t>
        </w:r>
        <w:proofErr w:type="spellEnd"/>
        <w:r w:rsidRPr="00833EEB">
          <w:rPr>
            <w:rFonts w:ascii="Book Antiqua" w:hAnsi="Book Antiqua"/>
          </w:rPr>
          <w:t>.”</w:t>
        </w:r>
      </w:ins>
    </w:p>
    <w:p w14:paraId="7C5814A8" w14:textId="77777777" w:rsidR="004A393C" w:rsidRPr="00833EEB" w:rsidRDefault="004A393C">
      <w:pPr>
        <w:pStyle w:val="NormalWeb"/>
        <w:spacing w:line="276" w:lineRule="auto"/>
        <w:ind w:firstLine="284"/>
        <w:rPr>
          <w:ins w:id="2119" w:author="Yashua Lebowitz" w:date="2024-09-26T19:52:00Z"/>
          <w:rFonts w:ascii="Book Antiqua" w:hAnsi="Book Antiqua"/>
        </w:rPr>
        <w:pPrChange w:id="2120" w:author="Yashua Lebowitz" w:date="2024-09-28T16:42:00Z">
          <w:pPr>
            <w:pStyle w:val="NormalWeb"/>
            <w:ind w:firstLine="284"/>
          </w:pPr>
        </w:pPrChange>
      </w:pPr>
      <w:ins w:id="2121" w:author="Yashua Lebowitz" w:date="2024-09-26T19:52:00Z">
        <w:r w:rsidRPr="00833EEB">
          <w:rPr>
            <w:rFonts w:ascii="Book Antiqua" w:hAnsi="Book Antiqua"/>
          </w:rPr>
          <w:t>“Yes, ma’am,” Lot repeated, his face flushed with fear and embarrassment.</w:t>
        </w:r>
      </w:ins>
    </w:p>
    <w:p w14:paraId="5A1D5D27" w14:textId="77777777" w:rsidR="004A393C" w:rsidRPr="00833EEB" w:rsidRDefault="004A393C">
      <w:pPr>
        <w:pStyle w:val="NormalWeb"/>
        <w:spacing w:line="276" w:lineRule="auto"/>
        <w:ind w:firstLine="284"/>
        <w:rPr>
          <w:ins w:id="2122" w:author="Yashua Lebowitz" w:date="2024-09-26T19:52:00Z"/>
          <w:rFonts w:ascii="Book Antiqua" w:hAnsi="Book Antiqua"/>
        </w:rPr>
        <w:pPrChange w:id="2123" w:author="Yashua Lebowitz" w:date="2024-09-28T16:42:00Z">
          <w:pPr>
            <w:pStyle w:val="NormalWeb"/>
            <w:ind w:firstLine="284"/>
          </w:pPr>
        </w:pPrChange>
      </w:pPr>
      <w:ins w:id="2124" w:author="Yashua Lebowitz" w:date="2024-09-26T19:52:00Z">
        <w:r w:rsidRPr="00833EEB">
          <w:rPr>
            <w:rFonts w:ascii="Book Antiqua" w:hAnsi="Book Antiqua"/>
          </w:rPr>
          <w:t>The sailor then looked at Raskin, who quickly followed suit, lowering his gaze. “Yes, ma’am,” Raskin echoed.</w:t>
        </w:r>
      </w:ins>
    </w:p>
    <w:p w14:paraId="338B8D97" w14:textId="77777777" w:rsidR="004A393C" w:rsidRPr="00833EEB" w:rsidRDefault="004A393C">
      <w:pPr>
        <w:pStyle w:val="NormalWeb"/>
        <w:spacing w:line="276" w:lineRule="auto"/>
        <w:ind w:firstLine="284"/>
        <w:rPr>
          <w:ins w:id="2125" w:author="Yashua Lebowitz" w:date="2024-09-26T19:52:00Z"/>
          <w:rFonts w:ascii="Book Antiqua" w:hAnsi="Book Antiqua"/>
        </w:rPr>
        <w:pPrChange w:id="2126" w:author="Yashua Lebowitz" w:date="2024-09-28T16:42:00Z">
          <w:pPr>
            <w:pStyle w:val="NormalWeb"/>
            <w:ind w:firstLine="284"/>
          </w:pPr>
        </w:pPrChange>
      </w:pPr>
      <w:ins w:id="2127" w:author="Yashua Lebowitz" w:date="2024-09-26T19:52:00Z">
        <w:r w:rsidRPr="00833EEB">
          <w:rPr>
            <w:rFonts w:ascii="Book Antiqua" w:hAnsi="Book Antiqua"/>
          </w:rPr>
          <w:t>The sailor walked away, and Lot began to breathe again.</w:t>
        </w:r>
      </w:ins>
    </w:p>
    <w:p w14:paraId="0BC3AD54" w14:textId="77777777" w:rsidR="004A393C" w:rsidRPr="00833EEB" w:rsidRDefault="004A393C">
      <w:pPr>
        <w:pStyle w:val="NormalWeb"/>
        <w:spacing w:line="276" w:lineRule="auto"/>
        <w:ind w:firstLine="284"/>
        <w:rPr>
          <w:ins w:id="2128" w:author="Yashua Lebowitz" w:date="2024-09-26T19:52:00Z"/>
          <w:rFonts w:ascii="Book Antiqua" w:hAnsi="Book Antiqua"/>
        </w:rPr>
        <w:pPrChange w:id="2129" w:author="Yashua Lebowitz" w:date="2024-09-28T16:42:00Z">
          <w:pPr>
            <w:pStyle w:val="NormalWeb"/>
            <w:ind w:firstLine="284"/>
          </w:pPr>
        </w:pPrChange>
      </w:pPr>
      <w:ins w:id="2130" w:author="Yashua Lebowitz" w:date="2024-09-26T19:52:00Z">
        <w:r w:rsidRPr="00833EEB">
          <w:rPr>
            <w:rFonts w:ascii="Book Antiqua" w:hAnsi="Book Antiqua"/>
          </w:rPr>
          <w:t>Raskin wanted to curse out Lot but held his tongue. The other two soldiers at the table smiled at them with their backs to the sailor, like a bunch of delinquent juveniles caught being naughty and getting away with only a slap on the wrist.</w:t>
        </w:r>
      </w:ins>
    </w:p>
    <w:p w14:paraId="3C54DD7A" w14:textId="77777777" w:rsidR="0029464F" w:rsidRDefault="004A393C" w:rsidP="006D6183">
      <w:pPr>
        <w:ind w:firstLine="284"/>
        <w:rPr>
          <w:ins w:id="2131" w:author="Yashua Lebowitz" w:date="2024-09-27T16:10:00Z"/>
          <w:rFonts w:ascii="Book Antiqua" w:eastAsia="Times New Roman" w:hAnsi="Book Antiqua" w:cs="Times New Roman"/>
          <w:sz w:val="24"/>
          <w:szCs w:val="24"/>
          <w:lang w:eastAsia="en-IN"/>
        </w:rPr>
      </w:pPr>
      <w:ins w:id="2132" w:author="Yashua Lebowitz" w:date="2024-09-26T19:52:00Z">
        <w:r w:rsidRPr="00833EEB">
          <w:rPr>
            <w:rFonts w:ascii="Book Antiqua" w:eastAsia="Times New Roman" w:hAnsi="Book Antiqua"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w:t>
        </w:r>
      </w:ins>
    </w:p>
    <w:p w14:paraId="54D4B34F" w14:textId="77777777" w:rsidR="0029464F" w:rsidRDefault="0029464F" w:rsidP="006D6183">
      <w:pPr>
        <w:ind w:firstLine="284"/>
        <w:rPr>
          <w:ins w:id="2133" w:author="Yashua Lebowitz" w:date="2024-09-27T16:10:00Z"/>
          <w:rFonts w:ascii="Book Antiqua" w:eastAsia="Times New Roman" w:hAnsi="Book Antiqua" w:cs="Times New Roman"/>
          <w:sz w:val="24"/>
          <w:szCs w:val="24"/>
          <w:lang w:eastAsia="en-IN"/>
        </w:rPr>
      </w:pPr>
      <w:proofErr w:type="spellStart"/>
      <w:ins w:id="2134" w:author="Yashua Lebowitz" w:date="2024-09-27T16:10:00Z">
        <w:r w:rsidRPr="0029464F">
          <w:rPr>
            <w:rFonts w:ascii="Book Antiqua" w:eastAsia="Times New Roman" w:hAnsi="Book Antiqua" w:cs="Times New Roman"/>
            <w:sz w:val="24"/>
            <w:szCs w:val="24"/>
            <w:lang w:eastAsia="en-IN"/>
          </w:rPr>
          <w:t>Sgt.</w:t>
        </w:r>
        <w:proofErr w:type="spellEnd"/>
        <w:r w:rsidRPr="0029464F">
          <w:rPr>
            <w:rFonts w:ascii="Book Antiqua" w:eastAsia="Times New Roman" w:hAnsi="Book Antiqua" w:cs="Times New Roman"/>
            <w:sz w:val="24"/>
            <w:szCs w:val="24"/>
            <w:lang w:eastAsia="en-IN"/>
          </w:rPr>
          <w:t xml:space="preserve"> Hess and </w:t>
        </w:r>
        <w:proofErr w:type="spellStart"/>
        <w:r w:rsidRPr="0029464F">
          <w:rPr>
            <w:rFonts w:ascii="Book Antiqua" w:eastAsia="Times New Roman" w:hAnsi="Book Antiqua" w:cs="Times New Roman"/>
            <w:sz w:val="24"/>
            <w:szCs w:val="24"/>
            <w:lang w:eastAsia="en-IN"/>
          </w:rPr>
          <w:t>Pvt.</w:t>
        </w:r>
        <w:proofErr w:type="spellEnd"/>
        <w:r w:rsidRPr="0029464F">
          <w:rPr>
            <w:rFonts w:ascii="Book Antiqua" w:eastAsia="Times New Roman" w:hAnsi="Book Antiqua" w:cs="Times New Roman"/>
            <w:sz w:val="24"/>
            <w:szCs w:val="24"/>
            <w:lang w:eastAsia="en-IN"/>
          </w:rPr>
          <w:t xml:space="preserve"> Lot were the only married men in the platoon, a rarity in their ranks. But </w:t>
        </w:r>
        <w:proofErr w:type="spellStart"/>
        <w:r w:rsidRPr="0029464F">
          <w:rPr>
            <w:rFonts w:ascii="Book Antiqua" w:eastAsia="Times New Roman" w:hAnsi="Book Antiqua" w:cs="Times New Roman"/>
            <w:sz w:val="24"/>
            <w:szCs w:val="24"/>
            <w:lang w:eastAsia="en-IN"/>
          </w:rPr>
          <w:t>Pvt.</w:t>
        </w:r>
        <w:proofErr w:type="spellEnd"/>
        <w:r w:rsidRPr="0029464F">
          <w:rPr>
            <w:rFonts w:ascii="Book Antiqua" w:eastAsia="Times New Roman" w:hAnsi="Book Antiqua" w:cs="Times New Roman"/>
            <w:sz w:val="24"/>
            <w:szCs w:val="24"/>
            <w:lang w:eastAsia="en-IN"/>
          </w:rPr>
          <w:t xml:space="preserve"> Lot’s marriage was a running joke among them. He’d married a stripper, and in their eyes, the whole platoon had married her too, if the technicality of a marriage certificate wasn’t the only thing that mattered. They all knew Lot’s vows meant little, and no one was shy about reminding him. The harsh truth was, even with a wife, he was as alone as the rest of them.</w:t>
        </w:r>
      </w:ins>
    </w:p>
    <w:p w14:paraId="7C93E4EC" w14:textId="0768A6D3" w:rsidR="004A393C" w:rsidRPr="00833EEB" w:rsidRDefault="004A393C">
      <w:pPr>
        <w:ind w:firstLine="284"/>
        <w:rPr>
          <w:ins w:id="2135" w:author="Yashua Lebowitz" w:date="2024-09-26T19:52:00Z"/>
          <w:rFonts w:ascii="Book Antiqua" w:eastAsia="Times New Roman" w:hAnsi="Book Antiqua" w:cs="Times New Roman"/>
          <w:sz w:val="24"/>
          <w:szCs w:val="24"/>
          <w:lang w:eastAsia="en-IN"/>
        </w:rPr>
        <w:pPrChange w:id="2136" w:author="Yashua Lebowitz" w:date="2024-09-28T16:42:00Z">
          <w:pPr>
            <w:spacing w:line="240" w:lineRule="auto"/>
            <w:ind w:firstLine="284"/>
          </w:pPr>
        </w:pPrChange>
      </w:pPr>
      <w:ins w:id="2137" w:author="Yashua Lebowitz" w:date="2024-09-26T19:52:00Z">
        <w:r w:rsidRPr="00833EEB">
          <w:rPr>
            <w:rFonts w:ascii="Book Antiqua" w:eastAsia="Times New Roman" w:hAnsi="Book Antiqua" w:cs="Times New Roman"/>
            <w:sz w:val="24"/>
            <w:szCs w:val="24"/>
            <w:lang w:eastAsia="en-IN"/>
          </w:rPr>
          <w:t xml:space="preserve">When they were done cleaning their weapons, they began playing cards. Poker was their </w:t>
        </w:r>
        <w:proofErr w:type="spellStart"/>
        <w:r w:rsidRPr="00833EEB">
          <w:rPr>
            <w:rFonts w:ascii="Book Antiqua" w:eastAsia="Times New Roman" w:hAnsi="Book Antiqua" w:cs="Times New Roman"/>
            <w:sz w:val="24"/>
            <w:szCs w:val="24"/>
            <w:lang w:eastAsia="en-IN"/>
          </w:rPr>
          <w:t>favorite</w:t>
        </w:r>
        <w:proofErr w:type="spellEnd"/>
        <w:r w:rsidRPr="00833EEB">
          <w:rPr>
            <w:rFonts w:ascii="Book Antiqua" w:eastAsia="Times New Roman" w:hAnsi="Book Antiqua" w:cs="Times New Roman"/>
            <w:sz w:val="24"/>
            <w:szCs w:val="24"/>
            <w:lang w:eastAsia="en-IN"/>
          </w:rPr>
          <w:t xml:space="preserve"> game. </w:t>
        </w:r>
        <w:r w:rsidRPr="00833EEB">
          <w:rPr>
            <w:rFonts w:ascii="Book Antiqua" w:hAnsi="Book Antiqua" w:cs="Times New Roman"/>
            <w:sz w:val="24"/>
            <w:szCs w:val="24"/>
          </w:rPr>
          <w:t>The berthing area</w:t>
        </w:r>
        <w:r w:rsidRPr="00833EEB">
          <w:rPr>
            <w:rFonts w:ascii="Book Antiqua" w:eastAsia="Times New Roman" w:hAnsi="Book Antiqua" w:cs="Times New Roman"/>
            <w:sz w:val="24"/>
            <w:szCs w:val="24"/>
            <w:lang w:eastAsia="en-IN"/>
          </w:rPr>
          <w:t xml:space="preserve"> was filled with the shuffling of cards and the occasional burst of laughter. </w:t>
        </w:r>
        <w:proofErr w:type="spellStart"/>
        <w:r w:rsidRPr="00833EEB">
          <w:rPr>
            <w:rFonts w:ascii="Book Antiqua" w:eastAsia="Times New Roman" w:hAnsi="Book Antiqua" w:cs="Times New Roman"/>
            <w:sz w:val="24"/>
            <w:szCs w:val="24"/>
            <w:lang w:eastAsia="en-IN"/>
          </w:rPr>
          <w:t>Sgt.</w:t>
        </w:r>
        <w:proofErr w:type="spellEnd"/>
        <w:r w:rsidRPr="00833EEB">
          <w:rPr>
            <w:rFonts w:ascii="Book Antiqua" w:eastAsia="Times New Roman" w:hAnsi="Book Antiqua" w:cs="Times New Roman"/>
            <w:sz w:val="24"/>
            <w:szCs w:val="24"/>
            <w:lang w:eastAsia="en-IN"/>
          </w:rPr>
          <w:t xml:space="preserve"> Hess was an expert player, his eyes sharp and calculating, always a step ahead of the others.</w:t>
        </w:r>
      </w:ins>
    </w:p>
    <w:p w14:paraId="50C22CD7" w14:textId="77777777" w:rsidR="004A393C" w:rsidRPr="00833EEB" w:rsidRDefault="004A393C">
      <w:pPr>
        <w:ind w:firstLine="284"/>
        <w:rPr>
          <w:ins w:id="2138" w:author="Yashua Lebowitz" w:date="2024-09-26T19:52:00Z"/>
          <w:rFonts w:ascii="Book Antiqua" w:eastAsia="Times New Roman" w:hAnsi="Book Antiqua" w:cs="Times New Roman"/>
          <w:sz w:val="24"/>
          <w:szCs w:val="24"/>
          <w:lang w:eastAsia="en-IN"/>
        </w:rPr>
        <w:pPrChange w:id="2139" w:author="Yashua Lebowitz" w:date="2024-09-28T16:42:00Z">
          <w:pPr>
            <w:spacing w:line="240" w:lineRule="auto"/>
            <w:ind w:firstLine="284"/>
          </w:pPr>
        </w:pPrChange>
      </w:pPr>
      <w:proofErr w:type="spellStart"/>
      <w:ins w:id="2140" w:author="Yashua Lebowitz" w:date="2024-09-26T19:52:00Z">
        <w:r w:rsidRPr="00833EEB">
          <w:rPr>
            <w:rFonts w:ascii="Book Antiqua" w:eastAsia="Times New Roman" w:hAnsi="Book Antiqua" w:cs="Times New Roman"/>
            <w:sz w:val="24"/>
            <w:szCs w:val="24"/>
            <w:lang w:eastAsia="en-IN"/>
          </w:rPr>
          <w:t>Sgt.</w:t>
        </w:r>
        <w:proofErr w:type="spellEnd"/>
        <w:r w:rsidRPr="00833EEB">
          <w:rPr>
            <w:rFonts w:ascii="Book Antiqua" w:eastAsia="Times New Roman" w:hAnsi="Book Antiqua" w:cs="Times New Roman"/>
            <w:sz w:val="24"/>
            <w:szCs w:val="24"/>
            <w:lang w:eastAsia="en-IN"/>
          </w:rPr>
          <w:t xml:space="preserve"> Hess was a hardened veteran. His body and face carried the scars of many campaigns, each mark a testament to battles fought and survived. His skin was weathered and his eyes held the weight of countless memories. Many of his brothers-in-arms had died at the hands of Russian snipers, their legs and limbs decapitated by hidden mines. He spoke often of Lady Luck, who always seemed to be on his side, allowing him to narrowly escape death time and time again.</w:t>
        </w:r>
      </w:ins>
    </w:p>
    <w:p w14:paraId="443F1EBA" w14:textId="77777777" w:rsidR="004A393C" w:rsidRPr="00833EEB" w:rsidRDefault="004A393C">
      <w:pPr>
        <w:ind w:firstLine="284"/>
        <w:rPr>
          <w:ins w:id="2141" w:author="Yashua Lebowitz" w:date="2024-09-26T19:52:00Z"/>
          <w:rFonts w:ascii="Book Antiqua" w:eastAsia="Times New Roman" w:hAnsi="Book Antiqua" w:cs="Times New Roman"/>
          <w:sz w:val="24"/>
          <w:szCs w:val="24"/>
          <w:lang w:eastAsia="en-IN"/>
        </w:rPr>
        <w:pPrChange w:id="2142" w:author="Yashua Lebowitz" w:date="2024-09-28T16:42:00Z">
          <w:pPr>
            <w:spacing w:line="240" w:lineRule="auto"/>
            <w:ind w:firstLine="284"/>
          </w:pPr>
        </w:pPrChange>
      </w:pPr>
      <w:ins w:id="2143" w:author="Yashua Lebowitz" w:date="2024-09-26T19:52:00Z">
        <w:r w:rsidRPr="00833EEB">
          <w:rPr>
            <w:rFonts w:ascii="Book Antiqua" w:eastAsia="Times New Roman" w:hAnsi="Book Antiqua"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833EEB">
          <w:rPr>
            <w:rFonts w:ascii="Book Antiqua" w:eastAsia="Times New Roman" w:hAnsi="Book Antiqua" w:cs="Times New Roman"/>
            <w:sz w:val="24"/>
            <w:szCs w:val="24"/>
            <w:lang w:eastAsia="en-IN"/>
          </w:rPr>
          <w:t>Sgt.</w:t>
        </w:r>
        <w:proofErr w:type="spellEnd"/>
        <w:r w:rsidRPr="00833EEB">
          <w:rPr>
            <w:rFonts w:ascii="Book Antiqua" w:eastAsia="Times New Roman" w:hAnsi="Book Antiqua" w:cs="Times New Roman"/>
            <w:sz w:val="24"/>
            <w:szCs w:val="24"/>
            <w:lang w:eastAsia="en-IN"/>
          </w:rPr>
          <w:t xml:space="preserve"> Hess, however, </w:t>
        </w:r>
        <w:r w:rsidRPr="00833EEB">
          <w:rPr>
            <w:rFonts w:ascii="Book Antiqua" w:eastAsia="Times New Roman" w:hAnsi="Book Antiqua" w:cs="Times New Roman"/>
            <w:sz w:val="24"/>
            <w:szCs w:val="24"/>
            <w:lang w:eastAsia="en-IN"/>
          </w:rPr>
          <w:lastRenderedPageBreak/>
          <w:t>was like an immortal god, refined by the fierce fires of nuclear blasts and tank battles, now walking among mortals like him.</w:t>
        </w:r>
      </w:ins>
    </w:p>
    <w:p w14:paraId="448AB19E" w14:textId="77777777" w:rsidR="004A393C" w:rsidRPr="00833EEB" w:rsidRDefault="004A393C">
      <w:pPr>
        <w:ind w:firstLine="284"/>
        <w:rPr>
          <w:ins w:id="2144" w:author="Yashua Lebowitz" w:date="2024-09-26T19:52:00Z"/>
          <w:rFonts w:ascii="Book Antiqua" w:eastAsia="Times New Roman" w:hAnsi="Book Antiqua" w:cs="Times New Roman"/>
          <w:sz w:val="24"/>
          <w:szCs w:val="24"/>
          <w:lang w:eastAsia="en-IN"/>
        </w:rPr>
        <w:pPrChange w:id="2145" w:author="Yashua Lebowitz" w:date="2024-09-28T16:42:00Z">
          <w:pPr>
            <w:spacing w:line="240" w:lineRule="auto"/>
            <w:ind w:firstLine="284"/>
          </w:pPr>
        </w:pPrChange>
      </w:pPr>
      <w:ins w:id="2146" w:author="Yashua Lebowitz" w:date="2024-09-26T19:52:00Z">
        <w:r w:rsidRPr="00833EEB">
          <w:rPr>
            <w:rFonts w:ascii="Book Antiqua" w:eastAsia="Times New Roman" w:hAnsi="Book Antiqua" w:cs="Times New Roman"/>
            <w:sz w:val="24"/>
            <w:szCs w:val="24"/>
            <w:lang w:eastAsia="en-IN"/>
          </w:rPr>
          <w:t xml:space="preserve">Hess’ presence was a comfort, his stories of near-misses and survival offering a glimmer of hope in their dark world. As they played poker, the other soldiers listened intently to Hess’ tales with a mix of awe and fear. The sergeant's voice was steady, his </w:t>
        </w:r>
        <w:proofErr w:type="spellStart"/>
        <w:r w:rsidRPr="00833EEB">
          <w:rPr>
            <w:rFonts w:ascii="Book Antiqua" w:eastAsia="Times New Roman" w:hAnsi="Book Antiqua" w:cs="Times New Roman"/>
            <w:sz w:val="24"/>
            <w:szCs w:val="24"/>
            <w:lang w:eastAsia="en-IN"/>
          </w:rPr>
          <w:t>demeanor</w:t>
        </w:r>
        <w:proofErr w:type="spellEnd"/>
        <w:r w:rsidRPr="00833EEB">
          <w:rPr>
            <w:rFonts w:ascii="Book Antiqua" w:eastAsia="Times New Roman" w:hAnsi="Book Antiqua" w:cs="Times New Roman"/>
            <w:sz w:val="24"/>
            <w:szCs w:val="24"/>
            <w:lang w:eastAsia="en-IN"/>
          </w:rPr>
          <w:t xml:space="preserve"> calm, even as he recounted the most harrowing of experiences.</w:t>
        </w:r>
      </w:ins>
    </w:p>
    <w:p w14:paraId="17CCD165" w14:textId="77777777" w:rsidR="004A393C" w:rsidRPr="00833EEB" w:rsidRDefault="004A393C">
      <w:pPr>
        <w:ind w:firstLine="284"/>
        <w:rPr>
          <w:ins w:id="2147" w:author="Yashua Lebowitz" w:date="2024-09-26T19:52:00Z"/>
          <w:rFonts w:ascii="Book Antiqua" w:eastAsia="Times New Roman" w:hAnsi="Book Antiqua" w:cs="Times New Roman"/>
          <w:sz w:val="24"/>
          <w:szCs w:val="24"/>
          <w:lang w:eastAsia="en-IN"/>
        </w:rPr>
        <w:pPrChange w:id="2148" w:author="Yashua Lebowitz" w:date="2024-09-28T16:42:00Z">
          <w:pPr>
            <w:spacing w:line="240" w:lineRule="auto"/>
            <w:ind w:firstLine="284"/>
          </w:pPr>
        </w:pPrChange>
      </w:pPr>
      <w:ins w:id="2149" w:author="Yashua Lebowitz" w:date="2024-09-26T19:52:00Z">
        <w:r w:rsidRPr="00833EEB">
          <w:rPr>
            <w:rFonts w:ascii="Book Antiqua" w:eastAsia="Times New Roman" w:hAnsi="Book Antiqua" w:cs="Times New Roman"/>
            <w:sz w:val="24"/>
            <w:szCs w:val="24"/>
            <w:lang w:eastAsia="en-IN"/>
          </w:rPr>
          <w:t xml:space="preserve">The game of poker was more than just a pastime; it was a way for them to bond, to momentarily escape the harshness of their mission. Each hand dealt, each bet placed, was a reminder of their camaraderie, their shared struggle. And at the </w:t>
        </w:r>
        <w:proofErr w:type="spellStart"/>
        <w:r w:rsidRPr="00833EEB">
          <w:rPr>
            <w:rFonts w:ascii="Book Antiqua" w:eastAsia="Times New Roman" w:hAnsi="Book Antiqua" w:cs="Times New Roman"/>
            <w:sz w:val="24"/>
            <w:szCs w:val="24"/>
            <w:lang w:eastAsia="en-IN"/>
          </w:rPr>
          <w:t>center</w:t>
        </w:r>
        <w:proofErr w:type="spellEnd"/>
        <w:r w:rsidRPr="00833EEB">
          <w:rPr>
            <w:rFonts w:ascii="Book Antiqua" w:eastAsia="Times New Roman" w:hAnsi="Book Antiqua" w:cs="Times New Roman"/>
            <w:sz w:val="24"/>
            <w:szCs w:val="24"/>
            <w:lang w:eastAsia="en-IN"/>
          </w:rPr>
          <w:t xml:space="preserve"> of it all was </w:t>
        </w:r>
        <w:proofErr w:type="spellStart"/>
        <w:r w:rsidRPr="00833EEB">
          <w:rPr>
            <w:rFonts w:ascii="Book Antiqua" w:eastAsia="Times New Roman" w:hAnsi="Book Antiqua" w:cs="Times New Roman"/>
            <w:sz w:val="24"/>
            <w:szCs w:val="24"/>
            <w:lang w:eastAsia="en-IN"/>
          </w:rPr>
          <w:t>Sgt.</w:t>
        </w:r>
        <w:proofErr w:type="spellEnd"/>
        <w:r w:rsidRPr="00833EEB">
          <w:rPr>
            <w:rFonts w:ascii="Book Antiqua" w:eastAsia="Times New Roman" w:hAnsi="Book Antiqua" w:cs="Times New Roman"/>
            <w:sz w:val="24"/>
            <w:szCs w:val="24"/>
            <w:lang w:eastAsia="en-IN"/>
          </w:rPr>
          <w:t xml:space="preserve"> Hess, the embodiment of resilience and survival, a beacon of strength for the men under him.</w:t>
        </w:r>
      </w:ins>
    </w:p>
    <w:p w14:paraId="2789BEC0" w14:textId="77777777" w:rsidR="004A393C" w:rsidRPr="00833EEB" w:rsidRDefault="004A393C">
      <w:pPr>
        <w:pStyle w:val="NormalWeb"/>
        <w:spacing w:line="276" w:lineRule="auto"/>
        <w:ind w:firstLine="284"/>
        <w:rPr>
          <w:ins w:id="2150" w:author="Yashua Lebowitz" w:date="2024-09-26T19:52:00Z"/>
          <w:rFonts w:ascii="Book Antiqua" w:hAnsi="Book Antiqua"/>
        </w:rPr>
        <w:pPrChange w:id="2151" w:author="Yashua Lebowitz" w:date="2024-09-28T16:42:00Z">
          <w:pPr>
            <w:pStyle w:val="NormalWeb"/>
            <w:ind w:firstLine="284"/>
          </w:pPr>
        </w:pPrChange>
      </w:pPr>
      <w:proofErr w:type="spellStart"/>
      <w:ins w:id="2152" w:author="Yashua Lebowitz" w:date="2024-09-26T19:52:00Z">
        <w:r w:rsidRPr="00833EEB">
          <w:rPr>
            <w:rFonts w:ascii="Book Antiqua" w:hAnsi="Book Antiqua"/>
          </w:rPr>
          <w:t>Sgt.</w:t>
        </w:r>
        <w:proofErr w:type="spellEnd"/>
        <w:r w:rsidRPr="00833EEB">
          <w:rPr>
            <w:rFonts w:ascii="Book Antiqua" w:hAnsi="Book Antiqua"/>
          </w:rPr>
          <w:t xml:space="preserve"> Hess won the recent hand of poker with a triumphant grin. The worn playing cards lay scattered on the makeshift table—a footlocker they had all gathered around. The sergeant greedily grabbed all his winnings, a modest pile of cigarette packs, small change, and a few precious pieces of candy.</w:t>
        </w:r>
      </w:ins>
    </w:p>
    <w:p w14:paraId="6A6781EC" w14:textId="77777777" w:rsidR="004A393C" w:rsidRPr="00833EEB" w:rsidRDefault="004A393C">
      <w:pPr>
        <w:pStyle w:val="NormalWeb"/>
        <w:spacing w:line="276" w:lineRule="auto"/>
        <w:ind w:firstLine="284"/>
        <w:rPr>
          <w:ins w:id="2153" w:author="Yashua Lebowitz" w:date="2024-09-26T19:52:00Z"/>
          <w:rFonts w:ascii="Book Antiqua" w:hAnsi="Book Antiqua"/>
        </w:rPr>
        <w:pPrChange w:id="2154" w:author="Yashua Lebowitz" w:date="2024-09-28T16:42:00Z">
          <w:pPr>
            <w:pStyle w:val="NormalWeb"/>
            <w:ind w:firstLine="284"/>
          </w:pPr>
        </w:pPrChange>
      </w:pPr>
      <w:ins w:id="2155" w:author="Yashua Lebowitz" w:date="2024-09-26T19:52:00Z">
        <w:r w:rsidRPr="00833EEB">
          <w:rPr>
            <w:rFonts w:ascii="Book Antiqua" w:hAnsi="Book Antiqua"/>
          </w:rPr>
          <w:t xml:space="preserve">Private Lot, bored of the usual wagers, decided to challenge </w:t>
        </w:r>
        <w:proofErr w:type="spellStart"/>
        <w:r w:rsidRPr="00833EEB">
          <w:rPr>
            <w:rFonts w:ascii="Book Antiqua" w:hAnsi="Book Antiqua"/>
          </w:rPr>
          <w:t>Sgt.</w:t>
        </w:r>
        <w:proofErr w:type="spellEnd"/>
        <w:r w:rsidRPr="00833EEB">
          <w:rPr>
            <w:rFonts w:ascii="Book Antiqua" w:hAnsi="Book Antiqua"/>
          </w:rPr>
          <w:t xml:space="preserve"> Hess to a game of twenty-one. He shuffled the deck with a flourish, the cards whispering against each other as he prepared to deal.</w:t>
        </w:r>
      </w:ins>
    </w:p>
    <w:p w14:paraId="1FF02117" w14:textId="77777777" w:rsidR="004A393C" w:rsidRPr="00833EEB" w:rsidRDefault="004A393C">
      <w:pPr>
        <w:pStyle w:val="NormalWeb"/>
        <w:spacing w:line="276" w:lineRule="auto"/>
        <w:ind w:firstLine="284"/>
        <w:rPr>
          <w:ins w:id="2156" w:author="Yashua Lebowitz" w:date="2024-09-26T19:52:00Z"/>
          <w:rFonts w:ascii="Book Antiqua" w:hAnsi="Book Antiqua"/>
        </w:rPr>
        <w:pPrChange w:id="2157" w:author="Yashua Lebowitz" w:date="2024-09-28T16:42:00Z">
          <w:pPr>
            <w:pStyle w:val="NormalWeb"/>
            <w:ind w:firstLine="284"/>
          </w:pPr>
        </w:pPrChange>
      </w:pPr>
      <w:ins w:id="2158" w:author="Yashua Lebowitz" w:date="2024-09-26T19:52:00Z">
        <w:r w:rsidRPr="00833EEB">
          <w:rPr>
            <w:rFonts w:ascii="Book Antiqua" w:hAnsi="Book Antiqua"/>
          </w:rPr>
          <w:t xml:space="preserve">“Here’s the wager, </w:t>
        </w:r>
        <w:proofErr w:type="spellStart"/>
        <w:r w:rsidRPr="00833EEB">
          <w:rPr>
            <w:rFonts w:ascii="Book Antiqua" w:hAnsi="Book Antiqua"/>
          </w:rPr>
          <w:t>Sgt.</w:t>
        </w:r>
        <w:proofErr w:type="spellEnd"/>
        <w:r w:rsidRPr="00833EEB">
          <w:rPr>
            <w:rFonts w:ascii="Book Antiqua" w:hAnsi="Book Antiqua"/>
          </w:rPr>
          <w:t xml:space="preserve"> Hess. Truth or dare.”</w:t>
        </w:r>
      </w:ins>
    </w:p>
    <w:p w14:paraId="5A32277A" w14:textId="77777777" w:rsidR="004A393C" w:rsidRPr="00833EEB" w:rsidRDefault="004A393C">
      <w:pPr>
        <w:pStyle w:val="NormalWeb"/>
        <w:spacing w:line="276" w:lineRule="auto"/>
        <w:ind w:firstLine="284"/>
        <w:rPr>
          <w:ins w:id="2159" w:author="Yashua Lebowitz" w:date="2024-09-26T19:52:00Z"/>
          <w:rFonts w:ascii="Book Antiqua" w:hAnsi="Book Antiqua"/>
        </w:rPr>
        <w:pPrChange w:id="2160" w:author="Yashua Lebowitz" w:date="2024-09-28T16:42:00Z">
          <w:pPr>
            <w:pStyle w:val="NormalWeb"/>
            <w:ind w:firstLine="284"/>
          </w:pPr>
        </w:pPrChange>
      </w:pPr>
      <w:ins w:id="2161" w:author="Yashua Lebowitz" w:date="2024-09-26T19:52:00Z">
        <w:r w:rsidRPr="00833EEB">
          <w:rPr>
            <w:rFonts w:ascii="Book Antiqua" w:hAnsi="Book Antiqua"/>
          </w:rPr>
          <w:t>Hess raised an eyebrow, intrigued. “Hmmm, interesting. Truth.”</w:t>
        </w:r>
      </w:ins>
    </w:p>
    <w:p w14:paraId="51214F08" w14:textId="77777777" w:rsidR="004A393C" w:rsidRPr="00833EEB" w:rsidRDefault="004A393C">
      <w:pPr>
        <w:pStyle w:val="NormalWeb"/>
        <w:spacing w:line="276" w:lineRule="auto"/>
        <w:ind w:firstLine="284"/>
        <w:rPr>
          <w:ins w:id="2162" w:author="Yashua Lebowitz" w:date="2024-09-26T19:52:00Z"/>
          <w:rFonts w:ascii="Book Antiqua" w:hAnsi="Book Antiqua"/>
        </w:rPr>
        <w:pPrChange w:id="2163" w:author="Yashua Lebowitz" w:date="2024-09-28T16:42:00Z">
          <w:pPr>
            <w:pStyle w:val="NormalWeb"/>
            <w:ind w:firstLine="284"/>
          </w:pPr>
        </w:pPrChange>
      </w:pPr>
      <w:ins w:id="2164" w:author="Yashua Lebowitz" w:date="2024-09-26T19:52:00Z">
        <w:r w:rsidRPr="00833EEB">
          <w:rPr>
            <w:rFonts w:ascii="Book Antiqua" w:hAnsi="Book Antiqua"/>
          </w:rPr>
          <w:t>Lot leaned in, his voice low and conspiratorial. “You ever have sex with a black bitch? If I win, you tell the truth.” The question hung heavily in the air; everyone knew such an act was punishable by death.</w:t>
        </w:r>
      </w:ins>
    </w:p>
    <w:p w14:paraId="05E1CC56" w14:textId="77777777" w:rsidR="004A393C" w:rsidRPr="00833EEB" w:rsidRDefault="004A393C">
      <w:pPr>
        <w:pStyle w:val="NormalWeb"/>
        <w:spacing w:line="276" w:lineRule="auto"/>
        <w:ind w:firstLine="284"/>
        <w:rPr>
          <w:ins w:id="2165" w:author="Yashua Lebowitz" w:date="2024-09-26T19:52:00Z"/>
          <w:rFonts w:ascii="Book Antiqua" w:hAnsi="Book Antiqua"/>
        </w:rPr>
        <w:pPrChange w:id="2166" w:author="Yashua Lebowitz" w:date="2024-09-28T16:42:00Z">
          <w:pPr>
            <w:pStyle w:val="NormalWeb"/>
            <w:ind w:firstLine="284"/>
          </w:pPr>
        </w:pPrChange>
      </w:pPr>
      <w:ins w:id="2167" w:author="Yashua Lebowitz" w:date="2024-09-26T19:52:00Z">
        <w:r w:rsidRPr="00833EEB">
          <w:rPr>
            <w:rFonts w:ascii="Book Antiqua" w:hAnsi="Book Antiqua"/>
          </w:rPr>
          <w:t>Hess’ expression hardened, but he nodded. “Alright. Truth or dare?”</w:t>
        </w:r>
      </w:ins>
    </w:p>
    <w:p w14:paraId="4268BE55" w14:textId="77777777" w:rsidR="004A393C" w:rsidRPr="00833EEB" w:rsidRDefault="004A393C">
      <w:pPr>
        <w:pStyle w:val="NormalWeb"/>
        <w:spacing w:line="276" w:lineRule="auto"/>
        <w:ind w:firstLine="284"/>
        <w:rPr>
          <w:ins w:id="2168" w:author="Yashua Lebowitz" w:date="2024-09-26T19:52:00Z"/>
          <w:rFonts w:ascii="Book Antiqua" w:hAnsi="Book Antiqua"/>
        </w:rPr>
        <w:pPrChange w:id="2169" w:author="Yashua Lebowitz" w:date="2024-09-28T16:42:00Z">
          <w:pPr>
            <w:pStyle w:val="NormalWeb"/>
            <w:ind w:firstLine="284"/>
          </w:pPr>
        </w:pPrChange>
      </w:pPr>
      <w:ins w:id="2170" w:author="Yashua Lebowitz" w:date="2024-09-26T19:52:00Z">
        <w:r w:rsidRPr="00833EEB">
          <w:rPr>
            <w:rFonts w:ascii="Book Antiqua" w:hAnsi="Book Antiqua"/>
          </w:rPr>
          <w:t>“Truth,” Lot replied, a glint of mischief in his eyes.</w:t>
        </w:r>
      </w:ins>
    </w:p>
    <w:p w14:paraId="475A9A78" w14:textId="77777777" w:rsidR="004A393C" w:rsidRPr="00833EEB" w:rsidRDefault="004A393C">
      <w:pPr>
        <w:pStyle w:val="NormalWeb"/>
        <w:spacing w:line="276" w:lineRule="auto"/>
        <w:ind w:firstLine="284"/>
        <w:rPr>
          <w:ins w:id="2171" w:author="Yashua Lebowitz" w:date="2024-09-26T19:52:00Z"/>
          <w:rFonts w:ascii="Book Antiqua" w:hAnsi="Book Antiqua"/>
        </w:rPr>
        <w:pPrChange w:id="2172" w:author="Yashua Lebowitz" w:date="2024-09-28T16:42:00Z">
          <w:pPr>
            <w:pStyle w:val="NormalWeb"/>
            <w:ind w:firstLine="284"/>
          </w:pPr>
        </w:pPrChange>
      </w:pPr>
      <w:proofErr w:type="spellStart"/>
      <w:ins w:id="2173" w:author="Yashua Lebowitz" w:date="2024-09-26T19:52:00Z">
        <w:r w:rsidRPr="00833EEB">
          <w:rPr>
            <w:rFonts w:ascii="Book Antiqua" w:hAnsi="Book Antiqua"/>
          </w:rPr>
          <w:t>Sgt.</w:t>
        </w:r>
        <w:proofErr w:type="spellEnd"/>
        <w:r w:rsidRPr="00833EEB">
          <w:rPr>
            <w:rFonts w:ascii="Book Antiqua" w:hAnsi="Book Antiqua"/>
          </w:rPr>
          <w:t xml:space="preserve"> Hess’ face became </w:t>
        </w:r>
        <w:proofErr w:type="spellStart"/>
        <w:r w:rsidRPr="00833EEB">
          <w:rPr>
            <w:rFonts w:ascii="Book Antiqua" w:hAnsi="Book Antiqua"/>
          </w:rPr>
          <w:t>somber</w:t>
        </w:r>
        <w:proofErr w:type="spellEnd"/>
        <w:r w:rsidRPr="00833EEB">
          <w:rPr>
            <w:rFonts w:ascii="Book Antiqua" w:hAnsi="Book Antiqua"/>
          </w:rPr>
          <w:t>, his eyes searching Lot’s. “You scared of killing someone?”</w:t>
        </w:r>
      </w:ins>
    </w:p>
    <w:p w14:paraId="79E4D464" w14:textId="77777777" w:rsidR="004A393C" w:rsidRPr="00833EEB" w:rsidRDefault="004A393C">
      <w:pPr>
        <w:pStyle w:val="NormalWeb"/>
        <w:spacing w:line="276" w:lineRule="auto"/>
        <w:ind w:firstLine="284"/>
        <w:rPr>
          <w:ins w:id="2174" w:author="Yashua Lebowitz" w:date="2024-09-26T19:52:00Z"/>
          <w:rFonts w:ascii="Book Antiqua" w:hAnsi="Book Antiqua"/>
        </w:rPr>
        <w:pPrChange w:id="2175" w:author="Yashua Lebowitz" w:date="2024-09-28T16:42:00Z">
          <w:pPr>
            <w:pStyle w:val="NormalWeb"/>
            <w:ind w:firstLine="284"/>
          </w:pPr>
        </w:pPrChange>
      </w:pPr>
      <w:ins w:id="2176" w:author="Yashua Lebowitz" w:date="2024-09-26T19:52:00Z">
        <w:r w:rsidRPr="00833EEB">
          <w:rPr>
            <w:rFonts w:ascii="Book Antiqua" w:hAnsi="Book Antiqua"/>
          </w:rPr>
          <w:t>Lot dealt the cards. The first round was quick; Hess drew a queen and a seven, while Lot’s initial hand was a ten and a five. Lot glanced at his hand. He drew another card—a six. He tried to maintain his composure, but his eyes flickered with a hint of nerves. Hess, ever the seasoned player, watched him closely before deciding to stand on seventeen.</w:t>
        </w:r>
      </w:ins>
    </w:p>
    <w:p w14:paraId="5AB5089F" w14:textId="77777777" w:rsidR="004A393C" w:rsidRPr="00833EEB" w:rsidRDefault="004A393C">
      <w:pPr>
        <w:pStyle w:val="NormalWeb"/>
        <w:spacing w:line="276" w:lineRule="auto"/>
        <w:ind w:firstLine="284"/>
        <w:rPr>
          <w:ins w:id="2177" w:author="Yashua Lebowitz" w:date="2024-09-26T19:52:00Z"/>
          <w:rFonts w:ascii="Book Antiqua" w:hAnsi="Book Antiqua"/>
        </w:rPr>
        <w:pPrChange w:id="2178" w:author="Yashua Lebowitz" w:date="2024-09-28T16:42:00Z">
          <w:pPr>
            <w:pStyle w:val="NormalWeb"/>
            <w:ind w:firstLine="284"/>
          </w:pPr>
        </w:pPrChange>
      </w:pPr>
      <w:ins w:id="2179" w:author="Yashua Lebowitz" w:date="2024-09-26T19:52:00Z">
        <w:r w:rsidRPr="00833EEB">
          <w:rPr>
            <w:rFonts w:ascii="Book Antiqua" w:hAnsi="Book Antiqua"/>
          </w:rPr>
          <w:lastRenderedPageBreak/>
          <w:t>“Twenty-one,” Lot declared, revealing his cards with a flourish. The soldiers around them let out a collective gasp, the stakes of the game suddenly feeling very real.</w:t>
        </w:r>
      </w:ins>
    </w:p>
    <w:p w14:paraId="6E18A52F" w14:textId="77777777" w:rsidR="004A393C" w:rsidRPr="00833EEB" w:rsidRDefault="004A393C">
      <w:pPr>
        <w:pStyle w:val="NormalWeb"/>
        <w:spacing w:line="276" w:lineRule="auto"/>
        <w:ind w:firstLine="284"/>
        <w:rPr>
          <w:ins w:id="2180" w:author="Yashua Lebowitz" w:date="2024-09-26T19:52:00Z"/>
          <w:rFonts w:ascii="Book Antiqua" w:hAnsi="Book Antiqua"/>
        </w:rPr>
        <w:pPrChange w:id="2181" w:author="Yashua Lebowitz" w:date="2024-09-28T16:42:00Z">
          <w:pPr>
            <w:pStyle w:val="NormalWeb"/>
            <w:ind w:firstLine="284"/>
          </w:pPr>
        </w:pPrChange>
      </w:pPr>
      <w:ins w:id="2182" w:author="Yashua Lebowitz" w:date="2024-09-26T19:52:00Z">
        <w:r w:rsidRPr="00833EEB">
          <w:rPr>
            <w:rFonts w:ascii="Book Antiqua" w:hAnsi="Book Antiqua"/>
          </w:rPr>
          <w:t>Hess’ face remained impassive as he laid down his cards. “Seventeen. You win this round, Private.”</w:t>
        </w:r>
      </w:ins>
    </w:p>
    <w:p w14:paraId="4285EBB8" w14:textId="77777777" w:rsidR="004A393C" w:rsidRPr="00833EEB" w:rsidRDefault="004A393C">
      <w:pPr>
        <w:pStyle w:val="NormalWeb"/>
        <w:spacing w:line="276" w:lineRule="auto"/>
        <w:ind w:firstLine="284"/>
        <w:rPr>
          <w:ins w:id="2183" w:author="Yashua Lebowitz" w:date="2024-09-26T19:52:00Z"/>
          <w:rFonts w:ascii="Book Antiqua" w:hAnsi="Book Antiqua"/>
        </w:rPr>
        <w:pPrChange w:id="2184" w:author="Yashua Lebowitz" w:date="2024-09-28T16:42:00Z">
          <w:pPr>
            <w:pStyle w:val="NormalWeb"/>
            <w:ind w:firstLine="284"/>
          </w:pPr>
        </w:pPrChange>
      </w:pPr>
      <w:proofErr w:type="spellStart"/>
      <w:ins w:id="2185" w:author="Yashua Lebowitz" w:date="2024-09-26T19:52:00Z">
        <w:r w:rsidRPr="00833EEB">
          <w:rPr>
            <w:rFonts w:ascii="Book Antiqua" w:hAnsi="Book Antiqua"/>
          </w:rPr>
          <w:t>Sgt.</w:t>
        </w:r>
        <w:proofErr w:type="spellEnd"/>
        <w:r w:rsidRPr="00833EEB">
          <w:rPr>
            <w:rFonts w:ascii="Book Antiqua" w:hAnsi="Book Antiqua"/>
          </w:rPr>
          <w:t xml:space="preserve"> Hess looked around to see if anyone else other than their squad was listening. He paused and thought for a moment.</w:t>
        </w:r>
      </w:ins>
    </w:p>
    <w:p w14:paraId="26B0BE33" w14:textId="77777777" w:rsidR="004A393C" w:rsidRPr="00833EEB" w:rsidRDefault="004A393C">
      <w:pPr>
        <w:pStyle w:val="NormalWeb"/>
        <w:spacing w:line="276" w:lineRule="auto"/>
        <w:ind w:firstLine="284"/>
        <w:rPr>
          <w:ins w:id="2186" w:author="Yashua Lebowitz" w:date="2024-09-26T19:52:00Z"/>
          <w:rFonts w:ascii="Book Antiqua" w:hAnsi="Book Antiqua"/>
        </w:rPr>
        <w:pPrChange w:id="2187" w:author="Yashua Lebowitz" w:date="2024-09-28T16:42:00Z">
          <w:pPr>
            <w:pStyle w:val="NormalWeb"/>
            <w:ind w:firstLine="284"/>
          </w:pPr>
        </w:pPrChange>
      </w:pPr>
      <w:ins w:id="2188" w:author="Yashua Lebowitz" w:date="2024-09-26T19:52:00Z">
        <w:r w:rsidRPr="00833EEB">
          <w:rPr>
            <w:rFonts w:ascii="Book Antiqua" w:hAnsi="Book Antiqua"/>
          </w:rPr>
          <w:t xml:space="preserve">“Yes.” </w:t>
        </w:r>
      </w:ins>
    </w:p>
    <w:p w14:paraId="657D6186" w14:textId="77777777" w:rsidR="004A393C" w:rsidRPr="00833EEB" w:rsidRDefault="004A393C">
      <w:pPr>
        <w:pStyle w:val="NormalWeb"/>
        <w:spacing w:line="276" w:lineRule="auto"/>
        <w:ind w:firstLine="284"/>
        <w:rPr>
          <w:ins w:id="2189" w:author="Yashua Lebowitz" w:date="2024-09-26T19:52:00Z"/>
          <w:rFonts w:ascii="Book Antiqua" w:hAnsi="Book Antiqua"/>
        </w:rPr>
        <w:pPrChange w:id="2190" w:author="Yashua Lebowitz" w:date="2024-09-28T16:42:00Z">
          <w:pPr>
            <w:pStyle w:val="NormalWeb"/>
            <w:ind w:firstLine="284"/>
          </w:pPr>
        </w:pPrChange>
      </w:pPr>
      <w:ins w:id="2191" w:author="Yashua Lebowitz" w:date="2024-09-26T19:52:00Z">
        <w:r w:rsidRPr="00833EEB">
          <w:rPr>
            <w:rFonts w:ascii="Book Antiqua" w:hAnsi="Book Antiqua"/>
          </w:rPr>
          <w:t>His squad concealed their laughter so as not to draw attention to his answer knowing the weight of its repercussions.</w:t>
        </w:r>
      </w:ins>
    </w:p>
    <w:p w14:paraId="161337F6" w14:textId="77777777" w:rsidR="004A393C" w:rsidRPr="00833EEB" w:rsidRDefault="004A393C">
      <w:pPr>
        <w:pStyle w:val="NormalWeb"/>
        <w:spacing w:line="276" w:lineRule="auto"/>
        <w:ind w:firstLine="284"/>
        <w:rPr>
          <w:ins w:id="2192" w:author="Yashua Lebowitz" w:date="2024-09-26T19:52:00Z"/>
          <w:rFonts w:ascii="Book Antiqua" w:hAnsi="Book Antiqua"/>
        </w:rPr>
        <w:pPrChange w:id="2193" w:author="Yashua Lebowitz" w:date="2024-09-28T16:42:00Z">
          <w:pPr>
            <w:pStyle w:val="NormalWeb"/>
            <w:ind w:firstLine="284"/>
          </w:pPr>
        </w:pPrChange>
      </w:pPr>
      <w:ins w:id="2194" w:author="Yashua Lebowitz" w:date="2024-09-26T19:52:00Z">
        <w:r w:rsidRPr="00833EEB">
          <w:rPr>
            <w:rFonts w:ascii="Book Antiqua" w:hAnsi="Book Antiqua"/>
          </w:rPr>
          <w:t xml:space="preserve">"It was a year before I met my wife. I was using </w:t>
        </w:r>
        <w:proofErr w:type="spellStart"/>
        <w:r w:rsidRPr="00833EEB">
          <w:rPr>
            <w:rFonts w:ascii="Book Antiqua" w:hAnsi="Book Antiqua"/>
          </w:rPr>
          <w:t>Whinder</w:t>
        </w:r>
        <w:proofErr w:type="spellEnd"/>
        <w:r w:rsidRPr="00833EEB">
          <w:rPr>
            <w:rFonts w:ascii="Book Antiqua" w:hAnsi="Book Antiqua"/>
          </w:rP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ins>
    </w:p>
    <w:p w14:paraId="7A568984" w14:textId="77777777" w:rsidR="004A393C" w:rsidRPr="00833EEB" w:rsidRDefault="004A393C">
      <w:pPr>
        <w:pStyle w:val="NormalWeb"/>
        <w:spacing w:line="276" w:lineRule="auto"/>
        <w:ind w:firstLine="284"/>
        <w:rPr>
          <w:ins w:id="2195" w:author="Yashua Lebowitz" w:date="2024-09-26T19:52:00Z"/>
          <w:rFonts w:ascii="Book Antiqua" w:hAnsi="Book Antiqua"/>
        </w:rPr>
        <w:pPrChange w:id="2196" w:author="Yashua Lebowitz" w:date="2024-09-28T16:42:00Z">
          <w:pPr>
            <w:pStyle w:val="NormalWeb"/>
            <w:ind w:firstLine="284"/>
          </w:pPr>
        </w:pPrChange>
      </w:pPr>
      <w:ins w:id="2197" w:author="Yashua Lebowitz" w:date="2024-09-26T19:52:00Z">
        <w:r w:rsidRPr="00833EEB">
          <w:rPr>
            <w:rFonts w:ascii="Book Antiqua" w:hAnsi="Book Antiqua"/>
          </w:rPr>
          <w: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before—at least not since the purge.</w:t>
        </w:r>
      </w:ins>
    </w:p>
    <w:p w14:paraId="64E69326" w14:textId="77777777" w:rsidR="004A393C" w:rsidRPr="00833EEB" w:rsidRDefault="004A393C">
      <w:pPr>
        <w:pStyle w:val="NormalWeb"/>
        <w:spacing w:line="276" w:lineRule="auto"/>
        <w:ind w:firstLine="284"/>
        <w:rPr>
          <w:ins w:id="2198" w:author="Yashua Lebowitz" w:date="2024-09-26T19:52:00Z"/>
          <w:rFonts w:ascii="Book Antiqua" w:hAnsi="Book Antiqua"/>
        </w:rPr>
        <w:pPrChange w:id="2199" w:author="Yashua Lebowitz" w:date="2024-09-28T16:42:00Z">
          <w:pPr>
            <w:pStyle w:val="NormalWeb"/>
            <w:ind w:firstLine="284"/>
          </w:pPr>
        </w:pPrChange>
      </w:pPr>
      <w:ins w:id="2200" w:author="Yashua Lebowitz" w:date="2024-09-26T19:52:00Z">
        <w:r w:rsidRPr="00833EEB">
          <w:rPr>
            <w:rFonts w:ascii="Book Antiqua" w:hAnsi="Book Antiqua"/>
          </w:rP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ins>
    </w:p>
    <w:p w14:paraId="7CA7FEEE" w14:textId="77777777" w:rsidR="004A393C" w:rsidRPr="00833EEB" w:rsidRDefault="004A393C">
      <w:pPr>
        <w:pStyle w:val="NormalWeb"/>
        <w:spacing w:line="276" w:lineRule="auto"/>
        <w:ind w:firstLine="284"/>
        <w:rPr>
          <w:ins w:id="2201" w:author="Yashua Lebowitz" w:date="2024-09-26T19:52:00Z"/>
          <w:rFonts w:ascii="Book Antiqua" w:hAnsi="Book Antiqua"/>
        </w:rPr>
        <w:pPrChange w:id="2202" w:author="Yashua Lebowitz" w:date="2024-09-28T16:42:00Z">
          <w:pPr>
            <w:pStyle w:val="NormalWeb"/>
            <w:ind w:firstLine="284"/>
          </w:pPr>
        </w:pPrChange>
      </w:pPr>
      <w:ins w:id="2203" w:author="Yashua Lebowitz" w:date="2024-09-26T19:52:00Z">
        <w:r w:rsidRPr="00833EEB">
          <w:rPr>
            <w:rFonts w:ascii="Book Antiqua" w:hAnsi="Book Antiqua"/>
          </w:rPr>
          <w:t>At this point, the other soldiers struggled to control their laughter. "So, what did you do?"</w:t>
        </w:r>
      </w:ins>
    </w:p>
    <w:p w14:paraId="53EBE067" w14:textId="77777777" w:rsidR="004A393C" w:rsidRPr="00833EEB" w:rsidRDefault="004A393C">
      <w:pPr>
        <w:pStyle w:val="NormalWeb"/>
        <w:spacing w:line="276" w:lineRule="auto"/>
        <w:ind w:firstLine="284"/>
        <w:rPr>
          <w:ins w:id="2204" w:author="Yashua Lebowitz" w:date="2024-09-26T19:52:00Z"/>
          <w:rFonts w:ascii="Book Antiqua" w:hAnsi="Book Antiqua"/>
        </w:rPr>
        <w:pPrChange w:id="2205" w:author="Yashua Lebowitz" w:date="2024-09-28T16:42:00Z">
          <w:pPr>
            <w:pStyle w:val="NormalWeb"/>
            <w:ind w:firstLine="284"/>
          </w:pPr>
        </w:pPrChange>
      </w:pPr>
      <w:ins w:id="2206" w:author="Yashua Lebowitz" w:date="2024-09-26T19:52:00Z">
        <w:r w:rsidRPr="00833EEB">
          <w:rPr>
            <w:rFonts w:ascii="Book Antiqua" w:hAnsi="Book Antiqua"/>
          </w:rPr>
          <w:t xml:space="preserve">“What any crazy </w:t>
        </w:r>
        <w:proofErr w:type="spellStart"/>
        <w:r w:rsidRPr="00833EEB">
          <w:rPr>
            <w:rFonts w:ascii="Book Antiqua" w:hAnsi="Book Antiqua"/>
          </w:rPr>
          <w:t>whigger</w:t>
        </w:r>
        <w:proofErr w:type="spellEnd"/>
        <w:r w:rsidRPr="00833EEB">
          <w:rPr>
            <w:rFonts w:ascii="Book Antiqua" w:hAnsi="Book Antiqua"/>
          </w:rPr>
          <w:t xml:space="preserve"> would do. I went up and greeted them. I shook her husband’s hand, thanked him for his service, and apologized on behalf of all white people for the injustices brought upon him and his people in the past. The entire </w:t>
        </w:r>
        <w:r w:rsidRPr="00833EEB">
          <w:rPr>
            <w:rFonts w:ascii="Book Antiqua" w:hAnsi="Book Antiqua"/>
          </w:rPr>
          <w:lastRenderedPageBreak/>
          <w:t>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ins>
    </w:p>
    <w:p w14:paraId="1B0CB7A5" w14:textId="77777777" w:rsidR="004A393C" w:rsidRPr="00833EEB" w:rsidRDefault="004A393C">
      <w:pPr>
        <w:pStyle w:val="NormalWeb"/>
        <w:spacing w:line="276" w:lineRule="auto"/>
        <w:ind w:firstLine="284"/>
        <w:rPr>
          <w:ins w:id="2207" w:author="Yashua Lebowitz" w:date="2024-09-26T19:52:00Z"/>
          <w:rFonts w:ascii="Book Antiqua" w:hAnsi="Book Antiqua"/>
        </w:rPr>
        <w:pPrChange w:id="2208" w:author="Yashua Lebowitz" w:date="2024-09-28T16:42:00Z">
          <w:pPr>
            <w:pStyle w:val="NormalWeb"/>
            <w:ind w:firstLine="284"/>
          </w:pPr>
        </w:pPrChange>
      </w:pPr>
      <w:ins w:id="2209" w:author="Yashua Lebowitz" w:date="2024-09-26T19:52:00Z">
        <w:r w:rsidRPr="00833EEB">
          <w:rPr>
            <w:rFonts w:ascii="Book Antiqua" w:hAnsi="Book Antiqua"/>
          </w:rPr>
          <w:t>After they were done laughing, Private Lot’s face got serious.</w:t>
        </w:r>
      </w:ins>
    </w:p>
    <w:p w14:paraId="51EE01D1" w14:textId="77777777" w:rsidR="004A393C" w:rsidRPr="00833EEB" w:rsidRDefault="004A393C">
      <w:pPr>
        <w:pStyle w:val="NormalWeb"/>
        <w:spacing w:line="276" w:lineRule="auto"/>
        <w:ind w:firstLine="284"/>
        <w:rPr>
          <w:ins w:id="2210" w:author="Yashua Lebowitz" w:date="2024-09-26T19:52:00Z"/>
          <w:rFonts w:ascii="Book Antiqua" w:hAnsi="Book Antiqua"/>
        </w:rPr>
        <w:pPrChange w:id="2211" w:author="Yashua Lebowitz" w:date="2024-09-28T16:42:00Z">
          <w:pPr>
            <w:pStyle w:val="NormalWeb"/>
            <w:ind w:firstLine="284"/>
          </w:pPr>
        </w:pPrChange>
      </w:pPr>
      <w:ins w:id="2212" w:author="Yashua Lebowitz" w:date="2024-09-26T19:52:00Z">
        <w:r w:rsidRPr="00833EEB">
          <w:rPr>
            <w:rFonts w:ascii="Book Antiqua" w:hAnsi="Book Antiqua"/>
          </w:rPr>
          <w:t>“I’m scared of killing someone, even if its kike.”</w:t>
        </w:r>
      </w:ins>
    </w:p>
    <w:p w14:paraId="32C896B4" w14:textId="77777777" w:rsidR="004A393C" w:rsidRPr="00833EEB" w:rsidRDefault="004A393C">
      <w:pPr>
        <w:pStyle w:val="NormalWeb"/>
        <w:spacing w:line="276" w:lineRule="auto"/>
        <w:ind w:firstLine="284"/>
        <w:rPr>
          <w:ins w:id="2213" w:author="Yashua Lebowitz" w:date="2024-09-26T19:52:00Z"/>
          <w:rFonts w:ascii="Book Antiqua" w:hAnsi="Book Antiqua"/>
        </w:rPr>
        <w:pPrChange w:id="2214" w:author="Yashua Lebowitz" w:date="2024-09-28T16:42:00Z">
          <w:pPr>
            <w:pStyle w:val="NormalWeb"/>
            <w:ind w:firstLine="284"/>
          </w:pPr>
        </w:pPrChange>
      </w:pPr>
      <w:ins w:id="2215" w:author="Yashua Lebowitz" w:date="2024-09-26T19:52:00Z">
        <w:r w:rsidRPr="00833EEB">
          <w:rPr>
            <w:rFonts w:ascii="Book Antiqua" w:hAnsi="Book Antiqua"/>
          </w:rPr>
          <w:t xml:space="preserve">“It's all about perspective, Private,” </w:t>
        </w:r>
        <w:proofErr w:type="spellStart"/>
        <w:r w:rsidRPr="00833EEB">
          <w:rPr>
            <w:rFonts w:ascii="Book Antiqua" w:hAnsi="Book Antiqua"/>
          </w:rPr>
          <w:t>Sgt.</w:t>
        </w:r>
        <w:proofErr w:type="spellEnd"/>
        <w:r w:rsidRPr="00833EEB">
          <w:rPr>
            <w:rFonts w:ascii="Book Antiqua" w:hAnsi="Book Antiqua"/>
          </w:rPr>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ins>
    </w:p>
    <w:p w14:paraId="544A40D2" w14:textId="77777777" w:rsidR="004A393C" w:rsidRPr="00833EEB" w:rsidRDefault="004A393C">
      <w:pPr>
        <w:pStyle w:val="NormalWeb"/>
        <w:spacing w:line="276" w:lineRule="auto"/>
        <w:ind w:firstLine="284"/>
        <w:rPr>
          <w:ins w:id="2216" w:author="Yashua Lebowitz" w:date="2024-09-26T19:52:00Z"/>
          <w:rFonts w:ascii="Book Antiqua" w:hAnsi="Book Antiqua"/>
        </w:rPr>
        <w:pPrChange w:id="2217" w:author="Yashua Lebowitz" w:date="2024-09-28T16:42:00Z">
          <w:pPr>
            <w:pStyle w:val="NormalWeb"/>
            <w:ind w:firstLine="284"/>
          </w:pPr>
        </w:pPrChange>
      </w:pPr>
      <w:ins w:id="2218" w:author="Yashua Lebowitz" w:date="2024-09-26T19:52:00Z">
        <w:r w:rsidRPr="00833EEB">
          <w:rPr>
            <w:rFonts w:ascii="Book Antiqua" w:hAnsi="Book Antiqua"/>
          </w:rPr>
          <w:t>The atmosphere in the berthing area grew heavier with tension. The dim, flickering light overhead seemed to emphasize every word Hess spoke, casting ominous shadows on the walls around them. The room, once filled with casual banter, now felt like the sanctum of some dark ritual.</w:t>
        </w:r>
      </w:ins>
    </w:p>
    <w:p w14:paraId="3FA5926E" w14:textId="77777777" w:rsidR="004A393C" w:rsidRPr="00833EEB" w:rsidRDefault="004A393C">
      <w:pPr>
        <w:pStyle w:val="NormalWeb"/>
        <w:spacing w:line="276" w:lineRule="auto"/>
        <w:ind w:firstLine="284"/>
        <w:rPr>
          <w:ins w:id="2219" w:author="Yashua Lebowitz" w:date="2024-09-26T19:52:00Z"/>
          <w:rFonts w:ascii="Book Antiqua" w:hAnsi="Book Antiqua"/>
        </w:rPr>
        <w:pPrChange w:id="2220" w:author="Yashua Lebowitz" w:date="2024-09-28T16:42:00Z">
          <w:pPr>
            <w:pStyle w:val="NormalWeb"/>
            <w:ind w:firstLine="284"/>
          </w:pPr>
        </w:pPrChange>
      </w:pPr>
      <w:proofErr w:type="spellStart"/>
      <w:ins w:id="2221" w:author="Yashua Lebowitz" w:date="2024-09-26T19:52:00Z">
        <w:r w:rsidRPr="00833EEB">
          <w:rPr>
            <w:rFonts w:ascii="Book Antiqua" w:hAnsi="Book Antiqua"/>
          </w:rPr>
          <w:t>Sgt.</w:t>
        </w:r>
        <w:proofErr w:type="spellEnd"/>
        <w:r w:rsidRPr="00833EEB">
          <w:rPr>
            <w:rFonts w:ascii="Book Antiqua" w:hAnsi="Book Antiqua"/>
          </w:rPr>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ins>
    </w:p>
    <w:p w14:paraId="4DEF4D24" w14:textId="77777777" w:rsidR="004A393C" w:rsidRPr="00833EEB" w:rsidRDefault="004A393C">
      <w:pPr>
        <w:pStyle w:val="NormalWeb"/>
        <w:spacing w:line="276" w:lineRule="auto"/>
        <w:ind w:firstLine="284"/>
        <w:rPr>
          <w:ins w:id="2222" w:author="Yashua Lebowitz" w:date="2024-09-26T19:52:00Z"/>
          <w:rFonts w:ascii="Book Antiqua" w:hAnsi="Book Antiqua"/>
        </w:rPr>
        <w:pPrChange w:id="2223" w:author="Yashua Lebowitz" w:date="2024-09-28T16:42:00Z">
          <w:pPr>
            <w:pStyle w:val="NormalWeb"/>
            <w:ind w:firstLine="284"/>
          </w:pPr>
        </w:pPrChange>
      </w:pPr>
      <w:ins w:id="2224" w:author="Yashua Lebowitz" w:date="2024-09-26T19:52:00Z">
        <w:r w:rsidRPr="00833EEB">
          <w:rPr>
            <w:rFonts w:ascii="Book Antiqua" w:hAnsi="Book Antiqua"/>
          </w:rPr>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ins>
    </w:p>
    <w:p w14:paraId="706F4D58" w14:textId="77777777" w:rsidR="004A393C" w:rsidRPr="00833EEB" w:rsidRDefault="004A393C">
      <w:pPr>
        <w:pStyle w:val="NormalWeb"/>
        <w:spacing w:line="276" w:lineRule="auto"/>
        <w:ind w:firstLine="284"/>
        <w:rPr>
          <w:ins w:id="2225" w:author="Yashua Lebowitz" w:date="2024-09-26T19:52:00Z"/>
          <w:rFonts w:ascii="Book Antiqua" w:hAnsi="Book Antiqua"/>
        </w:rPr>
        <w:pPrChange w:id="2226" w:author="Yashua Lebowitz" w:date="2024-09-28T16:42:00Z">
          <w:pPr>
            <w:pStyle w:val="NormalWeb"/>
            <w:ind w:firstLine="284"/>
          </w:pPr>
        </w:pPrChange>
      </w:pPr>
      <w:ins w:id="2227" w:author="Yashua Lebowitz" w:date="2024-09-26T19:52:00Z">
        <w:r w:rsidRPr="00833EEB">
          <w:rPr>
            <w:rFonts w:ascii="Book Antiqua" w:hAnsi="Book Antiqua"/>
          </w:rPr>
          <w:t xml:space="preserve">The soldiers, once indifferent or even </w:t>
        </w:r>
        <w:proofErr w:type="spellStart"/>
        <w:r w:rsidRPr="00833EEB">
          <w:rPr>
            <w:rFonts w:ascii="Book Antiqua" w:hAnsi="Book Antiqua"/>
          </w:rPr>
          <w:t>skeptical</w:t>
        </w:r>
        <w:proofErr w:type="spellEnd"/>
        <w:r w:rsidRPr="00833EEB">
          <w:rPr>
            <w:rFonts w:ascii="Book Antiqua" w:hAnsi="Book Antiqua"/>
          </w:rPr>
          <w:t>, began nodding along as their earlier amusement gave way to grim determination. Raskin felt a chill run down his spine as he listened. There was a dark power in Hess’ words, a conviction that was impossible to ignore. It stirred something deep within Raskin, a sense of foreboding that he hadn't fully grasped until now. He realized that this mission wasn’t just about orders or survival—it was about something much bigger, something he couldn’t quite make sense of yet.</w:t>
        </w:r>
      </w:ins>
    </w:p>
    <w:p w14:paraId="78F71F0D" w14:textId="77777777" w:rsidR="004A393C" w:rsidRPr="00833EEB" w:rsidRDefault="004A393C">
      <w:pPr>
        <w:pStyle w:val="NormalWeb"/>
        <w:spacing w:line="276" w:lineRule="auto"/>
        <w:ind w:firstLine="284"/>
        <w:rPr>
          <w:ins w:id="2228" w:author="Yashua Lebowitz" w:date="2024-09-26T19:52:00Z"/>
          <w:rFonts w:ascii="Book Antiqua" w:hAnsi="Book Antiqua"/>
        </w:rPr>
        <w:pPrChange w:id="2229" w:author="Yashua Lebowitz" w:date="2024-09-28T16:42:00Z">
          <w:pPr>
            <w:pStyle w:val="NormalWeb"/>
            <w:ind w:firstLine="284"/>
          </w:pPr>
        </w:pPrChange>
      </w:pPr>
      <w:ins w:id="2230" w:author="Yashua Lebowitz" w:date="2024-09-26T19:52:00Z">
        <w:r w:rsidRPr="00833EEB">
          <w:rPr>
            <w:rFonts w:ascii="Book Antiqua" w:hAnsi="Book Antiqua"/>
          </w:rPr>
          <w:lastRenderedPageBreak/>
          <w:t xml:space="preserve">Lot, found himself drawn in by the sergeant’s </w:t>
        </w:r>
        <w:proofErr w:type="spellStart"/>
        <w:r w:rsidRPr="00833EEB">
          <w:rPr>
            <w:rFonts w:ascii="Book Antiqua" w:hAnsi="Book Antiqua"/>
          </w:rPr>
          <w:t>fervor</w:t>
        </w:r>
        <w:proofErr w:type="spellEnd"/>
        <w:r w:rsidRPr="00833EEB">
          <w:rPr>
            <w:rFonts w:ascii="Book Antiqua" w:hAnsi="Book Antiqua"/>
          </w:rPr>
          <w:t>. The fear he had felt about killing began to dissipate, and was replaced by a burning sense of righteousness. If a man like Hess, who had faced death countless times, believed so strongly in this cause, then who was he to question it?</w:t>
        </w:r>
      </w:ins>
    </w:p>
    <w:p w14:paraId="3B6F401E" w14:textId="77777777" w:rsidR="004A393C" w:rsidRPr="00833EEB" w:rsidRDefault="004A393C">
      <w:pPr>
        <w:pStyle w:val="NormalWeb"/>
        <w:spacing w:line="276" w:lineRule="auto"/>
        <w:ind w:firstLine="284"/>
        <w:rPr>
          <w:ins w:id="2231" w:author="Yashua Lebowitz" w:date="2024-09-26T19:52:00Z"/>
          <w:rFonts w:ascii="Book Antiqua" w:hAnsi="Book Antiqua"/>
        </w:rPr>
        <w:pPrChange w:id="2232" w:author="Yashua Lebowitz" w:date="2024-09-28T16:42:00Z">
          <w:pPr>
            <w:pStyle w:val="NormalWeb"/>
            <w:ind w:firstLine="284"/>
          </w:pPr>
        </w:pPrChange>
      </w:pPr>
      <w:ins w:id="2233" w:author="Yashua Lebowitz" w:date="2024-09-26T19:52:00Z">
        <w:r w:rsidRPr="00833EEB">
          <w:rPr>
            <w:rFonts w:ascii="Book Antiqua" w:hAnsi="Book Antiqua"/>
          </w:rPr>
          <w:t>“You’re right, Sergeant,” Lot muttered, filled with resolve. “They’re not people. We’re slaughtering predators; they deserve what’s coming to them.”</w:t>
        </w:r>
      </w:ins>
    </w:p>
    <w:p w14:paraId="35FB8542" w14:textId="77777777" w:rsidR="004A393C" w:rsidRPr="00833EEB" w:rsidRDefault="004A393C">
      <w:pPr>
        <w:pStyle w:val="NormalWeb"/>
        <w:spacing w:line="276" w:lineRule="auto"/>
        <w:ind w:firstLine="284"/>
        <w:rPr>
          <w:ins w:id="2234" w:author="Yashua Lebowitz" w:date="2024-09-26T19:52:00Z"/>
          <w:rFonts w:ascii="Book Antiqua" w:hAnsi="Book Antiqua"/>
        </w:rPr>
        <w:pPrChange w:id="2235" w:author="Yashua Lebowitz" w:date="2024-09-28T16:42:00Z">
          <w:pPr>
            <w:pStyle w:val="NormalWeb"/>
            <w:ind w:firstLine="284"/>
          </w:pPr>
        </w:pPrChange>
      </w:pPr>
      <w:proofErr w:type="spellStart"/>
      <w:ins w:id="2236" w:author="Yashua Lebowitz" w:date="2024-09-26T19:52:00Z">
        <w:r w:rsidRPr="00833EEB">
          <w:rPr>
            <w:rFonts w:ascii="Book Antiqua" w:hAnsi="Book Antiqua"/>
          </w:rPr>
          <w:t>Sgt.</w:t>
        </w:r>
        <w:proofErr w:type="spellEnd"/>
        <w:r w:rsidRPr="00833EEB">
          <w:rPr>
            <w:rFonts w:ascii="Book Antiqua" w:hAnsi="Book Antiqua"/>
          </w:rPr>
          <w:t xml:space="preserve"> Hess, sensing the mood of the group, shifted his tone. “No problem, killer. You men hit the rack now. We've got a crazy day ahead of us tomorrow.”</w:t>
        </w:r>
      </w:ins>
    </w:p>
    <w:p w14:paraId="0D33FDF6" w14:textId="77777777" w:rsidR="004A393C" w:rsidRPr="00833EEB" w:rsidRDefault="004A393C">
      <w:pPr>
        <w:pStyle w:val="NormalWeb"/>
        <w:spacing w:line="276" w:lineRule="auto"/>
        <w:ind w:firstLine="284"/>
        <w:rPr>
          <w:ins w:id="2237" w:author="Yashua Lebowitz" w:date="2024-09-26T19:52:00Z"/>
          <w:rFonts w:ascii="Book Antiqua" w:hAnsi="Book Antiqua"/>
        </w:rPr>
        <w:pPrChange w:id="2238" w:author="Yashua Lebowitz" w:date="2024-09-28T16:42:00Z">
          <w:pPr>
            <w:pStyle w:val="NormalWeb"/>
            <w:ind w:firstLine="284"/>
          </w:pPr>
        </w:pPrChange>
      </w:pPr>
      <w:ins w:id="2239" w:author="Yashua Lebowitz" w:date="2024-09-26T19:52:00Z">
        <w:r w:rsidRPr="00833EEB">
          <w:rPr>
            <w:rFonts w:ascii="Book Antiqua" w:hAnsi="Book Antiqua"/>
          </w:rPr>
          <w:t xml:space="preserve">Raskin struggled to relate to </w:t>
        </w:r>
        <w:proofErr w:type="spellStart"/>
        <w:r w:rsidRPr="00833EEB">
          <w:rPr>
            <w:rFonts w:ascii="Book Antiqua" w:hAnsi="Book Antiqua"/>
          </w:rPr>
          <w:t>Sgt.</w:t>
        </w:r>
        <w:proofErr w:type="spellEnd"/>
        <w:r w:rsidRPr="00833EEB">
          <w:rPr>
            <w:rFonts w:ascii="Book Antiqua" w:hAnsi="Book Antiqua"/>
          </w:rPr>
          <w:t xml:space="preserve"> Hess’ perspective. Reducing people to mere cattle for slaughter seemed absurd to him. If you’re going to kill someone, at least grant them the dignity and </w:t>
        </w:r>
        <w:proofErr w:type="spellStart"/>
        <w:r w:rsidRPr="00833EEB">
          <w:rPr>
            <w:rFonts w:ascii="Book Antiqua" w:hAnsi="Book Antiqua"/>
          </w:rPr>
          <w:t>honor</w:t>
        </w:r>
        <w:proofErr w:type="spellEnd"/>
        <w:r w:rsidRPr="00833EEB">
          <w:rPr>
            <w:rFonts w:ascii="Book Antiqua" w:hAnsi="Book Antiqua"/>
          </w:rPr>
          <w:t xml:space="preserve"> of being treated as a human being. As he lay in his bunk, a sense of dread about the coming day tugged at his mind, eventually pulling him into a restless sleep.</w:t>
        </w:r>
      </w:ins>
    </w:p>
    <w:p w14:paraId="1EA276B3" w14:textId="77777777" w:rsidR="004A393C" w:rsidRPr="00833EEB" w:rsidRDefault="004A393C">
      <w:pPr>
        <w:pStyle w:val="NormalWeb"/>
        <w:spacing w:line="276" w:lineRule="auto"/>
        <w:ind w:firstLine="284"/>
        <w:rPr>
          <w:ins w:id="2240" w:author="Yashua Lebowitz" w:date="2024-09-26T19:52:00Z"/>
          <w:rFonts w:ascii="Book Antiqua" w:hAnsi="Book Antiqua"/>
        </w:rPr>
        <w:pPrChange w:id="2241" w:author="Yashua Lebowitz" w:date="2024-09-28T16:42:00Z">
          <w:pPr>
            <w:pStyle w:val="NormalWeb"/>
            <w:ind w:firstLine="284"/>
          </w:pPr>
        </w:pPrChange>
      </w:pPr>
      <w:ins w:id="2242" w:author="Yashua Lebowitz" w:date="2024-09-26T19:52:00Z">
        <w:r w:rsidRPr="00833EEB">
          <w:rPr>
            <w:rFonts w:ascii="Book Antiqua" w:hAnsi="Book Antiqua"/>
          </w:rP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It was a light not of this world.</w:t>
        </w:r>
      </w:ins>
    </w:p>
    <w:p w14:paraId="59B06A92" w14:textId="77777777" w:rsidR="004A393C" w:rsidRPr="00833EEB" w:rsidRDefault="004A393C">
      <w:pPr>
        <w:pStyle w:val="NormalWeb"/>
        <w:spacing w:line="276" w:lineRule="auto"/>
        <w:ind w:firstLine="284"/>
        <w:rPr>
          <w:ins w:id="2243" w:author="Yashua Lebowitz" w:date="2024-09-26T19:52:00Z"/>
          <w:rFonts w:ascii="Book Antiqua" w:hAnsi="Book Antiqua"/>
        </w:rPr>
        <w:pPrChange w:id="2244" w:author="Yashua Lebowitz" w:date="2024-09-28T16:42:00Z">
          <w:pPr>
            <w:pStyle w:val="NormalWeb"/>
            <w:ind w:firstLine="284"/>
          </w:pPr>
        </w:pPrChange>
      </w:pPr>
      <w:ins w:id="2245" w:author="Yashua Lebowitz" w:date="2024-09-26T19:52:00Z">
        <w:r w:rsidRPr="00833EEB">
          <w:rPr>
            <w:rFonts w:ascii="Book Antiqua" w:hAnsi="Book Antiqua"/>
          </w:rPr>
          <w:t>As he ran toward the light, he pushed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ins>
    </w:p>
    <w:p w14:paraId="5FF5500F" w14:textId="77777777" w:rsidR="004A393C" w:rsidRPr="00833EEB" w:rsidRDefault="004A393C">
      <w:pPr>
        <w:pStyle w:val="NormalWeb"/>
        <w:spacing w:line="276" w:lineRule="auto"/>
        <w:ind w:firstLine="284"/>
        <w:rPr>
          <w:ins w:id="2246" w:author="Yashua Lebowitz" w:date="2024-09-26T19:52:00Z"/>
          <w:rFonts w:ascii="Book Antiqua" w:hAnsi="Book Antiqua"/>
        </w:rPr>
        <w:pPrChange w:id="2247" w:author="Yashua Lebowitz" w:date="2024-09-28T16:42:00Z">
          <w:pPr>
            <w:pStyle w:val="NormalWeb"/>
            <w:ind w:firstLine="284"/>
          </w:pPr>
        </w:pPrChange>
      </w:pPr>
      <w:ins w:id="2248" w:author="Yashua Lebowitz" w:date="2024-09-26T19:52:00Z">
        <w:r w:rsidRPr="00833EEB">
          <w:rPr>
            <w:rFonts w:ascii="Book Antiqua" w:hAnsi="Book Antiqua"/>
          </w:rPr>
          <w:t>Raskin feared he might share their fate, but a voice in his mind urged him to keep his eyes on the light. As long as he did, he would avoid their despair. Jets, helicopters, and all sorts of flying machines began crashing to the earth around him. Then, a great earthquake split the land, swallowing the rotting soldiers. As he neared the light, he realized that this was the fate awaiting all who wished to raise arms against Israel.</w:t>
        </w:r>
      </w:ins>
    </w:p>
    <w:p w14:paraId="610D344D" w14:textId="77777777" w:rsidR="004A393C" w:rsidRPr="00833EEB" w:rsidRDefault="004A393C">
      <w:pPr>
        <w:pStyle w:val="NormalWeb"/>
        <w:spacing w:line="276" w:lineRule="auto"/>
        <w:ind w:firstLine="284"/>
        <w:rPr>
          <w:ins w:id="2249" w:author="Yashua Lebowitz" w:date="2024-09-26T19:52:00Z"/>
          <w:rFonts w:ascii="Book Antiqua" w:hAnsi="Book Antiqua"/>
        </w:rPr>
        <w:pPrChange w:id="2250" w:author="Yashua Lebowitz" w:date="2024-09-28T16:42:00Z">
          <w:pPr>
            <w:pStyle w:val="NormalWeb"/>
            <w:ind w:firstLine="284"/>
          </w:pPr>
        </w:pPrChange>
      </w:pPr>
      <w:ins w:id="2251" w:author="Yashua Lebowitz" w:date="2024-09-26T19:52:00Z">
        <w:r w:rsidRPr="00833EEB">
          <w:rPr>
            <w:rFonts w:ascii="Book Antiqua" w:hAnsi="Book Antiqua"/>
          </w:rPr>
          <w:t xml:space="preserve">A great explosion knocked him out of his rack and onto the ground. The ocean around the ship was swelling so much his sea sickness had greatly worsened. He needed to get fresh air, so he ran upstairs to the deck. Other </w:t>
        </w:r>
        <w:r w:rsidRPr="00833EEB">
          <w:rPr>
            <w:rFonts w:ascii="Book Antiqua" w:hAnsi="Book Antiqua"/>
            <w:color w:val="0D0D0D"/>
          </w:rPr>
          <w:t xml:space="preserve">soldiers quivered in the </w:t>
        </w:r>
        <w:r w:rsidRPr="00833EEB">
          <w:rPr>
            <w:rFonts w:ascii="Book Antiqua" w:hAnsi="Book Antiqua"/>
          </w:rPr>
          <w:t>USS Makin Island</w:t>
        </w:r>
        <w:r w:rsidRPr="00833EEB">
          <w:rPr>
            <w:rFonts w:ascii="Book Antiqua" w:hAnsi="Book Antiqua"/>
            <w:color w:val="0D0D0D"/>
          </w:rPr>
          <w:t xml:space="preserve"> as the earth and oceans shook beneath them.</w:t>
        </w:r>
      </w:ins>
    </w:p>
    <w:p w14:paraId="529C5A8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252" w:author="Yashua Lebowitz" w:date="2024-09-26T19:52:00Z"/>
          <w:rFonts w:ascii="Book Antiqua" w:eastAsia="Times New Roman" w:hAnsi="Book Antiqua" w:cs="Times New Roman"/>
          <w:color w:val="0D0D0D"/>
          <w:sz w:val="24"/>
          <w:szCs w:val="24"/>
          <w:lang w:eastAsia="en-IN"/>
        </w:rPr>
        <w:pPrChange w:id="225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54" w:author="Yashua Lebowitz" w:date="2024-09-26T19:52:00Z">
        <w:r w:rsidRPr="00833EEB">
          <w:rPr>
            <w:rFonts w:ascii="Book Antiqua" w:eastAsia="Times New Roman" w:hAnsi="Book Antiqua" w:cs="Times New Roman"/>
            <w:color w:val="0D0D0D"/>
            <w:sz w:val="24"/>
            <w:szCs w:val="24"/>
            <w:lang w:eastAsia="en-IN"/>
          </w:rPr>
          <w:lastRenderedPageBreak/>
          <w:t>Israel was waiting as the ships poured through the Straits of Gibraltar and the Suez Canal. She released all her nukes. They flew</w:t>
        </w:r>
        <w:r w:rsidRPr="00833EEB" w:rsidDel="00146663">
          <w:rPr>
            <w:rFonts w:ascii="Book Antiqua" w:eastAsia="Times New Roman" w:hAnsi="Book Antiqua" w:cs="Times New Roman"/>
            <w:color w:val="0D0D0D"/>
            <w:sz w:val="24"/>
            <w:szCs w:val="24"/>
            <w:lang w:eastAsia="en-IN"/>
          </w:rPr>
          <w:t xml:space="preserve"> </w:t>
        </w:r>
        <w:r w:rsidRPr="00833EEB">
          <w:rPr>
            <w:rFonts w:ascii="Book Antiqua" w:eastAsia="Times New Roman" w:hAnsi="Book Antiqua" w:cs="Times New Roman"/>
            <w:color w:val="0D0D0D"/>
            <w:sz w:val="24"/>
            <w:szCs w:val="24"/>
            <w:lang w:eastAsia="en-IN"/>
          </w:rPr>
          <w:t xml:space="preserve">from </w:t>
        </w:r>
        <w:proofErr w:type="gramStart"/>
        <w:r w:rsidRPr="00833EEB">
          <w:rPr>
            <w:rFonts w:ascii="Book Antiqua" w:eastAsia="Times New Roman" w:hAnsi="Book Antiqua" w:cs="Times New Roman"/>
            <w:color w:val="0D0D0D"/>
            <w:sz w:val="24"/>
            <w:szCs w:val="24"/>
            <w:lang w:eastAsia="en-IN"/>
          </w:rPr>
          <w:t>space ,</w:t>
        </w:r>
        <w:proofErr w:type="gramEnd"/>
        <w:r w:rsidRPr="00833EEB">
          <w:rPr>
            <w:rFonts w:ascii="Book Antiqua" w:eastAsia="Times New Roman" w:hAnsi="Book Antiqua" w:cs="Times New Roman"/>
            <w:color w:val="0D0D0D"/>
            <w:sz w:val="24"/>
            <w:szCs w:val="24"/>
            <w:lang w:eastAsia="en-IN"/>
          </w:rPr>
          <w:t xml:space="preserve">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mushroom clouds.</w:t>
        </w:r>
      </w:ins>
    </w:p>
    <w:p w14:paraId="534A67E7"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255" w:author="Yashua Lebowitz" w:date="2024-09-26T19:52:00Z"/>
          <w:rFonts w:ascii="Book Antiqua" w:eastAsia="Times New Roman" w:hAnsi="Book Antiqua" w:cs="Times New Roman"/>
          <w:color w:val="0D0D0D"/>
          <w:sz w:val="24"/>
          <w:szCs w:val="24"/>
          <w:lang w:eastAsia="en-IN"/>
        </w:rPr>
        <w:pPrChange w:id="225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57" w:author="Yashua Lebowitz" w:date="2024-09-26T19:52:00Z">
        <w:r w:rsidRPr="00833EEB">
          <w:rPr>
            <w:rFonts w:ascii="Book Antiqua" w:eastAsia="Times New Roman" w:hAnsi="Book Antiqua" w:cs="Times New Roman"/>
            <w:color w:val="0D0D0D"/>
            <w:sz w:val="24"/>
            <w:szCs w:val="24"/>
            <w:lang w:eastAsia="en-IN"/>
          </w:rPr>
          <w:t>Raskin leaned over the railing and released to the ocean all the dead crickets he had been keeping in his stomach. When he finished vomiting, he looked up at the panorama of nuclear explosions and began to shout.</w:t>
        </w:r>
      </w:ins>
    </w:p>
    <w:p w14:paraId="6880E7DA"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258" w:author="Yashua Lebowitz" w:date="2024-09-26T19:52:00Z"/>
          <w:rFonts w:ascii="Book Antiqua" w:eastAsia="Times New Roman" w:hAnsi="Book Antiqua" w:cs="Times New Roman"/>
          <w:color w:val="0D0D0D"/>
          <w:sz w:val="24"/>
          <w:szCs w:val="24"/>
          <w:lang w:eastAsia="en-IN"/>
        </w:rPr>
        <w:pPrChange w:id="225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60" w:author="Yashua Lebowitz" w:date="2024-09-26T19:52:00Z">
        <w:r w:rsidRPr="00833EEB">
          <w:rPr>
            <w:rFonts w:ascii="Book Antiqua" w:eastAsia="Times New Roman" w:hAnsi="Book Antiqua" w:cs="Times New Roman"/>
            <w:color w:val="0D0D0D"/>
            <w:sz w:val="24"/>
            <w:szCs w:val="24"/>
            <w:lang w:eastAsia="en-IN"/>
          </w:rPr>
          <w:t>“How is it that such a small country can put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ins>
    </w:p>
    <w:p w14:paraId="344B755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261" w:author="Yashua Lebowitz" w:date="2024-09-26T19:52:00Z"/>
          <w:rFonts w:ascii="Book Antiqua" w:eastAsia="Times New Roman" w:hAnsi="Book Antiqua" w:cs="Times New Roman"/>
          <w:color w:val="0D0D0D"/>
          <w:sz w:val="24"/>
          <w:szCs w:val="24"/>
          <w:lang w:eastAsia="en-IN"/>
        </w:rPr>
        <w:pPrChange w:id="226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proofErr w:type="spellStart"/>
      <w:ins w:id="2263" w:author="Yashua Lebowitz" w:date="2024-09-26T19:52:00Z">
        <w:r w:rsidRPr="00833EEB">
          <w:rPr>
            <w:rFonts w:ascii="Book Antiqua" w:eastAsia="Times New Roman" w:hAnsi="Book Antiqua" w:cs="Times New Roman"/>
            <w:color w:val="0D0D0D"/>
            <w:sz w:val="24"/>
            <w:szCs w:val="24"/>
            <w:lang w:eastAsia="en-IN"/>
          </w:rPr>
          <w:t>Sgt.</w:t>
        </w:r>
        <w:proofErr w:type="spellEnd"/>
        <w:r w:rsidRPr="00833EEB">
          <w:rPr>
            <w:rFonts w:ascii="Book Antiqua" w:eastAsia="Times New Roman" w:hAnsi="Book Antiqua" w:cs="Times New Roman"/>
            <w:color w:val="0D0D0D"/>
            <w:sz w:val="24"/>
            <w:szCs w:val="24"/>
            <w:lang w:eastAsia="en-IN"/>
          </w:rPr>
          <w:t xml:space="preserve"> Hess had followed behind </w:t>
        </w:r>
        <w:proofErr w:type="spellStart"/>
        <w:r w:rsidRPr="00833EEB">
          <w:rPr>
            <w:rFonts w:ascii="Book Antiqua" w:eastAsia="Times New Roman" w:hAnsi="Book Antiqua" w:cs="Times New Roman"/>
            <w:color w:val="0D0D0D"/>
            <w:sz w:val="24"/>
            <w:szCs w:val="24"/>
            <w:lang w:eastAsia="en-IN"/>
          </w:rPr>
          <w:t>Cpl.</w:t>
        </w:r>
        <w:proofErr w:type="spellEnd"/>
        <w:r w:rsidRPr="00833EEB">
          <w:rPr>
            <w:rFonts w:ascii="Book Antiqua" w:eastAsia="Times New Roman" w:hAnsi="Book Antiqua" w:cs="Times New Roman"/>
            <w:color w:val="0D0D0D"/>
            <w:sz w:val="24"/>
            <w:szCs w:val="24"/>
            <w:lang w:eastAsia="en-IN"/>
          </w:rPr>
          <w:t xml:space="preserve"> Raskin, intrigued and excited about watching the most intense battle he would ever be a part of. He overhead </w:t>
        </w:r>
        <w:proofErr w:type="spellStart"/>
        <w:r w:rsidRPr="00833EEB">
          <w:rPr>
            <w:rFonts w:ascii="Book Antiqua" w:eastAsia="Times New Roman" w:hAnsi="Book Antiqua" w:cs="Times New Roman"/>
            <w:color w:val="0D0D0D"/>
            <w:sz w:val="24"/>
            <w:szCs w:val="24"/>
            <w:lang w:eastAsia="en-IN"/>
          </w:rPr>
          <w:t>Cpl.</w:t>
        </w:r>
        <w:proofErr w:type="spellEnd"/>
        <w:r w:rsidRPr="00833EEB">
          <w:rPr>
            <w:rFonts w:ascii="Book Antiqua" w:eastAsia="Times New Roman" w:hAnsi="Book Antiqua" w:cs="Times New Roman"/>
            <w:color w:val="0D0D0D"/>
            <w:sz w:val="24"/>
            <w:szCs w:val="24"/>
            <w:lang w:eastAsia="en-IN"/>
          </w:rPr>
          <w:t xml:space="preserve"> Raskin shouting heretical nonsense and was concerned that such talk might demotivate other soldiers from fighting.</w:t>
        </w:r>
      </w:ins>
    </w:p>
    <w:p w14:paraId="4DE1F1C2"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264" w:author="Yashua Lebowitz" w:date="2024-09-26T19:52:00Z"/>
          <w:rFonts w:ascii="Book Antiqua" w:eastAsia="Times New Roman" w:hAnsi="Book Antiqua" w:cs="Times New Roman"/>
          <w:color w:val="0D0D0D"/>
          <w:sz w:val="24"/>
          <w:szCs w:val="24"/>
          <w:lang w:eastAsia="en-IN"/>
        </w:rPr>
        <w:pPrChange w:id="226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66" w:author="Yashua Lebowitz" w:date="2024-09-26T19:52:00Z">
        <w:r w:rsidRPr="00833EEB">
          <w:rPr>
            <w:rFonts w:ascii="Book Antiqua" w:eastAsia="Times New Roman" w:hAnsi="Book Antiqua" w:cs="Times New Roman"/>
            <w:color w:val="0D0D0D"/>
            <w:sz w:val="24"/>
            <w:szCs w:val="24"/>
            <w:lang w:eastAsia="en-IN"/>
          </w:rPr>
          <w:t xml:space="preserve">“Raskin, you will fight or die. Anyone who declares himself a conscientious objector is an enemy of humanity and will be put to death. This isn’t like the old days when we just sent you home with a pat on the back because you said it’s against your conscience to fight. I will execute you on the spot right here!” Sergeant Hess cocked his rifle, inserting a bullet into the chamber. “Do you want a letter to your mother telling her how you died? How you betrayed the state?” </w:t>
        </w:r>
      </w:ins>
    </w:p>
    <w:p w14:paraId="7004872D"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267" w:author="Yashua Lebowitz" w:date="2024-09-26T19:52:00Z"/>
          <w:rFonts w:ascii="Book Antiqua" w:eastAsia="Times New Roman" w:hAnsi="Book Antiqua" w:cs="Times New Roman"/>
          <w:color w:val="0D0D0D"/>
          <w:sz w:val="24"/>
          <w:szCs w:val="24"/>
          <w:lang w:eastAsia="en-IN"/>
        </w:rPr>
        <w:pPrChange w:id="226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69" w:author="Yashua Lebowitz" w:date="2024-09-26T19:52:00Z">
        <w:r w:rsidRPr="00833EEB">
          <w:rPr>
            <w:rFonts w:ascii="Book Antiqua" w:eastAsia="Times New Roman" w:hAnsi="Book Antiqua" w:cs="Times New Roman"/>
            <w:color w:val="0D0D0D"/>
            <w:sz w:val="24"/>
            <w:szCs w:val="24"/>
            <w:lang w:eastAsia="en-IN"/>
          </w:rPr>
          <w:t>Just then a nuke exploded dangerously close, shaking the ship. The sergeant accidentally discharged his rifle, and a bullet hit Raskin’s leg. He collapsed, shouting as blood poured everywhere.</w:t>
        </w:r>
      </w:ins>
    </w:p>
    <w:p w14:paraId="78C2B22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270" w:author="Yashua Lebowitz" w:date="2024-09-26T19:52:00Z"/>
          <w:rFonts w:ascii="Book Antiqua" w:eastAsia="Times New Roman" w:hAnsi="Book Antiqua" w:cs="Times New Roman"/>
          <w:color w:val="0D0D0D"/>
          <w:sz w:val="24"/>
          <w:szCs w:val="24"/>
          <w:lang w:eastAsia="en-IN"/>
        </w:rPr>
        <w:pPrChange w:id="227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72" w:author="Yashua Lebowitz" w:date="2024-09-26T19:52:00Z">
        <w:r w:rsidRPr="00833EEB">
          <w:rPr>
            <w:rFonts w:ascii="Book Antiqua" w:eastAsia="Times New Roman" w:hAnsi="Book Antiqua" w:cs="Times New Roman"/>
            <w:color w:val="0D0D0D"/>
            <w:sz w:val="24"/>
            <w:szCs w:val="24"/>
            <w:lang w:eastAsia="en-IN"/>
          </w:rPr>
          <w:t>“Someone dress this boy’s wound and carry him to the infirmary. Looks like you won’t be going after all, Raskin.”</w:t>
        </w:r>
      </w:ins>
    </w:p>
    <w:p w14:paraId="603A2051"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273" w:author="Yashua Lebowitz" w:date="2024-09-26T19:52:00Z"/>
          <w:rFonts w:ascii="Book Antiqua" w:eastAsia="Times New Roman" w:hAnsi="Book Antiqua" w:cs="Times New Roman"/>
          <w:color w:val="0D0D0D"/>
          <w:sz w:val="24"/>
          <w:szCs w:val="24"/>
          <w:lang w:eastAsia="en-IN"/>
        </w:rPr>
        <w:pPrChange w:id="2274"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75" w:author="Yashua Lebowitz" w:date="2024-09-26T19:52:00Z">
        <w:r w:rsidRPr="00833EEB">
          <w:rPr>
            <w:rFonts w:ascii="Book Antiqua" w:eastAsia="Times New Roman" w:hAnsi="Book Antiqua" w:cs="Times New Roman"/>
            <w:color w:val="0D0D0D"/>
            <w:sz w:val="24"/>
            <w:szCs w:val="24"/>
            <w:lang w:eastAsia="en-IN"/>
          </w:rPr>
          <w:t>Two soldiers carried him to the infirmary, and the medics began operating immediately. Raskin awoke to find his commanding officer, Lieutenant Daniels standing over him.</w:t>
        </w:r>
      </w:ins>
    </w:p>
    <w:p w14:paraId="30F6B7A4"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276" w:author="Yashua Lebowitz" w:date="2024-09-26T19:52:00Z"/>
          <w:rFonts w:ascii="Book Antiqua" w:eastAsia="Times New Roman" w:hAnsi="Book Antiqua" w:cs="Times New Roman"/>
          <w:color w:val="0D0D0D"/>
          <w:sz w:val="24"/>
          <w:szCs w:val="24"/>
          <w:lang w:eastAsia="en-IN"/>
        </w:rPr>
        <w:pPrChange w:id="227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78" w:author="Yashua Lebowitz" w:date="2024-09-26T19:52:00Z">
        <w:r w:rsidRPr="00833EEB">
          <w:rPr>
            <w:rFonts w:ascii="Book Antiqua" w:eastAsia="Times New Roman" w:hAnsi="Book Antiqua" w:cs="Times New Roman"/>
            <w:color w:val="0D0D0D"/>
            <w:sz w:val="24"/>
            <w:szCs w:val="24"/>
            <w:lang w:eastAsia="en-IN"/>
          </w:rPr>
          <w:t>“Can you hear me, Raskin?”</w:t>
        </w:r>
      </w:ins>
    </w:p>
    <w:p w14:paraId="03EFDDD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279" w:author="Yashua Lebowitz" w:date="2024-09-26T19:52:00Z"/>
          <w:rFonts w:ascii="Book Antiqua" w:eastAsia="Times New Roman" w:hAnsi="Book Antiqua" w:cs="Times New Roman"/>
          <w:color w:val="0D0D0D"/>
          <w:sz w:val="24"/>
          <w:szCs w:val="24"/>
          <w:lang w:eastAsia="en-IN"/>
        </w:rPr>
        <w:pPrChange w:id="2280"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81" w:author="Yashua Lebowitz" w:date="2024-09-26T19:52:00Z">
        <w:r w:rsidRPr="00833EEB">
          <w:rPr>
            <w:rFonts w:ascii="Book Antiqua" w:eastAsia="Times New Roman" w:hAnsi="Book Antiqua" w:cs="Times New Roman"/>
            <w:color w:val="0D0D0D"/>
            <w:sz w:val="24"/>
            <w:szCs w:val="24"/>
            <w:lang w:eastAsia="en-IN"/>
          </w:rPr>
          <w:t>He nodded.</w:t>
        </w:r>
      </w:ins>
    </w:p>
    <w:p w14:paraId="241ED4C8"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282" w:author="Yashua Lebowitz" w:date="2024-09-26T19:52:00Z"/>
          <w:rFonts w:ascii="Book Antiqua" w:eastAsia="Times New Roman" w:hAnsi="Book Antiqua" w:cs="Times New Roman"/>
          <w:color w:val="0D0D0D"/>
          <w:sz w:val="24"/>
          <w:szCs w:val="24"/>
          <w:lang w:eastAsia="en-IN"/>
        </w:rPr>
        <w:pPrChange w:id="228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84" w:author="Yashua Lebowitz" w:date="2024-09-26T19:52:00Z">
        <w:r w:rsidRPr="00833EEB">
          <w:rPr>
            <w:rFonts w:ascii="Book Antiqua" w:eastAsia="Times New Roman" w:hAnsi="Book Antiqua" w:cs="Times New Roman"/>
            <w:color w:val="0D0D0D"/>
            <w:sz w:val="24"/>
            <w:szCs w:val="24"/>
            <w:lang w:eastAsia="en-IN"/>
          </w:rPr>
          <w:lastRenderedPageBreak/>
          <w:t>“How the hell did you get shot in the leg before the battles even began? Someone said they overheard you spouting anti-patriotic rhetoric. Is this true?”</w:t>
        </w:r>
      </w:ins>
    </w:p>
    <w:p w14:paraId="4DD5B54D"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285" w:author="Yashua Lebowitz" w:date="2024-09-26T19:52:00Z"/>
          <w:rFonts w:ascii="Book Antiqua" w:eastAsia="Times New Roman" w:hAnsi="Book Antiqua" w:cs="Times New Roman"/>
          <w:color w:val="0D0D0D"/>
          <w:sz w:val="24"/>
          <w:szCs w:val="24"/>
          <w:lang w:eastAsia="en-IN"/>
        </w:rPr>
        <w:pPrChange w:id="228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87" w:author="Yashua Lebowitz" w:date="2024-09-26T19:52:00Z">
        <w:r w:rsidRPr="00833EEB">
          <w:rPr>
            <w:rFonts w:ascii="Book Antiqua" w:eastAsia="Times New Roman" w:hAnsi="Book Antiqua" w:cs="Times New Roman"/>
            <w:color w:val="0D0D0D"/>
            <w:sz w:val="24"/>
            <w:szCs w:val="24"/>
            <w:lang w:eastAsia="en-IN"/>
          </w:rPr>
          <w:t>Raskin shook his head.</w:t>
        </w:r>
      </w:ins>
    </w:p>
    <w:p w14:paraId="1A99311A"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288" w:author="Yashua Lebowitz" w:date="2024-09-26T19:52:00Z"/>
          <w:rFonts w:ascii="Book Antiqua" w:eastAsia="Times New Roman" w:hAnsi="Book Antiqua" w:cs="Times New Roman"/>
          <w:color w:val="0D0D0D"/>
          <w:sz w:val="24"/>
          <w:szCs w:val="24"/>
          <w:lang w:eastAsia="en-IN"/>
        </w:rPr>
        <w:pPrChange w:id="228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90" w:author="Yashua Lebowitz" w:date="2024-09-26T19:52:00Z">
        <w:r w:rsidRPr="00833EEB">
          <w:rPr>
            <w:rFonts w:ascii="Book Antiqua" w:eastAsia="Times New Roman" w:hAnsi="Book Antiqua"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ins>
    </w:p>
    <w:p w14:paraId="01FD7C07" w14:textId="137BE641"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291" w:author="Yashua Lebowitz" w:date="2024-09-26T19:52:00Z"/>
          <w:rFonts w:ascii="Book Antiqua" w:eastAsia="Times New Roman" w:hAnsi="Book Antiqua" w:cs="Times New Roman"/>
          <w:color w:val="0D0D0D"/>
          <w:sz w:val="24"/>
          <w:szCs w:val="24"/>
          <w:lang w:eastAsia="en-IN"/>
        </w:rPr>
        <w:pPrChange w:id="229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293" w:author="Yashua Lebowitz" w:date="2024-09-26T19:52:00Z">
        <w:r w:rsidRPr="00833EEB">
          <w:rPr>
            <w:rFonts w:ascii="Book Antiqua" w:eastAsia="Times New Roman" w:hAnsi="Book Antiqua" w:cs="Times New Roman"/>
            <w:color w:val="0D0D0D"/>
            <w:sz w:val="24"/>
            <w:szCs w:val="24"/>
            <w:lang w:eastAsia="en-IN"/>
          </w:rPr>
          <w:t xml:space="preserve">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trying to </w:t>
        </w:r>
      </w:ins>
      <w:ins w:id="2294" w:author="Yashua Lebowitz" w:date="2024-09-27T16:11:00Z">
        <w:r w:rsidR="007F7D1A">
          <w:rPr>
            <w:rFonts w:ascii="Book Antiqua" w:eastAsia="Times New Roman" w:hAnsi="Book Antiqua" w:cs="Times New Roman"/>
            <w:color w:val="0D0D0D"/>
            <w:sz w:val="24"/>
            <w:szCs w:val="24"/>
            <w:lang w:eastAsia="en-IN"/>
          </w:rPr>
          <w:t>eat</w:t>
        </w:r>
      </w:ins>
      <w:ins w:id="2295" w:author="Yashua Lebowitz" w:date="2024-09-26T19:52:00Z">
        <w:r w:rsidRPr="00833EEB">
          <w:rPr>
            <w:rFonts w:ascii="Book Antiqua" w:eastAsia="Times New Roman" w:hAnsi="Book Antiqua" w:cs="Times New Roman"/>
            <w:color w:val="0D0D0D"/>
            <w:sz w:val="24"/>
            <w:szCs w:val="24"/>
            <w:lang w:eastAsia="en-IN"/>
          </w:rPr>
          <w:t xml:space="preserve"> God’s </w:t>
        </w:r>
        <w:commentRangeStart w:id="2296"/>
        <w:commentRangeStart w:id="2297"/>
        <w:r w:rsidRPr="00833EEB">
          <w:rPr>
            <w:rFonts w:ascii="Book Antiqua" w:eastAsia="Times New Roman" w:hAnsi="Book Antiqua" w:cs="Times New Roman"/>
            <w:color w:val="0D0D0D"/>
            <w:sz w:val="24"/>
            <w:szCs w:val="24"/>
            <w:lang w:eastAsia="en-IN"/>
          </w:rPr>
          <w:t>apple</w:t>
        </w:r>
        <w:commentRangeEnd w:id="2296"/>
        <w:r w:rsidRPr="00833EEB">
          <w:rPr>
            <w:rStyle w:val="CommentReference"/>
            <w:rFonts w:ascii="Book Antiqua" w:hAnsi="Book Antiqua"/>
            <w:rPrChange w:id="2298" w:author="mac" w:date="2024-09-27T09:55:00Z">
              <w:rPr>
                <w:rStyle w:val="CommentReference"/>
              </w:rPr>
            </w:rPrChange>
          </w:rPr>
          <w:commentReference w:id="2296"/>
        </w:r>
      </w:ins>
      <w:commentRangeEnd w:id="2297"/>
      <w:ins w:id="2299" w:author="Yashua Lebowitz" w:date="2024-09-27T16:11:00Z">
        <w:r w:rsidR="007F7D1A">
          <w:rPr>
            <w:rStyle w:val="CommentReference"/>
            <w:lang w:val="en-US"/>
          </w:rPr>
          <w:commentReference w:id="2297"/>
        </w:r>
      </w:ins>
      <w:ins w:id="2300" w:author="Yashua Lebowitz" w:date="2024-09-26T19:52:00Z">
        <w:r w:rsidRPr="00833EEB">
          <w:rPr>
            <w:rFonts w:ascii="Book Antiqua" w:eastAsia="Times New Roman" w:hAnsi="Book Antiqua" w:cs="Times New Roman"/>
            <w:color w:val="0D0D0D"/>
            <w:sz w:val="24"/>
            <w:szCs w:val="24"/>
            <w:lang w:eastAsia="en-IN"/>
          </w:rPr>
          <w:t>.</w:t>
        </w:r>
      </w:ins>
    </w:p>
    <w:p w14:paraId="748BDA41"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301" w:author="Yashua Lebowitz" w:date="2024-09-26T19:52:00Z"/>
          <w:rFonts w:ascii="Book Antiqua" w:eastAsia="Times New Roman" w:hAnsi="Book Antiqua" w:cs="Times New Roman"/>
          <w:color w:val="0D0D0D"/>
          <w:sz w:val="24"/>
          <w:szCs w:val="24"/>
          <w:lang w:eastAsia="en-IN"/>
        </w:rPr>
        <w:pPrChange w:id="2302"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03" w:author="Yashua Lebowitz" w:date="2024-09-26T19:52:00Z">
        <w:r w:rsidRPr="00833EEB">
          <w:rPr>
            <w:rFonts w:ascii="Book Antiqua" w:eastAsia="Times New Roman" w:hAnsi="Book Antiqua" w:cs="Times New Roman"/>
            <w:color w:val="0D0D0D"/>
            <w:sz w:val="24"/>
            <w:szCs w:val="24"/>
            <w:lang w:eastAsia="en-IN"/>
          </w:rPr>
          <w:t>His mother had been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Raskin read the verses she had outlined, but they meant nothing to him. He threw it in his cupboard, buried under clothes like the memories of her he suppressed. Now, facing death, he felt her memories resurrected.</w:t>
        </w:r>
      </w:ins>
    </w:p>
    <w:p w14:paraId="3440D4E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304" w:author="Yashua Lebowitz" w:date="2024-09-26T19:52:00Z"/>
          <w:rFonts w:ascii="Book Antiqua" w:eastAsia="Times New Roman" w:hAnsi="Book Antiqua" w:cs="Times New Roman"/>
          <w:color w:val="0D0D0D"/>
          <w:sz w:val="24"/>
          <w:szCs w:val="24"/>
          <w:lang w:eastAsia="en-IN"/>
        </w:rPr>
        <w:pPrChange w:id="230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06" w:author="Yashua Lebowitz" w:date="2024-09-26T19:52:00Z">
        <w:r w:rsidRPr="00833EEB">
          <w:rPr>
            <w:rFonts w:ascii="Book Antiqua" w:eastAsia="Times New Roman" w:hAnsi="Book Antiqua"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ins>
    </w:p>
    <w:p w14:paraId="36351C1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307" w:author="Yashua Lebowitz" w:date="2024-09-26T19:52:00Z"/>
          <w:rFonts w:ascii="Book Antiqua" w:eastAsia="Times New Roman" w:hAnsi="Book Antiqua" w:cs="Times New Roman"/>
          <w:color w:val="0D0D0D"/>
          <w:sz w:val="24"/>
          <w:szCs w:val="24"/>
          <w:lang w:eastAsia="en-IN"/>
        </w:rPr>
        <w:pPrChange w:id="230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09" w:author="Yashua Lebowitz" w:date="2024-09-26T19:52:00Z">
        <w:r w:rsidRPr="00833EEB">
          <w:rPr>
            <w:rFonts w:ascii="Book Antiqua" w:eastAsia="Times New Roman" w:hAnsi="Book Antiqua" w:cs="Times New Roman"/>
            <w:color w:val="0D0D0D"/>
            <w:sz w:val="24"/>
            <w:szCs w:val="24"/>
            <w:lang w:eastAsia="en-IN"/>
          </w:rPr>
          <w:t>Suddenly, the ship jolted. Raskin was thrown out of his bed, and the medical equipment scattered. He pulled out his IV and squeezed his arm. The alarm blared. A voice appeared over the intercom.</w:t>
        </w:r>
      </w:ins>
    </w:p>
    <w:p w14:paraId="2E83FE64"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310" w:author="Yashua Lebowitz" w:date="2024-09-26T19:52:00Z"/>
          <w:rFonts w:ascii="Book Antiqua" w:eastAsia="Times New Roman" w:hAnsi="Book Antiqua" w:cs="Times New Roman"/>
          <w:color w:val="0D0D0D"/>
          <w:sz w:val="24"/>
          <w:szCs w:val="24"/>
          <w:lang w:eastAsia="en-IN"/>
        </w:rPr>
        <w:pPrChange w:id="231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12" w:author="Yashua Lebowitz" w:date="2024-09-26T19:52:00Z">
        <w:r w:rsidRPr="00833EEB">
          <w:rPr>
            <w:rFonts w:ascii="Book Antiqua" w:eastAsia="Times New Roman" w:hAnsi="Book Antiqua" w:cs="Times New Roman"/>
            <w:color w:val="0D0D0D"/>
            <w:sz w:val="24"/>
            <w:szCs w:val="24"/>
            <w:lang w:eastAsia="en-IN"/>
          </w:rPr>
          <w:t>“This is the captain. Abandon ship. All personnel, board the landing crafts. We’ll make landfall with the second wave.”</w:t>
        </w:r>
      </w:ins>
    </w:p>
    <w:p w14:paraId="18C32037"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313" w:author="Yashua Lebowitz" w:date="2024-09-26T19:52:00Z"/>
          <w:rFonts w:ascii="Book Antiqua" w:eastAsia="Times New Roman" w:hAnsi="Book Antiqua" w:cs="Times New Roman"/>
          <w:color w:val="0D0D0D"/>
          <w:sz w:val="24"/>
          <w:szCs w:val="24"/>
          <w:lang w:eastAsia="en-IN"/>
        </w:rPr>
        <w:pPrChange w:id="2314"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15" w:author="Yashua Lebowitz" w:date="2024-09-26T19:52:00Z">
        <w:r w:rsidRPr="00833EEB">
          <w:rPr>
            <w:rFonts w:ascii="Book Antiqua" w:eastAsia="Times New Roman" w:hAnsi="Book Antiqua" w:cs="Times New Roman"/>
            <w:color w:val="0D0D0D"/>
            <w:sz w:val="24"/>
            <w:szCs w:val="24"/>
            <w:lang w:eastAsia="en-IN"/>
          </w:rPr>
          <w:t>Water started entering his cabin. Lot appeared in the doorway.</w:t>
        </w:r>
      </w:ins>
    </w:p>
    <w:p w14:paraId="10B7A850"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316" w:author="Yashua Lebowitz" w:date="2024-09-26T19:52:00Z"/>
          <w:rFonts w:ascii="Book Antiqua" w:eastAsia="Times New Roman" w:hAnsi="Book Antiqua" w:cs="Times New Roman"/>
          <w:color w:val="0D0D0D"/>
          <w:sz w:val="24"/>
          <w:szCs w:val="24"/>
          <w:lang w:eastAsia="en-IN"/>
        </w:rPr>
        <w:pPrChange w:id="231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18" w:author="Yashua Lebowitz" w:date="2024-09-26T19:52:00Z">
        <w:r w:rsidRPr="00833EEB">
          <w:rPr>
            <w:rFonts w:ascii="Book Antiqua" w:eastAsia="Times New Roman" w:hAnsi="Book Antiqua" w:cs="Times New Roman"/>
            <w:color w:val="0D0D0D"/>
            <w:sz w:val="24"/>
            <w:szCs w:val="24"/>
            <w:lang w:eastAsia="en-IN"/>
          </w:rPr>
          <w:t>“Looks like you’re back in this thing, Raskin! You didn’t think I’d forget about you. Can you walk?”</w:t>
        </w:r>
      </w:ins>
    </w:p>
    <w:p w14:paraId="70C0BFBB"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319" w:author="Yashua Lebowitz" w:date="2024-09-26T19:52:00Z"/>
          <w:rFonts w:ascii="Book Antiqua" w:eastAsia="Times New Roman" w:hAnsi="Book Antiqua" w:cs="Times New Roman"/>
          <w:color w:val="0D0D0D"/>
          <w:sz w:val="24"/>
          <w:szCs w:val="24"/>
          <w:lang w:eastAsia="en-IN"/>
        </w:rPr>
        <w:pPrChange w:id="2320"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21" w:author="Yashua Lebowitz" w:date="2024-09-26T19:52:00Z">
        <w:r w:rsidRPr="00833EEB">
          <w:rPr>
            <w:rFonts w:ascii="Book Antiqua" w:eastAsia="Times New Roman" w:hAnsi="Book Antiqua" w:cs="Times New Roman"/>
            <w:color w:val="0D0D0D"/>
            <w:sz w:val="24"/>
            <w:szCs w:val="24"/>
            <w:lang w:eastAsia="en-IN"/>
          </w:rPr>
          <w:t xml:space="preserve">“Sort of. </w:t>
        </w:r>
        <w:proofErr w:type="spellStart"/>
        <w:r w:rsidRPr="00833EEB">
          <w:rPr>
            <w:rFonts w:ascii="Book Antiqua" w:eastAsia="Times New Roman" w:hAnsi="Book Antiqua" w:cs="Times New Roman"/>
            <w:color w:val="0D0D0D"/>
            <w:sz w:val="24"/>
            <w:szCs w:val="24"/>
            <w:lang w:eastAsia="en-IN"/>
          </w:rPr>
          <w:t>Sgt.</w:t>
        </w:r>
        <w:proofErr w:type="spellEnd"/>
        <w:r w:rsidRPr="00833EEB">
          <w:rPr>
            <w:rFonts w:ascii="Book Antiqua" w:eastAsia="Times New Roman" w:hAnsi="Book Antiqua" w:cs="Times New Roman"/>
            <w:color w:val="0D0D0D"/>
            <w:sz w:val="24"/>
            <w:szCs w:val="24"/>
            <w:lang w:eastAsia="en-IN"/>
          </w:rPr>
          <w:t xml:space="preserve"> Hess gave me a nice flesh wound, that son of a bitch.”</w:t>
        </w:r>
      </w:ins>
    </w:p>
    <w:p w14:paraId="2D884B64"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322" w:author="Yashua Lebowitz" w:date="2024-09-26T19:52:00Z"/>
          <w:rFonts w:ascii="Book Antiqua" w:eastAsia="Times New Roman" w:hAnsi="Book Antiqua" w:cs="Times New Roman"/>
          <w:color w:val="0D0D0D"/>
          <w:sz w:val="24"/>
          <w:szCs w:val="24"/>
          <w:lang w:eastAsia="en-IN"/>
        </w:rPr>
        <w:pPrChange w:id="232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24" w:author="Yashua Lebowitz" w:date="2024-09-26T19:52:00Z">
        <w:r w:rsidRPr="00833EEB">
          <w:rPr>
            <w:rFonts w:ascii="Book Antiqua" w:eastAsia="Times New Roman" w:hAnsi="Book Antiqua" w:cs="Times New Roman"/>
            <w:color w:val="0D0D0D"/>
            <w:sz w:val="24"/>
            <w:szCs w:val="24"/>
            <w:lang w:eastAsia="en-IN"/>
          </w:rPr>
          <w:t>“Pain is weakness leaving the body, Raskin. Now let’s go! I’ll help you walk!”</w:t>
        </w:r>
      </w:ins>
    </w:p>
    <w:p w14:paraId="60C108E1" w14:textId="77777777" w:rsidR="004A393C" w:rsidRPr="00833EEB" w:rsidRDefault="004A393C">
      <w:pPr>
        <w:pBdr>
          <w:top w:val="single" w:sz="2" w:space="0" w:color="E3E3E3"/>
          <w:left w:val="single" w:sz="2" w:space="0" w:color="E3E3E3"/>
          <w:bottom w:val="single" w:sz="2" w:space="0" w:color="E3E3E3"/>
          <w:right w:val="single" w:sz="2" w:space="0" w:color="E3E3E3"/>
        </w:pBdr>
        <w:shd w:val="clear" w:color="auto" w:fill="FFFFFF"/>
        <w:ind w:firstLine="284"/>
        <w:rPr>
          <w:ins w:id="2325" w:author="Yashua Lebowitz" w:date="2024-09-26T19:52:00Z"/>
          <w:rFonts w:ascii="Book Antiqua" w:eastAsia="Times New Roman" w:hAnsi="Book Antiqua" w:cs="Times New Roman"/>
          <w:color w:val="0D0D0D"/>
          <w:sz w:val="24"/>
          <w:szCs w:val="24"/>
          <w:lang w:eastAsia="en-IN"/>
        </w:rPr>
        <w:pPrChange w:id="2326"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line="240" w:lineRule="auto"/>
            <w:ind w:firstLine="284"/>
          </w:pPr>
        </w:pPrChange>
      </w:pPr>
      <w:ins w:id="2327" w:author="Yashua Lebowitz" w:date="2024-09-26T19:52:00Z">
        <w:r w:rsidRPr="00833EEB">
          <w:rPr>
            <w:rFonts w:ascii="Book Antiqua" w:eastAsia="Times New Roman" w:hAnsi="Book Antiqua" w:cs="Times New Roman"/>
            <w:color w:val="0D0D0D"/>
            <w:sz w:val="24"/>
            <w:szCs w:val="24"/>
            <w:lang w:eastAsia="en-IN"/>
          </w:rPr>
          <w:lastRenderedPageBreak/>
          <w:t>They waded through waist-high water and dead bodies. His sergeant cleared the debris, allowing them to move quickly. Raskin was relieved to use the water for support rather than putting weight on his injured leg. When they reached the top deck, there was total disorder. Soldiers scrambled to board the last landing craft as the ship tilted and sank. They joined the mass of soldiers piling into the craft. Just as the boat pushed off, the remaining part of the ship sank into the ocean. As the craft moved through the sea, he saw a massive air battle taking place in the sky. They must be getting closer to Israel.</w:t>
        </w:r>
      </w:ins>
    </w:p>
    <w:p w14:paraId="687E7980" w14:textId="77777777" w:rsidR="004A393C" w:rsidRPr="00833EEB" w:rsidRDefault="004A393C">
      <w:pPr>
        <w:ind w:firstLine="284"/>
        <w:rPr>
          <w:ins w:id="2328" w:author="Yashua Lebowitz" w:date="2024-09-26T19:52:00Z"/>
          <w:rFonts w:ascii="Book Antiqua" w:hAnsi="Book Antiqua" w:cs="Times New Roman"/>
          <w:sz w:val="24"/>
          <w:szCs w:val="24"/>
          <w:shd w:val="clear" w:color="auto" w:fill="FFFFFF"/>
        </w:rPr>
        <w:pPrChange w:id="2329" w:author="Yashua Lebowitz" w:date="2024-09-28T16:42:00Z">
          <w:pPr>
            <w:spacing w:line="240" w:lineRule="auto"/>
            <w:ind w:firstLine="284"/>
          </w:pPr>
        </w:pPrChange>
      </w:pPr>
      <w:ins w:id="2330" w:author="Yashua Lebowitz" w:date="2024-09-26T19:52:00Z">
        <w:r w:rsidRPr="00833EEB">
          <w:rPr>
            <w:rFonts w:ascii="Book Antiqua" w:hAnsi="Book Antiqua" w:cs="Times New Roman"/>
            <w:sz w:val="24"/>
            <w:szCs w:val="24"/>
            <w:shd w:val="clear" w:color="auto" w:fill="FFFFFF"/>
          </w:rPr>
          <w:t xml:space="preserve">Initially </w:t>
        </w:r>
        <w:proofErr w:type="spellStart"/>
        <w:r w:rsidRPr="00833EEB">
          <w:rPr>
            <w:rFonts w:ascii="Book Antiqua" w:hAnsi="Book Antiqua" w:cs="Times New Roman"/>
            <w:sz w:val="24"/>
            <w:szCs w:val="24"/>
            <w:shd w:val="clear" w:color="auto" w:fill="FFFFFF"/>
          </w:rPr>
          <w:t>IDf’s</w:t>
        </w:r>
        <w:proofErr w:type="spellEnd"/>
        <w:r w:rsidRPr="00833EEB">
          <w:rPr>
            <w:rFonts w:ascii="Book Antiqua" w:hAnsi="Book Antiqua" w:cs="Times New Roman"/>
            <w:sz w:val="24"/>
            <w:szCs w:val="24"/>
            <w:shd w:val="clear" w:color="auto" w:fill="FFFFFF"/>
          </w:rPr>
          <w:t xml:space="preserve">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w:t>
        </w:r>
        <w:proofErr w:type="spellStart"/>
        <w:r w:rsidRPr="00833EEB">
          <w:rPr>
            <w:rFonts w:ascii="Book Antiqua" w:hAnsi="Book Antiqua" w:cs="Times New Roman"/>
            <w:sz w:val="24"/>
            <w:szCs w:val="24"/>
            <w:shd w:val="clear" w:color="auto" w:fill="FFFFFF"/>
          </w:rPr>
          <w:t>defense</w:t>
        </w:r>
        <w:proofErr w:type="spellEnd"/>
        <w:r w:rsidRPr="00833EEB">
          <w:rPr>
            <w:rFonts w:ascii="Book Antiqua" w:hAnsi="Book Antiqua" w:cs="Times New Roman"/>
            <w:sz w:val="24"/>
            <w:szCs w:val="24"/>
            <w:shd w:val="clear" w:color="auto" w:fill="FFFFFF"/>
          </w:rPr>
          <w:t xml:space="preserve"> of the remaining American fleet, which was enough to stem the tide. Israeli jets began running out of fuel and ammunition. They were outnumbered 22:1. Israel’s Air Force was either grounded or left ineffective for combat. All that was left was the Iron Dome.</w:t>
        </w:r>
      </w:ins>
    </w:p>
    <w:p w14:paraId="57081491" w14:textId="77777777" w:rsidR="004A393C" w:rsidRPr="00833EEB" w:rsidRDefault="004A393C">
      <w:pPr>
        <w:ind w:firstLine="284"/>
        <w:rPr>
          <w:ins w:id="2331" w:author="Yashua Lebowitz" w:date="2024-09-26T19:52:00Z"/>
          <w:rFonts w:ascii="Book Antiqua" w:hAnsi="Book Antiqua" w:cs="Times New Roman"/>
          <w:sz w:val="24"/>
          <w:szCs w:val="24"/>
          <w:shd w:val="clear" w:color="auto" w:fill="FFFFFF"/>
        </w:rPr>
        <w:pPrChange w:id="2332" w:author="Yashua Lebowitz" w:date="2024-09-28T16:42:00Z">
          <w:pPr>
            <w:spacing w:line="240" w:lineRule="auto"/>
            <w:ind w:firstLine="284"/>
          </w:pPr>
        </w:pPrChange>
      </w:pPr>
      <w:ins w:id="2333" w:author="Yashua Lebowitz" w:date="2024-09-26T19:52:00Z">
        <w:r w:rsidRPr="00833EEB">
          <w:rPr>
            <w:rFonts w:ascii="Book Antiqua" w:hAnsi="Book Antiqua" w:cs="Times New Roman"/>
            <w:sz w:val="24"/>
            <w:szCs w:val="24"/>
            <w:shd w:val="clear" w:color="auto" w:fill="FFFFFF"/>
          </w:rPr>
          <w:t xml:space="preserve">The dome stubbornly held, its impenetrable ingenuity stubbornly testifying to the dream of an Israeli state. The night sky lit up with an amazing light display as drones, jets, ICBMs, cruise missiles disintegrated as lasers sliced through them. At the same time, America was very aware of some of the weaknesses in the Iron Dome having jointly developed the same </w:t>
        </w:r>
        <w:proofErr w:type="spellStart"/>
        <w:r w:rsidRPr="00833EEB">
          <w:rPr>
            <w:rFonts w:ascii="Book Antiqua" w:hAnsi="Book Antiqua" w:cs="Times New Roman"/>
            <w:sz w:val="24"/>
            <w:szCs w:val="24"/>
            <w:shd w:val="clear" w:color="auto" w:fill="FFFFFF"/>
          </w:rPr>
          <w:t>defense</w:t>
        </w:r>
        <w:proofErr w:type="spellEnd"/>
        <w:r w:rsidRPr="00833EEB">
          <w:rPr>
            <w:rFonts w:ascii="Book Antiqua" w:hAnsi="Book Antiqua" w:cs="Times New Roman"/>
            <w:sz w:val="24"/>
            <w:szCs w:val="24"/>
            <w:shd w:val="clear" w:color="auto" w:fill="FFFFFF"/>
          </w:rPr>
          <w:t xml:space="preserve"> system. One lone cruise missile snuck through the dome and hit a command </w:t>
        </w:r>
        <w:proofErr w:type="spellStart"/>
        <w:r w:rsidRPr="00833EEB">
          <w:rPr>
            <w:rFonts w:ascii="Book Antiqua" w:hAnsi="Book Antiqua" w:cs="Times New Roman"/>
            <w:sz w:val="24"/>
            <w:szCs w:val="24"/>
            <w:shd w:val="clear" w:color="auto" w:fill="FFFFFF"/>
          </w:rPr>
          <w:t>center</w:t>
        </w:r>
        <w:proofErr w:type="spellEnd"/>
        <w:r w:rsidRPr="00833EEB">
          <w:rPr>
            <w:rFonts w:ascii="Book Antiqua" w:hAnsi="Book Antiqua" w:cs="Times New Roman"/>
            <w:sz w:val="24"/>
            <w:szCs w:val="24"/>
            <w:shd w:val="clear" w:color="auto" w:fill="FFFFFF"/>
          </w:rPr>
          <w:t xml:space="preserve">. Its destruction took with it the last vestige of Israeli hope. Taking advantage of the strike, FPV drones quickly swarmed in through the perimeter. Then, like dominoes, each battery was destroyed one by one and on the first day of Operation Gaza Hope, Israel was laid completely </w:t>
        </w:r>
        <w:proofErr w:type="spellStart"/>
        <w:r w:rsidRPr="00833EEB">
          <w:rPr>
            <w:rFonts w:ascii="Book Antiqua" w:hAnsi="Book Antiqua" w:cs="Times New Roman"/>
            <w:sz w:val="24"/>
            <w:szCs w:val="24"/>
            <w:shd w:val="clear" w:color="auto" w:fill="FFFFFF"/>
          </w:rPr>
          <w:t>defenseless</w:t>
        </w:r>
        <w:proofErr w:type="spellEnd"/>
        <w:r w:rsidRPr="00833EEB">
          <w:rPr>
            <w:rFonts w:ascii="Book Antiqua" w:hAnsi="Book Antiqua" w:cs="Times New Roman"/>
            <w:sz w:val="24"/>
            <w:szCs w:val="24"/>
            <w:shd w:val="clear" w:color="auto" w:fill="FFFFFF"/>
          </w:rPr>
          <w:t xml:space="preserve"> and hopeless.</w:t>
        </w:r>
      </w:ins>
    </w:p>
    <w:p w14:paraId="6C09DC2F" w14:textId="77777777" w:rsidR="004A393C" w:rsidRPr="00833EEB" w:rsidRDefault="004A393C">
      <w:pPr>
        <w:ind w:firstLine="284"/>
        <w:rPr>
          <w:ins w:id="2334" w:author="Yashua Lebowitz" w:date="2024-09-26T19:52:00Z"/>
          <w:rFonts w:ascii="Book Antiqua" w:hAnsi="Book Antiqua" w:cs="Times New Roman"/>
          <w:sz w:val="24"/>
          <w:szCs w:val="24"/>
          <w:shd w:val="clear" w:color="auto" w:fill="FFFFFF"/>
        </w:rPr>
        <w:pPrChange w:id="2335" w:author="Yashua Lebowitz" w:date="2024-09-28T16:42:00Z">
          <w:pPr>
            <w:spacing w:line="240" w:lineRule="auto"/>
            <w:ind w:firstLine="284"/>
          </w:pPr>
        </w:pPrChange>
      </w:pPr>
      <w:ins w:id="2336" w:author="Yashua Lebowitz" w:date="2024-09-26T19:52:00Z">
        <w:r w:rsidRPr="00833EEB">
          <w:rPr>
            <w:rFonts w:ascii="Book Antiqua" w:hAnsi="Book Antiqua" w:cs="Times New Roman"/>
            <w:sz w:val="24"/>
            <w:szCs w:val="24"/>
            <w:shd w:val="clear" w:color="auto" w:fill="FFFFFF"/>
          </w:rPr>
          <w:t>Landing operations were already on the way as the last battery made it to shore. Amphibious vehicles from every nation stormed the beaches outside of Tel Aviv. The landing crafts lowered their gates. As the landing craft poured out their troops they shouted, “From the river to the sea, Palestine will be free!”</w:t>
        </w:r>
      </w:ins>
    </w:p>
    <w:p w14:paraId="5150EB4A"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337" w:author="Yashua Lebowitz" w:date="2024-09-26T19:52:00Z"/>
          <w:rFonts w:ascii="Book Antiqua" w:hAnsi="Book Antiqua"/>
          <w:color w:val="0D0D0D"/>
        </w:rPr>
        <w:pPrChange w:id="233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339" w:author="Yashua Lebowitz" w:date="2024-09-26T19:52:00Z">
        <w:r w:rsidRPr="00833EEB">
          <w:rPr>
            <w:rFonts w:ascii="Book Antiqua" w:hAnsi="Book Antiqua"/>
            <w:color w:val="0D0D0D"/>
          </w:rPr>
          <w:t>The IDF initially beat back the first wave of soldiers from their hastily prepared bunkers and trenches. Abandoned landing crafts littered the beach, and thousands of coalition soldiers floated, bloated in the Mediterranean Sea. The sand was mixed with blood and limbs from the armies of Christendom, polluting the Promised Land for the first time since the Crusades.</w:t>
        </w:r>
      </w:ins>
    </w:p>
    <w:p w14:paraId="285F453C"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340" w:author="Yashua Lebowitz" w:date="2024-09-26T19:52:00Z"/>
          <w:rFonts w:ascii="Book Antiqua" w:hAnsi="Book Antiqua"/>
          <w:color w:val="0D0D0D"/>
        </w:rPr>
        <w:pPrChange w:id="234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342" w:author="Yashua Lebowitz" w:date="2024-09-26T19:52:00Z">
        <w:r w:rsidRPr="00833EEB">
          <w:rPr>
            <w:rFonts w:ascii="Book Antiqua" w:hAnsi="Book Antiqua"/>
            <w:color w:val="0D0D0D"/>
          </w:rPr>
          <w:lastRenderedPageBreak/>
          <w:t xml:space="preserve">“Raskin! Lucky for you, I packed a second set of BDUs and boots. Put those on, or you’ll be storming the beach in a hospital gown,” shouted Lot over the deafening noise of battle that raged over their heads. </w:t>
        </w:r>
      </w:ins>
    </w:p>
    <w:p w14:paraId="69EFCFFB"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343" w:author="Yashua Lebowitz" w:date="2024-09-26T19:52:00Z"/>
          <w:rFonts w:ascii="Book Antiqua" w:hAnsi="Book Antiqua"/>
          <w:color w:val="0D0D0D"/>
        </w:rPr>
        <w:pPrChange w:id="234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345" w:author="Yashua Lebowitz" w:date="2024-09-26T19:52:00Z">
        <w:r w:rsidRPr="00833EEB">
          <w:rPr>
            <w:rFonts w:ascii="Book Antiqua" w:hAnsi="Book Antiqua"/>
            <w:color w:val="0D0D0D"/>
          </w:rPr>
          <w:t>Raskin quickly began to change, struggling to maintain his balance while the craft bobbed violently in the turbulent waters. His wound was still fresh and throbbed painfully.</w:t>
        </w:r>
      </w:ins>
    </w:p>
    <w:p w14:paraId="300AD170"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346" w:author="Yashua Lebowitz" w:date="2024-09-26T19:52:00Z"/>
          <w:rFonts w:ascii="Book Antiqua" w:hAnsi="Book Antiqua"/>
          <w:color w:val="0D0D0D"/>
        </w:rPr>
        <w:pPrChange w:id="234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348" w:author="Yashua Lebowitz" w:date="2024-09-26T19:52:00Z">
        <w:r w:rsidRPr="00833EEB">
          <w:rPr>
            <w:rFonts w:ascii="Book Antiqua" w:hAnsi="Book Antiqua"/>
            <w:color w:val="0D0D0D"/>
          </w:rPr>
          <w:t>“Medic, can I get some morphine?”</w:t>
        </w:r>
      </w:ins>
    </w:p>
    <w:p w14:paraId="2A1175D4"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349" w:author="Yashua Lebowitz" w:date="2024-09-26T19:52:00Z"/>
          <w:rFonts w:ascii="Book Antiqua" w:hAnsi="Book Antiqua"/>
          <w:color w:val="0D0D0D"/>
        </w:rPr>
        <w:pPrChange w:id="235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351" w:author="Yashua Lebowitz" w:date="2024-09-26T19:52:00Z">
        <w:r w:rsidRPr="00833EEB">
          <w:rPr>
            <w:rFonts w:ascii="Book Antiqua" w:hAnsi="Book Antiqua"/>
            <w:color w:val="0D0D0D"/>
          </w:rPr>
          <w:t>A medic nearby injected him. “Make this morphine count. I heard you were spouting some religious bullshit about us being here. I don’t think you’re a Jew in disguise, are you?”</w:t>
        </w:r>
      </w:ins>
    </w:p>
    <w:p w14:paraId="7AE20C12"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352" w:author="Yashua Lebowitz" w:date="2024-09-26T19:52:00Z"/>
          <w:rFonts w:ascii="Book Antiqua" w:hAnsi="Book Antiqua"/>
          <w:color w:val="0D0D0D"/>
        </w:rPr>
        <w:pPrChange w:id="235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354" w:author="Yashua Lebowitz" w:date="2024-09-26T19:52:00Z">
        <w:r w:rsidRPr="00833EEB">
          <w:rPr>
            <w:rFonts w:ascii="Book Antiqua" w:hAnsi="Book Antiqua"/>
            <w:color w:val="0D0D0D"/>
          </w:rPr>
          <w:t>Raskin remained silent.</w:t>
        </w:r>
      </w:ins>
    </w:p>
    <w:p w14:paraId="4CF6085F"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355" w:author="Yashua Lebowitz" w:date="2024-09-26T19:52:00Z"/>
          <w:rFonts w:ascii="Book Antiqua" w:hAnsi="Book Antiqua"/>
          <w:color w:val="0D0D0D"/>
        </w:rPr>
        <w:pPrChange w:id="235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357" w:author="Yashua Lebowitz" w:date="2024-09-26T19:52:00Z">
        <w:r w:rsidRPr="00833EEB">
          <w:rPr>
            <w:rFonts w:ascii="Book Antiqua" w:hAnsi="Book Antiqua"/>
            <w:color w:val="0D0D0D"/>
          </w:rPr>
          <w:t>The commanding officer on the craft began to speak up. “Here’s the situation, boys. The first wave’s been annihilated. We’re dropping a tactical nuke and then going in hot. I want everybody in their NBC suits and make sure your seams are sealed tight.”</w:t>
        </w:r>
      </w:ins>
    </w:p>
    <w:p w14:paraId="15AC0BD7"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358" w:author="Yashua Lebowitz" w:date="2024-09-26T19:52:00Z"/>
          <w:rFonts w:ascii="Book Antiqua" w:hAnsi="Book Antiqua"/>
          <w:color w:val="0D0D0D"/>
        </w:rPr>
        <w:pPrChange w:id="235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360" w:author="Yashua Lebowitz" w:date="2024-09-26T19:52:00Z">
        <w:r w:rsidRPr="00833EEB">
          <w:rPr>
            <w:rFonts w:ascii="Book Antiqua" w:hAnsi="Book Antiqua"/>
            <w:color w:val="0D0D0D"/>
          </w:rPr>
          <w:t>“Lucky for you, Raskin, I got doubles of everything,” Lot said, grinning. He quickly dug in his pack and threw Raskin a packaged NBC suit, which Raskin grabbed and tore open. Just as he finished putting on his suit, a loud, deafening explosion pierced his eardrums; the shockwave knocked him down. The tactical nuke had hit its mark.</w:t>
        </w:r>
      </w:ins>
    </w:p>
    <w:p w14:paraId="044EFD18"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361" w:author="Yashua Lebowitz" w:date="2024-09-26T19:52:00Z"/>
          <w:rFonts w:ascii="Book Antiqua" w:hAnsi="Book Antiqua"/>
          <w:color w:val="0D0D0D"/>
        </w:rPr>
        <w:pPrChange w:id="236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363" w:author="Yashua Lebowitz" w:date="2024-09-26T19:52:00Z">
        <w:r w:rsidRPr="00833EEB">
          <w:rPr>
            <w:rFonts w:ascii="Book Antiqua" w:hAnsi="Book Antiqua"/>
            <w:color w:val="0D0D0D"/>
          </w:rPr>
          <w:t xml:space="preserve">“Fucking Jewish pigs. Got what’s coming to them,” </w:t>
        </w:r>
        <w:proofErr w:type="spellStart"/>
        <w:r w:rsidRPr="00833EEB">
          <w:rPr>
            <w:rFonts w:ascii="Book Antiqua" w:hAnsi="Book Antiqua"/>
            <w:color w:val="0D0D0D"/>
          </w:rPr>
          <w:t>Sgt.</w:t>
        </w:r>
        <w:proofErr w:type="spellEnd"/>
        <w:r w:rsidRPr="00833EEB">
          <w:rPr>
            <w:rFonts w:ascii="Book Antiqua" w:hAnsi="Book Antiqua"/>
            <w:color w:val="0D0D0D"/>
          </w:rPr>
          <w:t xml:space="preserve"> Hess commented snidely.</w:t>
        </w:r>
      </w:ins>
    </w:p>
    <w:p w14:paraId="655027DB"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364" w:author="Yashua Lebowitz" w:date="2024-09-26T19:52:00Z"/>
          <w:rFonts w:ascii="Book Antiqua" w:hAnsi="Book Antiqua"/>
          <w:color w:val="0D0D0D"/>
        </w:rPr>
        <w:pPrChange w:id="236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366" w:author="Yashua Lebowitz" w:date="2024-09-26T19:52:00Z">
        <w:r w:rsidRPr="00833EEB">
          <w:rPr>
            <w:rFonts w:ascii="Book Antiqua" w:hAnsi="Book Antiqua"/>
            <w:color w:val="0D0D0D"/>
          </w:rPr>
          <w:t>Despite the hit, IDF artillery continued to fire from concealed positions within Tel Aviv. Explosions displaced water left and right in the wake of the landing craft. One craft was hit by an IPV drone, that sent its occupants catapulting into the air like a seesaw with a boulder on the other end.</w:t>
        </w:r>
      </w:ins>
    </w:p>
    <w:p w14:paraId="4F15E7DB"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367" w:author="Yashua Lebowitz" w:date="2024-09-26T19:52:00Z"/>
          <w:rFonts w:ascii="Book Antiqua" w:hAnsi="Book Antiqua"/>
          <w:color w:val="0D0D0D"/>
        </w:rPr>
        <w:pPrChange w:id="236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369" w:author="Yashua Lebowitz" w:date="2024-09-26T19:52:00Z">
        <w:r w:rsidRPr="00833EEB">
          <w:rPr>
            <w:rFonts w:ascii="Book Antiqua" w:hAnsi="Book Antiqua"/>
            <w:color w:val="0D0D0D"/>
          </w:rPr>
          <w:t>“I thought we could jam their signals! Other drones are getting through,” the commander shouted into his radio.</w:t>
        </w:r>
      </w:ins>
    </w:p>
    <w:p w14:paraId="166C9A99"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370" w:author="Yashua Lebowitz" w:date="2024-09-26T19:52:00Z"/>
          <w:rFonts w:ascii="Book Antiqua" w:hAnsi="Book Antiqua"/>
          <w:color w:val="0D0D0D"/>
        </w:rPr>
        <w:pPrChange w:id="237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372" w:author="Yashua Lebowitz" w:date="2024-09-26T19:52:00Z">
        <w:r w:rsidRPr="00833EEB">
          <w:rPr>
            <w:rFonts w:ascii="Book Antiqua" w:hAnsi="Book Antiqua"/>
          </w:rPr>
          <w:t>The craft landed at the LZ, its gate swiftly opening as the men rushed out onto the beach. They dove into the sand, bracing for the IDF's machine-gun fire, but were met with an unsettling silence. As they moved out in formation,</w:t>
        </w:r>
        <w:r w:rsidRPr="00833EEB">
          <w:rPr>
            <w:rFonts w:ascii="Book Antiqua" w:hAnsi="Book Antiqua"/>
            <w:color w:val="0D0D0D"/>
          </w:rPr>
          <w:t xml:space="preserve"> </w:t>
        </w:r>
        <w:proofErr w:type="spellStart"/>
        <w:r w:rsidRPr="00833EEB">
          <w:rPr>
            <w:rFonts w:ascii="Book Antiqua" w:hAnsi="Book Antiqua"/>
            <w:color w:val="0D0D0D"/>
          </w:rPr>
          <w:t>Sgt.</w:t>
        </w:r>
        <w:proofErr w:type="spellEnd"/>
        <w:r w:rsidRPr="00833EEB">
          <w:rPr>
            <w:rFonts w:ascii="Book Antiqua" w:hAnsi="Book Antiqua"/>
            <w:color w:val="0D0D0D"/>
          </w:rPr>
          <w:t xml:space="preserve"> Hess placed a pistol in Raskin’s hand. </w:t>
        </w:r>
        <w:r w:rsidRPr="00833EEB">
          <w:rPr>
            <w:rFonts w:ascii="Book Antiqua" w:hAnsi="Book Antiqua"/>
          </w:rPr>
          <w:t>The beach lay eerily quiet apart from the rhythmic crash of the ocean waves.</w:t>
        </w:r>
      </w:ins>
    </w:p>
    <w:p w14:paraId="5F73917C" w14:textId="77777777" w:rsidR="004A393C" w:rsidRPr="00833EEB" w:rsidRDefault="004A393C">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2373" w:author="Yashua Lebowitz" w:date="2024-09-26T19:52:00Z"/>
          <w:rFonts w:ascii="Book Antiqua" w:hAnsi="Book Antiqua"/>
          <w:color w:val="0D0D0D"/>
        </w:rPr>
        <w:pPrChange w:id="237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2375" w:author="Yashua Lebowitz" w:date="2024-09-26T19:52:00Z">
        <w:r w:rsidRPr="00833EEB">
          <w:rPr>
            <w:rFonts w:ascii="Book Antiqua" w:hAnsi="Book Antiqua"/>
            <w:color w:val="0D0D0D"/>
          </w:rPr>
          <w:lastRenderedPageBreak/>
          <w:t>“You ready to fight against God?” Hess shouted. “Where is God when we wiped the Jews from this beach. God has no part with these forsaken rats. Let’s get a move on corporal.”</w:t>
        </w:r>
      </w:ins>
    </w:p>
    <w:p w14:paraId="4BA9754B" w14:textId="2926E7B8" w:rsidR="00325B63" w:rsidRPr="00833EEB" w:rsidDel="00ED722E" w:rsidRDefault="00325B63">
      <w:pPr>
        <w:pStyle w:val="Heading1"/>
        <w:ind w:firstLine="284"/>
        <w:rPr>
          <w:del w:id="2376" w:author="Yashua Lebowitz" w:date="2024-09-26T19:32:00Z"/>
          <w:rFonts w:ascii="Book Antiqua" w:eastAsia="Times New Roman" w:hAnsi="Book Antiqua" w:cs="Times New Roman"/>
          <w:color w:val="0D0D0D"/>
          <w:sz w:val="24"/>
          <w:szCs w:val="24"/>
          <w:lang w:eastAsia="en-IN"/>
          <w:rPrChange w:id="2377" w:author="mac" w:date="2024-09-27T09:55:00Z">
            <w:rPr>
              <w:del w:id="2378" w:author="Yashua Lebowitz" w:date="2024-09-26T19:32:00Z"/>
              <w:rFonts w:ascii="Times New Roman" w:eastAsia="Times New Roman" w:hAnsi="Times New Roman" w:cs="Times New Roman"/>
              <w:color w:val="0D0D0D"/>
              <w:sz w:val="24"/>
              <w:szCs w:val="24"/>
              <w:lang w:eastAsia="en-IN"/>
            </w:rPr>
          </w:rPrChange>
        </w:rPr>
      </w:pPr>
      <w:del w:id="2379" w:author="Yashua Lebowitz" w:date="2024-09-26T19:32:00Z">
        <w:r w:rsidRPr="00833EEB" w:rsidDel="00137A28">
          <w:rPr>
            <w:rFonts w:ascii="Book Antiqua" w:eastAsia="Times New Roman" w:hAnsi="Book Antiqua" w:cs="Times New Roman"/>
            <w:color w:val="0D0D0D"/>
            <w:sz w:val="24"/>
            <w:szCs w:val="24"/>
            <w:lang w:eastAsia="en-IN"/>
            <w:rPrChange w:id="2380" w:author="mac" w:date="2024-09-27T09:55:00Z">
              <w:rPr>
                <w:rFonts w:ascii="Times New Roman" w:eastAsia="Times New Roman" w:hAnsi="Times New Roman" w:cs="Times New Roman"/>
                <w:color w:val="0D0D0D"/>
                <w:sz w:val="24"/>
                <w:szCs w:val="24"/>
                <w:lang w:eastAsia="en-IN"/>
              </w:rPr>
            </w:rPrChange>
          </w:rPr>
          <w:delTex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delText>
        </w:r>
      </w:del>
    </w:p>
    <w:p w14:paraId="2B1E1ADE" w14:textId="77777777" w:rsidR="00ED722E" w:rsidRPr="00833EEB" w:rsidRDefault="00ED722E">
      <w:pPr>
        <w:ind w:firstLine="284"/>
        <w:rPr>
          <w:ins w:id="2381" w:author="Yashua Lebowitz" w:date="2024-09-26T19:32:00Z"/>
          <w:rFonts w:ascii="Book Antiqua" w:hAnsi="Book Antiqua"/>
          <w:lang w:eastAsia="en-IN"/>
          <w:rPrChange w:id="2382" w:author="mac" w:date="2024-09-27T09:55:00Z">
            <w:rPr>
              <w:ins w:id="2383" w:author="Yashua Lebowitz" w:date="2024-09-26T19:32:00Z"/>
              <w:lang w:eastAsia="en-IN"/>
            </w:rPr>
          </w:rPrChange>
        </w:rPr>
        <w:pPrChange w:id="2384" w:author="Yashua Lebowitz" w:date="2024-09-28T16:42:00Z">
          <w:pPr/>
        </w:pPrChange>
      </w:pPr>
    </w:p>
    <w:p w14:paraId="5D73E9CF" w14:textId="77777777" w:rsidR="00ED722E" w:rsidRPr="00833EEB" w:rsidRDefault="00ED722E">
      <w:pPr>
        <w:ind w:firstLine="284"/>
        <w:rPr>
          <w:ins w:id="2385" w:author="Yashua Lebowitz" w:date="2024-09-26T19:32:00Z"/>
          <w:rFonts w:ascii="Book Antiqua" w:hAnsi="Book Antiqua"/>
          <w:lang w:eastAsia="en-IN"/>
          <w:rPrChange w:id="2386" w:author="mac" w:date="2024-09-27T09:55:00Z">
            <w:rPr>
              <w:ins w:id="2387" w:author="Yashua Lebowitz" w:date="2024-09-26T19:32:00Z"/>
              <w:lang w:eastAsia="en-IN"/>
            </w:rPr>
          </w:rPrChange>
        </w:rPr>
        <w:pPrChange w:id="2388" w:author="Yashua Lebowitz" w:date="2024-09-28T16:42:00Z">
          <w:pPr/>
        </w:pPrChange>
      </w:pPr>
    </w:p>
    <w:p w14:paraId="76913F92" w14:textId="77777777" w:rsidR="00ED722E" w:rsidRPr="00833EEB" w:rsidRDefault="00ED722E">
      <w:pPr>
        <w:ind w:firstLine="284"/>
        <w:rPr>
          <w:ins w:id="2389" w:author="Yashua Lebowitz" w:date="2024-09-26T19:32:00Z"/>
          <w:rFonts w:ascii="Book Antiqua" w:hAnsi="Book Antiqua"/>
          <w:lang w:eastAsia="en-IN"/>
          <w:rPrChange w:id="2390" w:author="mac" w:date="2024-09-27T09:55:00Z">
            <w:rPr>
              <w:ins w:id="2391" w:author="Yashua Lebowitz" w:date="2024-09-26T19:32:00Z"/>
              <w:lang w:eastAsia="en-IN"/>
            </w:rPr>
          </w:rPrChange>
        </w:rPr>
        <w:pPrChange w:id="2392" w:author="Yashua Lebowitz" w:date="2024-09-28T16:42:00Z">
          <w:pPr/>
        </w:pPrChange>
      </w:pPr>
    </w:p>
    <w:p w14:paraId="331E75E5" w14:textId="77777777" w:rsidR="00ED722E" w:rsidRPr="00833EEB" w:rsidRDefault="00ED722E">
      <w:pPr>
        <w:ind w:firstLine="284"/>
        <w:rPr>
          <w:ins w:id="2393" w:author="Yashua Lebowitz" w:date="2024-09-26T19:32:00Z"/>
          <w:rFonts w:ascii="Book Antiqua" w:hAnsi="Book Antiqua"/>
          <w:lang w:eastAsia="en-IN"/>
          <w:rPrChange w:id="2394" w:author="mac" w:date="2024-09-27T09:55:00Z">
            <w:rPr>
              <w:ins w:id="2395" w:author="Yashua Lebowitz" w:date="2024-09-26T19:32:00Z"/>
              <w:lang w:eastAsia="en-IN"/>
            </w:rPr>
          </w:rPrChange>
        </w:rPr>
        <w:pPrChange w:id="2396" w:author="Yashua Lebowitz" w:date="2024-09-28T16:42:00Z">
          <w:pPr/>
        </w:pPrChange>
      </w:pPr>
    </w:p>
    <w:p w14:paraId="3C99DC1B" w14:textId="77777777" w:rsidR="00ED722E" w:rsidRPr="00833EEB" w:rsidRDefault="00ED722E">
      <w:pPr>
        <w:ind w:firstLine="284"/>
        <w:rPr>
          <w:ins w:id="2397" w:author="Yashua Lebowitz" w:date="2024-09-26T19:32:00Z"/>
          <w:rFonts w:ascii="Book Antiqua" w:hAnsi="Book Antiqua"/>
          <w:lang w:eastAsia="en-IN"/>
          <w:rPrChange w:id="2398" w:author="mac" w:date="2024-09-27T09:55:00Z">
            <w:rPr>
              <w:ins w:id="2399" w:author="Yashua Lebowitz" w:date="2024-09-26T19:32:00Z"/>
              <w:lang w:eastAsia="en-IN"/>
            </w:rPr>
          </w:rPrChange>
        </w:rPr>
        <w:pPrChange w:id="2400" w:author="Yashua Lebowitz" w:date="2024-09-28T16:42:00Z">
          <w:pPr/>
        </w:pPrChange>
      </w:pPr>
    </w:p>
    <w:p w14:paraId="1BA53C8D" w14:textId="77777777" w:rsidR="00ED722E" w:rsidRPr="00833EEB" w:rsidRDefault="00ED722E">
      <w:pPr>
        <w:ind w:firstLine="284"/>
        <w:rPr>
          <w:ins w:id="2401" w:author="Yashua Lebowitz" w:date="2024-09-26T19:32:00Z"/>
          <w:rFonts w:ascii="Book Antiqua" w:hAnsi="Book Antiqua"/>
          <w:lang w:eastAsia="en-IN"/>
          <w:rPrChange w:id="2402" w:author="mac" w:date="2024-09-27T09:55:00Z">
            <w:rPr>
              <w:ins w:id="2403" w:author="Yashua Lebowitz" w:date="2024-09-26T19:32:00Z"/>
              <w:lang w:eastAsia="en-IN"/>
            </w:rPr>
          </w:rPrChange>
        </w:rPr>
        <w:pPrChange w:id="2404" w:author="Yashua Lebowitz" w:date="2024-09-28T16:42:00Z">
          <w:pPr/>
        </w:pPrChange>
      </w:pPr>
    </w:p>
    <w:p w14:paraId="75FF7602" w14:textId="77777777" w:rsidR="00ED722E" w:rsidRPr="00833EEB" w:rsidRDefault="00ED722E">
      <w:pPr>
        <w:ind w:firstLine="284"/>
        <w:rPr>
          <w:ins w:id="2405" w:author="Yashua Lebowitz" w:date="2024-09-26T19:32:00Z"/>
          <w:rFonts w:ascii="Book Antiqua" w:hAnsi="Book Antiqua"/>
          <w:lang w:eastAsia="en-IN"/>
          <w:rPrChange w:id="2406" w:author="mac" w:date="2024-09-27T09:55:00Z">
            <w:rPr>
              <w:ins w:id="2407" w:author="Yashua Lebowitz" w:date="2024-09-26T19:32:00Z"/>
              <w:lang w:eastAsia="en-IN"/>
            </w:rPr>
          </w:rPrChange>
        </w:rPr>
        <w:pPrChange w:id="2408" w:author="Yashua Lebowitz" w:date="2024-09-28T16:42:00Z">
          <w:pPr/>
        </w:pPrChange>
      </w:pPr>
    </w:p>
    <w:p w14:paraId="6D2F5BB9" w14:textId="77777777" w:rsidR="00ED722E" w:rsidRPr="00833EEB" w:rsidRDefault="00ED722E">
      <w:pPr>
        <w:ind w:firstLine="284"/>
        <w:rPr>
          <w:ins w:id="2409" w:author="Yashua Lebowitz" w:date="2024-09-26T19:32:00Z"/>
          <w:rFonts w:ascii="Book Antiqua" w:hAnsi="Book Antiqua"/>
          <w:lang w:eastAsia="en-IN"/>
          <w:rPrChange w:id="2410" w:author="mac" w:date="2024-09-27T09:55:00Z">
            <w:rPr>
              <w:ins w:id="2411" w:author="Yashua Lebowitz" w:date="2024-09-26T19:32:00Z"/>
              <w:lang w:eastAsia="en-IN"/>
            </w:rPr>
          </w:rPrChange>
        </w:rPr>
        <w:pPrChange w:id="2412" w:author="Yashua Lebowitz" w:date="2024-09-28T16:42:00Z">
          <w:pPr/>
        </w:pPrChange>
      </w:pPr>
    </w:p>
    <w:p w14:paraId="7E28B383" w14:textId="77777777" w:rsidR="00ED722E" w:rsidRPr="00833EEB" w:rsidRDefault="00ED722E">
      <w:pPr>
        <w:ind w:firstLine="284"/>
        <w:rPr>
          <w:ins w:id="2413" w:author="Yashua Lebowitz" w:date="2024-09-26T19:32:00Z"/>
          <w:rFonts w:ascii="Book Antiqua" w:hAnsi="Book Antiqua"/>
          <w:lang w:eastAsia="en-IN"/>
          <w:rPrChange w:id="2414" w:author="mac" w:date="2024-09-27T09:55:00Z">
            <w:rPr>
              <w:ins w:id="2415" w:author="Yashua Lebowitz" w:date="2024-09-26T19:32:00Z"/>
              <w:lang w:eastAsia="en-IN"/>
            </w:rPr>
          </w:rPrChange>
        </w:rPr>
        <w:pPrChange w:id="2416" w:author="Yashua Lebowitz" w:date="2024-09-28T16:42:00Z">
          <w:pPr/>
        </w:pPrChange>
      </w:pPr>
    </w:p>
    <w:p w14:paraId="56157EAC" w14:textId="77777777" w:rsidR="00ED722E" w:rsidRPr="00833EEB" w:rsidRDefault="00ED722E">
      <w:pPr>
        <w:ind w:firstLine="284"/>
        <w:rPr>
          <w:ins w:id="2417" w:author="Yashua Lebowitz" w:date="2024-09-26T19:32:00Z"/>
          <w:rFonts w:ascii="Book Antiqua" w:hAnsi="Book Antiqua"/>
          <w:lang w:eastAsia="en-IN"/>
          <w:rPrChange w:id="2418" w:author="mac" w:date="2024-09-27T09:55:00Z">
            <w:rPr>
              <w:ins w:id="2419" w:author="Yashua Lebowitz" w:date="2024-09-26T19:32:00Z"/>
              <w:lang w:eastAsia="en-IN"/>
            </w:rPr>
          </w:rPrChange>
        </w:rPr>
        <w:pPrChange w:id="2420" w:author="Yashua Lebowitz" w:date="2024-09-28T16:42:00Z">
          <w:pPr/>
        </w:pPrChange>
      </w:pPr>
    </w:p>
    <w:p w14:paraId="70E11A35" w14:textId="77777777" w:rsidR="00ED722E" w:rsidRPr="00833EEB" w:rsidRDefault="00ED722E">
      <w:pPr>
        <w:ind w:firstLine="284"/>
        <w:rPr>
          <w:ins w:id="2421" w:author="Yashua Lebowitz" w:date="2024-09-26T19:32:00Z"/>
          <w:rFonts w:ascii="Book Antiqua" w:hAnsi="Book Antiqua"/>
          <w:lang w:eastAsia="en-IN"/>
          <w:rPrChange w:id="2422" w:author="mac" w:date="2024-09-27T09:55:00Z">
            <w:rPr>
              <w:ins w:id="2423" w:author="Yashua Lebowitz" w:date="2024-09-26T19:32:00Z"/>
              <w:lang w:eastAsia="en-IN"/>
            </w:rPr>
          </w:rPrChange>
        </w:rPr>
        <w:pPrChange w:id="2424" w:author="Yashua Lebowitz" w:date="2024-09-28T16:42:00Z">
          <w:pPr/>
        </w:pPrChange>
      </w:pPr>
    </w:p>
    <w:p w14:paraId="35A84078" w14:textId="77777777" w:rsidR="00ED722E" w:rsidRPr="00833EEB" w:rsidRDefault="00ED722E">
      <w:pPr>
        <w:ind w:firstLine="284"/>
        <w:rPr>
          <w:ins w:id="2425" w:author="Yashua Lebowitz" w:date="2024-09-26T19:32:00Z"/>
          <w:rFonts w:ascii="Book Antiqua" w:hAnsi="Book Antiqua"/>
          <w:lang w:eastAsia="en-IN"/>
          <w:rPrChange w:id="2426" w:author="mac" w:date="2024-09-27T09:55:00Z">
            <w:rPr>
              <w:ins w:id="2427" w:author="Yashua Lebowitz" w:date="2024-09-26T19:32:00Z"/>
              <w:lang w:eastAsia="en-IN"/>
            </w:rPr>
          </w:rPrChange>
        </w:rPr>
        <w:pPrChange w:id="2428" w:author="Yashua Lebowitz" w:date="2024-09-28T16:42:00Z">
          <w:pPr/>
        </w:pPrChange>
      </w:pPr>
    </w:p>
    <w:p w14:paraId="6C47834B" w14:textId="77777777" w:rsidR="00ED722E" w:rsidRPr="00833EEB" w:rsidRDefault="00ED722E">
      <w:pPr>
        <w:ind w:firstLine="284"/>
        <w:rPr>
          <w:ins w:id="2429" w:author="Yashua Lebowitz" w:date="2024-09-26T19:32:00Z"/>
          <w:rFonts w:ascii="Book Antiqua" w:hAnsi="Book Antiqua"/>
          <w:lang w:eastAsia="en-IN"/>
          <w:rPrChange w:id="2430" w:author="mac" w:date="2024-09-27T09:55:00Z">
            <w:rPr>
              <w:ins w:id="2431" w:author="Yashua Lebowitz" w:date="2024-09-26T19:32:00Z"/>
              <w:lang w:eastAsia="en-IN"/>
            </w:rPr>
          </w:rPrChange>
        </w:rPr>
        <w:pPrChange w:id="2432" w:author="Yashua Lebowitz" w:date="2024-09-28T16:42:00Z">
          <w:pPr/>
        </w:pPrChange>
      </w:pPr>
    </w:p>
    <w:p w14:paraId="54131B56" w14:textId="77777777" w:rsidR="00ED722E" w:rsidRPr="00833EEB" w:rsidRDefault="00ED722E">
      <w:pPr>
        <w:ind w:firstLine="284"/>
        <w:rPr>
          <w:ins w:id="2433" w:author="Yashua Lebowitz" w:date="2024-09-26T19:32:00Z"/>
          <w:rFonts w:ascii="Book Antiqua" w:hAnsi="Book Antiqua"/>
          <w:lang w:eastAsia="en-IN"/>
          <w:rPrChange w:id="2434" w:author="mac" w:date="2024-09-27T09:55:00Z">
            <w:rPr>
              <w:ins w:id="2435" w:author="Yashua Lebowitz" w:date="2024-09-26T19:32:00Z"/>
              <w:lang w:eastAsia="en-IN"/>
            </w:rPr>
          </w:rPrChange>
        </w:rPr>
        <w:pPrChange w:id="2436" w:author="Yashua Lebowitz" w:date="2024-09-28T16:42:00Z">
          <w:pPr/>
        </w:pPrChange>
      </w:pPr>
    </w:p>
    <w:p w14:paraId="5BF7CBEC" w14:textId="77777777" w:rsidR="00ED722E" w:rsidRPr="00833EEB" w:rsidRDefault="00ED722E">
      <w:pPr>
        <w:ind w:firstLine="284"/>
        <w:rPr>
          <w:ins w:id="2437" w:author="Yashua Lebowitz" w:date="2024-09-26T19:32:00Z"/>
          <w:rFonts w:ascii="Book Antiqua" w:hAnsi="Book Antiqua"/>
          <w:lang w:eastAsia="en-IN"/>
          <w:rPrChange w:id="2438" w:author="mac" w:date="2024-09-27T09:55:00Z">
            <w:rPr>
              <w:ins w:id="2439" w:author="Yashua Lebowitz" w:date="2024-09-26T19:32:00Z"/>
              <w:rFonts w:ascii="Times New Roman" w:eastAsia="Times New Roman" w:hAnsi="Times New Roman" w:cs="Times New Roman"/>
              <w:color w:val="0D0D0D"/>
              <w:sz w:val="24"/>
              <w:szCs w:val="24"/>
              <w:lang w:eastAsia="en-IN"/>
            </w:rPr>
          </w:rPrChange>
        </w:rPr>
        <w:pPrChange w:id="2440"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pPr>
        </w:pPrChange>
      </w:pPr>
    </w:p>
    <w:p w14:paraId="3F059696" w14:textId="437D1F54" w:rsidR="00325B63" w:rsidRPr="00833EEB" w:rsidDel="00073BA8" w:rsidRDefault="00325B63">
      <w:pPr>
        <w:pStyle w:val="Heading1"/>
        <w:ind w:firstLine="284"/>
        <w:rPr>
          <w:del w:id="2441" w:author="Yashua Lebowitz" w:date="2024-09-26T19:32:00Z"/>
          <w:rFonts w:ascii="Book Antiqua" w:eastAsia="Times New Roman" w:hAnsi="Book Antiqua" w:cs="Times New Roman"/>
          <w:color w:val="0D0D0D"/>
          <w:sz w:val="24"/>
          <w:szCs w:val="24"/>
          <w:lang w:eastAsia="en-IN"/>
          <w:rPrChange w:id="2442" w:author="mac" w:date="2024-09-27T09:55:00Z">
            <w:rPr>
              <w:del w:id="2443" w:author="Yashua Lebowitz" w:date="2024-09-26T19:32:00Z"/>
              <w:rFonts w:ascii="Times New Roman" w:eastAsia="Times New Roman" w:hAnsi="Times New Roman" w:cs="Times New Roman"/>
              <w:color w:val="0D0D0D"/>
              <w:sz w:val="24"/>
              <w:szCs w:val="24"/>
              <w:lang w:eastAsia="en-IN"/>
            </w:rPr>
          </w:rPrChange>
        </w:rPr>
        <w:pPrChange w:id="2444" w:author="Yashua Lebowitz" w:date="2024-09-28T16:42:00Z">
          <w:pPr>
            <w:pStyle w:val="Heading1"/>
          </w:pPr>
        </w:pPrChange>
      </w:pPr>
      <w:del w:id="2445" w:author="Yashua Lebowitz" w:date="2024-09-26T19:32:00Z">
        <w:r w:rsidRPr="00833EEB" w:rsidDel="00137A28">
          <w:rPr>
            <w:rFonts w:ascii="Book Antiqua" w:eastAsia="Times New Roman" w:hAnsi="Book Antiqua" w:cs="Times New Roman"/>
            <w:color w:val="0D0D0D"/>
            <w:sz w:val="24"/>
            <w:szCs w:val="24"/>
            <w:lang w:eastAsia="en-IN"/>
            <w:rPrChange w:id="2446" w:author="mac" w:date="2024-09-27T09:55:00Z">
              <w:rPr>
                <w:rFonts w:ascii="Times New Roman" w:eastAsia="Times New Roman" w:hAnsi="Times New Roman" w:cs="Times New Roman"/>
                <w:color w:val="0D0D0D"/>
                <w:sz w:val="24"/>
                <w:szCs w:val="24"/>
                <w:lang w:eastAsia="en-IN"/>
              </w:rPr>
            </w:rPrChange>
          </w:rPr>
          <w:lastRenderedPageBreak/>
          <w:delTex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delText>
        </w:r>
      </w:del>
    </w:p>
    <w:p w14:paraId="1F592D33" w14:textId="77777777" w:rsidR="00073BA8" w:rsidRPr="00833EEB" w:rsidRDefault="00073BA8">
      <w:pPr>
        <w:ind w:firstLine="284"/>
        <w:rPr>
          <w:ins w:id="2447" w:author="Yashua Lebowitz" w:date="2024-09-26T20:01:00Z"/>
          <w:rFonts w:ascii="Book Antiqua" w:hAnsi="Book Antiqua"/>
          <w:lang w:eastAsia="en-IN"/>
          <w:rPrChange w:id="2448" w:author="mac" w:date="2024-09-27T09:55:00Z">
            <w:rPr>
              <w:ins w:id="2449" w:author="Yashua Lebowitz" w:date="2024-09-26T20:01:00Z"/>
              <w:lang w:eastAsia="en-IN"/>
            </w:rPr>
          </w:rPrChange>
        </w:rPr>
        <w:pPrChange w:id="2450" w:author="Yashua Lebowitz" w:date="2024-09-28T16:42:00Z">
          <w:pPr/>
        </w:pPrChange>
      </w:pPr>
    </w:p>
    <w:p w14:paraId="11130255" w14:textId="77777777" w:rsidR="00073BA8" w:rsidRDefault="00073BA8" w:rsidP="006D6183">
      <w:pPr>
        <w:ind w:firstLine="284"/>
        <w:rPr>
          <w:ins w:id="2451" w:author="Yashua Lebowitz" w:date="2024-09-27T16:12:00Z"/>
          <w:rFonts w:ascii="Book Antiqua" w:hAnsi="Book Antiqua"/>
          <w:lang w:eastAsia="en-IN"/>
        </w:rPr>
      </w:pPr>
    </w:p>
    <w:p w14:paraId="1E07E547" w14:textId="77777777" w:rsidR="007F7D1A" w:rsidRDefault="007F7D1A" w:rsidP="006D6183">
      <w:pPr>
        <w:ind w:firstLine="284"/>
        <w:rPr>
          <w:ins w:id="2452" w:author="Yashua Lebowitz" w:date="2024-09-27T16:12:00Z"/>
          <w:rFonts w:ascii="Book Antiqua" w:hAnsi="Book Antiqua"/>
          <w:lang w:eastAsia="en-IN"/>
        </w:rPr>
      </w:pPr>
    </w:p>
    <w:p w14:paraId="413B1199" w14:textId="77777777" w:rsidR="007F7D1A" w:rsidRDefault="007F7D1A" w:rsidP="006D6183">
      <w:pPr>
        <w:ind w:firstLine="284"/>
        <w:rPr>
          <w:ins w:id="2453" w:author="Yashua Lebowitz" w:date="2024-09-27T16:12:00Z"/>
          <w:rFonts w:ascii="Book Antiqua" w:hAnsi="Book Antiqua"/>
          <w:lang w:eastAsia="en-IN"/>
        </w:rPr>
      </w:pPr>
    </w:p>
    <w:p w14:paraId="12FB4415" w14:textId="77777777" w:rsidR="007F7D1A" w:rsidRDefault="007F7D1A" w:rsidP="006D6183">
      <w:pPr>
        <w:ind w:firstLine="284"/>
        <w:rPr>
          <w:ins w:id="2454" w:author="Yashua Lebowitz" w:date="2024-09-27T16:12:00Z"/>
          <w:rFonts w:ascii="Book Antiqua" w:hAnsi="Book Antiqua"/>
          <w:lang w:eastAsia="en-IN"/>
        </w:rPr>
      </w:pPr>
    </w:p>
    <w:p w14:paraId="65C8AF48" w14:textId="77777777" w:rsidR="007F7D1A" w:rsidRDefault="007F7D1A" w:rsidP="006D6183">
      <w:pPr>
        <w:ind w:firstLine="284"/>
        <w:rPr>
          <w:ins w:id="2455" w:author="Yashua Lebowitz" w:date="2024-09-27T16:12:00Z"/>
          <w:rFonts w:ascii="Book Antiqua" w:hAnsi="Book Antiqua"/>
          <w:lang w:eastAsia="en-IN"/>
        </w:rPr>
      </w:pPr>
    </w:p>
    <w:p w14:paraId="0D8101C8" w14:textId="77777777" w:rsidR="007F7D1A" w:rsidRDefault="007F7D1A" w:rsidP="006D6183">
      <w:pPr>
        <w:ind w:firstLine="284"/>
        <w:rPr>
          <w:ins w:id="2456" w:author="Yashua Lebowitz" w:date="2024-09-27T16:12:00Z"/>
          <w:rFonts w:ascii="Book Antiqua" w:hAnsi="Book Antiqua"/>
          <w:lang w:eastAsia="en-IN"/>
        </w:rPr>
      </w:pPr>
    </w:p>
    <w:p w14:paraId="546ED840" w14:textId="36F94D54" w:rsidR="00325B63" w:rsidDel="007F7D1A" w:rsidRDefault="00325B63" w:rsidP="006D6183">
      <w:pPr>
        <w:pStyle w:val="Heading1"/>
        <w:ind w:firstLine="284"/>
        <w:rPr>
          <w:del w:id="2457" w:author="Yashua Lebowitz" w:date="2024-09-26T19:32:00Z"/>
          <w:rFonts w:ascii="Book Antiqua" w:eastAsia="Times New Roman" w:hAnsi="Book Antiqua" w:cs="Times New Roman"/>
          <w:color w:val="0D0D0D"/>
          <w:sz w:val="24"/>
          <w:szCs w:val="24"/>
          <w:lang w:eastAsia="en-IN"/>
        </w:rPr>
      </w:pPr>
      <w:del w:id="2458" w:author="Yashua Lebowitz" w:date="2024-09-26T19:32:00Z">
        <w:r w:rsidRPr="00833EEB" w:rsidDel="00137A28">
          <w:rPr>
            <w:rFonts w:ascii="Book Antiqua" w:eastAsia="Times New Roman" w:hAnsi="Book Antiqua" w:cs="Times New Roman"/>
            <w:color w:val="0D0D0D"/>
            <w:sz w:val="24"/>
            <w:szCs w:val="24"/>
            <w:lang w:eastAsia="en-IN"/>
            <w:rPrChange w:id="2459" w:author="mac" w:date="2024-09-27T09:55:00Z">
              <w:rPr>
                <w:rFonts w:ascii="Times New Roman" w:eastAsia="Times New Roman" w:hAnsi="Times New Roman" w:cs="Times New Roman"/>
                <w:color w:val="0D0D0D"/>
                <w:sz w:val="24"/>
                <w:szCs w:val="24"/>
                <w:lang w:eastAsia="en-IN"/>
              </w:rPr>
            </w:rPrChange>
          </w:rPr>
          <w:delText>After the vote, Jews around the world were detained. Seen as potential spies, they were rounded up, transported with cattle cars on trains reminiscent of Nazi Germany's cattle cars, to re-education camps. The camps involved hard labor, and while not all inmates were killed, soon many were to perish unnoticed by the world, which had already decided Israel’s fate. The majority of the global population was indifferent. The precedent had been set during the Revolution of 2032, when white Christian nationalists were detained in Walmarts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delText>
        </w:r>
      </w:del>
    </w:p>
    <w:p w14:paraId="32C3CD7A" w14:textId="77777777" w:rsidR="007F7D1A" w:rsidRPr="007F7D1A" w:rsidRDefault="007F7D1A">
      <w:pPr>
        <w:ind w:firstLine="284"/>
        <w:rPr>
          <w:ins w:id="2460" w:author="Yashua Lebowitz" w:date="2024-09-27T16:12:00Z"/>
          <w:lang w:eastAsia="en-IN"/>
          <w:rPrChange w:id="2461" w:author="Yashua Lebowitz" w:date="2024-09-27T16:12:00Z">
            <w:rPr>
              <w:ins w:id="2462" w:author="Yashua Lebowitz" w:date="2024-09-27T16:12:00Z"/>
              <w:rFonts w:ascii="Times New Roman" w:eastAsia="Times New Roman" w:hAnsi="Times New Roman" w:cs="Times New Roman"/>
              <w:color w:val="0D0D0D"/>
              <w:sz w:val="24"/>
              <w:szCs w:val="24"/>
              <w:lang w:eastAsia="en-IN"/>
            </w:rPr>
          </w:rPrChange>
        </w:rPr>
        <w:pPrChange w:id="246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p>
    <w:p w14:paraId="3B6AEE56" w14:textId="1A4EFDE2" w:rsidR="00325B63" w:rsidRPr="00833EEB" w:rsidDel="00137A28" w:rsidRDefault="00325B63">
      <w:pPr>
        <w:pStyle w:val="NormalWeb"/>
        <w:spacing w:line="276" w:lineRule="auto"/>
        <w:ind w:firstLine="284"/>
        <w:rPr>
          <w:del w:id="2464" w:author="Yashua Lebowitz" w:date="2024-09-26T19:32:00Z"/>
          <w:rFonts w:ascii="Book Antiqua" w:hAnsi="Book Antiqua"/>
          <w:rPrChange w:id="2465" w:author="mac" w:date="2024-09-27T09:55:00Z">
            <w:rPr>
              <w:del w:id="2466" w:author="Yashua Lebowitz" w:date="2024-09-26T19:32:00Z"/>
            </w:rPr>
          </w:rPrChange>
        </w:rPr>
        <w:pPrChange w:id="2467" w:author="Yashua Lebowitz" w:date="2024-09-28T16:42:00Z">
          <w:pPr>
            <w:pStyle w:val="NormalWeb"/>
          </w:pPr>
        </w:pPrChange>
      </w:pPr>
      <w:del w:id="2468" w:author="Yashua Lebowitz" w:date="2024-09-26T19:32:00Z">
        <w:r w:rsidRPr="00833EEB" w:rsidDel="00137A28">
          <w:rPr>
            <w:rFonts w:ascii="Book Antiqua" w:hAnsi="Book Antiqua"/>
            <w:color w:val="0D0D0D"/>
            <w:rPrChange w:id="2469" w:author="mac" w:date="2024-09-27T09:55:00Z">
              <w:rPr>
                <w:color w:val="0D0D0D"/>
              </w:rPr>
            </w:rPrChange>
          </w:rPr>
          <w:delText xml:space="preserve">The world’s attention was diverted. People emerged from their bunkers, and New York City's subways began operating again beneath the rubble. Soldiers from Russia </w:delText>
        </w:r>
        <w:r w:rsidRPr="00833EEB" w:rsidDel="00137A28">
          <w:rPr>
            <w:rFonts w:ascii="Book Antiqua" w:hAnsi="Book Antiqua"/>
            <w:color w:val="0D0D0D"/>
            <w:rPrChange w:id="2470" w:author="mac" w:date="2024-09-27T09:55:00Z">
              <w:rPr>
                <w:color w:val="0D0D0D"/>
              </w:rPr>
            </w:rPrChange>
          </w:rPr>
          <w:lastRenderedPageBreak/>
          <w:delText>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delText>
        </w:r>
        <w:r w:rsidRPr="00833EEB" w:rsidDel="00137A28">
          <w:rPr>
            <w:rFonts w:ascii="Book Antiqua" w:hAnsi="Book Antiqua"/>
            <w:rPrChange w:id="2471" w:author="mac" w:date="2024-09-27T09:55:00Z">
              <w:rPr/>
            </w:rPrChange>
          </w:rPr>
          <w:delText xml:space="preserve"> </w:delText>
        </w:r>
      </w:del>
    </w:p>
    <w:p w14:paraId="10461FFA" w14:textId="467F2654" w:rsidR="00325B63" w:rsidRPr="00833EEB" w:rsidDel="00137A28" w:rsidRDefault="00325B63">
      <w:pPr>
        <w:pStyle w:val="NormalWeb"/>
        <w:spacing w:line="276" w:lineRule="auto"/>
        <w:ind w:firstLine="284"/>
        <w:rPr>
          <w:del w:id="2472" w:author="Yashua Lebowitz" w:date="2024-09-26T19:32:00Z"/>
          <w:rFonts w:ascii="Book Antiqua" w:hAnsi="Book Antiqua"/>
          <w:rPrChange w:id="2473" w:author="mac" w:date="2024-09-27T09:55:00Z">
            <w:rPr>
              <w:del w:id="2474" w:author="Yashua Lebowitz" w:date="2024-09-26T19:32:00Z"/>
            </w:rPr>
          </w:rPrChange>
        </w:rPr>
        <w:pPrChange w:id="2475" w:author="Yashua Lebowitz" w:date="2024-09-28T16:42:00Z">
          <w:pPr>
            <w:pStyle w:val="NormalWeb"/>
          </w:pPr>
        </w:pPrChange>
      </w:pPr>
      <w:del w:id="2476" w:author="Yashua Lebowitz" w:date="2024-09-26T19:32:00Z">
        <w:r w:rsidRPr="00833EEB" w:rsidDel="00137A28">
          <w:rPr>
            <w:rFonts w:ascii="Book Antiqua" w:hAnsi="Book Antiqua"/>
            <w:rPrChange w:id="2477" w:author="mac" w:date="2024-09-27T09:55:00Z">
              <w:rPr/>
            </w:rPrChange>
          </w:rPr>
          <w:delText>On the helo deck of the USS Makin Island, amidst the enormity of the global conflict, individual lives continued to unfold. Raskin 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 He felt relieved to be back from the Dome of Pride. He felt so much more at ease with his fellow soldiers than around the chaos of the ultra-rich. Here on the open seas, there was no looming threat of being scanned by a QueerDar, just the fresh air and the smell the sea that cleared his mind.</w:delText>
        </w:r>
      </w:del>
    </w:p>
    <w:p w14:paraId="6D457F47" w14:textId="4F9B3B0C" w:rsidR="00325B63" w:rsidRPr="00833EEB" w:rsidDel="00137A28" w:rsidRDefault="00325B63">
      <w:pPr>
        <w:pStyle w:val="NormalWeb"/>
        <w:spacing w:line="276" w:lineRule="auto"/>
        <w:ind w:firstLine="284"/>
        <w:rPr>
          <w:del w:id="2478" w:author="Yashua Lebowitz" w:date="2024-09-26T19:32:00Z"/>
          <w:rFonts w:ascii="Book Antiqua" w:hAnsi="Book Antiqua"/>
          <w:rPrChange w:id="2479" w:author="mac" w:date="2024-09-27T09:55:00Z">
            <w:rPr>
              <w:del w:id="2480" w:author="Yashua Lebowitz" w:date="2024-09-26T19:32:00Z"/>
            </w:rPr>
          </w:rPrChange>
        </w:rPr>
        <w:pPrChange w:id="2481" w:author="Yashua Lebowitz" w:date="2024-09-28T16:42:00Z">
          <w:pPr>
            <w:pStyle w:val="NormalWeb"/>
          </w:pPr>
        </w:pPrChange>
      </w:pPr>
      <w:del w:id="2482" w:author="Yashua Lebowitz" w:date="2024-09-26T19:32:00Z">
        <w:r w:rsidRPr="00833EEB" w:rsidDel="00137A28">
          <w:rPr>
            <w:rFonts w:ascii="Book Antiqua" w:hAnsi="Book Antiqua"/>
            <w:rPrChange w:id="2483" w:author="mac" w:date="2024-09-27T09:55:00Z">
              <w:rPr/>
            </w:rPrChange>
          </w:rPr>
          <w:delText>Private Lot, on the other hand, lay on the ground in the center of the deck, grasping his head, his mind full of anxiety. Before leaving, he had installed security cameras all over his home and told his parents to keep tabs on his newly married, incredibly beautiful wife.</w:delText>
        </w:r>
      </w:del>
    </w:p>
    <w:p w14:paraId="1E30AF3F" w14:textId="3A954D0E" w:rsidR="00325B63" w:rsidRPr="00833EEB" w:rsidDel="00137A28" w:rsidRDefault="00325B63">
      <w:pPr>
        <w:pStyle w:val="NormalWeb"/>
        <w:spacing w:line="276" w:lineRule="auto"/>
        <w:ind w:firstLine="284"/>
        <w:rPr>
          <w:del w:id="2484" w:author="Yashua Lebowitz" w:date="2024-09-26T19:32:00Z"/>
          <w:rFonts w:ascii="Book Antiqua" w:hAnsi="Book Antiqua"/>
          <w:rPrChange w:id="2485" w:author="mac" w:date="2024-09-27T09:55:00Z">
            <w:rPr>
              <w:del w:id="2486" w:author="Yashua Lebowitz" w:date="2024-09-26T19:32:00Z"/>
            </w:rPr>
          </w:rPrChange>
        </w:rPr>
        <w:pPrChange w:id="2487" w:author="Yashua Lebowitz" w:date="2024-09-28T16:42:00Z">
          <w:pPr>
            <w:pStyle w:val="NormalWeb"/>
          </w:pPr>
        </w:pPrChange>
      </w:pPr>
      <w:del w:id="2488" w:author="Yashua Lebowitz" w:date="2024-09-26T19:32:00Z">
        <w:r w:rsidRPr="00833EEB" w:rsidDel="00137A28">
          <w:rPr>
            <w:rFonts w:ascii="Book Antiqua" w:hAnsi="Book Antiqua"/>
            <w:rPrChange w:id="2489" w:author="mac" w:date="2024-09-27T09:55:00Z">
              <w:rPr/>
            </w:rPrChange>
          </w:rPr>
          <w:delText>“I swear to God, if that bitch cheats on me, I’m gonna find the guy that did it, cut off his dick, and feed it to her while she’s hogtied,” Lot muttered, squeezing his head like a vice to relieve his pounding headache.</w:delText>
        </w:r>
      </w:del>
    </w:p>
    <w:p w14:paraId="4CBFBF74" w14:textId="546E8B54" w:rsidR="00325B63" w:rsidRPr="00833EEB" w:rsidDel="00137A28" w:rsidRDefault="00325B63">
      <w:pPr>
        <w:pStyle w:val="NormalWeb"/>
        <w:spacing w:line="276" w:lineRule="auto"/>
        <w:ind w:firstLine="284"/>
        <w:rPr>
          <w:del w:id="2490" w:author="Yashua Lebowitz" w:date="2024-09-26T19:32:00Z"/>
          <w:rFonts w:ascii="Book Antiqua" w:hAnsi="Book Antiqua"/>
          <w:rPrChange w:id="2491" w:author="mac" w:date="2024-09-27T09:55:00Z">
            <w:rPr>
              <w:del w:id="2492" w:author="Yashua Lebowitz" w:date="2024-09-26T19:32:00Z"/>
            </w:rPr>
          </w:rPrChange>
        </w:rPr>
        <w:pPrChange w:id="2493" w:author="Yashua Lebowitz" w:date="2024-09-28T16:42:00Z">
          <w:pPr>
            <w:pStyle w:val="NormalWeb"/>
          </w:pPr>
        </w:pPrChange>
      </w:pPr>
      <w:del w:id="2494" w:author="Yashua Lebowitz" w:date="2024-09-26T19:32:00Z">
        <w:r w:rsidRPr="00833EEB" w:rsidDel="00137A28">
          <w:rPr>
            <w:rFonts w:ascii="Book Antiqua" w:hAnsi="Book Antiqua"/>
            <w:rPrChange w:id="2495" w:author="mac" w:date="2024-09-27T09:55:00Z">
              <w:rPr/>
            </w:rPrChange>
          </w:rPr>
          <w:delText>“Don’t worry, man. She’s a good girl. An ex-stripper with double Ds? Of course, she’ll be faithful while you’re gone,” Raskin said, trying to lighten the mood.</w:delText>
        </w:r>
      </w:del>
    </w:p>
    <w:p w14:paraId="7320AE7D" w14:textId="5739DE08" w:rsidR="00325B63" w:rsidRPr="00833EEB" w:rsidDel="00137A28" w:rsidRDefault="00325B63">
      <w:pPr>
        <w:pStyle w:val="NormalWeb"/>
        <w:spacing w:line="276" w:lineRule="auto"/>
        <w:ind w:firstLine="284"/>
        <w:rPr>
          <w:del w:id="2496" w:author="Yashua Lebowitz" w:date="2024-09-26T19:32:00Z"/>
          <w:rFonts w:ascii="Book Antiqua" w:hAnsi="Book Antiqua"/>
          <w:rPrChange w:id="2497" w:author="mac" w:date="2024-09-27T09:55:00Z">
            <w:rPr>
              <w:del w:id="2498" w:author="Yashua Lebowitz" w:date="2024-09-26T19:32:00Z"/>
            </w:rPr>
          </w:rPrChange>
        </w:rPr>
        <w:pPrChange w:id="2499" w:author="Yashua Lebowitz" w:date="2024-09-28T16:42:00Z">
          <w:pPr>
            <w:pStyle w:val="NormalWeb"/>
          </w:pPr>
        </w:pPrChange>
      </w:pPr>
      <w:del w:id="2500" w:author="Yashua Lebowitz" w:date="2024-09-26T19:32:00Z">
        <w:r w:rsidRPr="00833EEB" w:rsidDel="00137A28">
          <w:rPr>
            <w:rFonts w:ascii="Book Antiqua" w:hAnsi="Book Antiqua"/>
            <w:rPrChange w:id="2501" w:author="mac" w:date="2024-09-27T09:55:00Z">
              <w:rPr/>
            </w:rPrChange>
          </w:rPr>
          <w:delText>Private Lot laughed, the absurdity of his situation suddenly weighing on him. “Yeah, of course, strippers make good wives,” he quipped, mocking his own decision.</w:delText>
        </w:r>
      </w:del>
    </w:p>
    <w:p w14:paraId="47D2DA16" w14:textId="5BFC7F95" w:rsidR="00325B63" w:rsidRPr="00833EEB" w:rsidDel="00137A28" w:rsidRDefault="00325B63">
      <w:pPr>
        <w:pStyle w:val="NormalWeb"/>
        <w:spacing w:line="276" w:lineRule="auto"/>
        <w:ind w:firstLine="284"/>
        <w:rPr>
          <w:del w:id="2502" w:author="Yashua Lebowitz" w:date="2024-09-26T19:32:00Z"/>
          <w:rFonts w:ascii="Book Antiqua" w:hAnsi="Book Antiqua"/>
          <w:rPrChange w:id="2503" w:author="mac" w:date="2024-09-27T09:55:00Z">
            <w:rPr>
              <w:del w:id="2504" w:author="Yashua Lebowitz" w:date="2024-09-26T19:32:00Z"/>
            </w:rPr>
          </w:rPrChange>
        </w:rPr>
        <w:pPrChange w:id="2505" w:author="Yashua Lebowitz" w:date="2024-09-28T16:42:00Z">
          <w:pPr>
            <w:pStyle w:val="NormalWeb"/>
          </w:pPr>
        </w:pPrChange>
      </w:pPr>
      <w:del w:id="2506" w:author="Yashua Lebowitz" w:date="2024-09-26T19:32:00Z">
        <w:r w:rsidRPr="00833EEB" w:rsidDel="00137A28">
          <w:rPr>
            <w:rFonts w:ascii="Book Antiqua" w:hAnsi="Book Antiqua"/>
            <w:rPrChange w:id="2507" w:author="mac" w:date="2024-09-27T09:55:00Z">
              <w:rPr/>
            </w:rPrChange>
          </w:rPr>
          <w:delText>Raskin chuckled, shaking his head. “Hey, we all make choices. Just gotta hope for the best.”</w:delText>
        </w:r>
      </w:del>
    </w:p>
    <w:p w14:paraId="7F054E63" w14:textId="17F6FA3D" w:rsidR="00325B63" w:rsidRPr="00833EEB" w:rsidDel="00137A28" w:rsidRDefault="00325B63">
      <w:pPr>
        <w:pStyle w:val="NormalWeb"/>
        <w:spacing w:line="276" w:lineRule="auto"/>
        <w:ind w:firstLine="284"/>
        <w:rPr>
          <w:del w:id="2508" w:author="Yashua Lebowitz" w:date="2024-09-26T19:32:00Z"/>
          <w:rFonts w:ascii="Book Antiqua" w:hAnsi="Book Antiqua"/>
          <w:rPrChange w:id="2509" w:author="mac" w:date="2024-09-27T09:55:00Z">
            <w:rPr>
              <w:del w:id="2510" w:author="Yashua Lebowitz" w:date="2024-09-26T19:32:00Z"/>
            </w:rPr>
          </w:rPrChange>
        </w:rPr>
        <w:pPrChange w:id="2511" w:author="Yashua Lebowitz" w:date="2024-09-28T16:42:00Z">
          <w:pPr>
            <w:pStyle w:val="NormalWeb"/>
          </w:pPr>
        </w:pPrChange>
      </w:pPr>
      <w:del w:id="2512" w:author="Yashua Lebowitz" w:date="2024-09-26T19:32:00Z">
        <w:r w:rsidRPr="00833EEB" w:rsidDel="00137A28">
          <w:rPr>
            <w:rFonts w:ascii="Book Antiqua" w:hAnsi="Book Antiqua"/>
            <w:rPrChange w:id="2513" w:author="mac" w:date="2024-09-27T09:55:00Z">
              <w:rPr/>
            </w:rPrChange>
          </w:rPr>
          <w:delText>“Security cameras or not, I know that bitch is going to fuck the entire base while I’m gone. I’m just lucky she saw something in me to go along for the ride. It must be my big D because it definitely isn’t my pay grade,” Lot muttered, frustration in his voice.</w:delText>
        </w:r>
      </w:del>
    </w:p>
    <w:p w14:paraId="099D2859" w14:textId="5C97999A" w:rsidR="00325B63" w:rsidRPr="00833EEB" w:rsidDel="00137A28" w:rsidRDefault="00325B63">
      <w:pPr>
        <w:pStyle w:val="NormalWeb"/>
        <w:spacing w:line="276" w:lineRule="auto"/>
        <w:ind w:firstLine="284"/>
        <w:rPr>
          <w:del w:id="2514" w:author="Yashua Lebowitz" w:date="2024-09-26T19:32:00Z"/>
          <w:rFonts w:ascii="Book Antiqua" w:hAnsi="Book Antiqua"/>
          <w:rPrChange w:id="2515" w:author="mac" w:date="2024-09-27T09:55:00Z">
            <w:rPr>
              <w:del w:id="2516" w:author="Yashua Lebowitz" w:date="2024-09-26T19:32:00Z"/>
            </w:rPr>
          </w:rPrChange>
        </w:rPr>
        <w:pPrChange w:id="2517" w:author="Yashua Lebowitz" w:date="2024-09-28T16:42:00Z">
          <w:pPr>
            <w:pStyle w:val="NormalWeb"/>
          </w:pPr>
        </w:pPrChange>
      </w:pPr>
      <w:del w:id="2518" w:author="Yashua Lebowitz" w:date="2024-09-26T19:32:00Z">
        <w:r w:rsidRPr="00833EEB" w:rsidDel="00137A28">
          <w:rPr>
            <w:rFonts w:ascii="Book Antiqua" w:hAnsi="Book Antiqua"/>
            <w:rPrChange w:id="2519" w:author="mac" w:date="2024-09-27T09:55:00Z">
              <w:rPr/>
            </w:rPrChange>
          </w:rPr>
          <w:delText>Raskin smirked, shaking his head. “Your big D? Who said it’s a big D? You have the smallest dick in our squad.”</w:delText>
        </w:r>
      </w:del>
    </w:p>
    <w:p w14:paraId="6D21A5E3" w14:textId="1752F1CA" w:rsidR="00325B63" w:rsidRPr="00833EEB" w:rsidDel="00137A28" w:rsidRDefault="00325B63">
      <w:pPr>
        <w:pStyle w:val="NormalWeb"/>
        <w:spacing w:line="276" w:lineRule="auto"/>
        <w:ind w:firstLine="284"/>
        <w:rPr>
          <w:del w:id="2520" w:author="Yashua Lebowitz" w:date="2024-09-26T19:32:00Z"/>
          <w:rFonts w:ascii="Book Antiqua" w:hAnsi="Book Antiqua"/>
          <w:rPrChange w:id="2521" w:author="mac" w:date="2024-09-27T09:55:00Z">
            <w:rPr>
              <w:del w:id="2522" w:author="Yashua Lebowitz" w:date="2024-09-26T19:32:00Z"/>
            </w:rPr>
          </w:rPrChange>
        </w:rPr>
        <w:pPrChange w:id="2523" w:author="Yashua Lebowitz" w:date="2024-09-28T16:42:00Z">
          <w:pPr>
            <w:pStyle w:val="NormalWeb"/>
          </w:pPr>
        </w:pPrChange>
      </w:pPr>
      <w:del w:id="2524" w:author="Yashua Lebowitz" w:date="2024-09-26T19:32:00Z">
        <w:r w:rsidRPr="00833EEB" w:rsidDel="00137A28">
          <w:rPr>
            <w:rFonts w:ascii="Book Antiqua" w:hAnsi="Book Antiqua"/>
            <w:rPrChange w:id="2525" w:author="mac" w:date="2024-09-27T09:55:00Z">
              <w:rPr/>
            </w:rPrChange>
          </w:rPr>
          <w:lastRenderedPageBreak/>
          <w:delText>Lot laughed defensively. “What do you think it is, then?”</w:delText>
        </w:r>
      </w:del>
    </w:p>
    <w:p w14:paraId="3EE5E136" w14:textId="39CDAABE" w:rsidR="00325B63" w:rsidRPr="00833EEB" w:rsidDel="00137A28" w:rsidRDefault="00325B63">
      <w:pPr>
        <w:pStyle w:val="NormalWeb"/>
        <w:spacing w:line="276" w:lineRule="auto"/>
        <w:ind w:firstLine="284"/>
        <w:rPr>
          <w:del w:id="2526" w:author="Yashua Lebowitz" w:date="2024-09-26T19:32:00Z"/>
          <w:rFonts w:ascii="Book Antiqua" w:hAnsi="Book Antiqua"/>
          <w:rPrChange w:id="2527" w:author="mac" w:date="2024-09-27T09:55:00Z">
            <w:rPr>
              <w:del w:id="2528" w:author="Yashua Lebowitz" w:date="2024-09-26T19:32:00Z"/>
            </w:rPr>
          </w:rPrChange>
        </w:rPr>
        <w:pPrChange w:id="2529" w:author="Yashua Lebowitz" w:date="2024-09-28T16:42:00Z">
          <w:pPr>
            <w:pStyle w:val="NormalWeb"/>
          </w:pPr>
        </w:pPrChange>
      </w:pPr>
      <w:del w:id="2530" w:author="Yashua Lebowitz" w:date="2024-09-26T19:32:00Z">
        <w:r w:rsidRPr="00833EEB" w:rsidDel="00137A28">
          <w:rPr>
            <w:rFonts w:ascii="Book Antiqua" w:hAnsi="Book Antiqua"/>
            <w:rPrChange w:id="2531" w:author="mac" w:date="2024-09-27T09:55:00Z">
              <w:rPr/>
            </w:rPrChange>
          </w:rPr>
          <w:delText>“Maybe she likes you for who you are—the way you treat her, your sense of humor. Maybe she likes you for you.”</w:delText>
        </w:r>
      </w:del>
    </w:p>
    <w:p w14:paraId="13FDB640" w14:textId="2BBDA3EC" w:rsidR="00325B63" w:rsidRPr="00833EEB" w:rsidDel="00137A28" w:rsidRDefault="00325B63">
      <w:pPr>
        <w:pStyle w:val="NormalWeb"/>
        <w:spacing w:line="276" w:lineRule="auto"/>
        <w:ind w:firstLine="284"/>
        <w:rPr>
          <w:del w:id="2532" w:author="Yashua Lebowitz" w:date="2024-09-26T19:32:00Z"/>
          <w:rFonts w:ascii="Book Antiqua" w:hAnsi="Book Antiqua"/>
          <w:rPrChange w:id="2533" w:author="mac" w:date="2024-09-27T09:55:00Z">
            <w:rPr>
              <w:del w:id="2534" w:author="Yashua Lebowitz" w:date="2024-09-26T19:32:00Z"/>
            </w:rPr>
          </w:rPrChange>
        </w:rPr>
        <w:pPrChange w:id="2535" w:author="Yashua Lebowitz" w:date="2024-09-28T16:42:00Z">
          <w:pPr>
            <w:pStyle w:val="NormalWeb"/>
          </w:pPr>
        </w:pPrChange>
      </w:pPr>
      <w:del w:id="2536" w:author="Yashua Lebowitz" w:date="2024-09-26T19:32:00Z">
        <w:r w:rsidRPr="00833EEB" w:rsidDel="00137A28">
          <w:rPr>
            <w:rFonts w:ascii="Book Antiqua" w:hAnsi="Book Antiqua"/>
            <w:rPrChange w:id="2537" w:author="mac" w:date="2024-09-27T09:55:00Z">
              <w:rPr/>
            </w:rPrChange>
          </w:rPr>
          <w:delText>Lot grinned, some tension easing from his face. “You keep talking to me like this, and I’m gonna end up marrying you on this trip.”</w:delText>
        </w:r>
      </w:del>
    </w:p>
    <w:p w14:paraId="074582BB" w14:textId="3DAE93E1" w:rsidR="00325B63" w:rsidRPr="00833EEB" w:rsidDel="00137A28" w:rsidRDefault="00325B63">
      <w:pPr>
        <w:pStyle w:val="NormalWeb"/>
        <w:spacing w:line="276" w:lineRule="auto"/>
        <w:ind w:firstLine="284"/>
        <w:rPr>
          <w:del w:id="2538" w:author="Yashua Lebowitz" w:date="2024-09-26T19:32:00Z"/>
          <w:rFonts w:ascii="Book Antiqua" w:hAnsi="Book Antiqua"/>
          <w:rPrChange w:id="2539" w:author="mac" w:date="2024-09-27T09:55:00Z">
            <w:rPr>
              <w:del w:id="2540" w:author="Yashua Lebowitz" w:date="2024-09-26T19:32:00Z"/>
            </w:rPr>
          </w:rPrChange>
        </w:rPr>
        <w:pPrChange w:id="2541" w:author="Yashua Lebowitz" w:date="2024-09-28T16:42:00Z">
          <w:pPr>
            <w:pStyle w:val="NormalWeb"/>
          </w:pPr>
        </w:pPrChange>
      </w:pPr>
      <w:del w:id="2542" w:author="Yashua Lebowitz" w:date="2024-09-26T19:32:00Z">
        <w:r w:rsidRPr="00833EEB" w:rsidDel="00137A28">
          <w:rPr>
            <w:rFonts w:ascii="Book Antiqua" w:hAnsi="Book Antiqua"/>
            <w:rPrChange w:id="2543" w:author="mac" w:date="2024-09-27T09:55:00Z">
              <w:rPr/>
            </w:rPrChange>
          </w:rPr>
          <w:delText>Raskin chuckled. “Not my type, Lot. I need someone with a bit more brains and a lot less paranoia.”</w:delText>
        </w:r>
      </w:del>
    </w:p>
    <w:p w14:paraId="10B4EC5F" w14:textId="6262B4FA" w:rsidR="00325B63" w:rsidRPr="00833EEB" w:rsidDel="00137A28" w:rsidRDefault="00325B63">
      <w:pPr>
        <w:pStyle w:val="NormalWeb"/>
        <w:spacing w:line="276" w:lineRule="auto"/>
        <w:ind w:firstLine="284"/>
        <w:rPr>
          <w:del w:id="2544" w:author="Yashua Lebowitz" w:date="2024-09-26T19:32:00Z"/>
          <w:rFonts w:ascii="Book Antiqua" w:hAnsi="Book Antiqua"/>
          <w:rPrChange w:id="2545" w:author="mac" w:date="2024-09-27T09:55:00Z">
            <w:rPr>
              <w:del w:id="2546" w:author="Yashua Lebowitz" w:date="2024-09-26T19:32:00Z"/>
            </w:rPr>
          </w:rPrChange>
        </w:rPr>
        <w:pPrChange w:id="2547" w:author="Yashua Lebowitz" w:date="2024-09-28T16:42:00Z">
          <w:pPr>
            <w:pStyle w:val="NormalWeb"/>
          </w:pPr>
        </w:pPrChange>
      </w:pPr>
      <w:del w:id="2548" w:author="Yashua Lebowitz" w:date="2024-09-26T19:32:00Z">
        <w:r w:rsidRPr="00833EEB" w:rsidDel="00137A28">
          <w:rPr>
            <w:rFonts w:ascii="Book Antiqua" w:hAnsi="Book Antiqua"/>
            <w:rPrChange w:id="2549" w:author="mac" w:date="2024-09-27T09:55:00Z">
              <w:rPr/>
            </w:rPrChange>
          </w:rPr>
          <w:delText>Lot laughed more genuinely this time. “Alright, alright. Thanks, Raskin. I needed that.”</w:delText>
        </w:r>
      </w:del>
    </w:p>
    <w:p w14:paraId="07DCA0FA" w14:textId="64258A36" w:rsidR="00325B63" w:rsidRPr="00833EEB" w:rsidDel="00137A28" w:rsidRDefault="00325B63">
      <w:pPr>
        <w:pStyle w:val="NormalWeb"/>
        <w:spacing w:line="276" w:lineRule="auto"/>
        <w:ind w:firstLine="284"/>
        <w:rPr>
          <w:del w:id="2550" w:author="Yashua Lebowitz" w:date="2024-09-26T19:32:00Z"/>
          <w:rFonts w:ascii="Book Antiqua" w:hAnsi="Book Antiqua"/>
          <w:rPrChange w:id="2551" w:author="mac" w:date="2024-09-27T09:55:00Z">
            <w:rPr>
              <w:del w:id="2552" w:author="Yashua Lebowitz" w:date="2024-09-26T19:32:00Z"/>
            </w:rPr>
          </w:rPrChange>
        </w:rPr>
        <w:pPrChange w:id="2553" w:author="Yashua Lebowitz" w:date="2024-09-28T16:42:00Z">
          <w:pPr>
            <w:pStyle w:val="NormalWeb"/>
          </w:pPr>
        </w:pPrChange>
      </w:pPr>
      <w:del w:id="2554" w:author="Yashua Lebowitz" w:date="2024-09-26T19:32:00Z">
        <w:r w:rsidRPr="00833EEB" w:rsidDel="00137A28">
          <w:rPr>
            <w:rFonts w:ascii="Book Antiqua" w:hAnsi="Book Antiqua"/>
            <w:rPrChange w:id="2555" w:author="mac" w:date="2024-09-27T09:55:00Z">
              <w:rPr/>
            </w:rPrChange>
          </w:rPr>
          <w:delText>Lot got back up and began running again with Raskin, the good-natured humor easing his tension.</w:delText>
        </w:r>
      </w:del>
    </w:p>
    <w:p w14:paraId="36184D98" w14:textId="60590D72" w:rsidR="00325B63" w:rsidRPr="00833EEB" w:rsidDel="00137A28" w:rsidRDefault="00325B63">
      <w:pPr>
        <w:pStyle w:val="NormalWeb"/>
        <w:spacing w:line="276" w:lineRule="auto"/>
        <w:ind w:firstLine="284"/>
        <w:rPr>
          <w:del w:id="2556" w:author="Yashua Lebowitz" w:date="2024-09-26T19:32:00Z"/>
          <w:rFonts w:ascii="Book Antiqua" w:hAnsi="Book Antiqua"/>
          <w:rPrChange w:id="2557" w:author="mac" w:date="2024-09-27T09:55:00Z">
            <w:rPr>
              <w:del w:id="2558" w:author="Yashua Lebowitz" w:date="2024-09-26T19:32:00Z"/>
            </w:rPr>
          </w:rPrChange>
        </w:rPr>
        <w:pPrChange w:id="2559" w:author="Yashua Lebowitz" w:date="2024-09-28T16:42:00Z">
          <w:pPr>
            <w:pStyle w:val="NormalWeb"/>
          </w:pPr>
        </w:pPrChange>
      </w:pPr>
      <w:del w:id="2560" w:author="Yashua Lebowitz" w:date="2024-09-26T19:32:00Z">
        <w:r w:rsidRPr="00833EEB" w:rsidDel="00137A28">
          <w:rPr>
            <w:rFonts w:ascii="Book Antiqua" w:hAnsi="Book Antiqua"/>
            <w:rPrChange w:id="2561" w:author="mac" w:date="2024-09-27T09:55:00Z">
              <w:rPr/>
            </w:rPrChange>
          </w:rPr>
          <w:delText>“Is it time for mess yet?”</w:delText>
        </w:r>
      </w:del>
    </w:p>
    <w:p w14:paraId="5D659197" w14:textId="7E1155FD" w:rsidR="00325B63" w:rsidRPr="00833EEB" w:rsidDel="00137A28" w:rsidRDefault="00325B63">
      <w:pPr>
        <w:pStyle w:val="NormalWeb"/>
        <w:spacing w:line="276" w:lineRule="auto"/>
        <w:ind w:firstLine="284"/>
        <w:rPr>
          <w:del w:id="2562" w:author="Yashua Lebowitz" w:date="2024-09-26T19:32:00Z"/>
          <w:rFonts w:ascii="Book Antiqua" w:hAnsi="Book Antiqua"/>
          <w:rPrChange w:id="2563" w:author="mac" w:date="2024-09-27T09:55:00Z">
            <w:rPr>
              <w:del w:id="2564" w:author="Yashua Lebowitz" w:date="2024-09-26T19:32:00Z"/>
            </w:rPr>
          </w:rPrChange>
        </w:rPr>
        <w:pPrChange w:id="2565" w:author="Yashua Lebowitz" w:date="2024-09-28T16:42:00Z">
          <w:pPr>
            <w:pStyle w:val="NormalWeb"/>
          </w:pPr>
        </w:pPrChange>
      </w:pPr>
      <w:del w:id="2566" w:author="Yashua Lebowitz" w:date="2024-09-26T19:32:00Z">
        <w:r w:rsidRPr="00833EEB" w:rsidDel="00137A28">
          <w:rPr>
            <w:rFonts w:ascii="Book Antiqua" w:hAnsi="Book Antiqua"/>
            <w:rPrChange w:id="2567" w:author="mac" w:date="2024-09-27T09:55:00Z">
              <w:rPr/>
            </w:rPrChange>
          </w:rPr>
          <w:delText>Raskin looked at his watch. “No, we got a half-hour to wait for the colored sailors to finish eating before we can eat.”</w:delText>
        </w:r>
      </w:del>
    </w:p>
    <w:p w14:paraId="1C8F31BD" w14:textId="3D2A6EF9" w:rsidR="00325B63" w:rsidRPr="00833EEB" w:rsidDel="00137A28" w:rsidRDefault="00325B63">
      <w:pPr>
        <w:pStyle w:val="NormalWeb"/>
        <w:spacing w:line="276" w:lineRule="auto"/>
        <w:ind w:firstLine="284"/>
        <w:rPr>
          <w:del w:id="2568" w:author="Yashua Lebowitz" w:date="2024-09-26T19:32:00Z"/>
          <w:rFonts w:ascii="Book Antiqua" w:hAnsi="Book Antiqua"/>
          <w:rPrChange w:id="2569" w:author="mac" w:date="2024-09-27T09:55:00Z">
            <w:rPr>
              <w:del w:id="2570" w:author="Yashua Lebowitz" w:date="2024-09-26T19:32:00Z"/>
            </w:rPr>
          </w:rPrChange>
        </w:rPr>
        <w:pPrChange w:id="2571" w:author="Yashua Lebowitz" w:date="2024-09-28T16:42:00Z">
          <w:pPr>
            <w:pStyle w:val="NormalWeb"/>
          </w:pPr>
        </w:pPrChange>
      </w:pPr>
      <w:del w:id="2572" w:author="Yashua Lebowitz" w:date="2024-09-26T19:32:00Z">
        <w:r w:rsidRPr="00833EEB" w:rsidDel="00137A28">
          <w:rPr>
            <w:rFonts w:ascii="Book Antiqua" w:hAnsi="Book Antiqua"/>
            <w:rPrChange w:id="2573" w:author="mac" w:date="2024-09-27T09:55:00Z">
              <w:rPr/>
            </w:rPrChange>
          </w:rPr>
          <w:delText>“Fuck, I’m starving. Damn niggers.”</w:delText>
        </w:r>
      </w:del>
    </w:p>
    <w:p w14:paraId="3C73D802" w14:textId="597E5C01" w:rsidR="00325B63" w:rsidRPr="00833EEB" w:rsidDel="00137A28" w:rsidRDefault="00325B63">
      <w:pPr>
        <w:pStyle w:val="NormalWeb"/>
        <w:spacing w:line="276" w:lineRule="auto"/>
        <w:ind w:firstLine="284"/>
        <w:rPr>
          <w:del w:id="2574" w:author="Yashua Lebowitz" w:date="2024-09-26T19:32:00Z"/>
          <w:rFonts w:ascii="Book Antiqua" w:hAnsi="Book Antiqua"/>
          <w:rPrChange w:id="2575" w:author="mac" w:date="2024-09-27T09:55:00Z">
            <w:rPr>
              <w:del w:id="2576" w:author="Yashua Lebowitz" w:date="2024-09-26T19:32:00Z"/>
            </w:rPr>
          </w:rPrChange>
        </w:rPr>
        <w:pPrChange w:id="2577" w:author="Yashua Lebowitz" w:date="2024-09-28T16:42:00Z">
          <w:pPr>
            <w:pStyle w:val="NormalWeb"/>
          </w:pPr>
        </w:pPrChange>
      </w:pPr>
      <w:del w:id="2578" w:author="Yashua Lebowitz" w:date="2024-09-26T19:32:00Z">
        <w:r w:rsidRPr="00833EEB" w:rsidDel="00137A28">
          <w:rPr>
            <w:rFonts w:ascii="Book Antiqua" w:hAnsi="Book Antiqua"/>
            <w:rPrChange w:id="2579" w:author="mac" w:date="2024-09-27T09:55:00Z">
              <w:rPr/>
            </w:rPrChange>
          </w:rPr>
          <w:delText>“Hey, this is what Martin Luther King Jr. died for, man. Show some respect for our oppressed brethren. Black lives matter,” Raskin said sarcastically.</w:delText>
        </w:r>
      </w:del>
    </w:p>
    <w:p w14:paraId="43328EFB" w14:textId="123CF28B" w:rsidR="00325B63" w:rsidRPr="00833EEB" w:rsidDel="00137A28" w:rsidRDefault="00325B63">
      <w:pPr>
        <w:pStyle w:val="NormalWeb"/>
        <w:spacing w:line="276" w:lineRule="auto"/>
        <w:ind w:firstLine="284"/>
        <w:rPr>
          <w:del w:id="2580" w:author="Yashua Lebowitz" w:date="2024-09-26T19:32:00Z"/>
          <w:rFonts w:ascii="Book Antiqua" w:hAnsi="Book Antiqua"/>
          <w:rPrChange w:id="2581" w:author="mac" w:date="2024-09-27T09:55:00Z">
            <w:rPr>
              <w:del w:id="2582" w:author="Yashua Lebowitz" w:date="2024-09-26T19:32:00Z"/>
            </w:rPr>
          </w:rPrChange>
        </w:rPr>
        <w:pPrChange w:id="2583" w:author="Yashua Lebowitz" w:date="2024-09-28T16:42:00Z">
          <w:pPr>
            <w:pStyle w:val="NormalWeb"/>
          </w:pPr>
        </w:pPrChange>
      </w:pPr>
      <w:del w:id="2584" w:author="Yashua Lebowitz" w:date="2024-09-26T19:32:00Z">
        <w:r w:rsidRPr="00833EEB" w:rsidDel="00137A28">
          <w:rPr>
            <w:rFonts w:ascii="Book Antiqua" w:hAnsi="Book Antiqua"/>
            <w:rPrChange w:id="2585" w:author="mac" w:date="2024-09-27T09:55:00Z">
              <w:rPr/>
            </w:rPrChange>
          </w:rPr>
          <w:delText>“They matter so much they purged half the white population of America as reparations. My family survived because we’re a bunch of honkies living in the hills.”</w:delText>
        </w:r>
      </w:del>
    </w:p>
    <w:p w14:paraId="05A40D40" w14:textId="5144143A" w:rsidR="00325B63" w:rsidRPr="00833EEB" w:rsidDel="00137A28" w:rsidRDefault="00325B63">
      <w:pPr>
        <w:pStyle w:val="NormalWeb"/>
        <w:spacing w:line="276" w:lineRule="auto"/>
        <w:ind w:firstLine="284"/>
        <w:rPr>
          <w:del w:id="2586" w:author="Yashua Lebowitz" w:date="2024-09-26T19:32:00Z"/>
          <w:rFonts w:ascii="Book Antiqua" w:hAnsi="Book Antiqua"/>
          <w:rPrChange w:id="2587" w:author="mac" w:date="2024-09-27T09:55:00Z">
            <w:rPr>
              <w:del w:id="2588" w:author="Yashua Lebowitz" w:date="2024-09-26T19:32:00Z"/>
            </w:rPr>
          </w:rPrChange>
        </w:rPr>
        <w:pPrChange w:id="2589" w:author="Yashua Lebowitz" w:date="2024-09-28T16:42:00Z">
          <w:pPr>
            <w:pStyle w:val="NormalWeb"/>
          </w:pPr>
        </w:pPrChange>
      </w:pPr>
      <w:del w:id="2590" w:author="Yashua Lebowitz" w:date="2024-09-26T19:32:00Z">
        <w:r w:rsidRPr="00833EEB" w:rsidDel="00137A28">
          <w:rPr>
            <w:rFonts w:ascii="Book Antiqua" w:hAnsi="Book Antiqua"/>
            <w:rPrChange w:id="2591" w:author="mac" w:date="2024-09-27T09:55:00Z">
              <w:rPr/>
            </w:rPrChange>
          </w:rPr>
          <w:delText>“I wasn’t so lucky.”</w:delText>
        </w:r>
      </w:del>
    </w:p>
    <w:p w14:paraId="019D1078" w14:textId="256B27A4" w:rsidR="00325B63" w:rsidRPr="00833EEB" w:rsidDel="00137A28" w:rsidRDefault="00325B63">
      <w:pPr>
        <w:pStyle w:val="NormalWeb"/>
        <w:spacing w:line="276" w:lineRule="auto"/>
        <w:ind w:firstLine="284"/>
        <w:rPr>
          <w:del w:id="2592" w:author="Yashua Lebowitz" w:date="2024-09-26T19:32:00Z"/>
          <w:rFonts w:ascii="Book Antiqua" w:hAnsi="Book Antiqua"/>
          <w:rPrChange w:id="2593" w:author="mac" w:date="2024-09-27T09:55:00Z">
            <w:rPr>
              <w:del w:id="2594" w:author="Yashua Lebowitz" w:date="2024-09-26T19:32:00Z"/>
            </w:rPr>
          </w:rPrChange>
        </w:rPr>
        <w:pPrChange w:id="2595" w:author="Yashua Lebowitz" w:date="2024-09-28T16:42:00Z">
          <w:pPr>
            <w:pStyle w:val="NormalWeb"/>
          </w:pPr>
        </w:pPrChange>
      </w:pPr>
      <w:del w:id="2596" w:author="Yashua Lebowitz" w:date="2024-09-26T19:32:00Z">
        <w:r w:rsidRPr="00833EEB" w:rsidDel="00137A28">
          <w:rPr>
            <w:rFonts w:ascii="Book Antiqua" w:hAnsi="Book Antiqua"/>
            <w:rPrChange w:id="2597" w:author="mac" w:date="2024-09-27T09:55:00Z">
              <w:rPr/>
            </w:rPrChange>
          </w:rPr>
          <w:delText>“Sorry, I never asked you about that. What happened?”</w:delText>
        </w:r>
      </w:del>
    </w:p>
    <w:p w14:paraId="018D7243" w14:textId="1929B111" w:rsidR="00325B63" w:rsidRPr="00833EEB" w:rsidDel="00137A28" w:rsidRDefault="00325B63">
      <w:pPr>
        <w:pStyle w:val="NormalWeb"/>
        <w:spacing w:line="276" w:lineRule="auto"/>
        <w:ind w:firstLine="284"/>
        <w:rPr>
          <w:del w:id="2598" w:author="Yashua Lebowitz" w:date="2024-09-26T19:32:00Z"/>
          <w:rFonts w:ascii="Book Antiqua" w:hAnsi="Book Antiqua"/>
          <w:rPrChange w:id="2599" w:author="mac" w:date="2024-09-27T09:55:00Z">
            <w:rPr>
              <w:del w:id="2600" w:author="Yashua Lebowitz" w:date="2024-09-26T19:32:00Z"/>
            </w:rPr>
          </w:rPrChange>
        </w:rPr>
        <w:pPrChange w:id="2601" w:author="Yashua Lebowitz" w:date="2024-09-28T16:42:00Z">
          <w:pPr>
            <w:pStyle w:val="NormalWeb"/>
          </w:pPr>
        </w:pPrChange>
      </w:pPr>
      <w:del w:id="2602" w:author="Yashua Lebowitz" w:date="2024-09-26T19:32:00Z">
        <w:r w:rsidRPr="00833EEB" w:rsidDel="00137A28">
          <w:rPr>
            <w:rFonts w:ascii="Book Antiqua" w:hAnsi="Book Antiqua"/>
            <w:rPrChange w:id="2603" w:author="mac" w:date="2024-09-27T09:55:00Z">
              <w:rPr/>
            </w:rPrChange>
          </w:rPr>
          <w:delText>“I don’t want to talk about it,” Raskin said, his face grimacing as an image of his mother flashed in his mind.</w:delText>
        </w:r>
      </w:del>
    </w:p>
    <w:p w14:paraId="2A651D54" w14:textId="4D66DDD6" w:rsidR="00325B63" w:rsidRPr="00833EEB" w:rsidDel="00137A28" w:rsidRDefault="00325B63">
      <w:pPr>
        <w:pStyle w:val="NormalWeb"/>
        <w:spacing w:line="276" w:lineRule="auto"/>
        <w:ind w:firstLine="284"/>
        <w:rPr>
          <w:del w:id="2604" w:author="Yashua Lebowitz" w:date="2024-09-26T19:32:00Z"/>
          <w:rFonts w:ascii="Book Antiqua" w:hAnsi="Book Antiqua"/>
          <w:rPrChange w:id="2605" w:author="mac" w:date="2024-09-27T09:55:00Z">
            <w:rPr>
              <w:del w:id="2606" w:author="Yashua Lebowitz" w:date="2024-09-26T19:32:00Z"/>
            </w:rPr>
          </w:rPrChange>
        </w:rPr>
        <w:pPrChange w:id="2607" w:author="Yashua Lebowitz" w:date="2024-09-28T16:42:00Z">
          <w:pPr>
            <w:pStyle w:val="NormalWeb"/>
          </w:pPr>
        </w:pPrChange>
      </w:pPr>
      <w:del w:id="2608" w:author="Yashua Lebowitz" w:date="2024-09-26T19:32:00Z">
        <w:r w:rsidRPr="00833EEB" w:rsidDel="00137A28">
          <w:rPr>
            <w:rFonts w:ascii="Book Antiqua" w:hAnsi="Book Antiqua"/>
            <w:rPrChange w:id="2609" w:author="mac" w:date="2024-09-27T09:55:00Z">
              <w:rPr/>
            </w:rPrChange>
          </w:rPr>
          <w:delTex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delText>
        </w:r>
      </w:del>
    </w:p>
    <w:p w14:paraId="0422EC35" w14:textId="40F7F625" w:rsidR="00325B63" w:rsidRPr="00833EEB" w:rsidDel="00137A28" w:rsidRDefault="00325B63">
      <w:pPr>
        <w:pStyle w:val="NormalWeb"/>
        <w:spacing w:line="276" w:lineRule="auto"/>
        <w:ind w:firstLine="284"/>
        <w:rPr>
          <w:del w:id="2610" w:author="Yashua Lebowitz" w:date="2024-09-26T19:32:00Z"/>
          <w:rFonts w:ascii="Book Antiqua" w:hAnsi="Book Antiqua"/>
          <w:rPrChange w:id="2611" w:author="mac" w:date="2024-09-27T09:55:00Z">
            <w:rPr>
              <w:del w:id="2612" w:author="Yashua Lebowitz" w:date="2024-09-26T19:32:00Z"/>
            </w:rPr>
          </w:rPrChange>
        </w:rPr>
        <w:pPrChange w:id="2613" w:author="Yashua Lebowitz" w:date="2024-09-28T16:42:00Z">
          <w:pPr>
            <w:pStyle w:val="NormalWeb"/>
          </w:pPr>
        </w:pPrChange>
      </w:pPr>
      <w:del w:id="2614" w:author="Yashua Lebowitz" w:date="2024-09-26T19:32:00Z">
        <w:r w:rsidRPr="00833EEB" w:rsidDel="00137A28">
          <w:rPr>
            <w:rFonts w:ascii="Book Antiqua" w:hAnsi="Book Antiqua"/>
            <w:rPrChange w:id="2615" w:author="mac" w:date="2024-09-27T09:55:00Z">
              <w:rPr/>
            </w:rPrChange>
          </w:rPr>
          <w:lastRenderedPageBreak/>
          <w:delText>“Of course, they got to eliminate the political opposition under the guise of racial inequality,” Raskin said, wishing to cut the conversation short but also aggravated by the injustice of it all.</w:delText>
        </w:r>
      </w:del>
    </w:p>
    <w:p w14:paraId="4ACC596C" w14:textId="47240912" w:rsidR="00325B63" w:rsidRPr="00833EEB" w:rsidDel="00137A28" w:rsidRDefault="00325B63">
      <w:pPr>
        <w:pStyle w:val="NormalWeb"/>
        <w:spacing w:line="276" w:lineRule="auto"/>
        <w:ind w:firstLine="284"/>
        <w:rPr>
          <w:del w:id="2616" w:author="Yashua Lebowitz" w:date="2024-09-26T19:32:00Z"/>
          <w:rFonts w:ascii="Book Antiqua" w:hAnsi="Book Antiqua"/>
          <w:rPrChange w:id="2617" w:author="mac" w:date="2024-09-27T09:55:00Z">
            <w:rPr>
              <w:del w:id="2618" w:author="Yashua Lebowitz" w:date="2024-09-26T19:32:00Z"/>
            </w:rPr>
          </w:rPrChange>
        </w:rPr>
        <w:pPrChange w:id="2619" w:author="Yashua Lebowitz" w:date="2024-09-28T16:42:00Z">
          <w:pPr>
            <w:pStyle w:val="NormalWeb"/>
          </w:pPr>
        </w:pPrChange>
      </w:pPr>
      <w:del w:id="2620" w:author="Yashua Lebowitz" w:date="2024-09-26T19:32:00Z">
        <w:r w:rsidRPr="00833EEB" w:rsidDel="00137A28">
          <w:rPr>
            <w:rFonts w:ascii="Book Antiqua" w:hAnsi="Book Antiqua"/>
            <w:rPrChange w:id="2621" w:author="mac" w:date="2024-09-27T09:55:00Z">
              <w:rPr/>
            </w:rPrChange>
          </w:rPr>
          <w:delText>All of a sudden, Raskin became aware. “Hey, keep it down, man,” he said, looking around to see if anyone was listening, his paranoia checking his tongue. “You’ll get us purged if you keep talking like this.”</w:delText>
        </w:r>
      </w:del>
    </w:p>
    <w:p w14:paraId="1C8F7438" w14:textId="6E256921" w:rsidR="00325B63" w:rsidRPr="00833EEB" w:rsidDel="00137A28" w:rsidRDefault="00325B63">
      <w:pPr>
        <w:pStyle w:val="NormalWeb"/>
        <w:spacing w:line="276" w:lineRule="auto"/>
        <w:ind w:firstLine="284"/>
        <w:rPr>
          <w:del w:id="2622" w:author="Yashua Lebowitz" w:date="2024-09-26T19:32:00Z"/>
          <w:rFonts w:ascii="Book Antiqua" w:hAnsi="Book Antiqua"/>
          <w:rPrChange w:id="2623" w:author="mac" w:date="2024-09-27T09:55:00Z">
            <w:rPr>
              <w:del w:id="2624" w:author="Yashua Lebowitz" w:date="2024-09-26T19:32:00Z"/>
            </w:rPr>
          </w:rPrChange>
        </w:rPr>
        <w:pPrChange w:id="2625" w:author="Yashua Lebowitz" w:date="2024-09-28T16:42:00Z">
          <w:pPr>
            <w:pStyle w:val="NormalWeb"/>
          </w:pPr>
        </w:pPrChange>
      </w:pPr>
      <w:del w:id="2626" w:author="Yashua Lebowitz" w:date="2024-09-26T19:32:00Z">
        <w:r w:rsidRPr="00833EEB" w:rsidDel="00137A28">
          <w:rPr>
            <w:rFonts w:ascii="Book Antiqua" w:hAnsi="Book Antiqua"/>
            <w:rPrChange w:id="2627" w:author="mac" w:date="2024-09-27T09:55:00Z">
              <w:rPr/>
            </w:rPrChange>
          </w:rPr>
          <w:delText>Lot fell silent for a moment, also paranoid someone was listening who could report them. The rhythmic pounding of their boots on the deck was the only sound as they ran. Raskin spoke again, his voice softer.</w:delText>
        </w:r>
      </w:del>
    </w:p>
    <w:p w14:paraId="466A3A65" w14:textId="0816AAD5" w:rsidR="00325B63" w:rsidRPr="00833EEB" w:rsidDel="00137A28" w:rsidRDefault="00325B63">
      <w:pPr>
        <w:pStyle w:val="NormalWeb"/>
        <w:spacing w:line="276" w:lineRule="auto"/>
        <w:ind w:firstLine="284"/>
        <w:rPr>
          <w:del w:id="2628" w:author="Yashua Lebowitz" w:date="2024-09-26T19:32:00Z"/>
          <w:rFonts w:ascii="Book Antiqua" w:hAnsi="Book Antiqua"/>
          <w:rPrChange w:id="2629" w:author="mac" w:date="2024-09-27T09:55:00Z">
            <w:rPr>
              <w:del w:id="2630" w:author="Yashua Lebowitz" w:date="2024-09-26T19:32:00Z"/>
            </w:rPr>
          </w:rPrChange>
        </w:rPr>
        <w:pPrChange w:id="2631" w:author="Yashua Lebowitz" w:date="2024-09-28T16:42:00Z">
          <w:pPr>
            <w:pStyle w:val="NormalWeb"/>
          </w:pPr>
        </w:pPrChange>
      </w:pPr>
      <w:del w:id="2632" w:author="Yashua Lebowitz" w:date="2024-09-26T19:32:00Z">
        <w:r w:rsidRPr="00833EEB" w:rsidDel="00137A28">
          <w:rPr>
            <w:rFonts w:ascii="Book Antiqua" w:hAnsi="Book Antiqua"/>
            <w:rPrChange w:id="2633" w:author="mac" w:date="2024-09-27T09:55:00Z">
              <w:rPr/>
            </w:rPrChange>
          </w:rPr>
          <w:delText>“Do you ever think about what we’re doing here? I mean, really think about it? We’re about to invade Israel, a country that’s been fighting for its survival since it was founded.”</w:delText>
        </w:r>
      </w:del>
    </w:p>
    <w:p w14:paraId="744F1B6A" w14:textId="04F3A56F" w:rsidR="00325B63" w:rsidRPr="00833EEB" w:rsidDel="00137A28" w:rsidRDefault="00325B63">
      <w:pPr>
        <w:pStyle w:val="NormalWeb"/>
        <w:spacing w:line="276" w:lineRule="auto"/>
        <w:ind w:firstLine="284"/>
        <w:rPr>
          <w:del w:id="2634" w:author="Yashua Lebowitz" w:date="2024-09-26T19:32:00Z"/>
          <w:rFonts w:ascii="Book Antiqua" w:hAnsi="Book Antiqua"/>
          <w:rPrChange w:id="2635" w:author="mac" w:date="2024-09-27T09:55:00Z">
            <w:rPr>
              <w:del w:id="2636" w:author="Yashua Lebowitz" w:date="2024-09-26T19:32:00Z"/>
            </w:rPr>
          </w:rPrChange>
        </w:rPr>
        <w:pPrChange w:id="2637" w:author="Yashua Lebowitz" w:date="2024-09-28T16:42:00Z">
          <w:pPr>
            <w:pStyle w:val="NormalWeb"/>
          </w:pPr>
        </w:pPrChange>
      </w:pPr>
      <w:del w:id="2638" w:author="Yashua Lebowitz" w:date="2024-09-26T19:32:00Z">
        <w:r w:rsidRPr="00833EEB" w:rsidDel="00137A28">
          <w:rPr>
            <w:rFonts w:ascii="Book Antiqua" w:hAnsi="Book Antiqua"/>
            <w:rPrChange w:id="2639" w:author="mac" w:date="2024-09-27T09:55:00Z">
              <w:rPr/>
            </w:rPrChange>
          </w:rPr>
          <w:delText>Lot sighed, wiping sweat from his brow. “I try not to think about it too much. Orders are orders, and we’re soldiers. It’s not our job to question the politics behind it, besides I was never a big fan of kikes. My grandaddy was in the KKK.”</w:delText>
        </w:r>
      </w:del>
    </w:p>
    <w:p w14:paraId="19DBB2D6" w14:textId="2D7DE46F" w:rsidR="00325B63" w:rsidRPr="00833EEB" w:rsidDel="00137A28" w:rsidRDefault="00325B63">
      <w:pPr>
        <w:pStyle w:val="NormalWeb"/>
        <w:spacing w:line="276" w:lineRule="auto"/>
        <w:ind w:firstLine="284"/>
        <w:rPr>
          <w:del w:id="2640" w:author="Yashua Lebowitz" w:date="2024-09-26T19:32:00Z"/>
          <w:rFonts w:ascii="Book Antiqua" w:hAnsi="Book Antiqua"/>
          <w:rPrChange w:id="2641" w:author="mac" w:date="2024-09-27T09:55:00Z">
            <w:rPr>
              <w:del w:id="2642" w:author="Yashua Lebowitz" w:date="2024-09-26T19:32:00Z"/>
            </w:rPr>
          </w:rPrChange>
        </w:rPr>
        <w:pPrChange w:id="2643" w:author="Yashua Lebowitz" w:date="2024-09-28T16:42:00Z">
          <w:pPr>
            <w:pStyle w:val="NormalWeb"/>
          </w:pPr>
        </w:pPrChange>
      </w:pPr>
      <w:del w:id="2644" w:author="Yashua Lebowitz" w:date="2024-09-26T19:32:00Z">
        <w:r w:rsidRPr="00833EEB" w:rsidDel="00137A28">
          <w:rPr>
            <w:rFonts w:ascii="Book Antiqua" w:hAnsi="Book Antiqua"/>
            <w:rPrChange w:id="2645" w:author="mac" w:date="2024-09-27T09:55:00Z">
              <w:rPr/>
            </w:rPrChange>
          </w:rPr>
          <w:delText>“It feels wrong.”</w:delText>
        </w:r>
      </w:del>
    </w:p>
    <w:p w14:paraId="1C688300" w14:textId="15BA0258" w:rsidR="00325B63" w:rsidRPr="00833EEB" w:rsidDel="00137A28" w:rsidRDefault="00325B63">
      <w:pPr>
        <w:pStyle w:val="NormalWeb"/>
        <w:spacing w:line="276" w:lineRule="auto"/>
        <w:ind w:firstLine="284"/>
        <w:rPr>
          <w:del w:id="2646" w:author="Yashua Lebowitz" w:date="2024-09-26T19:32:00Z"/>
          <w:rFonts w:ascii="Book Antiqua" w:hAnsi="Book Antiqua"/>
          <w:rPrChange w:id="2647" w:author="mac" w:date="2024-09-27T09:55:00Z">
            <w:rPr>
              <w:del w:id="2648" w:author="Yashua Lebowitz" w:date="2024-09-26T19:32:00Z"/>
            </w:rPr>
          </w:rPrChange>
        </w:rPr>
        <w:pPrChange w:id="2649" w:author="Yashua Lebowitz" w:date="2024-09-28T16:42:00Z">
          <w:pPr>
            <w:pStyle w:val="NormalWeb"/>
          </w:pPr>
        </w:pPrChange>
      </w:pPr>
      <w:del w:id="2650" w:author="Yashua Lebowitz" w:date="2024-09-26T19:32:00Z">
        <w:r w:rsidRPr="00833EEB" w:rsidDel="00137A28">
          <w:rPr>
            <w:rFonts w:ascii="Book Antiqua" w:hAnsi="Book Antiqua"/>
            <w:rPrChange w:id="2651" w:author="mac" w:date="2024-09-27T09:55:00Z">
              <w:rPr/>
            </w:rPrChange>
          </w:rPr>
          <w:delText>“It also felt wrong when I slept with my cuz. But after the twentieth time that voice goes silent.”</w:delText>
        </w:r>
      </w:del>
    </w:p>
    <w:p w14:paraId="707666DF" w14:textId="2DC538AE" w:rsidR="00325B63" w:rsidRPr="00833EEB" w:rsidDel="00137A28" w:rsidRDefault="00325B63">
      <w:pPr>
        <w:pStyle w:val="NormalWeb"/>
        <w:spacing w:line="276" w:lineRule="auto"/>
        <w:ind w:firstLine="284"/>
        <w:rPr>
          <w:del w:id="2652" w:author="Yashua Lebowitz" w:date="2024-09-26T19:32:00Z"/>
          <w:rFonts w:ascii="Book Antiqua" w:hAnsi="Book Antiqua"/>
          <w:rPrChange w:id="2653" w:author="mac" w:date="2024-09-27T09:55:00Z">
            <w:rPr>
              <w:del w:id="2654" w:author="Yashua Lebowitz" w:date="2024-09-26T19:32:00Z"/>
            </w:rPr>
          </w:rPrChange>
        </w:rPr>
        <w:pPrChange w:id="2655" w:author="Yashua Lebowitz" w:date="2024-09-28T16:42:00Z">
          <w:pPr>
            <w:pStyle w:val="NormalWeb"/>
          </w:pPr>
        </w:pPrChange>
      </w:pPr>
      <w:del w:id="2656" w:author="Yashua Lebowitz" w:date="2024-09-26T19:32:00Z">
        <w:r w:rsidRPr="00833EEB" w:rsidDel="00137A28">
          <w:rPr>
            <w:rFonts w:ascii="Book Antiqua" w:hAnsi="Book Antiqua"/>
            <w:rPrChange w:id="2657" w:author="mac" w:date="2024-09-27T09:55:00Z">
              <w:rPr/>
            </w:rPrChange>
          </w:rPr>
          <w:delText>“You sure are a honky.”</w:delText>
        </w:r>
      </w:del>
    </w:p>
    <w:p w14:paraId="09556AFB" w14:textId="0EF41388" w:rsidR="00325B63" w:rsidRPr="00833EEB" w:rsidDel="00137A28" w:rsidRDefault="00325B63">
      <w:pPr>
        <w:pStyle w:val="NormalWeb"/>
        <w:spacing w:line="276" w:lineRule="auto"/>
        <w:ind w:firstLine="284"/>
        <w:rPr>
          <w:del w:id="2658" w:author="Yashua Lebowitz" w:date="2024-09-26T19:32:00Z"/>
          <w:rFonts w:ascii="Book Antiqua" w:hAnsi="Book Antiqua"/>
          <w:rPrChange w:id="2659" w:author="mac" w:date="2024-09-27T09:55:00Z">
            <w:rPr>
              <w:del w:id="2660" w:author="Yashua Lebowitz" w:date="2024-09-26T19:32:00Z"/>
            </w:rPr>
          </w:rPrChange>
        </w:rPr>
        <w:pPrChange w:id="2661" w:author="Yashua Lebowitz" w:date="2024-09-28T16:42:00Z">
          <w:pPr>
            <w:pStyle w:val="NormalWeb"/>
          </w:pPr>
        </w:pPrChange>
      </w:pPr>
      <w:del w:id="2662" w:author="Yashua Lebowitz" w:date="2024-09-26T19:32:00Z">
        <w:r w:rsidRPr="00833EEB" w:rsidDel="00137A28">
          <w:rPr>
            <w:rFonts w:ascii="Book Antiqua" w:hAnsi="Book Antiqua"/>
            <w:rPrChange w:id="2663" w:author="mac" w:date="2024-09-27T09:55:00Z">
              <w:rPr/>
            </w:rPrChange>
          </w:rPr>
          <w:delText>“Born and raised in the hills of Kentucky. Damn proud of it too.”</w:delText>
        </w:r>
      </w:del>
    </w:p>
    <w:p w14:paraId="2CF5DD4D" w14:textId="7BEED49C" w:rsidR="00325B63" w:rsidRPr="00833EEB" w:rsidDel="00137A28" w:rsidRDefault="00325B63">
      <w:pPr>
        <w:pStyle w:val="NormalWeb"/>
        <w:spacing w:line="276" w:lineRule="auto"/>
        <w:ind w:firstLine="284"/>
        <w:rPr>
          <w:del w:id="2664" w:author="Yashua Lebowitz" w:date="2024-09-26T19:32:00Z"/>
          <w:rFonts w:ascii="Book Antiqua" w:hAnsi="Book Antiqua"/>
          <w:rPrChange w:id="2665" w:author="mac" w:date="2024-09-27T09:55:00Z">
            <w:rPr>
              <w:del w:id="2666" w:author="Yashua Lebowitz" w:date="2024-09-26T19:32:00Z"/>
            </w:rPr>
          </w:rPrChange>
        </w:rPr>
        <w:pPrChange w:id="2667" w:author="Yashua Lebowitz" w:date="2024-09-28T16:42:00Z">
          <w:pPr>
            <w:pStyle w:val="NormalWeb"/>
          </w:pPr>
        </w:pPrChange>
      </w:pPr>
      <w:del w:id="2668" w:author="Yashua Lebowitz" w:date="2024-09-26T19:32:00Z">
        <w:r w:rsidRPr="00833EEB" w:rsidDel="00137A28">
          <w:rPr>
            <w:rFonts w:ascii="Book Antiqua" w:hAnsi="Book Antiqua"/>
            <w:rPrChange w:id="2669" w:author="mac" w:date="2024-09-27T09:55:00Z">
              <w:rPr/>
            </w:rPrChange>
          </w:rPr>
          <w:delText>As they rounded the corner of the deck, they saw the other members of their squad assembling for formation.</w:delText>
        </w:r>
      </w:del>
    </w:p>
    <w:p w14:paraId="6F379CB3" w14:textId="29718559" w:rsidR="00325B63" w:rsidRPr="00833EEB" w:rsidDel="00137A28" w:rsidRDefault="00325B63">
      <w:pPr>
        <w:pStyle w:val="NormalWeb"/>
        <w:spacing w:line="276" w:lineRule="auto"/>
        <w:ind w:firstLine="284"/>
        <w:rPr>
          <w:del w:id="2670" w:author="Yashua Lebowitz" w:date="2024-09-26T19:32:00Z"/>
          <w:rFonts w:ascii="Book Antiqua" w:hAnsi="Book Antiqua"/>
          <w:rPrChange w:id="2671" w:author="mac" w:date="2024-09-27T09:55:00Z">
            <w:rPr>
              <w:del w:id="2672" w:author="Yashua Lebowitz" w:date="2024-09-26T19:32:00Z"/>
            </w:rPr>
          </w:rPrChange>
        </w:rPr>
        <w:pPrChange w:id="2673" w:author="Yashua Lebowitz" w:date="2024-09-28T16:42:00Z">
          <w:pPr>
            <w:pStyle w:val="NormalWeb"/>
          </w:pPr>
        </w:pPrChange>
      </w:pPr>
      <w:del w:id="2674" w:author="Yashua Lebowitz" w:date="2024-09-26T19:32:00Z">
        <w:r w:rsidRPr="00833EEB" w:rsidDel="00137A28">
          <w:rPr>
            <w:rFonts w:ascii="Book Antiqua" w:hAnsi="Book Antiqua"/>
            <w:rPrChange w:id="2675" w:author="mac" w:date="2024-09-27T09:55:00Z">
              <w:rPr/>
            </w:rPrChange>
          </w:rPr>
          <w:delText>Sgt. Hess stood there with his arms folded, looking at them sheepishly. “What the fuck are you boys doing? It’s time for formation. Get out of those PTs and into your BDUs, fast.”</w:delText>
        </w:r>
      </w:del>
    </w:p>
    <w:p w14:paraId="4383750A" w14:textId="6AF5278F" w:rsidR="00325B63" w:rsidRPr="00833EEB" w:rsidDel="00137A28" w:rsidRDefault="00325B63">
      <w:pPr>
        <w:pStyle w:val="NormalWeb"/>
        <w:spacing w:line="276" w:lineRule="auto"/>
        <w:ind w:firstLine="284"/>
        <w:rPr>
          <w:del w:id="2676" w:author="Yashua Lebowitz" w:date="2024-09-26T19:32:00Z"/>
          <w:rFonts w:ascii="Book Antiqua" w:hAnsi="Book Antiqua"/>
          <w:rPrChange w:id="2677" w:author="mac" w:date="2024-09-27T09:55:00Z">
            <w:rPr>
              <w:del w:id="2678" w:author="Yashua Lebowitz" w:date="2024-09-26T19:32:00Z"/>
            </w:rPr>
          </w:rPrChange>
        </w:rPr>
        <w:pPrChange w:id="2679" w:author="Yashua Lebowitz" w:date="2024-09-28T16:42:00Z">
          <w:pPr>
            <w:pStyle w:val="NormalWeb"/>
          </w:pPr>
        </w:pPrChange>
      </w:pPr>
      <w:del w:id="2680" w:author="Yashua Lebowitz" w:date="2024-09-26T19:32:00Z">
        <w:r w:rsidRPr="00833EEB" w:rsidDel="00137A28">
          <w:rPr>
            <w:rFonts w:ascii="Book Antiqua" w:hAnsi="Book Antiqua"/>
            <w:rPrChange w:id="2681" w:author="mac" w:date="2024-09-27T09:55:00Z">
              <w:rPr/>
            </w:rPrChange>
          </w:rPr>
          <w:delText>Both soldiers stopped running and headed to their berthing area, where they quickly changed into their uniforms. Upon returning to the helo deck, they fell into the rear of the company formation, standing at attention as the Captain approached.</w:delText>
        </w:r>
      </w:del>
    </w:p>
    <w:p w14:paraId="252DDDC5" w14:textId="22B1071F" w:rsidR="00325B63" w:rsidRPr="00833EEB" w:rsidDel="00137A28" w:rsidRDefault="00325B63">
      <w:pPr>
        <w:pStyle w:val="NormalWeb"/>
        <w:spacing w:line="276" w:lineRule="auto"/>
        <w:ind w:firstLine="284"/>
        <w:rPr>
          <w:del w:id="2682" w:author="Yashua Lebowitz" w:date="2024-09-26T19:32:00Z"/>
          <w:rFonts w:ascii="Book Antiqua" w:hAnsi="Book Antiqua"/>
          <w:rPrChange w:id="2683" w:author="mac" w:date="2024-09-27T09:55:00Z">
            <w:rPr>
              <w:del w:id="2684" w:author="Yashua Lebowitz" w:date="2024-09-26T19:32:00Z"/>
            </w:rPr>
          </w:rPrChange>
        </w:rPr>
        <w:pPrChange w:id="2685" w:author="Yashua Lebowitz" w:date="2024-09-28T16:42:00Z">
          <w:pPr>
            <w:pStyle w:val="NormalWeb"/>
          </w:pPr>
        </w:pPrChange>
      </w:pPr>
      <w:del w:id="2686" w:author="Yashua Lebowitz" w:date="2024-09-26T19:32:00Z">
        <w:r w:rsidRPr="00833EEB" w:rsidDel="00137A28">
          <w:rPr>
            <w:rFonts w:ascii="Book Antiqua" w:hAnsi="Book Antiqua"/>
            <w:rPrChange w:id="2687" w:author="mac" w:date="2024-09-27T09:55:00Z">
              <w:rPr/>
            </w:rPrChange>
          </w:rPr>
          <w:delText>"At ease!" the Captain commanded, and the company relaxed their stance, spreading their feet shoulder-width apart and clasping their hands behind their backs.</w:delText>
        </w:r>
      </w:del>
    </w:p>
    <w:p w14:paraId="6BA19FF0" w14:textId="2CF46CB8" w:rsidR="00325B63" w:rsidRPr="00833EEB" w:rsidDel="00137A28" w:rsidRDefault="00325B63">
      <w:pPr>
        <w:pStyle w:val="NormalWeb"/>
        <w:spacing w:line="276" w:lineRule="auto"/>
        <w:ind w:firstLine="284"/>
        <w:rPr>
          <w:del w:id="2688" w:author="Yashua Lebowitz" w:date="2024-09-26T19:32:00Z"/>
          <w:rFonts w:ascii="Book Antiqua" w:hAnsi="Book Antiqua"/>
          <w:rPrChange w:id="2689" w:author="mac" w:date="2024-09-27T09:55:00Z">
            <w:rPr>
              <w:del w:id="2690" w:author="Yashua Lebowitz" w:date="2024-09-26T19:32:00Z"/>
            </w:rPr>
          </w:rPrChange>
        </w:rPr>
        <w:pPrChange w:id="2691" w:author="Yashua Lebowitz" w:date="2024-09-28T16:42:00Z">
          <w:pPr>
            <w:pStyle w:val="NormalWeb"/>
          </w:pPr>
        </w:pPrChange>
      </w:pPr>
      <w:del w:id="2692" w:author="Yashua Lebowitz" w:date="2024-09-26T19:32:00Z">
        <w:r w:rsidRPr="00833EEB" w:rsidDel="00137A28">
          <w:rPr>
            <w:rFonts w:ascii="Book Antiqua" w:hAnsi="Book Antiqua"/>
            <w:rPrChange w:id="2693" w:author="mac" w:date="2024-09-27T09:55:00Z">
              <w:rPr/>
            </w:rPrChange>
          </w:rPr>
          <w:lastRenderedPageBreak/>
          <w:delText>The Captain began briefing the company on the orders for the day, outlining the schedule for chow, security postings, and fitness training. His voice carried over the sound of the ocean and the distant hum of machinery, ensuring every soldier was aware of their responsibilities.</w:delText>
        </w:r>
      </w:del>
    </w:p>
    <w:p w14:paraId="32819E11" w14:textId="4BA89D13" w:rsidR="00325B63" w:rsidRPr="00833EEB" w:rsidDel="00137A28" w:rsidRDefault="00325B63">
      <w:pPr>
        <w:pStyle w:val="NormalWeb"/>
        <w:spacing w:line="276" w:lineRule="auto"/>
        <w:ind w:firstLine="284"/>
        <w:rPr>
          <w:del w:id="2694" w:author="Yashua Lebowitz" w:date="2024-09-26T19:32:00Z"/>
          <w:rFonts w:ascii="Book Antiqua" w:hAnsi="Book Antiqua"/>
          <w:rPrChange w:id="2695" w:author="mac" w:date="2024-09-27T09:55:00Z">
            <w:rPr>
              <w:del w:id="2696" w:author="Yashua Lebowitz" w:date="2024-09-26T19:32:00Z"/>
            </w:rPr>
          </w:rPrChange>
        </w:rPr>
        <w:pPrChange w:id="2697" w:author="Yashua Lebowitz" w:date="2024-09-28T16:42:00Z">
          <w:pPr>
            <w:pStyle w:val="NormalWeb"/>
          </w:pPr>
        </w:pPrChange>
      </w:pPr>
      <w:del w:id="2698" w:author="Yashua Lebowitz" w:date="2024-09-26T19:32:00Z">
        <w:r w:rsidRPr="00833EEB" w:rsidDel="00137A28">
          <w:rPr>
            <w:rFonts w:ascii="Book Antiqua" w:hAnsi="Book Antiqua"/>
            <w:rPrChange w:id="2699" w:author="mac" w:date="2024-09-27T09:55:00Z">
              <w:rPr/>
            </w:rPrChange>
          </w:rPr>
          <w:delText>“As you all know, our mission is the invasion of Israel. The Marines will go in first to clear the beach and secure a foothold for us. Then we will land in the second wave,” the captain paused for a moment, letting the gravity of the situation sink in. “As you are aware, former president Joshua Levi resides in Israel. We are under orders that he must be eliminated at all costs. He is considered an enemy of the state and a threat to the stability and tranquillity of the United States.”</w:delText>
        </w:r>
      </w:del>
    </w:p>
    <w:p w14:paraId="3199D0F6" w14:textId="4B756F9C" w:rsidR="00325B63" w:rsidRPr="00833EEB" w:rsidDel="00137A28" w:rsidRDefault="00325B63">
      <w:pPr>
        <w:pStyle w:val="NormalWeb"/>
        <w:spacing w:line="276" w:lineRule="auto"/>
        <w:ind w:firstLine="284"/>
        <w:rPr>
          <w:del w:id="2700" w:author="Yashua Lebowitz" w:date="2024-09-26T19:32:00Z"/>
          <w:rFonts w:ascii="Book Antiqua" w:hAnsi="Book Antiqua"/>
          <w:rPrChange w:id="2701" w:author="mac" w:date="2024-09-27T09:55:00Z">
            <w:rPr>
              <w:del w:id="2702" w:author="Yashua Lebowitz" w:date="2024-09-26T19:32:00Z"/>
            </w:rPr>
          </w:rPrChange>
        </w:rPr>
        <w:pPrChange w:id="2703" w:author="Yashua Lebowitz" w:date="2024-09-28T16:42:00Z">
          <w:pPr>
            <w:pStyle w:val="NormalWeb"/>
          </w:pPr>
        </w:pPrChange>
      </w:pPr>
      <w:del w:id="2704" w:author="Yashua Lebowitz" w:date="2024-09-26T19:32:00Z">
        <w:r w:rsidRPr="00833EEB" w:rsidDel="00137A28">
          <w:rPr>
            <w:rFonts w:ascii="Book Antiqua" w:hAnsi="Book Antiqua"/>
            <w:rPrChange w:id="2705" w:author="mac" w:date="2024-09-27T09:55:00Z">
              <w:rPr/>
            </w:rPrChange>
          </w:rPr>
          <w:delText>The company responded with a resounding, “Hoaaahhh.” Raskin joined in, albeit meekly and unenthusiastically.</w:delText>
        </w:r>
      </w:del>
    </w:p>
    <w:p w14:paraId="74F23E96" w14:textId="18CDC621" w:rsidR="00325B63" w:rsidRPr="00833EEB" w:rsidDel="00137A28" w:rsidRDefault="00325B63">
      <w:pPr>
        <w:pStyle w:val="NormalWeb"/>
        <w:spacing w:line="276" w:lineRule="auto"/>
        <w:ind w:firstLine="284"/>
        <w:rPr>
          <w:del w:id="2706" w:author="Yashua Lebowitz" w:date="2024-09-26T19:32:00Z"/>
          <w:rFonts w:ascii="Book Antiqua" w:hAnsi="Book Antiqua"/>
          <w:rPrChange w:id="2707" w:author="mac" w:date="2024-09-27T09:55:00Z">
            <w:rPr>
              <w:del w:id="2708" w:author="Yashua Lebowitz" w:date="2024-09-26T19:32:00Z"/>
            </w:rPr>
          </w:rPrChange>
        </w:rPr>
        <w:pPrChange w:id="2709" w:author="Yashua Lebowitz" w:date="2024-09-28T16:42:00Z">
          <w:pPr>
            <w:pStyle w:val="NormalWeb"/>
          </w:pPr>
        </w:pPrChange>
      </w:pPr>
      <w:del w:id="2710" w:author="Yashua Lebowitz" w:date="2024-09-26T19:32:00Z">
        <w:r w:rsidRPr="00833EEB" w:rsidDel="00137A28">
          <w:rPr>
            <w:rFonts w:ascii="Book Antiqua" w:hAnsi="Book Antiqua"/>
            <w:rPrChange w:id="2711" w:author="mac" w:date="2024-09-27T09:55:00Z">
              <w:rPr/>
            </w:rPrChange>
          </w:rPr>
          <w:delTex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delText>
        </w:r>
      </w:del>
    </w:p>
    <w:p w14:paraId="0C57FCCD" w14:textId="30816E59" w:rsidR="00325B63" w:rsidRPr="00833EEB" w:rsidDel="00137A28" w:rsidRDefault="00325B63">
      <w:pPr>
        <w:pStyle w:val="NormalWeb"/>
        <w:spacing w:line="276" w:lineRule="auto"/>
        <w:ind w:firstLine="284"/>
        <w:rPr>
          <w:del w:id="2712" w:author="Yashua Lebowitz" w:date="2024-09-26T19:32:00Z"/>
          <w:rFonts w:ascii="Book Antiqua" w:hAnsi="Book Antiqua"/>
          <w:rPrChange w:id="2713" w:author="mac" w:date="2024-09-27T09:55:00Z">
            <w:rPr>
              <w:del w:id="2714" w:author="Yashua Lebowitz" w:date="2024-09-26T19:32:00Z"/>
            </w:rPr>
          </w:rPrChange>
        </w:rPr>
        <w:pPrChange w:id="2715" w:author="Yashua Lebowitz" w:date="2024-09-28T16:42:00Z">
          <w:pPr>
            <w:pStyle w:val="NormalWeb"/>
          </w:pPr>
        </w:pPrChange>
      </w:pPr>
      <w:del w:id="2716" w:author="Yashua Lebowitz" w:date="2024-09-26T19:32:00Z">
        <w:r w:rsidRPr="00833EEB" w:rsidDel="00137A28">
          <w:rPr>
            <w:rFonts w:ascii="Book Antiqua" w:hAnsi="Book Antiqua"/>
            <w:rPrChange w:id="2717" w:author="mac" w:date="2024-09-27T09:55:00Z">
              <w:rPr/>
            </w:rPrChange>
          </w:rPr>
          <w:delText>“Hooahh.”</w:delText>
        </w:r>
      </w:del>
    </w:p>
    <w:p w14:paraId="268A0523" w14:textId="5EE4D9E2" w:rsidR="00325B63" w:rsidRPr="00833EEB" w:rsidDel="00137A28" w:rsidRDefault="00325B63">
      <w:pPr>
        <w:pStyle w:val="NormalWeb"/>
        <w:spacing w:line="276" w:lineRule="auto"/>
        <w:ind w:firstLine="284"/>
        <w:rPr>
          <w:del w:id="2718" w:author="Yashua Lebowitz" w:date="2024-09-26T19:32:00Z"/>
          <w:rFonts w:ascii="Book Antiqua" w:hAnsi="Book Antiqua"/>
          <w:rPrChange w:id="2719" w:author="mac" w:date="2024-09-27T09:55:00Z">
            <w:rPr>
              <w:del w:id="2720" w:author="Yashua Lebowitz" w:date="2024-09-26T19:32:00Z"/>
            </w:rPr>
          </w:rPrChange>
        </w:rPr>
        <w:pPrChange w:id="2721" w:author="Yashua Lebowitz" w:date="2024-09-28T16:42:00Z">
          <w:pPr>
            <w:pStyle w:val="NormalWeb"/>
          </w:pPr>
        </w:pPrChange>
      </w:pPr>
      <w:del w:id="2722" w:author="Yashua Lebowitz" w:date="2024-09-26T19:32:00Z">
        <w:r w:rsidRPr="00833EEB" w:rsidDel="00137A28">
          <w:rPr>
            <w:rFonts w:ascii="Book Antiqua" w:hAnsi="Book Antiqua"/>
            <w:rPrChange w:id="2723" w:author="mac" w:date="2024-09-27T09:55:00Z">
              <w:rPr/>
            </w:rPrChange>
          </w:rPr>
          <w:delText>The captain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delText>
        </w:r>
      </w:del>
    </w:p>
    <w:p w14:paraId="17F3E031" w14:textId="4A92448E" w:rsidR="00325B63" w:rsidRPr="00833EEB" w:rsidDel="00137A28" w:rsidRDefault="00325B63">
      <w:pPr>
        <w:pStyle w:val="NormalWeb"/>
        <w:spacing w:line="276" w:lineRule="auto"/>
        <w:ind w:firstLine="284"/>
        <w:rPr>
          <w:del w:id="2724" w:author="Yashua Lebowitz" w:date="2024-09-26T19:32:00Z"/>
          <w:rFonts w:ascii="Book Antiqua" w:hAnsi="Book Antiqua"/>
          <w:rPrChange w:id="2725" w:author="mac" w:date="2024-09-27T09:55:00Z">
            <w:rPr>
              <w:del w:id="2726" w:author="Yashua Lebowitz" w:date="2024-09-26T19:32:00Z"/>
            </w:rPr>
          </w:rPrChange>
        </w:rPr>
        <w:pPrChange w:id="2727" w:author="Yashua Lebowitz" w:date="2024-09-28T16:42:00Z">
          <w:pPr>
            <w:pStyle w:val="NormalWeb"/>
          </w:pPr>
        </w:pPrChange>
      </w:pPr>
      <w:del w:id="2728" w:author="Yashua Lebowitz" w:date="2024-09-26T19:32:00Z">
        <w:r w:rsidRPr="00833EEB" w:rsidDel="00137A28">
          <w:rPr>
            <w:rFonts w:ascii="Book Antiqua" w:hAnsi="Book Antiqua"/>
            <w:rPrChange w:id="2729" w:author="mac" w:date="2024-09-27T09:55:00Z">
              <w:rPr/>
            </w:rPrChange>
          </w:rPr>
          <w:delTex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delText>
        </w:r>
      </w:del>
    </w:p>
    <w:p w14:paraId="01EC6E6D" w14:textId="4BB3F0EF" w:rsidR="00325B63" w:rsidRPr="00833EEB" w:rsidDel="00137A28" w:rsidRDefault="00325B63">
      <w:pPr>
        <w:pStyle w:val="NormalWeb"/>
        <w:spacing w:line="276" w:lineRule="auto"/>
        <w:ind w:firstLine="284"/>
        <w:rPr>
          <w:del w:id="2730" w:author="Yashua Lebowitz" w:date="2024-09-26T19:32:00Z"/>
          <w:rFonts w:ascii="Book Antiqua" w:hAnsi="Book Antiqua"/>
          <w:rPrChange w:id="2731" w:author="mac" w:date="2024-09-27T09:55:00Z">
            <w:rPr>
              <w:del w:id="2732" w:author="Yashua Lebowitz" w:date="2024-09-26T19:32:00Z"/>
            </w:rPr>
          </w:rPrChange>
        </w:rPr>
        <w:pPrChange w:id="2733" w:author="Yashua Lebowitz" w:date="2024-09-28T16:42:00Z">
          <w:pPr>
            <w:pStyle w:val="NormalWeb"/>
          </w:pPr>
        </w:pPrChange>
      </w:pPr>
      <w:del w:id="2734" w:author="Yashua Lebowitz" w:date="2024-09-26T19:32:00Z">
        <w:r w:rsidRPr="00833EEB" w:rsidDel="00137A28">
          <w:rPr>
            <w:rFonts w:ascii="Book Antiqua" w:hAnsi="Book Antiqua"/>
            <w:rPrChange w:id="2735" w:author="mac" w:date="2024-09-27T09:55:00Z">
              <w:rPr/>
            </w:rPrChange>
          </w:rPr>
          <w:delTex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delText>
        </w:r>
      </w:del>
    </w:p>
    <w:p w14:paraId="66550F08" w14:textId="0E0509F7" w:rsidR="00325B63" w:rsidRPr="00833EEB" w:rsidDel="00137A28" w:rsidRDefault="00325B63">
      <w:pPr>
        <w:pStyle w:val="NormalWeb"/>
        <w:spacing w:line="276" w:lineRule="auto"/>
        <w:ind w:firstLine="284"/>
        <w:rPr>
          <w:del w:id="2736" w:author="Yashua Lebowitz" w:date="2024-09-26T19:32:00Z"/>
          <w:rFonts w:ascii="Book Antiqua" w:hAnsi="Book Antiqua"/>
          <w:rPrChange w:id="2737" w:author="mac" w:date="2024-09-27T09:55:00Z">
            <w:rPr>
              <w:del w:id="2738" w:author="Yashua Lebowitz" w:date="2024-09-26T19:32:00Z"/>
            </w:rPr>
          </w:rPrChange>
        </w:rPr>
        <w:pPrChange w:id="2739" w:author="Yashua Lebowitz" w:date="2024-09-28T16:42:00Z">
          <w:pPr>
            <w:pStyle w:val="NormalWeb"/>
          </w:pPr>
        </w:pPrChange>
      </w:pPr>
      <w:del w:id="2740" w:author="Yashua Lebowitz" w:date="2024-09-26T19:32:00Z">
        <w:r w:rsidRPr="00833EEB" w:rsidDel="00137A28">
          <w:rPr>
            <w:rFonts w:ascii="Book Antiqua" w:hAnsi="Book Antiqua"/>
            <w:rPrChange w:id="2741" w:author="mac" w:date="2024-09-27T09:55:00Z">
              <w:rPr/>
            </w:rPrChange>
          </w:rPr>
          <w:delText xml:space="preserve">"Our great leader has done everything possible to make peace with Israel and the Palestinians, but they have refused as China did when we tried negotiating peace. </w:delText>
        </w:r>
        <w:r w:rsidRPr="00833EEB" w:rsidDel="00137A28">
          <w:rPr>
            <w:rFonts w:ascii="Book Antiqua" w:hAnsi="Book Antiqua"/>
            <w:rPrChange w:id="2742" w:author="mac" w:date="2024-09-27T09:55:00Z">
              <w:rPr/>
            </w:rPrChange>
          </w:rPr>
          <w:lastRenderedPageBreak/>
          <w:delText>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delText>
        </w:r>
      </w:del>
    </w:p>
    <w:p w14:paraId="682E9207" w14:textId="517F258A" w:rsidR="00325B63" w:rsidRPr="00833EEB" w:rsidDel="00137A28" w:rsidRDefault="00325B63">
      <w:pPr>
        <w:pStyle w:val="NormalWeb"/>
        <w:spacing w:line="276" w:lineRule="auto"/>
        <w:ind w:firstLine="284"/>
        <w:rPr>
          <w:del w:id="2743" w:author="Yashua Lebowitz" w:date="2024-09-26T19:32:00Z"/>
          <w:rFonts w:ascii="Book Antiqua" w:hAnsi="Book Antiqua"/>
          <w:rPrChange w:id="2744" w:author="mac" w:date="2024-09-27T09:55:00Z">
            <w:rPr>
              <w:del w:id="2745" w:author="Yashua Lebowitz" w:date="2024-09-26T19:32:00Z"/>
            </w:rPr>
          </w:rPrChange>
        </w:rPr>
        <w:pPrChange w:id="2746" w:author="Yashua Lebowitz" w:date="2024-09-28T16:42:00Z">
          <w:pPr>
            <w:pStyle w:val="NormalWeb"/>
          </w:pPr>
        </w:pPrChange>
      </w:pPr>
      <w:del w:id="2747" w:author="Yashua Lebowitz" w:date="2024-09-26T19:32:00Z">
        <w:r w:rsidRPr="00833EEB" w:rsidDel="00137A28">
          <w:rPr>
            <w:rFonts w:ascii="Book Antiqua" w:hAnsi="Book Antiqua"/>
            <w:rPrChange w:id="2748" w:author="mac" w:date="2024-09-27T09:55:00Z">
              <w:rPr/>
            </w:rPrChange>
          </w:rPr>
          <w:delTex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delText>
        </w:r>
      </w:del>
    </w:p>
    <w:p w14:paraId="5DA50B81" w14:textId="6A1B9142" w:rsidR="00325B63" w:rsidRPr="00833EEB" w:rsidDel="00137A28" w:rsidRDefault="00325B63">
      <w:pPr>
        <w:pStyle w:val="NormalWeb"/>
        <w:spacing w:line="276" w:lineRule="auto"/>
        <w:ind w:firstLine="284"/>
        <w:rPr>
          <w:del w:id="2749" w:author="Yashua Lebowitz" w:date="2024-09-26T19:32:00Z"/>
          <w:rFonts w:ascii="Book Antiqua" w:hAnsi="Book Antiqua"/>
          <w:rPrChange w:id="2750" w:author="mac" w:date="2024-09-27T09:55:00Z">
            <w:rPr>
              <w:del w:id="2751" w:author="Yashua Lebowitz" w:date="2024-09-26T19:32:00Z"/>
            </w:rPr>
          </w:rPrChange>
        </w:rPr>
        <w:pPrChange w:id="2752" w:author="Yashua Lebowitz" w:date="2024-09-28T16:42:00Z">
          <w:pPr>
            <w:pStyle w:val="NormalWeb"/>
          </w:pPr>
        </w:pPrChange>
      </w:pPr>
      <w:del w:id="2753" w:author="Yashua Lebowitz" w:date="2024-09-26T19:32:00Z">
        <w:r w:rsidRPr="00833EEB" w:rsidDel="00137A28">
          <w:rPr>
            <w:rFonts w:ascii="Book Antiqua" w:hAnsi="Book Antiqua"/>
            <w:rPrChange w:id="2754" w:author="mac" w:date="2024-09-27T09:55:00Z">
              <w:rPr/>
            </w:rPrChange>
          </w:rPr>
          <w:delText>Scientists said that ocean life had doubled since the beginning of World War III. Quarter of the earth’s population had ceased to exist and it was on the downward trend; therefore, there was no need to fish the oceans like prewar levels. Whales, sharks, were all on the rebound. Huge packs of orca whales had reemerged as if from the grave migrating their normal routes.</w:delText>
        </w:r>
      </w:del>
    </w:p>
    <w:p w14:paraId="1FB74276" w14:textId="312DA08A" w:rsidR="00325B63" w:rsidRPr="00833EEB" w:rsidDel="00137A28" w:rsidRDefault="00325B63">
      <w:pPr>
        <w:pStyle w:val="NormalWeb"/>
        <w:spacing w:line="276" w:lineRule="auto"/>
        <w:ind w:firstLine="284"/>
        <w:rPr>
          <w:del w:id="2755" w:author="Yashua Lebowitz" w:date="2024-09-26T19:32:00Z"/>
          <w:rFonts w:ascii="Book Antiqua" w:hAnsi="Book Antiqua"/>
          <w:rPrChange w:id="2756" w:author="mac" w:date="2024-09-27T09:55:00Z">
            <w:rPr>
              <w:del w:id="2757" w:author="Yashua Lebowitz" w:date="2024-09-26T19:32:00Z"/>
            </w:rPr>
          </w:rPrChange>
        </w:rPr>
        <w:pPrChange w:id="2758" w:author="Yashua Lebowitz" w:date="2024-09-28T16:42:00Z">
          <w:pPr>
            <w:pStyle w:val="NormalWeb"/>
          </w:pPr>
        </w:pPrChange>
      </w:pPr>
      <w:del w:id="2759" w:author="Yashua Lebowitz" w:date="2024-09-26T19:32:00Z">
        <w:r w:rsidRPr="00833EEB" w:rsidDel="00137A28">
          <w:rPr>
            <w:rFonts w:ascii="Book Antiqua" w:hAnsi="Book Antiqua"/>
            <w:rPrChange w:id="2760" w:author="mac" w:date="2024-09-27T09:55:00Z">
              <w:rPr/>
            </w:rPrChange>
          </w:rPr>
          <w:delText>“I think the colored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delText>
        </w:r>
      </w:del>
    </w:p>
    <w:p w14:paraId="547D603D" w14:textId="1A34E5F6" w:rsidR="00325B63" w:rsidRPr="00833EEB" w:rsidDel="00137A28" w:rsidRDefault="00325B63">
      <w:pPr>
        <w:pStyle w:val="NormalWeb"/>
        <w:spacing w:line="276" w:lineRule="auto"/>
        <w:ind w:firstLine="284"/>
        <w:rPr>
          <w:del w:id="2761" w:author="Yashua Lebowitz" w:date="2024-09-26T19:32:00Z"/>
          <w:rFonts w:ascii="Book Antiqua" w:hAnsi="Book Antiqua"/>
          <w:rPrChange w:id="2762" w:author="mac" w:date="2024-09-27T09:55:00Z">
            <w:rPr>
              <w:del w:id="2763" w:author="Yashua Lebowitz" w:date="2024-09-26T19:32:00Z"/>
            </w:rPr>
          </w:rPrChange>
        </w:rPr>
        <w:pPrChange w:id="2764" w:author="Yashua Lebowitz" w:date="2024-09-28T16:42:00Z">
          <w:pPr>
            <w:pStyle w:val="NormalWeb"/>
          </w:pPr>
        </w:pPrChange>
      </w:pPr>
      <w:del w:id="2765" w:author="Yashua Lebowitz" w:date="2024-09-26T19:32:00Z">
        <w:r w:rsidRPr="00833EEB" w:rsidDel="00137A28">
          <w:rPr>
            <w:rFonts w:ascii="Book Antiqua" w:hAnsi="Book Antiqua"/>
            <w:rPrChange w:id="2766" w:author="mac" w:date="2024-09-27T09:55:00Z">
              <w:rPr/>
            </w:rPrChange>
          </w:rPr>
          <w:delText>As they entered the mess hall, a large picture of President Obama smugly grinning greeted them, dominating one wall. The room was adorned with pride flags, their vibrant colors a stark contrast to the otherwise utilitarian setting. The flags draped the walls, creating an oddly festive atmosphere that clashed with the grim nature of their duties. Notably absent was the American flag, a fact that did not go unnoticed by the soldiers.</w:delText>
        </w:r>
      </w:del>
    </w:p>
    <w:p w14:paraId="68E1E6EA" w14:textId="56ADE488" w:rsidR="00325B63" w:rsidRPr="00833EEB" w:rsidDel="00137A28" w:rsidRDefault="00325B63">
      <w:pPr>
        <w:pStyle w:val="NormalWeb"/>
        <w:spacing w:line="276" w:lineRule="auto"/>
        <w:ind w:firstLine="284"/>
        <w:rPr>
          <w:del w:id="2767" w:author="Yashua Lebowitz" w:date="2024-09-26T19:32:00Z"/>
          <w:rFonts w:ascii="Book Antiqua" w:hAnsi="Book Antiqua"/>
          <w:rPrChange w:id="2768" w:author="mac" w:date="2024-09-27T09:55:00Z">
            <w:rPr>
              <w:del w:id="2769" w:author="Yashua Lebowitz" w:date="2024-09-26T19:32:00Z"/>
            </w:rPr>
          </w:rPrChange>
        </w:rPr>
        <w:pPrChange w:id="2770" w:author="Yashua Lebowitz" w:date="2024-09-28T16:42:00Z">
          <w:pPr>
            <w:pStyle w:val="NormalWeb"/>
          </w:pPr>
        </w:pPrChange>
      </w:pPr>
      <w:del w:id="2771" w:author="Yashua Lebowitz" w:date="2024-09-26T19:32:00Z">
        <w:r w:rsidRPr="00833EEB" w:rsidDel="00137A28">
          <w:rPr>
            <w:rFonts w:ascii="Book Antiqua" w:hAnsi="Book Antiqua"/>
            <w:rPrChange w:id="2772" w:author="mac" w:date="2024-09-27T09:55:00Z">
              <w:rPr/>
            </w:rPrChange>
          </w:rPr>
          <w:delTex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delText>
        </w:r>
      </w:del>
    </w:p>
    <w:p w14:paraId="3D648848" w14:textId="7242247C" w:rsidR="00325B63" w:rsidRPr="00833EEB" w:rsidDel="00137A28" w:rsidRDefault="00325B63">
      <w:pPr>
        <w:pStyle w:val="NormalWeb"/>
        <w:spacing w:line="276" w:lineRule="auto"/>
        <w:ind w:firstLine="284"/>
        <w:rPr>
          <w:del w:id="2773" w:author="Yashua Lebowitz" w:date="2024-09-26T19:32:00Z"/>
          <w:rFonts w:ascii="Book Antiqua" w:hAnsi="Book Antiqua"/>
          <w:rPrChange w:id="2774" w:author="mac" w:date="2024-09-27T09:55:00Z">
            <w:rPr>
              <w:del w:id="2775" w:author="Yashua Lebowitz" w:date="2024-09-26T19:32:00Z"/>
            </w:rPr>
          </w:rPrChange>
        </w:rPr>
        <w:pPrChange w:id="2776" w:author="Yashua Lebowitz" w:date="2024-09-28T16:42:00Z">
          <w:pPr>
            <w:pStyle w:val="NormalWeb"/>
          </w:pPr>
        </w:pPrChange>
      </w:pPr>
      <w:del w:id="2777" w:author="Yashua Lebowitz" w:date="2024-09-26T19:32:00Z">
        <w:r w:rsidRPr="00833EEB" w:rsidDel="00137A28">
          <w:rPr>
            <w:rFonts w:ascii="Book Antiqua" w:hAnsi="Book Antiqua"/>
            <w:rPrChange w:id="2778" w:author="mac" w:date="2024-09-27T09:55:00Z">
              <w:rPr/>
            </w:rPrChange>
          </w:rPr>
          <w:delText>The food was nothing special. It always seemed substandard compared to the rations received by colored soldiers. It satiated their hunger, but the taste of gruel, mashed potatoes, and the occasional cricket patty left much to be desired.</w:delText>
        </w:r>
      </w:del>
    </w:p>
    <w:p w14:paraId="54CD13DD" w14:textId="0B161AAD" w:rsidR="00325B63" w:rsidRPr="00833EEB" w:rsidDel="00137A28" w:rsidRDefault="00325B63">
      <w:pPr>
        <w:pStyle w:val="NormalWeb"/>
        <w:spacing w:line="276" w:lineRule="auto"/>
        <w:ind w:firstLine="284"/>
        <w:rPr>
          <w:del w:id="2779" w:author="Yashua Lebowitz" w:date="2024-09-26T19:32:00Z"/>
          <w:rFonts w:ascii="Book Antiqua" w:hAnsi="Book Antiqua"/>
          <w:rPrChange w:id="2780" w:author="mac" w:date="2024-09-27T09:55:00Z">
            <w:rPr>
              <w:del w:id="2781" w:author="Yashua Lebowitz" w:date="2024-09-26T19:32:00Z"/>
            </w:rPr>
          </w:rPrChange>
        </w:rPr>
        <w:pPrChange w:id="2782" w:author="Yashua Lebowitz" w:date="2024-09-28T16:42:00Z">
          <w:pPr>
            <w:pStyle w:val="NormalWeb"/>
          </w:pPr>
        </w:pPrChange>
      </w:pPr>
      <w:del w:id="2783" w:author="Yashua Lebowitz" w:date="2024-09-26T19:32:00Z">
        <w:r w:rsidRPr="00833EEB" w:rsidDel="00137A28">
          <w:rPr>
            <w:rFonts w:ascii="Book Antiqua" w:hAnsi="Book Antiqua"/>
            <w:rPrChange w:id="2784" w:author="mac" w:date="2024-09-27T09:55:00Z">
              <w:rPr/>
            </w:rPrChange>
          </w:rPr>
          <w:delText>“What I wouldn’t do for a nice fried squirrel at the moment. It’s tough as hell but tasty like beef jerky,” said Lot.</w:delText>
        </w:r>
      </w:del>
    </w:p>
    <w:p w14:paraId="5A7FD9BA" w14:textId="1DB31FBE" w:rsidR="00325B63" w:rsidRPr="00833EEB" w:rsidDel="00137A28" w:rsidRDefault="00325B63">
      <w:pPr>
        <w:pStyle w:val="NormalWeb"/>
        <w:spacing w:line="276" w:lineRule="auto"/>
        <w:ind w:firstLine="284"/>
        <w:rPr>
          <w:del w:id="2785" w:author="Yashua Lebowitz" w:date="2024-09-26T19:32:00Z"/>
          <w:rFonts w:ascii="Book Antiqua" w:hAnsi="Book Antiqua"/>
          <w:rPrChange w:id="2786" w:author="mac" w:date="2024-09-27T09:55:00Z">
            <w:rPr>
              <w:del w:id="2787" w:author="Yashua Lebowitz" w:date="2024-09-26T19:32:00Z"/>
            </w:rPr>
          </w:rPrChange>
        </w:rPr>
        <w:pPrChange w:id="2788" w:author="Yashua Lebowitz" w:date="2024-09-28T16:42:00Z">
          <w:pPr>
            <w:pStyle w:val="NormalWeb"/>
          </w:pPr>
        </w:pPrChange>
      </w:pPr>
      <w:del w:id="2789" w:author="Yashua Lebowitz" w:date="2024-09-26T19:32:00Z">
        <w:r w:rsidRPr="00833EEB" w:rsidDel="00137A28">
          <w:rPr>
            <w:rFonts w:ascii="Book Antiqua" w:hAnsi="Book Antiqua"/>
            <w:rPrChange w:id="2790" w:author="mac" w:date="2024-09-27T09:55:00Z">
              <w:rPr/>
            </w:rPrChange>
          </w:rPr>
          <w:lastRenderedPageBreak/>
          <w:delText>“I can’t say the food is much better for us white folks, even in the city. I feel like the daily ration is going to haunt me for the rest of my life. The only benefit of getting daily rations off-duty is that we get one extra cricket patty.”</w:delText>
        </w:r>
      </w:del>
    </w:p>
    <w:p w14:paraId="75D0A99B" w14:textId="49312FFF" w:rsidR="00325B63" w:rsidRPr="00833EEB" w:rsidDel="00137A28" w:rsidRDefault="00325B63">
      <w:pPr>
        <w:pStyle w:val="NormalWeb"/>
        <w:spacing w:line="276" w:lineRule="auto"/>
        <w:ind w:firstLine="284"/>
        <w:rPr>
          <w:del w:id="2791" w:author="Yashua Lebowitz" w:date="2024-09-26T19:32:00Z"/>
          <w:rFonts w:ascii="Book Antiqua" w:hAnsi="Book Antiqua"/>
          <w:rPrChange w:id="2792" w:author="mac" w:date="2024-09-27T09:55:00Z">
            <w:rPr>
              <w:del w:id="2793" w:author="Yashua Lebowitz" w:date="2024-09-26T19:32:00Z"/>
            </w:rPr>
          </w:rPrChange>
        </w:rPr>
        <w:pPrChange w:id="2794" w:author="Yashua Lebowitz" w:date="2024-09-28T16:42:00Z">
          <w:pPr>
            <w:pStyle w:val="NormalWeb"/>
          </w:pPr>
        </w:pPrChange>
      </w:pPr>
      <w:del w:id="2795" w:author="Yashua Lebowitz" w:date="2024-09-26T19:32:00Z">
        <w:r w:rsidRPr="00833EEB" w:rsidDel="00137A28">
          <w:rPr>
            <w:rFonts w:ascii="Book Antiqua" w:hAnsi="Book Antiqua"/>
            <w:rPrChange w:id="2796" w:author="mac" w:date="2024-09-27T09:55:00Z">
              <w:rPr/>
            </w:rPrChange>
          </w:rPr>
          <w:delText>“If only McDonald’s allowed Whites.”</w:delText>
        </w:r>
      </w:del>
    </w:p>
    <w:p w14:paraId="610794DF" w14:textId="680F5FFE" w:rsidR="00325B63" w:rsidRPr="00833EEB" w:rsidDel="00137A28" w:rsidRDefault="00325B63">
      <w:pPr>
        <w:pStyle w:val="NormalWeb"/>
        <w:spacing w:line="276" w:lineRule="auto"/>
        <w:ind w:firstLine="284"/>
        <w:rPr>
          <w:del w:id="2797" w:author="Yashua Lebowitz" w:date="2024-09-26T19:32:00Z"/>
          <w:rFonts w:ascii="Book Antiqua" w:hAnsi="Book Antiqua"/>
          <w:rPrChange w:id="2798" w:author="mac" w:date="2024-09-27T09:55:00Z">
            <w:rPr>
              <w:del w:id="2799" w:author="Yashua Lebowitz" w:date="2024-09-26T19:32:00Z"/>
            </w:rPr>
          </w:rPrChange>
        </w:rPr>
        <w:pPrChange w:id="2800" w:author="Yashua Lebowitz" w:date="2024-09-28T16:42:00Z">
          <w:pPr>
            <w:pStyle w:val="NormalWeb"/>
          </w:pPr>
        </w:pPrChange>
      </w:pPr>
      <w:del w:id="2801" w:author="Yashua Lebowitz" w:date="2024-09-26T19:32:00Z">
        <w:r w:rsidRPr="00833EEB" w:rsidDel="00137A28">
          <w:rPr>
            <w:rFonts w:ascii="Book Antiqua" w:hAnsi="Book Antiqua"/>
            <w:rPrChange w:id="2802" w:author="mac" w:date="2024-09-27T09:55:00Z">
              <w:rPr/>
            </w:rPrChange>
          </w:rPr>
          <w:delText>“We couldn’t afford McDonald’s even if they did.”</w:delText>
        </w:r>
      </w:del>
    </w:p>
    <w:p w14:paraId="7AE708B3" w14:textId="7C1BA533" w:rsidR="00325B63" w:rsidRPr="00833EEB" w:rsidDel="00137A28" w:rsidRDefault="00325B63">
      <w:pPr>
        <w:pStyle w:val="NormalWeb"/>
        <w:spacing w:line="276" w:lineRule="auto"/>
        <w:ind w:firstLine="284"/>
        <w:rPr>
          <w:del w:id="2803" w:author="Yashua Lebowitz" w:date="2024-09-26T19:32:00Z"/>
          <w:rFonts w:ascii="Book Antiqua" w:hAnsi="Book Antiqua"/>
          <w:rPrChange w:id="2804" w:author="mac" w:date="2024-09-27T09:55:00Z">
            <w:rPr>
              <w:del w:id="2805" w:author="Yashua Lebowitz" w:date="2024-09-26T19:32:00Z"/>
            </w:rPr>
          </w:rPrChange>
        </w:rPr>
        <w:pPrChange w:id="2806" w:author="Yashua Lebowitz" w:date="2024-09-28T16:42:00Z">
          <w:pPr>
            <w:pStyle w:val="NormalWeb"/>
          </w:pPr>
        </w:pPrChange>
      </w:pPr>
      <w:del w:id="2807" w:author="Yashua Lebowitz" w:date="2024-09-26T19:32:00Z">
        <w:r w:rsidRPr="00833EEB" w:rsidDel="00137A28">
          <w:rPr>
            <w:rFonts w:ascii="Book Antiqua" w:hAnsi="Book Antiqua"/>
            <w:rPrChange w:id="2808" w:author="mac" w:date="2024-09-27T09:55:00Z">
              <w:rPr/>
            </w:rPrChange>
          </w:rPr>
          <w:delText>“My woman’s high maintenance. She always asked me to buy a Quarter Pounder for her for dinner. I’m damn sure she found a nigger while I’m gone who can buy one.”</w:delText>
        </w:r>
      </w:del>
    </w:p>
    <w:p w14:paraId="0C45A521" w14:textId="77E7B448" w:rsidR="00325B63" w:rsidRPr="00833EEB" w:rsidDel="00137A28" w:rsidRDefault="00325B63">
      <w:pPr>
        <w:pStyle w:val="NormalWeb"/>
        <w:spacing w:line="276" w:lineRule="auto"/>
        <w:ind w:firstLine="284"/>
        <w:rPr>
          <w:del w:id="2809" w:author="Yashua Lebowitz" w:date="2024-09-26T19:32:00Z"/>
          <w:rFonts w:ascii="Book Antiqua" w:hAnsi="Book Antiqua"/>
          <w:rPrChange w:id="2810" w:author="mac" w:date="2024-09-27T09:55:00Z">
            <w:rPr>
              <w:del w:id="2811" w:author="Yashua Lebowitz" w:date="2024-09-26T19:32:00Z"/>
            </w:rPr>
          </w:rPrChange>
        </w:rPr>
        <w:pPrChange w:id="2812" w:author="Yashua Lebowitz" w:date="2024-09-28T16:42:00Z">
          <w:pPr>
            <w:pStyle w:val="NormalWeb"/>
          </w:pPr>
        </w:pPrChange>
      </w:pPr>
      <w:del w:id="2813" w:author="Yashua Lebowitz" w:date="2024-09-26T19:32:00Z">
        <w:r w:rsidRPr="00833EEB" w:rsidDel="00137A28">
          <w:rPr>
            <w:rFonts w:ascii="Book Antiqua" w:hAnsi="Book Antiqua"/>
            <w:rPrChange w:id="2814" w:author="mac" w:date="2024-09-27T09:55:00Z">
              <w:rPr/>
            </w:rPrChange>
          </w:rPr>
          <w:delText>Raskin quickly looked at the sailor on duty managing food service. The sailor, a tall black man with bulging muscles, wearing makeup with his long black hair rolled up in a bun, kept glancing at Lot.</w:delText>
        </w:r>
      </w:del>
    </w:p>
    <w:p w14:paraId="66DC9E41" w14:textId="78C55109" w:rsidR="00325B63" w:rsidRPr="00833EEB" w:rsidDel="00137A28" w:rsidRDefault="00325B63">
      <w:pPr>
        <w:pStyle w:val="NormalWeb"/>
        <w:spacing w:line="276" w:lineRule="auto"/>
        <w:ind w:firstLine="284"/>
        <w:rPr>
          <w:del w:id="2815" w:author="Yashua Lebowitz" w:date="2024-09-26T19:32:00Z"/>
          <w:rFonts w:ascii="Book Antiqua" w:hAnsi="Book Antiqua"/>
          <w:rPrChange w:id="2816" w:author="mac" w:date="2024-09-27T09:55:00Z">
            <w:rPr>
              <w:del w:id="2817" w:author="Yashua Lebowitz" w:date="2024-09-26T19:32:00Z"/>
            </w:rPr>
          </w:rPrChange>
        </w:rPr>
        <w:pPrChange w:id="2818" w:author="Yashua Lebowitz" w:date="2024-09-28T16:42:00Z">
          <w:pPr>
            <w:pStyle w:val="NormalWeb"/>
          </w:pPr>
        </w:pPrChange>
      </w:pPr>
      <w:del w:id="2819" w:author="Yashua Lebowitz" w:date="2024-09-26T19:32:00Z">
        <w:r w:rsidRPr="00833EEB" w:rsidDel="00137A28">
          <w:rPr>
            <w:rFonts w:ascii="Book Antiqua" w:hAnsi="Book Antiqua"/>
            <w:rPrChange w:id="2820" w:author="mac" w:date="2024-09-27T09:55:00Z">
              <w:rPr/>
            </w:rPrChange>
          </w:rPr>
          <w:delText>“Keep it down, Lot,” Raskin whispered. “You know it’s life in prison for using racist language. They just have to complain and no questions asked, you’re gone.”</w:delText>
        </w:r>
      </w:del>
    </w:p>
    <w:p w14:paraId="38B01774" w14:textId="7C84A176" w:rsidR="00325B63" w:rsidRPr="00833EEB" w:rsidDel="00137A28" w:rsidRDefault="00325B63">
      <w:pPr>
        <w:pStyle w:val="NormalWeb"/>
        <w:spacing w:line="276" w:lineRule="auto"/>
        <w:ind w:firstLine="284"/>
        <w:rPr>
          <w:del w:id="2821" w:author="Yashua Lebowitz" w:date="2024-09-26T19:32:00Z"/>
          <w:rFonts w:ascii="Book Antiqua" w:hAnsi="Book Antiqua"/>
          <w:rPrChange w:id="2822" w:author="mac" w:date="2024-09-27T09:55:00Z">
            <w:rPr>
              <w:del w:id="2823" w:author="Yashua Lebowitz" w:date="2024-09-26T19:32:00Z"/>
            </w:rPr>
          </w:rPrChange>
        </w:rPr>
        <w:pPrChange w:id="2824" w:author="Yashua Lebowitz" w:date="2024-09-28T16:42:00Z">
          <w:pPr>
            <w:pStyle w:val="NormalWeb"/>
          </w:pPr>
        </w:pPrChange>
      </w:pPr>
      <w:del w:id="2825" w:author="Yashua Lebowitz" w:date="2024-09-26T19:32:00Z">
        <w:r w:rsidRPr="00833EEB" w:rsidDel="00137A28">
          <w:rPr>
            <w:rFonts w:ascii="Book Antiqua" w:hAnsi="Book Antiqua"/>
            <w:rPrChange w:id="2826" w:author="mac" w:date="2024-09-27T09:55:00Z">
              <w:rPr/>
            </w:rPrChange>
          </w:rPr>
          <w:delText>Lot looked up from his food and met the gaze of the black sailor staring at him. Lot looked back down, sank into his seat, and quickly began eating his cricket patties in case he was sent to the brig. He stuffed the cricket patty into his mouth and was about to leave the mess.</w:delText>
        </w:r>
      </w:del>
    </w:p>
    <w:p w14:paraId="56808FEF" w14:textId="4F48B637" w:rsidR="00325B63" w:rsidRPr="00833EEB" w:rsidDel="00137A28" w:rsidRDefault="00325B63">
      <w:pPr>
        <w:pStyle w:val="NormalWeb"/>
        <w:spacing w:line="276" w:lineRule="auto"/>
        <w:ind w:firstLine="284"/>
        <w:rPr>
          <w:del w:id="2827" w:author="Yashua Lebowitz" w:date="2024-09-26T19:32:00Z"/>
          <w:rFonts w:ascii="Book Antiqua" w:hAnsi="Book Antiqua"/>
          <w:rPrChange w:id="2828" w:author="mac" w:date="2024-09-27T09:55:00Z">
            <w:rPr>
              <w:del w:id="2829" w:author="Yashua Lebowitz" w:date="2024-09-26T19:32:00Z"/>
            </w:rPr>
          </w:rPrChange>
        </w:rPr>
        <w:pPrChange w:id="2830" w:author="Yashua Lebowitz" w:date="2024-09-28T16:42:00Z">
          <w:pPr>
            <w:pStyle w:val="NormalWeb"/>
          </w:pPr>
        </w:pPrChange>
      </w:pPr>
      <w:del w:id="2831" w:author="Yashua Lebowitz" w:date="2024-09-26T19:32:00Z">
        <w:r w:rsidRPr="00833EEB" w:rsidDel="00137A28">
          <w:rPr>
            <w:rFonts w:ascii="Book Antiqua" w:hAnsi="Book Antiqua"/>
            <w:rPrChange w:id="2832" w:author="mac" w:date="2024-09-27T09:55:00Z">
              <w:rPr/>
            </w:rPrChange>
          </w:rPr>
          <w:delText>The sailor approached the table where Raskin and Lot were quietly eating. Lot was about to get up and half left his chair.</w:delText>
        </w:r>
      </w:del>
    </w:p>
    <w:p w14:paraId="1D1EB904" w14:textId="4E9D0977" w:rsidR="00325B63" w:rsidRPr="00833EEB" w:rsidDel="00137A28" w:rsidRDefault="00325B63">
      <w:pPr>
        <w:pStyle w:val="NormalWeb"/>
        <w:spacing w:line="276" w:lineRule="auto"/>
        <w:ind w:firstLine="284"/>
        <w:rPr>
          <w:del w:id="2833" w:author="Yashua Lebowitz" w:date="2024-09-26T19:32:00Z"/>
          <w:rFonts w:ascii="Book Antiqua" w:hAnsi="Book Antiqua"/>
          <w:rPrChange w:id="2834" w:author="mac" w:date="2024-09-27T09:55:00Z">
            <w:rPr>
              <w:del w:id="2835" w:author="Yashua Lebowitz" w:date="2024-09-26T19:32:00Z"/>
            </w:rPr>
          </w:rPrChange>
        </w:rPr>
        <w:pPrChange w:id="2836" w:author="Yashua Lebowitz" w:date="2024-09-28T16:42:00Z">
          <w:pPr>
            <w:pStyle w:val="NormalWeb"/>
          </w:pPr>
        </w:pPrChange>
      </w:pPr>
      <w:del w:id="2837" w:author="Yashua Lebowitz" w:date="2024-09-26T19:32:00Z">
        <w:r w:rsidRPr="00833EEB" w:rsidDel="00137A28">
          <w:rPr>
            <w:rFonts w:ascii="Book Antiqua" w:hAnsi="Book Antiqua"/>
            <w:rPrChange w:id="2838" w:author="mac" w:date="2024-09-27T09:55:00Z">
              <w:rPr/>
            </w:rPrChange>
          </w:rPr>
          <w:delText xml:space="preserve">“Sit down soldier,” Lot’s ass fell down on the hard metal stool. </w:delText>
        </w:r>
      </w:del>
    </w:p>
    <w:p w14:paraId="3EAC853A" w14:textId="64147D37" w:rsidR="00325B63" w:rsidRPr="00833EEB" w:rsidDel="00137A28" w:rsidRDefault="00325B63">
      <w:pPr>
        <w:pStyle w:val="NormalWeb"/>
        <w:spacing w:line="276" w:lineRule="auto"/>
        <w:ind w:firstLine="284"/>
        <w:rPr>
          <w:del w:id="2839" w:author="Yashua Lebowitz" w:date="2024-09-26T19:32:00Z"/>
          <w:rFonts w:ascii="Book Antiqua" w:hAnsi="Book Antiqua"/>
          <w:rPrChange w:id="2840" w:author="mac" w:date="2024-09-27T09:55:00Z">
            <w:rPr>
              <w:del w:id="2841" w:author="Yashua Lebowitz" w:date="2024-09-26T19:32:00Z"/>
            </w:rPr>
          </w:rPrChange>
        </w:rPr>
        <w:pPrChange w:id="2842" w:author="Yashua Lebowitz" w:date="2024-09-28T16:42:00Z">
          <w:pPr>
            <w:pStyle w:val="NormalWeb"/>
          </w:pPr>
        </w:pPrChange>
      </w:pPr>
      <w:del w:id="2843" w:author="Yashua Lebowitz" w:date="2024-09-26T19:32:00Z">
        <w:r w:rsidRPr="00833EEB" w:rsidDel="00137A28">
          <w:rPr>
            <w:rFonts w:ascii="Book Antiqua" w:hAnsi="Book Antiqua"/>
            <w:rPrChange w:id="2844" w:author="mac" w:date="2024-09-27T09:55:00Z">
              <w:rPr/>
            </w:rPrChange>
          </w:rPr>
          <w:delText>“What did I hear come out of your mouth?”</w:delText>
        </w:r>
      </w:del>
    </w:p>
    <w:p w14:paraId="7B7FD370" w14:textId="0F8F9110" w:rsidR="00325B63" w:rsidRPr="00833EEB" w:rsidDel="00137A28" w:rsidRDefault="00325B63">
      <w:pPr>
        <w:pStyle w:val="NormalWeb"/>
        <w:spacing w:line="276" w:lineRule="auto"/>
        <w:ind w:firstLine="284"/>
        <w:rPr>
          <w:del w:id="2845" w:author="Yashua Lebowitz" w:date="2024-09-26T19:32:00Z"/>
          <w:rFonts w:ascii="Book Antiqua" w:hAnsi="Book Antiqua"/>
          <w:rPrChange w:id="2846" w:author="mac" w:date="2024-09-27T09:55:00Z">
            <w:rPr>
              <w:del w:id="2847" w:author="Yashua Lebowitz" w:date="2024-09-26T19:32:00Z"/>
            </w:rPr>
          </w:rPrChange>
        </w:rPr>
        <w:pPrChange w:id="2848" w:author="Yashua Lebowitz" w:date="2024-09-28T16:42:00Z">
          <w:pPr>
            <w:pStyle w:val="NormalWeb"/>
          </w:pPr>
        </w:pPrChange>
      </w:pPr>
      <w:del w:id="2849" w:author="Yashua Lebowitz" w:date="2024-09-26T19:32:00Z">
        <w:r w:rsidRPr="00833EEB" w:rsidDel="00137A28">
          <w:rPr>
            <w:rFonts w:ascii="Book Antiqua" w:hAnsi="Book Antiqua"/>
            <w:rPrChange w:id="2850" w:author="mac" w:date="2024-09-27T09:55:00Z">
              <w:rPr/>
            </w:rPrChange>
          </w:rPr>
          <w:delText>“Nothing, sir,” Lot replied with his mouth full of cricket patty, knowing all black servicemen were addressed as “sir.”</w:delText>
        </w:r>
      </w:del>
    </w:p>
    <w:p w14:paraId="71DF79ED" w14:textId="1077B46C" w:rsidR="00325B63" w:rsidRPr="00833EEB" w:rsidDel="00137A28" w:rsidRDefault="00325B63">
      <w:pPr>
        <w:pStyle w:val="NormalWeb"/>
        <w:spacing w:line="276" w:lineRule="auto"/>
        <w:ind w:firstLine="284"/>
        <w:rPr>
          <w:del w:id="2851" w:author="Yashua Lebowitz" w:date="2024-09-26T19:32:00Z"/>
          <w:rFonts w:ascii="Book Antiqua" w:hAnsi="Book Antiqua"/>
          <w:rPrChange w:id="2852" w:author="mac" w:date="2024-09-27T09:55:00Z">
            <w:rPr>
              <w:del w:id="2853" w:author="Yashua Lebowitz" w:date="2024-09-26T19:32:00Z"/>
            </w:rPr>
          </w:rPrChange>
        </w:rPr>
        <w:pPrChange w:id="2854" w:author="Yashua Lebowitz" w:date="2024-09-28T16:42:00Z">
          <w:pPr>
            <w:pStyle w:val="NormalWeb"/>
          </w:pPr>
        </w:pPrChange>
      </w:pPr>
      <w:del w:id="2855" w:author="Yashua Lebowitz" w:date="2024-09-26T19:32:00Z">
        <w:r w:rsidRPr="00833EEB" w:rsidDel="00137A28">
          <w:rPr>
            <w:rFonts w:ascii="Book Antiqua" w:hAnsi="Book Antiqua"/>
            <w:rPrChange w:id="2856" w:author="mac" w:date="2024-09-27T09:55:00Z">
              <w:rPr/>
            </w:rPrChange>
          </w:rPr>
          <w:delText>“I’m not a sir, maggot. I identify as ma’am. You will call me ma’am from now on.”</w:delText>
        </w:r>
      </w:del>
    </w:p>
    <w:p w14:paraId="25557E3F" w14:textId="5BA8EC78" w:rsidR="00325B63" w:rsidRPr="00833EEB" w:rsidDel="00137A28" w:rsidRDefault="00325B63">
      <w:pPr>
        <w:pStyle w:val="NormalWeb"/>
        <w:spacing w:line="276" w:lineRule="auto"/>
        <w:ind w:firstLine="284"/>
        <w:rPr>
          <w:del w:id="2857" w:author="Yashua Lebowitz" w:date="2024-09-26T19:32:00Z"/>
          <w:rFonts w:ascii="Book Antiqua" w:hAnsi="Book Antiqua"/>
          <w:rPrChange w:id="2858" w:author="mac" w:date="2024-09-27T09:55:00Z">
            <w:rPr>
              <w:del w:id="2859" w:author="Yashua Lebowitz" w:date="2024-09-26T19:32:00Z"/>
            </w:rPr>
          </w:rPrChange>
        </w:rPr>
        <w:pPrChange w:id="2860" w:author="Yashua Lebowitz" w:date="2024-09-28T16:42:00Z">
          <w:pPr>
            <w:pStyle w:val="NormalWeb"/>
          </w:pPr>
        </w:pPrChange>
      </w:pPr>
      <w:del w:id="2861" w:author="Yashua Lebowitz" w:date="2024-09-26T19:32:00Z">
        <w:r w:rsidRPr="00833EEB" w:rsidDel="00137A28">
          <w:rPr>
            <w:rFonts w:ascii="Book Antiqua" w:hAnsi="Book Antiqua"/>
            <w:rPrChange w:id="2862" w:author="mac" w:date="2024-09-27T09:55:00Z">
              <w:rPr/>
            </w:rPrChange>
          </w:rPr>
          <w:delText>“Yes, sir—I mean ma’am,” Lot responded, his voice strained.</w:delText>
        </w:r>
      </w:del>
    </w:p>
    <w:p w14:paraId="5BD9082F" w14:textId="4BC07601" w:rsidR="00325B63" w:rsidRPr="00833EEB" w:rsidDel="00137A28" w:rsidRDefault="00325B63">
      <w:pPr>
        <w:pStyle w:val="NormalWeb"/>
        <w:spacing w:line="276" w:lineRule="auto"/>
        <w:ind w:firstLine="284"/>
        <w:rPr>
          <w:del w:id="2863" w:author="Yashua Lebowitz" w:date="2024-09-26T19:32:00Z"/>
          <w:rFonts w:ascii="Book Antiqua" w:hAnsi="Book Antiqua"/>
          <w:rPrChange w:id="2864" w:author="mac" w:date="2024-09-27T09:55:00Z">
            <w:rPr>
              <w:del w:id="2865" w:author="Yashua Lebowitz" w:date="2024-09-26T19:32:00Z"/>
            </w:rPr>
          </w:rPrChange>
        </w:rPr>
        <w:pPrChange w:id="2866" w:author="Yashua Lebowitz" w:date="2024-09-28T16:42:00Z">
          <w:pPr>
            <w:pStyle w:val="NormalWeb"/>
          </w:pPr>
        </w:pPrChange>
      </w:pPr>
      <w:del w:id="2867" w:author="Yashua Lebowitz" w:date="2024-09-26T19:32:00Z">
        <w:r w:rsidRPr="00833EEB" w:rsidDel="00137A28">
          <w:rPr>
            <w:rFonts w:ascii="Book Antiqua" w:hAnsi="Book Antiqua"/>
            <w:rPrChange w:id="2868" w:author="mac" w:date="2024-09-27T09:55:00Z">
              <w:rPr/>
            </w:rPrChange>
          </w:rPr>
          <w:delTex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 When you come into my mess, you’re pretending to be a ghost, understand whigger.”</w:delText>
        </w:r>
      </w:del>
    </w:p>
    <w:p w14:paraId="301BCFFD" w14:textId="77394BDF" w:rsidR="00325B63" w:rsidRPr="00833EEB" w:rsidDel="00137A28" w:rsidRDefault="00325B63">
      <w:pPr>
        <w:pStyle w:val="NormalWeb"/>
        <w:spacing w:line="276" w:lineRule="auto"/>
        <w:ind w:firstLine="284"/>
        <w:rPr>
          <w:del w:id="2869" w:author="Yashua Lebowitz" w:date="2024-09-26T19:32:00Z"/>
          <w:rFonts w:ascii="Book Antiqua" w:hAnsi="Book Antiqua"/>
          <w:rPrChange w:id="2870" w:author="mac" w:date="2024-09-27T09:55:00Z">
            <w:rPr>
              <w:del w:id="2871" w:author="Yashua Lebowitz" w:date="2024-09-26T19:32:00Z"/>
            </w:rPr>
          </w:rPrChange>
        </w:rPr>
        <w:pPrChange w:id="2872" w:author="Yashua Lebowitz" w:date="2024-09-28T16:42:00Z">
          <w:pPr>
            <w:pStyle w:val="NormalWeb"/>
          </w:pPr>
        </w:pPrChange>
      </w:pPr>
      <w:del w:id="2873" w:author="Yashua Lebowitz" w:date="2024-09-26T19:32:00Z">
        <w:r w:rsidRPr="00833EEB" w:rsidDel="00137A28">
          <w:rPr>
            <w:rFonts w:ascii="Book Antiqua" w:hAnsi="Book Antiqua"/>
            <w:rPrChange w:id="2874" w:author="mac" w:date="2024-09-27T09:55:00Z">
              <w:rPr/>
            </w:rPrChange>
          </w:rPr>
          <w:lastRenderedPageBreak/>
          <w:delText>“Yes, ma’am,” Lot repeated, his face flushed with fear and embarrassment.</w:delText>
        </w:r>
      </w:del>
    </w:p>
    <w:p w14:paraId="3606D961" w14:textId="3A96A418" w:rsidR="00325B63" w:rsidRPr="00833EEB" w:rsidDel="00137A28" w:rsidRDefault="00325B63">
      <w:pPr>
        <w:pStyle w:val="NormalWeb"/>
        <w:spacing w:line="276" w:lineRule="auto"/>
        <w:ind w:firstLine="284"/>
        <w:rPr>
          <w:del w:id="2875" w:author="Yashua Lebowitz" w:date="2024-09-26T19:32:00Z"/>
          <w:rFonts w:ascii="Book Antiqua" w:hAnsi="Book Antiqua"/>
          <w:rPrChange w:id="2876" w:author="mac" w:date="2024-09-27T09:55:00Z">
            <w:rPr>
              <w:del w:id="2877" w:author="Yashua Lebowitz" w:date="2024-09-26T19:32:00Z"/>
            </w:rPr>
          </w:rPrChange>
        </w:rPr>
        <w:pPrChange w:id="2878" w:author="Yashua Lebowitz" w:date="2024-09-28T16:42:00Z">
          <w:pPr>
            <w:pStyle w:val="NormalWeb"/>
          </w:pPr>
        </w:pPrChange>
      </w:pPr>
      <w:del w:id="2879" w:author="Yashua Lebowitz" w:date="2024-09-26T19:32:00Z">
        <w:r w:rsidRPr="00833EEB" w:rsidDel="00137A28">
          <w:rPr>
            <w:rFonts w:ascii="Book Antiqua" w:hAnsi="Book Antiqua"/>
            <w:rPrChange w:id="2880" w:author="mac" w:date="2024-09-27T09:55:00Z">
              <w:rPr/>
            </w:rPrChange>
          </w:rPr>
          <w:delText>The sailor then looked at Raskin, who quickly followed suit, lowering his gaze. “Yes, ma’am,” Raskin echoed.</w:delText>
        </w:r>
      </w:del>
    </w:p>
    <w:p w14:paraId="3FCE281E" w14:textId="711553A4" w:rsidR="00325B63" w:rsidRPr="00833EEB" w:rsidDel="00137A28" w:rsidRDefault="00325B63">
      <w:pPr>
        <w:pStyle w:val="NormalWeb"/>
        <w:spacing w:line="276" w:lineRule="auto"/>
        <w:ind w:firstLine="284"/>
        <w:rPr>
          <w:del w:id="2881" w:author="Yashua Lebowitz" w:date="2024-09-26T19:32:00Z"/>
          <w:rFonts w:ascii="Book Antiqua" w:hAnsi="Book Antiqua"/>
          <w:rPrChange w:id="2882" w:author="mac" w:date="2024-09-27T09:55:00Z">
            <w:rPr>
              <w:del w:id="2883" w:author="Yashua Lebowitz" w:date="2024-09-26T19:32:00Z"/>
            </w:rPr>
          </w:rPrChange>
        </w:rPr>
        <w:pPrChange w:id="2884" w:author="Yashua Lebowitz" w:date="2024-09-28T16:42:00Z">
          <w:pPr>
            <w:pStyle w:val="NormalWeb"/>
          </w:pPr>
        </w:pPrChange>
      </w:pPr>
      <w:del w:id="2885" w:author="Yashua Lebowitz" w:date="2024-09-26T19:32:00Z">
        <w:r w:rsidRPr="00833EEB" w:rsidDel="00137A28">
          <w:rPr>
            <w:rFonts w:ascii="Book Antiqua" w:hAnsi="Book Antiqua"/>
            <w:rPrChange w:id="2886" w:author="mac" w:date="2024-09-27T09:55:00Z">
              <w:rPr/>
            </w:rPrChange>
          </w:rPr>
          <w:delText>The sailor walked away, and Lot began to breathe again.</w:delText>
        </w:r>
      </w:del>
    </w:p>
    <w:p w14:paraId="62E5E47B" w14:textId="116ABBD5" w:rsidR="00325B63" w:rsidRPr="00833EEB" w:rsidDel="00137A28" w:rsidRDefault="00325B63">
      <w:pPr>
        <w:pStyle w:val="NormalWeb"/>
        <w:spacing w:line="276" w:lineRule="auto"/>
        <w:ind w:firstLine="284"/>
        <w:rPr>
          <w:del w:id="2887" w:author="Yashua Lebowitz" w:date="2024-09-26T19:32:00Z"/>
          <w:rFonts w:ascii="Book Antiqua" w:hAnsi="Book Antiqua"/>
          <w:rPrChange w:id="2888" w:author="mac" w:date="2024-09-27T09:55:00Z">
            <w:rPr>
              <w:del w:id="2889" w:author="Yashua Lebowitz" w:date="2024-09-26T19:32:00Z"/>
            </w:rPr>
          </w:rPrChange>
        </w:rPr>
        <w:pPrChange w:id="2890" w:author="Yashua Lebowitz" w:date="2024-09-28T16:42:00Z">
          <w:pPr>
            <w:pStyle w:val="NormalWeb"/>
          </w:pPr>
        </w:pPrChange>
      </w:pPr>
      <w:del w:id="2891" w:author="Yashua Lebowitz" w:date="2024-09-26T19:32:00Z">
        <w:r w:rsidRPr="00833EEB" w:rsidDel="00137A28">
          <w:rPr>
            <w:rFonts w:ascii="Book Antiqua" w:hAnsi="Book Antiqua"/>
            <w:rPrChange w:id="2892" w:author="mac" w:date="2024-09-27T09:55:00Z">
              <w:rPr/>
            </w:rPrChange>
          </w:rPr>
          <w:delText>Raskin wanted to curse out Lot but held his tongue. The other two soldiers at the table smiled at them with their backs to the sailor, like a bunch of delinquent juveniles caught being naughty and getting away only with a slap on the wrist.</w:delText>
        </w:r>
      </w:del>
    </w:p>
    <w:p w14:paraId="287B3DDE" w14:textId="1A423EBF" w:rsidR="00325B63" w:rsidRPr="00833EEB" w:rsidDel="00137A28" w:rsidRDefault="00325B63">
      <w:pPr>
        <w:spacing w:before="100" w:beforeAutospacing="1" w:after="100" w:afterAutospacing="1"/>
        <w:ind w:firstLine="284"/>
        <w:rPr>
          <w:del w:id="2893" w:author="Yashua Lebowitz" w:date="2024-09-26T19:32:00Z"/>
          <w:rFonts w:ascii="Book Antiqua" w:eastAsia="Times New Roman" w:hAnsi="Book Antiqua" w:cs="Times New Roman"/>
          <w:sz w:val="24"/>
          <w:szCs w:val="24"/>
          <w:lang w:eastAsia="en-IN"/>
          <w:rPrChange w:id="2894" w:author="mac" w:date="2024-09-27T09:55:00Z">
            <w:rPr>
              <w:del w:id="2895" w:author="Yashua Lebowitz" w:date="2024-09-26T19:32:00Z"/>
              <w:rFonts w:ascii="Times New Roman" w:eastAsia="Times New Roman" w:hAnsi="Times New Roman" w:cs="Times New Roman"/>
              <w:sz w:val="24"/>
              <w:szCs w:val="24"/>
              <w:lang w:eastAsia="en-IN"/>
            </w:rPr>
          </w:rPrChange>
        </w:rPr>
        <w:pPrChange w:id="2896" w:author="Yashua Lebowitz" w:date="2024-09-28T16:42:00Z">
          <w:pPr>
            <w:spacing w:before="100" w:beforeAutospacing="1" w:after="100" w:afterAutospacing="1" w:line="240" w:lineRule="auto"/>
          </w:pPr>
        </w:pPrChange>
      </w:pPr>
      <w:del w:id="2897" w:author="Yashua Lebowitz" w:date="2024-09-26T19:32:00Z">
        <w:r w:rsidRPr="00833EEB" w:rsidDel="00137A28">
          <w:rPr>
            <w:rFonts w:ascii="Book Antiqua" w:eastAsia="Times New Roman" w:hAnsi="Book Antiqua" w:cs="Times New Roman"/>
            <w:sz w:val="24"/>
            <w:szCs w:val="24"/>
            <w:lang w:eastAsia="en-IN"/>
            <w:rPrChange w:id="2898" w:author="mac" w:date="2024-09-27T09:55:00Z">
              <w:rPr>
                <w:rFonts w:ascii="Times New Roman" w:eastAsia="Times New Roman" w:hAnsi="Times New Roman" w:cs="Times New Roman"/>
                <w:sz w:val="24"/>
                <w:szCs w:val="24"/>
                <w:lang w:eastAsia="en-IN"/>
              </w:rPr>
            </w:rPrChange>
          </w:rPr>
          <w:delText>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social lives barren and lonely. The only man married among them was Sgt. Hess, a rare exception in their midst.</w:delText>
        </w:r>
      </w:del>
    </w:p>
    <w:p w14:paraId="1B0138CE" w14:textId="1BF8F5DA" w:rsidR="00325B63" w:rsidRPr="00833EEB" w:rsidDel="00137A28" w:rsidRDefault="00325B63">
      <w:pPr>
        <w:spacing w:before="100" w:beforeAutospacing="1" w:after="100" w:afterAutospacing="1"/>
        <w:ind w:firstLine="284"/>
        <w:rPr>
          <w:del w:id="2899" w:author="Yashua Lebowitz" w:date="2024-09-26T19:32:00Z"/>
          <w:rFonts w:ascii="Book Antiqua" w:eastAsia="Times New Roman" w:hAnsi="Book Antiqua" w:cs="Times New Roman"/>
          <w:sz w:val="24"/>
          <w:szCs w:val="24"/>
          <w:lang w:eastAsia="en-IN"/>
          <w:rPrChange w:id="2900" w:author="mac" w:date="2024-09-27T09:55:00Z">
            <w:rPr>
              <w:del w:id="2901" w:author="Yashua Lebowitz" w:date="2024-09-26T19:32:00Z"/>
              <w:rFonts w:ascii="Times New Roman" w:eastAsia="Times New Roman" w:hAnsi="Times New Roman" w:cs="Times New Roman"/>
              <w:sz w:val="24"/>
              <w:szCs w:val="24"/>
              <w:lang w:eastAsia="en-IN"/>
            </w:rPr>
          </w:rPrChange>
        </w:rPr>
        <w:pPrChange w:id="2902" w:author="Yashua Lebowitz" w:date="2024-09-28T16:42:00Z">
          <w:pPr>
            <w:spacing w:before="100" w:beforeAutospacing="1" w:after="100" w:afterAutospacing="1" w:line="240" w:lineRule="auto"/>
          </w:pPr>
        </w:pPrChange>
      </w:pPr>
      <w:del w:id="2903" w:author="Yashua Lebowitz" w:date="2024-09-26T19:32:00Z">
        <w:r w:rsidRPr="00833EEB" w:rsidDel="00137A28">
          <w:rPr>
            <w:rFonts w:ascii="Book Antiqua" w:eastAsia="Times New Roman" w:hAnsi="Book Antiqua" w:cs="Times New Roman"/>
            <w:sz w:val="24"/>
            <w:szCs w:val="24"/>
            <w:lang w:eastAsia="en-IN"/>
            <w:rPrChange w:id="2904" w:author="mac" w:date="2024-09-27T09:55:00Z">
              <w:rPr>
                <w:rFonts w:ascii="Times New Roman" w:eastAsia="Times New Roman" w:hAnsi="Times New Roman" w:cs="Times New Roman"/>
                <w:sz w:val="24"/>
                <w:szCs w:val="24"/>
                <w:lang w:eastAsia="en-IN"/>
              </w:rPr>
            </w:rPrChange>
          </w:rPr>
          <w:delText xml:space="preserve">When they were done cleaning their weapons, they began playing cards. Poker was their favorite game, a small respite from their grim reality. </w:delText>
        </w:r>
        <w:r w:rsidRPr="00833EEB" w:rsidDel="00137A28">
          <w:rPr>
            <w:rFonts w:ascii="Book Antiqua" w:hAnsi="Book Antiqua" w:cs="Times New Roman"/>
            <w:sz w:val="24"/>
            <w:szCs w:val="24"/>
            <w:rPrChange w:id="2905" w:author="mac" w:date="2024-09-27T09:55:00Z">
              <w:rPr>
                <w:rFonts w:ascii="Times New Roman" w:hAnsi="Times New Roman" w:cs="Times New Roman"/>
                <w:sz w:val="24"/>
                <w:szCs w:val="24"/>
              </w:rPr>
            </w:rPrChange>
          </w:rPr>
          <w:delText>The berthing area</w:delText>
        </w:r>
        <w:r w:rsidRPr="00833EEB" w:rsidDel="00137A28">
          <w:rPr>
            <w:rFonts w:ascii="Book Antiqua" w:eastAsia="Times New Roman" w:hAnsi="Book Antiqua" w:cs="Times New Roman"/>
            <w:sz w:val="24"/>
            <w:szCs w:val="24"/>
            <w:lang w:eastAsia="en-IN"/>
            <w:rPrChange w:id="2906" w:author="mac" w:date="2024-09-27T09:55:00Z">
              <w:rPr>
                <w:rFonts w:ascii="Times New Roman" w:eastAsia="Times New Roman" w:hAnsi="Times New Roman" w:cs="Times New Roman"/>
                <w:sz w:val="24"/>
                <w:szCs w:val="24"/>
                <w:lang w:eastAsia="en-IN"/>
              </w:rPr>
            </w:rPrChange>
          </w:rPr>
          <w:delText xml:space="preserve"> was filled with the shuffling of cards and the occasional burst of laughter. Sgt. Hess was an expert player, his eyes sharp and calculating, always a step ahead of the others.</w:delText>
        </w:r>
      </w:del>
    </w:p>
    <w:p w14:paraId="18ECF16F" w14:textId="462B4CEE" w:rsidR="00325B63" w:rsidRPr="00833EEB" w:rsidDel="00137A28" w:rsidRDefault="00325B63">
      <w:pPr>
        <w:spacing w:before="100" w:beforeAutospacing="1" w:after="100" w:afterAutospacing="1"/>
        <w:ind w:firstLine="284"/>
        <w:rPr>
          <w:del w:id="2907" w:author="Yashua Lebowitz" w:date="2024-09-26T19:32:00Z"/>
          <w:rFonts w:ascii="Book Antiqua" w:eastAsia="Times New Roman" w:hAnsi="Book Antiqua" w:cs="Times New Roman"/>
          <w:sz w:val="24"/>
          <w:szCs w:val="24"/>
          <w:lang w:eastAsia="en-IN"/>
          <w:rPrChange w:id="2908" w:author="mac" w:date="2024-09-27T09:55:00Z">
            <w:rPr>
              <w:del w:id="2909" w:author="Yashua Lebowitz" w:date="2024-09-26T19:32:00Z"/>
              <w:rFonts w:ascii="Times New Roman" w:eastAsia="Times New Roman" w:hAnsi="Times New Roman" w:cs="Times New Roman"/>
              <w:sz w:val="24"/>
              <w:szCs w:val="24"/>
              <w:lang w:eastAsia="en-IN"/>
            </w:rPr>
          </w:rPrChange>
        </w:rPr>
        <w:pPrChange w:id="2910" w:author="Yashua Lebowitz" w:date="2024-09-28T16:42:00Z">
          <w:pPr>
            <w:spacing w:before="100" w:beforeAutospacing="1" w:after="100" w:afterAutospacing="1" w:line="240" w:lineRule="auto"/>
          </w:pPr>
        </w:pPrChange>
      </w:pPr>
      <w:del w:id="2911" w:author="Yashua Lebowitz" w:date="2024-09-26T19:32:00Z">
        <w:r w:rsidRPr="00833EEB" w:rsidDel="00137A28">
          <w:rPr>
            <w:rFonts w:ascii="Book Antiqua" w:eastAsia="Times New Roman" w:hAnsi="Book Antiqua" w:cs="Times New Roman"/>
            <w:sz w:val="24"/>
            <w:szCs w:val="24"/>
            <w:lang w:eastAsia="en-IN"/>
            <w:rPrChange w:id="2912" w:author="mac" w:date="2024-09-27T09:55:00Z">
              <w:rPr>
                <w:rFonts w:ascii="Times New Roman" w:eastAsia="Times New Roman" w:hAnsi="Times New Roman" w:cs="Times New Roman"/>
                <w:sz w:val="24"/>
                <w:szCs w:val="24"/>
                <w:lang w:eastAsia="en-IN"/>
              </w:rPr>
            </w:rPrChange>
          </w:rPr>
          <w:delText>Sgt.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delText>
        </w:r>
      </w:del>
    </w:p>
    <w:p w14:paraId="54F6E473" w14:textId="7367F043" w:rsidR="00325B63" w:rsidRPr="00833EEB" w:rsidDel="00137A28" w:rsidRDefault="00325B63">
      <w:pPr>
        <w:spacing w:before="100" w:beforeAutospacing="1" w:after="100" w:afterAutospacing="1"/>
        <w:ind w:firstLine="284"/>
        <w:rPr>
          <w:del w:id="2913" w:author="Yashua Lebowitz" w:date="2024-09-26T19:32:00Z"/>
          <w:rFonts w:ascii="Book Antiqua" w:eastAsia="Times New Roman" w:hAnsi="Book Antiqua" w:cs="Times New Roman"/>
          <w:sz w:val="24"/>
          <w:szCs w:val="24"/>
          <w:lang w:eastAsia="en-IN"/>
          <w:rPrChange w:id="2914" w:author="mac" w:date="2024-09-27T09:55:00Z">
            <w:rPr>
              <w:del w:id="2915" w:author="Yashua Lebowitz" w:date="2024-09-26T19:32:00Z"/>
              <w:rFonts w:ascii="Times New Roman" w:eastAsia="Times New Roman" w:hAnsi="Times New Roman" w:cs="Times New Roman"/>
              <w:sz w:val="24"/>
              <w:szCs w:val="24"/>
              <w:lang w:eastAsia="en-IN"/>
            </w:rPr>
          </w:rPrChange>
        </w:rPr>
        <w:pPrChange w:id="2916" w:author="Yashua Lebowitz" w:date="2024-09-28T16:42:00Z">
          <w:pPr>
            <w:spacing w:before="100" w:beforeAutospacing="1" w:after="100" w:afterAutospacing="1" w:line="240" w:lineRule="auto"/>
          </w:pPr>
        </w:pPrChange>
      </w:pPr>
      <w:del w:id="2917" w:author="Yashua Lebowitz" w:date="2024-09-26T19:32:00Z">
        <w:r w:rsidRPr="00833EEB" w:rsidDel="00137A28">
          <w:rPr>
            <w:rFonts w:ascii="Book Antiqua" w:eastAsia="Times New Roman" w:hAnsi="Book Antiqua" w:cs="Times New Roman"/>
            <w:sz w:val="24"/>
            <w:szCs w:val="24"/>
            <w:lang w:eastAsia="en-IN"/>
            <w:rPrChange w:id="2918" w:author="mac" w:date="2024-09-27T09:55:00Z">
              <w:rPr>
                <w:rFonts w:ascii="Times New Roman" w:eastAsia="Times New Roman" w:hAnsi="Times New Roman" w:cs="Times New Roman"/>
                <w:sz w:val="24"/>
                <w:szCs w:val="24"/>
                <w:lang w:eastAsia="en-IN"/>
              </w:rPr>
            </w:rPrChange>
          </w:rPr>
          <w:delText>Raskin felt a kinship with Hess, believing in his own form of Lady Luck for having such a seasoned sergeant. Raskin had only seen one campaign, a brutal six-month stint before the world decided that Israel must be erased. Sgt. Hess, however, was like an immortal god, refined by the fierce fires of nuclear blasts and tank battles, now walking among mortals like Raskin.</w:delText>
        </w:r>
      </w:del>
    </w:p>
    <w:p w14:paraId="1EA6E14D" w14:textId="441B9706" w:rsidR="00325B63" w:rsidRPr="00833EEB" w:rsidDel="00137A28" w:rsidRDefault="00325B63">
      <w:pPr>
        <w:spacing w:before="100" w:beforeAutospacing="1" w:after="100" w:afterAutospacing="1"/>
        <w:ind w:firstLine="284"/>
        <w:rPr>
          <w:del w:id="2919" w:author="Yashua Lebowitz" w:date="2024-09-26T19:32:00Z"/>
          <w:rFonts w:ascii="Book Antiqua" w:eastAsia="Times New Roman" w:hAnsi="Book Antiqua" w:cs="Times New Roman"/>
          <w:sz w:val="24"/>
          <w:szCs w:val="24"/>
          <w:lang w:eastAsia="en-IN"/>
          <w:rPrChange w:id="2920" w:author="mac" w:date="2024-09-27T09:55:00Z">
            <w:rPr>
              <w:del w:id="2921" w:author="Yashua Lebowitz" w:date="2024-09-26T19:32:00Z"/>
              <w:rFonts w:ascii="Times New Roman" w:eastAsia="Times New Roman" w:hAnsi="Times New Roman" w:cs="Times New Roman"/>
              <w:sz w:val="24"/>
              <w:szCs w:val="24"/>
              <w:lang w:eastAsia="en-IN"/>
            </w:rPr>
          </w:rPrChange>
        </w:rPr>
        <w:pPrChange w:id="2922" w:author="Yashua Lebowitz" w:date="2024-09-28T16:42:00Z">
          <w:pPr>
            <w:spacing w:before="100" w:beforeAutospacing="1" w:after="100" w:afterAutospacing="1" w:line="240" w:lineRule="auto"/>
          </w:pPr>
        </w:pPrChange>
      </w:pPr>
      <w:del w:id="2923" w:author="Yashua Lebowitz" w:date="2024-09-26T19:32:00Z">
        <w:r w:rsidRPr="00833EEB" w:rsidDel="00137A28">
          <w:rPr>
            <w:rFonts w:ascii="Book Antiqua" w:eastAsia="Times New Roman" w:hAnsi="Book Antiqua" w:cs="Times New Roman"/>
            <w:sz w:val="24"/>
            <w:szCs w:val="24"/>
            <w:lang w:eastAsia="en-IN"/>
            <w:rPrChange w:id="2924" w:author="mac" w:date="2024-09-27T09:55:00Z">
              <w:rPr>
                <w:rFonts w:ascii="Times New Roman" w:eastAsia="Times New Roman" w:hAnsi="Times New Roman" w:cs="Times New Roman"/>
                <w:sz w:val="24"/>
                <w:szCs w:val="24"/>
                <w:lang w:eastAsia="en-IN"/>
              </w:rPr>
            </w:rPrChange>
          </w:rPr>
          <w:delText>Hess's presence was a comfort, his stories of near-misses and survival offering a glimmer of hope in their dark world. As they played poker, the other soldiers listened intently to Hess's tales, their eyes wide with a mix of awe and fear. The sergeant's voice was steady, his demeanor calm, even as he recounted the most harrowing of experiences.</w:delText>
        </w:r>
      </w:del>
    </w:p>
    <w:p w14:paraId="031E126E" w14:textId="792FB1D1" w:rsidR="00325B63" w:rsidRPr="00833EEB" w:rsidDel="00137A28" w:rsidRDefault="00325B63">
      <w:pPr>
        <w:spacing w:before="100" w:beforeAutospacing="1" w:after="100" w:afterAutospacing="1"/>
        <w:ind w:firstLine="284"/>
        <w:rPr>
          <w:del w:id="2925" w:author="Yashua Lebowitz" w:date="2024-09-26T19:32:00Z"/>
          <w:rFonts w:ascii="Book Antiqua" w:eastAsia="Times New Roman" w:hAnsi="Book Antiqua" w:cs="Times New Roman"/>
          <w:sz w:val="24"/>
          <w:szCs w:val="24"/>
          <w:lang w:eastAsia="en-IN"/>
          <w:rPrChange w:id="2926" w:author="mac" w:date="2024-09-27T09:55:00Z">
            <w:rPr>
              <w:del w:id="2927" w:author="Yashua Lebowitz" w:date="2024-09-26T19:32:00Z"/>
              <w:rFonts w:ascii="Times New Roman" w:eastAsia="Times New Roman" w:hAnsi="Times New Roman" w:cs="Times New Roman"/>
              <w:sz w:val="24"/>
              <w:szCs w:val="24"/>
              <w:lang w:eastAsia="en-IN"/>
            </w:rPr>
          </w:rPrChange>
        </w:rPr>
        <w:pPrChange w:id="2928" w:author="Yashua Lebowitz" w:date="2024-09-28T16:42:00Z">
          <w:pPr>
            <w:spacing w:before="100" w:beforeAutospacing="1" w:after="100" w:afterAutospacing="1" w:line="240" w:lineRule="auto"/>
          </w:pPr>
        </w:pPrChange>
      </w:pPr>
      <w:del w:id="2929" w:author="Yashua Lebowitz" w:date="2024-09-26T19:32:00Z">
        <w:r w:rsidRPr="00833EEB" w:rsidDel="00137A28">
          <w:rPr>
            <w:rFonts w:ascii="Book Antiqua" w:eastAsia="Times New Roman" w:hAnsi="Book Antiqua" w:cs="Times New Roman"/>
            <w:sz w:val="24"/>
            <w:szCs w:val="24"/>
            <w:lang w:eastAsia="en-IN"/>
            <w:rPrChange w:id="2930" w:author="mac" w:date="2024-09-27T09:55:00Z">
              <w:rPr>
                <w:rFonts w:ascii="Times New Roman" w:eastAsia="Times New Roman" w:hAnsi="Times New Roman" w:cs="Times New Roman"/>
                <w:sz w:val="24"/>
                <w:szCs w:val="24"/>
                <w:lang w:eastAsia="en-IN"/>
              </w:rPr>
            </w:rPrChange>
          </w:rPr>
          <w:lastRenderedPageBreak/>
          <w:delText>The game of poker was more than just a pastime; it was a way for them to bond, to momentarily escape the harshness of their reality. Each hand dealt, each bet placed, was a reminder of their camaraderie, their shared struggle. And at the center of it all was Sgt. Hess, the embodiment of resilience and survival, a beacon of strength for the men who looked up to him.</w:delText>
        </w:r>
      </w:del>
    </w:p>
    <w:p w14:paraId="33B5B611" w14:textId="75EA2F99" w:rsidR="00325B63" w:rsidRPr="00833EEB" w:rsidDel="00137A28" w:rsidRDefault="00325B63">
      <w:pPr>
        <w:pStyle w:val="NormalWeb"/>
        <w:spacing w:line="276" w:lineRule="auto"/>
        <w:ind w:firstLine="284"/>
        <w:rPr>
          <w:del w:id="2931" w:author="Yashua Lebowitz" w:date="2024-09-26T19:32:00Z"/>
          <w:rFonts w:ascii="Book Antiqua" w:hAnsi="Book Antiqua"/>
          <w:rPrChange w:id="2932" w:author="mac" w:date="2024-09-27T09:55:00Z">
            <w:rPr>
              <w:del w:id="2933" w:author="Yashua Lebowitz" w:date="2024-09-26T19:32:00Z"/>
            </w:rPr>
          </w:rPrChange>
        </w:rPr>
        <w:pPrChange w:id="2934" w:author="Yashua Lebowitz" w:date="2024-09-28T16:42:00Z">
          <w:pPr>
            <w:pStyle w:val="NormalWeb"/>
          </w:pPr>
        </w:pPrChange>
      </w:pPr>
      <w:del w:id="2935" w:author="Yashua Lebowitz" w:date="2024-09-26T19:32:00Z">
        <w:r w:rsidRPr="00833EEB" w:rsidDel="00137A28">
          <w:rPr>
            <w:rFonts w:ascii="Book Antiqua" w:hAnsi="Book Antiqua"/>
            <w:rPrChange w:id="2936" w:author="mac" w:date="2024-09-27T09:55:00Z">
              <w:rPr/>
            </w:rPrChange>
          </w:rPr>
          <w:delText>Sgt.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delText>
        </w:r>
      </w:del>
    </w:p>
    <w:p w14:paraId="5D16752E" w14:textId="57A18936" w:rsidR="00325B63" w:rsidRPr="00833EEB" w:rsidDel="00137A28" w:rsidRDefault="00325B63">
      <w:pPr>
        <w:pStyle w:val="NormalWeb"/>
        <w:spacing w:line="276" w:lineRule="auto"/>
        <w:ind w:firstLine="284"/>
        <w:rPr>
          <w:del w:id="2937" w:author="Yashua Lebowitz" w:date="2024-09-26T19:32:00Z"/>
          <w:rFonts w:ascii="Book Antiqua" w:hAnsi="Book Antiqua"/>
          <w:rPrChange w:id="2938" w:author="mac" w:date="2024-09-27T09:55:00Z">
            <w:rPr>
              <w:del w:id="2939" w:author="Yashua Lebowitz" w:date="2024-09-26T19:32:00Z"/>
            </w:rPr>
          </w:rPrChange>
        </w:rPr>
        <w:pPrChange w:id="2940" w:author="Yashua Lebowitz" w:date="2024-09-28T16:42:00Z">
          <w:pPr>
            <w:pStyle w:val="NormalWeb"/>
          </w:pPr>
        </w:pPrChange>
      </w:pPr>
      <w:del w:id="2941" w:author="Yashua Lebowitz" w:date="2024-09-26T19:32:00Z">
        <w:r w:rsidRPr="00833EEB" w:rsidDel="00137A28">
          <w:rPr>
            <w:rFonts w:ascii="Book Antiqua" w:hAnsi="Book Antiqua"/>
            <w:rPrChange w:id="2942" w:author="mac" w:date="2024-09-27T09:55:00Z">
              <w:rPr/>
            </w:rPrChange>
          </w:rPr>
          <w:delText>Private Lot, bored of the usual wagers, decided to challenge Sgt. Hess to a game of twenty-one. He shuffled the deck with a flourish, the cards whispering against each other as he prepared to deal.</w:delText>
        </w:r>
      </w:del>
    </w:p>
    <w:p w14:paraId="419A4FBC" w14:textId="548D9745" w:rsidR="00325B63" w:rsidRPr="00833EEB" w:rsidDel="00137A28" w:rsidRDefault="00325B63">
      <w:pPr>
        <w:pStyle w:val="NormalWeb"/>
        <w:spacing w:line="276" w:lineRule="auto"/>
        <w:ind w:firstLine="284"/>
        <w:rPr>
          <w:del w:id="2943" w:author="Yashua Lebowitz" w:date="2024-09-26T19:32:00Z"/>
          <w:rFonts w:ascii="Book Antiqua" w:hAnsi="Book Antiqua"/>
          <w:rPrChange w:id="2944" w:author="mac" w:date="2024-09-27T09:55:00Z">
            <w:rPr>
              <w:del w:id="2945" w:author="Yashua Lebowitz" w:date="2024-09-26T19:32:00Z"/>
            </w:rPr>
          </w:rPrChange>
        </w:rPr>
        <w:pPrChange w:id="2946" w:author="Yashua Lebowitz" w:date="2024-09-28T16:42:00Z">
          <w:pPr>
            <w:pStyle w:val="NormalWeb"/>
          </w:pPr>
        </w:pPrChange>
      </w:pPr>
      <w:del w:id="2947" w:author="Yashua Lebowitz" w:date="2024-09-26T19:32:00Z">
        <w:r w:rsidRPr="00833EEB" w:rsidDel="00137A28">
          <w:rPr>
            <w:rFonts w:ascii="Book Antiqua" w:hAnsi="Book Antiqua"/>
            <w:rPrChange w:id="2948" w:author="mac" w:date="2024-09-27T09:55:00Z">
              <w:rPr/>
            </w:rPrChange>
          </w:rPr>
          <w:delText>“Here’s the wager, Sgt. Hess. Truth or dare.”</w:delText>
        </w:r>
      </w:del>
    </w:p>
    <w:p w14:paraId="57F1B9F5" w14:textId="79C1452C" w:rsidR="00325B63" w:rsidRPr="00833EEB" w:rsidDel="00137A28" w:rsidRDefault="00325B63">
      <w:pPr>
        <w:pStyle w:val="NormalWeb"/>
        <w:spacing w:line="276" w:lineRule="auto"/>
        <w:ind w:firstLine="284"/>
        <w:rPr>
          <w:del w:id="2949" w:author="Yashua Lebowitz" w:date="2024-09-26T19:32:00Z"/>
          <w:rFonts w:ascii="Book Antiqua" w:hAnsi="Book Antiqua"/>
          <w:rPrChange w:id="2950" w:author="mac" w:date="2024-09-27T09:55:00Z">
            <w:rPr>
              <w:del w:id="2951" w:author="Yashua Lebowitz" w:date="2024-09-26T19:32:00Z"/>
            </w:rPr>
          </w:rPrChange>
        </w:rPr>
        <w:pPrChange w:id="2952" w:author="Yashua Lebowitz" w:date="2024-09-28T16:42:00Z">
          <w:pPr>
            <w:pStyle w:val="NormalWeb"/>
          </w:pPr>
        </w:pPrChange>
      </w:pPr>
      <w:del w:id="2953" w:author="Yashua Lebowitz" w:date="2024-09-26T19:32:00Z">
        <w:r w:rsidRPr="00833EEB" w:rsidDel="00137A28">
          <w:rPr>
            <w:rFonts w:ascii="Book Antiqua" w:hAnsi="Book Antiqua"/>
            <w:rPrChange w:id="2954" w:author="mac" w:date="2024-09-27T09:55:00Z">
              <w:rPr/>
            </w:rPrChange>
          </w:rPr>
          <w:delText>Hess raised an eyebrow, intrigued. “Hmmm, interesting. Truth.”</w:delText>
        </w:r>
      </w:del>
    </w:p>
    <w:p w14:paraId="6F77E3F6" w14:textId="1CC5EFF2" w:rsidR="00325B63" w:rsidRPr="00833EEB" w:rsidDel="00137A28" w:rsidRDefault="00325B63">
      <w:pPr>
        <w:pStyle w:val="NormalWeb"/>
        <w:spacing w:line="276" w:lineRule="auto"/>
        <w:ind w:firstLine="284"/>
        <w:rPr>
          <w:del w:id="2955" w:author="Yashua Lebowitz" w:date="2024-09-26T19:32:00Z"/>
          <w:rFonts w:ascii="Book Antiqua" w:hAnsi="Book Antiqua"/>
          <w:rPrChange w:id="2956" w:author="mac" w:date="2024-09-27T09:55:00Z">
            <w:rPr>
              <w:del w:id="2957" w:author="Yashua Lebowitz" w:date="2024-09-26T19:32:00Z"/>
            </w:rPr>
          </w:rPrChange>
        </w:rPr>
        <w:pPrChange w:id="2958" w:author="Yashua Lebowitz" w:date="2024-09-28T16:42:00Z">
          <w:pPr>
            <w:pStyle w:val="NormalWeb"/>
          </w:pPr>
        </w:pPrChange>
      </w:pPr>
      <w:del w:id="2959" w:author="Yashua Lebowitz" w:date="2024-09-26T19:32:00Z">
        <w:r w:rsidRPr="00833EEB" w:rsidDel="00137A28">
          <w:rPr>
            <w:rFonts w:ascii="Book Antiqua" w:hAnsi="Book Antiqua"/>
            <w:rPrChange w:id="2960" w:author="mac" w:date="2024-09-27T09:55:00Z">
              <w:rPr/>
            </w:rPrChange>
          </w:rPr>
          <w:delText>Lot leaned in, his voice low and conspiratorial. “You ever have sex with a black bitch? If I win, you tell the truth.” The question hung heavily in the air; everyone knew such an act was punishable by death.</w:delText>
        </w:r>
      </w:del>
    </w:p>
    <w:p w14:paraId="65714D26" w14:textId="4DF4A743" w:rsidR="00325B63" w:rsidRPr="00833EEB" w:rsidDel="00137A28" w:rsidRDefault="00325B63">
      <w:pPr>
        <w:pStyle w:val="NormalWeb"/>
        <w:spacing w:line="276" w:lineRule="auto"/>
        <w:ind w:firstLine="284"/>
        <w:rPr>
          <w:del w:id="2961" w:author="Yashua Lebowitz" w:date="2024-09-26T19:32:00Z"/>
          <w:rFonts w:ascii="Book Antiqua" w:hAnsi="Book Antiqua"/>
          <w:rPrChange w:id="2962" w:author="mac" w:date="2024-09-27T09:55:00Z">
            <w:rPr>
              <w:del w:id="2963" w:author="Yashua Lebowitz" w:date="2024-09-26T19:32:00Z"/>
            </w:rPr>
          </w:rPrChange>
        </w:rPr>
        <w:pPrChange w:id="2964" w:author="Yashua Lebowitz" w:date="2024-09-28T16:42:00Z">
          <w:pPr>
            <w:pStyle w:val="NormalWeb"/>
          </w:pPr>
        </w:pPrChange>
      </w:pPr>
      <w:del w:id="2965" w:author="Yashua Lebowitz" w:date="2024-09-26T19:32:00Z">
        <w:r w:rsidRPr="00833EEB" w:rsidDel="00137A28">
          <w:rPr>
            <w:rFonts w:ascii="Book Antiqua" w:hAnsi="Book Antiqua"/>
            <w:rPrChange w:id="2966" w:author="mac" w:date="2024-09-27T09:55:00Z">
              <w:rPr/>
            </w:rPrChange>
          </w:rPr>
          <w:delText>Hess’s expression hardened, but he nodded. “Alright. Truth or dare?”</w:delText>
        </w:r>
      </w:del>
    </w:p>
    <w:p w14:paraId="46A9A384" w14:textId="467EDF4C" w:rsidR="00325B63" w:rsidRPr="00833EEB" w:rsidDel="00137A28" w:rsidRDefault="00325B63">
      <w:pPr>
        <w:pStyle w:val="NormalWeb"/>
        <w:spacing w:line="276" w:lineRule="auto"/>
        <w:ind w:firstLine="284"/>
        <w:rPr>
          <w:del w:id="2967" w:author="Yashua Lebowitz" w:date="2024-09-26T19:32:00Z"/>
          <w:rFonts w:ascii="Book Antiqua" w:hAnsi="Book Antiqua"/>
          <w:rPrChange w:id="2968" w:author="mac" w:date="2024-09-27T09:55:00Z">
            <w:rPr>
              <w:del w:id="2969" w:author="Yashua Lebowitz" w:date="2024-09-26T19:32:00Z"/>
            </w:rPr>
          </w:rPrChange>
        </w:rPr>
        <w:pPrChange w:id="2970" w:author="Yashua Lebowitz" w:date="2024-09-28T16:42:00Z">
          <w:pPr>
            <w:pStyle w:val="NormalWeb"/>
          </w:pPr>
        </w:pPrChange>
      </w:pPr>
      <w:del w:id="2971" w:author="Yashua Lebowitz" w:date="2024-09-26T19:32:00Z">
        <w:r w:rsidRPr="00833EEB" w:rsidDel="00137A28">
          <w:rPr>
            <w:rFonts w:ascii="Book Antiqua" w:hAnsi="Book Antiqua"/>
            <w:rPrChange w:id="2972" w:author="mac" w:date="2024-09-27T09:55:00Z">
              <w:rPr/>
            </w:rPrChange>
          </w:rPr>
          <w:delText>“Truth,” Lot replied, a glint of mischief in his eyes.</w:delText>
        </w:r>
      </w:del>
    </w:p>
    <w:p w14:paraId="74F2CA54" w14:textId="6EFB6750" w:rsidR="00325B63" w:rsidRPr="00833EEB" w:rsidDel="00137A28" w:rsidRDefault="00325B63">
      <w:pPr>
        <w:pStyle w:val="NormalWeb"/>
        <w:spacing w:line="276" w:lineRule="auto"/>
        <w:ind w:firstLine="284"/>
        <w:rPr>
          <w:del w:id="2973" w:author="Yashua Lebowitz" w:date="2024-09-26T19:32:00Z"/>
          <w:rFonts w:ascii="Book Antiqua" w:hAnsi="Book Antiqua"/>
          <w:rPrChange w:id="2974" w:author="mac" w:date="2024-09-27T09:55:00Z">
            <w:rPr>
              <w:del w:id="2975" w:author="Yashua Lebowitz" w:date="2024-09-26T19:32:00Z"/>
            </w:rPr>
          </w:rPrChange>
        </w:rPr>
        <w:pPrChange w:id="2976" w:author="Yashua Lebowitz" w:date="2024-09-28T16:42:00Z">
          <w:pPr>
            <w:pStyle w:val="NormalWeb"/>
          </w:pPr>
        </w:pPrChange>
      </w:pPr>
      <w:del w:id="2977" w:author="Yashua Lebowitz" w:date="2024-09-26T19:32:00Z">
        <w:r w:rsidRPr="00833EEB" w:rsidDel="00137A28">
          <w:rPr>
            <w:rFonts w:ascii="Book Antiqua" w:hAnsi="Book Antiqua"/>
            <w:rPrChange w:id="2978" w:author="mac" w:date="2024-09-27T09:55:00Z">
              <w:rPr/>
            </w:rPrChange>
          </w:rPr>
          <w:delText>Sgt. Hess’s face became somber, his eyes searching Lot’s. “You scared of killing someone?”</w:delText>
        </w:r>
      </w:del>
    </w:p>
    <w:p w14:paraId="2148EE61" w14:textId="3D1FAD5E" w:rsidR="00325B63" w:rsidRPr="00833EEB" w:rsidDel="00137A28" w:rsidRDefault="00325B63">
      <w:pPr>
        <w:pStyle w:val="NormalWeb"/>
        <w:spacing w:line="276" w:lineRule="auto"/>
        <w:ind w:firstLine="284"/>
        <w:rPr>
          <w:del w:id="2979" w:author="Yashua Lebowitz" w:date="2024-09-26T19:32:00Z"/>
          <w:rFonts w:ascii="Book Antiqua" w:hAnsi="Book Antiqua"/>
          <w:rPrChange w:id="2980" w:author="mac" w:date="2024-09-27T09:55:00Z">
            <w:rPr>
              <w:del w:id="2981" w:author="Yashua Lebowitz" w:date="2024-09-26T19:32:00Z"/>
            </w:rPr>
          </w:rPrChange>
        </w:rPr>
        <w:pPrChange w:id="2982" w:author="Yashua Lebowitz" w:date="2024-09-28T16:42:00Z">
          <w:pPr>
            <w:pStyle w:val="NormalWeb"/>
          </w:pPr>
        </w:pPrChange>
      </w:pPr>
      <w:del w:id="2983" w:author="Yashua Lebowitz" w:date="2024-09-26T19:32:00Z">
        <w:r w:rsidRPr="00833EEB" w:rsidDel="00137A28">
          <w:rPr>
            <w:rFonts w:ascii="Book Antiqua" w:hAnsi="Book Antiqua"/>
            <w:rPrChange w:id="2984" w:author="mac" w:date="2024-09-27T09:55:00Z">
              <w:rPr/>
            </w:rPrChange>
          </w:rPr>
          <w:delText>Lot dealt the cards. The first round was quick; Hess drew a queen and a seven, while Lot’s initial hand was a ten and a five. They played cautiously; each draw of the card punctuated by a moment of silence.</w:delText>
        </w:r>
      </w:del>
    </w:p>
    <w:p w14:paraId="05EDCE71" w14:textId="680D3812" w:rsidR="00325B63" w:rsidRPr="00833EEB" w:rsidDel="00137A28" w:rsidRDefault="00325B63">
      <w:pPr>
        <w:pStyle w:val="NormalWeb"/>
        <w:spacing w:line="276" w:lineRule="auto"/>
        <w:ind w:firstLine="284"/>
        <w:rPr>
          <w:del w:id="2985" w:author="Yashua Lebowitz" w:date="2024-09-26T19:32:00Z"/>
          <w:rFonts w:ascii="Book Antiqua" w:hAnsi="Book Antiqua"/>
          <w:rPrChange w:id="2986" w:author="mac" w:date="2024-09-27T09:55:00Z">
            <w:rPr>
              <w:del w:id="2987" w:author="Yashua Lebowitz" w:date="2024-09-26T19:32:00Z"/>
            </w:rPr>
          </w:rPrChange>
        </w:rPr>
        <w:pPrChange w:id="2988" w:author="Yashua Lebowitz" w:date="2024-09-28T16:42:00Z">
          <w:pPr>
            <w:pStyle w:val="NormalWeb"/>
          </w:pPr>
        </w:pPrChange>
      </w:pPr>
      <w:del w:id="2989" w:author="Yashua Lebowitz" w:date="2024-09-26T19:32:00Z">
        <w:r w:rsidRPr="00833EEB" w:rsidDel="00137A28">
          <w:rPr>
            <w:rFonts w:ascii="Book Antiqua" w:hAnsi="Book Antiqua"/>
            <w:rPrChange w:id="2990" w:author="mac" w:date="2024-09-27T09:55:00Z">
              <w:rPr/>
            </w:rPrChange>
          </w:rPr>
          <w:delText>Lot glanced at his hand. He drew another card—a six. He tried to maintain his composure, but his eyes flickered with a hint of nerves. Hess, ever the seasoned player, watched him closely before deciding to stand on seventeen.</w:delText>
        </w:r>
      </w:del>
    </w:p>
    <w:p w14:paraId="0F15784E" w14:textId="7DB7C996" w:rsidR="00325B63" w:rsidRPr="00833EEB" w:rsidDel="00137A28" w:rsidRDefault="00325B63">
      <w:pPr>
        <w:pStyle w:val="NormalWeb"/>
        <w:spacing w:line="276" w:lineRule="auto"/>
        <w:ind w:firstLine="284"/>
        <w:rPr>
          <w:del w:id="2991" w:author="Yashua Lebowitz" w:date="2024-09-26T19:32:00Z"/>
          <w:rFonts w:ascii="Book Antiqua" w:hAnsi="Book Antiqua"/>
          <w:rPrChange w:id="2992" w:author="mac" w:date="2024-09-27T09:55:00Z">
            <w:rPr>
              <w:del w:id="2993" w:author="Yashua Lebowitz" w:date="2024-09-26T19:32:00Z"/>
            </w:rPr>
          </w:rPrChange>
        </w:rPr>
        <w:pPrChange w:id="2994" w:author="Yashua Lebowitz" w:date="2024-09-28T16:42:00Z">
          <w:pPr>
            <w:pStyle w:val="NormalWeb"/>
          </w:pPr>
        </w:pPrChange>
      </w:pPr>
      <w:del w:id="2995" w:author="Yashua Lebowitz" w:date="2024-09-26T19:32:00Z">
        <w:r w:rsidRPr="00833EEB" w:rsidDel="00137A28">
          <w:rPr>
            <w:rFonts w:ascii="Book Antiqua" w:hAnsi="Book Antiqua"/>
            <w:rPrChange w:id="2996" w:author="mac" w:date="2024-09-27T09:55:00Z">
              <w:rPr/>
            </w:rPrChange>
          </w:rPr>
          <w:delText>“Twenty-one,” Lot declared, revealing his cards with a flourish. The soldiers around them let out a collective gasp, the stakes of the game suddenly feeling very real.</w:delText>
        </w:r>
      </w:del>
    </w:p>
    <w:p w14:paraId="45B5051A" w14:textId="18261269" w:rsidR="00325B63" w:rsidRPr="00833EEB" w:rsidDel="00137A28" w:rsidRDefault="00325B63">
      <w:pPr>
        <w:pStyle w:val="NormalWeb"/>
        <w:spacing w:line="276" w:lineRule="auto"/>
        <w:ind w:firstLine="284"/>
        <w:rPr>
          <w:del w:id="2997" w:author="Yashua Lebowitz" w:date="2024-09-26T19:32:00Z"/>
          <w:rFonts w:ascii="Book Antiqua" w:hAnsi="Book Antiqua"/>
          <w:rPrChange w:id="2998" w:author="mac" w:date="2024-09-27T09:55:00Z">
            <w:rPr>
              <w:del w:id="2999" w:author="Yashua Lebowitz" w:date="2024-09-26T19:32:00Z"/>
            </w:rPr>
          </w:rPrChange>
        </w:rPr>
        <w:pPrChange w:id="3000" w:author="Yashua Lebowitz" w:date="2024-09-28T16:42:00Z">
          <w:pPr>
            <w:pStyle w:val="NormalWeb"/>
          </w:pPr>
        </w:pPrChange>
      </w:pPr>
      <w:del w:id="3001" w:author="Yashua Lebowitz" w:date="2024-09-26T19:32:00Z">
        <w:r w:rsidRPr="00833EEB" w:rsidDel="00137A28">
          <w:rPr>
            <w:rFonts w:ascii="Book Antiqua" w:hAnsi="Book Antiqua"/>
            <w:rPrChange w:id="3002" w:author="mac" w:date="2024-09-27T09:55:00Z">
              <w:rPr/>
            </w:rPrChange>
          </w:rPr>
          <w:lastRenderedPageBreak/>
          <w:delText>Hess's face remained impassive as he laid down his cards. “Seventeen. You win this round, Private.”</w:delText>
        </w:r>
      </w:del>
    </w:p>
    <w:p w14:paraId="4C919C33" w14:textId="30348B7D" w:rsidR="00325B63" w:rsidRPr="00833EEB" w:rsidDel="00137A28" w:rsidRDefault="00325B63">
      <w:pPr>
        <w:pStyle w:val="NormalWeb"/>
        <w:spacing w:line="276" w:lineRule="auto"/>
        <w:ind w:firstLine="284"/>
        <w:rPr>
          <w:del w:id="3003" w:author="Yashua Lebowitz" w:date="2024-09-26T19:32:00Z"/>
          <w:rFonts w:ascii="Book Antiqua" w:hAnsi="Book Antiqua"/>
          <w:rPrChange w:id="3004" w:author="mac" w:date="2024-09-27T09:55:00Z">
            <w:rPr>
              <w:del w:id="3005" w:author="Yashua Lebowitz" w:date="2024-09-26T19:32:00Z"/>
            </w:rPr>
          </w:rPrChange>
        </w:rPr>
        <w:pPrChange w:id="3006" w:author="Yashua Lebowitz" w:date="2024-09-28T16:42:00Z">
          <w:pPr>
            <w:pStyle w:val="NormalWeb"/>
          </w:pPr>
        </w:pPrChange>
      </w:pPr>
      <w:del w:id="3007" w:author="Yashua Lebowitz" w:date="2024-09-26T19:32:00Z">
        <w:r w:rsidRPr="00833EEB" w:rsidDel="00137A28">
          <w:rPr>
            <w:rFonts w:ascii="Book Antiqua" w:hAnsi="Book Antiqua"/>
            <w:rPrChange w:id="3008" w:author="mac" w:date="2024-09-27T09:55:00Z">
              <w:rPr/>
            </w:rPrChange>
          </w:rPr>
          <w:delText>Sgt. Hess looked around to see if anyone else other than their squad was listening. He paused and thought for a moment.</w:delText>
        </w:r>
      </w:del>
    </w:p>
    <w:p w14:paraId="09221DA2" w14:textId="7E850D4E" w:rsidR="00325B63" w:rsidRPr="00833EEB" w:rsidDel="00137A28" w:rsidRDefault="00325B63">
      <w:pPr>
        <w:pStyle w:val="NormalWeb"/>
        <w:spacing w:line="276" w:lineRule="auto"/>
        <w:ind w:firstLine="284"/>
        <w:rPr>
          <w:del w:id="3009" w:author="Yashua Lebowitz" w:date="2024-09-26T19:32:00Z"/>
          <w:rFonts w:ascii="Book Antiqua" w:hAnsi="Book Antiqua"/>
          <w:rPrChange w:id="3010" w:author="mac" w:date="2024-09-27T09:55:00Z">
            <w:rPr>
              <w:del w:id="3011" w:author="Yashua Lebowitz" w:date="2024-09-26T19:32:00Z"/>
            </w:rPr>
          </w:rPrChange>
        </w:rPr>
        <w:pPrChange w:id="3012" w:author="Yashua Lebowitz" w:date="2024-09-28T16:42:00Z">
          <w:pPr>
            <w:pStyle w:val="NormalWeb"/>
          </w:pPr>
        </w:pPrChange>
      </w:pPr>
      <w:del w:id="3013" w:author="Yashua Lebowitz" w:date="2024-09-26T19:32:00Z">
        <w:r w:rsidRPr="00833EEB" w:rsidDel="00137A28">
          <w:rPr>
            <w:rFonts w:ascii="Book Antiqua" w:hAnsi="Book Antiqua"/>
            <w:rPrChange w:id="3014" w:author="mac" w:date="2024-09-27T09:55:00Z">
              <w:rPr/>
            </w:rPrChange>
          </w:rPr>
          <w:delText xml:space="preserve">“Yes.” </w:delText>
        </w:r>
      </w:del>
    </w:p>
    <w:p w14:paraId="7CD77FCD" w14:textId="63159030" w:rsidR="00325B63" w:rsidRPr="00833EEB" w:rsidDel="00137A28" w:rsidRDefault="00325B63">
      <w:pPr>
        <w:pStyle w:val="NormalWeb"/>
        <w:spacing w:line="276" w:lineRule="auto"/>
        <w:ind w:firstLine="284"/>
        <w:rPr>
          <w:del w:id="3015" w:author="Yashua Lebowitz" w:date="2024-09-26T19:32:00Z"/>
          <w:rFonts w:ascii="Book Antiqua" w:hAnsi="Book Antiqua"/>
          <w:rPrChange w:id="3016" w:author="mac" w:date="2024-09-27T09:55:00Z">
            <w:rPr>
              <w:del w:id="3017" w:author="Yashua Lebowitz" w:date="2024-09-26T19:32:00Z"/>
            </w:rPr>
          </w:rPrChange>
        </w:rPr>
        <w:pPrChange w:id="3018" w:author="Yashua Lebowitz" w:date="2024-09-28T16:42:00Z">
          <w:pPr>
            <w:pStyle w:val="NormalWeb"/>
          </w:pPr>
        </w:pPrChange>
      </w:pPr>
      <w:del w:id="3019" w:author="Yashua Lebowitz" w:date="2024-09-26T19:32:00Z">
        <w:r w:rsidRPr="00833EEB" w:rsidDel="00137A28">
          <w:rPr>
            <w:rFonts w:ascii="Book Antiqua" w:hAnsi="Book Antiqua"/>
            <w:rPrChange w:id="3020" w:author="mac" w:date="2024-09-27T09:55:00Z">
              <w:rPr/>
            </w:rPrChange>
          </w:rPr>
          <w:delText>His squad concealed their laughter so as not to draw attention to his answer knowing the weight of its repercussions.</w:delText>
        </w:r>
      </w:del>
    </w:p>
    <w:p w14:paraId="724EE543" w14:textId="494FE99B" w:rsidR="00325B63" w:rsidRPr="00833EEB" w:rsidDel="00137A28" w:rsidRDefault="00325B63">
      <w:pPr>
        <w:pStyle w:val="NormalWeb"/>
        <w:spacing w:line="276" w:lineRule="auto"/>
        <w:ind w:firstLine="284"/>
        <w:rPr>
          <w:del w:id="3021" w:author="Yashua Lebowitz" w:date="2024-09-26T19:32:00Z"/>
          <w:rFonts w:ascii="Book Antiqua" w:hAnsi="Book Antiqua"/>
          <w:rPrChange w:id="3022" w:author="mac" w:date="2024-09-27T09:55:00Z">
            <w:rPr>
              <w:del w:id="3023" w:author="Yashua Lebowitz" w:date="2024-09-26T19:32:00Z"/>
            </w:rPr>
          </w:rPrChange>
        </w:rPr>
        <w:pPrChange w:id="3024" w:author="Yashua Lebowitz" w:date="2024-09-28T16:42:00Z">
          <w:pPr>
            <w:pStyle w:val="NormalWeb"/>
          </w:pPr>
        </w:pPrChange>
      </w:pPr>
      <w:del w:id="3025" w:author="Yashua Lebowitz" w:date="2024-09-26T19:32:00Z">
        <w:r w:rsidRPr="00833EEB" w:rsidDel="00137A28">
          <w:rPr>
            <w:rFonts w:ascii="Book Antiqua" w:hAnsi="Book Antiqua"/>
            <w:rPrChange w:id="3026" w:author="mac" w:date="2024-09-27T09:55:00Z">
              <w:rPr/>
            </w:rPrChange>
          </w:rPr>
          <w:delText>"It was a year before I met my wife. I was using Whinder,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delText>
        </w:r>
      </w:del>
    </w:p>
    <w:p w14:paraId="57BE3D0A" w14:textId="35A9D258" w:rsidR="00325B63" w:rsidRPr="00833EEB" w:rsidDel="00137A28" w:rsidRDefault="00325B63">
      <w:pPr>
        <w:pStyle w:val="NormalWeb"/>
        <w:spacing w:line="276" w:lineRule="auto"/>
        <w:ind w:firstLine="284"/>
        <w:rPr>
          <w:del w:id="3027" w:author="Yashua Lebowitz" w:date="2024-09-26T19:32:00Z"/>
          <w:rFonts w:ascii="Book Antiqua" w:hAnsi="Book Antiqua"/>
          <w:rPrChange w:id="3028" w:author="mac" w:date="2024-09-27T09:55:00Z">
            <w:rPr>
              <w:del w:id="3029" w:author="Yashua Lebowitz" w:date="2024-09-26T19:32:00Z"/>
            </w:rPr>
          </w:rPrChange>
        </w:rPr>
        <w:pPrChange w:id="3030" w:author="Yashua Lebowitz" w:date="2024-09-28T16:42:00Z">
          <w:pPr>
            <w:pStyle w:val="NormalWeb"/>
          </w:pPr>
        </w:pPrChange>
      </w:pPr>
      <w:del w:id="3031" w:author="Yashua Lebowitz" w:date="2024-09-26T19:32:00Z">
        <w:r w:rsidRPr="00833EEB" w:rsidDel="00137A28">
          <w:rPr>
            <w:rFonts w:ascii="Book Antiqua" w:hAnsi="Book Antiqua"/>
            <w:rPrChange w:id="3032" w:author="mac" w:date="2024-09-27T09:55:00Z">
              <w:rPr/>
            </w:rPrChange>
          </w:rPr>
          <w:delText>So, I did. We drove out to the country to a secluded spot. I told her I was scared as fuck—if we’re seen together, I’m dead. But she wouldn’t let me go. She was dying to try white dick, I mean, dying. She said the forbidden nature of it made it irresistible. So, I did it. I smashed her. I went where no white man has gone before, at least not since the purge.</w:delText>
        </w:r>
      </w:del>
    </w:p>
    <w:p w14:paraId="383892A8" w14:textId="7E4EE0C9" w:rsidR="00325B63" w:rsidRPr="00833EEB" w:rsidDel="00137A28" w:rsidRDefault="00325B63">
      <w:pPr>
        <w:pStyle w:val="NormalWeb"/>
        <w:spacing w:line="276" w:lineRule="auto"/>
        <w:ind w:firstLine="284"/>
        <w:rPr>
          <w:del w:id="3033" w:author="Yashua Lebowitz" w:date="2024-09-26T19:32:00Z"/>
          <w:rFonts w:ascii="Book Antiqua" w:hAnsi="Book Antiqua"/>
          <w:rPrChange w:id="3034" w:author="mac" w:date="2024-09-27T09:55:00Z">
            <w:rPr>
              <w:del w:id="3035" w:author="Yashua Lebowitz" w:date="2024-09-26T19:32:00Z"/>
            </w:rPr>
          </w:rPrChange>
        </w:rPr>
        <w:pPrChange w:id="3036" w:author="Yashua Lebowitz" w:date="2024-09-28T16:42:00Z">
          <w:pPr>
            <w:pStyle w:val="NormalWeb"/>
          </w:pPr>
        </w:pPrChange>
      </w:pPr>
      <w:del w:id="3037" w:author="Yashua Lebowitz" w:date="2024-09-26T19:32:00Z">
        <w:r w:rsidRPr="00833EEB" w:rsidDel="00137A28">
          <w:rPr>
            <w:rFonts w:ascii="Book Antiqua" w:hAnsi="Book Antiqua"/>
            <w:rPrChange w:id="3038" w:author="mac" w:date="2024-09-27T09:55:00Z">
              <w:rPr/>
            </w:rPrChange>
          </w:rPr>
          <w:delTex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delText>
        </w:r>
      </w:del>
    </w:p>
    <w:p w14:paraId="6D5F11B1" w14:textId="679BFFF8" w:rsidR="00325B63" w:rsidRPr="00833EEB" w:rsidDel="00137A28" w:rsidRDefault="00325B63">
      <w:pPr>
        <w:pStyle w:val="NormalWeb"/>
        <w:spacing w:line="276" w:lineRule="auto"/>
        <w:ind w:firstLine="284"/>
        <w:rPr>
          <w:del w:id="3039" w:author="Yashua Lebowitz" w:date="2024-09-26T19:32:00Z"/>
          <w:rFonts w:ascii="Book Antiqua" w:hAnsi="Book Antiqua"/>
          <w:rPrChange w:id="3040" w:author="mac" w:date="2024-09-27T09:55:00Z">
            <w:rPr>
              <w:del w:id="3041" w:author="Yashua Lebowitz" w:date="2024-09-26T19:32:00Z"/>
            </w:rPr>
          </w:rPrChange>
        </w:rPr>
        <w:pPrChange w:id="3042" w:author="Yashua Lebowitz" w:date="2024-09-28T16:42:00Z">
          <w:pPr>
            <w:pStyle w:val="NormalWeb"/>
          </w:pPr>
        </w:pPrChange>
      </w:pPr>
      <w:del w:id="3043" w:author="Yashua Lebowitz" w:date="2024-09-26T19:32:00Z">
        <w:r w:rsidRPr="00833EEB" w:rsidDel="00137A28">
          <w:rPr>
            <w:rFonts w:ascii="Book Antiqua" w:hAnsi="Book Antiqua"/>
            <w:rPrChange w:id="3044" w:author="mac" w:date="2024-09-27T09:55:00Z">
              <w:rPr/>
            </w:rPrChange>
          </w:rPr>
          <w:delText>At this point, the other soldiers struggled to control their laughter. "So, what did you do?"</w:delText>
        </w:r>
      </w:del>
    </w:p>
    <w:p w14:paraId="7336AB42" w14:textId="08070DF7" w:rsidR="00325B63" w:rsidRPr="00833EEB" w:rsidDel="00137A28" w:rsidRDefault="00325B63">
      <w:pPr>
        <w:pStyle w:val="NormalWeb"/>
        <w:spacing w:line="276" w:lineRule="auto"/>
        <w:ind w:firstLine="284"/>
        <w:rPr>
          <w:del w:id="3045" w:author="Yashua Lebowitz" w:date="2024-09-26T19:32:00Z"/>
          <w:rFonts w:ascii="Book Antiqua" w:hAnsi="Book Antiqua"/>
          <w:rPrChange w:id="3046" w:author="mac" w:date="2024-09-27T09:55:00Z">
            <w:rPr>
              <w:del w:id="3047" w:author="Yashua Lebowitz" w:date="2024-09-26T19:32:00Z"/>
            </w:rPr>
          </w:rPrChange>
        </w:rPr>
        <w:pPrChange w:id="3048" w:author="Yashua Lebowitz" w:date="2024-09-28T16:42:00Z">
          <w:pPr>
            <w:pStyle w:val="NormalWeb"/>
          </w:pPr>
        </w:pPrChange>
      </w:pPr>
      <w:del w:id="3049" w:author="Yashua Lebowitz" w:date="2024-09-26T19:32:00Z">
        <w:r w:rsidRPr="00833EEB" w:rsidDel="00137A28">
          <w:rPr>
            <w:rFonts w:ascii="Book Antiqua" w:hAnsi="Book Antiqua"/>
            <w:rPrChange w:id="3050" w:author="mac" w:date="2024-09-27T09:55:00Z">
              <w:rPr/>
            </w:rPrChange>
          </w:rPr>
          <w:delText xml:space="preserve">"What any crazy whigger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w:delText>
        </w:r>
        <w:r w:rsidRPr="00833EEB" w:rsidDel="00137A28">
          <w:rPr>
            <w:rFonts w:ascii="Book Antiqua" w:hAnsi="Book Antiqua"/>
            <w:rPrChange w:id="3051" w:author="mac" w:date="2024-09-27T09:55:00Z">
              <w:rPr/>
            </w:rPrChange>
          </w:rPr>
          <w:lastRenderedPageBreak/>
          <w:delText>bitch’s belly. I hope that proud black daddy raises my white child to be a dutiful American citizen, like its father."</w:delText>
        </w:r>
      </w:del>
    </w:p>
    <w:p w14:paraId="1354FBD7" w14:textId="10B0071B" w:rsidR="00325B63" w:rsidRPr="00833EEB" w:rsidDel="00137A28" w:rsidRDefault="00325B63">
      <w:pPr>
        <w:pStyle w:val="NormalWeb"/>
        <w:spacing w:line="276" w:lineRule="auto"/>
        <w:ind w:firstLine="284"/>
        <w:rPr>
          <w:del w:id="3052" w:author="Yashua Lebowitz" w:date="2024-09-26T19:32:00Z"/>
          <w:rFonts w:ascii="Book Antiqua" w:hAnsi="Book Antiqua"/>
          <w:rPrChange w:id="3053" w:author="mac" w:date="2024-09-27T09:55:00Z">
            <w:rPr>
              <w:del w:id="3054" w:author="Yashua Lebowitz" w:date="2024-09-26T19:32:00Z"/>
            </w:rPr>
          </w:rPrChange>
        </w:rPr>
        <w:pPrChange w:id="3055" w:author="Yashua Lebowitz" w:date="2024-09-28T16:42:00Z">
          <w:pPr>
            <w:pStyle w:val="NormalWeb"/>
          </w:pPr>
        </w:pPrChange>
      </w:pPr>
      <w:del w:id="3056" w:author="Yashua Lebowitz" w:date="2024-09-26T19:32:00Z">
        <w:r w:rsidRPr="00833EEB" w:rsidDel="00137A28">
          <w:rPr>
            <w:rFonts w:ascii="Book Antiqua" w:hAnsi="Book Antiqua"/>
            <w:rPrChange w:id="3057" w:author="mac" w:date="2024-09-27T09:55:00Z">
              <w:rPr/>
            </w:rPrChange>
          </w:rPr>
          <w:delText>After they were done laughing. Private Lot’s face got serious.</w:delText>
        </w:r>
      </w:del>
    </w:p>
    <w:p w14:paraId="3E4E1A22" w14:textId="3371F501" w:rsidR="00325B63" w:rsidRPr="00833EEB" w:rsidDel="00137A28" w:rsidRDefault="00325B63">
      <w:pPr>
        <w:pStyle w:val="NormalWeb"/>
        <w:spacing w:line="276" w:lineRule="auto"/>
        <w:ind w:firstLine="284"/>
        <w:rPr>
          <w:del w:id="3058" w:author="Yashua Lebowitz" w:date="2024-09-26T19:32:00Z"/>
          <w:rFonts w:ascii="Book Antiqua" w:hAnsi="Book Antiqua"/>
          <w:rPrChange w:id="3059" w:author="mac" w:date="2024-09-27T09:55:00Z">
            <w:rPr>
              <w:del w:id="3060" w:author="Yashua Lebowitz" w:date="2024-09-26T19:32:00Z"/>
            </w:rPr>
          </w:rPrChange>
        </w:rPr>
        <w:pPrChange w:id="3061" w:author="Yashua Lebowitz" w:date="2024-09-28T16:42:00Z">
          <w:pPr>
            <w:pStyle w:val="NormalWeb"/>
          </w:pPr>
        </w:pPrChange>
      </w:pPr>
      <w:del w:id="3062" w:author="Yashua Lebowitz" w:date="2024-09-26T19:32:00Z">
        <w:r w:rsidRPr="00833EEB" w:rsidDel="00137A28">
          <w:rPr>
            <w:rFonts w:ascii="Book Antiqua" w:hAnsi="Book Antiqua"/>
            <w:rPrChange w:id="3063" w:author="mac" w:date="2024-09-27T09:55:00Z">
              <w:rPr/>
            </w:rPrChange>
          </w:rPr>
          <w:delText>“I’m scared of killing someone, even if its kike.”</w:delText>
        </w:r>
      </w:del>
    </w:p>
    <w:p w14:paraId="554D5893" w14:textId="4AE75CC0" w:rsidR="00325B63" w:rsidRPr="00833EEB" w:rsidDel="00137A28" w:rsidRDefault="00325B63">
      <w:pPr>
        <w:pStyle w:val="NormalWeb"/>
        <w:spacing w:line="276" w:lineRule="auto"/>
        <w:ind w:firstLine="284"/>
        <w:rPr>
          <w:del w:id="3064" w:author="Yashua Lebowitz" w:date="2024-09-26T19:32:00Z"/>
          <w:rFonts w:ascii="Book Antiqua" w:hAnsi="Book Antiqua"/>
          <w:rPrChange w:id="3065" w:author="mac" w:date="2024-09-27T09:55:00Z">
            <w:rPr>
              <w:del w:id="3066" w:author="Yashua Lebowitz" w:date="2024-09-26T19:32:00Z"/>
            </w:rPr>
          </w:rPrChange>
        </w:rPr>
        <w:pPrChange w:id="3067" w:author="Yashua Lebowitz" w:date="2024-09-28T16:42:00Z">
          <w:pPr>
            <w:pStyle w:val="NormalWeb"/>
          </w:pPr>
        </w:pPrChange>
      </w:pPr>
      <w:del w:id="3068" w:author="Yashua Lebowitz" w:date="2024-09-26T19:32:00Z">
        <w:r w:rsidRPr="00833EEB" w:rsidDel="00137A28">
          <w:rPr>
            <w:rFonts w:ascii="Book Antiqua" w:hAnsi="Book Antiqua"/>
            <w:rPrChange w:id="3069" w:author="mac" w:date="2024-09-27T09:55:00Z">
              <w:rPr/>
            </w:rPrChange>
          </w:rPr>
          <w:delText>"It's all about perspective, Private," Sgt.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delText>
        </w:r>
      </w:del>
    </w:p>
    <w:p w14:paraId="134BF185" w14:textId="687DFC63" w:rsidR="00325B63" w:rsidRPr="00833EEB" w:rsidDel="00137A28" w:rsidRDefault="00325B63">
      <w:pPr>
        <w:pStyle w:val="NormalWeb"/>
        <w:spacing w:line="276" w:lineRule="auto"/>
        <w:ind w:firstLine="284"/>
        <w:rPr>
          <w:del w:id="3070" w:author="Yashua Lebowitz" w:date="2024-09-26T19:32:00Z"/>
          <w:rFonts w:ascii="Book Antiqua" w:hAnsi="Book Antiqua"/>
          <w:rPrChange w:id="3071" w:author="mac" w:date="2024-09-27T09:55:00Z">
            <w:rPr>
              <w:del w:id="3072" w:author="Yashua Lebowitz" w:date="2024-09-26T19:32:00Z"/>
            </w:rPr>
          </w:rPrChange>
        </w:rPr>
        <w:pPrChange w:id="3073" w:author="Yashua Lebowitz" w:date="2024-09-28T16:42:00Z">
          <w:pPr>
            <w:pStyle w:val="NormalWeb"/>
          </w:pPr>
        </w:pPrChange>
      </w:pPr>
      <w:del w:id="3074" w:author="Yashua Lebowitz" w:date="2024-09-26T19:32:00Z">
        <w:r w:rsidRPr="00833EEB" w:rsidDel="00137A28">
          <w:rPr>
            <w:rFonts w:ascii="Book Antiqua" w:hAnsi="Book Antiqua"/>
            <w:rPrChange w:id="3075" w:author="mac" w:date="2024-09-27T09:55:00Z">
              <w:rPr/>
            </w:rPrChange>
          </w:rPr>
          <w:delTex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delText>
        </w:r>
      </w:del>
    </w:p>
    <w:p w14:paraId="637D474B" w14:textId="27FC1C85" w:rsidR="00325B63" w:rsidRPr="00833EEB" w:rsidDel="00137A28" w:rsidRDefault="00325B63">
      <w:pPr>
        <w:pStyle w:val="NormalWeb"/>
        <w:spacing w:line="276" w:lineRule="auto"/>
        <w:ind w:firstLine="284"/>
        <w:rPr>
          <w:del w:id="3076" w:author="Yashua Lebowitz" w:date="2024-09-26T19:32:00Z"/>
          <w:rFonts w:ascii="Book Antiqua" w:hAnsi="Book Antiqua"/>
          <w:rPrChange w:id="3077" w:author="mac" w:date="2024-09-27T09:55:00Z">
            <w:rPr>
              <w:del w:id="3078" w:author="Yashua Lebowitz" w:date="2024-09-26T19:32:00Z"/>
            </w:rPr>
          </w:rPrChange>
        </w:rPr>
        <w:pPrChange w:id="3079" w:author="Yashua Lebowitz" w:date="2024-09-28T16:42:00Z">
          <w:pPr>
            <w:pStyle w:val="NormalWeb"/>
          </w:pPr>
        </w:pPrChange>
      </w:pPr>
      <w:del w:id="3080" w:author="Yashua Lebowitz" w:date="2024-09-26T19:32:00Z">
        <w:r w:rsidRPr="00833EEB" w:rsidDel="00137A28">
          <w:rPr>
            <w:rFonts w:ascii="Book Antiqua" w:hAnsi="Book Antiqua"/>
            <w:rPrChange w:id="3081" w:author="mac" w:date="2024-09-27T09:55:00Z">
              <w:rPr/>
            </w:rPrChange>
          </w:rPr>
          <w:delText>Sgt.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delText>
        </w:r>
      </w:del>
    </w:p>
    <w:p w14:paraId="5824E921" w14:textId="39839FA8" w:rsidR="00325B63" w:rsidRPr="00833EEB" w:rsidDel="00137A28" w:rsidRDefault="00325B63">
      <w:pPr>
        <w:pStyle w:val="NormalWeb"/>
        <w:spacing w:line="276" w:lineRule="auto"/>
        <w:ind w:firstLine="284"/>
        <w:rPr>
          <w:del w:id="3082" w:author="Yashua Lebowitz" w:date="2024-09-26T19:32:00Z"/>
          <w:rFonts w:ascii="Book Antiqua" w:hAnsi="Book Antiqua"/>
          <w:rPrChange w:id="3083" w:author="mac" w:date="2024-09-27T09:55:00Z">
            <w:rPr>
              <w:del w:id="3084" w:author="Yashua Lebowitz" w:date="2024-09-26T19:32:00Z"/>
            </w:rPr>
          </w:rPrChange>
        </w:rPr>
        <w:pPrChange w:id="3085" w:author="Yashua Lebowitz" w:date="2024-09-28T16:42:00Z">
          <w:pPr>
            <w:pStyle w:val="NormalWeb"/>
          </w:pPr>
        </w:pPrChange>
      </w:pPr>
      <w:del w:id="3086" w:author="Yashua Lebowitz" w:date="2024-09-26T19:32:00Z">
        <w:r w:rsidRPr="00833EEB" w:rsidDel="00137A28">
          <w:rPr>
            <w:rFonts w:ascii="Book Antiqua" w:hAnsi="Book Antiqua"/>
            <w:rPrChange w:id="3087" w:author="mac" w:date="2024-09-27T09:55:00Z">
              <w:rPr/>
            </w:rPrChange>
          </w:rPr>
          <w:delTex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delText>
        </w:r>
      </w:del>
    </w:p>
    <w:p w14:paraId="1B106B83" w14:textId="4D7B0F5F" w:rsidR="00325B63" w:rsidRPr="00833EEB" w:rsidDel="00137A28" w:rsidRDefault="00325B63">
      <w:pPr>
        <w:pStyle w:val="NormalWeb"/>
        <w:spacing w:line="276" w:lineRule="auto"/>
        <w:ind w:firstLine="284"/>
        <w:rPr>
          <w:del w:id="3088" w:author="Yashua Lebowitz" w:date="2024-09-26T19:32:00Z"/>
          <w:rFonts w:ascii="Book Antiqua" w:hAnsi="Book Antiqua"/>
          <w:rPrChange w:id="3089" w:author="mac" w:date="2024-09-27T09:55:00Z">
            <w:rPr>
              <w:del w:id="3090" w:author="Yashua Lebowitz" w:date="2024-09-26T19:32:00Z"/>
            </w:rPr>
          </w:rPrChange>
        </w:rPr>
        <w:pPrChange w:id="3091" w:author="Yashua Lebowitz" w:date="2024-09-28T16:42:00Z">
          <w:pPr>
            <w:pStyle w:val="NormalWeb"/>
          </w:pPr>
        </w:pPrChange>
      </w:pPr>
      <w:del w:id="3092" w:author="Yashua Lebowitz" w:date="2024-09-26T19:32:00Z">
        <w:r w:rsidRPr="00833EEB" w:rsidDel="00137A28">
          <w:rPr>
            <w:rFonts w:ascii="Book Antiqua" w:hAnsi="Book Antiqua"/>
            <w:rPrChange w:id="3093" w:author="mac" w:date="2024-09-27T09:55:00Z">
              <w:rPr/>
            </w:rPrChange>
          </w:rPr>
          <w:delText>The soldiers, once indifferent or even skeptical,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delText>
        </w:r>
      </w:del>
    </w:p>
    <w:p w14:paraId="5FF92FDE" w14:textId="5A852C41" w:rsidR="00325B63" w:rsidRPr="00833EEB" w:rsidDel="00137A28" w:rsidRDefault="00325B63">
      <w:pPr>
        <w:pStyle w:val="NormalWeb"/>
        <w:spacing w:line="276" w:lineRule="auto"/>
        <w:ind w:firstLine="284"/>
        <w:rPr>
          <w:del w:id="3094" w:author="Yashua Lebowitz" w:date="2024-09-26T19:32:00Z"/>
          <w:rFonts w:ascii="Book Antiqua" w:hAnsi="Book Antiqua"/>
          <w:rPrChange w:id="3095" w:author="mac" w:date="2024-09-27T09:55:00Z">
            <w:rPr>
              <w:del w:id="3096" w:author="Yashua Lebowitz" w:date="2024-09-26T19:32:00Z"/>
            </w:rPr>
          </w:rPrChange>
        </w:rPr>
        <w:pPrChange w:id="3097" w:author="Yashua Lebowitz" w:date="2024-09-28T16:42:00Z">
          <w:pPr>
            <w:pStyle w:val="NormalWeb"/>
          </w:pPr>
        </w:pPrChange>
      </w:pPr>
      <w:del w:id="3098" w:author="Yashua Lebowitz" w:date="2024-09-26T19:32:00Z">
        <w:r w:rsidRPr="00833EEB" w:rsidDel="00137A28">
          <w:rPr>
            <w:rFonts w:ascii="Book Antiqua" w:hAnsi="Book Antiqua"/>
            <w:rPrChange w:id="3099" w:author="mac" w:date="2024-09-27T09:55:00Z">
              <w:rPr/>
            </w:rPrChange>
          </w:rPr>
          <w:delText>Lot, found himself drawn in by the sergeant's fervor. The fear he had felt about killing began to dissipate, replaced by a burning sense of righteousness. If Hess, a man who had faced death countless times, believed so strongly in this cause, then who was he to question it?</w:delText>
        </w:r>
      </w:del>
    </w:p>
    <w:p w14:paraId="75AE4916" w14:textId="4B32952E" w:rsidR="00325B63" w:rsidRPr="00833EEB" w:rsidDel="00137A28" w:rsidRDefault="00325B63">
      <w:pPr>
        <w:pStyle w:val="NormalWeb"/>
        <w:spacing w:line="276" w:lineRule="auto"/>
        <w:ind w:firstLine="284"/>
        <w:rPr>
          <w:del w:id="3100" w:author="Yashua Lebowitz" w:date="2024-09-26T19:32:00Z"/>
          <w:rFonts w:ascii="Book Antiqua" w:hAnsi="Book Antiqua"/>
          <w:rPrChange w:id="3101" w:author="mac" w:date="2024-09-27T09:55:00Z">
            <w:rPr>
              <w:del w:id="3102" w:author="Yashua Lebowitz" w:date="2024-09-26T19:32:00Z"/>
            </w:rPr>
          </w:rPrChange>
        </w:rPr>
        <w:pPrChange w:id="3103" w:author="Yashua Lebowitz" w:date="2024-09-28T16:42:00Z">
          <w:pPr>
            <w:pStyle w:val="NormalWeb"/>
          </w:pPr>
        </w:pPrChange>
      </w:pPr>
      <w:del w:id="3104" w:author="Yashua Lebowitz" w:date="2024-09-26T19:32:00Z">
        <w:r w:rsidRPr="00833EEB" w:rsidDel="00137A28">
          <w:rPr>
            <w:rFonts w:ascii="Book Antiqua" w:hAnsi="Book Antiqua"/>
            <w:rPrChange w:id="3105" w:author="mac" w:date="2024-09-27T09:55:00Z">
              <w:rPr/>
            </w:rPrChange>
          </w:rPr>
          <w:lastRenderedPageBreak/>
          <w:delText>“You’re right, Sergeant,” Lot muttered, his voice barely above a whisper, but filled with resolve. “They’re not people. We’re slaughtering a predator, they deserve what’s coming to them.”</w:delText>
        </w:r>
      </w:del>
    </w:p>
    <w:p w14:paraId="3A36D158" w14:textId="6C795E8F" w:rsidR="00325B63" w:rsidRPr="00833EEB" w:rsidDel="00137A28" w:rsidRDefault="00325B63">
      <w:pPr>
        <w:pStyle w:val="NormalWeb"/>
        <w:spacing w:line="276" w:lineRule="auto"/>
        <w:ind w:firstLine="284"/>
        <w:rPr>
          <w:del w:id="3106" w:author="Yashua Lebowitz" w:date="2024-09-26T19:32:00Z"/>
          <w:rFonts w:ascii="Book Antiqua" w:hAnsi="Book Antiqua"/>
          <w:rPrChange w:id="3107" w:author="mac" w:date="2024-09-27T09:55:00Z">
            <w:rPr>
              <w:del w:id="3108" w:author="Yashua Lebowitz" w:date="2024-09-26T19:32:00Z"/>
            </w:rPr>
          </w:rPrChange>
        </w:rPr>
        <w:pPrChange w:id="3109" w:author="Yashua Lebowitz" w:date="2024-09-28T16:42:00Z">
          <w:pPr>
            <w:pStyle w:val="NormalWeb"/>
          </w:pPr>
        </w:pPrChange>
      </w:pPr>
      <w:del w:id="3110" w:author="Yashua Lebowitz" w:date="2024-09-26T19:32:00Z">
        <w:r w:rsidRPr="00833EEB" w:rsidDel="00137A28">
          <w:rPr>
            <w:rFonts w:ascii="Book Antiqua" w:hAnsi="Book Antiqua"/>
            <w:rPrChange w:id="3111" w:author="mac" w:date="2024-09-27T09:55:00Z">
              <w:rPr/>
            </w:rPrChange>
          </w:rPr>
          <w:delText>Sgt. Hess, sensing the mood of the group, shifted his tone. "No problem, killer. You men hit the rack now. We've got a crazy day ahead of us tomorrow."</w:delText>
        </w:r>
      </w:del>
    </w:p>
    <w:p w14:paraId="6409FCA6" w14:textId="75EDA3B6" w:rsidR="00325B63" w:rsidRPr="00833EEB" w:rsidDel="00137A28" w:rsidRDefault="00325B63">
      <w:pPr>
        <w:pStyle w:val="NormalWeb"/>
        <w:spacing w:line="276" w:lineRule="auto"/>
        <w:ind w:firstLine="284"/>
        <w:rPr>
          <w:del w:id="3112" w:author="Yashua Lebowitz" w:date="2024-09-26T19:32:00Z"/>
          <w:rFonts w:ascii="Book Antiqua" w:hAnsi="Book Antiqua"/>
          <w:rPrChange w:id="3113" w:author="mac" w:date="2024-09-27T09:55:00Z">
            <w:rPr>
              <w:del w:id="3114" w:author="Yashua Lebowitz" w:date="2024-09-26T19:32:00Z"/>
            </w:rPr>
          </w:rPrChange>
        </w:rPr>
        <w:pPrChange w:id="3115" w:author="Yashua Lebowitz" w:date="2024-09-28T16:42:00Z">
          <w:pPr>
            <w:pStyle w:val="NormalWeb"/>
          </w:pPr>
        </w:pPrChange>
      </w:pPr>
      <w:del w:id="3116" w:author="Yashua Lebowitz" w:date="2024-09-26T19:32:00Z">
        <w:r w:rsidRPr="00833EEB" w:rsidDel="00137A28">
          <w:rPr>
            <w:rFonts w:ascii="Book Antiqua" w:hAnsi="Book Antiqua"/>
            <w:rPrChange w:id="3117" w:author="mac" w:date="2024-09-27T09:55:00Z">
              <w:rPr/>
            </w:rPrChange>
          </w:rPr>
          <w:delText>Raskin struggled to reconcile with Sgt. Hess' perspective. Reducing people to mere cattle for slaughter seemed absurd to him. If you’re going to kill someone, at least grant them the dignity and honor of being treated as a human being. As he lay in his bunk, a sense of foreboding about the coming day gnawed at his mind, eventually pulling him into a restless sleep.</w:delText>
        </w:r>
      </w:del>
    </w:p>
    <w:p w14:paraId="6E2E6AC8" w14:textId="1838AE0E" w:rsidR="00325B63" w:rsidRPr="00833EEB" w:rsidDel="00137A28" w:rsidRDefault="00325B63">
      <w:pPr>
        <w:pStyle w:val="NormalWeb"/>
        <w:spacing w:line="276" w:lineRule="auto"/>
        <w:ind w:firstLine="284"/>
        <w:rPr>
          <w:del w:id="3118" w:author="Yashua Lebowitz" w:date="2024-09-26T19:32:00Z"/>
          <w:rFonts w:ascii="Book Antiqua" w:hAnsi="Book Antiqua"/>
          <w:rPrChange w:id="3119" w:author="mac" w:date="2024-09-27T09:55:00Z">
            <w:rPr>
              <w:del w:id="3120" w:author="Yashua Lebowitz" w:date="2024-09-26T19:32:00Z"/>
            </w:rPr>
          </w:rPrChange>
        </w:rPr>
        <w:pPrChange w:id="3121" w:author="Yashua Lebowitz" w:date="2024-09-28T16:42:00Z">
          <w:pPr>
            <w:pStyle w:val="NormalWeb"/>
          </w:pPr>
        </w:pPrChange>
      </w:pPr>
      <w:del w:id="3122" w:author="Yashua Lebowitz" w:date="2024-09-26T19:32:00Z">
        <w:r w:rsidRPr="00833EEB" w:rsidDel="00137A28">
          <w:rPr>
            <w:rFonts w:ascii="Book Antiqua" w:hAnsi="Book Antiqua"/>
            <w:rPrChange w:id="3123" w:author="mac" w:date="2024-09-27T09:55:00Z">
              <w:rPr/>
            </w:rPrChange>
          </w:rPr>
          <w:delTex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delText>
        </w:r>
      </w:del>
    </w:p>
    <w:p w14:paraId="05C36BE0" w14:textId="51DDB32E" w:rsidR="00325B63" w:rsidRPr="00833EEB" w:rsidDel="00137A28" w:rsidRDefault="00325B63">
      <w:pPr>
        <w:pStyle w:val="NormalWeb"/>
        <w:spacing w:line="276" w:lineRule="auto"/>
        <w:ind w:firstLine="284"/>
        <w:rPr>
          <w:del w:id="3124" w:author="Yashua Lebowitz" w:date="2024-09-26T19:32:00Z"/>
          <w:rFonts w:ascii="Book Antiqua" w:hAnsi="Book Antiqua"/>
          <w:rPrChange w:id="3125" w:author="mac" w:date="2024-09-27T09:55:00Z">
            <w:rPr>
              <w:del w:id="3126" w:author="Yashua Lebowitz" w:date="2024-09-26T19:32:00Z"/>
            </w:rPr>
          </w:rPrChange>
        </w:rPr>
        <w:pPrChange w:id="3127" w:author="Yashua Lebowitz" w:date="2024-09-28T16:42:00Z">
          <w:pPr>
            <w:pStyle w:val="NormalWeb"/>
          </w:pPr>
        </w:pPrChange>
      </w:pPr>
      <w:del w:id="3128" w:author="Yashua Lebowitz" w:date="2024-09-26T19:32:00Z">
        <w:r w:rsidRPr="00833EEB" w:rsidDel="00137A28">
          <w:rPr>
            <w:rFonts w:ascii="Book Antiqua" w:hAnsi="Book Antiqua"/>
            <w:rPrChange w:id="3129" w:author="mac" w:date="2024-09-27T09:55:00Z">
              <w:rPr/>
            </w:rPrChange>
          </w:rPr>
          <w:delTex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delText>
        </w:r>
      </w:del>
    </w:p>
    <w:p w14:paraId="350E3589" w14:textId="62C2CC7C" w:rsidR="00325B63" w:rsidRPr="00833EEB" w:rsidDel="00137A28" w:rsidRDefault="00325B63">
      <w:pPr>
        <w:pStyle w:val="NormalWeb"/>
        <w:spacing w:line="276" w:lineRule="auto"/>
        <w:ind w:firstLine="284"/>
        <w:rPr>
          <w:del w:id="3130" w:author="Yashua Lebowitz" w:date="2024-09-26T19:32:00Z"/>
          <w:rFonts w:ascii="Book Antiqua" w:hAnsi="Book Antiqua"/>
          <w:rPrChange w:id="3131" w:author="mac" w:date="2024-09-27T09:55:00Z">
            <w:rPr>
              <w:del w:id="3132" w:author="Yashua Lebowitz" w:date="2024-09-26T19:32:00Z"/>
            </w:rPr>
          </w:rPrChange>
        </w:rPr>
        <w:pPrChange w:id="3133" w:author="Yashua Lebowitz" w:date="2024-09-28T16:42:00Z">
          <w:pPr>
            <w:pStyle w:val="NormalWeb"/>
          </w:pPr>
        </w:pPrChange>
      </w:pPr>
      <w:del w:id="3134" w:author="Yashua Lebowitz" w:date="2024-09-26T19:32:00Z">
        <w:r w:rsidRPr="00833EEB" w:rsidDel="00137A28">
          <w:rPr>
            <w:rFonts w:ascii="Book Antiqua" w:hAnsi="Book Antiqua"/>
            <w:rPrChange w:id="3135" w:author="mac" w:date="2024-09-27T09:55:00Z">
              <w:rPr/>
            </w:rPrChange>
          </w:rPr>
          <w:delTex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delText>
        </w:r>
      </w:del>
    </w:p>
    <w:p w14:paraId="7D289558" w14:textId="4666EE26" w:rsidR="00325B63" w:rsidRPr="00833EEB" w:rsidDel="00137A28" w:rsidRDefault="00325B63">
      <w:pPr>
        <w:pStyle w:val="NormalWeb"/>
        <w:spacing w:line="276" w:lineRule="auto"/>
        <w:ind w:firstLine="284"/>
        <w:rPr>
          <w:del w:id="3136" w:author="Yashua Lebowitz" w:date="2024-09-26T19:32:00Z"/>
          <w:rFonts w:ascii="Book Antiqua" w:hAnsi="Book Antiqua"/>
          <w:rPrChange w:id="3137" w:author="mac" w:date="2024-09-27T09:55:00Z">
            <w:rPr>
              <w:del w:id="3138" w:author="Yashua Lebowitz" w:date="2024-09-26T19:32:00Z"/>
            </w:rPr>
          </w:rPrChange>
        </w:rPr>
        <w:pPrChange w:id="3139" w:author="Yashua Lebowitz" w:date="2024-09-28T16:42:00Z">
          <w:pPr>
            <w:pStyle w:val="NormalWeb"/>
          </w:pPr>
        </w:pPrChange>
      </w:pPr>
      <w:del w:id="3140" w:author="Yashua Lebowitz" w:date="2024-09-26T19:32:00Z">
        <w:r w:rsidRPr="00833EEB" w:rsidDel="00137A28">
          <w:rPr>
            <w:rFonts w:ascii="Book Antiqua" w:hAnsi="Book Antiqua"/>
            <w:rPrChange w:id="3141" w:author="mac" w:date="2024-09-27T09:55:00Z">
              <w:rPr/>
            </w:rPrChange>
          </w:rPr>
          <w:delText xml:space="preserve">A great explosion knocked him out of his rack and onto the ground. The ocean around the ship was swelling so much his sea sickness had greatly worsened. He needed to get fresh air so he ran upstairs to the deck. Other </w:delText>
        </w:r>
        <w:r w:rsidRPr="00833EEB" w:rsidDel="00137A28">
          <w:rPr>
            <w:rFonts w:ascii="Book Antiqua" w:hAnsi="Book Antiqua"/>
            <w:color w:val="0D0D0D"/>
            <w:rPrChange w:id="3142" w:author="mac" w:date="2024-09-27T09:55:00Z">
              <w:rPr>
                <w:color w:val="0D0D0D"/>
              </w:rPr>
            </w:rPrChange>
          </w:rPr>
          <w:delText xml:space="preserve">soldiers quivered in the </w:delText>
        </w:r>
        <w:r w:rsidRPr="00833EEB" w:rsidDel="00137A28">
          <w:rPr>
            <w:rFonts w:ascii="Book Antiqua" w:hAnsi="Book Antiqua"/>
            <w:rPrChange w:id="3143" w:author="mac" w:date="2024-09-27T09:55:00Z">
              <w:rPr/>
            </w:rPrChange>
          </w:rPr>
          <w:delText>USS Makin Island</w:delText>
        </w:r>
        <w:r w:rsidRPr="00833EEB" w:rsidDel="00137A28">
          <w:rPr>
            <w:rFonts w:ascii="Book Antiqua" w:hAnsi="Book Antiqua"/>
            <w:color w:val="0D0D0D"/>
            <w:rPrChange w:id="3144" w:author="mac" w:date="2024-09-27T09:55:00Z">
              <w:rPr>
                <w:color w:val="0D0D0D"/>
              </w:rPr>
            </w:rPrChange>
          </w:rPr>
          <w:delText xml:space="preserve"> as the earth and oceans shook beneath them.</w:delText>
        </w:r>
      </w:del>
    </w:p>
    <w:p w14:paraId="18F6433D" w14:textId="09277BD0"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145" w:author="Yashua Lebowitz" w:date="2024-09-26T19:32:00Z"/>
          <w:rFonts w:ascii="Book Antiqua" w:eastAsia="Times New Roman" w:hAnsi="Book Antiqua" w:cs="Times New Roman"/>
          <w:color w:val="0D0D0D"/>
          <w:sz w:val="24"/>
          <w:szCs w:val="24"/>
          <w:lang w:eastAsia="en-IN"/>
          <w:rPrChange w:id="3146" w:author="mac" w:date="2024-09-27T09:55:00Z">
            <w:rPr>
              <w:del w:id="3147" w:author="Yashua Lebowitz" w:date="2024-09-26T19:32:00Z"/>
              <w:rFonts w:ascii="Times New Roman" w:eastAsia="Times New Roman" w:hAnsi="Times New Roman" w:cs="Times New Roman"/>
              <w:color w:val="0D0D0D"/>
              <w:sz w:val="24"/>
              <w:szCs w:val="24"/>
              <w:lang w:eastAsia="en-IN"/>
            </w:rPr>
          </w:rPrChange>
        </w:rPr>
        <w:pPrChange w:id="3148"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149" w:author="Yashua Lebowitz" w:date="2024-09-26T19:32:00Z">
        <w:r w:rsidRPr="00833EEB" w:rsidDel="00137A28">
          <w:rPr>
            <w:rFonts w:ascii="Book Antiqua" w:eastAsia="Times New Roman" w:hAnsi="Book Antiqua" w:cs="Times New Roman"/>
            <w:color w:val="0D0D0D"/>
            <w:sz w:val="24"/>
            <w:szCs w:val="24"/>
            <w:lang w:eastAsia="en-IN"/>
            <w:rPrChange w:id="3150" w:author="mac" w:date="2024-09-27T09:55:00Z">
              <w:rPr>
                <w:rFonts w:ascii="Times New Roman" w:eastAsia="Times New Roman" w:hAnsi="Times New Roman" w:cs="Times New Roman"/>
                <w:color w:val="0D0D0D"/>
                <w:sz w:val="24"/>
                <w:szCs w:val="24"/>
                <w:lang w:eastAsia="en-IN"/>
              </w:rPr>
            </w:rPrChange>
          </w:rPr>
          <w:delTex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w:delText>
        </w:r>
        <w:r w:rsidRPr="00833EEB" w:rsidDel="00137A28">
          <w:rPr>
            <w:rFonts w:ascii="Book Antiqua" w:eastAsia="Times New Roman" w:hAnsi="Book Antiqua" w:cs="Times New Roman"/>
            <w:color w:val="0D0D0D"/>
            <w:sz w:val="24"/>
            <w:szCs w:val="24"/>
            <w:lang w:eastAsia="en-IN"/>
            <w:rPrChange w:id="3151" w:author="mac" w:date="2024-09-27T09:55:00Z">
              <w:rPr>
                <w:rFonts w:ascii="Times New Roman" w:eastAsia="Times New Roman" w:hAnsi="Times New Roman" w:cs="Times New Roman"/>
                <w:color w:val="0D0D0D"/>
                <w:sz w:val="24"/>
                <w:szCs w:val="24"/>
                <w:lang w:eastAsia="en-IN"/>
              </w:rPr>
            </w:rPrChange>
          </w:rPr>
          <w:lastRenderedPageBreak/>
          <w:delText>600s intercepted many of these nukes mid-flight. Above these waterways, the skies lit up with nuclear explosions.</w:delText>
        </w:r>
      </w:del>
    </w:p>
    <w:p w14:paraId="3A7E2EC9" w14:textId="38151CFA"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152" w:author="Yashua Lebowitz" w:date="2024-09-26T19:32:00Z"/>
          <w:rFonts w:ascii="Book Antiqua" w:eastAsia="Times New Roman" w:hAnsi="Book Antiqua" w:cs="Times New Roman"/>
          <w:color w:val="0D0D0D"/>
          <w:sz w:val="24"/>
          <w:szCs w:val="24"/>
          <w:lang w:eastAsia="en-IN"/>
          <w:rPrChange w:id="3153" w:author="mac" w:date="2024-09-27T09:55:00Z">
            <w:rPr>
              <w:del w:id="3154" w:author="Yashua Lebowitz" w:date="2024-09-26T19:32:00Z"/>
              <w:rFonts w:ascii="Times New Roman" w:eastAsia="Times New Roman" w:hAnsi="Times New Roman" w:cs="Times New Roman"/>
              <w:color w:val="0D0D0D"/>
              <w:sz w:val="24"/>
              <w:szCs w:val="24"/>
              <w:lang w:eastAsia="en-IN"/>
            </w:rPr>
          </w:rPrChange>
        </w:rPr>
        <w:pPrChange w:id="315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156" w:author="Yashua Lebowitz" w:date="2024-09-26T19:32:00Z">
        <w:r w:rsidRPr="00833EEB" w:rsidDel="00137A28">
          <w:rPr>
            <w:rFonts w:ascii="Book Antiqua" w:eastAsia="Times New Roman" w:hAnsi="Book Antiqua" w:cs="Times New Roman"/>
            <w:color w:val="0D0D0D"/>
            <w:sz w:val="24"/>
            <w:szCs w:val="24"/>
            <w:lang w:eastAsia="en-IN"/>
            <w:rPrChange w:id="3157" w:author="mac" w:date="2024-09-27T09:55:00Z">
              <w:rPr>
                <w:rFonts w:ascii="Times New Roman" w:eastAsia="Times New Roman" w:hAnsi="Times New Roman" w:cs="Times New Roman"/>
                <w:color w:val="0D0D0D"/>
                <w:sz w:val="24"/>
                <w:szCs w:val="24"/>
                <w:lang w:eastAsia="en-IN"/>
              </w:rPr>
            </w:rPrChange>
          </w:rPr>
          <w:delText>Raskin braced the railing and released to the ocean all the dead crickets he had been keeping in his stomach. The reflux tasted horrible and coupled with the harsh salty ocean spray hitting his face and lips left him with a horrible taste in his mouth. When he finished vomiting, he looked up at the panorama of nuclear explosions and began to shout.</w:delText>
        </w:r>
      </w:del>
    </w:p>
    <w:p w14:paraId="15D5B4A2" w14:textId="75B77AA2"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158" w:author="Yashua Lebowitz" w:date="2024-09-26T19:32:00Z"/>
          <w:rFonts w:ascii="Book Antiqua" w:eastAsia="Times New Roman" w:hAnsi="Book Antiqua" w:cs="Times New Roman"/>
          <w:color w:val="0D0D0D"/>
          <w:sz w:val="24"/>
          <w:szCs w:val="24"/>
          <w:lang w:eastAsia="en-IN"/>
          <w:rPrChange w:id="3159" w:author="mac" w:date="2024-09-27T09:55:00Z">
            <w:rPr>
              <w:del w:id="3160" w:author="Yashua Lebowitz" w:date="2024-09-26T19:32:00Z"/>
              <w:rFonts w:ascii="Times New Roman" w:eastAsia="Times New Roman" w:hAnsi="Times New Roman" w:cs="Times New Roman"/>
              <w:color w:val="0D0D0D"/>
              <w:sz w:val="24"/>
              <w:szCs w:val="24"/>
              <w:lang w:eastAsia="en-IN"/>
            </w:rPr>
          </w:rPrChange>
        </w:rPr>
        <w:pPrChange w:id="316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162" w:author="Yashua Lebowitz" w:date="2024-09-26T19:32:00Z">
        <w:r w:rsidRPr="00833EEB" w:rsidDel="00137A28">
          <w:rPr>
            <w:rFonts w:ascii="Book Antiqua" w:eastAsia="Times New Roman" w:hAnsi="Book Antiqua" w:cs="Times New Roman"/>
            <w:color w:val="0D0D0D"/>
            <w:sz w:val="24"/>
            <w:szCs w:val="24"/>
            <w:lang w:eastAsia="en-IN"/>
            <w:rPrChange w:id="3163" w:author="mac" w:date="2024-09-27T09:55:00Z">
              <w:rPr>
                <w:rFonts w:ascii="Times New Roman" w:eastAsia="Times New Roman" w:hAnsi="Times New Roman" w:cs="Times New Roman"/>
                <w:color w:val="0D0D0D"/>
                <w:sz w:val="24"/>
                <w:szCs w:val="24"/>
                <w:lang w:eastAsia="en-IN"/>
              </w:rPr>
            </w:rPrChange>
          </w:rPr>
          <w:delTex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delText>
        </w:r>
      </w:del>
    </w:p>
    <w:p w14:paraId="427F55A3" w14:textId="67E883F8"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164" w:author="Yashua Lebowitz" w:date="2024-09-26T19:32:00Z"/>
          <w:rFonts w:ascii="Book Antiqua" w:eastAsia="Times New Roman" w:hAnsi="Book Antiqua" w:cs="Times New Roman"/>
          <w:color w:val="0D0D0D"/>
          <w:sz w:val="24"/>
          <w:szCs w:val="24"/>
          <w:lang w:eastAsia="en-IN"/>
          <w:rPrChange w:id="3165" w:author="mac" w:date="2024-09-27T09:55:00Z">
            <w:rPr>
              <w:del w:id="3166" w:author="Yashua Lebowitz" w:date="2024-09-26T19:32:00Z"/>
              <w:rFonts w:ascii="Times New Roman" w:eastAsia="Times New Roman" w:hAnsi="Times New Roman" w:cs="Times New Roman"/>
              <w:color w:val="0D0D0D"/>
              <w:sz w:val="24"/>
              <w:szCs w:val="24"/>
              <w:lang w:eastAsia="en-IN"/>
            </w:rPr>
          </w:rPrChange>
        </w:rPr>
        <w:pPrChange w:id="316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168" w:author="Yashua Lebowitz" w:date="2024-09-26T19:32:00Z">
        <w:r w:rsidRPr="00833EEB" w:rsidDel="00137A28">
          <w:rPr>
            <w:rFonts w:ascii="Book Antiqua" w:eastAsia="Times New Roman" w:hAnsi="Book Antiqua" w:cs="Times New Roman"/>
            <w:color w:val="0D0D0D"/>
            <w:sz w:val="24"/>
            <w:szCs w:val="24"/>
            <w:lang w:eastAsia="en-IN"/>
            <w:rPrChange w:id="3169" w:author="mac" w:date="2024-09-27T09:55:00Z">
              <w:rPr>
                <w:rFonts w:ascii="Times New Roman" w:eastAsia="Times New Roman" w:hAnsi="Times New Roman" w:cs="Times New Roman"/>
                <w:color w:val="0D0D0D"/>
                <w:sz w:val="24"/>
                <w:szCs w:val="24"/>
                <w:lang w:eastAsia="en-IN"/>
              </w:rPr>
            </w:rPrChange>
          </w:rPr>
          <w:delText>Sgt. Hess had followed behind Cpl. Raskin intrigued and excited about watching the most intense battle he would ever be a part of. He overhead Cpl. Raskin shouting heretical nonsense and was concerned that such talk might influence and demotivate other soldiers into not fighting.</w:delText>
        </w:r>
      </w:del>
    </w:p>
    <w:p w14:paraId="2A051D31" w14:textId="5AF99893"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170" w:author="Yashua Lebowitz" w:date="2024-09-26T19:32:00Z"/>
          <w:rFonts w:ascii="Book Antiqua" w:eastAsia="Times New Roman" w:hAnsi="Book Antiqua" w:cs="Times New Roman"/>
          <w:color w:val="0D0D0D"/>
          <w:sz w:val="24"/>
          <w:szCs w:val="24"/>
          <w:lang w:eastAsia="en-IN"/>
          <w:rPrChange w:id="3171" w:author="mac" w:date="2024-09-27T09:55:00Z">
            <w:rPr>
              <w:del w:id="3172" w:author="Yashua Lebowitz" w:date="2024-09-26T19:32:00Z"/>
              <w:rFonts w:ascii="Times New Roman" w:eastAsia="Times New Roman" w:hAnsi="Times New Roman" w:cs="Times New Roman"/>
              <w:color w:val="0D0D0D"/>
              <w:sz w:val="24"/>
              <w:szCs w:val="24"/>
              <w:lang w:eastAsia="en-IN"/>
            </w:rPr>
          </w:rPrChange>
        </w:rPr>
        <w:pPrChange w:id="317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174" w:author="Yashua Lebowitz" w:date="2024-09-26T19:32:00Z">
        <w:r w:rsidRPr="00833EEB" w:rsidDel="00137A28">
          <w:rPr>
            <w:rFonts w:ascii="Book Antiqua" w:eastAsia="Times New Roman" w:hAnsi="Book Antiqua" w:cs="Times New Roman"/>
            <w:color w:val="0D0D0D"/>
            <w:sz w:val="24"/>
            <w:szCs w:val="24"/>
            <w:lang w:eastAsia="en-IN"/>
            <w:rPrChange w:id="3175" w:author="mac" w:date="2024-09-27T09:55:00Z">
              <w:rPr>
                <w:rFonts w:ascii="Times New Roman" w:eastAsia="Times New Roman" w:hAnsi="Times New Roman" w:cs="Times New Roman"/>
                <w:color w:val="0D0D0D"/>
                <w:sz w:val="24"/>
                <w:szCs w:val="24"/>
                <w:lang w:eastAsia="en-IN"/>
              </w:rPr>
            </w:rPrChange>
          </w:rPr>
          <w:delText>“Raskin, you will fight or die. Anyone who declares himself a conscientious objector is an enemy of humanity will be put to death. This isn’t like the old days when we just sent you home with a pat on the back and said it’s against your conscience to fight. I will execute you on the spot right here!” Sergeant Hess 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delText>
        </w:r>
      </w:del>
    </w:p>
    <w:p w14:paraId="213DA583" w14:textId="42C7C99F"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176" w:author="Yashua Lebowitz" w:date="2024-09-26T19:32:00Z"/>
          <w:rFonts w:ascii="Book Antiqua" w:eastAsia="Times New Roman" w:hAnsi="Book Antiqua" w:cs="Times New Roman"/>
          <w:color w:val="0D0D0D"/>
          <w:sz w:val="24"/>
          <w:szCs w:val="24"/>
          <w:lang w:eastAsia="en-IN"/>
          <w:rPrChange w:id="3177" w:author="mac" w:date="2024-09-27T09:55:00Z">
            <w:rPr>
              <w:del w:id="3178" w:author="Yashua Lebowitz" w:date="2024-09-26T19:32:00Z"/>
              <w:rFonts w:ascii="Times New Roman" w:eastAsia="Times New Roman" w:hAnsi="Times New Roman" w:cs="Times New Roman"/>
              <w:color w:val="0D0D0D"/>
              <w:sz w:val="24"/>
              <w:szCs w:val="24"/>
              <w:lang w:eastAsia="en-IN"/>
            </w:rPr>
          </w:rPrChange>
        </w:rPr>
        <w:pPrChange w:id="317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180" w:author="Yashua Lebowitz" w:date="2024-09-26T19:32:00Z">
        <w:r w:rsidRPr="00833EEB" w:rsidDel="00137A28">
          <w:rPr>
            <w:rFonts w:ascii="Book Antiqua" w:eastAsia="Times New Roman" w:hAnsi="Book Antiqua" w:cs="Times New Roman"/>
            <w:color w:val="0D0D0D"/>
            <w:sz w:val="24"/>
            <w:szCs w:val="24"/>
            <w:lang w:eastAsia="en-IN"/>
            <w:rPrChange w:id="3181" w:author="mac" w:date="2024-09-27T09:55:00Z">
              <w:rPr>
                <w:rFonts w:ascii="Times New Roman" w:eastAsia="Times New Roman" w:hAnsi="Times New Roman" w:cs="Times New Roman"/>
                <w:color w:val="0D0D0D"/>
                <w:sz w:val="24"/>
                <w:szCs w:val="24"/>
                <w:lang w:eastAsia="en-IN"/>
              </w:rPr>
            </w:rPrChange>
          </w:rPr>
          <w:delText>“Someone dress this boy’s wound and carry him to the infirmary. Looks like you won’t be going after all, Raskin.”</w:delText>
        </w:r>
      </w:del>
    </w:p>
    <w:p w14:paraId="55035BB8" w14:textId="4F1307DB"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182" w:author="Yashua Lebowitz" w:date="2024-09-26T19:32:00Z"/>
          <w:rFonts w:ascii="Book Antiqua" w:eastAsia="Times New Roman" w:hAnsi="Book Antiqua" w:cs="Times New Roman"/>
          <w:color w:val="0D0D0D"/>
          <w:sz w:val="24"/>
          <w:szCs w:val="24"/>
          <w:lang w:eastAsia="en-IN"/>
          <w:rPrChange w:id="3183" w:author="mac" w:date="2024-09-27T09:55:00Z">
            <w:rPr>
              <w:del w:id="3184" w:author="Yashua Lebowitz" w:date="2024-09-26T19:32:00Z"/>
              <w:rFonts w:ascii="Times New Roman" w:eastAsia="Times New Roman" w:hAnsi="Times New Roman" w:cs="Times New Roman"/>
              <w:color w:val="0D0D0D"/>
              <w:sz w:val="24"/>
              <w:szCs w:val="24"/>
              <w:lang w:eastAsia="en-IN"/>
            </w:rPr>
          </w:rPrChange>
        </w:rPr>
        <w:pPrChange w:id="318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186" w:author="Yashua Lebowitz" w:date="2024-09-26T19:32:00Z">
        <w:r w:rsidRPr="00833EEB" w:rsidDel="00137A28">
          <w:rPr>
            <w:rFonts w:ascii="Book Antiqua" w:eastAsia="Times New Roman" w:hAnsi="Book Antiqua" w:cs="Times New Roman"/>
            <w:color w:val="0D0D0D"/>
            <w:sz w:val="24"/>
            <w:szCs w:val="24"/>
            <w:lang w:eastAsia="en-IN"/>
            <w:rPrChange w:id="3187" w:author="mac" w:date="2024-09-27T09:55:00Z">
              <w:rPr>
                <w:rFonts w:ascii="Times New Roman" w:eastAsia="Times New Roman" w:hAnsi="Times New Roman" w:cs="Times New Roman"/>
                <w:color w:val="0D0D0D"/>
                <w:sz w:val="24"/>
                <w:szCs w:val="24"/>
                <w:lang w:eastAsia="en-IN"/>
              </w:rPr>
            </w:rPrChange>
          </w:rPr>
          <w:delText>Two soldiers carried him to the infirmary, and the medics began operating immediately. Raskin awoke to find his commanding officer, Lieutenant Daniels standing over him.</w:delText>
        </w:r>
      </w:del>
    </w:p>
    <w:p w14:paraId="7CE28678" w14:textId="204FD4C7"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188" w:author="Yashua Lebowitz" w:date="2024-09-26T19:32:00Z"/>
          <w:rFonts w:ascii="Book Antiqua" w:eastAsia="Times New Roman" w:hAnsi="Book Antiqua" w:cs="Times New Roman"/>
          <w:color w:val="0D0D0D"/>
          <w:sz w:val="24"/>
          <w:szCs w:val="24"/>
          <w:lang w:eastAsia="en-IN"/>
          <w:rPrChange w:id="3189" w:author="mac" w:date="2024-09-27T09:55:00Z">
            <w:rPr>
              <w:del w:id="3190" w:author="Yashua Lebowitz" w:date="2024-09-26T19:32:00Z"/>
              <w:rFonts w:ascii="Times New Roman" w:eastAsia="Times New Roman" w:hAnsi="Times New Roman" w:cs="Times New Roman"/>
              <w:color w:val="0D0D0D"/>
              <w:sz w:val="24"/>
              <w:szCs w:val="24"/>
              <w:lang w:eastAsia="en-IN"/>
            </w:rPr>
          </w:rPrChange>
        </w:rPr>
        <w:pPrChange w:id="319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192" w:author="Yashua Lebowitz" w:date="2024-09-26T19:32:00Z">
        <w:r w:rsidRPr="00833EEB" w:rsidDel="00137A28">
          <w:rPr>
            <w:rFonts w:ascii="Book Antiqua" w:eastAsia="Times New Roman" w:hAnsi="Book Antiqua" w:cs="Times New Roman"/>
            <w:color w:val="0D0D0D"/>
            <w:sz w:val="24"/>
            <w:szCs w:val="24"/>
            <w:lang w:eastAsia="en-IN"/>
            <w:rPrChange w:id="3193" w:author="mac" w:date="2024-09-27T09:55:00Z">
              <w:rPr>
                <w:rFonts w:ascii="Times New Roman" w:eastAsia="Times New Roman" w:hAnsi="Times New Roman" w:cs="Times New Roman"/>
                <w:color w:val="0D0D0D"/>
                <w:sz w:val="24"/>
                <w:szCs w:val="24"/>
                <w:lang w:eastAsia="en-IN"/>
              </w:rPr>
            </w:rPrChange>
          </w:rPr>
          <w:delText>“Can you hear me, Raskin?”</w:delText>
        </w:r>
      </w:del>
    </w:p>
    <w:p w14:paraId="194DA7A0" w14:textId="444413F6"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194" w:author="Yashua Lebowitz" w:date="2024-09-26T19:32:00Z"/>
          <w:rFonts w:ascii="Book Antiqua" w:eastAsia="Times New Roman" w:hAnsi="Book Antiqua" w:cs="Times New Roman"/>
          <w:color w:val="0D0D0D"/>
          <w:sz w:val="24"/>
          <w:szCs w:val="24"/>
          <w:lang w:eastAsia="en-IN"/>
          <w:rPrChange w:id="3195" w:author="mac" w:date="2024-09-27T09:55:00Z">
            <w:rPr>
              <w:del w:id="3196" w:author="Yashua Lebowitz" w:date="2024-09-26T19:32:00Z"/>
              <w:rFonts w:ascii="Times New Roman" w:eastAsia="Times New Roman" w:hAnsi="Times New Roman" w:cs="Times New Roman"/>
              <w:color w:val="0D0D0D"/>
              <w:sz w:val="24"/>
              <w:szCs w:val="24"/>
              <w:lang w:eastAsia="en-IN"/>
            </w:rPr>
          </w:rPrChange>
        </w:rPr>
        <w:pPrChange w:id="319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198" w:author="Yashua Lebowitz" w:date="2024-09-26T19:32:00Z">
        <w:r w:rsidRPr="00833EEB" w:rsidDel="00137A28">
          <w:rPr>
            <w:rFonts w:ascii="Book Antiqua" w:eastAsia="Times New Roman" w:hAnsi="Book Antiqua" w:cs="Times New Roman"/>
            <w:color w:val="0D0D0D"/>
            <w:sz w:val="24"/>
            <w:szCs w:val="24"/>
            <w:lang w:eastAsia="en-IN"/>
            <w:rPrChange w:id="3199" w:author="mac" w:date="2024-09-27T09:55:00Z">
              <w:rPr>
                <w:rFonts w:ascii="Times New Roman" w:eastAsia="Times New Roman" w:hAnsi="Times New Roman" w:cs="Times New Roman"/>
                <w:color w:val="0D0D0D"/>
                <w:sz w:val="24"/>
                <w:szCs w:val="24"/>
                <w:lang w:eastAsia="en-IN"/>
              </w:rPr>
            </w:rPrChange>
          </w:rPr>
          <w:delText>He nodded.</w:delText>
        </w:r>
      </w:del>
    </w:p>
    <w:p w14:paraId="53246CAE" w14:textId="46CAE326"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200" w:author="Yashua Lebowitz" w:date="2024-09-26T19:32:00Z"/>
          <w:rFonts w:ascii="Book Antiqua" w:eastAsia="Times New Roman" w:hAnsi="Book Antiqua" w:cs="Times New Roman"/>
          <w:color w:val="0D0D0D"/>
          <w:sz w:val="24"/>
          <w:szCs w:val="24"/>
          <w:lang w:eastAsia="en-IN"/>
          <w:rPrChange w:id="3201" w:author="mac" w:date="2024-09-27T09:55:00Z">
            <w:rPr>
              <w:del w:id="3202" w:author="Yashua Lebowitz" w:date="2024-09-26T19:32:00Z"/>
              <w:rFonts w:ascii="Times New Roman" w:eastAsia="Times New Roman" w:hAnsi="Times New Roman" w:cs="Times New Roman"/>
              <w:color w:val="0D0D0D"/>
              <w:sz w:val="24"/>
              <w:szCs w:val="24"/>
              <w:lang w:eastAsia="en-IN"/>
            </w:rPr>
          </w:rPrChange>
        </w:rPr>
        <w:pPrChange w:id="320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04" w:author="Yashua Lebowitz" w:date="2024-09-26T19:32:00Z">
        <w:r w:rsidRPr="00833EEB" w:rsidDel="00137A28">
          <w:rPr>
            <w:rFonts w:ascii="Book Antiqua" w:eastAsia="Times New Roman" w:hAnsi="Book Antiqua" w:cs="Times New Roman"/>
            <w:color w:val="0D0D0D"/>
            <w:sz w:val="24"/>
            <w:szCs w:val="24"/>
            <w:lang w:eastAsia="en-IN"/>
            <w:rPrChange w:id="3205" w:author="mac" w:date="2024-09-27T09:55:00Z">
              <w:rPr>
                <w:rFonts w:ascii="Times New Roman" w:eastAsia="Times New Roman" w:hAnsi="Times New Roman" w:cs="Times New Roman"/>
                <w:color w:val="0D0D0D"/>
                <w:sz w:val="24"/>
                <w:szCs w:val="24"/>
                <w:lang w:eastAsia="en-IN"/>
              </w:rPr>
            </w:rPrChange>
          </w:rPr>
          <w:lastRenderedPageBreak/>
          <w:delText>“How the hell did you get shot in the leg before the battles even began? Someone said they overheard you spouting anti-patriotic rhetoric. Is this true?”</w:delText>
        </w:r>
      </w:del>
    </w:p>
    <w:p w14:paraId="376A3AF5" w14:textId="6C9E0EAA"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206" w:author="Yashua Lebowitz" w:date="2024-09-26T19:32:00Z"/>
          <w:rFonts w:ascii="Book Antiqua" w:eastAsia="Times New Roman" w:hAnsi="Book Antiqua" w:cs="Times New Roman"/>
          <w:color w:val="0D0D0D"/>
          <w:sz w:val="24"/>
          <w:szCs w:val="24"/>
          <w:lang w:eastAsia="en-IN"/>
          <w:rPrChange w:id="3207" w:author="mac" w:date="2024-09-27T09:55:00Z">
            <w:rPr>
              <w:del w:id="3208" w:author="Yashua Lebowitz" w:date="2024-09-26T19:32:00Z"/>
              <w:rFonts w:ascii="Times New Roman" w:eastAsia="Times New Roman" w:hAnsi="Times New Roman" w:cs="Times New Roman"/>
              <w:color w:val="0D0D0D"/>
              <w:sz w:val="24"/>
              <w:szCs w:val="24"/>
              <w:lang w:eastAsia="en-IN"/>
            </w:rPr>
          </w:rPrChange>
        </w:rPr>
        <w:pPrChange w:id="320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10" w:author="Yashua Lebowitz" w:date="2024-09-26T19:32:00Z">
        <w:r w:rsidRPr="00833EEB" w:rsidDel="00137A28">
          <w:rPr>
            <w:rFonts w:ascii="Book Antiqua" w:eastAsia="Times New Roman" w:hAnsi="Book Antiqua" w:cs="Times New Roman"/>
            <w:color w:val="0D0D0D"/>
            <w:sz w:val="24"/>
            <w:szCs w:val="24"/>
            <w:lang w:eastAsia="en-IN"/>
            <w:rPrChange w:id="3211" w:author="mac" w:date="2024-09-27T09:55:00Z">
              <w:rPr>
                <w:rFonts w:ascii="Times New Roman" w:eastAsia="Times New Roman" w:hAnsi="Times New Roman" w:cs="Times New Roman"/>
                <w:color w:val="0D0D0D"/>
                <w:sz w:val="24"/>
                <w:szCs w:val="24"/>
                <w:lang w:eastAsia="en-IN"/>
              </w:rPr>
            </w:rPrChange>
          </w:rPr>
          <w:delText>Raskin shook his head.</w:delText>
        </w:r>
      </w:del>
    </w:p>
    <w:p w14:paraId="0164AA7D" w14:textId="15BC42B5"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212" w:author="Yashua Lebowitz" w:date="2024-09-26T19:32:00Z"/>
          <w:rFonts w:ascii="Book Antiqua" w:eastAsia="Times New Roman" w:hAnsi="Book Antiqua" w:cs="Times New Roman"/>
          <w:color w:val="0D0D0D"/>
          <w:sz w:val="24"/>
          <w:szCs w:val="24"/>
          <w:lang w:eastAsia="en-IN"/>
          <w:rPrChange w:id="3213" w:author="mac" w:date="2024-09-27T09:55:00Z">
            <w:rPr>
              <w:del w:id="3214" w:author="Yashua Lebowitz" w:date="2024-09-26T19:32:00Z"/>
              <w:rFonts w:ascii="Times New Roman" w:eastAsia="Times New Roman" w:hAnsi="Times New Roman" w:cs="Times New Roman"/>
              <w:color w:val="0D0D0D"/>
              <w:sz w:val="24"/>
              <w:szCs w:val="24"/>
              <w:lang w:eastAsia="en-IN"/>
            </w:rPr>
          </w:rPrChange>
        </w:rPr>
        <w:pPrChange w:id="321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16" w:author="Yashua Lebowitz" w:date="2024-09-26T19:32:00Z">
        <w:r w:rsidRPr="00833EEB" w:rsidDel="00137A28">
          <w:rPr>
            <w:rFonts w:ascii="Book Antiqua" w:eastAsia="Times New Roman" w:hAnsi="Book Antiqua" w:cs="Times New Roman"/>
            <w:color w:val="0D0D0D"/>
            <w:sz w:val="24"/>
            <w:szCs w:val="24"/>
            <w:lang w:eastAsia="en-IN"/>
            <w:rPrChange w:id="3217" w:author="mac" w:date="2024-09-27T09:55:00Z">
              <w:rPr>
                <w:rFonts w:ascii="Times New Roman" w:eastAsia="Times New Roman" w:hAnsi="Times New Roman" w:cs="Times New Roman"/>
                <w:color w:val="0D0D0D"/>
                <w:sz w:val="24"/>
                <w:szCs w:val="24"/>
                <w:lang w:eastAsia="en-IN"/>
              </w:rPr>
            </w:rPrChange>
          </w:rPr>
          <w:delText>“Good. Because if you were, I’d have to finish you off myself.” He placed his hand with slight pressure near the wound, causing pain to shoot up Raskin’s leg. “In my after-action report, I’ll just leave it as an accidental discharge. Be careful.”</w:delText>
        </w:r>
      </w:del>
    </w:p>
    <w:p w14:paraId="0DED3CF4" w14:textId="2ECAB233"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218" w:author="Yashua Lebowitz" w:date="2024-09-26T19:32:00Z"/>
          <w:rFonts w:ascii="Book Antiqua" w:eastAsia="Times New Roman" w:hAnsi="Book Antiqua" w:cs="Times New Roman"/>
          <w:color w:val="0D0D0D"/>
          <w:sz w:val="24"/>
          <w:szCs w:val="24"/>
          <w:lang w:eastAsia="en-IN"/>
          <w:rPrChange w:id="3219" w:author="mac" w:date="2024-09-27T09:55:00Z">
            <w:rPr>
              <w:del w:id="3220" w:author="Yashua Lebowitz" w:date="2024-09-26T19:32:00Z"/>
              <w:rFonts w:ascii="Times New Roman" w:eastAsia="Times New Roman" w:hAnsi="Times New Roman" w:cs="Times New Roman"/>
              <w:color w:val="0D0D0D"/>
              <w:sz w:val="24"/>
              <w:szCs w:val="24"/>
              <w:lang w:eastAsia="en-IN"/>
            </w:rPr>
          </w:rPrChange>
        </w:rPr>
        <w:pPrChange w:id="322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22" w:author="Yashua Lebowitz" w:date="2024-09-26T19:32:00Z">
        <w:r w:rsidRPr="00833EEB" w:rsidDel="00137A28">
          <w:rPr>
            <w:rFonts w:ascii="Book Antiqua" w:eastAsia="Times New Roman" w:hAnsi="Book Antiqua" w:cs="Times New Roman"/>
            <w:color w:val="0D0D0D"/>
            <w:sz w:val="24"/>
            <w:szCs w:val="24"/>
            <w:lang w:eastAsia="en-IN"/>
            <w:rPrChange w:id="3223" w:author="mac" w:date="2024-09-27T09:55:00Z">
              <w:rPr>
                <w:rFonts w:ascii="Times New Roman" w:eastAsia="Times New Roman" w:hAnsi="Times New Roman" w:cs="Times New Roman"/>
                <w:color w:val="0D0D0D"/>
                <w:sz w:val="24"/>
                <w:szCs w:val="24"/>
                <w:lang w:eastAsia="en-IN"/>
              </w:rPr>
            </w:rPrChange>
          </w:rPr>
          <w:delTex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delText>
        </w:r>
      </w:del>
    </w:p>
    <w:p w14:paraId="61481151" w14:textId="38037D25"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224" w:author="Yashua Lebowitz" w:date="2024-09-26T19:32:00Z"/>
          <w:rFonts w:ascii="Book Antiqua" w:eastAsia="Times New Roman" w:hAnsi="Book Antiqua" w:cs="Times New Roman"/>
          <w:color w:val="0D0D0D"/>
          <w:sz w:val="24"/>
          <w:szCs w:val="24"/>
          <w:lang w:eastAsia="en-IN"/>
          <w:rPrChange w:id="3225" w:author="mac" w:date="2024-09-27T09:55:00Z">
            <w:rPr>
              <w:del w:id="3226" w:author="Yashua Lebowitz" w:date="2024-09-26T19:32:00Z"/>
              <w:rFonts w:ascii="Times New Roman" w:eastAsia="Times New Roman" w:hAnsi="Times New Roman" w:cs="Times New Roman"/>
              <w:color w:val="0D0D0D"/>
              <w:sz w:val="24"/>
              <w:szCs w:val="24"/>
              <w:lang w:eastAsia="en-IN"/>
            </w:rPr>
          </w:rPrChange>
        </w:rPr>
        <w:pPrChange w:id="322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28" w:author="Yashua Lebowitz" w:date="2024-09-26T19:32:00Z">
        <w:r w:rsidRPr="00833EEB" w:rsidDel="00137A28">
          <w:rPr>
            <w:rFonts w:ascii="Book Antiqua" w:eastAsia="Times New Roman" w:hAnsi="Book Antiqua" w:cs="Times New Roman"/>
            <w:color w:val="0D0D0D"/>
            <w:sz w:val="24"/>
            <w:szCs w:val="24"/>
            <w:lang w:eastAsia="en-IN"/>
            <w:rPrChange w:id="3229" w:author="mac" w:date="2024-09-27T09:55:00Z">
              <w:rPr>
                <w:rFonts w:ascii="Times New Roman" w:eastAsia="Times New Roman" w:hAnsi="Times New Roman" w:cs="Times New Roman"/>
                <w:color w:val="0D0D0D"/>
                <w:sz w:val="24"/>
                <w:szCs w:val="24"/>
                <w:lang w:eastAsia="en-IN"/>
              </w:rPr>
            </w:rPrChange>
          </w:rPr>
          <w:delText>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clothes like the memories of her he suppressed. Now, facing death, he felt her memories resurrected.</w:delText>
        </w:r>
      </w:del>
    </w:p>
    <w:p w14:paraId="24CD2A01" w14:textId="7A662D5F"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230" w:author="Yashua Lebowitz" w:date="2024-09-26T19:32:00Z"/>
          <w:rFonts w:ascii="Book Antiqua" w:eastAsia="Times New Roman" w:hAnsi="Book Antiqua" w:cs="Times New Roman"/>
          <w:color w:val="0D0D0D"/>
          <w:sz w:val="24"/>
          <w:szCs w:val="24"/>
          <w:lang w:eastAsia="en-IN"/>
          <w:rPrChange w:id="3231" w:author="mac" w:date="2024-09-27T09:55:00Z">
            <w:rPr>
              <w:del w:id="3232" w:author="Yashua Lebowitz" w:date="2024-09-26T19:32:00Z"/>
              <w:rFonts w:ascii="Times New Roman" w:eastAsia="Times New Roman" w:hAnsi="Times New Roman" w:cs="Times New Roman"/>
              <w:color w:val="0D0D0D"/>
              <w:sz w:val="24"/>
              <w:szCs w:val="24"/>
              <w:lang w:eastAsia="en-IN"/>
            </w:rPr>
          </w:rPrChange>
        </w:rPr>
        <w:pPrChange w:id="323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34" w:author="Yashua Lebowitz" w:date="2024-09-26T19:32:00Z">
        <w:r w:rsidRPr="00833EEB" w:rsidDel="00137A28">
          <w:rPr>
            <w:rFonts w:ascii="Book Antiqua" w:eastAsia="Times New Roman" w:hAnsi="Book Antiqua" w:cs="Times New Roman"/>
            <w:color w:val="0D0D0D"/>
            <w:sz w:val="24"/>
            <w:szCs w:val="24"/>
            <w:lang w:eastAsia="en-IN"/>
            <w:rPrChange w:id="3235" w:author="mac" w:date="2024-09-27T09:55:00Z">
              <w:rPr>
                <w:rFonts w:ascii="Times New Roman" w:eastAsia="Times New Roman" w:hAnsi="Times New Roman" w:cs="Times New Roman"/>
                <w:color w:val="0D0D0D"/>
                <w:sz w:val="24"/>
                <w:szCs w:val="24"/>
                <w:lang w:eastAsia="en-IN"/>
              </w:rPr>
            </w:rPrChange>
          </w:rPr>
          <w:delText>“Mother,” he prayed, “Save me from this ship of death. If there’s a God above and you’re with Him, then tell Him to save me. I know we’re doing something horrible, something deeply wrong, and you would be ashamed of me.”</w:delText>
        </w:r>
      </w:del>
    </w:p>
    <w:p w14:paraId="6DD134CA" w14:textId="1AA9A7C4"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236" w:author="Yashua Lebowitz" w:date="2024-09-26T19:32:00Z"/>
          <w:rFonts w:ascii="Book Antiqua" w:eastAsia="Times New Roman" w:hAnsi="Book Antiqua" w:cs="Times New Roman"/>
          <w:color w:val="0D0D0D"/>
          <w:sz w:val="24"/>
          <w:szCs w:val="24"/>
          <w:lang w:eastAsia="en-IN"/>
          <w:rPrChange w:id="3237" w:author="mac" w:date="2024-09-27T09:55:00Z">
            <w:rPr>
              <w:del w:id="3238" w:author="Yashua Lebowitz" w:date="2024-09-26T19:32:00Z"/>
              <w:rFonts w:ascii="Times New Roman" w:eastAsia="Times New Roman" w:hAnsi="Times New Roman" w:cs="Times New Roman"/>
              <w:color w:val="0D0D0D"/>
              <w:sz w:val="24"/>
              <w:szCs w:val="24"/>
              <w:lang w:eastAsia="en-IN"/>
            </w:rPr>
          </w:rPrChange>
        </w:rPr>
        <w:pPrChange w:id="323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40" w:author="Yashua Lebowitz" w:date="2024-09-26T19:32:00Z">
        <w:r w:rsidRPr="00833EEB" w:rsidDel="00137A28">
          <w:rPr>
            <w:rFonts w:ascii="Book Antiqua" w:eastAsia="Times New Roman" w:hAnsi="Book Antiqua" w:cs="Times New Roman"/>
            <w:color w:val="0D0D0D"/>
            <w:sz w:val="24"/>
            <w:szCs w:val="24"/>
            <w:lang w:eastAsia="en-IN"/>
            <w:rPrChange w:id="3241" w:author="mac" w:date="2024-09-27T09:55:00Z">
              <w:rPr>
                <w:rFonts w:ascii="Times New Roman" w:eastAsia="Times New Roman" w:hAnsi="Times New Roman" w:cs="Times New Roman"/>
                <w:color w:val="0D0D0D"/>
                <w:sz w:val="24"/>
                <w:szCs w:val="24"/>
                <w:lang w:eastAsia="en-IN"/>
              </w:rPr>
            </w:rPrChange>
          </w:rPr>
          <w:delText>Suddenly, the ship jolted. Raskin was thrown out of his bed, and medical equipment scattered. He pulled out his IV and squeezed his arm. The alarm blared. A voice appeared over the intercom.</w:delText>
        </w:r>
      </w:del>
    </w:p>
    <w:p w14:paraId="0DE30DB7" w14:textId="0218DCB0"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242" w:author="Yashua Lebowitz" w:date="2024-09-26T19:32:00Z"/>
          <w:rFonts w:ascii="Book Antiqua" w:eastAsia="Times New Roman" w:hAnsi="Book Antiqua" w:cs="Times New Roman"/>
          <w:color w:val="0D0D0D"/>
          <w:sz w:val="24"/>
          <w:szCs w:val="24"/>
          <w:lang w:eastAsia="en-IN"/>
          <w:rPrChange w:id="3243" w:author="mac" w:date="2024-09-27T09:55:00Z">
            <w:rPr>
              <w:del w:id="3244" w:author="Yashua Lebowitz" w:date="2024-09-26T19:32:00Z"/>
              <w:rFonts w:ascii="Times New Roman" w:eastAsia="Times New Roman" w:hAnsi="Times New Roman" w:cs="Times New Roman"/>
              <w:color w:val="0D0D0D"/>
              <w:sz w:val="24"/>
              <w:szCs w:val="24"/>
              <w:lang w:eastAsia="en-IN"/>
            </w:rPr>
          </w:rPrChange>
        </w:rPr>
        <w:pPrChange w:id="324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46" w:author="Yashua Lebowitz" w:date="2024-09-26T19:32:00Z">
        <w:r w:rsidRPr="00833EEB" w:rsidDel="00137A28">
          <w:rPr>
            <w:rFonts w:ascii="Book Antiqua" w:eastAsia="Times New Roman" w:hAnsi="Book Antiqua" w:cs="Times New Roman"/>
            <w:color w:val="0D0D0D"/>
            <w:sz w:val="24"/>
            <w:szCs w:val="24"/>
            <w:lang w:eastAsia="en-IN"/>
            <w:rPrChange w:id="3247" w:author="mac" w:date="2024-09-27T09:55:00Z">
              <w:rPr>
                <w:rFonts w:ascii="Times New Roman" w:eastAsia="Times New Roman" w:hAnsi="Times New Roman" w:cs="Times New Roman"/>
                <w:color w:val="0D0D0D"/>
                <w:sz w:val="24"/>
                <w:szCs w:val="24"/>
                <w:lang w:eastAsia="en-IN"/>
              </w:rPr>
            </w:rPrChange>
          </w:rPr>
          <w:delText>“This is the captain. Abandon ship. All personnel, board the landing crafts. We’ll make landfall with the second wave.”</w:delText>
        </w:r>
      </w:del>
    </w:p>
    <w:p w14:paraId="5A91E159" w14:textId="226BE226"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248" w:author="Yashua Lebowitz" w:date="2024-09-26T19:32:00Z"/>
          <w:rFonts w:ascii="Book Antiqua" w:eastAsia="Times New Roman" w:hAnsi="Book Antiqua" w:cs="Times New Roman"/>
          <w:color w:val="0D0D0D"/>
          <w:sz w:val="24"/>
          <w:szCs w:val="24"/>
          <w:lang w:eastAsia="en-IN"/>
          <w:rPrChange w:id="3249" w:author="mac" w:date="2024-09-27T09:55:00Z">
            <w:rPr>
              <w:del w:id="3250" w:author="Yashua Lebowitz" w:date="2024-09-26T19:32:00Z"/>
              <w:rFonts w:ascii="Times New Roman" w:eastAsia="Times New Roman" w:hAnsi="Times New Roman" w:cs="Times New Roman"/>
              <w:color w:val="0D0D0D"/>
              <w:sz w:val="24"/>
              <w:szCs w:val="24"/>
              <w:lang w:eastAsia="en-IN"/>
            </w:rPr>
          </w:rPrChange>
        </w:rPr>
        <w:pPrChange w:id="3251"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52" w:author="Yashua Lebowitz" w:date="2024-09-26T19:32:00Z">
        <w:r w:rsidRPr="00833EEB" w:rsidDel="00137A28">
          <w:rPr>
            <w:rFonts w:ascii="Book Antiqua" w:eastAsia="Times New Roman" w:hAnsi="Book Antiqua" w:cs="Times New Roman"/>
            <w:color w:val="0D0D0D"/>
            <w:sz w:val="24"/>
            <w:szCs w:val="24"/>
            <w:lang w:eastAsia="en-IN"/>
            <w:rPrChange w:id="3253" w:author="mac" w:date="2024-09-27T09:55:00Z">
              <w:rPr>
                <w:rFonts w:ascii="Times New Roman" w:eastAsia="Times New Roman" w:hAnsi="Times New Roman" w:cs="Times New Roman"/>
                <w:color w:val="0D0D0D"/>
                <w:sz w:val="24"/>
                <w:szCs w:val="24"/>
                <w:lang w:eastAsia="en-IN"/>
              </w:rPr>
            </w:rPrChange>
          </w:rPr>
          <w:delText>Water started entering his cabin. Lot appeared in the doorway.</w:delText>
        </w:r>
      </w:del>
    </w:p>
    <w:p w14:paraId="297EF231" w14:textId="5AB86711"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254" w:author="Yashua Lebowitz" w:date="2024-09-26T19:32:00Z"/>
          <w:rFonts w:ascii="Book Antiqua" w:eastAsia="Times New Roman" w:hAnsi="Book Antiqua" w:cs="Times New Roman"/>
          <w:color w:val="0D0D0D"/>
          <w:sz w:val="24"/>
          <w:szCs w:val="24"/>
          <w:lang w:eastAsia="en-IN"/>
          <w:rPrChange w:id="3255" w:author="mac" w:date="2024-09-27T09:55:00Z">
            <w:rPr>
              <w:del w:id="3256" w:author="Yashua Lebowitz" w:date="2024-09-26T19:32:00Z"/>
              <w:rFonts w:ascii="Times New Roman" w:eastAsia="Times New Roman" w:hAnsi="Times New Roman" w:cs="Times New Roman"/>
              <w:color w:val="0D0D0D"/>
              <w:sz w:val="24"/>
              <w:szCs w:val="24"/>
              <w:lang w:eastAsia="en-IN"/>
            </w:rPr>
          </w:rPrChange>
        </w:rPr>
        <w:pPrChange w:id="3257"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58" w:author="Yashua Lebowitz" w:date="2024-09-26T19:32:00Z">
        <w:r w:rsidRPr="00833EEB" w:rsidDel="00137A28">
          <w:rPr>
            <w:rFonts w:ascii="Book Antiqua" w:eastAsia="Times New Roman" w:hAnsi="Book Antiqua" w:cs="Times New Roman"/>
            <w:color w:val="0D0D0D"/>
            <w:sz w:val="24"/>
            <w:szCs w:val="24"/>
            <w:lang w:eastAsia="en-IN"/>
            <w:rPrChange w:id="3259" w:author="mac" w:date="2024-09-27T09:55:00Z">
              <w:rPr>
                <w:rFonts w:ascii="Times New Roman" w:eastAsia="Times New Roman" w:hAnsi="Times New Roman" w:cs="Times New Roman"/>
                <w:color w:val="0D0D0D"/>
                <w:sz w:val="24"/>
                <w:szCs w:val="24"/>
                <w:lang w:eastAsia="en-IN"/>
              </w:rPr>
            </w:rPrChange>
          </w:rPr>
          <w:delText>“Looks like you’re back in this thing, Raskin! You didn’t think I’d forget about you. Can you walk?”</w:delText>
        </w:r>
      </w:del>
    </w:p>
    <w:p w14:paraId="061E19FF" w14:textId="61B25CC7"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260" w:author="Yashua Lebowitz" w:date="2024-09-26T19:32:00Z"/>
          <w:rFonts w:ascii="Book Antiqua" w:eastAsia="Times New Roman" w:hAnsi="Book Antiqua" w:cs="Times New Roman"/>
          <w:color w:val="0D0D0D"/>
          <w:sz w:val="24"/>
          <w:szCs w:val="24"/>
          <w:lang w:eastAsia="en-IN"/>
          <w:rPrChange w:id="3261" w:author="mac" w:date="2024-09-27T09:55:00Z">
            <w:rPr>
              <w:del w:id="3262" w:author="Yashua Lebowitz" w:date="2024-09-26T19:32:00Z"/>
              <w:rFonts w:ascii="Times New Roman" w:eastAsia="Times New Roman" w:hAnsi="Times New Roman" w:cs="Times New Roman"/>
              <w:color w:val="0D0D0D"/>
              <w:sz w:val="24"/>
              <w:szCs w:val="24"/>
              <w:lang w:eastAsia="en-IN"/>
            </w:rPr>
          </w:rPrChange>
        </w:rPr>
        <w:pPrChange w:id="3263"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64" w:author="Yashua Lebowitz" w:date="2024-09-26T19:32:00Z">
        <w:r w:rsidRPr="00833EEB" w:rsidDel="00137A28">
          <w:rPr>
            <w:rFonts w:ascii="Book Antiqua" w:eastAsia="Times New Roman" w:hAnsi="Book Antiqua" w:cs="Times New Roman"/>
            <w:color w:val="0D0D0D"/>
            <w:sz w:val="24"/>
            <w:szCs w:val="24"/>
            <w:lang w:eastAsia="en-IN"/>
            <w:rPrChange w:id="3265" w:author="mac" w:date="2024-09-27T09:55:00Z">
              <w:rPr>
                <w:rFonts w:ascii="Times New Roman" w:eastAsia="Times New Roman" w:hAnsi="Times New Roman" w:cs="Times New Roman"/>
                <w:color w:val="0D0D0D"/>
                <w:sz w:val="24"/>
                <w:szCs w:val="24"/>
                <w:lang w:eastAsia="en-IN"/>
              </w:rPr>
            </w:rPrChange>
          </w:rPr>
          <w:delText>“Sort of. Sgt. Hess gave me a nice flesh wound, that son of a bitch.”</w:delText>
        </w:r>
      </w:del>
    </w:p>
    <w:p w14:paraId="4BD7F718" w14:textId="44498595"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266" w:author="Yashua Lebowitz" w:date="2024-09-26T19:32:00Z"/>
          <w:rFonts w:ascii="Book Antiqua" w:eastAsia="Times New Roman" w:hAnsi="Book Antiqua" w:cs="Times New Roman"/>
          <w:color w:val="0D0D0D"/>
          <w:sz w:val="24"/>
          <w:szCs w:val="24"/>
          <w:lang w:eastAsia="en-IN"/>
          <w:rPrChange w:id="3267" w:author="mac" w:date="2024-09-27T09:55:00Z">
            <w:rPr>
              <w:del w:id="3268" w:author="Yashua Lebowitz" w:date="2024-09-26T19:32:00Z"/>
              <w:rFonts w:ascii="Times New Roman" w:eastAsia="Times New Roman" w:hAnsi="Times New Roman" w:cs="Times New Roman"/>
              <w:color w:val="0D0D0D"/>
              <w:sz w:val="24"/>
              <w:szCs w:val="24"/>
              <w:lang w:eastAsia="en-IN"/>
            </w:rPr>
          </w:rPrChange>
        </w:rPr>
        <w:pPrChange w:id="3269"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70" w:author="Yashua Lebowitz" w:date="2024-09-26T19:32:00Z">
        <w:r w:rsidRPr="00833EEB" w:rsidDel="00137A28">
          <w:rPr>
            <w:rFonts w:ascii="Book Antiqua" w:eastAsia="Times New Roman" w:hAnsi="Book Antiqua" w:cs="Times New Roman"/>
            <w:color w:val="0D0D0D"/>
            <w:sz w:val="24"/>
            <w:szCs w:val="24"/>
            <w:lang w:eastAsia="en-IN"/>
            <w:rPrChange w:id="3271" w:author="mac" w:date="2024-09-27T09:55:00Z">
              <w:rPr>
                <w:rFonts w:ascii="Times New Roman" w:eastAsia="Times New Roman" w:hAnsi="Times New Roman" w:cs="Times New Roman"/>
                <w:color w:val="0D0D0D"/>
                <w:sz w:val="24"/>
                <w:szCs w:val="24"/>
                <w:lang w:eastAsia="en-IN"/>
              </w:rPr>
            </w:rPrChange>
          </w:rPr>
          <w:lastRenderedPageBreak/>
          <w:delText>“Pain is weakness leaving the body, Raskin. Now let’s go! I’ll help you walk!”</w:delText>
        </w:r>
      </w:del>
    </w:p>
    <w:p w14:paraId="372F3B0C" w14:textId="6A848FC0" w:rsidR="00325B63" w:rsidRPr="00833EEB" w:rsidDel="00137A28" w:rsidRDefault="00325B63">
      <w:pPr>
        <w:pBdr>
          <w:top w:val="single" w:sz="2" w:space="0" w:color="E3E3E3"/>
          <w:left w:val="single" w:sz="2" w:space="0" w:color="E3E3E3"/>
          <w:bottom w:val="single" w:sz="2" w:space="0" w:color="E3E3E3"/>
          <w:right w:val="single" w:sz="2" w:space="0" w:color="E3E3E3"/>
        </w:pBdr>
        <w:shd w:val="clear" w:color="auto" w:fill="FFFFFF"/>
        <w:spacing w:before="300" w:after="300"/>
        <w:ind w:firstLine="284"/>
        <w:rPr>
          <w:del w:id="3272" w:author="Yashua Lebowitz" w:date="2024-09-26T19:32:00Z"/>
          <w:rFonts w:ascii="Book Antiqua" w:eastAsia="Times New Roman" w:hAnsi="Book Antiqua" w:cs="Times New Roman"/>
          <w:color w:val="0D0D0D"/>
          <w:sz w:val="24"/>
          <w:szCs w:val="24"/>
          <w:lang w:eastAsia="en-IN"/>
          <w:rPrChange w:id="3273" w:author="mac" w:date="2024-09-27T09:55:00Z">
            <w:rPr>
              <w:del w:id="3274" w:author="Yashua Lebowitz" w:date="2024-09-26T19:32:00Z"/>
              <w:rFonts w:ascii="Times New Roman" w:eastAsia="Times New Roman" w:hAnsi="Times New Roman" w:cs="Times New Roman"/>
              <w:color w:val="0D0D0D"/>
              <w:sz w:val="24"/>
              <w:szCs w:val="24"/>
              <w:lang w:eastAsia="en-IN"/>
            </w:rPr>
          </w:rPrChange>
        </w:rPr>
        <w:pPrChange w:id="3275" w:author="Yashua Lebowitz" w:date="2024-09-28T16:42:00Z">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pPr>
        </w:pPrChange>
      </w:pPr>
      <w:del w:id="3276" w:author="Yashua Lebowitz" w:date="2024-09-26T19:32:00Z">
        <w:r w:rsidRPr="00833EEB" w:rsidDel="00137A28">
          <w:rPr>
            <w:rFonts w:ascii="Book Antiqua" w:eastAsia="Times New Roman" w:hAnsi="Book Antiqua" w:cs="Times New Roman"/>
            <w:color w:val="0D0D0D"/>
            <w:sz w:val="24"/>
            <w:szCs w:val="24"/>
            <w:lang w:eastAsia="en-IN"/>
            <w:rPrChange w:id="3277" w:author="mac" w:date="2024-09-27T09:55:00Z">
              <w:rPr>
                <w:rFonts w:ascii="Times New Roman" w:eastAsia="Times New Roman" w:hAnsi="Times New Roman" w:cs="Times New Roman"/>
                <w:color w:val="0D0D0D"/>
                <w:sz w:val="24"/>
                <w:szCs w:val="24"/>
                <w:lang w:eastAsia="en-IN"/>
              </w:rPr>
            </w:rPrChange>
          </w:rPr>
          <w:delText>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They must be getting closer to Israel because he saw a massive air battle taking place in the sky.</w:delText>
        </w:r>
      </w:del>
    </w:p>
    <w:p w14:paraId="29F90158" w14:textId="78D55C3C" w:rsidR="00325B63" w:rsidRPr="00833EEB" w:rsidDel="00137A28" w:rsidRDefault="00325B63">
      <w:pPr>
        <w:ind w:firstLine="284"/>
        <w:rPr>
          <w:del w:id="3278" w:author="Yashua Lebowitz" w:date="2024-09-26T19:32:00Z"/>
          <w:rFonts w:ascii="Book Antiqua" w:hAnsi="Book Antiqua" w:cs="Times New Roman"/>
          <w:sz w:val="24"/>
          <w:szCs w:val="24"/>
          <w:shd w:val="clear" w:color="auto" w:fill="FFFFFF"/>
          <w:rPrChange w:id="3279" w:author="mac" w:date="2024-09-27T09:55:00Z">
            <w:rPr>
              <w:del w:id="3280" w:author="Yashua Lebowitz" w:date="2024-09-26T19:32:00Z"/>
              <w:rFonts w:ascii="Times New Roman" w:hAnsi="Times New Roman" w:cs="Times New Roman"/>
              <w:sz w:val="24"/>
              <w:szCs w:val="24"/>
              <w:shd w:val="clear" w:color="auto" w:fill="FFFFFF"/>
            </w:rPr>
          </w:rPrChange>
        </w:rPr>
        <w:pPrChange w:id="3281" w:author="Yashua Lebowitz" w:date="2024-09-28T16:42:00Z">
          <w:pPr>
            <w:spacing w:line="480" w:lineRule="auto"/>
            <w:ind w:firstLine="720"/>
          </w:pPr>
        </w:pPrChange>
      </w:pPr>
      <w:del w:id="3282" w:author="Yashua Lebowitz" w:date="2024-09-26T19:32:00Z">
        <w:r w:rsidRPr="00833EEB" w:rsidDel="00137A28">
          <w:rPr>
            <w:rFonts w:ascii="Book Antiqua" w:hAnsi="Book Antiqua" w:cs="Times New Roman"/>
            <w:sz w:val="24"/>
            <w:szCs w:val="24"/>
            <w:shd w:val="clear" w:color="auto" w:fill="FFFFFF"/>
            <w:rPrChange w:id="3283" w:author="mac" w:date="2024-09-27T09:55:00Z">
              <w:rPr>
                <w:rFonts w:ascii="Times New Roman" w:hAnsi="Times New Roman" w:cs="Times New Roman"/>
                <w:sz w:val="24"/>
                <w:szCs w:val="24"/>
                <w:shd w:val="clear" w:color="auto" w:fill="FFFFFF"/>
              </w:rPr>
            </w:rPrChange>
          </w:rPr>
          <w:delText>Initially IDf’s F-55’s and F-35’s had an advantage over the coalition’s aircraft.  After years of Israeli ingenuity, Israeli versions of the F-35 and 55 far surpassed American and European versions built by Boeing. Israeli jets in coordination with the iron dome were able to sink half of America’s carrier fleet in the first day alone.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delText>
        </w:r>
      </w:del>
    </w:p>
    <w:p w14:paraId="50B55978" w14:textId="67082574" w:rsidR="00325B63" w:rsidRPr="00833EEB" w:rsidDel="00137A28" w:rsidRDefault="00325B63">
      <w:pPr>
        <w:ind w:firstLine="284"/>
        <w:rPr>
          <w:del w:id="3284" w:author="Yashua Lebowitz" w:date="2024-09-26T19:32:00Z"/>
          <w:rFonts w:ascii="Book Antiqua" w:hAnsi="Book Antiqua" w:cs="Times New Roman"/>
          <w:sz w:val="24"/>
          <w:szCs w:val="24"/>
          <w:shd w:val="clear" w:color="auto" w:fill="FFFFFF"/>
          <w:rPrChange w:id="3285" w:author="mac" w:date="2024-09-27T09:55:00Z">
            <w:rPr>
              <w:del w:id="3286" w:author="Yashua Lebowitz" w:date="2024-09-26T19:32:00Z"/>
              <w:rFonts w:ascii="Times New Roman" w:hAnsi="Times New Roman" w:cs="Times New Roman"/>
              <w:sz w:val="24"/>
              <w:szCs w:val="24"/>
              <w:shd w:val="clear" w:color="auto" w:fill="FFFFFF"/>
            </w:rPr>
          </w:rPrChange>
        </w:rPr>
        <w:pPrChange w:id="3287" w:author="Yashua Lebowitz" w:date="2024-09-28T16:42:00Z">
          <w:pPr>
            <w:spacing w:line="480" w:lineRule="auto"/>
            <w:ind w:firstLine="720"/>
          </w:pPr>
        </w:pPrChange>
      </w:pPr>
      <w:del w:id="3288" w:author="Yashua Lebowitz" w:date="2024-09-26T19:32:00Z">
        <w:r w:rsidRPr="00833EEB" w:rsidDel="00137A28">
          <w:rPr>
            <w:rFonts w:ascii="Book Antiqua" w:hAnsi="Book Antiqua" w:cs="Times New Roman"/>
            <w:sz w:val="24"/>
            <w:szCs w:val="24"/>
            <w:shd w:val="clear" w:color="auto" w:fill="FFFFFF"/>
            <w:rPrChange w:id="3289" w:author="mac" w:date="2024-09-27T09:55:00Z">
              <w:rPr>
                <w:rFonts w:ascii="Times New Roman" w:hAnsi="Times New Roman" w:cs="Times New Roman"/>
                <w:sz w:val="24"/>
                <w:szCs w:val="24"/>
                <w:shd w:val="clear" w:color="auto" w:fill="FFFFFF"/>
              </w:rPr>
            </w:rPrChange>
          </w:rPr>
          <w:delTex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 some of the weaknesses in the Iron Dome having jointly developed the same defence system. One lone cruise missile snuck through the dome and hit a command centre. Its destruction took with it the last vestige of Israeli hope. Taking advantage of the chaos, FPV drones quickly swarmed in through the perimeter. Then like dominoes each battery was destroyed one by one and on the first day of Operation Gaza Hope, Israel was laid completely defenceless and hopeless.</w:delText>
        </w:r>
      </w:del>
    </w:p>
    <w:p w14:paraId="58363BE4" w14:textId="7B6E4840" w:rsidR="00325B63" w:rsidRPr="00833EEB" w:rsidDel="00137A28" w:rsidRDefault="00325B63">
      <w:pPr>
        <w:ind w:firstLine="284"/>
        <w:rPr>
          <w:del w:id="3290" w:author="Yashua Lebowitz" w:date="2024-09-26T19:32:00Z"/>
          <w:rFonts w:ascii="Book Antiqua" w:hAnsi="Book Antiqua" w:cs="Times New Roman"/>
          <w:sz w:val="24"/>
          <w:szCs w:val="24"/>
          <w:shd w:val="clear" w:color="auto" w:fill="FFFFFF"/>
          <w:rPrChange w:id="3291" w:author="mac" w:date="2024-09-27T09:55:00Z">
            <w:rPr>
              <w:del w:id="3292" w:author="Yashua Lebowitz" w:date="2024-09-26T19:32:00Z"/>
              <w:rFonts w:ascii="Times New Roman" w:hAnsi="Times New Roman" w:cs="Times New Roman"/>
              <w:sz w:val="24"/>
              <w:szCs w:val="24"/>
              <w:shd w:val="clear" w:color="auto" w:fill="FFFFFF"/>
            </w:rPr>
          </w:rPrChange>
        </w:rPr>
        <w:pPrChange w:id="3293" w:author="Yashua Lebowitz" w:date="2024-09-28T16:42:00Z">
          <w:pPr>
            <w:spacing w:line="480" w:lineRule="auto"/>
            <w:ind w:firstLine="720"/>
          </w:pPr>
        </w:pPrChange>
      </w:pPr>
      <w:del w:id="3294" w:author="Yashua Lebowitz" w:date="2024-09-26T19:32:00Z">
        <w:r w:rsidRPr="00833EEB" w:rsidDel="00137A28">
          <w:rPr>
            <w:rFonts w:ascii="Book Antiqua" w:hAnsi="Book Antiqua" w:cs="Times New Roman"/>
            <w:sz w:val="24"/>
            <w:szCs w:val="24"/>
            <w:shd w:val="clear" w:color="auto" w:fill="FFFFFF"/>
            <w:rPrChange w:id="3295" w:author="mac" w:date="2024-09-27T09:55:00Z">
              <w:rPr>
                <w:rFonts w:ascii="Times New Roman" w:hAnsi="Times New Roman" w:cs="Times New Roman"/>
                <w:sz w:val="24"/>
                <w:szCs w:val="24"/>
                <w:shd w:val="clear" w:color="auto" w:fill="FFFFFF"/>
              </w:rPr>
            </w:rPrChange>
          </w:rPr>
          <w:delText>Landing operations were already on the way as the last battery ceased to operate. Amphibious vehicles from every nation stormed the beaches outside of Tel Aviv. The landing crafts lowered their gates. As the landing craft poured out their troops they shouted,</w:delText>
        </w:r>
      </w:del>
    </w:p>
    <w:p w14:paraId="33A477DD" w14:textId="57900CED" w:rsidR="00325B63" w:rsidRPr="00833EEB" w:rsidDel="00137A28" w:rsidRDefault="00325B63">
      <w:pPr>
        <w:ind w:firstLine="284"/>
        <w:rPr>
          <w:del w:id="3296" w:author="Yashua Lebowitz" w:date="2024-09-26T19:32:00Z"/>
          <w:rFonts w:ascii="Book Antiqua" w:hAnsi="Book Antiqua" w:cs="Times New Roman"/>
          <w:sz w:val="24"/>
          <w:szCs w:val="24"/>
          <w:shd w:val="clear" w:color="auto" w:fill="FFFFFF"/>
          <w:rPrChange w:id="3297" w:author="mac" w:date="2024-09-27T09:55:00Z">
            <w:rPr>
              <w:del w:id="3298" w:author="Yashua Lebowitz" w:date="2024-09-26T19:32:00Z"/>
              <w:rFonts w:ascii="Times New Roman" w:hAnsi="Times New Roman" w:cs="Times New Roman"/>
              <w:sz w:val="24"/>
              <w:szCs w:val="24"/>
              <w:shd w:val="clear" w:color="auto" w:fill="FFFFFF"/>
            </w:rPr>
          </w:rPrChange>
        </w:rPr>
        <w:pPrChange w:id="3299" w:author="Yashua Lebowitz" w:date="2024-09-28T16:42:00Z">
          <w:pPr>
            <w:spacing w:line="480" w:lineRule="auto"/>
            <w:ind w:firstLine="720"/>
          </w:pPr>
        </w:pPrChange>
      </w:pPr>
      <w:del w:id="3300" w:author="Yashua Lebowitz" w:date="2024-09-26T19:32:00Z">
        <w:r w:rsidRPr="00833EEB" w:rsidDel="00137A28">
          <w:rPr>
            <w:rFonts w:ascii="Book Antiqua" w:hAnsi="Book Antiqua" w:cs="Times New Roman"/>
            <w:sz w:val="24"/>
            <w:szCs w:val="24"/>
            <w:shd w:val="clear" w:color="auto" w:fill="FFFFFF"/>
            <w:rPrChange w:id="3301" w:author="mac" w:date="2024-09-27T09:55:00Z">
              <w:rPr>
                <w:rFonts w:ascii="Times New Roman" w:hAnsi="Times New Roman" w:cs="Times New Roman"/>
                <w:sz w:val="24"/>
                <w:szCs w:val="24"/>
                <w:shd w:val="clear" w:color="auto" w:fill="FFFFFF"/>
              </w:rPr>
            </w:rPrChange>
          </w:rPr>
          <w:delText>“From the river to the sea Palestine will be free!”</w:delText>
        </w:r>
      </w:del>
    </w:p>
    <w:p w14:paraId="4797318D" w14:textId="21BE6C4E"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ind w:firstLine="284"/>
        <w:rPr>
          <w:del w:id="3302" w:author="Yashua Lebowitz" w:date="2024-09-26T19:32:00Z"/>
          <w:rFonts w:ascii="Book Antiqua" w:hAnsi="Book Antiqua"/>
          <w:color w:val="0D0D0D"/>
          <w:rPrChange w:id="3303" w:author="mac" w:date="2024-09-27T09:55:00Z">
            <w:rPr>
              <w:del w:id="3304" w:author="Yashua Lebowitz" w:date="2024-09-26T19:32:00Z"/>
              <w:color w:val="0D0D0D"/>
            </w:rPr>
          </w:rPrChange>
        </w:rPr>
        <w:pPrChange w:id="330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pPr>
        </w:pPrChange>
      </w:pPr>
      <w:del w:id="3306" w:author="Yashua Lebowitz" w:date="2024-09-26T19:32:00Z">
        <w:r w:rsidRPr="00833EEB" w:rsidDel="00137A28">
          <w:rPr>
            <w:rFonts w:ascii="Book Antiqua" w:hAnsi="Book Antiqua"/>
            <w:color w:val="0D0D0D"/>
            <w:rPrChange w:id="3307" w:author="mac" w:date="2024-09-27T09:55:00Z">
              <w:rPr>
                <w:color w:val="0D0D0D"/>
              </w:rPr>
            </w:rPrChange>
          </w:rPr>
          <w:delText xml:space="preserve">The IDF initially beat back the first wave of soldiers from their hastily prepared bunkers and trenches. Abandoned landing crafts littered the beach, and thousands of coalition soldiers floated, bloated in the Mediterranean Sea. The sand mixed with </w:delText>
        </w:r>
        <w:r w:rsidRPr="00833EEB" w:rsidDel="00137A28">
          <w:rPr>
            <w:rFonts w:ascii="Book Antiqua" w:hAnsi="Book Antiqua"/>
            <w:color w:val="0D0D0D"/>
            <w:rPrChange w:id="3308" w:author="mac" w:date="2024-09-27T09:55:00Z">
              <w:rPr>
                <w:color w:val="0D0D0D"/>
              </w:rPr>
            </w:rPrChange>
          </w:rPr>
          <w:lastRenderedPageBreak/>
          <w:delText>blood and limbs from the armies of Christendom, polluting the Promised Land for the first time since the Crusades.</w:delText>
        </w:r>
      </w:del>
    </w:p>
    <w:p w14:paraId="0E54C704" w14:textId="59D11B05"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309" w:author="Yashua Lebowitz" w:date="2024-09-26T19:32:00Z"/>
          <w:rFonts w:ascii="Book Antiqua" w:hAnsi="Book Antiqua"/>
          <w:color w:val="0D0D0D"/>
          <w:rPrChange w:id="3310" w:author="mac" w:date="2024-09-27T09:55:00Z">
            <w:rPr>
              <w:del w:id="3311" w:author="Yashua Lebowitz" w:date="2024-09-26T19:32:00Z"/>
              <w:color w:val="0D0D0D"/>
            </w:rPr>
          </w:rPrChange>
        </w:rPr>
        <w:pPrChange w:id="331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313" w:author="Yashua Lebowitz" w:date="2024-09-26T19:32:00Z">
        <w:r w:rsidRPr="00833EEB" w:rsidDel="00137A28">
          <w:rPr>
            <w:rFonts w:ascii="Book Antiqua" w:hAnsi="Book Antiqua"/>
            <w:color w:val="0D0D0D"/>
            <w:rPrChange w:id="3314" w:author="mac" w:date="2024-09-27T09:55:00Z">
              <w:rPr>
                <w:color w:val="0D0D0D"/>
              </w:rPr>
            </w:rPrChange>
          </w:rPr>
          <w:delText xml:space="preserve">“Raskin! Lucky for you, I packed a second set of BDUs and boots. Put those on, or you’ll be storming the beach in a hospital gown,” shouted Lot over the deafening noise of battle that raged over their heads. </w:delText>
        </w:r>
      </w:del>
    </w:p>
    <w:p w14:paraId="6563A14B" w14:textId="016AC9DE"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315" w:author="Yashua Lebowitz" w:date="2024-09-26T19:32:00Z"/>
          <w:rFonts w:ascii="Book Antiqua" w:hAnsi="Book Antiqua"/>
          <w:color w:val="0D0D0D"/>
          <w:rPrChange w:id="3316" w:author="mac" w:date="2024-09-27T09:55:00Z">
            <w:rPr>
              <w:del w:id="3317" w:author="Yashua Lebowitz" w:date="2024-09-26T19:32:00Z"/>
              <w:color w:val="0D0D0D"/>
            </w:rPr>
          </w:rPrChange>
        </w:rPr>
        <w:pPrChange w:id="331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319" w:author="Yashua Lebowitz" w:date="2024-09-26T19:32:00Z">
        <w:r w:rsidRPr="00833EEB" w:rsidDel="00137A28">
          <w:rPr>
            <w:rFonts w:ascii="Book Antiqua" w:hAnsi="Book Antiqua"/>
            <w:color w:val="0D0D0D"/>
            <w:rPrChange w:id="3320" w:author="mac" w:date="2024-09-27T09:55:00Z">
              <w:rPr>
                <w:color w:val="0D0D0D"/>
              </w:rPr>
            </w:rPrChange>
          </w:rPr>
          <w:delText>Raskin quickly began to change, struggling to maintain his balance while the craft bobbed violently in the turbulent waters. His wound was still fresh and throbbed painfully.</w:delText>
        </w:r>
      </w:del>
    </w:p>
    <w:p w14:paraId="3A2FA6F8" w14:textId="3802641A"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321" w:author="Yashua Lebowitz" w:date="2024-09-26T19:32:00Z"/>
          <w:rFonts w:ascii="Book Antiqua" w:hAnsi="Book Antiqua"/>
          <w:color w:val="0D0D0D"/>
          <w:rPrChange w:id="3322" w:author="mac" w:date="2024-09-27T09:55:00Z">
            <w:rPr>
              <w:del w:id="3323" w:author="Yashua Lebowitz" w:date="2024-09-26T19:32:00Z"/>
              <w:color w:val="0D0D0D"/>
            </w:rPr>
          </w:rPrChange>
        </w:rPr>
        <w:pPrChange w:id="332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325" w:author="Yashua Lebowitz" w:date="2024-09-26T19:32:00Z">
        <w:r w:rsidRPr="00833EEB" w:rsidDel="00137A28">
          <w:rPr>
            <w:rFonts w:ascii="Book Antiqua" w:hAnsi="Book Antiqua"/>
            <w:color w:val="0D0D0D"/>
            <w:rPrChange w:id="3326" w:author="mac" w:date="2024-09-27T09:55:00Z">
              <w:rPr>
                <w:color w:val="0D0D0D"/>
              </w:rPr>
            </w:rPrChange>
          </w:rPr>
          <w:delText>“Medic, can I get some morphine?”</w:delText>
        </w:r>
      </w:del>
    </w:p>
    <w:p w14:paraId="51254113" w14:textId="43280CA0"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327" w:author="Yashua Lebowitz" w:date="2024-09-26T19:32:00Z"/>
          <w:rFonts w:ascii="Book Antiqua" w:hAnsi="Book Antiqua"/>
          <w:color w:val="0D0D0D"/>
          <w:rPrChange w:id="3328" w:author="mac" w:date="2024-09-27T09:55:00Z">
            <w:rPr>
              <w:del w:id="3329" w:author="Yashua Lebowitz" w:date="2024-09-26T19:32:00Z"/>
              <w:color w:val="0D0D0D"/>
            </w:rPr>
          </w:rPrChange>
        </w:rPr>
        <w:pPrChange w:id="333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331" w:author="Yashua Lebowitz" w:date="2024-09-26T19:32:00Z">
        <w:r w:rsidRPr="00833EEB" w:rsidDel="00137A28">
          <w:rPr>
            <w:rFonts w:ascii="Book Antiqua" w:hAnsi="Book Antiqua"/>
            <w:color w:val="0D0D0D"/>
            <w:rPrChange w:id="3332" w:author="mac" w:date="2024-09-27T09:55:00Z">
              <w:rPr>
                <w:color w:val="0D0D0D"/>
              </w:rPr>
            </w:rPrChange>
          </w:rPr>
          <w:delText>A medic nearby injected him. “Make this morphine count. I heard you were spouting some religious bullshit about us being here. I don’t think you’re a Jew in disguise, are you?”</w:delText>
        </w:r>
      </w:del>
    </w:p>
    <w:p w14:paraId="1D3E4C99" w14:textId="309ECC78"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333" w:author="Yashua Lebowitz" w:date="2024-09-26T19:32:00Z"/>
          <w:rFonts w:ascii="Book Antiqua" w:hAnsi="Book Antiqua"/>
          <w:color w:val="0D0D0D"/>
          <w:rPrChange w:id="3334" w:author="mac" w:date="2024-09-27T09:55:00Z">
            <w:rPr>
              <w:del w:id="3335" w:author="Yashua Lebowitz" w:date="2024-09-26T19:32:00Z"/>
              <w:color w:val="0D0D0D"/>
            </w:rPr>
          </w:rPrChange>
        </w:rPr>
        <w:pPrChange w:id="333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337" w:author="Yashua Lebowitz" w:date="2024-09-26T19:32:00Z">
        <w:r w:rsidRPr="00833EEB" w:rsidDel="00137A28">
          <w:rPr>
            <w:rFonts w:ascii="Book Antiqua" w:hAnsi="Book Antiqua"/>
            <w:color w:val="0D0D0D"/>
            <w:rPrChange w:id="3338" w:author="mac" w:date="2024-09-27T09:55:00Z">
              <w:rPr>
                <w:color w:val="0D0D0D"/>
              </w:rPr>
            </w:rPrChange>
          </w:rPr>
          <w:delText>Raskin remained silent.</w:delText>
        </w:r>
      </w:del>
    </w:p>
    <w:p w14:paraId="7A0D4320" w14:textId="25028EF7"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339" w:author="Yashua Lebowitz" w:date="2024-09-26T19:32:00Z"/>
          <w:rFonts w:ascii="Book Antiqua" w:hAnsi="Book Antiqua"/>
          <w:color w:val="0D0D0D"/>
          <w:rPrChange w:id="3340" w:author="mac" w:date="2024-09-27T09:55:00Z">
            <w:rPr>
              <w:del w:id="3341" w:author="Yashua Lebowitz" w:date="2024-09-26T19:32:00Z"/>
              <w:color w:val="0D0D0D"/>
            </w:rPr>
          </w:rPrChange>
        </w:rPr>
        <w:pPrChange w:id="334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343" w:author="Yashua Lebowitz" w:date="2024-09-26T19:32:00Z">
        <w:r w:rsidRPr="00833EEB" w:rsidDel="00137A28">
          <w:rPr>
            <w:rFonts w:ascii="Book Antiqua" w:hAnsi="Book Antiqua"/>
            <w:color w:val="0D0D0D"/>
            <w:rPrChange w:id="3344" w:author="mac" w:date="2024-09-27T09:55:00Z">
              <w:rPr>
                <w:color w:val="0D0D0D"/>
              </w:rPr>
            </w:rPrChange>
          </w:rPr>
          <w:delText>The commanding officer on the craft began to speak up. “Here’s the situation, boys. The first wave’s been annihilated. We’re dropping a tactical nuke and then going in hot. I want everybody in their NBC suits and make sure your seams are sealed tight.”</w:delText>
        </w:r>
      </w:del>
    </w:p>
    <w:p w14:paraId="69D50FA5" w14:textId="1434C2E0"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345" w:author="Yashua Lebowitz" w:date="2024-09-26T19:32:00Z"/>
          <w:rFonts w:ascii="Book Antiqua" w:hAnsi="Book Antiqua"/>
          <w:color w:val="0D0D0D"/>
          <w:rPrChange w:id="3346" w:author="mac" w:date="2024-09-27T09:55:00Z">
            <w:rPr>
              <w:del w:id="3347" w:author="Yashua Lebowitz" w:date="2024-09-26T19:32:00Z"/>
              <w:color w:val="0D0D0D"/>
            </w:rPr>
          </w:rPrChange>
        </w:rPr>
        <w:pPrChange w:id="334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349" w:author="Yashua Lebowitz" w:date="2024-09-26T19:32:00Z">
        <w:r w:rsidRPr="00833EEB" w:rsidDel="00137A28">
          <w:rPr>
            <w:rFonts w:ascii="Book Antiqua" w:hAnsi="Book Antiqua"/>
            <w:color w:val="0D0D0D"/>
            <w:rPrChange w:id="3350" w:author="mac" w:date="2024-09-27T09:55:00Z">
              <w:rPr>
                <w:color w:val="0D0D0D"/>
              </w:rPr>
            </w:rPrChange>
          </w:rPr>
          <w:delText>“Lucky for you, Raskin, I got doubles of everything,” Lot said, grinning. He quickly dug in his pack and threw Raskin a packaged NBC suit, which Raskin grabbed and tore open. Just as he finished putting on his suit, a loud, deafening explosion pierced his eardrums, the shockwave knocking him down. The tactical nuke had hit its mark.</w:delText>
        </w:r>
      </w:del>
    </w:p>
    <w:p w14:paraId="2DC611DF" w14:textId="638F7CEF"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351" w:author="Yashua Lebowitz" w:date="2024-09-26T19:32:00Z"/>
          <w:rFonts w:ascii="Book Antiqua" w:hAnsi="Book Antiqua"/>
          <w:color w:val="0D0D0D"/>
          <w:rPrChange w:id="3352" w:author="mac" w:date="2024-09-27T09:55:00Z">
            <w:rPr>
              <w:del w:id="3353" w:author="Yashua Lebowitz" w:date="2024-09-26T19:32:00Z"/>
              <w:color w:val="0D0D0D"/>
            </w:rPr>
          </w:rPrChange>
        </w:rPr>
        <w:pPrChange w:id="335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355" w:author="Yashua Lebowitz" w:date="2024-09-26T19:32:00Z">
        <w:r w:rsidRPr="00833EEB" w:rsidDel="00137A28">
          <w:rPr>
            <w:rFonts w:ascii="Book Antiqua" w:hAnsi="Book Antiqua"/>
            <w:color w:val="0D0D0D"/>
            <w:rPrChange w:id="3356" w:author="mac" w:date="2024-09-27T09:55:00Z">
              <w:rPr>
                <w:color w:val="0D0D0D"/>
              </w:rPr>
            </w:rPrChange>
          </w:rPr>
          <w:delText>“Fucking Jewish pigs. Got what’s coming to them,” Sgt. Hess commented snidely.</w:delText>
        </w:r>
      </w:del>
    </w:p>
    <w:p w14:paraId="22A86531" w14:textId="57213CF1"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357" w:author="Yashua Lebowitz" w:date="2024-09-26T19:32:00Z"/>
          <w:rFonts w:ascii="Book Antiqua" w:hAnsi="Book Antiqua"/>
          <w:color w:val="0D0D0D"/>
          <w:rPrChange w:id="3358" w:author="mac" w:date="2024-09-27T09:55:00Z">
            <w:rPr>
              <w:del w:id="3359" w:author="Yashua Lebowitz" w:date="2024-09-26T19:32:00Z"/>
              <w:color w:val="0D0D0D"/>
            </w:rPr>
          </w:rPrChange>
        </w:rPr>
        <w:pPrChange w:id="336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361" w:author="Yashua Lebowitz" w:date="2024-09-26T19:32:00Z">
        <w:r w:rsidRPr="00833EEB" w:rsidDel="00137A28">
          <w:rPr>
            <w:rFonts w:ascii="Book Antiqua" w:hAnsi="Book Antiqua"/>
            <w:color w:val="0D0D0D"/>
            <w:rPrChange w:id="3362" w:author="mac" w:date="2024-09-27T09:55:00Z">
              <w:rPr>
                <w:color w:val="0D0D0D"/>
              </w:rPr>
            </w:rPrChange>
          </w:rPr>
          <w:delTex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delText>
        </w:r>
      </w:del>
    </w:p>
    <w:p w14:paraId="313EBFB9" w14:textId="772762AB"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363" w:author="Yashua Lebowitz" w:date="2024-09-26T19:32:00Z"/>
          <w:rFonts w:ascii="Book Antiqua" w:hAnsi="Book Antiqua"/>
          <w:color w:val="0D0D0D"/>
          <w:rPrChange w:id="3364" w:author="mac" w:date="2024-09-27T09:55:00Z">
            <w:rPr>
              <w:del w:id="3365" w:author="Yashua Lebowitz" w:date="2024-09-26T19:32:00Z"/>
              <w:color w:val="0D0D0D"/>
            </w:rPr>
          </w:rPrChange>
        </w:rPr>
        <w:pPrChange w:id="336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367" w:author="Yashua Lebowitz" w:date="2024-09-26T19:32:00Z">
        <w:r w:rsidRPr="00833EEB" w:rsidDel="00137A28">
          <w:rPr>
            <w:rFonts w:ascii="Book Antiqua" w:hAnsi="Book Antiqua"/>
            <w:color w:val="0D0D0D"/>
            <w:rPrChange w:id="3368" w:author="mac" w:date="2024-09-27T09:55:00Z">
              <w:rPr>
                <w:color w:val="0D0D0D"/>
              </w:rPr>
            </w:rPrChange>
          </w:rPr>
          <w:delText>“I thought we could jam their signals! Other drones are getting through,” the commander shouted into his radio.</w:delText>
        </w:r>
      </w:del>
    </w:p>
    <w:p w14:paraId="4F4DFB84" w14:textId="3DCC66F1"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369" w:author="Yashua Lebowitz" w:date="2024-09-26T19:32:00Z"/>
          <w:rFonts w:ascii="Book Antiqua" w:hAnsi="Book Antiqua"/>
          <w:color w:val="0D0D0D"/>
          <w:rPrChange w:id="3370" w:author="mac" w:date="2024-09-27T09:55:00Z">
            <w:rPr>
              <w:del w:id="3371" w:author="Yashua Lebowitz" w:date="2024-09-26T19:32:00Z"/>
              <w:color w:val="0D0D0D"/>
            </w:rPr>
          </w:rPrChange>
        </w:rPr>
        <w:pPrChange w:id="337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373" w:author="Yashua Lebowitz" w:date="2024-09-26T19:32:00Z">
        <w:r w:rsidRPr="00833EEB" w:rsidDel="00137A28">
          <w:rPr>
            <w:rFonts w:ascii="Book Antiqua" w:hAnsi="Book Antiqua"/>
            <w:rPrChange w:id="3374" w:author="mac" w:date="2024-09-27T09:55:00Z">
              <w:rPr/>
            </w:rPrChange>
          </w:rPr>
          <w:delText xml:space="preserve">The craft landed at the LZ, its gate swiftly opening as we rushed out onto the beach. I dove into the sand, bracing for the IDF's machine-gun fire, but was met with </w:delText>
        </w:r>
        <w:r w:rsidRPr="00833EEB" w:rsidDel="00137A28">
          <w:rPr>
            <w:rFonts w:ascii="Book Antiqua" w:hAnsi="Book Antiqua"/>
            <w:rPrChange w:id="3375" w:author="mac" w:date="2024-09-27T09:55:00Z">
              <w:rPr/>
            </w:rPrChange>
          </w:rPr>
          <w:lastRenderedPageBreak/>
          <w:delText>an unsettling silence. We moved out in formation;</w:delText>
        </w:r>
        <w:r w:rsidRPr="00833EEB" w:rsidDel="00137A28">
          <w:rPr>
            <w:rFonts w:ascii="Book Antiqua" w:hAnsi="Book Antiqua"/>
            <w:color w:val="0D0D0D"/>
            <w:rPrChange w:id="3376" w:author="mac" w:date="2024-09-27T09:55:00Z">
              <w:rPr>
                <w:color w:val="0D0D0D"/>
              </w:rPr>
            </w:rPrChange>
          </w:rPr>
          <w:delText xml:space="preserve"> Sgt. Hess placed a pistol in my hand. </w:delText>
        </w:r>
        <w:r w:rsidRPr="00833EEB" w:rsidDel="00137A28">
          <w:rPr>
            <w:rFonts w:ascii="Book Antiqua" w:hAnsi="Book Antiqua"/>
            <w:rPrChange w:id="3377" w:author="mac" w:date="2024-09-27T09:55:00Z">
              <w:rPr/>
            </w:rPrChange>
          </w:rPr>
          <w:delText>The beach lay eerily quiet, the only sound being the rhythmic crash of the ocean waves.</w:delText>
        </w:r>
      </w:del>
    </w:p>
    <w:p w14:paraId="7DB6D296" w14:textId="2EE6CFB3" w:rsidR="00325B63" w:rsidRPr="00833EEB" w:rsidDel="00137A28"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3378" w:author="Yashua Lebowitz" w:date="2024-09-26T19:32:00Z"/>
          <w:rFonts w:ascii="Book Antiqua" w:hAnsi="Book Antiqua"/>
          <w:color w:val="0D0D0D"/>
          <w:rPrChange w:id="3379" w:author="mac" w:date="2024-09-27T09:55:00Z">
            <w:rPr>
              <w:del w:id="3380" w:author="Yashua Lebowitz" w:date="2024-09-26T19:32:00Z"/>
              <w:color w:val="0D0D0D"/>
            </w:rPr>
          </w:rPrChange>
        </w:rPr>
        <w:pPrChange w:id="338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3382" w:author="Yashua Lebowitz" w:date="2024-09-26T19:32:00Z">
        <w:r w:rsidRPr="00833EEB" w:rsidDel="00137A28">
          <w:rPr>
            <w:rFonts w:ascii="Book Antiqua" w:hAnsi="Book Antiqua"/>
            <w:color w:val="0D0D0D"/>
            <w:rPrChange w:id="3383" w:author="mac" w:date="2024-09-27T09:55:00Z">
              <w:rPr>
                <w:color w:val="0D0D0D"/>
              </w:rPr>
            </w:rPrChange>
          </w:rPr>
          <w:delText>“You ready to fight against God? Where is God when we wiped the Jews from this beach. God has no part with these forsaken rats. Let’s get a move on corporal.</w:delText>
        </w:r>
      </w:del>
    </w:p>
    <w:p w14:paraId="577EA3D9" w14:textId="1B3B2CCC" w:rsidR="00073BA8" w:rsidRPr="00833EEB" w:rsidRDefault="00073BA8">
      <w:pPr>
        <w:pStyle w:val="Heading1"/>
        <w:ind w:firstLine="284"/>
        <w:rPr>
          <w:ins w:id="3384" w:author="Yashua Lebowitz" w:date="2024-09-26T20:00:00Z"/>
          <w:rFonts w:ascii="Book Antiqua" w:hAnsi="Book Antiqua"/>
          <w:sz w:val="44"/>
          <w:szCs w:val="44"/>
          <w:rPrChange w:id="3385" w:author="mac" w:date="2024-09-27T09:55:00Z">
            <w:rPr>
              <w:ins w:id="3386" w:author="Yashua Lebowitz" w:date="2024-09-26T20:00:00Z"/>
            </w:rPr>
          </w:rPrChange>
        </w:rPr>
        <w:pPrChange w:id="3387" w:author="Yashua Lebowitz" w:date="2024-09-28T16:42:00Z">
          <w:pPr/>
        </w:pPrChange>
      </w:pPr>
      <w:bookmarkStart w:id="3388" w:name="_Toc177307488"/>
      <w:bookmarkStart w:id="3389" w:name="_Toc178085882"/>
      <w:bookmarkStart w:id="3390" w:name="_Toc178672337"/>
      <w:bookmarkStart w:id="3391" w:name="_Toc176880757"/>
      <w:ins w:id="3392" w:author="Yashua Lebowitz" w:date="2024-09-26T20:00:00Z">
        <w:r w:rsidRPr="00833EEB">
          <w:rPr>
            <w:rFonts w:ascii="Book Antiqua" w:hAnsi="Book Antiqua"/>
            <w:sz w:val="44"/>
            <w:szCs w:val="44"/>
            <w:rPrChange w:id="3393" w:author="mac" w:date="2024-09-27T09:55:00Z">
              <w:rPr>
                <w:rFonts w:ascii="Aptos Display" w:hAnsi="Aptos Display"/>
                <w:sz w:val="44"/>
                <w:szCs w:val="44"/>
              </w:rPr>
            </w:rPrChange>
          </w:rPr>
          <w:t xml:space="preserve">Chapter </w:t>
        </w:r>
      </w:ins>
      <w:bookmarkEnd w:id="3388"/>
      <w:ins w:id="3394" w:author="Yashua Lebowitz" w:date="2024-09-26T20:01:00Z">
        <w:r w:rsidRPr="00833EEB">
          <w:rPr>
            <w:rFonts w:ascii="Book Antiqua" w:hAnsi="Book Antiqua"/>
            <w:sz w:val="44"/>
            <w:szCs w:val="44"/>
            <w:rPrChange w:id="3395" w:author="mac" w:date="2024-09-27T09:55:00Z">
              <w:rPr>
                <w:rFonts w:ascii="Aptos Display" w:hAnsi="Aptos Display"/>
                <w:sz w:val="44"/>
                <w:szCs w:val="44"/>
              </w:rPr>
            </w:rPrChange>
          </w:rPr>
          <w:t>6</w:t>
        </w:r>
      </w:ins>
      <w:ins w:id="3396" w:author="Yashua Lebowitz" w:date="2024-09-26T20:00:00Z">
        <w:r w:rsidRPr="00833EEB">
          <w:rPr>
            <w:rFonts w:ascii="Book Antiqua" w:hAnsi="Book Antiqua"/>
            <w:sz w:val="44"/>
            <w:szCs w:val="44"/>
            <w:rPrChange w:id="3397" w:author="mac" w:date="2024-09-27T09:55:00Z">
              <w:rPr>
                <w:rFonts w:ascii="Aptos Display" w:hAnsi="Aptos Display"/>
                <w:sz w:val="44"/>
                <w:szCs w:val="44"/>
              </w:rPr>
            </w:rPrChange>
          </w:rPr>
          <w:t xml:space="preserve">  </w:t>
        </w:r>
      </w:ins>
      <w:ins w:id="3398" w:author="Yashua Lebowitz" w:date="2024-09-26T20:09:00Z">
        <w:r w:rsidR="00A93BBD" w:rsidRPr="00833EEB">
          <w:rPr>
            <w:rFonts w:ascii="Book Antiqua" w:hAnsi="Book Antiqua"/>
            <w:sz w:val="44"/>
            <w:szCs w:val="44"/>
            <w:rPrChange w:id="3399" w:author="mac" w:date="2024-09-27T09:55:00Z">
              <w:rPr>
                <w:rFonts w:ascii="Aptos Display" w:hAnsi="Aptos Display"/>
                <w:sz w:val="44"/>
                <w:szCs w:val="44"/>
              </w:rPr>
            </w:rPrChange>
          </w:rPr>
          <w:t xml:space="preserve"> </w:t>
        </w:r>
      </w:ins>
      <w:ins w:id="3400" w:author="Yashua Lebowitz" w:date="2024-09-26T20:00:00Z">
        <w:r w:rsidRPr="00833EEB">
          <w:rPr>
            <w:rFonts w:ascii="Book Antiqua" w:hAnsi="Book Antiqua"/>
            <w:sz w:val="44"/>
            <w:szCs w:val="44"/>
            <w:rPrChange w:id="3401" w:author="mac" w:date="2024-09-27T09:55:00Z">
              <w:rPr>
                <w:rFonts w:ascii="Aptos Display" w:hAnsi="Aptos Display"/>
                <w:sz w:val="44"/>
                <w:szCs w:val="44"/>
              </w:rPr>
            </w:rPrChange>
          </w:rPr>
          <w:t>At Home with Dipti</w:t>
        </w:r>
      </w:ins>
      <w:bookmarkEnd w:id="3389"/>
      <w:ins w:id="3402" w:author="Yashua Lebowitz" w:date="2024-09-27T19:20:00Z">
        <w:r w:rsidR="00231CB4">
          <w:rPr>
            <w:rFonts w:ascii="Book Antiqua" w:hAnsi="Book Antiqua"/>
            <w:sz w:val="44"/>
            <w:szCs w:val="44"/>
          </w:rPr>
          <w:t xml:space="preserve"> </w:t>
        </w:r>
      </w:ins>
      <w:ins w:id="3403" w:author="Yashua Lebowitz" w:date="2024-09-28T16:08:00Z">
        <w:r w:rsidR="006A4F79">
          <w:rPr>
            <w:rFonts w:ascii="Book Antiqua" w:hAnsi="Book Antiqua"/>
            <w:sz w:val="44"/>
            <w:szCs w:val="44"/>
          </w:rPr>
          <w:t>(Done)</w:t>
        </w:r>
      </w:ins>
      <w:bookmarkEnd w:id="3390"/>
    </w:p>
    <w:p w14:paraId="3060AFE1" w14:textId="77777777" w:rsidR="00073BA8" w:rsidRPr="00833EEB" w:rsidRDefault="00073BA8">
      <w:pPr>
        <w:pStyle w:val="NormalWeb"/>
        <w:spacing w:line="276" w:lineRule="auto"/>
        <w:ind w:firstLine="284"/>
        <w:rPr>
          <w:ins w:id="3404" w:author="Yashua Lebowitz" w:date="2024-09-26T20:00:00Z"/>
          <w:rFonts w:ascii="Book Antiqua" w:hAnsi="Book Antiqua"/>
        </w:rPr>
        <w:pPrChange w:id="3405" w:author="Yashua Lebowitz" w:date="2024-09-28T16:42:00Z">
          <w:pPr>
            <w:pStyle w:val="NormalWeb"/>
          </w:pPr>
        </w:pPrChange>
      </w:pPr>
      <w:ins w:id="3406" w:author="Yashua Lebowitz" w:date="2024-09-26T20:00:00Z">
        <w:r w:rsidRPr="00833EEB">
          <w:rPr>
            <w:rFonts w:ascii="Book Antiqua" w:hAnsi="Book Antiqua"/>
          </w:rPr>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ins>
    </w:p>
    <w:p w14:paraId="084813F2" w14:textId="77777777" w:rsidR="00073BA8" w:rsidRPr="00833EEB" w:rsidRDefault="00073BA8">
      <w:pPr>
        <w:pStyle w:val="NormalWeb"/>
        <w:spacing w:line="276" w:lineRule="auto"/>
        <w:ind w:firstLine="284"/>
        <w:rPr>
          <w:ins w:id="3407" w:author="Yashua Lebowitz" w:date="2024-09-26T20:00:00Z"/>
          <w:rFonts w:ascii="Book Antiqua" w:hAnsi="Book Antiqua"/>
        </w:rPr>
        <w:pPrChange w:id="3408" w:author="Yashua Lebowitz" w:date="2024-09-28T16:42:00Z">
          <w:pPr>
            <w:pStyle w:val="NormalWeb"/>
            <w:ind w:firstLine="284"/>
          </w:pPr>
        </w:pPrChange>
      </w:pPr>
      <w:ins w:id="3409" w:author="Yashua Lebowitz" w:date="2024-09-26T20:00:00Z">
        <w:r w:rsidRPr="00833EEB">
          <w:rPr>
            <w:rFonts w:ascii="Book Antiqua" w:hAnsi="Book Antiqua"/>
          </w:rPr>
          <w:t>Our home in Old Jerusalem was a blend of both of our cultures. The exterior, like most in this ancient part of the city, was built from Jerusalem stone, giving it a timeless, warm appearance. The entrance, a sturdy wooden door, adorned with a mezuzah,</w:t>
        </w:r>
        <w:r w:rsidRPr="00833EEB">
          <w:rPr>
            <w:rStyle w:val="FootnoteReference"/>
            <w:rFonts w:ascii="Book Antiqua" w:hAnsi="Book Antiqua"/>
          </w:rPr>
          <w:footnoteReference w:id="7"/>
        </w:r>
        <w:r w:rsidRPr="00833EEB">
          <w:rPr>
            <w:rFonts w:ascii="Book Antiqua" w:hAnsi="Book Antiqua"/>
          </w:rPr>
          <w:t xml:space="preserve"> opened into a small, cozy foyer.</w:t>
        </w:r>
      </w:ins>
    </w:p>
    <w:p w14:paraId="5031F026" w14:textId="77777777" w:rsidR="00073BA8" w:rsidRPr="00833EEB" w:rsidRDefault="00073BA8">
      <w:pPr>
        <w:pStyle w:val="NormalWeb"/>
        <w:spacing w:line="276" w:lineRule="auto"/>
        <w:ind w:firstLine="284"/>
        <w:rPr>
          <w:ins w:id="3412" w:author="Yashua Lebowitz" w:date="2024-09-26T20:00:00Z"/>
          <w:rFonts w:ascii="Book Antiqua" w:hAnsi="Book Antiqua"/>
        </w:rPr>
        <w:pPrChange w:id="3413" w:author="Yashua Lebowitz" w:date="2024-09-28T16:42:00Z">
          <w:pPr>
            <w:pStyle w:val="NormalWeb"/>
            <w:ind w:firstLine="284"/>
          </w:pPr>
        </w:pPrChange>
      </w:pPr>
      <w:ins w:id="3414" w:author="Yashua Lebowitz" w:date="2024-09-26T20:00:00Z">
        <w:r w:rsidRPr="00833EEB">
          <w:rPr>
            <w:rFonts w:ascii="Book Antiqua" w:hAnsi="Book Antiqua"/>
          </w:rPr>
          <w:t xml:space="preserve">Inside, the narrow hallways led to various rooms, each filled with memories and artifacts from our lives together. The walls were adorned with a mix of Indian tapestries and Hebrew calligraphy, reflecting our shared heritage. The shelves in my office were lined with things I had collected during my term as U.S. President.  A giant, black, and white picture was enshrined on a wall reserved for pictures of me shaking hands with former president Donald Trump. Other frames showed units with whom I served during my time in the National Guard and as Commander-in-Chief. </w:t>
        </w:r>
      </w:ins>
    </w:p>
    <w:p w14:paraId="26D6B55A" w14:textId="77777777" w:rsidR="00073BA8" w:rsidRPr="00833EEB" w:rsidRDefault="00073BA8">
      <w:pPr>
        <w:pStyle w:val="NormalWeb"/>
        <w:spacing w:line="276" w:lineRule="auto"/>
        <w:ind w:firstLine="284"/>
        <w:rPr>
          <w:ins w:id="3415" w:author="Yashua Lebowitz" w:date="2024-09-26T20:00:00Z"/>
          <w:rFonts w:ascii="Book Antiqua" w:hAnsi="Book Antiqua"/>
        </w:rPr>
        <w:pPrChange w:id="3416" w:author="Yashua Lebowitz" w:date="2024-09-28T16:42:00Z">
          <w:pPr>
            <w:pStyle w:val="NormalWeb"/>
            <w:ind w:firstLine="284"/>
          </w:pPr>
        </w:pPrChange>
      </w:pPr>
      <w:ins w:id="3417" w:author="Yashua Lebowitz" w:date="2024-09-26T20:00:00Z">
        <w:r w:rsidRPr="00833EEB">
          <w:rPr>
            <w:rFonts w:ascii="Book Antiqua" w:hAnsi="Book Antiqua"/>
          </w:rPr>
          <w:t xml:space="preserve">The living room which adjoined the kitchen, where Dipti now made chai, was a testament to our blended lives. A low wooden coffee table, surrounded by floor cushions with bright, embroidered covers, stood at the </w:t>
        </w:r>
        <w:proofErr w:type="spellStart"/>
        <w:r w:rsidRPr="00833EEB">
          <w:rPr>
            <w:rFonts w:ascii="Book Antiqua" w:hAnsi="Book Antiqua"/>
          </w:rPr>
          <w:t>center</w:t>
        </w:r>
        <w:proofErr w:type="spellEnd"/>
        <w:r w:rsidRPr="00833EEB">
          <w:rPr>
            <w:rFonts w:ascii="Book Antiqua" w:hAnsi="Book Antiqua"/>
          </w:rPr>
          <w:t>. Shelves lined with books in Hebrew, Hindi, and English filled one wall, while another displayed a collection of family photos.</w:t>
        </w:r>
      </w:ins>
    </w:p>
    <w:p w14:paraId="15F8057B" w14:textId="77777777" w:rsidR="00073BA8" w:rsidRPr="00833EEB" w:rsidRDefault="00073BA8">
      <w:pPr>
        <w:pStyle w:val="NormalWeb"/>
        <w:spacing w:line="276" w:lineRule="auto"/>
        <w:ind w:firstLine="284"/>
        <w:rPr>
          <w:ins w:id="3418" w:author="Yashua Lebowitz" w:date="2024-09-26T20:00:00Z"/>
          <w:rFonts w:ascii="Book Antiqua" w:hAnsi="Book Antiqua"/>
        </w:rPr>
        <w:pPrChange w:id="3419" w:author="Yashua Lebowitz" w:date="2024-09-28T16:42:00Z">
          <w:pPr>
            <w:pStyle w:val="NormalWeb"/>
            <w:ind w:firstLine="284"/>
          </w:pPr>
        </w:pPrChange>
      </w:pPr>
      <w:ins w:id="3420" w:author="Yashua Lebowitz" w:date="2024-09-26T20:00:00Z">
        <w:r w:rsidRPr="00833EEB">
          <w:rPr>
            <w:rFonts w:ascii="Book Antiqua" w:hAnsi="Book Antiqua"/>
          </w:rPr>
          <w:lastRenderedPageBreak/>
          <w:t xml:space="preserve">If I ever wore my shoes in our home, she would immediately scold me. “Don’t bring that dirt in my home. I just did </w:t>
        </w:r>
        <w:proofErr w:type="spellStart"/>
        <w:r w:rsidRPr="00833EEB">
          <w:rPr>
            <w:rFonts w:ascii="Book Antiqua" w:hAnsi="Book Antiqua"/>
            <w:i/>
            <w:iCs/>
          </w:rPr>
          <w:t>jhadu</w:t>
        </w:r>
        <w:proofErr w:type="spellEnd"/>
        <w:r w:rsidRPr="00833EEB">
          <w:rPr>
            <w:rFonts w:ascii="Book Antiqua" w:hAnsi="Book Antiqua"/>
          </w:rPr>
          <w:t xml:space="preserve"> and </w:t>
        </w:r>
        <w:proofErr w:type="spellStart"/>
        <w:r w:rsidRPr="00833EEB">
          <w:rPr>
            <w:rFonts w:ascii="Book Antiqua" w:hAnsi="Book Antiqua"/>
            <w:i/>
            <w:iCs/>
          </w:rPr>
          <w:t>pocha</w:t>
        </w:r>
        <w:proofErr w:type="spellEnd"/>
        <w:r w:rsidRPr="00833EEB">
          <w:rPr>
            <w:rStyle w:val="FootnoteReference"/>
            <w:rFonts w:ascii="Book Antiqua" w:hAnsi="Book Antiqua"/>
            <w:vertAlign w:val="baseline"/>
          </w:rPr>
          <w:t>.</w:t>
        </w:r>
        <w:r w:rsidRPr="00833EEB">
          <w:rPr>
            <w:rStyle w:val="FootnoteReference"/>
            <w:rFonts w:ascii="Book Antiqua" w:hAnsi="Book Antiqua"/>
          </w:rPr>
          <w:footnoteReference w:id="8"/>
        </w:r>
        <w:r w:rsidRPr="00833EEB">
          <w:rPr>
            <w:rFonts w:ascii="Book Antiqua" w:hAnsi="Book Antiqua"/>
          </w:rPr>
          <w:t xml:space="preserve"> Don’t make a mess of my home.” That day in my panic, I walked into our home with shoes on. She was so distracted, it never crossed her mind.</w:t>
        </w:r>
      </w:ins>
    </w:p>
    <w:p w14:paraId="66F6F39B" w14:textId="77777777" w:rsidR="00073BA8" w:rsidRPr="00833EEB" w:rsidRDefault="00073BA8">
      <w:pPr>
        <w:pStyle w:val="NormalWeb"/>
        <w:spacing w:line="276" w:lineRule="auto"/>
        <w:ind w:firstLine="284"/>
        <w:rPr>
          <w:ins w:id="3423" w:author="Yashua Lebowitz" w:date="2024-09-26T20:00:00Z"/>
          <w:rFonts w:ascii="Book Antiqua" w:hAnsi="Book Antiqua"/>
        </w:rPr>
        <w:pPrChange w:id="3424" w:author="Yashua Lebowitz" w:date="2024-09-28T16:42:00Z">
          <w:pPr>
            <w:pStyle w:val="NormalWeb"/>
            <w:ind w:firstLine="284"/>
          </w:pPr>
        </w:pPrChange>
      </w:pPr>
      <w:ins w:id="3425" w:author="Yashua Lebowitz" w:date="2024-09-26T20:00:00Z">
        <w:r w:rsidRPr="00833EEB">
          <w:rPr>
            <w:rFonts w:ascii="Book Antiqua" w:hAnsi="Book Antiqua"/>
          </w:rPr>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833EEB">
          <w:rPr>
            <w:rFonts w:ascii="Book Antiqua" w:hAnsi="Book Antiqua"/>
          </w:rPr>
          <w:t>favorite</w:t>
        </w:r>
        <w:proofErr w:type="spellEnd"/>
        <w:r w:rsidRPr="00833EEB">
          <w:rPr>
            <w:rFonts w:ascii="Book Antiqua" w:hAnsi="Book Antiqua"/>
          </w:rPr>
          <w:t xml:space="preserve"> salwar suit. The clothing didn’t fit the occasion.</w:t>
        </w:r>
      </w:ins>
    </w:p>
    <w:p w14:paraId="2AEC7CCB" w14:textId="77777777" w:rsidR="00073BA8" w:rsidRPr="00833EEB" w:rsidRDefault="00073BA8">
      <w:pPr>
        <w:pStyle w:val="NormalWeb"/>
        <w:spacing w:line="276" w:lineRule="auto"/>
        <w:ind w:firstLine="284"/>
        <w:rPr>
          <w:ins w:id="3426" w:author="Yashua Lebowitz" w:date="2024-09-26T20:00:00Z"/>
          <w:rFonts w:ascii="Book Antiqua" w:hAnsi="Book Antiqua"/>
        </w:rPr>
        <w:pPrChange w:id="3427" w:author="Yashua Lebowitz" w:date="2024-09-28T16:42:00Z">
          <w:pPr>
            <w:pStyle w:val="NormalWeb"/>
            <w:ind w:firstLine="284"/>
          </w:pPr>
        </w:pPrChange>
      </w:pPr>
      <w:ins w:id="3428" w:author="Yashua Lebowitz" w:date="2024-09-26T20:00:00Z">
        <w:r w:rsidRPr="00833EEB">
          <w:rPr>
            <w:rFonts w:ascii="Book Antiqua" w:hAnsi="Book Antiqua"/>
          </w:rPr>
          <w:t xml:space="preserve">“Did you call your family in India and tell them what’s happening?” I asked. </w:t>
        </w:r>
      </w:ins>
    </w:p>
    <w:p w14:paraId="4D7C3869" w14:textId="3294F23B" w:rsidR="00073BA8" w:rsidRPr="00833EEB" w:rsidRDefault="00073BA8">
      <w:pPr>
        <w:pStyle w:val="NormalWeb"/>
        <w:spacing w:line="276" w:lineRule="auto"/>
        <w:ind w:firstLine="284"/>
        <w:rPr>
          <w:ins w:id="3429" w:author="Yashua Lebowitz" w:date="2024-09-26T20:00:00Z"/>
          <w:rFonts w:ascii="Book Antiqua" w:hAnsi="Book Antiqua"/>
        </w:rPr>
        <w:pPrChange w:id="3430" w:author="Yashua Lebowitz" w:date="2024-09-28T16:42:00Z">
          <w:pPr>
            <w:pStyle w:val="NormalWeb"/>
            <w:ind w:firstLine="284"/>
          </w:pPr>
        </w:pPrChange>
      </w:pPr>
      <w:ins w:id="3431" w:author="Yashua Lebowitz" w:date="2024-09-26T20:00:00Z">
        <w:r w:rsidRPr="00833EEB">
          <w:rPr>
            <w:rFonts w:ascii="Book Antiqua" w:hAnsi="Book Antiqua"/>
          </w:rPr>
          <w:t xml:space="preserve">“Yes, the government has also gone mad there. The PM joined the international coalition. Indian troops will be on the ground here, killing Jews. I never thought the government there would </w:t>
        </w:r>
        <w:proofErr w:type="spellStart"/>
        <w:r w:rsidRPr="00833EEB">
          <w:rPr>
            <w:rFonts w:ascii="Book Antiqua" w:hAnsi="Book Antiqua"/>
          </w:rPr>
          <w:t>cave</w:t>
        </w:r>
        <w:proofErr w:type="spellEnd"/>
        <w:r w:rsidRPr="00833EEB">
          <w:rPr>
            <w:rFonts w:ascii="Book Antiqua" w:hAnsi="Book Antiqua"/>
          </w:rPr>
          <w:t xml:space="preserve"> to international pressure. Our government feels as if it owes a debt to the U.S. and its allies after Chinese troops were pushed out of India with their help. What are we going to do, </w:t>
        </w:r>
      </w:ins>
      <w:r w:rsidR="00C23E46">
        <w:rPr>
          <w:rFonts w:ascii="Book Antiqua" w:hAnsi="Book Antiqua"/>
        </w:rPr>
        <w:t>J</w:t>
      </w:r>
      <w:ins w:id="3432" w:author="Yashua Lebowitz" w:date="2024-09-27T16:16:00Z">
        <w:r w:rsidR="00E65F58">
          <w:rPr>
            <w:rFonts w:ascii="Book Antiqua" w:hAnsi="Book Antiqua"/>
          </w:rPr>
          <w:t>oshie</w:t>
        </w:r>
      </w:ins>
      <w:commentRangeStart w:id="3433"/>
      <w:commentRangeEnd w:id="3433"/>
      <w:ins w:id="3434" w:author="Yashua Lebowitz" w:date="2024-09-26T20:00:00Z">
        <w:r w:rsidRPr="00833EEB">
          <w:rPr>
            <w:rStyle w:val="CommentReference"/>
            <w:rFonts w:ascii="Book Antiqua" w:eastAsiaTheme="minorHAnsi" w:hAnsi="Book Antiqua" w:cstheme="minorBidi"/>
            <w:lang w:eastAsia="en-US"/>
            <w:rPrChange w:id="3435" w:author="mac" w:date="2024-09-27T09:55:00Z">
              <w:rPr>
                <w:rStyle w:val="CommentReference"/>
                <w:rFonts w:asciiTheme="minorHAnsi" w:eastAsiaTheme="minorHAnsi" w:hAnsiTheme="minorHAnsi" w:cstheme="minorBidi"/>
                <w:lang w:eastAsia="en-US"/>
              </w:rPr>
            </w:rPrChange>
          </w:rPr>
          <w:commentReference w:id="3433"/>
        </w:r>
        <w:r w:rsidRPr="00833EEB">
          <w:rPr>
            <w:rFonts w:ascii="Book Antiqua" w:hAnsi="Book Antiqua"/>
          </w:rPr>
          <w:t>?”</w:t>
        </w:r>
      </w:ins>
    </w:p>
    <w:p w14:paraId="318CE49E" w14:textId="77777777" w:rsidR="00073BA8" w:rsidRPr="00833EEB" w:rsidRDefault="00073BA8">
      <w:pPr>
        <w:pStyle w:val="NormalWeb"/>
        <w:spacing w:line="276" w:lineRule="auto"/>
        <w:ind w:firstLine="284"/>
        <w:rPr>
          <w:ins w:id="3436" w:author="Yashua Lebowitz" w:date="2024-09-26T20:00:00Z"/>
          <w:rFonts w:ascii="Book Antiqua" w:hAnsi="Book Antiqua"/>
        </w:rPr>
        <w:pPrChange w:id="3437" w:author="Yashua Lebowitz" w:date="2024-09-28T16:42:00Z">
          <w:pPr>
            <w:pStyle w:val="NormalWeb"/>
            <w:ind w:firstLine="284"/>
          </w:pPr>
        </w:pPrChange>
      </w:pPr>
      <w:ins w:id="3438" w:author="Yashua Lebowitz" w:date="2024-09-26T20:00:00Z">
        <w:r w:rsidRPr="00833EEB">
          <w:rPr>
            <w:rFonts w:ascii="Book Antiqua" w:hAnsi="Book Antiqua"/>
          </w:rPr>
          <w:t xml:space="preserve">I felt pretty helpless. The situation was just too much for me to comprehend. My mind kept pondering the Torah. I remembered one specific passage: </w:t>
        </w:r>
      </w:ins>
    </w:p>
    <w:p w14:paraId="052B5E63" w14:textId="5E725310" w:rsidR="00073BA8" w:rsidRPr="00833EEB" w:rsidRDefault="00073BA8">
      <w:pPr>
        <w:pStyle w:val="NormalWeb"/>
        <w:spacing w:before="0" w:beforeAutospacing="0" w:after="200" w:afterAutospacing="0" w:line="276" w:lineRule="auto"/>
        <w:ind w:left="284" w:right="237" w:firstLine="284"/>
        <w:rPr>
          <w:ins w:id="3439" w:author="Yashua Lebowitz" w:date="2024-09-26T20:00:00Z"/>
          <w:rFonts w:ascii="Book Antiqua" w:hAnsi="Book Antiqua"/>
        </w:rPr>
        <w:pPrChange w:id="3440" w:author="Yashua Lebowitz" w:date="2024-09-28T16:42:00Z">
          <w:pPr>
            <w:pStyle w:val="NormalWeb"/>
            <w:spacing w:before="0" w:beforeAutospacing="0" w:after="200" w:afterAutospacing="0"/>
            <w:ind w:left="284" w:right="237"/>
          </w:pPr>
        </w:pPrChange>
      </w:pPr>
      <w:ins w:id="3441" w:author="Yashua Lebowitz" w:date="2024-09-26T20:00:00Z">
        <w:r w:rsidRPr="00833EEB">
          <w:rPr>
            <w:rFonts w:ascii="Book Antiqua" w:hAnsi="Book Antiqua"/>
          </w:rPr>
          <w:t xml:space="preserve">I will gather all the nations to Jerusalem to fight against it; the city will be captured, the houses ransacked, and the women raped. Half of the city will go into exile, but the rest of the people will not be taken from the city. </w:t>
        </w:r>
      </w:ins>
      <w:ins w:id="3442" w:author="Yashua Lebowitz" w:date="2024-09-28T15:19:00Z">
        <w:r w:rsidR="00503AA9">
          <w:rPr>
            <w:rStyle w:val="FootnoteReference"/>
            <w:rFonts w:ascii="Book Antiqua" w:hAnsi="Book Antiqua"/>
          </w:rPr>
          <w:footnoteReference w:customMarkFollows="1" w:id="9"/>
          <w:t>1</w:t>
        </w:r>
      </w:ins>
    </w:p>
    <w:p w14:paraId="6BD0BF66" w14:textId="77777777" w:rsidR="00073BA8" w:rsidRPr="00833EEB" w:rsidRDefault="00073BA8">
      <w:pPr>
        <w:pStyle w:val="NormalWeb"/>
        <w:spacing w:line="276" w:lineRule="auto"/>
        <w:ind w:right="-46" w:firstLine="284"/>
        <w:rPr>
          <w:ins w:id="3446" w:author="Yashua Lebowitz" w:date="2024-09-26T20:00:00Z"/>
          <w:rFonts w:ascii="Book Antiqua" w:hAnsi="Book Antiqua"/>
        </w:rPr>
        <w:pPrChange w:id="3447" w:author="Yashua Lebowitz" w:date="2024-09-28T16:42:00Z">
          <w:pPr>
            <w:pStyle w:val="NormalWeb"/>
            <w:ind w:right="-46" w:firstLine="284"/>
          </w:pPr>
        </w:pPrChange>
      </w:pPr>
      <w:ins w:id="3448" w:author="Yashua Lebowitz" w:date="2024-09-26T20:00:00Z">
        <w:r w:rsidRPr="00833EEB">
          <w:rPr>
            <w:rFonts w:ascii="Book Antiqua" w:hAnsi="Book Antiqua"/>
          </w:rPr>
          <w:t xml:space="preserve">The words of that passage sent a chill down my spine as my thoughts </w:t>
        </w:r>
        <w:proofErr w:type="spellStart"/>
        <w:r w:rsidRPr="00833EEB">
          <w:rPr>
            <w:rFonts w:ascii="Book Antiqua" w:hAnsi="Book Antiqua"/>
          </w:rPr>
          <w:t>centered</w:t>
        </w:r>
        <w:proofErr w:type="spellEnd"/>
        <w:r w:rsidRPr="00833EEB">
          <w:rPr>
            <w:rFonts w:ascii="Book Antiqua" w:hAnsi="Book Antiqua"/>
          </w:rPr>
          <w:t xml:space="preserve"> on her safety.</w:t>
        </w:r>
      </w:ins>
    </w:p>
    <w:p w14:paraId="424B982D" w14:textId="77777777" w:rsidR="00073BA8" w:rsidRPr="00833EEB" w:rsidRDefault="00073BA8">
      <w:pPr>
        <w:pStyle w:val="NormalWeb"/>
        <w:spacing w:line="276" w:lineRule="auto"/>
        <w:ind w:firstLine="284"/>
        <w:rPr>
          <w:ins w:id="3449" w:author="Yashua Lebowitz" w:date="2024-09-26T20:00:00Z"/>
          <w:rFonts w:ascii="Book Antiqua" w:hAnsi="Book Antiqua"/>
        </w:rPr>
        <w:pPrChange w:id="3450" w:author="Yashua Lebowitz" w:date="2024-09-28T16:42:00Z">
          <w:pPr>
            <w:pStyle w:val="NormalWeb"/>
            <w:ind w:firstLine="284"/>
          </w:pPr>
        </w:pPrChange>
      </w:pPr>
      <w:ins w:id="3451" w:author="Yashua Lebowitz" w:date="2024-09-26T20:00:00Z">
        <w:r w:rsidRPr="00833EEB">
          <w:rPr>
            <w:rFonts w:ascii="Book Antiqua" w:hAnsi="Book Antiqua"/>
          </w:rPr>
          <w:t>There was a knock on our door. It was Gabor, a local soldier, who patrolled our area for the past year. He was a stout, well-built, young man in the prime of his life.  I took a liking to him and tried to be a father figure for him. He seemed quite confused about the world and his life. He was a soldier trying to do his duty, but he was also heavily influenced by the Meretz party</w:t>
        </w:r>
        <w:r w:rsidRPr="00833EEB">
          <w:rPr>
            <w:rStyle w:val="FootnoteReference"/>
            <w:rFonts w:ascii="Book Antiqua" w:hAnsi="Book Antiqua"/>
          </w:rPr>
          <w:footnoteReference w:id="10"/>
        </w:r>
        <w:r w:rsidRPr="00833EEB">
          <w:rPr>
            <w:rFonts w:ascii="Book Antiqua" w:hAnsi="Book Antiqua"/>
          </w:rPr>
          <w:t xml:space="preserve"> and its liberal influence. He would often come to my home high from vodka. It was at these times Gabor spoke of Israel’s right to own and dominate the Palestinian parts of Israel but he seemed doubtful when sober. This puzzled me. It seemed as if Gabor needed to be under the </w:t>
        </w:r>
        <w:r w:rsidRPr="00833EEB">
          <w:rPr>
            <w:rFonts w:ascii="Book Antiqua" w:hAnsi="Book Antiqua"/>
          </w:rPr>
          <w:lastRenderedPageBreak/>
          <w:t>influence of intoxicants to gain the courage to realize the truth. Otherwise, he was complacent and accepted the party line regarding the Palestinian solution.</w:t>
        </w:r>
      </w:ins>
    </w:p>
    <w:p w14:paraId="6919D461" w14:textId="77777777" w:rsidR="00073BA8" w:rsidRPr="00833EEB" w:rsidRDefault="00073BA8">
      <w:pPr>
        <w:pStyle w:val="NormalWeb"/>
        <w:spacing w:line="276" w:lineRule="auto"/>
        <w:ind w:firstLine="284"/>
        <w:rPr>
          <w:ins w:id="3456" w:author="Yashua Lebowitz" w:date="2024-09-26T20:00:00Z"/>
          <w:rFonts w:ascii="Book Antiqua" w:hAnsi="Book Antiqua"/>
        </w:rPr>
        <w:pPrChange w:id="3457" w:author="Yashua Lebowitz" w:date="2024-09-28T16:42:00Z">
          <w:pPr>
            <w:pStyle w:val="NormalWeb"/>
            <w:ind w:firstLine="284"/>
          </w:pPr>
        </w:pPrChange>
      </w:pPr>
      <w:ins w:id="3458" w:author="Yashua Lebowitz" w:date="2024-09-26T20:00:00Z">
        <w:r w:rsidRPr="00833EEB">
          <w:rPr>
            <w:rFonts w:ascii="Book Antiqua" w:hAnsi="Book Antiqua"/>
          </w:rPr>
          <w:t xml:space="preserve">“Gabor, come in.” I could tell he’d been drinking again. I wondered how he managed to stay fit for duty. “We were just making chai. Come sit, have a drink,” I was trying to sound casual. Gabor came inside quickly and sat; his uneasiness was evident. </w:t>
        </w:r>
      </w:ins>
    </w:p>
    <w:p w14:paraId="1EF58BDF" w14:textId="77777777" w:rsidR="00073BA8" w:rsidRPr="00833EEB" w:rsidRDefault="00073BA8">
      <w:pPr>
        <w:pStyle w:val="NormalWeb"/>
        <w:spacing w:line="276" w:lineRule="auto"/>
        <w:ind w:firstLine="284"/>
        <w:rPr>
          <w:ins w:id="3459" w:author="Yashua Lebowitz" w:date="2024-09-26T20:00:00Z"/>
          <w:rFonts w:ascii="Book Antiqua" w:hAnsi="Book Antiqua"/>
        </w:rPr>
        <w:pPrChange w:id="3460" w:author="Yashua Lebowitz" w:date="2024-09-28T16:42:00Z">
          <w:pPr>
            <w:pStyle w:val="NormalWeb"/>
            <w:ind w:firstLine="284"/>
          </w:pPr>
        </w:pPrChange>
      </w:pPr>
      <w:ins w:id="3461" w:author="Yashua Lebowitz" w:date="2024-09-26T20:00:00Z">
        <w:r w:rsidRPr="00833EEB">
          <w:rPr>
            <w:rFonts w:ascii="Book Antiqua" w:hAnsi="Book Antiqua"/>
          </w:rPr>
          <w:t xml:space="preserve">“How’s your mother, Gabor?” I asked, trying to divert his attention. </w:t>
        </w:r>
      </w:ins>
    </w:p>
    <w:p w14:paraId="4D039C70" w14:textId="77777777" w:rsidR="00073BA8" w:rsidRPr="00833EEB" w:rsidRDefault="00073BA8">
      <w:pPr>
        <w:pStyle w:val="NormalWeb"/>
        <w:spacing w:line="276" w:lineRule="auto"/>
        <w:ind w:firstLine="284"/>
        <w:rPr>
          <w:ins w:id="3462" w:author="Yashua Lebowitz" w:date="2024-09-26T20:00:00Z"/>
          <w:rFonts w:ascii="Book Antiqua" w:hAnsi="Book Antiqua"/>
        </w:rPr>
        <w:pPrChange w:id="3463" w:author="Yashua Lebowitz" w:date="2024-09-28T16:42:00Z">
          <w:pPr>
            <w:pStyle w:val="NormalWeb"/>
            <w:ind w:firstLine="284"/>
          </w:pPr>
        </w:pPrChange>
      </w:pPr>
      <w:ins w:id="3464" w:author="Yashua Lebowitz" w:date="2024-09-26T20:00:00Z">
        <w:r w:rsidRPr="00833EEB">
          <w:rPr>
            <w:rFonts w:ascii="Book Antiqua" w:hAnsi="Book Antiqua"/>
          </w:rPr>
          <w:t>“She’s worried, like everyone else, Tzadik.</w:t>
        </w:r>
        <w:r w:rsidRPr="00833EEB">
          <w:rPr>
            <w:rStyle w:val="FootnoteReference"/>
            <w:rFonts w:ascii="Book Antiqua" w:hAnsi="Book Antiqua"/>
          </w:rPr>
          <w:footnoteReference w:id="11"/>
        </w:r>
        <w:r w:rsidRPr="00833EEB">
          <w:rPr>
            <w:rFonts w:ascii="Book Antiqua" w:hAnsi="Book Antiqua"/>
          </w:rPr>
          <w:t xml:space="preserve">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blood-shot eyes. </w:t>
        </w:r>
      </w:ins>
    </w:p>
    <w:p w14:paraId="1E9557E5" w14:textId="77777777" w:rsidR="00073BA8" w:rsidRPr="00833EEB" w:rsidRDefault="00073BA8">
      <w:pPr>
        <w:pStyle w:val="NormalWeb"/>
        <w:spacing w:line="276" w:lineRule="auto"/>
        <w:ind w:firstLine="284"/>
        <w:rPr>
          <w:ins w:id="3467" w:author="Yashua Lebowitz" w:date="2024-09-26T20:00:00Z"/>
          <w:rFonts w:ascii="Book Antiqua" w:hAnsi="Book Antiqua"/>
        </w:rPr>
        <w:pPrChange w:id="3468" w:author="Yashua Lebowitz" w:date="2024-09-28T16:42:00Z">
          <w:pPr>
            <w:pStyle w:val="NormalWeb"/>
            <w:ind w:firstLine="284"/>
          </w:pPr>
        </w:pPrChange>
      </w:pPr>
      <w:ins w:id="3469" w:author="Yashua Lebowitz" w:date="2024-09-26T20:00:00Z">
        <w:r w:rsidRPr="00833EEB">
          <w:rPr>
            <w:rFonts w:ascii="Book Antiqua" w:hAnsi="Book Antiqua"/>
          </w:rPr>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ins>
    </w:p>
    <w:p w14:paraId="6259B28C" w14:textId="77777777" w:rsidR="00073BA8" w:rsidRPr="00833EEB" w:rsidRDefault="00073BA8">
      <w:pPr>
        <w:pStyle w:val="NormalWeb"/>
        <w:spacing w:line="276" w:lineRule="auto"/>
        <w:ind w:firstLine="284"/>
        <w:rPr>
          <w:ins w:id="3470" w:author="Yashua Lebowitz" w:date="2024-09-26T20:00:00Z"/>
          <w:rFonts w:ascii="Book Antiqua" w:hAnsi="Book Antiqua"/>
        </w:rPr>
        <w:pPrChange w:id="3471" w:author="Yashua Lebowitz" w:date="2024-09-28T16:42:00Z">
          <w:pPr>
            <w:pStyle w:val="NormalWeb"/>
            <w:ind w:firstLine="284"/>
          </w:pPr>
        </w:pPrChange>
      </w:pPr>
      <w:ins w:id="3472" w:author="Yashua Lebowitz" w:date="2024-09-26T20:00:00Z">
        <w:r w:rsidRPr="00833EEB">
          <w:rPr>
            <w:rFonts w:ascii="Book Antiqua" w:hAnsi="Book Antiqua"/>
          </w:rPr>
          <w:t xml:space="preserve">“Are you bringing up God again, Joshua?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Forget the notion of God, I say. We will defeat the world through our own resourcefulness. The Iron Dome will hold. And when those troops land on our beaches and come down from the north, we will massacre them.” </w:t>
        </w:r>
      </w:ins>
    </w:p>
    <w:p w14:paraId="26239434" w14:textId="695DAC4C" w:rsidR="00073BA8" w:rsidRPr="00833EEB" w:rsidRDefault="00073BA8">
      <w:pPr>
        <w:pStyle w:val="NormalWeb"/>
        <w:spacing w:line="276" w:lineRule="auto"/>
        <w:ind w:firstLine="284"/>
        <w:rPr>
          <w:ins w:id="3473" w:author="Yashua Lebowitz" w:date="2024-09-26T20:00:00Z"/>
          <w:rFonts w:ascii="Book Antiqua" w:hAnsi="Book Antiqua"/>
        </w:rPr>
        <w:pPrChange w:id="3474" w:author="Yashua Lebowitz" w:date="2024-09-28T16:42:00Z">
          <w:pPr>
            <w:pStyle w:val="NormalWeb"/>
            <w:ind w:firstLine="284"/>
          </w:pPr>
        </w:pPrChange>
      </w:pPr>
      <w:ins w:id="3475" w:author="Yashua Lebowitz" w:date="2024-09-26T20:00:00Z">
        <w:r w:rsidRPr="00833EEB">
          <w:rPr>
            <w:rFonts w:ascii="Book Antiqua" w:hAnsi="Book Antiqua"/>
          </w:rPr>
          <w:t xml:space="preserve">“I was there in Alaska—you know that,” I replied solemnly. “I’ve seen the might of the Russian Armed Forces in person. Millions of American soldiers died in that Alaskan tundra. If it wasn’t for </w:t>
        </w:r>
      </w:ins>
      <w:ins w:id="3476" w:author="Yashua Lebowitz" w:date="2024-09-28T15:23:00Z">
        <w:r w:rsidR="00503AA9">
          <w:rPr>
            <w:rFonts w:ascii="Book Antiqua" w:hAnsi="Book Antiqua"/>
          </w:rPr>
          <w:t>USC’s</w:t>
        </w:r>
      </w:ins>
      <w:ins w:id="3477" w:author="Yashua Lebowitz" w:date="2024-09-26T20:00:00Z">
        <w:r w:rsidRPr="00833EEB">
          <w:rPr>
            <w:rFonts w:ascii="Book Antiqua" w:hAnsi="Book Antiqua"/>
          </w:rPr>
          <w:t xml:space="preserve">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ins>
    </w:p>
    <w:p w14:paraId="3DF96595" w14:textId="77777777" w:rsidR="00073BA8" w:rsidRPr="00833EEB" w:rsidRDefault="00073BA8">
      <w:pPr>
        <w:pStyle w:val="NormalWeb"/>
        <w:spacing w:line="276" w:lineRule="auto"/>
        <w:ind w:firstLine="284"/>
        <w:rPr>
          <w:ins w:id="3478" w:author="Yashua Lebowitz" w:date="2024-09-26T20:00:00Z"/>
          <w:rFonts w:ascii="Book Antiqua" w:hAnsi="Book Antiqua"/>
        </w:rPr>
        <w:pPrChange w:id="3479" w:author="Yashua Lebowitz" w:date="2024-09-28T16:42:00Z">
          <w:pPr>
            <w:pStyle w:val="NormalWeb"/>
            <w:ind w:firstLine="284"/>
          </w:pPr>
        </w:pPrChange>
      </w:pPr>
      <w:ins w:id="3480" w:author="Yashua Lebowitz" w:date="2024-09-26T20:00:00Z">
        <w:r w:rsidRPr="00833EEB">
          <w:rPr>
            <w:rFonts w:ascii="Book Antiqua" w:hAnsi="Book Antiqua"/>
          </w:rPr>
          <w:lastRenderedPageBreak/>
          <w:t>“We will win, I know it,” he said emphatically. “Thanks for the invitation to pray, Joshua, but I must decline.”</w:t>
        </w:r>
      </w:ins>
    </w:p>
    <w:p w14:paraId="23BAE50A" w14:textId="77777777" w:rsidR="00073BA8" w:rsidRPr="00833EEB" w:rsidRDefault="00073BA8">
      <w:pPr>
        <w:pStyle w:val="NormalWeb"/>
        <w:spacing w:line="276" w:lineRule="auto"/>
        <w:ind w:firstLine="284"/>
        <w:rPr>
          <w:ins w:id="3481" w:author="Yashua Lebowitz" w:date="2024-09-26T20:00:00Z"/>
          <w:rFonts w:ascii="Book Antiqua" w:hAnsi="Book Antiqua"/>
        </w:rPr>
        <w:pPrChange w:id="3482" w:author="Yashua Lebowitz" w:date="2024-09-28T16:42:00Z">
          <w:pPr>
            <w:pStyle w:val="NormalWeb"/>
            <w:ind w:firstLine="284"/>
          </w:pPr>
        </w:pPrChange>
      </w:pPr>
      <w:ins w:id="3483" w:author="Yashua Lebowitz" w:date="2024-09-26T20:00:00Z">
        <w:r w:rsidRPr="00833EEB">
          <w:rPr>
            <w:rFonts w:ascii="Book Antiqua" w:hAnsi="Book Antiqua"/>
          </w:rPr>
          <w:t xml:space="preserve">I was disappointed, but my wife arrived just in time with the chai. We each took our cups, holding onto them like they might be our last. Gabor took a sip. </w:t>
        </w:r>
      </w:ins>
    </w:p>
    <w:p w14:paraId="53F1774A" w14:textId="77777777" w:rsidR="00073BA8" w:rsidRPr="00833EEB" w:rsidRDefault="00073BA8">
      <w:pPr>
        <w:pStyle w:val="NormalWeb"/>
        <w:spacing w:line="276" w:lineRule="auto"/>
        <w:ind w:firstLine="284"/>
        <w:rPr>
          <w:ins w:id="3484" w:author="Yashua Lebowitz" w:date="2024-09-26T20:00:00Z"/>
          <w:rFonts w:ascii="Book Antiqua" w:hAnsi="Book Antiqua"/>
        </w:rPr>
        <w:pPrChange w:id="3485" w:author="Yashua Lebowitz" w:date="2024-09-28T16:42:00Z">
          <w:pPr>
            <w:pStyle w:val="NormalWeb"/>
            <w:ind w:firstLine="284"/>
          </w:pPr>
        </w:pPrChange>
      </w:pPr>
      <w:ins w:id="3486" w:author="Yashua Lebowitz" w:date="2024-09-26T20:00:00Z">
        <w:r w:rsidRPr="00833EEB">
          <w:rPr>
            <w:rFonts w:ascii="Book Antiqua" w:hAnsi="Book Antiqua"/>
          </w:rPr>
          <w:t xml:space="preserve">“Mrs. Levi, your chai is always wonderful. I love the way Indians drink their tea.” </w:t>
        </w:r>
      </w:ins>
    </w:p>
    <w:p w14:paraId="717A36BC" w14:textId="77777777" w:rsidR="00073BA8" w:rsidRPr="00833EEB" w:rsidRDefault="00073BA8">
      <w:pPr>
        <w:pStyle w:val="NormalWeb"/>
        <w:spacing w:line="276" w:lineRule="auto"/>
        <w:ind w:firstLine="284"/>
        <w:rPr>
          <w:ins w:id="3487" w:author="Yashua Lebowitz" w:date="2024-09-26T20:00:00Z"/>
          <w:rFonts w:ascii="Book Antiqua" w:hAnsi="Book Antiqua"/>
        </w:rPr>
        <w:pPrChange w:id="3488" w:author="Yashua Lebowitz" w:date="2024-09-28T16:42:00Z">
          <w:pPr>
            <w:pStyle w:val="NormalWeb"/>
            <w:ind w:firstLine="284"/>
          </w:pPr>
        </w:pPrChange>
      </w:pPr>
      <w:ins w:id="3489" w:author="Yashua Lebowitz" w:date="2024-09-26T20:00:00Z">
        <w:r w:rsidRPr="00833EEB">
          <w:rPr>
            <w:rFonts w:ascii="Book Antiqua" w:hAnsi="Book Antiqua"/>
          </w:rPr>
          <w:t xml:space="preserve">“There is one thing we Indians can’t live without, and that’s our chai.” </w:t>
        </w:r>
      </w:ins>
    </w:p>
    <w:p w14:paraId="7892B6DD" w14:textId="77777777" w:rsidR="00073BA8" w:rsidRPr="00833EEB" w:rsidRDefault="00073BA8">
      <w:pPr>
        <w:pStyle w:val="NormalWeb"/>
        <w:spacing w:line="276" w:lineRule="auto"/>
        <w:ind w:firstLine="284"/>
        <w:rPr>
          <w:ins w:id="3490" w:author="Yashua Lebowitz" w:date="2024-09-26T20:00:00Z"/>
          <w:rFonts w:ascii="Book Antiqua" w:hAnsi="Book Antiqua"/>
        </w:rPr>
        <w:pPrChange w:id="3491" w:author="Yashua Lebowitz" w:date="2024-09-28T16:42:00Z">
          <w:pPr>
            <w:pStyle w:val="NormalWeb"/>
            <w:ind w:firstLine="284"/>
          </w:pPr>
        </w:pPrChange>
      </w:pPr>
      <w:ins w:id="3492" w:author="Yashua Lebowitz" w:date="2024-09-26T20:00:00Z">
        <w:r w:rsidRPr="00833EEB">
          <w:rPr>
            <w:rFonts w:ascii="Book Antiqua" w:hAnsi="Book Antiqua"/>
          </w:rPr>
          <w:t xml:space="preserve">“I just came to talk about the battlefield situation,” said Gabor. </w:t>
        </w:r>
      </w:ins>
    </w:p>
    <w:p w14:paraId="2F7E4422" w14:textId="77777777" w:rsidR="00073BA8" w:rsidRPr="00833EEB" w:rsidRDefault="00073BA8">
      <w:pPr>
        <w:pStyle w:val="NormalWeb"/>
        <w:spacing w:line="276" w:lineRule="auto"/>
        <w:ind w:firstLine="284"/>
        <w:rPr>
          <w:ins w:id="3493" w:author="Yashua Lebowitz" w:date="2024-09-26T20:00:00Z"/>
          <w:rFonts w:ascii="Book Antiqua" w:hAnsi="Book Antiqua"/>
        </w:rPr>
        <w:pPrChange w:id="3494" w:author="Yashua Lebowitz" w:date="2024-09-28T16:42:00Z">
          <w:pPr>
            <w:pStyle w:val="NormalWeb"/>
            <w:ind w:firstLine="284"/>
          </w:pPr>
        </w:pPrChange>
      </w:pPr>
      <w:ins w:id="3495" w:author="Yashua Lebowitz" w:date="2024-09-26T20:00:00Z">
        <w:r w:rsidRPr="00833EEB">
          <w:rPr>
            <w:rFonts w:ascii="Book Antiqua" w:hAnsi="Book Antiqua"/>
          </w:rPr>
          <w:t xml:space="preserve">“Yes, I overheard you guys talking.” </w:t>
        </w:r>
      </w:ins>
    </w:p>
    <w:p w14:paraId="2A12F452" w14:textId="4FCE060F" w:rsidR="00CD723D" w:rsidRPr="00CD723D" w:rsidRDefault="00CD723D" w:rsidP="006D6183">
      <w:pPr>
        <w:pStyle w:val="NormalWeb"/>
        <w:spacing w:line="276" w:lineRule="auto"/>
        <w:ind w:firstLine="284"/>
        <w:rPr>
          <w:ins w:id="3496" w:author="Yashua Lebowitz" w:date="2024-09-28T16:22:00Z"/>
          <w:rFonts w:ascii="Book Antiqua" w:hAnsi="Book Antiqua"/>
        </w:rPr>
      </w:pPr>
      <w:ins w:id="3497" w:author="Yashua Lebowitz" w:date="2024-09-28T16:22:00Z">
        <w:r w:rsidRPr="00CD723D">
          <w:rPr>
            <w:rFonts w:ascii="Book Antiqua" w:hAnsi="Book Antiqua"/>
          </w:rPr>
          <w:t>A moment of silence passed as we pondered the future and what it might bring. I looked into Dipti’s eyes and could see the tears she was holding back. Her resilience in the face of such dire circumstances was admirable, but I could sense the fear and uncertainty in her</w:t>
        </w:r>
      </w:ins>
      <w:r w:rsidR="00B614C1">
        <w:rPr>
          <w:rFonts w:ascii="Book Antiqua" w:hAnsi="Book Antiqua"/>
        </w:rPr>
        <w:t xml:space="preserve"> and Gabor</w:t>
      </w:r>
      <w:ins w:id="3498" w:author="Yashua Lebowitz" w:date="2024-09-28T16:22:00Z">
        <w:r w:rsidRPr="00CD723D">
          <w:rPr>
            <w:rFonts w:ascii="Book Antiqua" w:hAnsi="Book Antiqua"/>
          </w:rPr>
          <w:t>. Dipti got up and began to work in the kitchen again, trying to focus on something else to distract her mind.</w:t>
        </w:r>
      </w:ins>
    </w:p>
    <w:p w14:paraId="3433A9A8" w14:textId="77777777" w:rsidR="00CD723D" w:rsidRPr="00CD723D" w:rsidRDefault="00CD723D" w:rsidP="006D6183">
      <w:pPr>
        <w:pStyle w:val="NormalWeb"/>
        <w:spacing w:line="276" w:lineRule="auto"/>
        <w:ind w:firstLine="284"/>
        <w:rPr>
          <w:ins w:id="3499" w:author="Yashua Lebowitz" w:date="2024-09-28T16:22:00Z"/>
          <w:rFonts w:ascii="Book Antiqua" w:hAnsi="Book Antiqua"/>
        </w:rPr>
      </w:pPr>
      <w:ins w:id="3500" w:author="Yashua Lebowitz" w:date="2024-09-28T16:22:00Z">
        <w:r w:rsidRPr="00CD723D">
          <w:rPr>
            <w:rFonts w:ascii="Book Antiqua" w:hAnsi="Book Antiqua"/>
          </w:rPr>
          <w:t>I took a deep breath, examined Gabor more thoroughly as I drank my chai. There was something else gnawing at him—something darker. His eyes had a mischievous gleam, the kind you see when a man has already decided he’s got nothing left to lose.</w:t>
        </w:r>
      </w:ins>
    </w:p>
    <w:p w14:paraId="3D0070E4" w14:textId="77777777" w:rsidR="00CD723D" w:rsidRPr="00CD723D" w:rsidRDefault="00CD723D" w:rsidP="006D6183">
      <w:pPr>
        <w:pStyle w:val="NormalWeb"/>
        <w:spacing w:line="276" w:lineRule="auto"/>
        <w:ind w:firstLine="284"/>
        <w:rPr>
          <w:ins w:id="3501" w:author="Yashua Lebowitz" w:date="2024-09-28T16:22:00Z"/>
          <w:rFonts w:ascii="Book Antiqua" w:hAnsi="Book Antiqua"/>
        </w:rPr>
      </w:pPr>
      <w:ins w:id="3502" w:author="Yashua Lebowitz" w:date="2024-09-28T16:22:00Z">
        <w:r w:rsidRPr="00CD723D">
          <w:rPr>
            <w:rFonts w:ascii="Book Antiqua" w:hAnsi="Book Antiqua"/>
          </w:rPr>
          <w:t>“Gabor, something else is on your mind. What is it?”</w:t>
        </w:r>
      </w:ins>
    </w:p>
    <w:p w14:paraId="54F7B305" w14:textId="77777777" w:rsidR="00CD723D" w:rsidRPr="00CD723D" w:rsidRDefault="00CD723D" w:rsidP="006D6183">
      <w:pPr>
        <w:pStyle w:val="NormalWeb"/>
        <w:spacing w:line="276" w:lineRule="auto"/>
        <w:ind w:firstLine="284"/>
        <w:rPr>
          <w:ins w:id="3503" w:author="Yashua Lebowitz" w:date="2024-09-28T16:22:00Z"/>
          <w:rFonts w:ascii="Book Antiqua" w:hAnsi="Book Antiqua"/>
        </w:rPr>
      </w:pPr>
      <w:ins w:id="3504" w:author="Yashua Lebowitz" w:date="2024-09-28T16:22:00Z">
        <w:r w:rsidRPr="00CD723D">
          <w:rPr>
            <w:rFonts w:ascii="Book Antiqua" w:hAnsi="Book Antiqua"/>
          </w:rPr>
          <w:t xml:space="preserve">Gabor's lips curled into a sly, almost predatory smile. He leaned forward, his voice dropping to a near whisper as he threw a glance at Dipti, ensuring she wasn’t listening. “Alright, you caught me. You know, Joshua, me and the boys… we’re getting blitzed today. Vodka, arak—whatever we can find. Why not? Might be the last drinks we ever have. And after that, well… we’re visiting this ‘massage </w:t>
        </w:r>
        <w:proofErr w:type="spellStart"/>
        <w:r w:rsidRPr="00CD723D">
          <w:rPr>
            <w:rFonts w:ascii="Book Antiqua" w:hAnsi="Book Antiqua"/>
          </w:rPr>
          <w:t>parlor</w:t>
        </w:r>
        <w:proofErr w:type="spellEnd"/>
        <w:r w:rsidRPr="00CD723D">
          <w:rPr>
            <w:rFonts w:ascii="Book Antiqua" w:hAnsi="Book Antiqua"/>
          </w:rPr>
          <w:t>’ nearby. You know the type—</w:t>
        </w:r>
        <w:proofErr w:type="spellStart"/>
        <w:r w:rsidRPr="00CD723D">
          <w:rPr>
            <w:rFonts w:ascii="Book Antiqua" w:hAnsi="Book Antiqua"/>
          </w:rPr>
          <w:t>ain’t</w:t>
        </w:r>
        <w:proofErr w:type="spellEnd"/>
        <w:r w:rsidRPr="00CD723D">
          <w:rPr>
            <w:rFonts w:ascii="Book Antiqua" w:hAnsi="Book Antiqua"/>
          </w:rPr>
          <w:t xml:space="preserve"> exactly a place for massages, if you catch my drift.”</w:t>
        </w:r>
      </w:ins>
    </w:p>
    <w:p w14:paraId="3D9B98A3" w14:textId="77777777" w:rsidR="00CD723D" w:rsidRPr="00CD723D" w:rsidRDefault="00CD723D" w:rsidP="006D6183">
      <w:pPr>
        <w:pStyle w:val="NormalWeb"/>
        <w:spacing w:line="276" w:lineRule="auto"/>
        <w:ind w:firstLine="284"/>
        <w:rPr>
          <w:ins w:id="3505" w:author="Yashua Lebowitz" w:date="2024-09-28T16:22:00Z"/>
          <w:rFonts w:ascii="Book Antiqua" w:hAnsi="Book Antiqua"/>
        </w:rPr>
      </w:pPr>
      <w:ins w:id="3506" w:author="Yashua Lebowitz" w:date="2024-09-28T16:22:00Z">
        <w:r w:rsidRPr="00CD723D">
          <w:rPr>
            <w:rFonts w:ascii="Book Antiqua" w:hAnsi="Book Antiqua"/>
          </w:rPr>
          <w:t>His eyes glittered with a wicked satisfaction as he watched for my reaction. He wasn’t just trying to tempt me—he was taunting me, testing the boundaries.</w:t>
        </w:r>
      </w:ins>
    </w:p>
    <w:p w14:paraId="153B8C8B" w14:textId="77777777" w:rsidR="00CD723D" w:rsidRPr="00CD723D" w:rsidRDefault="00CD723D" w:rsidP="006D6183">
      <w:pPr>
        <w:pStyle w:val="NormalWeb"/>
        <w:spacing w:line="276" w:lineRule="auto"/>
        <w:ind w:firstLine="284"/>
        <w:rPr>
          <w:ins w:id="3507" w:author="Yashua Lebowitz" w:date="2024-09-28T16:22:00Z"/>
          <w:rFonts w:ascii="Book Antiqua" w:hAnsi="Book Antiqua"/>
        </w:rPr>
      </w:pPr>
      <w:ins w:id="3508" w:author="Yashua Lebowitz" w:date="2024-09-28T16:22:00Z">
        <w:r w:rsidRPr="00CD723D">
          <w:rPr>
            <w:rFonts w:ascii="Book Antiqua" w:hAnsi="Book Antiqua"/>
          </w:rPr>
          <w:t>I raised an eyebrow, pretending to play along. “How much does that girl cost?”</w:t>
        </w:r>
      </w:ins>
    </w:p>
    <w:p w14:paraId="288B767B" w14:textId="4D842A65" w:rsidR="00CD723D" w:rsidRPr="00CD723D" w:rsidRDefault="00CD723D" w:rsidP="006D6183">
      <w:pPr>
        <w:pStyle w:val="NormalWeb"/>
        <w:spacing w:line="276" w:lineRule="auto"/>
        <w:ind w:firstLine="284"/>
        <w:rPr>
          <w:ins w:id="3509" w:author="Yashua Lebowitz" w:date="2024-09-28T16:22:00Z"/>
          <w:rFonts w:ascii="Book Antiqua" w:hAnsi="Book Antiqua"/>
        </w:rPr>
      </w:pPr>
      <w:ins w:id="3510" w:author="Yashua Lebowitz" w:date="2024-09-28T16:22:00Z">
        <w:r w:rsidRPr="00CD723D">
          <w:rPr>
            <w:rFonts w:ascii="Book Antiqua" w:hAnsi="Book Antiqua"/>
          </w:rPr>
          <w:t>Gabor chuckled, “700 shekels. And let me tell you, Tzadik—she’ll do things that’ll make you forget your name. We’re all going to die anyway, so why not indulge a little before the end, eh?”</w:t>
        </w:r>
      </w:ins>
    </w:p>
    <w:p w14:paraId="094D1930" w14:textId="77777777" w:rsidR="00CD723D" w:rsidRPr="00CD723D" w:rsidRDefault="00CD723D" w:rsidP="006D6183">
      <w:pPr>
        <w:pStyle w:val="NormalWeb"/>
        <w:spacing w:line="276" w:lineRule="auto"/>
        <w:ind w:firstLine="284"/>
        <w:rPr>
          <w:ins w:id="3511" w:author="Yashua Lebowitz" w:date="2024-09-28T16:22:00Z"/>
          <w:rFonts w:ascii="Book Antiqua" w:hAnsi="Book Antiqua"/>
        </w:rPr>
      </w:pPr>
      <w:ins w:id="3512" w:author="Yashua Lebowitz" w:date="2024-09-28T16:22:00Z">
        <w:r w:rsidRPr="00CD723D">
          <w:rPr>
            <w:rFonts w:ascii="Book Antiqua" w:hAnsi="Book Antiqua"/>
          </w:rPr>
          <w:lastRenderedPageBreak/>
          <w:t>His smile widened, and there was something menacing in the way he spoke, like he was daring me to join him in crossing that final line. He was no longer just a soldier; he was a man who had surrendered to the madness of it all, and he wanted me to fall with him.</w:t>
        </w:r>
      </w:ins>
    </w:p>
    <w:p w14:paraId="6DCC0B5E" w14:textId="77777777" w:rsidR="00CD723D" w:rsidRPr="00CD723D" w:rsidRDefault="00CD723D" w:rsidP="006D6183">
      <w:pPr>
        <w:pStyle w:val="NormalWeb"/>
        <w:spacing w:line="276" w:lineRule="auto"/>
        <w:ind w:firstLine="284"/>
        <w:rPr>
          <w:ins w:id="3513" w:author="Yashua Lebowitz" w:date="2024-09-28T16:22:00Z"/>
          <w:rFonts w:ascii="Book Antiqua" w:hAnsi="Book Antiqua"/>
        </w:rPr>
      </w:pPr>
      <w:ins w:id="3514" w:author="Yashua Lebowitz" w:date="2024-09-28T16:22:00Z">
        <w:r w:rsidRPr="00CD723D">
          <w:rPr>
            <w:rFonts w:ascii="Book Antiqua" w:hAnsi="Book Antiqua"/>
          </w:rPr>
          <w:t>I shook my head, feigning indifference. “I don’t want to waste money on that. I’m saving for an Audi. I’ve only got $1000 to go before I can make a down payment.”</w:t>
        </w:r>
      </w:ins>
    </w:p>
    <w:p w14:paraId="47DD198C" w14:textId="77777777" w:rsidR="00CD723D" w:rsidRPr="00CD723D" w:rsidRDefault="00CD723D" w:rsidP="006D6183">
      <w:pPr>
        <w:pStyle w:val="NormalWeb"/>
        <w:spacing w:line="276" w:lineRule="auto"/>
        <w:ind w:firstLine="284"/>
        <w:rPr>
          <w:ins w:id="3515" w:author="Yashua Lebowitz" w:date="2024-09-28T16:22:00Z"/>
          <w:rFonts w:ascii="Book Antiqua" w:hAnsi="Book Antiqua"/>
        </w:rPr>
      </w:pPr>
      <w:ins w:id="3516" w:author="Yashua Lebowitz" w:date="2024-09-28T16:22:00Z">
        <w:r w:rsidRPr="00CD723D">
          <w:rPr>
            <w:rFonts w:ascii="Book Antiqua" w:hAnsi="Book Antiqua"/>
          </w:rPr>
          <w:t>Gabor threw his hands up in disbelief, the devilish grin never leaving his face. “An Audi? Tzadik, it’s the end of the world! Cars will be lying around like bones in the desert—free for the taking. But a night like this? The kind of things that girl can do? Trust me, they won’t be free. Not now, not ever.”</w:t>
        </w:r>
      </w:ins>
    </w:p>
    <w:p w14:paraId="0829E834" w14:textId="77777777" w:rsidR="00CD723D" w:rsidRPr="00CD723D" w:rsidRDefault="00CD723D" w:rsidP="006D6183">
      <w:pPr>
        <w:pStyle w:val="NormalWeb"/>
        <w:spacing w:line="276" w:lineRule="auto"/>
        <w:ind w:firstLine="284"/>
        <w:rPr>
          <w:ins w:id="3517" w:author="Yashua Lebowitz" w:date="2024-09-28T16:22:00Z"/>
          <w:rFonts w:ascii="Book Antiqua" w:hAnsi="Book Antiqua"/>
        </w:rPr>
      </w:pPr>
      <w:ins w:id="3518" w:author="Yashua Lebowitz" w:date="2024-09-28T16:22:00Z">
        <w:r w:rsidRPr="00CD723D">
          <w:rPr>
            <w:rFonts w:ascii="Book Antiqua" w:hAnsi="Book Antiqua"/>
          </w:rPr>
          <w:t>I kept my tone light, matching his playfulness. “If it’s the end of the world, Gabor, I’ll get what you’re after for free, too. When I’m the king of Israel.”</w:t>
        </w:r>
      </w:ins>
    </w:p>
    <w:p w14:paraId="4ABDCC49" w14:textId="77777777" w:rsidR="00CD723D" w:rsidRPr="00CD723D" w:rsidRDefault="00CD723D" w:rsidP="006D6183">
      <w:pPr>
        <w:pStyle w:val="NormalWeb"/>
        <w:spacing w:line="276" w:lineRule="auto"/>
        <w:ind w:firstLine="284"/>
        <w:rPr>
          <w:ins w:id="3519" w:author="Yashua Lebowitz" w:date="2024-09-28T16:22:00Z"/>
          <w:rFonts w:ascii="Book Antiqua" w:hAnsi="Book Antiqua"/>
        </w:rPr>
      </w:pPr>
      <w:ins w:id="3520" w:author="Yashua Lebowitz" w:date="2024-09-28T16:22:00Z">
        <w:r w:rsidRPr="00CD723D">
          <w:rPr>
            <w:rFonts w:ascii="Book Antiqua" w:hAnsi="Book Antiqua"/>
          </w:rPr>
          <w:t xml:space="preserve">Gabor's laughter turned darker, more jagged. “King of Israel, huh? </w:t>
        </w:r>
        <w:proofErr w:type="spellStart"/>
        <w:r w:rsidRPr="00CD723D">
          <w:rPr>
            <w:rFonts w:ascii="Book Antiqua" w:hAnsi="Book Antiqua"/>
          </w:rPr>
          <w:t>Meshugge</w:t>
        </w:r>
        <w:proofErr w:type="spellEnd"/>
        <w:r w:rsidRPr="00CD723D">
          <w:rPr>
            <w:rFonts w:ascii="Book Antiqua" w:hAnsi="Book Antiqua"/>
          </w:rPr>
          <w:t>. But alright, Tzadik, suit yourself. Just don’t say I didn’t offer you one last taste of heaven before it all goes to hell. You change your mind, you know where to find me.”</w:t>
        </w:r>
      </w:ins>
    </w:p>
    <w:p w14:paraId="6E52EB9A" w14:textId="77777777" w:rsidR="00CD723D" w:rsidRPr="00CD723D" w:rsidRDefault="00CD723D" w:rsidP="006D6183">
      <w:pPr>
        <w:pStyle w:val="NormalWeb"/>
        <w:spacing w:line="276" w:lineRule="auto"/>
        <w:ind w:firstLine="284"/>
        <w:rPr>
          <w:ins w:id="3521" w:author="Yashua Lebowitz" w:date="2024-09-28T16:22:00Z"/>
          <w:rFonts w:ascii="Book Antiqua" w:hAnsi="Book Antiqua"/>
        </w:rPr>
      </w:pPr>
      <w:ins w:id="3522" w:author="Yashua Lebowitz" w:date="2024-09-28T16:22:00Z">
        <w:r w:rsidRPr="00CD723D">
          <w:rPr>
            <w:rFonts w:ascii="Book Antiqua" w:hAnsi="Book Antiqua"/>
          </w:rPr>
          <w:t>He cast a lingering look in Dipti’s direction, his eyes lingering just a little too long for my liking. There was something unsettling in the way he watched her, but before I could say anything, he stood up, his grin still firmly in place.</w:t>
        </w:r>
      </w:ins>
    </w:p>
    <w:p w14:paraId="7E25600A" w14:textId="77777777" w:rsidR="00CD723D" w:rsidRPr="00CD723D" w:rsidRDefault="00CD723D" w:rsidP="006D6183">
      <w:pPr>
        <w:pStyle w:val="NormalWeb"/>
        <w:spacing w:line="276" w:lineRule="auto"/>
        <w:ind w:firstLine="284"/>
        <w:rPr>
          <w:ins w:id="3523" w:author="Yashua Lebowitz" w:date="2024-09-28T16:22:00Z"/>
          <w:rFonts w:ascii="Book Antiqua" w:hAnsi="Book Antiqua"/>
        </w:rPr>
      </w:pPr>
      <w:ins w:id="3524" w:author="Yashua Lebowitz" w:date="2024-09-28T16:22:00Z">
        <w:r w:rsidRPr="00CD723D">
          <w:rPr>
            <w:rFonts w:ascii="Book Antiqua" w:hAnsi="Book Antiqua"/>
          </w:rPr>
          <w:t>Dipti returned, and the conversation shifted.</w:t>
        </w:r>
      </w:ins>
    </w:p>
    <w:p w14:paraId="7AE24B74" w14:textId="77777777" w:rsidR="00CD723D" w:rsidRPr="00CD723D" w:rsidRDefault="00CD723D" w:rsidP="006D6183">
      <w:pPr>
        <w:pStyle w:val="NormalWeb"/>
        <w:spacing w:line="276" w:lineRule="auto"/>
        <w:ind w:firstLine="284"/>
        <w:rPr>
          <w:ins w:id="3525" w:author="Yashua Lebowitz" w:date="2024-09-28T16:22:00Z"/>
          <w:rFonts w:ascii="Book Antiqua" w:hAnsi="Book Antiqua"/>
        </w:rPr>
      </w:pPr>
      <w:ins w:id="3526" w:author="Yashua Lebowitz" w:date="2024-09-28T16:22:00Z">
        <w:r w:rsidRPr="00CD723D">
          <w:rPr>
            <w:rFonts w:ascii="Book Antiqua" w:hAnsi="Book Antiqua"/>
          </w:rPr>
          <w:t>“Is there anything we should do to stay safe?” Dipti asked, now thinking practically.</w:t>
        </w:r>
      </w:ins>
    </w:p>
    <w:p w14:paraId="567589AA" w14:textId="77777777" w:rsidR="00CD723D" w:rsidRPr="00CD723D" w:rsidRDefault="00CD723D" w:rsidP="006D6183">
      <w:pPr>
        <w:pStyle w:val="NormalWeb"/>
        <w:spacing w:line="276" w:lineRule="auto"/>
        <w:ind w:firstLine="284"/>
        <w:rPr>
          <w:ins w:id="3527" w:author="Yashua Lebowitz" w:date="2024-09-28T16:22:00Z"/>
          <w:rFonts w:ascii="Book Antiqua" w:hAnsi="Book Antiqua"/>
        </w:rPr>
      </w:pPr>
      <w:ins w:id="3528" w:author="Yashua Lebowitz" w:date="2024-09-28T16:22:00Z">
        <w:r w:rsidRPr="00CD723D">
          <w:rPr>
            <w:rFonts w:ascii="Book Antiqua" w:hAnsi="Book Antiqua"/>
          </w:rPr>
          <w:t>Gabor straightened up, becoming serious again, though there was still an edge of casual cruelty in his tone. “Stay inside, keep the lights off at night, and if you hear the sirens, run to the nearest shelter. The IDF is setting up more checkpoints, and we’re working on securing the area. Just keep yourselves safe—and daven, Joshua, if that’s your thing.”</w:t>
        </w:r>
      </w:ins>
    </w:p>
    <w:p w14:paraId="762F2794" w14:textId="10E65378" w:rsidR="00CD723D" w:rsidRPr="00CD723D" w:rsidRDefault="00CD723D" w:rsidP="006D6183">
      <w:pPr>
        <w:pStyle w:val="NormalWeb"/>
        <w:spacing w:line="276" w:lineRule="auto"/>
        <w:ind w:firstLine="284"/>
        <w:rPr>
          <w:ins w:id="3529" w:author="Yashua Lebowitz" w:date="2024-09-28T16:22:00Z"/>
          <w:rFonts w:ascii="Book Antiqua" w:hAnsi="Book Antiqua"/>
        </w:rPr>
      </w:pPr>
      <w:ins w:id="3530" w:author="Yashua Lebowitz" w:date="2024-09-28T16:22:00Z">
        <w:r w:rsidRPr="00CD723D">
          <w:rPr>
            <w:rFonts w:ascii="Book Antiqua" w:hAnsi="Book Antiqua"/>
          </w:rPr>
          <w:t xml:space="preserve">I nodded, appreciating his concern, even if I didn’t share his </w:t>
        </w:r>
      </w:ins>
      <w:r w:rsidR="005A64E6">
        <w:rPr>
          <w:rFonts w:ascii="Book Antiqua" w:hAnsi="Book Antiqua"/>
        </w:rPr>
        <w:t>“Eat and drink for tomorrow we die,”</w:t>
      </w:r>
      <w:ins w:id="3531" w:author="Yashua Lebowitz" w:date="2024-09-28T16:22:00Z">
        <w:r w:rsidRPr="00CD723D">
          <w:rPr>
            <w:rFonts w:ascii="Book Antiqua" w:hAnsi="Book Antiqua"/>
          </w:rPr>
          <w:t xml:space="preserve"> attitude.</w:t>
        </w:r>
      </w:ins>
    </w:p>
    <w:p w14:paraId="0A0E5D64" w14:textId="77777777" w:rsidR="00CD723D" w:rsidRPr="00CD723D" w:rsidRDefault="00CD723D" w:rsidP="006D6183">
      <w:pPr>
        <w:pStyle w:val="NormalWeb"/>
        <w:spacing w:line="276" w:lineRule="auto"/>
        <w:ind w:firstLine="284"/>
        <w:rPr>
          <w:ins w:id="3532" w:author="Yashua Lebowitz" w:date="2024-09-28T16:22:00Z"/>
          <w:rFonts w:ascii="Book Antiqua" w:hAnsi="Book Antiqua"/>
        </w:rPr>
      </w:pPr>
      <w:ins w:id="3533" w:author="Yashua Lebowitz" w:date="2024-09-28T16:22:00Z">
        <w:r w:rsidRPr="00CD723D">
          <w:rPr>
            <w:rFonts w:ascii="Book Antiqua" w:hAnsi="Book Antiqua"/>
          </w:rPr>
          <w:t>“Thank you, Gabor. We’ll do everything we can.”</w:t>
        </w:r>
      </w:ins>
    </w:p>
    <w:p w14:paraId="64218C49" w14:textId="5526346C" w:rsidR="00CD723D" w:rsidRPr="00CD723D" w:rsidRDefault="00CD723D" w:rsidP="006D6183">
      <w:pPr>
        <w:pStyle w:val="NormalWeb"/>
        <w:spacing w:line="276" w:lineRule="auto"/>
        <w:ind w:firstLine="284"/>
        <w:rPr>
          <w:ins w:id="3534" w:author="Yashua Lebowitz" w:date="2024-09-28T16:22:00Z"/>
          <w:rFonts w:ascii="Book Antiqua" w:hAnsi="Book Antiqua"/>
        </w:rPr>
      </w:pPr>
      <w:ins w:id="3535" w:author="Yashua Lebowitz" w:date="2024-09-28T16:22:00Z">
        <w:r w:rsidRPr="00CD723D">
          <w:rPr>
            <w:rFonts w:ascii="Book Antiqua" w:hAnsi="Book Antiqua"/>
          </w:rPr>
          <w:t xml:space="preserve">As Gabor left, he shot one last glance at Dipti, a look that sent a ripple of unease through me. I watched him go, his silhouette disappearing into the dim light </w:t>
        </w:r>
        <w:r w:rsidRPr="00CD723D">
          <w:rPr>
            <w:rFonts w:ascii="Book Antiqua" w:hAnsi="Book Antiqua"/>
          </w:rPr>
          <w:lastRenderedPageBreak/>
          <w:t>outside. There was something about him that gnawed at me</w:t>
        </w:r>
      </w:ins>
      <w:ins w:id="3536" w:author="Yashua Lebowitz" w:date="2024-09-28T16:25:00Z">
        <w:r>
          <w:rPr>
            <w:rFonts w:ascii="Book Antiqua" w:hAnsi="Book Antiqua"/>
          </w:rPr>
          <w:t xml:space="preserve"> now</w:t>
        </w:r>
      </w:ins>
      <w:ins w:id="3537" w:author="Yashua Lebowitz" w:date="2024-09-28T16:22:00Z">
        <w:r w:rsidRPr="00CD723D">
          <w:rPr>
            <w:rFonts w:ascii="Book Antiqua" w:hAnsi="Book Antiqua"/>
          </w:rPr>
          <w:t xml:space="preserve">—something darker </w:t>
        </w:r>
      </w:ins>
      <w:ins w:id="3538" w:author="Yashua Lebowitz" w:date="2024-09-28T16:26:00Z">
        <w:r>
          <w:rPr>
            <w:rFonts w:ascii="Book Antiqua" w:hAnsi="Book Antiqua"/>
          </w:rPr>
          <w:t>that I hadn’t seen before</w:t>
        </w:r>
      </w:ins>
      <w:ins w:id="3539" w:author="Yashua Lebowitz" w:date="2024-09-28T16:22:00Z">
        <w:r w:rsidRPr="00CD723D">
          <w:rPr>
            <w:rFonts w:ascii="Book Antiqua" w:hAnsi="Book Antiqua"/>
          </w:rPr>
          <w:t>.</w:t>
        </w:r>
      </w:ins>
      <w:ins w:id="3540" w:author="Yashua Lebowitz" w:date="2024-09-28T16:24:00Z">
        <w:r>
          <w:rPr>
            <w:rFonts w:ascii="Book Antiqua" w:hAnsi="Book Antiqua"/>
          </w:rPr>
          <w:t xml:space="preserve"> </w:t>
        </w:r>
      </w:ins>
      <w:ins w:id="3541" w:author="Yashua Lebowitz" w:date="2024-09-28T16:26:00Z">
        <w:r>
          <w:rPr>
            <w:rFonts w:ascii="Book Antiqua" w:hAnsi="Book Antiqua"/>
          </w:rPr>
          <w:t>H</w:t>
        </w:r>
      </w:ins>
      <w:ins w:id="3542" w:author="Yashua Lebowitz" w:date="2024-09-28T16:24:00Z">
        <w:r>
          <w:rPr>
            <w:rFonts w:ascii="Book Antiqua" w:hAnsi="Book Antiqua"/>
          </w:rPr>
          <w:t xml:space="preserve">ard </w:t>
        </w:r>
        <w:r w:rsidRPr="00C23E46">
          <w:rPr>
            <w:rFonts w:ascii="Book Antiqua" w:hAnsi="Book Antiqua"/>
          </w:rPr>
          <w:t>times</w:t>
        </w:r>
      </w:ins>
      <w:ins w:id="3543" w:author="Yashua Lebowitz" w:date="2024-09-28T16:26:00Z">
        <w:r w:rsidRPr="00C23E46">
          <w:rPr>
            <w:rFonts w:ascii="Book Antiqua" w:hAnsi="Book Antiqua"/>
          </w:rPr>
          <w:t xml:space="preserve"> </w:t>
        </w:r>
      </w:ins>
      <w:r w:rsidR="00C23E46">
        <w:rPr>
          <w:rFonts w:ascii="Book Antiqua" w:hAnsi="Book Antiqua"/>
        </w:rPr>
        <w:t xml:space="preserve">do </w:t>
      </w:r>
      <w:ins w:id="3544" w:author="Yashua Lebowitz" w:date="2024-09-28T16:26:00Z">
        <w:r>
          <w:rPr>
            <w:rFonts w:ascii="Book Antiqua" w:hAnsi="Book Antiqua"/>
          </w:rPr>
          <w:t>weird things to people</w:t>
        </w:r>
      </w:ins>
      <w:r w:rsidR="00C23E46">
        <w:rPr>
          <w:rFonts w:ascii="Book Antiqua" w:hAnsi="Book Antiqua"/>
        </w:rPr>
        <w:t>, it</w:t>
      </w:r>
      <w:ins w:id="3545" w:author="Yashua Lebowitz" w:date="2024-09-28T16:24:00Z">
        <w:r>
          <w:rPr>
            <w:rFonts w:ascii="Book Antiqua" w:hAnsi="Book Antiqua"/>
          </w:rPr>
          <w:t xml:space="preserve"> can either</w:t>
        </w:r>
      </w:ins>
      <w:ins w:id="3546" w:author="Yashua Lebowitz" w:date="2024-09-28T16:25:00Z">
        <w:r>
          <w:rPr>
            <w:rFonts w:ascii="Book Antiqua" w:hAnsi="Book Antiqua"/>
          </w:rPr>
          <w:t xml:space="preserve"> bring the very best out of good people or the very bad out of bad people.</w:t>
        </w:r>
      </w:ins>
      <w:ins w:id="3547" w:author="Yashua Lebowitz" w:date="2024-09-28T16:22:00Z">
        <w:r w:rsidRPr="00CD723D">
          <w:rPr>
            <w:rFonts w:ascii="Book Antiqua" w:hAnsi="Book Antiqua"/>
          </w:rPr>
          <w:t xml:space="preserve"> But before I could dwell on it, Dipti and I sat in silence, sipping our chai.</w:t>
        </w:r>
      </w:ins>
    </w:p>
    <w:p w14:paraId="7A008356" w14:textId="77777777" w:rsidR="00073BA8" w:rsidRPr="00833EEB" w:rsidRDefault="00073BA8">
      <w:pPr>
        <w:pStyle w:val="NormalWeb"/>
        <w:spacing w:line="276" w:lineRule="auto"/>
        <w:ind w:firstLine="284"/>
        <w:rPr>
          <w:ins w:id="3548" w:author="Yashua Lebowitz" w:date="2024-09-26T20:00:00Z"/>
          <w:rFonts w:ascii="Book Antiqua" w:hAnsi="Book Antiqua"/>
        </w:rPr>
        <w:pPrChange w:id="3549" w:author="Yashua Lebowitz" w:date="2024-09-28T16:42:00Z">
          <w:pPr>
            <w:pStyle w:val="NormalWeb"/>
            <w:ind w:firstLine="284"/>
          </w:pPr>
        </w:pPrChange>
      </w:pPr>
      <w:ins w:id="3550" w:author="Yashua Lebowitz" w:date="2024-09-26T20:00:00Z">
        <w:r w:rsidRPr="00833EEB">
          <w:rPr>
            <w:rFonts w:ascii="Book Antiqua" w:hAnsi="Book Antiqua"/>
          </w:rPr>
          <w:t>“I can’t sit at home at this time,” I finally said. “I’m going to Mount Olives to pray and meditate. Are you coming with me?”</w:t>
        </w:r>
      </w:ins>
    </w:p>
    <w:p w14:paraId="46FF9978" w14:textId="77777777" w:rsidR="009F4CE6" w:rsidRPr="009F4CE6" w:rsidRDefault="009F4CE6" w:rsidP="006D6183">
      <w:pPr>
        <w:pStyle w:val="NormalWeb"/>
        <w:spacing w:line="276" w:lineRule="auto"/>
        <w:ind w:firstLine="284"/>
        <w:rPr>
          <w:rFonts w:ascii="Book Antiqua" w:hAnsi="Book Antiqua"/>
        </w:rPr>
      </w:pPr>
      <w:r w:rsidRPr="009F4CE6">
        <w:rPr>
          <w:rFonts w:ascii="Book Antiqua" w:hAnsi="Book Antiqua"/>
        </w:rPr>
        <w:t>“I’m staying here to talk with my family while we still have network,” she said, fingers already tapping across her phone screen. “Obama’s the Anti-Christ, you know that, right? My whole family thinks so too. Jesus is coming back soon.”</w:t>
      </w:r>
    </w:p>
    <w:p w14:paraId="56AF761F" w14:textId="77777777" w:rsidR="009F4CE6" w:rsidRPr="009F4CE6" w:rsidRDefault="009F4CE6" w:rsidP="006D6183">
      <w:pPr>
        <w:pStyle w:val="NormalWeb"/>
        <w:spacing w:line="276" w:lineRule="auto"/>
        <w:ind w:firstLine="284"/>
        <w:rPr>
          <w:rFonts w:ascii="Book Antiqua" w:hAnsi="Book Antiqua"/>
        </w:rPr>
      </w:pPr>
      <w:r w:rsidRPr="009F4CE6">
        <w:rPr>
          <w:rFonts w:ascii="Book Antiqua" w:hAnsi="Book Antiqua"/>
        </w:rPr>
        <w:t>Joshua stood by the window, his arms crossed, staring out at the fading light. “There’s still a lot that needs to happen before that.”</w:t>
      </w:r>
    </w:p>
    <w:p w14:paraId="245361D3" w14:textId="77777777" w:rsidR="009F4CE6" w:rsidRPr="009F4CE6" w:rsidRDefault="009F4CE6" w:rsidP="006D6183">
      <w:pPr>
        <w:pStyle w:val="NormalWeb"/>
        <w:spacing w:line="276" w:lineRule="auto"/>
        <w:ind w:firstLine="284"/>
        <w:rPr>
          <w:rFonts w:ascii="Book Antiqua" w:hAnsi="Book Antiqua"/>
        </w:rPr>
      </w:pPr>
      <w:r w:rsidRPr="009F4CE6">
        <w:rPr>
          <w:rFonts w:ascii="Book Antiqua" w:hAnsi="Book Antiqua"/>
        </w:rPr>
        <w:t>She paused, glancing up at him. “You mean what you’ve always said. That you’ll rule over Israel before the Anti-Christ comes. That you’re the prince from Daniel’s prophecy.”</w:t>
      </w:r>
    </w:p>
    <w:p w14:paraId="2DDC97F9" w14:textId="77777777" w:rsidR="009F4CE6" w:rsidRPr="009F4CE6" w:rsidRDefault="009F4CE6" w:rsidP="006D6183">
      <w:pPr>
        <w:pStyle w:val="NormalWeb"/>
        <w:spacing w:line="276" w:lineRule="auto"/>
        <w:ind w:firstLine="284"/>
        <w:rPr>
          <w:rFonts w:ascii="Book Antiqua" w:hAnsi="Book Antiqua"/>
        </w:rPr>
      </w:pPr>
      <w:r w:rsidRPr="009F4CE6">
        <w:rPr>
          <w:rFonts w:ascii="Book Antiqua" w:hAnsi="Book Antiqua"/>
        </w:rPr>
        <w:t xml:space="preserve">He turned to face </w:t>
      </w:r>
      <w:proofErr w:type="gramStart"/>
      <w:r w:rsidRPr="009F4CE6">
        <w:rPr>
          <w:rFonts w:ascii="Book Antiqua" w:hAnsi="Book Antiqua"/>
        </w:rPr>
        <w:t>her,</w:t>
      </w:r>
      <w:proofErr w:type="gramEnd"/>
      <w:r w:rsidRPr="009F4CE6">
        <w:rPr>
          <w:rFonts w:ascii="Book Antiqua" w:hAnsi="Book Antiqua"/>
        </w:rPr>
        <w:t xml:space="preserve"> his voice quiet but firm. “Yes.”</w:t>
      </w:r>
    </w:p>
    <w:p w14:paraId="02BEE767" w14:textId="77777777" w:rsidR="009F4CE6" w:rsidRPr="009F4CE6" w:rsidRDefault="009F4CE6" w:rsidP="006D6183">
      <w:pPr>
        <w:pStyle w:val="NormalWeb"/>
        <w:spacing w:line="276" w:lineRule="auto"/>
        <w:ind w:firstLine="284"/>
        <w:rPr>
          <w:rFonts w:ascii="Book Antiqua" w:hAnsi="Book Antiqua"/>
        </w:rPr>
      </w:pPr>
      <w:r w:rsidRPr="009F4CE6">
        <w:rPr>
          <w:rFonts w:ascii="Book Antiqua" w:hAnsi="Book Antiqua"/>
        </w:rPr>
        <w:t>She let out a long breath, shaking her head as she set the phone down. “Joshua, I love you, but I still think you’re crazy. After everything we’ve been through, I just don’t see it.”</w:t>
      </w:r>
    </w:p>
    <w:p w14:paraId="70C019E1" w14:textId="77777777" w:rsidR="009F4CE6" w:rsidRPr="009F4CE6" w:rsidRDefault="009F4CE6" w:rsidP="006D6183">
      <w:pPr>
        <w:pStyle w:val="NormalWeb"/>
        <w:spacing w:line="276" w:lineRule="auto"/>
        <w:ind w:firstLine="284"/>
        <w:rPr>
          <w:rFonts w:ascii="Book Antiqua" w:hAnsi="Book Antiqua"/>
        </w:rPr>
      </w:pPr>
      <w:r w:rsidRPr="009F4CE6">
        <w:rPr>
          <w:rFonts w:ascii="Book Antiqua" w:hAnsi="Book Antiqua"/>
        </w:rPr>
        <w:t>His eyes softened, but there was an edge of frustration there. “You’ve seen so much already. How can you still doubt?”</w:t>
      </w:r>
    </w:p>
    <w:p w14:paraId="14ADC72D" w14:textId="51F40AAF" w:rsidR="009F4CE6" w:rsidRPr="009F4CE6" w:rsidRDefault="009F4CE6" w:rsidP="006D6183">
      <w:pPr>
        <w:pStyle w:val="NormalWeb"/>
        <w:spacing w:line="276" w:lineRule="auto"/>
        <w:ind w:firstLine="284"/>
        <w:rPr>
          <w:rFonts w:ascii="Book Antiqua" w:hAnsi="Book Antiqua"/>
        </w:rPr>
      </w:pPr>
      <w:r w:rsidRPr="009F4CE6">
        <w:rPr>
          <w:rFonts w:ascii="Book Antiqua" w:hAnsi="Book Antiqua"/>
        </w:rPr>
        <w:t>She stood, crossing the room slowly toward him. “We have been through a lot; I’ll give you that. God has delivered us more times than I can count. I even remember the day your bail got approved…” Her voice trailed off as she searched his face.</w:t>
      </w:r>
    </w:p>
    <w:p w14:paraId="69BECC42" w14:textId="77777777" w:rsidR="009F4CE6" w:rsidRPr="009F4CE6" w:rsidRDefault="009F4CE6" w:rsidP="006D6183">
      <w:pPr>
        <w:pStyle w:val="NormalWeb"/>
        <w:spacing w:line="276" w:lineRule="auto"/>
        <w:ind w:firstLine="284"/>
        <w:rPr>
          <w:rFonts w:ascii="Book Antiqua" w:hAnsi="Book Antiqua"/>
        </w:rPr>
      </w:pPr>
      <w:r w:rsidRPr="009F4CE6">
        <w:rPr>
          <w:rFonts w:ascii="Book Antiqua" w:hAnsi="Book Antiqua"/>
        </w:rPr>
        <w:t>“7/07/17,” he finished for her, his lips twitching into a small smile. “There’s a lot of symbolism in numbers, you know.”</w:t>
      </w:r>
    </w:p>
    <w:p w14:paraId="57AEE1AF" w14:textId="77777777" w:rsidR="009F4CE6" w:rsidRPr="009F4CE6" w:rsidRDefault="009F4CE6" w:rsidP="006D6183">
      <w:pPr>
        <w:pStyle w:val="NormalWeb"/>
        <w:spacing w:line="276" w:lineRule="auto"/>
        <w:ind w:firstLine="284"/>
        <w:rPr>
          <w:rFonts w:ascii="Book Antiqua" w:hAnsi="Book Antiqua"/>
        </w:rPr>
      </w:pPr>
      <w:r w:rsidRPr="009F4CE6">
        <w:rPr>
          <w:rFonts w:ascii="Book Antiqua" w:hAnsi="Book Antiqua"/>
        </w:rPr>
        <w:t xml:space="preserve">She nodded, but her eyes remained </w:t>
      </w:r>
      <w:proofErr w:type="spellStart"/>
      <w:r w:rsidRPr="009F4CE6">
        <w:rPr>
          <w:rFonts w:ascii="Book Antiqua" w:hAnsi="Book Antiqua"/>
        </w:rPr>
        <w:t>skeptical</w:t>
      </w:r>
      <w:proofErr w:type="spellEnd"/>
      <w:r w:rsidRPr="009F4CE6">
        <w:rPr>
          <w:rFonts w:ascii="Book Antiqua" w:hAnsi="Book Antiqua"/>
        </w:rPr>
        <w:t>. “And then Trump pardoned you. That was something. It felt like a miracle, the timing, everything. But still... being king of Israel? With so many wives? What about me?”</w:t>
      </w:r>
    </w:p>
    <w:p w14:paraId="6B14CB04" w14:textId="77777777" w:rsidR="009F4CE6" w:rsidRPr="009F4CE6" w:rsidRDefault="009F4CE6" w:rsidP="006D6183">
      <w:pPr>
        <w:pStyle w:val="NormalWeb"/>
        <w:spacing w:line="276" w:lineRule="auto"/>
        <w:ind w:firstLine="284"/>
        <w:rPr>
          <w:rFonts w:ascii="Book Antiqua" w:hAnsi="Book Antiqua"/>
        </w:rPr>
      </w:pPr>
      <w:r w:rsidRPr="009F4CE6">
        <w:rPr>
          <w:rFonts w:ascii="Book Antiqua" w:hAnsi="Book Antiqua"/>
        </w:rPr>
        <w:t>“You’ll be my queen,” he said softly, stepping closer.</w:t>
      </w:r>
    </w:p>
    <w:p w14:paraId="17BD4D7E" w14:textId="77777777" w:rsidR="009F4CE6" w:rsidRPr="009F4CE6" w:rsidRDefault="009F4CE6" w:rsidP="006D6183">
      <w:pPr>
        <w:pStyle w:val="NormalWeb"/>
        <w:spacing w:line="276" w:lineRule="auto"/>
        <w:ind w:firstLine="284"/>
        <w:rPr>
          <w:rFonts w:ascii="Book Antiqua" w:hAnsi="Book Antiqua"/>
        </w:rPr>
      </w:pPr>
      <w:r w:rsidRPr="009F4CE6">
        <w:rPr>
          <w:rFonts w:ascii="Book Antiqua" w:hAnsi="Book Antiqua"/>
        </w:rPr>
        <w:lastRenderedPageBreak/>
        <w:t>She looked up at him, her expression wavering between disbelief and affection. “Oh, Joshua...” She sighed, retreating to the sofa. “Okay, I’m calling my family again.”</w:t>
      </w:r>
    </w:p>
    <w:p w14:paraId="5452AA1F" w14:textId="77777777" w:rsidR="009F4CE6" w:rsidRPr="009F4CE6" w:rsidRDefault="009F4CE6" w:rsidP="006D6183">
      <w:pPr>
        <w:pStyle w:val="NormalWeb"/>
        <w:spacing w:line="276" w:lineRule="auto"/>
        <w:ind w:firstLine="284"/>
        <w:rPr>
          <w:rFonts w:ascii="Book Antiqua" w:hAnsi="Book Antiqua"/>
        </w:rPr>
      </w:pPr>
      <w:r w:rsidRPr="009F4CE6">
        <w:rPr>
          <w:rFonts w:ascii="Book Antiqua" w:hAnsi="Book Antiqua"/>
        </w:rPr>
        <w:t>“Go ahead,” he said, his voice lowering, almost distant. “But I don’t think the network will last much longer.”</w:t>
      </w:r>
    </w:p>
    <w:p w14:paraId="02554ED1" w14:textId="77777777" w:rsidR="009F4CE6" w:rsidRPr="009F4CE6" w:rsidRDefault="009F4CE6" w:rsidP="006D6183">
      <w:pPr>
        <w:pStyle w:val="NormalWeb"/>
        <w:spacing w:line="276" w:lineRule="auto"/>
        <w:ind w:firstLine="284"/>
        <w:rPr>
          <w:rFonts w:ascii="Book Antiqua" w:hAnsi="Book Antiqua"/>
        </w:rPr>
      </w:pPr>
      <w:r w:rsidRPr="009F4CE6">
        <w:rPr>
          <w:rFonts w:ascii="Book Antiqua" w:hAnsi="Book Antiqua"/>
        </w:rPr>
        <w:t>She hesitated, her hand hovering over the phone before looking back at him. “You come home fast, alright? No more daydreaming about rebuilding the temple. Most people have already left their homes for the shelters.”</w:t>
      </w:r>
    </w:p>
    <w:p w14:paraId="1DBD5C74" w14:textId="77777777" w:rsidR="009F4CE6" w:rsidRPr="009F4CE6" w:rsidRDefault="009F4CE6" w:rsidP="006D6183">
      <w:pPr>
        <w:pStyle w:val="NormalWeb"/>
        <w:spacing w:line="276" w:lineRule="auto"/>
        <w:ind w:firstLine="284"/>
        <w:rPr>
          <w:rFonts w:ascii="Book Antiqua" w:hAnsi="Book Antiqua"/>
        </w:rPr>
      </w:pPr>
      <w:r w:rsidRPr="009F4CE6">
        <w:rPr>
          <w:rFonts w:ascii="Book Antiqua" w:hAnsi="Book Antiqua"/>
        </w:rPr>
        <w:t>Joshua’s jaw tightened. “I don’t think that’s the wisest choice. Shelters are where they’ll expect to find us. Cowering in the dark like rats. The safest place isn’t where everyone else is going.” His gaze met hers, steady and unwavering. “Stay here, with the lights out. I’ll be back soon. Then we’ll make our move.”</w:t>
      </w:r>
    </w:p>
    <w:p w14:paraId="29E4566D" w14:textId="77777777" w:rsidR="00073BA8" w:rsidRPr="00833EEB" w:rsidRDefault="00073BA8">
      <w:pPr>
        <w:pStyle w:val="NormalWeb"/>
        <w:spacing w:line="276" w:lineRule="auto"/>
        <w:ind w:firstLine="284"/>
        <w:rPr>
          <w:ins w:id="3551" w:author="Yashua Lebowitz" w:date="2024-09-26T20:00:00Z"/>
          <w:rFonts w:ascii="Book Antiqua" w:hAnsi="Book Antiqua"/>
        </w:rPr>
        <w:pPrChange w:id="3552" w:author="Yashua Lebowitz" w:date="2024-09-28T16:42:00Z">
          <w:pPr>
            <w:pStyle w:val="NormalWeb"/>
            <w:ind w:firstLine="284"/>
          </w:pPr>
        </w:pPrChange>
      </w:pPr>
      <w:ins w:id="3553" w:author="Yashua Lebowitz" w:date="2024-09-26T20:00:00Z">
        <w:r w:rsidRPr="00833EEB">
          <w:rPr>
            <w:rFonts w:ascii="Book Antiqua" w:hAnsi="Book Antiqua"/>
          </w:rPr>
          <w:t>As I walked out of our gate, I looked up at the sky. Plumes of explosions dotted the horizon, their thunder reverberating against the ancient walls. Countless contrails streaked across the sky as evidence of the IDF's relentless efforts.</w:t>
        </w:r>
      </w:ins>
    </w:p>
    <w:p w14:paraId="37D4541D" w14:textId="77777777" w:rsidR="00073BA8" w:rsidRPr="00833EEB" w:rsidRDefault="00073BA8">
      <w:pPr>
        <w:pStyle w:val="NormalWeb"/>
        <w:spacing w:line="276" w:lineRule="auto"/>
        <w:ind w:firstLine="284"/>
        <w:rPr>
          <w:ins w:id="3554" w:author="Yashua Lebowitz" w:date="2024-09-26T20:00:00Z"/>
          <w:rFonts w:ascii="Book Antiqua" w:hAnsi="Book Antiqua"/>
        </w:rPr>
        <w:pPrChange w:id="3555" w:author="Yashua Lebowitz" w:date="2024-09-28T16:42:00Z">
          <w:pPr>
            <w:pStyle w:val="NormalWeb"/>
            <w:ind w:firstLine="284"/>
          </w:pPr>
        </w:pPrChange>
      </w:pPr>
      <w:ins w:id="3556" w:author="Yashua Lebowitz" w:date="2024-09-26T20:00:00Z">
        <w:r w:rsidRPr="00833EEB">
          <w:rPr>
            <w:rFonts w:ascii="Book Antiqua" w:hAnsi="Book Antiqua"/>
          </w:rPr>
          <w:t>As I 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ins>
    </w:p>
    <w:p w14:paraId="67AB9F12" w14:textId="77777777" w:rsidR="00073BA8" w:rsidRPr="00833EEB" w:rsidRDefault="00073BA8">
      <w:pPr>
        <w:pStyle w:val="NormalWeb"/>
        <w:spacing w:before="0" w:beforeAutospacing="0" w:after="200" w:afterAutospacing="0" w:line="276" w:lineRule="auto"/>
        <w:ind w:firstLine="284"/>
        <w:rPr>
          <w:ins w:id="3557" w:author="Yashua Lebowitz" w:date="2024-09-26T20:00:00Z"/>
          <w:rFonts w:ascii="Book Antiqua" w:hAnsi="Book Antiqua"/>
        </w:rPr>
        <w:pPrChange w:id="3558" w:author="Yashua Lebowitz" w:date="2024-09-28T16:42:00Z">
          <w:pPr>
            <w:pStyle w:val="NormalWeb"/>
            <w:spacing w:before="0" w:beforeAutospacing="0" w:after="200" w:afterAutospacing="0"/>
            <w:ind w:firstLine="284"/>
          </w:pPr>
        </w:pPrChange>
      </w:pPr>
      <w:ins w:id="3559" w:author="Yashua Lebowitz" w:date="2024-09-26T20:00:00Z">
        <w:r w:rsidRPr="00833EEB">
          <w:rPr>
            <w:rFonts w:ascii="Book Antiqua" w:hAnsi="Book Antiqua"/>
          </w:rPr>
          <w:t xml:space="preserve">I paused briefly at the Western Wall, where a throng of devout Orthodox Jews were prayed with unabated intensity. Their bodies swayed rhythmically, wide-brimmed black hats bobbing in unison, while the curly locks that framed their faces jerked with each fervent motion. I sensed a greater intensity in their prayers than usual, a collective plea to El Elyon for protection and deliverance. The atmosphere was charged with a mix of fear, hope, and unswerving faith. As I watched, I felt a surge of determination. This city, with its layers of history and unbroken spirit, was worth fighting for. </w:t>
        </w:r>
      </w:ins>
    </w:p>
    <w:p w14:paraId="3E025AC5" w14:textId="77777777" w:rsidR="00073BA8" w:rsidRPr="00833EEB" w:rsidRDefault="00073BA8">
      <w:pPr>
        <w:pStyle w:val="NormalWeb"/>
        <w:spacing w:line="276" w:lineRule="auto"/>
        <w:ind w:firstLine="284"/>
        <w:rPr>
          <w:ins w:id="3560" w:author="Yashua Lebowitz" w:date="2024-09-26T20:00:00Z"/>
          <w:rFonts w:ascii="Book Antiqua" w:hAnsi="Book Antiqua"/>
        </w:rPr>
        <w:pPrChange w:id="3561" w:author="Yashua Lebowitz" w:date="2024-09-28T16:42:00Z">
          <w:pPr>
            <w:pStyle w:val="NormalWeb"/>
            <w:ind w:firstLine="284"/>
          </w:pPr>
        </w:pPrChange>
      </w:pPr>
      <w:ins w:id="3562" w:author="Yashua Lebowitz" w:date="2024-09-26T20:00:00Z">
        <w:r w:rsidRPr="00833EEB">
          <w:rPr>
            <w:rFonts w:ascii="Book Antiqua" w:hAnsi="Book Antiqua"/>
          </w:rPr>
          <w:t xml:space="preserve">I felt helpless knowing that some of these Jews would die praying at this wall. Where was all the justice in this? The Jews love this city and have every right to it. It’s a mysterious evil current from the depths of the earth that always tries to keep God’s chosen people away from this eternal city and sweep them away and, in so doing, hinders God’s redemptive plans for the earth. I belonged here. Suddenly I felt </w:t>
        </w:r>
        <w:r w:rsidRPr="00833EEB">
          <w:rPr>
            <w:rFonts w:ascii="Book Antiqua" w:hAnsi="Book Antiqua"/>
          </w:rPr>
          <w:lastRenderedPageBreak/>
          <w:t>the hairs rise on my neck. My time was coming. Something told me that all the things in my life had led up to this very moment and prepared me for it.</w:t>
        </w:r>
      </w:ins>
    </w:p>
    <w:p w14:paraId="7B60FA40" w14:textId="77777777" w:rsidR="00073BA8" w:rsidRPr="00833EEB" w:rsidRDefault="00073BA8">
      <w:pPr>
        <w:pStyle w:val="NormalWeb"/>
        <w:spacing w:line="276" w:lineRule="auto"/>
        <w:ind w:firstLine="284"/>
        <w:rPr>
          <w:ins w:id="3563" w:author="Yashua Lebowitz" w:date="2024-09-26T20:00:00Z"/>
          <w:rFonts w:ascii="Book Antiqua" w:hAnsi="Book Antiqua"/>
        </w:rPr>
        <w:pPrChange w:id="3564" w:author="Yashua Lebowitz" w:date="2024-09-28T16:42:00Z">
          <w:pPr>
            <w:pStyle w:val="NormalWeb"/>
            <w:ind w:firstLine="284"/>
          </w:pPr>
        </w:pPrChange>
      </w:pPr>
      <w:ins w:id="3565" w:author="Yashua Lebowitz" w:date="2024-09-26T20:00:00Z">
        <w:r w:rsidRPr="00833EEB">
          <w:rPr>
            <w:rFonts w:ascii="Book Antiqua" w:hAnsi="Book Antiqua"/>
          </w:rPr>
          <w:t>An Orthodox Jew named Yechezkel approached me. He was always here at the Western Wall around this time and greeted me warmly. “A challenging day for the faithful, is it not, Mr. President? Do they even know you’re here?”</w:t>
        </w:r>
      </w:ins>
    </w:p>
    <w:p w14:paraId="526D5C6A" w14:textId="77777777" w:rsidR="00073BA8" w:rsidRPr="00833EEB" w:rsidRDefault="00073BA8">
      <w:pPr>
        <w:pStyle w:val="NormalWeb"/>
        <w:spacing w:line="276" w:lineRule="auto"/>
        <w:ind w:firstLine="284"/>
        <w:rPr>
          <w:ins w:id="3566" w:author="Yashua Lebowitz" w:date="2024-09-26T20:00:00Z"/>
          <w:rFonts w:ascii="Book Antiqua" w:hAnsi="Book Antiqua"/>
        </w:rPr>
        <w:pPrChange w:id="3567" w:author="Yashua Lebowitz" w:date="2024-09-28T16:42:00Z">
          <w:pPr>
            <w:pStyle w:val="NormalWeb"/>
            <w:ind w:firstLine="284"/>
          </w:pPr>
        </w:pPrChange>
      </w:pPr>
      <w:ins w:id="3568" w:author="Yashua Lebowitz" w:date="2024-09-26T20:00:00Z">
        <w:r w:rsidRPr="00833EEB">
          <w:rPr>
            <w:rFonts w:ascii="Book Antiqua" w:hAnsi="Book Antiqua"/>
          </w:rPr>
          <w:t>“Of course they do. I’m surprised they haven’t tried a drone strike on my home yet.”</w:t>
        </w:r>
      </w:ins>
    </w:p>
    <w:p w14:paraId="487F2F64" w14:textId="77777777" w:rsidR="00073BA8" w:rsidRPr="00833EEB" w:rsidRDefault="00073BA8">
      <w:pPr>
        <w:pStyle w:val="NormalWeb"/>
        <w:spacing w:line="276" w:lineRule="auto"/>
        <w:ind w:firstLine="284"/>
        <w:rPr>
          <w:ins w:id="3569" w:author="Yashua Lebowitz" w:date="2024-09-26T20:00:00Z"/>
          <w:rFonts w:ascii="Book Antiqua" w:hAnsi="Book Antiqua"/>
        </w:rPr>
        <w:pPrChange w:id="3570" w:author="Yashua Lebowitz" w:date="2024-09-28T16:42:00Z">
          <w:pPr>
            <w:pStyle w:val="NormalWeb"/>
            <w:ind w:firstLine="284"/>
          </w:pPr>
        </w:pPrChange>
      </w:pPr>
      <w:ins w:id="3571" w:author="Yashua Lebowitz" w:date="2024-09-26T20:00:00Z">
        <w:r w:rsidRPr="00833EEB">
          <w:rPr>
            <w:rFonts w:ascii="Book Antiqua" w:hAnsi="Book Antiqua"/>
          </w:rPr>
          <w:t>“Is there truly that much animosity between you and that dictator?”</w:t>
        </w:r>
      </w:ins>
    </w:p>
    <w:p w14:paraId="5249E3D9" w14:textId="6F773E23" w:rsidR="00073BA8" w:rsidRPr="00833EEB" w:rsidRDefault="00073BA8">
      <w:pPr>
        <w:pStyle w:val="NormalWeb"/>
        <w:spacing w:line="276" w:lineRule="auto"/>
        <w:ind w:firstLine="284"/>
        <w:rPr>
          <w:ins w:id="3572" w:author="Yashua Lebowitz" w:date="2024-09-26T20:00:00Z"/>
          <w:rFonts w:ascii="Book Antiqua" w:hAnsi="Book Antiqua"/>
        </w:rPr>
        <w:pPrChange w:id="3573" w:author="Yashua Lebowitz" w:date="2024-09-28T16:42:00Z">
          <w:pPr>
            <w:pStyle w:val="NormalWeb"/>
            <w:ind w:firstLine="284"/>
          </w:pPr>
        </w:pPrChange>
      </w:pPr>
      <w:ins w:id="3574" w:author="Yashua Lebowitz" w:date="2024-09-26T20:00:00Z">
        <w:r w:rsidRPr="00833EEB">
          <w:rPr>
            <w:rFonts w:ascii="Book Antiqua" w:hAnsi="Book Antiqua"/>
          </w:rPr>
          <w:t xml:space="preserve">“Unfortunately, yes. I took him as my VP to unify our country, which was deeply divided by years of fighting between the Republican and Democrat parties. If we were on the verge of civil war, how were we going to fight a two-front war between </w:t>
        </w:r>
      </w:ins>
      <w:ins w:id="3575" w:author="Yashua Lebowitz" w:date="2024-09-27T16:27:00Z">
        <w:r w:rsidR="00356342">
          <w:rPr>
            <w:rFonts w:ascii="Book Antiqua" w:hAnsi="Book Antiqua"/>
          </w:rPr>
          <w:t>USC</w:t>
        </w:r>
      </w:ins>
      <w:ins w:id="3576" w:author="Yashua Lebowitz" w:date="2024-09-26T20:00:00Z">
        <w:r w:rsidRPr="00833EEB">
          <w:rPr>
            <w:rFonts w:ascii="Book Antiqua" w:hAnsi="Book Antiqua"/>
          </w:rPr>
          <w:t xml:space="preserve"> and Russia? We were friendly with each other, but deep down inside, I now realize how he hated me. He always resented my leadership style because it represented something he could never aspire to.”</w:t>
        </w:r>
      </w:ins>
    </w:p>
    <w:p w14:paraId="77B6D179" w14:textId="77777777" w:rsidR="00073BA8" w:rsidRPr="00833EEB" w:rsidRDefault="00073BA8">
      <w:pPr>
        <w:pStyle w:val="NormalWeb"/>
        <w:spacing w:line="276" w:lineRule="auto"/>
        <w:ind w:firstLine="284"/>
        <w:rPr>
          <w:ins w:id="3577" w:author="Yashua Lebowitz" w:date="2024-09-26T20:00:00Z"/>
          <w:rFonts w:ascii="Book Antiqua" w:hAnsi="Book Antiqua"/>
        </w:rPr>
        <w:pPrChange w:id="3578" w:author="Yashua Lebowitz" w:date="2024-09-28T16:42:00Z">
          <w:pPr>
            <w:pStyle w:val="NormalWeb"/>
            <w:ind w:firstLine="284"/>
          </w:pPr>
        </w:pPrChange>
      </w:pPr>
      <w:ins w:id="3579" w:author="Yashua Lebowitz" w:date="2024-09-26T20:00:00Z">
        <w:r w:rsidRPr="00833EEB">
          <w:rPr>
            <w:rFonts w:ascii="Book Antiqua" w:hAnsi="Book Antiqua"/>
          </w:rPr>
          <w:t>“Yes, most presidents don’t lead from the front lines these days.”</w:t>
        </w:r>
      </w:ins>
    </w:p>
    <w:p w14:paraId="3B8F0066" w14:textId="77777777" w:rsidR="00073BA8" w:rsidRPr="00833EEB" w:rsidRDefault="00073BA8">
      <w:pPr>
        <w:pStyle w:val="NormalWeb"/>
        <w:spacing w:line="276" w:lineRule="auto"/>
        <w:ind w:firstLine="284"/>
        <w:rPr>
          <w:ins w:id="3580" w:author="Yashua Lebowitz" w:date="2024-09-26T20:00:00Z"/>
          <w:rFonts w:ascii="Book Antiqua" w:hAnsi="Book Antiqua"/>
        </w:rPr>
        <w:pPrChange w:id="3581" w:author="Yashua Lebowitz" w:date="2024-09-28T16:42:00Z">
          <w:pPr>
            <w:pStyle w:val="NormalWeb"/>
            <w:ind w:firstLine="284"/>
          </w:pPr>
        </w:pPrChange>
      </w:pPr>
      <w:ins w:id="3582" w:author="Yashua Lebowitz" w:date="2024-09-26T20:00:00Z">
        <w:r w:rsidRPr="00833EEB">
          <w:rPr>
            <w:rFonts w:ascii="Book Antiqua" w:hAnsi="Book Antiqua"/>
          </w:rPr>
          <w:t>“While I was on the front lines, he was in the dark conspiring with other Democrats and weak Republicans, for a way to oust me and seize power.”</w:t>
        </w:r>
      </w:ins>
    </w:p>
    <w:p w14:paraId="780F2331" w14:textId="77777777" w:rsidR="00073BA8" w:rsidRPr="00833EEB" w:rsidRDefault="00073BA8">
      <w:pPr>
        <w:pStyle w:val="NormalWeb"/>
        <w:spacing w:line="276" w:lineRule="auto"/>
        <w:ind w:firstLine="284"/>
        <w:rPr>
          <w:ins w:id="3583" w:author="Yashua Lebowitz" w:date="2024-09-26T20:00:00Z"/>
          <w:rFonts w:ascii="Book Antiqua" w:hAnsi="Book Antiqua"/>
        </w:rPr>
        <w:pPrChange w:id="3584" w:author="Yashua Lebowitz" w:date="2024-09-28T16:42:00Z">
          <w:pPr>
            <w:pStyle w:val="NormalWeb"/>
            <w:ind w:firstLine="284"/>
          </w:pPr>
        </w:pPrChange>
      </w:pPr>
      <w:ins w:id="3585" w:author="Yashua Lebowitz" w:date="2024-09-26T20:00:00Z">
        <w:r w:rsidRPr="00833EEB">
          <w:rPr>
            <w:rFonts w:ascii="Book Antiqua" w:hAnsi="Book Antiqua"/>
          </w:rPr>
          <w:t>“How did he manage to change the Constitution? I heard he easily did it, as if the American public was ready to bow down to him.”</w:t>
        </w:r>
      </w:ins>
    </w:p>
    <w:p w14:paraId="77C5FC58" w14:textId="77777777" w:rsidR="00073BA8" w:rsidRPr="00833EEB" w:rsidRDefault="00073BA8">
      <w:pPr>
        <w:pStyle w:val="NormalWeb"/>
        <w:spacing w:line="276" w:lineRule="auto"/>
        <w:ind w:firstLine="284"/>
        <w:rPr>
          <w:ins w:id="3586" w:author="Yashua Lebowitz" w:date="2024-09-26T20:00:00Z"/>
          <w:rFonts w:ascii="Book Antiqua" w:hAnsi="Book Antiqua"/>
        </w:rPr>
        <w:pPrChange w:id="3587" w:author="Yashua Lebowitz" w:date="2024-09-28T16:42:00Z">
          <w:pPr>
            <w:pStyle w:val="NormalWeb"/>
            <w:ind w:firstLine="284"/>
          </w:pPr>
        </w:pPrChange>
      </w:pPr>
      <w:ins w:id="3588" w:author="Yashua Lebowitz" w:date="2024-09-26T20:00:00Z">
        <w:r w:rsidRPr="00833EEB">
          <w:rPr>
            <w:rFonts w:ascii="Book Antiqua" w:hAnsi="Book Antiqua"/>
          </w:rPr>
          <w:t>“Yes, the American people are weak. They were ready for anyone who promised an easy solution to their problems. Hence the reformation. Unity through genocide; but you know my story why I fled here. Those were dark days, but I believe he’ll soon receive justice.”</w:t>
        </w:r>
      </w:ins>
    </w:p>
    <w:p w14:paraId="016EAB64" w14:textId="77777777" w:rsidR="00073BA8" w:rsidRPr="00833EEB" w:rsidRDefault="00073BA8">
      <w:pPr>
        <w:pStyle w:val="NormalWeb"/>
        <w:spacing w:line="276" w:lineRule="auto"/>
        <w:ind w:firstLine="284"/>
        <w:rPr>
          <w:ins w:id="3589" w:author="Yashua Lebowitz" w:date="2024-09-26T20:00:00Z"/>
          <w:rFonts w:ascii="Book Antiqua" w:hAnsi="Book Antiqua"/>
        </w:rPr>
        <w:pPrChange w:id="3590" w:author="Yashua Lebowitz" w:date="2024-09-28T16:42:00Z">
          <w:pPr>
            <w:pStyle w:val="NormalWeb"/>
            <w:ind w:firstLine="284"/>
          </w:pPr>
        </w:pPrChange>
      </w:pPr>
      <w:ins w:id="3591" w:author="Yashua Lebowitz" w:date="2024-09-26T20:00:00Z">
        <w:r w:rsidRPr="00833EEB">
          <w:rPr>
            <w:rFonts w:ascii="Book Antiqua" w:hAnsi="Book Antiqua"/>
          </w:rPr>
          <w:t xml:space="preserve">“We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w:t>
        </w:r>
        <w:commentRangeStart w:id="3592"/>
        <w:r w:rsidRPr="00833EEB">
          <w:rPr>
            <w:rFonts w:ascii="Book Antiqua" w:hAnsi="Book Antiqua"/>
          </w:rPr>
          <w:t>mistake</w:t>
        </w:r>
        <w:commentRangeEnd w:id="3592"/>
        <w:r w:rsidRPr="00833EEB">
          <w:rPr>
            <w:rStyle w:val="CommentReference"/>
            <w:rFonts w:ascii="Book Antiqua" w:eastAsiaTheme="minorHAnsi" w:hAnsi="Book Antiqua" w:cstheme="minorBidi"/>
            <w:lang w:eastAsia="en-US"/>
            <w:rPrChange w:id="3593" w:author="mac" w:date="2024-09-27T09:55:00Z">
              <w:rPr>
                <w:rStyle w:val="CommentReference"/>
                <w:rFonts w:asciiTheme="minorHAnsi" w:eastAsiaTheme="minorHAnsi" w:hAnsiTheme="minorHAnsi" w:cstheme="minorBidi"/>
                <w:lang w:eastAsia="en-US"/>
              </w:rPr>
            </w:rPrChange>
          </w:rPr>
          <w:commentReference w:id="3592"/>
        </w:r>
        <w:r w:rsidRPr="00833EEB">
          <w:rPr>
            <w:rFonts w:ascii="Book Antiqua" w:hAnsi="Book Antiqua"/>
          </w:rPr>
          <w:t>.”</w:t>
        </w:r>
      </w:ins>
    </w:p>
    <w:p w14:paraId="4D585841" w14:textId="336981ED" w:rsidR="00EE122B" w:rsidRPr="00EE122B" w:rsidRDefault="00EE122B" w:rsidP="006D6183">
      <w:pPr>
        <w:pStyle w:val="NormalWeb"/>
        <w:spacing w:before="0" w:beforeAutospacing="0" w:after="200" w:afterAutospacing="0" w:line="276" w:lineRule="auto"/>
        <w:ind w:firstLine="284"/>
        <w:rPr>
          <w:ins w:id="3594" w:author="Yashua Lebowitz" w:date="2024-09-27T19:27:00Z"/>
          <w:rFonts w:ascii="Book Antiqua" w:hAnsi="Book Antiqua"/>
          <w:highlight w:val="green"/>
        </w:rPr>
      </w:pPr>
      <w:ins w:id="3595" w:author="Yashua Lebowitz" w:date="2024-09-27T19:27:00Z">
        <w:r w:rsidRPr="00EE122B">
          <w:rPr>
            <w:rFonts w:ascii="Book Antiqua" w:hAnsi="Book Antiqua"/>
            <w:highlight w:val="green"/>
          </w:rPr>
          <w:t xml:space="preserve">“I wouldn’t mind seeing the Temple rebuilt,” I said, glancing at the Western Wall as if it held the </w:t>
        </w:r>
        <w:r>
          <w:rPr>
            <w:rFonts w:ascii="Book Antiqua" w:hAnsi="Book Antiqua"/>
            <w:highlight w:val="green"/>
          </w:rPr>
          <w:t>vision</w:t>
        </w:r>
        <w:r w:rsidRPr="00EE122B">
          <w:rPr>
            <w:rFonts w:ascii="Book Antiqua" w:hAnsi="Book Antiqua"/>
            <w:highlight w:val="green"/>
          </w:rPr>
          <w:t xml:space="preserve"> of that impossible dream.</w:t>
        </w:r>
      </w:ins>
    </w:p>
    <w:p w14:paraId="513E8197" w14:textId="77777777" w:rsidR="00EE122B" w:rsidRPr="00EE122B" w:rsidRDefault="00EE122B" w:rsidP="006D6183">
      <w:pPr>
        <w:pStyle w:val="NormalWeb"/>
        <w:spacing w:before="0" w:beforeAutospacing="0" w:after="200" w:afterAutospacing="0" w:line="276" w:lineRule="auto"/>
        <w:ind w:firstLine="284"/>
        <w:rPr>
          <w:ins w:id="3596" w:author="Yashua Lebowitz" w:date="2024-09-27T19:27:00Z"/>
          <w:rFonts w:ascii="Book Antiqua" w:hAnsi="Book Antiqua"/>
          <w:highlight w:val="green"/>
        </w:rPr>
      </w:pPr>
      <w:ins w:id="3597" w:author="Yashua Lebowitz" w:date="2024-09-27T19:27:00Z">
        <w:r w:rsidRPr="00EE122B">
          <w:rPr>
            <w:rFonts w:ascii="Book Antiqua" w:hAnsi="Book Antiqua"/>
            <w:highlight w:val="green"/>
          </w:rPr>
          <w:lastRenderedPageBreak/>
          <w:t>Yechezkel’s eyes gleamed with a light that defied the darkened skies. “Yes, that’s something to survive for. Maybe we’ll both live to see it—measure the outer courts, lay the first stone, and watch as Hashem’s glory enters through the eastern gate.”</w:t>
        </w:r>
      </w:ins>
    </w:p>
    <w:p w14:paraId="65FE5EBC" w14:textId="77777777" w:rsidR="00EE122B" w:rsidRPr="00EE122B" w:rsidRDefault="00EE122B" w:rsidP="006D6183">
      <w:pPr>
        <w:pStyle w:val="NormalWeb"/>
        <w:spacing w:before="0" w:beforeAutospacing="0" w:after="200" w:afterAutospacing="0" w:line="276" w:lineRule="auto"/>
        <w:ind w:firstLine="284"/>
        <w:rPr>
          <w:ins w:id="3598" w:author="Yashua Lebowitz" w:date="2024-09-27T19:27:00Z"/>
          <w:rFonts w:ascii="Book Antiqua" w:hAnsi="Book Antiqua"/>
          <w:highlight w:val="green"/>
        </w:rPr>
      </w:pPr>
      <w:ins w:id="3599" w:author="Yashua Lebowitz" w:date="2024-09-27T19:27:00Z">
        <w:r w:rsidRPr="00EE122B">
          <w:rPr>
            <w:rFonts w:ascii="Book Antiqua" w:hAnsi="Book Antiqua"/>
            <w:highlight w:val="green"/>
          </w:rPr>
          <w:t>A deafening blast shook the ground beneath us. Overhead, a missile narrowly missed breaching the Iron Dome. All around, people ducked instinctively, their prayers momentarily halted as jets screamed past, their sonic booms rattling the ancient stones. For a heartbeat, it seemed like even Jerusalem trembled.</w:t>
        </w:r>
      </w:ins>
    </w:p>
    <w:p w14:paraId="6A854D2D" w14:textId="77777777" w:rsidR="00EE122B" w:rsidRPr="00EE122B" w:rsidRDefault="00EE122B" w:rsidP="006D6183">
      <w:pPr>
        <w:pStyle w:val="NormalWeb"/>
        <w:spacing w:before="0" w:beforeAutospacing="0" w:after="200" w:afterAutospacing="0" w:line="276" w:lineRule="auto"/>
        <w:ind w:firstLine="284"/>
        <w:rPr>
          <w:ins w:id="3600" w:author="Yashua Lebowitz" w:date="2024-09-27T19:27:00Z"/>
          <w:rFonts w:ascii="Book Antiqua" w:hAnsi="Book Antiqua"/>
          <w:highlight w:val="green"/>
        </w:rPr>
      </w:pPr>
      <w:ins w:id="3601" w:author="Yashua Lebowitz" w:date="2024-09-27T19:27:00Z">
        <w:r w:rsidRPr="00EE122B">
          <w:rPr>
            <w:rFonts w:ascii="Book Antiqua" w:hAnsi="Book Antiqua"/>
            <w:highlight w:val="green"/>
          </w:rPr>
          <w:t>But slowly, as if answering an unspoken call, the faithful rose again, their voices lifting in prayer, stronger than before. Yechezkel and I locked eyes, understanding passing between us without words. The Temple was not just a symbol—it was a promise, a beacon of hope stronger than war.</w:t>
        </w:r>
      </w:ins>
    </w:p>
    <w:p w14:paraId="16EEB35B" w14:textId="77777777" w:rsidR="00EE122B" w:rsidRPr="00EE122B" w:rsidRDefault="00EE122B" w:rsidP="006D6183">
      <w:pPr>
        <w:pStyle w:val="NormalWeb"/>
        <w:spacing w:before="0" w:beforeAutospacing="0" w:after="200" w:afterAutospacing="0" w:line="276" w:lineRule="auto"/>
        <w:ind w:firstLine="284"/>
        <w:rPr>
          <w:ins w:id="3602" w:author="Yashua Lebowitz" w:date="2024-09-27T19:27:00Z"/>
          <w:rFonts w:ascii="Book Antiqua" w:hAnsi="Book Antiqua"/>
          <w:highlight w:val="green"/>
        </w:rPr>
      </w:pPr>
      <w:ins w:id="3603" w:author="Yashua Lebowitz" w:date="2024-09-27T19:27:00Z">
        <w:r w:rsidRPr="00EE122B">
          <w:rPr>
            <w:rFonts w:ascii="Book Antiqua" w:hAnsi="Book Antiqua"/>
            <w:highlight w:val="green"/>
          </w:rPr>
          <w:t>“We have to believe, Joshua,” Yechezkel said, his voice steady despite the chaos around us. “We have to believe that this isn’t the end. It’s the beginning.”</w:t>
        </w:r>
      </w:ins>
    </w:p>
    <w:p w14:paraId="5E637523" w14:textId="77777777" w:rsidR="00EE122B" w:rsidRPr="00EE122B" w:rsidRDefault="00EE122B" w:rsidP="006D6183">
      <w:pPr>
        <w:pStyle w:val="NormalWeb"/>
        <w:spacing w:before="0" w:beforeAutospacing="0" w:after="200" w:afterAutospacing="0" w:line="276" w:lineRule="auto"/>
        <w:ind w:firstLine="284"/>
        <w:rPr>
          <w:ins w:id="3604" w:author="Yashua Lebowitz" w:date="2024-09-27T19:27:00Z"/>
          <w:rFonts w:ascii="Book Antiqua" w:hAnsi="Book Antiqua"/>
          <w:highlight w:val="green"/>
        </w:rPr>
      </w:pPr>
      <w:ins w:id="3605" w:author="Yashua Lebowitz" w:date="2024-09-27T19:27:00Z">
        <w:r w:rsidRPr="00EE122B">
          <w:rPr>
            <w:rFonts w:ascii="Book Antiqua" w:hAnsi="Book Antiqua"/>
            <w:highlight w:val="green"/>
          </w:rPr>
          <w:t>I nodded, feeling a surge of determination. “We’ll see it, Yechezkel. The Temple rebuilt. Hashem’s glory returning to Jerusalem.”</w:t>
        </w:r>
      </w:ins>
    </w:p>
    <w:p w14:paraId="289199B5" w14:textId="77777777" w:rsidR="00EE122B" w:rsidRPr="00EE122B" w:rsidRDefault="00EE122B" w:rsidP="006D6183">
      <w:pPr>
        <w:pStyle w:val="NormalWeb"/>
        <w:spacing w:before="0" w:beforeAutospacing="0" w:after="200" w:afterAutospacing="0" w:line="276" w:lineRule="auto"/>
        <w:ind w:firstLine="284"/>
        <w:rPr>
          <w:ins w:id="3606" w:author="Yashua Lebowitz" w:date="2024-09-27T19:27:00Z"/>
          <w:rFonts w:ascii="Book Antiqua" w:hAnsi="Book Antiqua"/>
          <w:highlight w:val="green"/>
        </w:rPr>
      </w:pPr>
      <w:ins w:id="3607" w:author="Yashua Lebowitz" w:date="2024-09-27T19:27:00Z">
        <w:r w:rsidRPr="00EE122B">
          <w:rPr>
            <w:rFonts w:ascii="Book Antiqua" w:hAnsi="Book Antiqua"/>
            <w:highlight w:val="green"/>
          </w:rPr>
          <w:t>He paused, glancing at me curiously. “And your wife? Does she still believe the Temple will only be the body of Christ?”</w:t>
        </w:r>
      </w:ins>
    </w:p>
    <w:p w14:paraId="74C26DFF" w14:textId="3FB0750E" w:rsidR="00EE122B" w:rsidRDefault="00EE122B" w:rsidP="006D6183">
      <w:pPr>
        <w:pStyle w:val="NormalWeb"/>
        <w:spacing w:before="0" w:beforeAutospacing="0" w:after="200" w:afterAutospacing="0" w:line="276" w:lineRule="auto"/>
        <w:ind w:firstLine="284"/>
        <w:rPr>
          <w:ins w:id="3608" w:author="Yashua Lebowitz" w:date="2024-09-27T19:28:00Z"/>
          <w:rFonts w:ascii="Book Antiqua" w:hAnsi="Book Antiqua"/>
          <w:highlight w:val="green"/>
        </w:rPr>
      </w:pPr>
      <w:ins w:id="3609" w:author="Yashua Lebowitz" w:date="2024-09-27T19:27:00Z">
        <w:r w:rsidRPr="00EE122B">
          <w:rPr>
            <w:rFonts w:ascii="Book Antiqua" w:hAnsi="Book Antiqua"/>
            <w:highlight w:val="green"/>
          </w:rPr>
          <w:t xml:space="preserve">I sighed. “Yes, she does. To her, the Temple is </w:t>
        </w:r>
      </w:ins>
      <w:ins w:id="3610" w:author="Yashua Lebowitz" w:date="2024-09-27T19:28:00Z">
        <w:r>
          <w:rPr>
            <w:rFonts w:ascii="Book Antiqua" w:hAnsi="Book Antiqua"/>
            <w:highlight w:val="green"/>
          </w:rPr>
          <w:t xml:space="preserve">just </w:t>
        </w:r>
      </w:ins>
      <w:ins w:id="3611" w:author="Yashua Lebowitz" w:date="2024-09-27T19:27:00Z">
        <w:r w:rsidRPr="00EE122B">
          <w:rPr>
            <w:rFonts w:ascii="Book Antiqua" w:hAnsi="Book Antiqua"/>
            <w:highlight w:val="green"/>
          </w:rPr>
          <w:t>spiritual, not a place of stone.</w:t>
        </w:r>
      </w:ins>
      <w:ins w:id="3612" w:author="Yashua Lebowitz" w:date="2024-09-27T19:30:00Z">
        <w:r>
          <w:rPr>
            <w:rFonts w:ascii="Book Antiqua" w:hAnsi="Book Antiqua"/>
            <w:highlight w:val="green"/>
          </w:rPr>
          <w:t xml:space="preserve"> I also believe in a spiritual temple made up </w:t>
        </w:r>
      </w:ins>
      <w:ins w:id="3613" w:author="Yashua Lebowitz" w:date="2024-09-27T19:31:00Z">
        <w:r>
          <w:rPr>
            <w:rFonts w:ascii="Book Antiqua" w:hAnsi="Book Antiqua"/>
            <w:highlight w:val="green"/>
          </w:rPr>
          <w:t>of</w:t>
        </w:r>
      </w:ins>
      <w:ins w:id="3614" w:author="Yashua Lebowitz" w:date="2024-09-27T19:30:00Z">
        <w:r>
          <w:rPr>
            <w:rFonts w:ascii="Book Antiqua" w:hAnsi="Book Antiqua"/>
            <w:highlight w:val="green"/>
          </w:rPr>
          <w:t xml:space="preserve"> believers.</w:t>
        </w:r>
      </w:ins>
      <w:ins w:id="3615" w:author="Yashua Lebowitz" w:date="2024-09-27T19:31:00Z">
        <w:r>
          <w:rPr>
            <w:rFonts w:ascii="Book Antiqua" w:hAnsi="Book Antiqua"/>
            <w:highlight w:val="green"/>
          </w:rPr>
          <w:t xml:space="preserve"> Some of us can accept both.</w:t>
        </w:r>
      </w:ins>
      <w:ins w:id="3616" w:author="Yashua Lebowitz" w:date="2024-09-27T19:27:00Z">
        <w:r w:rsidRPr="00EE122B">
          <w:rPr>
            <w:rFonts w:ascii="Book Antiqua" w:hAnsi="Book Antiqua"/>
            <w:highlight w:val="green"/>
          </w:rPr>
          <w:t>”</w:t>
        </w:r>
      </w:ins>
    </w:p>
    <w:p w14:paraId="6202C725" w14:textId="77777777" w:rsidR="00EE122B" w:rsidRPr="00EE122B" w:rsidRDefault="00EE122B" w:rsidP="006D6183">
      <w:pPr>
        <w:pStyle w:val="NormalWeb"/>
        <w:spacing w:before="0" w:beforeAutospacing="0" w:after="200" w:afterAutospacing="0" w:line="276" w:lineRule="auto"/>
        <w:ind w:firstLine="284"/>
        <w:rPr>
          <w:ins w:id="3617" w:author="Yashua Lebowitz" w:date="2024-09-27T19:27:00Z"/>
          <w:rFonts w:ascii="Book Antiqua" w:hAnsi="Book Antiqua"/>
          <w:highlight w:val="green"/>
        </w:rPr>
      </w:pPr>
      <w:ins w:id="3618" w:author="Yashua Lebowitz" w:date="2024-09-27T19:27:00Z">
        <w:r w:rsidRPr="00EE122B">
          <w:rPr>
            <w:rFonts w:ascii="Book Antiqua" w:hAnsi="Book Antiqua"/>
            <w:highlight w:val="green"/>
          </w:rPr>
          <w:t>“She should think otherwise.” He pulled out his phone, the glow of the screen cutting through the dust-filled air. “Your own scriptures say the Anti-Christ won’t come until the literal Temple is built. Look here.” He found the passage, his finger tracing the words. “‘Let no one deceive you by any means… the man of sin… sits in the Temple of God, showing himself that he is God.’”</w:t>
        </w:r>
      </w:ins>
    </w:p>
    <w:p w14:paraId="1F9ECBDB" w14:textId="77777777" w:rsidR="00EE122B" w:rsidRPr="00EE122B" w:rsidRDefault="00EE122B" w:rsidP="006D6183">
      <w:pPr>
        <w:pStyle w:val="NormalWeb"/>
        <w:spacing w:before="0" w:beforeAutospacing="0" w:after="200" w:afterAutospacing="0" w:line="276" w:lineRule="auto"/>
        <w:ind w:firstLine="284"/>
        <w:rPr>
          <w:ins w:id="3619" w:author="Yashua Lebowitz" w:date="2024-09-27T19:27:00Z"/>
          <w:rFonts w:ascii="Book Antiqua" w:hAnsi="Book Antiqua"/>
          <w:highlight w:val="green"/>
        </w:rPr>
      </w:pPr>
      <w:ins w:id="3620" w:author="Yashua Lebowitz" w:date="2024-09-27T19:27:00Z">
        <w:r w:rsidRPr="00EE122B">
          <w:rPr>
            <w:rFonts w:ascii="Book Antiqua" w:hAnsi="Book Antiqua"/>
            <w:highlight w:val="green"/>
          </w:rPr>
          <w:t>He looked at me pointedly. “Tell me, Joshua, how’s the man of sin going to sit inside all the Christians?”</w:t>
        </w:r>
      </w:ins>
    </w:p>
    <w:p w14:paraId="29FF5C3D" w14:textId="77777777" w:rsidR="00EE122B" w:rsidRPr="00EE122B" w:rsidRDefault="00EE122B" w:rsidP="006D6183">
      <w:pPr>
        <w:pStyle w:val="NormalWeb"/>
        <w:spacing w:before="0" w:beforeAutospacing="0" w:after="200" w:afterAutospacing="0" w:line="276" w:lineRule="auto"/>
        <w:ind w:firstLine="284"/>
        <w:rPr>
          <w:ins w:id="3621" w:author="Yashua Lebowitz" w:date="2024-09-27T19:27:00Z"/>
          <w:rFonts w:ascii="Book Antiqua" w:hAnsi="Book Antiqua"/>
          <w:highlight w:val="green"/>
        </w:rPr>
      </w:pPr>
      <w:ins w:id="3622" w:author="Yashua Lebowitz" w:date="2024-09-27T19:27:00Z">
        <w:r w:rsidRPr="00EE122B">
          <w:rPr>
            <w:rFonts w:ascii="Book Antiqua" w:hAnsi="Book Antiqua"/>
            <w:highlight w:val="green"/>
          </w:rPr>
          <w:t>I couldn’t help but laugh softly, despite the tension in the air. “You’ve got a point. It’s funny—there was a time when no one believed Israel would ever exist again. Many thought the promises were metaphorical. But here we are.”</w:t>
        </w:r>
      </w:ins>
    </w:p>
    <w:p w14:paraId="4482552B" w14:textId="77777777" w:rsidR="00EE122B" w:rsidRPr="00EE122B" w:rsidRDefault="00EE122B" w:rsidP="006D6183">
      <w:pPr>
        <w:pStyle w:val="NormalWeb"/>
        <w:spacing w:before="0" w:beforeAutospacing="0" w:after="200" w:afterAutospacing="0" w:line="276" w:lineRule="auto"/>
        <w:ind w:firstLine="284"/>
        <w:rPr>
          <w:ins w:id="3623" w:author="Yashua Lebowitz" w:date="2024-09-27T19:27:00Z"/>
          <w:rFonts w:ascii="Book Antiqua" w:hAnsi="Book Antiqua"/>
          <w:highlight w:val="green"/>
        </w:rPr>
      </w:pPr>
      <w:ins w:id="3624" w:author="Yashua Lebowitz" w:date="2024-09-27T19:27:00Z">
        <w:r w:rsidRPr="00EE122B">
          <w:rPr>
            <w:rFonts w:ascii="Book Antiqua" w:hAnsi="Book Antiqua"/>
            <w:highlight w:val="green"/>
          </w:rPr>
          <w:t>“Hashem is faithful, even when we don’t understand His ways,” Yechezkel said softly. “But tell me—since we’re talking prophecies—who do you think Obama is? Is he the Anti-Christ?”</w:t>
        </w:r>
      </w:ins>
    </w:p>
    <w:p w14:paraId="570A37A0" w14:textId="77777777" w:rsidR="00EE122B" w:rsidRPr="00EE122B" w:rsidRDefault="00EE122B" w:rsidP="006D6183">
      <w:pPr>
        <w:pStyle w:val="NormalWeb"/>
        <w:spacing w:before="0" w:beforeAutospacing="0" w:after="200" w:afterAutospacing="0" w:line="276" w:lineRule="auto"/>
        <w:ind w:firstLine="284"/>
        <w:rPr>
          <w:ins w:id="3625" w:author="Yashua Lebowitz" w:date="2024-09-27T19:27:00Z"/>
          <w:rFonts w:ascii="Book Antiqua" w:hAnsi="Book Antiqua"/>
          <w:highlight w:val="green"/>
        </w:rPr>
      </w:pPr>
      <w:ins w:id="3626" w:author="Yashua Lebowitz" w:date="2024-09-27T19:27:00Z">
        <w:r w:rsidRPr="00EE122B">
          <w:rPr>
            <w:rFonts w:ascii="Book Antiqua" w:hAnsi="Book Antiqua"/>
            <w:highlight w:val="green"/>
          </w:rPr>
          <w:t>“No.” I shook my head. “He’s something else. We’ve already established there’s no Temple for the Anti-Christ to sit in.”</w:t>
        </w:r>
      </w:ins>
    </w:p>
    <w:p w14:paraId="3E04C945" w14:textId="77777777" w:rsidR="00EE122B" w:rsidRPr="00EE122B" w:rsidRDefault="00EE122B" w:rsidP="006D6183">
      <w:pPr>
        <w:pStyle w:val="NormalWeb"/>
        <w:spacing w:before="0" w:beforeAutospacing="0" w:after="200" w:afterAutospacing="0" w:line="276" w:lineRule="auto"/>
        <w:ind w:firstLine="284"/>
        <w:rPr>
          <w:ins w:id="3627" w:author="Yashua Lebowitz" w:date="2024-09-27T19:27:00Z"/>
          <w:rFonts w:ascii="Book Antiqua" w:hAnsi="Book Antiqua"/>
          <w:highlight w:val="green"/>
        </w:rPr>
      </w:pPr>
      <w:ins w:id="3628" w:author="Yashua Lebowitz" w:date="2024-09-27T19:27:00Z">
        <w:r w:rsidRPr="00EE122B">
          <w:rPr>
            <w:rFonts w:ascii="Book Antiqua" w:hAnsi="Book Antiqua"/>
            <w:highlight w:val="green"/>
          </w:rPr>
          <w:lastRenderedPageBreak/>
          <w:t>Yechezkel’s expression darkened. “In the Orthodox community, we know who he is. He’s Gog.”</w:t>
        </w:r>
      </w:ins>
    </w:p>
    <w:p w14:paraId="58AA353B" w14:textId="77777777" w:rsidR="00EE122B" w:rsidRPr="00EE122B" w:rsidRDefault="00EE122B" w:rsidP="006D6183">
      <w:pPr>
        <w:pStyle w:val="NormalWeb"/>
        <w:spacing w:before="0" w:beforeAutospacing="0" w:after="200" w:afterAutospacing="0" w:line="276" w:lineRule="auto"/>
        <w:ind w:firstLine="284"/>
        <w:rPr>
          <w:ins w:id="3629" w:author="Yashua Lebowitz" w:date="2024-09-27T19:27:00Z"/>
          <w:rFonts w:ascii="Book Antiqua" w:hAnsi="Book Antiqua"/>
          <w:highlight w:val="green"/>
        </w:rPr>
      </w:pPr>
      <w:ins w:id="3630" w:author="Yashua Lebowitz" w:date="2024-09-27T19:27:00Z">
        <w:r w:rsidRPr="00EE122B">
          <w:rPr>
            <w:rFonts w:ascii="Book Antiqua" w:hAnsi="Book Antiqua"/>
            <w:highlight w:val="green"/>
          </w:rPr>
          <w:t>“Gog?” I repeated, taken aback.</w:t>
        </w:r>
      </w:ins>
    </w:p>
    <w:p w14:paraId="14C8F81F" w14:textId="77777777" w:rsidR="00EE122B" w:rsidRPr="00EE122B" w:rsidRDefault="00EE122B" w:rsidP="006D6183">
      <w:pPr>
        <w:pStyle w:val="NormalWeb"/>
        <w:spacing w:before="0" w:beforeAutospacing="0" w:after="200" w:afterAutospacing="0" w:line="276" w:lineRule="auto"/>
        <w:ind w:firstLine="284"/>
        <w:rPr>
          <w:ins w:id="3631" w:author="Yashua Lebowitz" w:date="2024-09-27T19:27:00Z"/>
          <w:rFonts w:ascii="Book Antiqua" w:hAnsi="Book Antiqua"/>
          <w:highlight w:val="green"/>
        </w:rPr>
      </w:pPr>
      <w:ins w:id="3632" w:author="Yashua Lebowitz" w:date="2024-09-27T19:27:00Z">
        <w:r w:rsidRPr="00EE122B">
          <w:rPr>
            <w:rFonts w:ascii="Book Antiqua" w:hAnsi="Book Antiqua"/>
            <w:highlight w:val="green"/>
          </w:rPr>
          <w:t>“For the longest time, he’s worked with Iran against us. Iran is Persia,” Yechezkel said, scrolling through his phone. “Look—Ezekiel 38. It describes a time when Israel is brought back from exile, living in safety. That’s now, Joshua. This war, this chaos—it’s written.”</w:t>
        </w:r>
      </w:ins>
    </w:p>
    <w:p w14:paraId="6C827926" w14:textId="77777777" w:rsidR="009F2937" w:rsidRPr="009F2937" w:rsidRDefault="009F2937" w:rsidP="006D6183">
      <w:pPr>
        <w:pStyle w:val="NormalWeb"/>
        <w:spacing w:before="0" w:beforeAutospacing="0" w:after="200" w:afterAutospacing="0" w:line="276" w:lineRule="auto"/>
        <w:ind w:firstLine="284"/>
        <w:rPr>
          <w:ins w:id="3633" w:author="Yashua Lebowitz" w:date="2024-09-27T19:44:00Z"/>
          <w:rFonts w:ascii="Book Antiqua" w:hAnsi="Book Antiqua"/>
          <w:highlight w:val="green"/>
        </w:rPr>
      </w:pPr>
      <w:ins w:id="3634" w:author="Yashua Lebowitz" w:date="2024-09-27T19:44:00Z">
        <w:r w:rsidRPr="009F2937">
          <w:rPr>
            <w:rFonts w:ascii="Book Antiqua" w:hAnsi="Book Antiqua"/>
            <w:highlight w:val="green"/>
          </w:rPr>
          <w:t>Yechezkel read aloud, “‘In future years, you will invade a land recovered from war, whose people were gathered from many nations…’”</w:t>
        </w:r>
      </w:ins>
    </w:p>
    <w:p w14:paraId="646E8B48" w14:textId="77777777" w:rsidR="009F2937" w:rsidRPr="009F2937" w:rsidRDefault="009F2937" w:rsidP="006D6183">
      <w:pPr>
        <w:pStyle w:val="NormalWeb"/>
        <w:spacing w:before="0" w:beforeAutospacing="0" w:after="200" w:afterAutospacing="0" w:line="276" w:lineRule="auto"/>
        <w:ind w:firstLine="284"/>
        <w:rPr>
          <w:ins w:id="3635" w:author="Yashua Lebowitz" w:date="2024-09-27T19:44:00Z"/>
          <w:rFonts w:ascii="Book Antiqua" w:hAnsi="Book Antiqua"/>
          <w:highlight w:val="green"/>
        </w:rPr>
      </w:pPr>
      <w:ins w:id="3636" w:author="Yashua Lebowitz" w:date="2024-09-27T19:44:00Z">
        <w:r w:rsidRPr="009F2937">
          <w:rPr>
            <w:rFonts w:ascii="Book Antiqua" w:hAnsi="Book Antiqua"/>
            <w:highlight w:val="green"/>
          </w:rPr>
          <w:t>I mulled over his words, feeling their weight. “It’s true, that prophecy matches our time. But Gog and Magog are also mentioned in Revelation—after Yeshua returns. That can’t be Obama. Maybe this man is the Gog of the Old Testament.”</w:t>
        </w:r>
      </w:ins>
    </w:p>
    <w:p w14:paraId="7FE23952" w14:textId="343F9A2B" w:rsidR="009F2937" w:rsidRPr="009F2937" w:rsidRDefault="009F2937" w:rsidP="006D6183">
      <w:pPr>
        <w:pStyle w:val="NormalWeb"/>
        <w:spacing w:before="0" w:beforeAutospacing="0" w:after="200" w:afterAutospacing="0" w:line="276" w:lineRule="auto"/>
        <w:ind w:firstLine="284"/>
        <w:rPr>
          <w:ins w:id="3637" w:author="Yashua Lebowitz" w:date="2024-09-27T19:44:00Z"/>
          <w:rFonts w:ascii="Book Antiqua" w:hAnsi="Book Antiqua"/>
          <w:highlight w:val="green"/>
        </w:rPr>
      </w:pPr>
      <w:ins w:id="3638" w:author="Yashua Lebowitz" w:date="2024-09-27T19:44:00Z">
        <w:r w:rsidRPr="009F2937">
          <w:rPr>
            <w:rFonts w:ascii="Book Antiqua" w:hAnsi="Book Antiqua"/>
            <w:highlight w:val="green"/>
          </w:rPr>
          <w:t xml:space="preserve">Yechezkel’s voice tightened. “This explains the war we’re seeing now. People </w:t>
        </w:r>
        <w:r>
          <w:rPr>
            <w:rFonts w:ascii="Book Antiqua" w:hAnsi="Book Antiqua"/>
            <w:highlight w:val="green"/>
          </w:rPr>
          <w:t xml:space="preserve">don’t </w:t>
        </w:r>
        <w:r w:rsidRPr="009F2937">
          <w:rPr>
            <w:rFonts w:ascii="Book Antiqua" w:hAnsi="Book Antiqua"/>
            <w:highlight w:val="green"/>
          </w:rPr>
          <w:t xml:space="preserve">fear the God of Israel. That’s why Hashem must reveal Himself through this man’s destruction.” He scrolled down on his phone and read another verse, his voice steady despite the turmoil around us. “‘I will execute judgment on him with plague and bloodshed; I will pour down torrents of rain, hailstones, and burning </w:t>
        </w:r>
        <w:proofErr w:type="spellStart"/>
        <w:r w:rsidRPr="009F2937">
          <w:rPr>
            <w:rFonts w:ascii="Book Antiqua" w:hAnsi="Book Antiqua"/>
            <w:highlight w:val="green"/>
          </w:rPr>
          <w:t>sulfur</w:t>
        </w:r>
        <w:proofErr w:type="spellEnd"/>
        <w:r w:rsidRPr="009F2937">
          <w:rPr>
            <w:rFonts w:ascii="Book Antiqua" w:hAnsi="Book Antiqua"/>
            <w:highlight w:val="green"/>
          </w:rPr>
          <w:t xml:space="preserve"> on him and on his troops and on the many nations with him.’”</w:t>
        </w:r>
      </w:ins>
    </w:p>
    <w:p w14:paraId="24BDFBC5" w14:textId="77777777" w:rsidR="009F2937" w:rsidRPr="009F2937" w:rsidRDefault="009F2937" w:rsidP="006D6183">
      <w:pPr>
        <w:pStyle w:val="NormalWeb"/>
        <w:spacing w:before="0" w:beforeAutospacing="0" w:after="200" w:afterAutospacing="0" w:line="276" w:lineRule="auto"/>
        <w:ind w:firstLine="284"/>
        <w:rPr>
          <w:ins w:id="3639" w:author="Yashua Lebowitz" w:date="2024-09-27T19:44:00Z"/>
          <w:rFonts w:ascii="Book Antiqua" w:hAnsi="Book Antiqua"/>
          <w:highlight w:val="green"/>
        </w:rPr>
      </w:pPr>
      <w:ins w:id="3640" w:author="Yashua Lebowitz" w:date="2024-09-27T19:44:00Z">
        <w:r w:rsidRPr="009F2937">
          <w:rPr>
            <w:rFonts w:ascii="Book Antiqua" w:hAnsi="Book Antiqua"/>
            <w:highlight w:val="green"/>
          </w:rPr>
          <w:t xml:space="preserve">He paused, then continued. “‘And </w:t>
        </w:r>
        <w:proofErr w:type="gramStart"/>
        <w:r w:rsidRPr="009F2937">
          <w:rPr>
            <w:rFonts w:ascii="Book Antiqua" w:hAnsi="Book Antiqua"/>
            <w:highlight w:val="green"/>
          </w:rPr>
          <w:t>so</w:t>
        </w:r>
        <w:proofErr w:type="gramEnd"/>
        <w:r w:rsidRPr="009F2937">
          <w:rPr>
            <w:rFonts w:ascii="Book Antiqua" w:hAnsi="Book Antiqua"/>
            <w:highlight w:val="green"/>
          </w:rPr>
          <w:t xml:space="preserve"> I will show My greatness and My holiness, and I will make Myself known in the sight of many nations. Then they will know that I am the LORD.’”</w:t>
        </w:r>
      </w:ins>
    </w:p>
    <w:p w14:paraId="27708D82" w14:textId="2ECAA1A4" w:rsidR="009F2937" w:rsidRPr="009F2937" w:rsidRDefault="009F2937" w:rsidP="006D6183">
      <w:pPr>
        <w:pStyle w:val="NormalWeb"/>
        <w:spacing w:before="0" w:beforeAutospacing="0" w:after="200" w:afterAutospacing="0" w:line="276" w:lineRule="auto"/>
        <w:ind w:firstLine="284"/>
        <w:rPr>
          <w:ins w:id="3641" w:author="Yashua Lebowitz" w:date="2024-09-27T19:44:00Z"/>
          <w:rFonts w:ascii="Book Antiqua" w:hAnsi="Book Antiqua"/>
          <w:highlight w:val="green"/>
        </w:rPr>
      </w:pPr>
      <w:ins w:id="3642" w:author="Yashua Lebowitz" w:date="2024-09-27T19:44:00Z">
        <w:r w:rsidRPr="009F2937">
          <w:rPr>
            <w:rFonts w:ascii="Book Antiqua" w:hAnsi="Book Antiqua"/>
            <w:highlight w:val="green"/>
          </w:rPr>
          <w:t>I glanced back at the Wall, its ancient stones weathered yet unyielding, like the faith of those praying beneath it. In the distance, the sky darkened with smoke from the ongoing conflict, but here, there was a deeper waiting, a shared anticipation</w:t>
        </w:r>
        <w:r>
          <w:rPr>
            <w:rFonts w:ascii="Book Antiqua" w:hAnsi="Book Antiqua"/>
            <w:highlight w:val="green"/>
          </w:rPr>
          <w:t xml:space="preserve"> for the holiness o</w:t>
        </w:r>
      </w:ins>
      <w:ins w:id="3643" w:author="Yashua Lebowitz" w:date="2024-09-27T19:45:00Z">
        <w:r>
          <w:rPr>
            <w:rFonts w:ascii="Book Antiqua" w:hAnsi="Book Antiqua"/>
            <w:highlight w:val="green"/>
          </w:rPr>
          <w:t>f God to be revealed around the world even if such a dras</w:t>
        </w:r>
      </w:ins>
      <w:ins w:id="3644" w:author="Yashua Lebowitz" w:date="2024-09-27T19:46:00Z">
        <w:r>
          <w:rPr>
            <w:rFonts w:ascii="Book Antiqua" w:hAnsi="Book Antiqua"/>
            <w:highlight w:val="green"/>
          </w:rPr>
          <w:t>tic measure must be taken to do so.</w:t>
        </w:r>
      </w:ins>
    </w:p>
    <w:p w14:paraId="1562ED8A" w14:textId="513D7683" w:rsidR="00073BA8" w:rsidRPr="00833EEB" w:rsidRDefault="00073BA8">
      <w:pPr>
        <w:pStyle w:val="NormalWeb"/>
        <w:spacing w:before="0" w:beforeAutospacing="0" w:after="200" w:afterAutospacing="0" w:line="276" w:lineRule="auto"/>
        <w:ind w:firstLine="284"/>
        <w:rPr>
          <w:ins w:id="3645" w:author="Yashua Lebowitz" w:date="2024-09-26T20:00:00Z"/>
          <w:rFonts w:ascii="Book Antiqua" w:hAnsi="Book Antiqua"/>
        </w:rPr>
        <w:pPrChange w:id="3646" w:author="Yashua Lebowitz" w:date="2024-09-28T16:42:00Z">
          <w:pPr>
            <w:pStyle w:val="NormalWeb"/>
            <w:spacing w:before="0" w:beforeAutospacing="0" w:after="200" w:afterAutospacing="0"/>
            <w:ind w:firstLine="284"/>
          </w:pPr>
        </w:pPrChange>
      </w:pPr>
      <w:ins w:id="3647" w:author="Yashua Lebowitz" w:date="2024-09-26T20:00:00Z">
        <w:r w:rsidRPr="00833EEB">
          <w:rPr>
            <w:rFonts w:ascii="Book Antiqua" w:hAnsi="Book Antiqua"/>
          </w:rPr>
          <w:t xml:space="preserve">It was getting late and I wished to watch the battle take place in the darkened dusky sky. Such a sight is a once-in-a-lifetime experience, so I bid Yechezkel farewell and made my way towards Mount Olives resisting the urge to walk home and check on Dipti. Instead, I called her on mobile. Luckily there were still signal; she sounded shaken, but well. She sounded anxious for me to come home but withheld pestering me. Knowing she was </w:t>
        </w:r>
      </w:ins>
      <w:ins w:id="3648" w:author="Yashua Lebowitz" w:date="2024-09-27T16:18:00Z">
        <w:r w:rsidR="00E65F58" w:rsidRPr="00833EEB">
          <w:rPr>
            <w:rFonts w:ascii="Book Antiqua" w:hAnsi="Book Antiqua"/>
          </w:rPr>
          <w:t>okay;</w:t>
        </w:r>
      </w:ins>
      <w:ins w:id="3649" w:author="Yashua Lebowitz" w:date="2024-09-26T20:00:00Z">
        <w:r w:rsidRPr="00833EEB">
          <w:rPr>
            <w:rFonts w:ascii="Book Antiqua" w:hAnsi="Book Antiqua"/>
          </w:rPr>
          <w:t xml:space="preserve"> I quickly made my way up the path towards the mountain.</w:t>
        </w:r>
      </w:ins>
    </w:p>
    <w:p w14:paraId="69B9CA50" w14:textId="4378EE5D" w:rsidR="00325B63" w:rsidDel="00E65F58" w:rsidRDefault="00325B63">
      <w:pPr>
        <w:ind w:firstLine="284"/>
        <w:rPr>
          <w:del w:id="3650" w:author="Yashua Lebowitz" w:date="2024-09-26T20:00:00Z"/>
        </w:rPr>
        <w:pPrChange w:id="3651" w:author="Yashua Lebowitz" w:date="2024-09-28T16:42:00Z">
          <w:pPr>
            <w:pStyle w:val="Heading1"/>
            <w:spacing w:line="23" w:lineRule="atLeast"/>
            <w:ind w:firstLine="284"/>
          </w:pPr>
        </w:pPrChange>
      </w:pPr>
      <w:del w:id="3652" w:author="Yashua Lebowitz" w:date="2024-09-26T20:00:00Z">
        <w:r w:rsidRPr="00833EEB" w:rsidDel="00073BA8">
          <w:rPr>
            <w:rPrChange w:id="3653" w:author="mac" w:date="2024-09-27T09:55:00Z">
              <w:rPr>
                <w:rFonts w:ascii="Times New Roman" w:hAnsi="Times New Roman"/>
                <w:sz w:val="24"/>
              </w:rPr>
            </w:rPrChange>
          </w:rPr>
          <w:delText>Chapter 4</w:delText>
        </w:r>
        <w:bookmarkEnd w:id="3391"/>
      </w:del>
    </w:p>
    <w:p w14:paraId="02218014" w14:textId="77777777" w:rsidR="00E65F58" w:rsidRPr="00E65F58" w:rsidRDefault="00E65F58">
      <w:pPr>
        <w:ind w:firstLine="284"/>
        <w:rPr>
          <w:ins w:id="3654" w:author="Yashua Lebowitz" w:date="2024-09-27T16:20:00Z"/>
          <w:rPrChange w:id="3655" w:author="Yashua Lebowitz" w:date="2024-09-27T16:20:00Z">
            <w:rPr>
              <w:ins w:id="3656" w:author="Yashua Lebowitz" w:date="2024-09-27T16:20:00Z"/>
              <w:rFonts w:ascii="Times New Roman" w:hAnsi="Times New Roman"/>
              <w:sz w:val="24"/>
            </w:rPr>
          </w:rPrChange>
        </w:rPr>
        <w:pPrChange w:id="3657" w:author="Yashua Lebowitz" w:date="2024-09-28T16:42:00Z">
          <w:pPr>
            <w:pStyle w:val="Heading1"/>
            <w:spacing w:line="480" w:lineRule="auto"/>
          </w:pPr>
        </w:pPrChange>
      </w:pPr>
    </w:p>
    <w:p w14:paraId="179348CA" w14:textId="05E4E751" w:rsidR="00325B63" w:rsidDel="00E65F58" w:rsidRDefault="00325B63">
      <w:pPr>
        <w:ind w:firstLine="284"/>
        <w:rPr>
          <w:del w:id="3658" w:author="Yashua Lebowitz" w:date="2024-09-26T20:00:00Z"/>
          <w:rFonts w:eastAsia="Times New Roman" w:cs="Times New Roman"/>
          <w:szCs w:val="24"/>
          <w:lang w:eastAsia="en-IN"/>
        </w:rPr>
        <w:pPrChange w:id="3659" w:author="Yashua Lebowitz" w:date="2024-09-28T16:42:00Z">
          <w:pPr>
            <w:pStyle w:val="Heading1"/>
            <w:spacing w:line="23" w:lineRule="atLeast"/>
            <w:ind w:firstLine="284"/>
          </w:pPr>
        </w:pPrChange>
      </w:pPr>
      <w:del w:id="3660" w:author="Yashua Lebowitz" w:date="2024-09-26T20:00:00Z">
        <w:r w:rsidRPr="00833EEB" w:rsidDel="00073BA8">
          <w:rPr>
            <w:rFonts w:eastAsia="Times New Roman" w:cs="Times New Roman"/>
            <w:szCs w:val="24"/>
            <w:lang w:eastAsia="en-IN"/>
            <w:rPrChange w:id="3661" w:author="mac" w:date="2024-09-27T09:55:00Z">
              <w:rPr>
                <w:rFonts w:ascii="Times New Roman" w:eastAsia="Times New Roman" w:hAnsi="Times New Roman" w:cs="Times New Roman"/>
                <w:sz w:val="24"/>
                <w:szCs w:val="24"/>
                <w:lang w:eastAsia="en-IN"/>
              </w:rPr>
            </w:rPrChange>
          </w:rPr>
          <w:lastRenderedPageBreak/>
          <w:delTex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delText>
        </w:r>
      </w:del>
    </w:p>
    <w:p w14:paraId="66084FEB" w14:textId="77777777" w:rsidR="00E65F58" w:rsidRPr="00C42422" w:rsidRDefault="00E65F58">
      <w:pPr>
        <w:ind w:firstLine="284"/>
        <w:rPr>
          <w:ins w:id="3662" w:author="Yashua Lebowitz" w:date="2024-09-27T16:20:00Z"/>
        </w:rPr>
        <w:pPrChange w:id="3663" w:author="Yashua Lebowitz" w:date="2024-09-28T16:42:00Z">
          <w:pPr>
            <w:pStyle w:val="NormalWeb"/>
            <w:spacing w:line="480" w:lineRule="auto"/>
            <w:ind w:firstLine="720"/>
          </w:pPr>
        </w:pPrChange>
      </w:pPr>
    </w:p>
    <w:p w14:paraId="085C2C2D" w14:textId="6D439BE0" w:rsidR="00325B63" w:rsidDel="00E65F58" w:rsidRDefault="00325B63">
      <w:pPr>
        <w:ind w:firstLine="284"/>
        <w:rPr>
          <w:del w:id="3664" w:author="Yashua Lebowitz" w:date="2024-09-26T20:00:00Z"/>
          <w:rFonts w:eastAsia="Times New Roman" w:cs="Times New Roman"/>
          <w:szCs w:val="24"/>
          <w:lang w:eastAsia="en-IN"/>
        </w:rPr>
        <w:pPrChange w:id="3665" w:author="Yashua Lebowitz" w:date="2024-09-28T16:42:00Z">
          <w:pPr>
            <w:pStyle w:val="Heading1"/>
            <w:spacing w:line="23" w:lineRule="atLeast"/>
            <w:ind w:firstLine="284"/>
          </w:pPr>
        </w:pPrChange>
      </w:pPr>
      <w:del w:id="3666" w:author="Yashua Lebowitz" w:date="2024-09-26T20:00:00Z">
        <w:r w:rsidRPr="00833EEB" w:rsidDel="00073BA8">
          <w:rPr>
            <w:rFonts w:eastAsia="Times New Roman" w:cs="Times New Roman"/>
            <w:szCs w:val="24"/>
            <w:lang w:eastAsia="en-IN"/>
            <w:rPrChange w:id="3667" w:author="mac" w:date="2024-09-27T09:55:00Z">
              <w:rPr>
                <w:rFonts w:ascii="Times New Roman" w:eastAsia="Times New Roman" w:hAnsi="Times New Roman" w:cs="Times New Roman"/>
                <w:sz w:val="24"/>
                <w:szCs w:val="24"/>
                <w:lang w:eastAsia="en-IN"/>
              </w:rPr>
            </w:rPrChange>
          </w:rPr>
          <w:delText>Our home in Old Jerusalem was a blend of both of our cultures. The exterior, like most in this ancient part of the city, was built from Jerusalem stone, giving it a timeless, warm appearance. The entrance, a sturdy wooden door adorned with a mezuzah, opened into a small but cozy foyer.</w:delText>
        </w:r>
      </w:del>
    </w:p>
    <w:p w14:paraId="7E3E1556" w14:textId="77777777" w:rsidR="00E65F58" w:rsidRPr="00C42422" w:rsidRDefault="00E65F58">
      <w:pPr>
        <w:ind w:firstLine="284"/>
        <w:rPr>
          <w:ins w:id="3668" w:author="Yashua Lebowitz" w:date="2024-09-27T16:20:00Z"/>
        </w:rPr>
        <w:pPrChange w:id="3669" w:author="Yashua Lebowitz" w:date="2024-09-28T16:42:00Z">
          <w:pPr>
            <w:pStyle w:val="NormalWeb"/>
            <w:spacing w:line="480" w:lineRule="auto"/>
            <w:ind w:firstLine="720"/>
          </w:pPr>
        </w:pPrChange>
      </w:pPr>
    </w:p>
    <w:p w14:paraId="53177611" w14:textId="011C089B" w:rsidR="00325B63" w:rsidDel="006E4D27" w:rsidRDefault="00325B63">
      <w:pPr>
        <w:ind w:firstLine="284"/>
        <w:rPr>
          <w:del w:id="3670" w:author="Yashua Lebowitz" w:date="2024-09-26T20:00:00Z"/>
          <w:rFonts w:eastAsia="Times New Roman" w:cs="Times New Roman"/>
          <w:szCs w:val="24"/>
          <w:lang w:eastAsia="en-IN"/>
        </w:rPr>
        <w:pPrChange w:id="3671" w:author="Yashua Lebowitz" w:date="2024-09-28T16:42:00Z">
          <w:pPr>
            <w:pStyle w:val="Heading1"/>
            <w:spacing w:line="23" w:lineRule="atLeast"/>
            <w:ind w:firstLine="284"/>
          </w:pPr>
        </w:pPrChange>
      </w:pPr>
      <w:del w:id="3672" w:author="Yashua Lebowitz" w:date="2024-09-26T20:00:00Z">
        <w:r w:rsidRPr="00833EEB" w:rsidDel="00073BA8">
          <w:rPr>
            <w:rFonts w:eastAsia="Times New Roman" w:cs="Times New Roman"/>
            <w:szCs w:val="24"/>
            <w:lang w:eastAsia="en-IN"/>
            <w:rPrChange w:id="3673" w:author="mac" w:date="2024-09-27T09:55:00Z">
              <w:rPr>
                <w:rFonts w:ascii="Times New Roman" w:eastAsia="Times New Roman" w:hAnsi="Times New Roman" w:cs="Times New Roman"/>
                <w:sz w:val="24"/>
                <w:szCs w:val="24"/>
                <w:lang w:eastAsia="en-IN"/>
              </w:rPr>
            </w:rPrChange>
          </w:rPr>
          <w:delText xml:space="preserve">Inside, the narrow hallways led to various rooms, each filled with memories and artifacts from our lives together. The walls were adorned with a mix of Indian tapestries and Hebrew calligraphy, reflecting our shared heritage. Shelves in my office were lined with things I had collected during my time in office as US President.  A giant, black, and white picture was enshrined on a wall reserved for pictures of me shaking hands with former president Donald Trump. Other frames showed units whom I served with during my time in the National Guard and as Commander-in-Chief. </w:delText>
        </w:r>
      </w:del>
    </w:p>
    <w:p w14:paraId="074EA0BB" w14:textId="77777777" w:rsidR="006E4D27" w:rsidRDefault="006E4D27">
      <w:pPr>
        <w:ind w:firstLine="284"/>
        <w:rPr>
          <w:ins w:id="3674" w:author="Yashua Lebowitz" w:date="2024-09-27T19:34:00Z"/>
          <w:lang w:eastAsia="en-IN"/>
        </w:rPr>
        <w:pPrChange w:id="3675" w:author="Yashua Lebowitz" w:date="2024-09-28T16:42:00Z">
          <w:pPr/>
        </w:pPrChange>
      </w:pPr>
    </w:p>
    <w:p w14:paraId="3C21F0C6" w14:textId="77777777" w:rsidR="006E4D27" w:rsidRDefault="006E4D27">
      <w:pPr>
        <w:ind w:firstLine="284"/>
        <w:rPr>
          <w:ins w:id="3676" w:author="Yashua Lebowitz" w:date="2024-09-27T19:34:00Z"/>
          <w:lang w:eastAsia="en-IN"/>
        </w:rPr>
        <w:pPrChange w:id="3677" w:author="Yashua Lebowitz" w:date="2024-09-28T16:42:00Z">
          <w:pPr/>
        </w:pPrChange>
      </w:pPr>
    </w:p>
    <w:p w14:paraId="11202441" w14:textId="77777777" w:rsidR="006E4D27" w:rsidRPr="00C42422" w:rsidRDefault="006E4D27">
      <w:pPr>
        <w:ind w:firstLine="284"/>
        <w:rPr>
          <w:ins w:id="3678" w:author="Yashua Lebowitz" w:date="2024-09-27T19:34:00Z"/>
        </w:rPr>
        <w:pPrChange w:id="3679" w:author="Yashua Lebowitz" w:date="2024-09-28T16:42:00Z">
          <w:pPr>
            <w:pStyle w:val="NormalWeb"/>
            <w:spacing w:line="480" w:lineRule="auto"/>
            <w:ind w:firstLine="720"/>
          </w:pPr>
        </w:pPrChange>
      </w:pPr>
    </w:p>
    <w:p w14:paraId="46193B19" w14:textId="07387C91" w:rsidR="00325B63" w:rsidRPr="009F2937" w:rsidDel="00073BA8" w:rsidRDefault="00325B63">
      <w:pPr>
        <w:ind w:firstLine="284"/>
        <w:rPr>
          <w:del w:id="3680" w:author="Yashua Lebowitz" w:date="2024-09-26T20:00:00Z"/>
        </w:rPr>
        <w:pPrChange w:id="3681" w:author="Yashua Lebowitz" w:date="2024-09-28T16:42:00Z">
          <w:pPr>
            <w:pStyle w:val="NormalWeb"/>
            <w:spacing w:line="480" w:lineRule="auto"/>
            <w:ind w:firstLine="720"/>
          </w:pPr>
        </w:pPrChange>
      </w:pPr>
      <w:del w:id="3682" w:author="Yashua Lebowitz" w:date="2024-09-26T20:00:00Z">
        <w:r w:rsidRPr="00833EEB" w:rsidDel="00073BA8">
          <w:rPr>
            <w:rFonts w:asciiTheme="majorHAnsi" w:eastAsia="Times New Roman" w:hAnsiTheme="majorHAnsi"/>
            <w:sz w:val="32"/>
            <w:lang w:eastAsia="en-IN"/>
            <w:rPrChange w:id="3683" w:author="mac" w:date="2024-09-27T09:55:00Z">
              <w:rPr/>
            </w:rPrChange>
          </w:rPr>
          <w:delText>The living room which was joined with the kitchen, where Dipti now made chai, was a testament to our blended lives. A low wooden coffee table, surrounded by floor cushions with bright, embroidered covers, stood at the center. Shelves lined with books in Hebrew, Hindi, and English filled one wall, while another displayed a collection of family photos.</w:delText>
        </w:r>
      </w:del>
    </w:p>
    <w:p w14:paraId="50FD0E84" w14:textId="1184F696" w:rsidR="00325B63" w:rsidRPr="009F2937" w:rsidDel="00073BA8" w:rsidRDefault="00325B63">
      <w:pPr>
        <w:ind w:firstLine="284"/>
        <w:rPr>
          <w:del w:id="3684" w:author="Yashua Lebowitz" w:date="2024-09-26T20:00:00Z"/>
        </w:rPr>
        <w:pPrChange w:id="3685" w:author="Yashua Lebowitz" w:date="2024-09-28T16:42:00Z">
          <w:pPr>
            <w:pStyle w:val="NormalWeb"/>
            <w:spacing w:line="480" w:lineRule="auto"/>
            <w:ind w:firstLine="720"/>
          </w:pPr>
        </w:pPrChange>
      </w:pPr>
      <w:del w:id="3686" w:author="Yashua Lebowitz" w:date="2024-09-26T20:00:00Z">
        <w:r w:rsidRPr="00833EEB" w:rsidDel="00073BA8">
          <w:rPr>
            <w:rFonts w:asciiTheme="majorHAnsi" w:eastAsia="Times New Roman" w:hAnsiTheme="majorHAnsi"/>
            <w:sz w:val="32"/>
            <w:lang w:eastAsia="en-IN"/>
            <w:rPrChange w:id="3687" w:author="mac" w:date="2024-09-27T09:55:00Z">
              <w:rPr/>
            </w:rPrChange>
          </w:rPr>
          <w:delText>If I ever wore my shoes in our home, she would immediately scold me. “Don’t bring that dirt in my home. I just did jaru and pocha. Don’t make a mess of my home.” That day in my panic, I walked into our home with shoes on. She was so distracted it never crossed her mind.</w:delText>
        </w:r>
      </w:del>
    </w:p>
    <w:p w14:paraId="1722AF07" w14:textId="233A8B52" w:rsidR="00325B63" w:rsidRPr="009F2937" w:rsidDel="00073BA8" w:rsidRDefault="00325B63">
      <w:pPr>
        <w:ind w:firstLine="284"/>
        <w:rPr>
          <w:del w:id="3688" w:author="Yashua Lebowitz" w:date="2024-09-26T20:00:00Z"/>
        </w:rPr>
        <w:pPrChange w:id="3689" w:author="Yashua Lebowitz" w:date="2024-09-28T16:42:00Z">
          <w:pPr>
            <w:pStyle w:val="NormalWeb"/>
            <w:spacing w:line="480" w:lineRule="auto"/>
            <w:ind w:firstLine="720"/>
          </w:pPr>
        </w:pPrChange>
      </w:pPr>
      <w:del w:id="3690" w:author="Yashua Lebowitz" w:date="2024-09-26T20:00:00Z">
        <w:r w:rsidRPr="00833EEB" w:rsidDel="00073BA8">
          <w:rPr>
            <w:rFonts w:asciiTheme="majorHAnsi" w:eastAsia="Times New Roman" w:hAnsiTheme="majorHAnsi"/>
            <w:sz w:val="32"/>
            <w:lang w:eastAsia="en-IN"/>
            <w:rPrChange w:id="3691" w:author="mac" w:date="2024-09-27T09:55:00Z">
              <w:rPr/>
            </w:rPrChange>
          </w:rPr>
          <w:lastRenderedPageBreak/>
          <w:delText>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favorite salwar suit. The clothing didn’t fit the occasion.</w:delText>
        </w:r>
      </w:del>
    </w:p>
    <w:p w14:paraId="28A1678D" w14:textId="438D9D7D" w:rsidR="00325B63" w:rsidRPr="009F2937" w:rsidDel="00073BA8" w:rsidRDefault="00325B63">
      <w:pPr>
        <w:ind w:firstLine="284"/>
        <w:rPr>
          <w:del w:id="3692" w:author="Yashua Lebowitz" w:date="2024-09-26T20:00:00Z"/>
        </w:rPr>
        <w:pPrChange w:id="3693" w:author="Yashua Lebowitz" w:date="2024-09-28T16:42:00Z">
          <w:pPr>
            <w:pStyle w:val="NormalWeb"/>
            <w:spacing w:line="480" w:lineRule="auto"/>
            <w:ind w:firstLine="720"/>
          </w:pPr>
        </w:pPrChange>
      </w:pPr>
      <w:del w:id="3694" w:author="Yashua Lebowitz" w:date="2024-09-26T20:00:00Z">
        <w:r w:rsidRPr="00833EEB" w:rsidDel="00073BA8">
          <w:rPr>
            <w:rFonts w:asciiTheme="majorHAnsi" w:eastAsia="Times New Roman" w:hAnsiTheme="majorHAnsi"/>
            <w:sz w:val="32"/>
            <w:lang w:eastAsia="en-IN"/>
            <w:rPrChange w:id="3695" w:author="mac" w:date="2024-09-27T09:55:00Z">
              <w:rPr/>
            </w:rPrChange>
          </w:rPr>
          <w:delText xml:space="preserve">“Did you call your family in India and tell them what’s happening?” I asked. </w:delText>
        </w:r>
      </w:del>
    </w:p>
    <w:p w14:paraId="530E550D" w14:textId="555ABA97" w:rsidR="00325B63" w:rsidRPr="009F2937" w:rsidDel="00073BA8" w:rsidRDefault="00325B63">
      <w:pPr>
        <w:ind w:firstLine="284"/>
        <w:rPr>
          <w:del w:id="3696" w:author="Yashua Lebowitz" w:date="2024-09-26T20:00:00Z"/>
        </w:rPr>
        <w:pPrChange w:id="3697" w:author="Yashua Lebowitz" w:date="2024-09-28T16:42:00Z">
          <w:pPr>
            <w:pStyle w:val="NormalWeb"/>
            <w:spacing w:line="480" w:lineRule="auto"/>
            <w:ind w:firstLine="720"/>
          </w:pPr>
        </w:pPrChange>
      </w:pPr>
      <w:del w:id="3698" w:author="Yashua Lebowitz" w:date="2024-09-26T20:00:00Z">
        <w:r w:rsidRPr="00833EEB" w:rsidDel="00073BA8">
          <w:rPr>
            <w:rFonts w:asciiTheme="majorHAnsi" w:eastAsia="Times New Roman" w:hAnsiTheme="majorHAnsi"/>
            <w:sz w:val="32"/>
            <w:lang w:eastAsia="en-IN"/>
            <w:rPrChange w:id="3699" w:author="mac" w:date="2024-09-27T09:55:00Z">
              <w:rPr/>
            </w:rPrChange>
          </w:rPr>
          <w:delTex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Joshua?”</w:delText>
        </w:r>
      </w:del>
    </w:p>
    <w:p w14:paraId="67E1C2D7" w14:textId="0463AFEC" w:rsidR="00325B63" w:rsidRPr="009F2937" w:rsidDel="00073BA8" w:rsidRDefault="00325B63">
      <w:pPr>
        <w:ind w:firstLine="284"/>
        <w:rPr>
          <w:del w:id="3700" w:author="Yashua Lebowitz" w:date="2024-09-26T20:00:00Z"/>
        </w:rPr>
        <w:pPrChange w:id="3701" w:author="Yashua Lebowitz" w:date="2024-09-28T16:42:00Z">
          <w:pPr>
            <w:pStyle w:val="NormalWeb"/>
            <w:spacing w:line="480" w:lineRule="auto"/>
            <w:ind w:firstLine="720"/>
          </w:pPr>
        </w:pPrChange>
      </w:pPr>
      <w:del w:id="3702" w:author="Yashua Lebowitz" w:date="2024-09-26T20:00:00Z">
        <w:r w:rsidRPr="00833EEB" w:rsidDel="00073BA8">
          <w:rPr>
            <w:rFonts w:asciiTheme="majorHAnsi" w:eastAsia="Times New Roman" w:hAnsiTheme="majorHAnsi"/>
            <w:sz w:val="32"/>
            <w:lang w:eastAsia="en-IN"/>
            <w:rPrChange w:id="3703" w:author="mac" w:date="2024-09-27T09:55:00Z">
              <w:rPr/>
            </w:rPrChange>
          </w:rPr>
          <w:delText xml:space="preserve">I felt pretty helpless. The situation was just too much for me to comprehend. My mind kept pondering the Torah. I remembered one specific passage: </w:delText>
        </w:r>
      </w:del>
    </w:p>
    <w:p w14:paraId="5AFC9A41" w14:textId="381E4D96" w:rsidR="00325B63" w:rsidRPr="009F2937" w:rsidDel="00073BA8" w:rsidRDefault="00325B63">
      <w:pPr>
        <w:ind w:firstLine="284"/>
        <w:rPr>
          <w:del w:id="3704" w:author="Yashua Lebowitz" w:date="2024-09-26T20:00:00Z"/>
        </w:rPr>
        <w:pPrChange w:id="3705" w:author="Yashua Lebowitz" w:date="2024-09-28T16:42:00Z">
          <w:pPr>
            <w:pStyle w:val="NormalWeb"/>
            <w:spacing w:line="480" w:lineRule="auto"/>
            <w:ind w:firstLine="720"/>
          </w:pPr>
        </w:pPrChange>
      </w:pPr>
      <w:del w:id="3706" w:author="Yashua Lebowitz" w:date="2024-09-26T20:00:00Z">
        <w:r w:rsidRPr="00833EEB" w:rsidDel="00073BA8">
          <w:rPr>
            <w:rFonts w:asciiTheme="majorHAnsi" w:eastAsia="Times New Roman" w:hAnsiTheme="majorHAnsi"/>
            <w:sz w:val="32"/>
            <w:lang w:eastAsia="en-IN"/>
            <w:rPrChange w:id="3707" w:author="mac" w:date="2024-09-27T09:55:00Z">
              <w:rPr/>
            </w:rPrChange>
          </w:rPr>
          <w:delText>“I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centered on her safety.</w:delText>
        </w:r>
      </w:del>
    </w:p>
    <w:p w14:paraId="27B69BE3" w14:textId="421331FD" w:rsidR="00325B63" w:rsidRPr="009F2937" w:rsidDel="00073BA8" w:rsidRDefault="00325B63">
      <w:pPr>
        <w:ind w:firstLine="284"/>
        <w:rPr>
          <w:del w:id="3708" w:author="Yashua Lebowitz" w:date="2024-09-26T20:00:00Z"/>
        </w:rPr>
        <w:pPrChange w:id="3709" w:author="Yashua Lebowitz" w:date="2024-09-28T16:42:00Z">
          <w:pPr>
            <w:pStyle w:val="NormalWeb"/>
            <w:spacing w:line="480" w:lineRule="auto"/>
            <w:ind w:firstLine="720"/>
          </w:pPr>
        </w:pPrChange>
      </w:pPr>
      <w:del w:id="3710" w:author="Yashua Lebowitz" w:date="2024-09-26T20:00:00Z">
        <w:r w:rsidRPr="00833EEB" w:rsidDel="00073BA8">
          <w:rPr>
            <w:rFonts w:asciiTheme="majorHAnsi" w:eastAsia="Times New Roman" w:hAnsiTheme="majorHAnsi"/>
            <w:sz w:val="32"/>
            <w:lang w:eastAsia="en-IN"/>
            <w:rPrChange w:id="3711" w:author="mac" w:date="2024-09-27T09:55:00Z">
              <w:rPr/>
            </w:rPrChange>
          </w:rPr>
          <w:delText xml:space="preserve">There was a knock on our door. It was Gabor, a local soldier who patrolled our area. He had been in our area for the past year. He was a stout, well-built, young man in the prime of his life.  I took a liking to him. I tried to be a father figure for him. He seemed quite confused about the world and his life. He was a soldier trying to do his duty, but he was also heavily influenced by </w:delText>
        </w:r>
        <w:r w:rsidRPr="00833EEB" w:rsidDel="00073BA8">
          <w:rPr>
            <w:rFonts w:asciiTheme="majorHAnsi" w:eastAsia="Times New Roman" w:hAnsiTheme="majorHAnsi"/>
            <w:sz w:val="32"/>
            <w:lang w:eastAsia="en-IN"/>
            <w:rPrChange w:id="3712" w:author="mac" w:date="2024-09-27T09:55:00Z">
              <w:rPr/>
            </w:rPrChange>
          </w:rPr>
          <w:lastRenderedPageBreak/>
          <w:delText>the Meretz party and its liberal influences. He would often come to my home high from vodka.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Otherwise, he was complacent and accepted the party line regarding the Palestinian solution.</w:delText>
        </w:r>
      </w:del>
    </w:p>
    <w:p w14:paraId="23871900" w14:textId="76DF0B6A" w:rsidR="00325B63" w:rsidRPr="009F2937" w:rsidDel="00073BA8" w:rsidRDefault="00325B63">
      <w:pPr>
        <w:ind w:firstLine="284"/>
        <w:rPr>
          <w:del w:id="3713" w:author="Yashua Lebowitz" w:date="2024-09-26T20:00:00Z"/>
        </w:rPr>
        <w:pPrChange w:id="3714" w:author="Yashua Lebowitz" w:date="2024-09-28T16:42:00Z">
          <w:pPr>
            <w:pStyle w:val="NormalWeb"/>
            <w:spacing w:line="480" w:lineRule="auto"/>
            <w:ind w:firstLine="720"/>
          </w:pPr>
        </w:pPrChange>
      </w:pPr>
      <w:del w:id="3715" w:author="Yashua Lebowitz" w:date="2024-09-26T20:00:00Z">
        <w:r w:rsidRPr="00833EEB" w:rsidDel="00073BA8">
          <w:rPr>
            <w:rFonts w:asciiTheme="majorHAnsi" w:eastAsia="Times New Roman" w:hAnsiTheme="majorHAnsi"/>
            <w:sz w:val="32"/>
            <w:lang w:eastAsia="en-IN"/>
            <w:rPrChange w:id="3716" w:author="mac" w:date="2024-09-27T09:55:00Z">
              <w:rPr/>
            </w:rPrChange>
          </w:rPr>
          <w:delText xml:space="preserve">“Gabor, come in.” I could tell he had been drinking again. I wondered how he managed to stay fit for duty. “We were just making chai. Come sit, have a drink,” I welcomed him in, trying to sound casual. Gabor quickly came inside and sat, his uneasiness spreading to the rest of us. </w:delText>
        </w:r>
      </w:del>
    </w:p>
    <w:p w14:paraId="10D6DE0F" w14:textId="732BD7F7" w:rsidR="00325B63" w:rsidRPr="009F2937" w:rsidDel="00073BA8" w:rsidRDefault="00325B63">
      <w:pPr>
        <w:ind w:firstLine="284"/>
        <w:rPr>
          <w:del w:id="3717" w:author="Yashua Lebowitz" w:date="2024-09-26T20:00:00Z"/>
        </w:rPr>
        <w:pPrChange w:id="3718" w:author="Yashua Lebowitz" w:date="2024-09-28T16:42:00Z">
          <w:pPr>
            <w:pStyle w:val="NormalWeb"/>
            <w:spacing w:line="480" w:lineRule="auto"/>
            <w:ind w:firstLine="720"/>
          </w:pPr>
        </w:pPrChange>
      </w:pPr>
      <w:del w:id="3719" w:author="Yashua Lebowitz" w:date="2024-09-26T20:00:00Z">
        <w:r w:rsidRPr="00833EEB" w:rsidDel="00073BA8">
          <w:rPr>
            <w:rFonts w:asciiTheme="majorHAnsi" w:eastAsia="Times New Roman" w:hAnsiTheme="majorHAnsi"/>
            <w:sz w:val="32"/>
            <w:lang w:eastAsia="en-IN"/>
            <w:rPrChange w:id="3720" w:author="mac" w:date="2024-09-27T09:55:00Z">
              <w:rPr/>
            </w:rPrChange>
          </w:rPr>
          <w:delText xml:space="preserve">“How’s your mother, Gabor?” I asked, trying to divert his attention. </w:delText>
        </w:r>
      </w:del>
    </w:p>
    <w:p w14:paraId="1E119CC0" w14:textId="1B81B955" w:rsidR="00325B63" w:rsidRPr="009F2937" w:rsidDel="00073BA8" w:rsidRDefault="00325B63">
      <w:pPr>
        <w:ind w:firstLine="284"/>
        <w:rPr>
          <w:del w:id="3721" w:author="Yashua Lebowitz" w:date="2024-09-26T20:00:00Z"/>
        </w:rPr>
        <w:pPrChange w:id="3722" w:author="Yashua Lebowitz" w:date="2024-09-28T16:42:00Z">
          <w:pPr>
            <w:pStyle w:val="NormalWeb"/>
            <w:spacing w:line="480" w:lineRule="auto"/>
            <w:ind w:firstLine="720"/>
          </w:pPr>
        </w:pPrChange>
      </w:pPr>
      <w:del w:id="3723" w:author="Yashua Lebowitz" w:date="2024-09-26T20:00:00Z">
        <w:r w:rsidRPr="00833EEB" w:rsidDel="00073BA8">
          <w:rPr>
            <w:rFonts w:asciiTheme="majorHAnsi" w:eastAsia="Times New Roman" w:hAnsiTheme="majorHAnsi"/>
            <w:sz w:val="32"/>
            <w:lang w:eastAsia="en-IN"/>
            <w:rPrChange w:id="3724" w:author="mac" w:date="2024-09-27T09:55:00Z">
              <w:rPr/>
            </w:rPrChange>
          </w:rPr>
          <w:delText xml:space="preserve">“She’s worried, like everyone else Tzadik. 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delText>
        </w:r>
      </w:del>
    </w:p>
    <w:p w14:paraId="24B7272D" w14:textId="209DD7C4" w:rsidR="00325B63" w:rsidRPr="009F2937" w:rsidDel="00073BA8" w:rsidRDefault="00325B63">
      <w:pPr>
        <w:ind w:firstLine="284"/>
        <w:rPr>
          <w:del w:id="3725" w:author="Yashua Lebowitz" w:date="2024-09-26T20:00:00Z"/>
        </w:rPr>
        <w:pPrChange w:id="3726" w:author="Yashua Lebowitz" w:date="2024-09-28T16:42:00Z">
          <w:pPr>
            <w:pStyle w:val="NormalWeb"/>
            <w:spacing w:line="480" w:lineRule="auto"/>
            <w:ind w:firstLine="720"/>
          </w:pPr>
        </w:pPrChange>
      </w:pPr>
      <w:del w:id="3727" w:author="Yashua Lebowitz" w:date="2024-09-26T20:00:00Z">
        <w:r w:rsidRPr="00833EEB" w:rsidDel="00073BA8">
          <w:rPr>
            <w:rFonts w:asciiTheme="majorHAnsi" w:eastAsia="Times New Roman" w:hAnsiTheme="majorHAnsi"/>
            <w:sz w:val="32"/>
            <w:lang w:eastAsia="en-IN"/>
            <w:rPrChange w:id="3728" w:author="mac" w:date="2024-09-27T09:55:00Z">
              <w:rPr/>
            </w:rPrChange>
          </w:rPr>
          <w:delTex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delText>
        </w:r>
      </w:del>
    </w:p>
    <w:p w14:paraId="2166B062" w14:textId="59651825" w:rsidR="00325B63" w:rsidRPr="009F2937" w:rsidDel="00073BA8" w:rsidRDefault="00325B63">
      <w:pPr>
        <w:ind w:firstLine="284"/>
        <w:rPr>
          <w:del w:id="3729" w:author="Yashua Lebowitz" w:date="2024-09-26T20:00:00Z"/>
        </w:rPr>
        <w:pPrChange w:id="3730" w:author="Yashua Lebowitz" w:date="2024-09-28T16:42:00Z">
          <w:pPr>
            <w:pStyle w:val="NormalWeb"/>
            <w:spacing w:line="480" w:lineRule="auto"/>
            <w:ind w:firstLine="720"/>
          </w:pPr>
        </w:pPrChange>
      </w:pPr>
      <w:del w:id="3731" w:author="Yashua Lebowitz" w:date="2024-09-26T20:00:00Z">
        <w:r w:rsidRPr="00833EEB" w:rsidDel="00073BA8">
          <w:rPr>
            <w:rFonts w:asciiTheme="majorHAnsi" w:eastAsia="Times New Roman" w:hAnsiTheme="majorHAnsi"/>
            <w:sz w:val="32"/>
            <w:lang w:eastAsia="en-IN"/>
            <w:rPrChange w:id="3732" w:author="mac" w:date="2024-09-27T09:55:00Z">
              <w:rPr/>
            </w:rPrChange>
          </w:rPr>
          <w:delText xml:space="preserve">“Are you bringing up God again, Joshua? The invisible man in the sky? That's just a crutch for the weak. The Jewish people are </w:delText>
        </w:r>
        <w:r w:rsidRPr="00833EEB" w:rsidDel="00073BA8">
          <w:rPr>
            <w:rFonts w:asciiTheme="majorHAnsi" w:eastAsia="Times New Roman" w:hAnsiTheme="majorHAnsi"/>
            <w:sz w:val="32"/>
            <w:lang w:eastAsia="en-IN"/>
            <w:rPrChange w:id="3733" w:author="mac" w:date="2024-09-27T09:55:00Z">
              <w:rPr/>
            </w:rPrChange>
          </w:rPr>
          <w:lastRenderedPageBreak/>
          <w:delText xml:space="preserve">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delText>
        </w:r>
      </w:del>
    </w:p>
    <w:p w14:paraId="7B895A91" w14:textId="697CDD91" w:rsidR="00325B63" w:rsidRPr="009F2937" w:rsidDel="00073BA8" w:rsidRDefault="00325B63">
      <w:pPr>
        <w:ind w:firstLine="284"/>
        <w:rPr>
          <w:del w:id="3734" w:author="Yashua Lebowitz" w:date="2024-09-26T20:00:00Z"/>
        </w:rPr>
        <w:pPrChange w:id="3735" w:author="Yashua Lebowitz" w:date="2024-09-28T16:42:00Z">
          <w:pPr>
            <w:pStyle w:val="NormalWeb"/>
            <w:spacing w:line="480" w:lineRule="auto"/>
            <w:ind w:firstLine="720"/>
          </w:pPr>
        </w:pPrChange>
      </w:pPr>
      <w:del w:id="3736" w:author="Yashua Lebowitz" w:date="2024-09-26T20:00:00Z">
        <w:r w:rsidRPr="00833EEB" w:rsidDel="00073BA8">
          <w:rPr>
            <w:rFonts w:asciiTheme="majorHAnsi" w:eastAsia="Times New Roman" w:hAnsiTheme="majorHAnsi"/>
            <w:sz w:val="32"/>
            <w:lang w:eastAsia="en-IN"/>
            <w:rPrChange w:id="3737" w:author="mac" w:date="2024-09-27T09:55:00Z">
              <w:rPr/>
            </w:rPrChange>
          </w:rPr>
          <w:delTex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delText>
        </w:r>
      </w:del>
    </w:p>
    <w:p w14:paraId="5F646B01" w14:textId="05723EED" w:rsidR="00325B63" w:rsidRPr="009F2937" w:rsidDel="00073BA8" w:rsidRDefault="00325B63">
      <w:pPr>
        <w:ind w:firstLine="284"/>
        <w:rPr>
          <w:del w:id="3738" w:author="Yashua Lebowitz" w:date="2024-09-26T20:00:00Z"/>
        </w:rPr>
        <w:pPrChange w:id="3739" w:author="Yashua Lebowitz" w:date="2024-09-28T16:42:00Z">
          <w:pPr>
            <w:pStyle w:val="NormalWeb"/>
            <w:spacing w:line="480" w:lineRule="auto"/>
            <w:ind w:firstLine="720"/>
          </w:pPr>
        </w:pPrChange>
      </w:pPr>
      <w:del w:id="3740" w:author="Yashua Lebowitz" w:date="2024-09-26T20:00:00Z">
        <w:r w:rsidRPr="00833EEB" w:rsidDel="00073BA8">
          <w:rPr>
            <w:rFonts w:asciiTheme="majorHAnsi" w:eastAsia="Times New Roman" w:hAnsiTheme="majorHAnsi"/>
            <w:sz w:val="32"/>
            <w:lang w:eastAsia="en-IN"/>
            <w:rPrChange w:id="3741" w:author="mac" w:date="2024-09-27T09:55:00Z">
              <w:rPr/>
            </w:rPrChange>
          </w:rPr>
          <w:delText>“We will win, I know it. Thanks for the invitation to pray, Joshua, but I must decline.”</w:delText>
        </w:r>
      </w:del>
    </w:p>
    <w:p w14:paraId="2A69E8CB" w14:textId="03C3C119" w:rsidR="00325B63" w:rsidRPr="009F2937" w:rsidDel="00073BA8" w:rsidRDefault="00325B63">
      <w:pPr>
        <w:ind w:firstLine="284"/>
        <w:rPr>
          <w:del w:id="3742" w:author="Yashua Lebowitz" w:date="2024-09-26T20:00:00Z"/>
        </w:rPr>
        <w:pPrChange w:id="3743" w:author="Yashua Lebowitz" w:date="2024-09-28T16:42:00Z">
          <w:pPr>
            <w:pStyle w:val="NormalWeb"/>
            <w:spacing w:line="480" w:lineRule="auto"/>
            <w:ind w:firstLine="720"/>
          </w:pPr>
        </w:pPrChange>
      </w:pPr>
      <w:del w:id="3744" w:author="Yashua Lebowitz" w:date="2024-09-26T20:00:00Z">
        <w:r w:rsidRPr="00833EEB" w:rsidDel="00073BA8">
          <w:rPr>
            <w:rFonts w:asciiTheme="majorHAnsi" w:eastAsia="Times New Roman" w:hAnsiTheme="majorHAnsi"/>
            <w:sz w:val="32"/>
            <w:lang w:eastAsia="en-IN"/>
            <w:rPrChange w:id="3745" w:author="mac" w:date="2024-09-27T09:55:00Z">
              <w:rPr/>
            </w:rPrChange>
          </w:rPr>
          <w:delText xml:space="preserve">I was disappointed, but my wife arrived just in time with chai to mask my disappointment, which marked my face momentarily. We each took our cups, holding onto them like they might be our last. Gabor took a sip. </w:delText>
        </w:r>
      </w:del>
    </w:p>
    <w:p w14:paraId="3C148F02" w14:textId="5AE406D8" w:rsidR="00325B63" w:rsidRPr="009F2937" w:rsidDel="00073BA8" w:rsidRDefault="00325B63">
      <w:pPr>
        <w:ind w:firstLine="284"/>
        <w:rPr>
          <w:del w:id="3746" w:author="Yashua Lebowitz" w:date="2024-09-26T20:00:00Z"/>
        </w:rPr>
        <w:pPrChange w:id="3747" w:author="Yashua Lebowitz" w:date="2024-09-28T16:42:00Z">
          <w:pPr>
            <w:pStyle w:val="NormalWeb"/>
            <w:spacing w:line="480" w:lineRule="auto"/>
            <w:ind w:firstLine="720"/>
          </w:pPr>
        </w:pPrChange>
      </w:pPr>
      <w:del w:id="3748" w:author="Yashua Lebowitz" w:date="2024-09-26T20:00:00Z">
        <w:r w:rsidRPr="00833EEB" w:rsidDel="00073BA8">
          <w:rPr>
            <w:rFonts w:asciiTheme="majorHAnsi" w:eastAsia="Times New Roman" w:hAnsiTheme="majorHAnsi"/>
            <w:sz w:val="32"/>
            <w:lang w:eastAsia="en-IN"/>
            <w:rPrChange w:id="3749" w:author="mac" w:date="2024-09-27T09:55:00Z">
              <w:rPr/>
            </w:rPrChange>
          </w:rPr>
          <w:delText xml:space="preserve">“Mrs. Levi, your chai is always wonderful. I love the way Indians drink their tea.” </w:delText>
        </w:r>
      </w:del>
    </w:p>
    <w:p w14:paraId="7BBF22B4" w14:textId="62A0179C" w:rsidR="00325B63" w:rsidRPr="009F2937" w:rsidDel="00073BA8" w:rsidRDefault="00325B63">
      <w:pPr>
        <w:ind w:firstLine="284"/>
        <w:rPr>
          <w:del w:id="3750" w:author="Yashua Lebowitz" w:date="2024-09-26T20:00:00Z"/>
        </w:rPr>
        <w:pPrChange w:id="3751" w:author="Yashua Lebowitz" w:date="2024-09-28T16:42:00Z">
          <w:pPr>
            <w:pStyle w:val="NormalWeb"/>
            <w:spacing w:line="480" w:lineRule="auto"/>
            <w:ind w:firstLine="720"/>
          </w:pPr>
        </w:pPrChange>
      </w:pPr>
      <w:del w:id="3752" w:author="Yashua Lebowitz" w:date="2024-09-26T20:00:00Z">
        <w:r w:rsidRPr="00833EEB" w:rsidDel="00073BA8">
          <w:rPr>
            <w:rFonts w:asciiTheme="majorHAnsi" w:eastAsia="Times New Roman" w:hAnsiTheme="majorHAnsi"/>
            <w:sz w:val="32"/>
            <w:lang w:eastAsia="en-IN"/>
            <w:rPrChange w:id="3753" w:author="mac" w:date="2024-09-27T09:55:00Z">
              <w:rPr/>
            </w:rPrChange>
          </w:rPr>
          <w:delText xml:space="preserve">“This is one thing we Indians can’t live without, and that’s our chai.” </w:delText>
        </w:r>
      </w:del>
    </w:p>
    <w:p w14:paraId="6EA35191" w14:textId="26389EB9" w:rsidR="00325B63" w:rsidRPr="009F2937" w:rsidDel="00073BA8" w:rsidRDefault="00325B63">
      <w:pPr>
        <w:ind w:firstLine="284"/>
        <w:rPr>
          <w:del w:id="3754" w:author="Yashua Lebowitz" w:date="2024-09-26T20:00:00Z"/>
        </w:rPr>
        <w:pPrChange w:id="3755" w:author="Yashua Lebowitz" w:date="2024-09-28T16:42:00Z">
          <w:pPr>
            <w:pStyle w:val="NormalWeb"/>
            <w:spacing w:line="480" w:lineRule="auto"/>
            <w:ind w:firstLine="720"/>
          </w:pPr>
        </w:pPrChange>
      </w:pPr>
      <w:del w:id="3756" w:author="Yashua Lebowitz" w:date="2024-09-26T20:00:00Z">
        <w:r w:rsidRPr="00833EEB" w:rsidDel="00073BA8">
          <w:rPr>
            <w:rFonts w:asciiTheme="majorHAnsi" w:eastAsia="Times New Roman" w:hAnsiTheme="majorHAnsi"/>
            <w:sz w:val="32"/>
            <w:lang w:eastAsia="en-IN"/>
            <w:rPrChange w:id="3757" w:author="mac" w:date="2024-09-27T09:55:00Z">
              <w:rPr/>
            </w:rPrChange>
          </w:rPr>
          <w:delText xml:space="preserve">“I just came to talk about the battlefield situation,” said Gabor. </w:delText>
        </w:r>
      </w:del>
    </w:p>
    <w:p w14:paraId="0A7D2363" w14:textId="2CEF331B" w:rsidR="00325B63" w:rsidRPr="009F2937" w:rsidDel="00073BA8" w:rsidRDefault="00325B63">
      <w:pPr>
        <w:ind w:firstLine="284"/>
        <w:rPr>
          <w:del w:id="3758" w:author="Yashua Lebowitz" w:date="2024-09-26T20:00:00Z"/>
        </w:rPr>
        <w:pPrChange w:id="3759" w:author="Yashua Lebowitz" w:date="2024-09-28T16:42:00Z">
          <w:pPr>
            <w:pStyle w:val="NormalWeb"/>
            <w:spacing w:line="480" w:lineRule="auto"/>
            <w:ind w:firstLine="720"/>
          </w:pPr>
        </w:pPrChange>
      </w:pPr>
      <w:del w:id="3760" w:author="Yashua Lebowitz" w:date="2024-09-26T20:00:00Z">
        <w:r w:rsidRPr="00833EEB" w:rsidDel="00073BA8">
          <w:rPr>
            <w:rFonts w:asciiTheme="majorHAnsi" w:eastAsia="Times New Roman" w:hAnsiTheme="majorHAnsi"/>
            <w:sz w:val="32"/>
            <w:lang w:eastAsia="en-IN"/>
            <w:rPrChange w:id="3761" w:author="mac" w:date="2024-09-27T09:55:00Z">
              <w:rPr/>
            </w:rPrChange>
          </w:rPr>
          <w:delText xml:space="preserve">“Yes, I overheard you guys talking.” </w:delText>
        </w:r>
      </w:del>
    </w:p>
    <w:p w14:paraId="7DC33C3E" w14:textId="5D9AC68C" w:rsidR="00325B63" w:rsidRPr="009F2937" w:rsidDel="00073BA8" w:rsidRDefault="00325B63">
      <w:pPr>
        <w:ind w:firstLine="284"/>
        <w:rPr>
          <w:del w:id="3762" w:author="Yashua Lebowitz" w:date="2024-09-26T20:00:00Z"/>
        </w:rPr>
        <w:pPrChange w:id="3763" w:author="Yashua Lebowitz" w:date="2024-09-28T16:42:00Z">
          <w:pPr>
            <w:pStyle w:val="NormalWeb"/>
            <w:spacing w:line="480" w:lineRule="auto"/>
            <w:ind w:firstLine="720"/>
          </w:pPr>
        </w:pPrChange>
      </w:pPr>
      <w:del w:id="3764" w:author="Yashua Lebowitz" w:date="2024-09-26T20:00:00Z">
        <w:r w:rsidRPr="00833EEB" w:rsidDel="00073BA8">
          <w:rPr>
            <w:rFonts w:asciiTheme="majorHAnsi" w:eastAsia="Times New Roman" w:hAnsiTheme="majorHAnsi"/>
            <w:sz w:val="32"/>
            <w:lang w:eastAsia="en-IN"/>
            <w:rPrChange w:id="3765" w:author="mac" w:date="2024-09-27T09:55:00Z">
              <w:rPr/>
            </w:rPrChange>
          </w:rPr>
          <w:lastRenderedPageBreak/>
          <w:delTex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delText>
        </w:r>
      </w:del>
    </w:p>
    <w:p w14:paraId="45EB07F7" w14:textId="7AE78450" w:rsidR="00325B63" w:rsidRPr="009F2937" w:rsidDel="00073BA8" w:rsidRDefault="00325B63">
      <w:pPr>
        <w:ind w:firstLine="284"/>
        <w:rPr>
          <w:del w:id="3766" w:author="Yashua Lebowitz" w:date="2024-09-26T20:00:00Z"/>
        </w:rPr>
        <w:pPrChange w:id="3767" w:author="Yashua Lebowitz" w:date="2024-09-28T16:42:00Z">
          <w:pPr>
            <w:pStyle w:val="NormalWeb"/>
            <w:spacing w:line="480" w:lineRule="auto"/>
            <w:ind w:firstLine="720"/>
          </w:pPr>
        </w:pPrChange>
      </w:pPr>
      <w:del w:id="3768" w:author="Yashua Lebowitz" w:date="2024-09-26T20:00:00Z">
        <w:r w:rsidRPr="00833EEB" w:rsidDel="00073BA8">
          <w:rPr>
            <w:rFonts w:asciiTheme="majorHAnsi" w:eastAsia="Times New Roman" w:hAnsiTheme="majorHAnsi"/>
            <w:sz w:val="32"/>
            <w:lang w:eastAsia="en-IN"/>
            <w:rPrChange w:id="3769" w:author="mac" w:date="2024-09-27T09:55:00Z">
              <w:rPr/>
            </w:rPrChange>
          </w:rPr>
          <w:delText xml:space="preserve">I took a deep breath and decided to focus on practicalities. </w:delText>
        </w:r>
      </w:del>
    </w:p>
    <w:p w14:paraId="649D68DE" w14:textId="1160CA8A" w:rsidR="00325B63" w:rsidRPr="009F2937" w:rsidDel="00073BA8" w:rsidRDefault="00325B63">
      <w:pPr>
        <w:ind w:firstLine="284"/>
        <w:rPr>
          <w:del w:id="3770" w:author="Yashua Lebowitz" w:date="2024-09-26T20:00:00Z"/>
        </w:rPr>
        <w:pPrChange w:id="3771" w:author="Yashua Lebowitz" w:date="2024-09-28T16:42:00Z">
          <w:pPr>
            <w:pStyle w:val="NormalWeb"/>
            <w:spacing w:line="480" w:lineRule="auto"/>
            <w:ind w:firstLine="720"/>
          </w:pPr>
        </w:pPrChange>
      </w:pPr>
      <w:del w:id="3772" w:author="Yashua Lebowitz" w:date="2024-09-26T20:00:00Z">
        <w:r w:rsidRPr="00833EEB" w:rsidDel="00073BA8">
          <w:rPr>
            <w:rFonts w:asciiTheme="majorHAnsi" w:eastAsia="Times New Roman" w:hAnsiTheme="majorHAnsi"/>
            <w:sz w:val="32"/>
            <w:lang w:eastAsia="en-IN"/>
            <w:rPrChange w:id="3773" w:author="mac" w:date="2024-09-27T09:55:00Z">
              <w:rPr/>
            </w:rPrChange>
          </w:rPr>
          <w:delText xml:space="preserve">"Gabor, what do we need to do to prepare? How can we help?" Gabor looked at me, his determination undiminished. </w:delText>
        </w:r>
      </w:del>
    </w:p>
    <w:p w14:paraId="05CCFA33" w14:textId="2B5F06C6" w:rsidR="00325B63" w:rsidRPr="009F2937" w:rsidDel="00073BA8" w:rsidRDefault="00325B63">
      <w:pPr>
        <w:ind w:firstLine="284"/>
        <w:rPr>
          <w:del w:id="3774" w:author="Yashua Lebowitz" w:date="2024-09-26T20:00:00Z"/>
        </w:rPr>
        <w:pPrChange w:id="3775" w:author="Yashua Lebowitz" w:date="2024-09-28T16:42:00Z">
          <w:pPr>
            <w:pStyle w:val="NormalWeb"/>
            <w:spacing w:line="480" w:lineRule="auto"/>
            <w:ind w:firstLine="720"/>
          </w:pPr>
        </w:pPrChange>
      </w:pPr>
      <w:del w:id="3776" w:author="Yashua Lebowitz" w:date="2024-09-26T20:00:00Z">
        <w:r w:rsidRPr="00833EEB" w:rsidDel="00073BA8">
          <w:rPr>
            <w:rFonts w:asciiTheme="majorHAnsi" w:eastAsia="Times New Roman" w:hAnsiTheme="majorHAnsi"/>
            <w:sz w:val="32"/>
            <w:lang w:eastAsia="en-IN"/>
            <w:rPrChange w:id="3777" w:author="mac" w:date="2024-09-27T09:55:00Z">
              <w:rPr/>
            </w:rPrChange>
          </w:rPr>
          <w:delText xml:space="preserve">"Stay inside, keep your lights off at night, and if you hear the sirens, head to the nearest shelter. The IDF is setting up more checkpoints and we’re working on securing the area. Just keep your family safe and pray, Joshua, if that helps you." </w:delText>
        </w:r>
      </w:del>
    </w:p>
    <w:p w14:paraId="23A71912" w14:textId="758A3F16" w:rsidR="00325B63" w:rsidRPr="009F2937" w:rsidDel="00073BA8" w:rsidRDefault="00325B63">
      <w:pPr>
        <w:ind w:firstLine="284"/>
        <w:rPr>
          <w:del w:id="3778" w:author="Yashua Lebowitz" w:date="2024-09-26T20:00:00Z"/>
        </w:rPr>
        <w:pPrChange w:id="3779" w:author="Yashua Lebowitz" w:date="2024-09-28T16:42:00Z">
          <w:pPr>
            <w:pStyle w:val="NormalWeb"/>
            <w:spacing w:line="480" w:lineRule="auto"/>
            <w:ind w:firstLine="720"/>
          </w:pPr>
        </w:pPrChange>
      </w:pPr>
      <w:del w:id="3780" w:author="Yashua Lebowitz" w:date="2024-09-26T20:00:00Z">
        <w:r w:rsidRPr="00833EEB" w:rsidDel="00073BA8">
          <w:rPr>
            <w:rFonts w:asciiTheme="majorHAnsi" w:eastAsia="Times New Roman" w:hAnsiTheme="majorHAnsi"/>
            <w:sz w:val="32"/>
            <w:lang w:eastAsia="en-IN"/>
            <w:rPrChange w:id="3781" w:author="mac" w:date="2024-09-27T09:55:00Z">
              <w:rPr/>
            </w:rPrChange>
          </w:rPr>
          <w:delText xml:space="preserve">I nodded, appreciating his concern, even if he didn’t share my faith. </w:delText>
        </w:r>
      </w:del>
    </w:p>
    <w:p w14:paraId="5C799743" w14:textId="32291305" w:rsidR="00325B63" w:rsidRPr="009F2937" w:rsidDel="00073BA8" w:rsidRDefault="00325B63">
      <w:pPr>
        <w:ind w:firstLine="284"/>
        <w:rPr>
          <w:del w:id="3782" w:author="Yashua Lebowitz" w:date="2024-09-26T20:00:00Z"/>
        </w:rPr>
        <w:pPrChange w:id="3783" w:author="Yashua Lebowitz" w:date="2024-09-28T16:42:00Z">
          <w:pPr>
            <w:pStyle w:val="NormalWeb"/>
            <w:spacing w:line="480" w:lineRule="auto"/>
            <w:ind w:firstLine="720"/>
          </w:pPr>
        </w:pPrChange>
      </w:pPr>
      <w:del w:id="3784" w:author="Yashua Lebowitz" w:date="2024-09-26T20:00:00Z">
        <w:r w:rsidRPr="00833EEB" w:rsidDel="00073BA8">
          <w:rPr>
            <w:rFonts w:asciiTheme="majorHAnsi" w:eastAsia="Times New Roman" w:hAnsiTheme="majorHAnsi"/>
            <w:sz w:val="32"/>
            <w:lang w:eastAsia="en-IN"/>
            <w:rPrChange w:id="3785" w:author="mac" w:date="2024-09-27T09:55:00Z">
              <w:rPr/>
            </w:rPrChange>
          </w:rPr>
          <w:delText>"Thank you, Gabor. We will do everything we can."</w:delText>
        </w:r>
      </w:del>
    </w:p>
    <w:p w14:paraId="3FACC95F" w14:textId="56D4160A" w:rsidR="00325B63" w:rsidRPr="009F2937" w:rsidDel="00073BA8" w:rsidRDefault="00325B63">
      <w:pPr>
        <w:ind w:firstLine="284"/>
        <w:rPr>
          <w:del w:id="3786" w:author="Yashua Lebowitz" w:date="2024-09-26T20:00:00Z"/>
        </w:rPr>
        <w:pPrChange w:id="3787" w:author="Yashua Lebowitz" w:date="2024-09-28T16:42:00Z">
          <w:pPr>
            <w:pStyle w:val="NormalWeb"/>
            <w:spacing w:line="480" w:lineRule="auto"/>
            <w:ind w:firstLine="720"/>
          </w:pPr>
        </w:pPrChange>
      </w:pPr>
      <w:del w:id="3788" w:author="Yashua Lebowitz" w:date="2024-09-26T20:00:00Z">
        <w:r w:rsidRPr="00833EEB" w:rsidDel="00073BA8">
          <w:rPr>
            <w:rFonts w:asciiTheme="majorHAnsi" w:eastAsia="Times New Roman" w:hAnsiTheme="majorHAnsi"/>
            <w:sz w:val="32"/>
            <w:lang w:eastAsia="en-IN"/>
            <w:rPrChange w:id="3789" w:author="mac" w:date="2024-09-27T09:55:00Z">
              <w:rPr/>
            </w:rPrChange>
          </w:rPr>
          <w:delTex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delText>
        </w:r>
      </w:del>
    </w:p>
    <w:p w14:paraId="62B607CB" w14:textId="3A1DDC57" w:rsidR="00325B63" w:rsidRPr="009F2937" w:rsidDel="00073BA8" w:rsidRDefault="00325B63">
      <w:pPr>
        <w:ind w:firstLine="284"/>
        <w:rPr>
          <w:del w:id="3790" w:author="Yashua Lebowitz" w:date="2024-09-26T20:00:00Z"/>
        </w:rPr>
        <w:pPrChange w:id="3791" w:author="Yashua Lebowitz" w:date="2024-09-28T16:42:00Z">
          <w:pPr>
            <w:pStyle w:val="NormalWeb"/>
            <w:spacing w:line="480" w:lineRule="auto"/>
            <w:ind w:firstLine="720"/>
          </w:pPr>
        </w:pPrChange>
      </w:pPr>
      <w:del w:id="3792" w:author="Yashua Lebowitz" w:date="2024-09-26T20:00:00Z">
        <w:r w:rsidRPr="00833EEB" w:rsidDel="00073BA8">
          <w:rPr>
            <w:rFonts w:asciiTheme="majorHAnsi" w:eastAsia="Times New Roman" w:hAnsiTheme="majorHAnsi"/>
            <w:sz w:val="32"/>
            <w:lang w:eastAsia="en-IN"/>
            <w:rPrChange w:id="3793" w:author="mac" w:date="2024-09-27T09:55:00Z">
              <w:rPr/>
            </w:rPrChange>
          </w:rPr>
          <w:delText>“I can’t sit home at this time. I’m going to Mt. Olives pray and meditate. Are you coming with me?”</w:delText>
        </w:r>
      </w:del>
    </w:p>
    <w:p w14:paraId="7C55DF1E" w14:textId="187D4379" w:rsidR="00325B63" w:rsidRPr="009F2937" w:rsidDel="00073BA8" w:rsidRDefault="00325B63">
      <w:pPr>
        <w:ind w:firstLine="284"/>
        <w:rPr>
          <w:del w:id="3794" w:author="Yashua Lebowitz" w:date="2024-09-26T20:00:00Z"/>
        </w:rPr>
        <w:pPrChange w:id="3795" w:author="Yashua Lebowitz" w:date="2024-09-28T16:42:00Z">
          <w:pPr>
            <w:pStyle w:val="NormalWeb"/>
            <w:spacing w:line="480" w:lineRule="auto"/>
            <w:ind w:firstLine="720"/>
          </w:pPr>
        </w:pPrChange>
      </w:pPr>
      <w:del w:id="3796" w:author="Yashua Lebowitz" w:date="2024-09-26T20:00:00Z">
        <w:r w:rsidRPr="00833EEB" w:rsidDel="00073BA8">
          <w:rPr>
            <w:rFonts w:asciiTheme="majorHAnsi" w:eastAsia="Times New Roman" w:hAnsiTheme="majorHAnsi"/>
            <w:sz w:val="32"/>
            <w:lang w:eastAsia="en-IN"/>
            <w:rPrChange w:id="3797" w:author="mac" w:date="2024-09-27T09:55:00Z">
              <w:rPr/>
            </w:rPrChange>
          </w:rPr>
          <w:delText>“No, I’ll stay here and talk with family as long as we have network.”</w:delText>
        </w:r>
      </w:del>
    </w:p>
    <w:p w14:paraId="055D8314" w14:textId="3CD617F1" w:rsidR="00325B63" w:rsidRPr="009F2937" w:rsidDel="00073BA8" w:rsidRDefault="00325B63">
      <w:pPr>
        <w:ind w:firstLine="284"/>
        <w:rPr>
          <w:del w:id="3798" w:author="Yashua Lebowitz" w:date="2024-09-26T20:00:00Z"/>
        </w:rPr>
        <w:pPrChange w:id="3799" w:author="Yashua Lebowitz" w:date="2024-09-28T16:42:00Z">
          <w:pPr>
            <w:pStyle w:val="NormalWeb"/>
            <w:spacing w:line="480" w:lineRule="auto"/>
            <w:ind w:firstLine="720"/>
          </w:pPr>
        </w:pPrChange>
      </w:pPr>
      <w:del w:id="3800" w:author="Yashua Lebowitz" w:date="2024-09-26T20:00:00Z">
        <w:r w:rsidRPr="00833EEB" w:rsidDel="00073BA8">
          <w:rPr>
            <w:rFonts w:asciiTheme="majorHAnsi" w:eastAsia="Times New Roman" w:hAnsiTheme="majorHAnsi"/>
            <w:sz w:val="32"/>
            <w:lang w:eastAsia="en-IN"/>
            <w:rPrChange w:id="3801" w:author="mac" w:date="2024-09-27T09:55:00Z">
              <w:rPr/>
            </w:rPrChange>
          </w:rPr>
          <w:delText>“Your wish, but I don’t think we’ll have network much longer.”</w:delText>
        </w:r>
      </w:del>
    </w:p>
    <w:p w14:paraId="6F7A4F6F" w14:textId="3CAE177C" w:rsidR="00325B63" w:rsidRPr="009F2937" w:rsidDel="00073BA8" w:rsidRDefault="00325B63">
      <w:pPr>
        <w:ind w:firstLine="284"/>
        <w:rPr>
          <w:del w:id="3802" w:author="Yashua Lebowitz" w:date="2024-09-26T20:00:00Z"/>
        </w:rPr>
        <w:pPrChange w:id="3803" w:author="Yashua Lebowitz" w:date="2024-09-28T16:42:00Z">
          <w:pPr>
            <w:pStyle w:val="NormalWeb"/>
            <w:spacing w:line="480" w:lineRule="auto"/>
            <w:ind w:firstLine="720"/>
          </w:pPr>
        </w:pPrChange>
      </w:pPr>
      <w:del w:id="3804" w:author="Yashua Lebowitz" w:date="2024-09-26T20:00:00Z">
        <w:r w:rsidRPr="00833EEB" w:rsidDel="00073BA8">
          <w:rPr>
            <w:rFonts w:asciiTheme="majorHAnsi" w:eastAsia="Times New Roman" w:hAnsiTheme="majorHAnsi"/>
            <w:sz w:val="32"/>
            <w:lang w:eastAsia="en-IN"/>
            <w:rPrChange w:id="3805" w:author="mac" w:date="2024-09-27T09:55:00Z">
              <w:rPr/>
            </w:rPrChange>
          </w:rPr>
          <w:lastRenderedPageBreak/>
          <w:delText>“You come home fast. Most people have already left their homes and gathered in shelters.”</w:delText>
        </w:r>
      </w:del>
    </w:p>
    <w:p w14:paraId="424645DE" w14:textId="7214F81A" w:rsidR="00325B63" w:rsidRPr="009F2937" w:rsidDel="00073BA8" w:rsidRDefault="00325B63">
      <w:pPr>
        <w:ind w:firstLine="284"/>
        <w:rPr>
          <w:del w:id="3806" w:author="Yashua Lebowitz" w:date="2024-09-26T20:00:00Z"/>
        </w:rPr>
        <w:pPrChange w:id="3807" w:author="Yashua Lebowitz" w:date="2024-09-28T16:42:00Z">
          <w:pPr>
            <w:pStyle w:val="NormalWeb"/>
            <w:spacing w:line="480" w:lineRule="auto"/>
            <w:ind w:firstLine="720"/>
          </w:pPr>
        </w:pPrChange>
      </w:pPr>
      <w:del w:id="3808" w:author="Yashua Lebowitz" w:date="2024-09-26T20:00:00Z">
        <w:r w:rsidRPr="00833EEB" w:rsidDel="00073BA8">
          <w:rPr>
            <w:rFonts w:asciiTheme="majorHAnsi" w:eastAsia="Times New Roman" w:hAnsiTheme="majorHAnsi"/>
            <w:sz w:val="32"/>
            <w:lang w:eastAsia="en-IN"/>
            <w:rPrChange w:id="3809" w:author="mac" w:date="2024-09-27T09:55:00Z">
              <w:rPr/>
            </w:rPrChange>
          </w:rPr>
          <w:delText>“I don’t think that’s the wisest choice. Shelters are where they’ll expect to find us, cowering in the dark like little rats. I think the safest place isn’t a place where everyone else is going. You stay at home with the lights out. I will be back soon. Then we will make our move.”</w:delText>
        </w:r>
      </w:del>
    </w:p>
    <w:p w14:paraId="1CF328E5" w14:textId="0826176F" w:rsidR="00325B63" w:rsidRPr="009F2937" w:rsidDel="00073BA8" w:rsidRDefault="00325B63">
      <w:pPr>
        <w:ind w:firstLine="284"/>
        <w:rPr>
          <w:del w:id="3810" w:author="Yashua Lebowitz" w:date="2024-09-26T20:00:00Z"/>
        </w:rPr>
        <w:pPrChange w:id="3811" w:author="Yashua Lebowitz" w:date="2024-09-28T16:42:00Z">
          <w:pPr>
            <w:pStyle w:val="NormalWeb"/>
            <w:spacing w:line="480" w:lineRule="auto"/>
            <w:ind w:firstLine="720"/>
          </w:pPr>
        </w:pPrChange>
      </w:pPr>
      <w:del w:id="3812" w:author="Yashua Lebowitz" w:date="2024-09-26T20:00:00Z">
        <w:r w:rsidRPr="00833EEB" w:rsidDel="00073BA8">
          <w:rPr>
            <w:rFonts w:asciiTheme="majorHAnsi" w:eastAsia="Times New Roman" w:hAnsiTheme="majorHAnsi"/>
            <w:sz w:val="32"/>
            <w:lang w:eastAsia="en-IN"/>
            <w:rPrChange w:id="3813" w:author="mac" w:date="2024-09-27T09:55:00Z">
              <w:rPr/>
            </w:rPrChange>
          </w:rPr>
          <w:delText>As I walked out of our gate, I looked up at the sky. Plumes of explosions dotted the horizon, their thunder reverberating against the ancient walls. Countless contrails streaked across the sky, evidence of the IDF's relentless efforts.</w:delText>
        </w:r>
      </w:del>
    </w:p>
    <w:p w14:paraId="3774AB77" w14:textId="7E430F68" w:rsidR="00325B63" w:rsidRPr="009F2937" w:rsidDel="00073BA8" w:rsidRDefault="00325B63">
      <w:pPr>
        <w:ind w:firstLine="284"/>
        <w:rPr>
          <w:del w:id="3814" w:author="Yashua Lebowitz" w:date="2024-09-26T20:00:00Z"/>
        </w:rPr>
        <w:pPrChange w:id="3815" w:author="Yashua Lebowitz" w:date="2024-09-28T16:42:00Z">
          <w:pPr>
            <w:pStyle w:val="NormalWeb"/>
            <w:spacing w:line="480" w:lineRule="auto"/>
            <w:ind w:firstLine="720"/>
          </w:pPr>
        </w:pPrChange>
      </w:pPr>
      <w:del w:id="3816" w:author="Yashua Lebowitz" w:date="2024-09-26T20:00:00Z">
        <w:r w:rsidRPr="00833EEB" w:rsidDel="00073BA8">
          <w:rPr>
            <w:rFonts w:asciiTheme="majorHAnsi" w:eastAsia="Times New Roman" w:hAnsiTheme="majorHAnsi"/>
            <w:sz w:val="32"/>
            <w:lang w:eastAsia="en-IN"/>
            <w:rPrChange w:id="3817" w:author="mac" w:date="2024-09-27T09:55:00Z">
              <w:rPr/>
            </w:rPrChange>
          </w:rPr>
          <w:delTex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delText>
        </w:r>
      </w:del>
    </w:p>
    <w:p w14:paraId="11E2B8A5" w14:textId="0B6FBFE6" w:rsidR="00325B63" w:rsidRPr="009F2937" w:rsidDel="00073BA8" w:rsidRDefault="00325B63">
      <w:pPr>
        <w:ind w:firstLine="284"/>
        <w:rPr>
          <w:del w:id="3818" w:author="Yashua Lebowitz" w:date="2024-09-26T20:00:00Z"/>
        </w:rPr>
        <w:pPrChange w:id="3819" w:author="Yashua Lebowitz" w:date="2024-09-28T16:42:00Z">
          <w:pPr>
            <w:pStyle w:val="NormalWeb"/>
            <w:spacing w:line="480" w:lineRule="auto"/>
            <w:ind w:firstLine="720"/>
          </w:pPr>
        </w:pPrChange>
      </w:pPr>
      <w:del w:id="3820" w:author="Yashua Lebowitz" w:date="2024-09-26T20:00:00Z">
        <w:r w:rsidRPr="00833EEB" w:rsidDel="00073BA8">
          <w:rPr>
            <w:rFonts w:asciiTheme="majorHAnsi" w:eastAsia="Times New Roman" w:hAnsiTheme="majorHAnsi"/>
            <w:sz w:val="32"/>
            <w:lang w:eastAsia="en-IN"/>
            <w:rPrChange w:id="3821" w:author="mac" w:date="2024-09-27T09:55:00Z">
              <w:rPr/>
            </w:rPrChange>
          </w:rPr>
          <w:delText xml:space="preserve">I paused briefly at the Western Wall, where a throng of devout Orthodox Jews prayed with unwavering intensity. Their bodies swayed rhythmically, wide-brimmed black hats bobbing in unison, while the curly locks that framed their faces danced with each fervent motion. 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w:delText>
        </w:r>
        <w:r w:rsidRPr="00833EEB" w:rsidDel="00073BA8">
          <w:rPr>
            <w:rFonts w:asciiTheme="majorHAnsi" w:eastAsia="Times New Roman" w:hAnsiTheme="majorHAnsi"/>
            <w:sz w:val="32"/>
            <w:lang w:eastAsia="en-IN"/>
            <w:rPrChange w:id="3822" w:author="mac" w:date="2024-09-27T09:55:00Z">
              <w:rPr/>
            </w:rPrChange>
          </w:rPr>
          <w:lastRenderedPageBreak/>
          <w:delText>to it. It’s a mysterious evil current which rises from the depths of the earth that always desires to keep God’s chosen people away from this city and sweep them away and in doing so hindering God’s redemptive plans for the earth. I belonged here. The hair rose on my neck. My time was coming. All the things in my life have led up to this very moment and prepared me.</w:delText>
        </w:r>
      </w:del>
    </w:p>
    <w:p w14:paraId="41D23F33" w14:textId="7810520A" w:rsidR="00325B63" w:rsidRPr="009F2937" w:rsidDel="00073BA8" w:rsidRDefault="00325B63">
      <w:pPr>
        <w:ind w:firstLine="284"/>
        <w:rPr>
          <w:del w:id="3823" w:author="Yashua Lebowitz" w:date="2024-09-26T20:00:00Z"/>
        </w:rPr>
        <w:pPrChange w:id="3824" w:author="Yashua Lebowitz" w:date="2024-09-28T16:42:00Z">
          <w:pPr>
            <w:pStyle w:val="NormalWeb"/>
            <w:spacing w:line="480" w:lineRule="auto"/>
            <w:ind w:firstLine="720"/>
          </w:pPr>
        </w:pPrChange>
      </w:pPr>
      <w:del w:id="3825" w:author="Yashua Lebowitz" w:date="2024-09-26T20:00:00Z">
        <w:r w:rsidRPr="00833EEB" w:rsidDel="00073BA8">
          <w:rPr>
            <w:rFonts w:asciiTheme="majorHAnsi" w:eastAsia="Times New Roman" w:hAnsiTheme="majorHAnsi"/>
            <w:sz w:val="32"/>
            <w:lang w:eastAsia="en-IN"/>
            <w:rPrChange w:id="3826" w:author="mac" w:date="2024-09-27T09:55:00Z">
              <w:rPr/>
            </w:rPrChange>
          </w:rPr>
          <w:delText>An Orthodox Jew named Yechezkel approached me. He was always here at the Western Wall around this time and greeted me warmly.</w:delText>
        </w:r>
      </w:del>
    </w:p>
    <w:p w14:paraId="39CF5647" w14:textId="150FEF38" w:rsidR="00325B63" w:rsidRPr="009F2937" w:rsidDel="00073BA8" w:rsidRDefault="00325B63">
      <w:pPr>
        <w:ind w:firstLine="284"/>
        <w:rPr>
          <w:del w:id="3827" w:author="Yashua Lebowitz" w:date="2024-09-26T20:00:00Z"/>
        </w:rPr>
        <w:pPrChange w:id="3828" w:author="Yashua Lebowitz" w:date="2024-09-28T16:42:00Z">
          <w:pPr>
            <w:pStyle w:val="NormalWeb"/>
            <w:spacing w:line="480" w:lineRule="auto"/>
            <w:ind w:firstLine="720"/>
          </w:pPr>
        </w:pPrChange>
      </w:pPr>
      <w:del w:id="3829" w:author="Yashua Lebowitz" w:date="2024-09-26T20:00:00Z">
        <w:r w:rsidRPr="00833EEB" w:rsidDel="00073BA8">
          <w:rPr>
            <w:rFonts w:asciiTheme="majorHAnsi" w:eastAsia="Times New Roman" w:hAnsiTheme="majorHAnsi"/>
            <w:sz w:val="32"/>
            <w:lang w:eastAsia="en-IN"/>
            <w:rPrChange w:id="3830" w:author="mac" w:date="2024-09-27T09:55:00Z">
              <w:rPr/>
            </w:rPrChange>
          </w:rPr>
          <w:delText>“A challenging day for the faithful, isn’t it, Mr. President? Do they even know you’re here?”</w:delText>
        </w:r>
      </w:del>
    </w:p>
    <w:p w14:paraId="622DB7F5" w14:textId="2FCDFC21" w:rsidR="00325B63" w:rsidRPr="009F2937" w:rsidDel="00073BA8" w:rsidRDefault="00325B63">
      <w:pPr>
        <w:ind w:firstLine="284"/>
        <w:rPr>
          <w:del w:id="3831" w:author="Yashua Lebowitz" w:date="2024-09-26T20:00:00Z"/>
        </w:rPr>
        <w:pPrChange w:id="3832" w:author="Yashua Lebowitz" w:date="2024-09-28T16:42:00Z">
          <w:pPr>
            <w:pStyle w:val="NormalWeb"/>
            <w:spacing w:line="480" w:lineRule="auto"/>
            <w:ind w:firstLine="720"/>
          </w:pPr>
        </w:pPrChange>
      </w:pPr>
      <w:del w:id="3833" w:author="Yashua Lebowitz" w:date="2024-09-26T20:00:00Z">
        <w:r w:rsidRPr="00833EEB" w:rsidDel="00073BA8">
          <w:rPr>
            <w:rFonts w:asciiTheme="majorHAnsi" w:eastAsia="Times New Roman" w:hAnsiTheme="majorHAnsi"/>
            <w:sz w:val="32"/>
            <w:lang w:eastAsia="en-IN"/>
            <w:rPrChange w:id="3834" w:author="mac" w:date="2024-09-27T09:55:00Z">
              <w:rPr/>
            </w:rPrChange>
          </w:rPr>
          <w:delText>“Of course they do. I’m surprised they haven’t tried a drone strike on my home yet.”</w:delText>
        </w:r>
      </w:del>
    </w:p>
    <w:p w14:paraId="0EF72DDD" w14:textId="3130B85B" w:rsidR="00325B63" w:rsidRPr="009F2937" w:rsidDel="00073BA8" w:rsidRDefault="00325B63">
      <w:pPr>
        <w:ind w:firstLine="284"/>
        <w:rPr>
          <w:del w:id="3835" w:author="Yashua Lebowitz" w:date="2024-09-26T20:00:00Z"/>
        </w:rPr>
        <w:pPrChange w:id="3836" w:author="Yashua Lebowitz" w:date="2024-09-28T16:42:00Z">
          <w:pPr>
            <w:pStyle w:val="NormalWeb"/>
            <w:spacing w:line="480" w:lineRule="auto"/>
            <w:ind w:firstLine="720"/>
          </w:pPr>
        </w:pPrChange>
      </w:pPr>
      <w:del w:id="3837" w:author="Yashua Lebowitz" w:date="2024-09-26T20:00:00Z">
        <w:r w:rsidRPr="00833EEB" w:rsidDel="00073BA8">
          <w:rPr>
            <w:rFonts w:asciiTheme="majorHAnsi" w:eastAsia="Times New Roman" w:hAnsiTheme="majorHAnsi"/>
            <w:sz w:val="32"/>
            <w:lang w:eastAsia="en-IN"/>
            <w:rPrChange w:id="3838" w:author="mac" w:date="2024-09-27T09:55:00Z">
              <w:rPr/>
            </w:rPrChange>
          </w:rPr>
          <w:delText>“Is there truly that much animosity between you and that dictator?”</w:delText>
        </w:r>
      </w:del>
    </w:p>
    <w:p w14:paraId="3BA7346D" w14:textId="41ECE61D" w:rsidR="00325B63" w:rsidRPr="009F2937" w:rsidDel="00073BA8" w:rsidRDefault="00325B63">
      <w:pPr>
        <w:ind w:firstLine="284"/>
        <w:rPr>
          <w:del w:id="3839" w:author="Yashua Lebowitz" w:date="2024-09-26T20:00:00Z"/>
        </w:rPr>
        <w:pPrChange w:id="3840" w:author="Yashua Lebowitz" w:date="2024-09-28T16:42:00Z">
          <w:pPr>
            <w:pStyle w:val="NormalWeb"/>
            <w:spacing w:line="480" w:lineRule="auto"/>
            <w:ind w:firstLine="720"/>
          </w:pPr>
        </w:pPrChange>
      </w:pPr>
      <w:del w:id="3841" w:author="Yashua Lebowitz" w:date="2024-09-26T20:00:00Z">
        <w:r w:rsidRPr="00833EEB" w:rsidDel="00073BA8">
          <w:rPr>
            <w:rFonts w:asciiTheme="majorHAnsi" w:eastAsia="Times New Roman" w:hAnsiTheme="majorHAnsi"/>
            <w:sz w:val="32"/>
            <w:lang w:eastAsia="en-IN"/>
            <w:rPrChange w:id="3842" w:author="mac" w:date="2024-09-27T09:55:00Z">
              <w:rPr/>
            </w:rPrChange>
          </w:rPr>
          <w:delTex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delText>
        </w:r>
      </w:del>
    </w:p>
    <w:p w14:paraId="18931BD5" w14:textId="410ACF3F" w:rsidR="00325B63" w:rsidRPr="009F2937" w:rsidDel="00073BA8" w:rsidRDefault="00325B63">
      <w:pPr>
        <w:ind w:firstLine="284"/>
        <w:rPr>
          <w:del w:id="3843" w:author="Yashua Lebowitz" w:date="2024-09-26T20:00:00Z"/>
        </w:rPr>
        <w:pPrChange w:id="3844" w:author="Yashua Lebowitz" w:date="2024-09-28T16:42:00Z">
          <w:pPr>
            <w:pStyle w:val="NormalWeb"/>
            <w:spacing w:line="480" w:lineRule="auto"/>
            <w:ind w:firstLine="720"/>
          </w:pPr>
        </w:pPrChange>
      </w:pPr>
      <w:del w:id="3845" w:author="Yashua Lebowitz" w:date="2024-09-26T20:00:00Z">
        <w:r w:rsidRPr="00833EEB" w:rsidDel="00073BA8">
          <w:rPr>
            <w:rFonts w:asciiTheme="majorHAnsi" w:eastAsia="Times New Roman" w:hAnsiTheme="majorHAnsi"/>
            <w:sz w:val="32"/>
            <w:lang w:eastAsia="en-IN"/>
            <w:rPrChange w:id="3846" w:author="mac" w:date="2024-09-27T09:55:00Z">
              <w:rPr/>
            </w:rPrChange>
          </w:rPr>
          <w:delText>“Yes, most presidents don’t lead from the front lines these days.”</w:delText>
        </w:r>
      </w:del>
    </w:p>
    <w:p w14:paraId="5E9F72E0" w14:textId="3C28D5CA" w:rsidR="00325B63" w:rsidRPr="009F2937" w:rsidDel="00073BA8" w:rsidRDefault="00325B63">
      <w:pPr>
        <w:ind w:firstLine="284"/>
        <w:rPr>
          <w:del w:id="3847" w:author="Yashua Lebowitz" w:date="2024-09-26T20:00:00Z"/>
        </w:rPr>
        <w:pPrChange w:id="3848" w:author="Yashua Lebowitz" w:date="2024-09-28T16:42:00Z">
          <w:pPr>
            <w:pStyle w:val="NormalWeb"/>
            <w:spacing w:line="480" w:lineRule="auto"/>
            <w:ind w:firstLine="720"/>
          </w:pPr>
        </w:pPrChange>
      </w:pPr>
      <w:del w:id="3849" w:author="Yashua Lebowitz" w:date="2024-09-26T20:00:00Z">
        <w:r w:rsidRPr="00833EEB" w:rsidDel="00073BA8">
          <w:rPr>
            <w:rFonts w:asciiTheme="majorHAnsi" w:eastAsia="Times New Roman" w:hAnsiTheme="majorHAnsi"/>
            <w:sz w:val="32"/>
            <w:lang w:eastAsia="en-IN"/>
            <w:rPrChange w:id="3850" w:author="mac" w:date="2024-09-27T09:55:00Z">
              <w:rPr/>
            </w:rPrChange>
          </w:rPr>
          <w:delText>“While I was on the front lines, he was in the dark conspiring with other Democrats and weak Republicans, searching for a way to oust me and seize power.”</w:delText>
        </w:r>
      </w:del>
    </w:p>
    <w:p w14:paraId="2606D391" w14:textId="44744721" w:rsidR="00325B63" w:rsidRPr="009F2937" w:rsidDel="00073BA8" w:rsidRDefault="00325B63">
      <w:pPr>
        <w:ind w:firstLine="284"/>
        <w:rPr>
          <w:del w:id="3851" w:author="Yashua Lebowitz" w:date="2024-09-26T20:00:00Z"/>
        </w:rPr>
        <w:pPrChange w:id="3852" w:author="Yashua Lebowitz" w:date="2024-09-28T16:42:00Z">
          <w:pPr>
            <w:pStyle w:val="NormalWeb"/>
            <w:spacing w:line="480" w:lineRule="auto"/>
            <w:ind w:firstLine="720"/>
          </w:pPr>
        </w:pPrChange>
      </w:pPr>
      <w:del w:id="3853" w:author="Yashua Lebowitz" w:date="2024-09-26T20:00:00Z">
        <w:r w:rsidRPr="00833EEB" w:rsidDel="00073BA8">
          <w:rPr>
            <w:rFonts w:asciiTheme="majorHAnsi" w:eastAsia="Times New Roman" w:hAnsiTheme="majorHAnsi"/>
            <w:sz w:val="32"/>
            <w:lang w:eastAsia="en-IN"/>
            <w:rPrChange w:id="3854" w:author="mac" w:date="2024-09-27T09:55:00Z">
              <w:rPr/>
            </w:rPrChange>
          </w:rPr>
          <w:lastRenderedPageBreak/>
          <w:delText>“How did he manage to change the Constitution? I heard he easily did it, as if the American public was ready to bow down to him.”</w:delText>
        </w:r>
      </w:del>
    </w:p>
    <w:p w14:paraId="6EEF337F" w14:textId="51E8073C" w:rsidR="00325B63" w:rsidRPr="009F2937" w:rsidDel="00073BA8" w:rsidRDefault="00325B63">
      <w:pPr>
        <w:ind w:firstLine="284"/>
        <w:rPr>
          <w:del w:id="3855" w:author="Yashua Lebowitz" w:date="2024-09-26T20:00:00Z"/>
        </w:rPr>
        <w:pPrChange w:id="3856" w:author="Yashua Lebowitz" w:date="2024-09-28T16:42:00Z">
          <w:pPr>
            <w:pStyle w:val="NormalWeb"/>
            <w:spacing w:line="480" w:lineRule="auto"/>
            <w:ind w:firstLine="720"/>
          </w:pPr>
        </w:pPrChange>
      </w:pPr>
      <w:del w:id="3857" w:author="Yashua Lebowitz" w:date="2024-09-26T20:00:00Z">
        <w:r w:rsidRPr="00833EEB" w:rsidDel="00073BA8">
          <w:rPr>
            <w:rFonts w:asciiTheme="majorHAnsi" w:eastAsia="Times New Roman" w:hAnsiTheme="majorHAnsi"/>
            <w:sz w:val="32"/>
            <w:lang w:eastAsia="en-IN"/>
            <w:rPrChange w:id="3858" w:author="mac" w:date="2024-09-27T09:55:00Z">
              <w:rPr/>
            </w:rPrChange>
          </w:rPr>
          <w:delText>“Yes, the American people are weak, they were ready for anyone who promised an easy solution to their problems.  Hence the reformation. Unity through genocide, but you know my story why I fled here. Those were dark days, but I believe he’ll soon receive justice.”</w:delText>
        </w:r>
      </w:del>
    </w:p>
    <w:p w14:paraId="69977676" w14:textId="045144A9" w:rsidR="00325B63" w:rsidRPr="009F2937" w:rsidDel="00073BA8" w:rsidRDefault="00325B63">
      <w:pPr>
        <w:ind w:firstLine="284"/>
        <w:rPr>
          <w:del w:id="3859" w:author="Yashua Lebowitz" w:date="2024-09-26T20:00:00Z"/>
        </w:rPr>
        <w:pPrChange w:id="3860" w:author="Yashua Lebowitz" w:date="2024-09-28T16:42:00Z">
          <w:pPr>
            <w:pStyle w:val="NormalWeb"/>
            <w:spacing w:line="480" w:lineRule="auto"/>
            <w:ind w:firstLine="720"/>
          </w:pPr>
        </w:pPrChange>
      </w:pPr>
      <w:del w:id="3861" w:author="Yashua Lebowitz" w:date="2024-09-26T20:00:00Z">
        <w:r w:rsidRPr="00833EEB" w:rsidDel="00073BA8">
          <w:rPr>
            <w:rFonts w:asciiTheme="majorHAnsi" w:eastAsia="Times New Roman" w:hAnsiTheme="majorHAnsi"/>
            <w:sz w:val="32"/>
            <w:lang w:eastAsia="en-IN"/>
            <w:rPrChange w:id="3862" w:author="mac" w:date="2024-09-27T09:55:00Z">
              <w:rPr/>
            </w:rPrChange>
          </w:rPr>
          <w:delTex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delText>
        </w:r>
      </w:del>
    </w:p>
    <w:p w14:paraId="72A87949" w14:textId="3A88FE55" w:rsidR="00325B63" w:rsidRPr="009F2937" w:rsidDel="00073BA8" w:rsidRDefault="00325B63">
      <w:pPr>
        <w:ind w:firstLine="284"/>
        <w:rPr>
          <w:del w:id="3863" w:author="Yashua Lebowitz" w:date="2024-09-26T20:00:00Z"/>
        </w:rPr>
        <w:pPrChange w:id="3864" w:author="Yashua Lebowitz" w:date="2024-09-28T16:42:00Z">
          <w:pPr>
            <w:pStyle w:val="NormalWeb"/>
            <w:spacing w:line="480" w:lineRule="auto"/>
            <w:ind w:firstLine="720"/>
          </w:pPr>
        </w:pPrChange>
      </w:pPr>
      <w:del w:id="3865" w:author="Yashua Lebowitz" w:date="2024-09-26T20:00:00Z">
        <w:r w:rsidRPr="00833EEB" w:rsidDel="00073BA8">
          <w:rPr>
            <w:rFonts w:asciiTheme="majorHAnsi" w:eastAsia="Times New Roman" w:hAnsiTheme="majorHAnsi"/>
            <w:sz w:val="32"/>
            <w:lang w:eastAsia="en-IN"/>
            <w:rPrChange w:id="3866" w:author="mac" w:date="2024-09-27T09:55:00Z">
              <w:rPr/>
            </w:rPrChange>
          </w:rPr>
          <w:delText>“I wouldn’t mind seeing the Temple rebuilt.”</w:delText>
        </w:r>
      </w:del>
    </w:p>
    <w:p w14:paraId="4441DF5A" w14:textId="5AB9316B" w:rsidR="00325B63" w:rsidRPr="009F2937" w:rsidDel="00073BA8" w:rsidRDefault="00325B63">
      <w:pPr>
        <w:ind w:firstLine="284"/>
        <w:rPr>
          <w:del w:id="3867" w:author="Yashua Lebowitz" w:date="2024-09-26T20:00:00Z"/>
        </w:rPr>
        <w:pPrChange w:id="3868" w:author="Yashua Lebowitz" w:date="2024-09-28T16:42:00Z">
          <w:pPr>
            <w:pStyle w:val="NormalWeb"/>
            <w:spacing w:line="480" w:lineRule="auto"/>
            <w:ind w:firstLine="720"/>
          </w:pPr>
        </w:pPrChange>
      </w:pPr>
      <w:del w:id="3869" w:author="Yashua Lebowitz" w:date="2024-09-26T20:00:00Z">
        <w:r w:rsidRPr="00833EEB" w:rsidDel="00073BA8">
          <w:rPr>
            <w:rFonts w:asciiTheme="majorHAnsi" w:eastAsia="Times New Roman" w:hAnsiTheme="majorHAnsi"/>
            <w:sz w:val="32"/>
            <w:lang w:eastAsia="en-IN"/>
            <w:rPrChange w:id="3870" w:author="mac" w:date="2024-09-27T09:55:00Z">
              <w:rPr/>
            </w:rPrChange>
          </w:rPr>
          <w:delText>“Yes, that’s something to survive for. Maybe together we’ll both survive and measure the outer courts and lay one brick at a time till we reach the inner sanctuary and see Hashem’s glory enter through the eastern gate.”</w:delText>
        </w:r>
      </w:del>
    </w:p>
    <w:p w14:paraId="2E226706" w14:textId="460819C6" w:rsidR="00325B63" w:rsidRPr="009F2937" w:rsidDel="00073BA8" w:rsidRDefault="00325B63">
      <w:pPr>
        <w:ind w:firstLine="284"/>
        <w:rPr>
          <w:del w:id="3871" w:author="Yashua Lebowitz" w:date="2024-09-26T20:00:00Z"/>
        </w:rPr>
        <w:pPrChange w:id="3872" w:author="Yashua Lebowitz" w:date="2024-09-28T16:42:00Z">
          <w:pPr>
            <w:pStyle w:val="NormalWeb"/>
            <w:spacing w:line="480" w:lineRule="auto"/>
            <w:ind w:firstLine="720"/>
          </w:pPr>
        </w:pPrChange>
      </w:pPr>
      <w:del w:id="3873" w:author="Yashua Lebowitz" w:date="2024-09-26T20:00:00Z">
        <w:r w:rsidRPr="00833EEB" w:rsidDel="00073BA8">
          <w:rPr>
            <w:rFonts w:asciiTheme="majorHAnsi" w:eastAsia="Times New Roman" w:hAnsiTheme="majorHAnsi"/>
            <w:sz w:val="32"/>
            <w:lang w:eastAsia="en-IN"/>
            <w:rPrChange w:id="3874" w:author="mac" w:date="2024-09-27T09:55:00Z">
              <w:rPr/>
            </w:rPrChange>
          </w:rPr>
          <w:delTex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delText>
        </w:r>
      </w:del>
    </w:p>
    <w:p w14:paraId="78D71729" w14:textId="68C09700" w:rsidR="00325B63" w:rsidRPr="009F2937" w:rsidDel="00073BA8" w:rsidRDefault="00325B63">
      <w:pPr>
        <w:ind w:firstLine="284"/>
        <w:rPr>
          <w:del w:id="3875" w:author="Yashua Lebowitz" w:date="2024-09-26T20:00:00Z"/>
        </w:rPr>
        <w:pPrChange w:id="3876" w:author="Yashua Lebowitz" w:date="2024-09-28T16:42:00Z">
          <w:pPr>
            <w:pStyle w:val="NormalWeb"/>
            <w:spacing w:line="480" w:lineRule="auto"/>
            <w:ind w:firstLine="720"/>
          </w:pPr>
        </w:pPrChange>
      </w:pPr>
      <w:del w:id="3877" w:author="Yashua Lebowitz" w:date="2024-09-26T20:00:00Z">
        <w:r w:rsidRPr="00833EEB" w:rsidDel="00073BA8">
          <w:rPr>
            <w:rFonts w:asciiTheme="majorHAnsi" w:eastAsia="Times New Roman" w:hAnsiTheme="majorHAnsi"/>
            <w:sz w:val="32"/>
            <w:lang w:eastAsia="en-IN"/>
            <w:rPrChange w:id="3878" w:author="mac" w:date="2024-09-27T09:55:00Z">
              <w:rPr/>
            </w:rPrChange>
          </w:rPr>
          <w:delText xml:space="preserve">The jets screamed past, their contrails carving sharp lines in the sky. The clash of metal and fire above mirrored the turmoil below, where people scrambled for cover. Despite the chaos, the faithful </w:delText>
        </w:r>
        <w:r w:rsidRPr="00833EEB" w:rsidDel="00073BA8">
          <w:rPr>
            <w:rFonts w:asciiTheme="majorHAnsi" w:eastAsia="Times New Roman" w:hAnsiTheme="majorHAnsi"/>
            <w:sz w:val="32"/>
            <w:lang w:eastAsia="en-IN"/>
            <w:rPrChange w:id="3879" w:author="mac" w:date="2024-09-27T09:55:00Z">
              <w:rPr/>
            </w:rPrChange>
          </w:rPr>
          <w:lastRenderedPageBreak/>
          <w:delText>slowly rose, their determination unwavering. The fervent prayers at the Western Wall resumed, voices lifted in unison against the backdrop of destruction.</w:delText>
        </w:r>
      </w:del>
    </w:p>
    <w:p w14:paraId="6EA072C2" w14:textId="73965609" w:rsidR="00325B63" w:rsidRPr="009F2937" w:rsidDel="00073BA8" w:rsidRDefault="00325B63">
      <w:pPr>
        <w:ind w:firstLine="284"/>
        <w:rPr>
          <w:del w:id="3880" w:author="Yashua Lebowitz" w:date="2024-09-26T20:00:00Z"/>
        </w:rPr>
        <w:pPrChange w:id="3881" w:author="Yashua Lebowitz" w:date="2024-09-28T16:42:00Z">
          <w:pPr>
            <w:pStyle w:val="NormalWeb"/>
            <w:spacing w:line="480" w:lineRule="auto"/>
            <w:ind w:firstLine="720"/>
          </w:pPr>
        </w:pPrChange>
      </w:pPr>
      <w:del w:id="3882" w:author="Yashua Lebowitz" w:date="2024-09-26T20:00:00Z">
        <w:r w:rsidRPr="00833EEB" w:rsidDel="00073BA8">
          <w:rPr>
            <w:rFonts w:asciiTheme="majorHAnsi" w:eastAsia="Times New Roman" w:hAnsiTheme="majorHAnsi"/>
            <w:sz w:val="32"/>
            <w:lang w:eastAsia="en-IN"/>
            <w:rPrChange w:id="3883" w:author="mac" w:date="2024-09-27T09:55:00Z">
              <w:rPr/>
            </w:rPrChange>
          </w:rPr>
          <w:delTex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delText>
        </w:r>
      </w:del>
    </w:p>
    <w:p w14:paraId="1C5F67DA" w14:textId="7F2F51AE" w:rsidR="00325B63" w:rsidRPr="009F2937" w:rsidDel="00073BA8" w:rsidRDefault="00325B63">
      <w:pPr>
        <w:ind w:firstLine="284"/>
        <w:rPr>
          <w:del w:id="3884" w:author="Yashua Lebowitz" w:date="2024-09-26T20:00:00Z"/>
        </w:rPr>
        <w:pPrChange w:id="3885" w:author="Yashua Lebowitz" w:date="2024-09-28T16:42:00Z">
          <w:pPr>
            <w:pStyle w:val="NormalWeb"/>
            <w:spacing w:line="480" w:lineRule="auto"/>
            <w:ind w:left="720"/>
          </w:pPr>
        </w:pPrChange>
      </w:pPr>
      <w:del w:id="3886" w:author="Yashua Lebowitz" w:date="2024-09-26T20:00:00Z">
        <w:r w:rsidRPr="00833EEB" w:rsidDel="00073BA8">
          <w:rPr>
            <w:rFonts w:asciiTheme="majorHAnsi" w:eastAsia="Times New Roman" w:hAnsiTheme="majorHAnsi"/>
            <w:sz w:val="32"/>
            <w:lang w:eastAsia="en-IN"/>
            <w:rPrChange w:id="3887" w:author="mac" w:date="2024-09-27T09:55:00Z">
              <w:rPr/>
            </w:rPrChange>
          </w:rPr>
          <w:delText xml:space="preserve">“We have to believe, Joshua,” </w:delText>
        </w:r>
        <w:bookmarkStart w:id="3888" w:name="_Hlk168760725"/>
        <w:r w:rsidRPr="00833EEB" w:rsidDel="00073BA8">
          <w:rPr>
            <w:rFonts w:asciiTheme="majorHAnsi" w:eastAsia="Times New Roman" w:hAnsiTheme="majorHAnsi"/>
            <w:sz w:val="32"/>
            <w:lang w:eastAsia="en-IN"/>
            <w:rPrChange w:id="3889" w:author="mac" w:date="2024-09-27T09:55:00Z">
              <w:rPr/>
            </w:rPrChange>
          </w:rPr>
          <w:delText>Yechezkel</w:delText>
        </w:r>
        <w:bookmarkEnd w:id="3888"/>
        <w:r w:rsidRPr="00833EEB" w:rsidDel="00073BA8">
          <w:rPr>
            <w:rFonts w:asciiTheme="majorHAnsi" w:eastAsia="Times New Roman" w:hAnsiTheme="majorHAnsi"/>
            <w:sz w:val="32"/>
            <w:lang w:eastAsia="en-IN"/>
            <w:rPrChange w:id="3890" w:author="mac" w:date="2024-09-27T09:55:00Z">
              <w:rPr/>
            </w:rPrChange>
          </w:rPr>
          <w:delText xml:space="preserve"> said, his voice steady despite the turmoil. “We have to believe that this is not the end, but the beginning of something greater.”</w:delText>
        </w:r>
      </w:del>
    </w:p>
    <w:p w14:paraId="131FD4EA" w14:textId="2659D2A7" w:rsidR="00325B63" w:rsidRPr="009F2937" w:rsidDel="00073BA8" w:rsidRDefault="00325B63">
      <w:pPr>
        <w:ind w:firstLine="284"/>
        <w:rPr>
          <w:del w:id="3891" w:author="Yashua Lebowitz" w:date="2024-09-26T20:00:00Z"/>
        </w:rPr>
        <w:pPrChange w:id="3892" w:author="Yashua Lebowitz" w:date="2024-09-28T16:42:00Z">
          <w:pPr>
            <w:pStyle w:val="NormalWeb"/>
            <w:spacing w:line="480" w:lineRule="auto"/>
            <w:ind w:firstLine="720"/>
          </w:pPr>
        </w:pPrChange>
      </w:pPr>
      <w:del w:id="3893" w:author="Yashua Lebowitz" w:date="2024-09-26T20:00:00Z">
        <w:r w:rsidRPr="00833EEB" w:rsidDel="00073BA8">
          <w:rPr>
            <w:rFonts w:asciiTheme="majorHAnsi" w:eastAsia="Times New Roman" w:hAnsiTheme="majorHAnsi"/>
            <w:sz w:val="32"/>
            <w:lang w:eastAsia="en-IN"/>
            <w:rPrChange w:id="3894" w:author="mac" w:date="2024-09-27T09:55:00Z">
              <w:rPr/>
            </w:rPrChange>
          </w:rPr>
          <w:delText>I nodded, feeling a surge of determination. “We will see it, Yechezkel. We will see the Temple rebuilt and Hashem’s glory returning to Jerusalem.”</w:delText>
        </w:r>
      </w:del>
    </w:p>
    <w:p w14:paraId="4737C9C2" w14:textId="2D853F02" w:rsidR="00325B63" w:rsidRPr="009F2937" w:rsidDel="00073BA8" w:rsidRDefault="00325B63">
      <w:pPr>
        <w:ind w:firstLine="284"/>
        <w:rPr>
          <w:del w:id="3895" w:author="Yashua Lebowitz" w:date="2024-09-26T20:00:00Z"/>
        </w:rPr>
        <w:pPrChange w:id="3896" w:author="Yashua Lebowitz" w:date="2024-09-28T16:42:00Z">
          <w:pPr>
            <w:pStyle w:val="NormalWeb"/>
            <w:spacing w:line="480" w:lineRule="auto"/>
            <w:ind w:firstLine="720"/>
          </w:pPr>
        </w:pPrChange>
      </w:pPr>
      <w:del w:id="3897" w:author="Yashua Lebowitz" w:date="2024-09-26T20:00:00Z">
        <w:r w:rsidRPr="00833EEB" w:rsidDel="00073BA8">
          <w:rPr>
            <w:rFonts w:asciiTheme="majorHAnsi" w:eastAsia="Times New Roman" w:hAnsiTheme="majorHAnsi"/>
            <w:sz w:val="32"/>
            <w:lang w:eastAsia="en-IN"/>
            <w:rPrChange w:id="3898" w:author="mac" w:date="2024-09-27T09:55:00Z">
              <w:rPr/>
            </w:rPrChange>
          </w:rPr>
          <w:delText>As the jets disappeared into the distance, the noise of the battle above was momentarily replaced by the unwavering prayers of the faithful below. The ancient stones of the Western Wall, witness to countless generations of hope and despair, stood strong and unyielding.</w:delText>
        </w:r>
      </w:del>
    </w:p>
    <w:p w14:paraId="4243EC85" w14:textId="1A7B5B91" w:rsidR="00325B63" w:rsidRPr="009F2937" w:rsidDel="00073BA8" w:rsidRDefault="00325B63">
      <w:pPr>
        <w:ind w:firstLine="284"/>
        <w:rPr>
          <w:del w:id="3899" w:author="Yashua Lebowitz" w:date="2024-09-26T20:00:00Z"/>
        </w:rPr>
        <w:pPrChange w:id="3900" w:author="Yashua Lebowitz" w:date="2024-09-28T16:42:00Z">
          <w:pPr>
            <w:pStyle w:val="NormalWeb"/>
            <w:spacing w:line="480" w:lineRule="auto"/>
            <w:ind w:firstLine="720"/>
          </w:pPr>
        </w:pPrChange>
      </w:pPr>
      <w:del w:id="3901" w:author="Yashua Lebowitz" w:date="2024-09-26T20:00:00Z">
        <w:r w:rsidRPr="00833EEB" w:rsidDel="00073BA8">
          <w:rPr>
            <w:rFonts w:asciiTheme="majorHAnsi" w:eastAsia="Times New Roman" w:hAnsiTheme="majorHAnsi"/>
            <w:sz w:val="32"/>
            <w:lang w:eastAsia="en-IN"/>
            <w:rPrChange w:id="3902" w:author="mac" w:date="2024-09-27T09:55:00Z">
              <w:rPr/>
            </w:rPrChange>
          </w:rPr>
          <w:delText>It was getting late and I wished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 but withheld pestering me. Knowing she was okay I quickly made my way up the path towards the mountain.</w:delText>
        </w:r>
      </w:del>
    </w:p>
    <w:p w14:paraId="0B925018" w14:textId="77777777" w:rsidR="004A28F6" w:rsidRDefault="004A28F6">
      <w:pPr>
        <w:ind w:firstLine="284"/>
        <w:rPr>
          <w:ins w:id="3903" w:author="Yashua Lebowitz" w:date="2024-09-28T16:32:00Z"/>
          <w:rFonts w:ascii="Aptos Display" w:hAnsi="Aptos Display"/>
          <w:color w:val="0D0D0D"/>
          <w:sz w:val="40"/>
          <w:szCs w:val="40"/>
        </w:rPr>
        <w:pPrChange w:id="3904" w:author="Yashua Lebowitz" w:date="2024-09-28T16:42:00Z">
          <w:pPr>
            <w:pStyle w:val="Heading1"/>
          </w:pPr>
        </w:pPrChange>
      </w:pPr>
      <w:bookmarkStart w:id="3905" w:name="_Toc178085883"/>
      <w:bookmarkStart w:id="3906" w:name="_Toc176880758"/>
    </w:p>
    <w:p w14:paraId="060A8FB2" w14:textId="77777777" w:rsidR="004A28F6" w:rsidRDefault="004A28F6" w:rsidP="006D6183">
      <w:pPr>
        <w:ind w:firstLine="284"/>
        <w:rPr>
          <w:ins w:id="3907" w:author="Yashua Lebowitz" w:date="2024-09-28T18:31:00Z"/>
        </w:rPr>
      </w:pPr>
    </w:p>
    <w:p w14:paraId="1ADA7292" w14:textId="77777777" w:rsidR="00BD5284" w:rsidRDefault="00BD5284">
      <w:pPr>
        <w:rPr>
          <w:ins w:id="3908" w:author="Yashua Lebowitz" w:date="2024-09-28T18:31:00Z"/>
        </w:rPr>
        <w:pPrChange w:id="3909" w:author="Yashua Lebowitz" w:date="2024-09-28T18:31:00Z">
          <w:pPr>
            <w:pStyle w:val="Heading1"/>
            <w:spacing w:line="23" w:lineRule="atLeast"/>
          </w:pPr>
        </w:pPrChange>
      </w:pPr>
    </w:p>
    <w:p w14:paraId="2939FAEE" w14:textId="0BB1D13B" w:rsidR="009B5CE7" w:rsidRPr="0086495B" w:rsidRDefault="009B5CE7" w:rsidP="00735093">
      <w:pPr>
        <w:pStyle w:val="Heading1"/>
        <w:rPr>
          <w:ins w:id="3910" w:author="Yashua Lebowitz" w:date="2024-09-27T19:52:00Z"/>
          <w:rFonts w:ascii="Aptos Display" w:hAnsi="Aptos Display"/>
          <w:color w:val="0D0D0D"/>
          <w:sz w:val="40"/>
          <w:szCs w:val="40"/>
        </w:rPr>
      </w:pPr>
      <w:bookmarkStart w:id="3911" w:name="_Toc178672338"/>
      <w:ins w:id="3912" w:author="Yashua Lebowitz" w:date="2024-09-27T19:52:00Z">
        <w:r w:rsidRPr="0086495B">
          <w:rPr>
            <w:rFonts w:ascii="Aptos Display" w:hAnsi="Aptos Display"/>
            <w:color w:val="0D0D0D"/>
            <w:sz w:val="40"/>
            <w:szCs w:val="40"/>
          </w:rPr>
          <w:t xml:space="preserve">Chapter </w:t>
        </w:r>
      </w:ins>
      <w:ins w:id="3913" w:author="Yashua Lebowitz" w:date="2024-09-27T19:53:00Z">
        <w:r>
          <w:rPr>
            <w:rFonts w:ascii="Aptos Display" w:hAnsi="Aptos Display"/>
            <w:color w:val="0D0D0D"/>
            <w:sz w:val="40"/>
            <w:szCs w:val="40"/>
          </w:rPr>
          <w:t xml:space="preserve">7  </w:t>
        </w:r>
      </w:ins>
      <w:ins w:id="3914" w:author="Yashua Lebowitz" w:date="2024-09-27T19:52:00Z">
        <w:r w:rsidRPr="0086495B">
          <w:rPr>
            <w:rFonts w:ascii="Aptos Display" w:hAnsi="Aptos Display"/>
            <w:color w:val="0D0D0D"/>
            <w:sz w:val="40"/>
            <w:szCs w:val="40"/>
          </w:rPr>
          <w:t xml:space="preserve"> Escalation</w:t>
        </w:r>
      </w:ins>
      <w:bookmarkEnd w:id="3905"/>
      <w:bookmarkEnd w:id="3911"/>
      <w:r w:rsidR="00B834C8">
        <w:rPr>
          <w:rFonts w:ascii="Aptos Display" w:hAnsi="Aptos Display"/>
          <w:color w:val="0D0D0D"/>
          <w:sz w:val="40"/>
          <w:szCs w:val="40"/>
        </w:rPr>
        <w:t xml:space="preserve"> (Done)</w:t>
      </w:r>
    </w:p>
    <w:p w14:paraId="305C34BC" w14:textId="77777777" w:rsidR="009B5CE7" w:rsidRDefault="009B5CE7">
      <w:pPr>
        <w:pStyle w:val="NormalWeb"/>
        <w:spacing w:before="0" w:beforeAutospacing="0" w:after="200" w:afterAutospacing="0" w:line="276" w:lineRule="auto"/>
        <w:ind w:firstLine="284"/>
        <w:rPr>
          <w:ins w:id="3915" w:author="Yashua Lebowitz" w:date="2024-09-27T19:52:00Z"/>
          <w:rFonts w:ascii="Book Antiqua" w:hAnsi="Book Antiqua"/>
        </w:rPr>
        <w:pPrChange w:id="3916" w:author="Yashua Lebowitz" w:date="2024-09-28T16:42:00Z">
          <w:pPr>
            <w:pStyle w:val="NormalWeb"/>
            <w:spacing w:before="0" w:beforeAutospacing="0" w:after="200" w:afterAutospacing="0"/>
          </w:pPr>
        </w:pPrChange>
      </w:pPr>
    </w:p>
    <w:p w14:paraId="5C5FDF15" w14:textId="77777777" w:rsidR="009B5CE7" w:rsidRPr="0086495B" w:rsidRDefault="009B5CE7">
      <w:pPr>
        <w:pStyle w:val="NormalWeb"/>
        <w:spacing w:line="276" w:lineRule="auto"/>
        <w:rPr>
          <w:ins w:id="3917" w:author="Yashua Lebowitz" w:date="2024-09-27T19:52:00Z"/>
          <w:rFonts w:ascii="Book Antiqua" w:hAnsi="Book Antiqua"/>
        </w:rPr>
        <w:pPrChange w:id="3918" w:author="Yashua Lebowitz" w:date="2024-09-28T18:31:00Z">
          <w:pPr>
            <w:pStyle w:val="NormalWeb"/>
          </w:pPr>
        </w:pPrChange>
      </w:pPr>
      <w:ins w:id="3919" w:author="Yashua Lebowitz" w:date="2024-09-27T19:52:00Z">
        <w:r w:rsidRPr="0086495B">
          <w:rPr>
            <w:rFonts w:ascii="Book Antiqua" w:hAnsi="Book Antiqua"/>
          </w:rPr>
          <w:t>It was dusk when I finally reached my perch on the Mount of Olives. I rested upon the rail, looking down upon Jerusalem. I pulled a packet of cigarettes from my pocket and lit up</w:t>
        </w:r>
        <w:r>
          <w:rPr>
            <w:rFonts w:ascii="Book Antiqua" w:hAnsi="Book Antiqua"/>
          </w:rPr>
          <w:t>.</w:t>
        </w:r>
        <w:r w:rsidRPr="0086495B">
          <w:rPr>
            <w:rFonts w:ascii="Book Antiqua" w:hAnsi="Book Antiqua"/>
          </w:rPr>
          <w:t xml:space="preserve"> </w:t>
        </w:r>
      </w:ins>
    </w:p>
    <w:p w14:paraId="64FE1576" w14:textId="77777777" w:rsidR="009B5CE7" w:rsidRPr="0086495B" w:rsidRDefault="009B5CE7">
      <w:pPr>
        <w:pStyle w:val="NormalWeb"/>
        <w:spacing w:line="276" w:lineRule="auto"/>
        <w:ind w:firstLine="284"/>
        <w:rPr>
          <w:ins w:id="3920" w:author="Yashua Lebowitz" w:date="2024-09-27T19:52:00Z"/>
          <w:rFonts w:ascii="Book Antiqua" w:hAnsi="Book Antiqua"/>
        </w:rPr>
        <w:pPrChange w:id="3921" w:author="Yashua Lebowitz" w:date="2024-09-28T16:42:00Z">
          <w:pPr>
            <w:pStyle w:val="NormalWeb"/>
            <w:ind w:firstLine="284"/>
          </w:pPr>
        </w:pPrChange>
      </w:pPr>
      <w:ins w:id="3922" w:author="Yashua Lebowitz" w:date="2024-09-27T19:52:00Z">
        <w:r w:rsidRPr="0086495B">
          <w:rPr>
            <w:rFonts w:ascii="Book Antiqua" w:hAnsi="Book Antiqua"/>
          </w:rPr>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ins>
    </w:p>
    <w:p w14:paraId="028A3686"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923" w:author="Yashua Lebowitz" w:date="2024-09-27T19:52:00Z"/>
          <w:rFonts w:ascii="Book Antiqua" w:hAnsi="Book Antiqua"/>
          <w:color w:val="0D0D0D"/>
        </w:rPr>
        <w:pPrChange w:id="392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925" w:author="Yashua Lebowitz" w:date="2024-09-27T19:52:00Z">
        <w:r w:rsidRPr="0086495B">
          <w:rPr>
            <w:rFonts w:ascii="Book Antiqua" w:hAnsi="Book Antiqua"/>
            <w:color w:val="0D0D0D"/>
          </w:rPr>
          <w:t xml:space="preserve">I sat there, solemn and contemplative. Memories of Alaska during the Russian invasion </w:t>
        </w:r>
        <w:r>
          <w:rPr>
            <w:rFonts w:ascii="Book Antiqua" w:hAnsi="Book Antiqua"/>
            <w:color w:val="0D0D0D"/>
          </w:rPr>
          <w:t>came bac</w:t>
        </w:r>
        <w:r w:rsidRPr="0086495B">
          <w:rPr>
            <w:rFonts w:ascii="Book Antiqua" w:hAnsi="Book Antiqua"/>
            <w:color w:val="0D0D0D"/>
          </w:rPr>
          <w:t xml:space="preserve">k. The sky was on fire, but not like this. It was night, but </w:t>
        </w:r>
        <w:r>
          <w:rPr>
            <w:rFonts w:ascii="Book Antiqua" w:hAnsi="Book Antiqua"/>
            <w:color w:val="0D0D0D"/>
          </w:rPr>
          <w:t xml:space="preserve">you could </w:t>
        </w:r>
        <w:r w:rsidRPr="0086495B">
          <w:rPr>
            <w:rFonts w:ascii="Book Antiqua" w:hAnsi="Book Antiqua"/>
            <w:color w:val="0D0D0D"/>
          </w:rPr>
          <w:t>swear it was day. Fear and apprehension filled the air. People around me wept and cried, fearful of what tomorrow would bring. Many asked why Hashem would allow this. Did we not keep His Torah and follow His commandments?</w:t>
        </w:r>
      </w:ins>
    </w:p>
    <w:p w14:paraId="0B5A6051"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926" w:author="Yashua Lebowitz" w:date="2024-09-27T19:52:00Z"/>
          <w:rFonts w:ascii="Book Antiqua" w:hAnsi="Book Antiqua"/>
          <w:color w:val="0D0D0D"/>
        </w:rPr>
        <w:pPrChange w:id="392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928" w:author="Yashua Lebowitz" w:date="2024-09-27T19:52:00Z">
        <w:r w:rsidRPr="0086495B">
          <w:rPr>
            <w:rFonts w:ascii="Book Antiqua" w:hAnsi="Book Antiqua"/>
            <w:color w:val="0D0D0D"/>
          </w:rPr>
          <w:t>Nearby, an Orthodox rabbi and his followers had gathered. They carried candles and began singing hymns:</w:t>
        </w:r>
      </w:ins>
    </w:p>
    <w:p w14:paraId="252DA84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afterAutospacing="0" w:line="276" w:lineRule="auto"/>
        <w:ind w:firstLine="284"/>
        <w:rPr>
          <w:ins w:id="3929" w:author="Yashua Lebowitz" w:date="2024-09-27T19:52:00Z"/>
          <w:rFonts w:ascii="Book Antiqua" w:hAnsi="Book Antiqua"/>
          <w:color w:val="0D0D0D"/>
          <w:shd w:val="clear" w:color="auto" w:fill="FFFFFF"/>
        </w:rPr>
        <w:pPrChange w:id="393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3931" w:author="Yashua Lebowitz" w:date="2024-09-27T19:52:00Z">
        <w:r w:rsidRPr="0086495B">
          <w:rPr>
            <w:rFonts w:ascii="Book Antiqua" w:hAnsi="Book Antiqua"/>
            <w:color w:val="0D0D0D"/>
            <w:shd w:val="clear" w:color="auto" w:fill="FFFFFF"/>
          </w:rPr>
          <w:t xml:space="preserve">You shall not be afraid of the terror by night, </w:t>
        </w:r>
      </w:ins>
    </w:p>
    <w:p w14:paraId="639E1DCD"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afterAutospacing="0" w:line="276" w:lineRule="auto"/>
        <w:ind w:firstLine="284"/>
        <w:rPr>
          <w:ins w:id="3932" w:author="Yashua Lebowitz" w:date="2024-09-27T19:52:00Z"/>
          <w:rFonts w:ascii="Book Antiqua" w:hAnsi="Book Antiqua"/>
          <w:color w:val="0D0D0D"/>
          <w:shd w:val="clear" w:color="auto" w:fill="FFFFFF"/>
        </w:rPr>
        <w:pPrChange w:id="393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3934" w:author="Yashua Lebowitz" w:date="2024-09-27T19:52:00Z">
        <w:r w:rsidRPr="0086495B">
          <w:rPr>
            <w:rFonts w:ascii="Book Antiqua" w:hAnsi="Book Antiqua"/>
            <w:color w:val="0D0D0D"/>
            <w:shd w:val="clear" w:color="auto" w:fill="FFFFFF"/>
          </w:rPr>
          <w:t xml:space="preserve">Nor of the arrow that flies by day, </w:t>
        </w:r>
      </w:ins>
    </w:p>
    <w:p w14:paraId="43EA26E3"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afterAutospacing="0" w:line="276" w:lineRule="auto"/>
        <w:ind w:firstLine="284"/>
        <w:rPr>
          <w:ins w:id="3935" w:author="Yashua Lebowitz" w:date="2024-09-27T19:52:00Z"/>
          <w:rFonts w:ascii="Book Antiqua" w:hAnsi="Book Antiqua"/>
          <w:color w:val="0D0D0D"/>
          <w:shd w:val="clear" w:color="auto" w:fill="FFFFFF"/>
        </w:rPr>
        <w:pPrChange w:id="393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3937" w:author="Yashua Lebowitz" w:date="2024-09-27T19:52:00Z">
        <w:r w:rsidRPr="0086495B">
          <w:rPr>
            <w:rFonts w:ascii="Book Antiqua" w:hAnsi="Book Antiqua"/>
            <w:color w:val="0D0D0D"/>
            <w:shd w:val="clear" w:color="auto" w:fill="FFFFFF"/>
          </w:rPr>
          <w:t xml:space="preserve">Nor of the pestilence that walks in darkness, </w:t>
        </w:r>
      </w:ins>
    </w:p>
    <w:p w14:paraId="08E2B9B8"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afterAutospacing="0" w:line="276" w:lineRule="auto"/>
        <w:ind w:firstLine="284"/>
        <w:rPr>
          <w:ins w:id="3938" w:author="Yashua Lebowitz" w:date="2024-09-27T19:52:00Z"/>
          <w:rFonts w:ascii="Book Antiqua" w:hAnsi="Book Antiqua"/>
          <w:color w:val="0D0D0D"/>
          <w:shd w:val="clear" w:color="auto" w:fill="FFFFFF"/>
        </w:rPr>
        <w:pPrChange w:id="393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3940" w:author="Yashua Lebowitz" w:date="2024-09-27T19:52:00Z">
        <w:r w:rsidRPr="0086495B">
          <w:rPr>
            <w:rFonts w:ascii="Book Antiqua" w:hAnsi="Book Antiqua"/>
            <w:color w:val="0D0D0D"/>
            <w:shd w:val="clear" w:color="auto" w:fill="FFFFFF"/>
          </w:rPr>
          <w:t xml:space="preserve">Nor of the destruction that lays waste at noonday. </w:t>
        </w:r>
      </w:ins>
    </w:p>
    <w:p w14:paraId="7CFB86D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afterAutospacing="0" w:line="276" w:lineRule="auto"/>
        <w:ind w:firstLine="284"/>
        <w:rPr>
          <w:ins w:id="3941" w:author="Yashua Lebowitz" w:date="2024-09-27T19:52:00Z"/>
          <w:rFonts w:ascii="Book Antiqua" w:hAnsi="Book Antiqua"/>
          <w:color w:val="0D0D0D"/>
          <w:shd w:val="clear" w:color="auto" w:fill="FFFFFF"/>
        </w:rPr>
        <w:pPrChange w:id="394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3943" w:author="Yashua Lebowitz" w:date="2024-09-27T19:52:00Z">
        <w:r w:rsidRPr="0086495B">
          <w:rPr>
            <w:rFonts w:ascii="Book Antiqua" w:hAnsi="Book Antiqua"/>
            <w:color w:val="0D0D0D"/>
            <w:shd w:val="clear" w:color="auto" w:fill="FFFFFF"/>
          </w:rPr>
          <w:t xml:space="preserve">A thousand may fall at your side, And ten thousand at your right hand; </w:t>
        </w:r>
      </w:ins>
    </w:p>
    <w:p w14:paraId="5871768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afterAutospacing="0" w:line="276" w:lineRule="auto"/>
        <w:ind w:firstLine="284"/>
        <w:rPr>
          <w:ins w:id="3944" w:author="Yashua Lebowitz" w:date="2024-09-27T19:52:00Z"/>
          <w:rFonts w:ascii="Book Antiqua" w:hAnsi="Book Antiqua"/>
          <w:color w:val="0D0D0D"/>
          <w:shd w:val="clear" w:color="auto" w:fill="FFFFFF"/>
        </w:rPr>
        <w:pPrChange w:id="394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3946" w:author="Yashua Lebowitz" w:date="2024-09-27T19:52:00Z">
        <w:r w:rsidRPr="0086495B">
          <w:rPr>
            <w:rFonts w:ascii="Book Antiqua" w:hAnsi="Book Antiqua"/>
            <w:color w:val="0D0D0D"/>
            <w:shd w:val="clear" w:color="auto" w:fill="FFFFFF"/>
          </w:rPr>
          <w:t xml:space="preserve">But it shall not come near you. </w:t>
        </w:r>
      </w:ins>
    </w:p>
    <w:p w14:paraId="13DD9D6C"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after="0" w:afterAutospacing="0" w:line="276" w:lineRule="auto"/>
        <w:ind w:firstLine="284"/>
        <w:rPr>
          <w:ins w:id="3947" w:author="Yashua Lebowitz" w:date="2024-09-27T19:52:00Z"/>
          <w:rFonts w:ascii="Book Antiqua" w:hAnsi="Book Antiqua"/>
          <w:color w:val="0D0D0D"/>
          <w:shd w:val="clear" w:color="auto" w:fill="FFFFFF"/>
        </w:rPr>
        <w:pPrChange w:id="394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ins w:id="3949" w:author="Yashua Lebowitz" w:date="2024-09-27T19:52:00Z">
        <w:r w:rsidRPr="0086495B">
          <w:rPr>
            <w:rFonts w:ascii="Book Antiqua" w:hAnsi="Book Antiqua"/>
            <w:color w:val="0D0D0D"/>
            <w:shd w:val="clear" w:color="auto" w:fill="FFFFFF"/>
          </w:rPr>
          <w:t xml:space="preserve">Only with your eyes shall you look, </w:t>
        </w:r>
      </w:ins>
    </w:p>
    <w:p w14:paraId="18438979" w14:textId="7CD665C6" w:rsidR="009B5CE7" w:rsidRDefault="009B5CE7" w:rsidP="006D618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76" w:lineRule="auto"/>
        <w:ind w:firstLine="284"/>
        <w:rPr>
          <w:ins w:id="3950" w:author="Yashua Lebowitz" w:date="2024-09-28T16:42:00Z"/>
          <w:rFonts w:ascii="Book Antiqua" w:hAnsi="Book Antiqua"/>
          <w:color w:val="0D0D0D"/>
          <w:shd w:val="clear" w:color="auto" w:fill="FFFFFF"/>
        </w:rPr>
      </w:pPr>
      <w:ins w:id="3951" w:author="Yashua Lebowitz" w:date="2024-09-27T19:52:00Z">
        <w:r w:rsidRPr="0086495B">
          <w:rPr>
            <w:rFonts w:ascii="Book Antiqua" w:hAnsi="Book Antiqua"/>
            <w:color w:val="0D0D0D"/>
            <w:shd w:val="clear" w:color="auto" w:fill="FFFFFF"/>
          </w:rPr>
          <w:t>And see the reward of the wicked.</w:t>
        </w:r>
      </w:ins>
    </w:p>
    <w:p w14:paraId="51903E65" w14:textId="77777777" w:rsidR="00776F65" w:rsidRPr="00776F65" w:rsidRDefault="00776F6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line="276" w:lineRule="auto"/>
        <w:ind w:firstLine="284"/>
        <w:rPr>
          <w:ins w:id="3952" w:author="Yashua Lebowitz" w:date="2024-09-27T19:52:00Z"/>
          <w:rFonts w:ascii="Book Antiqua" w:hAnsi="Book Antiqua"/>
          <w:color w:val="0D0D0D"/>
          <w:shd w:val="clear" w:color="auto" w:fill="FFFFFF"/>
          <w:rPrChange w:id="3953" w:author="Yashua Lebowitz" w:date="2024-09-28T16:42:00Z">
            <w:rPr>
              <w:ins w:id="3954" w:author="Yashua Lebowitz" w:date="2024-09-27T19:52:00Z"/>
              <w:rFonts w:ascii="Book Antiqua" w:hAnsi="Book Antiqua"/>
              <w:color w:val="0D0D0D"/>
            </w:rPr>
          </w:rPrChange>
        </w:rPr>
        <w:pPrChange w:id="395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after="0" w:line="360" w:lineRule="auto"/>
            <w:ind w:firstLine="284"/>
          </w:pPr>
        </w:pPrChange>
      </w:pPr>
    </w:p>
    <w:p w14:paraId="71FD9782"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956" w:author="Yashua Lebowitz" w:date="2024-09-27T19:52:00Z"/>
          <w:rFonts w:ascii="Book Antiqua" w:hAnsi="Book Antiqua"/>
          <w:color w:val="0D0D0D"/>
        </w:rPr>
        <w:pPrChange w:id="395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958" w:author="Yashua Lebowitz" w:date="2024-09-27T19:52:00Z">
        <w:r w:rsidRPr="0086495B">
          <w:rPr>
            <w:rFonts w:ascii="Book Antiqua" w:hAnsi="Book Antiqua"/>
            <w:color w:val="0D0D0D"/>
          </w:rPr>
          <w:lastRenderedPageBreak/>
          <w:t>The rabbi began to preach, “God was with Moses in the pillar of cloud by day and the pillar of fire by night. He is with us here while the skies are on fire. He is leading us through this disaster, and He will deliver us.</w:t>
        </w:r>
        <w:r>
          <w:rPr>
            <w:rFonts w:ascii="Book Antiqua" w:hAnsi="Book Antiqua"/>
            <w:color w:val="0D0D0D"/>
          </w:rPr>
          <w:t>”</w:t>
        </w:r>
      </w:ins>
    </w:p>
    <w:p w14:paraId="28AA4B0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959" w:author="Yashua Lebowitz" w:date="2024-09-27T19:52:00Z"/>
          <w:rFonts w:ascii="Book Antiqua" w:hAnsi="Book Antiqua"/>
          <w:color w:val="0D0D0D"/>
        </w:rPr>
        <w:pPrChange w:id="396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961" w:author="Yashua Lebowitz" w:date="2024-09-27T19:52:00Z">
        <w:r w:rsidRPr="0086495B">
          <w:rPr>
            <w:rFonts w:ascii="Book Antiqua" w:hAnsi="Book Antiqua"/>
            <w:color w:val="0D0D0D"/>
          </w:rPr>
          <w:t xml:space="preserve">“Where is my Moshiach? All the nations are gathered against Israel; </w:t>
        </w:r>
        <w:r>
          <w:rPr>
            <w:rFonts w:ascii="Book Antiqua" w:hAnsi="Book Antiqua"/>
            <w:color w:val="0D0D0D"/>
          </w:rPr>
          <w:t>H</w:t>
        </w:r>
        <w:r w:rsidRPr="0086495B">
          <w:rPr>
            <w:rFonts w:ascii="Book Antiqua" w:hAnsi="Book Antiqua"/>
            <w:color w:val="0D0D0D"/>
          </w:rPr>
          <w:t>is time must be near,” cried a man from the crowd.</w:t>
        </w:r>
      </w:ins>
    </w:p>
    <w:p w14:paraId="280D9F5E"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962" w:author="Yashua Lebowitz" w:date="2024-09-27T19:52:00Z"/>
          <w:rFonts w:ascii="Book Antiqua" w:hAnsi="Book Antiqua"/>
          <w:color w:val="0D0D0D"/>
        </w:rPr>
        <w:pPrChange w:id="396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964" w:author="Yashua Lebowitz" w:date="2024-09-27T19:52:00Z">
        <w:r w:rsidRPr="0086495B">
          <w:rPr>
            <w:rFonts w:ascii="Book Antiqua" w:hAnsi="Book Antiqua"/>
            <w:color w:val="0D0D0D"/>
          </w:rPr>
          <w:t xml:space="preserve">“He is here, walking among us. He will reveal </w:t>
        </w:r>
        <w:r>
          <w:rPr>
            <w:rFonts w:ascii="Book Antiqua" w:hAnsi="Book Antiqua"/>
            <w:color w:val="0D0D0D"/>
          </w:rPr>
          <w:t>H</w:t>
        </w:r>
        <w:r w:rsidRPr="0086495B">
          <w:rPr>
            <w:rFonts w:ascii="Book Antiqua" w:hAnsi="Book Antiqua"/>
            <w:color w:val="0D0D0D"/>
          </w:rPr>
          <w:t>imself in the time of deliverance,” replied the rabbi.</w:t>
        </w:r>
      </w:ins>
    </w:p>
    <w:p w14:paraId="2DA79FB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965" w:author="Yashua Lebowitz" w:date="2024-09-27T19:52:00Z"/>
          <w:rFonts w:ascii="Book Antiqua" w:hAnsi="Book Antiqua"/>
          <w:color w:val="0D0D0D"/>
        </w:rPr>
        <w:pPrChange w:id="396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967" w:author="Yashua Lebowitz" w:date="2024-09-27T19:52:00Z">
        <w:r w:rsidRPr="0086495B">
          <w:rPr>
            <w:rFonts w:ascii="Book Antiqua" w:hAnsi="Book Antiqua"/>
            <w:color w:val="0D0D0D"/>
          </w:rPr>
          <w:t xml:space="preserve">“The time of deliverance is now! We’re all going to die or worse. Who knows what the </w:t>
        </w:r>
        <w:r w:rsidRPr="0086495B">
          <w:rPr>
            <w:rFonts w:ascii="Book Antiqua" w:hAnsi="Book Antiqua"/>
            <w:i/>
            <w:iCs/>
            <w:color w:val="0D0D0D"/>
          </w:rPr>
          <w:t xml:space="preserve">goyim </w:t>
        </w:r>
        <w:r w:rsidRPr="0086495B">
          <w:rPr>
            <w:rFonts w:ascii="Book Antiqua" w:hAnsi="Book Antiqua"/>
            <w:color w:val="0D0D0D"/>
          </w:rPr>
          <w:t>have planned for us? What will my children do</w:t>
        </w:r>
        <w:r>
          <w:rPr>
            <w:rFonts w:ascii="Book Antiqua" w:hAnsi="Book Antiqua"/>
            <w:color w:val="0D0D0D"/>
          </w:rPr>
          <w:t>;</w:t>
        </w:r>
        <w:r w:rsidRPr="0086495B">
          <w:rPr>
            <w:rFonts w:ascii="Book Antiqua" w:hAnsi="Book Antiqua"/>
            <w:color w:val="0D0D0D"/>
          </w:rPr>
          <w:t xml:space="preserve"> where will we hide? It’s better to jump from this mountain than fall into their hands.”</w:t>
        </w:r>
      </w:ins>
    </w:p>
    <w:p w14:paraId="12A7A6D2"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968" w:author="Yashua Lebowitz" w:date="2024-09-27T19:52:00Z"/>
          <w:rFonts w:ascii="Book Antiqua" w:hAnsi="Book Antiqua"/>
          <w:color w:val="0D0D0D"/>
        </w:rPr>
        <w:pPrChange w:id="396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970" w:author="Yashua Lebowitz" w:date="2024-09-27T19:52:00Z">
        <w:r w:rsidRPr="0086495B">
          <w:rPr>
            <w:rFonts w:ascii="Book Antiqua" w:hAnsi="Book Antiqua"/>
            <w:color w:val="0D0D0D"/>
          </w:rPr>
          <w:t>“Have faith</w:t>
        </w:r>
        <w:r>
          <w:rPr>
            <w:rFonts w:ascii="Book Antiqua" w:hAnsi="Book Antiqua"/>
            <w:color w:val="0D0D0D"/>
          </w:rPr>
          <w:t>;</w:t>
        </w:r>
        <w:r w:rsidRPr="0086495B">
          <w:rPr>
            <w:rFonts w:ascii="Book Antiqua" w:hAnsi="Book Antiqua"/>
            <w:color w:val="0D0D0D"/>
          </w:rPr>
          <w:t xml:space="preserve"> don’t lose hope. Hashem has not brought us back to the Promised Land to destroy us.”</w:t>
        </w:r>
      </w:ins>
    </w:p>
    <w:p w14:paraId="44B7909E"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971" w:author="Yashua Lebowitz" w:date="2024-09-27T19:52:00Z"/>
          <w:rFonts w:ascii="Book Antiqua" w:hAnsi="Book Antiqua"/>
          <w:color w:val="0D0D0D"/>
        </w:rPr>
        <w:pPrChange w:id="397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973" w:author="Yashua Lebowitz" w:date="2024-09-27T19:52:00Z">
        <w:r w:rsidRPr="0086495B">
          <w:rPr>
            <w:rFonts w:ascii="Book Antiqua" w:hAnsi="Book Antiqua"/>
            <w:color w:val="0D0D0D"/>
          </w:rPr>
          <w:t xml:space="preserve">More refugees began to appear on Mount Olives. Soon, a large host had gathered, all anticipating the coming Moshiach. Never before in the history of the Jewish people was this anticipation greater. They all knew this was the war of Gog and Magog. They knew the armies of the </w:t>
        </w:r>
        <w:r w:rsidRPr="0086495B">
          <w:rPr>
            <w:rFonts w:ascii="Book Antiqua" w:hAnsi="Book Antiqua"/>
            <w:i/>
            <w:iCs/>
            <w:color w:val="0D0D0D"/>
          </w:rPr>
          <w:t>goyim</w:t>
        </w:r>
        <w:r w:rsidRPr="0086495B">
          <w:rPr>
            <w:rFonts w:ascii="Book Antiqua" w:hAnsi="Book Antiqua"/>
            <w:color w:val="0D0D0D"/>
          </w:rPr>
          <w:t xml:space="preserve"> would converge on Jerusalem, but they did not know the horrors they would endure before </w:t>
        </w:r>
        <w:r>
          <w:rPr>
            <w:rFonts w:ascii="Book Antiqua" w:hAnsi="Book Antiqua"/>
            <w:color w:val="0D0D0D"/>
          </w:rPr>
          <w:t>H</w:t>
        </w:r>
        <w:r w:rsidRPr="0086495B">
          <w:rPr>
            <w:rFonts w:ascii="Book Antiqua" w:hAnsi="Book Antiqua"/>
            <w:color w:val="0D0D0D"/>
          </w:rPr>
          <w:t>is coming. A great pit formed in my stomach at the thought</w:t>
        </w:r>
        <w:r>
          <w:rPr>
            <w:rFonts w:ascii="Book Antiqua" w:hAnsi="Book Antiqua"/>
            <w:color w:val="0D0D0D"/>
          </w:rPr>
          <w:t xml:space="preserve"> and a</w:t>
        </w:r>
        <w:r w:rsidRPr="0086495B">
          <w:rPr>
            <w:rFonts w:ascii="Book Antiqua" w:hAnsi="Book Antiqua"/>
            <w:color w:val="0D0D0D"/>
          </w:rPr>
          <w:t xml:space="preserve"> great sorrow hung over my head. I wished I could save them all before the appointed time, but I knew this was not possible. I knew that what had been prophesied must be fulfilled for the glory of God.</w:t>
        </w:r>
      </w:ins>
    </w:p>
    <w:p w14:paraId="5133DE6E"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974" w:author="Yashua Lebowitz" w:date="2024-09-27T19:52:00Z"/>
          <w:rFonts w:ascii="Book Antiqua" w:hAnsi="Book Antiqua"/>
          <w:color w:val="0D0D0D"/>
        </w:rPr>
        <w:pPrChange w:id="397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976" w:author="Yashua Lebowitz" w:date="2024-09-27T19:52:00Z">
        <w:r w:rsidRPr="0086495B">
          <w:rPr>
            <w:rFonts w:ascii="Book Antiqua" w:hAnsi="Book Antiqua"/>
            <w:color w:val="0D0D0D"/>
          </w:rPr>
          <w:t xml:space="preserve">For the war of Gog and Magog is also a judgment on the Jewish people, </w:t>
        </w:r>
        <w:r>
          <w:rPr>
            <w:rFonts w:ascii="Book Antiqua" w:hAnsi="Book Antiqua"/>
            <w:color w:val="0D0D0D"/>
          </w:rPr>
          <w:t xml:space="preserve">just </w:t>
        </w:r>
        <w:r w:rsidRPr="0086495B">
          <w:rPr>
            <w:rFonts w:ascii="Book Antiqua" w:hAnsi="Book Antiqua"/>
            <w:color w:val="0D0D0D"/>
          </w:rPr>
          <w:t>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t>
        </w:r>
        <w:r w:rsidRPr="0086495B">
          <w:rPr>
            <w:rStyle w:val="FootnoteReference"/>
            <w:rFonts w:ascii="Book Antiqua" w:hAnsi="Book Antiqua"/>
            <w:color w:val="0D0D0D"/>
          </w:rPr>
          <w:footnoteReference w:id="12"/>
        </w:r>
        <w:r w:rsidRPr="0086495B">
          <w:rPr>
            <w:rFonts w:ascii="Book Antiqua" w:hAnsi="Book Antiqua"/>
            <w:color w:val="0D0D0D"/>
          </w:rPr>
          <w:t xml:space="preserve"> Farmers’ crops are failing globally. But thanks to Israeli innovation, we have largely avoided this catastrophe.</w:t>
        </w:r>
      </w:ins>
    </w:p>
    <w:p w14:paraId="4DE9046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979" w:author="Yashua Lebowitz" w:date="2024-09-27T19:52:00Z"/>
          <w:rFonts w:ascii="Book Antiqua" w:hAnsi="Book Antiqua"/>
          <w:color w:val="0D0D0D"/>
        </w:rPr>
        <w:pPrChange w:id="398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981" w:author="Yashua Lebowitz" w:date="2024-09-27T19:52:00Z">
        <w:r w:rsidRPr="0086495B">
          <w:rPr>
            <w:rFonts w:ascii="Book Antiqua" w:hAnsi="Book Antiqua"/>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w:t>
        </w:r>
        <w:r w:rsidRPr="0086495B">
          <w:rPr>
            <w:rFonts w:ascii="Book Antiqua" w:hAnsi="Book Antiqua"/>
            <w:color w:val="0D0D0D"/>
          </w:rPr>
          <w:lastRenderedPageBreak/>
          <w:t>dying, we continued to flourish. We had the keys to their salvation, but they chose to lock themselves in a closet and slowly die.</w:t>
        </w:r>
      </w:ins>
    </w:p>
    <w:p w14:paraId="7F5B4A45"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982" w:author="Yashua Lebowitz" w:date="2024-09-27T19:52:00Z"/>
          <w:rFonts w:ascii="Book Antiqua" w:hAnsi="Book Antiqua" w:cs="Segoe UI"/>
          <w:color w:val="0D0D0D"/>
        </w:rPr>
        <w:pPrChange w:id="398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984" w:author="Yashua Lebowitz" w:date="2024-09-27T19:52:00Z">
        <w:r w:rsidRPr="0086495B">
          <w:rPr>
            <w:rFonts w:ascii="Book Antiqua" w:hAnsi="Book Antiqua"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proofErr w:type="spellStart"/>
        <w:r w:rsidRPr="0086495B">
          <w:rPr>
            <w:rFonts w:ascii="Book Antiqua" w:hAnsi="Book Antiqua" w:cs="Segoe UI"/>
            <w:color w:val="0D0D0D"/>
          </w:rPr>
          <w:t>defen</w:t>
        </w:r>
        <w:r>
          <w:rPr>
            <w:rFonts w:ascii="Book Antiqua" w:hAnsi="Book Antiqua" w:cs="Segoe UI"/>
            <w:color w:val="0D0D0D"/>
          </w:rPr>
          <w:t>s</w:t>
        </w:r>
        <w:r w:rsidRPr="0086495B">
          <w:rPr>
            <w:rFonts w:ascii="Book Antiqua" w:hAnsi="Book Antiqua" w:cs="Segoe UI"/>
            <w:color w:val="0D0D0D"/>
          </w:rPr>
          <w:t>eless</w:t>
        </w:r>
        <w:proofErr w:type="spellEnd"/>
        <w:r w:rsidRPr="0086495B">
          <w:rPr>
            <w:rFonts w:ascii="Book Antiqua" w:hAnsi="Book Antiqua" w:cs="Segoe UI"/>
            <w:color w:val="0D0D0D"/>
          </w:rPr>
          <w:t xml:space="preserve">. There was no cover on the mountainside, and I knew we presented </w:t>
        </w:r>
        <w:r>
          <w:rPr>
            <w:rFonts w:ascii="Book Antiqua" w:hAnsi="Book Antiqua" w:cs="Segoe UI"/>
            <w:color w:val="0D0D0D"/>
          </w:rPr>
          <w:t xml:space="preserve">an </w:t>
        </w:r>
        <w:r w:rsidRPr="0086495B">
          <w:rPr>
            <w:rFonts w:ascii="Book Antiqua" w:hAnsi="Book Antiqua" w:cs="Segoe UI"/>
            <w:color w:val="0D0D0D"/>
          </w:rPr>
          <w:t>easy target to coalition airstrikes and drones. The paved path I had taken countless times now felt like a treacherous gauntlet.</w:t>
        </w:r>
      </w:ins>
    </w:p>
    <w:p w14:paraId="6C3D2B41"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985" w:author="Yashua Lebowitz" w:date="2024-09-27T19:52:00Z"/>
          <w:rFonts w:ascii="Book Antiqua" w:hAnsi="Book Antiqua" w:cs="Segoe UI"/>
          <w:color w:val="0D0D0D"/>
        </w:rPr>
        <w:pPrChange w:id="398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987" w:author="Yashua Lebowitz" w:date="2024-09-27T19:52:00Z">
        <w:r w:rsidRPr="0086495B">
          <w:rPr>
            <w:rFonts w:ascii="Book Antiqua" w:hAnsi="Book Antiqua"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hornets.</w:t>
        </w:r>
      </w:ins>
    </w:p>
    <w:p w14:paraId="01B155ED"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3988" w:author="Yashua Lebowitz" w:date="2024-09-27T19:52:00Z"/>
          <w:rFonts w:ascii="Book Antiqua" w:hAnsi="Book Antiqua" w:cs="Segoe UI"/>
          <w:color w:val="0D0D0D"/>
        </w:rPr>
        <w:pPrChange w:id="398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3990" w:author="Yashua Lebowitz" w:date="2024-09-27T19:52:00Z">
        <w:r w:rsidRPr="0086495B">
          <w:rPr>
            <w:rFonts w:ascii="Book Antiqua" w:hAnsi="Book Antiqua" w:cs="Segoe UI"/>
            <w:color w:val="0D0D0D"/>
          </w:rPr>
          <w:t>I chose to lay down and play dead, hoping to avoid detection. The cold pavement felt rough against my cheek, a</w:t>
        </w:r>
        <w:r>
          <w:rPr>
            <w:rFonts w:ascii="Book Antiqua" w:hAnsi="Book Antiqua" w:cs="Segoe UI"/>
            <w:color w:val="0D0D0D"/>
          </w:rPr>
          <w:t>s</w:t>
        </w:r>
        <w:r w:rsidRPr="0086495B">
          <w:rPr>
            <w:rFonts w:ascii="Book Antiqua" w:hAnsi="Book Antiqua" w:cs="Segoe UI"/>
            <w:color w:val="0D0D0D"/>
          </w:rPr>
          <w:t xml:space="preserve"> the scent of smoke and blood filled the air. In the darkness, I could faintly perceive a drone lowly hovering above the crowd, monitoring the destruction. I held my breath, praying it wouldn't notice me.</w:t>
        </w:r>
      </w:ins>
    </w:p>
    <w:p w14:paraId="0B3A1B93" w14:textId="77777777" w:rsidR="009B5CE7" w:rsidRPr="0086495B" w:rsidRDefault="009B5CE7">
      <w:pPr>
        <w:pStyle w:val="NormalWeb"/>
        <w:spacing w:line="276" w:lineRule="auto"/>
        <w:ind w:firstLine="284"/>
        <w:rPr>
          <w:ins w:id="3991" w:author="Yashua Lebowitz" w:date="2024-09-27T19:52:00Z"/>
          <w:rFonts w:ascii="Book Antiqua" w:hAnsi="Book Antiqua"/>
        </w:rPr>
        <w:pPrChange w:id="3992" w:author="Yashua Lebowitz" w:date="2024-09-28T16:42:00Z">
          <w:pPr>
            <w:pStyle w:val="NormalWeb"/>
            <w:ind w:firstLine="284"/>
          </w:pPr>
        </w:pPrChange>
      </w:pPr>
      <w:ins w:id="3993" w:author="Yashua Lebowitz" w:date="2024-09-27T19:52:00Z">
        <w:r w:rsidRPr="0086495B">
          <w:rPr>
            <w:rFonts w:ascii="Book Antiqua" w:hAnsi="Book Antiqua"/>
          </w:rPr>
          <w: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ins>
    </w:p>
    <w:p w14:paraId="4F408BE7" w14:textId="77777777" w:rsidR="009B5CE7" w:rsidRPr="0086495B" w:rsidRDefault="009B5CE7">
      <w:pPr>
        <w:pStyle w:val="NormalWeb"/>
        <w:spacing w:line="276" w:lineRule="auto"/>
        <w:ind w:firstLine="284"/>
        <w:rPr>
          <w:ins w:id="3994" w:author="Yashua Lebowitz" w:date="2024-09-27T19:52:00Z"/>
          <w:rFonts w:ascii="Book Antiqua" w:hAnsi="Book Antiqua"/>
        </w:rPr>
        <w:pPrChange w:id="3995" w:author="Yashua Lebowitz" w:date="2024-09-28T16:42:00Z">
          <w:pPr>
            <w:pStyle w:val="NormalWeb"/>
            <w:ind w:firstLine="284"/>
          </w:pPr>
        </w:pPrChange>
      </w:pPr>
      <w:ins w:id="3996" w:author="Yashua Lebowitz" w:date="2024-09-27T19:52:00Z">
        <w:r w:rsidRPr="0086495B">
          <w:rPr>
            <w:rFonts w:ascii="Book Antiqua" w:hAnsi="Book Antiqua"/>
          </w:rPr>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ins>
    </w:p>
    <w:p w14:paraId="7A4401E9" w14:textId="77777777" w:rsidR="009B5CE7" w:rsidRPr="0086495B" w:rsidRDefault="009B5CE7">
      <w:pPr>
        <w:pStyle w:val="NormalWeb"/>
        <w:spacing w:line="276" w:lineRule="auto"/>
        <w:ind w:firstLine="284"/>
        <w:rPr>
          <w:ins w:id="3997" w:author="Yashua Lebowitz" w:date="2024-09-27T19:52:00Z"/>
          <w:rFonts w:ascii="Book Antiqua" w:hAnsi="Book Antiqua"/>
        </w:rPr>
        <w:pPrChange w:id="3998" w:author="Yashua Lebowitz" w:date="2024-09-28T16:42:00Z">
          <w:pPr>
            <w:pStyle w:val="NormalWeb"/>
            <w:ind w:firstLine="284"/>
          </w:pPr>
        </w:pPrChange>
      </w:pPr>
      <w:ins w:id="3999" w:author="Yashua Lebowitz" w:date="2024-09-27T19:52:00Z">
        <w:r w:rsidRPr="0086495B">
          <w:rPr>
            <w:rFonts w:ascii="Book Antiqua" w:hAnsi="Book Antiqua"/>
          </w:rPr>
          <w:t xml:space="preserve">Suddenly, I was transported back to the Alaskan tundra. </w:t>
        </w:r>
        <w:r w:rsidRPr="002173A5">
          <w:rPr>
            <w:rFonts w:ascii="Book Antiqua" w:hAnsi="Book Antiqua"/>
          </w:rPr>
          <w:t xml:space="preserve">The </w:t>
        </w:r>
        <w:r w:rsidRPr="0086495B">
          <w:rPr>
            <w:rFonts w:ascii="Book Antiqua" w:hAnsi="Book Antiqua"/>
          </w:rPr>
          <w:t>snow, the wind</w:t>
        </w:r>
        <w:r w:rsidRPr="00127F59">
          <w:rPr>
            <w:rFonts w:ascii="Book Antiqua" w:hAnsi="Book Antiqua"/>
          </w:rPr>
          <w:t>—they burned my face.</w:t>
        </w:r>
        <w:r>
          <w:rPr>
            <w:rFonts w:ascii="Book Antiqua" w:hAnsi="Book Antiqua"/>
          </w:rPr>
          <w:t xml:space="preserve"> </w:t>
        </w:r>
        <w:r w:rsidRPr="0086495B">
          <w:rPr>
            <w:rFonts w:ascii="Book Antiqua" w:hAnsi="Book Antiqua"/>
          </w:rPr>
          <w:t>The snow crunched beneath my feet as I ran for cover from an incoming mortar strike. Adrenaline surged; old instincts flared. Once a soldier, always a soldier. The deceased from the Jewish cemetery seemed to watch over me, urging me on, beckoning me to finish strong.</w:t>
        </w:r>
      </w:ins>
    </w:p>
    <w:p w14:paraId="1E0A32DF" w14:textId="71F5BBF2" w:rsidR="009B5CE7" w:rsidRPr="0086495B" w:rsidRDefault="009B5CE7">
      <w:pPr>
        <w:pStyle w:val="NormalWeb"/>
        <w:spacing w:line="276" w:lineRule="auto"/>
        <w:ind w:firstLine="284"/>
        <w:rPr>
          <w:ins w:id="4000" w:author="Yashua Lebowitz" w:date="2024-09-27T19:52:00Z"/>
          <w:rFonts w:ascii="Book Antiqua" w:hAnsi="Book Antiqua"/>
        </w:rPr>
        <w:pPrChange w:id="4001" w:author="Yashua Lebowitz" w:date="2024-09-28T16:42:00Z">
          <w:pPr>
            <w:pStyle w:val="NormalWeb"/>
            <w:ind w:firstLine="284"/>
          </w:pPr>
        </w:pPrChange>
      </w:pPr>
      <w:ins w:id="4002" w:author="Yashua Lebowitz" w:date="2024-09-27T19:52:00Z">
        <w:r w:rsidRPr="0086495B">
          <w:rPr>
            <w:rFonts w:ascii="Book Antiqua" w:hAnsi="Book Antiqua"/>
          </w:rPr>
          <w:t>My goal was the Lions</w:t>
        </w:r>
        <w:r>
          <w:rPr>
            <w:rFonts w:ascii="Book Antiqua" w:hAnsi="Book Antiqua"/>
          </w:rPr>
          <w:t>’</w:t>
        </w:r>
        <w:r w:rsidRPr="0086495B">
          <w:rPr>
            <w:rFonts w:ascii="Book Antiqua" w:hAnsi="Book Antiqua"/>
          </w:rPr>
          <w:t xml:space="preserve"> Gate, the closest entrance into the Old City from the Mount of Olives. The gate, with its lion carvings, seemed like a </w:t>
        </w:r>
        <w:r>
          <w:rPr>
            <w:rFonts w:ascii="Book Antiqua" w:hAnsi="Book Antiqua"/>
          </w:rPr>
          <w:t xml:space="preserve">refuge </w:t>
        </w:r>
        <w:r w:rsidRPr="0086495B">
          <w:rPr>
            <w:rFonts w:ascii="Book Antiqua" w:hAnsi="Book Antiqua"/>
          </w:rPr>
          <w:t xml:space="preserve">of hope. I was </w:t>
        </w:r>
        <w:r w:rsidRPr="0086495B">
          <w:rPr>
            <w:rFonts w:ascii="Book Antiqua" w:hAnsi="Book Antiqua"/>
          </w:rPr>
          <w:lastRenderedPageBreak/>
          <w:t xml:space="preserve">almost out of breath. The enemy was no longer above but below, as I struggled to reach safety. I fought my body’s urge to stop and rest. War had found me again. The Russian drones were here. </w:t>
        </w:r>
      </w:ins>
      <w:r w:rsidR="00B614C1">
        <w:rPr>
          <w:rFonts w:ascii="Book Antiqua" w:hAnsi="Book Antiqua"/>
        </w:rPr>
        <w:t>Adrenaline</w:t>
      </w:r>
      <w:ins w:id="4003" w:author="Yashua Lebowitz" w:date="2024-09-27T19:52:00Z">
        <w:r w:rsidRPr="0086495B">
          <w:rPr>
            <w:rFonts w:ascii="Book Antiqua" w:hAnsi="Book Antiqua"/>
          </w:rPr>
          <w:t xml:space="preserve"> and desperation wrapped around me like the layers of clothing I used to protect myself from the harsh Arctic wind. Each step was heavy with the weight of history within these ancient walls. But the desire to save this city and its people pushed me onward.</w:t>
        </w:r>
      </w:ins>
    </w:p>
    <w:p w14:paraId="084E45C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4004" w:author="Yashua Lebowitz" w:date="2024-09-27T19:52:00Z"/>
          <w:rFonts w:ascii="Book Antiqua" w:hAnsi="Book Antiqua"/>
          <w:color w:val="0D0D0D"/>
        </w:rPr>
        <w:pPrChange w:id="400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06" w:author="Yashua Lebowitz" w:date="2024-09-27T19:52:00Z">
        <w:r w:rsidRPr="0086495B">
          <w:rPr>
            <w:rFonts w:ascii="Book Antiqua" w:hAnsi="Book Antiqua"/>
            <w:color w:val="0D0D0D"/>
          </w:rPr>
          <w:t>The closer I got to the Lion</w:t>
        </w:r>
        <w:r>
          <w:rPr>
            <w:rFonts w:ascii="Book Antiqua" w:hAnsi="Book Antiqua"/>
            <w:color w:val="0D0D0D"/>
          </w:rPr>
          <w:t>s’</w:t>
        </w:r>
        <w:r w:rsidRPr="0086495B">
          <w:rPr>
            <w:rFonts w:ascii="Book Antiqua" w:hAnsi="Book Antiqua"/>
            <w:color w:val="0D0D0D"/>
          </w:rPr>
          <w:t xml:space="preserve"> Gate, the more I felt a glimmer of hope. The city's ancient walls presented a fa</w:t>
        </w:r>
        <w:r>
          <w:rPr>
            <w:rFonts w:ascii="Book Antiqua" w:hAnsi="Book Antiqua"/>
            <w:color w:val="0D0D0D"/>
          </w:rPr>
          <w:t>ç</w:t>
        </w:r>
        <w:r w:rsidRPr="0086495B">
          <w:rPr>
            <w:rFonts w:ascii="Book Antiqua" w:hAnsi="Book Antiqua"/>
            <w:color w:val="0D0D0D"/>
          </w:rPr>
          <w:t xml:space="preserve">ade of protection, the hope of brief respite from the relentless assault above. Finally, I reached the gate, where the thick stone walls and narrow streets provided a hope that the labyrinthine paths would offer security. I finally got a moment to catch my breath, </w:t>
        </w:r>
        <w:r>
          <w:rPr>
            <w:rFonts w:ascii="Book Antiqua" w:hAnsi="Book Antiqua"/>
            <w:color w:val="0D0D0D"/>
          </w:rPr>
          <w:t xml:space="preserve">but </w:t>
        </w:r>
        <w:r w:rsidRPr="0086495B">
          <w:rPr>
            <w:rFonts w:ascii="Book Antiqua" w:hAnsi="Book Antiqua"/>
            <w:color w:val="0D0D0D"/>
          </w:rPr>
          <w:t xml:space="preserve">even more fear and uncertainty crept into my heart. One all-consuming thought </w:t>
        </w:r>
        <w:r>
          <w:rPr>
            <w:rFonts w:ascii="Book Antiqua" w:hAnsi="Book Antiqua"/>
            <w:color w:val="0D0D0D"/>
          </w:rPr>
          <w:t>was</w:t>
        </w:r>
        <w:r w:rsidRPr="0086495B">
          <w:rPr>
            <w:rFonts w:ascii="Book Antiqua" w:hAnsi="Book Antiqua"/>
            <w:color w:val="0D0D0D"/>
          </w:rPr>
          <w:t xml:space="preserve"> my wife. What about my wife? Where is she? We both lived on the dividing line between the Christian and Jewish quarters. In a sense, this was symbolic of our relationship</w:t>
        </w:r>
        <w:r>
          <w:rPr>
            <w:rFonts w:ascii="Book Antiqua" w:hAnsi="Book Antiqua"/>
            <w:color w:val="0D0D0D"/>
          </w:rPr>
          <w:t>, an Indian and a Jew both united in our faith in Yeshua.</w:t>
        </w:r>
      </w:ins>
    </w:p>
    <w:p w14:paraId="3DD839BD"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4007" w:author="Yashua Lebowitz" w:date="2024-09-27T19:52:00Z"/>
          <w:rFonts w:ascii="Book Antiqua" w:hAnsi="Book Antiqua"/>
          <w:color w:val="0D0D0D"/>
        </w:rPr>
        <w:pPrChange w:id="400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09" w:author="Yashua Lebowitz" w:date="2024-09-27T19:52:00Z">
        <w:r w:rsidRPr="0086495B">
          <w:rPr>
            <w:rFonts w:ascii="Book Antiqua" w:hAnsi="Book Antiqua"/>
            <w:color w:val="0D0D0D"/>
          </w:rPr>
          <w:t xml:space="preserve">As I slipped through the gates, the sounds of the city and the fight against the drones within </w:t>
        </w:r>
        <w:r>
          <w:rPr>
            <w:rFonts w:ascii="Book Antiqua" w:hAnsi="Book Antiqua"/>
            <w:color w:val="0D0D0D"/>
          </w:rPr>
          <w:t>intensified</w:t>
        </w:r>
        <w:r w:rsidRPr="0086495B">
          <w:rPr>
            <w:rFonts w:ascii="Book Antiqua" w:hAnsi="Book Antiqua"/>
            <w:color w:val="0D0D0D"/>
          </w:rPr>
          <w:t>. It disgusted me that these animals of the UN had no respect for the most holy city of the world. What was Obama thinking? Profaning El Elyon’s future capital</w:t>
        </w:r>
        <w:r>
          <w:rPr>
            <w:rFonts w:ascii="Book Antiqua" w:hAnsi="Book Antiqua"/>
            <w:color w:val="0D0D0D"/>
          </w:rPr>
          <w:t>! Did</w:t>
        </w:r>
        <w:r w:rsidRPr="0086495B">
          <w:rPr>
            <w:rFonts w:ascii="Book Antiqua" w:hAnsi="Book Antiqua"/>
            <w:color w:val="0D0D0D"/>
          </w:rPr>
          <w:t xml:space="preserve"> he not know that those who bless Israel will be blessed and those who curse Israel will be cursed?</w:t>
        </w:r>
      </w:ins>
    </w:p>
    <w:p w14:paraId="2B2BDBF5" w14:textId="77777777" w:rsidR="009B5CE7" w:rsidRPr="0086495B" w:rsidRDefault="009B5CE7">
      <w:pPr>
        <w:ind w:firstLine="284"/>
        <w:rPr>
          <w:ins w:id="4010" w:author="Yashua Lebowitz" w:date="2024-09-27T19:52:00Z"/>
          <w:rFonts w:ascii="Book Antiqua" w:eastAsia="Times New Roman" w:hAnsi="Book Antiqua" w:cs="Times New Roman"/>
          <w:sz w:val="24"/>
          <w:szCs w:val="24"/>
          <w:lang w:eastAsia="en-IN"/>
        </w:rPr>
        <w:pPrChange w:id="4011" w:author="Yashua Lebowitz" w:date="2024-09-28T16:42:00Z">
          <w:pPr>
            <w:spacing w:line="240" w:lineRule="auto"/>
            <w:ind w:firstLine="284"/>
          </w:pPr>
        </w:pPrChange>
      </w:pPr>
      <w:ins w:id="4012" w:author="Yashua Lebowitz" w:date="2024-09-27T19:52:00Z">
        <w:r w:rsidRPr="0086495B">
          <w:rPr>
            <w:rFonts w:ascii="Book Antiqua" w:eastAsia="Times New Roman" w:hAnsi="Book Antiqua" w:cs="Times New Roman"/>
            <w:sz w:val="24"/>
            <w:szCs w:val="24"/>
            <w:lang w:eastAsia="en-IN"/>
          </w:rPr>
          <w:t>Suddenly, there was silence. I figured the attack had ceased, but then the drones began delivering their payloads. Behind the wall adjacent to the Lions</w:t>
        </w:r>
        <w:r>
          <w:rPr>
            <w:rFonts w:ascii="Book Antiqua" w:eastAsia="Times New Roman" w:hAnsi="Book Antiqua" w:cs="Times New Roman"/>
            <w:sz w:val="24"/>
            <w:szCs w:val="24"/>
            <w:lang w:eastAsia="en-IN"/>
          </w:rPr>
          <w:t>’</w:t>
        </w:r>
        <w:r w:rsidRPr="0086495B">
          <w:rPr>
            <w:rFonts w:ascii="Book Antiqua" w:eastAsia="Times New Roman" w:hAnsi="Book Antiqua" w:cs="Times New Roman"/>
            <w:sz w:val="24"/>
            <w:szCs w:val="24"/>
            <w:lang w:eastAsia="en-IN"/>
          </w:rPr>
          <w:t xml:space="preserve"> Gate, I slowly peeked around a corner. A larger drone descended, bringing with it a Hunter-Killer Robot</w:t>
        </w:r>
        <w:r>
          <w:rPr>
            <w:rFonts w:ascii="Book Antiqua" w:eastAsia="Times New Roman" w:hAnsi="Book Antiqua" w:cs="Times New Roman"/>
            <w:sz w:val="24"/>
            <w:szCs w:val="24"/>
            <w:lang w:eastAsia="en-IN"/>
          </w:rPr>
          <w:t xml:space="preserve"> (HKR)</w:t>
        </w:r>
        <w:r w:rsidRPr="0086495B">
          <w:rPr>
            <w:rFonts w:ascii="Book Antiqua" w:eastAsia="Times New Roman" w:hAnsi="Book Antiqua" w:cs="Times New Roman"/>
            <w:sz w:val="24"/>
            <w:szCs w:val="24"/>
            <w:lang w:eastAsia="en-IN"/>
          </w:rPr>
          <w:t>. Robots under AI control had advanced significantly in the past decade, now working seamlessly alongside human soldiers.</w:t>
        </w:r>
      </w:ins>
    </w:p>
    <w:p w14:paraId="4CA206BE" w14:textId="77777777" w:rsidR="009B5CE7" w:rsidRPr="0086495B" w:rsidRDefault="009B5CE7">
      <w:pPr>
        <w:ind w:firstLine="284"/>
        <w:rPr>
          <w:ins w:id="4013" w:author="Yashua Lebowitz" w:date="2024-09-27T19:52:00Z"/>
          <w:rFonts w:ascii="Book Antiqua" w:eastAsia="Times New Roman" w:hAnsi="Book Antiqua" w:cs="Times New Roman"/>
          <w:sz w:val="24"/>
          <w:szCs w:val="24"/>
          <w:lang w:eastAsia="en-IN"/>
        </w:rPr>
        <w:pPrChange w:id="4014" w:author="Yashua Lebowitz" w:date="2024-09-28T16:42:00Z">
          <w:pPr>
            <w:spacing w:line="240" w:lineRule="auto"/>
            <w:ind w:firstLine="284"/>
          </w:pPr>
        </w:pPrChange>
      </w:pPr>
      <w:ins w:id="4015" w:author="Yashua Lebowitz" w:date="2024-09-27T19:52:00Z">
        <w:r w:rsidRPr="0086495B">
          <w:rPr>
            <w:rFonts w:ascii="Book Antiqua" w:eastAsia="Times New Roman" w:hAnsi="Book Antiqua" w:cs="Times New Roman"/>
            <w:sz w:val="24"/>
            <w:szCs w:val="24"/>
            <w:lang w:eastAsia="en-IN"/>
          </w:rPr>
          <w:t>I could hear the weight of its feet shift upon the concrete as it landed. Its sleek, metallic body adjusted</w:t>
        </w:r>
        <w:r>
          <w:rPr>
            <w:rFonts w:ascii="Book Antiqua" w:eastAsia="Times New Roman" w:hAnsi="Book Antiqua" w:cs="Times New Roman"/>
            <w:sz w:val="24"/>
            <w:szCs w:val="24"/>
            <w:lang w:eastAsia="en-IN"/>
          </w:rPr>
          <w:t xml:space="preserve"> as its</w:t>
        </w:r>
        <w:r w:rsidRPr="0086495B">
          <w:rPr>
            <w:rFonts w:ascii="Book Antiqua" w:eastAsia="Times New Roman" w:hAnsi="Book Antiqua" w:cs="Times New Roman"/>
            <w:sz w:val="24"/>
            <w:szCs w:val="24"/>
            <w:lang w:eastAsia="en-IN"/>
          </w:rPr>
          <w:t xml:space="preserve"> sensors scann</w:t>
        </w:r>
        <w:r>
          <w:rPr>
            <w:rFonts w:ascii="Book Antiqua" w:eastAsia="Times New Roman" w:hAnsi="Book Antiqua" w:cs="Times New Roman"/>
            <w:sz w:val="24"/>
            <w:szCs w:val="24"/>
            <w:lang w:eastAsia="en-IN"/>
          </w:rPr>
          <w:t>ed</w:t>
        </w:r>
        <w:r w:rsidRPr="0086495B">
          <w:rPr>
            <w:rFonts w:ascii="Book Antiqua" w:eastAsia="Times New Roman" w:hAnsi="Book Antiqua" w:cs="Times New Roman"/>
            <w:sz w:val="24"/>
            <w:szCs w:val="24"/>
            <w:lang w:eastAsia="en-IN"/>
          </w:rPr>
          <w:t xml:space="preserve"> the urban environment with </w:t>
        </w:r>
        <w:r>
          <w:rPr>
            <w:rFonts w:ascii="Book Antiqua" w:eastAsia="Times New Roman" w:hAnsi="Book Antiqua" w:cs="Times New Roman"/>
            <w:sz w:val="24"/>
            <w:szCs w:val="24"/>
            <w:lang w:eastAsia="en-IN"/>
          </w:rPr>
          <w:t xml:space="preserve">efficient </w:t>
        </w:r>
        <w:r w:rsidRPr="0086495B">
          <w:rPr>
            <w:rFonts w:ascii="Book Antiqua" w:eastAsia="Times New Roman" w:hAnsi="Book Antiqua" w:cs="Times New Roman"/>
            <w:sz w:val="24"/>
            <w:szCs w:val="24"/>
            <w:lang w:eastAsia="en-IN"/>
          </w:rPr>
          <w:t>precis</w:t>
        </w:r>
        <w:r>
          <w:rPr>
            <w:rFonts w:ascii="Book Antiqua" w:eastAsia="Times New Roman" w:hAnsi="Book Antiqua" w:cs="Times New Roman"/>
            <w:sz w:val="24"/>
            <w:szCs w:val="24"/>
            <w:lang w:eastAsia="en-IN"/>
          </w:rPr>
          <w:t>ion.</w:t>
        </w:r>
        <w:r w:rsidRPr="0086495B">
          <w:rPr>
            <w:rFonts w:ascii="Book Antiqua" w:eastAsia="Times New Roman" w:hAnsi="Book Antiqua" w:cs="Times New Roman"/>
            <w:sz w:val="24"/>
            <w:szCs w:val="24"/>
            <w:lang w:eastAsia="en-IN"/>
          </w:rPr>
          <w:t xml:space="preserve">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ins>
    </w:p>
    <w:p w14:paraId="7EE97E76" w14:textId="77777777" w:rsidR="009B5CE7" w:rsidRPr="0086495B" w:rsidRDefault="009B5CE7">
      <w:pPr>
        <w:ind w:firstLine="284"/>
        <w:rPr>
          <w:ins w:id="4016" w:author="Yashua Lebowitz" w:date="2024-09-27T19:52:00Z"/>
          <w:rFonts w:ascii="Book Antiqua" w:hAnsi="Book Antiqua" w:cs="Times New Roman"/>
          <w:color w:val="0D0D0D"/>
          <w:sz w:val="24"/>
          <w:szCs w:val="24"/>
        </w:rPr>
        <w:pPrChange w:id="4017" w:author="Yashua Lebowitz" w:date="2024-09-28T16:42:00Z">
          <w:pPr>
            <w:spacing w:line="240" w:lineRule="auto"/>
            <w:ind w:firstLine="284"/>
          </w:pPr>
        </w:pPrChange>
      </w:pPr>
      <w:ins w:id="4018" w:author="Yashua Lebowitz" w:date="2024-09-27T19:52:00Z">
        <w:r w:rsidRPr="0086495B">
          <w:rPr>
            <w:rFonts w:ascii="Book Antiqua" w:hAnsi="Book Antiqua"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w:t>
        </w:r>
        <w:r>
          <w:rPr>
            <w:rFonts w:ascii="Book Antiqua" w:hAnsi="Book Antiqua" w:cs="Times New Roman"/>
            <w:color w:val="0D0D0D"/>
            <w:sz w:val="24"/>
            <w:szCs w:val="24"/>
          </w:rPr>
          <w:t>ed</w:t>
        </w:r>
        <w:r w:rsidRPr="0086495B">
          <w:rPr>
            <w:rFonts w:ascii="Book Antiqua" w:hAnsi="Book Antiqua" w:cs="Times New Roman"/>
            <w:color w:val="0D0D0D"/>
            <w:sz w:val="24"/>
            <w:szCs w:val="24"/>
          </w:rPr>
          <w:t xml:space="preserve"> in on the soldier’s position. The explosion was swift and brutal. The soldier was already gone.</w:t>
        </w:r>
      </w:ins>
    </w:p>
    <w:p w14:paraId="5EA57418" w14:textId="60ED1F06" w:rsidR="009B5CE7" w:rsidRPr="0086495B" w:rsidRDefault="009B5CE7">
      <w:pPr>
        <w:ind w:firstLine="284"/>
        <w:rPr>
          <w:ins w:id="4019" w:author="Yashua Lebowitz" w:date="2024-09-27T19:52:00Z"/>
          <w:rFonts w:ascii="Book Antiqua" w:eastAsia="Times New Roman" w:hAnsi="Book Antiqua" w:cs="Times New Roman"/>
          <w:sz w:val="24"/>
          <w:szCs w:val="24"/>
          <w:lang w:eastAsia="en-IN"/>
        </w:rPr>
        <w:pPrChange w:id="4020" w:author="Yashua Lebowitz" w:date="2024-09-28T16:42:00Z">
          <w:pPr>
            <w:spacing w:line="240" w:lineRule="auto"/>
            <w:ind w:firstLine="284"/>
          </w:pPr>
        </w:pPrChange>
      </w:pPr>
      <w:ins w:id="4021" w:author="Yashua Lebowitz" w:date="2024-09-27T19:52:00Z">
        <w:r w:rsidRPr="0086495B">
          <w:rPr>
            <w:rFonts w:ascii="Book Antiqua" w:hAnsi="Book Antiqua" w:cs="Times New Roman"/>
            <w:color w:val="0D0D0D"/>
            <w:sz w:val="24"/>
            <w:szCs w:val="24"/>
          </w:rPr>
          <w:lastRenderedPageBreak/>
          <w:t>Thoughts of my wife raced through my mind, but saving some of these people was more important. I couldn't let the fear</w:t>
        </w:r>
      </w:ins>
      <w:r w:rsidR="00B614C1">
        <w:rPr>
          <w:rFonts w:ascii="Book Antiqua" w:hAnsi="Book Antiqua" w:cs="Times New Roman"/>
          <w:color w:val="0D0D0D"/>
          <w:sz w:val="24"/>
          <w:szCs w:val="24"/>
        </w:rPr>
        <w:t xml:space="preserve"> creep in and</w:t>
      </w:r>
      <w:ins w:id="4022" w:author="Yashua Lebowitz" w:date="2024-09-27T19:52:00Z">
        <w:r w:rsidRPr="0086495B">
          <w:rPr>
            <w:rFonts w:ascii="Book Antiqua" w:hAnsi="Book Antiqua" w:cs="Times New Roman"/>
            <w:color w:val="0D0D0D"/>
            <w:sz w:val="24"/>
            <w:szCs w:val="24"/>
          </w:rPr>
          <w:t xml:space="preserve"> paralyze me. I needed to act, to help those around me and to find my wife. Steeling myself, I crouched low and made my way towards the fallen soldier’s EMP rifle. If I could get hold of it, I might have a chance to disable the HKR.</w:t>
        </w:r>
      </w:ins>
    </w:p>
    <w:p w14:paraId="0C63A70C"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4023" w:author="Yashua Lebowitz" w:date="2024-09-27T19:52:00Z"/>
          <w:rFonts w:ascii="Book Antiqua" w:hAnsi="Book Antiqua"/>
          <w:color w:val="0D0D0D"/>
        </w:rPr>
        <w:pPrChange w:id="402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25" w:author="Yashua Lebowitz" w:date="2024-09-27T19:52:00Z">
        <w:r w:rsidRPr="0086495B">
          <w:rPr>
            <w:rFonts w:ascii="Book Antiqua" w:hAnsi="Book Antiqua"/>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ins>
    </w:p>
    <w:p w14:paraId="660C212B"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4026" w:author="Yashua Lebowitz" w:date="2024-09-27T19:52:00Z"/>
          <w:rFonts w:ascii="Book Antiqua" w:hAnsi="Book Antiqua"/>
        </w:rPr>
        <w:pPrChange w:id="4027"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28" w:author="Yashua Lebowitz" w:date="2024-09-27T19:52:00Z">
        <w:r w:rsidRPr="0086495B">
          <w:rPr>
            <w:rFonts w:ascii="Book Antiqua" w:hAnsi="Book Antiqua"/>
            <w:color w:val="0D0D0D"/>
          </w:rPr>
          <w:t>I reached the soldier’s body, the EMP rifle still clutched in his hands. With a mix of reverence and urgency, I pried it from his grasp. I checked the rifle quickly; it seemed operational.</w:t>
        </w:r>
        <w:r>
          <w:rPr>
            <w:rFonts w:ascii="Book Antiqua" w:hAnsi="Book Antiqua"/>
          </w:rPr>
          <w:t xml:space="preserve"> </w:t>
        </w:r>
        <w:r w:rsidRPr="0086495B">
          <w:rPr>
            <w:rFonts w:ascii="Book Antiqua" w:hAnsi="Book Antiqua"/>
          </w:rPr>
          <w:t xml:space="preserve">Peeking around the corner, I spotted the HKR methodically navigating the narrow streets, </w:t>
        </w:r>
        <w:r>
          <w:rPr>
            <w:rFonts w:ascii="Book Antiqua" w:hAnsi="Book Antiqua"/>
          </w:rPr>
          <w:t xml:space="preserve">sweeping </w:t>
        </w:r>
        <w:r w:rsidRPr="0086495B">
          <w:rPr>
            <w:rFonts w:ascii="Book Antiqua" w:hAnsi="Book Antiqua"/>
          </w:rPr>
          <w:t>its sensors for more targets. I took a deep breath, aimed the EMP rifle, and fired. A blue flash burst forth, striking the HKR. For a moment, it paused, its systems disrupted by the electromagnetic pulse. The</w:t>
        </w:r>
        <w:r>
          <w:rPr>
            <w:rFonts w:ascii="Book Antiqua" w:hAnsi="Book Antiqua"/>
          </w:rPr>
          <w:t>n the</w:t>
        </w:r>
        <w:r w:rsidRPr="0086495B">
          <w:rPr>
            <w:rFonts w:ascii="Book Antiqua" w:hAnsi="Book Antiqua"/>
          </w:rPr>
          <w:t xml:space="preserve"> robot slumped, its mechanical whirring silenced, and it ceased to operate. It was surreal to witness such advanced machinery against the backdrop of an ancient city.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ins>
    </w:p>
    <w:p w14:paraId="7A615618"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4029" w:author="Yashua Lebowitz" w:date="2024-09-27T19:52:00Z"/>
          <w:rFonts w:ascii="Book Antiqua" w:hAnsi="Book Antiqua"/>
        </w:rPr>
        <w:pPrChange w:id="403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31" w:author="Yashua Lebowitz" w:date="2024-09-27T19:52:00Z">
        <w:r w:rsidRPr="0086495B">
          <w:rPr>
            <w:rFonts w:ascii="Book Antiqua" w:hAnsi="Book Antiqua"/>
          </w:rPr>
          <w:t>With the HKR disabled, I continued my descent toward the Christian and Jewish quarters. The streets grew narrower, the ancient buildings huddl</w:t>
        </w:r>
        <w:r>
          <w:rPr>
            <w:rFonts w:ascii="Book Antiqua" w:hAnsi="Book Antiqua"/>
          </w:rPr>
          <w:t>ed</w:t>
        </w:r>
        <w:r w:rsidRPr="0086495B">
          <w:rPr>
            <w:rFonts w:ascii="Book Antiqua" w:hAnsi="Book Antiqua"/>
          </w:rPr>
          <w:t xml:space="preserve"> closer together. The chaos above contrasted sharply with the silent tension of these enclosed pathways. </w:t>
        </w:r>
        <w:r>
          <w:rPr>
            <w:rFonts w:ascii="Book Antiqua" w:hAnsi="Book Antiqua"/>
          </w:rPr>
          <w:t xml:space="preserve">But wait. </w:t>
        </w:r>
        <w:r w:rsidRPr="0086495B">
          <w:rPr>
            <w:rFonts w:ascii="Book Antiqua" w:hAnsi="Book Antiqua"/>
          </w:rPr>
          <w:t>Under the dim street lights</w:t>
        </w:r>
        <w:r>
          <w:rPr>
            <w:rFonts w:ascii="Book Antiqua" w:hAnsi="Book Antiqua"/>
          </w:rPr>
          <w:t>,</w:t>
        </w:r>
        <w:r w:rsidRPr="0086495B">
          <w:rPr>
            <w:rFonts w:ascii="Book Antiqua" w:hAnsi="Book Antiqua"/>
          </w:rPr>
          <w:t xml:space="preserve"> I encountered an</w:t>
        </w:r>
        <w:r>
          <w:rPr>
            <w:rFonts w:ascii="Book Antiqua" w:hAnsi="Book Antiqua"/>
          </w:rPr>
          <w:t>other</w:t>
        </w:r>
        <w:r w:rsidRPr="0086495B">
          <w:rPr>
            <w:rFonts w:ascii="Book Antiqua" w:hAnsi="Book Antiqua"/>
          </w:rPr>
          <w:t xml:space="preserve"> HKR wedged in an alley, its sensors scanning relentlessly. Dark silhouettes of Orthodox Jews from the buildings above hurled stones and household objects at the robot, desperate to disable it. In response, small RPGs erupted from the HKR, </w:t>
        </w:r>
        <w:r>
          <w:rPr>
            <w:rFonts w:ascii="Book Antiqua" w:hAnsi="Book Antiqua"/>
          </w:rPr>
          <w:t>aiming at</w:t>
        </w:r>
        <w:r w:rsidRPr="0086495B">
          <w:rPr>
            <w:rFonts w:ascii="Book Antiqua" w:hAnsi="Book Antiqua"/>
          </w:rPr>
          <w:t xml:space="preserve"> its attackers</w:t>
        </w:r>
        <w:r>
          <w:rPr>
            <w:rFonts w:ascii="Book Antiqua" w:hAnsi="Book Antiqua"/>
          </w:rPr>
          <w:t>’</w:t>
        </w:r>
        <w:r w:rsidRPr="0086495B">
          <w:rPr>
            <w:rFonts w:ascii="Book Antiqua" w:hAnsi="Book Antiqua"/>
          </w:rPr>
          <w:t xml:space="preserve"> positions. Explosions reverberated through the alleyway as both buildings on either side crumbled onto the HKR. The shouts of trapped occupants filled the air. The HKR slowly emerged from the rubble, its metallic form battered but operational. I swiftly took aim and fired</w:t>
        </w:r>
        <w:r>
          <w:rPr>
            <w:rFonts w:ascii="Book Antiqua" w:hAnsi="Book Antiqua"/>
          </w:rPr>
          <w:t>;</w:t>
        </w:r>
        <w:r w:rsidRPr="0086495B">
          <w:rPr>
            <w:rFonts w:ascii="Book Antiqua" w:hAnsi="Book Antiqua"/>
          </w:rPr>
          <w:t xml:space="preserve"> the EMP burst rendering another machine lifeless.</w:t>
        </w:r>
      </w:ins>
    </w:p>
    <w:p w14:paraId="0330D101" w14:textId="77777777" w:rsidR="009B5CE7" w:rsidRPr="0086495B" w:rsidRDefault="009B5CE7">
      <w:pPr>
        <w:pStyle w:val="NormalWeb"/>
        <w:pBdr>
          <w:top w:val="single" w:sz="2" w:space="0" w:color="E3E3E3"/>
          <w:left w:val="single" w:sz="2" w:space="0" w:color="E3E3E3"/>
          <w:bottom w:val="single" w:sz="2" w:space="0" w:color="E3E3E3"/>
          <w:right w:val="single" w:sz="2" w:space="0" w:color="E3E3E3"/>
        </w:pBdr>
        <w:shd w:val="clear" w:color="auto" w:fill="FFFFFF"/>
        <w:spacing w:line="276" w:lineRule="auto"/>
        <w:ind w:firstLine="284"/>
        <w:rPr>
          <w:ins w:id="4032" w:author="Yashua Lebowitz" w:date="2024-09-27T19:52:00Z"/>
          <w:rFonts w:ascii="Book Antiqua" w:hAnsi="Book Antiqua"/>
          <w:color w:val="0D0D0D"/>
        </w:rPr>
        <w:pPrChange w:id="403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ind w:firstLine="284"/>
          </w:pPr>
        </w:pPrChange>
      </w:pPr>
      <w:ins w:id="4034" w:author="Yashua Lebowitz" w:date="2024-09-27T19:52:00Z">
        <w:r w:rsidRPr="0086495B">
          <w:rPr>
            <w:rFonts w:ascii="Book Antiqua" w:hAnsi="Book Antiqua"/>
            <w:color w:val="0D0D0D"/>
          </w:rPr>
          <w:t xml:space="preserve">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w:t>
        </w:r>
        <w:r w:rsidRPr="0086495B">
          <w:rPr>
            <w:rFonts w:ascii="Book Antiqua" w:hAnsi="Book Antiqua"/>
            <w:color w:val="0D0D0D"/>
          </w:rPr>
          <w:lastRenderedPageBreak/>
          <w:t xml:space="preserve">The ancient walls of Jerusalem had seen countless conflicts and prayers, and I hoped mine would not go unheard. The faith that El Elyon watched over His people gave me strength as I </w:t>
        </w:r>
        <w:r>
          <w:rPr>
            <w:rFonts w:ascii="Book Antiqua" w:hAnsi="Book Antiqua"/>
            <w:color w:val="0D0D0D"/>
          </w:rPr>
          <w:t>made my way through</w:t>
        </w:r>
        <w:r w:rsidRPr="0086495B">
          <w:rPr>
            <w:rFonts w:ascii="Book Antiqua" w:hAnsi="Book Antiqua"/>
            <w:color w:val="0D0D0D"/>
          </w:rPr>
          <w:t xml:space="preserve"> the perilous streets.</w:t>
        </w:r>
      </w:ins>
    </w:p>
    <w:p w14:paraId="02CED7A1" w14:textId="77777777" w:rsidR="009B5CE7" w:rsidRPr="0086495B" w:rsidRDefault="009B5CE7">
      <w:pPr>
        <w:pStyle w:val="NormalWeb"/>
        <w:spacing w:line="276" w:lineRule="auto"/>
        <w:ind w:firstLine="284"/>
        <w:rPr>
          <w:ins w:id="4035" w:author="Yashua Lebowitz" w:date="2024-09-27T19:52:00Z"/>
          <w:rFonts w:ascii="Book Antiqua" w:hAnsi="Book Antiqua"/>
          <w:highlight w:val="lightGray"/>
        </w:rPr>
        <w:pPrChange w:id="4036" w:author="Yashua Lebowitz" w:date="2024-09-28T16:42:00Z">
          <w:pPr>
            <w:pStyle w:val="NormalWeb"/>
            <w:ind w:firstLine="284"/>
          </w:pPr>
        </w:pPrChange>
      </w:pPr>
      <w:ins w:id="4037" w:author="Yashua Lebowitz" w:date="2024-09-27T19:52:00Z">
        <w:r w:rsidRPr="0086495B">
          <w:rPr>
            <w:rFonts w:ascii="Book Antiqua" w:hAnsi="Book Antiqua"/>
          </w:rPr>
          <w:t>I finally reached the gate to my home. The gate was already ajar, and I slid right through, reaching the door. It showed signs of damage</w:t>
        </w:r>
        <w:r>
          <w:rPr>
            <w:rFonts w:ascii="Book Antiqua" w:hAnsi="Book Antiqua"/>
          </w:rPr>
          <w:t>:</w:t>
        </w:r>
        <w:r w:rsidRPr="0086495B">
          <w:rPr>
            <w:rFonts w:ascii="Book Antiqua" w:hAnsi="Book Antiqua"/>
          </w:rPr>
          <w:t xml:space="preserve"> someone had forcefully entered. My heart began to race. Keeping my cool, I propped my EMP rifle against the wall outside my home and slowly walked inside, listening carefully. </w:t>
        </w:r>
        <w:commentRangeStart w:id="4038"/>
        <w:commentRangeStart w:id="4039"/>
        <w:r w:rsidRPr="0086495B">
          <w:rPr>
            <w:rFonts w:ascii="Book Antiqua" w:hAnsi="Book Antiqua"/>
            <w:highlight w:val="lightGray"/>
          </w:rPr>
          <w:t>I</w:t>
        </w:r>
        <w:commentRangeEnd w:id="4038"/>
        <w:r>
          <w:rPr>
            <w:rStyle w:val="CommentReference"/>
            <w:rFonts w:asciiTheme="minorHAnsi" w:eastAsiaTheme="minorHAnsi" w:hAnsiTheme="minorHAnsi" w:cstheme="minorBidi"/>
            <w:lang w:eastAsia="en-US"/>
          </w:rPr>
          <w:commentReference w:id="4038"/>
        </w:r>
      </w:ins>
      <w:commentRangeEnd w:id="4039"/>
      <w:ins w:id="4040" w:author="Yashua Lebowitz" w:date="2024-09-28T16:43:00Z">
        <w:r w:rsidR="00776F65">
          <w:rPr>
            <w:rStyle w:val="CommentReference"/>
            <w:rFonts w:asciiTheme="minorHAnsi" w:eastAsiaTheme="minorHAnsi" w:hAnsiTheme="minorHAnsi" w:cstheme="minorBidi"/>
            <w:lang w:val="en-US" w:eastAsia="en-US"/>
          </w:rPr>
          <w:commentReference w:id="4039"/>
        </w:r>
      </w:ins>
      <w:ins w:id="4041" w:author="Yashua Lebowitz" w:date="2024-09-27T19:52:00Z">
        <w:r w:rsidRPr="0086495B">
          <w:rPr>
            <w:rFonts w:ascii="Book Antiqua" w:hAnsi="Book Antiqua"/>
            <w:highlight w:val="lightGray"/>
          </w:rPr>
          <w:t xml:space="preserve"> could hear my wife shouting from the rear of the house.</w:t>
        </w:r>
      </w:ins>
    </w:p>
    <w:p w14:paraId="5432DACF" w14:textId="77777777" w:rsidR="009B5CE7" w:rsidRPr="0086495B" w:rsidRDefault="009B5CE7">
      <w:pPr>
        <w:pStyle w:val="NormalWeb"/>
        <w:spacing w:line="276" w:lineRule="auto"/>
        <w:ind w:firstLine="284"/>
        <w:rPr>
          <w:ins w:id="4042" w:author="Yashua Lebowitz" w:date="2024-09-27T19:52:00Z"/>
          <w:rFonts w:ascii="Book Antiqua" w:hAnsi="Book Antiqua"/>
          <w:highlight w:val="lightGray"/>
        </w:rPr>
        <w:pPrChange w:id="4043" w:author="Yashua Lebowitz" w:date="2024-09-28T16:42:00Z">
          <w:pPr>
            <w:pStyle w:val="NormalWeb"/>
            <w:ind w:firstLine="284"/>
          </w:pPr>
        </w:pPrChange>
      </w:pPr>
      <w:ins w:id="4044" w:author="Yashua Lebowitz" w:date="2024-09-27T19:52:00Z">
        <w:r w:rsidRPr="0086495B">
          <w:rPr>
            <w:rFonts w:ascii="Book Antiqua" w:hAnsi="Book Antiqua"/>
            <w:highlight w:val="lightGray"/>
          </w:rPr>
          <w:t>“Gabor! Get off me! What has gotten into you? How many times have we invited you into our home?”</w:t>
        </w:r>
      </w:ins>
    </w:p>
    <w:p w14:paraId="3E012531" w14:textId="77777777" w:rsidR="009B5CE7" w:rsidRPr="0086495B" w:rsidRDefault="009B5CE7">
      <w:pPr>
        <w:pStyle w:val="NormalWeb"/>
        <w:spacing w:line="276" w:lineRule="auto"/>
        <w:ind w:firstLine="284"/>
        <w:rPr>
          <w:ins w:id="4045" w:author="Yashua Lebowitz" w:date="2024-09-27T19:52:00Z"/>
          <w:rFonts w:ascii="Book Antiqua" w:hAnsi="Book Antiqua"/>
          <w:highlight w:val="lightGray"/>
        </w:rPr>
        <w:pPrChange w:id="4046" w:author="Yashua Lebowitz" w:date="2024-09-28T16:42:00Z">
          <w:pPr>
            <w:pStyle w:val="NormalWeb"/>
            <w:ind w:firstLine="284"/>
          </w:pPr>
        </w:pPrChange>
      </w:pPr>
      <w:ins w:id="4047" w:author="Yashua Lebowitz" w:date="2024-09-27T19:52:00Z">
        <w:r w:rsidRPr="0086495B">
          <w:rPr>
            <w:rFonts w:ascii="Book Antiqua" w:hAnsi="Book Antiqua"/>
            <w:highlight w:val="lightGray"/>
          </w:rPr>
          <w:t>“Shut up, you Christian bitch! I’ve had my eyes on you since I met you.”</w:t>
        </w:r>
      </w:ins>
    </w:p>
    <w:p w14:paraId="4CFC8D82" w14:textId="77777777" w:rsidR="009B5CE7" w:rsidRPr="0086495B" w:rsidRDefault="009B5CE7">
      <w:pPr>
        <w:pStyle w:val="NormalWeb"/>
        <w:spacing w:line="276" w:lineRule="auto"/>
        <w:ind w:firstLine="284"/>
        <w:rPr>
          <w:ins w:id="4048" w:author="Yashua Lebowitz" w:date="2024-09-27T19:52:00Z"/>
          <w:rFonts w:ascii="Book Antiqua" w:hAnsi="Book Antiqua"/>
          <w:highlight w:val="lightGray"/>
        </w:rPr>
        <w:pPrChange w:id="4049" w:author="Yashua Lebowitz" w:date="2024-09-28T16:42:00Z">
          <w:pPr>
            <w:pStyle w:val="NormalWeb"/>
            <w:ind w:firstLine="284"/>
          </w:pPr>
        </w:pPrChange>
      </w:pPr>
      <w:ins w:id="4050" w:author="Yashua Lebowitz" w:date="2024-09-27T19:52:00Z">
        <w:r w:rsidRPr="0086495B">
          <w:rPr>
            <w:rFonts w:ascii="Book Antiqua" w:hAnsi="Book Antiqua"/>
            <w:highlight w:val="lightGray"/>
          </w:rPr>
          <w:t>“Gabor! You’ve been drinking, stop it!”</w:t>
        </w:r>
      </w:ins>
    </w:p>
    <w:p w14:paraId="0FCDA3B9" w14:textId="77777777" w:rsidR="009B5CE7" w:rsidRPr="0086495B" w:rsidRDefault="009B5CE7">
      <w:pPr>
        <w:pStyle w:val="NormalWeb"/>
        <w:spacing w:line="276" w:lineRule="auto"/>
        <w:ind w:firstLine="284"/>
        <w:rPr>
          <w:ins w:id="4051" w:author="Yashua Lebowitz" w:date="2024-09-27T19:52:00Z"/>
          <w:rFonts w:ascii="Book Antiqua" w:hAnsi="Book Antiqua"/>
          <w:highlight w:val="lightGray"/>
        </w:rPr>
        <w:pPrChange w:id="4052" w:author="Yashua Lebowitz" w:date="2024-09-28T16:42:00Z">
          <w:pPr>
            <w:pStyle w:val="NormalWeb"/>
            <w:ind w:firstLine="284"/>
          </w:pPr>
        </w:pPrChange>
      </w:pPr>
      <w:ins w:id="4053" w:author="Yashua Lebowitz" w:date="2024-09-27T19:52:00Z">
        <w:r w:rsidRPr="0086495B">
          <w:rPr>
            <w:rFonts w:ascii="Book Antiqua" w:hAnsi="Book Antiqua"/>
            <w:highlight w:val="lightGray"/>
          </w:rPr>
          <w:t>“I’m going to enjoy this before the end of the world. Now come here!”</w:t>
        </w:r>
      </w:ins>
    </w:p>
    <w:p w14:paraId="5F0EAE79" w14:textId="77777777" w:rsidR="009B5CE7" w:rsidRPr="0086495B" w:rsidRDefault="009B5CE7">
      <w:pPr>
        <w:pStyle w:val="NormalWeb"/>
        <w:spacing w:line="276" w:lineRule="auto"/>
        <w:ind w:firstLine="284"/>
        <w:rPr>
          <w:ins w:id="4054" w:author="Yashua Lebowitz" w:date="2024-09-27T19:52:00Z"/>
          <w:rFonts w:ascii="Book Antiqua" w:hAnsi="Book Antiqua"/>
          <w:highlight w:val="lightGray"/>
        </w:rPr>
        <w:pPrChange w:id="4055" w:author="Yashua Lebowitz" w:date="2024-09-28T16:42:00Z">
          <w:pPr>
            <w:pStyle w:val="NormalWeb"/>
            <w:ind w:firstLine="284"/>
          </w:pPr>
        </w:pPrChange>
      </w:pPr>
      <w:ins w:id="4056" w:author="Yashua Lebowitz" w:date="2024-09-27T19:52:00Z">
        <w:r w:rsidRPr="0086495B">
          <w:rPr>
            <w:rFonts w:ascii="Book Antiqua" w:hAnsi="Book Antiqua"/>
            <w:highlight w:val="lightGray"/>
          </w:rPr>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ins>
    </w:p>
    <w:p w14:paraId="51482F9F" w14:textId="77777777" w:rsidR="009B5CE7" w:rsidRPr="0086495B" w:rsidRDefault="009B5CE7">
      <w:pPr>
        <w:pStyle w:val="NormalWeb"/>
        <w:spacing w:line="276" w:lineRule="auto"/>
        <w:ind w:firstLine="284"/>
        <w:rPr>
          <w:ins w:id="4057" w:author="Yashua Lebowitz" w:date="2024-09-27T19:52:00Z"/>
          <w:rFonts w:ascii="Book Antiqua" w:hAnsi="Book Antiqua"/>
          <w:highlight w:val="lightGray"/>
        </w:rPr>
        <w:pPrChange w:id="4058" w:author="Yashua Lebowitz" w:date="2024-09-28T16:42:00Z">
          <w:pPr>
            <w:pStyle w:val="NormalWeb"/>
            <w:ind w:firstLine="284"/>
          </w:pPr>
        </w:pPrChange>
      </w:pPr>
      <w:ins w:id="4059" w:author="Yashua Lebowitz" w:date="2024-09-27T19:52:00Z">
        <w:r w:rsidRPr="0086495B">
          <w:rPr>
            <w:rFonts w:ascii="Book Antiqua" w:hAnsi="Book Antiqua"/>
            <w:highlight w:val="lightGray"/>
          </w:rPr>
          <w:t>I slowly opened the door further and quickly pulled the rifle away by its buttstock. I placed it firmly against my shoulder and flipped the safety off.</w:t>
        </w:r>
      </w:ins>
    </w:p>
    <w:p w14:paraId="5957D488" w14:textId="77777777" w:rsidR="009B5CE7" w:rsidRPr="0086495B" w:rsidRDefault="009B5CE7">
      <w:pPr>
        <w:pStyle w:val="NormalWeb"/>
        <w:spacing w:line="276" w:lineRule="auto"/>
        <w:ind w:firstLine="284"/>
        <w:rPr>
          <w:ins w:id="4060" w:author="Yashua Lebowitz" w:date="2024-09-27T19:52:00Z"/>
          <w:rFonts w:ascii="Book Antiqua" w:hAnsi="Book Antiqua"/>
          <w:highlight w:val="lightGray"/>
        </w:rPr>
        <w:pPrChange w:id="4061" w:author="Yashua Lebowitz" w:date="2024-09-28T16:42:00Z">
          <w:pPr>
            <w:pStyle w:val="NormalWeb"/>
            <w:ind w:firstLine="284"/>
          </w:pPr>
        </w:pPrChange>
      </w:pPr>
      <w:ins w:id="4062" w:author="Yashua Lebowitz" w:date="2024-09-27T19:52:00Z">
        <w:r w:rsidRPr="0086495B">
          <w:rPr>
            <w:rFonts w:ascii="Book Antiqua" w:hAnsi="Book Antiqua"/>
            <w:highlight w:val="lightGray"/>
          </w:rPr>
          <w:t>“Get down, Gabor! Get down!”</w:t>
        </w:r>
      </w:ins>
    </w:p>
    <w:p w14:paraId="19814338" w14:textId="77777777" w:rsidR="009B5CE7" w:rsidRPr="0086495B" w:rsidRDefault="009B5CE7">
      <w:pPr>
        <w:pStyle w:val="NormalWeb"/>
        <w:spacing w:line="276" w:lineRule="auto"/>
        <w:ind w:firstLine="284"/>
        <w:rPr>
          <w:ins w:id="4063" w:author="Yashua Lebowitz" w:date="2024-09-27T19:52:00Z"/>
          <w:rFonts w:ascii="Book Antiqua" w:hAnsi="Book Antiqua"/>
          <w:highlight w:val="lightGray"/>
        </w:rPr>
        <w:pPrChange w:id="4064" w:author="Yashua Lebowitz" w:date="2024-09-28T16:42:00Z">
          <w:pPr>
            <w:pStyle w:val="NormalWeb"/>
            <w:ind w:firstLine="284"/>
          </w:pPr>
        </w:pPrChange>
      </w:pPr>
      <w:ins w:id="4065" w:author="Yashua Lebowitz" w:date="2024-09-27T19:52:00Z">
        <w:r w:rsidRPr="0086495B">
          <w:rPr>
            <w:rFonts w:ascii="Book Antiqua" w:hAnsi="Book Antiqua"/>
            <w:highlight w:val="lightGray"/>
          </w:rPr>
          <w:t>Gabor turned around, his face displaying shock. He smiled and put his hands up. “Hey, don’t shoot, Tzadik. It’s Jewish law to fulfil the marital duties when the husband can’t. Why don’t you have children? Let me help you, friend.”</w:t>
        </w:r>
      </w:ins>
    </w:p>
    <w:p w14:paraId="0EFC7EB5" w14:textId="77777777" w:rsidR="009B5CE7" w:rsidRPr="0086495B" w:rsidRDefault="009B5CE7">
      <w:pPr>
        <w:pStyle w:val="NormalWeb"/>
        <w:spacing w:line="276" w:lineRule="auto"/>
        <w:ind w:firstLine="284"/>
        <w:rPr>
          <w:ins w:id="4066" w:author="Yashua Lebowitz" w:date="2024-09-27T19:52:00Z"/>
          <w:rFonts w:ascii="Book Antiqua" w:hAnsi="Book Antiqua"/>
          <w:highlight w:val="lightGray"/>
        </w:rPr>
        <w:pPrChange w:id="4067" w:author="Yashua Lebowitz" w:date="2024-09-28T16:42:00Z">
          <w:pPr>
            <w:pStyle w:val="NormalWeb"/>
            <w:ind w:firstLine="284"/>
          </w:pPr>
        </w:pPrChange>
      </w:pPr>
      <w:ins w:id="4068" w:author="Yashua Lebowitz" w:date="2024-09-27T19:52:00Z">
        <w:r w:rsidRPr="0086495B">
          <w:rPr>
            <w:rFonts w:ascii="Book Antiqua" w:hAnsi="Book Antiqua"/>
            <w:highlight w:val="lightGray"/>
          </w:rPr>
          <w:t>“I’ve treated you like a son, and you come and disrespect me in my home. Get out!”</w:t>
        </w:r>
      </w:ins>
    </w:p>
    <w:p w14:paraId="0795A48C" w14:textId="77777777" w:rsidR="009B5CE7" w:rsidRPr="0086495B" w:rsidRDefault="009B5CE7">
      <w:pPr>
        <w:pStyle w:val="NormalWeb"/>
        <w:spacing w:line="276" w:lineRule="auto"/>
        <w:ind w:firstLine="284"/>
        <w:rPr>
          <w:ins w:id="4069" w:author="Yashua Lebowitz" w:date="2024-09-27T19:52:00Z"/>
          <w:rFonts w:ascii="Book Antiqua" w:hAnsi="Book Antiqua"/>
          <w:highlight w:val="lightGray"/>
        </w:rPr>
        <w:pPrChange w:id="4070" w:author="Yashua Lebowitz" w:date="2024-09-28T16:42:00Z">
          <w:pPr>
            <w:pStyle w:val="NormalWeb"/>
            <w:ind w:firstLine="284"/>
          </w:pPr>
        </w:pPrChange>
      </w:pPr>
      <w:ins w:id="4071" w:author="Yashua Lebowitz" w:date="2024-09-27T19:52:00Z">
        <w:r w:rsidRPr="0086495B">
          <w:rPr>
            <w:rFonts w:ascii="Book Antiqua" w:hAnsi="Book Antiqua"/>
            <w:highlight w:val="lightGray"/>
          </w:rPr>
          <w:t>“Were going to die tonight, Tzadik. You don’t know. The strength of Israel has failed us. Our forces have been completely defeated. Let me enjoy once before I die. I don’t want to die a virgin. Where is your god now Joshua? I want to die.”</w:t>
        </w:r>
      </w:ins>
    </w:p>
    <w:p w14:paraId="12D64A95" w14:textId="77777777" w:rsidR="009B5CE7" w:rsidRPr="0086495B" w:rsidRDefault="009B5CE7">
      <w:pPr>
        <w:pStyle w:val="NormalWeb"/>
        <w:spacing w:line="276" w:lineRule="auto"/>
        <w:ind w:firstLine="284"/>
        <w:rPr>
          <w:ins w:id="4072" w:author="Yashua Lebowitz" w:date="2024-09-27T19:52:00Z"/>
          <w:rFonts w:ascii="Book Antiqua" w:hAnsi="Book Antiqua"/>
          <w:highlight w:val="lightGray"/>
        </w:rPr>
        <w:pPrChange w:id="4073" w:author="Yashua Lebowitz" w:date="2024-09-28T16:42:00Z">
          <w:pPr>
            <w:pStyle w:val="NormalWeb"/>
            <w:ind w:firstLine="284"/>
          </w:pPr>
        </w:pPrChange>
      </w:pPr>
      <w:ins w:id="4074" w:author="Yashua Lebowitz" w:date="2024-09-27T19:52:00Z">
        <w:r w:rsidRPr="0086495B">
          <w:rPr>
            <w:rFonts w:ascii="Book Antiqua" w:hAnsi="Book Antiqua"/>
            <w:highlight w:val="lightGray"/>
          </w:rPr>
          <w:lastRenderedPageBreak/>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ins>
    </w:p>
    <w:p w14:paraId="41F7E0B0" w14:textId="77777777" w:rsidR="009B5CE7" w:rsidRPr="0086495B" w:rsidRDefault="009B5CE7">
      <w:pPr>
        <w:pStyle w:val="NormalWeb"/>
        <w:spacing w:line="276" w:lineRule="auto"/>
        <w:ind w:firstLine="284"/>
        <w:rPr>
          <w:ins w:id="4075" w:author="Yashua Lebowitz" w:date="2024-09-27T19:52:00Z"/>
          <w:rFonts w:ascii="Book Antiqua" w:hAnsi="Book Antiqua"/>
          <w:highlight w:val="lightGray"/>
        </w:rPr>
        <w:pPrChange w:id="4076" w:author="Yashua Lebowitz" w:date="2024-09-28T16:42:00Z">
          <w:pPr>
            <w:pStyle w:val="NormalWeb"/>
            <w:ind w:firstLine="284"/>
          </w:pPr>
        </w:pPrChange>
      </w:pPr>
      <w:ins w:id="4077" w:author="Yashua Lebowitz" w:date="2024-09-27T19:52:00Z">
        <w:r w:rsidRPr="0086495B">
          <w:rPr>
            <w:rFonts w:ascii="Book Antiqua" w:hAnsi="Book Antiqua"/>
            <w:highlight w:val="lightGray"/>
          </w:rPr>
          <w:t>“Hey, Tzadik, you know the Holy One of Israel shouldn’t kill a fellow Jew.”</w:t>
        </w:r>
      </w:ins>
    </w:p>
    <w:p w14:paraId="5D73A05E" w14:textId="77777777" w:rsidR="009B5CE7" w:rsidRPr="0086495B" w:rsidRDefault="009B5CE7">
      <w:pPr>
        <w:pStyle w:val="NormalWeb"/>
        <w:spacing w:line="276" w:lineRule="auto"/>
        <w:ind w:firstLine="284"/>
        <w:rPr>
          <w:ins w:id="4078" w:author="Yashua Lebowitz" w:date="2024-09-27T19:52:00Z"/>
          <w:rFonts w:ascii="Book Antiqua" w:hAnsi="Book Antiqua"/>
          <w:highlight w:val="lightGray"/>
        </w:rPr>
        <w:pPrChange w:id="4079" w:author="Yashua Lebowitz" w:date="2024-09-28T16:42:00Z">
          <w:pPr>
            <w:pStyle w:val="NormalWeb"/>
            <w:ind w:firstLine="284"/>
          </w:pPr>
        </w:pPrChange>
      </w:pPr>
      <w:ins w:id="4080" w:author="Yashua Lebowitz" w:date="2024-09-27T19:52:00Z">
        <w:r w:rsidRPr="0086495B">
          <w:rPr>
            <w:rFonts w:ascii="Book Antiqua" w:hAnsi="Book Antiqua"/>
            <w:highlight w:val="lightGray"/>
          </w:rPr>
          <w:t>Dipti grabbed the bedsheet and quickly tied it around her hand, tightening it as much as possible to prevent blood loss.</w:t>
        </w:r>
      </w:ins>
    </w:p>
    <w:p w14:paraId="37DC2D96" w14:textId="77777777" w:rsidR="009B5CE7" w:rsidRPr="0086495B" w:rsidRDefault="009B5CE7">
      <w:pPr>
        <w:pStyle w:val="NormalWeb"/>
        <w:spacing w:line="276" w:lineRule="auto"/>
        <w:ind w:firstLine="284"/>
        <w:rPr>
          <w:ins w:id="4081" w:author="Yashua Lebowitz" w:date="2024-09-27T19:52:00Z"/>
          <w:rFonts w:ascii="Book Antiqua" w:hAnsi="Book Antiqua"/>
          <w:highlight w:val="lightGray"/>
        </w:rPr>
        <w:pPrChange w:id="4082" w:author="Yashua Lebowitz" w:date="2024-09-28T16:42:00Z">
          <w:pPr>
            <w:pStyle w:val="NormalWeb"/>
            <w:ind w:firstLine="284"/>
          </w:pPr>
        </w:pPrChange>
      </w:pPr>
      <w:ins w:id="4083" w:author="Yashua Lebowitz" w:date="2024-09-27T19:52:00Z">
        <w:r w:rsidRPr="0086495B">
          <w:rPr>
            <w:rFonts w:ascii="Book Antiqua" w:hAnsi="Book Antiqua"/>
            <w:highlight w:val="lightGray"/>
          </w:rPr>
          <w:t>“Dipti, come here!”</w:t>
        </w:r>
      </w:ins>
    </w:p>
    <w:p w14:paraId="14CD9B80" w14:textId="77777777" w:rsidR="009B5CE7" w:rsidRPr="0086495B" w:rsidRDefault="009B5CE7">
      <w:pPr>
        <w:pStyle w:val="NormalWeb"/>
        <w:spacing w:line="276" w:lineRule="auto"/>
        <w:ind w:firstLine="284"/>
        <w:rPr>
          <w:ins w:id="4084" w:author="Yashua Lebowitz" w:date="2024-09-27T19:52:00Z"/>
          <w:rFonts w:ascii="Book Antiqua" w:hAnsi="Book Antiqua"/>
          <w:highlight w:val="lightGray"/>
        </w:rPr>
        <w:pPrChange w:id="4085" w:author="Yashua Lebowitz" w:date="2024-09-28T16:42:00Z">
          <w:pPr>
            <w:pStyle w:val="NormalWeb"/>
            <w:ind w:firstLine="284"/>
          </w:pPr>
        </w:pPrChange>
      </w:pPr>
      <w:ins w:id="4086" w:author="Yashua Lebowitz" w:date="2024-09-27T19:52:00Z">
        <w:r w:rsidRPr="0086495B">
          <w:rPr>
            <w:rFonts w:ascii="Book Antiqua" w:hAnsi="Book Antiqua"/>
            <w:highlight w:val="lightGray"/>
          </w:rPr>
          <w:t>Dipti pulled up her bottoms and quickly ran from her bed towards me. As she passed Gabor, she murmured, “I forgive you, Gabor.”</w:t>
        </w:r>
      </w:ins>
    </w:p>
    <w:p w14:paraId="2ED34655" w14:textId="77777777" w:rsidR="009B5CE7" w:rsidRPr="0086495B" w:rsidRDefault="009B5CE7">
      <w:pPr>
        <w:pStyle w:val="NormalWeb"/>
        <w:spacing w:line="276" w:lineRule="auto"/>
        <w:ind w:firstLine="284"/>
        <w:rPr>
          <w:ins w:id="4087" w:author="Yashua Lebowitz" w:date="2024-09-27T19:52:00Z"/>
          <w:rFonts w:ascii="Book Antiqua" w:hAnsi="Book Antiqua"/>
          <w:highlight w:val="lightGray"/>
        </w:rPr>
        <w:pPrChange w:id="4088" w:author="Yashua Lebowitz" w:date="2024-09-28T16:42:00Z">
          <w:pPr>
            <w:pStyle w:val="NormalWeb"/>
            <w:ind w:firstLine="284"/>
          </w:pPr>
        </w:pPrChange>
      </w:pPr>
      <w:ins w:id="4089" w:author="Yashua Lebowitz" w:date="2024-09-27T19:52:00Z">
        <w:r w:rsidRPr="0086495B">
          <w:rPr>
            <w:rFonts w:ascii="Book Antiqua" w:hAnsi="Book Antiqua"/>
            <w:highlight w:val="lightGray"/>
          </w:rPr>
          <w:t>“Dipti, hold this rifle and point it at him.”</w:t>
        </w:r>
      </w:ins>
    </w:p>
    <w:p w14:paraId="7A3DF3A2" w14:textId="77777777" w:rsidR="009B5CE7" w:rsidRPr="0086495B" w:rsidRDefault="009B5CE7">
      <w:pPr>
        <w:pStyle w:val="NormalWeb"/>
        <w:spacing w:line="276" w:lineRule="auto"/>
        <w:ind w:firstLine="284"/>
        <w:rPr>
          <w:ins w:id="4090" w:author="Yashua Lebowitz" w:date="2024-09-27T19:52:00Z"/>
          <w:rFonts w:ascii="Book Antiqua" w:hAnsi="Book Antiqua"/>
          <w:highlight w:val="lightGray"/>
        </w:rPr>
        <w:pPrChange w:id="4091" w:author="Yashua Lebowitz" w:date="2024-09-28T16:42:00Z">
          <w:pPr>
            <w:pStyle w:val="NormalWeb"/>
            <w:ind w:firstLine="284"/>
          </w:pPr>
        </w:pPrChange>
      </w:pPr>
      <w:ins w:id="4092" w:author="Yashua Lebowitz" w:date="2024-09-27T19:52:00Z">
        <w:r w:rsidRPr="0086495B">
          <w:rPr>
            <w:rFonts w:ascii="Book Antiqua" w:hAnsi="Book Antiqua"/>
            <w:highlight w:val="lightGray"/>
          </w:rPr>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ins>
    </w:p>
    <w:p w14:paraId="35B87601" w14:textId="77777777" w:rsidR="009B5CE7" w:rsidRPr="0086495B" w:rsidRDefault="009B5CE7">
      <w:pPr>
        <w:pStyle w:val="NormalWeb"/>
        <w:spacing w:line="276" w:lineRule="auto"/>
        <w:ind w:firstLine="284"/>
        <w:rPr>
          <w:ins w:id="4093" w:author="Yashua Lebowitz" w:date="2024-09-27T19:52:00Z"/>
          <w:rFonts w:ascii="Book Antiqua" w:hAnsi="Book Antiqua"/>
          <w:highlight w:val="lightGray"/>
        </w:rPr>
        <w:pPrChange w:id="4094" w:author="Yashua Lebowitz" w:date="2024-09-28T16:42:00Z">
          <w:pPr>
            <w:pStyle w:val="NormalWeb"/>
            <w:ind w:firstLine="284"/>
          </w:pPr>
        </w:pPrChange>
      </w:pPr>
      <w:ins w:id="4095" w:author="Yashua Lebowitz" w:date="2024-09-27T19:52:00Z">
        <w:r w:rsidRPr="0086495B">
          <w:rPr>
            <w:rFonts w:ascii="Book Antiqua" w:hAnsi="Book Antiqua"/>
            <w:highlight w:val="lightGray"/>
          </w:rPr>
          <w:t>“Lucky for you it has an exit wound. All we need to do now is get you stitched up.”</w:t>
        </w:r>
      </w:ins>
    </w:p>
    <w:p w14:paraId="0093CA6D" w14:textId="77777777" w:rsidR="009B5CE7" w:rsidRPr="0086495B" w:rsidRDefault="009B5CE7">
      <w:pPr>
        <w:pStyle w:val="NormalWeb"/>
        <w:spacing w:line="276" w:lineRule="auto"/>
        <w:ind w:firstLine="284"/>
        <w:rPr>
          <w:ins w:id="4096" w:author="Yashua Lebowitz" w:date="2024-09-27T19:52:00Z"/>
          <w:rFonts w:ascii="Book Antiqua" w:hAnsi="Book Antiqua"/>
          <w:highlight w:val="lightGray"/>
        </w:rPr>
        <w:pPrChange w:id="4097" w:author="Yashua Lebowitz" w:date="2024-09-28T16:42:00Z">
          <w:pPr>
            <w:pStyle w:val="NormalWeb"/>
            <w:ind w:firstLine="284"/>
          </w:pPr>
        </w:pPrChange>
      </w:pPr>
      <w:ins w:id="4098" w:author="Yashua Lebowitz" w:date="2024-09-27T19:52:00Z">
        <w:r w:rsidRPr="0086495B">
          <w:rPr>
            <w:rFonts w:ascii="Book Antiqua" w:hAnsi="Book Antiqua"/>
            <w:highlight w:val="lightGray"/>
          </w:rPr>
          <w:t>The power went off. The city now lay in complete darkness.</w:t>
        </w:r>
      </w:ins>
    </w:p>
    <w:p w14:paraId="40C964B4" w14:textId="77777777" w:rsidR="009B5CE7" w:rsidRPr="0086495B" w:rsidRDefault="009B5CE7">
      <w:pPr>
        <w:pStyle w:val="NormalWeb"/>
        <w:spacing w:line="276" w:lineRule="auto"/>
        <w:ind w:firstLine="284"/>
        <w:rPr>
          <w:ins w:id="4099" w:author="Yashua Lebowitz" w:date="2024-09-27T19:52:00Z"/>
          <w:rFonts w:ascii="Book Antiqua" w:hAnsi="Book Antiqua"/>
          <w:highlight w:val="lightGray"/>
        </w:rPr>
        <w:pPrChange w:id="4100" w:author="Yashua Lebowitz" w:date="2024-09-28T16:42:00Z">
          <w:pPr>
            <w:pStyle w:val="NormalWeb"/>
            <w:ind w:firstLine="284"/>
          </w:pPr>
        </w:pPrChange>
      </w:pPr>
      <w:ins w:id="4101" w:author="Yashua Lebowitz" w:date="2024-09-27T19:52:00Z">
        <w:r w:rsidRPr="0086495B">
          <w:rPr>
            <w:rFonts w:ascii="Book Antiqua" w:hAnsi="Book Antiqua"/>
            <w:highlight w:val="lightGray"/>
          </w:rPr>
          <w:t>“How are we going to reach the hospital with all that’s happening outside?” Dipti said, her hand still throbbing.</w:t>
        </w:r>
      </w:ins>
    </w:p>
    <w:p w14:paraId="09293492" w14:textId="77777777" w:rsidR="009B5CE7" w:rsidRPr="0086495B" w:rsidRDefault="009B5CE7">
      <w:pPr>
        <w:pStyle w:val="NormalWeb"/>
        <w:spacing w:line="276" w:lineRule="auto"/>
        <w:ind w:firstLine="284"/>
        <w:rPr>
          <w:ins w:id="4102" w:author="Yashua Lebowitz" w:date="2024-09-27T19:52:00Z"/>
          <w:rFonts w:ascii="Book Antiqua" w:hAnsi="Book Antiqua"/>
          <w:highlight w:val="lightGray"/>
        </w:rPr>
        <w:pPrChange w:id="4103" w:author="Yashua Lebowitz" w:date="2024-09-28T16:42:00Z">
          <w:pPr>
            <w:pStyle w:val="NormalWeb"/>
            <w:ind w:firstLine="284"/>
          </w:pPr>
        </w:pPrChange>
      </w:pPr>
      <w:ins w:id="4104" w:author="Yashua Lebowitz" w:date="2024-09-27T19:52:00Z">
        <w:r w:rsidRPr="0086495B">
          <w:rPr>
            <w:rFonts w:ascii="Book Antiqua" w:hAnsi="Book Antiqua"/>
            <w:highlight w:val="lightGray"/>
          </w:rPr>
          <w:t>“We have a first aid kit in the bathroom with a couple of bandages inside and some antibiotic ointment. We’ll bandage both your wounds and see if we can find a doctor or medic outside.”</w:t>
        </w:r>
      </w:ins>
    </w:p>
    <w:p w14:paraId="0CD2888E" w14:textId="77777777" w:rsidR="009B5CE7" w:rsidRPr="0086495B" w:rsidRDefault="009B5CE7">
      <w:pPr>
        <w:pStyle w:val="NormalWeb"/>
        <w:spacing w:line="276" w:lineRule="auto"/>
        <w:ind w:firstLine="284"/>
        <w:rPr>
          <w:ins w:id="4105" w:author="Yashua Lebowitz" w:date="2024-09-27T19:52:00Z"/>
          <w:rFonts w:ascii="Book Antiqua" w:hAnsi="Book Antiqua"/>
          <w:highlight w:val="lightGray"/>
        </w:rPr>
        <w:pPrChange w:id="4106" w:author="Yashua Lebowitz" w:date="2024-09-28T16:42:00Z">
          <w:pPr>
            <w:pStyle w:val="NormalWeb"/>
            <w:ind w:firstLine="284"/>
          </w:pPr>
        </w:pPrChange>
      </w:pPr>
      <w:ins w:id="4107" w:author="Yashua Lebowitz" w:date="2024-09-27T19:52:00Z">
        <w:r w:rsidRPr="0086495B">
          <w:rPr>
            <w:rFonts w:ascii="Book Antiqua" w:hAnsi="Book Antiqua"/>
            <w:highlight w:val="lightGray"/>
          </w:rPr>
          <w:t>Dipti left to bring the first aid kit.</w:t>
        </w:r>
      </w:ins>
    </w:p>
    <w:p w14:paraId="03CD55F4" w14:textId="77777777" w:rsidR="009B5CE7" w:rsidRPr="0086495B" w:rsidRDefault="009B5CE7">
      <w:pPr>
        <w:pStyle w:val="NormalWeb"/>
        <w:spacing w:line="276" w:lineRule="auto"/>
        <w:ind w:firstLine="284"/>
        <w:rPr>
          <w:ins w:id="4108" w:author="Yashua Lebowitz" w:date="2024-09-27T19:52:00Z"/>
          <w:rFonts w:ascii="Book Antiqua" w:hAnsi="Book Antiqua"/>
          <w:highlight w:val="lightGray"/>
        </w:rPr>
        <w:pPrChange w:id="4109" w:author="Yashua Lebowitz" w:date="2024-09-28T16:42:00Z">
          <w:pPr>
            <w:pStyle w:val="NormalWeb"/>
            <w:ind w:firstLine="284"/>
          </w:pPr>
        </w:pPrChange>
      </w:pPr>
      <w:ins w:id="4110" w:author="Yashua Lebowitz" w:date="2024-09-27T19:52:00Z">
        <w:r w:rsidRPr="0086495B">
          <w:rPr>
            <w:rFonts w:ascii="Book Antiqua" w:hAnsi="Book Antiqua"/>
            <w:highlight w:val="lightGray"/>
          </w:rPr>
          <w:t>“Why are you doing this, Tzadik? Just let me die. I don’t deserve to live.”</w:t>
        </w:r>
      </w:ins>
    </w:p>
    <w:p w14:paraId="7767251D" w14:textId="77777777" w:rsidR="009B5CE7" w:rsidRPr="0086495B" w:rsidRDefault="009B5CE7">
      <w:pPr>
        <w:pStyle w:val="NormalWeb"/>
        <w:spacing w:line="276" w:lineRule="auto"/>
        <w:ind w:firstLine="284"/>
        <w:rPr>
          <w:ins w:id="4111" w:author="Yashua Lebowitz" w:date="2024-09-27T19:52:00Z"/>
          <w:rFonts w:ascii="Book Antiqua" w:hAnsi="Book Antiqua"/>
          <w:highlight w:val="lightGray"/>
        </w:rPr>
        <w:pPrChange w:id="4112" w:author="Yashua Lebowitz" w:date="2024-09-28T16:42:00Z">
          <w:pPr>
            <w:pStyle w:val="NormalWeb"/>
            <w:ind w:firstLine="284"/>
          </w:pPr>
        </w:pPrChange>
      </w:pPr>
      <w:ins w:id="4113" w:author="Yashua Lebowitz" w:date="2024-09-27T19:52:00Z">
        <w:r w:rsidRPr="0086495B">
          <w:rPr>
            <w:rFonts w:ascii="Book Antiqua" w:hAnsi="Book Antiqua"/>
            <w:highlight w:val="lightGray"/>
          </w:rPr>
          <w:t>“Hashem might still have a plan for you. He had a plan for David despite him being a murderer. You’re going to help me. I need to hide Dipti. The city is going to fall and the women are going to be raped. I need to hide her where nobody else will think to look.”</w:t>
        </w:r>
      </w:ins>
    </w:p>
    <w:p w14:paraId="4B07C192" w14:textId="77777777" w:rsidR="009B5CE7" w:rsidRPr="0086495B" w:rsidRDefault="009B5CE7">
      <w:pPr>
        <w:pStyle w:val="NormalWeb"/>
        <w:spacing w:line="276" w:lineRule="auto"/>
        <w:ind w:firstLine="284"/>
        <w:rPr>
          <w:ins w:id="4114" w:author="Yashua Lebowitz" w:date="2024-09-27T19:52:00Z"/>
          <w:rFonts w:ascii="Book Antiqua" w:hAnsi="Book Antiqua"/>
          <w:highlight w:val="lightGray"/>
        </w:rPr>
        <w:pPrChange w:id="4115" w:author="Yashua Lebowitz" w:date="2024-09-28T16:42:00Z">
          <w:pPr>
            <w:pStyle w:val="NormalWeb"/>
            <w:ind w:firstLine="284"/>
          </w:pPr>
        </w:pPrChange>
      </w:pPr>
      <w:ins w:id="4116" w:author="Yashua Lebowitz" w:date="2024-09-27T19:52:00Z">
        <w:r w:rsidRPr="0086495B">
          <w:rPr>
            <w:rFonts w:ascii="Book Antiqua" w:hAnsi="Book Antiqua"/>
            <w:highlight w:val="lightGray"/>
          </w:rPr>
          <w:lastRenderedPageBreak/>
          <w:t>“And where might that be?”</w:t>
        </w:r>
      </w:ins>
    </w:p>
    <w:p w14:paraId="0399D795" w14:textId="77777777" w:rsidR="009B5CE7" w:rsidRPr="0086495B" w:rsidRDefault="009B5CE7">
      <w:pPr>
        <w:pStyle w:val="NormalWeb"/>
        <w:spacing w:line="276" w:lineRule="auto"/>
        <w:ind w:firstLine="284"/>
        <w:rPr>
          <w:ins w:id="4117" w:author="Yashua Lebowitz" w:date="2024-09-27T19:52:00Z"/>
          <w:rFonts w:ascii="Book Antiqua" w:hAnsi="Book Antiqua"/>
          <w:highlight w:val="lightGray"/>
        </w:rPr>
        <w:pPrChange w:id="4118" w:author="Yashua Lebowitz" w:date="2024-09-28T16:42:00Z">
          <w:pPr>
            <w:pStyle w:val="NormalWeb"/>
            <w:ind w:firstLine="284"/>
          </w:pPr>
        </w:pPrChange>
      </w:pPr>
      <w:ins w:id="4119" w:author="Yashua Lebowitz" w:date="2024-09-27T19:52:00Z">
        <w:r w:rsidRPr="0086495B">
          <w:rPr>
            <w:rFonts w:ascii="Book Antiqua" w:hAnsi="Book Antiqua"/>
            <w:highlight w:val="lightGray"/>
          </w:rPr>
          <w:t>“The catacombs of the Mount of Olives. They are ancient burial sites, a labyrinth of tunnels and chambers that few would dare to enter.”</w:t>
        </w:r>
      </w:ins>
    </w:p>
    <w:p w14:paraId="3FF024EE" w14:textId="77777777" w:rsidR="009B5CE7" w:rsidRPr="0086495B" w:rsidRDefault="009B5CE7">
      <w:pPr>
        <w:pStyle w:val="NormalWeb"/>
        <w:spacing w:line="276" w:lineRule="auto"/>
        <w:ind w:firstLine="284"/>
        <w:rPr>
          <w:ins w:id="4120" w:author="Yashua Lebowitz" w:date="2024-09-27T19:52:00Z"/>
          <w:rFonts w:ascii="Book Antiqua" w:hAnsi="Book Antiqua"/>
          <w:highlight w:val="lightGray"/>
        </w:rPr>
        <w:pPrChange w:id="4121" w:author="Yashua Lebowitz" w:date="2024-09-28T16:42:00Z">
          <w:pPr>
            <w:pStyle w:val="NormalWeb"/>
            <w:ind w:firstLine="284"/>
          </w:pPr>
        </w:pPrChange>
      </w:pPr>
      <w:ins w:id="4122" w:author="Yashua Lebowitz" w:date="2024-09-27T19:52:00Z">
        <w:r w:rsidRPr="0086495B">
          <w:rPr>
            <w:rFonts w:ascii="Book Antiqua" w:hAnsi="Book Antiqua"/>
            <w:highlight w:val="lightGray"/>
          </w:rPr>
          <w:t>“And I’m going to help you navigate them? Look at my arm you shot!”</w:t>
        </w:r>
      </w:ins>
    </w:p>
    <w:p w14:paraId="7AC581F8" w14:textId="77777777" w:rsidR="009B5CE7" w:rsidRPr="0086495B" w:rsidRDefault="009B5CE7">
      <w:pPr>
        <w:pStyle w:val="NormalWeb"/>
        <w:spacing w:line="276" w:lineRule="auto"/>
        <w:ind w:firstLine="284"/>
        <w:rPr>
          <w:ins w:id="4123" w:author="Yashua Lebowitz" w:date="2024-09-27T19:52:00Z"/>
          <w:rFonts w:ascii="Book Antiqua" w:hAnsi="Book Antiqua"/>
          <w:highlight w:val="lightGray"/>
        </w:rPr>
        <w:pPrChange w:id="4124" w:author="Yashua Lebowitz" w:date="2024-09-28T16:42:00Z">
          <w:pPr>
            <w:pStyle w:val="NormalWeb"/>
            <w:ind w:firstLine="284"/>
          </w:pPr>
        </w:pPrChange>
      </w:pPr>
      <w:ins w:id="4125" w:author="Yashua Lebowitz" w:date="2024-09-27T19:52:00Z">
        <w:r w:rsidRPr="0086495B">
          <w:rPr>
            <w:rFonts w:ascii="Book Antiqua" w:hAnsi="Book Antiqua"/>
            <w:highlight w:val="lightGray"/>
          </w:rPr>
          <w:t xml:space="preserve">“One arm is better than nothing.” </w:t>
        </w:r>
      </w:ins>
    </w:p>
    <w:p w14:paraId="0617FA30" w14:textId="77777777" w:rsidR="009B5CE7" w:rsidRPr="0086495B" w:rsidRDefault="009B5CE7">
      <w:pPr>
        <w:pStyle w:val="NormalWeb"/>
        <w:spacing w:line="276" w:lineRule="auto"/>
        <w:ind w:firstLine="284"/>
        <w:rPr>
          <w:ins w:id="4126" w:author="Yashua Lebowitz" w:date="2024-09-27T19:52:00Z"/>
          <w:rFonts w:ascii="Book Antiqua" w:hAnsi="Book Antiqua"/>
          <w:highlight w:val="lightGray"/>
        </w:rPr>
        <w:pPrChange w:id="4127" w:author="Yashua Lebowitz" w:date="2024-09-28T16:42:00Z">
          <w:pPr>
            <w:pStyle w:val="NormalWeb"/>
            <w:ind w:firstLine="284"/>
          </w:pPr>
        </w:pPrChange>
      </w:pPr>
      <w:ins w:id="4128" w:author="Yashua Lebowitz" w:date="2024-09-27T19:52:00Z">
        <w:r w:rsidRPr="0086495B">
          <w:rPr>
            <w:rFonts w:ascii="Book Antiqua" w:hAnsi="Book Antiqua"/>
            <w:highlight w:val="lightGray"/>
          </w:rPr>
          <w:t>“What about your wife’s hand?”</w:t>
        </w:r>
      </w:ins>
    </w:p>
    <w:p w14:paraId="60E5B6E9" w14:textId="77777777" w:rsidR="009B5CE7" w:rsidRPr="0086495B" w:rsidRDefault="009B5CE7">
      <w:pPr>
        <w:pStyle w:val="NormalWeb"/>
        <w:spacing w:line="276" w:lineRule="auto"/>
        <w:ind w:firstLine="284"/>
        <w:rPr>
          <w:ins w:id="4129" w:author="Yashua Lebowitz" w:date="2024-09-27T19:52:00Z"/>
          <w:rFonts w:ascii="Book Antiqua" w:hAnsi="Book Antiqua"/>
          <w:highlight w:val="lightGray"/>
        </w:rPr>
        <w:pPrChange w:id="4130" w:author="Yashua Lebowitz" w:date="2024-09-28T16:42:00Z">
          <w:pPr>
            <w:pStyle w:val="NormalWeb"/>
            <w:ind w:firstLine="284"/>
          </w:pPr>
        </w:pPrChange>
      </w:pPr>
      <w:ins w:id="4131" w:author="Yashua Lebowitz" w:date="2024-09-27T19:52:00Z">
        <w:r w:rsidRPr="0086495B">
          <w:rPr>
            <w:rFonts w:ascii="Book Antiqua" w:hAnsi="Book Antiqua"/>
            <w:highlight w:val="lightGray"/>
          </w:rPr>
          <w:t>Dipti came in with the first aid kit. I stood up, and she handed me the rifle. I felt as if the danger had passed from Gabor and he had somewhat come to his senses.</w:t>
        </w:r>
      </w:ins>
    </w:p>
    <w:p w14:paraId="67A700AD" w14:textId="77777777" w:rsidR="009B5CE7" w:rsidRPr="0086495B" w:rsidRDefault="009B5CE7">
      <w:pPr>
        <w:pStyle w:val="NormalWeb"/>
        <w:spacing w:line="276" w:lineRule="auto"/>
        <w:ind w:firstLine="284"/>
        <w:rPr>
          <w:ins w:id="4132" w:author="Yashua Lebowitz" w:date="2024-09-27T19:52:00Z"/>
          <w:rFonts w:ascii="Book Antiqua" w:hAnsi="Book Antiqua"/>
          <w:highlight w:val="lightGray"/>
        </w:rPr>
        <w:pPrChange w:id="4133" w:author="Yashua Lebowitz" w:date="2024-09-28T16:42:00Z">
          <w:pPr>
            <w:pStyle w:val="NormalWeb"/>
            <w:ind w:firstLine="284"/>
          </w:pPr>
        </w:pPrChange>
      </w:pPr>
      <w:ins w:id="4134" w:author="Yashua Lebowitz" w:date="2024-09-27T19:52:00Z">
        <w:r w:rsidRPr="0086495B">
          <w:rPr>
            <w:rFonts w:ascii="Book Antiqua" w:hAnsi="Book Antiqua"/>
            <w:highlight w:val="lightGray"/>
          </w:rPr>
          <w:t>“Don’t worry about me, Gabor. I can do all things through Christ who strengthens me,” said Dipti as she began attending to their wounds. Despite what had just happened, she displayed a resilience and fearlessness which I had not seen before. She took out the ointment and placed it on his wound and then hers. She began to tightly wrap the bandage around Gabor’s arm. He winced.</w:t>
        </w:r>
      </w:ins>
    </w:p>
    <w:p w14:paraId="0CD1EC9B" w14:textId="77777777" w:rsidR="009B5CE7" w:rsidRPr="0086495B" w:rsidRDefault="009B5CE7">
      <w:pPr>
        <w:pStyle w:val="NormalWeb"/>
        <w:spacing w:line="276" w:lineRule="auto"/>
        <w:ind w:firstLine="284"/>
        <w:rPr>
          <w:ins w:id="4135" w:author="Yashua Lebowitz" w:date="2024-09-27T19:52:00Z"/>
          <w:rFonts w:ascii="Book Antiqua" w:hAnsi="Book Antiqua"/>
          <w:highlight w:val="lightGray"/>
        </w:rPr>
        <w:pPrChange w:id="4136" w:author="Yashua Lebowitz" w:date="2024-09-28T16:42:00Z">
          <w:pPr>
            <w:pStyle w:val="NormalWeb"/>
            <w:ind w:firstLine="284"/>
          </w:pPr>
        </w:pPrChange>
      </w:pPr>
      <w:ins w:id="4137" w:author="Yashua Lebowitz" w:date="2024-09-27T19:52:00Z">
        <w:r w:rsidRPr="0086495B">
          <w:rPr>
            <w:rFonts w:ascii="Book Antiqua" w:hAnsi="Book Antiqua"/>
            <w:highlight w:val="lightGray"/>
          </w:rPr>
          <w:t>“Take it easy, woman.”</w:t>
        </w:r>
      </w:ins>
    </w:p>
    <w:p w14:paraId="6C6E9E2B" w14:textId="77777777" w:rsidR="009B5CE7" w:rsidRPr="0086495B" w:rsidRDefault="009B5CE7">
      <w:pPr>
        <w:pStyle w:val="NormalWeb"/>
        <w:spacing w:line="276" w:lineRule="auto"/>
        <w:ind w:firstLine="284"/>
        <w:rPr>
          <w:ins w:id="4138" w:author="Yashua Lebowitz" w:date="2024-09-27T19:52:00Z"/>
          <w:rFonts w:ascii="Book Antiqua" w:hAnsi="Book Antiqua"/>
          <w:highlight w:val="lightGray"/>
        </w:rPr>
        <w:pPrChange w:id="4139" w:author="Yashua Lebowitz" w:date="2024-09-28T16:42:00Z">
          <w:pPr>
            <w:pStyle w:val="NormalWeb"/>
            <w:ind w:firstLine="284"/>
          </w:pPr>
        </w:pPrChange>
      </w:pPr>
      <w:ins w:id="4140" w:author="Yashua Lebowitz" w:date="2024-09-27T19:52:00Z">
        <w:r w:rsidRPr="0086495B">
          <w:rPr>
            <w:rFonts w:ascii="Book Antiqua" w:hAnsi="Book Antiqua"/>
            <w:highlight w:val="lightGray"/>
          </w:rPr>
          <w:t>“You’re a soldier, right? Why the whining? You brought this upon yourself. We’re all suffering right now because of you.”</w:t>
        </w:r>
      </w:ins>
    </w:p>
    <w:p w14:paraId="6AB6C9BC" w14:textId="77777777" w:rsidR="009B5CE7" w:rsidRPr="0086495B" w:rsidRDefault="009B5CE7">
      <w:pPr>
        <w:pStyle w:val="NormalWeb"/>
        <w:spacing w:line="276" w:lineRule="auto"/>
        <w:ind w:firstLine="284"/>
        <w:rPr>
          <w:ins w:id="4141" w:author="Yashua Lebowitz" w:date="2024-09-27T19:52:00Z"/>
          <w:rFonts w:ascii="Book Antiqua" w:hAnsi="Book Antiqua"/>
          <w:highlight w:val="lightGray"/>
        </w:rPr>
        <w:pPrChange w:id="4142" w:author="Yashua Lebowitz" w:date="2024-09-28T16:42:00Z">
          <w:pPr>
            <w:pStyle w:val="NormalWeb"/>
            <w:ind w:firstLine="284"/>
          </w:pPr>
        </w:pPrChange>
      </w:pPr>
      <w:ins w:id="4143" w:author="Yashua Lebowitz" w:date="2024-09-27T19:52:00Z">
        <w:r w:rsidRPr="0086495B">
          <w:rPr>
            <w:rFonts w:ascii="Book Antiqua" w:hAnsi="Book Antiqua"/>
            <w:highlight w:val="lightGray"/>
          </w:rPr>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himself to oblivion, dying pathetically in this hopeless world.</w:t>
        </w:r>
      </w:ins>
    </w:p>
    <w:p w14:paraId="016623B7" w14:textId="77777777" w:rsidR="009B5CE7" w:rsidRPr="0086495B" w:rsidRDefault="009B5CE7">
      <w:pPr>
        <w:pStyle w:val="NormalWeb"/>
        <w:spacing w:line="276" w:lineRule="auto"/>
        <w:ind w:firstLine="284"/>
        <w:rPr>
          <w:ins w:id="4144" w:author="Yashua Lebowitz" w:date="2024-09-27T19:52:00Z"/>
          <w:rFonts w:ascii="Book Antiqua" w:hAnsi="Book Antiqua"/>
          <w:highlight w:val="lightGray"/>
        </w:rPr>
        <w:pPrChange w:id="4145" w:author="Yashua Lebowitz" w:date="2024-09-28T16:42:00Z">
          <w:pPr>
            <w:pStyle w:val="NormalWeb"/>
            <w:ind w:firstLine="284"/>
          </w:pPr>
        </w:pPrChange>
      </w:pPr>
      <w:ins w:id="4146" w:author="Yashua Lebowitz" w:date="2024-09-27T19:52:00Z">
        <w:r w:rsidRPr="0086495B">
          <w:rPr>
            <w:rFonts w:ascii="Book Antiqua" w:hAnsi="Book Antiqua"/>
            <w:highlight w:val="lightGray"/>
          </w:rPr>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ins>
    </w:p>
    <w:p w14:paraId="4674E4F8" w14:textId="77777777" w:rsidR="009B5CE7" w:rsidRPr="0086495B" w:rsidRDefault="009B5CE7">
      <w:pPr>
        <w:pStyle w:val="NormalWeb"/>
        <w:spacing w:line="276" w:lineRule="auto"/>
        <w:ind w:firstLine="284"/>
        <w:rPr>
          <w:ins w:id="4147" w:author="Yashua Lebowitz" w:date="2024-09-27T19:52:00Z"/>
          <w:rFonts w:ascii="Book Antiqua" w:hAnsi="Book Antiqua"/>
          <w:highlight w:val="lightGray"/>
        </w:rPr>
        <w:pPrChange w:id="4148" w:author="Yashua Lebowitz" w:date="2024-09-28T16:42:00Z">
          <w:pPr>
            <w:pStyle w:val="NormalWeb"/>
            <w:ind w:firstLine="284"/>
          </w:pPr>
        </w:pPrChange>
      </w:pPr>
      <w:ins w:id="4149" w:author="Yashua Lebowitz" w:date="2024-09-27T19:52:00Z">
        <w:r w:rsidRPr="0086495B">
          <w:rPr>
            <w:rFonts w:ascii="Book Antiqua" w:hAnsi="Book Antiqua"/>
            <w:highlight w:val="lightGray"/>
          </w:rPr>
          <w:t>“I’ll manage this wound. It was like the time someone stepped on my hand when I was playing cricket with the boys. We should go to the pharmacy and find antibiotics. Hopefully, the pharmacist hasn’t gone into hiding.”</w:t>
        </w:r>
      </w:ins>
    </w:p>
    <w:p w14:paraId="0D80CE7F" w14:textId="77777777" w:rsidR="009B5CE7" w:rsidRPr="0086495B" w:rsidRDefault="009B5CE7">
      <w:pPr>
        <w:pStyle w:val="NormalWeb"/>
        <w:spacing w:line="276" w:lineRule="auto"/>
        <w:ind w:firstLine="284"/>
        <w:rPr>
          <w:ins w:id="4150" w:author="Yashua Lebowitz" w:date="2024-09-27T19:52:00Z"/>
          <w:rFonts w:ascii="Book Antiqua" w:hAnsi="Book Antiqua"/>
          <w:highlight w:val="lightGray"/>
        </w:rPr>
        <w:pPrChange w:id="4151" w:author="Yashua Lebowitz" w:date="2024-09-28T16:42:00Z">
          <w:pPr>
            <w:pStyle w:val="NormalWeb"/>
            <w:ind w:firstLine="284"/>
          </w:pPr>
        </w:pPrChange>
      </w:pPr>
      <w:ins w:id="4152" w:author="Yashua Lebowitz" w:date="2024-09-27T19:52:00Z">
        <w:r w:rsidRPr="0086495B">
          <w:rPr>
            <w:rFonts w:ascii="Book Antiqua" w:hAnsi="Book Antiqua"/>
            <w:highlight w:val="lightGray"/>
          </w:rPr>
          <w:t>“Yes, good idea, Dipti.”</w:t>
        </w:r>
      </w:ins>
    </w:p>
    <w:p w14:paraId="217E9942" w14:textId="77777777" w:rsidR="009B5CE7" w:rsidRPr="0086495B" w:rsidRDefault="009B5CE7">
      <w:pPr>
        <w:pStyle w:val="NormalWeb"/>
        <w:spacing w:line="276" w:lineRule="auto"/>
        <w:ind w:firstLine="284"/>
        <w:rPr>
          <w:ins w:id="4153" w:author="Yashua Lebowitz" w:date="2024-09-27T19:52:00Z"/>
          <w:rFonts w:ascii="Book Antiqua" w:hAnsi="Book Antiqua"/>
        </w:rPr>
        <w:pPrChange w:id="4154" w:author="Yashua Lebowitz" w:date="2024-09-28T16:42:00Z">
          <w:pPr>
            <w:pStyle w:val="NormalWeb"/>
            <w:ind w:firstLine="284"/>
          </w:pPr>
        </w:pPrChange>
      </w:pPr>
      <w:ins w:id="4155" w:author="Yashua Lebowitz" w:date="2024-09-27T19:52:00Z">
        <w:r w:rsidRPr="0086495B">
          <w:rPr>
            <w:rFonts w:ascii="Book Antiqua" w:hAnsi="Book Antiqua"/>
            <w:highlight w:val="lightGray"/>
          </w:rPr>
          <w:lastRenderedPageBreak/>
          <w:t>As I bandaged their wounds and prepared to venture out, the gravity of the situation weighed heavily on them. The city was descending into chaos, but together, we were determined to survive and protect one another.</w:t>
        </w:r>
      </w:ins>
    </w:p>
    <w:p w14:paraId="10CA3885" w14:textId="77777777" w:rsidR="009B5CE7" w:rsidRPr="0086495B" w:rsidRDefault="009B5CE7">
      <w:pPr>
        <w:pStyle w:val="NormalWeb"/>
        <w:spacing w:line="276" w:lineRule="auto"/>
        <w:ind w:firstLine="284"/>
        <w:rPr>
          <w:ins w:id="4156" w:author="Yashua Lebowitz" w:date="2024-09-27T19:52:00Z"/>
          <w:rFonts w:ascii="Book Antiqua" w:hAnsi="Book Antiqua"/>
        </w:rPr>
        <w:pPrChange w:id="4157" w:author="Yashua Lebowitz" w:date="2024-09-28T16:42:00Z">
          <w:pPr>
            <w:pStyle w:val="NormalWeb"/>
            <w:ind w:firstLine="284"/>
          </w:pPr>
        </w:pPrChange>
      </w:pPr>
      <w:ins w:id="4158" w:author="Yashua Lebowitz" w:date="2024-09-27T19:52:00Z">
        <w:r w:rsidRPr="0086495B">
          <w:rPr>
            <w:rFonts w:ascii="Book Antiqua" w:hAnsi="Book Antiqua"/>
          </w:rPr>
          <w:t xml:space="preserve">The three of </w:t>
        </w:r>
        <w:r>
          <w:rPr>
            <w:rFonts w:ascii="Book Antiqua" w:hAnsi="Book Antiqua"/>
          </w:rPr>
          <w:t xml:space="preserve">us </w:t>
        </w:r>
        <w:r w:rsidRPr="0086495B">
          <w:rPr>
            <w:rFonts w:ascii="Book Antiqua" w:hAnsi="Book Antiqua"/>
          </w:rPr>
          <w:t xml:space="preserve">stepped out into the night, the darkness pressing in on them. With the Iron Dome no longer functional, the IDF relied on more traditional means of air </w:t>
        </w:r>
        <w:proofErr w:type="spellStart"/>
        <w:r w:rsidRPr="0086495B">
          <w:rPr>
            <w:rFonts w:ascii="Book Antiqua" w:hAnsi="Book Antiqua"/>
          </w:rPr>
          <w:t>defense</w:t>
        </w:r>
        <w:proofErr w:type="spellEnd"/>
        <w:r w:rsidRPr="0086495B">
          <w:rPr>
            <w:rFonts w:ascii="Book Antiqua" w:hAnsi="Book Antiqua"/>
          </w:rPr>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ins>
    </w:p>
    <w:p w14:paraId="38E6FAFE" w14:textId="77777777" w:rsidR="009B5CE7" w:rsidRPr="0086495B" w:rsidRDefault="009B5CE7">
      <w:pPr>
        <w:pStyle w:val="NormalWeb"/>
        <w:spacing w:line="276" w:lineRule="auto"/>
        <w:ind w:firstLine="284"/>
        <w:rPr>
          <w:ins w:id="4159" w:author="Yashua Lebowitz" w:date="2024-09-27T19:52:00Z"/>
          <w:rFonts w:ascii="Book Antiqua" w:hAnsi="Book Antiqua"/>
        </w:rPr>
        <w:pPrChange w:id="4160" w:author="Yashua Lebowitz" w:date="2024-09-28T16:42:00Z">
          <w:pPr>
            <w:pStyle w:val="NormalWeb"/>
            <w:ind w:firstLine="284"/>
          </w:pPr>
        </w:pPrChange>
      </w:pPr>
      <w:ins w:id="4161" w:author="Yashua Lebowitz" w:date="2024-09-27T19:52:00Z">
        <w:r w:rsidRPr="0086495B">
          <w:rPr>
            <w:rFonts w:ascii="Book Antiqua" w:hAnsi="Book Antiqua"/>
          </w:rPr>
          <w:t xml:space="preserve">The city was a cacophony of distant gunfire and explosions, </w:t>
        </w:r>
        <w:r>
          <w:rPr>
            <w:rFonts w:ascii="Book Antiqua" w:hAnsi="Book Antiqua"/>
          </w:rPr>
          <w:t>whose</w:t>
        </w:r>
        <w:r w:rsidRPr="0086495B">
          <w:rPr>
            <w:rFonts w:ascii="Book Antiqua" w:hAnsi="Book Antiqua"/>
          </w:rPr>
          <w:t xml:space="preserve"> echoes bounc</w:t>
        </w:r>
        <w:r>
          <w:rPr>
            <w:rFonts w:ascii="Book Antiqua" w:hAnsi="Book Antiqua"/>
          </w:rPr>
          <w:t>ed</w:t>
        </w:r>
        <w:r w:rsidRPr="0086495B">
          <w:rPr>
            <w:rFonts w:ascii="Book Antiqua" w:hAnsi="Book Antiqua"/>
          </w:rPr>
          <w:t xml:space="preserve"> through the narrow streets. Amid the fighting, the power outage cast an eerie silence over Jerusalem, broken only by the occasional scream or shout. The absence of light turned familiar pathways into treacherous shadows, heightening the tension with every step.</w:t>
        </w:r>
      </w:ins>
    </w:p>
    <w:p w14:paraId="1037B05A" w14:textId="77777777" w:rsidR="009B5CE7" w:rsidRPr="0086495B" w:rsidRDefault="009B5CE7">
      <w:pPr>
        <w:pStyle w:val="NormalWeb"/>
        <w:spacing w:line="276" w:lineRule="auto"/>
        <w:ind w:firstLine="284"/>
        <w:rPr>
          <w:ins w:id="4162" w:author="Yashua Lebowitz" w:date="2024-09-27T19:52:00Z"/>
          <w:rFonts w:ascii="Book Antiqua" w:hAnsi="Book Antiqua"/>
        </w:rPr>
        <w:pPrChange w:id="4163" w:author="Yashua Lebowitz" w:date="2024-09-28T16:42:00Z">
          <w:pPr>
            <w:pStyle w:val="NormalWeb"/>
            <w:ind w:firstLine="284"/>
          </w:pPr>
        </w:pPrChange>
      </w:pPr>
      <w:ins w:id="4164" w:author="Yashua Lebowitz" w:date="2024-09-27T19:52:00Z">
        <w:r>
          <w:rPr>
            <w:rFonts w:ascii="Book Antiqua" w:hAnsi="Book Antiqua"/>
          </w:rPr>
          <w:t>“</w:t>
        </w:r>
        <w:r w:rsidRPr="0086495B">
          <w:rPr>
            <w:rFonts w:ascii="Book Antiqua" w:hAnsi="Book Antiqua"/>
          </w:rPr>
          <w:t>We need to move quickly,</w:t>
        </w:r>
        <w:r>
          <w:rPr>
            <w:rFonts w:ascii="Book Antiqua" w:hAnsi="Book Antiqua"/>
          </w:rPr>
          <w:t>”</w:t>
        </w:r>
        <w:r w:rsidRPr="0086495B">
          <w:rPr>
            <w:rFonts w:ascii="Book Antiqua" w:hAnsi="Book Antiqua"/>
          </w:rPr>
          <w:t xml:space="preserve"> I whispered, leading the way. "Stay close and keep quiet." I once again felt the weight of the EMP rifle in my hands. I exercised regularly, but not with </w:t>
        </w:r>
        <w:r>
          <w:rPr>
            <w:rFonts w:ascii="Book Antiqua" w:hAnsi="Book Antiqua"/>
          </w:rPr>
          <w:t xml:space="preserve">the </w:t>
        </w:r>
        <w:r w:rsidRPr="0086495B">
          <w:rPr>
            <w:rFonts w:ascii="Book Antiqua" w:hAnsi="Book Antiqua"/>
          </w:rPr>
          <w:t>intensity that could prepare me for this.</w:t>
        </w:r>
      </w:ins>
    </w:p>
    <w:p w14:paraId="43752A83" w14:textId="77777777" w:rsidR="009B5CE7" w:rsidRPr="0086495B" w:rsidRDefault="009B5CE7">
      <w:pPr>
        <w:pStyle w:val="NormalWeb"/>
        <w:spacing w:line="276" w:lineRule="auto"/>
        <w:ind w:firstLine="284"/>
        <w:rPr>
          <w:ins w:id="4165" w:author="Yashua Lebowitz" w:date="2024-09-27T19:52:00Z"/>
          <w:rFonts w:ascii="Book Antiqua" w:hAnsi="Book Antiqua"/>
        </w:rPr>
        <w:pPrChange w:id="4166" w:author="Yashua Lebowitz" w:date="2024-09-28T16:42:00Z">
          <w:pPr>
            <w:pStyle w:val="NormalWeb"/>
            <w:ind w:firstLine="284"/>
          </w:pPr>
        </w:pPrChange>
      </w:pPr>
      <w:ins w:id="4167" w:author="Yashua Lebowitz" w:date="2024-09-27T19:52:00Z">
        <w:r w:rsidRPr="0086495B">
          <w:rPr>
            <w:rFonts w:ascii="Book Antiqua" w:hAnsi="Book Antiqua"/>
          </w:rPr>
          <w: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t>
        </w:r>
      </w:ins>
    </w:p>
    <w:p w14:paraId="00ECB7D0" w14:textId="77777777" w:rsidR="009B5CE7" w:rsidRPr="0086495B" w:rsidRDefault="009B5CE7">
      <w:pPr>
        <w:pStyle w:val="NormalWeb"/>
        <w:spacing w:line="276" w:lineRule="auto"/>
        <w:ind w:firstLine="284"/>
        <w:rPr>
          <w:ins w:id="4168" w:author="Yashua Lebowitz" w:date="2024-09-27T19:52:00Z"/>
          <w:rFonts w:ascii="Book Antiqua" w:hAnsi="Book Antiqua"/>
        </w:rPr>
        <w:pPrChange w:id="4169" w:author="Yashua Lebowitz" w:date="2024-09-28T16:42:00Z">
          <w:pPr>
            <w:pStyle w:val="NormalWeb"/>
            <w:ind w:firstLine="284"/>
          </w:pPr>
        </w:pPrChange>
      </w:pPr>
      <w:ins w:id="4170" w:author="Yashua Lebowitz" w:date="2024-09-27T19:52:00Z">
        <w:r w:rsidRPr="0086495B">
          <w:rPr>
            <w:rFonts w:ascii="Book Antiqua" w:hAnsi="Book Antiqua"/>
          </w:rPr>
          <w:t xml:space="preserve">We moved swiftly keeping to the shadows. The pharmacy was </w:t>
        </w:r>
        <w:r>
          <w:rPr>
            <w:rFonts w:ascii="Book Antiqua" w:hAnsi="Book Antiqua"/>
          </w:rPr>
          <w:t xml:space="preserve">in </w:t>
        </w:r>
        <w:r w:rsidRPr="0086495B">
          <w:rPr>
            <w:rFonts w:ascii="Book Antiqua" w:hAnsi="Book Antiqua"/>
          </w:rPr>
          <w:t>dark</w:t>
        </w:r>
        <w:r>
          <w:rPr>
            <w:rFonts w:ascii="Book Antiqua" w:hAnsi="Book Antiqua"/>
          </w:rPr>
          <w:t>ness</w:t>
        </w:r>
        <w:r w:rsidRPr="0086495B">
          <w:rPr>
            <w:rFonts w:ascii="Book Antiqua" w:hAnsi="Book Antiqua"/>
          </w:rPr>
          <w:t>, its windows shattered. Inside, the shelves were in disarray, but there were still some supplies left. We quickly gathered what we needed: antibiotics, bandages, antiseptic, and any other medical supplies we could find.</w:t>
        </w:r>
      </w:ins>
    </w:p>
    <w:p w14:paraId="14546056" w14:textId="77777777" w:rsidR="009B5CE7" w:rsidRPr="0086495B" w:rsidRDefault="009B5CE7">
      <w:pPr>
        <w:pStyle w:val="NormalWeb"/>
        <w:spacing w:line="276" w:lineRule="auto"/>
        <w:ind w:firstLine="284"/>
        <w:rPr>
          <w:ins w:id="4171" w:author="Yashua Lebowitz" w:date="2024-09-27T19:52:00Z"/>
          <w:rFonts w:ascii="Book Antiqua" w:hAnsi="Book Antiqua"/>
        </w:rPr>
        <w:pPrChange w:id="4172" w:author="Yashua Lebowitz" w:date="2024-09-28T16:42:00Z">
          <w:pPr>
            <w:pStyle w:val="NormalWeb"/>
            <w:ind w:firstLine="284"/>
          </w:pPr>
        </w:pPrChange>
      </w:pPr>
      <w:ins w:id="4173" w:author="Yashua Lebowitz" w:date="2024-09-27T19:52:00Z">
        <w:r w:rsidRPr="0086495B">
          <w:rPr>
            <w:rFonts w:ascii="Book Antiqua" w:hAnsi="Book Antiqua"/>
          </w:rPr>
          <w:t>As we left the pharmacy, a loud crash echoed down the street. A group of armed men appeared</w:t>
        </w:r>
        <w:r>
          <w:rPr>
            <w:rFonts w:ascii="Book Antiqua" w:hAnsi="Book Antiqua"/>
          </w:rPr>
          <w:t>, whose</w:t>
        </w:r>
        <w:r w:rsidRPr="0086495B">
          <w:rPr>
            <w:rFonts w:ascii="Book Antiqua" w:hAnsi="Book Antiqua"/>
          </w:rPr>
          <w:t xml:space="preserve"> faces </w:t>
        </w:r>
        <w:r>
          <w:rPr>
            <w:rFonts w:ascii="Book Antiqua" w:hAnsi="Book Antiqua"/>
          </w:rPr>
          <w:t xml:space="preserve">were </w:t>
        </w:r>
        <w:r w:rsidRPr="0086495B">
          <w:rPr>
            <w:rFonts w:ascii="Book Antiqua" w:hAnsi="Book Antiqua"/>
          </w:rPr>
          <w:t>covered with makeshift masks. They were looters, taking advantage of the chaos. They were speaking Arabic. I could tell they were from the Muslim Quarter. They were armed with AKs and moved with a predatory confidence.</w:t>
        </w:r>
      </w:ins>
    </w:p>
    <w:p w14:paraId="04007872" w14:textId="77777777" w:rsidR="009B5CE7" w:rsidRPr="0086495B" w:rsidRDefault="009B5CE7">
      <w:pPr>
        <w:pStyle w:val="NormalWeb"/>
        <w:spacing w:line="276" w:lineRule="auto"/>
        <w:ind w:firstLine="284"/>
        <w:rPr>
          <w:ins w:id="4174" w:author="Yashua Lebowitz" w:date="2024-09-27T19:52:00Z"/>
          <w:rFonts w:ascii="Book Antiqua" w:hAnsi="Book Antiqua"/>
        </w:rPr>
        <w:pPrChange w:id="4175" w:author="Yashua Lebowitz" w:date="2024-09-28T16:42:00Z">
          <w:pPr>
            <w:pStyle w:val="NormalWeb"/>
            <w:ind w:firstLine="284"/>
          </w:pPr>
        </w:pPrChange>
      </w:pPr>
      <w:ins w:id="4176" w:author="Yashua Lebowitz" w:date="2024-09-27T19:52:00Z">
        <w:r w:rsidRPr="0086495B">
          <w:rPr>
            <w:rFonts w:ascii="Book Antiqua" w:hAnsi="Book Antiqua"/>
          </w:rPr>
          <w:lastRenderedPageBreak/>
          <w:t xml:space="preserve">Suddenly, they discovered an elderly couple hiding in the shadows. </w:t>
        </w:r>
        <w:r>
          <w:rPr>
            <w:rFonts w:ascii="Book Antiqua" w:hAnsi="Book Antiqua"/>
          </w:rPr>
          <w:t>“</w:t>
        </w:r>
        <w:r w:rsidRPr="0086495B">
          <w:rPr>
            <w:rFonts w:ascii="Book Antiqua" w:hAnsi="Book Antiqua"/>
          </w:rPr>
          <w:t>Please don’t shoot, we left our valuables at home. Here’s our home key. Take whatever you want, just leave us alone,</w:t>
        </w:r>
        <w:r>
          <w:rPr>
            <w:rFonts w:ascii="Book Antiqua" w:hAnsi="Book Antiqua"/>
          </w:rPr>
          <w:t>”</w:t>
        </w:r>
        <w:r w:rsidRPr="0086495B">
          <w:rPr>
            <w:rFonts w:ascii="Book Antiqua" w:hAnsi="Book Antiqua"/>
          </w:rPr>
          <w:t xml:space="preserve"> the elderly man pleaded, his voice trembling.</w:t>
        </w:r>
      </w:ins>
    </w:p>
    <w:p w14:paraId="21196B0B" w14:textId="77777777" w:rsidR="009B5CE7" w:rsidRPr="0086495B" w:rsidRDefault="009B5CE7">
      <w:pPr>
        <w:pStyle w:val="NormalWeb"/>
        <w:spacing w:line="276" w:lineRule="auto"/>
        <w:ind w:firstLine="284"/>
        <w:rPr>
          <w:ins w:id="4177" w:author="Yashua Lebowitz" w:date="2024-09-27T19:52:00Z"/>
          <w:rFonts w:ascii="Book Antiqua" w:hAnsi="Book Antiqua"/>
        </w:rPr>
        <w:pPrChange w:id="4178" w:author="Yashua Lebowitz" w:date="2024-09-28T16:42:00Z">
          <w:pPr>
            <w:pStyle w:val="NormalWeb"/>
            <w:ind w:firstLine="284"/>
          </w:pPr>
        </w:pPrChange>
      </w:pPr>
      <w:ins w:id="4179" w:author="Yashua Lebowitz" w:date="2024-09-27T19:52:00Z">
        <w:r w:rsidRPr="0086495B">
          <w:rPr>
            <w:rFonts w:ascii="Book Antiqua" w:hAnsi="Book Antiqua"/>
          </w:rPr>
          <w:t>One of the looters, abused the elderly couple in broken English. With the butt of his rifle, he knocked the woman to the ground. The elderly gentleman tried to intervene but was shot along with his wife</w:t>
        </w:r>
        <w:r>
          <w:rPr>
            <w:rFonts w:ascii="Book Antiqua" w:hAnsi="Book Antiqua"/>
          </w:rPr>
          <w:t>. T</w:t>
        </w:r>
        <w:r w:rsidRPr="0086495B">
          <w:rPr>
            <w:rFonts w:ascii="Book Antiqua" w:hAnsi="Book Antiqua"/>
          </w:rPr>
          <w:t>heir bodies collaps</w:t>
        </w:r>
        <w:r>
          <w:rPr>
            <w:rFonts w:ascii="Book Antiqua" w:hAnsi="Book Antiqua"/>
          </w:rPr>
          <w:t>ed</w:t>
        </w:r>
        <w:r w:rsidRPr="0086495B">
          <w:rPr>
            <w:rFonts w:ascii="Book Antiqua" w:hAnsi="Book Antiqua"/>
          </w:rPr>
          <w:t xml:space="preserve"> onto the pavement.</w:t>
        </w:r>
      </w:ins>
    </w:p>
    <w:p w14:paraId="672C5AF9" w14:textId="77777777" w:rsidR="009B5CE7" w:rsidRPr="0086495B" w:rsidRDefault="009B5CE7">
      <w:pPr>
        <w:pStyle w:val="NormalWeb"/>
        <w:spacing w:line="276" w:lineRule="auto"/>
        <w:ind w:firstLine="284"/>
        <w:rPr>
          <w:ins w:id="4180" w:author="Yashua Lebowitz" w:date="2024-09-27T19:52:00Z"/>
          <w:rFonts w:ascii="Book Antiqua" w:hAnsi="Book Antiqua"/>
        </w:rPr>
        <w:pPrChange w:id="4181" w:author="Yashua Lebowitz" w:date="2024-09-28T16:42:00Z">
          <w:pPr>
            <w:pStyle w:val="NormalWeb"/>
            <w:ind w:firstLine="284"/>
          </w:pPr>
        </w:pPrChange>
      </w:pPr>
      <w:ins w:id="4182" w:author="Yashua Lebowitz" w:date="2024-09-27T19:52:00Z">
        <w:r w:rsidRPr="0086495B">
          <w:rPr>
            <w:rFonts w:ascii="Book Antiqua" w:hAnsi="Book Antiqua"/>
          </w:rPr>
          <w:t xml:space="preserve">The looter spat on their bodies. </w:t>
        </w:r>
        <w:r>
          <w:rPr>
            <w:rFonts w:ascii="Book Antiqua" w:hAnsi="Book Antiqua"/>
          </w:rPr>
          <w:t>“</w:t>
        </w:r>
        <w:r w:rsidRPr="0086495B">
          <w:rPr>
            <w:rFonts w:ascii="Book Antiqua" w:hAnsi="Book Antiqua"/>
          </w:rPr>
          <w:t>Occupiers,</w:t>
        </w:r>
        <w:r>
          <w:rPr>
            <w:rFonts w:ascii="Book Antiqua" w:hAnsi="Book Antiqua"/>
          </w:rPr>
          <w:t>”</w:t>
        </w:r>
        <w:r w:rsidRPr="0086495B">
          <w:rPr>
            <w:rFonts w:ascii="Book Antiqua" w:hAnsi="Book Antiqua"/>
          </w:rPr>
          <w:t xml:space="preserve"> he muttered in a thick accent.</w:t>
        </w:r>
      </w:ins>
    </w:p>
    <w:p w14:paraId="2BAB0013" w14:textId="77777777" w:rsidR="009B5CE7" w:rsidRPr="0086495B" w:rsidRDefault="009B5CE7">
      <w:pPr>
        <w:pStyle w:val="NormalWeb"/>
        <w:spacing w:line="276" w:lineRule="auto"/>
        <w:ind w:firstLine="284"/>
        <w:rPr>
          <w:ins w:id="4183" w:author="Yashua Lebowitz" w:date="2024-09-27T19:52:00Z"/>
          <w:rFonts w:ascii="Book Antiqua" w:hAnsi="Book Antiqua"/>
        </w:rPr>
        <w:pPrChange w:id="4184" w:author="Yashua Lebowitz" w:date="2024-09-28T16:42:00Z">
          <w:pPr>
            <w:pStyle w:val="NormalWeb"/>
            <w:ind w:firstLine="284"/>
          </w:pPr>
        </w:pPrChange>
      </w:pPr>
      <w:ins w:id="4185" w:author="Yashua Lebowitz" w:date="2024-09-27T19:52:00Z">
        <w:r w:rsidRPr="0086495B">
          <w:rPr>
            <w:rFonts w:ascii="Book Antiqua" w:hAnsi="Book Antiqua"/>
          </w:rPr>
          <w:t>Dipti was about ready to shoot at them, but I grabbed the top of her rifle, put my finger to my mouth, and shook my head. I took her rifle and gave her my EMP rifle, ensuring she was equipped but didn't act impulsively.</w:t>
        </w:r>
      </w:ins>
    </w:p>
    <w:p w14:paraId="5A2EB390" w14:textId="77777777" w:rsidR="009B5CE7" w:rsidRPr="0086495B" w:rsidRDefault="009B5CE7">
      <w:pPr>
        <w:pStyle w:val="NormalWeb"/>
        <w:spacing w:line="276" w:lineRule="auto"/>
        <w:ind w:firstLine="284"/>
        <w:rPr>
          <w:ins w:id="4186" w:author="Yashua Lebowitz" w:date="2024-09-27T19:52:00Z"/>
          <w:rFonts w:ascii="Book Antiqua" w:hAnsi="Book Antiqua"/>
        </w:rPr>
        <w:pPrChange w:id="4187" w:author="Yashua Lebowitz" w:date="2024-09-28T16:42:00Z">
          <w:pPr>
            <w:pStyle w:val="NormalWeb"/>
            <w:ind w:firstLine="284"/>
          </w:pPr>
        </w:pPrChange>
      </w:pPr>
      <w:ins w:id="4188" w:author="Yashua Lebowitz" w:date="2024-09-27T19:52:00Z">
        <w:r w:rsidRPr="0086495B">
          <w:rPr>
            <w:rFonts w:ascii="Book Antiqua" w:hAnsi="Book Antiqua"/>
          </w:rPr>
          <w:t>Suddenly, from the darkness, muzzle flashes lit up the air, and the Muslim looters dropped one by one. Fully armed IDF soldiers with night vision goggles emerged, checking the bodies. One of them waved his hand.</w:t>
        </w:r>
      </w:ins>
    </w:p>
    <w:p w14:paraId="4CAB9346" w14:textId="77777777" w:rsidR="009B5CE7" w:rsidRPr="0086495B" w:rsidRDefault="009B5CE7">
      <w:pPr>
        <w:pStyle w:val="NormalWeb"/>
        <w:spacing w:line="276" w:lineRule="auto"/>
        <w:ind w:firstLine="284"/>
        <w:rPr>
          <w:ins w:id="4189" w:author="Yashua Lebowitz" w:date="2024-09-27T19:52:00Z"/>
          <w:rFonts w:ascii="Book Antiqua" w:hAnsi="Book Antiqua"/>
        </w:rPr>
        <w:pPrChange w:id="4190" w:author="Yashua Lebowitz" w:date="2024-09-28T16:42:00Z">
          <w:pPr>
            <w:pStyle w:val="NormalWeb"/>
            <w:ind w:firstLine="284"/>
          </w:pPr>
        </w:pPrChange>
      </w:pPr>
      <w:ins w:id="4191" w:author="Yashua Lebowitz" w:date="2024-09-27T19:52:00Z">
        <w:r>
          <w:rPr>
            <w:rFonts w:ascii="Book Antiqua" w:hAnsi="Book Antiqua"/>
          </w:rPr>
          <w:t>“</w:t>
        </w:r>
        <w:r w:rsidRPr="0086495B">
          <w:rPr>
            <w:rFonts w:ascii="Book Antiqua" w:hAnsi="Book Antiqua"/>
          </w:rPr>
          <w:t>Clear.</w:t>
        </w:r>
        <w:r>
          <w:rPr>
            <w:rFonts w:ascii="Book Antiqua" w:hAnsi="Book Antiqua"/>
          </w:rPr>
          <w:t>”</w:t>
        </w:r>
      </w:ins>
    </w:p>
    <w:p w14:paraId="6D3DB6D9" w14:textId="77777777" w:rsidR="009B5CE7" w:rsidRPr="0086495B" w:rsidRDefault="009B5CE7">
      <w:pPr>
        <w:pStyle w:val="NormalWeb"/>
        <w:spacing w:line="276" w:lineRule="auto"/>
        <w:ind w:firstLine="284"/>
        <w:rPr>
          <w:ins w:id="4192" w:author="Yashua Lebowitz" w:date="2024-09-27T19:52:00Z"/>
          <w:rFonts w:ascii="Book Antiqua" w:hAnsi="Book Antiqua"/>
        </w:rPr>
        <w:pPrChange w:id="4193" w:author="Yashua Lebowitz" w:date="2024-09-28T16:42:00Z">
          <w:pPr>
            <w:pStyle w:val="NormalWeb"/>
            <w:ind w:firstLine="284"/>
          </w:pPr>
        </w:pPrChange>
      </w:pPr>
      <w:ins w:id="4194" w:author="Yashua Lebowitz" w:date="2024-09-27T19:52:00Z">
        <w:r w:rsidRPr="0086495B">
          <w:rPr>
            <w:rFonts w:ascii="Book Antiqua" w:hAnsi="Book Antiqua"/>
          </w:rPr>
          <w:t xml:space="preserve">We approached this group of soldiers cautiously. They saw us and shouted, </w:t>
        </w:r>
        <w:r>
          <w:rPr>
            <w:rFonts w:ascii="Book Antiqua" w:hAnsi="Book Antiqua"/>
          </w:rPr>
          <w:t>“</w:t>
        </w:r>
        <w:r w:rsidRPr="0086495B">
          <w:rPr>
            <w:rFonts w:ascii="Book Antiqua" w:hAnsi="Book Antiqua"/>
          </w:rPr>
          <w:t>Halt!</w:t>
        </w:r>
        <w:r>
          <w:rPr>
            <w:rFonts w:ascii="Book Antiqua" w:hAnsi="Book Antiqua"/>
          </w:rPr>
          <w:t>”</w:t>
        </w:r>
      </w:ins>
    </w:p>
    <w:p w14:paraId="739C9B8A" w14:textId="77777777" w:rsidR="009B5CE7" w:rsidRPr="0086495B" w:rsidRDefault="009B5CE7">
      <w:pPr>
        <w:pStyle w:val="NormalWeb"/>
        <w:spacing w:line="276" w:lineRule="auto"/>
        <w:ind w:firstLine="284"/>
        <w:rPr>
          <w:ins w:id="4195" w:author="Yashua Lebowitz" w:date="2024-09-27T19:52:00Z"/>
          <w:rFonts w:ascii="Book Antiqua" w:hAnsi="Book Antiqua"/>
        </w:rPr>
        <w:pPrChange w:id="4196" w:author="Yashua Lebowitz" w:date="2024-09-28T16:42:00Z">
          <w:pPr>
            <w:pStyle w:val="NormalWeb"/>
            <w:ind w:firstLine="284"/>
          </w:pPr>
        </w:pPrChange>
      </w:pPr>
      <w:ins w:id="4197" w:author="Yashua Lebowitz" w:date="2024-09-27T19:52:00Z">
        <w:r w:rsidRPr="0086495B">
          <w:rPr>
            <w:rFonts w:ascii="Book Antiqua" w:hAnsi="Book Antiqua"/>
          </w:rPr>
          <w:t xml:space="preserve">One of them stepped forward, his eyes narrowing </w:t>
        </w:r>
        <w:r>
          <w:rPr>
            <w:rFonts w:ascii="Book Antiqua" w:hAnsi="Book Antiqua"/>
          </w:rPr>
          <w:t xml:space="preserve">in concentration </w:t>
        </w:r>
        <w:r w:rsidRPr="0086495B">
          <w:rPr>
            <w:rFonts w:ascii="Book Antiqua" w:hAnsi="Book Antiqua"/>
          </w:rPr>
          <w:t xml:space="preserve">as he saw Gabor. </w:t>
        </w:r>
        <w:r>
          <w:rPr>
            <w:rFonts w:ascii="Book Antiqua" w:hAnsi="Book Antiqua"/>
          </w:rPr>
          <w:t>“</w:t>
        </w:r>
        <w:r w:rsidRPr="0086495B">
          <w:rPr>
            <w:rFonts w:ascii="Book Antiqua" w:hAnsi="Book Antiqua"/>
          </w:rPr>
          <w:t>Gabor, is that you?</w:t>
        </w:r>
        <w:r>
          <w:rPr>
            <w:rFonts w:ascii="Book Antiqua" w:hAnsi="Book Antiqua"/>
          </w:rPr>
          <w:t>”</w:t>
        </w:r>
        <w:r w:rsidRPr="0086495B">
          <w:rPr>
            <w:rFonts w:ascii="Book Antiqua" w:hAnsi="Book Antiqua"/>
          </w:rPr>
          <w:t xml:space="preserve"> the soldier asked, as he examined our group through his night vision goggles.</w:t>
        </w:r>
      </w:ins>
    </w:p>
    <w:p w14:paraId="5A07EEF3" w14:textId="77777777" w:rsidR="009B5CE7" w:rsidRPr="0086495B" w:rsidRDefault="009B5CE7">
      <w:pPr>
        <w:pStyle w:val="NormalWeb"/>
        <w:spacing w:line="276" w:lineRule="auto"/>
        <w:ind w:firstLine="284"/>
        <w:rPr>
          <w:ins w:id="4198" w:author="Yashua Lebowitz" w:date="2024-09-27T19:52:00Z"/>
          <w:rFonts w:ascii="Book Antiqua" w:hAnsi="Book Antiqua"/>
        </w:rPr>
        <w:pPrChange w:id="4199" w:author="Yashua Lebowitz" w:date="2024-09-28T16:42:00Z">
          <w:pPr>
            <w:pStyle w:val="NormalWeb"/>
            <w:ind w:firstLine="284"/>
          </w:pPr>
        </w:pPrChange>
      </w:pPr>
      <w:ins w:id="4200" w:author="Yashua Lebowitz" w:date="2024-09-27T19:52:00Z">
        <w:r>
          <w:rPr>
            <w:rFonts w:ascii="Book Antiqua" w:hAnsi="Book Antiqua"/>
          </w:rPr>
          <w:t>“</w:t>
        </w:r>
        <w:r w:rsidRPr="0086495B">
          <w:rPr>
            <w:rFonts w:ascii="Book Antiqua" w:hAnsi="Book Antiqua"/>
          </w:rPr>
          <w:t>Yes, it’s me. I got into a nasty spat with an HKR. This couple saved me,</w:t>
        </w:r>
        <w:r>
          <w:rPr>
            <w:rFonts w:ascii="Book Antiqua" w:hAnsi="Book Antiqua"/>
          </w:rPr>
          <w:t>”</w:t>
        </w:r>
        <w:r w:rsidRPr="0086495B">
          <w:rPr>
            <w:rFonts w:ascii="Book Antiqua" w:hAnsi="Book Antiqua"/>
          </w:rPr>
          <w:t xml:space="preserve"> Gabor responded, gesturing towards us.</w:t>
        </w:r>
      </w:ins>
    </w:p>
    <w:p w14:paraId="7D66B6D1" w14:textId="77777777" w:rsidR="009B5CE7" w:rsidRPr="0086495B" w:rsidRDefault="009B5CE7">
      <w:pPr>
        <w:pStyle w:val="NormalWeb"/>
        <w:spacing w:line="276" w:lineRule="auto"/>
        <w:ind w:firstLine="284"/>
        <w:rPr>
          <w:ins w:id="4201" w:author="Yashua Lebowitz" w:date="2024-09-27T19:52:00Z"/>
          <w:rFonts w:ascii="Book Antiqua" w:hAnsi="Book Antiqua"/>
        </w:rPr>
        <w:pPrChange w:id="4202" w:author="Yashua Lebowitz" w:date="2024-09-28T16:42:00Z">
          <w:pPr>
            <w:pStyle w:val="NormalWeb"/>
            <w:ind w:firstLine="284"/>
          </w:pPr>
        </w:pPrChange>
      </w:pPr>
      <w:ins w:id="4203" w:author="Yashua Lebowitz" w:date="2024-09-27T19:52:00Z">
        <w:r w:rsidRPr="0086495B">
          <w:rPr>
            <w:rFonts w:ascii="Book Antiqua" w:hAnsi="Book Antiqua"/>
          </w:rPr>
          <w:t>“I thought you were derelict of duty. When you were drinking, you kept going on and on about how you wanted to find some action before you die</w:t>
        </w:r>
        <w:r>
          <w:rPr>
            <w:rFonts w:ascii="Book Antiqua" w:hAnsi="Book Antiqua"/>
          </w:rPr>
          <w:t>d</w:t>
        </w:r>
        <w:r w:rsidRPr="0086495B">
          <w:rPr>
            <w:rFonts w:ascii="Book Antiqua" w:hAnsi="Book Antiqua"/>
          </w:rPr>
          <w:t>. We thought you went searching for a prostitute.”</w:t>
        </w:r>
      </w:ins>
    </w:p>
    <w:p w14:paraId="68806842" w14:textId="77777777" w:rsidR="009B5CE7" w:rsidRPr="0086495B" w:rsidRDefault="009B5CE7">
      <w:pPr>
        <w:pStyle w:val="NormalWeb"/>
        <w:spacing w:line="276" w:lineRule="auto"/>
        <w:ind w:firstLine="284"/>
        <w:rPr>
          <w:ins w:id="4204" w:author="Yashua Lebowitz" w:date="2024-09-27T19:52:00Z"/>
          <w:rFonts w:ascii="Book Antiqua" w:hAnsi="Book Antiqua"/>
        </w:rPr>
        <w:pPrChange w:id="4205" w:author="Yashua Lebowitz" w:date="2024-09-28T16:42:00Z">
          <w:pPr>
            <w:pStyle w:val="NormalWeb"/>
            <w:ind w:firstLine="284"/>
          </w:pPr>
        </w:pPrChange>
      </w:pPr>
      <w:ins w:id="4206" w:author="Yashua Lebowitz" w:date="2024-09-27T19:52:00Z">
        <w:r w:rsidRPr="0086495B">
          <w:rPr>
            <w:rFonts w:ascii="Book Antiqua" w:hAnsi="Book Antiqua"/>
          </w:rPr>
          <w:t>Gabor</w:t>
        </w:r>
        <w:r>
          <w:rPr>
            <w:rFonts w:ascii="Book Antiqua" w:hAnsi="Book Antiqua"/>
          </w:rPr>
          <w:t>’</w:t>
        </w:r>
        <w:r w:rsidRPr="0086495B">
          <w:rPr>
            <w:rFonts w:ascii="Book Antiqua" w:hAnsi="Book Antiqua"/>
          </w:rPr>
          <w:t>s face flushed with embarrassment. He cast his eyes downward, unable to meet Dipti's gaze, a</w:t>
        </w:r>
        <w:r>
          <w:rPr>
            <w:rFonts w:ascii="Book Antiqua" w:hAnsi="Book Antiqua"/>
          </w:rPr>
          <w:t>s a</w:t>
        </w:r>
        <w:r w:rsidRPr="0086495B">
          <w:rPr>
            <w:rFonts w:ascii="Book Antiqua" w:hAnsi="Book Antiqua"/>
          </w:rPr>
          <w:t xml:space="preserve"> wave of shame wash</w:t>
        </w:r>
        <w:r>
          <w:rPr>
            <w:rFonts w:ascii="Book Antiqua" w:hAnsi="Book Antiqua"/>
          </w:rPr>
          <w:t>ed</w:t>
        </w:r>
        <w:r w:rsidRPr="0086495B">
          <w:rPr>
            <w:rFonts w:ascii="Book Antiqua" w:hAnsi="Book Antiqua"/>
          </w:rPr>
          <w:t xml:space="preserve"> over him. The memory of his reckless words and actions now weighed heavily on his shoulders, contrasting sharply with the gratitude he felt towards the couple who had saved his life.</w:t>
        </w:r>
      </w:ins>
    </w:p>
    <w:p w14:paraId="212CA164" w14:textId="77777777" w:rsidR="009B5CE7" w:rsidRPr="0086495B" w:rsidRDefault="009B5CE7">
      <w:pPr>
        <w:pStyle w:val="NormalWeb"/>
        <w:spacing w:line="276" w:lineRule="auto"/>
        <w:ind w:firstLine="284"/>
        <w:rPr>
          <w:ins w:id="4207" w:author="Yashua Lebowitz" w:date="2024-09-27T19:52:00Z"/>
          <w:rFonts w:ascii="Book Antiqua" w:hAnsi="Book Antiqua"/>
        </w:rPr>
        <w:pPrChange w:id="4208" w:author="Yashua Lebowitz" w:date="2024-09-28T16:42:00Z">
          <w:pPr>
            <w:pStyle w:val="NormalWeb"/>
            <w:ind w:firstLine="284"/>
          </w:pPr>
        </w:pPrChange>
      </w:pPr>
      <w:ins w:id="4209" w:author="Yashua Lebowitz" w:date="2024-09-27T19:52:00Z">
        <w:r w:rsidRPr="0086495B">
          <w:rPr>
            <w:rFonts w:ascii="Book Antiqua" w:hAnsi="Book Antiqua"/>
          </w:rPr>
          <w:t>The other soldiers laughed</w:t>
        </w:r>
        <w:r>
          <w:rPr>
            <w:rFonts w:ascii="Book Antiqua" w:hAnsi="Book Antiqua"/>
          </w:rPr>
          <w:t>,</w:t>
        </w:r>
        <w:r w:rsidRPr="0086495B">
          <w:rPr>
            <w:rFonts w:ascii="Book Antiqua" w:hAnsi="Book Antiqua"/>
          </w:rPr>
          <w:t xml:space="preserve"> easing the tension momentarily. The soldier who recognized Gabor turned to us, his tone becoming serious. </w:t>
        </w:r>
        <w:r>
          <w:rPr>
            <w:rFonts w:ascii="Book Antiqua" w:hAnsi="Book Antiqua"/>
          </w:rPr>
          <w:t>“</w:t>
        </w:r>
        <w:r w:rsidRPr="0086495B">
          <w:rPr>
            <w:rFonts w:ascii="Book Antiqua" w:hAnsi="Book Antiqua"/>
          </w:rPr>
          <w:t xml:space="preserve">We need to move. The </w:t>
        </w:r>
        <w:r w:rsidRPr="0086495B">
          <w:rPr>
            <w:rFonts w:ascii="Book Antiqua" w:hAnsi="Book Antiqua"/>
          </w:rPr>
          <w:lastRenderedPageBreak/>
          <w:t>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w:t>
        </w:r>
        <w:r>
          <w:rPr>
            <w:rFonts w:ascii="Book Antiqua" w:hAnsi="Book Antiqua"/>
          </w:rPr>
          <w:t>”</w:t>
        </w:r>
      </w:ins>
    </w:p>
    <w:p w14:paraId="48384501" w14:textId="77777777" w:rsidR="009B5CE7" w:rsidRPr="0086495B" w:rsidRDefault="009B5CE7">
      <w:pPr>
        <w:pStyle w:val="NormalWeb"/>
        <w:spacing w:line="276" w:lineRule="auto"/>
        <w:ind w:firstLine="284"/>
        <w:rPr>
          <w:ins w:id="4210" w:author="Yashua Lebowitz" w:date="2024-09-27T19:52:00Z"/>
          <w:rFonts w:ascii="Book Antiqua" w:hAnsi="Book Antiqua"/>
        </w:rPr>
        <w:pPrChange w:id="4211" w:author="Yashua Lebowitz" w:date="2024-09-28T16:42:00Z">
          <w:pPr>
            <w:pStyle w:val="NormalWeb"/>
            <w:ind w:firstLine="284"/>
          </w:pPr>
        </w:pPrChange>
      </w:pPr>
      <w:ins w:id="4212" w:author="Yashua Lebowitz" w:date="2024-09-27T19:52:00Z">
        <w:r w:rsidRPr="0086495B">
          <w:rPr>
            <w:rFonts w:ascii="Book Antiqua" w:hAnsi="Book Antiqua"/>
          </w:rPr>
          <w:t>I nodded. I looked at Gabor, who seemed more alert now</w:t>
        </w:r>
        <w:r>
          <w:rPr>
            <w:rFonts w:ascii="Book Antiqua" w:hAnsi="Book Antiqua"/>
          </w:rPr>
          <w:t xml:space="preserve"> as</w:t>
        </w:r>
        <w:r w:rsidRPr="0086495B">
          <w:rPr>
            <w:rFonts w:ascii="Book Antiqua" w:hAnsi="Book Antiqua"/>
          </w:rPr>
          <w:t xml:space="preserve"> the alcohol-induced haze lift</w:t>
        </w:r>
        <w:r>
          <w:rPr>
            <w:rFonts w:ascii="Book Antiqua" w:hAnsi="Book Antiqua"/>
          </w:rPr>
          <w:t>ed</w:t>
        </w:r>
        <w:r w:rsidRPr="0086495B">
          <w:rPr>
            <w:rFonts w:ascii="Book Antiqua" w:hAnsi="Book Antiqua"/>
          </w:rPr>
          <w:t>. We fell in line behind the soldiers, moving through the darkened streets with caution.</w:t>
        </w:r>
      </w:ins>
    </w:p>
    <w:p w14:paraId="31BC22BD" w14:textId="77777777" w:rsidR="009B5CE7" w:rsidRPr="0086495B" w:rsidRDefault="009B5CE7">
      <w:pPr>
        <w:pStyle w:val="NormalWeb"/>
        <w:spacing w:line="276" w:lineRule="auto"/>
        <w:ind w:firstLine="284"/>
        <w:rPr>
          <w:ins w:id="4213" w:author="Yashua Lebowitz" w:date="2024-09-27T19:52:00Z"/>
          <w:rFonts w:ascii="Book Antiqua" w:hAnsi="Book Antiqua"/>
        </w:rPr>
        <w:pPrChange w:id="4214" w:author="Yashua Lebowitz" w:date="2024-09-28T16:42:00Z">
          <w:pPr>
            <w:pStyle w:val="NormalWeb"/>
            <w:ind w:firstLine="284"/>
          </w:pPr>
        </w:pPrChange>
      </w:pPr>
      <w:ins w:id="4215" w:author="Yashua Lebowitz" w:date="2024-09-27T19:52:00Z">
        <w:r w:rsidRPr="0086495B">
          <w:rPr>
            <w:rFonts w:ascii="Book Antiqua" w:hAnsi="Book Antiqua"/>
          </w:rPr>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ins>
    </w:p>
    <w:p w14:paraId="198D6B4E" w14:textId="77777777" w:rsidR="009B5CE7" w:rsidRPr="0086495B" w:rsidRDefault="009B5CE7">
      <w:pPr>
        <w:pStyle w:val="NormalWeb"/>
        <w:spacing w:line="276" w:lineRule="auto"/>
        <w:ind w:firstLine="284"/>
        <w:rPr>
          <w:ins w:id="4216" w:author="Yashua Lebowitz" w:date="2024-09-27T19:52:00Z"/>
          <w:rFonts w:ascii="Book Antiqua" w:hAnsi="Book Antiqua"/>
        </w:rPr>
        <w:pPrChange w:id="4217" w:author="Yashua Lebowitz" w:date="2024-09-28T16:42:00Z">
          <w:pPr>
            <w:pStyle w:val="NormalWeb"/>
            <w:ind w:firstLine="284"/>
          </w:pPr>
        </w:pPrChange>
      </w:pPr>
      <w:ins w:id="4218" w:author="Yashua Lebowitz" w:date="2024-09-27T19:52:00Z">
        <w:r w:rsidRPr="0086495B">
          <w:rPr>
            <w:rFonts w:ascii="Book Antiqua" w:hAnsi="Book Antiqua"/>
          </w:rPr>
          <w:t xml:space="preserve">As we approached a more secure area, the lead soldier turned to Gabor. </w:t>
        </w:r>
        <w:r>
          <w:rPr>
            <w:rFonts w:ascii="Book Antiqua" w:hAnsi="Book Antiqua"/>
          </w:rPr>
          <w:t>“</w:t>
        </w:r>
        <w:r w:rsidRPr="0086495B">
          <w:rPr>
            <w:rFonts w:ascii="Book Antiqua" w:hAnsi="Book Antiqua"/>
          </w:rPr>
          <w:t>We’re setting up a temporary command post nearby. You’ll be safe there, and we can get you medical attention.</w:t>
        </w:r>
        <w:r>
          <w:rPr>
            <w:rFonts w:ascii="Book Antiqua" w:hAnsi="Book Antiqua"/>
          </w:rPr>
          <w:t>”</w:t>
        </w:r>
      </w:ins>
    </w:p>
    <w:p w14:paraId="615A3D1E" w14:textId="77777777" w:rsidR="009B5CE7" w:rsidRPr="0086495B" w:rsidRDefault="009B5CE7">
      <w:pPr>
        <w:pStyle w:val="NormalWeb"/>
        <w:spacing w:line="276" w:lineRule="auto"/>
        <w:ind w:firstLine="284"/>
        <w:rPr>
          <w:ins w:id="4219" w:author="Yashua Lebowitz" w:date="2024-09-27T19:52:00Z"/>
          <w:rFonts w:ascii="Book Antiqua" w:hAnsi="Book Antiqua"/>
        </w:rPr>
        <w:pPrChange w:id="4220" w:author="Yashua Lebowitz" w:date="2024-09-28T16:42:00Z">
          <w:pPr>
            <w:pStyle w:val="NormalWeb"/>
            <w:ind w:firstLine="284"/>
          </w:pPr>
        </w:pPrChange>
      </w:pPr>
      <w:ins w:id="4221" w:author="Yashua Lebowitz" w:date="2024-09-27T19:52:00Z">
        <w:r>
          <w:rPr>
            <w:rFonts w:ascii="Book Antiqua" w:hAnsi="Book Antiqua"/>
          </w:rPr>
          <w:t>“</w:t>
        </w:r>
        <w:r w:rsidRPr="0086495B">
          <w:rPr>
            <w:rFonts w:ascii="Book Antiqua" w:hAnsi="Book Antiqua"/>
          </w:rPr>
          <w:t>Thank you,</w:t>
        </w:r>
        <w:r>
          <w:rPr>
            <w:rFonts w:ascii="Book Antiqua" w:hAnsi="Book Antiqua"/>
          </w:rPr>
          <w:t>”</w:t>
        </w:r>
        <w:r w:rsidRPr="0086495B">
          <w:rPr>
            <w:rFonts w:ascii="Book Antiqua" w:hAnsi="Book Antiqua"/>
          </w:rPr>
          <w:t xml:space="preserve"> Gabor said</w:t>
        </w:r>
        <w:r>
          <w:rPr>
            <w:rFonts w:ascii="Book Antiqua" w:hAnsi="Book Antiqua"/>
          </w:rPr>
          <w:t xml:space="preserve"> gratefully</w:t>
        </w:r>
        <w:r w:rsidRPr="0086495B">
          <w:rPr>
            <w:rFonts w:ascii="Book Antiqua" w:hAnsi="Book Antiqua"/>
          </w:rPr>
          <w:t>.</w:t>
        </w:r>
      </w:ins>
    </w:p>
    <w:p w14:paraId="5DE78110" w14:textId="77777777" w:rsidR="009B5CE7" w:rsidRPr="0086495B" w:rsidRDefault="009B5CE7">
      <w:pPr>
        <w:pStyle w:val="NormalWeb"/>
        <w:spacing w:line="276" w:lineRule="auto"/>
        <w:ind w:firstLine="284"/>
        <w:rPr>
          <w:ins w:id="4222" w:author="Yashua Lebowitz" w:date="2024-09-27T19:52:00Z"/>
          <w:rFonts w:ascii="Book Antiqua" w:hAnsi="Book Antiqua"/>
        </w:rPr>
        <w:pPrChange w:id="4223" w:author="Yashua Lebowitz" w:date="2024-09-28T16:42:00Z">
          <w:pPr>
            <w:pStyle w:val="NormalWeb"/>
            <w:ind w:firstLine="284"/>
          </w:pPr>
        </w:pPrChange>
      </w:pPr>
      <w:ins w:id="4224" w:author="Yashua Lebowitz" w:date="2024-09-27T19:52:00Z">
        <w:r w:rsidRPr="0086495B">
          <w:rPr>
            <w:rFonts w:ascii="Book Antiqua" w:hAnsi="Book Antiqua"/>
          </w:rPr>
          <w:t xml:space="preserve">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w:t>
        </w:r>
        <w:r>
          <w:rPr>
            <w:rFonts w:ascii="Book Antiqua" w:hAnsi="Book Antiqua"/>
          </w:rPr>
          <w:t>visible</w:t>
        </w:r>
        <w:r w:rsidRPr="0086495B">
          <w:rPr>
            <w:rFonts w:ascii="Book Antiqua" w:hAnsi="Book Antiqua"/>
          </w:rPr>
          <w:t xml:space="preserve"> sense of confusion among the soldiers. Many hung their heads low, hands covering their faces in despair. Dipti, ever compassionate, tried to comfort one of the soldiers.</w:t>
        </w:r>
      </w:ins>
    </w:p>
    <w:p w14:paraId="154F2280" w14:textId="77777777" w:rsidR="009B5CE7" w:rsidRPr="0086495B" w:rsidRDefault="009B5CE7">
      <w:pPr>
        <w:pStyle w:val="NormalWeb"/>
        <w:spacing w:line="276" w:lineRule="auto"/>
        <w:ind w:firstLine="284"/>
        <w:rPr>
          <w:ins w:id="4225" w:author="Yashua Lebowitz" w:date="2024-09-27T19:52:00Z"/>
          <w:rFonts w:ascii="Book Antiqua" w:hAnsi="Book Antiqua"/>
        </w:rPr>
        <w:pPrChange w:id="4226" w:author="Yashua Lebowitz" w:date="2024-09-28T16:42:00Z">
          <w:pPr>
            <w:pStyle w:val="NormalWeb"/>
            <w:ind w:firstLine="284"/>
          </w:pPr>
        </w:pPrChange>
      </w:pPr>
      <w:ins w:id="4227" w:author="Yashua Lebowitz" w:date="2024-09-27T19:52:00Z">
        <w:r w:rsidRPr="0086495B">
          <w:rPr>
            <w:rFonts w:ascii="Book Antiqua" w:hAnsi="Book Antiqua"/>
          </w:rPr>
          <w:t>“Is everything all right, son? I’m here if you need to talk.”</w:t>
        </w:r>
      </w:ins>
    </w:p>
    <w:p w14:paraId="17EB3A41" w14:textId="77777777" w:rsidR="009B5CE7" w:rsidRPr="0086495B" w:rsidRDefault="009B5CE7">
      <w:pPr>
        <w:pStyle w:val="NormalWeb"/>
        <w:spacing w:line="276" w:lineRule="auto"/>
        <w:ind w:firstLine="284"/>
        <w:rPr>
          <w:ins w:id="4228" w:author="Yashua Lebowitz" w:date="2024-09-27T19:52:00Z"/>
          <w:rFonts w:ascii="Book Antiqua" w:hAnsi="Book Antiqua"/>
        </w:rPr>
        <w:pPrChange w:id="4229" w:author="Yashua Lebowitz" w:date="2024-09-28T16:42:00Z">
          <w:pPr>
            <w:pStyle w:val="NormalWeb"/>
            <w:ind w:firstLine="284"/>
          </w:pPr>
        </w:pPrChange>
      </w:pPr>
      <w:ins w:id="4230" w:author="Yashua Lebowitz" w:date="2024-09-27T19:52:00Z">
        <w:r w:rsidRPr="0086495B">
          <w:rPr>
            <w:rFonts w:ascii="Book Antiqua" w:hAnsi="Book Antiqua"/>
          </w:rPr>
          <w:t>The soldier was inconsolable, not responding to her inquiry, his face still buried in his hands.</w:t>
        </w:r>
      </w:ins>
    </w:p>
    <w:p w14:paraId="36269A78" w14:textId="77777777" w:rsidR="009B5CE7" w:rsidRPr="0086495B" w:rsidRDefault="009B5CE7">
      <w:pPr>
        <w:pStyle w:val="NormalWeb"/>
        <w:spacing w:line="276" w:lineRule="auto"/>
        <w:ind w:firstLine="284"/>
        <w:rPr>
          <w:ins w:id="4231" w:author="Yashua Lebowitz" w:date="2024-09-27T19:52:00Z"/>
          <w:rFonts w:ascii="Book Antiqua" w:hAnsi="Book Antiqua"/>
        </w:rPr>
        <w:pPrChange w:id="4232" w:author="Yashua Lebowitz" w:date="2024-09-28T16:42:00Z">
          <w:pPr>
            <w:pStyle w:val="NormalWeb"/>
            <w:ind w:firstLine="284"/>
          </w:pPr>
        </w:pPrChange>
      </w:pPr>
      <w:ins w:id="4233" w:author="Yashua Lebowitz" w:date="2024-09-27T19:52:00Z">
        <w:r w:rsidRPr="0086495B">
          <w:rPr>
            <w:rFonts w:ascii="Book Antiqua" w:hAnsi="Book Antiqua"/>
          </w:rPr>
          <w:t xml:space="preserve">“Don’t worry, Yeshua is coming back soon, and </w:t>
        </w:r>
        <w:r>
          <w:rPr>
            <w:rFonts w:ascii="Book Antiqua" w:hAnsi="Book Antiqua"/>
          </w:rPr>
          <w:t>H</w:t>
        </w:r>
        <w:r w:rsidRPr="0086495B">
          <w:rPr>
            <w:rFonts w:ascii="Book Antiqua" w:hAnsi="Book Antiqua"/>
          </w:rPr>
          <w:t>e’ll make all things right.”</w:t>
        </w:r>
      </w:ins>
    </w:p>
    <w:p w14:paraId="0200B2AF" w14:textId="77777777" w:rsidR="009B5CE7" w:rsidRPr="0086495B" w:rsidRDefault="009B5CE7">
      <w:pPr>
        <w:pStyle w:val="NormalWeb"/>
        <w:spacing w:line="276" w:lineRule="auto"/>
        <w:ind w:firstLine="284"/>
        <w:rPr>
          <w:ins w:id="4234" w:author="Yashua Lebowitz" w:date="2024-09-27T19:52:00Z"/>
          <w:rFonts w:ascii="Book Antiqua" w:hAnsi="Book Antiqua"/>
        </w:rPr>
        <w:pPrChange w:id="4235" w:author="Yashua Lebowitz" w:date="2024-09-28T16:42:00Z">
          <w:pPr>
            <w:pStyle w:val="NormalWeb"/>
            <w:ind w:firstLine="284"/>
          </w:pPr>
        </w:pPrChange>
      </w:pPr>
      <w:ins w:id="4236" w:author="Yashua Lebowitz" w:date="2024-09-27T19:52:00Z">
        <w:r w:rsidRPr="0086495B">
          <w:rPr>
            <w:rFonts w:ascii="Book Antiqua" w:hAnsi="Book Antiqua"/>
          </w:rPr>
          <w:t xml:space="preserve">The soldier lifted his head, his eyes red and filled with sorrow. “My family,” he choked out. “They’re all gone. They died in an airstrike in the north. Do you really believe Yeshua is the Moshiach? Is </w:t>
        </w:r>
        <w:r>
          <w:rPr>
            <w:rFonts w:ascii="Book Antiqua" w:hAnsi="Book Antiqua"/>
          </w:rPr>
          <w:t>H</w:t>
        </w:r>
        <w:r w:rsidRPr="0086495B">
          <w:rPr>
            <w:rFonts w:ascii="Book Antiqua" w:hAnsi="Book Antiqua"/>
          </w:rPr>
          <w:t xml:space="preserve">e going to stand on Har </w:t>
        </w:r>
        <w:proofErr w:type="spellStart"/>
        <w:r w:rsidRPr="0086495B">
          <w:rPr>
            <w:rFonts w:ascii="Book Antiqua" w:hAnsi="Book Antiqua"/>
          </w:rPr>
          <w:t>Hazeitim</w:t>
        </w:r>
        <w:proofErr w:type="spellEnd"/>
        <w:r w:rsidRPr="0086495B">
          <w:rPr>
            <w:rFonts w:ascii="Book Antiqua" w:hAnsi="Book Antiqua"/>
          </w:rPr>
          <w:t xml:space="preserve"> and save us all?” </w:t>
        </w:r>
      </w:ins>
    </w:p>
    <w:p w14:paraId="6FD382D1" w14:textId="3EE61F55" w:rsidR="009B5CE7" w:rsidRPr="0086495B" w:rsidRDefault="009B5CE7">
      <w:pPr>
        <w:pStyle w:val="NormalWeb"/>
        <w:spacing w:line="276" w:lineRule="auto"/>
        <w:ind w:firstLine="284"/>
        <w:rPr>
          <w:ins w:id="4237" w:author="Yashua Lebowitz" w:date="2024-09-27T19:52:00Z"/>
          <w:rFonts w:ascii="Book Antiqua" w:hAnsi="Book Antiqua"/>
        </w:rPr>
        <w:pPrChange w:id="4238" w:author="Yashua Lebowitz" w:date="2024-09-28T16:42:00Z">
          <w:pPr>
            <w:pStyle w:val="NormalWeb"/>
            <w:ind w:firstLine="284"/>
          </w:pPr>
        </w:pPrChange>
      </w:pPr>
      <w:ins w:id="4239" w:author="Yashua Lebowitz" w:date="2024-09-27T19:52:00Z">
        <w:r w:rsidRPr="0086495B">
          <w:rPr>
            <w:rFonts w:ascii="Book Antiqua" w:hAnsi="Book Antiqua"/>
          </w:rPr>
          <w:t>“</w:t>
        </w:r>
      </w:ins>
      <w:r w:rsidR="004961CA">
        <w:rPr>
          <w:rFonts w:ascii="Book Antiqua" w:hAnsi="Book Antiqua"/>
        </w:rPr>
        <w:t>I</w:t>
      </w:r>
      <w:ins w:id="4240" w:author="Yashua Lebowitz" w:date="2024-09-27T19:52:00Z">
        <w:r w:rsidRPr="0086495B">
          <w:rPr>
            <w:rFonts w:ascii="Book Antiqua" w:hAnsi="Book Antiqua"/>
          </w:rPr>
          <w:t xml:space="preserve"> believe he’ll ride on a white horse and defeat the Antichrist.</w:t>
        </w:r>
      </w:ins>
      <w:r w:rsidR="004961CA">
        <w:rPr>
          <w:rFonts w:ascii="Book Antiqua" w:hAnsi="Book Antiqua"/>
        </w:rPr>
        <w:t xml:space="preserve"> Not stand on Har </w:t>
      </w:r>
      <w:proofErr w:type="spellStart"/>
      <w:r w:rsidR="004961CA">
        <w:rPr>
          <w:rFonts w:ascii="Book Antiqua" w:hAnsi="Book Antiqua"/>
        </w:rPr>
        <w:t>Hazeitim</w:t>
      </w:r>
      <w:proofErr w:type="spellEnd"/>
      <w:r w:rsidR="004961CA">
        <w:rPr>
          <w:rFonts w:ascii="Book Antiqua" w:hAnsi="Book Antiqua"/>
        </w:rPr>
        <w:t>.</w:t>
      </w:r>
      <w:ins w:id="4241" w:author="Yashua Lebowitz" w:date="2024-09-27T19:52:00Z">
        <w:r w:rsidRPr="0086495B">
          <w:rPr>
            <w:rFonts w:ascii="Book Antiqua" w:hAnsi="Book Antiqua"/>
          </w:rPr>
          <w:t>”</w:t>
        </w:r>
      </w:ins>
    </w:p>
    <w:p w14:paraId="204E8251" w14:textId="3291A2AE" w:rsidR="009B5CE7" w:rsidRPr="0086495B" w:rsidRDefault="009B5CE7">
      <w:pPr>
        <w:pStyle w:val="NormalWeb"/>
        <w:spacing w:line="276" w:lineRule="auto"/>
        <w:ind w:firstLine="284"/>
        <w:rPr>
          <w:ins w:id="4242" w:author="Yashua Lebowitz" w:date="2024-09-27T19:52:00Z"/>
          <w:rFonts w:ascii="Book Antiqua" w:hAnsi="Book Antiqua"/>
        </w:rPr>
        <w:pPrChange w:id="4243" w:author="Yashua Lebowitz" w:date="2024-09-28T16:42:00Z">
          <w:pPr>
            <w:pStyle w:val="NormalWeb"/>
            <w:ind w:firstLine="284"/>
          </w:pPr>
        </w:pPrChange>
      </w:pPr>
      <w:ins w:id="4244" w:author="Yashua Lebowitz" w:date="2024-09-27T19:52:00Z">
        <w:r w:rsidRPr="0086495B">
          <w:rPr>
            <w:rFonts w:ascii="Book Antiqua" w:hAnsi="Book Antiqua"/>
          </w:rPr>
          <w:lastRenderedPageBreak/>
          <w:t>“Is Obama the Antichrist?” The soldier</w:t>
        </w:r>
        <w:r>
          <w:rPr>
            <w:rFonts w:ascii="Book Antiqua" w:hAnsi="Book Antiqua"/>
          </w:rPr>
          <w:t>’</w:t>
        </w:r>
        <w:r w:rsidRPr="0086495B">
          <w:rPr>
            <w:rFonts w:ascii="Book Antiqua" w:hAnsi="Book Antiqua"/>
          </w:rPr>
          <w:t>s question was tinged with desperation</w:t>
        </w:r>
      </w:ins>
      <w:r w:rsidR="004961CA">
        <w:rPr>
          <w:rFonts w:ascii="Book Antiqua" w:hAnsi="Book Antiqua"/>
        </w:rPr>
        <w:t xml:space="preserve"> trying to understand and make sense of all the madness.</w:t>
      </w:r>
    </w:p>
    <w:p w14:paraId="7EEA27AD" w14:textId="0244B3B5" w:rsidR="009B5CE7" w:rsidRDefault="009B5CE7">
      <w:pPr>
        <w:pStyle w:val="NormalWeb"/>
        <w:spacing w:line="276" w:lineRule="auto"/>
        <w:ind w:firstLine="284"/>
        <w:rPr>
          <w:rFonts w:ascii="Book Antiqua" w:hAnsi="Book Antiqua"/>
        </w:rPr>
        <w:pPrChange w:id="4245" w:author="Yashua Lebowitz" w:date="2024-09-28T16:42:00Z">
          <w:pPr>
            <w:pStyle w:val="NormalWeb"/>
            <w:ind w:firstLine="284"/>
          </w:pPr>
        </w:pPrChange>
      </w:pPr>
      <w:ins w:id="4246" w:author="Yashua Lebowitz" w:date="2024-09-27T19:52:00Z">
        <w:r w:rsidRPr="0086495B">
          <w:rPr>
            <w:rFonts w:ascii="Book Antiqua" w:hAnsi="Book Antiqua"/>
          </w:rPr>
          <w:t xml:space="preserve">Dipti </w:t>
        </w:r>
      </w:ins>
      <w:r w:rsidR="00827C2A">
        <w:rPr>
          <w:rFonts w:ascii="Book Antiqua" w:hAnsi="Book Antiqua"/>
        </w:rPr>
        <w:t>responded with a resounding, “Yes.”</w:t>
      </w:r>
    </w:p>
    <w:p w14:paraId="20AEE5FF" w14:textId="494EFFC3" w:rsidR="004961CA" w:rsidRPr="0086495B" w:rsidRDefault="004961CA" w:rsidP="006D6183">
      <w:pPr>
        <w:pStyle w:val="NormalWeb"/>
        <w:spacing w:line="276" w:lineRule="auto"/>
        <w:ind w:firstLine="284"/>
        <w:rPr>
          <w:ins w:id="4247" w:author="Yashua Lebowitz" w:date="2024-09-27T19:52:00Z"/>
          <w:rFonts w:ascii="Book Antiqua" w:hAnsi="Book Antiqua"/>
        </w:rPr>
      </w:pPr>
      <w:r>
        <w:rPr>
          <w:rFonts w:ascii="Book Antiqua" w:hAnsi="Book Antiqua"/>
        </w:rPr>
        <w:t>“No,” I shot back.</w:t>
      </w:r>
    </w:p>
    <w:p w14:paraId="78011846" w14:textId="77777777" w:rsidR="009B5CE7" w:rsidRPr="0086495B" w:rsidRDefault="009B5CE7">
      <w:pPr>
        <w:pStyle w:val="NormalWeb"/>
        <w:spacing w:line="276" w:lineRule="auto"/>
        <w:ind w:firstLine="284"/>
        <w:rPr>
          <w:ins w:id="4248" w:author="Yashua Lebowitz" w:date="2024-09-27T19:52:00Z"/>
          <w:rFonts w:ascii="Book Antiqua" w:hAnsi="Book Antiqua"/>
        </w:rPr>
        <w:pPrChange w:id="4249" w:author="Yashua Lebowitz" w:date="2024-09-28T16:42:00Z">
          <w:pPr>
            <w:pStyle w:val="NormalWeb"/>
            <w:ind w:firstLine="284"/>
          </w:pPr>
        </w:pPrChange>
      </w:pPr>
      <w:ins w:id="4250" w:author="Yashua Lebowitz" w:date="2024-09-27T19:52:00Z">
        <w:r w:rsidRPr="0086495B">
          <w:rPr>
            <w:rFonts w:ascii="Book Antiqua" w:hAnsi="Book Antiqua"/>
          </w:rPr>
          <w:t xml:space="preserve">“I think someone else will stand on top of Har </w:t>
        </w:r>
        <w:proofErr w:type="spellStart"/>
        <w:r w:rsidRPr="0086495B">
          <w:rPr>
            <w:rFonts w:ascii="Book Antiqua" w:hAnsi="Book Antiqua"/>
          </w:rPr>
          <w:t>Hazeitim</w:t>
        </w:r>
        <w:proofErr w:type="spellEnd"/>
        <w:r w:rsidRPr="0086495B">
          <w:rPr>
            <w:rFonts w:ascii="Book Antiqua" w:hAnsi="Book Antiqua"/>
          </w:rPr>
          <w:t>,” I interjected.</w:t>
        </w:r>
      </w:ins>
    </w:p>
    <w:p w14:paraId="5D0D1C28" w14:textId="77777777" w:rsidR="009B5CE7" w:rsidRPr="0086495B" w:rsidRDefault="009B5CE7">
      <w:pPr>
        <w:pStyle w:val="NormalWeb"/>
        <w:spacing w:line="276" w:lineRule="auto"/>
        <w:ind w:firstLine="284"/>
        <w:rPr>
          <w:ins w:id="4251" w:author="Yashua Lebowitz" w:date="2024-09-27T19:52:00Z"/>
          <w:rFonts w:ascii="Book Antiqua" w:hAnsi="Book Antiqua"/>
        </w:rPr>
        <w:pPrChange w:id="4252" w:author="Yashua Lebowitz" w:date="2024-09-28T16:42:00Z">
          <w:pPr>
            <w:pStyle w:val="NormalWeb"/>
            <w:ind w:firstLine="284"/>
          </w:pPr>
        </w:pPrChange>
      </w:pPr>
      <w:ins w:id="4253" w:author="Yashua Lebowitz" w:date="2024-09-27T19:52:00Z">
        <w:r w:rsidRPr="0086495B">
          <w:rPr>
            <w:rFonts w:ascii="Book Antiqua" w:hAnsi="Book Antiqua"/>
          </w:rPr>
          <w:t>“Is that person the Moshiach?”</w:t>
        </w:r>
      </w:ins>
    </w:p>
    <w:p w14:paraId="5AFE0591" w14:textId="611B9523" w:rsidR="009B5CE7" w:rsidRPr="0086495B" w:rsidRDefault="009B5CE7">
      <w:pPr>
        <w:pStyle w:val="NormalWeb"/>
        <w:spacing w:line="276" w:lineRule="auto"/>
        <w:ind w:firstLine="284"/>
        <w:rPr>
          <w:ins w:id="4254" w:author="Yashua Lebowitz" w:date="2024-09-27T19:52:00Z"/>
          <w:rFonts w:ascii="Book Antiqua" w:hAnsi="Book Antiqua"/>
        </w:rPr>
        <w:pPrChange w:id="4255" w:author="Yashua Lebowitz" w:date="2024-09-28T16:42:00Z">
          <w:pPr>
            <w:pStyle w:val="NormalWeb"/>
            <w:ind w:firstLine="284"/>
          </w:pPr>
        </w:pPrChange>
      </w:pPr>
      <w:ins w:id="4256" w:author="Yashua Lebowitz" w:date="2024-09-27T19:52:00Z">
        <w:r w:rsidRPr="0086495B">
          <w:rPr>
            <w:rFonts w:ascii="Book Antiqua" w:hAnsi="Book Antiqua"/>
          </w:rPr>
          <w:t>“I believe so</w:t>
        </w:r>
      </w:ins>
      <w:r w:rsidR="004961CA">
        <w:rPr>
          <w:rFonts w:ascii="Book Antiqua" w:hAnsi="Book Antiqua"/>
        </w:rPr>
        <w:t>, another one other than Yeshua</w:t>
      </w:r>
      <w:ins w:id="4257" w:author="Yashua Lebowitz" w:date="2024-09-27T19:52:00Z">
        <w:r w:rsidRPr="0086495B">
          <w:rPr>
            <w:rFonts w:ascii="Book Antiqua" w:hAnsi="Book Antiqua"/>
          </w:rPr>
          <w:t>.”</w:t>
        </w:r>
      </w:ins>
    </w:p>
    <w:p w14:paraId="5E28801D" w14:textId="77777777" w:rsidR="009B5CE7" w:rsidRPr="0086495B" w:rsidRDefault="009B5CE7">
      <w:pPr>
        <w:pStyle w:val="NormalWeb"/>
        <w:spacing w:line="276" w:lineRule="auto"/>
        <w:ind w:firstLine="284"/>
        <w:rPr>
          <w:ins w:id="4258" w:author="Yashua Lebowitz" w:date="2024-09-27T19:52:00Z"/>
          <w:rFonts w:ascii="Book Antiqua" w:hAnsi="Book Antiqua"/>
        </w:rPr>
        <w:pPrChange w:id="4259" w:author="Yashua Lebowitz" w:date="2024-09-28T16:42:00Z">
          <w:pPr>
            <w:pStyle w:val="NormalWeb"/>
            <w:ind w:firstLine="284"/>
          </w:pPr>
        </w:pPrChange>
      </w:pPr>
      <w:ins w:id="4260" w:author="Yashua Lebowitz" w:date="2024-09-27T19:52:00Z">
        <w:r w:rsidRPr="0086495B">
          <w:rPr>
            <w:rFonts w:ascii="Book Antiqua" w:hAnsi="Book Antiqua"/>
          </w:rPr>
          <w:t>“But I know this passage. That person is described as Hashem.” The soldier's voice trembled with a mix of hope and confusion. “Then is Moshiach both man and God?”</w:t>
        </w:r>
      </w:ins>
    </w:p>
    <w:p w14:paraId="52C7BCB7" w14:textId="4CFE6D7A" w:rsidR="009B5CE7" w:rsidRDefault="009B5CE7">
      <w:pPr>
        <w:pStyle w:val="NormalWeb"/>
        <w:spacing w:line="276" w:lineRule="auto"/>
        <w:ind w:firstLine="284"/>
        <w:rPr>
          <w:rFonts w:ascii="Book Antiqua" w:hAnsi="Book Antiqua"/>
        </w:rPr>
        <w:pPrChange w:id="4261" w:author="Yashua Lebowitz" w:date="2024-09-28T16:42:00Z">
          <w:pPr>
            <w:pStyle w:val="NormalWeb"/>
            <w:ind w:firstLine="284"/>
          </w:pPr>
        </w:pPrChange>
      </w:pPr>
      <w:ins w:id="4262" w:author="Yashua Lebowitz" w:date="2024-09-27T19:52:00Z">
        <w:r w:rsidRPr="0086495B">
          <w:rPr>
            <w:rFonts w:ascii="Book Antiqua" w:hAnsi="Book Antiqua"/>
          </w:rPr>
          <w:t xml:space="preserve">“It’s been done once before. </w:t>
        </w:r>
      </w:ins>
      <w:r w:rsidR="00827C2A">
        <w:rPr>
          <w:rFonts w:ascii="Book Antiqua" w:hAnsi="Book Antiqua"/>
          <w:highlight w:val="green"/>
        </w:rPr>
        <w:t>There are two</w:t>
      </w:r>
      <w:ins w:id="4263" w:author="Yashua Lebowitz" w:date="2024-09-27T19:52:00Z">
        <w:r w:rsidRPr="0086495B">
          <w:rPr>
            <w:rFonts w:ascii="Book Antiqua" w:hAnsi="Book Antiqua"/>
            <w:highlight w:val="green"/>
          </w:rPr>
          <w:t xml:space="preserve"> </w:t>
        </w:r>
        <w:proofErr w:type="spellStart"/>
        <w:r w:rsidRPr="0086495B">
          <w:rPr>
            <w:rFonts w:ascii="Book Antiqua" w:hAnsi="Book Antiqua"/>
            <w:highlight w:val="green"/>
          </w:rPr>
          <w:t>Moshiachs</w:t>
        </w:r>
        <w:proofErr w:type="spellEnd"/>
        <w:r w:rsidRPr="0086495B">
          <w:rPr>
            <w:rFonts w:ascii="Book Antiqua" w:hAnsi="Book Antiqua"/>
            <w:highlight w:val="green"/>
          </w:rPr>
          <w:t>, two men,</w:t>
        </w:r>
        <w:r w:rsidRPr="0086495B">
          <w:rPr>
            <w:rFonts w:ascii="Book Antiqua" w:hAnsi="Book Antiqua"/>
          </w:rPr>
          <w:t xml:space="preserve"> </w:t>
        </w:r>
        <w:r w:rsidRPr="0086495B">
          <w:rPr>
            <w:rFonts w:ascii="Book Antiqua" w:hAnsi="Book Antiqua"/>
            <w:highlight w:val="green"/>
          </w:rPr>
          <w:t>both God incarnate, come at two separate times, one to redeem the souls of men and another to redeem the Jews.”</w:t>
        </w:r>
      </w:ins>
    </w:p>
    <w:p w14:paraId="57BAB90F" w14:textId="5DF28CB9" w:rsidR="00827C2A" w:rsidRPr="0086495B" w:rsidRDefault="00827C2A" w:rsidP="006D6183">
      <w:pPr>
        <w:pStyle w:val="NormalWeb"/>
        <w:spacing w:line="276" w:lineRule="auto"/>
        <w:ind w:firstLine="284"/>
        <w:rPr>
          <w:ins w:id="4264" w:author="Yashua Lebowitz" w:date="2024-09-27T19:52:00Z"/>
          <w:rFonts w:ascii="Book Antiqua" w:hAnsi="Book Antiqua"/>
        </w:rPr>
      </w:pPr>
      <w:r>
        <w:rPr>
          <w:rFonts w:ascii="Book Antiqua" w:hAnsi="Book Antiqua"/>
        </w:rPr>
        <w:t xml:space="preserve">Dipti rolled her eyes in annoyance. </w:t>
      </w:r>
    </w:p>
    <w:p w14:paraId="539F8CB3" w14:textId="77777777" w:rsidR="009B5CE7" w:rsidRPr="0086495B" w:rsidRDefault="009B5CE7">
      <w:pPr>
        <w:pStyle w:val="NormalWeb"/>
        <w:spacing w:line="276" w:lineRule="auto"/>
        <w:ind w:firstLine="284"/>
        <w:rPr>
          <w:ins w:id="4265" w:author="Yashua Lebowitz" w:date="2024-09-27T19:52:00Z"/>
          <w:rFonts w:ascii="Book Antiqua" w:hAnsi="Book Antiqua"/>
        </w:rPr>
        <w:pPrChange w:id="4266" w:author="Yashua Lebowitz" w:date="2024-09-28T16:42:00Z">
          <w:pPr>
            <w:pStyle w:val="NormalWeb"/>
            <w:ind w:firstLine="284"/>
          </w:pPr>
        </w:pPrChange>
      </w:pPr>
      <w:ins w:id="4267" w:author="Yashua Lebowitz" w:date="2024-09-27T19:52:00Z">
        <w:r w:rsidRPr="0086495B">
          <w:rPr>
            <w:rFonts w:ascii="Book Antiqua" w:hAnsi="Book Antiqua"/>
          </w:rPr>
          <w:t xml:space="preserve">“The soldier’s face hardened in frustration. “So, there’s another son of God? That’s too much. It’s already hard enough to accept that God has a </w:t>
        </w:r>
        <w:r>
          <w:rPr>
            <w:rFonts w:ascii="Book Antiqua" w:hAnsi="Book Antiqua"/>
          </w:rPr>
          <w:t>S</w:t>
        </w:r>
        <w:r w:rsidRPr="0086495B">
          <w:rPr>
            <w:rFonts w:ascii="Book Antiqua" w:hAnsi="Book Antiqua"/>
          </w:rPr>
          <w:t xml:space="preserve">on. Another one? It’s just too much. This doesn’t make sense to me. I don’t want to talk about this anymore. Thank you for trying to help.” </w:t>
        </w:r>
      </w:ins>
    </w:p>
    <w:p w14:paraId="2AE58F29" w14:textId="2B58A1D2" w:rsidR="009B5CE7" w:rsidRPr="0086495B" w:rsidRDefault="009B5CE7">
      <w:pPr>
        <w:pStyle w:val="NormalWeb"/>
        <w:spacing w:line="276" w:lineRule="auto"/>
        <w:ind w:firstLine="284"/>
        <w:rPr>
          <w:ins w:id="4268" w:author="Yashua Lebowitz" w:date="2024-09-27T19:52:00Z"/>
          <w:rFonts w:ascii="Book Antiqua" w:hAnsi="Book Antiqua"/>
        </w:rPr>
        <w:pPrChange w:id="4269" w:author="Yashua Lebowitz" w:date="2024-09-28T16:42:00Z">
          <w:pPr>
            <w:pStyle w:val="NormalWeb"/>
            <w:ind w:firstLine="284"/>
          </w:pPr>
        </w:pPrChange>
      </w:pPr>
      <w:ins w:id="4270" w:author="Yashua Lebowitz" w:date="2024-09-27T19:52:00Z">
        <w:r w:rsidRPr="0086495B">
          <w:rPr>
            <w:rFonts w:ascii="Book Antiqua" w:hAnsi="Book Antiqua"/>
          </w:rPr>
          <w:t>“My prayers are with you,</w:t>
        </w:r>
      </w:ins>
      <w:r w:rsidR="004961CA">
        <w:rPr>
          <w:rFonts w:ascii="Book Antiqua" w:hAnsi="Book Antiqua"/>
        </w:rPr>
        <w:t xml:space="preserve"> Jesus loves you and understands what you’re going through.</w:t>
      </w:r>
      <w:ins w:id="4271" w:author="Yashua Lebowitz" w:date="2024-09-27T19:52:00Z">
        <w:r w:rsidRPr="0086495B">
          <w:rPr>
            <w:rFonts w:ascii="Book Antiqua" w:hAnsi="Book Antiqua"/>
          </w:rPr>
          <w:t xml:space="preserve">” Dipti said, still trying to offer comfort.  “Don’t worry one day you’ll get to see your family again.” </w:t>
        </w:r>
      </w:ins>
    </w:p>
    <w:p w14:paraId="43B1F375" w14:textId="77777777" w:rsidR="009B5CE7" w:rsidRPr="0086495B" w:rsidRDefault="009B5CE7">
      <w:pPr>
        <w:pStyle w:val="NormalWeb"/>
        <w:spacing w:line="276" w:lineRule="auto"/>
        <w:ind w:firstLine="284"/>
        <w:rPr>
          <w:ins w:id="4272" w:author="Yashua Lebowitz" w:date="2024-09-27T19:52:00Z"/>
          <w:rFonts w:ascii="Book Antiqua" w:hAnsi="Book Antiqua"/>
        </w:rPr>
        <w:pPrChange w:id="4273" w:author="Yashua Lebowitz" w:date="2024-09-28T16:42:00Z">
          <w:pPr>
            <w:pStyle w:val="NormalWeb"/>
            <w:ind w:firstLine="284"/>
          </w:pPr>
        </w:pPrChange>
      </w:pPr>
      <w:ins w:id="4274" w:author="Yashua Lebowitz" w:date="2024-09-27T19:52:00Z">
        <w:r w:rsidRPr="0086495B">
          <w:rPr>
            <w:rFonts w:ascii="Book Antiqua" w:hAnsi="Book Antiqua"/>
          </w:rPr>
          <w:t xml:space="preserve">The soldier got up. A higher-ranking soldier was motioning for him to come check something out. </w:t>
        </w:r>
      </w:ins>
    </w:p>
    <w:p w14:paraId="1CD5A7FF" w14:textId="77777777" w:rsidR="009B5CE7" w:rsidRPr="0086495B" w:rsidRDefault="009B5CE7">
      <w:pPr>
        <w:pStyle w:val="NormalWeb"/>
        <w:spacing w:line="276" w:lineRule="auto"/>
        <w:ind w:firstLine="284"/>
        <w:rPr>
          <w:ins w:id="4275" w:author="Yashua Lebowitz" w:date="2024-09-27T19:52:00Z"/>
          <w:rFonts w:ascii="Book Antiqua" w:hAnsi="Book Antiqua"/>
        </w:rPr>
        <w:pPrChange w:id="4276" w:author="Yashua Lebowitz" w:date="2024-09-28T16:42:00Z">
          <w:pPr>
            <w:pStyle w:val="NormalWeb"/>
            <w:ind w:firstLine="284"/>
          </w:pPr>
        </w:pPrChange>
      </w:pPr>
      <w:ins w:id="4277" w:author="Yashua Lebowitz" w:date="2024-09-27T19:52:00Z">
        <w:r w:rsidRPr="0086495B">
          <w:rPr>
            <w:rFonts w:ascii="Book Antiqua" w:hAnsi="Book Antiqua"/>
          </w:rPr>
          <w:t>Gabor came into our dimly</w:t>
        </w:r>
        <w:r>
          <w:rPr>
            <w:rFonts w:ascii="Book Antiqua" w:hAnsi="Book Antiqua"/>
          </w:rPr>
          <w:t>-</w:t>
        </w:r>
        <w:r w:rsidRPr="0086495B">
          <w:rPr>
            <w:rFonts w:ascii="Book Antiqua" w:hAnsi="Book Antiqua"/>
          </w:rPr>
          <w:t>lit room. The building shook. The lights blinked and fans rattled. Gabor sat down in front of me. His countenance has changed since we last saw him. He seemed very alert and motivated. He looked at me with a smile.</w:t>
        </w:r>
      </w:ins>
    </w:p>
    <w:p w14:paraId="4B9AA8F8" w14:textId="77777777" w:rsidR="009B5CE7" w:rsidRPr="0086495B" w:rsidRDefault="009B5CE7">
      <w:pPr>
        <w:pStyle w:val="NormalWeb"/>
        <w:spacing w:line="276" w:lineRule="auto"/>
        <w:ind w:firstLine="284"/>
        <w:rPr>
          <w:ins w:id="4278" w:author="Yashua Lebowitz" w:date="2024-09-27T19:52:00Z"/>
          <w:rFonts w:ascii="Book Antiqua" w:hAnsi="Book Antiqua"/>
        </w:rPr>
        <w:pPrChange w:id="4279" w:author="Yashua Lebowitz" w:date="2024-09-28T16:42:00Z">
          <w:pPr>
            <w:pStyle w:val="NormalWeb"/>
            <w:ind w:firstLine="284"/>
          </w:pPr>
        </w:pPrChange>
      </w:pPr>
      <w:ins w:id="4280" w:author="Yashua Lebowitz" w:date="2024-09-27T19:52:00Z">
        <w:r>
          <w:rPr>
            <w:rFonts w:ascii="Book Antiqua" w:hAnsi="Book Antiqua"/>
          </w:rPr>
          <w:t>“</w:t>
        </w:r>
        <w:r w:rsidRPr="0086495B">
          <w:rPr>
            <w:rFonts w:ascii="Book Antiqua" w:hAnsi="Book Antiqua"/>
          </w:rPr>
          <w:t>They're planning something big. They want to draw out all the militants into open combat. So, they're going to blow it.</w:t>
        </w:r>
        <w:r>
          <w:rPr>
            <w:rFonts w:ascii="Book Antiqua" w:hAnsi="Book Antiqua"/>
          </w:rPr>
          <w:t>”</w:t>
        </w:r>
      </w:ins>
    </w:p>
    <w:p w14:paraId="075108F0" w14:textId="77777777" w:rsidR="009B5CE7" w:rsidRPr="0086495B" w:rsidRDefault="009B5CE7">
      <w:pPr>
        <w:pStyle w:val="NormalWeb"/>
        <w:spacing w:line="276" w:lineRule="auto"/>
        <w:ind w:firstLine="284"/>
        <w:rPr>
          <w:ins w:id="4281" w:author="Yashua Lebowitz" w:date="2024-09-27T19:52:00Z"/>
          <w:rFonts w:ascii="Book Antiqua" w:hAnsi="Book Antiqua"/>
        </w:rPr>
        <w:pPrChange w:id="4282" w:author="Yashua Lebowitz" w:date="2024-09-28T16:42:00Z">
          <w:pPr>
            <w:pStyle w:val="NormalWeb"/>
            <w:ind w:firstLine="284"/>
          </w:pPr>
        </w:pPrChange>
      </w:pPr>
      <w:ins w:id="4283" w:author="Yashua Lebowitz" w:date="2024-09-27T19:52:00Z">
        <w:r>
          <w:rPr>
            <w:rFonts w:ascii="Book Antiqua" w:hAnsi="Book Antiqua"/>
          </w:rPr>
          <w:t>“</w:t>
        </w:r>
        <w:r w:rsidRPr="0086495B">
          <w:rPr>
            <w:rFonts w:ascii="Book Antiqua" w:hAnsi="Book Antiqua"/>
          </w:rPr>
          <w:t>Blow what?</w:t>
        </w:r>
        <w:r>
          <w:rPr>
            <w:rFonts w:ascii="Book Antiqua" w:hAnsi="Book Antiqua"/>
          </w:rPr>
          <w:t>”</w:t>
        </w:r>
      </w:ins>
    </w:p>
    <w:p w14:paraId="4AD0A6AB" w14:textId="77777777" w:rsidR="009B5CE7" w:rsidRPr="0086495B" w:rsidRDefault="009B5CE7">
      <w:pPr>
        <w:pStyle w:val="NormalWeb"/>
        <w:spacing w:line="276" w:lineRule="auto"/>
        <w:ind w:firstLine="284"/>
        <w:rPr>
          <w:ins w:id="4284" w:author="Yashua Lebowitz" w:date="2024-09-27T19:52:00Z"/>
          <w:rFonts w:ascii="Book Antiqua" w:hAnsi="Book Antiqua"/>
        </w:rPr>
        <w:pPrChange w:id="4285" w:author="Yashua Lebowitz" w:date="2024-09-28T16:42:00Z">
          <w:pPr>
            <w:pStyle w:val="NormalWeb"/>
            <w:ind w:firstLine="284"/>
          </w:pPr>
        </w:pPrChange>
      </w:pPr>
      <w:ins w:id="4286" w:author="Yashua Lebowitz" w:date="2024-09-27T19:52:00Z">
        <w:r>
          <w:rPr>
            <w:rFonts w:ascii="Book Antiqua" w:hAnsi="Book Antiqua"/>
          </w:rPr>
          <w:lastRenderedPageBreak/>
          <w:t>“</w:t>
        </w:r>
        <w:r w:rsidRPr="0086495B">
          <w:rPr>
            <w:rFonts w:ascii="Book Antiqua" w:hAnsi="Book Antiqua"/>
          </w:rPr>
          <w:t>It's a secret. But they're asking for volunteers. It's going to be a dangerous mission. If you volunteer, I'll tell you.</w:t>
        </w:r>
        <w:r>
          <w:rPr>
            <w:rFonts w:ascii="Book Antiqua" w:hAnsi="Book Antiqua"/>
          </w:rPr>
          <w:t>”</w:t>
        </w:r>
      </w:ins>
    </w:p>
    <w:p w14:paraId="4196D2E6" w14:textId="77777777" w:rsidR="009B5CE7" w:rsidRPr="0086495B" w:rsidRDefault="009B5CE7">
      <w:pPr>
        <w:pStyle w:val="NormalWeb"/>
        <w:spacing w:line="276" w:lineRule="auto"/>
        <w:ind w:firstLine="284"/>
        <w:rPr>
          <w:ins w:id="4287" w:author="Yashua Lebowitz" w:date="2024-09-27T19:52:00Z"/>
          <w:rFonts w:ascii="Book Antiqua" w:hAnsi="Book Antiqua"/>
        </w:rPr>
        <w:pPrChange w:id="4288" w:author="Yashua Lebowitz" w:date="2024-09-28T16:42:00Z">
          <w:pPr>
            <w:pStyle w:val="NormalWeb"/>
            <w:ind w:firstLine="284"/>
          </w:pPr>
        </w:pPrChange>
      </w:pPr>
      <w:ins w:id="4289" w:author="Yashua Lebowitz" w:date="2024-09-27T19:52:00Z">
        <w:r w:rsidRPr="0086495B">
          <w:rPr>
            <w:rFonts w:ascii="Book Antiqua" w:hAnsi="Book Antiqua"/>
          </w:rPr>
          <w:t>"Come on, tell me, and I might volunteer.</w:t>
        </w:r>
        <w:r>
          <w:rPr>
            <w:rFonts w:ascii="Book Antiqua" w:hAnsi="Book Antiqua"/>
          </w:rPr>
          <w:t>”</w:t>
        </w:r>
      </w:ins>
    </w:p>
    <w:p w14:paraId="5225A728" w14:textId="77777777" w:rsidR="009B5CE7" w:rsidRPr="0086495B" w:rsidRDefault="009B5CE7">
      <w:pPr>
        <w:pStyle w:val="NormalWeb"/>
        <w:spacing w:line="276" w:lineRule="auto"/>
        <w:ind w:firstLine="284"/>
        <w:rPr>
          <w:ins w:id="4290" w:author="Yashua Lebowitz" w:date="2024-09-27T19:52:00Z"/>
          <w:rFonts w:ascii="Book Antiqua" w:hAnsi="Book Antiqua"/>
        </w:rPr>
        <w:pPrChange w:id="4291" w:author="Yashua Lebowitz" w:date="2024-09-28T16:42:00Z">
          <w:pPr>
            <w:pStyle w:val="NormalWeb"/>
            <w:ind w:firstLine="284"/>
          </w:pPr>
        </w:pPrChange>
      </w:pPr>
      <w:ins w:id="4292" w:author="Yashua Lebowitz" w:date="2024-09-27T19:52:00Z">
        <w:r>
          <w:rPr>
            <w:rFonts w:ascii="Book Antiqua" w:hAnsi="Book Antiqua"/>
          </w:rPr>
          <w:t>“</w:t>
        </w:r>
        <w:r w:rsidRPr="0086495B">
          <w:rPr>
            <w:rFonts w:ascii="Book Antiqua" w:hAnsi="Book Antiqua" w:cs="Arial"/>
            <w:color w:val="202122"/>
            <w:shd w:val="clear" w:color="auto" w:fill="FFFFFF"/>
          </w:rPr>
          <w:t xml:space="preserve">Al-Aqsa </w:t>
        </w:r>
        <w:r w:rsidRPr="0086495B">
          <w:rPr>
            <w:rFonts w:ascii="Book Antiqua" w:hAnsi="Book Antiqua"/>
          </w:rPr>
          <w:t>Mosque. It</w:t>
        </w:r>
        <w:r>
          <w:rPr>
            <w:rFonts w:ascii="Book Antiqua" w:hAnsi="Book Antiqua"/>
          </w:rPr>
          <w:t>’</w:t>
        </w:r>
        <w:r w:rsidRPr="0086495B">
          <w:rPr>
            <w:rFonts w:ascii="Book Antiqua" w:hAnsi="Book Antiqua"/>
          </w:rPr>
          <w:t>s heavily fortified, but they</w:t>
        </w:r>
        <w:r>
          <w:rPr>
            <w:rFonts w:ascii="Book Antiqua" w:hAnsi="Book Antiqua"/>
          </w:rPr>
          <w:t>’</w:t>
        </w:r>
        <w:r w:rsidRPr="0086495B">
          <w:rPr>
            <w:rFonts w:ascii="Book Antiqua" w:hAnsi="Book Antiqua"/>
          </w:rPr>
          <w:t>re going to do it anyway. Come with us tonight.</w:t>
        </w:r>
        <w:r>
          <w:rPr>
            <w:rFonts w:ascii="Book Antiqua" w:hAnsi="Book Antiqua"/>
          </w:rPr>
          <w:t>”</w:t>
        </w:r>
      </w:ins>
    </w:p>
    <w:p w14:paraId="098A8F10" w14:textId="77777777" w:rsidR="009B5CE7" w:rsidRPr="0086495B" w:rsidRDefault="009B5CE7">
      <w:pPr>
        <w:pStyle w:val="NormalWeb"/>
        <w:spacing w:line="276" w:lineRule="auto"/>
        <w:ind w:firstLine="284"/>
        <w:rPr>
          <w:ins w:id="4293" w:author="Yashua Lebowitz" w:date="2024-09-27T19:52:00Z"/>
          <w:rFonts w:ascii="Book Antiqua" w:hAnsi="Book Antiqua"/>
        </w:rPr>
        <w:pPrChange w:id="4294" w:author="Yashua Lebowitz" w:date="2024-09-28T16:42:00Z">
          <w:pPr>
            <w:pStyle w:val="NormalWeb"/>
            <w:ind w:firstLine="284"/>
          </w:pPr>
        </w:pPrChange>
      </w:pPr>
      <w:ins w:id="4295" w:author="Yashua Lebowitz" w:date="2024-09-27T19:52:00Z">
        <w:r w:rsidRPr="0086495B">
          <w:rPr>
            <w:rFonts w:ascii="Book Antiqua" w:hAnsi="Book Antiqua"/>
          </w:rPr>
          <w:t xml:space="preserve">“Wait, are you going? What about your arm?”  </w:t>
        </w:r>
      </w:ins>
    </w:p>
    <w:p w14:paraId="239F1103" w14:textId="77777777" w:rsidR="009B5CE7" w:rsidRPr="0086495B" w:rsidRDefault="009B5CE7">
      <w:pPr>
        <w:pStyle w:val="NormalWeb"/>
        <w:spacing w:line="276" w:lineRule="auto"/>
        <w:ind w:firstLine="284"/>
        <w:rPr>
          <w:ins w:id="4296" w:author="Yashua Lebowitz" w:date="2024-09-27T19:52:00Z"/>
          <w:rFonts w:ascii="Book Antiqua" w:hAnsi="Book Antiqua"/>
        </w:rPr>
        <w:pPrChange w:id="4297" w:author="Yashua Lebowitz" w:date="2024-09-28T16:42:00Z">
          <w:pPr>
            <w:pStyle w:val="NormalWeb"/>
            <w:ind w:firstLine="284"/>
          </w:pPr>
        </w:pPrChange>
      </w:pPr>
      <w:ins w:id="4298" w:author="Yashua Lebowitz" w:date="2024-09-27T19:52:00Z">
        <w:r w:rsidRPr="0086495B">
          <w:rPr>
            <w:rFonts w:ascii="Book Antiqua" w:hAnsi="Book Antiqua"/>
          </w:rPr>
          <w:t xml:space="preserve">“They stitched it up and gave me some </w:t>
        </w:r>
        <w:proofErr w:type="spellStart"/>
        <w:r w:rsidRPr="0086495B">
          <w:rPr>
            <w:rFonts w:ascii="Book Antiqua" w:hAnsi="Book Antiqua"/>
          </w:rPr>
          <w:t>helluva</w:t>
        </w:r>
        <w:proofErr w:type="spellEnd"/>
        <w:r w:rsidRPr="0086495B">
          <w:rPr>
            <w:rFonts w:ascii="Book Antiqua" w:hAnsi="Book Antiqua"/>
          </w:rPr>
          <w:t xml:space="preserve"> pain killers. I’m walking on air right now. I feel like I could take on the world. So are you in?”</w:t>
        </w:r>
      </w:ins>
    </w:p>
    <w:p w14:paraId="285C5C69" w14:textId="77777777" w:rsidR="009B5CE7" w:rsidRPr="0086495B" w:rsidRDefault="009B5CE7">
      <w:pPr>
        <w:pStyle w:val="NormalWeb"/>
        <w:spacing w:line="276" w:lineRule="auto"/>
        <w:ind w:firstLine="284"/>
        <w:rPr>
          <w:ins w:id="4299" w:author="Yashua Lebowitz" w:date="2024-09-27T19:52:00Z"/>
          <w:rFonts w:ascii="Book Antiqua" w:hAnsi="Book Antiqua"/>
        </w:rPr>
        <w:pPrChange w:id="4300" w:author="Yashua Lebowitz" w:date="2024-09-28T16:42:00Z">
          <w:pPr>
            <w:pStyle w:val="NormalWeb"/>
            <w:ind w:firstLine="284"/>
          </w:pPr>
        </w:pPrChange>
      </w:pPr>
      <w:ins w:id="4301" w:author="Yashua Lebowitz" w:date="2024-09-27T19:52:00Z">
        <w:r>
          <w:rPr>
            <w:rFonts w:ascii="Book Antiqua" w:hAnsi="Book Antiqua"/>
          </w:rPr>
          <w:t>“</w:t>
        </w:r>
        <w:r w:rsidRPr="0086495B">
          <w:rPr>
            <w:rFonts w:ascii="Book Antiqua" w:hAnsi="Book Antiqua"/>
          </w:rPr>
          <w:t>Who will watch Dipti?</w:t>
        </w:r>
        <w:r>
          <w:rPr>
            <w:rFonts w:ascii="Book Antiqua" w:hAnsi="Book Antiqua"/>
          </w:rPr>
          <w:t>”</w:t>
        </w:r>
      </w:ins>
    </w:p>
    <w:p w14:paraId="7A51E415" w14:textId="77777777" w:rsidR="009B5CE7" w:rsidRPr="0086495B" w:rsidRDefault="009B5CE7">
      <w:pPr>
        <w:pStyle w:val="NormalWeb"/>
        <w:spacing w:line="276" w:lineRule="auto"/>
        <w:ind w:firstLine="284"/>
        <w:rPr>
          <w:ins w:id="4302" w:author="Yashua Lebowitz" w:date="2024-09-27T19:52:00Z"/>
          <w:rFonts w:ascii="Book Antiqua" w:hAnsi="Book Antiqua"/>
        </w:rPr>
        <w:pPrChange w:id="4303" w:author="Yashua Lebowitz" w:date="2024-09-28T16:42:00Z">
          <w:pPr>
            <w:pStyle w:val="NormalWeb"/>
            <w:ind w:firstLine="284"/>
          </w:pPr>
        </w:pPrChange>
      </w:pPr>
      <w:ins w:id="4304" w:author="Yashua Lebowitz" w:date="2024-09-27T19:52:00Z">
        <w:r>
          <w:rPr>
            <w:rFonts w:ascii="Book Antiqua" w:hAnsi="Book Antiqua"/>
          </w:rPr>
          <w:t>“</w:t>
        </w:r>
        <w:r w:rsidRPr="0086495B">
          <w:rPr>
            <w:rFonts w:ascii="Book Antiqua" w:hAnsi="Book Antiqua"/>
          </w:rPr>
          <w:t>Don't worry, she'll be safe here. Our forces will hold out</w:t>
        </w:r>
        <w:r w:rsidRPr="00127F59">
          <w:rPr>
            <w:rFonts w:ascii="Book Antiqua" w:hAnsi="Book Antiqua"/>
          </w:rPr>
          <w:t>—</w:t>
        </w:r>
        <w:r w:rsidRPr="0086495B">
          <w:rPr>
            <w:rFonts w:ascii="Book Antiqua" w:hAnsi="Book Antiqua"/>
          </w:rPr>
          <w:t>at least until tomorrow evening. We have time. We</w:t>
        </w:r>
        <w:r>
          <w:rPr>
            <w:rFonts w:ascii="Book Antiqua" w:hAnsi="Book Antiqua"/>
          </w:rPr>
          <w:t>’</w:t>
        </w:r>
        <w:r w:rsidRPr="0086495B">
          <w:rPr>
            <w:rFonts w:ascii="Book Antiqua" w:hAnsi="Book Antiqua"/>
          </w:rPr>
          <w:t>ll be back before then. The brass thinks that the Palestinians will be so pissed off after destroying the mosque they'll go into jihad mode, no more hit and run. Let's see.</w:t>
        </w:r>
        <w:r>
          <w:rPr>
            <w:rFonts w:ascii="Book Antiqua" w:hAnsi="Book Antiqua"/>
          </w:rPr>
          <w:t>”</w:t>
        </w:r>
      </w:ins>
    </w:p>
    <w:p w14:paraId="32A805D2" w14:textId="77777777" w:rsidR="009B5CE7" w:rsidRPr="0086495B" w:rsidRDefault="009B5CE7">
      <w:pPr>
        <w:pStyle w:val="NormalWeb"/>
        <w:spacing w:line="276" w:lineRule="auto"/>
        <w:ind w:firstLine="284"/>
        <w:rPr>
          <w:ins w:id="4305" w:author="Yashua Lebowitz" w:date="2024-09-27T19:52:00Z"/>
          <w:rFonts w:ascii="Book Antiqua" w:hAnsi="Book Antiqua"/>
        </w:rPr>
        <w:pPrChange w:id="4306" w:author="Yashua Lebowitz" w:date="2024-09-28T16:42:00Z">
          <w:pPr>
            <w:pStyle w:val="NormalWeb"/>
            <w:ind w:firstLine="284"/>
          </w:pPr>
        </w:pPrChange>
      </w:pPr>
      <w:ins w:id="4307" w:author="Yashua Lebowitz" w:date="2024-09-27T19:52:00Z">
        <w:r w:rsidRPr="0086495B">
          <w:rPr>
            <w:rFonts w:ascii="Book Antiqua" w:hAnsi="Book Antiqua"/>
          </w:rPr>
          <w:t xml:space="preserve">I pondered for a moment. </w:t>
        </w:r>
        <w:r w:rsidRPr="0086495B">
          <w:rPr>
            <w:rFonts w:ascii="Book Antiqua" w:hAnsi="Book Antiqua" w:cs="Arial"/>
            <w:color w:val="202122"/>
            <w:highlight w:val="green"/>
            <w:shd w:val="clear" w:color="auto" w:fill="FFFFFF"/>
          </w:rPr>
          <w:t xml:space="preserve">Al-Aqsa </w:t>
        </w:r>
        <w:r w:rsidRPr="0086495B">
          <w:rPr>
            <w:rFonts w:ascii="Book Antiqua" w:hAnsi="Book Antiqua"/>
            <w:highlight w:val="green"/>
          </w:rPr>
          <w:t>Mosque was the one thing standing between us and rebuilding the Temple of Solomon. Why not get a head start on rebuilding the temple? At least now we can lay the foundation.</w:t>
        </w:r>
      </w:ins>
    </w:p>
    <w:p w14:paraId="72F41D6E" w14:textId="77777777" w:rsidR="009B5CE7" w:rsidRPr="0086495B" w:rsidRDefault="009B5CE7">
      <w:pPr>
        <w:pStyle w:val="NormalWeb"/>
        <w:spacing w:line="276" w:lineRule="auto"/>
        <w:ind w:firstLine="284"/>
        <w:rPr>
          <w:ins w:id="4308" w:author="Yashua Lebowitz" w:date="2024-09-27T19:52:00Z"/>
          <w:rFonts w:ascii="Book Antiqua" w:hAnsi="Book Antiqua"/>
        </w:rPr>
        <w:pPrChange w:id="4309" w:author="Yashua Lebowitz" w:date="2024-09-28T16:42:00Z">
          <w:pPr>
            <w:pStyle w:val="NormalWeb"/>
            <w:ind w:firstLine="284"/>
          </w:pPr>
        </w:pPrChange>
      </w:pPr>
      <w:ins w:id="4310" w:author="Yashua Lebowitz" w:date="2024-09-27T19:52:00Z">
        <w:r>
          <w:rPr>
            <w:rFonts w:ascii="Book Antiqua" w:hAnsi="Book Antiqua"/>
          </w:rPr>
          <w:t>“</w:t>
        </w:r>
        <w:r w:rsidRPr="0086495B">
          <w:rPr>
            <w:rFonts w:ascii="Book Antiqua" w:hAnsi="Book Antiqua"/>
          </w:rPr>
          <w:t>What do you say, Dipti? Can you hang out here till I get back?</w:t>
        </w:r>
        <w:r>
          <w:rPr>
            <w:rFonts w:ascii="Book Antiqua" w:hAnsi="Book Antiqua"/>
          </w:rPr>
          <w:t>”</w:t>
        </w:r>
      </w:ins>
    </w:p>
    <w:p w14:paraId="1A1A047E" w14:textId="676053AE" w:rsidR="009B5CE7" w:rsidRPr="0086495B" w:rsidRDefault="004961CA">
      <w:pPr>
        <w:pStyle w:val="NormalWeb"/>
        <w:spacing w:line="276" w:lineRule="auto"/>
        <w:ind w:firstLine="284"/>
        <w:rPr>
          <w:ins w:id="4311" w:author="Yashua Lebowitz" w:date="2024-09-27T19:52:00Z"/>
          <w:rFonts w:ascii="Book Antiqua" w:hAnsi="Book Antiqua"/>
        </w:rPr>
        <w:pPrChange w:id="4312" w:author="Yashua Lebowitz" w:date="2024-09-28T16:42:00Z">
          <w:pPr>
            <w:pStyle w:val="NormalWeb"/>
            <w:ind w:firstLine="284"/>
          </w:pPr>
        </w:pPrChange>
      </w:pPr>
      <w:r>
        <w:rPr>
          <w:rFonts w:ascii="Book Antiqua" w:hAnsi="Book Antiqua"/>
        </w:rPr>
        <w:t>“You know very well I don’t approve of you going. The temple is the body of Christ. No need to waste time in trying to rebuild the Earthly one.</w:t>
      </w:r>
    </w:p>
    <w:p w14:paraId="732B0F3E" w14:textId="757720DC" w:rsidR="009B5CE7" w:rsidRDefault="009B5CE7">
      <w:pPr>
        <w:pStyle w:val="NormalWeb"/>
        <w:spacing w:line="276" w:lineRule="auto"/>
        <w:ind w:firstLine="284"/>
        <w:rPr>
          <w:rFonts w:ascii="Book Antiqua" w:hAnsi="Book Antiqua"/>
        </w:rPr>
        <w:pPrChange w:id="4313" w:author="Yashua Lebowitz" w:date="2024-09-28T16:42:00Z">
          <w:pPr>
            <w:pStyle w:val="NormalWeb"/>
            <w:ind w:firstLine="284"/>
          </w:pPr>
        </w:pPrChange>
      </w:pPr>
      <w:ins w:id="4314" w:author="Yashua Lebowitz" w:date="2024-09-27T19:52:00Z">
        <w:r>
          <w:rPr>
            <w:rFonts w:ascii="Book Antiqua" w:hAnsi="Book Antiqua"/>
          </w:rPr>
          <w:t>“</w:t>
        </w:r>
        <w:r w:rsidRPr="0086495B">
          <w:rPr>
            <w:rFonts w:ascii="Book Antiqua" w:hAnsi="Book Antiqua"/>
          </w:rPr>
          <w:t>I'm in.</w:t>
        </w:r>
        <w:r>
          <w:rPr>
            <w:rFonts w:ascii="Book Antiqua" w:hAnsi="Book Antiqua"/>
          </w:rPr>
          <w:t>”</w:t>
        </w:r>
      </w:ins>
    </w:p>
    <w:p w14:paraId="76349247" w14:textId="4DED5ABB" w:rsidR="004961CA" w:rsidRPr="0086495B" w:rsidRDefault="004961CA" w:rsidP="006D6183">
      <w:pPr>
        <w:pStyle w:val="NormalWeb"/>
        <w:spacing w:line="276" w:lineRule="auto"/>
        <w:ind w:firstLine="284"/>
        <w:rPr>
          <w:ins w:id="4315" w:author="Yashua Lebowitz" w:date="2024-09-27T19:52:00Z"/>
          <w:rFonts w:ascii="Book Antiqua" w:hAnsi="Book Antiqua"/>
        </w:rPr>
      </w:pPr>
      <w:r>
        <w:rPr>
          <w:rFonts w:ascii="Book Antiqua" w:hAnsi="Book Antiqua"/>
        </w:rPr>
        <w:t>“Whatever,” she said resigned to accept whatever decision I made.</w:t>
      </w:r>
    </w:p>
    <w:p w14:paraId="55F4A393" w14:textId="77777777" w:rsidR="009B5CE7" w:rsidRPr="0086495B" w:rsidRDefault="009B5CE7">
      <w:pPr>
        <w:pStyle w:val="NormalWeb"/>
        <w:spacing w:line="276" w:lineRule="auto"/>
        <w:ind w:firstLine="284"/>
        <w:rPr>
          <w:ins w:id="4316" w:author="Yashua Lebowitz" w:date="2024-09-27T19:52:00Z"/>
          <w:rFonts w:ascii="Book Antiqua" w:hAnsi="Book Antiqua"/>
        </w:rPr>
        <w:pPrChange w:id="4317" w:author="Yashua Lebowitz" w:date="2024-09-28T16:42:00Z">
          <w:pPr>
            <w:pStyle w:val="NormalWeb"/>
            <w:ind w:firstLine="284"/>
          </w:pPr>
        </w:pPrChange>
      </w:pPr>
      <w:ins w:id="4318" w:author="Yashua Lebowitz" w:date="2024-09-27T19:52:00Z">
        <w:r>
          <w:rPr>
            <w:rFonts w:ascii="Book Antiqua" w:hAnsi="Book Antiqua"/>
          </w:rPr>
          <w:t>“</w:t>
        </w:r>
        <w:r w:rsidRPr="0086495B">
          <w:rPr>
            <w:rFonts w:ascii="Book Antiqua" w:hAnsi="Book Antiqua"/>
          </w:rPr>
          <w:t xml:space="preserve">Great! Come with me, we'll go speak to the </w:t>
        </w:r>
        <w:r>
          <w:rPr>
            <w:rFonts w:ascii="Book Antiqua" w:hAnsi="Book Antiqua"/>
          </w:rPr>
          <w:t>C</w:t>
        </w:r>
        <w:r w:rsidRPr="0086495B">
          <w:rPr>
            <w:rFonts w:ascii="Book Antiqua" w:hAnsi="Book Antiqua"/>
          </w:rPr>
          <w:t>ommander. He</w:t>
        </w:r>
        <w:r>
          <w:rPr>
            <w:rFonts w:ascii="Book Antiqua" w:hAnsi="Book Antiqua"/>
          </w:rPr>
          <w:t>’</w:t>
        </w:r>
        <w:r w:rsidRPr="0086495B">
          <w:rPr>
            <w:rFonts w:ascii="Book Antiqua" w:hAnsi="Book Antiqua"/>
          </w:rPr>
          <w:t>s a smart guy</w:t>
        </w:r>
        <w:r>
          <w:rPr>
            <w:rFonts w:ascii="Book Antiqua" w:hAnsi="Book Antiqua"/>
          </w:rPr>
          <w:t>;</w:t>
        </w:r>
        <w:r w:rsidRPr="0086495B">
          <w:rPr>
            <w:rFonts w:ascii="Book Antiqua" w:hAnsi="Book Antiqua"/>
          </w:rPr>
          <w:t xml:space="preserve"> you'll like him. You can still shoot, right?</w:t>
        </w:r>
        <w:r>
          <w:rPr>
            <w:rFonts w:ascii="Book Antiqua" w:hAnsi="Book Antiqua"/>
          </w:rPr>
          <w:t>”</w:t>
        </w:r>
      </w:ins>
    </w:p>
    <w:p w14:paraId="25342787" w14:textId="77777777" w:rsidR="009B5CE7" w:rsidRPr="0086495B" w:rsidRDefault="009B5CE7">
      <w:pPr>
        <w:pStyle w:val="NormalWeb"/>
        <w:spacing w:line="276" w:lineRule="auto"/>
        <w:ind w:firstLine="284"/>
        <w:rPr>
          <w:ins w:id="4319" w:author="Yashua Lebowitz" w:date="2024-09-27T19:52:00Z"/>
          <w:rFonts w:ascii="Book Antiqua" w:hAnsi="Book Antiqua"/>
        </w:rPr>
        <w:pPrChange w:id="4320" w:author="Yashua Lebowitz" w:date="2024-09-28T16:42:00Z">
          <w:pPr>
            <w:pStyle w:val="NormalWeb"/>
            <w:ind w:firstLine="284"/>
          </w:pPr>
        </w:pPrChange>
      </w:pPr>
      <w:ins w:id="4321" w:author="Yashua Lebowitz" w:date="2024-09-27T19:52:00Z">
        <w:r w:rsidRPr="0086495B">
          <w:rPr>
            <w:rFonts w:ascii="Book Antiqua" w:hAnsi="Book Antiqua"/>
          </w:rPr>
          <w:t>Glaucoma had all but destroyed my right eye. I was partially blind. I had to teach myself how to shoot with my left eye. Shooting with both eyes open allowed me to scan for targets, but with my right eye useless, that was pointless. So, I often shot with my right eye closed.</w:t>
        </w:r>
      </w:ins>
    </w:p>
    <w:p w14:paraId="5CDD39D0" w14:textId="77777777" w:rsidR="009B5CE7" w:rsidRPr="0086495B" w:rsidRDefault="009B5CE7">
      <w:pPr>
        <w:pStyle w:val="NormalWeb"/>
        <w:spacing w:line="276" w:lineRule="auto"/>
        <w:ind w:firstLine="284"/>
        <w:rPr>
          <w:ins w:id="4322" w:author="Yashua Lebowitz" w:date="2024-09-27T19:52:00Z"/>
          <w:rFonts w:ascii="Book Antiqua" w:hAnsi="Book Antiqua"/>
        </w:rPr>
        <w:pPrChange w:id="4323" w:author="Yashua Lebowitz" w:date="2024-09-28T16:42:00Z">
          <w:pPr>
            <w:pStyle w:val="NormalWeb"/>
            <w:ind w:firstLine="284"/>
          </w:pPr>
        </w:pPrChange>
      </w:pPr>
      <w:ins w:id="4324" w:author="Yashua Lebowitz" w:date="2024-09-27T19:52:00Z">
        <w:r>
          <w:rPr>
            <w:rFonts w:ascii="Book Antiqua" w:hAnsi="Book Antiqua"/>
          </w:rPr>
          <w:t>“</w:t>
        </w:r>
        <w:r w:rsidRPr="0086495B">
          <w:rPr>
            <w:rFonts w:ascii="Book Antiqua" w:hAnsi="Book Antiqua"/>
          </w:rPr>
          <w:t>I can shoot for sure, but how accurate remains to be seen.</w:t>
        </w:r>
        <w:r>
          <w:rPr>
            <w:rFonts w:ascii="Book Antiqua" w:hAnsi="Book Antiqua"/>
          </w:rPr>
          <w:t>”</w:t>
        </w:r>
      </w:ins>
    </w:p>
    <w:p w14:paraId="2DFFBD40" w14:textId="77777777" w:rsidR="009B5CE7" w:rsidRPr="0086495B" w:rsidRDefault="009B5CE7">
      <w:pPr>
        <w:pStyle w:val="NormalWeb"/>
        <w:spacing w:line="276" w:lineRule="auto"/>
        <w:ind w:firstLine="284"/>
        <w:rPr>
          <w:ins w:id="4325" w:author="Yashua Lebowitz" w:date="2024-09-27T19:52:00Z"/>
          <w:rFonts w:ascii="Book Antiqua" w:hAnsi="Book Antiqua"/>
        </w:rPr>
        <w:pPrChange w:id="4326" w:author="Yashua Lebowitz" w:date="2024-09-28T16:42:00Z">
          <w:pPr>
            <w:pStyle w:val="NormalWeb"/>
            <w:ind w:firstLine="284"/>
          </w:pPr>
        </w:pPrChange>
      </w:pPr>
      <w:ins w:id="4327" w:author="Yashua Lebowitz" w:date="2024-09-27T19:52:00Z">
        <w:r>
          <w:rPr>
            <w:rFonts w:ascii="Book Antiqua" w:hAnsi="Book Antiqua"/>
          </w:rPr>
          <w:lastRenderedPageBreak/>
          <w:t>“</w:t>
        </w:r>
        <w:r w:rsidRPr="0086495B">
          <w:rPr>
            <w:rFonts w:ascii="Book Antiqua" w:hAnsi="Book Antiqua"/>
          </w:rPr>
          <w:t>With the night vision, you just have to point the laser and shoot. As long as your left eye is working, it shouldn't be a problem. It</w:t>
        </w:r>
        <w:r>
          <w:rPr>
            <w:rFonts w:ascii="Book Antiqua" w:hAnsi="Book Antiqua"/>
          </w:rPr>
          <w:t>’</w:t>
        </w:r>
        <w:r w:rsidRPr="0086495B">
          <w:rPr>
            <w:rFonts w:ascii="Book Antiqua" w:hAnsi="Book Antiqua"/>
          </w:rPr>
          <w:t>s settled</w:t>
        </w:r>
        <w:r>
          <w:rPr>
            <w:rFonts w:ascii="Book Antiqua" w:hAnsi="Book Antiqua"/>
          </w:rPr>
          <w:t xml:space="preserve"> then</w:t>
        </w:r>
        <w:r w:rsidRPr="0086495B">
          <w:rPr>
            <w:rFonts w:ascii="Book Antiqua" w:hAnsi="Book Antiqua"/>
          </w:rPr>
          <w:t>. Let</w:t>
        </w:r>
        <w:r>
          <w:rPr>
            <w:rFonts w:ascii="Book Antiqua" w:hAnsi="Book Antiqua"/>
          </w:rPr>
          <w:t>’</w:t>
        </w:r>
        <w:r w:rsidRPr="0086495B">
          <w:rPr>
            <w:rFonts w:ascii="Book Antiqua" w:hAnsi="Book Antiqua"/>
          </w:rPr>
          <w:t xml:space="preserve">s meet the </w:t>
        </w:r>
        <w:r>
          <w:rPr>
            <w:rFonts w:ascii="Book Antiqua" w:hAnsi="Book Antiqua"/>
          </w:rPr>
          <w:t>C</w:t>
        </w:r>
        <w:r w:rsidRPr="0086495B">
          <w:rPr>
            <w:rFonts w:ascii="Book Antiqua" w:hAnsi="Book Antiqua"/>
          </w:rPr>
          <w:t>ommander to make sure he's okay with it, but I think he</w:t>
        </w:r>
        <w:r>
          <w:rPr>
            <w:rFonts w:ascii="Book Antiqua" w:hAnsi="Book Antiqua"/>
          </w:rPr>
          <w:t>’</w:t>
        </w:r>
        <w:r w:rsidRPr="0086495B">
          <w:rPr>
            <w:rFonts w:ascii="Book Antiqua" w:hAnsi="Book Antiqua"/>
          </w:rPr>
          <w:t>ll be more than happy to welcome you to the IDF.</w:t>
        </w:r>
        <w:r>
          <w:rPr>
            <w:rFonts w:ascii="Book Antiqua" w:hAnsi="Book Antiqua"/>
          </w:rPr>
          <w:t>”</w:t>
        </w:r>
      </w:ins>
    </w:p>
    <w:p w14:paraId="470C0E2D" w14:textId="77777777" w:rsidR="009B5CE7" w:rsidRPr="0086495B" w:rsidRDefault="009B5CE7">
      <w:pPr>
        <w:pStyle w:val="NormalWeb"/>
        <w:spacing w:line="276" w:lineRule="auto"/>
        <w:ind w:firstLine="284"/>
        <w:rPr>
          <w:ins w:id="4328" w:author="Yashua Lebowitz" w:date="2024-09-27T19:52:00Z"/>
          <w:rFonts w:ascii="Book Antiqua" w:hAnsi="Book Antiqua"/>
        </w:rPr>
        <w:pPrChange w:id="4329" w:author="Yashua Lebowitz" w:date="2024-09-28T16:42:00Z">
          <w:pPr>
            <w:pStyle w:val="NormalWeb"/>
            <w:ind w:firstLine="284"/>
          </w:pPr>
        </w:pPrChange>
      </w:pPr>
      <w:ins w:id="4330" w:author="Yashua Lebowitz" w:date="2024-09-27T19:52:00Z">
        <w:r w:rsidRPr="0086495B">
          <w:rPr>
            <w:rFonts w:ascii="Book Antiqua" w:hAnsi="Book Antiqua"/>
          </w:rPr>
          <w:t>We made our way through the dimly</w:t>
        </w:r>
        <w:r>
          <w:rPr>
            <w:rFonts w:ascii="Book Antiqua" w:hAnsi="Book Antiqua"/>
          </w:rPr>
          <w:t>-</w:t>
        </w:r>
        <w:r w:rsidRPr="0086495B">
          <w:rPr>
            <w:rFonts w:ascii="Book Antiqua" w:hAnsi="Book Antiqua"/>
          </w:rPr>
          <w:t xml:space="preserve">lit corridors, </w:t>
        </w:r>
        <w:r w:rsidRPr="00120034">
          <w:rPr>
            <w:rFonts w:ascii="Book Antiqua" w:hAnsi="Book Antiqua"/>
          </w:rPr>
          <w:t>our hurried steps</w:t>
        </w:r>
        <w:r w:rsidRPr="00325026">
          <w:rPr>
            <w:rFonts w:ascii="Book Antiqua" w:hAnsi="Book Antiqua"/>
          </w:rPr>
          <w:t xml:space="preserve"> </w:t>
        </w:r>
        <w:r>
          <w:rPr>
            <w:rFonts w:ascii="Book Antiqua" w:hAnsi="Book Antiqua"/>
          </w:rPr>
          <w:t xml:space="preserve">keeping pace with </w:t>
        </w:r>
        <w:r w:rsidRPr="0086495B">
          <w:rPr>
            <w:rFonts w:ascii="Book Antiqua" w:hAnsi="Book Antiqua"/>
          </w:rPr>
          <w:t>the hum of the generator. Soldiers moved with purpose; their faces set in grim resolve.</w:t>
        </w:r>
      </w:ins>
    </w:p>
    <w:p w14:paraId="3488AA97" w14:textId="77777777" w:rsidR="009B5CE7" w:rsidRPr="0086495B" w:rsidRDefault="009B5CE7">
      <w:pPr>
        <w:pStyle w:val="NormalWeb"/>
        <w:spacing w:line="276" w:lineRule="auto"/>
        <w:ind w:firstLine="284"/>
        <w:rPr>
          <w:ins w:id="4331" w:author="Yashua Lebowitz" w:date="2024-09-27T19:52:00Z"/>
          <w:rFonts w:ascii="Book Antiqua" w:hAnsi="Book Antiqua"/>
        </w:rPr>
        <w:pPrChange w:id="4332" w:author="Yashua Lebowitz" w:date="2024-09-28T16:42:00Z">
          <w:pPr>
            <w:pStyle w:val="NormalWeb"/>
            <w:ind w:firstLine="284"/>
          </w:pPr>
        </w:pPrChange>
      </w:pPr>
      <w:ins w:id="4333" w:author="Yashua Lebowitz" w:date="2024-09-27T19:52:00Z">
        <w:r w:rsidRPr="0086495B">
          <w:rPr>
            <w:rFonts w:ascii="Book Antiqua" w:hAnsi="Book Antiqua"/>
          </w:rPr>
          <w:t xml:space="preserve">As we approached the command </w:t>
        </w:r>
        <w:proofErr w:type="spellStart"/>
        <w:r w:rsidRPr="0086495B">
          <w:rPr>
            <w:rFonts w:ascii="Book Antiqua" w:hAnsi="Book Antiqua"/>
          </w:rPr>
          <w:t>center</w:t>
        </w:r>
        <w:proofErr w:type="spellEnd"/>
        <w:r w:rsidRPr="0086495B">
          <w:rPr>
            <w:rFonts w:ascii="Book Antiqua" w:hAnsi="Book Antiqua"/>
          </w:rPr>
          <w:t xml:space="preserve">, I could see the flickering light of a map being projected onto the wall, outlining the strategic points of interest. The commander, a tall man with a weathered face and sharp eyes, was in the middle of briefing his team. He paused as we entered, </w:t>
        </w:r>
        <w:r>
          <w:rPr>
            <w:rFonts w:ascii="Book Antiqua" w:hAnsi="Book Antiqua"/>
          </w:rPr>
          <w:t xml:space="preserve">and </w:t>
        </w:r>
        <w:r w:rsidRPr="0086495B">
          <w:rPr>
            <w:rFonts w:ascii="Book Antiqua" w:hAnsi="Book Antiqua"/>
          </w:rPr>
          <w:t>his gaze shift</w:t>
        </w:r>
        <w:r>
          <w:rPr>
            <w:rFonts w:ascii="Book Antiqua" w:hAnsi="Book Antiqua"/>
          </w:rPr>
          <w:t>ed</w:t>
        </w:r>
        <w:r w:rsidRPr="0086495B">
          <w:rPr>
            <w:rFonts w:ascii="Book Antiqua" w:hAnsi="Book Antiqua"/>
          </w:rPr>
          <w:t xml:space="preserve"> to me.</w:t>
        </w:r>
      </w:ins>
    </w:p>
    <w:p w14:paraId="7A053F50" w14:textId="77777777" w:rsidR="009B5CE7" w:rsidRPr="0086495B" w:rsidRDefault="009B5CE7">
      <w:pPr>
        <w:pStyle w:val="NormalWeb"/>
        <w:spacing w:line="276" w:lineRule="auto"/>
        <w:ind w:firstLine="284"/>
        <w:rPr>
          <w:ins w:id="4334" w:author="Yashua Lebowitz" w:date="2024-09-27T19:52:00Z"/>
          <w:rFonts w:ascii="Book Antiqua" w:hAnsi="Book Antiqua"/>
        </w:rPr>
        <w:pPrChange w:id="4335" w:author="Yashua Lebowitz" w:date="2024-09-28T16:42:00Z">
          <w:pPr>
            <w:pStyle w:val="NormalWeb"/>
            <w:ind w:firstLine="284"/>
          </w:pPr>
        </w:pPrChange>
      </w:pPr>
      <w:ins w:id="4336" w:author="Yashua Lebowitz" w:date="2024-09-27T19:52:00Z">
        <w:r>
          <w:rPr>
            <w:rFonts w:ascii="Book Antiqua" w:hAnsi="Book Antiqua"/>
          </w:rPr>
          <w:t>“</w:t>
        </w:r>
        <w:r w:rsidRPr="0086495B">
          <w:rPr>
            <w:rFonts w:ascii="Book Antiqua" w:hAnsi="Book Antiqua"/>
          </w:rPr>
          <w:t xml:space="preserve">Commander, this is </w:t>
        </w:r>
        <w:r>
          <w:rPr>
            <w:rFonts w:ascii="Book Antiqua" w:hAnsi="Book Antiqua"/>
          </w:rPr>
          <w:t>Joshua</w:t>
        </w:r>
        <w:r w:rsidRPr="0086495B">
          <w:rPr>
            <w:rFonts w:ascii="Book Antiqua" w:hAnsi="Book Antiqua"/>
          </w:rPr>
          <w:t>. He wants to volunteer for the mission,</w:t>
        </w:r>
        <w:r>
          <w:rPr>
            <w:rFonts w:ascii="Book Antiqua" w:hAnsi="Book Antiqua"/>
          </w:rPr>
          <w:t>”</w:t>
        </w:r>
        <w:r w:rsidRPr="0086495B">
          <w:rPr>
            <w:rFonts w:ascii="Book Antiqua" w:hAnsi="Book Antiqua"/>
          </w:rPr>
          <w:t xml:space="preserve"> Gabor said.</w:t>
        </w:r>
      </w:ins>
    </w:p>
    <w:p w14:paraId="365AE5CF" w14:textId="77777777" w:rsidR="009B5CE7" w:rsidRPr="0086495B" w:rsidRDefault="009B5CE7">
      <w:pPr>
        <w:pStyle w:val="NormalWeb"/>
        <w:spacing w:line="276" w:lineRule="auto"/>
        <w:ind w:firstLine="284"/>
        <w:rPr>
          <w:ins w:id="4337" w:author="Yashua Lebowitz" w:date="2024-09-27T19:52:00Z"/>
          <w:rFonts w:ascii="Book Antiqua" w:hAnsi="Book Antiqua"/>
        </w:rPr>
        <w:pPrChange w:id="4338" w:author="Yashua Lebowitz" w:date="2024-09-28T16:42:00Z">
          <w:pPr>
            <w:pStyle w:val="NormalWeb"/>
            <w:ind w:firstLine="284"/>
          </w:pPr>
        </w:pPrChange>
      </w:pPr>
      <w:ins w:id="4339" w:author="Yashua Lebowitz" w:date="2024-09-27T19:52:00Z">
        <w:r w:rsidRPr="0086495B">
          <w:rPr>
            <w:rFonts w:ascii="Book Antiqua" w:hAnsi="Book Antiqua"/>
          </w:rPr>
          <w:t>The commander studied me for a moment, his eyes lingering on my face, as if assessing my resolve. “I know him</w:t>
        </w:r>
        <w:r w:rsidRPr="00127F59">
          <w:rPr>
            <w:rFonts w:ascii="Book Antiqua" w:hAnsi="Book Antiqua"/>
          </w:rPr>
          <w:t>—</w:t>
        </w:r>
        <w:r w:rsidRPr="0086495B">
          <w:rPr>
            <w:rFonts w:ascii="Book Antiqua" w:hAnsi="Book Antiqua"/>
          </w:rPr>
          <w:t>everybody knows him</w:t>
        </w:r>
        <w:r w:rsidRPr="00127F59">
          <w:rPr>
            <w:rFonts w:ascii="Book Antiqua" w:hAnsi="Book Antiqua"/>
          </w:rPr>
          <w:t>—</w:t>
        </w:r>
        <w:r w:rsidRPr="0086495B">
          <w:rPr>
            <w:rFonts w:ascii="Book Antiqua" w:hAnsi="Book Antiqua"/>
          </w:rPr>
          <w:t>he’s the only former American president living in Jerusalem. Are you sure you want to fight against America. You’re not a spy for them?”</w:t>
        </w:r>
      </w:ins>
    </w:p>
    <w:p w14:paraId="582F18E1" w14:textId="77777777" w:rsidR="009B5CE7" w:rsidRPr="0086495B" w:rsidRDefault="009B5CE7">
      <w:pPr>
        <w:pStyle w:val="NormalWeb"/>
        <w:spacing w:line="276" w:lineRule="auto"/>
        <w:ind w:firstLine="284"/>
        <w:rPr>
          <w:ins w:id="4340" w:author="Yashua Lebowitz" w:date="2024-09-27T19:52:00Z"/>
          <w:rFonts w:ascii="Book Antiqua" w:hAnsi="Book Antiqua"/>
        </w:rPr>
        <w:pPrChange w:id="4341" w:author="Yashua Lebowitz" w:date="2024-09-28T16:42:00Z">
          <w:pPr>
            <w:pStyle w:val="NormalWeb"/>
            <w:ind w:firstLine="284"/>
          </w:pPr>
        </w:pPrChange>
      </w:pPr>
      <w:ins w:id="4342" w:author="Yashua Lebowitz" w:date="2024-09-27T19:52:00Z">
        <w:r w:rsidRPr="0086495B">
          <w:rPr>
            <w:rFonts w:ascii="Book Antiqua" w:hAnsi="Book Antiqua"/>
          </w:rPr>
          <w:t>“Are you crazy? How can I take part in committing genocide against my people. I’m a Jew.”</w:t>
        </w:r>
      </w:ins>
    </w:p>
    <w:p w14:paraId="21DA520C" w14:textId="77777777" w:rsidR="009B5CE7" w:rsidRPr="0086495B" w:rsidRDefault="009B5CE7">
      <w:pPr>
        <w:pStyle w:val="NormalWeb"/>
        <w:spacing w:line="276" w:lineRule="auto"/>
        <w:ind w:firstLine="284"/>
        <w:rPr>
          <w:ins w:id="4343" w:author="Yashua Lebowitz" w:date="2024-09-27T19:52:00Z"/>
          <w:rFonts w:ascii="Book Antiqua" w:hAnsi="Book Antiqua"/>
        </w:rPr>
        <w:pPrChange w:id="4344" w:author="Yashua Lebowitz" w:date="2024-09-28T16:42:00Z">
          <w:pPr>
            <w:pStyle w:val="NormalWeb"/>
            <w:ind w:firstLine="284"/>
          </w:pPr>
        </w:pPrChange>
      </w:pPr>
      <w:ins w:id="4345" w:author="Yashua Lebowitz" w:date="2024-09-27T19:52:00Z">
        <w:r w:rsidRPr="0086495B">
          <w:rPr>
            <w:rFonts w:ascii="Book Antiqua" w:hAnsi="Book Antiqua"/>
          </w:rPr>
          <w:t>“That’s debatable, but okay. Can you shoot?</w:t>
        </w:r>
        <w:r>
          <w:rPr>
            <w:rFonts w:ascii="Book Antiqua" w:hAnsi="Book Antiqua"/>
          </w:rPr>
          <w:t>”</w:t>
        </w:r>
      </w:ins>
    </w:p>
    <w:p w14:paraId="4F8A55D3" w14:textId="77777777" w:rsidR="009B5CE7" w:rsidRPr="0086495B" w:rsidRDefault="009B5CE7">
      <w:pPr>
        <w:pStyle w:val="NormalWeb"/>
        <w:spacing w:line="276" w:lineRule="auto"/>
        <w:ind w:firstLine="284"/>
        <w:rPr>
          <w:ins w:id="4346" w:author="Yashua Lebowitz" w:date="2024-09-27T19:52:00Z"/>
          <w:rFonts w:ascii="Book Antiqua" w:hAnsi="Book Antiqua"/>
        </w:rPr>
        <w:pPrChange w:id="4347" w:author="Yashua Lebowitz" w:date="2024-09-28T16:42:00Z">
          <w:pPr>
            <w:pStyle w:val="NormalWeb"/>
            <w:ind w:firstLine="284"/>
          </w:pPr>
        </w:pPrChange>
      </w:pPr>
      <w:ins w:id="4348" w:author="Yashua Lebowitz" w:date="2024-09-27T19:52:00Z">
        <w:r>
          <w:rPr>
            <w:rFonts w:ascii="Book Antiqua" w:hAnsi="Book Antiqua"/>
          </w:rPr>
          <w:t>“</w:t>
        </w:r>
        <w:r w:rsidRPr="0086495B">
          <w:rPr>
            <w:rFonts w:ascii="Book Antiqua" w:hAnsi="Book Antiqua"/>
          </w:rPr>
          <w:t>I can. My right eye's gone, but I can still shoot with my left.</w:t>
        </w:r>
        <w:r>
          <w:rPr>
            <w:rFonts w:ascii="Book Antiqua" w:hAnsi="Book Antiqua"/>
          </w:rPr>
          <w:t>”</w:t>
        </w:r>
      </w:ins>
    </w:p>
    <w:p w14:paraId="090B53BA" w14:textId="77777777" w:rsidR="009B5CE7" w:rsidRPr="0086495B" w:rsidRDefault="009B5CE7">
      <w:pPr>
        <w:pStyle w:val="NormalWeb"/>
        <w:spacing w:line="276" w:lineRule="auto"/>
        <w:ind w:firstLine="284"/>
        <w:rPr>
          <w:ins w:id="4349" w:author="Yashua Lebowitz" w:date="2024-09-27T19:52:00Z"/>
          <w:rFonts w:ascii="Book Antiqua" w:hAnsi="Book Antiqua"/>
        </w:rPr>
        <w:pPrChange w:id="4350" w:author="Yashua Lebowitz" w:date="2024-09-28T16:42:00Z">
          <w:pPr>
            <w:pStyle w:val="NormalWeb"/>
            <w:ind w:firstLine="284"/>
          </w:pPr>
        </w:pPrChange>
      </w:pPr>
      <w:ins w:id="4351" w:author="Yashua Lebowitz" w:date="2024-09-27T19:52:00Z">
        <w:r w:rsidRPr="0086495B">
          <w:rPr>
            <w:rFonts w:ascii="Book Antiqua" w:hAnsi="Book Antiqua"/>
          </w:rPr>
          <w:t xml:space="preserve">He nodded slowly. </w:t>
        </w:r>
        <w:r>
          <w:rPr>
            <w:rFonts w:ascii="Book Antiqua" w:hAnsi="Book Antiqua"/>
          </w:rPr>
          <w:t>“</w:t>
        </w:r>
        <w:r w:rsidRPr="0086495B">
          <w:rPr>
            <w:rFonts w:ascii="Book Antiqua" w:hAnsi="Book Antiqua"/>
          </w:rPr>
          <w:t>Night vision gear will help. Just follow the laser sight. This mission is critical. We're counting on everyone to do their part.</w:t>
        </w:r>
        <w:r>
          <w:rPr>
            <w:rFonts w:ascii="Book Antiqua" w:hAnsi="Book Antiqua"/>
          </w:rPr>
          <w:t>”</w:t>
        </w:r>
      </w:ins>
    </w:p>
    <w:p w14:paraId="1297B268" w14:textId="77777777" w:rsidR="009B5CE7" w:rsidRPr="0086495B" w:rsidRDefault="009B5CE7">
      <w:pPr>
        <w:pStyle w:val="NormalWeb"/>
        <w:spacing w:line="276" w:lineRule="auto"/>
        <w:ind w:firstLine="284"/>
        <w:rPr>
          <w:ins w:id="4352" w:author="Yashua Lebowitz" w:date="2024-09-27T19:52:00Z"/>
          <w:rFonts w:ascii="Book Antiqua" w:hAnsi="Book Antiqua"/>
        </w:rPr>
        <w:pPrChange w:id="4353" w:author="Yashua Lebowitz" w:date="2024-09-28T16:42:00Z">
          <w:pPr>
            <w:pStyle w:val="NormalWeb"/>
            <w:ind w:firstLine="284"/>
          </w:pPr>
        </w:pPrChange>
      </w:pPr>
      <w:ins w:id="4354" w:author="Yashua Lebowitz" w:date="2024-09-27T19:52:00Z">
        <w:r w:rsidRPr="0086495B">
          <w:rPr>
            <w:rFonts w:ascii="Book Antiqua" w:hAnsi="Book Antiqua"/>
          </w:rPr>
          <w:t>I nodded, feeling the weight of the responsibility settling on my shoulders. This wasn't just about revenge or a tactical advantage. This was about paving the way for something greater, something that had been a dream for generations.</w:t>
        </w:r>
      </w:ins>
    </w:p>
    <w:p w14:paraId="60A3FD39" w14:textId="77777777" w:rsidR="009B5CE7" w:rsidRPr="0086495B" w:rsidRDefault="009B5CE7">
      <w:pPr>
        <w:pStyle w:val="NormalWeb"/>
        <w:spacing w:line="276" w:lineRule="auto"/>
        <w:ind w:firstLine="284"/>
        <w:rPr>
          <w:ins w:id="4355" w:author="Yashua Lebowitz" w:date="2024-09-27T19:52:00Z"/>
          <w:rFonts w:ascii="Book Antiqua" w:hAnsi="Book Antiqua"/>
        </w:rPr>
        <w:pPrChange w:id="4356" w:author="Yashua Lebowitz" w:date="2024-09-28T16:42:00Z">
          <w:pPr>
            <w:pStyle w:val="NormalWeb"/>
            <w:ind w:firstLine="284"/>
          </w:pPr>
        </w:pPrChange>
      </w:pPr>
      <w:ins w:id="4357" w:author="Yashua Lebowitz" w:date="2024-09-27T19:52:00Z">
        <w:r>
          <w:rPr>
            <w:rFonts w:ascii="Book Antiqua" w:hAnsi="Book Antiqua"/>
          </w:rPr>
          <w:t>“</w:t>
        </w:r>
        <w:r w:rsidRPr="0086495B">
          <w:rPr>
            <w:rFonts w:ascii="Book Antiqua" w:hAnsi="Book Antiqua"/>
          </w:rPr>
          <w:t>Understood, sir. I won't let you down. I just have one request?</w:t>
        </w:r>
        <w:r>
          <w:rPr>
            <w:rFonts w:ascii="Book Antiqua" w:hAnsi="Book Antiqua"/>
          </w:rPr>
          <w:t>”</w:t>
        </w:r>
      </w:ins>
    </w:p>
    <w:p w14:paraId="0E364B74" w14:textId="77777777" w:rsidR="009B5CE7" w:rsidRPr="0086495B" w:rsidRDefault="009B5CE7">
      <w:pPr>
        <w:pStyle w:val="NormalWeb"/>
        <w:spacing w:line="276" w:lineRule="auto"/>
        <w:ind w:firstLine="284"/>
        <w:rPr>
          <w:ins w:id="4358" w:author="Yashua Lebowitz" w:date="2024-09-27T19:52:00Z"/>
          <w:rFonts w:ascii="Book Antiqua" w:hAnsi="Book Antiqua"/>
        </w:rPr>
        <w:pPrChange w:id="4359" w:author="Yashua Lebowitz" w:date="2024-09-28T16:42:00Z">
          <w:pPr>
            <w:pStyle w:val="NormalWeb"/>
            <w:ind w:firstLine="284"/>
          </w:pPr>
        </w:pPrChange>
      </w:pPr>
      <w:ins w:id="4360" w:author="Yashua Lebowitz" w:date="2024-09-27T19:52:00Z">
        <w:r w:rsidRPr="0086495B">
          <w:rPr>
            <w:rFonts w:ascii="Book Antiqua" w:hAnsi="Book Antiqua"/>
          </w:rPr>
          <w:t>“What is it, Private?”</w:t>
        </w:r>
      </w:ins>
    </w:p>
    <w:p w14:paraId="53F94927" w14:textId="77777777" w:rsidR="009B5CE7" w:rsidRPr="0086495B" w:rsidRDefault="009B5CE7">
      <w:pPr>
        <w:pStyle w:val="NormalWeb"/>
        <w:spacing w:line="276" w:lineRule="auto"/>
        <w:ind w:firstLine="284"/>
        <w:rPr>
          <w:ins w:id="4361" w:author="Yashua Lebowitz" w:date="2024-09-27T19:52:00Z"/>
          <w:rFonts w:ascii="Book Antiqua" w:hAnsi="Book Antiqua"/>
        </w:rPr>
        <w:pPrChange w:id="4362" w:author="Yashua Lebowitz" w:date="2024-09-28T16:42:00Z">
          <w:pPr>
            <w:pStyle w:val="NormalWeb"/>
            <w:ind w:firstLine="284"/>
          </w:pPr>
        </w:pPrChange>
      </w:pPr>
      <w:ins w:id="4363" w:author="Yashua Lebowitz" w:date="2024-09-27T19:52:00Z">
        <w:r w:rsidRPr="0086495B">
          <w:rPr>
            <w:rFonts w:ascii="Book Antiqua" w:hAnsi="Book Antiqua"/>
          </w:rPr>
          <w:t>“I want to call my mother, sir.”</w:t>
        </w:r>
      </w:ins>
    </w:p>
    <w:p w14:paraId="1D7836DC" w14:textId="77777777" w:rsidR="009B5CE7" w:rsidRPr="0086495B" w:rsidRDefault="009B5CE7">
      <w:pPr>
        <w:pStyle w:val="NormalWeb"/>
        <w:spacing w:line="276" w:lineRule="auto"/>
        <w:ind w:firstLine="284"/>
        <w:rPr>
          <w:ins w:id="4364" w:author="Yashua Lebowitz" w:date="2024-09-27T19:52:00Z"/>
          <w:rFonts w:ascii="Book Antiqua" w:hAnsi="Book Antiqua"/>
        </w:rPr>
        <w:pPrChange w:id="4365" w:author="Yashua Lebowitz" w:date="2024-09-28T16:42:00Z">
          <w:pPr>
            <w:pStyle w:val="NormalWeb"/>
            <w:ind w:firstLine="284"/>
          </w:pPr>
        </w:pPrChange>
      </w:pPr>
      <w:ins w:id="4366" w:author="Yashua Lebowitz" w:date="2024-09-27T19:52:00Z">
        <w:r w:rsidRPr="0086495B">
          <w:rPr>
            <w:rFonts w:ascii="Book Antiqua" w:hAnsi="Book Antiqua"/>
          </w:rPr>
          <w:t>The commander</w:t>
        </w:r>
        <w:r>
          <w:rPr>
            <w:rFonts w:ascii="Book Antiqua" w:hAnsi="Book Antiqua"/>
          </w:rPr>
          <w:t>’</w:t>
        </w:r>
        <w:r w:rsidRPr="0086495B">
          <w:rPr>
            <w:rFonts w:ascii="Book Antiqua" w:hAnsi="Book Antiqua"/>
          </w:rPr>
          <w:t>s eyes narrowed. “We have one remaining satellite and you want to use it to call your mother in America, our greatest enemy?”</w:t>
        </w:r>
      </w:ins>
    </w:p>
    <w:p w14:paraId="27DD59A9" w14:textId="77777777" w:rsidR="009B5CE7" w:rsidRPr="0086495B" w:rsidRDefault="009B5CE7">
      <w:pPr>
        <w:pStyle w:val="NormalWeb"/>
        <w:spacing w:line="276" w:lineRule="auto"/>
        <w:ind w:firstLine="284"/>
        <w:rPr>
          <w:ins w:id="4367" w:author="Yashua Lebowitz" w:date="2024-09-27T19:52:00Z"/>
          <w:rFonts w:ascii="Book Antiqua" w:hAnsi="Book Antiqua"/>
        </w:rPr>
        <w:pPrChange w:id="4368" w:author="Yashua Lebowitz" w:date="2024-09-28T16:42:00Z">
          <w:pPr>
            <w:pStyle w:val="NormalWeb"/>
            <w:ind w:firstLine="284"/>
          </w:pPr>
        </w:pPrChange>
      </w:pPr>
      <w:ins w:id="4369" w:author="Yashua Lebowitz" w:date="2024-09-27T19:52:00Z">
        <w:r w:rsidRPr="0086495B">
          <w:rPr>
            <w:rFonts w:ascii="Book Antiqua" w:hAnsi="Book Antiqua"/>
          </w:rPr>
          <w:lastRenderedPageBreak/>
          <w:t>I nodded, trying to muster a faint smile.</w:t>
        </w:r>
      </w:ins>
    </w:p>
    <w:p w14:paraId="71C563A9" w14:textId="77777777" w:rsidR="009B5CE7" w:rsidRPr="0086495B" w:rsidRDefault="009B5CE7">
      <w:pPr>
        <w:pStyle w:val="NormalWeb"/>
        <w:spacing w:line="276" w:lineRule="auto"/>
        <w:ind w:firstLine="284"/>
        <w:rPr>
          <w:ins w:id="4370" w:author="Yashua Lebowitz" w:date="2024-09-27T19:52:00Z"/>
          <w:rFonts w:ascii="Book Antiqua" w:hAnsi="Book Antiqua"/>
        </w:rPr>
        <w:pPrChange w:id="4371" w:author="Yashua Lebowitz" w:date="2024-09-28T16:42:00Z">
          <w:pPr>
            <w:pStyle w:val="NormalWeb"/>
            <w:ind w:firstLine="284"/>
          </w:pPr>
        </w:pPrChange>
      </w:pPr>
      <w:ins w:id="4372" w:author="Yashua Lebowitz" w:date="2024-09-27T19:52:00Z">
        <w:r w:rsidRPr="0086495B">
          <w:rPr>
            <w:rFonts w:ascii="Book Antiqua" w:hAnsi="Book Antiqua"/>
          </w:rPr>
          <w:t>The commander sighed, rubbing his temples. “Lieutenant, can you give him a secure line? He wants to make a phone call to America.”</w:t>
        </w:r>
      </w:ins>
    </w:p>
    <w:p w14:paraId="3C8D3E3C" w14:textId="77777777" w:rsidR="009B5CE7" w:rsidRPr="0086495B" w:rsidRDefault="009B5CE7">
      <w:pPr>
        <w:pStyle w:val="NormalWeb"/>
        <w:spacing w:line="276" w:lineRule="auto"/>
        <w:ind w:firstLine="284"/>
        <w:rPr>
          <w:ins w:id="4373" w:author="Yashua Lebowitz" w:date="2024-09-27T19:52:00Z"/>
          <w:rFonts w:ascii="Book Antiqua" w:hAnsi="Book Antiqua"/>
        </w:rPr>
        <w:pPrChange w:id="4374" w:author="Yashua Lebowitz" w:date="2024-09-28T16:42:00Z">
          <w:pPr>
            <w:pStyle w:val="NormalWeb"/>
            <w:ind w:firstLine="284"/>
          </w:pPr>
        </w:pPrChange>
      </w:pPr>
      <w:ins w:id="4375" w:author="Yashua Lebowitz" w:date="2024-09-27T19:52:00Z">
        <w:r w:rsidRPr="0086495B">
          <w:rPr>
            <w:rFonts w:ascii="Book Antiqua" w:hAnsi="Book Antiqua"/>
          </w:rPr>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ins>
    </w:p>
    <w:p w14:paraId="119956BF" w14:textId="77777777" w:rsidR="009B5CE7" w:rsidRPr="0086495B" w:rsidRDefault="009B5CE7">
      <w:pPr>
        <w:pStyle w:val="NormalWeb"/>
        <w:spacing w:line="276" w:lineRule="auto"/>
        <w:ind w:firstLine="284"/>
        <w:rPr>
          <w:ins w:id="4376" w:author="Yashua Lebowitz" w:date="2024-09-27T19:52:00Z"/>
          <w:rFonts w:ascii="Book Antiqua" w:hAnsi="Book Antiqua"/>
        </w:rPr>
        <w:pPrChange w:id="4377" w:author="Yashua Lebowitz" w:date="2024-09-28T16:42:00Z">
          <w:pPr>
            <w:pStyle w:val="NormalWeb"/>
            <w:ind w:firstLine="284"/>
          </w:pPr>
        </w:pPrChange>
      </w:pPr>
      <w:ins w:id="4378" w:author="Yashua Lebowitz" w:date="2024-09-27T19:52:00Z">
        <w:r w:rsidRPr="0086495B">
          <w:rPr>
            <w:rFonts w:ascii="Book Antiqua" w:hAnsi="Book Antiqua"/>
          </w:rPr>
          <w:t xml:space="preserve">“It's ready. You have five minutes, </w:t>
        </w:r>
        <w:r>
          <w:rPr>
            <w:rFonts w:ascii="Book Antiqua" w:hAnsi="Book Antiqua"/>
          </w:rPr>
          <w:t>P</w:t>
        </w:r>
        <w:r w:rsidRPr="0086495B">
          <w:rPr>
            <w:rFonts w:ascii="Book Antiqua" w:hAnsi="Book Antiqua"/>
          </w:rPr>
          <w:t>rivate,” the commander said</w:t>
        </w:r>
        <w:r>
          <w:rPr>
            <w:rFonts w:ascii="Book Antiqua" w:hAnsi="Book Antiqua"/>
          </w:rPr>
          <w:t xml:space="preserve"> in a </w:t>
        </w:r>
        <w:r w:rsidRPr="00120034">
          <w:rPr>
            <w:rFonts w:ascii="Book Antiqua" w:hAnsi="Book Antiqua"/>
          </w:rPr>
          <w:t>stern</w:t>
        </w:r>
        <w:r w:rsidRPr="0086495B">
          <w:rPr>
            <w:rFonts w:ascii="Book Antiqua" w:hAnsi="Book Antiqua"/>
          </w:rPr>
          <w:t xml:space="preserve"> voice. “Any longer and you might give our position away.”</w:t>
        </w:r>
      </w:ins>
    </w:p>
    <w:p w14:paraId="42A193C9" w14:textId="77777777" w:rsidR="009B5CE7" w:rsidRPr="0086495B" w:rsidRDefault="009B5CE7">
      <w:pPr>
        <w:pStyle w:val="NormalWeb"/>
        <w:spacing w:line="276" w:lineRule="auto"/>
        <w:ind w:firstLine="284"/>
        <w:rPr>
          <w:ins w:id="4379" w:author="Yashua Lebowitz" w:date="2024-09-27T19:52:00Z"/>
          <w:rFonts w:ascii="Book Antiqua" w:hAnsi="Book Antiqua"/>
        </w:rPr>
        <w:pPrChange w:id="4380" w:author="Yashua Lebowitz" w:date="2024-09-28T16:42:00Z">
          <w:pPr>
            <w:pStyle w:val="NormalWeb"/>
            <w:ind w:firstLine="284"/>
          </w:pPr>
        </w:pPrChange>
      </w:pPr>
      <w:ins w:id="4381" w:author="Yashua Lebowitz" w:date="2024-09-27T19:52:00Z">
        <w:r w:rsidRPr="0086495B">
          <w:rPr>
            <w:rFonts w:ascii="Book Antiqua" w:hAnsi="Book Antiqua"/>
          </w:rPr>
          <w:t>“Thank you, sir,” I replied, my heart pounding as I took the headset.</w:t>
        </w:r>
      </w:ins>
    </w:p>
    <w:p w14:paraId="4BAF5AEA" w14:textId="77777777" w:rsidR="009B5CE7" w:rsidRPr="0086495B" w:rsidRDefault="009B5CE7">
      <w:pPr>
        <w:pStyle w:val="NormalWeb"/>
        <w:spacing w:line="276" w:lineRule="auto"/>
        <w:ind w:firstLine="284"/>
        <w:rPr>
          <w:ins w:id="4382" w:author="Yashua Lebowitz" w:date="2024-09-27T19:52:00Z"/>
          <w:rFonts w:ascii="Book Antiqua" w:hAnsi="Book Antiqua"/>
        </w:rPr>
        <w:pPrChange w:id="4383" w:author="Yashua Lebowitz" w:date="2024-09-28T16:42:00Z">
          <w:pPr>
            <w:pStyle w:val="NormalWeb"/>
            <w:ind w:firstLine="284"/>
          </w:pPr>
        </w:pPrChange>
      </w:pPr>
      <w:ins w:id="4384" w:author="Yashua Lebowitz" w:date="2024-09-27T19:52:00Z">
        <w:r w:rsidRPr="0086495B">
          <w:rPr>
            <w:rFonts w:ascii="Book Antiqua" w:hAnsi="Book Antiqua"/>
          </w:rPr>
          <w:t>The line clicked, and after a few seconds, I heard the familiar ringtone. The sound of my mother’s voice on the other end was like a balm to my frayed nerves, but I kept my words brief, mindful of the time and the risk we were taking.</w:t>
        </w:r>
      </w:ins>
    </w:p>
    <w:p w14:paraId="213F9522" w14:textId="77777777" w:rsidR="009B5CE7" w:rsidRPr="0086495B" w:rsidRDefault="009B5CE7">
      <w:pPr>
        <w:pStyle w:val="NormalWeb"/>
        <w:spacing w:line="276" w:lineRule="auto"/>
        <w:ind w:firstLine="284"/>
        <w:rPr>
          <w:ins w:id="4385" w:author="Yashua Lebowitz" w:date="2024-09-27T19:52:00Z"/>
          <w:rFonts w:ascii="Book Antiqua" w:hAnsi="Book Antiqua"/>
        </w:rPr>
        <w:pPrChange w:id="4386" w:author="Yashua Lebowitz" w:date="2024-09-28T16:42:00Z">
          <w:pPr>
            <w:pStyle w:val="NormalWeb"/>
            <w:ind w:firstLine="284"/>
          </w:pPr>
        </w:pPrChange>
      </w:pPr>
      <w:ins w:id="4387" w:author="Yashua Lebowitz" w:date="2024-09-27T19:52:00Z">
        <w:r>
          <w:rPr>
            <w:rFonts w:ascii="Book Antiqua" w:hAnsi="Book Antiqua"/>
          </w:rPr>
          <w:t>“Joshua</w:t>
        </w:r>
        <w:r w:rsidRPr="0086495B">
          <w:rPr>
            <w:rFonts w:ascii="Book Antiqua" w:hAnsi="Book Antiqua"/>
          </w:rPr>
          <w:t>, thank God you’re okay. I’ve been watching the news, and it’s terrifying what’s happening over there. This country feels so different now. Nobody listens to reason anymore. The youth are only concerned with the latest social justice cause. Where are you?”</w:t>
        </w:r>
      </w:ins>
    </w:p>
    <w:p w14:paraId="1F48EFD4" w14:textId="77777777" w:rsidR="009B5CE7" w:rsidRPr="0086495B" w:rsidRDefault="009B5CE7">
      <w:pPr>
        <w:pStyle w:val="NormalWeb"/>
        <w:spacing w:line="276" w:lineRule="auto"/>
        <w:ind w:firstLine="284"/>
        <w:rPr>
          <w:ins w:id="4388" w:author="Yashua Lebowitz" w:date="2024-09-27T19:52:00Z"/>
          <w:rFonts w:ascii="Book Antiqua" w:hAnsi="Book Antiqua"/>
        </w:rPr>
        <w:pPrChange w:id="4389" w:author="Yashua Lebowitz" w:date="2024-09-28T16:42:00Z">
          <w:pPr>
            <w:pStyle w:val="NormalWeb"/>
            <w:ind w:firstLine="284"/>
          </w:pPr>
        </w:pPrChange>
      </w:pPr>
      <w:ins w:id="4390" w:author="Yashua Lebowitz" w:date="2024-09-27T19:52:00Z">
        <w:r w:rsidRPr="0086495B">
          <w:rPr>
            <w:rFonts w:ascii="Book Antiqua" w:hAnsi="Book Antiqua"/>
          </w:rPr>
          <w:t xml:space="preserve">“I’m safe, Mom. I’m holed up at a fortified military post. Things are getting desperate here. I’m really worried about Dipti and her safety, but I’m also concerned about you. This isn’t going to end well for America. God’s judgment is coming, and it’s going to be severe. </w:t>
        </w:r>
        <w:r>
          <w:rPr>
            <w:rFonts w:ascii="Book Antiqua" w:hAnsi="Book Antiqua"/>
          </w:rPr>
          <w:t xml:space="preserve">Listen, Mom; </w:t>
        </w:r>
        <w:r w:rsidRPr="0086495B">
          <w:rPr>
            <w:rFonts w:ascii="Book Antiqua" w:hAnsi="Book Antiqua"/>
          </w:rPr>
          <w:t>I need you to take Ethan and Rachel’s family and go to Grandma’s house. I had a dream; her home stood strong after a massive earthquake. I think it’s going to happen soon.”</w:t>
        </w:r>
      </w:ins>
    </w:p>
    <w:p w14:paraId="4C254D84" w14:textId="77777777" w:rsidR="009B5CE7" w:rsidRPr="0086495B" w:rsidRDefault="009B5CE7">
      <w:pPr>
        <w:pStyle w:val="NormalWeb"/>
        <w:spacing w:line="276" w:lineRule="auto"/>
        <w:ind w:firstLine="284"/>
        <w:rPr>
          <w:ins w:id="4391" w:author="Yashua Lebowitz" w:date="2024-09-27T19:52:00Z"/>
          <w:rFonts w:ascii="Book Antiqua" w:hAnsi="Book Antiqua"/>
        </w:rPr>
        <w:pPrChange w:id="4392" w:author="Yashua Lebowitz" w:date="2024-09-28T16:42:00Z">
          <w:pPr>
            <w:pStyle w:val="NormalWeb"/>
            <w:ind w:firstLine="284"/>
          </w:pPr>
        </w:pPrChange>
      </w:pPr>
      <w:ins w:id="4393" w:author="Yashua Lebowitz" w:date="2024-09-27T19:52:00Z">
        <w:r w:rsidRPr="0086495B">
          <w:rPr>
            <w:rFonts w:ascii="Book Antiqua" w:hAnsi="Book Antiqua"/>
          </w:rPr>
          <w:t>“I’ll take them if I can. I don’t know if they’ll believe me. Ethan thinks the war is stupid, but he keeps it to himself. He doesn’t want to get in trouble.”</w:t>
        </w:r>
      </w:ins>
    </w:p>
    <w:p w14:paraId="4E1B8EF4" w14:textId="77777777" w:rsidR="009B5CE7" w:rsidRPr="0086495B" w:rsidRDefault="009B5CE7">
      <w:pPr>
        <w:pStyle w:val="NormalWeb"/>
        <w:spacing w:line="276" w:lineRule="auto"/>
        <w:ind w:firstLine="284"/>
        <w:rPr>
          <w:ins w:id="4394" w:author="Yashua Lebowitz" w:date="2024-09-27T19:52:00Z"/>
          <w:rFonts w:ascii="Book Antiqua" w:hAnsi="Book Antiqua"/>
        </w:rPr>
        <w:pPrChange w:id="4395" w:author="Yashua Lebowitz" w:date="2024-09-28T16:42:00Z">
          <w:pPr>
            <w:pStyle w:val="NormalWeb"/>
            <w:ind w:firstLine="284"/>
          </w:pPr>
        </w:pPrChange>
      </w:pPr>
      <w:ins w:id="4396" w:author="Yashua Lebowitz" w:date="2024-09-27T19:52:00Z">
        <w:r w:rsidRPr="0086495B">
          <w:rPr>
            <w:rFonts w:ascii="Book Antiqua" w:hAnsi="Book Antiqua"/>
          </w:rPr>
          <w:t>“Look, this earthquake is going to be so severe that every building in every nation involved in this war is going to fall to the ground. Get him out of there</w:t>
        </w:r>
        <w:r>
          <w:rPr>
            <w:rFonts w:ascii="Book Antiqua" w:hAnsi="Book Antiqua"/>
          </w:rPr>
          <w:t>;</w:t>
        </w:r>
        <w:r w:rsidRPr="0086495B">
          <w:rPr>
            <w:rFonts w:ascii="Book Antiqua" w:hAnsi="Book Antiqua"/>
          </w:rPr>
          <w:t xml:space="preserve"> get his family out of there, and get everyone to Grandma’s home. This is urgent</w:t>
        </w:r>
        <w:r w:rsidRPr="00127F59">
          <w:rPr>
            <w:rFonts w:ascii="Book Antiqua" w:hAnsi="Book Antiqua"/>
          </w:rPr>
          <w:t>—</w:t>
        </w:r>
        <w:r>
          <w:rPr>
            <w:rFonts w:ascii="Book Antiqua" w:hAnsi="Book Antiqua"/>
          </w:rPr>
          <w:t>m</w:t>
        </w:r>
        <w:r w:rsidRPr="0086495B">
          <w:rPr>
            <w:rFonts w:ascii="Book Antiqua" w:hAnsi="Book Antiqua"/>
          </w:rPr>
          <w:t>y uncles, everyone.”</w:t>
        </w:r>
      </w:ins>
    </w:p>
    <w:p w14:paraId="124803DB" w14:textId="77777777" w:rsidR="009B5CE7" w:rsidRPr="0086495B" w:rsidRDefault="009B5CE7">
      <w:pPr>
        <w:pStyle w:val="NormalWeb"/>
        <w:spacing w:line="276" w:lineRule="auto"/>
        <w:ind w:firstLine="284"/>
        <w:rPr>
          <w:ins w:id="4397" w:author="Yashua Lebowitz" w:date="2024-09-27T19:52:00Z"/>
          <w:rFonts w:ascii="Book Antiqua" w:hAnsi="Book Antiqua"/>
        </w:rPr>
        <w:pPrChange w:id="4398" w:author="Yashua Lebowitz" w:date="2024-09-28T16:42:00Z">
          <w:pPr>
            <w:pStyle w:val="NormalWeb"/>
            <w:ind w:firstLine="284"/>
          </w:pPr>
        </w:pPrChange>
      </w:pPr>
      <w:ins w:id="4399" w:author="Yashua Lebowitz" w:date="2024-09-27T19:52:00Z">
        <w:r w:rsidRPr="0086495B">
          <w:rPr>
            <w:rFonts w:ascii="Book Antiqua" w:hAnsi="Book Antiqua"/>
          </w:rPr>
          <w:t>“I’ll try.”</w:t>
        </w:r>
      </w:ins>
    </w:p>
    <w:p w14:paraId="6FC89A88" w14:textId="77777777" w:rsidR="009B5CE7" w:rsidRPr="0086495B" w:rsidRDefault="009B5CE7">
      <w:pPr>
        <w:pStyle w:val="NormalWeb"/>
        <w:spacing w:line="276" w:lineRule="auto"/>
        <w:ind w:firstLine="284"/>
        <w:rPr>
          <w:ins w:id="4400" w:author="Yashua Lebowitz" w:date="2024-09-27T19:52:00Z"/>
          <w:rFonts w:ascii="Book Antiqua" w:hAnsi="Book Antiqua"/>
        </w:rPr>
        <w:pPrChange w:id="4401" w:author="Yashua Lebowitz" w:date="2024-09-28T16:42:00Z">
          <w:pPr>
            <w:pStyle w:val="NormalWeb"/>
            <w:ind w:firstLine="284"/>
          </w:pPr>
        </w:pPrChange>
      </w:pPr>
      <w:ins w:id="4402" w:author="Yashua Lebowitz" w:date="2024-09-27T19:52:00Z">
        <w:r w:rsidRPr="0086495B">
          <w:rPr>
            <w:rFonts w:ascii="Book Antiqua" w:hAnsi="Book Antiqua"/>
          </w:rPr>
          <w:lastRenderedPageBreak/>
          <w:t>“I hope our family survives this horrible thing. Stay safe. I know you’re old, but at least try to move with a little bit of urgency.”</w:t>
        </w:r>
      </w:ins>
    </w:p>
    <w:p w14:paraId="7DDD5986" w14:textId="77777777" w:rsidR="009B5CE7" w:rsidRPr="0086495B" w:rsidRDefault="009B5CE7">
      <w:pPr>
        <w:pStyle w:val="NormalWeb"/>
        <w:spacing w:line="276" w:lineRule="auto"/>
        <w:ind w:firstLine="284"/>
        <w:rPr>
          <w:ins w:id="4403" w:author="Yashua Lebowitz" w:date="2024-09-27T19:52:00Z"/>
          <w:rFonts w:ascii="Book Antiqua" w:hAnsi="Book Antiqua"/>
        </w:rPr>
        <w:pPrChange w:id="4404" w:author="Yashua Lebowitz" w:date="2024-09-28T16:42:00Z">
          <w:pPr>
            <w:pStyle w:val="NormalWeb"/>
            <w:ind w:firstLine="284"/>
          </w:pPr>
        </w:pPrChange>
      </w:pPr>
      <w:ins w:id="4405" w:author="Yashua Lebowitz" w:date="2024-09-27T19:52:00Z">
        <w:r w:rsidRPr="0086495B">
          <w:rPr>
            <w:rFonts w:ascii="Book Antiqua" w:hAnsi="Book Antiqua"/>
          </w:rPr>
          <w:t>“I’m not that old. I can keep up with the best of them, like my mom. Tell Dipti I send my love.”</w:t>
        </w:r>
      </w:ins>
    </w:p>
    <w:p w14:paraId="2FC06F47" w14:textId="77777777" w:rsidR="009B5CE7" w:rsidRPr="0086495B" w:rsidRDefault="009B5CE7">
      <w:pPr>
        <w:pStyle w:val="NormalWeb"/>
        <w:spacing w:line="276" w:lineRule="auto"/>
        <w:ind w:firstLine="284"/>
        <w:rPr>
          <w:ins w:id="4406" w:author="Yashua Lebowitz" w:date="2024-09-27T19:52:00Z"/>
          <w:rFonts w:ascii="Book Antiqua" w:hAnsi="Book Antiqua"/>
        </w:rPr>
        <w:pPrChange w:id="4407" w:author="Yashua Lebowitz" w:date="2024-09-28T16:42:00Z">
          <w:pPr>
            <w:pStyle w:val="NormalWeb"/>
            <w:ind w:firstLine="284"/>
          </w:pPr>
        </w:pPrChange>
      </w:pPr>
      <w:ins w:id="4408" w:author="Yashua Lebowitz" w:date="2024-09-27T19:52:00Z">
        <w:r w:rsidRPr="0086495B">
          <w:rPr>
            <w:rFonts w:ascii="Book Antiqua" w:hAnsi="Book Antiqua"/>
          </w:rPr>
          <w:t>“I will. I’d love to talk more, but I can’t. You take care. I’ll see you soon.”</w:t>
        </w:r>
      </w:ins>
    </w:p>
    <w:p w14:paraId="0479CB8A" w14:textId="77777777" w:rsidR="009B5CE7" w:rsidRPr="0086495B" w:rsidRDefault="009B5CE7">
      <w:pPr>
        <w:pStyle w:val="NormalWeb"/>
        <w:spacing w:line="276" w:lineRule="auto"/>
        <w:ind w:firstLine="284"/>
        <w:rPr>
          <w:ins w:id="4409" w:author="Yashua Lebowitz" w:date="2024-09-27T19:52:00Z"/>
          <w:rFonts w:ascii="Book Antiqua" w:hAnsi="Book Antiqua"/>
        </w:rPr>
        <w:pPrChange w:id="4410" w:author="Yashua Lebowitz" w:date="2024-09-28T16:42:00Z">
          <w:pPr>
            <w:pStyle w:val="NormalWeb"/>
            <w:ind w:firstLine="284"/>
          </w:pPr>
        </w:pPrChange>
      </w:pPr>
      <w:ins w:id="4411" w:author="Yashua Lebowitz" w:date="2024-09-27T19:52:00Z">
        <w:r w:rsidRPr="0086495B">
          <w:rPr>
            <w:rFonts w:ascii="Book Antiqua" w:hAnsi="Book Antiqua"/>
          </w:rPr>
          <w:t>“Stay safe, son,” she said, her voice breaking. “I know this will be over soon. I’m praying for you.”</w:t>
        </w:r>
      </w:ins>
    </w:p>
    <w:p w14:paraId="4F823151" w14:textId="77777777" w:rsidR="009B5CE7" w:rsidRPr="0086495B" w:rsidRDefault="009B5CE7">
      <w:pPr>
        <w:pStyle w:val="NormalWeb"/>
        <w:spacing w:line="276" w:lineRule="auto"/>
        <w:ind w:firstLine="284"/>
        <w:rPr>
          <w:ins w:id="4412" w:author="Yashua Lebowitz" w:date="2024-09-27T19:52:00Z"/>
          <w:rFonts w:ascii="Book Antiqua" w:hAnsi="Book Antiqua"/>
        </w:rPr>
        <w:pPrChange w:id="4413" w:author="Yashua Lebowitz" w:date="2024-09-28T16:42:00Z">
          <w:pPr>
            <w:pStyle w:val="NormalWeb"/>
            <w:ind w:firstLine="284"/>
          </w:pPr>
        </w:pPrChange>
      </w:pPr>
      <w:ins w:id="4414" w:author="Yashua Lebowitz" w:date="2024-09-27T19:52:00Z">
        <w:r w:rsidRPr="0086495B">
          <w:rPr>
            <w:rFonts w:ascii="Book Antiqua" w:hAnsi="Book Antiqua"/>
          </w:rPr>
          <w:t>“I love you, Mom,” I said as the line cut off.</w:t>
        </w:r>
      </w:ins>
    </w:p>
    <w:p w14:paraId="50AAD581" w14:textId="77777777" w:rsidR="009B5CE7" w:rsidRPr="0086495B" w:rsidRDefault="009B5CE7">
      <w:pPr>
        <w:pStyle w:val="NormalWeb"/>
        <w:spacing w:line="276" w:lineRule="auto"/>
        <w:ind w:firstLine="284"/>
        <w:rPr>
          <w:ins w:id="4415" w:author="Yashua Lebowitz" w:date="2024-09-27T19:52:00Z"/>
          <w:rFonts w:ascii="Book Antiqua" w:hAnsi="Book Antiqua"/>
        </w:rPr>
        <w:pPrChange w:id="4416" w:author="Yashua Lebowitz" w:date="2024-09-28T16:42:00Z">
          <w:pPr>
            <w:pStyle w:val="NormalWeb"/>
            <w:ind w:firstLine="284"/>
          </w:pPr>
        </w:pPrChange>
      </w:pPr>
      <w:ins w:id="4417" w:author="Yashua Lebowitz" w:date="2024-09-27T19:52:00Z">
        <w:r w:rsidRPr="0086495B">
          <w:rPr>
            <w:rFonts w:ascii="Book Antiqua" w:hAnsi="Book Antiqua"/>
          </w:rPr>
          <w:t>“Sorry</w:t>
        </w:r>
        <w:r>
          <w:rPr>
            <w:rFonts w:ascii="Book Antiqua" w:hAnsi="Book Antiqua"/>
          </w:rPr>
          <w:t>,</w:t>
        </w:r>
        <w:r w:rsidRPr="0086495B">
          <w:rPr>
            <w:rFonts w:ascii="Book Antiqua" w:hAnsi="Book Antiqua"/>
          </w:rPr>
          <w:t xml:space="preserve"> I can’t let you have more time than that. I hope you understand,” the commander said.</w:t>
        </w:r>
      </w:ins>
    </w:p>
    <w:p w14:paraId="44CD90FA" w14:textId="77777777" w:rsidR="009B5CE7" w:rsidRPr="0086495B" w:rsidRDefault="009B5CE7">
      <w:pPr>
        <w:pStyle w:val="NormalWeb"/>
        <w:spacing w:line="276" w:lineRule="auto"/>
        <w:ind w:firstLine="284"/>
        <w:rPr>
          <w:ins w:id="4418" w:author="Yashua Lebowitz" w:date="2024-09-27T19:52:00Z"/>
          <w:rFonts w:ascii="Book Antiqua" w:hAnsi="Book Antiqua"/>
        </w:rPr>
        <w:pPrChange w:id="4419" w:author="Yashua Lebowitz" w:date="2024-09-28T16:42:00Z">
          <w:pPr>
            <w:pStyle w:val="NormalWeb"/>
            <w:ind w:firstLine="284"/>
          </w:pPr>
        </w:pPrChange>
      </w:pPr>
      <w:ins w:id="4420" w:author="Yashua Lebowitz" w:date="2024-09-27T19:52:00Z">
        <w:r w:rsidRPr="0086495B">
          <w:rPr>
            <w:rFonts w:ascii="Book Antiqua" w:hAnsi="Book Antiqua"/>
          </w:rPr>
          <w:t>I nodded, holding back tears.</w:t>
        </w:r>
      </w:ins>
    </w:p>
    <w:p w14:paraId="1D3F9BDE" w14:textId="77777777" w:rsidR="009B5CE7" w:rsidRPr="0086495B" w:rsidRDefault="009B5CE7">
      <w:pPr>
        <w:pStyle w:val="NormalWeb"/>
        <w:spacing w:line="276" w:lineRule="auto"/>
        <w:ind w:firstLine="284"/>
        <w:rPr>
          <w:ins w:id="4421" w:author="Yashua Lebowitz" w:date="2024-09-27T19:52:00Z"/>
          <w:rFonts w:ascii="Book Antiqua" w:hAnsi="Book Antiqua"/>
        </w:rPr>
        <w:pPrChange w:id="4422" w:author="Yashua Lebowitz" w:date="2024-09-28T16:42:00Z">
          <w:pPr>
            <w:pStyle w:val="NormalWeb"/>
            <w:ind w:firstLine="284"/>
          </w:pPr>
        </w:pPrChange>
      </w:pPr>
      <w:ins w:id="4423" w:author="Yashua Lebowitz" w:date="2024-09-27T19:52:00Z">
        <w:r>
          <w:rPr>
            <w:rFonts w:ascii="Book Antiqua" w:hAnsi="Book Antiqua"/>
          </w:rPr>
          <w:t>“</w:t>
        </w:r>
        <w:r w:rsidRPr="0086495B">
          <w:rPr>
            <w:rFonts w:ascii="Book Antiqua" w:hAnsi="Book Antiqua"/>
          </w:rPr>
          <w:t>Good,</w:t>
        </w:r>
        <w:r>
          <w:rPr>
            <w:rFonts w:ascii="Book Antiqua" w:hAnsi="Book Antiqua"/>
          </w:rPr>
          <w:t>”</w:t>
        </w:r>
        <w:r w:rsidRPr="0086495B">
          <w:rPr>
            <w:rFonts w:ascii="Book Antiqua" w:hAnsi="Book Antiqua"/>
          </w:rPr>
          <w:t xml:space="preserve"> the commander replied, a faint hint of approval in his eyes. </w:t>
        </w:r>
        <w:r>
          <w:rPr>
            <w:rFonts w:ascii="Book Antiqua" w:hAnsi="Book Antiqua"/>
          </w:rPr>
          <w:t>“</w:t>
        </w:r>
        <w:r w:rsidRPr="0086495B">
          <w:rPr>
            <w:rFonts w:ascii="Book Antiqua" w:hAnsi="Book Antiqua"/>
          </w:rPr>
          <w:t>Get your gear and be ready. We move out in an hour.</w:t>
        </w:r>
        <w:r>
          <w:rPr>
            <w:rFonts w:ascii="Book Antiqua" w:hAnsi="Book Antiqua"/>
          </w:rPr>
          <w:t>”</w:t>
        </w:r>
      </w:ins>
    </w:p>
    <w:p w14:paraId="2C4B4D58" w14:textId="77777777" w:rsidR="009B5CE7" w:rsidRPr="0086495B" w:rsidRDefault="009B5CE7">
      <w:pPr>
        <w:pStyle w:val="NormalWeb"/>
        <w:spacing w:line="276" w:lineRule="auto"/>
        <w:ind w:firstLine="284"/>
        <w:rPr>
          <w:ins w:id="4424" w:author="Yashua Lebowitz" w:date="2024-09-27T19:52:00Z"/>
          <w:rFonts w:ascii="Book Antiqua" w:hAnsi="Book Antiqua"/>
        </w:rPr>
        <w:pPrChange w:id="4425" w:author="Yashua Lebowitz" w:date="2024-09-28T16:42:00Z">
          <w:pPr>
            <w:pStyle w:val="NormalWeb"/>
            <w:ind w:firstLine="284"/>
          </w:pPr>
        </w:pPrChange>
      </w:pPr>
      <w:ins w:id="4426" w:author="Yashua Lebowitz" w:date="2024-09-27T19:52:00Z">
        <w:r>
          <w:rPr>
            <w:rFonts w:ascii="Book Antiqua" w:hAnsi="Book Antiqua"/>
          </w:rPr>
          <w:t>W</w:t>
        </w:r>
        <w:r w:rsidRPr="0086495B">
          <w:rPr>
            <w:rFonts w:ascii="Book Antiqua" w:hAnsi="Book Antiqua"/>
          </w:rPr>
          <w:t>e turned to leave. The stakes were high, but the potential reward was even higher. This was a chance to change the course of history, to take a step towards a future we had all been dreaming of.</w:t>
        </w:r>
      </w:ins>
    </w:p>
    <w:p w14:paraId="5FE2FD90" w14:textId="77777777" w:rsidR="009B5CE7" w:rsidRPr="0086495B" w:rsidRDefault="009B5CE7">
      <w:pPr>
        <w:pStyle w:val="NormalWeb"/>
        <w:spacing w:line="276" w:lineRule="auto"/>
        <w:ind w:firstLine="284"/>
        <w:rPr>
          <w:ins w:id="4427" w:author="Yashua Lebowitz" w:date="2024-09-27T19:52:00Z"/>
          <w:rFonts w:ascii="Book Antiqua" w:hAnsi="Book Antiqua"/>
        </w:rPr>
        <w:pPrChange w:id="4428" w:author="Yashua Lebowitz" w:date="2024-09-28T16:42:00Z">
          <w:pPr>
            <w:pStyle w:val="NormalWeb"/>
            <w:ind w:firstLine="284"/>
          </w:pPr>
        </w:pPrChange>
      </w:pPr>
      <w:ins w:id="4429" w:author="Yashua Lebowitz" w:date="2024-09-27T19:52:00Z">
        <w:r>
          <w:rPr>
            <w:rFonts w:ascii="Book Antiqua" w:hAnsi="Book Antiqua"/>
          </w:rPr>
          <w:t>“</w:t>
        </w:r>
        <w:r w:rsidRPr="0086495B">
          <w:rPr>
            <w:rFonts w:ascii="Book Antiqua" w:hAnsi="Book Antiqua"/>
          </w:rPr>
          <w:t>Mom sends her love. Stay safe, Dipti,</w:t>
        </w:r>
        <w:r>
          <w:rPr>
            <w:rFonts w:ascii="Book Antiqua" w:hAnsi="Book Antiqua"/>
          </w:rPr>
          <w:t>”</w:t>
        </w:r>
        <w:r w:rsidRPr="0086495B">
          <w:rPr>
            <w:rFonts w:ascii="Book Antiqua" w:hAnsi="Book Antiqua"/>
          </w:rPr>
          <w:t xml:space="preserve"> I said, giving her a reassuring squeeze on the shoulder. </w:t>
        </w:r>
        <w:r>
          <w:rPr>
            <w:rFonts w:ascii="Book Antiqua" w:hAnsi="Book Antiqua"/>
          </w:rPr>
          <w:t>“</w:t>
        </w:r>
        <w:r w:rsidRPr="0086495B">
          <w:rPr>
            <w:rFonts w:ascii="Book Antiqua" w:hAnsi="Book Antiqua"/>
          </w:rPr>
          <w:t>I'll be back before you know it.</w:t>
        </w:r>
        <w:r>
          <w:rPr>
            <w:rFonts w:ascii="Book Antiqua" w:hAnsi="Book Antiqua"/>
          </w:rPr>
          <w:t>”</w:t>
        </w:r>
      </w:ins>
    </w:p>
    <w:p w14:paraId="3454A00E" w14:textId="5E18B956" w:rsidR="009B5CE7" w:rsidRDefault="009B5CE7">
      <w:pPr>
        <w:pStyle w:val="NormalWeb"/>
        <w:spacing w:line="276" w:lineRule="auto"/>
        <w:ind w:firstLine="284"/>
        <w:rPr>
          <w:ins w:id="4430" w:author="Yashua Lebowitz" w:date="2024-09-27T19:52:00Z"/>
          <w:rFonts w:ascii="Book Antiqua" w:hAnsi="Book Antiqua"/>
        </w:rPr>
        <w:pPrChange w:id="4431" w:author="Yashua Lebowitz" w:date="2024-09-28T16:42:00Z">
          <w:pPr>
            <w:pStyle w:val="NormalWeb"/>
            <w:ind w:firstLine="284"/>
          </w:pPr>
        </w:pPrChange>
      </w:pPr>
      <w:ins w:id="4432" w:author="Yashua Lebowitz" w:date="2024-09-27T19:52:00Z">
        <w:r>
          <w:rPr>
            <w:rFonts w:ascii="Book Antiqua" w:hAnsi="Book Antiqua"/>
          </w:rPr>
          <w:t>“</w:t>
        </w:r>
        <w:r w:rsidRPr="0086495B">
          <w:rPr>
            <w:rFonts w:ascii="Book Antiqua" w:hAnsi="Book Antiqua"/>
          </w:rPr>
          <w:t>You</w:t>
        </w:r>
        <w:r>
          <w:rPr>
            <w:rFonts w:ascii="Book Antiqua" w:hAnsi="Book Antiqua"/>
          </w:rPr>
          <w:t>’d</w:t>
        </w:r>
        <w:r w:rsidRPr="0086495B">
          <w:rPr>
            <w:rFonts w:ascii="Book Antiqua" w:hAnsi="Book Antiqua"/>
          </w:rPr>
          <w:t xml:space="preserve"> better,</w:t>
        </w:r>
        <w:r>
          <w:rPr>
            <w:rFonts w:ascii="Book Antiqua" w:hAnsi="Book Antiqua"/>
          </w:rPr>
          <w:t>”</w:t>
        </w:r>
        <w:r w:rsidRPr="0086495B">
          <w:rPr>
            <w:rFonts w:ascii="Book Antiqua" w:hAnsi="Book Antiqua"/>
          </w:rPr>
          <w:t xml:space="preserve"> she replied with a small, brave smile. </w:t>
        </w:r>
        <w:r>
          <w:rPr>
            <w:rFonts w:ascii="Book Antiqua" w:hAnsi="Book Antiqua"/>
          </w:rPr>
          <w:t>“</w:t>
        </w:r>
      </w:ins>
      <w:r w:rsidR="004961CA">
        <w:rPr>
          <w:rFonts w:ascii="Book Antiqua" w:hAnsi="Book Antiqua"/>
        </w:rPr>
        <w:t>I hope you know what you’re doing.”</w:t>
      </w:r>
      <w:r w:rsidR="004961CA" w:rsidRPr="0086495B">
        <w:rPr>
          <w:rFonts w:ascii="Book Antiqua" w:hAnsi="Book Antiqua"/>
        </w:rPr>
        <w:t xml:space="preserve"> </w:t>
      </w:r>
      <w:ins w:id="4433" w:author="Yashua Lebowitz" w:date="2024-09-27T19:52:00Z">
        <w:r w:rsidRPr="0086495B">
          <w:rPr>
            <w:rFonts w:ascii="Book Antiqua" w:hAnsi="Book Antiqua"/>
          </w:rPr>
          <w:t xml:space="preserve">With one last look, I followed Gabor out of the command </w:t>
        </w:r>
        <w:proofErr w:type="spellStart"/>
        <w:r w:rsidRPr="0086495B">
          <w:rPr>
            <w:rFonts w:ascii="Book Antiqua" w:hAnsi="Book Antiqua"/>
          </w:rPr>
          <w:t>center</w:t>
        </w:r>
        <w:proofErr w:type="spellEnd"/>
        <w:r w:rsidRPr="0086495B">
          <w:rPr>
            <w:rFonts w:ascii="Book Antiqua" w:hAnsi="Book Antiqua"/>
          </w:rPr>
          <w:t>, ready to face whatever lay ahead.</w:t>
        </w:r>
      </w:ins>
    </w:p>
    <w:p w14:paraId="42D58A60" w14:textId="3E4EE602" w:rsidR="00325B63" w:rsidRPr="009B5CE7" w:rsidDel="009B5CE7" w:rsidRDefault="00325B63">
      <w:pPr>
        <w:pStyle w:val="Heading1"/>
        <w:ind w:firstLine="284"/>
        <w:rPr>
          <w:del w:id="4434" w:author="Yashua Lebowitz" w:date="2024-09-27T19:52:00Z"/>
          <w:color w:val="0D0D0D"/>
        </w:rPr>
        <w:pPrChange w:id="4435" w:author="Yashua Lebowitz" w:date="2024-09-28T16:42:00Z">
          <w:pPr>
            <w:pStyle w:val="Heading1"/>
            <w:spacing w:line="480" w:lineRule="auto"/>
          </w:pPr>
        </w:pPrChange>
      </w:pPr>
      <w:del w:id="4436" w:author="Yashua Lebowitz" w:date="2024-09-27T19:52:00Z">
        <w:r w:rsidRPr="009B5CE7" w:rsidDel="009B5CE7">
          <w:rPr>
            <w:color w:val="0D0D0D"/>
          </w:rPr>
          <w:delText xml:space="preserve">Chapter </w:delText>
        </w:r>
      </w:del>
      <w:del w:id="4437" w:author="Yashua Lebowitz" w:date="2024-09-27T19:47:00Z">
        <w:r w:rsidRPr="009B5CE7" w:rsidDel="009F2937">
          <w:rPr>
            <w:color w:val="0D0D0D"/>
          </w:rPr>
          <w:delText>5</w:delText>
        </w:r>
      </w:del>
      <w:bookmarkEnd w:id="3906"/>
    </w:p>
    <w:p w14:paraId="152A5979" w14:textId="743F51E0" w:rsidR="00325B63" w:rsidRPr="00833EEB" w:rsidDel="009B5CE7" w:rsidRDefault="00325B63">
      <w:pPr>
        <w:pStyle w:val="NormalWeb"/>
        <w:spacing w:line="276" w:lineRule="auto"/>
        <w:ind w:firstLine="284"/>
        <w:rPr>
          <w:del w:id="4438" w:author="Yashua Lebowitz" w:date="2024-09-27T19:52:00Z"/>
          <w:rFonts w:ascii="Book Antiqua" w:hAnsi="Book Antiqua"/>
          <w:rPrChange w:id="4439" w:author="mac" w:date="2024-09-27T09:55:00Z">
            <w:rPr>
              <w:del w:id="4440" w:author="Yashua Lebowitz" w:date="2024-09-27T19:52:00Z"/>
            </w:rPr>
          </w:rPrChange>
        </w:rPr>
        <w:pPrChange w:id="4441" w:author="Yashua Lebowitz" w:date="2024-09-28T16:42:00Z">
          <w:pPr>
            <w:pStyle w:val="NormalWeb"/>
            <w:spacing w:line="480" w:lineRule="auto"/>
            <w:ind w:firstLine="720"/>
          </w:pPr>
        </w:pPrChange>
      </w:pPr>
      <w:del w:id="4442" w:author="Yashua Lebowitz" w:date="2024-09-27T19:52:00Z">
        <w:r w:rsidRPr="00833EEB" w:rsidDel="009B5CE7">
          <w:rPr>
            <w:rFonts w:ascii="Book Antiqua" w:hAnsi="Book Antiqua"/>
            <w:rPrChange w:id="4443" w:author="mac" w:date="2024-09-27T09:55:00Z">
              <w:rPr/>
            </w:rPrChange>
          </w:rPr>
          <w:delText>It was dusk when I finally reached my perch on the Mount of Olives. I rested upon the rail, looking down upon Jerusalem. I pulled a packet of cigarettes from my pocket and lit up, blowing a big puff of smoke that resembled the mushroom cloud of a nuke.</w:delText>
        </w:r>
      </w:del>
    </w:p>
    <w:p w14:paraId="14B72D35" w14:textId="5420933D" w:rsidR="00325B63" w:rsidRPr="00833EEB" w:rsidDel="009B5CE7" w:rsidRDefault="00325B63">
      <w:pPr>
        <w:pStyle w:val="NormalWeb"/>
        <w:spacing w:line="276" w:lineRule="auto"/>
        <w:ind w:firstLine="284"/>
        <w:rPr>
          <w:del w:id="4444" w:author="Yashua Lebowitz" w:date="2024-09-27T19:52:00Z"/>
          <w:rFonts w:ascii="Book Antiqua" w:hAnsi="Book Antiqua"/>
          <w:rPrChange w:id="4445" w:author="mac" w:date="2024-09-27T09:55:00Z">
            <w:rPr>
              <w:del w:id="4446" w:author="Yashua Lebowitz" w:date="2024-09-27T19:52:00Z"/>
            </w:rPr>
          </w:rPrChange>
        </w:rPr>
        <w:pPrChange w:id="4447" w:author="Yashua Lebowitz" w:date="2024-09-28T16:42:00Z">
          <w:pPr>
            <w:pStyle w:val="NormalWeb"/>
            <w:spacing w:line="480" w:lineRule="auto"/>
            <w:ind w:firstLine="720"/>
          </w:pPr>
        </w:pPrChange>
      </w:pPr>
      <w:del w:id="4448" w:author="Yashua Lebowitz" w:date="2024-09-27T19:52:00Z">
        <w:r w:rsidRPr="00833EEB" w:rsidDel="009B5CE7">
          <w:rPr>
            <w:rFonts w:ascii="Book Antiqua" w:hAnsi="Book Antiqua"/>
            <w:rPrChange w:id="4449" w:author="mac" w:date="2024-09-27T09:55:00Z">
              <w:rPr/>
            </w:rPrChange>
          </w:rPr>
          <w:delText xml:space="preserve">A sudden flash of light streaked across the sky as the first nuclear blast lit up the horizon. I quickly glanced away. The mushroom cloud wasn’t as large as I expected; </w:delText>
        </w:r>
        <w:r w:rsidRPr="00833EEB" w:rsidDel="009B5CE7">
          <w:rPr>
            <w:rFonts w:ascii="Book Antiqua" w:hAnsi="Book Antiqua"/>
            <w:rPrChange w:id="4450" w:author="mac" w:date="2024-09-27T09:55:00Z">
              <w:rPr/>
            </w:rPrChange>
          </w:rPr>
          <w:lastRenderedPageBreak/>
          <w:delText>it was a tactical nuke. My phone buzzed with a notification: Iran had also launched an ICBM, but it had frozen midair above Iran and crashed down on Tehran.</w:delText>
        </w:r>
      </w:del>
    </w:p>
    <w:p w14:paraId="524E1136" w14:textId="7E6810B1"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451" w:author="Yashua Lebowitz" w:date="2024-09-27T19:52:00Z"/>
          <w:rFonts w:ascii="Book Antiqua" w:hAnsi="Book Antiqua"/>
          <w:color w:val="0D0D0D"/>
          <w:rPrChange w:id="4452" w:author="mac" w:date="2024-09-27T09:55:00Z">
            <w:rPr>
              <w:del w:id="4453" w:author="Yashua Lebowitz" w:date="2024-09-27T19:52:00Z"/>
              <w:color w:val="0D0D0D"/>
            </w:rPr>
          </w:rPrChange>
        </w:rPr>
        <w:pPrChange w:id="445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455" w:author="Yashua Lebowitz" w:date="2024-09-27T19:52:00Z">
        <w:r w:rsidRPr="00833EEB" w:rsidDel="009B5CE7">
          <w:rPr>
            <w:rFonts w:ascii="Book Antiqua" w:hAnsi="Book Antiqua"/>
            <w:color w:val="0D0D0D"/>
            <w:rPrChange w:id="4456" w:author="mac" w:date="2024-09-27T09:55:00Z">
              <w:rPr>
                <w:color w:val="0D0D0D"/>
              </w:rPr>
            </w:rPrChange>
          </w:rPr>
          <w:delTex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delText>
        </w:r>
      </w:del>
    </w:p>
    <w:p w14:paraId="17F71EFC" w14:textId="5A37CC53"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457" w:author="Yashua Lebowitz" w:date="2024-09-27T19:52:00Z"/>
          <w:rFonts w:ascii="Book Antiqua" w:hAnsi="Book Antiqua"/>
          <w:color w:val="0D0D0D"/>
          <w:rPrChange w:id="4458" w:author="mac" w:date="2024-09-27T09:55:00Z">
            <w:rPr>
              <w:del w:id="4459" w:author="Yashua Lebowitz" w:date="2024-09-27T19:52:00Z"/>
              <w:color w:val="0D0D0D"/>
            </w:rPr>
          </w:rPrChange>
        </w:rPr>
        <w:pPrChange w:id="446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461" w:author="Yashua Lebowitz" w:date="2024-09-27T19:52:00Z">
        <w:r w:rsidRPr="00833EEB" w:rsidDel="009B5CE7">
          <w:rPr>
            <w:rFonts w:ascii="Book Antiqua" w:hAnsi="Book Antiqua"/>
            <w:color w:val="0D0D0D"/>
            <w:rPrChange w:id="4462" w:author="mac" w:date="2024-09-27T09:55:00Z">
              <w:rPr>
                <w:color w:val="0D0D0D"/>
              </w:rPr>
            </w:rPrChange>
          </w:rPr>
          <w:delText>Nearby, an Orthodox rabbi and his followers had gathered. They carried candles and began singing hymns:</w:delText>
        </w:r>
      </w:del>
    </w:p>
    <w:p w14:paraId="7E6C5F44" w14:textId="6EC35D08"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463" w:author="Yashua Lebowitz" w:date="2024-09-27T19:52:00Z"/>
          <w:rFonts w:ascii="Book Antiqua" w:hAnsi="Book Antiqua"/>
          <w:color w:val="0D0D0D"/>
          <w:shd w:val="clear" w:color="auto" w:fill="FFFFFF"/>
          <w:rPrChange w:id="4464" w:author="mac" w:date="2024-09-27T09:55:00Z">
            <w:rPr>
              <w:del w:id="4465" w:author="Yashua Lebowitz" w:date="2024-09-27T19:52:00Z"/>
              <w:color w:val="0D0D0D"/>
              <w:shd w:val="clear" w:color="auto" w:fill="FFFFFF"/>
            </w:rPr>
          </w:rPrChange>
        </w:rPr>
        <w:pPrChange w:id="446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467" w:author="Yashua Lebowitz" w:date="2024-09-27T19:52:00Z">
        <w:r w:rsidRPr="00833EEB" w:rsidDel="009B5CE7">
          <w:rPr>
            <w:rFonts w:ascii="Book Antiqua" w:hAnsi="Book Antiqua"/>
            <w:color w:val="0D0D0D"/>
            <w:shd w:val="clear" w:color="auto" w:fill="FFFFFF"/>
            <w:rPrChange w:id="4468" w:author="mac" w:date="2024-09-27T09:55:00Z">
              <w:rPr>
                <w:color w:val="0D0D0D"/>
                <w:shd w:val="clear" w:color="auto" w:fill="FFFFFF"/>
              </w:rPr>
            </w:rPrChange>
          </w:rPr>
          <w:delText xml:space="preserve">"You shall not be afraid of the terror by night, </w:delText>
        </w:r>
      </w:del>
    </w:p>
    <w:p w14:paraId="1E8FBCF9" w14:textId="1D3539D3"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469" w:author="Yashua Lebowitz" w:date="2024-09-27T19:52:00Z"/>
          <w:rFonts w:ascii="Book Antiqua" w:hAnsi="Book Antiqua"/>
          <w:color w:val="0D0D0D"/>
          <w:shd w:val="clear" w:color="auto" w:fill="FFFFFF"/>
          <w:rPrChange w:id="4470" w:author="mac" w:date="2024-09-27T09:55:00Z">
            <w:rPr>
              <w:del w:id="4471" w:author="Yashua Lebowitz" w:date="2024-09-27T19:52:00Z"/>
              <w:color w:val="0D0D0D"/>
              <w:shd w:val="clear" w:color="auto" w:fill="FFFFFF"/>
            </w:rPr>
          </w:rPrChange>
        </w:rPr>
        <w:pPrChange w:id="447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473" w:author="Yashua Lebowitz" w:date="2024-09-27T19:52:00Z">
        <w:r w:rsidRPr="00833EEB" w:rsidDel="009B5CE7">
          <w:rPr>
            <w:rFonts w:ascii="Book Antiqua" w:hAnsi="Book Antiqua"/>
            <w:color w:val="0D0D0D"/>
            <w:shd w:val="clear" w:color="auto" w:fill="FFFFFF"/>
            <w:rPrChange w:id="4474" w:author="mac" w:date="2024-09-27T09:55:00Z">
              <w:rPr>
                <w:color w:val="0D0D0D"/>
                <w:shd w:val="clear" w:color="auto" w:fill="FFFFFF"/>
              </w:rPr>
            </w:rPrChange>
          </w:rPr>
          <w:delText xml:space="preserve">Nor of the arrow that flies by day, </w:delText>
        </w:r>
      </w:del>
    </w:p>
    <w:p w14:paraId="0B516D4F" w14:textId="4F10F057"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475" w:author="Yashua Lebowitz" w:date="2024-09-27T19:52:00Z"/>
          <w:rFonts w:ascii="Book Antiqua" w:hAnsi="Book Antiqua"/>
          <w:color w:val="0D0D0D"/>
          <w:shd w:val="clear" w:color="auto" w:fill="FFFFFF"/>
          <w:rPrChange w:id="4476" w:author="mac" w:date="2024-09-27T09:55:00Z">
            <w:rPr>
              <w:del w:id="4477" w:author="Yashua Lebowitz" w:date="2024-09-27T19:52:00Z"/>
              <w:color w:val="0D0D0D"/>
              <w:shd w:val="clear" w:color="auto" w:fill="FFFFFF"/>
            </w:rPr>
          </w:rPrChange>
        </w:rPr>
        <w:pPrChange w:id="447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479" w:author="Yashua Lebowitz" w:date="2024-09-27T19:52:00Z">
        <w:r w:rsidRPr="00833EEB" w:rsidDel="009B5CE7">
          <w:rPr>
            <w:rFonts w:ascii="Book Antiqua" w:hAnsi="Book Antiqua"/>
            <w:color w:val="0D0D0D"/>
            <w:shd w:val="clear" w:color="auto" w:fill="FFFFFF"/>
            <w:rPrChange w:id="4480" w:author="mac" w:date="2024-09-27T09:55:00Z">
              <w:rPr>
                <w:color w:val="0D0D0D"/>
                <w:shd w:val="clear" w:color="auto" w:fill="FFFFFF"/>
              </w:rPr>
            </w:rPrChange>
          </w:rPr>
          <w:delText xml:space="preserve">Nor of the pestilence that walks in darkness, </w:delText>
        </w:r>
      </w:del>
    </w:p>
    <w:p w14:paraId="4DDB22CD" w14:textId="72EA149B"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481" w:author="Yashua Lebowitz" w:date="2024-09-27T19:52:00Z"/>
          <w:rFonts w:ascii="Book Antiqua" w:hAnsi="Book Antiqua"/>
          <w:color w:val="0D0D0D"/>
          <w:shd w:val="clear" w:color="auto" w:fill="FFFFFF"/>
          <w:rPrChange w:id="4482" w:author="mac" w:date="2024-09-27T09:55:00Z">
            <w:rPr>
              <w:del w:id="4483" w:author="Yashua Lebowitz" w:date="2024-09-27T19:52:00Z"/>
              <w:color w:val="0D0D0D"/>
              <w:shd w:val="clear" w:color="auto" w:fill="FFFFFF"/>
            </w:rPr>
          </w:rPrChange>
        </w:rPr>
        <w:pPrChange w:id="448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485" w:author="Yashua Lebowitz" w:date="2024-09-27T19:52:00Z">
        <w:r w:rsidRPr="00833EEB" w:rsidDel="009B5CE7">
          <w:rPr>
            <w:rFonts w:ascii="Book Antiqua" w:hAnsi="Book Antiqua"/>
            <w:color w:val="0D0D0D"/>
            <w:shd w:val="clear" w:color="auto" w:fill="FFFFFF"/>
            <w:rPrChange w:id="4486" w:author="mac" w:date="2024-09-27T09:55:00Z">
              <w:rPr>
                <w:color w:val="0D0D0D"/>
                <w:shd w:val="clear" w:color="auto" w:fill="FFFFFF"/>
              </w:rPr>
            </w:rPrChange>
          </w:rPr>
          <w:delText xml:space="preserve">Nor of the destruction that lays waste at noonday. </w:delText>
        </w:r>
      </w:del>
    </w:p>
    <w:p w14:paraId="6AD2E7AA" w14:textId="4D7364EC"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487" w:author="Yashua Lebowitz" w:date="2024-09-27T19:52:00Z"/>
          <w:rFonts w:ascii="Book Antiqua" w:hAnsi="Book Antiqua"/>
          <w:color w:val="0D0D0D"/>
          <w:shd w:val="clear" w:color="auto" w:fill="FFFFFF"/>
          <w:rPrChange w:id="4488" w:author="mac" w:date="2024-09-27T09:55:00Z">
            <w:rPr>
              <w:del w:id="4489" w:author="Yashua Lebowitz" w:date="2024-09-27T19:52:00Z"/>
              <w:color w:val="0D0D0D"/>
              <w:shd w:val="clear" w:color="auto" w:fill="FFFFFF"/>
            </w:rPr>
          </w:rPrChange>
        </w:rPr>
        <w:pPrChange w:id="449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491" w:author="Yashua Lebowitz" w:date="2024-09-27T19:52:00Z">
        <w:r w:rsidRPr="00833EEB" w:rsidDel="009B5CE7">
          <w:rPr>
            <w:rFonts w:ascii="Book Antiqua" w:hAnsi="Book Antiqua"/>
            <w:color w:val="0D0D0D"/>
            <w:shd w:val="clear" w:color="auto" w:fill="FFFFFF"/>
            <w:rPrChange w:id="4492" w:author="mac" w:date="2024-09-27T09:55:00Z">
              <w:rPr>
                <w:color w:val="0D0D0D"/>
                <w:shd w:val="clear" w:color="auto" w:fill="FFFFFF"/>
              </w:rPr>
            </w:rPrChange>
          </w:rPr>
          <w:delText xml:space="preserve">A thousand may fall at your side, And ten thousand at your right hand; </w:delText>
        </w:r>
      </w:del>
    </w:p>
    <w:p w14:paraId="380E52C1" w14:textId="3FBCFDE5"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493" w:author="Yashua Lebowitz" w:date="2024-09-27T19:52:00Z"/>
          <w:rFonts w:ascii="Book Antiqua" w:hAnsi="Book Antiqua"/>
          <w:color w:val="0D0D0D"/>
          <w:shd w:val="clear" w:color="auto" w:fill="FFFFFF"/>
          <w:rPrChange w:id="4494" w:author="mac" w:date="2024-09-27T09:55:00Z">
            <w:rPr>
              <w:del w:id="4495" w:author="Yashua Lebowitz" w:date="2024-09-27T19:52:00Z"/>
              <w:color w:val="0D0D0D"/>
              <w:shd w:val="clear" w:color="auto" w:fill="FFFFFF"/>
            </w:rPr>
          </w:rPrChange>
        </w:rPr>
        <w:pPrChange w:id="449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497" w:author="Yashua Lebowitz" w:date="2024-09-27T19:52:00Z">
        <w:r w:rsidRPr="00833EEB" w:rsidDel="009B5CE7">
          <w:rPr>
            <w:rFonts w:ascii="Book Antiqua" w:hAnsi="Book Antiqua"/>
            <w:color w:val="0D0D0D"/>
            <w:shd w:val="clear" w:color="auto" w:fill="FFFFFF"/>
            <w:rPrChange w:id="4498" w:author="mac" w:date="2024-09-27T09:55:00Z">
              <w:rPr>
                <w:color w:val="0D0D0D"/>
                <w:shd w:val="clear" w:color="auto" w:fill="FFFFFF"/>
              </w:rPr>
            </w:rPrChange>
          </w:rPr>
          <w:delText xml:space="preserve">But it shall not come near you. </w:delText>
        </w:r>
      </w:del>
    </w:p>
    <w:p w14:paraId="18898278" w14:textId="4FB8B459"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499" w:author="Yashua Lebowitz" w:date="2024-09-27T19:52:00Z"/>
          <w:rFonts w:ascii="Book Antiqua" w:hAnsi="Book Antiqua"/>
          <w:color w:val="0D0D0D"/>
          <w:shd w:val="clear" w:color="auto" w:fill="FFFFFF"/>
          <w:rPrChange w:id="4500" w:author="mac" w:date="2024-09-27T09:55:00Z">
            <w:rPr>
              <w:del w:id="4501" w:author="Yashua Lebowitz" w:date="2024-09-27T19:52:00Z"/>
              <w:color w:val="0D0D0D"/>
              <w:shd w:val="clear" w:color="auto" w:fill="FFFFFF"/>
            </w:rPr>
          </w:rPrChange>
        </w:rPr>
        <w:pPrChange w:id="450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03" w:author="Yashua Lebowitz" w:date="2024-09-27T19:52:00Z">
        <w:r w:rsidRPr="00833EEB" w:rsidDel="009B5CE7">
          <w:rPr>
            <w:rFonts w:ascii="Book Antiqua" w:hAnsi="Book Antiqua"/>
            <w:color w:val="0D0D0D"/>
            <w:shd w:val="clear" w:color="auto" w:fill="FFFFFF"/>
            <w:rPrChange w:id="4504" w:author="mac" w:date="2024-09-27T09:55:00Z">
              <w:rPr>
                <w:color w:val="0D0D0D"/>
                <w:shd w:val="clear" w:color="auto" w:fill="FFFFFF"/>
              </w:rPr>
            </w:rPrChange>
          </w:rPr>
          <w:delText xml:space="preserve">Only with your eyes shall you look, </w:delText>
        </w:r>
      </w:del>
    </w:p>
    <w:p w14:paraId="6E5EEC97" w14:textId="16445D4F"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505" w:author="Yashua Lebowitz" w:date="2024-09-27T19:52:00Z"/>
          <w:rFonts w:ascii="Book Antiqua" w:hAnsi="Book Antiqua"/>
          <w:color w:val="0D0D0D"/>
          <w:rPrChange w:id="4506" w:author="mac" w:date="2024-09-27T09:55:00Z">
            <w:rPr>
              <w:del w:id="4507" w:author="Yashua Lebowitz" w:date="2024-09-27T19:52:00Z"/>
              <w:color w:val="0D0D0D"/>
            </w:rPr>
          </w:rPrChange>
        </w:rPr>
        <w:pPrChange w:id="450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09" w:author="Yashua Lebowitz" w:date="2024-09-27T19:52:00Z">
        <w:r w:rsidRPr="00833EEB" w:rsidDel="009B5CE7">
          <w:rPr>
            <w:rFonts w:ascii="Book Antiqua" w:hAnsi="Book Antiqua"/>
            <w:color w:val="0D0D0D"/>
            <w:shd w:val="clear" w:color="auto" w:fill="FFFFFF"/>
            <w:rPrChange w:id="4510" w:author="mac" w:date="2024-09-27T09:55:00Z">
              <w:rPr>
                <w:color w:val="0D0D0D"/>
                <w:shd w:val="clear" w:color="auto" w:fill="FFFFFF"/>
              </w:rPr>
            </w:rPrChange>
          </w:rPr>
          <w:delText>And see the reward of the wicked."</w:delText>
        </w:r>
      </w:del>
    </w:p>
    <w:p w14:paraId="4AA74322" w14:textId="6EBE77CB"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511" w:author="Yashua Lebowitz" w:date="2024-09-27T19:52:00Z"/>
          <w:rFonts w:ascii="Book Antiqua" w:hAnsi="Book Antiqua"/>
          <w:color w:val="0D0D0D"/>
          <w:rPrChange w:id="4512" w:author="mac" w:date="2024-09-27T09:55:00Z">
            <w:rPr>
              <w:del w:id="4513" w:author="Yashua Lebowitz" w:date="2024-09-27T19:52:00Z"/>
              <w:color w:val="0D0D0D"/>
            </w:rPr>
          </w:rPrChange>
        </w:rPr>
        <w:pPrChange w:id="451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15" w:author="Yashua Lebowitz" w:date="2024-09-27T19:52:00Z">
        <w:r w:rsidRPr="00833EEB" w:rsidDel="009B5CE7">
          <w:rPr>
            <w:rFonts w:ascii="Book Antiqua" w:hAnsi="Book Antiqua"/>
            <w:color w:val="0D0D0D"/>
            <w:rPrChange w:id="4516" w:author="mac" w:date="2024-09-27T09:55:00Z">
              <w:rPr>
                <w:color w:val="0D0D0D"/>
              </w:rPr>
            </w:rPrChange>
          </w:rPr>
          <w:delText>The rabbi began to preach, “God was with Moses in the pillar of cloud by day and the pillar of fire by night. He is with us here while the skies are on fire. He is leading us through this disaster, and He will deliver us."</w:delText>
        </w:r>
      </w:del>
    </w:p>
    <w:p w14:paraId="0DC746F2" w14:textId="44232256"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517" w:author="Yashua Lebowitz" w:date="2024-09-27T19:52:00Z"/>
          <w:rFonts w:ascii="Book Antiqua" w:hAnsi="Book Antiqua"/>
          <w:color w:val="0D0D0D"/>
          <w:rPrChange w:id="4518" w:author="mac" w:date="2024-09-27T09:55:00Z">
            <w:rPr>
              <w:del w:id="4519" w:author="Yashua Lebowitz" w:date="2024-09-27T19:52:00Z"/>
              <w:color w:val="0D0D0D"/>
            </w:rPr>
          </w:rPrChange>
        </w:rPr>
        <w:pPrChange w:id="452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21" w:author="Yashua Lebowitz" w:date="2024-09-27T19:52:00Z">
        <w:r w:rsidRPr="00833EEB" w:rsidDel="009B5CE7">
          <w:rPr>
            <w:rFonts w:ascii="Book Antiqua" w:hAnsi="Book Antiqua"/>
            <w:color w:val="0D0D0D"/>
            <w:rPrChange w:id="4522" w:author="mac" w:date="2024-09-27T09:55:00Z">
              <w:rPr>
                <w:color w:val="0D0D0D"/>
              </w:rPr>
            </w:rPrChange>
          </w:rPr>
          <w:delText>“Where is my Moshiach? All the nations are gathered against Israel; his time must be near,” cried a man from the crowd.</w:delText>
        </w:r>
      </w:del>
    </w:p>
    <w:p w14:paraId="30F9725B" w14:textId="1540DA1F"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523" w:author="Yashua Lebowitz" w:date="2024-09-27T19:52:00Z"/>
          <w:rFonts w:ascii="Book Antiqua" w:hAnsi="Book Antiqua"/>
          <w:color w:val="0D0D0D"/>
          <w:rPrChange w:id="4524" w:author="mac" w:date="2024-09-27T09:55:00Z">
            <w:rPr>
              <w:del w:id="4525" w:author="Yashua Lebowitz" w:date="2024-09-27T19:52:00Z"/>
              <w:color w:val="0D0D0D"/>
            </w:rPr>
          </w:rPrChange>
        </w:rPr>
        <w:pPrChange w:id="452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27" w:author="Yashua Lebowitz" w:date="2024-09-27T19:52:00Z">
        <w:r w:rsidRPr="00833EEB" w:rsidDel="009B5CE7">
          <w:rPr>
            <w:rFonts w:ascii="Book Antiqua" w:hAnsi="Book Antiqua"/>
            <w:color w:val="0D0D0D"/>
            <w:rPrChange w:id="4528" w:author="mac" w:date="2024-09-27T09:55:00Z">
              <w:rPr>
                <w:color w:val="0D0D0D"/>
              </w:rPr>
            </w:rPrChange>
          </w:rPr>
          <w:delText>“He is here, walking among us. He will reveal himself in the time of deliverance,” replied the rabbi.</w:delText>
        </w:r>
      </w:del>
    </w:p>
    <w:p w14:paraId="6CA4C8A0" w14:textId="39D0ACEE"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529" w:author="Yashua Lebowitz" w:date="2024-09-27T19:52:00Z"/>
          <w:rFonts w:ascii="Book Antiqua" w:hAnsi="Book Antiqua"/>
          <w:color w:val="0D0D0D"/>
          <w:rPrChange w:id="4530" w:author="mac" w:date="2024-09-27T09:55:00Z">
            <w:rPr>
              <w:del w:id="4531" w:author="Yashua Lebowitz" w:date="2024-09-27T19:52:00Z"/>
              <w:color w:val="0D0D0D"/>
            </w:rPr>
          </w:rPrChange>
        </w:rPr>
        <w:pPrChange w:id="453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33" w:author="Yashua Lebowitz" w:date="2024-09-27T19:52:00Z">
        <w:r w:rsidRPr="00833EEB" w:rsidDel="009B5CE7">
          <w:rPr>
            <w:rFonts w:ascii="Book Antiqua" w:hAnsi="Book Antiqua"/>
            <w:color w:val="0D0D0D"/>
            <w:rPrChange w:id="4534" w:author="mac" w:date="2024-09-27T09:55:00Z">
              <w:rPr>
                <w:color w:val="0D0D0D"/>
              </w:rPr>
            </w:rPrChange>
          </w:rPr>
          <w:delText>“The time of deliverance is now! We’re all going to die or worse. Who knows what the goyim have planned for us? What will my children do, where will we hide? It’s better to jump from this mountain than fall into their hands.”</w:delText>
        </w:r>
      </w:del>
    </w:p>
    <w:p w14:paraId="08B18B7A" w14:textId="74157ED1"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535" w:author="Yashua Lebowitz" w:date="2024-09-27T19:52:00Z"/>
          <w:rFonts w:ascii="Book Antiqua" w:hAnsi="Book Antiqua"/>
          <w:color w:val="0D0D0D"/>
          <w:rPrChange w:id="4536" w:author="mac" w:date="2024-09-27T09:55:00Z">
            <w:rPr>
              <w:del w:id="4537" w:author="Yashua Lebowitz" w:date="2024-09-27T19:52:00Z"/>
              <w:color w:val="0D0D0D"/>
            </w:rPr>
          </w:rPrChange>
        </w:rPr>
        <w:pPrChange w:id="4538"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39" w:author="Yashua Lebowitz" w:date="2024-09-27T19:52:00Z">
        <w:r w:rsidRPr="00833EEB" w:rsidDel="009B5CE7">
          <w:rPr>
            <w:rFonts w:ascii="Book Antiqua" w:hAnsi="Book Antiqua"/>
            <w:color w:val="0D0D0D"/>
            <w:rPrChange w:id="4540" w:author="mac" w:date="2024-09-27T09:55:00Z">
              <w:rPr>
                <w:color w:val="0D0D0D"/>
              </w:rPr>
            </w:rPrChange>
          </w:rPr>
          <w:lastRenderedPageBreak/>
          <w:delText>“Have faith, don’t lose hope. Hashem has not brought us back to the Promised Land to destroy us.”</w:delText>
        </w:r>
      </w:del>
    </w:p>
    <w:p w14:paraId="1E4089C9" w14:textId="61E89423"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541" w:author="Yashua Lebowitz" w:date="2024-09-27T19:52:00Z"/>
          <w:rFonts w:ascii="Book Antiqua" w:hAnsi="Book Antiqua"/>
          <w:color w:val="0D0D0D"/>
          <w:rPrChange w:id="4542" w:author="mac" w:date="2024-09-27T09:55:00Z">
            <w:rPr>
              <w:del w:id="4543" w:author="Yashua Lebowitz" w:date="2024-09-27T19:52:00Z"/>
              <w:color w:val="0D0D0D"/>
            </w:rPr>
          </w:rPrChange>
        </w:rPr>
        <w:pPrChange w:id="4544"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45" w:author="Yashua Lebowitz" w:date="2024-09-27T19:52:00Z">
        <w:r w:rsidRPr="00833EEB" w:rsidDel="009B5CE7">
          <w:rPr>
            <w:rFonts w:ascii="Book Antiqua" w:hAnsi="Book Antiqua"/>
            <w:color w:val="0D0D0D"/>
            <w:rPrChange w:id="4546" w:author="mac" w:date="2024-09-27T09:55:00Z">
              <w:rPr>
                <w:color w:val="0D0D0D"/>
              </w:rPr>
            </w:rPrChange>
          </w:rPr>
          <w:delText>More refugees began to appear on Mount Olives. Soon, a large host had gathered, all anticipating the coming of Moshiach.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delText>
        </w:r>
      </w:del>
    </w:p>
    <w:p w14:paraId="2CF29BEB" w14:textId="3A4ADE1E"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547" w:author="Yashua Lebowitz" w:date="2024-09-27T19:52:00Z"/>
          <w:rFonts w:ascii="Book Antiqua" w:hAnsi="Book Antiqua"/>
          <w:color w:val="0D0D0D"/>
          <w:rPrChange w:id="4548" w:author="mac" w:date="2024-09-27T09:55:00Z">
            <w:rPr>
              <w:del w:id="4549" w:author="Yashua Lebowitz" w:date="2024-09-27T19:52:00Z"/>
              <w:color w:val="0D0D0D"/>
            </w:rPr>
          </w:rPrChange>
        </w:rPr>
        <w:pPrChange w:id="455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51" w:author="Yashua Lebowitz" w:date="2024-09-27T19:52:00Z">
        <w:r w:rsidRPr="00833EEB" w:rsidDel="009B5CE7">
          <w:rPr>
            <w:rFonts w:ascii="Book Antiqua" w:hAnsi="Book Antiqua"/>
            <w:color w:val="0D0D0D"/>
            <w:rPrChange w:id="4552" w:author="mac" w:date="2024-09-27T09:55:00Z">
              <w:rPr>
                <w:color w:val="0D0D0D"/>
              </w:rPr>
            </w:rPrChange>
          </w:rPr>
          <w:delTex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w:delText>
        </w:r>
        <w:r w:rsidRPr="00833EEB" w:rsidDel="009B5CE7">
          <w:rPr>
            <w:rStyle w:val="FootnoteReference"/>
            <w:rFonts w:ascii="Book Antiqua" w:hAnsi="Book Antiqua"/>
            <w:color w:val="0D0D0D"/>
            <w:rPrChange w:id="4553" w:author="mac" w:date="2024-09-27T09:55:00Z">
              <w:rPr>
                <w:rStyle w:val="FootnoteReference"/>
                <w:color w:val="0D0D0D"/>
              </w:rPr>
            </w:rPrChange>
          </w:rPr>
          <w:footnoteReference w:id="13"/>
        </w:r>
        <w:r w:rsidRPr="00833EEB" w:rsidDel="009B5CE7">
          <w:rPr>
            <w:rFonts w:ascii="Book Antiqua" w:hAnsi="Book Antiqua"/>
            <w:color w:val="0D0D0D"/>
            <w:rPrChange w:id="4556" w:author="mac" w:date="2024-09-27T09:55:00Z">
              <w:rPr>
                <w:color w:val="0D0D0D"/>
              </w:rPr>
            </w:rPrChange>
          </w:rPr>
          <w:delText xml:space="preserve"> Farmers’ crops are failing globally. But thanks to Israeli innovation, we have largely avoided this catastrophe.</w:delText>
        </w:r>
      </w:del>
    </w:p>
    <w:p w14:paraId="72544D2D" w14:textId="2E995CD4"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557" w:author="Yashua Lebowitz" w:date="2024-09-27T19:52:00Z"/>
          <w:rFonts w:ascii="Book Antiqua" w:hAnsi="Book Antiqua"/>
          <w:color w:val="0D0D0D"/>
          <w:rPrChange w:id="4558" w:author="mac" w:date="2024-09-27T09:55:00Z">
            <w:rPr>
              <w:del w:id="4559" w:author="Yashua Lebowitz" w:date="2024-09-27T19:52:00Z"/>
              <w:color w:val="0D0D0D"/>
            </w:rPr>
          </w:rPrChange>
        </w:rPr>
        <w:pPrChange w:id="4560"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61" w:author="Yashua Lebowitz" w:date="2024-09-27T19:52:00Z">
        <w:r w:rsidRPr="00833EEB" w:rsidDel="009B5CE7">
          <w:rPr>
            <w:rFonts w:ascii="Book Antiqua" w:hAnsi="Book Antiqua"/>
            <w:color w:val="0D0D0D"/>
            <w:rPrChange w:id="4562" w:author="mac" w:date="2024-09-27T09:55:00Z">
              <w:rPr>
                <w:color w:val="0D0D0D"/>
              </w:rPr>
            </w:rPrChange>
          </w:rPr>
          <w:delTex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delText>
        </w:r>
      </w:del>
    </w:p>
    <w:p w14:paraId="2721AA24" w14:textId="096F104D"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76" w:lineRule="auto"/>
        <w:ind w:firstLine="284"/>
        <w:rPr>
          <w:del w:id="4563" w:author="Yashua Lebowitz" w:date="2024-09-27T19:52:00Z"/>
          <w:rFonts w:ascii="Book Antiqua" w:hAnsi="Book Antiqua" w:cs="Segoe UI"/>
          <w:color w:val="0D0D0D"/>
          <w:rPrChange w:id="4564" w:author="mac" w:date="2024-09-27T09:55:00Z">
            <w:rPr>
              <w:del w:id="4565" w:author="Yashua Lebowitz" w:date="2024-09-27T19:52:00Z"/>
              <w:rFonts w:cs="Segoe UI"/>
              <w:color w:val="0D0D0D"/>
            </w:rPr>
          </w:rPrChange>
        </w:rPr>
        <w:pPrChange w:id="456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pPr>
        </w:pPrChange>
      </w:pPr>
      <w:del w:id="4567" w:author="Yashua Lebowitz" w:date="2024-09-27T19:52:00Z">
        <w:r w:rsidRPr="00833EEB" w:rsidDel="009B5CE7">
          <w:rPr>
            <w:rFonts w:ascii="Book Antiqua" w:hAnsi="Book Antiqua" w:cs="Segoe UI"/>
            <w:color w:val="0D0D0D"/>
            <w:rPrChange w:id="4568" w:author="mac" w:date="2024-09-27T09:55:00Z">
              <w:rPr>
                <w:rFonts w:cs="Segoe UI"/>
                <w:color w:val="0D0D0D"/>
              </w:rPr>
            </w:rPrChange>
          </w:rPr>
          <w:delText>The realization of how much danger I was in began to slowly dawn upon me. The Iron Dome was no longer replying to the salvos of enemy missiles and FPV drones. Buildings in Jerusalem began to explode. Israel was now completely defenceless. There was no cover on the mountainside, and I knew we presented easy targets to coalition airstrikes and drones. The paved path I had taken countless times now felt like a treacherous gauntlet.</w:delText>
        </w:r>
      </w:del>
    </w:p>
    <w:p w14:paraId="5188E50B" w14:textId="619C365B"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569" w:author="Yashua Lebowitz" w:date="2024-09-27T19:52:00Z"/>
          <w:rFonts w:ascii="Book Antiqua" w:hAnsi="Book Antiqua" w:cs="Segoe UI"/>
          <w:color w:val="0D0D0D"/>
          <w:rPrChange w:id="4570" w:author="mac" w:date="2024-09-27T09:55:00Z">
            <w:rPr>
              <w:del w:id="4571" w:author="Yashua Lebowitz" w:date="2024-09-27T19:52:00Z"/>
              <w:rFonts w:cs="Segoe UI"/>
              <w:color w:val="0D0D0D"/>
            </w:rPr>
          </w:rPrChange>
        </w:rPr>
        <w:pPrChange w:id="4572"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73" w:author="Yashua Lebowitz" w:date="2024-09-27T19:52:00Z">
        <w:r w:rsidRPr="00833EEB" w:rsidDel="009B5CE7">
          <w:rPr>
            <w:rFonts w:ascii="Book Antiqua" w:hAnsi="Book Antiqua" w:cs="Segoe UI"/>
            <w:color w:val="0D0D0D"/>
            <w:rPrChange w:id="4574" w:author="mac" w:date="2024-09-27T09:55:00Z">
              <w:rPr>
                <w:rFonts w:cs="Segoe UI"/>
                <w:color w:val="0D0D0D"/>
              </w:rPr>
            </w:rPrChange>
          </w:rPr>
          <w:delText xml:space="preserve">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w:delText>
        </w:r>
        <w:r w:rsidRPr="00833EEB" w:rsidDel="009B5CE7">
          <w:rPr>
            <w:rFonts w:ascii="Book Antiqua" w:hAnsi="Book Antiqua" w:cs="Segoe UI"/>
            <w:color w:val="0D0D0D"/>
            <w:rPrChange w:id="4575" w:author="mac" w:date="2024-09-27T09:55:00Z">
              <w:rPr>
                <w:rFonts w:cs="Segoe UI"/>
                <w:color w:val="0D0D0D"/>
              </w:rPr>
            </w:rPrChange>
          </w:rPr>
          <w:lastRenderedPageBreak/>
          <w:delText>the onslaught. FPV drones continued their reign of destruction, buzzing like malevolent hornets.</w:delText>
        </w:r>
      </w:del>
    </w:p>
    <w:p w14:paraId="0BC7B928" w14:textId="2C021433"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576" w:author="Yashua Lebowitz" w:date="2024-09-27T19:52:00Z"/>
          <w:rFonts w:ascii="Book Antiqua" w:hAnsi="Book Antiqua" w:cs="Segoe UI"/>
          <w:color w:val="0D0D0D"/>
          <w:rPrChange w:id="4577" w:author="mac" w:date="2024-09-27T09:55:00Z">
            <w:rPr>
              <w:del w:id="4578" w:author="Yashua Lebowitz" w:date="2024-09-27T19:52:00Z"/>
              <w:rFonts w:cs="Segoe UI"/>
              <w:color w:val="0D0D0D"/>
            </w:rPr>
          </w:rPrChange>
        </w:rPr>
        <w:pPrChange w:id="457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580" w:author="Yashua Lebowitz" w:date="2024-09-27T19:52:00Z">
        <w:r w:rsidRPr="00833EEB" w:rsidDel="009B5CE7">
          <w:rPr>
            <w:rFonts w:ascii="Book Antiqua" w:hAnsi="Book Antiqua" w:cs="Segoe UI"/>
            <w:color w:val="0D0D0D"/>
            <w:rPrChange w:id="4581" w:author="mac" w:date="2024-09-27T09:55:00Z">
              <w:rPr>
                <w:rFonts w:cs="Segoe UI"/>
                <w:color w:val="0D0D0D"/>
              </w:rPr>
            </w:rPrChange>
          </w:rPr>
          <w:delTex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delText>
        </w:r>
      </w:del>
    </w:p>
    <w:p w14:paraId="0816E510" w14:textId="7CF17579" w:rsidR="00325B63" w:rsidRPr="00833EEB" w:rsidDel="009B5CE7" w:rsidRDefault="00325B63">
      <w:pPr>
        <w:pStyle w:val="NormalWeb"/>
        <w:spacing w:line="276" w:lineRule="auto"/>
        <w:ind w:firstLine="284"/>
        <w:rPr>
          <w:del w:id="4582" w:author="Yashua Lebowitz" w:date="2024-09-27T19:52:00Z"/>
          <w:rFonts w:ascii="Book Antiqua" w:hAnsi="Book Antiqua"/>
          <w:rPrChange w:id="4583" w:author="mac" w:date="2024-09-27T09:55:00Z">
            <w:rPr>
              <w:del w:id="4584" w:author="Yashua Lebowitz" w:date="2024-09-27T19:52:00Z"/>
            </w:rPr>
          </w:rPrChange>
        </w:rPr>
        <w:pPrChange w:id="4585" w:author="Yashua Lebowitz" w:date="2024-09-28T16:42:00Z">
          <w:pPr>
            <w:pStyle w:val="NormalWeb"/>
            <w:spacing w:line="480" w:lineRule="auto"/>
            <w:ind w:firstLine="720"/>
          </w:pPr>
        </w:pPrChange>
      </w:pPr>
      <w:del w:id="4586" w:author="Yashua Lebowitz" w:date="2024-09-27T19:52:00Z">
        <w:r w:rsidRPr="00833EEB" w:rsidDel="009B5CE7">
          <w:rPr>
            <w:rFonts w:ascii="Book Antiqua" w:hAnsi="Book Antiqua"/>
            <w:rPrChange w:id="4587" w:author="mac" w:date="2024-09-27T09:55:00Z">
              <w:rPr/>
            </w:rPrChange>
          </w:rPr>
          <w:delText>Nearby, soldiers wearing night vision goggles 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delText>
        </w:r>
      </w:del>
    </w:p>
    <w:p w14:paraId="715E4CC2" w14:textId="3E35D8B1" w:rsidR="00325B63" w:rsidRPr="00833EEB" w:rsidDel="009B5CE7" w:rsidRDefault="00325B63">
      <w:pPr>
        <w:pStyle w:val="NormalWeb"/>
        <w:spacing w:line="276" w:lineRule="auto"/>
        <w:ind w:firstLine="284"/>
        <w:rPr>
          <w:del w:id="4588" w:author="Yashua Lebowitz" w:date="2024-09-27T19:52:00Z"/>
          <w:rFonts w:ascii="Book Antiqua" w:hAnsi="Book Antiqua"/>
          <w:rPrChange w:id="4589" w:author="mac" w:date="2024-09-27T09:55:00Z">
            <w:rPr>
              <w:del w:id="4590" w:author="Yashua Lebowitz" w:date="2024-09-27T19:52:00Z"/>
            </w:rPr>
          </w:rPrChange>
        </w:rPr>
        <w:pPrChange w:id="4591" w:author="Yashua Lebowitz" w:date="2024-09-28T16:42:00Z">
          <w:pPr>
            <w:pStyle w:val="NormalWeb"/>
            <w:spacing w:line="480" w:lineRule="auto"/>
            <w:ind w:firstLine="720"/>
          </w:pPr>
        </w:pPrChange>
      </w:pPr>
      <w:del w:id="4592" w:author="Yashua Lebowitz" w:date="2024-09-27T19:52:00Z">
        <w:r w:rsidRPr="00833EEB" w:rsidDel="009B5CE7">
          <w:rPr>
            <w:rFonts w:ascii="Book Antiqua" w:hAnsi="Book Antiqua"/>
            <w:rPrChange w:id="4593" w:author="mac" w:date="2024-09-27T09:55:00Z">
              <w:rPr/>
            </w:rPrChange>
          </w:rPr>
          <w:delTex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delText>
        </w:r>
      </w:del>
    </w:p>
    <w:p w14:paraId="49B3A649" w14:textId="10089E25" w:rsidR="00325B63" w:rsidRPr="00833EEB" w:rsidDel="009B5CE7" w:rsidRDefault="00325B63">
      <w:pPr>
        <w:pStyle w:val="NormalWeb"/>
        <w:spacing w:line="276" w:lineRule="auto"/>
        <w:ind w:firstLine="284"/>
        <w:rPr>
          <w:del w:id="4594" w:author="Yashua Lebowitz" w:date="2024-09-27T19:52:00Z"/>
          <w:rFonts w:ascii="Book Antiqua" w:hAnsi="Book Antiqua"/>
          <w:rPrChange w:id="4595" w:author="mac" w:date="2024-09-27T09:55:00Z">
            <w:rPr>
              <w:del w:id="4596" w:author="Yashua Lebowitz" w:date="2024-09-27T19:52:00Z"/>
            </w:rPr>
          </w:rPrChange>
        </w:rPr>
        <w:pPrChange w:id="4597" w:author="Yashua Lebowitz" w:date="2024-09-28T16:42:00Z">
          <w:pPr>
            <w:pStyle w:val="NormalWeb"/>
            <w:spacing w:line="480" w:lineRule="auto"/>
            <w:ind w:firstLine="720"/>
          </w:pPr>
        </w:pPrChange>
      </w:pPr>
      <w:del w:id="4598" w:author="Yashua Lebowitz" w:date="2024-09-27T19:52:00Z">
        <w:r w:rsidRPr="00833EEB" w:rsidDel="009B5CE7">
          <w:rPr>
            <w:rFonts w:ascii="Book Antiqua" w:hAnsi="Book Antiqua"/>
            <w:rPrChange w:id="4599" w:author="mac" w:date="2024-09-27T09:55:00Z">
              <w:rPr/>
            </w:rPrChange>
          </w:rPr>
          <w:delText>Suddenly, I was transported back to the Alaskan tundra. The snow crunched beneath my feet as I ran for cover from an incoming mortar strike. Adrenaline surged; old instincts flared. Once a soldier, always a soldier. The deceased from the Jewish cemetery seemed to watch over me, urging me on, beckoning me to finish strong.</w:delText>
        </w:r>
      </w:del>
    </w:p>
    <w:p w14:paraId="0BFF2972" w14:textId="775D232D" w:rsidR="00325B63" w:rsidRPr="00833EEB" w:rsidDel="009B5CE7" w:rsidRDefault="00325B63">
      <w:pPr>
        <w:pStyle w:val="NormalWeb"/>
        <w:spacing w:line="276" w:lineRule="auto"/>
        <w:ind w:firstLine="284"/>
        <w:rPr>
          <w:del w:id="4600" w:author="Yashua Lebowitz" w:date="2024-09-27T19:52:00Z"/>
          <w:rFonts w:ascii="Book Antiqua" w:hAnsi="Book Antiqua"/>
          <w:rPrChange w:id="4601" w:author="mac" w:date="2024-09-27T09:55:00Z">
            <w:rPr>
              <w:del w:id="4602" w:author="Yashua Lebowitz" w:date="2024-09-27T19:52:00Z"/>
            </w:rPr>
          </w:rPrChange>
        </w:rPr>
        <w:pPrChange w:id="4603" w:author="Yashua Lebowitz" w:date="2024-09-28T16:42:00Z">
          <w:pPr>
            <w:pStyle w:val="NormalWeb"/>
            <w:spacing w:line="480" w:lineRule="auto"/>
            <w:ind w:firstLine="720"/>
          </w:pPr>
        </w:pPrChange>
      </w:pPr>
      <w:del w:id="4604" w:author="Yashua Lebowitz" w:date="2024-09-27T19:52:00Z">
        <w:r w:rsidRPr="00833EEB" w:rsidDel="009B5CE7">
          <w:rPr>
            <w:rFonts w:ascii="Book Antiqua" w:hAnsi="Book Antiqua"/>
            <w:rPrChange w:id="4605" w:author="mac" w:date="2024-09-27T09:55:00Z">
              <w:rPr/>
            </w:rPrChange>
          </w:rPr>
          <w:delTex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delText>
        </w:r>
      </w:del>
    </w:p>
    <w:p w14:paraId="56E5B59B" w14:textId="52AC8261"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606" w:author="Yashua Lebowitz" w:date="2024-09-27T19:52:00Z"/>
          <w:rFonts w:ascii="Book Antiqua" w:hAnsi="Book Antiqua"/>
          <w:color w:val="0D0D0D"/>
          <w:rPrChange w:id="4607" w:author="mac" w:date="2024-09-27T09:55:00Z">
            <w:rPr>
              <w:del w:id="4608" w:author="Yashua Lebowitz" w:date="2024-09-27T19:52:00Z"/>
              <w:color w:val="0D0D0D"/>
            </w:rPr>
          </w:rPrChange>
        </w:rPr>
        <w:pPrChange w:id="460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10" w:author="Yashua Lebowitz" w:date="2024-09-27T19:52:00Z">
        <w:r w:rsidRPr="00833EEB" w:rsidDel="009B5CE7">
          <w:rPr>
            <w:rFonts w:ascii="Book Antiqua" w:hAnsi="Book Antiqua"/>
            <w:color w:val="0D0D0D"/>
            <w:rPrChange w:id="4611" w:author="mac" w:date="2024-09-27T09:55:00Z">
              <w:rPr>
                <w:color w:val="0D0D0D"/>
              </w:rPr>
            </w:rPrChange>
          </w:rPr>
          <w:delTex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w:delText>
        </w:r>
        <w:r w:rsidRPr="00833EEB" w:rsidDel="009B5CE7">
          <w:rPr>
            <w:rFonts w:ascii="Book Antiqua" w:hAnsi="Book Antiqua"/>
            <w:color w:val="0D0D0D"/>
            <w:rPrChange w:id="4612" w:author="mac" w:date="2024-09-27T09:55:00Z">
              <w:rPr>
                <w:color w:val="0D0D0D"/>
              </w:rPr>
            </w:rPrChange>
          </w:rPr>
          <w:lastRenderedPageBreak/>
          <w:delText>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delText>
        </w:r>
      </w:del>
    </w:p>
    <w:p w14:paraId="4574E82E" w14:textId="4A3D41A0"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613" w:author="Yashua Lebowitz" w:date="2024-09-27T19:52:00Z"/>
          <w:rFonts w:ascii="Book Antiqua" w:hAnsi="Book Antiqua"/>
          <w:color w:val="0D0D0D"/>
          <w:rPrChange w:id="4614" w:author="mac" w:date="2024-09-27T09:55:00Z">
            <w:rPr>
              <w:del w:id="4615" w:author="Yashua Lebowitz" w:date="2024-09-27T19:52:00Z"/>
              <w:color w:val="0D0D0D"/>
            </w:rPr>
          </w:rPrChange>
        </w:rPr>
        <w:pPrChange w:id="461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17" w:author="Yashua Lebowitz" w:date="2024-09-27T19:52:00Z">
        <w:r w:rsidRPr="00833EEB" w:rsidDel="009B5CE7">
          <w:rPr>
            <w:rFonts w:ascii="Book Antiqua" w:hAnsi="Book Antiqua"/>
            <w:color w:val="0D0D0D"/>
            <w:rPrChange w:id="4618" w:author="mac" w:date="2024-09-27T09:55:00Z">
              <w:rPr>
                <w:color w:val="0D0D0D"/>
              </w:rPr>
            </w:rPrChange>
          </w:rPr>
          <w:delTex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delText>
        </w:r>
      </w:del>
    </w:p>
    <w:p w14:paraId="30FC03A1" w14:textId="6FC8D31C" w:rsidR="00325B63" w:rsidRPr="00833EEB" w:rsidDel="009B5CE7" w:rsidRDefault="00325B63">
      <w:pPr>
        <w:spacing w:before="100" w:beforeAutospacing="1" w:after="100" w:afterAutospacing="1"/>
        <w:ind w:firstLine="284"/>
        <w:rPr>
          <w:del w:id="4619" w:author="Yashua Lebowitz" w:date="2024-09-27T19:52:00Z"/>
          <w:rFonts w:ascii="Book Antiqua" w:eastAsia="Times New Roman" w:hAnsi="Book Antiqua" w:cs="Times New Roman"/>
          <w:sz w:val="24"/>
          <w:szCs w:val="24"/>
          <w:lang w:eastAsia="en-IN"/>
          <w:rPrChange w:id="4620" w:author="mac" w:date="2024-09-27T09:55:00Z">
            <w:rPr>
              <w:del w:id="4621" w:author="Yashua Lebowitz" w:date="2024-09-27T19:52:00Z"/>
              <w:rFonts w:ascii="Times New Roman" w:eastAsia="Times New Roman" w:hAnsi="Times New Roman" w:cs="Times New Roman"/>
              <w:sz w:val="24"/>
              <w:szCs w:val="24"/>
              <w:lang w:eastAsia="en-IN"/>
            </w:rPr>
          </w:rPrChange>
        </w:rPr>
        <w:pPrChange w:id="4622" w:author="Yashua Lebowitz" w:date="2024-09-28T16:42:00Z">
          <w:pPr>
            <w:spacing w:before="100" w:beforeAutospacing="1" w:after="100" w:afterAutospacing="1" w:line="480" w:lineRule="auto"/>
            <w:ind w:firstLine="720"/>
          </w:pPr>
        </w:pPrChange>
      </w:pPr>
      <w:del w:id="4623" w:author="Yashua Lebowitz" w:date="2024-09-27T19:52:00Z">
        <w:r w:rsidRPr="00833EEB" w:rsidDel="009B5CE7">
          <w:rPr>
            <w:rFonts w:ascii="Book Antiqua" w:eastAsia="Times New Roman" w:hAnsi="Book Antiqua" w:cs="Times New Roman"/>
            <w:sz w:val="24"/>
            <w:szCs w:val="24"/>
            <w:lang w:eastAsia="en-IN"/>
            <w:rPrChange w:id="4624" w:author="mac" w:date="2024-09-27T09:55:00Z">
              <w:rPr>
                <w:rFonts w:ascii="Times New Roman" w:eastAsia="Times New Roman" w:hAnsi="Times New Roman" w:cs="Times New Roman"/>
                <w:sz w:val="24"/>
                <w:szCs w:val="24"/>
                <w:lang w:eastAsia="en-IN"/>
              </w:rPr>
            </w:rPrChange>
          </w:rPr>
          <w:delTex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delText>
        </w:r>
      </w:del>
    </w:p>
    <w:p w14:paraId="4F2405F0" w14:textId="6FA33301" w:rsidR="00325B63" w:rsidRPr="00833EEB" w:rsidDel="009B5CE7" w:rsidRDefault="00325B63">
      <w:pPr>
        <w:spacing w:before="100" w:beforeAutospacing="1" w:after="100" w:afterAutospacing="1"/>
        <w:ind w:firstLine="284"/>
        <w:rPr>
          <w:del w:id="4625" w:author="Yashua Lebowitz" w:date="2024-09-27T19:52:00Z"/>
          <w:rFonts w:ascii="Book Antiqua" w:eastAsia="Times New Roman" w:hAnsi="Book Antiqua" w:cs="Times New Roman"/>
          <w:sz w:val="24"/>
          <w:szCs w:val="24"/>
          <w:lang w:eastAsia="en-IN"/>
          <w:rPrChange w:id="4626" w:author="mac" w:date="2024-09-27T09:55:00Z">
            <w:rPr>
              <w:del w:id="4627" w:author="Yashua Lebowitz" w:date="2024-09-27T19:52:00Z"/>
              <w:rFonts w:ascii="Times New Roman" w:eastAsia="Times New Roman" w:hAnsi="Times New Roman" w:cs="Times New Roman"/>
              <w:sz w:val="24"/>
              <w:szCs w:val="24"/>
              <w:lang w:eastAsia="en-IN"/>
            </w:rPr>
          </w:rPrChange>
        </w:rPr>
        <w:pPrChange w:id="4628" w:author="Yashua Lebowitz" w:date="2024-09-28T16:42:00Z">
          <w:pPr>
            <w:spacing w:before="100" w:beforeAutospacing="1" w:after="100" w:afterAutospacing="1" w:line="480" w:lineRule="auto"/>
            <w:ind w:firstLine="720"/>
          </w:pPr>
        </w:pPrChange>
      </w:pPr>
      <w:del w:id="4629" w:author="Yashua Lebowitz" w:date="2024-09-27T19:52:00Z">
        <w:r w:rsidRPr="00833EEB" w:rsidDel="009B5CE7">
          <w:rPr>
            <w:rFonts w:ascii="Book Antiqua" w:eastAsia="Times New Roman" w:hAnsi="Book Antiqua" w:cs="Times New Roman"/>
            <w:sz w:val="24"/>
            <w:szCs w:val="24"/>
            <w:lang w:eastAsia="en-IN"/>
            <w:rPrChange w:id="4630" w:author="mac" w:date="2024-09-27T09:55:00Z">
              <w:rPr>
                <w:rFonts w:ascii="Times New Roman" w:eastAsia="Times New Roman" w:hAnsi="Times New Roman" w:cs="Times New Roman"/>
                <w:sz w:val="24"/>
                <w:szCs w:val="24"/>
                <w:lang w:eastAsia="en-IN"/>
              </w:rPr>
            </w:rPrChange>
          </w:rPr>
          <w:delTex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delText>
        </w:r>
      </w:del>
    </w:p>
    <w:p w14:paraId="3404A8D9" w14:textId="10B9A3A2" w:rsidR="00325B63" w:rsidRPr="00833EEB" w:rsidDel="009B5CE7" w:rsidRDefault="00325B63">
      <w:pPr>
        <w:spacing w:before="100" w:beforeAutospacing="1" w:after="100" w:afterAutospacing="1"/>
        <w:ind w:firstLine="284"/>
        <w:rPr>
          <w:del w:id="4631" w:author="Yashua Lebowitz" w:date="2024-09-27T19:52:00Z"/>
          <w:rFonts w:ascii="Book Antiqua" w:hAnsi="Book Antiqua" w:cs="Times New Roman"/>
          <w:color w:val="0D0D0D"/>
          <w:sz w:val="24"/>
          <w:szCs w:val="24"/>
          <w:rPrChange w:id="4632" w:author="mac" w:date="2024-09-27T09:55:00Z">
            <w:rPr>
              <w:del w:id="4633" w:author="Yashua Lebowitz" w:date="2024-09-27T19:52:00Z"/>
              <w:rFonts w:ascii="Times New Roman" w:hAnsi="Times New Roman" w:cs="Times New Roman"/>
              <w:color w:val="0D0D0D"/>
              <w:sz w:val="24"/>
              <w:szCs w:val="24"/>
            </w:rPr>
          </w:rPrChange>
        </w:rPr>
        <w:pPrChange w:id="4634" w:author="Yashua Lebowitz" w:date="2024-09-28T16:42:00Z">
          <w:pPr>
            <w:spacing w:before="100" w:beforeAutospacing="1" w:after="100" w:afterAutospacing="1" w:line="480" w:lineRule="auto"/>
            <w:ind w:firstLine="720"/>
          </w:pPr>
        </w:pPrChange>
      </w:pPr>
      <w:del w:id="4635" w:author="Yashua Lebowitz" w:date="2024-09-27T19:52:00Z">
        <w:r w:rsidRPr="00833EEB" w:rsidDel="009B5CE7">
          <w:rPr>
            <w:rFonts w:ascii="Book Antiqua" w:hAnsi="Book Antiqua" w:cs="Times New Roman"/>
            <w:color w:val="0D0D0D"/>
            <w:sz w:val="24"/>
            <w:szCs w:val="24"/>
            <w:rPrChange w:id="4636" w:author="mac" w:date="2024-09-27T09:55:00Z">
              <w:rPr>
                <w:rFonts w:ascii="Times New Roman" w:hAnsi="Times New Roman" w:cs="Times New Roman"/>
                <w:color w:val="0D0D0D"/>
                <w:sz w:val="24"/>
                <w:szCs w:val="24"/>
              </w:rPr>
            </w:rPrChange>
          </w:rPr>
          <w:delTex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delText>
        </w:r>
      </w:del>
    </w:p>
    <w:p w14:paraId="31CE4C73" w14:textId="42ECBBF8" w:rsidR="00325B63" w:rsidRPr="00833EEB" w:rsidDel="009B5CE7" w:rsidRDefault="00325B63">
      <w:pPr>
        <w:spacing w:before="100" w:beforeAutospacing="1" w:after="100" w:afterAutospacing="1"/>
        <w:ind w:firstLine="284"/>
        <w:rPr>
          <w:del w:id="4637" w:author="Yashua Lebowitz" w:date="2024-09-27T19:52:00Z"/>
          <w:rFonts w:ascii="Book Antiqua" w:eastAsia="Times New Roman" w:hAnsi="Book Antiqua" w:cs="Times New Roman"/>
          <w:sz w:val="24"/>
          <w:szCs w:val="24"/>
          <w:lang w:eastAsia="en-IN"/>
          <w:rPrChange w:id="4638" w:author="mac" w:date="2024-09-27T09:55:00Z">
            <w:rPr>
              <w:del w:id="4639" w:author="Yashua Lebowitz" w:date="2024-09-27T19:52:00Z"/>
              <w:rFonts w:ascii="Times New Roman" w:eastAsia="Times New Roman" w:hAnsi="Times New Roman" w:cs="Times New Roman"/>
              <w:sz w:val="24"/>
              <w:szCs w:val="24"/>
              <w:lang w:eastAsia="en-IN"/>
            </w:rPr>
          </w:rPrChange>
        </w:rPr>
        <w:pPrChange w:id="4640" w:author="Yashua Lebowitz" w:date="2024-09-28T16:42:00Z">
          <w:pPr>
            <w:spacing w:before="100" w:beforeAutospacing="1" w:after="100" w:afterAutospacing="1" w:line="480" w:lineRule="auto"/>
            <w:ind w:firstLine="720"/>
          </w:pPr>
        </w:pPrChange>
      </w:pPr>
      <w:del w:id="4641" w:author="Yashua Lebowitz" w:date="2024-09-27T19:52:00Z">
        <w:r w:rsidRPr="00833EEB" w:rsidDel="009B5CE7">
          <w:rPr>
            <w:rFonts w:ascii="Book Antiqua" w:hAnsi="Book Antiqua" w:cs="Times New Roman"/>
            <w:color w:val="0D0D0D"/>
            <w:sz w:val="24"/>
            <w:szCs w:val="24"/>
            <w:rPrChange w:id="4642" w:author="mac" w:date="2024-09-27T09:55:00Z">
              <w:rPr>
                <w:rFonts w:ascii="Times New Roman" w:hAnsi="Times New Roman" w:cs="Times New Roman"/>
                <w:color w:val="0D0D0D"/>
                <w:sz w:val="24"/>
                <w:szCs w:val="24"/>
              </w:rPr>
            </w:rPrChange>
          </w:rPr>
          <w:delTex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delText>
        </w:r>
      </w:del>
    </w:p>
    <w:p w14:paraId="5257936B" w14:textId="3FF7E9C8"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643" w:author="Yashua Lebowitz" w:date="2024-09-27T19:52:00Z"/>
          <w:rFonts w:ascii="Book Antiqua" w:hAnsi="Book Antiqua"/>
          <w:color w:val="0D0D0D"/>
          <w:rPrChange w:id="4644" w:author="mac" w:date="2024-09-27T09:55:00Z">
            <w:rPr>
              <w:del w:id="4645" w:author="Yashua Lebowitz" w:date="2024-09-27T19:52:00Z"/>
              <w:color w:val="0D0D0D"/>
            </w:rPr>
          </w:rPrChange>
        </w:rPr>
        <w:pPrChange w:id="4646"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47" w:author="Yashua Lebowitz" w:date="2024-09-27T19:52:00Z">
        <w:r w:rsidRPr="00833EEB" w:rsidDel="009B5CE7">
          <w:rPr>
            <w:rFonts w:ascii="Book Antiqua" w:hAnsi="Book Antiqua"/>
            <w:color w:val="0D0D0D"/>
            <w:rPrChange w:id="4648" w:author="mac" w:date="2024-09-27T09:55:00Z">
              <w:rPr>
                <w:color w:val="0D0D0D"/>
              </w:rPr>
            </w:rPrChange>
          </w:rPr>
          <w:delText xml:space="preserve">The narrow streets of Old Jerusalem provided some cover, but also felt like a maze. The sounds of the HKR’s heavy footsteps and the occasional bursts of gunfire echoed off the ancient stones. I kept low, moving from shadow to shadow, my heart </w:delText>
        </w:r>
        <w:r w:rsidRPr="00833EEB" w:rsidDel="009B5CE7">
          <w:rPr>
            <w:rFonts w:ascii="Book Antiqua" w:hAnsi="Book Antiqua"/>
            <w:color w:val="0D0D0D"/>
            <w:rPrChange w:id="4649" w:author="mac" w:date="2024-09-27T09:55:00Z">
              <w:rPr>
                <w:color w:val="0D0D0D"/>
              </w:rPr>
            </w:rPrChange>
          </w:rPr>
          <w:lastRenderedPageBreak/>
          <w:delText>pounding in my chest. The smell of gunpowder and burning buildings filled the air, mingling with the scent of history and antiquity that always lingered in these streets.</w:delText>
        </w:r>
      </w:del>
    </w:p>
    <w:p w14:paraId="04BF6031" w14:textId="6AFB4686"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650" w:author="Yashua Lebowitz" w:date="2024-09-27T19:52:00Z"/>
          <w:rFonts w:ascii="Book Antiqua" w:hAnsi="Book Antiqua"/>
          <w:color w:val="0D0D0D"/>
          <w:rPrChange w:id="4651" w:author="mac" w:date="2024-09-27T09:55:00Z">
            <w:rPr>
              <w:del w:id="4652" w:author="Yashua Lebowitz" w:date="2024-09-27T19:52:00Z"/>
              <w:color w:val="0D0D0D"/>
            </w:rPr>
          </w:rPrChange>
        </w:rPr>
        <w:pPrChange w:id="4653"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54" w:author="Yashua Lebowitz" w:date="2024-09-27T19:52:00Z">
        <w:r w:rsidRPr="00833EEB" w:rsidDel="009B5CE7">
          <w:rPr>
            <w:rFonts w:ascii="Book Antiqua" w:hAnsi="Book Antiqua"/>
            <w:color w:val="0D0D0D"/>
            <w:rPrChange w:id="4655" w:author="mac" w:date="2024-09-27T09:55:00Z">
              <w:rPr>
                <w:color w:val="0D0D0D"/>
              </w:rPr>
            </w:rPrChange>
          </w:rPr>
          <w:delTex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delText>
        </w:r>
      </w:del>
    </w:p>
    <w:p w14:paraId="3CD9F5FE" w14:textId="19E6B4D5"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656" w:author="Yashua Lebowitz" w:date="2024-09-27T19:52:00Z"/>
          <w:rFonts w:ascii="Book Antiqua" w:hAnsi="Book Antiqua"/>
          <w:rPrChange w:id="4657" w:author="mac" w:date="2024-09-27T09:55:00Z">
            <w:rPr>
              <w:del w:id="4658" w:author="Yashua Lebowitz" w:date="2024-09-27T19:52:00Z"/>
            </w:rPr>
          </w:rPrChange>
        </w:rPr>
        <w:pPrChange w:id="4659"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60" w:author="Yashua Lebowitz" w:date="2024-09-27T19:52:00Z">
        <w:r w:rsidRPr="00833EEB" w:rsidDel="009B5CE7">
          <w:rPr>
            <w:rFonts w:ascii="Book Antiqua" w:hAnsi="Book Antiqua"/>
            <w:rPrChange w:id="4661" w:author="mac" w:date="2024-09-27T09:55:00Z">
              <w:rPr/>
            </w:rPrChange>
          </w:rPr>
          <w:delTex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delText>
        </w:r>
      </w:del>
    </w:p>
    <w:p w14:paraId="10BEE1F9" w14:textId="1F06A15C"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662" w:author="Yashua Lebowitz" w:date="2024-09-27T19:52:00Z"/>
          <w:rFonts w:ascii="Book Antiqua" w:hAnsi="Book Antiqua"/>
          <w:rPrChange w:id="4663" w:author="mac" w:date="2024-09-27T09:55:00Z">
            <w:rPr>
              <w:del w:id="4664" w:author="Yashua Lebowitz" w:date="2024-09-27T19:52:00Z"/>
            </w:rPr>
          </w:rPrChange>
        </w:rPr>
        <w:pPrChange w:id="4665"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66" w:author="Yashua Lebowitz" w:date="2024-09-27T19:52:00Z">
        <w:r w:rsidRPr="00833EEB" w:rsidDel="009B5CE7">
          <w:rPr>
            <w:rFonts w:ascii="Book Antiqua" w:hAnsi="Book Antiqua"/>
            <w:rPrChange w:id="4667" w:author="mac" w:date="2024-09-27T09:55:00Z">
              <w:rPr/>
            </w:rPrChange>
          </w:rPr>
          <w:delText>With the HKR disabled, I continued my descent toward the Christian and Jewish quarters. The streets grew narrower, the ancient buildings huddling closer together. The chaos above contrasted sharply with the silent tension of these enclosed pathways. Under the dim street lights I encountered an HKR wedged in an alley, its sensors scanning relentlessly. Dark silhouettes of 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delText>
        </w:r>
      </w:del>
    </w:p>
    <w:p w14:paraId="05EFD8FD" w14:textId="197F3916" w:rsidR="00325B63" w:rsidRPr="00833EEB" w:rsidDel="009B5CE7" w:rsidRDefault="00325B63">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76" w:lineRule="auto"/>
        <w:ind w:firstLine="284"/>
        <w:rPr>
          <w:del w:id="4668" w:author="Yashua Lebowitz" w:date="2024-09-27T19:52:00Z"/>
          <w:rFonts w:ascii="Book Antiqua" w:hAnsi="Book Antiqua"/>
          <w:color w:val="0D0D0D"/>
          <w:rPrChange w:id="4669" w:author="mac" w:date="2024-09-27T09:55:00Z">
            <w:rPr>
              <w:del w:id="4670" w:author="Yashua Lebowitz" w:date="2024-09-27T19:52:00Z"/>
              <w:color w:val="0D0D0D"/>
            </w:rPr>
          </w:rPrChange>
        </w:rPr>
        <w:pPrChange w:id="4671" w:author="Yashua Lebowitz" w:date="2024-09-28T16:42:00Z">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pPrChange>
      </w:pPr>
      <w:del w:id="4672" w:author="Yashua Lebowitz" w:date="2024-09-27T19:52:00Z">
        <w:r w:rsidRPr="00833EEB" w:rsidDel="009B5CE7">
          <w:rPr>
            <w:rFonts w:ascii="Book Antiqua" w:hAnsi="Book Antiqua"/>
            <w:color w:val="0D0D0D"/>
            <w:rPrChange w:id="4673" w:author="mac" w:date="2024-09-27T09:55:00Z">
              <w:rPr>
                <w:color w:val="0D0D0D"/>
              </w:rPr>
            </w:rPrChange>
          </w:rPr>
          <w:delText>I wanted to stop and help the occupants trapped beneath the rubble, but the thought of my wife kept me going. I had to find her, to make sure she was safe. Under my breath, I whispered a prayer to El Elyon, God Most High, seeking His protection and guidance, and help for the people trapped underneath that rubble.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delText>
        </w:r>
      </w:del>
    </w:p>
    <w:p w14:paraId="5D6418FB" w14:textId="4D10FF9B" w:rsidR="00325B63" w:rsidRPr="00833EEB" w:rsidDel="009B5CE7" w:rsidRDefault="00325B63">
      <w:pPr>
        <w:pStyle w:val="NormalWeb"/>
        <w:spacing w:line="276" w:lineRule="auto"/>
        <w:ind w:firstLine="284"/>
        <w:rPr>
          <w:del w:id="4674" w:author="Yashua Lebowitz" w:date="2024-09-27T19:52:00Z"/>
          <w:rFonts w:ascii="Book Antiqua" w:hAnsi="Book Antiqua"/>
          <w:rPrChange w:id="4675" w:author="mac" w:date="2024-09-27T09:55:00Z">
            <w:rPr>
              <w:del w:id="4676" w:author="Yashua Lebowitz" w:date="2024-09-27T19:52:00Z"/>
            </w:rPr>
          </w:rPrChange>
        </w:rPr>
        <w:pPrChange w:id="4677" w:author="Yashua Lebowitz" w:date="2024-09-28T16:42:00Z">
          <w:pPr>
            <w:pStyle w:val="NormalWeb"/>
            <w:spacing w:line="480" w:lineRule="auto"/>
            <w:ind w:firstLine="720"/>
          </w:pPr>
        </w:pPrChange>
      </w:pPr>
      <w:del w:id="4678" w:author="Yashua Lebowitz" w:date="2024-09-27T19:52:00Z">
        <w:r w:rsidRPr="00833EEB" w:rsidDel="009B5CE7">
          <w:rPr>
            <w:rFonts w:ascii="Book Antiqua" w:hAnsi="Book Antiqua"/>
            <w:rPrChange w:id="4679" w:author="mac" w:date="2024-09-27T09:55:00Z">
              <w:rPr/>
            </w:rPrChange>
          </w:rPr>
          <w:lastRenderedPageBreak/>
          <w:delText>I finally reached the gate to my home. The gate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delText>
        </w:r>
      </w:del>
    </w:p>
    <w:p w14:paraId="641F426D" w14:textId="203FCFCF" w:rsidR="00325B63" w:rsidRPr="00833EEB" w:rsidDel="009B5CE7" w:rsidRDefault="00325B63">
      <w:pPr>
        <w:pStyle w:val="NormalWeb"/>
        <w:spacing w:line="276" w:lineRule="auto"/>
        <w:ind w:firstLine="284"/>
        <w:rPr>
          <w:del w:id="4680" w:author="Yashua Lebowitz" w:date="2024-09-27T19:52:00Z"/>
          <w:rFonts w:ascii="Book Antiqua" w:hAnsi="Book Antiqua"/>
          <w:rPrChange w:id="4681" w:author="mac" w:date="2024-09-27T09:55:00Z">
            <w:rPr>
              <w:del w:id="4682" w:author="Yashua Lebowitz" w:date="2024-09-27T19:52:00Z"/>
            </w:rPr>
          </w:rPrChange>
        </w:rPr>
        <w:pPrChange w:id="4683" w:author="Yashua Lebowitz" w:date="2024-09-28T16:42:00Z">
          <w:pPr>
            <w:pStyle w:val="NormalWeb"/>
            <w:spacing w:line="480" w:lineRule="auto"/>
            <w:ind w:firstLine="720"/>
          </w:pPr>
        </w:pPrChange>
      </w:pPr>
      <w:del w:id="4684" w:author="Yashua Lebowitz" w:date="2024-09-27T19:52:00Z">
        <w:r w:rsidRPr="00833EEB" w:rsidDel="009B5CE7">
          <w:rPr>
            <w:rFonts w:ascii="Book Antiqua" w:hAnsi="Book Antiqua"/>
            <w:rPrChange w:id="4685" w:author="mac" w:date="2024-09-27T09:55:00Z">
              <w:rPr/>
            </w:rPrChange>
          </w:rPr>
          <w:delText>“Gabor! Get off me! What has gotten into you? How many times have we invited you into our home?”</w:delText>
        </w:r>
      </w:del>
    </w:p>
    <w:p w14:paraId="1E44495C" w14:textId="5878842C" w:rsidR="00325B63" w:rsidRPr="00833EEB" w:rsidDel="009B5CE7" w:rsidRDefault="00325B63">
      <w:pPr>
        <w:pStyle w:val="NormalWeb"/>
        <w:spacing w:line="276" w:lineRule="auto"/>
        <w:ind w:firstLine="284"/>
        <w:rPr>
          <w:del w:id="4686" w:author="Yashua Lebowitz" w:date="2024-09-27T19:52:00Z"/>
          <w:rFonts w:ascii="Book Antiqua" w:hAnsi="Book Antiqua"/>
          <w:rPrChange w:id="4687" w:author="mac" w:date="2024-09-27T09:55:00Z">
            <w:rPr>
              <w:del w:id="4688" w:author="Yashua Lebowitz" w:date="2024-09-27T19:52:00Z"/>
            </w:rPr>
          </w:rPrChange>
        </w:rPr>
        <w:pPrChange w:id="4689" w:author="Yashua Lebowitz" w:date="2024-09-28T16:42:00Z">
          <w:pPr>
            <w:pStyle w:val="NormalWeb"/>
            <w:spacing w:line="480" w:lineRule="auto"/>
            <w:ind w:firstLine="720"/>
          </w:pPr>
        </w:pPrChange>
      </w:pPr>
      <w:del w:id="4690" w:author="Yashua Lebowitz" w:date="2024-09-27T19:52:00Z">
        <w:r w:rsidRPr="00833EEB" w:rsidDel="009B5CE7">
          <w:rPr>
            <w:rFonts w:ascii="Book Antiqua" w:hAnsi="Book Antiqua"/>
            <w:rPrChange w:id="4691" w:author="mac" w:date="2024-09-27T09:55:00Z">
              <w:rPr/>
            </w:rPrChange>
          </w:rPr>
          <w:delText>“Shut up, you Christian bitch! I’ve had my eyes on you since I met you.”</w:delText>
        </w:r>
      </w:del>
    </w:p>
    <w:p w14:paraId="3CBF0844" w14:textId="3FB465B9" w:rsidR="00325B63" w:rsidRPr="00833EEB" w:rsidDel="009B5CE7" w:rsidRDefault="00325B63">
      <w:pPr>
        <w:pStyle w:val="NormalWeb"/>
        <w:spacing w:line="276" w:lineRule="auto"/>
        <w:ind w:firstLine="284"/>
        <w:rPr>
          <w:del w:id="4692" w:author="Yashua Lebowitz" w:date="2024-09-27T19:52:00Z"/>
          <w:rFonts w:ascii="Book Antiqua" w:hAnsi="Book Antiqua"/>
          <w:rPrChange w:id="4693" w:author="mac" w:date="2024-09-27T09:55:00Z">
            <w:rPr>
              <w:del w:id="4694" w:author="Yashua Lebowitz" w:date="2024-09-27T19:52:00Z"/>
            </w:rPr>
          </w:rPrChange>
        </w:rPr>
        <w:pPrChange w:id="4695" w:author="Yashua Lebowitz" w:date="2024-09-28T16:42:00Z">
          <w:pPr>
            <w:pStyle w:val="NormalWeb"/>
            <w:spacing w:line="480" w:lineRule="auto"/>
            <w:ind w:firstLine="720"/>
          </w:pPr>
        </w:pPrChange>
      </w:pPr>
      <w:del w:id="4696" w:author="Yashua Lebowitz" w:date="2024-09-27T19:52:00Z">
        <w:r w:rsidRPr="00833EEB" w:rsidDel="009B5CE7">
          <w:rPr>
            <w:rFonts w:ascii="Book Antiqua" w:hAnsi="Book Antiqua"/>
            <w:rPrChange w:id="4697" w:author="mac" w:date="2024-09-27T09:55:00Z">
              <w:rPr/>
            </w:rPrChange>
          </w:rPr>
          <w:delText>“Gabor! You’ve been drinking, stop it!”</w:delText>
        </w:r>
      </w:del>
    </w:p>
    <w:p w14:paraId="07ACFB3D" w14:textId="0AC169D5" w:rsidR="00325B63" w:rsidRPr="00833EEB" w:rsidDel="009B5CE7" w:rsidRDefault="00325B63">
      <w:pPr>
        <w:pStyle w:val="NormalWeb"/>
        <w:spacing w:line="276" w:lineRule="auto"/>
        <w:ind w:firstLine="284"/>
        <w:rPr>
          <w:del w:id="4698" w:author="Yashua Lebowitz" w:date="2024-09-27T19:52:00Z"/>
          <w:rFonts w:ascii="Book Antiqua" w:hAnsi="Book Antiqua"/>
          <w:rPrChange w:id="4699" w:author="mac" w:date="2024-09-27T09:55:00Z">
            <w:rPr>
              <w:del w:id="4700" w:author="Yashua Lebowitz" w:date="2024-09-27T19:52:00Z"/>
            </w:rPr>
          </w:rPrChange>
        </w:rPr>
        <w:pPrChange w:id="4701" w:author="Yashua Lebowitz" w:date="2024-09-28T16:42:00Z">
          <w:pPr>
            <w:pStyle w:val="NormalWeb"/>
            <w:spacing w:line="480" w:lineRule="auto"/>
            <w:ind w:firstLine="720"/>
          </w:pPr>
        </w:pPrChange>
      </w:pPr>
      <w:del w:id="4702" w:author="Yashua Lebowitz" w:date="2024-09-27T19:52:00Z">
        <w:r w:rsidRPr="00833EEB" w:rsidDel="009B5CE7">
          <w:rPr>
            <w:rFonts w:ascii="Book Antiqua" w:hAnsi="Book Antiqua"/>
            <w:rPrChange w:id="4703" w:author="mac" w:date="2024-09-27T09:55:00Z">
              <w:rPr/>
            </w:rPrChange>
          </w:rPr>
          <w:delText>“I’m going to enjoy this before the end of the world. Now come here!”</w:delText>
        </w:r>
      </w:del>
    </w:p>
    <w:p w14:paraId="122F012B" w14:textId="7DB0E499" w:rsidR="00325B63" w:rsidRPr="00833EEB" w:rsidDel="009B5CE7" w:rsidRDefault="00325B63">
      <w:pPr>
        <w:pStyle w:val="NormalWeb"/>
        <w:spacing w:line="276" w:lineRule="auto"/>
        <w:ind w:firstLine="284"/>
        <w:rPr>
          <w:del w:id="4704" w:author="Yashua Lebowitz" w:date="2024-09-27T19:52:00Z"/>
          <w:rFonts w:ascii="Book Antiqua" w:hAnsi="Book Antiqua"/>
          <w:rPrChange w:id="4705" w:author="mac" w:date="2024-09-27T09:55:00Z">
            <w:rPr>
              <w:del w:id="4706" w:author="Yashua Lebowitz" w:date="2024-09-27T19:52:00Z"/>
            </w:rPr>
          </w:rPrChange>
        </w:rPr>
        <w:pPrChange w:id="4707" w:author="Yashua Lebowitz" w:date="2024-09-28T16:42:00Z">
          <w:pPr>
            <w:pStyle w:val="NormalWeb"/>
            <w:spacing w:line="480" w:lineRule="auto"/>
            <w:ind w:firstLine="720"/>
          </w:pPr>
        </w:pPrChange>
      </w:pPr>
      <w:del w:id="4708" w:author="Yashua Lebowitz" w:date="2024-09-27T19:52:00Z">
        <w:r w:rsidRPr="00833EEB" w:rsidDel="009B5CE7">
          <w:rPr>
            <w:rFonts w:ascii="Book Antiqua" w:hAnsi="Book Antiqua"/>
            <w:rPrChange w:id="4709" w:author="mac" w:date="2024-09-27T09:55:00Z">
              <w:rPr/>
            </w:rPrChange>
          </w:rPr>
          <w:delTex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delText>
        </w:r>
      </w:del>
    </w:p>
    <w:p w14:paraId="304C9654" w14:textId="2D8C5126" w:rsidR="00325B63" w:rsidRPr="00833EEB" w:rsidDel="009B5CE7" w:rsidRDefault="00325B63">
      <w:pPr>
        <w:pStyle w:val="NormalWeb"/>
        <w:spacing w:line="276" w:lineRule="auto"/>
        <w:ind w:firstLine="284"/>
        <w:rPr>
          <w:del w:id="4710" w:author="Yashua Lebowitz" w:date="2024-09-27T19:52:00Z"/>
          <w:rFonts w:ascii="Book Antiqua" w:hAnsi="Book Antiqua"/>
          <w:rPrChange w:id="4711" w:author="mac" w:date="2024-09-27T09:55:00Z">
            <w:rPr>
              <w:del w:id="4712" w:author="Yashua Lebowitz" w:date="2024-09-27T19:52:00Z"/>
            </w:rPr>
          </w:rPrChange>
        </w:rPr>
        <w:pPrChange w:id="4713" w:author="Yashua Lebowitz" w:date="2024-09-28T16:42:00Z">
          <w:pPr>
            <w:pStyle w:val="NormalWeb"/>
            <w:spacing w:line="480" w:lineRule="auto"/>
            <w:ind w:firstLine="720"/>
          </w:pPr>
        </w:pPrChange>
      </w:pPr>
      <w:del w:id="4714" w:author="Yashua Lebowitz" w:date="2024-09-27T19:52:00Z">
        <w:r w:rsidRPr="00833EEB" w:rsidDel="009B5CE7">
          <w:rPr>
            <w:rFonts w:ascii="Book Antiqua" w:hAnsi="Book Antiqua"/>
            <w:rPrChange w:id="4715" w:author="mac" w:date="2024-09-27T09:55:00Z">
              <w:rPr/>
            </w:rPrChange>
          </w:rPr>
          <w:delText>I slowly opened the door further and quickly pulled the rifle away by its buttstock. I placed it firmly against my shoulder and flipped the safety off.</w:delText>
        </w:r>
      </w:del>
    </w:p>
    <w:p w14:paraId="052FE7D7" w14:textId="79A258F3" w:rsidR="00325B63" w:rsidRPr="00833EEB" w:rsidDel="009B5CE7" w:rsidRDefault="00325B63">
      <w:pPr>
        <w:pStyle w:val="NormalWeb"/>
        <w:spacing w:line="276" w:lineRule="auto"/>
        <w:ind w:firstLine="284"/>
        <w:rPr>
          <w:del w:id="4716" w:author="Yashua Lebowitz" w:date="2024-09-27T19:52:00Z"/>
          <w:rFonts w:ascii="Book Antiqua" w:hAnsi="Book Antiqua"/>
          <w:rPrChange w:id="4717" w:author="mac" w:date="2024-09-27T09:55:00Z">
            <w:rPr>
              <w:del w:id="4718" w:author="Yashua Lebowitz" w:date="2024-09-27T19:52:00Z"/>
            </w:rPr>
          </w:rPrChange>
        </w:rPr>
        <w:pPrChange w:id="4719" w:author="Yashua Lebowitz" w:date="2024-09-28T16:42:00Z">
          <w:pPr>
            <w:pStyle w:val="NormalWeb"/>
            <w:spacing w:line="480" w:lineRule="auto"/>
            <w:ind w:firstLine="720"/>
          </w:pPr>
        </w:pPrChange>
      </w:pPr>
      <w:del w:id="4720" w:author="Yashua Lebowitz" w:date="2024-09-27T19:52:00Z">
        <w:r w:rsidRPr="00833EEB" w:rsidDel="009B5CE7">
          <w:rPr>
            <w:rFonts w:ascii="Book Antiqua" w:hAnsi="Book Antiqua"/>
            <w:rPrChange w:id="4721" w:author="mac" w:date="2024-09-27T09:55:00Z">
              <w:rPr/>
            </w:rPrChange>
          </w:rPr>
          <w:delText>“Get down, Gabor! Get down!”</w:delText>
        </w:r>
      </w:del>
    </w:p>
    <w:p w14:paraId="19DDD5FC" w14:textId="539A2D50" w:rsidR="00325B63" w:rsidRPr="00833EEB" w:rsidDel="009B5CE7" w:rsidRDefault="00325B63">
      <w:pPr>
        <w:pStyle w:val="NormalWeb"/>
        <w:spacing w:line="276" w:lineRule="auto"/>
        <w:ind w:firstLine="284"/>
        <w:rPr>
          <w:del w:id="4722" w:author="Yashua Lebowitz" w:date="2024-09-27T19:52:00Z"/>
          <w:rFonts w:ascii="Book Antiqua" w:hAnsi="Book Antiqua"/>
          <w:rPrChange w:id="4723" w:author="mac" w:date="2024-09-27T09:55:00Z">
            <w:rPr>
              <w:del w:id="4724" w:author="Yashua Lebowitz" w:date="2024-09-27T19:52:00Z"/>
            </w:rPr>
          </w:rPrChange>
        </w:rPr>
        <w:pPrChange w:id="4725" w:author="Yashua Lebowitz" w:date="2024-09-28T16:42:00Z">
          <w:pPr>
            <w:pStyle w:val="NormalWeb"/>
            <w:spacing w:line="480" w:lineRule="auto"/>
            <w:ind w:firstLine="720"/>
          </w:pPr>
        </w:pPrChange>
      </w:pPr>
      <w:del w:id="4726" w:author="Yashua Lebowitz" w:date="2024-09-27T19:52:00Z">
        <w:r w:rsidRPr="00833EEB" w:rsidDel="009B5CE7">
          <w:rPr>
            <w:rFonts w:ascii="Book Antiqua" w:hAnsi="Book Antiqua"/>
            <w:rPrChange w:id="4727" w:author="mac" w:date="2024-09-27T09:55:00Z">
              <w:rPr/>
            </w:rPrChange>
          </w:rPr>
          <w:delText>Gabor turned around, his face displaying shock. He smiled and put his hands up. “Hey, don’t shoot, Tzadik. It's Jewish law to fulfil the marital duties when the husband can’t. Why don’t you have children? Let me help you, friend.”</w:delText>
        </w:r>
      </w:del>
    </w:p>
    <w:p w14:paraId="6E66E4D5" w14:textId="2C67EC4A" w:rsidR="00325B63" w:rsidRPr="00833EEB" w:rsidDel="009B5CE7" w:rsidRDefault="00325B63">
      <w:pPr>
        <w:pStyle w:val="NormalWeb"/>
        <w:spacing w:line="276" w:lineRule="auto"/>
        <w:ind w:firstLine="284"/>
        <w:rPr>
          <w:del w:id="4728" w:author="Yashua Lebowitz" w:date="2024-09-27T19:52:00Z"/>
          <w:rFonts w:ascii="Book Antiqua" w:hAnsi="Book Antiqua"/>
          <w:rPrChange w:id="4729" w:author="mac" w:date="2024-09-27T09:55:00Z">
            <w:rPr>
              <w:del w:id="4730" w:author="Yashua Lebowitz" w:date="2024-09-27T19:52:00Z"/>
            </w:rPr>
          </w:rPrChange>
        </w:rPr>
        <w:pPrChange w:id="4731" w:author="Yashua Lebowitz" w:date="2024-09-28T16:42:00Z">
          <w:pPr>
            <w:pStyle w:val="NormalWeb"/>
            <w:spacing w:line="480" w:lineRule="auto"/>
            <w:ind w:firstLine="720"/>
          </w:pPr>
        </w:pPrChange>
      </w:pPr>
      <w:del w:id="4732" w:author="Yashua Lebowitz" w:date="2024-09-27T19:52:00Z">
        <w:r w:rsidRPr="00833EEB" w:rsidDel="009B5CE7">
          <w:rPr>
            <w:rFonts w:ascii="Book Antiqua" w:hAnsi="Book Antiqua"/>
            <w:rPrChange w:id="4733" w:author="mac" w:date="2024-09-27T09:55:00Z">
              <w:rPr/>
            </w:rPrChange>
          </w:rPr>
          <w:delText>“I’ve treated you like a son, and you come and disrespect me in my home. Get out!”</w:delText>
        </w:r>
      </w:del>
    </w:p>
    <w:p w14:paraId="7C65B9BC" w14:textId="2B9123E8" w:rsidR="00325B63" w:rsidRPr="00833EEB" w:rsidDel="009B5CE7" w:rsidRDefault="00325B63">
      <w:pPr>
        <w:pStyle w:val="NormalWeb"/>
        <w:spacing w:line="276" w:lineRule="auto"/>
        <w:ind w:firstLine="284"/>
        <w:rPr>
          <w:del w:id="4734" w:author="Yashua Lebowitz" w:date="2024-09-27T19:52:00Z"/>
          <w:rFonts w:ascii="Book Antiqua" w:hAnsi="Book Antiqua"/>
          <w:rPrChange w:id="4735" w:author="mac" w:date="2024-09-27T09:55:00Z">
            <w:rPr>
              <w:del w:id="4736" w:author="Yashua Lebowitz" w:date="2024-09-27T19:52:00Z"/>
            </w:rPr>
          </w:rPrChange>
        </w:rPr>
        <w:pPrChange w:id="4737" w:author="Yashua Lebowitz" w:date="2024-09-28T16:42:00Z">
          <w:pPr>
            <w:pStyle w:val="NormalWeb"/>
            <w:spacing w:line="480" w:lineRule="auto"/>
            <w:ind w:firstLine="720"/>
          </w:pPr>
        </w:pPrChange>
      </w:pPr>
      <w:del w:id="4738" w:author="Yashua Lebowitz" w:date="2024-09-27T19:52:00Z">
        <w:r w:rsidRPr="00833EEB" w:rsidDel="009B5CE7">
          <w:rPr>
            <w:rFonts w:ascii="Book Antiqua" w:hAnsi="Book Antiqua"/>
            <w:rPrChange w:id="4739" w:author="mac" w:date="2024-09-27T09:55:00Z">
              <w:rPr/>
            </w:rPrChange>
          </w:rPr>
          <w:delText>“Were going to die tonight Tzadik. You don’t know. The strength of Israel has failed us. Our forces have been completely defeated. Let me enjoy once before I die. I don’t want to die a virgin. Where is your god now Joshua? I want to die.”</w:delText>
        </w:r>
      </w:del>
    </w:p>
    <w:p w14:paraId="659352F6" w14:textId="02D757E2" w:rsidR="00325B63" w:rsidRPr="00833EEB" w:rsidDel="009B5CE7" w:rsidRDefault="00325B63">
      <w:pPr>
        <w:pStyle w:val="NormalWeb"/>
        <w:spacing w:line="276" w:lineRule="auto"/>
        <w:ind w:firstLine="284"/>
        <w:rPr>
          <w:del w:id="4740" w:author="Yashua Lebowitz" w:date="2024-09-27T19:52:00Z"/>
          <w:rFonts w:ascii="Book Antiqua" w:hAnsi="Book Antiqua"/>
          <w:rPrChange w:id="4741" w:author="mac" w:date="2024-09-27T09:55:00Z">
            <w:rPr>
              <w:del w:id="4742" w:author="Yashua Lebowitz" w:date="2024-09-27T19:52:00Z"/>
            </w:rPr>
          </w:rPrChange>
        </w:rPr>
        <w:pPrChange w:id="4743" w:author="Yashua Lebowitz" w:date="2024-09-28T16:42:00Z">
          <w:pPr>
            <w:pStyle w:val="NormalWeb"/>
            <w:spacing w:line="480" w:lineRule="auto"/>
            <w:ind w:firstLine="720"/>
          </w:pPr>
        </w:pPrChange>
      </w:pPr>
      <w:del w:id="4744" w:author="Yashua Lebowitz" w:date="2024-09-27T19:52:00Z">
        <w:r w:rsidRPr="00833EEB" w:rsidDel="009B5CE7">
          <w:rPr>
            <w:rFonts w:ascii="Book Antiqua" w:hAnsi="Book Antiqua"/>
            <w:rPrChange w:id="4745" w:author="mac" w:date="2024-09-27T09:55:00Z">
              <w:rPr/>
            </w:rPrChange>
          </w:rPr>
          <w:delTex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delText>
        </w:r>
      </w:del>
    </w:p>
    <w:p w14:paraId="5FE29656" w14:textId="01249B00" w:rsidR="00325B63" w:rsidRPr="00833EEB" w:rsidDel="009B5CE7" w:rsidRDefault="00325B63">
      <w:pPr>
        <w:pStyle w:val="NormalWeb"/>
        <w:spacing w:line="276" w:lineRule="auto"/>
        <w:ind w:firstLine="284"/>
        <w:rPr>
          <w:del w:id="4746" w:author="Yashua Lebowitz" w:date="2024-09-27T19:52:00Z"/>
          <w:rFonts w:ascii="Book Antiqua" w:hAnsi="Book Antiqua"/>
          <w:rPrChange w:id="4747" w:author="mac" w:date="2024-09-27T09:55:00Z">
            <w:rPr>
              <w:del w:id="4748" w:author="Yashua Lebowitz" w:date="2024-09-27T19:52:00Z"/>
            </w:rPr>
          </w:rPrChange>
        </w:rPr>
        <w:pPrChange w:id="4749" w:author="Yashua Lebowitz" w:date="2024-09-28T16:42:00Z">
          <w:pPr>
            <w:pStyle w:val="NormalWeb"/>
            <w:spacing w:line="480" w:lineRule="auto"/>
            <w:ind w:firstLine="720"/>
          </w:pPr>
        </w:pPrChange>
      </w:pPr>
      <w:del w:id="4750" w:author="Yashua Lebowitz" w:date="2024-09-27T19:52:00Z">
        <w:r w:rsidRPr="00833EEB" w:rsidDel="009B5CE7">
          <w:rPr>
            <w:rFonts w:ascii="Book Antiqua" w:hAnsi="Book Antiqua"/>
            <w:rPrChange w:id="4751" w:author="mac" w:date="2024-09-27T09:55:00Z">
              <w:rPr/>
            </w:rPrChange>
          </w:rPr>
          <w:lastRenderedPageBreak/>
          <w:delText>“Hey, Tzadik, you know the Holy One of Israel shouldn’t kill a fellow Jew.”</w:delText>
        </w:r>
      </w:del>
    </w:p>
    <w:p w14:paraId="12AE3B75" w14:textId="6152C150" w:rsidR="00325B63" w:rsidRPr="00833EEB" w:rsidDel="009B5CE7" w:rsidRDefault="00325B63">
      <w:pPr>
        <w:pStyle w:val="NormalWeb"/>
        <w:spacing w:line="276" w:lineRule="auto"/>
        <w:ind w:firstLine="284"/>
        <w:rPr>
          <w:del w:id="4752" w:author="Yashua Lebowitz" w:date="2024-09-27T19:52:00Z"/>
          <w:rFonts w:ascii="Book Antiqua" w:hAnsi="Book Antiqua"/>
          <w:rPrChange w:id="4753" w:author="mac" w:date="2024-09-27T09:55:00Z">
            <w:rPr>
              <w:del w:id="4754" w:author="Yashua Lebowitz" w:date="2024-09-27T19:52:00Z"/>
            </w:rPr>
          </w:rPrChange>
        </w:rPr>
        <w:pPrChange w:id="4755" w:author="Yashua Lebowitz" w:date="2024-09-28T16:42:00Z">
          <w:pPr>
            <w:pStyle w:val="NormalWeb"/>
            <w:spacing w:line="480" w:lineRule="auto"/>
            <w:ind w:firstLine="720"/>
          </w:pPr>
        </w:pPrChange>
      </w:pPr>
      <w:del w:id="4756" w:author="Yashua Lebowitz" w:date="2024-09-27T19:52:00Z">
        <w:r w:rsidRPr="00833EEB" w:rsidDel="009B5CE7">
          <w:rPr>
            <w:rFonts w:ascii="Book Antiqua" w:hAnsi="Book Antiqua"/>
            <w:rPrChange w:id="4757" w:author="mac" w:date="2024-09-27T09:55:00Z">
              <w:rPr/>
            </w:rPrChange>
          </w:rPr>
          <w:delText>Dipti grabbed the bedsheet and quickly tied it around her hand, tightening it as much as possible to prevent blood loss.</w:delText>
        </w:r>
      </w:del>
    </w:p>
    <w:p w14:paraId="412BC5A8" w14:textId="267ADF0E" w:rsidR="00325B63" w:rsidRPr="00833EEB" w:rsidDel="009B5CE7" w:rsidRDefault="00325B63">
      <w:pPr>
        <w:pStyle w:val="NormalWeb"/>
        <w:spacing w:line="276" w:lineRule="auto"/>
        <w:ind w:firstLine="284"/>
        <w:rPr>
          <w:del w:id="4758" w:author="Yashua Lebowitz" w:date="2024-09-27T19:52:00Z"/>
          <w:rFonts w:ascii="Book Antiqua" w:hAnsi="Book Antiqua"/>
          <w:rPrChange w:id="4759" w:author="mac" w:date="2024-09-27T09:55:00Z">
            <w:rPr>
              <w:del w:id="4760" w:author="Yashua Lebowitz" w:date="2024-09-27T19:52:00Z"/>
            </w:rPr>
          </w:rPrChange>
        </w:rPr>
        <w:pPrChange w:id="4761" w:author="Yashua Lebowitz" w:date="2024-09-28T16:42:00Z">
          <w:pPr>
            <w:pStyle w:val="NormalWeb"/>
            <w:spacing w:line="480" w:lineRule="auto"/>
            <w:ind w:firstLine="720"/>
          </w:pPr>
        </w:pPrChange>
      </w:pPr>
      <w:del w:id="4762" w:author="Yashua Lebowitz" w:date="2024-09-27T19:52:00Z">
        <w:r w:rsidRPr="00833EEB" w:rsidDel="009B5CE7">
          <w:rPr>
            <w:rFonts w:ascii="Book Antiqua" w:hAnsi="Book Antiqua"/>
            <w:rPrChange w:id="4763" w:author="mac" w:date="2024-09-27T09:55:00Z">
              <w:rPr/>
            </w:rPrChange>
          </w:rPr>
          <w:delText>“Dipti, come here!”</w:delText>
        </w:r>
      </w:del>
    </w:p>
    <w:p w14:paraId="474A82D1" w14:textId="726A7C03" w:rsidR="00325B63" w:rsidRPr="00833EEB" w:rsidDel="009B5CE7" w:rsidRDefault="00325B63">
      <w:pPr>
        <w:pStyle w:val="NormalWeb"/>
        <w:spacing w:line="276" w:lineRule="auto"/>
        <w:ind w:firstLine="284"/>
        <w:rPr>
          <w:del w:id="4764" w:author="Yashua Lebowitz" w:date="2024-09-27T19:52:00Z"/>
          <w:rFonts w:ascii="Book Antiqua" w:hAnsi="Book Antiqua"/>
          <w:rPrChange w:id="4765" w:author="mac" w:date="2024-09-27T09:55:00Z">
            <w:rPr>
              <w:del w:id="4766" w:author="Yashua Lebowitz" w:date="2024-09-27T19:52:00Z"/>
            </w:rPr>
          </w:rPrChange>
        </w:rPr>
        <w:pPrChange w:id="4767" w:author="Yashua Lebowitz" w:date="2024-09-28T16:42:00Z">
          <w:pPr>
            <w:pStyle w:val="NormalWeb"/>
            <w:spacing w:line="480" w:lineRule="auto"/>
            <w:ind w:firstLine="720"/>
          </w:pPr>
        </w:pPrChange>
      </w:pPr>
      <w:del w:id="4768" w:author="Yashua Lebowitz" w:date="2024-09-27T19:52:00Z">
        <w:r w:rsidRPr="00833EEB" w:rsidDel="009B5CE7">
          <w:rPr>
            <w:rFonts w:ascii="Book Antiqua" w:hAnsi="Book Antiqua"/>
            <w:rPrChange w:id="4769" w:author="mac" w:date="2024-09-27T09:55:00Z">
              <w:rPr/>
            </w:rPrChange>
          </w:rPr>
          <w:delText>Dipti pulled up her bottoms and quickly ran from her bed towards me. As she passed Gabor, she murmured, “I forgive you, Gabor.”</w:delText>
        </w:r>
      </w:del>
    </w:p>
    <w:p w14:paraId="10895C07" w14:textId="64C6F6E8" w:rsidR="00325B63" w:rsidRPr="00833EEB" w:rsidDel="009B5CE7" w:rsidRDefault="00325B63">
      <w:pPr>
        <w:pStyle w:val="NormalWeb"/>
        <w:spacing w:line="276" w:lineRule="auto"/>
        <w:ind w:firstLine="284"/>
        <w:rPr>
          <w:del w:id="4770" w:author="Yashua Lebowitz" w:date="2024-09-27T19:52:00Z"/>
          <w:rFonts w:ascii="Book Antiqua" w:hAnsi="Book Antiqua"/>
          <w:rPrChange w:id="4771" w:author="mac" w:date="2024-09-27T09:55:00Z">
            <w:rPr>
              <w:del w:id="4772" w:author="Yashua Lebowitz" w:date="2024-09-27T19:52:00Z"/>
            </w:rPr>
          </w:rPrChange>
        </w:rPr>
        <w:pPrChange w:id="4773" w:author="Yashua Lebowitz" w:date="2024-09-28T16:42:00Z">
          <w:pPr>
            <w:pStyle w:val="NormalWeb"/>
            <w:spacing w:line="480" w:lineRule="auto"/>
            <w:ind w:firstLine="720"/>
          </w:pPr>
        </w:pPrChange>
      </w:pPr>
      <w:del w:id="4774" w:author="Yashua Lebowitz" w:date="2024-09-27T19:52:00Z">
        <w:r w:rsidRPr="00833EEB" w:rsidDel="009B5CE7">
          <w:rPr>
            <w:rFonts w:ascii="Book Antiqua" w:hAnsi="Book Antiqua"/>
            <w:rPrChange w:id="4775" w:author="mac" w:date="2024-09-27T09:55:00Z">
              <w:rPr/>
            </w:rPrChange>
          </w:rPr>
          <w:delText>“Dipti, hold this rifle and point it at him.”</w:delText>
        </w:r>
      </w:del>
    </w:p>
    <w:p w14:paraId="009C32B1" w14:textId="1C1CB220" w:rsidR="00325B63" w:rsidRPr="00833EEB" w:rsidDel="009B5CE7" w:rsidRDefault="00325B63">
      <w:pPr>
        <w:pStyle w:val="NormalWeb"/>
        <w:spacing w:line="276" w:lineRule="auto"/>
        <w:ind w:firstLine="284"/>
        <w:rPr>
          <w:del w:id="4776" w:author="Yashua Lebowitz" w:date="2024-09-27T19:52:00Z"/>
          <w:rFonts w:ascii="Book Antiqua" w:hAnsi="Book Antiqua"/>
          <w:rPrChange w:id="4777" w:author="mac" w:date="2024-09-27T09:55:00Z">
            <w:rPr>
              <w:del w:id="4778" w:author="Yashua Lebowitz" w:date="2024-09-27T19:52:00Z"/>
            </w:rPr>
          </w:rPrChange>
        </w:rPr>
        <w:pPrChange w:id="4779" w:author="Yashua Lebowitz" w:date="2024-09-28T16:42:00Z">
          <w:pPr>
            <w:pStyle w:val="NormalWeb"/>
            <w:spacing w:line="480" w:lineRule="auto"/>
            <w:ind w:firstLine="720"/>
          </w:pPr>
        </w:pPrChange>
      </w:pPr>
      <w:del w:id="4780" w:author="Yashua Lebowitz" w:date="2024-09-27T19:52:00Z">
        <w:r w:rsidRPr="00833EEB" w:rsidDel="009B5CE7">
          <w:rPr>
            <w:rFonts w:ascii="Book Antiqua" w:hAnsi="Book Antiqua"/>
            <w:rPrChange w:id="4781" w:author="mac" w:date="2024-09-27T09:55:00Z">
              <w:rPr/>
            </w:rPrChange>
          </w:rPr>
          <w:delTex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delText>
        </w:r>
      </w:del>
    </w:p>
    <w:p w14:paraId="035161FB" w14:textId="195A1A91" w:rsidR="00325B63" w:rsidRPr="00833EEB" w:rsidDel="009B5CE7" w:rsidRDefault="00325B63">
      <w:pPr>
        <w:pStyle w:val="NormalWeb"/>
        <w:spacing w:line="276" w:lineRule="auto"/>
        <w:ind w:firstLine="284"/>
        <w:rPr>
          <w:del w:id="4782" w:author="Yashua Lebowitz" w:date="2024-09-27T19:52:00Z"/>
          <w:rFonts w:ascii="Book Antiqua" w:hAnsi="Book Antiqua"/>
          <w:rPrChange w:id="4783" w:author="mac" w:date="2024-09-27T09:55:00Z">
            <w:rPr>
              <w:del w:id="4784" w:author="Yashua Lebowitz" w:date="2024-09-27T19:52:00Z"/>
            </w:rPr>
          </w:rPrChange>
        </w:rPr>
        <w:pPrChange w:id="4785" w:author="Yashua Lebowitz" w:date="2024-09-28T16:42:00Z">
          <w:pPr>
            <w:pStyle w:val="NormalWeb"/>
            <w:spacing w:line="480" w:lineRule="auto"/>
            <w:ind w:firstLine="720"/>
          </w:pPr>
        </w:pPrChange>
      </w:pPr>
      <w:del w:id="4786" w:author="Yashua Lebowitz" w:date="2024-09-27T19:52:00Z">
        <w:r w:rsidRPr="00833EEB" w:rsidDel="009B5CE7">
          <w:rPr>
            <w:rFonts w:ascii="Book Antiqua" w:hAnsi="Book Antiqua"/>
            <w:rPrChange w:id="4787" w:author="mac" w:date="2024-09-27T09:55:00Z">
              <w:rPr/>
            </w:rPrChange>
          </w:rPr>
          <w:delText>“Lucky for you it has an exit wound. All we need to do now is get you stitched up.”</w:delText>
        </w:r>
      </w:del>
    </w:p>
    <w:p w14:paraId="64289E11" w14:textId="69DE1B8A" w:rsidR="00325B63" w:rsidRPr="00833EEB" w:rsidDel="009B5CE7" w:rsidRDefault="00325B63">
      <w:pPr>
        <w:pStyle w:val="NormalWeb"/>
        <w:spacing w:line="276" w:lineRule="auto"/>
        <w:ind w:firstLine="284"/>
        <w:rPr>
          <w:del w:id="4788" w:author="Yashua Lebowitz" w:date="2024-09-27T19:52:00Z"/>
          <w:rFonts w:ascii="Book Antiqua" w:hAnsi="Book Antiqua"/>
          <w:rPrChange w:id="4789" w:author="mac" w:date="2024-09-27T09:55:00Z">
            <w:rPr>
              <w:del w:id="4790" w:author="Yashua Lebowitz" w:date="2024-09-27T19:52:00Z"/>
            </w:rPr>
          </w:rPrChange>
        </w:rPr>
        <w:pPrChange w:id="4791" w:author="Yashua Lebowitz" w:date="2024-09-28T16:42:00Z">
          <w:pPr>
            <w:pStyle w:val="NormalWeb"/>
            <w:spacing w:line="480" w:lineRule="auto"/>
            <w:ind w:firstLine="720"/>
          </w:pPr>
        </w:pPrChange>
      </w:pPr>
      <w:del w:id="4792" w:author="Yashua Lebowitz" w:date="2024-09-27T19:52:00Z">
        <w:r w:rsidRPr="00833EEB" w:rsidDel="009B5CE7">
          <w:rPr>
            <w:rFonts w:ascii="Book Antiqua" w:hAnsi="Book Antiqua"/>
            <w:rPrChange w:id="4793" w:author="mac" w:date="2024-09-27T09:55:00Z">
              <w:rPr/>
            </w:rPrChange>
          </w:rPr>
          <w:delText>The power went off. The city now lay in complete darkness.</w:delText>
        </w:r>
      </w:del>
    </w:p>
    <w:p w14:paraId="0544ED3F" w14:textId="31CA3CF4" w:rsidR="00325B63" w:rsidRPr="00833EEB" w:rsidDel="009B5CE7" w:rsidRDefault="00325B63">
      <w:pPr>
        <w:pStyle w:val="NormalWeb"/>
        <w:spacing w:line="276" w:lineRule="auto"/>
        <w:ind w:firstLine="284"/>
        <w:rPr>
          <w:del w:id="4794" w:author="Yashua Lebowitz" w:date="2024-09-27T19:52:00Z"/>
          <w:rFonts w:ascii="Book Antiqua" w:hAnsi="Book Antiqua"/>
          <w:rPrChange w:id="4795" w:author="mac" w:date="2024-09-27T09:55:00Z">
            <w:rPr>
              <w:del w:id="4796" w:author="Yashua Lebowitz" w:date="2024-09-27T19:52:00Z"/>
            </w:rPr>
          </w:rPrChange>
        </w:rPr>
        <w:pPrChange w:id="4797" w:author="Yashua Lebowitz" w:date="2024-09-28T16:42:00Z">
          <w:pPr>
            <w:pStyle w:val="NormalWeb"/>
            <w:spacing w:line="480" w:lineRule="auto"/>
            <w:ind w:firstLine="720"/>
          </w:pPr>
        </w:pPrChange>
      </w:pPr>
      <w:del w:id="4798" w:author="Yashua Lebowitz" w:date="2024-09-27T19:52:00Z">
        <w:r w:rsidRPr="00833EEB" w:rsidDel="009B5CE7">
          <w:rPr>
            <w:rFonts w:ascii="Book Antiqua" w:hAnsi="Book Antiqua"/>
            <w:rPrChange w:id="4799" w:author="mac" w:date="2024-09-27T09:55:00Z">
              <w:rPr/>
            </w:rPrChange>
          </w:rPr>
          <w:delText>“How are we going to reach the hospital with all that’s happening outside?” Dipti said, her hand still throbbing from her gunshot wound.</w:delText>
        </w:r>
      </w:del>
    </w:p>
    <w:p w14:paraId="404E46CE" w14:textId="7A90AD9D" w:rsidR="00325B63" w:rsidRPr="00833EEB" w:rsidDel="009B5CE7" w:rsidRDefault="00325B63">
      <w:pPr>
        <w:pStyle w:val="NormalWeb"/>
        <w:spacing w:line="276" w:lineRule="auto"/>
        <w:ind w:firstLine="284"/>
        <w:rPr>
          <w:del w:id="4800" w:author="Yashua Lebowitz" w:date="2024-09-27T19:52:00Z"/>
          <w:rFonts w:ascii="Book Antiqua" w:hAnsi="Book Antiqua"/>
          <w:rPrChange w:id="4801" w:author="mac" w:date="2024-09-27T09:55:00Z">
            <w:rPr>
              <w:del w:id="4802" w:author="Yashua Lebowitz" w:date="2024-09-27T19:52:00Z"/>
            </w:rPr>
          </w:rPrChange>
        </w:rPr>
        <w:pPrChange w:id="4803" w:author="Yashua Lebowitz" w:date="2024-09-28T16:42:00Z">
          <w:pPr>
            <w:pStyle w:val="NormalWeb"/>
            <w:spacing w:line="480" w:lineRule="auto"/>
            <w:ind w:firstLine="720"/>
          </w:pPr>
        </w:pPrChange>
      </w:pPr>
      <w:del w:id="4804" w:author="Yashua Lebowitz" w:date="2024-09-27T19:52:00Z">
        <w:r w:rsidRPr="00833EEB" w:rsidDel="009B5CE7">
          <w:rPr>
            <w:rFonts w:ascii="Book Antiqua" w:hAnsi="Book Antiqua"/>
            <w:rPrChange w:id="4805" w:author="mac" w:date="2024-09-27T09:55:00Z">
              <w:rPr/>
            </w:rPrChange>
          </w:rPr>
          <w:delText>“We have a first aid kit in the bathroom with a couple of bandages inside and some antibiotic ointment. We’ll bandage both your wounds and see if we can find a doctor or medic outside.”</w:delText>
        </w:r>
      </w:del>
    </w:p>
    <w:p w14:paraId="15FF1A2A" w14:textId="7FC76C26" w:rsidR="00325B63" w:rsidRPr="00833EEB" w:rsidDel="009B5CE7" w:rsidRDefault="00325B63">
      <w:pPr>
        <w:pStyle w:val="NormalWeb"/>
        <w:spacing w:line="276" w:lineRule="auto"/>
        <w:ind w:firstLine="284"/>
        <w:rPr>
          <w:del w:id="4806" w:author="Yashua Lebowitz" w:date="2024-09-27T19:52:00Z"/>
          <w:rFonts w:ascii="Book Antiqua" w:hAnsi="Book Antiqua"/>
          <w:rPrChange w:id="4807" w:author="mac" w:date="2024-09-27T09:55:00Z">
            <w:rPr>
              <w:del w:id="4808" w:author="Yashua Lebowitz" w:date="2024-09-27T19:52:00Z"/>
            </w:rPr>
          </w:rPrChange>
        </w:rPr>
        <w:pPrChange w:id="4809" w:author="Yashua Lebowitz" w:date="2024-09-28T16:42:00Z">
          <w:pPr>
            <w:pStyle w:val="NormalWeb"/>
            <w:spacing w:line="480" w:lineRule="auto"/>
            <w:ind w:firstLine="720"/>
          </w:pPr>
        </w:pPrChange>
      </w:pPr>
      <w:del w:id="4810" w:author="Yashua Lebowitz" w:date="2024-09-27T19:52:00Z">
        <w:r w:rsidRPr="00833EEB" w:rsidDel="009B5CE7">
          <w:rPr>
            <w:rFonts w:ascii="Book Antiqua" w:hAnsi="Book Antiqua"/>
            <w:rPrChange w:id="4811" w:author="mac" w:date="2024-09-27T09:55:00Z">
              <w:rPr/>
            </w:rPrChange>
          </w:rPr>
          <w:delText>Dipti left to bring the first aid kit.</w:delText>
        </w:r>
      </w:del>
    </w:p>
    <w:p w14:paraId="769B821D" w14:textId="578B4BF5" w:rsidR="00325B63" w:rsidRPr="00833EEB" w:rsidDel="009B5CE7" w:rsidRDefault="00325B63">
      <w:pPr>
        <w:pStyle w:val="NormalWeb"/>
        <w:spacing w:line="276" w:lineRule="auto"/>
        <w:ind w:firstLine="284"/>
        <w:rPr>
          <w:del w:id="4812" w:author="Yashua Lebowitz" w:date="2024-09-27T19:52:00Z"/>
          <w:rFonts w:ascii="Book Antiqua" w:hAnsi="Book Antiqua"/>
          <w:rPrChange w:id="4813" w:author="mac" w:date="2024-09-27T09:55:00Z">
            <w:rPr>
              <w:del w:id="4814" w:author="Yashua Lebowitz" w:date="2024-09-27T19:52:00Z"/>
            </w:rPr>
          </w:rPrChange>
        </w:rPr>
        <w:pPrChange w:id="4815" w:author="Yashua Lebowitz" w:date="2024-09-28T16:42:00Z">
          <w:pPr>
            <w:pStyle w:val="NormalWeb"/>
            <w:spacing w:line="480" w:lineRule="auto"/>
            <w:ind w:firstLine="720"/>
          </w:pPr>
        </w:pPrChange>
      </w:pPr>
      <w:del w:id="4816" w:author="Yashua Lebowitz" w:date="2024-09-27T19:52:00Z">
        <w:r w:rsidRPr="00833EEB" w:rsidDel="009B5CE7">
          <w:rPr>
            <w:rFonts w:ascii="Book Antiqua" w:hAnsi="Book Antiqua"/>
            <w:rPrChange w:id="4817" w:author="mac" w:date="2024-09-27T09:55:00Z">
              <w:rPr/>
            </w:rPrChange>
          </w:rPr>
          <w:delText>“Why are you doing this, Tzadik? Just let me die. I don’t deserve to live.”</w:delText>
        </w:r>
      </w:del>
    </w:p>
    <w:p w14:paraId="46DB8FF7" w14:textId="5E1D90B8" w:rsidR="00325B63" w:rsidRPr="00833EEB" w:rsidDel="009B5CE7" w:rsidRDefault="00325B63">
      <w:pPr>
        <w:pStyle w:val="NormalWeb"/>
        <w:spacing w:line="276" w:lineRule="auto"/>
        <w:ind w:firstLine="284"/>
        <w:rPr>
          <w:del w:id="4818" w:author="Yashua Lebowitz" w:date="2024-09-27T19:52:00Z"/>
          <w:rFonts w:ascii="Book Antiqua" w:hAnsi="Book Antiqua"/>
          <w:rPrChange w:id="4819" w:author="mac" w:date="2024-09-27T09:55:00Z">
            <w:rPr>
              <w:del w:id="4820" w:author="Yashua Lebowitz" w:date="2024-09-27T19:52:00Z"/>
            </w:rPr>
          </w:rPrChange>
        </w:rPr>
        <w:pPrChange w:id="4821" w:author="Yashua Lebowitz" w:date="2024-09-28T16:42:00Z">
          <w:pPr>
            <w:pStyle w:val="NormalWeb"/>
            <w:spacing w:line="480" w:lineRule="auto"/>
            <w:ind w:firstLine="720"/>
          </w:pPr>
        </w:pPrChange>
      </w:pPr>
      <w:del w:id="4822" w:author="Yashua Lebowitz" w:date="2024-09-27T19:52:00Z">
        <w:r w:rsidRPr="00833EEB" w:rsidDel="009B5CE7">
          <w:rPr>
            <w:rFonts w:ascii="Book Antiqua" w:hAnsi="Book Antiqua"/>
            <w:rPrChange w:id="4823" w:author="mac" w:date="2024-09-27T09:55:00Z">
              <w:rPr/>
            </w:rPrChange>
          </w:rPr>
          <w:delText>“Hashem might still have a plan for you. He had a plan for David despite him being a murderer. You’re going to help me. I need to hide Dipti. The city is going to fall and the women are going to be raped. I need to hide her where nobody else will think to look.”</w:delText>
        </w:r>
      </w:del>
    </w:p>
    <w:p w14:paraId="702ED344" w14:textId="22EE2588" w:rsidR="00325B63" w:rsidRPr="00833EEB" w:rsidDel="009B5CE7" w:rsidRDefault="00325B63">
      <w:pPr>
        <w:pStyle w:val="NormalWeb"/>
        <w:spacing w:line="276" w:lineRule="auto"/>
        <w:ind w:firstLine="284"/>
        <w:rPr>
          <w:del w:id="4824" w:author="Yashua Lebowitz" w:date="2024-09-27T19:52:00Z"/>
          <w:rFonts w:ascii="Book Antiqua" w:hAnsi="Book Antiqua"/>
          <w:rPrChange w:id="4825" w:author="mac" w:date="2024-09-27T09:55:00Z">
            <w:rPr>
              <w:del w:id="4826" w:author="Yashua Lebowitz" w:date="2024-09-27T19:52:00Z"/>
            </w:rPr>
          </w:rPrChange>
        </w:rPr>
        <w:pPrChange w:id="4827" w:author="Yashua Lebowitz" w:date="2024-09-28T16:42:00Z">
          <w:pPr>
            <w:pStyle w:val="NormalWeb"/>
            <w:spacing w:line="480" w:lineRule="auto"/>
            <w:ind w:firstLine="720"/>
          </w:pPr>
        </w:pPrChange>
      </w:pPr>
      <w:del w:id="4828" w:author="Yashua Lebowitz" w:date="2024-09-27T19:52:00Z">
        <w:r w:rsidRPr="00833EEB" w:rsidDel="009B5CE7">
          <w:rPr>
            <w:rFonts w:ascii="Book Antiqua" w:hAnsi="Book Antiqua"/>
            <w:rPrChange w:id="4829" w:author="mac" w:date="2024-09-27T09:55:00Z">
              <w:rPr/>
            </w:rPrChange>
          </w:rPr>
          <w:delText>“And where might that be?”</w:delText>
        </w:r>
      </w:del>
    </w:p>
    <w:p w14:paraId="4F6BBE0E" w14:textId="3A068ECC" w:rsidR="00325B63" w:rsidRPr="00833EEB" w:rsidDel="009B5CE7" w:rsidRDefault="00325B63">
      <w:pPr>
        <w:pStyle w:val="NormalWeb"/>
        <w:spacing w:line="276" w:lineRule="auto"/>
        <w:ind w:firstLine="284"/>
        <w:rPr>
          <w:del w:id="4830" w:author="Yashua Lebowitz" w:date="2024-09-27T19:52:00Z"/>
          <w:rFonts w:ascii="Book Antiqua" w:hAnsi="Book Antiqua"/>
          <w:rPrChange w:id="4831" w:author="mac" w:date="2024-09-27T09:55:00Z">
            <w:rPr>
              <w:del w:id="4832" w:author="Yashua Lebowitz" w:date="2024-09-27T19:52:00Z"/>
            </w:rPr>
          </w:rPrChange>
        </w:rPr>
        <w:pPrChange w:id="4833" w:author="Yashua Lebowitz" w:date="2024-09-28T16:42:00Z">
          <w:pPr>
            <w:pStyle w:val="NormalWeb"/>
            <w:spacing w:line="480" w:lineRule="auto"/>
            <w:ind w:firstLine="720"/>
          </w:pPr>
        </w:pPrChange>
      </w:pPr>
      <w:del w:id="4834" w:author="Yashua Lebowitz" w:date="2024-09-27T19:52:00Z">
        <w:r w:rsidRPr="00833EEB" w:rsidDel="009B5CE7">
          <w:rPr>
            <w:rFonts w:ascii="Book Antiqua" w:hAnsi="Book Antiqua"/>
            <w:rPrChange w:id="4835" w:author="mac" w:date="2024-09-27T09:55:00Z">
              <w:rPr/>
            </w:rPrChange>
          </w:rPr>
          <w:delText>“The catacombs of the Mount of Olives. They are ancient burial sites, a labyrinth of tunnels and chambers that few would dare to enter.”</w:delText>
        </w:r>
      </w:del>
    </w:p>
    <w:p w14:paraId="7366FDB8" w14:textId="4427F533" w:rsidR="00325B63" w:rsidRPr="00833EEB" w:rsidDel="009B5CE7" w:rsidRDefault="00325B63">
      <w:pPr>
        <w:pStyle w:val="NormalWeb"/>
        <w:spacing w:line="276" w:lineRule="auto"/>
        <w:ind w:firstLine="284"/>
        <w:rPr>
          <w:del w:id="4836" w:author="Yashua Lebowitz" w:date="2024-09-27T19:52:00Z"/>
          <w:rFonts w:ascii="Book Antiqua" w:hAnsi="Book Antiqua"/>
          <w:rPrChange w:id="4837" w:author="mac" w:date="2024-09-27T09:55:00Z">
            <w:rPr>
              <w:del w:id="4838" w:author="Yashua Lebowitz" w:date="2024-09-27T19:52:00Z"/>
            </w:rPr>
          </w:rPrChange>
        </w:rPr>
        <w:pPrChange w:id="4839" w:author="Yashua Lebowitz" w:date="2024-09-28T16:42:00Z">
          <w:pPr>
            <w:pStyle w:val="NormalWeb"/>
            <w:spacing w:line="480" w:lineRule="auto"/>
            <w:ind w:firstLine="720"/>
          </w:pPr>
        </w:pPrChange>
      </w:pPr>
      <w:del w:id="4840" w:author="Yashua Lebowitz" w:date="2024-09-27T19:52:00Z">
        <w:r w:rsidRPr="00833EEB" w:rsidDel="009B5CE7">
          <w:rPr>
            <w:rFonts w:ascii="Book Antiqua" w:hAnsi="Book Antiqua"/>
            <w:rPrChange w:id="4841" w:author="mac" w:date="2024-09-27T09:55:00Z">
              <w:rPr/>
            </w:rPrChange>
          </w:rPr>
          <w:lastRenderedPageBreak/>
          <w:delText>“And I’m going to help you navigate them? Look at my arm, you shot me!”</w:delText>
        </w:r>
      </w:del>
    </w:p>
    <w:p w14:paraId="5120657E" w14:textId="49C6333A" w:rsidR="00325B63" w:rsidRPr="00833EEB" w:rsidDel="009B5CE7" w:rsidRDefault="00325B63">
      <w:pPr>
        <w:pStyle w:val="NormalWeb"/>
        <w:spacing w:line="276" w:lineRule="auto"/>
        <w:ind w:firstLine="284"/>
        <w:rPr>
          <w:del w:id="4842" w:author="Yashua Lebowitz" w:date="2024-09-27T19:52:00Z"/>
          <w:rFonts w:ascii="Book Antiqua" w:hAnsi="Book Antiqua"/>
          <w:rPrChange w:id="4843" w:author="mac" w:date="2024-09-27T09:55:00Z">
            <w:rPr>
              <w:del w:id="4844" w:author="Yashua Lebowitz" w:date="2024-09-27T19:52:00Z"/>
            </w:rPr>
          </w:rPrChange>
        </w:rPr>
        <w:pPrChange w:id="4845" w:author="Yashua Lebowitz" w:date="2024-09-28T16:42:00Z">
          <w:pPr>
            <w:pStyle w:val="NormalWeb"/>
            <w:spacing w:line="480" w:lineRule="auto"/>
            <w:ind w:firstLine="720"/>
          </w:pPr>
        </w:pPrChange>
      </w:pPr>
      <w:del w:id="4846" w:author="Yashua Lebowitz" w:date="2024-09-27T19:52:00Z">
        <w:r w:rsidRPr="00833EEB" w:rsidDel="009B5CE7">
          <w:rPr>
            <w:rFonts w:ascii="Book Antiqua" w:hAnsi="Book Antiqua"/>
            <w:rPrChange w:id="4847" w:author="mac" w:date="2024-09-27T09:55:00Z">
              <w:rPr/>
            </w:rPrChange>
          </w:rPr>
          <w:delText xml:space="preserve">“One arm is better than nothing.” </w:delText>
        </w:r>
      </w:del>
    </w:p>
    <w:p w14:paraId="62E2711B" w14:textId="7198CB41" w:rsidR="00325B63" w:rsidRPr="00833EEB" w:rsidDel="009B5CE7" w:rsidRDefault="00325B63">
      <w:pPr>
        <w:pStyle w:val="NormalWeb"/>
        <w:spacing w:line="276" w:lineRule="auto"/>
        <w:ind w:firstLine="284"/>
        <w:rPr>
          <w:del w:id="4848" w:author="Yashua Lebowitz" w:date="2024-09-27T19:52:00Z"/>
          <w:rFonts w:ascii="Book Antiqua" w:hAnsi="Book Antiqua"/>
          <w:rPrChange w:id="4849" w:author="mac" w:date="2024-09-27T09:55:00Z">
            <w:rPr>
              <w:del w:id="4850" w:author="Yashua Lebowitz" w:date="2024-09-27T19:52:00Z"/>
            </w:rPr>
          </w:rPrChange>
        </w:rPr>
        <w:pPrChange w:id="4851" w:author="Yashua Lebowitz" w:date="2024-09-28T16:42:00Z">
          <w:pPr>
            <w:pStyle w:val="NormalWeb"/>
            <w:spacing w:line="480" w:lineRule="auto"/>
            <w:ind w:firstLine="720"/>
          </w:pPr>
        </w:pPrChange>
      </w:pPr>
      <w:del w:id="4852" w:author="Yashua Lebowitz" w:date="2024-09-27T19:52:00Z">
        <w:r w:rsidRPr="00833EEB" w:rsidDel="009B5CE7">
          <w:rPr>
            <w:rFonts w:ascii="Book Antiqua" w:hAnsi="Book Antiqua"/>
            <w:rPrChange w:id="4853" w:author="mac" w:date="2024-09-27T09:55:00Z">
              <w:rPr/>
            </w:rPrChange>
          </w:rPr>
          <w:delText>“What about your wife’s hand?”</w:delText>
        </w:r>
      </w:del>
    </w:p>
    <w:p w14:paraId="241A0CF3" w14:textId="4405EA42" w:rsidR="00325B63" w:rsidRPr="00833EEB" w:rsidDel="009B5CE7" w:rsidRDefault="00325B63">
      <w:pPr>
        <w:pStyle w:val="NormalWeb"/>
        <w:spacing w:line="276" w:lineRule="auto"/>
        <w:ind w:firstLine="284"/>
        <w:rPr>
          <w:del w:id="4854" w:author="Yashua Lebowitz" w:date="2024-09-27T19:52:00Z"/>
          <w:rFonts w:ascii="Book Antiqua" w:hAnsi="Book Antiqua"/>
          <w:rPrChange w:id="4855" w:author="mac" w:date="2024-09-27T09:55:00Z">
            <w:rPr>
              <w:del w:id="4856" w:author="Yashua Lebowitz" w:date="2024-09-27T19:52:00Z"/>
            </w:rPr>
          </w:rPrChange>
        </w:rPr>
        <w:pPrChange w:id="4857" w:author="Yashua Lebowitz" w:date="2024-09-28T16:42:00Z">
          <w:pPr>
            <w:pStyle w:val="NormalWeb"/>
            <w:spacing w:line="480" w:lineRule="auto"/>
            <w:ind w:firstLine="720"/>
          </w:pPr>
        </w:pPrChange>
      </w:pPr>
      <w:del w:id="4858" w:author="Yashua Lebowitz" w:date="2024-09-27T19:52:00Z">
        <w:r w:rsidRPr="00833EEB" w:rsidDel="009B5CE7">
          <w:rPr>
            <w:rFonts w:ascii="Book Antiqua" w:hAnsi="Book Antiqua"/>
            <w:rPrChange w:id="4859" w:author="mac" w:date="2024-09-27T09:55:00Z">
              <w:rPr/>
            </w:rPrChange>
          </w:rPr>
          <w:delText>Dipti came in with the first aid kit. I stood up, and she handed me the rifle. I felt as if the danger had passed from Gabor and he had somewhat come to his senses.</w:delText>
        </w:r>
      </w:del>
    </w:p>
    <w:p w14:paraId="166F8E96" w14:textId="31088DE6" w:rsidR="00325B63" w:rsidRPr="00833EEB" w:rsidDel="009B5CE7" w:rsidRDefault="00325B63">
      <w:pPr>
        <w:pStyle w:val="NormalWeb"/>
        <w:spacing w:line="276" w:lineRule="auto"/>
        <w:ind w:firstLine="284"/>
        <w:rPr>
          <w:del w:id="4860" w:author="Yashua Lebowitz" w:date="2024-09-27T19:52:00Z"/>
          <w:rFonts w:ascii="Book Antiqua" w:hAnsi="Book Antiqua"/>
          <w:rPrChange w:id="4861" w:author="mac" w:date="2024-09-27T09:55:00Z">
            <w:rPr>
              <w:del w:id="4862" w:author="Yashua Lebowitz" w:date="2024-09-27T19:52:00Z"/>
            </w:rPr>
          </w:rPrChange>
        </w:rPr>
        <w:pPrChange w:id="4863" w:author="Yashua Lebowitz" w:date="2024-09-28T16:42:00Z">
          <w:pPr>
            <w:pStyle w:val="NormalWeb"/>
            <w:spacing w:line="480" w:lineRule="auto"/>
            <w:ind w:firstLine="720"/>
          </w:pPr>
        </w:pPrChange>
      </w:pPr>
      <w:del w:id="4864" w:author="Yashua Lebowitz" w:date="2024-09-27T19:52:00Z">
        <w:r w:rsidRPr="00833EEB" w:rsidDel="009B5CE7">
          <w:rPr>
            <w:rFonts w:ascii="Book Antiqua" w:hAnsi="Book Antiqua"/>
            <w:rPrChange w:id="4865" w:author="mac" w:date="2024-09-27T09:55:00Z">
              <w:rPr/>
            </w:rPrChange>
          </w:rPr>
          <w:delTex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delText>
        </w:r>
      </w:del>
    </w:p>
    <w:p w14:paraId="50BDCED5" w14:textId="0117196A" w:rsidR="00325B63" w:rsidRPr="00833EEB" w:rsidDel="009B5CE7" w:rsidRDefault="00325B63">
      <w:pPr>
        <w:pStyle w:val="NormalWeb"/>
        <w:spacing w:line="276" w:lineRule="auto"/>
        <w:ind w:firstLine="284"/>
        <w:rPr>
          <w:del w:id="4866" w:author="Yashua Lebowitz" w:date="2024-09-27T19:52:00Z"/>
          <w:rFonts w:ascii="Book Antiqua" w:hAnsi="Book Antiqua"/>
          <w:rPrChange w:id="4867" w:author="mac" w:date="2024-09-27T09:55:00Z">
            <w:rPr>
              <w:del w:id="4868" w:author="Yashua Lebowitz" w:date="2024-09-27T19:52:00Z"/>
            </w:rPr>
          </w:rPrChange>
        </w:rPr>
        <w:pPrChange w:id="4869" w:author="Yashua Lebowitz" w:date="2024-09-28T16:42:00Z">
          <w:pPr>
            <w:pStyle w:val="NormalWeb"/>
            <w:spacing w:line="480" w:lineRule="auto"/>
            <w:ind w:firstLine="720"/>
          </w:pPr>
        </w:pPrChange>
      </w:pPr>
      <w:del w:id="4870" w:author="Yashua Lebowitz" w:date="2024-09-27T19:52:00Z">
        <w:r w:rsidRPr="00833EEB" w:rsidDel="009B5CE7">
          <w:rPr>
            <w:rFonts w:ascii="Book Antiqua" w:hAnsi="Book Antiqua"/>
            <w:rPrChange w:id="4871" w:author="mac" w:date="2024-09-27T09:55:00Z">
              <w:rPr/>
            </w:rPrChange>
          </w:rPr>
          <w:delText>“Take it easy, woman.”</w:delText>
        </w:r>
      </w:del>
    </w:p>
    <w:p w14:paraId="1CB4A004" w14:textId="3107FCC6" w:rsidR="00325B63" w:rsidRPr="00833EEB" w:rsidDel="009B5CE7" w:rsidRDefault="00325B63">
      <w:pPr>
        <w:pStyle w:val="NormalWeb"/>
        <w:spacing w:line="276" w:lineRule="auto"/>
        <w:ind w:firstLine="284"/>
        <w:rPr>
          <w:del w:id="4872" w:author="Yashua Lebowitz" w:date="2024-09-27T19:52:00Z"/>
          <w:rFonts w:ascii="Book Antiqua" w:hAnsi="Book Antiqua"/>
          <w:rPrChange w:id="4873" w:author="mac" w:date="2024-09-27T09:55:00Z">
            <w:rPr>
              <w:del w:id="4874" w:author="Yashua Lebowitz" w:date="2024-09-27T19:52:00Z"/>
            </w:rPr>
          </w:rPrChange>
        </w:rPr>
        <w:pPrChange w:id="4875" w:author="Yashua Lebowitz" w:date="2024-09-28T16:42:00Z">
          <w:pPr>
            <w:pStyle w:val="NormalWeb"/>
            <w:spacing w:line="480" w:lineRule="auto"/>
            <w:ind w:firstLine="720"/>
          </w:pPr>
        </w:pPrChange>
      </w:pPr>
      <w:del w:id="4876" w:author="Yashua Lebowitz" w:date="2024-09-27T19:52:00Z">
        <w:r w:rsidRPr="00833EEB" w:rsidDel="009B5CE7">
          <w:rPr>
            <w:rFonts w:ascii="Book Antiqua" w:hAnsi="Book Antiqua"/>
            <w:rPrChange w:id="4877" w:author="mac" w:date="2024-09-27T09:55:00Z">
              <w:rPr/>
            </w:rPrChange>
          </w:rPr>
          <w:delText>“You’re a soldier, right? Why the whining? You brought this upon yourself. We’re all suffering right now because of you.”</w:delText>
        </w:r>
      </w:del>
    </w:p>
    <w:p w14:paraId="586B7CBD" w14:textId="2DEE4F4E" w:rsidR="00325B63" w:rsidRPr="00833EEB" w:rsidDel="009B5CE7" w:rsidRDefault="00325B63">
      <w:pPr>
        <w:pStyle w:val="NormalWeb"/>
        <w:spacing w:line="276" w:lineRule="auto"/>
        <w:ind w:firstLine="284"/>
        <w:rPr>
          <w:del w:id="4878" w:author="Yashua Lebowitz" w:date="2024-09-27T19:52:00Z"/>
          <w:rFonts w:ascii="Book Antiqua" w:hAnsi="Book Antiqua"/>
          <w:rPrChange w:id="4879" w:author="mac" w:date="2024-09-27T09:55:00Z">
            <w:rPr>
              <w:del w:id="4880" w:author="Yashua Lebowitz" w:date="2024-09-27T19:52:00Z"/>
            </w:rPr>
          </w:rPrChange>
        </w:rPr>
        <w:pPrChange w:id="4881" w:author="Yashua Lebowitz" w:date="2024-09-28T16:42:00Z">
          <w:pPr>
            <w:pStyle w:val="NormalWeb"/>
            <w:spacing w:line="480" w:lineRule="auto"/>
            <w:ind w:firstLine="720"/>
          </w:pPr>
        </w:pPrChange>
      </w:pPr>
      <w:del w:id="4882" w:author="Yashua Lebowitz" w:date="2024-09-27T19:52:00Z">
        <w:r w:rsidRPr="00833EEB" w:rsidDel="009B5CE7">
          <w:rPr>
            <w:rFonts w:ascii="Book Antiqua" w:hAnsi="Book Antiqua"/>
            <w:rPrChange w:id="4883" w:author="mac" w:date="2024-09-27T09:55:00Z">
              <w:rPr/>
            </w:rPrChange>
          </w:rPr>
          <w:delTex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delText>
        </w:r>
      </w:del>
    </w:p>
    <w:p w14:paraId="2E9D3CD9" w14:textId="078728EE" w:rsidR="00325B63" w:rsidRPr="00833EEB" w:rsidDel="009B5CE7" w:rsidRDefault="00325B63">
      <w:pPr>
        <w:pStyle w:val="NormalWeb"/>
        <w:spacing w:line="276" w:lineRule="auto"/>
        <w:ind w:firstLine="284"/>
        <w:rPr>
          <w:del w:id="4884" w:author="Yashua Lebowitz" w:date="2024-09-27T19:52:00Z"/>
          <w:rFonts w:ascii="Book Antiqua" w:hAnsi="Book Antiqua"/>
          <w:rPrChange w:id="4885" w:author="mac" w:date="2024-09-27T09:55:00Z">
            <w:rPr>
              <w:del w:id="4886" w:author="Yashua Lebowitz" w:date="2024-09-27T19:52:00Z"/>
            </w:rPr>
          </w:rPrChange>
        </w:rPr>
        <w:pPrChange w:id="4887" w:author="Yashua Lebowitz" w:date="2024-09-28T16:42:00Z">
          <w:pPr>
            <w:pStyle w:val="NormalWeb"/>
            <w:spacing w:line="480" w:lineRule="auto"/>
            <w:ind w:firstLine="720"/>
          </w:pPr>
        </w:pPrChange>
      </w:pPr>
      <w:del w:id="4888" w:author="Yashua Lebowitz" w:date="2024-09-27T19:52:00Z">
        <w:r w:rsidRPr="00833EEB" w:rsidDel="009B5CE7">
          <w:rPr>
            <w:rFonts w:ascii="Book Antiqua" w:hAnsi="Book Antiqua"/>
            <w:rPrChange w:id="4889" w:author="mac" w:date="2024-09-27T09:55:00Z">
              <w:rPr/>
            </w:rPrChange>
          </w:rPr>
          <w:delTex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delText>
        </w:r>
      </w:del>
    </w:p>
    <w:p w14:paraId="613410AB" w14:textId="345F0C8A" w:rsidR="00325B63" w:rsidRPr="00833EEB" w:rsidDel="009B5CE7" w:rsidRDefault="00325B63">
      <w:pPr>
        <w:pStyle w:val="NormalWeb"/>
        <w:spacing w:line="276" w:lineRule="auto"/>
        <w:ind w:firstLine="284"/>
        <w:rPr>
          <w:del w:id="4890" w:author="Yashua Lebowitz" w:date="2024-09-27T19:52:00Z"/>
          <w:rFonts w:ascii="Book Antiqua" w:hAnsi="Book Antiqua"/>
          <w:rPrChange w:id="4891" w:author="mac" w:date="2024-09-27T09:55:00Z">
            <w:rPr>
              <w:del w:id="4892" w:author="Yashua Lebowitz" w:date="2024-09-27T19:52:00Z"/>
            </w:rPr>
          </w:rPrChange>
        </w:rPr>
        <w:pPrChange w:id="4893" w:author="Yashua Lebowitz" w:date="2024-09-28T16:42:00Z">
          <w:pPr>
            <w:pStyle w:val="NormalWeb"/>
            <w:spacing w:line="480" w:lineRule="auto"/>
            <w:ind w:firstLine="720"/>
          </w:pPr>
        </w:pPrChange>
      </w:pPr>
      <w:del w:id="4894" w:author="Yashua Lebowitz" w:date="2024-09-27T19:52:00Z">
        <w:r w:rsidRPr="00833EEB" w:rsidDel="009B5CE7">
          <w:rPr>
            <w:rFonts w:ascii="Book Antiqua" w:hAnsi="Book Antiqua"/>
            <w:rPrChange w:id="4895" w:author="mac" w:date="2024-09-27T09:55:00Z">
              <w:rPr/>
            </w:rPrChange>
          </w:rPr>
          <w:delText>“I’ll manage this wound. It was like the time someone stepped on my hand when I was playing cricket with the boys. We should go to the pharmacy and find antibiotics. Hopefully, the pharmacist hasn’t gone into hiding.”</w:delText>
        </w:r>
      </w:del>
    </w:p>
    <w:p w14:paraId="25706709" w14:textId="2E767E2D" w:rsidR="00325B63" w:rsidRPr="00833EEB" w:rsidDel="009B5CE7" w:rsidRDefault="00325B63">
      <w:pPr>
        <w:pStyle w:val="NormalWeb"/>
        <w:spacing w:line="276" w:lineRule="auto"/>
        <w:ind w:firstLine="284"/>
        <w:rPr>
          <w:del w:id="4896" w:author="Yashua Lebowitz" w:date="2024-09-27T19:52:00Z"/>
          <w:rFonts w:ascii="Book Antiqua" w:hAnsi="Book Antiqua"/>
          <w:rPrChange w:id="4897" w:author="mac" w:date="2024-09-27T09:55:00Z">
            <w:rPr>
              <w:del w:id="4898" w:author="Yashua Lebowitz" w:date="2024-09-27T19:52:00Z"/>
            </w:rPr>
          </w:rPrChange>
        </w:rPr>
        <w:pPrChange w:id="4899" w:author="Yashua Lebowitz" w:date="2024-09-28T16:42:00Z">
          <w:pPr>
            <w:pStyle w:val="NormalWeb"/>
            <w:spacing w:line="480" w:lineRule="auto"/>
            <w:ind w:firstLine="720"/>
          </w:pPr>
        </w:pPrChange>
      </w:pPr>
      <w:del w:id="4900" w:author="Yashua Lebowitz" w:date="2024-09-27T19:52:00Z">
        <w:r w:rsidRPr="00833EEB" w:rsidDel="009B5CE7">
          <w:rPr>
            <w:rFonts w:ascii="Book Antiqua" w:hAnsi="Book Antiqua"/>
            <w:rPrChange w:id="4901" w:author="mac" w:date="2024-09-27T09:55:00Z">
              <w:rPr/>
            </w:rPrChange>
          </w:rPr>
          <w:delText>“Yes, good idea, Dipti.”</w:delText>
        </w:r>
      </w:del>
    </w:p>
    <w:p w14:paraId="642D81DC" w14:textId="4D16FF8E" w:rsidR="00325B63" w:rsidRPr="00833EEB" w:rsidDel="009B5CE7" w:rsidRDefault="00325B63">
      <w:pPr>
        <w:pStyle w:val="NormalWeb"/>
        <w:spacing w:line="276" w:lineRule="auto"/>
        <w:ind w:firstLine="284"/>
        <w:rPr>
          <w:del w:id="4902" w:author="Yashua Lebowitz" w:date="2024-09-27T19:52:00Z"/>
          <w:rFonts w:ascii="Book Antiqua" w:hAnsi="Book Antiqua"/>
          <w:rPrChange w:id="4903" w:author="mac" w:date="2024-09-27T09:55:00Z">
            <w:rPr>
              <w:del w:id="4904" w:author="Yashua Lebowitz" w:date="2024-09-27T19:52:00Z"/>
            </w:rPr>
          </w:rPrChange>
        </w:rPr>
        <w:pPrChange w:id="4905" w:author="Yashua Lebowitz" w:date="2024-09-28T16:42:00Z">
          <w:pPr>
            <w:pStyle w:val="NormalWeb"/>
            <w:spacing w:line="480" w:lineRule="auto"/>
            <w:ind w:firstLine="720"/>
          </w:pPr>
        </w:pPrChange>
      </w:pPr>
      <w:del w:id="4906" w:author="Yashua Lebowitz" w:date="2024-09-27T19:52:00Z">
        <w:r w:rsidRPr="00833EEB" w:rsidDel="009B5CE7">
          <w:rPr>
            <w:rFonts w:ascii="Book Antiqua" w:hAnsi="Book Antiqua"/>
            <w:rPrChange w:id="4907" w:author="mac" w:date="2024-09-27T09:55:00Z">
              <w:rPr/>
            </w:rPrChange>
          </w:rPr>
          <w:delText>As they bandaged their wounds and prepared to venture out, the gravity of the situation weighed heavily on them. The city was descending into chaos, but together, they were determined to survive and protect one another.</w:delText>
        </w:r>
      </w:del>
    </w:p>
    <w:p w14:paraId="40DBBA9A" w14:textId="0147558B" w:rsidR="00325B63" w:rsidRPr="00833EEB" w:rsidDel="009B5CE7" w:rsidRDefault="00325B63">
      <w:pPr>
        <w:pStyle w:val="NormalWeb"/>
        <w:spacing w:line="276" w:lineRule="auto"/>
        <w:ind w:firstLine="284"/>
        <w:rPr>
          <w:del w:id="4908" w:author="Yashua Lebowitz" w:date="2024-09-27T19:52:00Z"/>
          <w:rFonts w:ascii="Book Antiqua" w:hAnsi="Book Antiqua"/>
          <w:rPrChange w:id="4909" w:author="mac" w:date="2024-09-27T09:55:00Z">
            <w:rPr>
              <w:del w:id="4910" w:author="Yashua Lebowitz" w:date="2024-09-27T19:52:00Z"/>
            </w:rPr>
          </w:rPrChange>
        </w:rPr>
        <w:pPrChange w:id="4911" w:author="Yashua Lebowitz" w:date="2024-09-28T16:42:00Z">
          <w:pPr>
            <w:pStyle w:val="NormalWeb"/>
            <w:spacing w:line="480" w:lineRule="auto"/>
            <w:ind w:firstLine="720"/>
          </w:pPr>
        </w:pPrChange>
      </w:pPr>
      <w:del w:id="4912" w:author="Yashua Lebowitz" w:date="2024-09-27T19:52:00Z">
        <w:r w:rsidRPr="00833EEB" w:rsidDel="009B5CE7">
          <w:rPr>
            <w:rFonts w:ascii="Book Antiqua" w:hAnsi="Book Antiqua"/>
            <w:rPrChange w:id="4913" w:author="mac" w:date="2024-09-27T09:55:00Z">
              <w:rPr/>
            </w:rPrChange>
          </w:rPr>
          <w:lastRenderedPageBreak/>
          <w:delText>The three of them stepped out into the night, the darkness pressing in on them. With the Iron Dome no longer functional, the IDF relied on more traditional means of air defense.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delText>
        </w:r>
      </w:del>
    </w:p>
    <w:p w14:paraId="48926C14" w14:textId="04CE39E9" w:rsidR="00325B63" w:rsidRPr="00833EEB" w:rsidDel="009B5CE7" w:rsidRDefault="00325B63">
      <w:pPr>
        <w:pStyle w:val="NormalWeb"/>
        <w:spacing w:line="276" w:lineRule="auto"/>
        <w:ind w:firstLine="284"/>
        <w:rPr>
          <w:del w:id="4914" w:author="Yashua Lebowitz" w:date="2024-09-27T19:52:00Z"/>
          <w:rFonts w:ascii="Book Antiqua" w:hAnsi="Book Antiqua"/>
          <w:rPrChange w:id="4915" w:author="mac" w:date="2024-09-27T09:55:00Z">
            <w:rPr>
              <w:del w:id="4916" w:author="Yashua Lebowitz" w:date="2024-09-27T19:52:00Z"/>
            </w:rPr>
          </w:rPrChange>
        </w:rPr>
        <w:pPrChange w:id="4917" w:author="Yashua Lebowitz" w:date="2024-09-28T16:42:00Z">
          <w:pPr>
            <w:pStyle w:val="NormalWeb"/>
            <w:spacing w:line="480" w:lineRule="auto"/>
            <w:ind w:firstLine="720"/>
          </w:pPr>
        </w:pPrChange>
      </w:pPr>
      <w:del w:id="4918" w:author="Yashua Lebowitz" w:date="2024-09-27T19:52:00Z">
        <w:r w:rsidRPr="00833EEB" w:rsidDel="009B5CE7">
          <w:rPr>
            <w:rFonts w:ascii="Book Antiqua" w:hAnsi="Book Antiqua"/>
            <w:rPrChange w:id="4919" w:author="mac" w:date="2024-09-27T09:55:00Z">
              <w:rPr/>
            </w:rPrChange>
          </w:rPr>
          <w:delTex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delText>
        </w:r>
      </w:del>
    </w:p>
    <w:p w14:paraId="344915B5" w14:textId="1C14D3E0" w:rsidR="00325B63" w:rsidRPr="00833EEB" w:rsidDel="009B5CE7" w:rsidRDefault="00325B63">
      <w:pPr>
        <w:pStyle w:val="NormalWeb"/>
        <w:spacing w:line="276" w:lineRule="auto"/>
        <w:ind w:firstLine="284"/>
        <w:rPr>
          <w:del w:id="4920" w:author="Yashua Lebowitz" w:date="2024-09-27T19:52:00Z"/>
          <w:rFonts w:ascii="Book Antiqua" w:hAnsi="Book Antiqua"/>
          <w:rPrChange w:id="4921" w:author="mac" w:date="2024-09-27T09:55:00Z">
            <w:rPr>
              <w:del w:id="4922" w:author="Yashua Lebowitz" w:date="2024-09-27T19:52:00Z"/>
            </w:rPr>
          </w:rPrChange>
        </w:rPr>
        <w:pPrChange w:id="4923" w:author="Yashua Lebowitz" w:date="2024-09-28T16:42:00Z">
          <w:pPr>
            <w:pStyle w:val="NormalWeb"/>
            <w:spacing w:line="480" w:lineRule="auto"/>
            <w:ind w:firstLine="720"/>
          </w:pPr>
        </w:pPrChange>
      </w:pPr>
      <w:del w:id="4924" w:author="Yashua Lebowitz" w:date="2024-09-27T19:52:00Z">
        <w:r w:rsidRPr="00833EEB" w:rsidDel="009B5CE7">
          <w:rPr>
            <w:rFonts w:ascii="Book Antiqua" w:hAnsi="Book Antiqua"/>
            <w:rPrChange w:id="4925" w:author="mac" w:date="2024-09-27T09:55:00Z">
              <w:rPr/>
            </w:rPrChange>
          </w:rPr>
          <w:delText>We need to move quickly," I whispered, leading the way. "Stay close and keep quiet." I once again felt the weight of the EMP rifle in my hands. I exercised regularly, but not with intensity that could prepare me for this.</w:delText>
        </w:r>
      </w:del>
    </w:p>
    <w:p w14:paraId="72D27D71" w14:textId="370EA400" w:rsidR="00325B63" w:rsidRPr="00833EEB" w:rsidDel="009B5CE7" w:rsidRDefault="00325B63">
      <w:pPr>
        <w:pStyle w:val="NormalWeb"/>
        <w:spacing w:line="276" w:lineRule="auto"/>
        <w:ind w:firstLine="284"/>
        <w:rPr>
          <w:del w:id="4926" w:author="Yashua Lebowitz" w:date="2024-09-27T19:52:00Z"/>
          <w:rFonts w:ascii="Book Antiqua" w:hAnsi="Book Antiqua"/>
          <w:rPrChange w:id="4927" w:author="mac" w:date="2024-09-27T09:55:00Z">
            <w:rPr>
              <w:del w:id="4928" w:author="Yashua Lebowitz" w:date="2024-09-27T19:52:00Z"/>
            </w:rPr>
          </w:rPrChange>
        </w:rPr>
        <w:pPrChange w:id="4929" w:author="Yashua Lebowitz" w:date="2024-09-28T16:42:00Z">
          <w:pPr>
            <w:pStyle w:val="NormalWeb"/>
            <w:spacing w:line="480" w:lineRule="auto"/>
            <w:ind w:firstLine="720"/>
          </w:pPr>
        </w:pPrChange>
      </w:pPr>
      <w:del w:id="4930" w:author="Yashua Lebowitz" w:date="2024-09-27T19:52:00Z">
        <w:r w:rsidRPr="00833EEB" w:rsidDel="009B5CE7">
          <w:rPr>
            <w:rFonts w:ascii="Book Antiqua" w:hAnsi="Book Antiqua"/>
            <w:rPrChange w:id="4931" w:author="mac" w:date="2024-09-27T09:55:00Z">
              <w:rPr/>
            </w:rPrChange>
          </w:rPr>
          <w:delText>Dipti, her face pale but resolute, held onto the rifle with trembling hands. Gabor, now sober and focused, followed behind, his wounded arm cradled against his chest. As we made our way through the narrow alleyways of Old Jerusalem, we encountered other groups of people, huddled together and trying to stay out of sight. The fear was palpable, but so was the determination to survive.</w:delText>
        </w:r>
      </w:del>
    </w:p>
    <w:p w14:paraId="10235D34" w14:textId="3A397E74" w:rsidR="00325B63" w:rsidRPr="00833EEB" w:rsidDel="009B5CE7" w:rsidRDefault="00325B63">
      <w:pPr>
        <w:pStyle w:val="NormalWeb"/>
        <w:spacing w:line="276" w:lineRule="auto"/>
        <w:ind w:firstLine="284"/>
        <w:rPr>
          <w:del w:id="4932" w:author="Yashua Lebowitz" w:date="2024-09-27T19:52:00Z"/>
          <w:rFonts w:ascii="Book Antiqua" w:hAnsi="Book Antiqua"/>
          <w:rPrChange w:id="4933" w:author="mac" w:date="2024-09-27T09:55:00Z">
            <w:rPr>
              <w:del w:id="4934" w:author="Yashua Lebowitz" w:date="2024-09-27T19:52:00Z"/>
            </w:rPr>
          </w:rPrChange>
        </w:rPr>
        <w:pPrChange w:id="4935" w:author="Yashua Lebowitz" w:date="2024-09-28T16:42:00Z">
          <w:pPr>
            <w:pStyle w:val="NormalWeb"/>
            <w:spacing w:line="480" w:lineRule="auto"/>
            <w:ind w:firstLine="720"/>
          </w:pPr>
        </w:pPrChange>
      </w:pPr>
      <w:del w:id="4936" w:author="Yashua Lebowitz" w:date="2024-09-27T19:52:00Z">
        <w:r w:rsidRPr="00833EEB" w:rsidDel="009B5CE7">
          <w:rPr>
            <w:rFonts w:ascii="Book Antiqua" w:hAnsi="Book Antiqua"/>
            <w:rPrChange w:id="4937" w:author="mac" w:date="2024-09-27T09:55:00Z">
              <w:rPr/>
            </w:rPrChange>
          </w:rPr>
          <w:delTex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delText>
        </w:r>
      </w:del>
    </w:p>
    <w:p w14:paraId="37BB3ED3" w14:textId="1CF74D69" w:rsidR="00325B63" w:rsidRPr="00833EEB" w:rsidDel="009B5CE7" w:rsidRDefault="00325B63">
      <w:pPr>
        <w:pStyle w:val="NormalWeb"/>
        <w:spacing w:line="276" w:lineRule="auto"/>
        <w:ind w:firstLine="284"/>
        <w:rPr>
          <w:del w:id="4938" w:author="Yashua Lebowitz" w:date="2024-09-27T19:52:00Z"/>
          <w:rFonts w:ascii="Book Antiqua" w:hAnsi="Book Antiqua"/>
          <w:rPrChange w:id="4939" w:author="mac" w:date="2024-09-27T09:55:00Z">
            <w:rPr>
              <w:del w:id="4940" w:author="Yashua Lebowitz" w:date="2024-09-27T19:52:00Z"/>
            </w:rPr>
          </w:rPrChange>
        </w:rPr>
        <w:pPrChange w:id="4941" w:author="Yashua Lebowitz" w:date="2024-09-28T16:42:00Z">
          <w:pPr>
            <w:pStyle w:val="NormalWeb"/>
            <w:spacing w:line="480" w:lineRule="auto"/>
            <w:ind w:firstLine="720"/>
          </w:pPr>
        </w:pPrChange>
      </w:pPr>
      <w:del w:id="4942" w:author="Yashua Lebowitz" w:date="2024-09-27T19:52:00Z">
        <w:r w:rsidRPr="00833EEB" w:rsidDel="009B5CE7">
          <w:rPr>
            <w:rFonts w:ascii="Book Antiqua" w:hAnsi="Book Antiqua"/>
            <w:rPrChange w:id="4943" w:author="mac" w:date="2024-09-27T09:55:00Z">
              <w:rPr/>
            </w:rPrChange>
          </w:rPr>
          <w:delTex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delText>
        </w:r>
      </w:del>
    </w:p>
    <w:p w14:paraId="25660191" w14:textId="738F9B11" w:rsidR="00325B63" w:rsidRPr="00833EEB" w:rsidDel="009B5CE7" w:rsidRDefault="00325B63">
      <w:pPr>
        <w:pStyle w:val="NormalWeb"/>
        <w:spacing w:line="276" w:lineRule="auto"/>
        <w:ind w:firstLine="284"/>
        <w:rPr>
          <w:del w:id="4944" w:author="Yashua Lebowitz" w:date="2024-09-27T19:52:00Z"/>
          <w:rFonts w:ascii="Book Antiqua" w:hAnsi="Book Antiqua"/>
          <w:rPrChange w:id="4945" w:author="mac" w:date="2024-09-27T09:55:00Z">
            <w:rPr>
              <w:del w:id="4946" w:author="Yashua Lebowitz" w:date="2024-09-27T19:52:00Z"/>
            </w:rPr>
          </w:rPrChange>
        </w:rPr>
        <w:pPrChange w:id="4947" w:author="Yashua Lebowitz" w:date="2024-09-28T16:42:00Z">
          <w:pPr>
            <w:pStyle w:val="NormalWeb"/>
            <w:spacing w:line="480" w:lineRule="auto"/>
            <w:ind w:firstLine="720"/>
          </w:pPr>
        </w:pPrChange>
      </w:pPr>
      <w:del w:id="4948" w:author="Yashua Lebowitz" w:date="2024-09-27T19:52:00Z">
        <w:r w:rsidRPr="00833EEB" w:rsidDel="009B5CE7">
          <w:rPr>
            <w:rFonts w:ascii="Book Antiqua" w:hAnsi="Book Antiqua"/>
            <w:rPrChange w:id="4949" w:author="mac" w:date="2024-09-27T09:55:00Z">
              <w:rPr/>
            </w:rPrChange>
          </w:rPr>
          <w:delText>Suddenly, they discovered an elderly couple hiding in the shadows. The fear in the couple's eyes was palpable.</w:delText>
        </w:r>
      </w:del>
    </w:p>
    <w:p w14:paraId="5556D424" w14:textId="2331FB93" w:rsidR="00325B63" w:rsidRPr="00833EEB" w:rsidDel="009B5CE7" w:rsidRDefault="00325B63">
      <w:pPr>
        <w:pStyle w:val="NormalWeb"/>
        <w:spacing w:line="276" w:lineRule="auto"/>
        <w:ind w:firstLine="284"/>
        <w:rPr>
          <w:del w:id="4950" w:author="Yashua Lebowitz" w:date="2024-09-27T19:52:00Z"/>
          <w:rFonts w:ascii="Book Antiqua" w:hAnsi="Book Antiqua"/>
          <w:rPrChange w:id="4951" w:author="mac" w:date="2024-09-27T09:55:00Z">
            <w:rPr>
              <w:del w:id="4952" w:author="Yashua Lebowitz" w:date="2024-09-27T19:52:00Z"/>
            </w:rPr>
          </w:rPrChange>
        </w:rPr>
        <w:pPrChange w:id="4953" w:author="Yashua Lebowitz" w:date="2024-09-28T16:42:00Z">
          <w:pPr>
            <w:pStyle w:val="NormalWeb"/>
            <w:spacing w:line="480" w:lineRule="auto"/>
            <w:ind w:firstLine="720"/>
          </w:pPr>
        </w:pPrChange>
      </w:pPr>
      <w:del w:id="4954" w:author="Yashua Lebowitz" w:date="2024-09-27T19:52:00Z">
        <w:r w:rsidRPr="00833EEB" w:rsidDel="009B5CE7">
          <w:rPr>
            <w:rFonts w:ascii="Book Antiqua" w:hAnsi="Book Antiqua"/>
            <w:rPrChange w:id="4955" w:author="mac" w:date="2024-09-27T09:55:00Z">
              <w:rPr/>
            </w:rPrChange>
          </w:rPr>
          <w:lastRenderedPageBreak/>
          <w:delText>"Please don’t shoot, we left our valuables at home. Here’s our home key. Take whatever you want, just leave us alone," the elderly man pleaded, his voice trembling.</w:delText>
        </w:r>
      </w:del>
    </w:p>
    <w:p w14:paraId="7F155951" w14:textId="70701ACE" w:rsidR="00325B63" w:rsidRPr="00833EEB" w:rsidDel="009B5CE7" w:rsidRDefault="00325B63">
      <w:pPr>
        <w:pStyle w:val="NormalWeb"/>
        <w:spacing w:line="276" w:lineRule="auto"/>
        <w:ind w:firstLine="284"/>
        <w:rPr>
          <w:del w:id="4956" w:author="Yashua Lebowitz" w:date="2024-09-27T19:52:00Z"/>
          <w:rFonts w:ascii="Book Antiqua" w:hAnsi="Book Antiqua"/>
          <w:rPrChange w:id="4957" w:author="mac" w:date="2024-09-27T09:55:00Z">
            <w:rPr>
              <w:del w:id="4958" w:author="Yashua Lebowitz" w:date="2024-09-27T19:52:00Z"/>
            </w:rPr>
          </w:rPrChange>
        </w:rPr>
        <w:pPrChange w:id="4959" w:author="Yashua Lebowitz" w:date="2024-09-28T16:42:00Z">
          <w:pPr>
            <w:pStyle w:val="NormalWeb"/>
            <w:spacing w:line="480" w:lineRule="auto"/>
            <w:ind w:firstLine="720"/>
          </w:pPr>
        </w:pPrChange>
      </w:pPr>
      <w:del w:id="4960" w:author="Yashua Lebowitz" w:date="2024-09-27T19:52:00Z">
        <w:r w:rsidRPr="00833EEB" w:rsidDel="009B5CE7">
          <w:rPr>
            <w:rFonts w:ascii="Book Antiqua" w:hAnsi="Book Antiqua"/>
            <w:rPrChange w:id="4961" w:author="mac" w:date="2024-09-27T09:55:00Z">
              <w:rPr/>
            </w:rPrChange>
          </w:rPr>
          <w:delText>One of the looters, speaking Arabic, abused the elderly couple in broken English. With the butt of his rifle, he knocked the woman to the ground. The elderly gentleman tried to intervene but was shot along with his wife, their bodies collapsing onto the pavement.</w:delText>
        </w:r>
      </w:del>
    </w:p>
    <w:p w14:paraId="71107C5F" w14:textId="6F0995E5" w:rsidR="00325B63" w:rsidRPr="00833EEB" w:rsidDel="009B5CE7" w:rsidRDefault="00325B63">
      <w:pPr>
        <w:pStyle w:val="NormalWeb"/>
        <w:spacing w:line="276" w:lineRule="auto"/>
        <w:ind w:firstLine="284"/>
        <w:rPr>
          <w:del w:id="4962" w:author="Yashua Lebowitz" w:date="2024-09-27T19:52:00Z"/>
          <w:rFonts w:ascii="Book Antiqua" w:hAnsi="Book Antiqua"/>
          <w:rPrChange w:id="4963" w:author="mac" w:date="2024-09-27T09:55:00Z">
            <w:rPr>
              <w:del w:id="4964" w:author="Yashua Lebowitz" w:date="2024-09-27T19:52:00Z"/>
            </w:rPr>
          </w:rPrChange>
        </w:rPr>
        <w:pPrChange w:id="4965" w:author="Yashua Lebowitz" w:date="2024-09-28T16:42:00Z">
          <w:pPr>
            <w:pStyle w:val="NormalWeb"/>
            <w:spacing w:line="480" w:lineRule="auto"/>
            <w:ind w:firstLine="720"/>
          </w:pPr>
        </w:pPrChange>
      </w:pPr>
      <w:del w:id="4966" w:author="Yashua Lebowitz" w:date="2024-09-27T19:52:00Z">
        <w:r w:rsidRPr="00833EEB" w:rsidDel="009B5CE7">
          <w:rPr>
            <w:rFonts w:ascii="Book Antiqua" w:hAnsi="Book Antiqua"/>
            <w:rPrChange w:id="4967" w:author="mac" w:date="2024-09-27T09:55:00Z">
              <w:rPr/>
            </w:rPrChange>
          </w:rPr>
          <w:delText>The looter spat on their bodies. "Occupiers," he muttered in a thick accent.</w:delText>
        </w:r>
      </w:del>
    </w:p>
    <w:p w14:paraId="208043C5" w14:textId="6DE1FE1F" w:rsidR="00325B63" w:rsidRPr="00833EEB" w:rsidDel="009B5CE7" w:rsidRDefault="00325B63">
      <w:pPr>
        <w:pStyle w:val="NormalWeb"/>
        <w:spacing w:line="276" w:lineRule="auto"/>
        <w:ind w:firstLine="284"/>
        <w:rPr>
          <w:del w:id="4968" w:author="Yashua Lebowitz" w:date="2024-09-27T19:52:00Z"/>
          <w:rFonts w:ascii="Book Antiqua" w:hAnsi="Book Antiqua"/>
          <w:rPrChange w:id="4969" w:author="mac" w:date="2024-09-27T09:55:00Z">
            <w:rPr>
              <w:del w:id="4970" w:author="Yashua Lebowitz" w:date="2024-09-27T19:52:00Z"/>
            </w:rPr>
          </w:rPrChange>
        </w:rPr>
        <w:pPrChange w:id="4971" w:author="Yashua Lebowitz" w:date="2024-09-28T16:42:00Z">
          <w:pPr>
            <w:pStyle w:val="NormalWeb"/>
            <w:spacing w:line="480" w:lineRule="auto"/>
            <w:ind w:firstLine="720"/>
          </w:pPr>
        </w:pPrChange>
      </w:pPr>
      <w:del w:id="4972" w:author="Yashua Lebowitz" w:date="2024-09-27T19:52:00Z">
        <w:r w:rsidRPr="00833EEB" w:rsidDel="009B5CE7">
          <w:rPr>
            <w:rFonts w:ascii="Book Antiqua" w:hAnsi="Book Antiqua"/>
            <w:rPrChange w:id="4973" w:author="mac" w:date="2024-09-27T09:55:00Z">
              <w:rPr/>
            </w:rPrChange>
          </w:rPr>
          <w:delText>Dipti was about ready to shoot at them, but I grabbed the top of her rifle, put my finger to my mouth, and shook my head. I took her rifle and gave her my EMP rifle, ensuring she was equipped but didn't act impulsively.</w:delText>
        </w:r>
      </w:del>
    </w:p>
    <w:p w14:paraId="73B4AEC3" w14:textId="3027241D" w:rsidR="00325B63" w:rsidRPr="00833EEB" w:rsidDel="009B5CE7" w:rsidRDefault="00325B63">
      <w:pPr>
        <w:pStyle w:val="NormalWeb"/>
        <w:spacing w:line="276" w:lineRule="auto"/>
        <w:ind w:firstLine="284"/>
        <w:rPr>
          <w:del w:id="4974" w:author="Yashua Lebowitz" w:date="2024-09-27T19:52:00Z"/>
          <w:rFonts w:ascii="Book Antiqua" w:hAnsi="Book Antiqua"/>
          <w:rPrChange w:id="4975" w:author="mac" w:date="2024-09-27T09:55:00Z">
            <w:rPr>
              <w:del w:id="4976" w:author="Yashua Lebowitz" w:date="2024-09-27T19:52:00Z"/>
            </w:rPr>
          </w:rPrChange>
        </w:rPr>
        <w:pPrChange w:id="4977" w:author="Yashua Lebowitz" w:date="2024-09-28T16:42:00Z">
          <w:pPr>
            <w:pStyle w:val="NormalWeb"/>
            <w:spacing w:line="480" w:lineRule="auto"/>
          </w:pPr>
        </w:pPrChange>
      </w:pPr>
      <w:del w:id="4978" w:author="Yashua Lebowitz" w:date="2024-09-27T19:52:00Z">
        <w:r w:rsidRPr="00833EEB" w:rsidDel="009B5CE7">
          <w:rPr>
            <w:rFonts w:ascii="Book Antiqua" w:hAnsi="Book Antiqua"/>
            <w:rPrChange w:id="4979" w:author="mac" w:date="2024-09-27T09:55:00Z">
              <w:rPr/>
            </w:rPrChange>
          </w:rPr>
          <w:delText>Suddenly, from the darkness, muzzle flashes lit up the air, and the Muslim looters dropped one by one. Fully armed IDF soldiers with night vision goggles emerged, checking the bodies. One of them waved his hand.</w:delText>
        </w:r>
      </w:del>
    </w:p>
    <w:p w14:paraId="75A152A4" w14:textId="0C9753C0" w:rsidR="00325B63" w:rsidRPr="00833EEB" w:rsidDel="009B5CE7" w:rsidRDefault="00325B63">
      <w:pPr>
        <w:pStyle w:val="NormalWeb"/>
        <w:spacing w:line="276" w:lineRule="auto"/>
        <w:ind w:firstLine="284"/>
        <w:rPr>
          <w:del w:id="4980" w:author="Yashua Lebowitz" w:date="2024-09-27T19:52:00Z"/>
          <w:rFonts w:ascii="Book Antiqua" w:hAnsi="Book Antiqua"/>
          <w:rPrChange w:id="4981" w:author="mac" w:date="2024-09-27T09:55:00Z">
            <w:rPr>
              <w:del w:id="4982" w:author="Yashua Lebowitz" w:date="2024-09-27T19:52:00Z"/>
            </w:rPr>
          </w:rPrChange>
        </w:rPr>
        <w:pPrChange w:id="4983" w:author="Yashua Lebowitz" w:date="2024-09-28T16:42:00Z">
          <w:pPr>
            <w:pStyle w:val="NormalWeb"/>
            <w:spacing w:line="480" w:lineRule="auto"/>
            <w:ind w:firstLine="720"/>
          </w:pPr>
        </w:pPrChange>
      </w:pPr>
      <w:del w:id="4984" w:author="Yashua Lebowitz" w:date="2024-09-27T19:52:00Z">
        <w:r w:rsidRPr="00833EEB" w:rsidDel="009B5CE7">
          <w:rPr>
            <w:rFonts w:ascii="Book Antiqua" w:hAnsi="Book Antiqua"/>
            <w:rPrChange w:id="4985" w:author="mac" w:date="2024-09-27T09:55:00Z">
              <w:rPr/>
            </w:rPrChange>
          </w:rPr>
          <w:delText>"Clear."</w:delText>
        </w:r>
      </w:del>
    </w:p>
    <w:p w14:paraId="48EC5BAF" w14:textId="2AC8F082" w:rsidR="00325B63" w:rsidRPr="00833EEB" w:rsidDel="009B5CE7" w:rsidRDefault="00325B63">
      <w:pPr>
        <w:pStyle w:val="NormalWeb"/>
        <w:spacing w:line="276" w:lineRule="auto"/>
        <w:ind w:firstLine="284"/>
        <w:rPr>
          <w:del w:id="4986" w:author="Yashua Lebowitz" w:date="2024-09-27T19:52:00Z"/>
          <w:rFonts w:ascii="Book Antiqua" w:hAnsi="Book Antiqua"/>
          <w:rPrChange w:id="4987" w:author="mac" w:date="2024-09-27T09:55:00Z">
            <w:rPr>
              <w:del w:id="4988" w:author="Yashua Lebowitz" w:date="2024-09-27T19:52:00Z"/>
            </w:rPr>
          </w:rPrChange>
        </w:rPr>
        <w:pPrChange w:id="4989" w:author="Yashua Lebowitz" w:date="2024-09-28T16:42:00Z">
          <w:pPr>
            <w:pStyle w:val="NormalWeb"/>
            <w:spacing w:line="480" w:lineRule="auto"/>
            <w:ind w:firstLine="720"/>
          </w:pPr>
        </w:pPrChange>
      </w:pPr>
      <w:del w:id="4990" w:author="Yashua Lebowitz" w:date="2024-09-27T19:52:00Z">
        <w:r w:rsidRPr="00833EEB" w:rsidDel="009B5CE7">
          <w:rPr>
            <w:rFonts w:ascii="Book Antiqua" w:hAnsi="Book Antiqua"/>
            <w:rPrChange w:id="4991" w:author="mac" w:date="2024-09-27T09:55:00Z">
              <w:rPr/>
            </w:rPrChange>
          </w:rPr>
          <w:delText>We approached this group of soldiers cautiously. They saw us and shouted, "Halt!"</w:delText>
        </w:r>
      </w:del>
    </w:p>
    <w:p w14:paraId="2E861707" w14:textId="4277D953" w:rsidR="00325B63" w:rsidRPr="00833EEB" w:rsidDel="009B5CE7" w:rsidRDefault="00325B63">
      <w:pPr>
        <w:pStyle w:val="NormalWeb"/>
        <w:spacing w:line="276" w:lineRule="auto"/>
        <w:ind w:firstLine="284"/>
        <w:rPr>
          <w:del w:id="4992" w:author="Yashua Lebowitz" w:date="2024-09-27T19:52:00Z"/>
          <w:rFonts w:ascii="Book Antiqua" w:hAnsi="Book Antiqua"/>
          <w:rPrChange w:id="4993" w:author="mac" w:date="2024-09-27T09:55:00Z">
            <w:rPr>
              <w:del w:id="4994" w:author="Yashua Lebowitz" w:date="2024-09-27T19:52:00Z"/>
            </w:rPr>
          </w:rPrChange>
        </w:rPr>
        <w:pPrChange w:id="4995" w:author="Yashua Lebowitz" w:date="2024-09-28T16:42:00Z">
          <w:pPr>
            <w:pStyle w:val="NormalWeb"/>
            <w:spacing w:line="480" w:lineRule="auto"/>
            <w:ind w:firstLine="720"/>
          </w:pPr>
        </w:pPrChange>
      </w:pPr>
      <w:del w:id="4996" w:author="Yashua Lebowitz" w:date="2024-09-27T19:52:00Z">
        <w:r w:rsidRPr="00833EEB" w:rsidDel="009B5CE7">
          <w:rPr>
            <w:rFonts w:ascii="Book Antiqua" w:hAnsi="Book Antiqua"/>
            <w:rPrChange w:id="4997" w:author="mac" w:date="2024-09-27T09:55:00Z">
              <w:rPr/>
            </w:rPrChange>
          </w:rPr>
          <w:delText>One of them stepped forward, his eyes narrowing as he saw Gabor. "Gabor, is that you?" the soldier asked, recognition dawning on his face as he examined our group through his night vision goggles.</w:delText>
        </w:r>
      </w:del>
    </w:p>
    <w:p w14:paraId="692E21D6" w14:textId="44C09C61" w:rsidR="00325B63" w:rsidRPr="00833EEB" w:rsidDel="009B5CE7" w:rsidRDefault="00325B63">
      <w:pPr>
        <w:pStyle w:val="NormalWeb"/>
        <w:spacing w:line="276" w:lineRule="auto"/>
        <w:ind w:firstLine="284"/>
        <w:rPr>
          <w:del w:id="4998" w:author="Yashua Lebowitz" w:date="2024-09-27T19:52:00Z"/>
          <w:rFonts w:ascii="Book Antiqua" w:hAnsi="Book Antiqua"/>
          <w:rPrChange w:id="4999" w:author="mac" w:date="2024-09-27T09:55:00Z">
            <w:rPr>
              <w:del w:id="5000" w:author="Yashua Lebowitz" w:date="2024-09-27T19:52:00Z"/>
            </w:rPr>
          </w:rPrChange>
        </w:rPr>
        <w:pPrChange w:id="5001" w:author="Yashua Lebowitz" w:date="2024-09-28T16:42:00Z">
          <w:pPr>
            <w:pStyle w:val="NormalWeb"/>
            <w:spacing w:line="480" w:lineRule="auto"/>
            <w:ind w:firstLine="720"/>
          </w:pPr>
        </w:pPrChange>
      </w:pPr>
      <w:del w:id="5002" w:author="Yashua Lebowitz" w:date="2024-09-27T19:52:00Z">
        <w:r w:rsidRPr="00833EEB" w:rsidDel="009B5CE7">
          <w:rPr>
            <w:rFonts w:ascii="Book Antiqua" w:hAnsi="Book Antiqua"/>
            <w:rPrChange w:id="5003" w:author="mac" w:date="2024-09-27T09:55:00Z">
              <w:rPr/>
            </w:rPrChange>
          </w:rPr>
          <w:delText>"Yes, it’s me. I got into a nasty spat with an HKR. This couple saved me," Gabor responded, gesturing towards us.</w:delText>
        </w:r>
      </w:del>
    </w:p>
    <w:p w14:paraId="29D4F4B9" w14:textId="16E1C687" w:rsidR="00325B63" w:rsidRPr="00833EEB" w:rsidDel="009B5CE7" w:rsidRDefault="00325B63">
      <w:pPr>
        <w:pStyle w:val="NormalWeb"/>
        <w:spacing w:line="276" w:lineRule="auto"/>
        <w:ind w:firstLine="284"/>
        <w:rPr>
          <w:del w:id="5004" w:author="Yashua Lebowitz" w:date="2024-09-27T19:52:00Z"/>
          <w:rFonts w:ascii="Book Antiqua" w:hAnsi="Book Antiqua"/>
          <w:rPrChange w:id="5005" w:author="mac" w:date="2024-09-27T09:55:00Z">
            <w:rPr>
              <w:del w:id="5006" w:author="Yashua Lebowitz" w:date="2024-09-27T19:52:00Z"/>
            </w:rPr>
          </w:rPrChange>
        </w:rPr>
        <w:pPrChange w:id="5007" w:author="Yashua Lebowitz" w:date="2024-09-28T16:42:00Z">
          <w:pPr>
            <w:pStyle w:val="NormalWeb"/>
            <w:spacing w:line="480" w:lineRule="auto"/>
            <w:ind w:firstLine="720"/>
          </w:pPr>
        </w:pPrChange>
      </w:pPr>
      <w:del w:id="5008" w:author="Yashua Lebowitz" w:date="2024-09-27T19:52:00Z">
        <w:r w:rsidRPr="00833EEB" w:rsidDel="009B5CE7">
          <w:rPr>
            <w:rFonts w:ascii="Book Antiqua" w:hAnsi="Book Antiqua"/>
            <w:rPrChange w:id="5009" w:author="mac" w:date="2024-09-27T09:55:00Z">
              <w:rPr/>
            </w:rPrChange>
          </w:rPr>
          <w:delText>“I thought you were derelict of duty. When you were drinking, you kept going on and on about how you wanted to find some action before you die. We thought you went searching for a prostitute.”</w:delText>
        </w:r>
      </w:del>
    </w:p>
    <w:p w14:paraId="69BD18D9" w14:textId="3AA6E2F0" w:rsidR="00325B63" w:rsidRPr="00833EEB" w:rsidDel="009B5CE7" w:rsidRDefault="00325B63">
      <w:pPr>
        <w:pStyle w:val="NormalWeb"/>
        <w:spacing w:line="276" w:lineRule="auto"/>
        <w:ind w:firstLine="284"/>
        <w:rPr>
          <w:del w:id="5010" w:author="Yashua Lebowitz" w:date="2024-09-27T19:52:00Z"/>
          <w:rFonts w:ascii="Book Antiqua" w:hAnsi="Book Antiqua"/>
          <w:rPrChange w:id="5011" w:author="mac" w:date="2024-09-27T09:55:00Z">
            <w:rPr>
              <w:del w:id="5012" w:author="Yashua Lebowitz" w:date="2024-09-27T19:52:00Z"/>
            </w:rPr>
          </w:rPrChange>
        </w:rPr>
        <w:pPrChange w:id="5013" w:author="Yashua Lebowitz" w:date="2024-09-28T16:42:00Z">
          <w:pPr>
            <w:pStyle w:val="NormalWeb"/>
            <w:spacing w:line="480" w:lineRule="auto"/>
            <w:ind w:firstLine="720"/>
          </w:pPr>
        </w:pPrChange>
      </w:pPr>
      <w:del w:id="5014" w:author="Yashua Lebowitz" w:date="2024-09-27T19:52:00Z">
        <w:r w:rsidRPr="00833EEB" w:rsidDel="009B5CE7">
          <w:rPr>
            <w:rFonts w:ascii="Book Antiqua" w:hAnsi="Book Antiqua"/>
            <w:rPrChange w:id="5015" w:author="mac" w:date="2024-09-27T09:55:00Z">
              <w:rPr/>
            </w:rPrChange>
          </w:rPr>
          <w:delTex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delText>
        </w:r>
      </w:del>
    </w:p>
    <w:p w14:paraId="166F2D27" w14:textId="17A36065" w:rsidR="00325B63" w:rsidRPr="00833EEB" w:rsidDel="009B5CE7" w:rsidRDefault="00325B63">
      <w:pPr>
        <w:pStyle w:val="NormalWeb"/>
        <w:spacing w:line="276" w:lineRule="auto"/>
        <w:ind w:firstLine="284"/>
        <w:rPr>
          <w:del w:id="5016" w:author="Yashua Lebowitz" w:date="2024-09-27T19:52:00Z"/>
          <w:rFonts w:ascii="Book Antiqua" w:hAnsi="Book Antiqua"/>
          <w:rPrChange w:id="5017" w:author="mac" w:date="2024-09-27T09:55:00Z">
            <w:rPr>
              <w:del w:id="5018" w:author="Yashua Lebowitz" w:date="2024-09-27T19:52:00Z"/>
            </w:rPr>
          </w:rPrChange>
        </w:rPr>
        <w:pPrChange w:id="5019" w:author="Yashua Lebowitz" w:date="2024-09-28T16:42:00Z">
          <w:pPr>
            <w:pStyle w:val="NormalWeb"/>
            <w:spacing w:line="480" w:lineRule="auto"/>
            <w:ind w:firstLine="720"/>
          </w:pPr>
        </w:pPrChange>
      </w:pPr>
      <w:del w:id="5020" w:author="Yashua Lebowitz" w:date="2024-09-27T19:52:00Z">
        <w:r w:rsidRPr="00833EEB" w:rsidDel="009B5CE7">
          <w:rPr>
            <w:rFonts w:ascii="Book Antiqua" w:hAnsi="Book Antiqua"/>
            <w:rPrChange w:id="5021" w:author="mac" w:date="2024-09-27T09:55:00Z">
              <w:rPr/>
            </w:rPrChange>
          </w:rPr>
          <w:delText xml:space="preserve">The other soldiers laughed. easing the tension momentarily. The soldier who recognized Gabor turned to us, his tone becoming serious. "We need to move. The </w:delText>
        </w:r>
        <w:r w:rsidRPr="00833EEB" w:rsidDel="009B5CE7">
          <w:rPr>
            <w:rFonts w:ascii="Book Antiqua" w:hAnsi="Book Antiqua"/>
            <w:rPrChange w:id="5022" w:author="mac" w:date="2024-09-27T09:55:00Z">
              <w:rPr/>
            </w:rPrChange>
          </w:rPr>
          <w:lastRenderedPageBreak/>
          <w:delText>streets aren’t safe, and there’s been increased enemy activity in the area. You three should come with us. The Muslims in the area have been armed by the CIA to undermine our security in the city while operation Gaza Hope is underway.  We’ve already killed hundreds of militants in the area. "</w:delText>
        </w:r>
      </w:del>
    </w:p>
    <w:p w14:paraId="4223EF5C" w14:textId="644B1395" w:rsidR="00325B63" w:rsidRPr="00833EEB" w:rsidDel="009B5CE7" w:rsidRDefault="00325B63">
      <w:pPr>
        <w:pStyle w:val="NormalWeb"/>
        <w:spacing w:line="276" w:lineRule="auto"/>
        <w:ind w:firstLine="284"/>
        <w:rPr>
          <w:del w:id="5023" w:author="Yashua Lebowitz" w:date="2024-09-27T19:52:00Z"/>
          <w:rFonts w:ascii="Book Antiqua" w:hAnsi="Book Antiqua"/>
          <w:rPrChange w:id="5024" w:author="mac" w:date="2024-09-27T09:55:00Z">
            <w:rPr>
              <w:del w:id="5025" w:author="Yashua Lebowitz" w:date="2024-09-27T19:52:00Z"/>
            </w:rPr>
          </w:rPrChange>
        </w:rPr>
        <w:pPrChange w:id="5026" w:author="Yashua Lebowitz" w:date="2024-09-28T16:42:00Z">
          <w:pPr>
            <w:pStyle w:val="NormalWeb"/>
            <w:spacing w:line="480" w:lineRule="auto"/>
            <w:ind w:firstLine="720"/>
          </w:pPr>
        </w:pPrChange>
      </w:pPr>
      <w:del w:id="5027" w:author="Yashua Lebowitz" w:date="2024-09-27T19:52:00Z">
        <w:r w:rsidRPr="00833EEB" w:rsidDel="009B5CE7">
          <w:rPr>
            <w:rFonts w:ascii="Book Antiqua" w:hAnsi="Book Antiqua"/>
            <w:rPrChange w:id="5028" w:author="mac" w:date="2024-09-27T09:55:00Z">
              <w:rPr/>
            </w:rPrChange>
          </w:rPr>
          <w:delText>I nodded. I looked at Gabor, who seemed more alert now, the alcohol-induced haze lifting. We fell in line behind the soldiers, moving through the darkened streets with caution.</w:delText>
        </w:r>
      </w:del>
    </w:p>
    <w:p w14:paraId="77A26D1E" w14:textId="0C1597F0" w:rsidR="00325B63" w:rsidRPr="00833EEB" w:rsidDel="009B5CE7" w:rsidRDefault="00325B63">
      <w:pPr>
        <w:pStyle w:val="NormalWeb"/>
        <w:spacing w:line="276" w:lineRule="auto"/>
        <w:ind w:firstLine="284"/>
        <w:rPr>
          <w:del w:id="5029" w:author="Yashua Lebowitz" w:date="2024-09-27T19:52:00Z"/>
          <w:rFonts w:ascii="Book Antiqua" w:hAnsi="Book Antiqua"/>
          <w:rPrChange w:id="5030" w:author="mac" w:date="2024-09-27T09:55:00Z">
            <w:rPr>
              <w:del w:id="5031" w:author="Yashua Lebowitz" w:date="2024-09-27T19:52:00Z"/>
            </w:rPr>
          </w:rPrChange>
        </w:rPr>
        <w:pPrChange w:id="5032" w:author="Yashua Lebowitz" w:date="2024-09-28T16:42:00Z">
          <w:pPr>
            <w:pStyle w:val="NormalWeb"/>
            <w:spacing w:line="480" w:lineRule="auto"/>
            <w:ind w:firstLine="720"/>
          </w:pPr>
        </w:pPrChange>
      </w:pPr>
      <w:del w:id="5033" w:author="Yashua Lebowitz" w:date="2024-09-27T19:52:00Z">
        <w:r w:rsidRPr="00833EEB" w:rsidDel="009B5CE7">
          <w:rPr>
            <w:rFonts w:ascii="Book Antiqua" w:hAnsi="Book Antiqua"/>
            <w:rPrChange w:id="5034" w:author="mac" w:date="2024-09-27T09:55:00Z">
              <w:rPr/>
            </w:rPrChange>
          </w:rPr>
          <w:delTex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delText>
        </w:r>
      </w:del>
    </w:p>
    <w:p w14:paraId="2D4109CA" w14:textId="498352D1" w:rsidR="00325B63" w:rsidRPr="00833EEB" w:rsidDel="009B5CE7" w:rsidRDefault="00325B63">
      <w:pPr>
        <w:pStyle w:val="NormalWeb"/>
        <w:spacing w:line="276" w:lineRule="auto"/>
        <w:ind w:firstLine="284"/>
        <w:rPr>
          <w:del w:id="5035" w:author="Yashua Lebowitz" w:date="2024-09-27T19:52:00Z"/>
          <w:rFonts w:ascii="Book Antiqua" w:hAnsi="Book Antiqua"/>
          <w:rPrChange w:id="5036" w:author="mac" w:date="2024-09-27T09:55:00Z">
            <w:rPr>
              <w:del w:id="5037" w:author="Yashua Lebowitz" w:date="2024-09-27T19:52:00Z"/>
            </w:rPr>
          </w:rPrChange>
        </w:rPr>
        <w:pPrChange w:id="5038" w:author="Yashua Lebowitz" w:date="2024-09-28T16:42:00Z">
          <w:pPr>
            <w:pStyle w:val="NormalWeb"/>
            <w:spacing w:line="480" w:lineRule="auto"/>
            <w:ind w:firstLine="720"/>
          </w:pPr>
        </w:pPrChange>
      </w:pPr>
      <w:del w:id="5039" w:author="Yashua Lebowitz" w:date="2024-09-27T19:52:00Z">
        <w:r w:rsidRPr="00833EEB" w:rsidDel="009B5CE7">
          <w:rPr>
            <w:rFonts w:ascii="Book Antiqua" w:hAnsi="Book Antiqua"/>
            <w:rPrChange w:id="5040" w:author="mac" w:date="2024-09-27T09:55:00Z">
              <w:rPr/>
            </w:rPrChange>
          </w:rPr>
          <w:delText>As we approached a more secure area, the lead soldier turned to Gabor. "We’re setting up a temporary command post nearby. You’ll be safe there, and we can get you medical attention."</w:delText>
        </w:r>
      </w:del>
    </w:p>
    <w:p w14:paraId="332167D2" w14:textId="6370C409" w:rsidR="00325B63" w:rsidRPr="00833EEB" w:rsidDel="009B5CE7" w:rsidRDefault="00325B63">
      <w:pPr>
        <w:pStyle w:val="NormalWeb"/>
        <w:spacing w:line="276" w:lineRule="auto"/>
        <w:ind w:firstLine="284"/>
        <w:rPr>
          <w:del w:id="5041" w:author="Yashua Lebowitz" w:date="2024-09-27T19:52:00Z"/>
          <w:rFonts w:ascii="Book Antiqua" w:hAnsi="Book Antiqua"/>
          <w:rPrChange w:id="5042" w:author="mac" w:date="2024-09-27T09:55:00Z">
            <w:rPr>
              <w:del w:id="5043" w:author="Yashua Lebowitz" w:date="2024-09-27T19:52:00Z"/>
            </w:rPr>
          </w:rPrChange>
        </w:rPr>
        <w:pPrChange w:id="5044" w:author="Yashua Lebowitz" w:date="2024-09-28T16:42:00Z">
          <w:pPr>
            <w:pStyle w:val="NormalWeb"/>
            <w:spacing w:line="480" w:lineRule="auto"/>
            <w:ind w:firstLine="720"/>
          </w:pPr>
        </w:pPrChange>
      </w:pPr>
      <w:del w:id="5045" w:author="Yashua Lebowitz" w:date="2024-09-27T19:52:00Z">
        <w:r w:rsidRPr="00833EEB" w:rsidDel="009B5CE7">
          <w:rPr>
            <w:rFonts w:ascii="Book Antiqua" w:hAnsi="Book Antiqua"/>
            <w:rPrChange w:id="5046" w:author="mac" w:date="2024-09-27T09:55:00Z">
              <w:rPr/>
            </w:rPrChange>
          </w:rPr>
          <w:delText>"Thank you," Gabor said, his voice sincere.</w:delText>
        </w:r>
      </w:del>
    </w:p>
    <w:p w14:paraId="2398AA2C" w14:textId="1DE0AE20" w:rsidR="00325B63" w:rsidRPr="00833EEB" w:rsidDel="009B5CE7" w:rsidRDefault="00325B63">
      <w:pPr>
        <w:pStyle w:val="NormalWeb"/>
        <w:spacing w:line="276" w:lineRule="auto"/>
        <w:ind w:firstLine="284"/>
        <w:rPr>
          <w:del w:id="5047" w:author="Yashua Lebowitz" w:date="2024-09-27T19:52:00Z"/>
          <w:rFonts w:ascii="Book Antiqua" w:hAnsi="Book Antiqua"/>
          <w:rPrChange w:id="5048" w:author="mac" w:date="2024-09-27T09:55:00Z">
            <w:rPr>
              <w:del w:id="5049" w:author="Yashua Lebowitz" w:date="2024-09-27T19:52:00Z"/>
            </w:rPr>
          </w:rPrChange>
        </w:rPr>
        <w:pPrChange w:id="5050" w:author="Yashua Lebowitz" w:date="2024-09-28T16:42:00Z">
          <w:pPr>
            <w:pStyle w:val="NormalWeb"/>
            <w:spacing w:line="480" w:lineRule="auto"/>
            <w:ind w:firstLine="720"/>
          </w:pPr>
        </w:pPrChange>
      </w:pPr>
      <w:del w:id="5051" w:author="Yashua Lebowitz" w:date="2024-09-27T19:52:00Z">
        <w:r w:rsidRPr="00833EEB" w:rsidDel="009B5CE7">
          <w:rPr>
            <w:rFonts w:ascii="Book Antiqua" w:hAnsi="Book Antiqua"/>
            <w:rPrChange w:id="5052" w:author="mac" w:date="2024-09-27T09:55:00Z">
              <w:rPr/>
            </w:rPrChange>
          </w:rPr>
          <w:delTex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delText>
        </w:r>
      </w:del>
    </w:p>
    <w:p w14:paraId="32C52D61" w14:textId="35D04252" w:rsidR="00325B63" w:rsidRPr="00833EEB" w:rsidDel="009B5CE7" w:rsidRDefault="00325B63">
      <w:pPr>
        <w:pStyle w:val="NormalWeb"/>
        <w:spacing w:line="276" w:lineRule="auto"/>
        <w:ind w:firstLine="284"/>
        <w:rPr>
          <w:del w:id="5053" w:author="Yashua Lebowitz" w:date="2024-09-27T19:52:00Z"/>
          <w:rFonts w:ascii="Book Antiqua" w:hAnsi="Book Antiqua"/>
          <w:rPrChange w:id="5054" w:author="mac" w:date="2024-09-27T09:55:00Z">
            <w:rPr>
              <w:del w:id="5055" w:author="Yashua Lebowitz" w:date="2024-09-27T19:52:00Z"/>
            </w:rPr>
          </w:rPrChange>
        </w:rPr>
        <w:pPrChange w:id="5056" w:author="Yashua Lebowitz" w:date="2024-09-28T16:42:00Z">
          <w:pPr>
            <w:pStyle w:val="NormalWeb"/>
            <w:spacing w:line="480" w:lineRule="auto"/>
            <w:ind w:firstLine="720"/>
          </w:pPr>
        </w:pPrChange>
      </w:pPr>
      <w:del w:id="5057" w:author="Yashua Lebowitz" w:date="2024-09-27T19:52:00Z">
        <w:r w:rsidRPr="00833EEB" w:rsidDel="009B5CE7">
          <w:rPr>
            <w:rFonts w:ascii="Book Antiqua" w:hAnsi="Book Antiqua"/>
            <w:rPrChange w:id="5058" w:author="mac" w:date="2024-09-27T09:55:00Z">
              <w:rPr/>
            </w:rPrChange>
          </w:rPr>
          <w:delText>“Is everything all right, son? I’m here if you need to talk.”</w:delText>
        </w:r>
      </w:del>
    </w:p>
    <w:p w14:paraId="516AC272" w14:textId="69B16975" w:rsidR="00325B63" w:rsidRPr="00833EEB" w:rsidDel="009B5CE7" w:rsidRDefault="00325B63">
      <w:pPr>
        <w:pStyle w:val="NormalWeb"/>
        <w:spacing w:line="276" w:lineRule="auto"/>
        <w:ind w:firstLine="284"/>
        <w:rPr>
          <w:del w:id="5059" w:author="Yashua Lebowitz" w:date="2024-09-27T19:52:00Z"/>
          <w:rFonts w:ascii="Book Antiqua" w:hAnsi="Book Antiqua"/>
          <w:rPrChange w:id="5060" w:author="mac" w:date="2024-09-27T09:55:00Z">
            <w:rPr>
              <w:del w:id="5061" w:author="Yashua Lebowitz" w:date="2024-09-27T19:52:00Z"/>
            </w:rPr>
          </w:rPrChange>
        </w:rPr>
        <w:pPrChange w:id="5062" w:author="Yashua Lebowitz" w:date="2024-09-28T16:42:00Z">
          <w:pPr>
            <w:pStyle w:val="NormalWeb"/>
            <w:spacing w:line="480" w:lineRule="auto"/>
            <w:ind w:firstLine="720"/>
          </w:pPr>
        </w:pPrChange>
      </w:pPr>
      <w:del w:id="5063" w:author="Yashua Lebowitz" w:date="2024-09-27T19:52:00Z">
        <w:r w:rsidRPr="00833EEB" w:rsidDel="009B5CE7">
          <w:rPr>
            <w:rFonts w:ascii="Book Antiqua" w:hAnsi="Book Antiqua"/>
            <w:rPrChange w:id="5064" w:author="mac" w:date="2024-09-27T09:55:00Z">
              <w:rPr/>
            </w:rPrChange>
          </w:rPr>
          <w:delText>The soldier was inconsolable, not responding to her inquiry, his face still buried in his hands.</w:delText>
        </w:r>
      </w:del>
    </w:p>
    <w:p w14:paraId="07B271F3" w14:textId="480F6F27" w:rsidR="00325B63" w:rsidRPr="00833EEB" w:rsidDel="009B5CE7" w:rsidRDefault="00325B63">
      <w:pPr>
        <w:pStyle w:val="NormalWeb"/>
        <w:spacing w:line="276" w:lineRule="auto"/>
        <w:ind w:firstLine="284"/>
        <w:rPr>
          <w:del w:id="5065" w:author="Yashua Lebowitz" w:date="2024-09-27T19:52:00Z"/>
          <w:rFonts w:ascii="Book Antiqua" w:hAnsi="Book Antiqua"/>
          <w:rPrChange w:id="5066" w:author="mac" w:date="2024-09-27T09:55:00Z">
            <w:rPr>
              <w:del w:id="5067" w:author="Yashua Lebowitz" w:date="2024-09-27T19:52:00Z"/>
            </w:rPr>
          </w:rPrChange>
        </w:rPr>
        <w:pPrChange w:id="5068" w:author="Yashua Lebowitz" w:date="2024-09-28T16:42:00Z">
          <w:pPr>
            <w:pStyle w:val="NormalWeb"/>
            <w:spacing w:line="480" w:lineRule="auto"/>
            <w:ind w:firstLine="720"/>
          </w:pPr>
        </w:pPrChange>
      </w:pPr>
      <w:del w:id="5069" w:author="Yashua Lebowitz" w:date="2024-09-27T19:52:00Z">
        <w:r w:rsidRPr="00833EEB" w:rsidDel="009B5CE7">
          <w:rPr>
            <w:rFonts w:ascii="Book Antiqua" w:hAnsi="Book Antiqua"/>
            <w:rPrChange w:id="5070" w:author="mac" w:date="2024-09-27T09:55:00Z">
              <w:rPr/>
            </w:rPrChange>
          </w:rPr>
          <w:delText>“Don’t worry, Yeshua is coming back soon, and he’ll make all things right.”</w:delText>
        </w:r>
      </w:del>
    </w:p>
    <w:p w14:paraId="63CA2548" w14:textId="042F0E8E" w:rsidR="00325B63" w:rsidRPr="00833EEB" w:rsidDel="009B5CE7" w:rsidRDefault="00325B63">
      <w:pPr>
        <w:pStyle w:val="NormalWeb"/>
        <w:spacing w:line="276" w:lineRule="auto"/>
        <w:ind w:firstLine="284"/>
        <w:rPr>
          <w:del w:id="5071" w:author="Yashua Lebowitz" w:date="2024-09-27T19:52:00Z"/>
          <w:rFonts w:ascii="Book Antiqua" w:hAnsi="Book Antiqua"/>
          <w:rPrChange w:id="5072" w:author="mac" w:date="2024-09-27T09:55:00Z">
            <w:rPr>
              <w:del w:id="5073" w:author="Yashua Lebowitz" w:date="2024-09-27T19:52:00Z"/>
            </w:rPr>
          </w:rPrChange>
        </w:rPr>
        <w:pPrChange w:id="5074" w:author="Yashua Lebowitz" w:date="2024-09-28T16:42:00Z">
          <w:pPr>
            <w:pStyle w:val="NormalWeb"/>
            <w:spacing w:line="480" w:lineRule="auto"/>
            <w:ind w:firstLine="720"/>
          </w:pPr>
        </w:pPrChange>
      </w:pPr>
      <w:del w:id="5075" w:author="Yashua Lebowitz" w:date="2024-09-27T19:52:00Z">
        <w:r w:rsidRPr="00833EEB" w:rsidDel="009B5CE7">
          <w:rPr>
            <w:rFonts w:ascii="Book Antiqua" w:hAnsi="Book Antiqua"/>
            <w:rPrChange w:id="5076" w:author="mac" w:date="2024-09-27T09:55:00Z">
              <w:rPr/>
            </w:rPrChange>
          </w:rPr>
          <w:delText xml:space="preserve">The soldier lifted his head, his eyes red and filled with sorrow. “My family,” he choked out. “They’re all gone. They died in an airstrike in the north. Do you really believe Yeshua is the Moshiach? Is he going to stand on Har Hazeitim and save us all?” </w:delText>
        </w:r>
      </w:del>
    </w:p>
    <w:p w14:paraId="5D052939" w14:textId="783C7824" w:rsidR="00325B63" w:rsidRPr="00833EEB" w:rsidDel="009B5CE7" w:rsidRDefault="00325B63">
      <w:pPr>
        <w:pStyle w:val="NormalWeb"/>
        <w:spacing w:line="276" w:lineRule="auto"/>
        <w:ind w:firstLine="284"/>
        <w:rPr>
          <w:del w:id="5077" w:author="Yashua Lebowitz" w:date="2024-09-27T19:52:00Z"/>
          <w:rFonts w:ascii="Book Antiqua" w:hAnsi="Book Antiqua"/>
          <w:rPrChange w:id="5078" w:author="mac" w:date="2024-09-27T09:55:00Z">
            <w:rPr>
              <w:del w:id="5079" w:author="Yashua Lebowitz" w:date="2024-09-27T19:52:00Z"/>
            </w:rPr>
          </w:rPrChange>
        </w:rPr>
        <w:pPrChange w:id="5080" w:author="Yashua Lebowitz" w:date="2024-09-28T16:42:00Z">
          <w:pPr>
            <w:pStyle w:val="NormalWeb"/>
            <w:spacing w:line="480" w:lineRule="auto"/>
            <w:ind w:firstLine="720"/>
          </w:pPr>
        </w:pPrChange>
      </w:pPr>
      <w:del w:id="5081" w:author="Yashua Lebowitz" w:date="2024-09-27T19:52:00Z">
        <w:r w:rsidRPr="00833EEB" w:rsidDel="009B5CE7">
          <w:rPr>
            <w:rFonts w:ascii="Book Antiqua" w:hAnsi="Book Antiqua"/>
            <w:rPrChange w:id="5082" w:author="mac" w:date="2024-09-27T09:55:00Z">
              <w:rPr/>
            </w:rPrChange>
          </w:rPr>
          <w:delText>“We believe he’ll ride on a white horse and defeat the Antichrist.”</w:delText>
        </w:r>
      </w:del>
    </w:p>
    <w:p w14:paraId="2A0B6964" w14:textId="3BE8722B" w:rsidR="00325B63" w:rsidRPr="00833EEB" w:rsidDel="009B5CE7" w:rsidRDefault="00325B63">
      <w:pPr>
        <w:pStyle w:val="NormalWeb"/>
        <w:spacing w:line="276" w:lineRule="auto"/>
        <w:ind w:firstLine="284"/>
        <w:rPr>
          <w:del w:id="5083" w:author="Yashua Lebowitz" w:date="2024-09-27T19:52:00Z"/>
          <w:rFonts w:ascii="Book Antiqua" w:hAnsi="Book Antiqua"/>
          <w:rPrChange w:id="5084" w:author="mac" w:date="2024-09-27T09:55:00Z">
            <w:rPr>
              <w:del w:id="5085" w:author="Yashua Lebowitz" w:date="2024-09-27T19:52:00Z"/>
            </w:rPr>
          </w:rPrChange>
        </w:rPr>
        <w:pPrChange w:id="5086" w:author="Yashua Lebowitz" w:date="2024-09-28T16:42:00Z">
          <w:pPr>
            <w:pStyle w:val="NormalWeb"/>
            <w:spacing w:line="480" w:lineRule="auto"/>
            <w:ind w:firstLine="720"/>
          </w:pPr>
        </w:pPrChange>
      </w:pPr>
      <w:del w:id="5087" w:author="Yashua Lebowitz" w:date="2024-09-27T19:52:00Z">
        <w:r w:rsidRPr="00833EEB" w:rsidDel="009B5CE7">
          <w:rPr>
            <w:rFonts w:ascii="Book Antiqua" w:hAnsi="Book Antiqua"/>
            <w:rPrChange w:id="5088" w:author="mac" w:date="2024-09-27T09:55:00Z">
              <w:rPr/>
            </w:rPrChange>
          </w:rPr>
          <w:lastRenderedPageBreak/>
          <w:delText>“Is Obama the Antichrist?” The soldier's question was tinged with desperation.</w:delText>
        </w:r>
      </w:del>
    </w:p>
    <w:p w14:paraId="12D6FA92" w14:textId="009830EF" w:rsidR="00325B63" w:rsidRPr="00833EEB" w:rsidDel="009B5CE7" w:rsidRDefault="00325B63">
      <w:pPr>
        <w:pStyle w:val="NormalWeb"/>
        <w:spacing w:line="276" w:lineRule="auto"/>
        <w:ind w:firstLine="284"/>
        <w:rPr>
          <w:del w:id="5089" w:author="Yashua Lebowitz" w:date="2024-09-27T19:52:00Z"/>
          <w:rFonts w:ascii="Book Antiqua" w:hAnsi="Book Antiqua"/>
          <w:rPrChange w:id="5090" w:author="mac" w:date="2024-09-27T09:55:00Z">
            <w:rPr>
              <w:del w:id="5091" w:author="Yashua Lebowitz" w:date="2024-09-27T19:52:00Z"/>
            </w:rPr>
          </w:rPrChange>
        </w:rPr>
        <w:pPrChange w:id="5092" w:author="Yashua Lebowitz" w:date="2024-09-28T16:42:00Z">
          <w:pPr>
            <w:pStyle w:val="NormalWeb"/>
            <w:spacing w:line="480" w:lineRule="auto"/>
            <w:ind w:firstLine="720"/>
          </w:pPr>
        </w:pPrChange>
      </w:pPr>
      <w:del w:id="5093" w:author="Yashua Lebowitz" w:date="2024-09-27T19:52:00Z">
        <w:r w:rsidRPr="00833EEB" w:rsidDel="009B5CE7">
          <w:rPr>
            <w:rFonts w:ascii="Book Antiqua" w:hAnsi="Book Antiqua"/>
            <w:rPrChange w:id="5094" w:author="mac" w:date="2024-09-27T09:55:00Z">
              <w:rPr/>
            </w:rPrChange>
          </w:rPr>
          <w:delText>Dipti looked puzzled and then glanced at me. The unfolding events were not aligning with her expectations.</w:delText>
        </w:r>
      </w:del>
    </w:p>
    <w:p w14:paraId="5C577353" w14:textId="50EDAEC7" w:rsidR="00325B63" w:rsidRPr="00833EEB" w:rsidDel="009B5CE7" w:rsidRDefault="00325B63">
      <w:pPr>
        <w:pStyle w:val="NormalWeb"/>
        <w:spacing w:line="276" w:lineRule="auto"/>
        <w:ind w:firstLine="284"/>
        <w:rPr>
          <w:del w:id="5095" w:author="Yashua Lebowitz" w:date="2024-09-27T19:52:00Z"/>
          <w:rFonts w:ascii="Book Antiqua" w:hAnsi="Book Antiqua"/>
          <w:rPrChange w:id="5096" w:author="mac" w:date="2024-09-27T09:55:00Z">
            <w:rPr>
              <w:del w:id="5097" w:author="Yashua Lebowitz" w:date="2024-09-27T19:52:00Z"/>
            </w:rPr>
          </w:rPrChange>
        </w:rPr>
        <w:pPrChange w:id="5098" w:author="Yashua Lebowitz" w:date="2024-09-28T16:42:00Z">
          <w:pPr>
            <w:pStyle w:val="NormalWeb"/>
            <w:spacing w:line="480" w:lineRule="auto"/>
            <w:ind w:firstLine="720"/>
          </w:pPr>
        </w:pPrChange>
      </w:pPr>
      <w:del w:id="5099" w:author="Yashua Lebowitz" w:date="2024-09-27T19:52:00Z">
        <w:r w:rsidRPr="00833EEB" w:rsidDel="009B5CE7">
          <w:rPr>
            <w:rFonts w:ascii="Book Antiqua" w:hAnsi="Book Antiqua"/>
            <w:rPrChange w:id="5100" w:author="mac" w:date="2024-09-27T09:55:00Z">
              <w:rPr/>
            </w:rPrChange>
          </w:rPr>
          <w:delText>“I think someone else will stand on top of Har Hazeitim,” I interjected.</w:delText>
        </w:r>
      </w:del>
    </w:p>
    <w:p w14:paraId="21F03183" w14:textId="24594D98" w:rsidR="00325B63" w:rsidRPr="00833EEB" w:rsidDel="009B5CE7" w:rsidRDefault="00325B63">
      <w:pPr>
        <w:pStyle w:val="NormalWeb"/>
        <w:spacing w:line="276" w:lineRule="auto"/>
        <w:ind w:firstLine="284"/>
        <w:rPr>
          <w:del w:id="5101" w:author="Yashua Lebowitz" w:date="2024-09-27T19:52:00Z"/>
          <w:rFonts w:ascii="Book Antiqua" w:hAnsi="Book Antiqua"/>
          <w:rPrChange w:id="5102" w:author="mac" w:date="2024-09-27T09:55:00Z">
            <w:rPr>
              <w:del w:id="5103" w:author="Yashua Lebowitz" w:date="2024-09-27T19:52:00Z"/>
            </w:rPr>
          </w:rPrChange>
        </w:rPr>
        <w:pPrChange w:id="5104" w:author="Yashua Lebowitz" w:date="2024-09-28T16:42:00Z">
          <w:pPr>
            <w:pStyle w:val="NormalWeb"/>
            <w:spacing w:line="480" w:lineRule="auto"/>
            <w:ind w:firstLine="720"/>
          </w:pPr>
        </w:pPrChange>
      </w:pPr>
      <w:del w:id="5105" w:author="Yashua Lebowitz" w:date="2024-09-27T19:52:00Z">
        <w:r w:rsidRPr="00833EEB" w:rsidDel="009B5CE7">
          <w:rPr>
            <w:rFonts w:ascii="Book Antiqua" w:hAnsi="Book Antiqua"/>
            <w:rPrChange w:id="5106" w:author="mac" w:date="2024-09-27T09:55:00Z">
              <w:rPr/>
            </w:rPrChange>
          </w:rPr>
          <w:delText>“Is that person the Moshiach?”</w:delText>
        </w:r>
      </w:del>
    </w:p>
    <w:p w14:paraId="16A839D2" w14:textId="2B810743" w:rsidR="00325B63" w:rsidRPr="00833EEB" w:rsidDel="009B5CE7" w:rsidRDefault="00325B63">
      <w:pPr>
        <w:pStyle w:val="NormalWeb"/>
        <w:spacing w:line="276" w:lineRule="auto"/>
        <w:ind w:firstLine="284"/>
        <w:rPr>
          <w:del w:id="5107" w:author="Yashua Lebowitz" w:date="2024-09-27T19:52:00Z"/>
          <w:rFonts w:ascii="Book Antiqua" w:hAnsi="Book Antiqua"/>
          <w:rPrChange w:id="5108" w:author="mac" w:date="2024-09-27T09:55:00Z">
            <w:rPr>
              <w:del w:id="5109" w:author="Yashua Lebowitz" w:date="2024-09-27T19:52:00Z"/>
            </w:rPr>
          </w:rPrChange>
        </w:rPr>
        <w:pPrChange w:id="5110" w:author="Yashua Lebowitz" w:date="2024-09-28T16:42:00Z">
          <w:pPr>
            <w:pStyle w:val="NormalWeb"/>
            <w:spacing w:line="480" w:lineRule="auto"/>
            <w:ind w:firstLine="720"/>
          </w:pPr>
        </w:pPrChange>
      </w:pPr>
      <w:del w:id="5111" w:author="Yashua Lebowitz" w:date="2024-09-27T19:52:00Z">
        <w:r w:rsidRPr="00833EEB" w:rsidDel="009B5CE7">
          <w:rPr>
            <w:rFonts w:ascii="Book Antiqua" w:hAnsi="Book Antiqua"/>
            <w:rPrChange w:id="5112" w:author="mac" w:date="2024-09-27T09:55:00Z">
              <w:rPr/>
            </w:rPrChange>
          </w:rPr>
          <w:delText>“I believe so.”</w:delText>
        </w:r>
      </w:del>
    </w:p>
    <w:p w14:paraId="4EBEEEDA" w14:textId="7868EF67" w:rsidR="00325B63" w:rsidRPr="00833EEB" w:rsidDel="009B5CE7" w:rsidRDefault="00325B63">
      <w:pPr>
        <w:pStyle w:val="NormalWeb"/>
        <w:spacing w:line="276" w:lineRule="auto"/>
        <w:ind w:firstLine="284"/>
        <w:rPr>
          <w:del w:id="5113" w:author="Yashua Lebowitz" w:date="2024-09-27T19:52:00Z"/>
          <w:rFonts w:ascii="Book Antiqua" w:hAnsi="Book Antiqua"/>
          <w:rPrChange w:id="5114" w:author="mac" w:date="2024-09-27T09:55:00Z">
            <w:rPr>
              <w:del w:id="5115" w:author="Yashua Lebowitz" w:date="2024-09-27T19:52:00Z"/>
            </w:rPr>
          </w:rPrChange>
        </w:rPr>
        <w:pPrChange w:id="5116" w:author="Yashua Lebowitz" w:date="2024-09-28T16:42:00Z">
          <w:pPr>
            <w:pStyle w:val="NormalWeb"/>
            <w:spacing w:line="480" w:lineRule="auto"/>
            <w:ind w:firstLine="720"/>
          </w:pPr>
        </w:pPrChange>
      </w:pPr>
      <w:del w:id="5117" w:author="Yashua Lebowitz" w:date="2024-09-27T19:52:00Z">
        <w:r w:rsidRPr="00833EEB" w:rsidDel="009B5CE7">
          <w:rPr>
            <w:rFonts w:ascii="Book Antiqua" w:hAnsi="Book Antiqua"/>
            <w:rPrChange w:id="5118" w:author="mac" w:date="2024-09-27T09:55:00Z">
              <w:rPr/>
            </w:rPrChange>
          </w:rPr>
          <w:delText>“But I know this passage. That person is described as Hashem.” The soldier's voice trembled with a mix of hope and confusion. “Then is Moshiach both man and God?”</w:delText>
        </w:r>
      </w:del>
    </w:p>
    <w:p w14:paraId="0DDDF891" w14:textId="7E513BF5" w:rsidR="00325B63" w:rsidRPr="00833EEB" w:rsidDel="009B5CE7" w:rsidRDefault="00325B63">
      <w:pPr>
        <w:pStyle w:val="NormalWeb"/>
        <w:spacing w:line="276" w:lineRule="auto"/>
        <w:ind w:firstLine="284"/>
        <w:rPr>
          <w:del w:id="5119" w:author="Yashua Lebowitz" w:date="2024-09-27T19:52:00Z"/>
          <w:rFonts w:ascii="Book Antiqua" w:hAnsi="Book Antiqua"/>
          <w:rPrChange w:id="5120" w:author="mac" w:date="2024-09-27T09:55:00Z">
            <w:rPr>
              <w:del w:id="5121" w:author="Yashua Lebowitz" w:date="2024-09-27T19:52:00Z"/>
            </w:rPr>
          </w:rPrChange>
        </w:rPr>
        <w:pPrChange w:id="5122" w:author="Yashua Lebowitz" w:date="2024-09-28T16:42:00Z">
          <w:pPr>
            <w:pStyle w:val="NormalWeb"/>
            <w:spacing w:line="480" w:lineRule="auto"/>
            <w:ind w:firstLine="720"/>
          </w:pPr>
        </w:pPrChange>
      </w:pPr>
      <w:del w:id="5123" w:author="Yashua Lebowitz" w:date="2024-09-27T19:52:00Z">
        <w:r w:rsidRPr="00833EEB" w:rsidDel="009B5CE7">
          <w:rPr>
            <w:rFonts w:ascii="Book Antiqua" w:hAnsi="Book Antiqua"/>
            <w:rPrChange w:id="5124" w:author="mac" w:date="2024-09-27T09:55:00Z">
              <w:rPr/>
            </w:rPrChange>
          </w:rPr>
          <w:delText>“It’s been done once before. I never thought there could be two Moshiachs,” said Dipti pondering allowed. So, two men, both God incarnate, come at two separate times, one to redeem the souls of men and another to redeem the Jews.”</w:delText>
        </w:r>
      </w:del>
    </w:p>
    <w:p w14:paraId="17957E36" w14:textId="07851DF0" w:rsidR="00325B63" w:rsidRPr="00833EEB" w:rsidDel="009B5CE7" w:rsidRDefault="00325B63">
      <w:pPr>
        <w:pStyle w:val="NormalWeb"/>
        <w:spacing w:line="276" w:lineRule="auto"/>
        <w:ind w:firstLine="284"/>
        <w:rPr>
          <w:del w:id="5125" w:author="Yashua Lebowitz" w:date="2024-09-27T19:52:00Z"/>
          <w:rFonts w:ascii="Book Antiqua" w:hAnsi="Book Antiqua"/>
          <w:rPrChange w:id="5126" w:author="mac" w:date="2024-09-27T09:55:00Z">
            <w:rPr>
              <w:del w:id="5127" w:author="Yashua Lebowitz" w:date="2024-09-27T19:52:00Z"/>
            </w:rPr>
          </w:rPrChange>
        </w:rPr>
        <w:pPrChange w:id="5128" w:author="Yashua Lebowitz" w:date="2024-09-28T16:42:00Z">
          <w:pPr>
            <w:pStyle w:val="NormalWeb"/>
            <w:spacing w:line="480" w:lineRule="auto"/>
            <w:ind w:firstLine="720"/>
          </w:pPr>
        </w:pPrChange>
      </w:pPr>
      <w:del w:id="5129" w:author="Yashua Lebowitz" w:date="2024-09-27T19:52:00Z">
        <w:r w:rsidRPr="00833EEB" w:rsidDel="009B5CE7">
          <w:rPr>
            <w:rFonts w:ascii="Book Antiqua" w:hAnsi="Book Antiqua"/>
            <w:rPrChange w:id="5130" w:author="mac" w:date="2024-09-27T09:55:00Z">
              <w:rPr/>
            </w:rPrChange>
          </w:rPr>
          <w:delTex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delText>
        </w:r>
      </w:del>
    </w:p>
    <w:p w14:paraId="5D17A58C" w14:textId="057B7841" w:rsidR="00325B63" w:rsidRPr="00833EEB" w:rsidDel="009B5CE7" w:rsidRDefault="00325B63">
      <w:pPr>
        <w:pStyle w:val="NormalWeb"/>
        <w:spacing w:line="276" w:lineRule="auto"/>
        <w:ind w:firstLine="284"/>
        <w:rPr>
          <w:del w:id="5131" w:author="Yashua Lebowitz" w:date="2024-09-27T19:52:00Z"/>
          <w:rFonts w:ascii="Book Antiqua" w:hAnsi="Book Antiqua"/>
          <w:rPrChange w:id="5132" w:author="mac" w:date="2024-09-27T09:55:00Z">
            <w:rPr>
              <w:del w:id="5133" w:author="Yashua Lebowitz" w:date="2024-09-27T19:52:00Z"/>
            </w:rPr>
          </w:rPrChange>
        </w:rPr>
        <w:pPrChange w:id="5134" w:author="Yashua Lebowitz" w:date="2024-09-28T16:42:00Z">
          <w:pPr>
            <w:pStyle w:val="NormalWeb"/>
            <w:spacing w:line="480" w:lineRule="auto"/>
            <w:ind w:firstLine="720"/>
          </w:pPr>
        </w:pPrChange>
      </w:pPr>
      <w:del w:id="5135" w:author="Yashua Lebowitz" w:date="2024-09-27T19:52:00Z">
        <w:r w:rsidRPr="00833EEB" w:rsidDel="009B5CE7">
          <w:rPr>
            <w:rFonts w:ascii="Book Antiqua" w:hAnsi="Book Antiqua"/>
            <w:rPrChange w:id="5136" w:author="mac" w:date="2024-09-27T09:55:00Z">
              <w:rPr/>
            </w:rPrChange>
          </w:rPr>
          <w:delText xml:space="preserve">“My prayers are with you,” Dipti said, still trying to offer comfort.  “Don’t worry one day you’ll get to see your family again.” </w:delText>
        </w:r>
      </w:del>
    </w:p>
    <w:p w14:paraId="6F36D415" w14:textId="4380F4CC" w:rsidR="00325B63" w:rsidRPr="00833EEB" w:rsidDel="009B5CE7" w:rsidRDefault="00325B63">
      <w:pPr>
        <w:pStyle w:val="NormalWeb"/>
        <w:spacing w:line="276" w:lineRule="auto"/>
        <w:ind w:firstLine="284"/>
        <w:rPr>
          <w:del w:id="5137" w:author="Yashua Lebowitz" w:date="2024-09-27T19:52:00Z"/>
          <w:rFonts w:ascii="Book Antiqua" w:hAnsi="Book Antiqua"/>
          <w:rPrChange w:id="5138" w:author="mac" w:date="2024-09-27T09:55:00Z">
            <w:rPr>
              <w:del w:id="5139" w:author="Yashua Lebowitz" w:date="2024-09-27T19:52:00Z"/>
            </w:rPr>
          </w:rPrChange>
        </w:rPr>
        <w:pPrChange w:id="5140" w:author="Yashua Lebowitz" w:date="2024-09-28T16:42:00Z">
          <w:pPr>
            <w:pStyle w:val="NormalWeb"/>
            <w:spacing w:line="480" w:lineRule="auto"/>
            <w:ind w:firstLine="720"/>
          </w:pPr>
        </w:pPrChange>
      </w:pPr>
      <w:del w:id="5141" w:author="Yashua Lebowitz" w:date="2024-09-27T19:52:00Z">
        <w:r w:rsidRPr="00833EEB" w:rsidDel="009B5CE7">
          <w:rPr>
            <w:rFonts w:ascii="Book Antiqua" w:hAnsi="Book Antiqua"/>
            <w:rPrChange w:id="5142" w:author="mac" w:date="2024-09-27T09:55:00Z">
              <w:rPr/>
            </w:rPrChange>
          </w:rPr>
          <w:delText xml:space="preserve">The soldier got up. A higher-ranking soldier was motioning for him to come check something out. </w:delText>
        </w:r>
      </w:del>
    </w:p>
    <w:p w14:paraId="25731CDF" w14:textId="2AE3BE78" w:rsidR="00325B63" w:rsidRPr="00833EEB" w:rsidDel="009B5CE7" w:rsidRDefault="00325B63">
      <w:pPr>
        <w:pStyle w:val="NormalWeb"/>
        <w:spacing w:line="276" w:lineRule="auto"/>
        <w:ind w:firstLine="284"/>
        <w:rPr>
          <w:del w:id="5143" w:author="Yashua Lebowitz" w:date="2024-09-27T19:52:00Z"/>
          <w:rFonts w:ascii="Book Antiqua" w:hAnsi="Book Antiqua"/>
          <w:rPrChange w:id="5144" w:author="mac" w:date="2024-09-27T09:55:00Z">
            <w:rPr>
              <w:del w:id="5145" w:author="Yashua Lebowitz" w:date="2024-09-27T19:52:00Z"/>
            </w:rPr>
          </w:rPrChange>
        </w:rPr>
        <w:pPrChange w:id="5146" w:author="Yashua Lebowitz" w:date="2024-09-28T16:42:00Z">
          <w:pPr>
            <w:pStyle w:val="NormalWeb"/>
            <w:spacing w:line="480" w:lineRule="auto"/>
            <w:ind w:firstLine="720"/>
          </w:pPr>
        </w:pPrChange>
      </w:pPr>
      <w:del w:id="5147" w:author="Yashua Lebowitz" w:date="2024-09-27T19:52:00Z">
        <w:r w:rsidRPr="00833EEB" w:rsidDel="009B5CE7">
          <w:rPr>
            <w:rFonts w:ascii="Book Antiqua" w:hAnsi="Book Antiqua"/>
            <w:rPrChange w:id="5148" w:author="mac" w:date="2024-09-27T09:55:00Z">
              <w:rPr/>
            </w:rPrChange>
          </w:rPr>
          <w:delText>Gabor came into our dimly lit room. The building shook. The lights blinked and fans rattled. Gabor sat down in front of me. His countenance has changed since we last saw him. He seemed very alert and motivated. He looked at me with a smile.</w:delText>
        </w:r>
      </w:del>
    </w:p>
    <w:p w14:paraId="4C275893" w14:textId="1A52CB04" w:rsidR="00325B63" w:rsidRPr="00833EEB" w:rsidDel="009B5CE7" w:rsidRDefault="00325B63">
      <w:pPr>
        <w:pStyle w:val="NormalWeb"/>
        <w:spacing w:line="276" w:lineRule="auto"/>
        <w:ind w:firstLine="284"/>
        <w:rPr>
          <w:del w:id="5149" w:author="Yashua Lebowitz" w:date="2024-09-27T19:52:00Z"/>
          <w:rFonts w:ascii="Book Antiqua" w:hAnsi="Book Antiqua"/>
          <w:rPrChange w:id="5150" w:author="mac" w:date="2024-09-27T09:55:00Z">
            <w:rPr>
              <w:del w:id="5151" w:author="Yashua Lebowitz" w:date="2024-09-27T19:52:00Z"/>
            </w:rPr>
          </w:rPrChange>
        </w:rPr>
        <w:pPrChange w:id="5152" w:author="Yashua Lebowitz" w:date="2024-09-28T16:42:00Z">
          <w:pPr>
            <w:pStyle w:val="NormalWeb"/>
            <w:spacing w:line="480" w:lineRule="auto"/>
            <w:ind w:firstLine="720"/>
          </w:pPr>
        </w:pPrChange>
      </w:pPr>
      <w:del w:id="5153" w:author="Yashua Lebowitz" w:date="2024-09-27T19:52:00Z">
        <w:r w:rsidRPr="00833EEB" w:rsidDel="009B5CE7">
          <w:rPr>
            <w:rFonts w:ascii="Book Antiqua" w:hAnsi="Book Antiqua"/>
            <w:rPrChange w:id="5154" w:author="mac" w:date="2024-09-27T09:55:00Z">
              <w:rPr/>
            </w:rPrChange>
          </w:rPr>
          <w:delText>"They're planning something big. They want to draw out all the militants into open combat. So, they're going to blow it."</w:delText>
        </w:r>
      </w:del>
    </w:p>
    <w:p w14:paraId="1C7DD6C5" w14:textId="2BE7D033" w:rsidR="00325B63" w:rsidRPr="00833EEB" w:rsidDel="009B5CE7" w:rsidRDefault="00325B63">
      <w:pPr>
        <w:pStyle w:val="NormalWeb"/>
        <w:spacing w:line="276" w:lineRule="auto"/>
        <w:ind w:firstLine="284"/>
        <w:rPr>
          <w:del w:id="5155" w:author="Yashua Lebowitz" w:date="2024-09-27T19:52:00Z"/>
          <w:rFonts w:ascii="Book Antiqua" w:hAnsi="Book Antiqua"/>
          <w:rPrChange w:id="5156" w:author="mac" w:date="2024-09-27T09:55:00Z">
            <w:rPr>
              <w:del w:id="5157" w:author="Yashua Lebowitz" w:date="2024-09-27T19:52:00Z"/>
            </w:rPr>
          </w:rPrChange>
        </w:rPr>
        <w:pPrChange w:id="5158" w:author="Yashua Lebowitz" w:date="2024-09-28T16:42:00Z">
          <w:pPr>
            <w:pStyle w:val="NormalWeb"/>
            <w:spacing w:line="480" w:lineRule="auto"/>
            <w:ind w:firstLine="720"/>
          </w:pPr>
        </w:pPrChange>
      </w:pPr>
      <w:del w:id="5159" w:author="Yashua Lebowitz" w:date="2024-09-27T19:52:00Z">
        <w:r w:rsidRPr="00833EEB" w:rsidDel="009B5CE7">
          <w:rPr>
            <w:rFonts w:ascii="Book Antiqua" w:hAnsi="Book Antiqua"/>
            <w:rPrChange w:id="5160" w:author="mac" w:date="2024-09-27T09:55:00Z">
              <w:rPr/>
            </w:rPrChange>
          </w:rPr>
          <w:delText>"Blow what?"</w:delText>
        </w:r>
      </w:del>
    </w:p>
    <w:p w14:paraId="22A51577" w14:textId="45F62A4F" w:rsidR="00325B63" w:rsidRPr="00833EEB" w:rsidDel="009B5CE7" w:rsidRDefault="00325B63">
      <w:pPr>
        <w:pStyle w:val="NormalWeb"/>
        <w:spacing w:line="276" w:lineRule="auto"/>
        <w:ind w:firstLine="284"/>
        <w:rPr>
          <w:del w:id="5161" w:author="Yashua Lebowitz" w:date="2024-09-27T19:52:00Z"/>
          <w:rFonts w:ascii="Book Antiqua" w:hAnsi="Book Antiqua"/>
          <w:rPrChange w:id="5162" w:author="mac" w:date="2024-09-27T09:55:00Z">
            <w:rPr>
              <w:del w:id="5163" w:author="Yashua Lebowitz" w:date="2024-09-27T19:52:00Z"/>
            </w:rPr>
          </w:rPrChange>
        </w:rPr>
        <w:pPrChange w:id="5164" w:author="Yashua Lebowitz" w:date="2024-09-28T16:42:00Z">
          <w:pPr>
            <w:pStyle w:val="NormalWeb"/>
            <w:spacing w:line="480" w:lineRule="auto"/>
            <w:ind w:firstLine="720"/>
          </w:pPr>
        </w:pPrChange>
      </w:pPr>
      <w:del w:id="5165" w:author="Yashua Lebowitz" w:date="2024-09-27T19:52:00Z">
        <w:r w:rsidRPr="00833EEB" w:rsidDel="009B5CE7">
          <w:rPr>
            <w:rFonts w:ascii="Book Antiqua" w:hAnsi="Book Antiqua"/>
            <w:rPrChange w:id="5166" w:author="mac" w:date="2024-09-27T09:55:00Z">
              <w:rPr/>
            </w:rPrChange>
          </w:rPr>
          <w:delText>"It's a secret. But they're asking for volunteers. It's going to be a dangerous mission. If you volunteer, I'll tell you."</w:delText>
        </w:r>
      </w:del>
    </w:p>
    <w:p w14:paraId="32353E2A" w14:textId="1E31ED6E" w:rsidR="00325B63" w:rsidRPr="00833EEB" w:rsidDel="009B5CE7" w:rsidRDefault="00325B63">
      <w:pPr>
        <w:pStyle w:val="NormalWeb"/>
        <w:spacing w:line="276" w:lineRule="auto"/>
        <w:ind w:firstLine="284"/>
        <w:rPr>
          <w:del w:id="5167" w:author="Yashua Lebowitz" w:date="2024-09-27T19:52:00Z"/>
          <w:rFonts w:ascii="Book Antiqua" w:hAnsi="Book Antiqua"/>
          <w:rPrChange w:id="5168" w:author="mac" w:date="2024-09-27T09:55:00Z">
            <w:rPr>
              <w:del w:id="5169" w:author="Yashua Lebowitz" w:date="2024-09-27T19:52:00Z"/>
            </w:rPr>
          </w:rPrChange>
        </w:rPr>
        <w:pPrChange w:id="5170" w:author="Yashua Lebowitz" w:date="2024-09-28T16:42:00Z">
          <w:pPr>
            <w:pStyle w:val="NormalWeb"/>
            <w:spacing w:line="480" w:lineRule="auto"/>
            <w:ind w:firstLine="720"/>
          </w:pPr>
        </w:pPrChange>
      </w:pPr>
      <w:del w:id="5171" w:author="Yashua Lebowitz" w:date="2024-09-27T19:52:00Z">
        <w:r w:rsidRPr="00833EEB" w:rsidDel="009B5CE7">
          <w:rPr>
            <w:rFonts w:ascii="Book Antiqua" w:hAnsi="Book Antiqua"/>
            <w:rPrChange w:id="5172" w:author="mac" w:date="2024-09-27T09:55:00Z">
              <w:rPr/>
            </w:rPrChange>
          </w:rPr>
          <w:delText>"Come on, tell me, and I might volunteer."</w:delText>
        </w:r>
      </w:del>
    </w:p>
    <w:p w14:paraId="3F9E931F" w14:textId="5AA38561" w:rsidR="00325B63" w:rsidRPr="00833EEB" w:rsidDel="009B5CE7" w:rsidRDefault="00325B63">
      <w:pPr>
        <w:pStyle w:val="NormalWeb"/>
        <w:spacing w:line="276" w:lineRule="auto"/>
        <w:ind w:firstLine="284"/>
        <w:rPr>
          <w:del w:id="5173" w:author="Yashua Lebowitz" w:date="2024-09-27T19:52:00Z"/>
          <w:rFonts w:ascii="Book Antiqua" w:hAnsi="Book Antiqua"/>
          <w:rPrChange w:id="5174" w:author="mac" w:date="2024-09-27T09:55:00Z">
            <w:rPr>
              <w:del w:id="5175" w:author="Yashua Lebowitz" w:date="2024-09-27T19:52:00Z"/>
            </w:rPr>
          </w:rPrChange>
        </w:rPr>
        <w:pPrChange w:id="5176" w:author="Yashua Lebowitz" w:date="2024-09-28T16:42:00Z">
          <w:pPr>
            <w:pStyle w:val="NormalWeb"/>
            <w:spacing w:line="480" w:lineRule="auto"/>
            <w:ind w:firstLine="720"/>
          </w:pPr>
        </w:pPrChange>
      </w:pPr>
      <w:del w:id="5177" w:author="Yashua Lebowitz" w:date="2024-09-27T19:52:00Z">
        <w:r w:rsidRPr="00833EEB" w:rsidDel="009B5CE7">
          <w:rPr>
            <w:rFonts w:ascii="Book Antiqua" w:hAnsi="Book Antiqua"/>
            <w:rPrChange w:id="5178" w:author="mac" w:date="2024-09-27T09:55:00Z">
              <w:rPr/>
            </w:rPrChange>
          </w:rPr>
          <w:lastRenderedPageBreak/>
          <w:delText>"</w:delText>
        </w:r>
        <w:r w:rsidRPr="00833EEB" w:rsidDel="009B5CE7">
          <w:rPr>
            <w:rFonts w:ascii="Book Antiqua" w:hAnsi="Book Antiqua" w:cs="Arial"/>
            <w:color w:val="202122"/>
            <w:shd w:val="clear" w:color="auto" w:fill="FFFFFF"/>
            <w:rPrChange w:id="5179" w:author="mac" w:date="2024-09-27T09:55:00Z">
              <w:rPr>
                <w:rFonts w:cs="Arial"/>
                <w:color w:val="202122"/>
                <w:shd w:val="clear" w:color="auto" w:fill="FFFFFF"/>
              </w:rPr>
            </w:rPrChange>
          </w:rPr>
          <w:delText xml:space="preserve">Al-Aqsa </w:delText>
        </w:r>
        <w:r w:rsidRPr="00833EEB" w:rsidDel="009B5CE7">
          <w:rPr>
            <w:rFonts w:ascii="Book Antiqua" w:hAnsi="Book Antiqua"/>
            <w:rPrChange w:id="5180" w:author="mac" w:date="2024-09-27T09:55:00Z">
              <w:rPr/>
            </w:rPrChange>
          </w:rPr>
          <w:delText>Mosque. It's heavily fortified, but they're going to do it anyway. Come with us tonight."</w:delText>
        </w:r>
      </w:del>
    </w:p>
    <w:p w14:paraId="417ED923" w14:textId="27FABEE2" w:rsidR="00325B63" w:rsidRPr="00833EEB" w:rsidDel="009B5CE7" w:rsidRDefault="00325B63">
      <w:pPr>
        <w:pStyle w:val="NormalWeb"/>
        <w:spacing w:line="276" w:lineRule="auto"/>
        <w:ind w:firstLine="284"/>
        <w:rPr>
          <w:del w:id="5181" w:author="Yashua Lebowitz" w:date="2024-09-27T19:52:00Z"/>
          <w:rFonts w:ascii="Book Antiqua" w:hAnsi="Book Antiqua"/>
          <w:rPrChange w:id="5182" w:author="mac" w:date="2024-09-27T09:55:00Z">
            <w:rPr>
              <w:del w:id="5183" w:author="Yashua Lebowitz" w:date="2024-09-27T19:52:00Z"/>
            </w:rPr>
          </w:rPrChange>
        </w:rPr>
        <w:pPrChange w:id="5184" w:author="Yashua Lebowitz" w:date="2024-09-28T16:42:00Z">
          <w:pPr>
            <w:pStyle w:val="NormalWeb"/>
            <w:spacing w:line="480" w:lineRule="auto"/>
            <w:ind w:firstLine="720"/>
          </w:pPr>
        </w:pPrChange>
      </w:pPr>
      <w:del w:id="5185" w:author="Yashua Lebowitz" w:date="2024-09-27T19:52:00Z">
        <w:r w:rsidRPr="00833EEB" w:rsidDel="009B5CE7">
          <w:rPr>
            <w:rFonts w:ascii="Book Antiqua" w:hAnsi="Book Antiqua"/>
            <w:rPrChange w:id="5186" w:author="mac" w:date="2024-09-27T09:55:00Z">
              <w:rPr/>
            </w:rPrChange>
          </w:rPr>
          <w:delText xml:space="preserve">“Wait, are you going? What about your arm?”  </w:delText>
        </w:r>
      </w:del>
    </w:p>
    <w:p w14:paraId="3A5CFB7E" w14:textId="293754C0" w:rsidR="00325B63" w:rsidRPr="00833EEB" w:rsidDel="009B5CE7" w:rsidRDefault="00325B63">
      <w:pPr>
        <w:pStyle w:val="NormalWeb"/>
        <w:spacing w:line="276" w:lineRule="auto"/>
        <w:ind w:firstLine="284"/>
        <w:rPr>
          <w:del w:id="5187" w:author="Yashua Lebowitz" w:date="2024-09-27T19:52:00Z"/>
          <w:rFonts w:ascii="Book Antiqua" w:hAnsi="Book Antiqua"/>
          <w:rPrChange w:id="5188" w:author="mac" w:date="2024-09-27T09:55:00Z">
            <w:rPr>
              <w:del w:id="5189" w:author="Yashua Lebowitz" w:date="2024-09-27T19:52:00Z"/>
            </w:rPr>
          </w:rPrChange>
        </w:rPr>
        <w:pPrChange w:id="5190" w:author="Yashua Lebowitz" w:date="2024-09-28T16:42:00Z">
          <w:pPr>
            <w:pStyle w:val="NormalWeb"/>
            <w:spacing w:line="480" w:lineRule="auto"/>
            <w:ind w:firstLine="720"/>
          </w:pPr>
        </w:pPrChange>
      </w:pPr>
      <w:del w:id="5191" w:author="Yashua Lebowitz" w:date="2024-09-27T19:52:00Z">
        <w:r w:rsidRPr="00833EEB" w:rsidDel="009B5CE7">
          <w:rPr>
            <w:rFonts w:ascii="Book Antiqua" w:hAnsi="Book Antiqua"/>
            <w:rPrChange w:id="5192" w:author="mac" w:date="2024-09-27T09:55:00Z">
              <w:rPr/>
            </w:rPrChange>
          </w:rPr>
          <w:delText>“They stitched it up and gave me some helluva pain killers. I’m walking on air right now. I feel like I could take on the world. So are you in?”</w:delText>
        </w:r>
      </w:del>
    </w:p>
    <w:p w14:paraId="1C28DA35" w14:textId="04129A6B" w:rsidR="00325B63" w:rsidRPr="00833EEB" w:rsidDel="009B5CE7" w:rsidRDefault="00325B63">
      <w:pPr>
        <w:pStyle w:val="NormalWeb"/>
        <w:spacing w:line="276" w:lineRule="auto"/>
        <w:ind w:firstLine="284"/>
        <w:rPr>
          <w:del w:id="5193" w:author="Yashua Lebowitz" w:date="2024-09-27T19:52:00Z"/>
          <w:rFonts w:ascii="Book Antiqua" w:hAnsi="Book Antiqua"/>
          <w:rPrChange w:id="5194" w:author="mac" w:date="2024-09-27T09:55:00Z">
            <w:rPr>
              <w:del w:id="5195" w:author="Yashua Lebowitz" w:date="2024-09-27T19:52:00Z"/>
            </w:rPr>
          </w:rPrChange>
        </w:rPr>
        <w:pPrChange w:id="5196" w:author="Yashua Lebowitz" w:date="2024-09-28T16:42:00Z">
          <w:pPr>
            <w:pStyle w:val="NormalWeb"/>
            <w:spacing w:line="480" w:lineRule="auto"/>
            <w:ind w:firstLine="720"/>
          </w:pPr>
        </w:pPrChange>
      </w:pPr>
      <w:del w:id="5197" w:author="Yashua Lebowitz" w:date="2024-09-27T19:52:00Z">
        <w:r w:rsidRPr="00833EEB" w:rsidDel="009B5CE7">
          <w:rPr>
            <w:rFonts w:ascii="Book Antiqua" w:hAnsi="Book Antiqua"/>
            <w:rPrChange w:id="5198" w:author="mac" w:date="2024-09-27T09:55:00Z">
              <w:rPr/>
            </w:rPrChange>
          </w:rPr>
          <w:delText>"Who will watch Dipti?"</w:delText>
        </w:r>
      </w:del>
    </w:p>
    <w:p w14:paraId="6647D707" w14:textId="0A6978E8" w:rsidR="00325B63" w:rsidRPr="00833EEB" w:rsidDel="009B5CE7" w:rsidRDefault="00325B63">
      <w:pPr>
        <w:pStyle w:val="NormalWeb"/>
        <w:spacing w:line="276" w:lineRule="auto"/>
        <w:ind w:firstLine="284"/>
        <w:rPr>
          <w:del w:id="5199" w:author="Yashua Lebowitz" w:date="2024-09-27T19:52:00Z"/>
          <w:rFonts w:ascii="Book Antiqua" w:hAnsi="Book Antiqua"/>
          <w:rPrChange w:id="5200" w:author="mac" w:date="2024-09-27T09:55:00Z">
            <w:rPr>
              <w:del w:id="5201" w:author="Yashua Lebowitz" w:date="2024-09-27T19:52:00Z"/>
            </w:rPr>
          </w:rPrChange>
        </w:rPr>
        <w:pPrChange w:id="5202" w:author="Yashua Lebowitz" w:date="2024-09-28T16:42:00Z">
          <w:pPr>
            <w:pStyle w:val="NormalWeb"/>
            <w:spacing w:line="480" w:lineRule="auto"/>
            <w:ind w:firstLine="720"/>
          </w:pPr>
        </w:pPrChange>
      </w:pPr>
      <w:del w:id="5203" w:author="Yashua Lebowitz" w:date="2024-09-27T19:52:00Z">
        <w:r w:rsidRPr="00833EEB" w:rsidDel="009B5CE7">
          <w:rPr>
            <w:rFonts w:ascii="Book Antiqua" w:hAnsi="Book Antiqua"/>
            <w:rPrChange w:id="5204" w:author="mac" w:date="2024-09-27T09:55:00Z">
              <w:rPr/>
            </w:rPrChange>
          </w:rPr>
          <w:delText>"Don't worry, she'll be safe here. Our forces will hold out at least until tomorrow evening. We have time. We'll be back before then. The brass thinks that the Palestinians will be so pissed off after destroying the mosque they'll go into jihad mode, no more hit and run. Let's see."</w:delText>
        </w:r>
      </w:del>
    </w:p>
    <w:p w14:paraId="6D111516" w14:textId="60A05CDC" w:rsidR="00325B63" w:rsidRPr="00833EEB" w:rsidDel="009B5CE7" w:rsidRDefault="00325B63">
      <w:pPr>
        <w:pStyle w:val="NormalWeb"/>
        <w:spacing w:line="276" w:lineRule="auto"/>
        <w:ind w:firstLine="284"/>
        <w:rPr>
          <w:del w:id="5205" w:author="Yashua Lebowitz" w:date="2024-09-27T19:52:00Z"/>
          <w:rFonts w:ascii="Book Antiqua" w:hAnsi="Book Antiqua"/>
          <w:rPrChange w:id="5206" w:author="mac" w:date="2024-09-27T09:55:00Z">
            <w:rPr>
              <w:del w:id="5207" w:author="Yashua Lebowitz" w:date="2024-09-27T19:52:00Z"/>
            </w:rPr>
          </w:rPrChange>
        </w:rPr>
        <w:pPrChange w:id="5208" w:author="Yashua Lebowitz" w:date="2024-09-28T16:42:00Z">
          <w:pPr>
            <w:pStyle w:val="NormalWeb"/>
            <w:spacing w:line="480" w:lineRule="auto"/>
            <w:ind w:firstLine="720"/>
          </w:pPr>
        </w:pPrChange>
      </w:pPr>
      <w:del w:id="5209" w:author="Yashua Lebowitz" w:date="2024-09-27T19:52:00Z">
        <w:r w:rsidRPr="00833EEB" w:rsidDel="009B5CE7">
          <w:rPr>
            <w:rFonts w:ascii="Book Antiqua" w:hAnsi="Book Antiqua"/>
            <w:rPrChange w:id="5210" w:author="mac" w:date="2024-09-27T09:55:00Z">
              <w:rPr/>
            </w:rPrChange>
          </w:rPr>
          <w:delText xml:space="preserve">I pondered for a moment. </w:delText>
        </w:r>
        <w:r w:rsidRPr="00833EEB" w:rsidDel="009B5CE7">
          <w:rPr>
            <w:rFonts w:ascii="Book Antiqua" w:hAnsi="Book Antiqua" w:cs="Arial"/>
            <w:color w:val="202122"/>
            <w:shd w:val="clear" w:color="auto" w:fill="FFFFFF"/>
            <w:rPrChange w:id="5211" w:author="mac" w:date="2024-09-27T09:55:00Z">
              <w:rPr>
                <w:rFonts w:cs="Arial"/>
                <w:color w:val="202122"/>
                <w:shd w:val="clear" w:color="auto" w:fill="FFFFFF"/>
              </w:rPr>
            </w:rPrChange>
          </w:rPr>
          <w:delText xml:space="preserve">Al-Aqsa </w:delText>
        </w:r>
        <w:r w:rsidRPr="00833EEB" w:rsidDel="009B5CE7">
          <w:rPr>
            <w:rFonts w:ascii="Book Antiqua" w:hAnsi="Book Antiqua"/>
            <w:rPrChange w:id="5212" w:author="mac" w:date="2024-09-27T09:55:00Z">
              <w:rPr/>
            </w:rPrChange>
          </w:rPr>
          <w:delText>Mosque was the one thing standing between us and rebuilding the Temple of Solomon. Why not get a head start on rebuilding the temple? At least now we can lay the foundation.</w:delText>
        </w:r>
      </w:del>
    </w:p>
    <w:p w14:paraId="4362DC43" w14:textId="2DD171B4" w:rsidR="00325B63" w:rsidRPr="00833EEB" w:rsidDel="009B5CE7" w:rsidRDefault="00325B63">
      <w:pPr>
        <w:pStyle w:val="NormalWeb"/>
        <w:spacing w:line="276" w:lineRule="auto"/>
        <w:ind w:firstLine="284"/>
        <w:rPr>
          <w:del w:id="5213" w:author="Yashua Lebowitz" w:date="2024-09-27T19:52:00Z"/>
          <w:rFonts w:ascii="Book Antiqua" w:hAnsi="Book Antiqua"/>
          <w:rPrChange w:id="5214" w:author="mac" w:date="2024-09-27T09:55:00Z">
            <w:rPr>
              <w:del w:id="5215" w:author="Yashua Lebowitz" w:date="2024-09-27T19:52:00Z"/>
            </w:rPr>
          </w:rPrChange>
        </w:rPr>
        <w:pPrChange w:id="5216" w:author="Yashua Lebowitz" w:date="2024-09-28T16:42:00Z">
          <w:pPr>
            <w:pStyle w:val="NormalWeb"/>
            <w:spacing w:line="480" w:lineRule="auto"/>
            <w:ind w:firstLine="720"/>
          </w:pPr>
        </w:pPrChange>
      </w:pPr>
      <w:del w:id="5217" w:author="Yashua Lebowitz" w:date="2024-09-27T19:52:00Z">
        <w:r w:rsidRPr="00833EEB" w:rsidDel="009B5CE7">
          <w:rPr>
            <w:rFonts w:ascii="Book Antiqua" w:hAnsi="Book Antiqua"/>
            <w:rPrChange w:id="5218" w:author="mac" w:date="2024-09-27T09:55:00Z">
              <w:rPr/>
            </w:rPrChange>
          </w:rPr>
          <w:delText>"What do you say, Dipti? Can you hang out here till I get back?"</w:delText>
        </w:r>
      </w:del>
    </w:p>
    <w:p w14:paraId="42A8C623" w14:textId="47C74240" w:rsidR="00325B63" w:rsidRPr="00833EEB" w:rsidDel="009B5CE7" w:rsidRDefault="00325B63">
      <w:pPr>
        <w:pStyle w:val="NormalWeb"/>
        <w:spacing w:line="276" w:lineRule="auto"/>
        <w:ind w:firstLine="284"/>
        <w:rPr>
          <w:del w:id="5219" w:author="Yashua Lebowitz" w:date="2024-09-27T19:52:00Z"/>
          <w:rFonts w:ascii="Book Antiqua" w:hAnsi="Book Antiqua"/>
          <w:rPrChange w:id="5220" w:author="mac" w:date="2024-09-27T09:55:00Z">
            <w:rPr>
              <w:del w:id="5221" w:author="Yashua Lebowitz" w:date="2024-09-27T19:52:00Z"/>
            </w:rPr>
          </w:rPrChange>
        </w:rPr>
        <w:pPrChange w:id="5222" w:author="Yashua Lebowitz" w:date="2024-09-28T16:42:00Z">
          <w:pPr>
            <w:pStyle w:val="NormalWeb"/>
            <w:spacing w:line="480" w:lineRule="auto"/>
            <w:ind w:firstLine="720"/>
          </w:pPr>
        </w:pPrChange>
      </w:pPr>
      <w:del w:id="5223" w:author="Yashua Lebowitz" w:date="2024-09-27T19:52:00Z">
        <w:r w:rsidRPr="00833EEB" w:rsidDel="009B5CE7">
          <w:rPr>
            <w:rFonts w:ascii="Book Antiqua" w:hAnsi="Book Antiqua"/>
            <w:rPrChange w:id="5224" w:author="mac" w:date="2024-09-27T09:55:00Z">
              <w:rPr/>
            </w:rPrChange>
          </w:rPr>
          <w:delText>"You better come back. Don't have too much fun without me."</w:delText>
        </w:r>
      </w:del>
    </w:p>
    <w:p w14:paraId="5FC617B6" w14:textId="7CCDFBA7" w:rsidR="00325B63" w:rsidRPr="00833EEB" w:rsidDel="009B5CE7" w:rsidRDefault="00325B63">
      <w:pPr>
        <w:pStyle w:val="NormalWeb"/>
        <w:spacing w:line="276" w:lineRule="auto"/>
        <w:ind w:firstLine="284"/>
        <w:rPr>
          <w:del w:id="5225" w:author="Yashua Lebowitz" w:date="2024-09-27T19:52:00Z"/>
          <w:rFonts w:ascii="Book Antiqua" w:hAnsi="Book Antiqua"/>
          <w:rPrChange w:id="5226" w:author="mac" w:date="2024-09-27T09:55:00Z">
            <w:rPr>
              <w:del w:id="5227" w:author="Yashua Lebowitz" w:date="2024-09-27T19:52:00Z"/>
            </w:rPr>
          </w:rPrChange>
        </w:rPr>
        <w:pPrChange w:id="5228" w:author="Yashua Lebowitz" w:date="2024-09-28T16:42:00Z">
          <w:pPr>
            <w:pStyle w:val="NormalWeb"/>
            <w:spacing w:line="480" w:lineRule="auto"/>
            <w:ind w:firstLine="720"/>
          </w:pPr>
        </w:pPrChange>
      </w:pPr>
      <w:del w:id="5229" w:author="Yashua Lebowitz" w:date="2024-09-27T19:52:00Z">
        <w:r w:rsidRPr="00833EEB" w:rsidDel="009B5CE7">
          <w:rPr>
            <w:rFonts w:ascii="Book Antiqua" w:hAnsi="Book Antiqua"/>
            <w:rPrChange w:id="5230" w:author="mac" w:date="2024-09-27T09:55:00Z">
              <w:rPr/>
            </w:rPrChange>
          </w:rPr>
          <w:delText>"I'm in."</w:delText>
        </w:r>
      </w:del>
    </w:p>
    <w:p w14:paraId="4D8889A4" w14:textId="712526C1" w:rsidR="00325B63" w:rsidRPr="00833EEB" w:rsidDel="009B5CE7" w:rsidRDefault="00325B63">
      <w:pPr>
        <w:pStyle w:val="NormalWeb"/>
        <w:spacing w:line="276" w:lineRule="auto"/>
        <w:ind w:firstLine="284"/>
        <w:rPr>
          <w:del w:id="5231" w:author="Yashua Lebowitz" w:date="2024-09-27T19:52:00Z"/>
          <w:rFonts w:ascii="Book Antiqua" w:hAnsi="Book Antiqua"/>
          <w:rPrChange w:id="5232" w:author="mac" w:date="2024-09-27T09:55:00Z">
            <w:rPr>
              <w:del w:id="5233" w:author="Yashua Lebowitz" w:date="2024-09-27T19:52:00Z"/>
            </w:rPr>
          </w:rPrChange>
        </w:rPr>
        <w:pPrChange w:id="5234" w:author="Yashua Lebowitz" w:date="2024-09-28T16:42:00Z">
          <w:pPr>
            <w:pStyle w:val="NormalWeb"/>
            <w:spacing w:line="480" w:lineRule="auto"/>
            <w:ind w:firstLine="720"/>
          </w:pPr>
        </w:pPrChange>
      </w:pPr>
      <w:del w:id="5235" w:author="Yashua Lebowitz" w:date="2024-09-27T19:52:00Z">
        <w:r w:rsidRPr="00833EEB" w:rsidDel="009B5CE7">
          <w:rPr>
            <w:rFonts w:ascii="Book Antiqua" w:hAnsi="Book Antiqua"/>
            <w:rPrChange w:id="5236" w:author="mac" w:date="2024-09-27T09:55:00Z">
              <w:rPr/>
            </w:rPrChange>
          </w:rPr>
          <w:delText>"Great! Come with me, we'll go speak to the commander. He's a smart guy, you'll like him. You can still shoot, right?"</w:delText>
        </w:r>
      </w:del>
    </w:p>
    <w:p w14:paraId="0A154155" w14:textId="4E38B6E5" w:rsidR="00325B63" w:rsidRPr="00833EEB" w:rsidDel="009B5CE7" w:rsidRDefault="00325B63">
      <w:pPr>
        <w:pStyle w:val="NormalWeb"/>
        <w:spacing w:line="276" w:lineRule="auto"/>
        <w:ind w:firstLine="284"/>
        <w:rPr>
          <w:del w:id="5237" w:author="Yashua Lebowitz" w:date="2024-09-27T19:52:00Z"/>
          <w:rFonts w:ascii="Book Antiqua" w:hAnsi="Book Antiqua"/>
          <w:rPrChange w:id="5238" w:author="mac" w:date="2024-09-27T09:55:00Z">
            <w:rPr>
              <w:del w:id="5239" w:author="Yashua Lebowitz" w:date="2024-09-27T19:52:00Z"/>
            </w:rPr>
          </w:rPrChange>
        </w:rPr>
        <w:pPrChange w:id="5240" w:author="Yashua Lebowitz" w:date="2024-09-28T16:42:00Z">
          <w:pPr>
            <w:pStyle w:val="NormalWeb"/>
            <w:spacing w:line="480" w:lineRule="auto"/>
            <w:ind w:firstLine="720"/>
          </w:pPr>
        </w:pPrChange>
      </w:pPr>
      <w:del w:id="5241" w:author="Yashua Lebowitz" w:date="2024-09-27T19:52:00Z">
        <w:r w:rsidRPr="00833EEB" w:rsidDel="009B5CE7">
          <w:rPr>
            <w:rFonts w:ascii="Book Antiqua" w:hAnsi="Book Antiqua"/>
            <w:rPrChange w:id="5242" w:author="mac" w:date="2024-09-27T09:55:00Z">
              <w:rPr/>
            </w:rPrChange>
          </w:rPr>
          <w:delText>Glaucoma had all but destroyed my right eye. I was partially blind. I had to teach myself how to shoot with my left eye. Shooting with both eyes open allowed me to scan for targets, but with my right eye useless, that was pointless. So, I often shot with my right eye closed.</w:delText>
        </w:r>
      </w:del>
    </w:p>
    <w:p w14:paraId="6C780ACE" w14:textId="107A126F" w:rsidR="00325B63" w:rsidRPr="00833EEB" w:rsidDel="009B5CE7" w:rsidRDefault="00325B63">
      <w:pPr>
        <w:pStyle w:val="NormalWeb"/>
        <w:spacing w:line="276" w:lineRule="auto"/>
        <w:ind w:firstLine="284"/>
        <w:rPr>
          <w:del w:id="5243" w:author="Yashua Lebowitz" w:date="2024-09-27T19:52:00Z"/>
          <w:rFonts w:ascii="Book Antiqua" w:hAnsi="Book Antiqua"/>
          <w:rPrChange w:id="5244" w:author="mac" w:date="2024-09-27T09:55:00Z">
            <w:rPr>
              <w:del w:id="5245" w:author="Yashua Lebowitz" w:date="2024-09-27T19:52:00Z"/>
            </w:rPr>
          </w:rPrChange>
        </w:rPr>
        <w:pPrChange w:id="5246" w:author="Yashua Lebowitz" w:date="2024-09-28T16:42:00Z">
          <w:pPr>
            <w:pStyle w:val="NormalWeb"/>
            <w:spacing w:line="480" w:lineRule="auto"/>
            <w:ind w:firstLine="720"/>
          </w:pPr>
        </w:pPrChange>
      </w:pPr>
      <w:del w:id="5247" w:author="Yashua Lebowitz" w:date="2024-09-27T19:52:00Z">
        <w:r w:rsidRPr="00833EEB" w:rsidDel="009B5CE7">
          <w:rPr>
            <w:rFonts w:ascii="Book Antiqua" w:hAnsi="Book Antiqua"/>
            <w:rPrChange w:id="5248" w:author="mac" w:date="2024-09-27T09:55:00Z">
              <w:rPr/>
            </w:rPrChange>
          </w:rPr>
          <w:delText>"I can shoot for sure, but how accurate remains to be seen."</w:delText>
        </w:r>
      </w:del>
    </w:p>
    <w:p w14:paraId="54437220" w14:textId="4B34DCEC" w:rsidR="00325B63" w:rsidRPr="00833EEB" w:rsidDel="009B5CE7" w:rsidRDefault="00325B63">
      <w:pPr>
        <w:pStyle w:val="NormalWeb"/>
        <w:spacing w:line="276" w:lineRule="auto"/>
        <w:ind w:firstLine="284"/>
        <w:rPr>
          <w:del w:id="5249" w:author="Yashua Lebowitz" w:date="2024-09-27T19:52:00Z"/>
          <w:rFonts w:ascii="Book Antiqua" w:hAnsi="Book Antiqua"/>
          <w:rPrChange w:id="5250" w:author="mac" w:date="2024-09-27T09:55:00Z">
            <w:rPr>
              <w:del w:id="5251" w:author="Yashua Lebowitz" w:date="2024-09-27T19:52:00Z"/>
            </w:rPr>
          </w:rPrChange>
        </w:rPr>
        <w:pPrChange w:id="5252" w:author="Yashua Lebowitz" w:date="2024-09-28T16:42:00Z">
          <w:pPr>
            <w:pStyle w:val="NormalWeb"/>
            <w:spacing w:line="480" w:lineRule="auto"/>
            <w:ind w:firstLine="720"/>
          </w:pPr>
        </w:pPrChange>
      </w:pPr>
      <w:del w:id="5253" w:author="Yashua Lebowitz" w:date="2024-09-27T19:52:00Z">
        <w:r w:rsidRPr="00833EEB" w:rsidDel="009B5CE7">
          <w:rPr>
            <w:rFonts w:ascii="Book Antiqua" w:hAnsi="Book Antiqua"/>
            <w:rPrChange w:id="5254" w:author="mac" w:date="2024-09-27T09:55:00Z">
              <w:rPr/>
            </w:rPrChange>
          </w:rPr>
          <w:delText>"With the night vision, you just have to point the laser and shoot. As long as your left eye is working, it shouldn't be a problem. It's settled. Let's meet the commander to make sure he's okay with it, but I think he'll be more than happy to welcome you to the IDF."</w:delText>
        </w:r>
      </w:del>
    </w:p>
    <w:p w14:paraId="3A7E280B" w14:textId="5B4789DD" w:rsidR="00325B63" w:rsidRPr="00833EEB" w:rsidDel="009B5CE7" w:rsidRDefault="00325B63">
      <w:pPr>
        <w:pStyle w:val="NormalWeb"/>
        <w:spacing w:line="276" w:lineRule="auto"/>
        <w:ind w:firstLine="284"/>
        <w:rPr>
          <w:del w:id="5255" w:author="Yashua Lebowitz" w:date="2024-09-27T19:52:00Z"/>
          <w:rFonts w:ascii="Book Antiqua" w:hAnsi="Book Antiqua"/>
          <w:rPrChange w:id="5256" w:author="mac" w:date="2024-09-27T09:55:00Z">
            <w:rPr>
              <w:del w:id="5257" w:author="Yashua Lebowitz" w:date="2024-09-27T19:52:00Z"/>
            </w:rPr>
          </w:rPrChange>
        </w:rPr>
        <w:pPrChange w:id="5258" w:author="Yashua Lebowitz" w:date="2024-09-28T16:42:00Z">
          <w:pPr>
            <w:pStyle w:val="NormalWeb"/>
            <w:spacing w:line="480" w:lineRule="auto"/>
            <w:ind w:firstLine="720"/>
          </w:pPr>
        </w:pPrChange>
      </w:pPr>
      <w:del w:id="5259" w:author="Yashua Lebowitz" w:date="2024-09-27T19:52:00Z">
        <w:r w:rsidRPr="00833EEB" w:rsidDel="009B5CE7">
          <w:rPr>
            <w:rFonts w:ascii="Book Antiqua" w:hAnsi="Book Antiqua"/>
            <w:rPrChange w:id="5260" w:author="mac" w:date="2024-09-27T09:55:00Z">
              <w:rPr/>
            </w:rPrChange>
          </w:rPr>
          <w:delText xml:space="preserve">We made our way through the dimly lit corridors, the hum of the generator a constant backdrop to our hurried steps. The atmosphere inside the fortified building </w:delText>
        </w:r>
        <w:r w:rsidRPr="00833EEB" w:rsidDel="009B5CE7">
          <w:rPr>
            <w:rFonts w:ascii="Book Antiqua" w:hAnsi="Book Antiqua"/>
            <w:rPrChange w:id="5261" w:author="mac" w:date="2024-09-27T09:55:00Z">
              <w:rPr/>
            </w:rPrChange>
          </w:rPr>
          <w:lastRenderedPageBreak/>
          <w:delText>was a mix of tension and determination. Soldiers moved with purpose; their faces set in grim resolve.</w:delText>
        </w:r>
      </w:del>
    </w:p>
    <w:p w14:paraId="14D2EF7D" w14:textId="04ACCF35" w:rsidR="00325B63" w:rsidRPr="00833EEB" w:rsidDel="009B5CE7" w:rsidRDefault="00325B63">
      <w:pPr>
        <w:pStyle w:val="NormalWeb"/>
        <w:spacing w:line="276" w:lineRule="auto"/>
        <w:ind w:firstLine="284"/>
        <w:rPr>
          <w:del w:id="5262" w:author="Yashua Lebowitz" w:date="2024-09-27T19:52:00Z"/>
          <w:rFonts w:ascii="Book Antiqua" w:hAnsi="Book Antiqua"/>
          <w:rPrChange w:id="5263" w:author="mac" w:date="2024-09-27T09:55:00Z">
            <w:rPr>
              <w:del w:id="5264" w:author="Yashua Lebowitz" w:date="2024-09-27T19:52:00Z"/>
            </w:rPr>
          </w:rPrChange>
        </w:rPr>
        <w:pPrChange w:id="5265" w:author="Yashua Lebowitz" w:date="2024-09-28T16:42:00Z">
          <w:pPr>
            <w:pStyle w:val="NormalWeb"/>
            <w:spacing w:line="480" w:lineRule="auto"/>
            <w:ind w:firstLine="720"/>
          </w:pPr>
        </w:pPrChange>
      </w:pPr>
      <w:del w:id="5266" w:author="Yashua Lebowitz" w:date="2024-09-27T19:52:00Z">
        <w:r w:rsidRPr="00833EEB" w:rsidDel="009B5CE7">
          <w:rPr>
            <w:rFonts w:ascii="Book Antiqua" w:hAnsi="Book Antiqua"/>
            <w:rPrChange w:id="5267" w:author="mac" w:date="2024-09-27T09:55:00Z">
              <w:rPr/>
            </w:rPrChange>
          </w:rPr>
          <w:delText>As we approached the command center, I could see the flickering light of a map being projected onto the wall, outlining the strategic points of interest. The commander, a tall man with a weathered face and sharp eyes, was in the middle of briefing his team. He paused as we entered, his gaze shifting to me.</w:delText>
        </w:r>
      </w:del>
    </w:p>
    <w:p w14:paraId="7B3A3871" w14:textId="34CF639B" w:rsidR="00325B63" w:rsidRPr="00833EEB" w:rsidDel="009B5CE7" w:rsidRDefault="00325B63">
      <w:pPr>
        <w:pStyle w:val="NormalWeb"/>
        <w:spacing w:line="276" w:lineRule="auto"/>
        <w:ind w:firstLine="284"/>
        <w:rPr>
          <w:del w:id="5268" w:author="Yashua Lebowitz" w:date="2024-09-27T19:52:00Z"/>
          <w:rFonts w:ascii="Book Antiqua" w:hAnsi="Book Antiqua"/>
          <w:rPrChange w:id="5269" w:author="mac" w:date="2024-09-27T09:55:00Z">
            <w:rPr>
              <w:del w:id="5270" w:author="Yashua Lebowitz" w:date="2024-09-27T19:52:00Z"/>
            </w:rPr>
          </w:rPrChange>
        </w:rPr>
        <w:pPrChange w:id="5271" w:author="Yashua Lebowitz" w:date="2024-09-28T16:42:00Z">
          <w:pPr>
            <w:pStyle w:val="NormalWeb"/>
            <w:spacing w:line="480" w:lineRule="auto"/>
            <w:ind w:firstLine="720"/>
          </w:pPr>
        </w:pPrChange>
      </w:pPr>
      <w:del w:id="5272" w:author="Yashua Lebowitz" w:date="2024-09-27T19:52:00Z">
        <w:r w:rsidRPr="00833EEB" w:rsidDel="009B5CE7">
          <w:rPr>
            <w:rFonts w:ascii="Book Antiqua" w:hAnsi="Book Antiqua"/>
            <w:rPrChange w:id="5273" w:author="mac" w:date="2024-09-27T09:55:00Z">
              <w:rPr/>
            </w:rPrChange>
          </w:rPr>
          <w:delText>"Commander, this is Joshua. He wants to volunteer for the mission," Gabor said.</w:delText>
        </w:r>
      </w:del>
    </w:p>
    <w:p w14:paraId="03944370" w14:textId="3F5FA184" w:rsidR="00325B63" w:rsidRPr="00833EEB" w:rsidDel="009B5CE7" w:rsidRDefault="00325B63">
      <w:pPr>
        <w:pStyle w:val="NormalWeb"/>
        <w:spacing w:line="276" w:lineRule="auto"/>
        <w:ind w:firstLine="284"/>
        <w:rPr>
          <w:del w:id="5274" w:author="Yashua Lebowitz" w:date="2024-09-27T19:52:00Z"/>
          <w:rFonts w:ascii="Book Antiqua" w:hAnsi="Book Antiqua"/>
          <w:rPrChange w:id="5275" w:author="mac" w:date="2024-09-27T09:55:00Z">
            <w:rPr>
              <w:del w:id="5276" w:author="Yashua Lebowitz" w:date="2024-09-27T19:52:00Z"/>
            </w:rPr>
          </w:rPrChange>
        </w:rPr>
        <w:pPrChange w:id="5277" w:author="Yashua Lebowitz" w:date="2024-09-28T16:42:00Z">
          <w:pPr>
            <w:pStyle w:val="NormalWeb"/>
            <w:spacing w:line="480" w:lineRule="auto"/>
            <w:ind w:firstLine="720"/>
          </w:pPr>
        </w:pPrChange>
      </w:pPr>
      <w:del w:id="5278" w:author="Yashua Lebowitz" w:date="2024-09-27T19:52:00Z">
        <w:r w:rsidRPr="00833EEB" w:rsidDel="009B5CE7">
          <w:rPr>
            <w:rFonts w:ascii="Book Antiqua" w:hAnsi="Book Antiqua"/>
            <w:rPrChange w:id="5279" w:author="mac" w:date="2024-09-27T09:55:00Z">
              <w:rPr/>
            </w:rPrChange>
          </w:rPr>
          <w:delText>The commander studied me for a moment, his eyes lingering on my face, as if assessing my resolve. “I know him, everybody knows him, he’s the only former American president living in Jerusalem. Are you sure you want to fight against America. You’re not a spy for them?”</w:delText>
        </w:r>
      </w:del>
    </w:p>
    <w:p w14:paraId="69EBC0E1" w14:textId="478AF2AE" w:rsidR="00325B63" w:rsidRPr="00833EEB" w:rsidDel="009B5CE7" w:rsidRDefault="00325B63">
      <w:pPr>
        <w:pStyle w:val="NormalWeb"/>
        <w:spacing w:line="276" w:lineRule="auto"/>
        <w:ind w:firstLine="284"/>
        <w:rPr>
          <w:del w:id="5280" w:author="Yashua Lebowitz" w:date="2024-09-27T19:52:00Z"/>
          <w:rFonts w:ascii="Book Antiqua" w:hAnsi="Book Antiqua"/>
          <w:rPrChange w:id="5281" w:author="mac" w:date="2024-09-27T09:55:00Z">
            <w:rPr>
              <w:del w:id="5282" w:author="Yashua Lebowitz" w:date="2024-09-27T19:52:00Z"/>
            </w:rPr>
          </w:rPrChange>
        </w:rPr>
        <w:pPrChange w:id="5283" w:author="Yashua Lebowitz" w:date="2024-09-28T16:42:00Z">
          <w:pPr>
            <w:pStyle w:val="NormalWeb"/>
            <w:spacing w:line="480" w:lineRule="auto"/>
            <w:ind w:firstLine="720"/>
          </w:pPr>
        </w:pPrChange>
      </w:pPr>
      <w:del w:id="5284" w:author="Yashua Lebowitz" w:date="2024-09-27T19:52:00Z">
        <w:r w:rsidRPr="00833EEB" w:rsidDel="009B5CE7">
          <w:rPr>
            <w:rFonts w:ascii="Book Antiqua" w:hAnsi="Book Antiqua"/>
            <w:rPrChange w:id="5285" w:author="mac" w:date="2024-09-27T09:55:00Z">
              <w:rPr/>
            </w:rPrChange>
          </w:rPr>
          <w:delText>“Are you crazy? How can I take part in committing genocide against my people. I’m a Jew.”</w:delText>
        </w:r>
      </w:del>
    </w:p>
    <w:p w14:paraId="1453637D" w14:textId="0C3475A4" w:rsidR="00325B63" w:rsidRPr="00833EEB" w:rsidDel="009B5CE7" w:rsidRDefault="00325B63">
      <w:pPr>
        <w:pStyle w:val="NormalWeb"/>
        <w:spacing w:line="276" w:lineRule="auto"/>
        <w:ind w:firstLine="284"/>
        <w:rPr>
          <w:del w:id="5286" w:author="Yashua Lebowitz" w:date="2024-09-27T19:52:00Z"/>
          <w:rFonts w:ascii="Book Antiqua" w:hAnsi="Book Antiqua"/>
          <w:rPrChange w:id="5287" w:author="mac" w:date="2024-09-27T09:55:00Z">
            <w:rPr>
              <w:del w:id="5288" w:author="Yashua Lebowitz" w:date="2024-09-27T19:52:00Z"/>
            </w:rPr>
          </w:rPrChange>
        </w:rPr>
        <w:pPrChange w:id="5289" w:author="Yashua Lebowitz" w:date="2024-09-28T16:42:00Z">
          <w:pPr>
            <w:pStyle w:val="NormalWeb"/>
            <w:spacing w:line="480" w:lineRule="auto"/>
            <w:ind w:firstLine="720"/>
          </w:pPr>
        </w:pPrChange>
      </w:pPr>
      <w:del w:id="5290" w:author="Yashua Lebowitz" w:date="2024-09-27T19:52:00Z">
        <w:r w:rsidRPr="00833EEB" w:rsidDel="009B5CE7">
          <w:rPr>
            <w:rFonts w:ascii="Book Antiqua" w:hAnsi="Book Antiqua"/>
            <w:rPrChange w:id="5291" w:author="mac" w:date="2024-09-27T09:55:00Z">
              <w:rPr/>
            </w:rPrChange>
          </w:rPr>
          <w:delText>“That’s debatable, but okay. Can you shoot?"</w:delText>
        </w:r>
      </w:del>
    </w:p>
    <w:p w14:paraId="5E1C6D87" w14:textId="1D60B3FB" w:rsidR="00325B63" w:rsidRPr="00833EEB" w:rsidDel="009B5CE7" w:rsidRDefault="00325B63">
      <w:pPr>
        <w:pStyle w:val="NormalWeb"/>
        <w:spacing w:line="276" w:lineRule="auto"/>
        <w:ind w:firstLine="284"/>
        <w:rPr>
          <w:del w:id="5292" w:author="Yashua Lebowitz" w:date="2024-09-27T19:52:00Z"/>
          <w:rFonts w:ascii="Book Antiqua" w:hAnsi="Book Antiqua"/>
          <w:rPrChange w:id="5293" w:author="mac" w:date="2024-09-27T09:55:00Z">
            <w:rPr>
              <w:del w:id="5294" w:author="Yashua Lebowitz" w:date="2024-09-27T19:52:00Z"/>
            </w:rPr>
          </w:rPrChange>
        </w:rPr>
        <w:pPrChange w:id="5295" w:author="Yashua Lebowitz" w:date="2024-09-28T16:42:00Z">
          <w:pPr>
            <w:pStyle w:val="NormalWeb"/>
            <w:spacing w:line="480" w:lineRule="auto"/>
            <w:ind w:firstLine="720"/>
          </w:pPr>
        </w:pPrChange>
      </w:pPr>
      <w:del w:id="5296" w:author="Yashua Lebowitz" w:date="2024-09-27T19:52:00Z">
        <w:r w:rsidRPr="00833EEB" w:rsidDel="009B5CE7">
          <w:rPr>
            <w:rFonts w:ascii="Book Antiqua" w:hAnsi="Book Antiqua"/>
            <w:rPrChange w:id="5297" w:author="mac" w:date="2024-09-27T09:55:00Z">
              <w:rPr/>
            </w:rPrChange>
          </w:rPr>
          <w:delText>"I can. My right eye's gone, but I can still shoot with my left."</w:delText>
        </w:r>
      </w:del>
    </w:p>
    <w:p w14:paraId="03A2B9F3" w14:textId="78CDA421" w:rsidR="00325B63" w:rsidRPr="00833EEB" w:rsidDel="009B5CE7" w:rsidRDefault="00325B63">
      <w:pPr>
        <w:pStyle w:val="NormalWeb"/>
        <w:spacing w:line="276" w:lineRule="auto"/>
        <w:ind w:firstLine="284"/>
        <w:rPr>
          <w:del w:id="5298" w:author="Yashua Lebowitz" w:date="2024-09-27T19:52:00Z"/>
          <w:rFonts w:ascii="Book Antiqua" w:hAnsi="Book Antiqua"/>
          <w:rPrChange w:id="5299" w:author="mac" w:date="2024-09-27T09:55:00Z">
            <w:rPr>
              <w:del w:id="5300" w:author="Yashua Lebowitz" w:date="2024-09-27T19:52:00Z"/>
            </w:rPr>
          </w:rPrChange>
        </w:rPr>
        <w:pPrChange w:id="5301" w:author="Yashua Lebowitz" w:date="2024-09-28T16:42:00Z">
          <w:pPr>
            <w:pStyle w:val="NormalWeb"/>
            <w:spacing w:line="480" w:lineRule="auto"/>
            <w:ind w:firstLine="720"/>
          </w:pPr>
        </w:pPrChange>
      </w:pPr>
      <w:del w:id="5302" w:author="Yashua Lebowitz" w:date="2024-09-27T19:52:00Z">
        <w:r w:rsidRPr="00833EEB" w:rsidDel="009B5CE7">
          <w:rPr>
            <w:rFonts w:ascii="Book Antiqua" w:hAnsi="Book Antiqua"/>
            <w:rPrChange w:id="5303" w:author="mac" w:date="2024-09-27T09:55:00Z">
              <w:rPr/>
            </w:rPrChange>
          </w:rPr>
          <w:delText>He nodded slowly. "Night vision gear will help. Just follow the laser sight. This mission is critical. We're counting on everyone to do their part."</w:delText>
        </w:r>
      </w:del>
    </w:p>
    <w:p w14:paraId="14C453F4" w14:textId="20D2A5C7" w:rsidR="00325B63" w:rsidRPr="00833EEB" w:rsidDel="009B5CE7" w:rsidRDefault="00325B63">
      <w:pPr>
        <w:pStyle w:val="NormalWeb"/>
        <w:spacing w:line="276" w:lineRule="auto"/>
        <w:ind w:firstLine="284"/>
        <w:rPr>
          <w:del w:id="5304" w:author="Yashua Lebowitz" w:date="2024-09-27T19:52:00Z"/>
          <w:rFonts w:ascii="Book Antiqua" w:hAnsi="Book Antiqua"/>
          <w:rPrChange w:id="5305" w:author="mac" w:date="2024-09-27T09:55:00Z">
            <w:rPr>
              <w:del w:id="5306" w:author="Yashua Lebowitz" w:date="2024-09-27T19:52:00Z"/>
            </w:rPr>
          </w:rPrChange>
        </w:rPr>
        <w:pPrChange w:id="5307" w:author="Yashua Lebowitz" w:date="2024-09-28T16:42:00Z">
          <w:pPr>
            <w:pStyle w:val="NormalWeb"/>
            <w:spacing w:line="480" w:lineRule="auto"/>
            <w:ind w:firstLine="720"/>
          </w:pPr>
        </w:pPrChange>
      </w:pPr>
      <w:del w:id="5308" w:author="Yashua Lebowitz" w:date="2024-09-27T19:52:00Z">
        <w:r w:rsidRPr="00833EEB" w:rsidDel="009B5CE7">
          <w:rPr>
            <w:rFonts w:ascii="Book Antiqua" w:hAnsi="Book Antiqua"/>
            <w:rPrChange w:id="5309" w:author="mac" w:date="2024-09-27T09:55:00Z">
              <w:rPr/>
            </w:rPrChange>
          </w:rPr>
          <w:delText>I nodded, feeling the weight of the responsibility settling on my shoulders. This wasn't just about revenge or a tactical advantage. This was about paving the way for something greater, something that had been a dream for generations.</w:delText>
        </w:r>
      </w:del>
    </w:p>
    <w:p w14:paraId="4AD585B7" w14:textId="2D7B1625" w:rsidR="00325B63" w:rsidRPr="00833EEB" w:rsidDel="009B5CE7" w:rsidRDefault="00325B63">
      <w:pPr>
        <w:pStyle w:val="NormalWeb"/>
        <w:spacing w:line="276" w:lineRule="auto"/>
        <w:ind w:firstLine="284"/>
        <w:rPr>
          <w:del w:id="5310" w:author="Yashua Lebowitz" w:date="2024-09-27T19:52:00Z"/>
          <w:rFonts w:ascii="Book Antiqua" w:hAnsi="Book Antiqua"/>
          <w:rPrChange w:id="5311" w:author="mac" w:date="2024-09-27T09:55:00Z">
            <w:rPr>
              <w:del w:id="5312" w:author="Yashua Lebowitz" w:date="2024-09-27T19:52:00Z"/>
            </w:rPr>
          </w:rPrChange>
        </w:rPr>
        <w:pPrChange w:id="5313" w:author="Yashua Lebowitz" w:date="2024-09-28T16:42:00Z">
          <w:pPr>
            <w:pStyle w:val="NormalWeb"/>
            <w:spacing w:line="480" w:lineRule="auto"/>
            <w:ind w:firstLine="720"/>
          </w:pPr>
        </w:pPrChange>
      </w:pPr>
      <w:del w:id="5314" w:author="Yashua Lebowitz" w:date="2024-09-27T19:52:00Z">
        <w:r w:rsidRPr="00833EEB" w:rsidDel="009B5CE7">
          <w:rPr>
            <w:rFonts w:ascii="Book Antiqua" w:hAnsi="Book Antiqua"/>
            <w:rPrChange w:id="5315" w:author="mac" w:date="2024-09-27T09:55:00Z">
              <w:rPr/>
            </w:rPrChange>
          </w:rPr>
          <w:delText>"Understood, sir. I won't let you down. I just have one request?"</w:delText>
        </w:r>
      </w:del>
    </w:p>
    <w:p w14:paraId="7C77A1A8" w14:textId="29284408" w:rsidR="00325B63" w:rsidRPr="00833EEB" w:rsidDel="009B5CE7" w:rsidRDefault="00325B63">
      <w:pPr>
        <w:pStyle w:val="NormalWeb"/>
        <w:spacing w:line="276" w:lineRule="auto"/>
        <w:ind w:firstLine="284"/>
        <w:rPr>
          <w:del w:id="5316" w:author="Yashua Lebowitz" w:date="2024-09-27T19:52:00Z"/>
          <w:rFonts w:ascii="Book Antiqua" w:hAnsi="Book Antiqua"/>
          <w:rPrChange w:id="5317" w:author="mac" w:date="2024-09-27T09:55:00Z">
            <w:rPr>
              <w:del w:id="5318" w:author="Yashua Lebowitz" w:date="2024-09-27T19:52:00Z"/>
            </w:rPr>
          </w:rPrChange>
        </w:rPr>
        <w:pPrChange w:id="5319" w:author="Yashua Lebowitz" w:date="2024-09-28T16:42:00Z">
          <w:pPr>
            <w:pStyle w:val="NormalWeb"/>
            <w:spacing w:line="480" w:lineRule="auto"/>
            <w:ind w:firstLine="720"/>
          </w:pPr>
        </w:pPrChange>
      </w:pPr>
      <w:del w:id="5320" w:author="Yashua Lebowitz" w:date="2024-09-27T19:52:00Z">
        <w:r w:rsidRPr="00833EEB" w:rsidDel="009B5CE7">
          <w:rPr>
            <w:rFonts w:ascii="Book Antiqua" w:hAnsi="Book Antiqua"/>
            <w:rPrChange w:id="5321" w:author="mac" w:date="2024-09-27T09:55:00Z">
              <w:rPr/>
            </w:rPrChange>
          </w:rPr>
          <w:delText>“What is it, Private?”</w:delText>
        </w:r>
      </w:del>
    </w:p>
    <w:p w14:paraId="1481A49E" w14:textId="47B2C10A" w:rsidR="00325B63" w:rsidRPr="00833EEB" w:rsidDel="009B5CE7" w:rsidRDefault="00325B63">
      <w:pPr>
        <w:pStyle w:val="NormalWeb"/>
        <w:spacing w:line="276" w:lineRule="auto"/>
        <w:ind w:firstLine="284"/>
        <w:rPr>
          <w:del w:id="5322" w:author="Yashua Lebowitz" w:date="2024-09-27T19:52:00Z"/>
          <w:rFonts w:ascii="Book Antiqua" w:hAnsi="Book Antiqua"/>
          <w:rPrChange w:id="5323" w:author="mac" w:date="2024-09-27T09:55:00Z">
            <w:rPr>
              <w:del w:id="5324" w:author="Yashua Lebowitz" w:date="2024-09-27T19:52:00Z"/>
            </w:rPr>
          </w:rPrChange>
        </w:rPr>
        <w:pPrChange w:id="5325" w:author="Yashua Lebowitz" w:date="2024-09-28T16:42:00Z">
          <w:pPr>
            <w:pStyle w:val="NormalWeb"/>
            <w:spacing w:line="480" w:lineRule="auto"/>
            <w:ind w:firstLine="720"/>
          </w:pPr>
        </w:pPrChange>
      </w:pPr>
      <w:del w:id="5326" w:author="Yashua Lebowitz" w:date="2024-09-27T19:52:00Z">
        <w:r w:rsidRPr="00833EEB" w:rsidDel="009B5CE7">
          <w:rPr>
            <w:rFonts w:ascii="Book Antiqua" w:hAnsi="Book Antiqua"/>
            <w:rPrChange w:id="5327" w:author="mac" w:date="2024-09-27T09:55:00Z">
              <w:rPr/>
            </w:rPrChange>
          </w:rPr>
          <w:delText>“I want to call my mother, sir.”</w:delText>
        </w:r>
      </w:del>
    </w:p>
    <w:p w14:paraId="4C94FB2B" w14:textId="5278FC1A" w:rsidR="00325B63" w:rsidRPr="00833EEB" w:rsidDel="009B5CE7" w:rsidRDefault="00325B63">
      <w:pPr>
        <w:pStyle w:val="NormalWeb"/>
        <w:spacing w:line="276" w:lineRule="auto"/>
        <w:ind w:firstLine="284"/>
        <w:rPr>
          <w:del w:id="5328" w:author="Yashua Lebowitz" w:date="2024-09-27T19:52:00Z"/>
          <w:rFonts w:ascii="Book Antiqua" w:hAnsi="Book Antiqua"/>
          <w:rPrChange w:id="5329" w:author="mac" w:date="2024-09-27T09:55:00Z">
            <w:rPr>
              <w:del w:id="5330" w:author="Yashua Lebowitz" w:date="2024-09-27T19:52:00Z"/>
            </w:rPr>
          </w:rPrChange>
        </w:rPr>
        <w:pPrChange w:id="5331" w:author="Yashua Lebowitz" w:date="2024-09-28T16:42:00Z">
          <w:pPr>
            <w:pStyle w:val="NormalWeb"/>
            <w:spacing w:line="480" w:lineRule="auto"/>
            <w:ind w:firstLine="720"/>
          </w:pPr>
        </w:pPrChange>
      </w:pPr>
      <w:del w:id="5332" w:author="Yashua Lebowitz" w:date="2024-09-27T19:52:00Z">
        <w:r w:rsidRPr="00833EEB" w:rsidDel="009B5CE7">
          <w:rPr>
            <w:rFonts w:ascii="Book Antiqua" w:hAnsi="Book Antiqua"/>
            <w:rPrChange w:id="5333" w:author="mac" w:date="2024-09-27T09:55:00Z">
              <w:rPr/>
            </w:rPrChange>
          </w:rPr>
          <w:delText>The commander's eyes narrowed. “We have one remaining satellite and you want to use it to call your mother in America, the nation who’s our greatest enemy?”</w:delText>
        </w:r>
      </w:del>
    </w:p>
    <w:p w14:paraId="0A747C30" w14:textId="0787B38B" w:rsidR="00325B63" w:rsidRPr="00833EEB" w:rsidDel="009B5CE7" w:rsidRDefault="00325B63">
      <w:pPr>
        <w:pStyle w:val="NormalWeb"/>
        <w:spacing w:line="276" w:lineRule="auto"/>
        <w:ind w:firstLine="284"/>
        <w:rPr>
          <w:del w:id="5334" w:author="Yashua Lebowitz" w:date="2024-09-27T19:52:00Z"/>
          <w:rFonts w:ascii="Book Antiqua" w:hAnsi="Book Antiqua"/>
          <w:rPrChange w:id="5335" w:author="mac" w:date="2024-09-27T09:55:00Z">
            <w:rPr>
              <w:del w:id="5336" w:author="Yashua Lebowitz" w:date="2024-09-27T19:52:00Z"/>
            </w:rPr>
          </w:rPrChange>
        </w:rPr>
        <w:pPrChange w:id="5337" w:author="Yashua Lebowitz" w:date="2024-09-28T16:42:00Z">
          <w:pPr>
            <w:pStyle w:val="NormalWeb"/>
            <w:spacing w:line="480" w:lineRule="auto"/>
            <w:ind w:firstLine="720"/>
          </w:pPr>
        </w:pPrChange>
      </w:pPr>
      <w:del w:id="5338" w:author="Yashua Lebowitz" w:date="2024-09-27T19:52:00Z">
        <w:r w:rsidRPr="00833EEB" w:rsidDel="009B5CE7">
          <w:rPr>
            <w:rFonts w:ascii="Book Antiqua" w:hAnsi="Book Antiqua"/>
            <w:rPrChange w:id="5339" w:author="mac" w:date="2024-09-27T09:55:00Z">
              <w:rPr/>
            </w:rPrChange>
          </w:rPr>
          <w:delText>I nodded, trying to muster a faint smile.</w:delText>
        </w:r>
      </w:del>
    </w:p>
    <w:p w14:paraId="31CCEF91" w14:textId="1681539B" w:rsidR="00325B63" w:rsidRPr="00833EEB" w:rsidDel="009B5CE7" w:rsidRDefault="00325B63">
      <w:pPr>
        <w:pStyle w:val="NormalWeb"/>
        <w:spacing w:line="276" w:lineRule="auto"/>
        <w:ind w:firstLine="284"/>
        <w:rPr>
          <w:del w:id="5340" w:author="Yashua Lebowitz" w:date="2024-09-27T19:52:00Z"/>
          <w:rFonts w:ascii="Book Antiqua" w:hAnsi="Book Antiqua"/>
          <w:rPrChange w:id="5341" w:author="mac" w:date="2024-09-27T09:55:00Z">
            <w:rPr>
              <w:del w:id="5342" w:author="Yashua Lebowitz" w:date="2024-09-27T19:52:00Z"/>
            </w:rPr>
          </w:rPrChange>
        </w:rPr>
        <w:pPrChange w:id="5343" w:author="Yashua Lebowitz" w:date="2024-09-28T16:42:00Z">
          <w:pPr>
            <w:pStyle w:val="NormalWeb"/>
            <w:spacing w:line="480" w:lineRule="auto"/>
            <w:ind w:firstLine="720"/>
          </w:pPr>
        </w:pPrChange>
      </w:pPr>
      <w:del w:id="5344" w:author="Yashua Lebowitz" w:date="2024-09-27T19:52:00Z">
        <w:r w:rsidRPr="00833EEB" w:rsidDel="009B5CE7">
          <w:rPr>
            <w:rFonts w:ascii="Book Antiqua" w:hAnsi="Book Antiqua"/>
            <w:rPrChange w:id="5345" w:author="mac" w:date="2024-09-27T09:55:00Z">
              <w:rPr/>
            </w:rPrChange>
          </w:rPr>
          <w:delText>The commander sighed, rubbing his temples. “Lieutenant, can you give him a secure line? He wants to make a phone call to America.”</w:delText>
        </w:r>
      </w:del>
    </w:p>
    <w:p w14:paraId="1E0F5503" w14:textId="608A656E" w:rsidR="00325B63" w:rsidRPr="00833EEB" w:rsidDel="009B5CE7" w:rsidRDefault="00325B63">
      <w:pPr>
        <w:pStyle w:val="NormalWeb"/>
        <w:spacing w:line="276" w:lineRule="auto"/>
        <w:ind w:firstLine="284"/>
        <w:rPr>
          <w:del w:id="5346" w:author="Yashua Lebowitz" w:date="2024-09-27T19:52:00Z"/>
          <w:rFonts w:ascii="Book Antiqua" w:hAnsi="Book Antiqua"/>
          <w:rPrChange w:id="5347" w:author="mac" w:date="2024-09-27T09:55:00Z">
            <w:rPr>
              <w:del w:id="5348" w:author="Yashua Lebowitz" w:date="2024-09-27T19:52:00Z"/>
            </w:rPr>
          </w:rPrChange>
        </w:rPr>
        <w:pPrChange w:id="5349" w:author="Yashua Lebowitz" w:date="2024-09-28T16:42:00Z">
          <w:pPr>
            <w:pStyle w:val="NormalWeb"/>
            <w:spacing w:line="480" w:lineRule="auto"/>
            <w:ind w:firstLine="720"/>
          </w:pPr>
        </w:pPrChange>
      </w:pPr>
      <w:del w:id="5350" w:author="Yashua Lebowitz" w:date="2024-09-27T19:52:00Z">
        <w:r w:rsidRPr="00833EEB" w:rsidDel="009B5CE7">
          <w:rPr>
            <w:rFonts w:ascii="Book Antiqua" w:hAnsi="Book Antiqua"/>
            <w:rPrChange w:id="5351" w:author="mac" w:date="2024-09-27T09:55:00Z">
              <w:rPr/>
            </w:rPrChange>
          </w:rPr>
          <w:lastRenderedPageBreak/>
          <w:delTex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delText>
        </w:r>
      </w:del>
    </w:p>
    <w:p w14:paraId="4D3D0491" w14:textId="2577A374" w:rsidR="00325B63" w:rsidRPr="00833EEB" w:rsidDel="009B5CE7" w:rsidRDefault="00325B63">
      <w:pPr>
        <w:pStyle w:val="NormalWeb"/>
        <w:spacing w:line="276" w:lineRule="auto"/>
        <w:ind w:firstLine="284"/>
        <w:rPr>
          <w:del w:id="5352" w:author="Yashua Lebowitz" w:date="2024-09-27T19:52:00Z"/>
          <w:rFonts w:ascii="Book Antiqua" w:hAnsi="Book Antiqua"/>
          <w:rPrChange w:id="5353" w:author="mac" w:date="2024-09-27T09:55:00Z">
            <w:rPr>
              <w:del w:id="5354" w:author="Yashua Lebowitz" w:date="2024-09-27T19:52:00Z"/>
            </w:rPr>
          </w:rPrChange>
        </w:rPr>
        <w:pPrChange w:id="5355" w:author="Yashua Lebowitz" w:date="2024-09-28T16:42:00Z">
          <w:pPr>
            <w:pStyle w:val="NormalWeb"/>
            <w:spacing w:line="480" w:lineRule="auto"/>
            <w:ind w:firstLine="720"/>
          </w:pPr>
        </w:pPrChange>
      </w:pPr>
      <w:del w:id="5356" w:author="Yashua Lebowitz" w:date="2024-09-27T19:52:00Z">
        <w:r w:rsidRPr="00833EEB" w:rsidDel="009B5CE7">
          <w:rPr>
            <w:rFonts w:ascii="Book Antiqua" w:hAnsi="Book Antiqua"/>
            <w:rPrChange w:id="5357" w:author="mac" w:date="2024-09-27T09:55:00Z">
              <w:rPr/>
            </w:rPrChange>
          </w:rPr>
          <w:delText>“It's ready. You have five minutes, Private,” the commander said, his voice stern. “Any longer and you might give our position away.”</w:delText>
        </w:r>
      </w:del>
    </w:p>
    <w:p w14:paraId="38E51C85" w14:textId="4C10A60C" w:rsidR="00325B63" w:rsidRPr="00833EEB" w:rsidDel="009B5CE7" w:rsidRDefault="00325B63">
      <w:pPr>
        <w:pStyle w:val="NormalWeb"/>
        <w:spacing w:line="276" w:lineRule="auto"/>
        <w:ind w:firstLine="284"/>
        <w:rPr>
          <w:del w:id="5358" w:author="Yashua Lebowitz" w:date="2024-09-27T19:52:00Z"/>
          <w:rFonts w:ascii="Book Antiqua" w:hAnsi="Book Antiqua"/>
          <w:rPrChange w:id="5359" w:author="mac" w:date="2024-09-27T09:55:00Z">
            <w:rPr>
              <w:del w:id="5360" w:author="Yashua Lebowitz" w:date="2024-09-27T19:52:00Z"/>
            </w:rPr>
          </w:rPrChange>
        </w:rPr>
        <w:pPrChange w:id="5361" w:author="Yashua Lebowitz" w:date="2024-09-28T16:42:00Z">
          <w:pPr>
            <w:pStyle w:val="NormalWeb"/>
            <w:spacing w:line="480" w:lineRule="auto"/>
            <w:ind w:firstLine="720"/>
          </w:pPr>
        </w:pPrChange>
      </w:pPr>
      <w:del w:id="5362" w:author="Yashua Lebowitz" w:date="2024-09-27T19:52:00Z">
        <w:r w:rsidRPr="00833EEB" w:rsidDel="009B5CE7">
          <w:rPr>
            <w:rFonts w:ascii="Book Antiqua" w:hAnsi="Book Antiqua"/>
            <w:rPrChange w:id="5363" w:author="mac" w:date="2024-09-27T09:55:00Z">
              <w:rPr/>
            </w:rPrChange>
          </w:rPr>
          <w:delText>“Thank you, sir,” I replied, my heart pounding as I took the headset.</w:delText>
        </w:r>
      </w:del>
    </w:p>
    <w:p w14:paraId="4883FF18" w14:textId="795A9DD1" w:rsidR="00325B63" w:rsidRPr="00833EEB" w:rsidDel="009B5CE7" w:rsidRDefault="00325B63">
      <w:pPr>
        <w:pStyle w:val="NormalWeb"/>
        <w:spacing w:line="276" w:lineRule="auto"/>
        <w:ind w:firstLine="284"/>
        <w:rPr>
          <w:del w:id="5364" w:author="Yashua Lebowitz" w:date="2024-09-27T19:52:00Z"/>
          <w:rFonts w:ascii="Book Antiqua" w:hAnsi="Book Antiqua"/>
          <w:rPrChange w:id="5365" w:author="mac" w:date="2024-09-27T09:55:00Z">
            <w:rPr>
              <w:del w:id="5366" w:author="Yashua Lebowitz" w:date="2024-09-27T19:52:00Z"/>
            </w:rPr>
          </w:rPrChange>
        </w:rPr>
        <w:pPrChange w:id="5367" w:author="Yashua Lebowitz" w:date="2024-09-28T16:42:00Z">
          <w:pPr>
            <w:pStyle w:val="NormalWeb"/>
            <w:spacing w:line="480" w:lineRule="auto"/>
            <w:ind w:firstLine="720"/>
          </w:pPr>
        </w:pPrChange>
      </w:pPr>
      <w:del w:id="5368" w:author="Yashua Lebowitz" w:date="2024-09-27T19:52:00Z">
        <w:r w:rsidRPr="00833EEB" w:rsidDel="009B5CE7">
          <w:rPr>
            <w:rFonts w:ascii="Book Antiqua" w:hAnsi="Book Antiqua"/>
            <w:rPrChange w:id="5369" w:author="mac" w:date="2024-09-27T09:55:00Z">
              <w:rPr/>
            </w:rPrChange>
          </w:rPr>
          <w:delText>The line clicked, and after a few seconds, I heard the familiar ringtone. The sound of my mother’s voice on the other end was like a balm to my frayed nerves, but I kept my words brief, mindful of the time and the risk we were taking.</w:delText>
        </w:r>
      </w:del>
    </w:p>
    <w:p w14:paraId="0ADE2153" w14:textId="5F6012FE" w:rsidR="00325B63" w:rsidRPr="00833EEB" w:rsidDel="009B5CE7" w:rsidRDefault="00325B63">
      <w:pPr>
        <w:pStyle w:val="NormalWeb"/>
        <w:spacing w:line="276" w:lineRule="auto"/>
        <w:ind w:firstLine="284"/>
        <w:rPr>
          <w:del w:id="5370" w:author="Yashua Lebowitz" w:date="2024-09-27T19:52:00Z"/>
          <w:rFonts w:ascii="Book Antiqua" w:hAnsi="Book Antiqua"/>
          <w:rPrChange w:id="5371" w:author="mac" w:date="2024-09-27T09:55:00Z">
            <w:rPr>
              <w:del w:id="5372" w:author="Yashua Lebowitz" w:date="2024-09-27T19:52:00Z"/>
            </w:rPr>
          </w:rPrChange>
        </w:rPr>
        <w:pPrChange w:id="5373" w:author="Yashua Lebowitz" w:date="2024-09-28T16:42:00Z">
          <w:pPr>
            <w:pStyle w:val="NormalWeb"/>
            <w:spacing w:line="480" w:lineRule="auto"/>
            <w:ind w:firstLine="720"/>
          </w:pPr>
        </w:pPrChange>
      </w:pPr>
      <w:del w:id="5374" w:author="Yashua Lebowitz" w:date="2024-09-27T19:52:00Z">
        <w:r w:rsidRPr="00833EEB" w:rsidDel="009B5CE7">
          <w:rPr>
            <w:rFonts w:ascii="Book Antiqua" w:hAnsi="Book Antiqua"/>
            <w:rPrChange w:id="5375" w:author="mac" w:date="2024-09-27T09:55:00Z">
              <w:rPr/>
            </w:rPrChange>
          </w:rPr>
          <w:delText>“Joshua, thank God you’re okay. I’ve been watching the news, and it’s terrifying what’s happening over there. This country feels so different now. Nobody listens to reason anymore. The youth are only concerned with the latest social justice cause. Where are you?”</w:delText>
        </w:r>
      </w:del>
    </w:p>
    <w:p w14:paraId="06B12C52" w14:textId="21689D1B" w:rsidR="00325B63" w:rsidRPr="00833EEB" w:rsidDel="009B5CE7" w:rsidRDefault="00325B63">
      <w:pPr>
        <w:pStyle w:val="NormalWeb"/>
        <w:spacing w:line="276" w:lineRule="auto"/>
        <w:ind w:firstLine="284"/>
        <w:rPr>
          <w:del w:id="5376" w:author="Yashua Lebowitz" w:date="2024-09-27T19:52:00Z"/>
          <w:rFonts w:ascii="Book Antiqua" w:hAnsi="Book Antiqua"/>
          <w:rPrChange w:id="5377" w:author="mac" w:date="2024-09-27T09:55:00Z">
            <w:rPr>
              <w:del w:id="5378" w:author="Yashua Lebowitz" w:date="2024-09-27T19:52:00Z"/>
            </w:rPr>
          </w:rPrChange>
        </w:rPr>
        <w:pPrChange w:id="5379" w:author="Yashua Lebowitz" w:date="2024-09-28T16:42:00Z">
          <w:pPr>
            <w:pStyle w:val="NormalWeb"/>
            <w:spacing w:line="480" w:lineRule="auto"/>
            <w:ind w:firstLine="720"/>
          </w:pPr>
        </w:pPrChange>
      </w:pPr>
      <w:del w:id="5380" w:author="Yashua Lebowitz" w:date="2024-09-27T19:52:00Z">
        <w:r w:rsidRPr="00833EEB" w:rsidDel="009B5CE7">
          <w:rPr>
            <w:rFonts w:ascii="Book Antiqua" w:hAnsi="Book Antiqua"/>
            <w:rPrChange w:id="5381" w:author="mac" w:date="2024-09-27T09:55:00Z">
              <w:rPr/>
            </w:rPrChange>
          </w:rPr>
          <w:delTex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delText>
        </w:r>
      </w:del>
    </w:p>
    <w:p w14:paraId="55FDFDFC" w14:textId="0A258112" w:rsidR="00325B63" w:rsidRPr="00833EEB" w:rsidDel="009B5CE7" w:rsidRDefault="00325B63">
      <w:pPr>
        <w:pStyle w:val="NormalWeb"/>
        <w:spacing w:line="276" w:lineRule="auto"/>
        <w:ind w:firstLine="284"/>
        <w:rPr>
          <w:del w:id="5382" w:author="Yashua Lebowitz" w:date="2024-09-27T19:52:00Z"/>
          <w:rFonts w:ascii="Book Antiqua" w:hAnsi="Book Antiqua"/>
          <w:rPrChange w:id="5383" w:author="mac" w:date="2024-09-27T09:55:00Z">
            <w:rPr>
              <w:del w:id="5384" w:author="Yashua Lebowitz" w:date="2024-09-27T19:52:00Z"/>
            </w:rPr>
          </w:rPrChange>
        </w:rPr>
        <w:pPrChange w:id="5385" w:author="Yashua Lebowitz" w:date="2024-09-28T16:42:00Z">
          <w:pPr>
            <w:pStyle w:val="NormalWeb"/>
            <w:spacing w:line="480" w:lineRule="auto"/>
            <w:ind w:firstLine="720"/>
          </w:pPr>
        </w:pPrChange>
      </w:pPr>
      <w:del w:id="5386" w:author="Yashua Lebowitz" w:date="2024-09-27T19:52:00Z">
        <w:r w:rsidRPr="00833EEB" w:rsidDel="009B5CE7">
          <w:rPr>
            <w:rFonts w:ascii="Book Antiqua" w:hAnsi="Book Antiqua"/>
            <w:rPrChange w:id="5387" w:author="mac" w:date="2024-09-27T09:55:00Z">
              <w:rPr/>
            </w:rPrChange>
          </w:rPr>
          <w:delText>“I’ll take them if I can. I don’t know if they’ll believe me. Ethan thinks the war is stupid, but he keeps it to himself. He doesn’t want to get in trouble.”</w:delText>
        </w:r>
      </w:del>
    </w:p>
    <w:p w14:paraId="0C058F3B" w14:textId="1E7BCD82" w:rsidR="00325B63" w:rsidRPr="00833EEB" w:rsidDel="009B5CE7" w:rsidRDefault="00325B63">
      <w:pPr>
        <w:pStyle w:val="NormalWeb"/>
        <w:spacing w:line="276" w:lineRule="auto"/>
        <w:ind w:firstLine="284"/>
        <w:rPr>
          <w:del w:id="5388" w:author="Yashua Lebowitz" w:date="2024-09-27T19:52:00Z"/>
          <w:rFonts w:ascii="Book Antiqua" w:hAnsi="Book Antiqua"/>
          <w:rPrChange w:id="5389" w:author="mac" w:date="2024-09-27T09:55:00Z">
            <w:rPr>
              <w:del w:id="5390" w:author="Yashua Lebowitz" w:date="2024-09-27T19:52:00Z"/>
            </w:rPr>
          </w:rPrChange>
        </w:rPr>
        <w:pPrChange w:id="5391" w:author="Yashua Lebowitz" w:date="2024-09-28T16:42:00Z">
          <w:pPr>
            <w:pStyle w:val="NormalWeb"/>
            <w:spacing w:line="480" w:lineRule="auto"/>
            <w:ind w:firstLine="720"/>
          </w:pPr>
        </w:pPrChange>
      </w:pPr>
      <w:del w:id="5392" w:author="Yashua Lebowitz" w:date="2024-09-27T19:52:00Z">
        <w:r w:rsidRPr="00833EEB" w:rsidDel="009B5CE7">
          <w:rPr>
            <w:rFonts w:ascii="Book Antiqua" w:hAnsi="Book Antiqua"/>
            <w:rPrChange w:id="5393" w:author="mac" w:date="2024-09-27T09:55:00Z">
              <w:rPr/>
            </w:rPrChange>
          </w:rPr>
          <w:delText>“Look, this earthquake is going to be so severe that every building in every nation involved in this war is going to fall to the ground. Get him out of there, get his family out of there, and get everyone to Grandma’s home. This is urgent. My uncles, everyone.”</w:delText>
        </w:r>
      </w:del>
    </w:p>
    <w:p w14:paraId="4C548660" w14:textId="07C318D7" w:rsidR="00325B63" w:rsidRPr="00833EEB" w:rsidDel="009B5CE7" w:rsidRDefault="00325B63">
      <w:pPr>
        <w:pStyle w:val="NormalWeb"/>
        <w:spacing w:line="276" w:lineRule="auto"/>
        <w:ind w:firstLine="284"/>
        <w:rPr>
          <w:del w:id="5394" w:author="Yashua Lebowitz" w:date="2024-09-27T19:52:00Z"/>
          <w:rFonts w:ascii="Book Antiqua" w:hAnsi="Book Antiqua"/>
          <w:rPrChange w:id="5395" w:author="mac" w:date="2024-09-27T09:55:00Z">
            <w:rPr>
              <w:del w:id="5396" w:author="Yashua Lebowitz" w:date="2024-09-27T19:52:00Z"/>
            </w:rPr>
          </w:rPrChange>
        </w:rPr>
        <w:pPrChange w:id="5397" w:author="Yashua Lebowitz" w:date="2024-09-28T16:42:00Z">
          <w:pPr>
            <w:pStyle w:val="NormalWeb"/>
            <w:spacing w:line="480" w:lineRule="auto"/>
            <w:ind w:firstLine="720"/>
          </w:pPr>
        </w:pPrChange>
      </w:pPr>
      <w:del w:id="5398" w:author="Yashua Lebowitz" w:date="2024-09-27T19:52:00Z">
        <w:r w:rsidRPr="00833EEB" w:rsidDel="009B5CE7">
          <w:rPr>
            <w:rFonts w:ascii="Book Antiqua" w:hAnsi="Book Antiqua"/>
            <w:rPrChange w:id="5399" w:author="mac" w:date="2024-09-27T09:55:00Z">
              <w:rPr/>
            </w:rPrChange>
          </w:rPr>
          <w:delText>“I’ll try.”</w:delText>
        </w:r>
      </w:del>
    </w:p>
    <w:p w14:paraId="61B3F6B3" w14:textId="2C92EFF1" w:rsidR="00325B63" w:rsidRPr="00833EEB" w:rsidDel="009B5CE7" w:rsidRDefault="00325B63">
      <w:pPr>
        <w:pStyle w:val="NormalWeb"/>
        <w:spacing w:line="276" w:lineRule="auto"/>
        <w:ind w:firstLine="284"/>
        <w:rPr>
          <w:del w:id="5400" w:author="Yashua Lebowitz" w:date="2024-09-27T19:52:00Z"/>
          <w:rFonts w:ascii="Book Antiqua" w:hAnsi="Book Antiqua"/>
          <w:rPrChange w:id="5401" w:author="mac" w:date="2024-09-27T09:55:00Z">
            <w:rPr>
              <w:del w:id="5402" w:author="Yashua Lebowitz" w:date="2024-09-27T19:52:00Z"/>
            </w:rPr>
          </w:rPrChange>
        </w:rPr>
        <w:pPrChange w:id="5403" w:author="Yashua Lebowitz" w:date="2024-09-28T16:42:00Z">
          <w:pPr>
            <w:pStyle w:val="NormalWeb"/>
            <w:spacing w:line="480" w:lineRule="auto"/>
            <w:ind w:firstLine="720"/>
          </w:pPr>
        </w:pPrChange>
      </w:pPr>
      <w:del w:id="5404" w:author="Yashua Lebowitz" w:date="2024-09-27T19:52:00Z">
        <w:r w:rsidRPr="00833EEB" w:rsidDel="009B5CE7">
          <w:rPr>
            <w:rFonts w:ascii="Book Antiqua" w:hAnsi="Book Antiqua"/>
            <w:rPrChange w:id="5405" w:author="mac" w:date="2024-09-27T09:55:00Z">
              <w:rPr/>
            </w:rPrChange>
          </w:rPr>
          <w:delText>“I hope our family survives this horrible thing. Stay safe. I know you’re old, but at least try to move with a little bit of urgency.”</w:delText>
        </w:r>
      </w:del>
    </w:p>
    <w:p w14:paraId="500C2B76" w14:textId="0AB97781" w:rsidR="00325B63" w:rsidRPr="00833EEB" w:rsidDel="009B5CE7" w:rsidRDefault="00325B63">
      <w:pPr>
        <w:pStyle w:val="NormalWeb"/>
        <w:spacing w:line="276" w:lineRule="auto"/>
        <w:ind w:firstLine="284"/>
        <w:rPr>
          <w:del w:id="5406" w:author="Yashua Lebowitz" w:date="2024-09-27T19:52:00Z"/>
          <w:rFonts w:ascii="Book Antiqua" w:hAnsi="Book Antiqua"/>
          <w:rPrChange w:id="5407" w:author="mac" w:date="2024-09-27T09:55:00Z">
            <w:rPr>
              <w:del w:id="5408" w:author="Yashua Lebowitz" w:date="2024-09-27T19:52:00Z"/>
            </w:rPr>
          </w:rPrChange>
        </w:rPr>
        <w:pPrChange w:id="5409" w:author="Yashua Lebowitz" w:date="2024-09-28T16:42:00Z">
          <w:pPr>
            <w:pStyle w:val="NormalWeb"/>
            <w:spacing w:line="480" w:lineRule="auto"/>
            <w:ind w:firstLine="720"/>
          </w:pPr>
        </w:pPrChange>
      </w:pPr>
      <w:del w:id="5410" w:author="Yashua Lebowitz" w:date="2024-09-27T19:52:00Z">
        <w:r w:rsidRPr="00833EEB" w:rsidDel="009B5CE7">
          <w:rPr>
            <w:rFonts w:ascii="Book Antiqua" w:hAnsi="Book Antiqua"/>
            <w:rPrChange w:id="5411" w:author="mac" w:date="2024-09-27T09:55:00Z">
              <w:rPr/>
            </w:rPrChange>
          </w:rPr>
          <w:delText>“I’m not that old. I can keep up with the best of them, like my mom. Tell Dipti I send my love.”</w:delText>
        </w:r>
      </w:del>
    </w:p>
    <w:p w14:paraId="7DEC200F" w14:textId="59A823CB" w:rsidR="00325B63" w:rsidRPr="00833EEB" w:rsidDel="009B5CE7" w:rsidRDefault="00325B63">
      <w:pPr>
        <w:pStyle w:val="NormalWeb"/>
        <w:spacing w:line="276" w:lineRule="auto"/>
        <w:ind w:firstLine="284"/>
        <w:rPr>
          <w:del w:id="5412" w:author="Yashua Lebowitz" w:date="2024-09-27T19:52:00Z"/>
          <w:rFonts w:ascii="Book Antiqua" w:hAnsi="Book Antiqua"/>
          <w:rPrChange w:id="5413" w:author="mac" w:date="2024-09-27T09:55:00Z">
            <w:rPr>
              <w:del w:id="5414" w:author="Yashua Lebowitz" w:date="2024-09-27T19:52:00Z"/>
            </w:rPr>
          </w:rPrChange>
        </w:rPr>
        <w:pPrChange w:id="5415" w:author="Yashua Lebowitz" w:date="2024-09-28T16:42:00Z">
          <w:pPr>
            <w:pStyle w:val="NormalWeb"/>
            <w:spacing w:line="480" w:lineRule="auto"/>
            <w:ind w:firstLine="720"/>
          </w:pPr>
        </w:pPrChange>
      </w:pPr>
      <w:del w:id="5416" w:author="Yashua Lebowitz" w:date="2024-09-27T19:52:00Z">
        <w:r w:rsidRPr="00833EEB" w:rsidDel="009B5CE7">
          <w:rPr>
            <w:rFonts w:ascii="Book Antiqua" w:hAnsi="Book Antiqua"/>
            <w:rPrChange w:id="5417" w:author="mac" w:date="2024-09-27T09:55:00Z">
              <w:rPr/>
            </w:rPrChange>
          </w:rPr>
          <w:lastRenderedPageBreak/>
          <w:delText>“I will. I’d love to talk more, but I can’t. You take care. I’ll see you soon.”</w:delText>
        </w:r>
      </w:del>
    </w:p>
    <w:p w14:paraId="6696E99D" w14:textId="09B49B03" w:rsidR="00325B63" w:rsidRPr="00833EEB" w:rsidDel="009B5CE7" w:rsidRDefault="00325B63">
      <w:pPr>
        <w:pStyle w:val="NormalWeb"/>
        <w:spacing w:line="276" w:lineRule="auto"/>
        <w:ind w:firstLine="284"/>
        <w:rPr>
          <w:del w:id="5418" w:author="Yashua Lebowitz" w:date="2024-09-27T19:52:00Z"/>
          <w:rFonts w:ascii="Book Antiqua" w:hAnsi="Book Antiqua"/>
          <w:rPrChange w:id="5419" w:author="mac" w:date="2024-09-27T09:55:00Z">
            <w:rPr>
              <w:del w:id="5420" w:author="Yashua Lebowitz" w:date="2024-09-27T19:52:00Z"/>
            </w:rPr>
          </w:rPrChange>
        </w:rPr>
        <w:pPrChange w:id="5421" w:author="Yashua Lebowitz" w:date="2024-09-28T16:42:00Z">
          <w:pPr>
            <w:pStyle w:val="NormalWeb"/>
            <w:spacing w:line="480" w:lineRule="auto"/>
            <w:ind w:firstLine="720"/>
          </w:pPr>
        </w:pPrChange>
      </w:pPr>
      <w:del w:id="5422" w:author="Yashua Lebowitz" w:date="2024-09-27T19:52:00Z">
        <w:r w:rsidRPr="00833EEB" w:rsidDel="009B5CE7">
          <w:rPr>
            <w:rFonts w:ascii="Book Antiqua" w:hAnsi="Book Antiqua"/>
            <w:rPrChange w:id="5423" w:author="mac" w:date="2024-09-27T09:55:00Z">
              <w:rPr/>
            </w:rPrChange>
          </w:rPr>
          <w:delText>“Stay safe, son,” she said, her voice breaking. “I know this will be over soon. I’m praying for you.”</w:delText>
        </w:r>
      </w:del>
    </w:p>
    <w:p w14:paraId="468D2A24" w14:textId="7ECF7611" w:rsidR="00325B63" w:rsidRPr="00833EEB" w:rsidDel="009B5CE7" w:rsidRDefault="00325B63">
      <w:pPr>
        <w:pStyle w:val="NormalWeb"/>
        <w:spacing w:line="276" w:lineRule="auto"/>
        <w:ind w:firstLine="284"/>
        <w:rPr>
          <w:del w:id="5424" w:author="Yashua Lebowitz" w:date="2024-09-27T19:52:00Z"/>
          <w:rFonts w:ascii="Book Antiqua" w:hAnsi="Book Antiqua"/>
          <w:rPrChange w:id="5425" w:author="mac" w:date="2024-09-27T09:55:00Z">
            <w:rPr>
              <w:del w:id="5426" w:author="Yashua Lebowitz" w:date="2024-09-27T19:52:00Z"/>
            </w:rPr>
          </w:rPrChange>
        </w:rPr>
        <w:pPrChange w:id="5427" w:author="Yashua Lebowitz" w:date="2024-09-28T16:42:00Z">
          <w:pPr>
            <w:pStyle w:val="NormalWeb"/>
            <w:spacing w:line="480" w:lineRule="auto"/>
            <w:ind w:firstLine="720"/>
          </w:pPr>
        </w:pPrChange>
      </w:pPr>
      <w:del w:id="5428" w:author="Yashua Lebowitz" w:date="2024-09-27T19:52:00Z">
        <w:r w:rsidRPr="00833EEB" w:rsidDel="009B5CE7">
          <w:rPr>
            <w:rFonts w:ascii="Book Antiqua" w:hAnsi="Book Antiqua"/>
            <w:rPrChange w:id="5429" w:author="mac" w:date="2024-09-27T09:55:00Z">
              <w:rPr/>
            </w:rPrChange>
          </w:rPr>
          <w:delText>“I love you too, Mom,” I said as the line cut off.</w:delText>
        </w:r>
      </w:del>
    </w:p>
    <w:p w14:paraId="30967574" w14:textId="0190F3C0" w:rsidR="00325B63" w:rsidRPr="00833EEB" w:rsidDel="009B5CE7" w:rsidRDefault="00325B63">
      <w:pPr>
        <w:pStyle w:val="NormalWeb"/>
        <w:spacing w:line="276" w:lineRule="auto"/>
        <w:ind w:firstLine="284"/>
        <w:rPr>
          <w:del w:id="5430" w:author="Yashua Lebowitz" w:date="2024-09-27T19:52:00Z"/>
          <w:rFonts w:ascii="Book Antiqua" w:hAnsi="Book Antiqua"/>
          <w:rPrChange w:id="5431" w:author="mac" w:date="2024-09-27T09:55:00Z">
            <w:rPr>
              <w:del w:id="5432" w:author="Yashua Lebowitz" w:date="2024-09-27T19:52:00Z"/>
            </w:rPr>
          </w:rPrChange>
        </w:rPr>
        <w:pPrChange w:id="5433" w:author="Yashua Lebowitz" w:date="2024-09-28T16:42:00Z">
          <w:pPr>
            <w:pStyle w:val="NormalWeb"/>
            <w:spacing w:line="480" w:lineRule="auto"/>
            <w:ind w:firstLine="720"/>
          </w:pPr>
        </w:pPrChange>
      </w:pPr>
      <w:del w:id="5434" w:author="Yashua Lebowitz" w:date="2024-09-27T19:52:00Z">
        <w:r w:rsidRPr="00833EEB" w:rsidDel="009B5CE7">
          <w:rPr>
            <w:rFonts w:ascii="Book Antiqua" w:hAnsi="Book Antiqua"/>
            <w:rPrChange w:id="5435" w:author="mac" w:date="2024-09-27T09:55:00Z">
              <w:rPr/>
            </w:rPrChange>
          </w:rPr>
          <w:delText>“Sorry I can’t let you have more time than that. I hope you understand,” the commander said.</w:delText>
        </w:r>
      </w:del>
    </w:p>
    <w:p w14:paraId="1724BCD5" w14:textId="2CC53D92" w:rsidR="00325B63" w:rsidRPr="00833EEB" w:rsidDel="009B5CE7" w:rsidRDefault="00325B63">
      <w:pPr>
        <w:pStyle w:val="NormalWeb"/>
        <w:spacing w:line="276" w:lineRule="auto"/>
        <w:ind w:firstLine="284"/>
        <w:rPr>
          <w:del w:id="5436" w:author="Yashua Lebowitz" w:date="2024-09-27T19:52:00Z"/>
          <w:rFonts w:ascii="Book Antiqua" w:hAnsi="Book Antiqua"/>
          <w:rPrChange w:id="5437" w:author="mac" w:date="2024-09-27T09:55:00Z">
            <w:rPr>
              <w:del w:id="5438" w:author="Yashua Lebowitz" w:date="2024-09-27T19:52:00Z"/>
            </w:rPr>
          </w:rPrChange>
        </w:rPr>
        <w:pPrChange w:id="5439" w:author="Yashua Lebowitz" w:date="2024-09-28T16:42:00Z">
          <w:pPr>
            <w:pStyle w:val="NormalWeb"/>
            <w:spacing w:line="480" w:lineRule="auto"/>
            <w:ind w:firstLine="720"/>
          </w:pPr>
        </w:pPrChange>
      </w:pPr>
      <w:del w:id="5440" w:author="Yashua Lebowitz" w:date="2024-09-27T19:52:00Z">
        <w:r w:rsidRPr="00833EEB" w:rsidDel="009B5CE7">
          <w:rPr>
            <w:rFonts w:ascii="Book Antiqua" w:hAnsi="Book Antiqua"/>
            <w:rPrChange w:id="5441" w:author="mac" w:date="2024-09-27T09:55:00Z">
              <w:rPr/>
            </w:rPrChange>
          </w:rPr>
          <w:delText>I nodded, holding back tears.</w:delText>
        </w:r>
      </w:del>
    </w:p>
    <w:p w14:paraId="776CFB1C" w14:textId="664110FD" w:rsidR="00325B63" w:rsidRPr="00833EEB" w:rsidDel="009B5CE7" w:rsidRDefault="00325B63">
      <w:pPr>
        <w:pStyle w:val="NormalWeb"/>
        <w:spacing w:line="276" w:lineRule="auto"/>
        <w:ind w:firstLine="284"/>
        <w:rPr>
          <w:del w:id="5442" w:author="Yashua Lebowitz" w:date="2024-09-27T19:52:00Z"/>
          <w:rFonts w:ascii="Book Antiqua" w:hAnsi="Book Antiqua"/>
          <w:rPrChange w:id="5443" w:author="mac" w:date="2024-09-27T09:55:00Z">
            <w:rPr>
              <w:del w:id="5444" w:author="Yashua Lebowitz" w:date="2024-09-27T19:52:00Z"/>
            </w:rPr>
          </w:rPrChange>
        </w:rPr>
        <w:pPrChange w:id="5445" w:author="Yashua Lebowitz" w:date="2024-09-28T16:42:00Z">
          <w:pPr>
            <w:pStyle w:val="NormalWeb"/>
            <w:spacing w:line="480" w:lineRule="auto"/>
            <w:ind w:firstLine="720"/>
          </w:pPr>
        </w:pPrChange>
      </w:pPr>
      <w:del w:id="5446" w:author="Yashua Lebowitz" w:date="2024-09-27T19:52:00Z">
        <w:r w:rsidRPr="00833EEB" w:rsidDel="009B5CE7">
          <w:rPr>
            <w:rFonts w:ascii="Book Antiqua" w:hAnsi="Book Antiqua"/>
            <w:rPrChange w:id="5447" w:author="mac" w:date="2024-09-27T09:55:00Z">
              <w:rPr/>
            </w:rPrChange>
          </w:rPr>
          <w:delText>"Good," the commander replied, a faint hint of approval in his eyes. "Get your gear and be ready. We move out in an hour."</w:delText>
        </w:r>
      </w:del>
    </w:p>
    <w:p w14:paraId="2AEA692B" w14:textId="4D080E1F" w:rsidR="00325B63" w:rsidRPr="00833EEB" w:rsidDel="009B5CE7" w:rsidRDefault="00325B63">
      <w:pPr>
        <w:pStyle w:val="NormalWeb"/>
        <w:spacing w:line="276" w:lineRule="auto"/>
        <w:ind w:firstLine="284"/>
        <w:rPr>
          <w:del w:id="5448" w:author="Yashua Lebowitz" w:date="2024-09-27T19:52:00Z"/>
          <w:rFonts w:ascii="Book Antiqua" w:hAnsi="Book Antiqua"/>
          <w:rPrChange w:id="5449" w:author="mac" w:date="2024-09-27T09:55:00Z">
            <w:rPr>
              <w:del w:id="5450" w:author="Yashua Lebowitz" w:date="2024-09-27T19:52:00Z"/>
            </w:rPr>
          </w:rPrChange>
        </w:rPr>
        <w:pPrChange w:id="5451" w:author="Yashua Lebowitz" w:date="2024-09-28T16:42:00Z">
          <w:pPr>
            <w:pStyle w:val="NormalWeb"/>
            <w:spacing w:line="480" w:lineRule="auto"/>
            <w:ind w:firstLine="720"/>
          </w:pPr>
        </w:pPrChange>
      </w:pPr>
      <w:del w:id="5452" w:author="Yashua Lebowitz" w:date="2024-09-27T19:52:00Z">
        <w:r w:rsidRPr="00833EEB" w:rsidDel="009B5CE7">
          <w:rPr>
            <w:rFonts w:ascii="Book Antiqua" w:hAnsi="Book Antiqua"/>
            <w:rPrChange w:id="5453" w:author="mac" w:date="2024-09-27T09:55:00Z">
              <w:rPr/>
            </w:rPrChange>
          </w:rPr>
          <w:delText>As we turned to leave, I felt a mixture of fear and determination. The stakes were high, but the potential reward was even higher. This was a chance to change the course of history, to take a step towards a future we had all been dreaming of.</w:delText>
        </w:r>
      </w:del>
    </w:p>
    <w:p w14:paraId="7DD1642B" w14:textId="66D8302B" w:rsidR="00325B63" w:rsidRPr="00833EEB" w:rsidDel="009B5CE7" w:rsidRDefault="00325B63">
      <w:pPr>
        <w:pStyle w:val="NormalWeb"/>
        <w:spacing w:line="276" w:lineRule="auto"/>
        <w:ind w:firstLine="284"/>
        <w:rPr>
          <w:del w:id="5454" w:author="Yashua Lebowitz" w:date="2024-09-27T19:52:00Z"/>
          <w:rFonts w:ascii="Book Antiqua" w:hAnsi="Book Antiqua"/>
          <w:rPrChange w:id="5455" w:author="mac" w:date="2024-09-27T09:55:00Z">
            <w:rPr>
              <w:del w:id="5456" w:author="Yashua Lebowitz" w:date="2024-09-27T19:52:00Z"/>
            </w:rPr>
          </w:rPrChange>
        </w:rPr>
        <w:pPrChange w:id="5457" w:author="Yashua Lebowitz" w:date="2024-09-28T16:42:00Z">
          <w:pPr>
            <w:pStyle w:val="NormalWeb"/>
            <w:spacing w:line="480" w:lineRule="auto"/>
            <w:ind w:firstLine="720"/>
          </w:pPr>
        </w:pPrChange>
      </w:pPr>
      <w:del w:id="5458" w:author="Yashua Lebowitz" w:date="2024-09-27T19:52:00Z">
        <w:r w:rsidRPr="00833EEB" w:rsidDel="009B5CE7">
          <w:rPr>
            <w:rFonts w:ascii="Book Antiqua" w:hAnsi="Book Antiqua"/>
            <w:rPrChange w:id="5459" w:author="mac" w:date="2024-09-27T09:55:00Z">
              <w:rPr/>
            </w:rPrChange>
          </w:rPr>
          <w:delText>"Mom sends her love. Stay safe, Dipti," I said, giving her a reassuring squeeze on the shoulder. "I'll be back before you know it."</w:delText>
        </w:r>
      </w:del>
    </w:p>
    <w:p w14:paraId="64FCC5BF" w14:textId="7F022F64" w:rsidR="00325B63" w:rsidRPr="00833EEB" w:rsidDel="009B5CE7" w:rsidRDefault="00325B63">
      <w:pPr>
        <w:pStyle w:val="NormalWeb"/>
        <w:spacing w:line="276" w:lineRule="auto"/>
        <w:ind w:firstLine="284"/>
        <w:rPr>
          <w:del w:id="5460" w:author="Yashua Lebowitz" w:date="2024-09-27T19:52:00Z"/>
          <w:rFonts w:ascii="Book Antiqua" w:hAnsi="Book Antiqua"/>
          <w:rPrChange w:id="5461" w:author="mac" w:date="2024-09-27T09:55:00Z">
            <w:rPr>
              <w:del w:id="5462" w:author="Yashua Lebowitz" w:date="2024-09-27T19:52:00Z"/>
            </w:rPr>
          </w:rPrChange>
        </w:rPr>
        <w:pPrChange w:id="5463" w:author="Yashua Lebowitz" w:date="2024-09-28T16:42:00Z">
          <w:pPr>
            <w:pStyle w:val="NormalWeb"/>
            <w:spacing w:line="480" w:lineRule="auto"/>
            <w:ind w:firstLine="720"/>
          </w:pPr>
        </w:pPrChange>
      </w:pPr>
      <w:del w:id="5464" w:author="Yashua Lebowitz" w:date="2024-09-27T19:52:00Z">
        <w:r w:rsidRPr="00833EEB" w:rsidDel="009B5CE7">
          <w:rPr>
            <w:rFonts w:ascii="Book Antiqua" w:hAnsi="Book Antiqua"/>
            <w:rPrChange w:id="5465" w:author="mac" w:date="2024-09-27T09:55:00Z">
              <w:rPr/>
            </w:rPrChange>
          </w:rPr>
          <w:delText>"You better," she replied with a small, brave smile. "And don't forget, we have a temple to build."</w:delText>
        </w:r>
      </w:del>
    </w:p>
    <w:p w14:paraId="503B219A" w14:textId="006E798E" w:rsidR="00325B63" w:rsidRPr="00833EEB" w:rsidDel="009B5CE7" w:rsidRDefault="00325B63">
      <w:pPr>
        <w:pStyle w:val="NormalWeb"/>
        <w:spacing w:line="276" w:lineRule="auto"/>
        <w:ind w:firstLine="284"/>
        <w:rPr>
          <w:del w:id="5466" w:author="Yashua Lebowitz" w:date="2024-09-27T19:52:00Z"/>
          <w:rFonts w:ascii="Book Antiqua" w:hAnsi="Book Antiqua"/>
          <w:rPrChange w:id="5467" w:author="mac" w:date="2024-09-27T09:55:00Z">
            <w:rPr>
              <w:del w:id="5468" w:author="Yashua Lebowitz" w:date="2024-09-27T19:52:00Z"/>
            </w:rPr>
          </w:rPrChange>
        </w:rPr>
        <w:pPrChange w:id="5469" w:author="Yashua Lebowitz" w:date="2024-09-28T16:42:00Z">
          <w:pPr>
            <w:pStyle w:val="NormalWeb"/>
            <w:spacing w:line="480" w:lineRule="auto"/>
            <w:ind w:firstLine="720"/>
          </w:pPr>
        </w:pPrChange>
      </w:pPr>
      <w:del w:id="5470" w:author="Yashua Lebowitz" w:date="2024-09-27T19:52:00Z">
        <w:r w:rsidRPr="00833EEB" w:rsidDel="009B5CE7">
          <w:rPr>
            <w:rFonts w:ascii="Book Antiqua" w:hAnsi="Book Antiqua"/>
            <w:rPrChange w:id="5471" w:author="mac" w:date="2024-09-27T09:55:00Z">
              <w:rPr/>
            </w:rPrChange>
          </w:rPr>
          <w:delText>With one last look, I followed Gabor out of the command center, ready to face whatever lay ahead.</w:delText>
        </w:r>
      </w:del>
    </w:p>
    <w:p w14:paraId="0784FC65" w14:textId="77777777" w:rsidR="00325B63" w:rsidRPr="00833EEB" w:rsidRDefault="00325B63">
      <w:pPr>
        <w:pStyle w:val="NormalWeb"/>
        <w:spacing w:line="276" w:lineRule="auto"/>
        <w:ind w:firstLine="284"/>
        <w:rPr>
          <w:rFonts w:ascii="Book Antiqua" w:hAnsi="Book Antiqua"/>
          <w:rPrChange w:id="5472" w:author="mac" w:date="2024-09-27T09:55:00Z">
            <w:rPr/>
          </w:rPrChange>
        </w:rPr>
        <w:pPrChange w:id="5473" w:author="Yashua Lebowitz" w:date="2024-09-28T16:42:00Z">
          <w:pPr>
            <w:pStyle w:val="NormalWeb"/>
            <w:spacing w:line="480" w:lineRule="auto"/>
          </w:pPr>
        </w:pPrChange>
      </w:pPr>
    </w:p>
    <w:p w14:paraId="4B31418A" w14:textId="40EF5BAE" w:rsidR="00BD5284" w:rsidRDefault="00BD5284" w:rsidP="006D6183">
      <w:pPr>
        <w:pStyle w:val="Heading1"/>
        <w:rPr>
          <w:ins w:id="5474" w:author="Yashua Lebowitz" w:date="2024-09-28T18:26:00Z"/>
          <w:rFonts w:ascii="Aptos Display" w:hAnsi="Aptos Display"/>
          <w:sz w:val="44"/>
          <w:szCs w:val="44"/>
          <w:shd w:val="clear" w:color="auto" w:fill="FFFFFF"/>
        </w:rPr>
      </w:pPr>
      <w:bookmarkStart w:id="5475" w:name="_Toc177321316"/>
      <w:bookmarkStart w:id="5476" w:name="_Toc178085884"/>
      <w:bookmarkStart w:id="5477" w:name="_Toc178672339"/>
      <w:bookmarkStart w:id="5478" w:name="_Toc176880759"/>
      <w:ins w:id="5479" w:author="Yashua Lebowitz" w:date="2024-09-28T18:26:00Z">
        <w:r w:rsidRPr="00A11DDB">
          <w:rPr>
            <w:rFonts w:ascii="Aptos Display" w:hAnsi="Aptos Display"/>
            <w:sz w:val="44"/>
            <w:szCs w:val="44"/>
            <w:shd w:val="clear" w:color="auto" w:fill="FFFFFF"/>
          </w:rPr>
          <w:t xml:space="preserve">Chapter </w:t>
        </w:r>
        <w:bookmarkEnd w:id="5475"/>
        <w:r>
          <w:rPr>
            <w:rFonts w:ascii="Aptos Display" w:hAnsi="Aptos Display"/>
            <w:sz w:val="44"/>
            <w:szCs w:val="44"/>
            <w:shd w:val="clear" w:color="auto" w:fill="FFFFFF"/>
          </w:rPr>
          <w:t>8</w:t>
        </w:r>
        <w:r w:rsidRPr="00A11DDB">
          <w:rPr>
            <w:rFonts w:ascii="Aptos Display" w:hAnsi="Aptos Display"/>
            <w:sz w:val="44"/>
            <w:szCs w:val="44"/>
            <w:shd w:val="clear" w:color="auto" w:fill="FFFFFF"/>
          </w:rPr>
          <w:t xml:space="preserve"> </w:t>
        </w:r>
        <w:r>
          <w:rPr>
            <w:rFonts w:ascii="Aptos Display" w:hAnsi="Aptos Display"/>
            <w:sz w:val="44"/>
            <w:szCs w:val="44"/>
            <w:shd w:val="clear" w:color="auto" w:fill="FFFFFF"/>
          </w:rPr>
          <w:t xml:space="preserve">  The Landing</w:t>
        </w:r>
      </w:ins>
      <w:bookmarkEnd w:id="5476"/>
      <w:ins w:id="5480" w:author="Yashua Lebowitz" w:date="2024-09-28T18:31:00Z">
        <w:r>
          <w:rPr>
            <w:rFonts w:ascii="Aptos Display" w:hAnsi="Aptos Display"/>
            <w:sz w:val="44"/>
            <w:szCs w:val="44"/>
            <w:shd w:val="clear" w:color="auto" w:fill="FFFFFF"/>
          </w:rPr>
          <w:t xml:space="preserve"> (Done)</w:t>
        </w:r>
      </w:ins>
      <w:bookmarkEnd w:id="5477"/>
    </w:p>
    <w:p w14:paraId="3BAC32D6" w14:textId="77777777" w:rsidR="00BD5284" w:rsidRPr="00A11DDB" w:rsidRDefault="00BD5284" w:rsidP="006D6183">
      <w:pPr>
        <w:rPr>
          <w:ins w:id="5481" w:author="Yashua Lebowitz" w:date="2024-09-28T18:26:00Z"/>
        </w:rPr>
      </w:pPr>
    </w:p>
    <w:p w14:paraId="5826FE34" w14:textId="77777777" w:rsidR="00BD5284" w:rsidRPr="00A11DDB" w:rsidRDefault="00BD5284" w:rsidP="006D6183">
      <w:pPr>
        <w:pStyle w:val="NormalWeb"/>
        <w:spacing w:line="276" w:lineRule="auto"/>
        <w:rPr>
          <w:ins w:id="5482" w:author="Yashua Lebowitz" w:date="2024-09-28T18:26:00Z"/>
          <w:rFonts w:ascii="Book Antiqua" w:hAnsi="Book Antiqua"/>
        </w:rPr>
      </w:pPr>
      <w:ins w:id="5483" w:author="Yashua Lebowitz" w:date="2024-09-28T18:26:00Z">
        <w:r w:rsidRPr="00A11DDB">
          <w:rPr>
            <w:rFonts w:ascii="Book Antiqua" w:hAnsi="Book Antiqua"/>
          </w:rPr>
          <w:t>The waves hit the shore with a relentless cadence</w:t>
        </w:r>
        <w:r>
          <w:rPr>
            <w:rFonts w:ascii="Book Antiqua" w:hAnsi="Book Antiqua"/>
          </w:rPr>
          <w:t>;</w:t>
        </w:r>
        <w:r w:rsidRPr="00A11DDB">
          <w:rPr>
            <w:rFonts w:ascii="Book Antiqua" w:hAnsi="Book Antiqua"/>
          </w:rPr>
          <w:t xml:space="preserve"> their foam mingl</w:t>
        </w:r>
        <w:r>
          <w:rPr>
            <w:rFonts w:ascii="Book Antiqua" w:hAnsi="Book Antiqua"/>
          </w:rPr>
          <w:t>ed</w:t>
        </w:r>
        <w:r w:rsidRPr="00A11DDB">
          <w:rPr>
            <w:rFonts w:ascii="Book Antiqua" w:hAnsi="Book Antiqua"/>
          </w:rPr>
          <w:t xml:space="preserve"> with the blood of those who had come before us, creating a macabre mix of red and white. It was starting to get dark when </w:t>
        </w:r>
        <w:r>
          <w:rPr>
            <w:rFonts w:ascii="Book Antiqua" w:hAnsi="Book Antiqua"/>
          </w:rPr>
          <w:t>the squad</w:t>
        </w:r>
        <w:r w:rsidRPr="00A11DDB">
          <w:rPr>
            <w:rFonts w:ascii="Book Antiqua" w:hAnsi="Book Antiqua"/>
          </w:rPr>
          <w:t xml:space="preserve"> set foot on the shore. The salty tang of the sea air was tinged with the sickening </w:t>
        </w:r>
        <w:r>
          <w:rPr>
            <w:rFonts w:ascii="Book Antiqua" w:hAnsi="Book Antiqua"/>
          </w:rPr>
          <w:t>smell o</w:t>
        </w:r>
        <w:r w:rsidRPr="00A11DDB">
          <w:rPr>
            <w:rFonts w:ascii="Book Antiqua" w:hAnsi="Book Antiqua"/>
          </w:rPr>
          <w:t>f blood. Every step Raskin took was heavy</w:t>
        </w:r>
        <w:r>
          <w:rPr>
            <w:rFonts w:ascii="Book Antiqua" w:hAnsi="Book Antiqua"/>
          </w:rPr>
          <w:t>;</w:t>
        </w:r>
        <w:r w:rsidRPr="00A11DDB">
          <w:rPr>
            <w:rFonts w:ascii="Book Antiqua" w:hAnsi="Book Antiqua"/>
          </w:rPr>
          <w:t xml:space="preserve"> the sand shift</w:t>
        </w:r>
        <w:r>
          <w:rPr>
            <w:rFonts w:ascii="Book Antiqua" w:hAnsi="Book Antiqua"/>
          </w:rPr>
          <w:t>ed</w:t>
        </w:r>
        <w:r w:rsidRPr="00A11DDB">
          <w:rPr>
            <w:rFonts w:ascii="Book Antiqua" w:hAnsi="Book Antiqua"/>
          </w:rPr>
          <w:t xml:space="preserve"> beneath his boots as they advanced with a sense of foreboding through the eerie calm that belied the violence that had </w:t>
        </w:r>
        <w:r>
          <w:rPr>
            <w:rFonts w:ascii="Book Antiqua" w:hAnsi="Book Antiqua"/>
          </w:rPr>
          <w:t xml:space="preserve">erupted </w:t>
        </w:r>
        <w:r w:rsidRPr="00A11DDB">
          <w:rPr>
            <w:rFonts w:ascii="Book Antiqua" w:hAnsi="Book Antiqua"/>
          </w:rPr>
          <w:t>mere moments ago.</w:t>
        </w:r>
      </w:ins>
    </w:p>
    <w:p w14:paraId="6AF2EF26" w14:textId="77777777" w:rsidR="00BD5284" w:rsidRPr="00A11DDB" w:rsidRDefault="00BD5284" w:rsidP="006D6183">
      <w:pPr>
        <w:pStyle w:val="NormalWeb"/>
        <w:spacing w:line="276" w:lineRule="auto"/>
        <w:ind w:firstLine="284"/>
        <w:rPr>
          <w:ins w:id="5484" w:author="Yashua Lebowitz" w:date="2024-09-28T18:26:00Z"/>
          <w:rFonts w:ascii="Book Antiqua" w:hAnsi="Book Antiqua"/>
        </w:rPr>
      </w:pPr>
      <w:ins w:id="5485" w:author="Yashua Lebowitz" w:date="2024-09-28T18:26:00Z">
        <w:r w:rsidRPr="00A11DDB">
          <w:rPr>
            <w:rFonts w:ascii="Book Antiqua" w:hAnsi="Book Antiqua"/>
          </w:rPr>
          <w:t>Waves of drones followed behind the soldiers, some reconnaissance and loitering drones</w:t>
        </w:r>
        <w:r>
          <w:rPr>
            <w:rFonts w:ascii="Book Antiqua" w:hAnsi="Book Antiqua"/>
          </w:rPr>
          <w:t xml:space="preserve">, </w:t>
        </w:r>
        <w:r w:rsidRPr="00120034">
          <w:rPr>
            <w:rFonts w:ascii="Book Antiqua" w:hAnsi="Book Antiqua"/>
          </w:rPr>
          <w:t>some carrying payloads of HKRs</w:t>
        </w:r>
        <w:r w:rsidRPr="00A11DDB">
          <w:rPr>
            <w:rFonts w:ascii="Book Antiqua" w:hAnsi="Book Antiqua"/>
          </w:rPr>
          <w:t>. Mysteriously</w:t>
        </w:r>
        <w:r>
          <w:rPr>
            <w:rFonts w:ascii="Book Antiqua" w:hAnsi="Book Antiqua"/>
          </w:rPr>
          <w:t>,</w:t>
        </w:r>
        <w:r w:rsidRPr="00A11DDB">
          <w:rPr>
            <w:rFonts w:ascii="Book Antiqua" w:hAnsi="Book Antiqua"/>
          </w:rPr>
          <w:t xml:space="preserve"> the drones began crashing </w:t>
        </w:r>
        <w:r w:rsidRPr="00A11DDB">
          <w:rPr>
            <w:rFonts w:ascii="Book Antiqua" w:hAnsi="Book Antiqua"/>
          </w:rPr>
          <w:lastRenderedPageBreak/>
          <w:t>into the beach. The IDF’s jamming capabilities were much greater than expected. Many of the HKRs were rendered non-operational due to the force of impact. Only a few managed to land on the sand upright</w:t>
        </w:r>
        <w:r>
          <w:rPr>
            <w:rFonts w:ascii="Book Antiqua" w:hAnsi="Book Antiqua"/>
          </w:rPr>
          <w:t xml:space="preserve"> with</w:t>
        </w:r>
        <w:r w:rsidRPr="00A11DDB">
          <w:rPr>
            <w:rFonts w:ascii="Book Antiqua" w:hAnsi="Book Antiqua"/>
          </w:rPr>
          <w:t xml:space="preserve"> their lower appendages absorbing the shock. Unfortunately, Raskin's squad's HKR landed on its head, breaking the robot in two. Not having drone and robot support was going to be a significant limitation for them.</w:t>
        </w:r>
      </w:ins>
    </w:p>
    <w:p w14:paraId="04CD71FB" w14:textId="77777777" w:rsidR="00BD5284" w:rsidRPr="00A11DDB" w:rsidRDefault="00BD5284" w:rsidP="006D6183">
      <w:pPr>
        <w:pStyle w:val="NormalWeb"/>
        <w:spacing w:line="276" w:lineRule="auto"/>
        <w:ind w:firstLine="284"/>
        <w:rPr>
          <w:ins w:id="5486" w:author="Yashua Lebowitz" w:date="2024-09-28T18:26:00Z"/>
          <w:rFonts w:ascii="Book Antiqua" w:hAnsi="Book Antiqua"/>
        </w:rPr>
      </w:pPr>
      <w:ins w:id="5487" w:author="Yashua Lebowitz" w:date="2024-09-28T18:26:00Z">
        <w:r w:rsidRPr="00A11DDB">
          <w:rPr>
            <w:rFonts w:ascii="Book Antiqua" w:hAnsi="Book Antiqua"/>
          </w:rPr>
          <w:t xml:space="preserve">Raskin saw the crater marking the </w:t>
        </w:r>
        <w:proofErr w:type="spellStart"/>
        <w:r w:rsidRPr="00A11DDB">
          <w:rPr>
            <w:rFonts w:ascii="Book Antiqua" w:hAnsi="Book Antiqua"/>
          </w:rPr>
          <w:t>epicenter</w:t>
        </w:r>
        <w:proofErr w:type="spellEnd"/>
        <w:r w:rsidRPr="00A11DDB">
          <w:rPr>
            <w:rFonts w:ascii="Book Antiqua" w:hAnsi="Book Antiqua"/>
          </w:rPr>
          <w:t xml:space="preserve"> of the tactical nuke blast, a stark void where life had been snuffed out in an instant. The trenches nearby were filled with blackened, charred bodies still clutching their melted rifles, the horrific aftermath of the explosion. </w:t>
        </w:r>
        <w:r w:rsidRPr="00127F59">
          <w:rPr>
            <w:rFonts w:ascii="Book Antiqua" w:hAnsi="Book Antiqua"/>
          </w:rPr>
          <w:t>Raskin</w:t>
        </w:r>
        <w:r>
          <w:rPr>
            <w:rFonts w:ascii="Book Antiqua" w:hAnsi="Book Antiqua"/>
          </w:rPr>
          <w:t>’</w:t>
        </w:r>
        <w:r w:rsidRPr="00A11DDB">
          <w:rPr>
            <w:rFonts w:ascii="Book Antiqua" w:hAnsi="Book Antiqua"/>
          </w:rPr>
          <w:t xml:space="preserve">s breath was </w:t>
        </w:r>
        <w:proofErr w:type="spellStart"/>
        <w:r w:rsidRPr="00A11DDB">
          <w:rPr>
            <w:rFonts w:ascii="Book Antiqua" w:hAnsi="Book Antiqua"/>
          </w:rPr>
          <w:t>labored</w:t>
        </w:r>
        <w:proofErr w:type="spellEnd"/>
        <w:r w:rsidRPr="00A11DDB">
          <w:rPr>
            <w:rFonts w:ascii="Book Antiqua" w:hAnsi="Book Antiqua"/>
          </w:rPr>
          <w:t xml:space="preserve"> as he struggled through the sand, the mask over his face restricting his airflow. Sweat dripped into his eyes, and he longed to remove the mask to wipe it away, but he knew </w:t>
        </w:r>
        <w:r>
          <w:rPr>
            <w:rFonts w:ascii="Book Antiqua" w:hAnsi="Book Antiqua"/>
          </w:rPr>
          <w:t>that</w:t>
        </w:r>
        <w:r w:rsidRPr="00A11DDB">
          <w:rPr>
            <w:rFonts w:ascii="Book Antiqua" w:hAnsi="Book Antiqua"/>
          </w:rPr>
          <w:t xml:space="preserve"> could mean inhaling the radioactive dust that hung in the air. </w:t>
        </w:r>
      </w:ins>
    </w:p>
    <w:p w14:paraId="589A5052" w14:textId="77777777" w:rsidR="00BD5284" w:rsidRPr="00A11DDB" w:rsidRDefault="00BD5284" w:rsidP="006D6183">
      <w:pPr>
        <w:pStyle w:val="NormalWeb"/>
        <w:spacing w:line="276" w:lineRule="auto"/>
        <w:ind w:firstLine="284"/>
        <w:rPr>
          <w:ins w:id="5488" w:author="Yashua Lebowitz" w:date="2024-09-28T18:26:00Z"/>
          <w:rFonts w:ascii="Book Antiqua" w:hAnsi="Book Antiqua"/>
        </w:rPr>
      </w:pPr>
      <w:ins w:id="5489" w:author="Yashua Lebowitz" w:date="2024-09-28T18:26:00Z">
        <w:r w:rsidRPr="00A11DDB">
          <w:rPr>
            <w:rFonts w:ascii="Book Antiqua" w:hAnsi="Book Antiqua"/>
          </w:rPr>
          <w:t>He felt that at any moment, a sniper from the IDF could open fire from the surrounding buildings that were largely left untouched in Tel Aviv. His fear was justified as a distant rifle shot rang out, and a member of his platoon fell</w:t>
        </w:r>
        <w:r>
          <w:rPr>
            <w:rFonts w:ascii="Book Antiqua" w:hAnsi="Book Antiqua"/>
          </w:rPr>
          <w:t xml:space="preserve"> to</w:t>
        </w:r>
        <w:r w:rsidRPr="00A11DDB">
          <w:rPr>
            <w:rFonts w:ascii="Book Antiqua" w:hAnsi="Book Antiqua"/>
          </w:rPr>
          <w:t xml:space="preserve"> a bullet </w:t>
        </w:r>
        <w:r>
          <w:rPr>
            <w:rFonts w:ascii="Book Antiqua" w:hAnsi="Book Antiqua"/>
          </w:rPr>
          <w:t>that</w:t>
        </w:r>
        <w:r w:rsidRPr="00A11DDB">
          <w:rPr>
            <w:rFonts w:ascii="Book Antiqua" w:hAnsi="Book Antiqua"/>
          </w:rPr>
          <w:t xml:space="preserve"> pierced his mask. The</w:t>
        </w:r>
        <w:r>
          <w:rPr>
            <w:rFonts w:ascii="Book Antiqua" w:hAnsi="Book Antiqua"/>
          </w:rPr>
          <w:t xml:space="preserve"> squad</w:t>
        </w:r>
        <w:r w:rsidRPr="00A11DDB">
          <w:rPr>
            <w:rFonts w:ascii="Book Antiqua" w:hAnsi="Book Antiqua"/>
          </w:rPr>
          <w:t xml:space="preserve"> quickly took cover in the nearest trench, some landing on scorched bodies that </w:t>
        </w:r>
        <w:r>
          <w:rPr>
            <w:rFonts w:ascii="Book Antiqua" w:hAnsi="Book Antiqua"/>
          </w:rPr>
          <w:t xml:space="preserve">had </w:t>
        </w:r>
        <w:r w:rsidRPr="00A11DDB">
          <w:rPr>
            <w:rFonts w:ascii="Book Antiqua" w:hAnsi="Book Antiqua"/>
          </w:rPr>
          <w:t>disintegrated into black puffs of ash upon impact.</w:t>
        </w:r>
      </w:ins>
    </w:p>
    <w:p w14:paraId="33084516" w14:textId="77777777" w:rsidR="00BD5284" w:rsidRDefault="00BD5284" w:rsidP="006D6183">
      <w:pPr>
        <w:pStyle w:val="NormalWeb"/>
        <w:spacing w:before="0" w:beforeAutospacing="0" w:after="200" w:afterAutospacing="0" w:line="276" w:lineRule="auto"/>
        <w:ind w:firstLine="284"/>
        <w:rPr>
          <w:ins w:id="5490" w:author="Yashua Lebowitz" w:date="2024-09-28T18:26:00Z"/>
          <w:rFonts w:ascii="Book Antiqua" w:hAnsi="Book Antiqua"/>
        </w:rPr>
      </w:pPr>
      <w:proofErr w:type="spellStart"/>
      <w:ins w:id="5491" w:author="Yashua Lebowitz" w:date="2024-09-28T18:26:00Z">
        <w:r w:rsidRPr="00A11DDB">
          <w:rPr>
            <w:rFonts w:ascii="Book Antiqua" w:hAnsi="Book Antiqua"/>
          </w:rPr>
          <w:t>Sgt.</w:t>
        </w:r>
        <w:proofErr w:type="spellEnd"/>
        <w:r w:rsidRPr="00A11DDB">
          <w:rPr>
            <w:rFonts w:ascii="Book Antiqua" w:hAnsi="Book Antiqua"/>
          </w:rPr>
          <w:t xml:space="preserve"> Hess shouted at the lieutenant</w:t>
        </w:r>
        <w:r>
          <w:rPr>
            <w:rFonts w:ascii="Book Antiqua" w:hAnsi="Book Antiqua"/>
          </w:rPr>
          <w:t>,</w:t>
        </w:r>
        <w:r w:rsidRPr="00A11DDB">
          <w:rPr>
            <w:rFonts w:ascii="Book Antiqua" w:hAnsi="Book Antiqua"/>
          </w:rPr>
          <w:t xml:space="preserve"> his voice barely audible over the chaos. “We </w:t>
        </w:r>
        <w:r>
          <w:rPr>
            <w:rFonts w:ascii="Book Antiqua" w:hAnsi="Book Antiqua"/>
          </w:rPr>
          <w:t>n</w:t>
        </w:r>
        <w:r w:rsidRPr="00A11DDB">
          <w:rPr>
            <w:rFonts w:ascii="Book Antiqua" w:hAnsi="Book Antiqua"/>
          </w:rPr>
          <w:t xml:space="preserve">eed </w:t>
        </w:r>
        <w:proofErr w:type="spellStart"/>
        <w:r w:rsidRPr="00A11DDB">
          <w:rPr>
            <w:rFonts w:ascii="Book Antiqua" w:hAnsi="Book Antiqua"/>
          </w:rPr>
          <w:t>armor</w:t>
        </w:r>
        <w:proofErr w:type="spellEnd"/>
        <w:r w:rsidRPr="00A11DDB">
          <w:rPr>
            <w:rFonts w:ascii="Book Antiqua" w:hAnsi="Book Antiqua"/>
          </w:rPr>
          <w:t xml:space="preserve"> fast.” </w:t>
        </w:r>
      </w:ins>
    </w:p>
    <w:p w14:paraId="5F4F3B07" w14:textId="77777777" w:rsidR="00BD5284" w:rsidRDefault="00BD5284" w:rsidP="006D6183">
      <w:pPr>
        <w:pStyle w:val="NormalWeb"/>
        <w:spacing w:before="0" w:beforeAutospacing="0" w:after="200" w:afterAutospacing="0" w:line="276" w:lineRule="auto"/>
        <w:ind w:firstLine="284"/>
        <w:rPr>
          <w:ins w:id="5492" w:author="Yashua Lebowitz" w:date="2024-09-28T18:26:00Z"/>
          <w:rFonts w:ascii="Book Antiqua" w:hAnsi="Book Antiqua"/>
        </w:rPr>
      </w:pPr>
      <w:ins w:id="5493" w:author="Yashua Lebowitz" w:date="2024-09-28T18:26:00Z">
        <w:r w:rsidRPr="00A11DDB">
          <w:rPr>
            <w:rFonts w:ascii="Book Antiqua" w:hAnsi="Book Antiqua"/>
          </w:rPr>
          <w:t xml:space="preserve">“I’m on it,” the lieutenant replied, scanning the horizon. “The drone jamming is decimating our transports.” </w:t>
        </w:r>
      </w:ins>
    </w:p>
    <w:p w14:paraId="7D9853CE" w14:textId="77777777" w:rsidR="00BD5284" w:rsidRPr="00A11DDB" w:rsidRDefault="00BD5284" w:rsidP="006D6183">
      <w:pPr>
        <w:pStyle w:val="NormalWeb"/>
        <w:spacing w:line="276" w:lineRule="auto"/>
        <w:ind w:firstLine="284"/>
        <w:rPr>
          <w:ins w:id="5494" w:author="Yashua Lebowitz" w:date="2024-09-28T18:26:00Z"/>
          <w:rFonts w:ascii="Book Antiqua" w:hAnsi="Book Antiqua"/>
        </w:rPr>
      </w:pPr>
      <w:ins w:id="5495" w:author="Yashua Lebowitz" w:date="2024-09-28T18:26:00Z">
        <w:r w:rsidRPr="00A11DDB">
          <w:rPr>
            <w:rFonts w:ascii="Book Antiqua" w:hAnsi="Book Antiqua"/>
          </w:rPr>
          <w:t xml:space="preserve">“We can’t stay here,” Hess insisted </w:t>
        </w:r>
        <w:r>
          <w:rPr>
            <w:rFonts w:ascii="Book Antiqua" w:hAnsi="Book Antiqua"/>
          </w:rPr>
          <w:t xml:space="preserve">with </w:t>
        </w:r>
        <w:r w:rsidRPr="00A11DDB">
          <w:rPr>
            <w:rFonts w:ascii="Book Antiqua" w:hAnsi="Book Antiqua"/>
          </w:rPr>
          <w:t>urgency.</w:t>
        </w:r>
      </w:ins>
    </w:p>
    <w:p w14:paraId="57D404FD" w14:textId="77777777" w:rsidR="00BD5284" w:rsidRPr="00A11DDB" w:rsidRDefault="00BD5284" w:rsidP="006D6183">
      <w:pPr>
        <w:pStyle w:val="NormalWeb"/>
        <w:spacing w:line="276" w:lineRule="auto"/>
        <w:ind w:firstLine="284"/>
        <w:rPr>
          <w:ins w:id="5496" w:author="Yashua Lebowitz" w:date="2024-09-28T18:26:00Z"/>
          <w:rFonts w:ascii="Book Antiqua" w:hAnsi="Book Antiqua"/>
        </w:rPr>
      </w:pPr>
      <w:ins w:id="5497" w:author="Yashua Lebowitz" w:date="2024-09-28T18:26:00Z">
        <w:r w:rsidRPr="00A11DDB">
          <w:rPr>
            <w:rFonts w:ascii="Book Antiqua" w:hAnsi="Book Antiqua"/>
          </w:rPr>
          <w:t xml:space="preserve">Artillery volleys intermittently slammed into the beach from concealed positions within the city, sending plumes of sand and debris into the air. </w:t>
        </w:r>
        <w:r>
          <w:rPr>
            <w:rFonts w:ascii="Book Antiqua" w:hAnsi="Book Antiqua"/>
          </w:rPr>
          <w:t>Israeli</w:t>
        </w:r>
        <w:r w:rsidRPr="00A11DDB">
          <w:rPr>
            <w:rFonts w:ascii="Book Antiqua" w:hAnsi="Book Antiqua"/>
          </w:rPr>
          <w:t xml:space="preserve"> airstrikes began pulverizing many of the tall buildings in Tel Aviv. The skyscrapers collapsed like towers of Jenga, their concrete pillars melting like cheese from the intense heat generated by our precise ordnance. But it still wasn’t enough.</w:t>
        </w:r>
      </w:ins>
    </w:p>
    <w:p w14:paraId="7BD04130" w14:textId="77777777" w:rsidR="00BD5284" w:rsidRPr="00A11DDB" w:rsidRDefault="00BD5284" w:rsidP="006D6183">
      <w:pPr>
        <w:pStyle w:val="NormalWeb"/>
        <w:spacing w:line="276" w:lineRule="auto"/>
        <w:ind w:firstLine="284"/>
        <w:rPr>
          <w:ins w:id="5498" w:author="Yashua Lebowitz" w:date="2024-09-28T18:26:00Z"/>
          <w:rFonts w:ascii="Book Antiqua" w:hAnsi="Book Antiqua"/>
        </w:rPr>
      </w:pPr>
      <w:ins w:id="5499" w:author="Yashua Lebowitz" w:date="2024-09-28T18:26:00Z">
        <w:r w:rsidRPr="00A11DDB">
          <w:rPr>
            <w:rFonts w:ascii="Book Antiqua" w:hAnsi="Book Antiqua"/>
          </w:rPr>
          <w:t>The city’s rubble created ideal hiding positions for the IDF. The head brass hesitated to use nuclear weapons on the city, understanding that an intact city could serve as a crucial transportation and supply hub for our advancing forces.</w:t>
        </w:r>
      </w:ins>
    </w:p>
    <w:p w14:paraId="7F61C220" w14:textId="77777777" w:rsidR="00BD5284" w:rsidRPr="00A11DDB" w:rsidRDefault="00BD5284" w:rsidP="006D6183">
      <w:pPr>
        <w:pStyle w:val="NormalWeb"/>
        <w:spacing w:line="276" w:lineRule="auto"/>
        <w:ind w:firstLine="284"/>
        <w:rPr>
          <w:ins w:id="5500" w:author="Yashua Lebowitz" w:date="2024-09-28T18:26:00Z"/>
          <w:rFonts w:ascii="Book Antiqua" w:hAnsi="Book Antiqua"/>
        </w:rPr>
      </w:pPr>
      <w:ins w:id="5501" w:author="Yashua Lebowitz" w:date="2024-09-28T18:26:00Z">
        <w:r w:rsidRPr="00A11DDB">
          <w:rPr>
            <w:rFonts w:ascii="Book Antiqua" w:hAnsi="Book Antiqua"/>
          </w:rPr>
          <w:lastRenderedPageBreak/>
          <w:t>The lieutenant spoke into his radio</w:t>
        </w:r>
        <w:r>
          <w:rPr>
            <w:rFonts w:ascii="Book Antiqua" w:hAnsi="Book Antiqua"/>
          </w:rPr>
          <w:t xml:space="preserve"> in a</w:t>
        </w:r>
        <w:r w:rsidRPr="00A11DDB">
          <w:rPr>
            <w:rFonts w:ascii="Book Antiqua" w:hAnsi="Book Antiqua"/>
          </w:rPr>
          <w:t xml:space="preserve"> strained</w:t>
        </w:r>
        <w:r>
          <w:rPr>
            <w:rFonts w:ascii="Book Antiqua" w:hAnsi="Book Antiqua"/>
          </w:rPr>
          <w:t xml:space="preserve"> voice</w:t>
        </w:r>
        <w:r w:rsidRPr="00A11DDB">
          <w:rPr>
            <w:rFonts w:ascii="Book Antiqua" w:hAnsi="Book Antiqua"/>
          </w:rPr>
          <w:t xml:space="preserve">. “Command, we need </w:t>
        </w:r>
        <w:proofErr w:type="spellStart"/>
        <w:r w:rsidRPr="00A11DDB">
          <w:rPr>
            <w:rFonts w:ascii="Book Antiqua" w:hAnsi="Book Antiqua"/>
          </w:rPr>
          <w:t>armored</w:t>
        </w:r>
        <w:proofErr w:type="spellEnd"/>
        <w:r w:rsidRPr="00A11DDB">
          <w:rPr>
            <w:rFonts w:ascii="Book Antiqua" w:hAnsi="Book Antiqua"/>
          </w:rPr>
          <w:t xml:space="preserve"> support at grid 32-Alpha, ASAP. We’re taking heavy artillery and sniper fire</w:t>
        </w:r>
        <w:r>
          <w:rPr>
            <w:rFonts w:ascii="Book Antiqua" w:hAnsi="Book Antiqua"/>
          </w:rPr>
          <w:t>;</w:t>
        </w:r>
        <w:r w:rsidRPr="00A11DDB">
          <w:rPr>
            <w:rFonts w:ascii="Book Antiqua" w:hAnsi="Book Antiqua"/>
          </w:rPr>
          <w:t xml:space="preserve"> over.”</w:t>
        </w:r>
      </w:ins>
    </w:p>
    <w:p w14:paraId="646130D8" w14:textId="77777777" w:rsidR="00BD5284" w:rsidRDefault="00BD5284" w:rsidP="006D6183">
      <w:pPr>
        <w:pStyle w:val="NormalWeb"/>
        <w:spacing w:before="0" w:beforeAutospacing="0" w:after="200" w:afterAutospacing="0" w:line="276" w:lineRule="auto"/>
        <w:ind w:firstLine="284"/>
        <w:rPr>
          <w:ins w:id="5502" w:author="Yashua Lebowitz" w:date="2024-09-28T18:26:00Z"/>
          <w:rFonts w:ascii="Book Antiqua" w:hAnsi="Book Antiqua"/>
        </w:rPr>
      </w:pPr>
      <w:ins w:id="5503" w:author="Yashua Lebowitz" w:date="2024-09-28T18:26:00Z">
        <w:r w:rsidRPr="00A11DDB">
          <w:rPr>
            <w:rFonts w:ascii="Book Antiqua" w:hAnsi="Book Antiqua"/>
          </w:rPr>
          <w:t>As he waited for a response, Raskin took a moment to survey the beach. Bodies and wreckage littered the shore</w:t>
        </w:r>
        <w:r>
          <w:rPr>
            <w:rFonts w:ascii="Book Antiqua" w:hAnsi="Book Antiqua"/>
          </w:rPr>
          <w:t>. T</w:t>
        </w:r>
        <w:r w:rsidRPr="00A11DDB">
          <w:rPr>
            <w:rFonts w:ascii="Book Antiqua" w:hAnsi="Book Antiqua"/>
          </w:rPr>
          <w:t>he fierce resistance of the IDF was like a hurricane ready to swallow them whole. “</w:t>
        </w:r>
        <w:proofErr w:type="spellStart"/>
        <w:r w:rsidRPr="00A11DDB">
          <w:rPr>
            <w:rFonts w:ascii="Book Antiqua" w:hAnsi="Book Antiqua"/>
          </w:rPr>
          <w:t>Armors</w:t>
        </w:r>
        <w:proofErr w:type="spellEnd"/>
        <w:r w:rsidRPr="00A11DDB">
          <w:rPr>
            <w:rFonts w:ascii="Book Antiqua" w:hAnsi="Book Antiqua"/>
          </w:rPr>
          <w:t xml:space="preserve"> on the way,” the lieutenant finally said, lowering his radio. “We just need to hold out a little longer.” </w:t>
        </w:r>
      </w:ins>
    </w:p>
    <w:p w14:paraId="7F9BCBF8" w14:textId="77777777" w:rsidR="00BD5284" w:rsidRPr="00A11DDB" w:rsidRDefault="00BD5284" w:rsidP="006D6183">
      <w:pPr>
        <w:pStyle w:val="NormalWeb"/>
        <w:spacing w:line="276" w:lineRule="auto"/>
        <w:ind w:firstLine="284"/>
        <w:rPr>
          <w:ins w:id="5504" w:author="Yashua Lebowitz" w:date="2024-09-28T18:26:00Z"/>
          <w:rFonts w:ascii="Book Antiqua" w:hAnsi="Book Antiqua"/>
        </w:rPr>
      </w:pPr>
      <w:ins w:id="5505" w:author="Yashua Lebowitz" w:date="2024-09-28T18:26:00Z">
        <w:r w:rsidRPr="00A11DDB">
          <w:rPr>
            <w:rFonts w:ascii="Book Antiqua" w:hAnsi="Book Antiqua"/>
          </w:rPr>
          <w:t>Hess nodded, gripping his rifle tightly. The beachhead was their only hope, and they couldn’t afford to lose it.</w:t>
        </w:r>
      </w:ins>
    </w:p>
    <w:p w14:paraId="16ECF2D1" w14:textId="77777777" w:rsidR="00BD5284" w:rsidRPr="00A11DDB" w:rsidRDefault="00BD5284" w:rsidP="006D6183">
      <w:pPr>
        <w:pStyle w:val="NormalWeb"/>
        <w:spacing w:line="276" w:lineRule="auto"/>
        <w:ind w:firstLine="284"/>
        <w:rPr>
          <w:ins w:id="5506" w:author="Yashua Lebowitz" w:date="2024-09-28T18:26:00Z"/>
          <w:rFonts w:ascii="Book Antiqua" w:hAnsi="Book Antiqua"/>
        </w:rPr>
      </w:pPr>
      <w:ins w:id="5507" w:author="Yashua Lebowitz" w:date="2024-09-28T18:26:00Z">
        <w:r w:rsidRPr="00A11DDB">
          <w:rPr>
            <w:rFonts w:ascii="Book Antiqua" w:hAnsi="Book Antiqua"/>
          </w:rPr>
          <w:t xml:space="preserve">The sky </w:t>
        </w:r>
        <w:r>
          <w:rPr>
            <w:rFonts w:ascii="Book Antiqua" w:hAnsi="Book Antiqua"/>
          </w:rPr>
          <w:t xml:space="preserve">had </w:t>
        </w:r>
        <w:r w:rsidRPr="00A11DDB">
          <w:rPr>
            <w:rFonts w:ascii="Book Antiqua" w:hAnsi="Book Antiqua"/>
          </w:rPr>
          <w:t>turned dark by the time help c</w:t>
        </w:r>
        <w:r>
          <w:rPr>
            <w:rFonts w:ascii="Book Antiqua" w:hAnsi="Book Antiqua"/>
          </w:rPr>
          <w:t>a</w:t>
        </w:r>
        <w:r w:rsidRPr="00A11DDB">
          <w:rPr>
            <w:rFonts w:ascii="Book Antiqua" w:hAnsi="Book Antiqua"/>
          </w:rPr>
          <w:t xml:space="preserve">me. About thirty minutes later, landing crafts slid across the beach. One landed about five hundred meters away from their position. Its ramp dropped, and the sound of a Bradley Fighting Vehicle rumbled behind them. It moved quickly up the beach, </w:t>
        </w:r>
        <w:r>
          <w:rPr>
            <w:rFonts w:ascii="Book Antiqua" w:hAnsi="Book Antiqua"/>
          </w:rPr>
          <w:t xml:space="preserve">its </w:t>
        </w:r>
        <w:r w:rsidRPr="00A11DDB">
          <w:rPr>
            <w:rFonts w:ascii="Book Antiqua" w:hAnsi="Book Antiqua"/>
          </w:rPr>
          <w:t>tracks churning through the sand.</w:t>
        </w:r>
      </w:ins>
    </w:p>
    <w:p w14:paraId="1B2BEA02" w14:textId="77777777" w:rsidR="00BD5284" w:rsidRPr="00A11DDB" w:rsidRDefault="00BD5284" w:rsidP="006D6183">
      <w:pPr>
        <w:pStyle w:val="NormalWeb"/>
        <w:spacing w:line="276" w:lineRule="auto"/>
        <w:ind w:firstLine="284"/>
        <w:rPr>
          <w:ins w:id="5508" w:author="Yashua Lebowitz" w:date="2024-09-28T18:26:00Z"/>
          <w:rFonts w:ascii="Book Antiqua" w:hAnsi="Book Antiqua"/>
        </w:rPr>
      </w:pPr>
      <w:ins w:id="5509" w:author="Yashua Lebowitz" w:date="2024-09-28T18:26:00Z">
        <w:r w:rsidRPr="00A11DDB">
          <w:rPr>
            <w:rFonts w:ascii="Book Antiqua" w:hAnsi="Book Antiqua"/>
          </w:rPr>
          <w: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much-needed respite. As the last soldier entered, the ramp</w:t>
        </w:r>
        <w:r>
          <w:rPr>
            <w:rFonts w:ascii="Book Antiqua" w:hAnsi="Book Antiqua"/>
          </w:rPr>
          <w:t xml:space="preserve"> was</w:t>
        </w:r>
        <w:r w:rsidRPr="00A11DDB">
          <w:rPr>
            <w:rFonts w:ascii="Book Antiqua" w:hAnsi="Book Antiqua"/>
          </w:rPr>
          <w:t xml:space="preserve"> raised with a mechanical hum, sealing them safely inside the </w:t>
        </w:r>
        <w:proofErr w:type="spellStart"/>
        <w:r w:rsidRPr="00A11DDB">
          <w:rPr>
            <w:rFonts w:ascii="Book Antiqua" w:hAnsi="Book Antiqua"/>
          </w:rPr>
          <w:t>armored</w:t>
        </w:r>
        <w:proofErr w:type="spellEnd"/>
        <w:r w:rsidRPr="00A11DDB">
          <w:rPr>
            <w:rFonts w:ascii="Book Antiqua" w:hAnsi="Book Antiqua"/>
          </w:rPr>
          <w:t xml:space="preserve"> protection of the Bradley.</w:t>
        </w:r>
      </w:ins>
    </w:p>
    <w:p w14:paraId="7EBD1D66" w14:textId="77777777" w:rsidR="00BD5284" w:rsidRPr="00A11DDB" w:rsidRDefault="00BD5284" w:rsidP="006D6183">
      <w:pPr>
        <w:ind w:firstLine="284"/>
        <w:rPr>
          <w:ins w:id="5510" w:author="Yashua Lebowitz" w:date="2024-09-28T18:26:00Z"/>
          <w:rFonts w:ascii="Book Antiqua" w:hAnsi="Book Antiqua"/>
          <w:sz w:val="24"/>
          <w:szCs w:val="24"/>
        </w:rPr>
      </w:pPr>
      <w:ins w:id="5511" w:author="Yashua Lebowitz" w:date="2024-09-28T18:26:00Z">
        <w:r w:rsidRPr="00A11DDB">
          <w:rPr>
            <w:rFonts w:ascii="Book Antiqua" w:hAnsi="Book Antiqua"/>
            <w:sz w:val="24"/>
            <w:szCs w:val="24"/>
          </w:rPr>
          <w:t xml:space="preserve">Inside, the air was stifling, </w:t>
        </w:r>
        <w:r>
          <w:rPr>
            <w:rFonts w:ascii="Book Antiqua" w:hAnsi="Book Antiqua"/>
            <w:sz w:val="24"/>
            <w:szCs w:val="24"/>
          </w:rPr>
          <w:t xml:space="preserve">exacerbated </w:t>
        </w:r>
        <w:r w:rsidRPr="00A11DDB">
          <w:rPr>
            <w:rFonts w:ascii="Book Antiqua" w:hAnsi="Book Antiqua"/>
            <w:sz w:val="24"/>
            <w:szCs w:val="24"/>
          </w:rPr>
          <w:t>by the NBC suits they wore. The squad removed their gas masks, easing the claustrophobia slightly</w:t>
        </w:r>
        <w:r>
          <w:rPr>
            <w:rFonts w:ascii="Book Antiqua" w:hAnsi="Book Antiqua"/>
            <w:sz w:val="24"/>
            <w:szCs w:val="24"/>
          </w:rPr>
          <w:t>.</w:t>
        </w:r>
        <w:r>
          <w:rPr>
            <w:rFonts w:ascii="Book Antiqua" w:hAnsi="Book Antiqua" w:cs="Times New Roman"/>
            <w:sz w:val="24"/>
            <w:szCs w:val="24"/>
          </w:rPr>
          <w:t xml:space="preserve"> T</w:t>
        </w:r>
        <w:r w:rsidRPr="00A11DDB">
          <w:rPr>
            <w:rFonts w:ascii="Book Antiqua" w:hAnsi="Book Antiqua" w:cs="Times New Roman"/>
            <w:sz w:val="24"/>
            <w:szCs w:val="24"/>
          </w:rPr>
          <w:t>he soldiers exchanged weary glances</w:t>
        </w:r>
        <w:r>
          <w:rPr>
            <w:rFonts w:ascii="Book Antiqua" w:hAnsi="Book Antiqua" w:cs="Times New Roman"/>
            <w:sz w:val="24"/>
            <w:szCs w:val="24"/>
          </w:rPr>
          <w:t xml:space="preserve"> under</w:t>
        </w:r>
        <w:r w:rsidRPr="00A11DDB">
          <w:rPr>
            <w:rFonts w:ascii="Book Antiqua" w:hAnsi="Book Antiqua" w:cs="Times New Roman"/>
            <w:sz w:val="24"/>
            <w:szCs w:val="24"/>
          </w:rPr>
          <w:t xml:space="preserve"> the dim interior lights</w:t>
        </w:r>
        <w:r w:rsidRPr="00A11DDB">
          <w:rPr>
            <w:rFonts w:ascii="Book Antiqua" w:hAnsi="Book Antiqua"/>
            <w:sz w:val="24"/>
            <w:szCs w:val="24"/>
          </w:rPr>
          <w:t>. Raskin took a deep breath, inhaling the unique, funky smell that arises when too many bodies are crammed into a tight</w:t>
        </w:r>
        <w:r w:rsidRPr="00A11DDB">
          <w:rPr>
            <w:rFonts w:ascii="Book Antiqua" w:hAnsi="Book Antiqua" w:cs="Times New Roman"/>
            <w:sz w:val="24"/>
            <w:szCs w:val="24"/>
          </w:rPr>
          <w:t xml:space="preserve"> </w:t>
        </w:r>
        <w:r w:rsidRPr="00A11DDB">
          <w:rPr>
            <w:rFonts w:ascii="Book Antiqua" w:hAnsi="Book Antiqua"/>
            <w:sz w:val="24"/>
            <w:szCs w:val="24"/>
          </w:rPr>
          <w:t>enclosed space</w:t>
        </w:r>
        <w:r w:rsidRPr="00A11DDB">
          <w:rPr>
            <w:rFonts w:ascii="Book Antiqua" w:hAnsi="Book Antiqua" w:cs="Times New Roman"/>
            <w:sz w:val="24"/>
            <w:szCs w:val="24"/>
          </w:rPr>
          <w:t xml:space="preserve"> mixed with the </w:t>
        </w:r>
        <w:proofErr w:type="spellStart"/>
        <w:r w:rsidRPr="00A11DDB">
          <w:rPr>
            <w:rFonts w:ascii="Book Antiqua" w:hAnsi="Book Antiqua" w:cs="Times New Roman"/>
            <w:sz w:val="24"/>
            <w:szCs w:val="24"/>
          </w:rPr>
          <w:t>odor</w:t>
        </w:r>
        <w:proofErr w:type="spellEnd"/>
        <w:r w:rsidRPr="00A11DDB">
          <w:rPr>
            <w:rFonts w:ascii="Book Antiqua" w:hAnsi="Book Antiqua" w:cs="Times New Roman"/>
            <w:sz w:val="24"/>
            <w:szCs w:val="24"/>
          </w:rPr>
          <w:t xml:space="preserve"> of oil and metal</w:t>
        </w:r>
        <w:r w:rsidRPr="00A11DDB">
          <w:rPr>
            <w:rFonts w:ascii="Book Antiqua" w:hAnsi="Book Antiqua"/>
            <w:sz w:val="24"/>
            <w:szCs w:val="24"/>
          </w:rPr>
          <w:t xml:space="preserve">. As he sat in his new temporary home, his mind began to wander. He felt the cool metal handle of his pistol. It felt void and lifeless, like the corpses now lying at the bottom of the Mediterranean Sea </w:t>
        </w:r>
        <w:r w:rsidRPr="00A11DDB">
          <w:rPr>
            <w:rFonts w:ascii="Book Antiqua" w:hAnsi="Book Antiqua" w:cs="Times New Roman"/>
            <w:sz w:val="24"/>
            <w:szCs w:val="24"/>
          </w:rPr>
          <w:t>when the USS Makin Island sank</w:t>
        </w:r>
        <w:r w:rsidRPr="00A11DDB">
          <w:rPr>
            <w:rFonts w:ascii="Book Antiqua" w:hAnsi="Book Antiqua"/>
            <w:sz w:val="24"/>
            <w:szCs w:val="24"/>
          </w:rPr>
          <w:t>.</w:t>
        </w:r>
      </w:ins>
    </w:p>
    <w:p w14:paraId="381DC79E" w14:textId="77777777" w:rsidR="00BD5284" w:rsidRPr="00A11DDB" w:rsidRDefault="00BD5284" w:rsidP="006D6183">
      <w:pPr>
        <w:ind w:firstLine="284"/>
        <w:rPr>
          <w:ins w:id="5512" w:author="Yashua Lebowitz" w:date="2024-09-28T18:26:00Z"/>
          <w:rFonts w:ascii="Book Antiqua" w:eastAsia="Times New Roman" w:hAnsi="Book Antiqua" w:cs="Times New Roman"/>
          <w:sz w:val="24"/>
          <w:szCs w:val="24"/>
          <w:lang w:eastAsia="en-IN"/>
        </w:rPr>
      </w:pPr>
      <w:ins w:id="5513" w:author="Yashua Lebowitz" w:date="2024-09-28T18:26:00Z">
        <w:r w:rsidRPr="00A11DDB">
          <w:rPr>
            <w:rFonts w:ascii="Book Antiqua" w:hAnsi="Book Antiqua" w:cs="Times New Roman"/>
            <w:sz w:val="24"/>
            <w:szCs w:val="24"/>
          </w:rPr>
          <w:t xml:space="preserve"> Almost his entire platoon was dead. What had they died for? </w:t>
        </w:r>
        <w:r w:rsidRPr="0041239D">
          <w:rPr>
            <w:rFonts w:ascii="Book Antiqua" w:hAnsi="Book Antiqua" w:cs="Times New Roman"/>
            <w:sz w:val="24"/>
            <w:szCs w:val="24"/>
          </w:rPr>
          <w:t>h</w:t>
        </w:r>
        <w:r w:rsidRPr="00A11DDB">
          <w:rPr>
            <w:rFonts w:ascii="Book Antiqua" w:hAnsi="Book Antiqua" w:cs="Times New Roman"/>
            <w:sz w:val="24"/>
            <w:szCs w:val="24"/>
          </w:rPr>
          <w:t>e wondered. They died for the world</w:t>
        </w:r>
        <w:r w:rsidRPr="0041239D">
          <w:rPr>
            <w:rFonts w:ascii="Book Antiqua" w:hAnsi="Book Antiqua" w:cs="Times New Roman"/>
            <w:sz w:val="24"/>
            <w:szCs w:val="24"/>
          </w:rPr>
          <w:t>’</w:t>
        </w:r>
        <w:r w:rsidRPr="00A11DDB">
          <w:rPr>
            <w:rFonts w:ascii="Book Antiqua" w:hAnsi="Book Antiqua" w:cs="Times New Roman"/>
            <w:sz w:val="24"/>
            <w:szCs w:val="24"/>
          </w:rPr>
          <w:t xml:space="preserve">s obscene obsession with one of the smallest countries. The UN should be galvanized for other countries oppressing their minorities, like Sudan and the myriad of African nations embroiled in petty tribal genocides. How had </w:t>
        </w:r>
        <w:proofErr w:type="gramStart"/>
        <w:r w:rsidRPr="0041239D">
          <w:rPr>
            <w:rFonts w:ascii="Book Antiqua" w:hAnsi="Book Antiqua" w:cs="Times New Roman"/>
            <w:sz w:val="24"/>
            <w:szCs w:val="24"/>
          </w:rPr>
          <w:t>the  prospect</w:t>
        </w:r>
        <w:proofErr w:type="gramEnd"/>
        <w:r w:rsidRPr="0041239D">
          <w:rPr>
            <w:rFonts w:ascii="Book Antiqua" w:hAnsi="Book Antiqua" w:cs="Times New Roman"/>
            <w:sz w:val="24"/>
            <w:szCs w:val="24"/>
          </w:rPr>
          <w:t xml:space="preserve"> of taking </w:t>
        </w:r>
        <w:r w:rsidRPr="00A11DDB">
          <w:rPr>
            <w:rFonts w:ascii="Book Antiqua" w:hAnsi="Book Antiqua" w:cs="Times New Roman"/>
            <w:sz w:val="24"/>
            <w:szCs w:val="24"/>
          </w:rPr>
          <w:t xml:space="preserve">Israel bewitched them? Even Sudanese soldiers had joined in, </w:t>
        </w:r>
        <w:r>
          <w:rPr>
            <w:rFonts w:ascii="Book Antiqua" w:hAnsi="Book Antiqua" w:cs="Times New Roman"/>
            <w:sz w:val="24"/>
            <w:szCs w:val="24"/>
          </w:rPr>
          <w:t>ditchi</w:t>
        </w:r>
        <w:r w:rsidRPr="00A11DDB">
          <w:rPr>
            <w:rFonts w:ascii="Book Antiqua" w:hAnsi="Book Antiqua" w:cs="Times New Roman"/>
            <w:sz w:val="24"/>
            <w:szCs w:val="24"/>
          </w:rPr>
          <w:t xml:space="preserve">ng their </w:t>
        </w:r>
        <w:r w:rsidRPr="0041239D">
          <w:rPr>
            <w:rFonts w:ascii="Book Antiqua" w:hAnsi="Book Antiqua" w:cs="Times New Roman"/>
            <w:sz w:val="24"/>
            <w:szCs w:val="24"/>
          </w:rPr>
          <w:t>internal squabbles</w:t>
        </w:r>
        <w:r w:rsidRPr="00A11DDB">
          <w:rPr>
            <w:rFonts w:ascii="Book Antiqua" w:hAnsi="Book Antiqua" w:cs="Times New Roman"/>
            <w:sz w:val="24"/>
            <w:szCs w:val="24"/>
          </w:rPr>
          <w:t xml:space="preserve"> for this new one.</w:t>
        </w:r>
      </w:ins>
    </w:p>
    <w:p w14:paraId="697FD216" w14:textId="77777777" w:rsidR="00BD5284" w:rsidRPr="00A11DDB" w:rsidRDefault="00BD5284" w:rsidP="006D6183">
      <w:pPr>
        <w:pStyle w:val="NormalWeb"/>
        <w:spacing w:line="276" w:lineRule="auto"/>
        <w:ind w:firstLine="284"/>
        <w:rPr>
          <w:ins w:id="5514" w:author="Yashua Lebowitz" w:date="2024-09-28T18:26:00Z"/>
          <w:rFonts w:ascii="Book Antiqua" w:hAnsi="Book Antiqua"/>
        </w:rPr>
      </w:pPr>
      <w:ins w:id="5515" w:author="Yashua Lebowitz" w:date="2024-09-28T18:26:00Z">
        <w:r w:rsidRPr="00A11DDB">
          <w:rPr>
            <w:rFonts w:ascii="Book Antiqua" w:hAnsi="Book Antiqua"/>
          </w:rPr>
          <w:lastRenderedPageBreak/>
          <w:t>Raskin wondered if he</w:t>
        </w:r>
        <w:r>
          <w:rPr>
            <w:rFonts w:ascii="Book Antiqua" w:hAnsi="Book Antiqua"/>
          </w:rPr>
          <w:t>’</w:t>
        </w:r>
        <w:r w:rsidRPr="00A11DDB">
          <w:rPr>
            <w:rFonts w:ascii="Book Antiqua" w:hAnsi="Book Antiqua"/>
          </w:rPr>
          <w:t xml:space="preserve">d ever have to use his pistol on a Jew. The very thought </w:t>
        </w:r>
        <w:r>
          <w:rPr>
            <w:rFonts w:ascii="Book Antiqua" w:hAnsi="Book Antiqua"/>
          </w:rPr>
          <w:t>sickened</w:t>
        </w:r>
        <w:r w:rsidRPr="00A11DDB">
          <w:rPr>
            <w:rFonts w:ascii="Book Antiqua" w:hAnsi="Book Antiqua"/>
          </w:rPr>
          <w:t xml:space="preserve"> him, and he resolved to do everything in his power to avoid that possibility, even if it meant sacrificing his own life. Yet, amidst the chaos and despair, a glimmer of hope persisted within him, like a sapling sprouting </w:t>
        </w:r>
        <w:r>
          <w:rPr>
            <w:rFonts w:ascii="Book Antiqua" w:hAnsi="Book Antiqua"/>
          </w:rPr>
          <w:t>in a</w:t>
        </w:r>
        <w:r w:rsidRPr="00A11DDB">
          <w:rPr>
            <w:rFonts w:ascii="Book Antiqua" w:hAnsi="Book Antiqua"/>
          </w:rPr>
          <w:t xml:space="preserve"> landfill. Something spoke inside of him, </w:t>
        </w:r>
        <w:r>
          <w:rPr>
            <w:rFonts w:ascii="Book Antiqua" w:hAnsi="Book Antiqua"/>
          </w:rPr>
          <w:t>something that resonated with</w:t>
        </w:r>
        <w:r w:rsidRPr="00A11DDB">
          <w:rPr>
            <w:rFonts w:ascii="Book Antiqua" w:hAnsi="Book Antiqua"/>
          </w:rPr>
          <w:t xml:space="preserve"> the dream he received before his ship sunk. </w:t>
        </w:r>
        <w:r>
          <w:rPr>
            <w:rFonts w:ascii="Book Antiqua" w:hAnsi="Book Antiqua"/>
          </w:rPr>
          <w:t>“</w:t>
        </w:r>
        <w:r w:rsidRPr="00A11DDB">
          <w:rPr>
            <w:rFonts w:ascii="Book Antiqua" w:hAnsi="Book Antiqua"/>
          </w:rPr>
          <w:t>Just keep running towards the light,</w:t>
        </w:r>
        <w:r>
          <w:rPr>
            <w:rFonts w:ascii="Book Antiqua" w:hAnsi="Book Antiqua"/>
          </w:rPr>
          <w:t>”</w:t>
        </w:r>
        <w:r w:rsidRPr="00A11DDB">
          <w:rPr>
            <w:rFonts w:ascii="Book Antiqua" w:hAnsi="Book Antiqua"/>
          </w:rPr>
          <w:t xml:space="preserve"> he or something else kept telling him, </w:t>
        </w:r>
        <w:r>
          <w:rPr>
            <w:rFonts w:ascii="Book Antiqua" w:hAnsi="Book Antiqua"/>
          </w:rPr>
          <w:t>“</w:t>
        </w:r>
        <w:r w:rsidRPr="00A11DDB">
          <w:rPr>
            <w:rFonts w:ascii="Book Antiqua" w:hAnsi="Book Antiqua"/>
          </w:rPr>
          <w:t xml:space="preserve">and the disaster that will strike them all, will not strike </w:t>
        </w:r>
        <w:r w:rsidRPr="0041239D">
          <w:rPr>
            <w:rFonts w:ascii="Book Antiqua" w:hAnsi="Book Antiqua"/>
          </w:rPr>
          <w:t>you</w:t>
        </w:r>
        <w:r w:rsidRPr="00A11DDB">
          <w:rPr>
            <w:rFonts w:ascii="Book Antiqua" w:hAnsi="Book Antiqua"/>
          </w:rPr>
          <w:t>.</w:t>
        </w:r>
        <w:r>
          <w:rPr>
            <w:rFonts w:ascii="Book Antiqua" w:hAnsi="Book Antiqua"/>
          </w:rPr>
          <w:t>”</w:t>
        </w:r>
      </w:ins>
    </w:p>
    <w:p w14:paraId="67AB8017" w14:textId="77777777" w:rsidR="00BD5284" w:rsidRPr="00A11DDB" w:rsidRDefault="00BD5284" w:rsidP="006D6183">
      <w:pPr>
        <w:pStyle w:val="NormalWeb"/>
        <w:spacing w:line="276" w:lineRule="auto"/>
        <w:ind w:firstLine="284"/>
        <w:rPr>
          <w:ins w:id="5516" w:author="Yashua Lebowitz" w:date="2024-09-28T18:26:00Z"/>
          <w:rFonts w:ascii="Book Antiqua" w:hAnsi="Book Antiqua"/>
        </w:rPr>
      </w:pPr>
      <w:ins w:id="5517" w:author="Yashua Lebowitz" w:date="2024-09-28T18:26:00Z">
        <w:r w:rsidRPr="00A11DDB">
          <w:rPr>
            <w:rFonts w:ascii="Book Antiqua" w:hAnsi="Book Antiqua"/>
          </w:rPr>
          <w:t xml:space="preserve">Raskin had always </w:t>
        </w:r>
        <w:proofErr w:type="spellStart"/>
        <w:r w:rsidRPr="00A11DDB">
          <w:rPr>
            <w:rFonts w:ascii="Book Antiqua" w:hAnsi="Book Antiqua"/>
          </w:rPr>
          <w:t>harbored</w:t>
        </w:r>
        <w:proofErr w:type="spellEnd"/>
        <w:r w:rsidRPr="00A11DDB">
          <w:rPr>
            <w:rFonts w:ascii="Book Antiqua" w:hAnsi="Book Antiqua"/>
          </w:rPr>
          <w:t xml:space="preserve"> a simple </w:t>
        </w:r>
        <w:r>
          <w:rPr>
            <w:rFonts w:ascii="Book Antiqua" w:hAnsi="Book Antiqua"/>
          </w:rPr>
          <w:t>ambition</w:t>
        </w:r>
        <w:r w:rsidRPr="00A11DDB">
          <w:rPr>
            <w:rFonts w:ascii="Book Antiqua" w:hAnsi="Book Antiqua"/>
          </w:rPr>
          <w:t>: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ins>
    </w:p>
    <w:p w14:paraId="395DD3FD" w14:textId="77777777" w:rsidR="00BD5284" w:rsidRPr="00A11DDB" w:rsidRDefault="00BD5284" w:rsidP="006D6183">
      <w:pPr>
        <w:pStyle w:val="NormalWeb"/>
        <w:spacing w:line="276" w:lineRule="auto"/>
        <w:ind w:firstLine="284"/>
        <w:rPr>
          <w:ins w:id="5518" w:author="Yashua Lebowitz" w:date="2024-09-28T18:26:00Z"/>
          <w:rFonts w:ascii="Book Antiqua" w:hAnsi="Book Antiqua"/>
        </w:rPr>
      </w:pPr>
      <w:ins w:id="5519" w:author="Yashua Lebowitz" w:date="2024-09-28T18:26:00Z">
        <w:r>
          <w:rPr>
            <w:rFonts w:ascii="Book Antiqua" w:hAnsi="Book Antiqua"/>
          </w:rPr>
          <w:t>However, i</w:t>
        </w:r>
        <w:r w:rsidRPr="00A11DDB">
          <w:rPr>
            <w:rFonts w:ascii="Book Antiqua" w:hAnsi="Book Antiqua"/>
          </w:rPr>
          <w:t xml:space="preserve">n these turbulent times, truck driving was fraught with danger. Starvation was rampant, and trucks moved like </w:t>
        </w:r>
        <w:proofErr w:type="spellStart"/>
        <w:r w:rsidRPr="00A11DDB">
          <w:rPr>
            <w:rFonts w:ascii="Book Antiqua" w:hAnsi="Book Antiqua"/>
          </w:rPr>
          <w:t>armored</w:t>
        </w:r>
        <w:proofErr w:type="spellEnd"/>
        <w:r w:rsidRPr="00A11DDB">
          <w:rPr>
            <w:rFonts w:ascii="Book Antiqua" w:hAnsi="Book Antiqua"/>
          </w:rPr>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w:t>
        </w:r>
        <w:r>
          <w:rPr>
            <w:rFonts w:ascii="Book Antiqua" w:hAnsi="Book Antiqua"/>
          </w:rPr>
          <w:t>é</w:t>
        </w:r>
        <w:r w:rsidRPr="00A11DDB">
          <w:rPr>
            <w:rFonts w:ascii="Book Antiqua" w:hAnsi="Book Antiqua"/>
          </w:rPr>
          <w:t>sum</w:t>
        </w:r>
        <w:r>
          <w:rPr>
            <w:rFonts w:ascii="Book Antiqua" w:hAnsi="Book Antiqua"/>
          </w:rPr>
          <w:t>é</w:t>
        </w:r>
        <w:r w:rsidRPr="00A11DDB">
          <w:rPr>
            <w:rFonts w:ascii="Book Antiqua" w:hAnsi="Book Antiqua"/>
          </w:rPr>
          <w:t xml:space="preserve"> in a world where the roads had become battlegrounds.</w:t>
        </w:r>
      </w:ins>
    </w:p>
    <w:p w14:paraId="5F9A5E62" w14:textId="77777777" w:rsidR="00BD5284" w:rsidRPr="00A11DDB" w:rsidRDefault="00BD5284" w:rsidP="006D6183">
      <w:pPr>
        <w:pStyle w:val="NormalWeb"/>
        <w:spacing w:line="276" w:lineRule="auto"/>
        <w:ind w:firstLine="284"/>
        <w:rPr>
          <w:ins w:id="5520" w:author="Yashua Lebowitz" w:date="2024-09-28T18:26:00Z"/>
          <w:rFonts w:ascii="Book Antiqua" w:hAnsi="Book Antiqua"/>
        </w:rPr>
      </w:pPr>
      <w:ins w:id="5521" w:author="Yashua Lebowitz" w:date="2024-09-28T18:26:00Z">
        <w:r w:rsidRPr="0041239D">
          <w:rPr>
            <w:rFonts w:ascii="Book Antiqua" w:hAnsi="Book Antiqua"/>
          </w:rPr>
          <w:t>Who am I kidding? he thought. It was really d</w:t>
        </w:r>
        <w:r w:rsidRPr="00A11DDB">
          <w:rPr>
            <w:rFonts w:ascii="Book Antiqua" w:hAnsi="Book Antiqua"/>
          </w:rPr>
          <w:t xml:space="preserve">esperation </w:t>
        </w:r>
        <w:r w:rsidRPr="0041239D">
          <w:rPr>
            <w:rFonts w:ascii="Book Antiqua" w:hAnsi="Book Antiqua"/>
          </w:rPr>
          <w:t>that drove me</w:t>
        </w:r>
        <w:r w:rsidRPr="00A11DDB">
          <w:rPr>
            <w:rFonts w:ascii="Book Antiqua" w:hAnsi="Book Antiqua"/>
          </w:rPr>
          <w:t xml:space="preserve"> to enlist. </w:t>
        </w:r>
        <w:r w:rsidRPr="0041239D">
          <w:rPr>
            <w:rFonts w:ascii="Book Antiqua" w:hAnsi="Book Antiqua"/>
          </w:rPr>
          <w:t>E</w:t>
        </w:r>
        <w:r w:rsidRPr="00A11DDB">
          <w:rPr>
            <w:rFonts w:ascii="Book Antiqua" w:hAnsi="Book Antiqua"/>
          </w:rPr>
          <w:t>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But that future seemed so distant now. The dream of his mind’s eye was being shattered by the</w:t>
        </w:r>
        <w:r>
          <w:rPr>
            <w:rFonts w:ascii="Book Antiqua" w:hAnsi="Book Antiqua"/>
          </w:rPr>
          <w:t xml:space="preserve"> present </w:t>
        </w:r>
        <w:r w:rsidRPr="00A11DDB">
          <w:rPr>
            <w:rFonts w:ascii="Book Antiqua" w:hAnsi="Book Antiqua"/>
          </w:rPr>
          <w:t>reality</w:t>
        </w:r>
        <w:r>
          <w:rPr>
            <w:rFonts w:ascii="Book Antiqua" w:hAnsi="Book Antiqua"/>
          </w:rPr>
          <w:t>, the human condition</w:t>
        </w:r>
        <w:r w:rsidRPr="00A11DDB">
          <w:rPr>
            <w:rFonts w:ascii="Book Antiqua" w:hAnsi="Book Antiqua"/>
          </w:rPr>
          <w:t xml:space="preserve">. </w:t>
        </w:r>
        <w:r>
          <w:rPr>
            <w:rFonts w:ascii="Book Antiqua" w:hAnsi="Book Antiqua"/>
          </w:rPr>
          <w:t>From what he’d seen, h</w:t>
        </w:r>
        <w:r w:rsidRPr="00A11DDB">
          <w:rPr>
            <w:rFonts w:ascii="Book Antiqua" w:hAnsi="Book Antiqua"/>
          </w:rPr>
          <w:t xml:space="preserve">e didn’t know if he wanted to return home </w:t>
        </w:r>
        <w:r>
          <w:rPr>
            <w:rFonts w:ascii="Book Antiqua" w:hAnsi="Book Antiqua"/>
          </w:rPr>
          <w:t>to the</w:t>
        </w:r>
        <w:r w:rsidRPr="00A11DDB">
          <w:rPr>
            <w:rFonts w:ascii="Book Antiqua" w:hAnsi="Book Antiqua"/>
          </w:rPr>
          <w:t xml:space="preserve"> U</w:t>
        </w:r>
        <w:r>
          <w:rPr>
            <w:rFonts w:ascii="Book Antiqua" w:hAnsi="Book Antiqua"/>
          </w:rPr>
          <w:t>.</w:t>
        </w:r>
        <w:r w:rsidRPr="00A11DDB">
          <w:rPr>
            <w:rFonts w:ascii="Book Antiqua" w:hAnsi="Book Antiqua"/>
          </w:rPr>
          <w:t>S. Deep down inside he felt like this was it</w:t>
        </w:r>
        <w:r>
          <w:rPr>
            <w:rFonts w:ascii="Book Antiqua" w:hAnsi="Book Antiqua"/>
          </w:rPr>
          <w:t>: t</w:t>
        </w:r>
        <w:r w:rsidRPr="00A11DDB">
          <w:rPr>
            <w:rFonts w:ascii="Book Antiqua" w:hAnsi="Book Antiqua"/>
          </w:rPr>
          <w:t>he end of the world.</w:t>
        </w:r>
      </w:ins>
    </w:p>
    <w:p w14:paraId="4023CEC3" w14:textId="77777777" w:rsidR="00BD5284" w:rsidRPr="00A11DDB" w:rsidRDefault="00BD5284" w:rsidP="006D6183">
      <w:pPr>
        <w:pStyle w:val="NormalWeb"/>
        <w:spacing w:line="276" w:lineRule="auto"/>
        <w:ind w:firstLine="284"/>
        <w:rPr>
          <w:ins w:id="5522" w:author="Yashua Lebowitz" w:date="2024-09-28T18:26:00Z"/>
          <w:rFonts w:ascii="Book Antiqua" w:hAnsi="Book Antiqua"/>
        </w:rPr>
      </w:pPr>
      <w:ins w:id="5523" w:author="Yashua Lebowitz" w:date="2024-09-28T18:26:00Z">
        <w:r w:rsidRPr="00A11DDB">
          <w:rPr>
            <w:rFonts w:ascii="Book Antiqua" w:hAnsi="Book Antiqua"/>
          </w:rPr>
          <w:t>As he sat in the tank, listening to rounds ricocheting off the hull and wondering if the next projectile could be an FPV drone, Raskin still tried to cling to his dream</w:t>
        </w:r>
        <w:r>
          <w:rPr>
            <w:rFonts w:ascii="Book Antiqua" w:hAnsi="Book Antiqua"/>
          </w:rPr>
          <w:t>. U</w:t>
        </w:r>
        <w:r w:rsidRPr="00A11DDB">
          <w:rPr>
            <w:rFonts w:ascii="Book Antiqua" w:hAnsi="Book Antiqua"/>
          </w:rPr>
          <w:t>nrealistic</w:t>
        </w:r>
        <w:r>
          <w:rPr>
            <w:rFonts w:ascii="Book Antiqua" w:hAnsi="Book Antiqua"/>
          </w:rPr>
          <w:t xml:space="preserve"> as it was, i</w:t>
        </w:r>
        <w:r w:rsidRPr="00A11DDB">
          <w:rPr>
            <w:rFonts w:ascii="Book Antiqua" w:hAnsi="Book Antiqua"/>
          </w:rPr>
          <w:t>t was a dim light, something he had to hold onto, because without something to hold onto he would be lost. He sighed</w:t>
        </w:r>
        <w:r>
          <w:rPr>
            <w:rFonts w:ascii="Book Antiqua" w:hAnsi="Book Antiqua"/>
          </w:rPr>
          <w:t>; no matter what,</w:t>
        </w:r>
        <w:r w:rsidRPr="00A11DDB">
          <w:rPr>
            <w:rFonts w:ascii="Book Antiqua" w:hAnsi="Book Antiqua"/>
          </w:rPr>
          <w:t xml:space="preserve"> he would survive this. </w:t>
        </w:r>
        <w:r w:rsidRPr="0041239D">
          <w:rPr>
            <w:rFonts w:ascii="Book Antiqua" w:hAnsi="Book Antiqua"/>
          </w:rPr>
          <w:t>Just focus on</w:t>
        </w:r>
        <w:r w:rsidRPr="00A11DDB">
          <w:rPr>
            <w:rFonts w:ascii="Book Antiqua" w:hAnsi="Book Antiqua"/>
          </w:rPr>
          <w:t xml:space="preserve"> the open road, feel the freedom of the journey, and perhaps, in some small way, help to rebuild the world somewhere, somehow.</w:t>
        </w:r>
      </w:ins>
    </w:p>
    <w:p w14:paraId="38BFDDAA" w14:textId="77777777" w:rsidR="00BD5284" w:rsidRPr="00A11DDB" w:rsidRDefault="00BD5284" w:rsidP="006D6183">
      <w:pPr>
        <w:pStyle w:val="NormalWeb"/>
        <w:spacing w:line="276" w:lineRule="auto"/>
        <w:ind w:firstLine="284"/>
        <w:rPr>
          <w:ins w:id="5524" w:author="Yashua Lebowitz" w:date="2024-09-28T18:26:00Z"/>
          <w:rFonts w:ascii="Book Antiqua" w:hAnsi="Book Antiqua"/>
        </w:rPr>
      </w:pPr>
      <w:ins w:id="5525" w:author="Yashua Lebowitz" w:date="2024-09-28T18:26:00Z">
        <w:r w:rsidRPr="00A11DDB">
          <w:rPr>
            <w:rFonts w:ascii="Book Antiqua" w:hAnsi="Book Antiqua"/>
          </w:rPr>
          <w:lastRenderedPageBreak/>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w:t>
        </w:r>
        <w:r w:rsidRPr="00120034">
          <w:rPr>
            <w:rFonts w:ascii="Book Antiqua" w:hAnsi="Book Antiqua"/>
          </w:rPr>
          <w:t>—</w:t>
        </w:r>
        <w:r w:rsidRPr="00A11DDB">
          <w:rPr>
            <w:rFonts w:ascii="Book Antiqua" w:hAnsi="Book Antiqua"/>
          </w:rPr>
          <w:t>even if Raskin had mixed feelings about Obama.</w:t>
        </w:r>
      </w:ins>
    </w:p>
    <w:p w14:paraId="33A79FE5" w14:textId="77777777" w:rsidR="00BD5284" w:rsidRPr="00A11DDB" w:rsidRDefault="00BD5284" w:rsidP="006D6183">
      <w:pPr>
        <w:pStyle w:val="NormalWeb"/>
        <w:spacing w:line="276" w:lineRule="auto"/>
        <w:ind w:firstLine="284"/>
        <w:rPr>
          <w:ins w:id="5526" w:author="Yashua Lebowitz" w:date="2024-09-28T18:26:00Z"/>
          <w:rFonts w:ascii="Book Antiqua" w:hAnsi="Book Antiqua"/>
        </w:rPr>
      </w:pPr>
      <w:ins w:id="5527" w:author="Yashua Lebowitz" w:date="2024-09-28T18:26:00Z">
        <w:r w:rsidRPr="00A11DDB">
          <w:rPr>
            <w:rFonts w:ascii="Book Antiqua" w:hAnsi="Book Antiqua"/>
          </w:rPr>
          <w:t>President Obama had ended the Civil War in America by incarcerating white Christian nationalists in camps—a move that was essentially a death sentence</w:t>
        </w:r>
        <w:r>
          <w:rPr>
            <w:rFonts w:ascii="Book Antiqua" w:hAnsi="Book Antiqua"/>
          </w:rPr>
          <w:t>.</w:t>
        </w:r>
        <w:r w:rsidRPr="00A11DDB">
          <w:rPr>
            <w:rFonts w:ascii="Book Antiqua" w:hAnsi="Book Antiqua"/>
          </w:rPr>
          <w:t xml:space="preserve"> </w:t>
        </w:r>
        <w:r>
          <w:rPr>
            <w:rFonts w:ascii="Book Antiqua" w:hAnsi="Book Antiqua"/>
          </w:rPr>
          <w:t>N</w:t>
        </w:r>
        <w:r w:rsidRPr="00A11DDB">
          <w:rPr>
            <w:rFonts w:ascii="Book Antiqua" w:hAnsi="Book Antiqua"/>
          </w:rPr>
          <w:t xml:space="preserve">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w:t>
        </w:r>
        <w:r w:rsidRPr="00B30FEE">
          <w:t>Commander-</w:t>
        </w:r>
        <w:r>
          <w:t>i</w:t>
        </w:r>
        <w:r w:rsidRPr="00B30FEE">
          <w:t>n-Chief</w:t>
        </w:r>
        <w:r w:rsidRPr="00A11DDB">
          <w:rPr>
            <w:rFonts w:ascii="Book Antiqua" w:hAnsi="Book Antiqua"/>
          </w:rPr>
          <w:t>.</w:t>
        </w:r>
      </w:ins>
    </w:p>
    <w:p w14:paraId="40ADE590" w14:textId="77777777" w:rsidR="00BD5284" w:rsidRPr="00A11DDB" w:rsidRDefault="00BD5284" w:rsidP="006D6183">
      <w:pPr>
        <w:pStyle w:val="NormalWeb"/>
        <w:spacing w:line="276" w:lineRule="auto"/>
        <w:ind w:firstLine="284"/>
        <w:rPr>
          <w:ins w:id="5528" w:author="Yashua Lebowitz" w:date="2024-09-28T18:26:00Z"/>
          <w:rFonts w:ascii="Book Antiqua" w:hAnsi="Book Antiqua"/>
        </w:rPr>
      </w:pPr>
      <w:ins w:id="5529" w:author="Yashua Lebowitz" w:date="2024-09-28T18:26:00Z">
        <w:r>
          <w:rPr>
            <w:rFonts w:ascii="Book Antiqua" w:hAnsi="Book Antiqua"/>
          </w:rPr>
          <w:t xml:space="preserve">On the other hand, </w:t>
        </w:r>
        <w:r w:rsidRPr="00A11DDB">
          <w:rPr>
            <w:rFonts w:ascii="Book Antiqua" w:hAnsi="Book Antiqua"/>
          </w:rPr>
          <w:t xml:space="preserve">Raskin’s ten-year-old sister was a staunch Obama loyalist. She was too young to remember how their mother had died, </w:t>
        </w:r>
        <w:r>
          <w:rPr>
            <w:rFonts w:ascii="Book Antiqua" w:hAnsi="Book Antiqua"/>
          </w:rPr>
          <w:t>and with all the mainstream media propaganda,</w:t>
        </w:r>
        <w:r w:rsidRPr="00A11DDB">
          <w:rPr>
            <w:rFonts w:ascii="Book Antiqua" w:hAnsi="Book Antiqua"/>
          </w:rPr>
          <w:t xml:space="preserve"> it hard for her to hold any ill will </w:t>
        </w:r>
        <w:r>
          <w:rPr>
            <w:rFonts w:ascii="Book Antiqua" w:hAnsi="Book Antiqua"/>
          </w:rPr>
          <w:t>towards</w:t>
        </w:r>
        <w:r w:rsidRPr="00A11DDB">
          <w:rPr>
            <w:rFonts w:ascii="Book Antiqua" w:hAnsi="Book Antiqua"/>
          </w:rPr>
          <w:t xml:space="preserve">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w:t>
        </w:r>
        <w:r>
          <w:rPr>
            <w:rFonts w:ascii="Book Antiqua" w:hAnsi="Book Antiqua"/>
          </w:rPr>
          <w:t>y</w:t>
        </w:r>
        <w:r w:rsidRPr="00A11DDB">
          <w:rPr>
            <w:rFonts w:ascii="Book Antiqua" w:hAnsi="Book Antiqua"/>
          </w:rPr>
          <w:t xml:space="preserve"> towards those who had died in the camps might possibly be a traitor to the federal government and its democratic policies.</w:t>
        </w:r>
      </w:ins>
    </w:p>
    <w:p w14:paraId="6A4CA931" w14:textId="77777777" w:rsidR="00BD5284" w:rsidRPr="00A11DDB" w:rsidRDefault="00BD5284" w:rsidP="006D6183">
      <w:pPr>
        <w:pStyle w:val="NormalWeb"/>
        <w:spacing w:line="276" w:lineRule="auto"/>
        <w:ind w:firstLine="284"/>
        <w:rPr>
          <w:ins w:id="5530" w:author="Yashua Lebowitz" w:date="2024-09-28T18:26:00Z"/>
          <w:rFonts w:ascii="Book Antiqua" w:hAnsi="Book Antiqua"/>
        </w:rPr>
      </w:pPr>
      <w:ins w:id="5531" w:author="Yashua Lebowitz" w:date="2024-09-28T18:26:00Z">
        <w:r w:rsidRPr="00A11DDB">
          <w:rPr>
            <w:rFonts w:ascii="Book Antiqua" w:hAnsi="Book Antiqua"/>
          </w:rPr>
          <w:t xml:space="preserve">“Why can’t they just nuke these Jews and save us the headache?” </w:t>
        </w:r>
        <w:proofErr w:type="spellStart"/>
        <w:r w:rsidRPr="00A11DDB">
          <w:rPr>
            <w:rFonts w:ascii="Book Antiqua" w:hAnsi="Book Antiqua"/>
          </w:rPr>
          <w:t>Sgt.</w:t>
        </w:r>
        <w:proofErr w:type="spellEnd"/>
        <w:r w:rsidRPr="00A11DDB">
          <w:rPr>
            <w:rFonts w:ascii="Book Antiqua" w:hAnsi="Book Antiqua"/>
          </w:rPr>
          <w:t xml:space="preserve"> Hess complained.</w:t>
        </w:r>
      </w:ins>
    </w:p>
    <w:p w14:paraId="1A039B83" w14:textId="77777777" w:rsidR="00BD5284" w:rsidRPr="00A11DDB" w:rsidRDefault="00BD5284" w:rsidP="006D6183">
      <w:pPr>
        <w:pStyle w:val="NormalWeb"/>
        <w:spacing w:line="276" w:lineRule="auto"/>
        <w:ind w:firstLine="284"/>
        <w:rPr>
          <w:ins w:id="5532" w:author="Yashua Lebowitz" w:date="2024-09-28T18:26:00Z"/>
          <w:rFonts w:ascii="Book Antiqua" w:hAnsi="Book Antiqua"/>
        </w:rPr>
      </w:pPr>
      <w:ins w:id="5533" w:author="Yashua Lebowitz" w:date="2024-09-28T18:26:00Z">
        <w:r w:rsidRPr="00A11DDB">
          <w:rPr>
            <w:rFonts w:ascii="Book Antiqua" w:hAnsi="Book Antiqua"/>
          </w:rPr>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ins>
    </w:p>
    <w:p w14:paraId="1771BAD9" w14:textId="77777777" w:rsidR="00BD5284" w:rsidRPr="00A11DDB" w:rsidRDefault="00BD5284" w:rsidP="006D6183">
      <w:pPr>
        <w:pStyle w:val="NormalWeb"/>
        <w:spacing w:line="276" w:lineRule="auto"/>
        <w:ind w:firstLine="284"/>
        <w:rPr>
          <w:ins w:id="5534" w:author="Yashua Lebowitz" w:date="2024-09-28T18:26:00Z"/>
          <w:rFonts w:ascii="Book Antiqua" w:hAnsi="Book Antiqua"/>
        </w:rPr>
      </w:pPr>
      <w:ins w:id="5535" w:author="Yashua Lebowitz" w:date="2024-09-28T18:26:00Z">
        <w:r w:rsidRPr="00A11DDB">
          <w:rPr>
            <w:rFonts w:ascii="Book Antiqua" w:hAnsi="Book Antiqua"/>
          </w:rPr>
          <w:t xml:space="preserve">The other soldiers in the tank replied, “HOOOAAHH!” </w:t>
        </w:r>
        <w:r>
          <w:rPr>
            <w:rFonts w:ascii="Book Antiqua" w:hAnsi="Book Antiqua"/>
          </w:rPr>
          <w:t>Only</w:t>
        </w:r>
        <w:r w:rsidRPr="00A11DDB">
          <w:rPr>
            <w:rFonts w:ascii="Book Antiqua" w:hAnsi="Book Antiqua"/>
          </w:rPr>
          <w:t xml:space="preserve"> Raskin</w:t>
        </w:r>
        <w:r>
          <w:rPr>
            <w:rFonts w:ascii="Book Antiqua" w:hAnsi="Book Antiqua"/>
          </w:rPr>
          <w:t xml:space="preserve"> </w:t>
        </w:r>
        <w:r w:rsidRPr="00A11DDB">
          <w:rPr>
            <w:rFonts w:ascii="Book Antiqua" w:hAnsi="Book Antiqua"/>
          </w:rPr>
          <w:t xml:space="preserve">was </w:t>
        </w:r>
        <w:commentRangeStart w:id="5536"/>
        <w:r w:rsidRPr="00A11DDB">
          <w:rPr>
            <w:rFonts w:ascii="Book Antiqua" w:hAnsi="Book Antiqua"/>
          </w:rPr>
          <w:t>quiet</w:t>
        </w:r>
        <w:commentRangeEnd w:id="5536"/>
        <w:r>
          <w:rPr>
            <w:rStyle w:val="CommentReference"/>
            <w:rFonts w:asciiTheme="minorHAnsi" w:eastAsiaTheme="minorHAnsi" w:hAnsiTheme="minorHAnsi" w:cstheme="minorBidi"/>
            <w:lang w:eastAsia="en-US"/>
          </w:rPr>
          <w:commentReference w:id="5536"/>
        </w:r>
        <w:r w:rsidRPr="00A11DDB">
          <w:rPr>
            <w:rFonts w:ascii="Book Antiqua" w:hAnsi="Book Antiqua"/>
          </w:rPr>
          <w:t>.</w:t>
        </w:r>
      </w:ins>
    </w:p>
    <w:p w14:paraId="0119CA89" w14:textId="0D824433" w:rsidR="00BD5284" w:rsidRPr="00A11DDB" w:rsidRDefault="00BD5284" w:rsidP="006D6183">
      <w:pPr>
        <w:pStyle w:val="NormalWeb"/>
        <w:spacing w:line="276" w:lineRule="auto"/>
        <w:ind w:firstLine="284"/>
        <w:rPr>
          <w:ins w:id="5537" w:author="Yashua Lebowitz" w:date="2024-09-28T18:26:00Z"/>
          <w:rFonts w:ascii="Book Antiqua" w:hAnsi="Book Antiqua"/>
        </w:rPr>
      </w:pPr>
      <w:ins w:id="5538" w:author="Yashua Lebowitz" w:date="2024-09-28T18:26:00Z">
        <w:r w:rsidRPr="00A11DDB">
          <w:rPr>
            <w:rFonts w:ascii="Book Antiqua" w:hAnsi="Book Antiqua"/>
            <w:highlight w:val="green"/>
          </w:rPr>
          <w:lastRenderedPageBreak/>
          <w:t xml:space="preserve">“You might just get your wish, </w:t>
        </w:r>
        <w:proofErr w:type="spellStart"/>
        <w:r w:rsidRPr="00A11DDB">
          <w:rPr>
            <w:rFonts w:ascii="Book Antiqua" w:hAnsi="Book Antiqua"/>
            <w:highlight w:val="green"/>
          </w:rPr>
          <w:t>Sgt.</w:t>
        </w:r>
        <w:proofErr w:type="spellEnd"/>
        <w:r w:rsidRPr="00A11DDB">
          <w:rPr>
            <w:rFonts w:ascii="Book Antiqua" w:hAnsi="Book Antiqua"/>
            <w:highlight w:val="green"/>
          </w:rPr>
          <w:t xml:space="preserve"> Hess, if enough of us</w:t>
        </w:r>
        <w:r>
          <w:rPr>
            <w:rFonts w:ascii="Book Antiqua" w:hAnsi="Book Antiqua"/>
            <w:highlight w:val="green"/>
          </w:rPr>
          <w:t xml:space="preserve"> </w:t>
        </w:r>
        <w:r w:rsidRPr="00A11DDB">
          <w:rPr>
            <w:rFonts w:ascii="Book Antiqua" w:hAnsi="Book Antiqua"/>
            <w:highlight w:val="green"/>
          </w:rPr>
          <w:t>die today,”</w:t>
        </w:r>
        <w:r w:rsidRPr="00A11DDB">
          <w:rPr>
            <w:rFonts w:ascii="Book Antiqua" w:hAnsi="Book Antiqua"/>
          </w:rPr>
          <w:t xml:space="preserve"> </w:t>
        </w:r>
        <w:r>
          <w:rPr>
            <w:rFonts w:ascii="Book Antiqua" w:hAnsi="Book Antiqua"/>
          </w:rPr>
          <w:t>s</w:t>
        </w:r>
        <w:r w:rsidRPr="00A11DDB">
          <w:rPr>
            <w:rFonts w:ascii="Book Antiqua" w:hAnsi="Book Antiqua"/>
          </w:rPr>
          <w:t xml:space="preserve">aid Raskin wishing </w:t>
        </w:r>
        <w:proofErr w:type="spellStart"/>
        <w:r w:rsidRPr="00A11DDB">
          <w:rPr>
            <w:rFonts w:ascii="Book Antiqua" w:hAnsi="Book Antiqua"/>
          </w:rPr>
          <w:t>Sgt.</w:t>
        </w:r>
        <w:proofErr w:type="spellEnd"/>
        <w:r w:rsidRPr="00A11DDB">
          <w:rPr>
            <w:rFonts w:ascii="Book Antiqua" w:hAnsi="Book Antiqua"/>
          </w:rPr>
          <w:t xml:space="preserve"> Hess would just shut up.</w:t>
        </w:r>
      </w:ins>
    </w:p>
    <w:p w14:paraId="557BA9FB" w14:textId="77777777" w:rsidR="00BD5284" w:rsidRPr="00A11DDB" w:rsidRDefault="00BD5284" w:rsidP="006D6183">
      <w:pPr>
        <w:pStyle w:val="NormalWeb"/>
        <w:spacing w:line="276" w:lineRule="auto"/>
        <w:ind w:firstLine="284"/>
        <w:rPr>
          <w:ins w:id="5539" w:author="Yashua Lebowitz" w:date="2024-09-28T18:26:00Z"/>
          <w:rFonts w:ascii="Book Antiqua" w:hAnsi="Book Antiqua"/>
        </w:rPr>
      </w:pPr>
      <w:ins w:id="5540" w:author="Yashua Lebowitz" w:date="2024-09-28T18:26:00Z">
        <w:r w:rsidRPr="00A11DDB">
          <w:rPr>
            <w:rFonts w:ascii="Book Antiqua" w:hAnsi="Book Antiqua"/>
          </w:rPr>
          <w:t>“You fucking kike lover</w:t>
        </w:r>
        <w:r>
          <w:rPr>
            <w:rFonts w:ascii="Book Antiqua" w:hAnsi="Book Antiqua"/>
          </w:rPr>
          <w:t>!</w:t>
        </w:r>
        <w:r w:rsidRPr="00A11DDB">
          <w:rPr>
            <w:rFonts w:ascii="Book Antiqua" w:hAnsi="Book Antiqua"/>
          </w:rPr>
          <w:t xml:space="preserve">” </w:t>
        </w:r>
        <w:r>
          <w:rPr>
            <w:rFonts w:ascii="Book Antiqua" w:hAnsi="Book Antiqua"/>
          </w:rPr>
          <w:t xml:space="preserve">returned </w:t>
        </w:r>
        <w:proofErr w:type="spellStart"/>
        <w:r w:rsidRPr="00A11DDB">
          <w:rPr>
            <w:rFonts w:ascii="Book Antiqua" w:hAnsi="Book Antiqua"/>
          </w:rPr>
          <w:t>Sgt.</w:t>
        </w:r>
        <w:proofErr w:type="spellEnd"/>
        <w:r w:rsidRPr="00A11DDB">
          <w:rPr>
            <w:rFonts w:ascii="Book Antiqua" w:hAnsi="Book Antiqua"/>
          </w:rPr>
          <w:t xml:space="preserve"> Hess.</w:t>
        </w:r>
      </w:ins>
    </w:p>
    <w:p w14:paraId="0434F594" w14:textId="77777777" w:rsidR="00BD5284" w:rsidRPr="00A11DDB" w:rsidRDefault="00BD5284" w:rsidP="006D6183">
      <w:pPr>
        <w:pStyle w:val="NormalWeb"/>
        <w:spacing w:line="276" w:lineRule="auto"/>
        <w:ind w:firstLine="284"/>
        <w:rPr>
          <w:ins w:id="5541" w:author="Yashua Lebowitz" w:date="2024-09-28T18:26:00Z"/>
          <w:rFonts w:ascii="Book Antiqua" w:hAnsi="Book Antiqua"/>
        </w:rPr>
      </w:pPr>
      <w:ins w:id="5542" w:author="Yashua Lebowitz" w:date="2024-09-28T18:26:00Z">
        <w:r w:rsidRPr="00A11DDB">
          <w:rPr>
            <w:rFonts w:ascii="Book Antiqua" w:hAnsi="Book Antiqua"/>
          </w:rPr>
          <w:t>The tank jolted forward, bodies lurching with the sudden momentum. The sound of the M242 Bushmaster on the Bradley echoed around them, firing relentlessly. The tank halted again, turned left, then reversed.</w:t>
        </w:r>
      </w:ins>
    </w:p>
    <w:p w14:paraId="7EBDE336" w14:textId="77777777" w:rsidR="00BD5284" w:rsidRPr="00A11DDB" w:rsidRDefault="00BD5284" w:rsidP="006D6183">
      <w:pPr>
        <w:pStyle w:val="NormalWeb"/>
        <w:spacing w:line="276" w:lineRule="auto"/>
        <w:ind w:firstLine="284"/>
        <w:rPr>
          <w:ins w:id="5543" w:author="Yashua Lebowitz" w:date="2024-09-28T18:26:00Z"/>
          <w:rFonts w:ascii="Book Antiqua" w:hAnsi="Book Antiqua"/>
        </w:rPr>
      </w:pPr>
      <w:ins w:id="5544" w:author="Yashua Lebowitz" w:date="2024-09-28T18:26:00Z">
        <w:r w:rsidRPr="00A11DDB">
          <w:rPr>
            <w:rFonts w:ascii="Book Antiqua" w:hAnsi="Book Antiqua"/>
          </w:rPr>
          <w:t xml:space="preserve">“You know what, </w:t>
        </w:r>
        <w:proofErr w:type="spellStart"/>
        <w:r w:rsidRPr="00A11DDB">
          <w:rPr>
            <w:rFonts w:ascii="Book Antiqua" w:hAnsi="Book Antiqua"/>
          </w:rPr>
          <w:t>Cpl.</w:t>
        </w:r>
        <w:proofErr w:type="spellEnd"/>
        <w:r w:rsidRPr="00A11DDB">
          <w:rPr>
            <w:rFonts w:ascii="Book Antiqua" w:hAnsi="Book Antiqua"/>
          </w:rPr>
          <w:t xml:space="preserve"> Haskin? When all this is over, I'm going to find you a nice kike wife to settle down with and have children,” one soldier said, sneering. “Of course, I'll test drive her first to make sure she’s perfect for you.”</w:t>
        </w:r>
      </w:ins>
    </w:p>
    <w:p w14:paraId="55C29483" w14:textId="77777777" w:rsidR="00BD5284" w:rsidRPr="00A11DDB" w:rsidRDefault="00BD5284" w:rsidP="006D6183">
      <w:pPr>
        <w:pStyle w:val="NormalWeb"/>
        <w:spacing w:line="276" w:lineRule="auto"/>
        <w:ind w:firstLine="284"/>
        <w:rPr>
          <w:ins w:id="5545" w:author="Yashua Lebowitz" w:date="2024-09-28T18:26:00Z"/>
          <w:rFonts w:ascii="Book Antiqua" w:hAnsi="Book Antiqua"/>
        </w:rPr>
      </w:pPr>
      <w:ins w:id="5546" w:author="Yashua Lebowitz" w:date="2024-09-28T18:26:00Z">
        <w:r w:rsidRPr="00A11DDB">
          <w:rPr>
            <w:rFonts w:ascii="Book Antiqua" w:hAnsi="Book Antiqua"/>
          </w:rPr>
          <w:t>Laughter erupted from some of the soldiers, while others simply smiled.</w:t>
        </w:r>
      </w:ins>
    </w:p>
    <w:p w14:paraId="24C85636" w14:textId="77777777" w:rsidR="00BD5284" w:rsidRPr="00A11DDB" w:rsidRDefault="00BD5284" w:rsidP="006D6183">
      <w:pPr>
        <w:pStyle w:val="NormalWeb"/>
        <w:spacing w:line="276" w:lineRule="auto"/>
        <w:ind w:firstLine="284"/>
        <w:rPr>
          <w:ins w:id="5547" w:author="Yashua Lebowitz" w:date="2024-09-28T18:26:00Z"/>
          <w:rFonts w:ascii="Book Antiqua" w:hAnsi="Book Antiqua"/>
        </w:rPr>
      </w:pPr>
      <w:ins w:id="5548" w:author="Yashua Lebowitz" w:date="2024-09-28T18:26:00Z">
        <w:r w:rsidRPr="00A11DDB">
          <w:rPr>
            <w:rFonts w:ascii="Book Antiqua" w:hAnsi="Book Antiqua"/>
          </w:rPr>
          <w:t>“I heard kike women hide money in their</w:t>
        </w:r>
        <w:r>
          <w:rPr>
            <w:rFonts w:ascii="Book Antiqua" w:hAnsi="Book Antiqua"/>
          </w:rPr>
          <w:t xml:space="preserve"> </w:t>
        </w:r>
        <w:r w:rsidRPr="00A11DDB">
          <w:rPr>
            <w:rFonts w:ascii="Book Antiqua" w:hAnsi="Book Antiqua"/>
          </w:rPr>
          <w:t xml:space="preserve">... well, you know,” another soldier added. “I’m </w:t>
        </w:r>
        <w:proofErr w:type="spellStart"/>
        <w:r w:rsidRPr="00A11DDB">
          <w:rPr>
            <w:rFonts w:ascii="Book Antiqua" w:hAnsi="Book Antiqua"/>
          </w:rPr>
          <w:t>gonna</w:t>
        </w:r>
        <w:proofErr w:type="spellEnd"/>
        <w:r w:rsidRPr="00A11DDB">
          <w:rPr>
            <w:rFonts w:ascii="Book Antiqua" w:hAnsi="Book Antiqua"/>
          </w:rPr>
          <w:t xml:space="preserve"> be rich soon.”</w:t>
        </w:r>
      </w:ins>
    </w:p>
    <w:p w14:paraId="34A00952" w14:textId="77777777" w:rsidR="00BD5284" w:rsidRPr="00A11DDB" w:rsidRDefault="00BD5284" w:rsidP="006D6183">
      <w:pPr>
        <w:pStyle w:val="NormalWeb"/>
        <w:spacing w:line="276" w:lineRule="auto"/>
        <w:ind w:firstLine="284"/>
        <w:rPr>
          <w:ins w:id="5549" w:author="Yashua Lebowitz" w:date="2024-09-28T18:26:00Z"/>
          <w:rFonts w:ascii="Book Antiqua" w:hAnsi="Book Antiqua"/>
        </w:rPr>
      </w:pPr>
      <w:ins w:id="5550" w:author="Yashua Lebowitz" w:date="2024-09-28T18:26:00Z">
        <w:r w:rsidRPr="00A11DDB">
          <w:rPr>
            <w:rFonts w:ascii="Book Antiqua" w:hAnsi="Book Antiqua"/>
          </w:rPr>
          <w:t>The laughter grew louder.</w:t>
        </w:r>
      </w:ins>
    </w:p>
    <w:p w14:paraId="7A924F00" w14:textId="77777777" w:rsidR="00BD5284" w:rsidRPr="00A11DDB" w:rsidRDefault="00BD5284" w:rsidP="006D6183">
      <w:pPr>
        <w:pStyle w:val="NormalWeb"/>
        <w:spacing w:line="276" w:lineRule="auto"/>
        <w:ind w:firstLine="284"/>
        <w:rPr>
          <w:ins w:id="5551" w:author="Yashua Lebowitz" w:date="2024-09-28T18:26:00Z"/>
          <w:rFonts w:ascii="Book Antiqua" w:hAnsi="Book Antiqua"/>
        </w:rPr>
      </w:pPr>
      <w:ins w:id="5552" w:author="Yashua Lebowitz" w:date="2024-09-28T18:26:00Z">
        <w:r w:rsidRPr="00A11DDB">
          <w:rPr>
            <w:rFonts w:ascii="Book Antiqua" w:hAnsi="Book Antiqua"/>
          </w:rPr>
          <w:t>“Listen up, gentlemen,” their sergeant said, cutting through the noise. “Nobody touches a kike woman unless I say so. Your dicks belong to Uncle Sam. I’m pulling rank here. I get a fifty percent share of whatever ‘treasure’ you find. Is that clear?”</w:t>
        </w:r>
      </w:ins>
    </w:p>
    <w:p w14:paraId="59EDA663" w14:textId="77777777" w:rsidR="00BD5284" w:rsidRPr="00A11DDB" w:rsidRDefault="00BD5284" w:rsidP="006D6183">
      <w:pPr>
        <w:pStyle w:val="NormalWeb"/>
        <w:spacing w:line="276" w:lineRule="auto"/>
        <w:ind w:firstLine="284"/>
        <w:rPr>
          <w:ins w:id="5553" w:author="Yashua Lebowitz" w:date="2024-09-28T18:26:00Z"/>
          <w:rFonts w:ascii="Book Antiqua" w:hAnsi="Book Antiqua"/>
        </w:rPr>
      </w:pPr>
      <w:ins w:id="5554" w:author="Yashua Lebowitz" w:date="2024-09-28T18:26:00Z">
        <w:r w:rsidRPr="00A11DDB">
          <w:rPr>
            <w:rFonts w:ascii="Book Antiqua" w:hAnsi="Book Antiqua"/>
          </w:rPr>
          <w:t xml:space="preserve">Raskin remained silent as the rest of the soldiers chorused, “Yes, sir,” between laughs. He felt a wave of nausea. He was </w:t>
        </w:r>
        <w:r>
          <w:rPr>
            <w:rFonts w:ascii="Book Antiqua" w:hAnsi="Book Antiqua"/>
          </w:rPr>
          <w:t xml:space="preserve">becoming more and more </w:t>
        </w:r>
        <w:r w:rsidRPr="00A11DDB">
          <w:rPr>
            <w:rFonts w:ascii="Book Antiqua" w:hAnsi="Book Antiqua"/>
          </w:rPr>
          <w:t>ashamed to be part of this pack of animals, these rabid beasts the UN had unleashed upon Israel.</w:t>
        </w:r>
      </w:ins>
    </w:p>
    <w:p w14:paraId="0D1519AE" w14:textId="77777777" w:rsidR="00BD5284" w:rsidRPr="00A11DDB" w:rsidRDefault="00BD5284" w:rsidP="006D6183">
      <w:pPr>
        <w:pStyle w:val="NormalWeb"/>
        <w:spacing w:line="276" w:lineRule="auto"/>
        <w:ind w:firstLine="284"/>
        <w:rPr>
          <w:ins w:id="5555" w:author="Yashua Lebowitz" w:date="2024-09-28T18:26:00Z"/>
          <w:rFonts w:ascii="Book Antiqua" w:hAnsi="Book Antiqua"/>
        </w:rPr>
      </w:pPr>
      <w:ins w:id="5556" w:author="Yashua Lebowitz" w:date="2024-09-28T18:26:00Z">
        <w:r w:rsidRPr="00A11DDB">
          <w:rPr>
            <w:rFonts w:ascii="Book Antiqua" w:hAnsi="Book Antiqua"/>
          </w:rPr>
          <w:t>A Sudanese soldier chimed in, “In my country, we are very poor. You should at least let us have more than fifty percent.”</w:t>
        </w:r>
      </w:ins>
    </w:p>
    <w:p w14:paraId="7D86E965" w14:textId="77777777" w:rsidR="00BD5284" w:rsidRPr="00A11DDB" w:rsidRDefault="00BD5284" w:rsidP="006D6183">
      <w:pPr>
        <w:pStyle w:val="NormalWeb"/>
        <w:spacing w:line="276" w:lineRule="auto"/>
        <w:ind w:firstLine="284"/>
        <w:rPr>
          <w:ins w:id="5557" w:author="Yashua Lebowitz" w:date="2024-09-28T18:26:00Z"/>
          <w:rFonts w:ascii="Book Antiqua" w:hAnsi="Book Antiqua"/>
        </w:rPr>
      </w:pPr>
      <w:ins w:id="5558" w:author="Yashua Lebowitz" w:date="2024-09-28T18:26:00Z">
        <w:r w:rsidRPr="00A11DDB">
          <w:rPr>
            <w:rFonts w:ascii="Book Antiqua" w:hAnsi="Book Antiqua"/>
          </w:rPr>
          <w:t>“I feel sorry for you</w:t>
        </w:r>
        <w:r>
          <w:rPr>
            <w:rFonts w:ascii="Book Antiqua" w:hAnsi="Book Antiqua"/>
          </w:rPr>
          <w:t>,</w:t>
        </w:r>
        <w:r w:rsidRPr="00A11DDB">
          <w:rPr>
            <w:rFonts w:ascii="Book Antiqua" w:hAnsi="Book Antiqua"/>
          </w:rPr>
          <w:t xml:space="preserve"> poor niggers. It’s a done deal</w:t>
        </w:r>
        <w:r>
          <w:rPr>
            <w:rFonts w:ascii="Book Antiqua" w:hAnsi="Book Antiqua"/>
          </w:rPr>
          <w:t>.</w:t>
        </w:r>
        <w:r w:rsidRPr="00A11DDB">
          <w:rPr>
            <w:rFonts w:ascii="Book Antiqua" w:hAnsi="Book Antiqua"/>
          </w:rPr>
          <w:t xml:space="preserve"> I’ll give you seventy five percent, but only on one condition. I get to record you on my go pro</w:t>
        </w:r>
        <w:r>
          <w:rPr>
            <w:rFonts w:ascii="Book Antiqua" w:hAnsi="Book Antiqua"/>
          </w:rPr>
          <w:t>;</w:t>
        </w:r>
        <w:r w:rsidRPr="00A11DDB">
          <w:rPr>
            <w:rFonts w:ascii="Book Antiqua" w:hAnsi="Book Antiqua"/>
          </w:rPr>
          <w:t xml:space="preserve"> you boys are </w:t>
        </w:r>
        <w:proofErr w:type="spellStart"/>
        <w:r w:rsidRPr="00A11DDB">
          <w:rPr>
            <w:rFonts w:ascii="Book Antiqua" w:hAnsi="Book Antiqua"/>
          </w:rPr>
          <w:t>packin</w:t>
        </w:r>
        <w:proofErr w:type="spellEnd"/>
        <w:r w:rsidRPr="00A11DDB">
          <w:rPr>
            <w:rFonts w:ascii="Book Antiqua" w:hAnsi="Book Antiqua"/>
          </w:rPr>
          <w:t>, and</w:t>
        </w:r>
        <w:r>
          <w:rPr>
            <w:rFonts w:ascii="Book Antiqua" w:hAnsi="Book Antiqua"/>
          </w:rPr>
          <w:t xml:space="preserve"> I </w:t>
        </w:r>
        <w:proofErr w:type="spellStart"/>
        <w:r w:rsidRPr="00A11DDB">
          <w:rPr>
            <w:rFonts w:ascii="Book Antiqua" w:hAnsi="Book Antiqua"/>
          </w:rPr>
          <w:t>ain’t</w:t>
        </w:r>
        <w:proofErr w:type="spellEnd"/>
        <w:r w:rsidRPr="00A11DDB">
          <w:rPr>
            <w:rFonts w:ascii="Book Antiqua" w:hAnsi="Book Antiqua"/>
          </w:rPr>
          <w:t xml:space="preserve"> </w:t>
        </w:r>
        <w:proofErr w:type="spellStart"/>
        <w:r w:rsidRPr="00A11DDB">
          <w:rPr>
            <w:rFonts w:ascii="Book Antiqua" w:hAnsi="Book Antiqua"/>
          </w:rPr>
          <w:t>talkin</w:t>
        </w:r>
        <w:proofErr w:type="spellEnd"/>
        <w:r w:rsidRPr="00A11DDB">
          <w:rPr>
            <w:rFonts w:ascii="Book Antiqua" w:hAnsi="Book Antiqua"/>
          </w:rPr>
          <w:t xml:space="preserve"> bout your rifle.”</w:t>
        </w:r>
      </w:ins>
    </w:p>
    <w:p w14:paraId="3BB4C8F1" w14:textId="77777777" w:rsidR="00BD5284" w:rsidRPr="00A11DDB" w:rsidRDefault="00BD5284" w:rsidP="006D6183">
      <w:pPr>
        <w:pStyle w:val="NormalWeb"/>
        <w:spacing w:line="276" w:lineRule="auto"/>
        <w:ind w:firstLine="284"/>
        <w:rPr>
          <w:ins w:id="5559" w:author="Yashua Lebowitz" w:date="2024-09-28T18:26:00Z"/>
          <w:rFonts w:ascii="Book Antiqua" w:hAnsi="Book Antiqua"/>
        </w:rPr>
      </w:pPr>
      <w:ins w:id="5560" w:author="Yashua Lebowitz" w:date="2024-09-28T18:26:00Z">
        <w:r w:rsidRPr="00A11DDB">
          <w:rPr>
            <w:rFonts w:ascii="Book Antiqua" w:hAnsi="Book Antiqua"/>
          </w:rPr>
          <w:t xml:space="preserve">“It would be my </w:t>
        </w:r>
        <w:proofErr w:type="spellStart"/>
        <w:r w:rsidRPr="00A11DDB">
          <w:rPr>
            <w:rFonts w:ascii="Book Antiqua" w:hAnsi="Book Antiqua"/>
          </w:rPr>
          <w:t>honor</w:t>
        </w:r>
        <w:proofErr w:type="spellEnd"/>
        <w:r w:rsidRPr="00A11DDB">
          <w:rPr>
            <w:rFonts w:ascii="Book Antiqua" w:hAnsi="Book Antiqua"/>
          </w:rPr>
          <w:t xml:space="preserve"> to represent Sudan in such a way.”</w:t>
        </w:r>
      </w:ins>
    </w:p>
    <w:p w14:paraId="218DAC21" w14:textId="77777777" w:rsidR="00BD5284" w:rsidRPr="00A11DDB" w:rsidRDefault="00BD5284" w:rsidP="006D6183">
      <w:pPr>
        <w:ind w:firstLine="284"/>
        <w:rPr>
          <w:ins w:id="5561" w:author="Yashua Lebowitz" w:date="2024-09-28T18:26:00Z"/>
          <w:rFonts w:ascii="Book Antiqua" w:eastAsia="Times New Roman" w:hAnsi="Book Antiqua" w:cs="Times New Roman"/>
          <w:sz w:val="24"/>
          <w:szCs w:val="24"/>
          <w:lang w:eastAsia="en-IN"/>
        </w:rPr>
      </w:pPr>
      <w:ins w:id="5562" w:author="Yashua Lebowitz" w:date="2024-09-28T18:26:00Z">
        <w:r w:rsidRPr="00A11DDB">
          <w:rPr>
            <w:rFonts w:ascii="Book Antiqua" w:hAnsi="Book Antiqua"/>
            <w:sz w:val="24"/>
            <w:szCs w:val="24"/>
          </w:rPr>
          <w:t>“Oh</w:t>
        </w:r>
        <w:r>
          <w:rPr>
            <w:rFonts w:ascii="Book Antiqua" w:hAnsi="Book Antiqua"/>
            <w:sz w:val="24"/>
            <w:szCs w:val="24"/>
          </w:rPr>
          <w:t>,</w:t>
        </w:r>
        <w:r w:rsidRPr="00A11DDB">
          <w:rPr>
            <w:rFonts w:ascii="Book Antiqua" w:hAnsi="Book Antiqua"/>
            <w:sz w:val="24"/>
            <w:szCs w:val="24"/>
          </w:rPr>
          <w:t xml:space="preserve"> it will be</w:t>
        </w:r>
        <w:r>
          <w:rPr>
            <w:rFonts w:ascii="Book Antiqua" w:hAnsi="Book Antiqua"/>
            <w:sz w:val="24"/>
            <w:szCs w:val="24"/>
          </w:rPr>
          <w:t>,</w:t>
        </w:r>
        <w:r w:rsidRPr="00A11DDB">
          <w:rPr>
            <w:rFonts w:ascii="Book Antiqua" w:hAnsi="Book Antiqua"/>
            <w:sz w:val="24"/>
            <w:szCs w:val="24"/>
          </w:rPr>
          <w:t xml:space="preserve"> </w:t>
        </w:r>
        <w:r w:rsidRPr="00A11DDB">
          <w:rPr>
            <w:rFonts w:ascii="Book Antiqua" w:eastAsia="Times New Roman" w:hAnsi="Book Antiqua" w:cs="Times New Roman"/>
            <w:sz w:val="24"/>
            <w:szCs w:val="24"/>
            <w:lang w:eastAsia="en-IN"/>
          </w:rPr>
          <w:t xml:space="preserve">Bashir, you’re going to get </w:t>
        </w:r>
        <w:proofErr w:type="spellStart"/>
        <w:r w:rsidRPr="00A11DDB">
          <w:rPr>
            <w:rFonts w:ascii="Book Antiqua" w:eastAsia="Times New Roman" w:hAnsi="Book Antiqua" w:cs="Times New Roman"/>
            <w:sz w:val="24"/>
            <w:szCs w:val="24"/>
            <w:lang w:eastAsia="en-IN"/>
          </w:rPr>
          <w:t>honor</w:t>
        </w:r>
        <w:proofErr w:type="spellEnd"/>
        <w:r w:rsidRPr="00A11DDB">
          <w:rPr>
            <w:rFonts w:ascii="Book Antiqua" w:eastAsia="Times New Roman" w:hAnsi="Book Antiqua" w:cs="Times New Roman"/>
            <w:sz w:val="24"/>
            <w:szCs w:val="24"/>
            <w:lang w:eastAsia="en-IN"/>
          </w:rPr>
          <w:t xml:space="preserve"> all over her face.”</w:t>
        </w:r>
      </w:ins>
    </w:p>
    <w:p w14:paraId="53113B04" w14:textId="77777777" w:rsidR="00BD5284" w:rsidRDefault="00BD5284" w:rsidP="006D6183">
      <w:pPr>
        <w:pStyle w:val="NormalWeb"/>
        <w:spacing w:before="0" w:beforeAutospacing="0" w:after="200" w:afterAutospacing="0" w:line="276" w:lineRule="auto"/>
        <w:ind w:firstLine="284"/>
        <w:rPr>
          <w:ins w:id="5563" w:author="Yashua Lebowitz" w:date="2024-09-28T18:26:00Z"/>
          <w:rFonts w:ascii="Book Antiqua" w:hAnsi="Book Antiqua"/>
        </w:rPr>
      </w:pPr>
      <w:ins w:id="5564" w:author="Yashua Lebowitz" w:date="2024-09-28T18:26:00Z">
        <w:r w:rsidRPr="00A11DDB">
          <w:rPr>
            <w:rFonts w:ascii="Book Antiqua" w:hAnsi="Book Antiqua"/>
          </w:rPr>
          <w:t xml:space="preserve">Bashir’s face lit up and a smile spread across his face. </w:t>
        </w:r>
      </w:ins>
    </w:p>
    <w:p w14:paraId="5711D7CD" w14:textId="77777777" w:rsidR="00BD5284" w:rsidRDefault="00BD5284" w:rsidP="006D6183">
      <w:pPr>
        <w:pStyle w:val="NormalWeb"/>
        <w:spacing w:before="0" w:beforeAutospacing="0" w:after="200" w:afterAutospacing="0" w:line="276" w:lineRule="auto"/>
        <w:ind w:firstLine="284"/>
        <w:rPr>
          <w:ins w:id="5565" w:author="Yashua Lebowitz" w:date="2024-09-28T18:26:00Z"/>
          <w:rFonts w:ascii="Book Antiqua" w:hAnsi="Book Antiqua"/>
        </w:rPr>
      </w:pPr>
      <w:ins w:id="5566" w:author="Yashua Lebowitz" w:date="2024-09-28T18:26:00Z">
        <w:r w:rsidRPr="00A11DDB">
          <w:rPr>
            <w:rFonts w:ascii="Book Antiqua" w:hAnsi="Book Antiqua"/>
          </w:rPr>
          <w:t xml:space="preserve">Throughout history, sex and violence have often been intertwined. From the Russian rape of Germany at the end of World War II to the brutalities committed in </w:t>
        </w:r>
        <w:r w:rsidRPr="00A11DDB">
          <w:rPr>
            <w:rFonts w:ascii="Book Antiqua" w:hAnsi="Book Antiqua"/>
          </w:rPr>
          <w:lastRenderedPageBreak/>
          <w:t xml:space="preserve">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w:t>
        </w:r>
      </w:ins>
    </w:p>
    <w:p w14:paraId="6290BB06" w14:textId="77777777" w:rsidR="00BD5284" w:rsidRPr="00A11DDB" w:rsidRDefault="00BD5284" w:rsidP="006D6183">
      <w:pPr>
        <w:pStyle w:val="NormalWeb"/>
        <w:spacing w:line="276" w:lineRule="auto"/>
        <w:ind w:firstLine="284"/>
        <w:rPr>
          <w:ins w:id="5567" w:author="Yashua Lebowitz" w:date="2024-09-28T18:26:00Z"/>
          <w:rFonts w:ascii="Book Antiqua" w:hAnsi="Book Antiqua"/>
        </w:rPr>
      </w:pPr>
      <w:ins w:id="5568" w:author="Yashua Lebowitz" w:date="2024-09-28T18:26:00Z">
        <w:r w:rsidRPr="00A11DDB">
          <w:rPr>
            <w:rFonts w:ascii="Book Antiqua" w:hAnsi="Book Antiqua"/>
          </w:rPr>
          <w:t>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w:t>
        </w:r>
      </w:ins>
    </w:p>
    <w:p w14:paraId="6563B011" w14:textId="77777777" w:rsidR="00BD5284" w:rsidRPr="00A11DDB" w:rsidRDefault="00BD5284" w:rsidP="006D6183">
      <w:pPr>
        <w:pStyle w:val="NormalWeb"/>
        <w:spacing w:line="276" w:lineRule="auto"/>
        <w:ind w:firstLine="284"/>
        <w:rPr>
          <w:ins w:id="5569" w:author="Yashua Lebowitz" w:date="2024-09-28T18:26:00Z"/>
          <w:rFonts w:ascii="Book Antiqua" w:hAnsi="Book Antiqua"/>
        </w:rPr>
      </w:pPr>
      <w:ins w:id="5570" w:author="Yashua Lebowitz" w:date="2024-09-28T18:26:00Z">
        <w:r>
          <w:rPr>
            <w:rFonts w:ascii="Book Antiqua" w:hAnsi="Book Antiqua"/>
          </w:rPr>
          <w:t>“</w:t>
        </w:r>
        <w:r w:rsidRPr="00A11DDB">
          <w:rPr>
            <w:rFonts w:ascii="Book Antiqua" w:hAnsi="Book Antiqua"/>
          </w:rPr>
          <w:t>Treat any woman like your sister,</w:t>
        </w:r>
        <w:r>
          <w:rPr>
            <w:rFonts w:ascii="Book Antiqua" w:hAnsi="Book Antiqua"/>
          </w:rPr>
          <w:t>”</w:t>
        </w:r>
        <w:r w:rsidRPr="00A11DDB">
          <w:rPr>
            <w:rFonts w:ascii="Book Antiqua" w:hAnsi="Book Antiqua"/>
          </w:rPr>
          <w:t xml:space="preserve"> she used to say, cradling his newborn sister in her arms. </w:t>
        </w:r>
        <w:r>
          <w:rPr>
            <w:rFonts w:ascii="Book Antiqua" w:hAnsi="Book Antiqua"/>
          </w:rPr>
          <w:t>“</w:t>
        </w:r>
        <w:r w:rsidRPr="00A11DDB">
          <w:rPr>
            <w:rFonts w:ascii="Book Antiqua" w:hAnsi="Book Antiqua"/>
          </w:rPr>
          <w:t>You’d protect your sister if any guy tried to hurt her, right?</w:t>
        </w:r>
        <w:r>
          <w:rPr>
            <w:rFonts w:ascii="Book Antiqua" w:hAnsi="Book Antiqua"/>
          </w:rPr>
          <w:t>”</w:t>
        </w:r>
      </w:ins>
    </w:p>
    <w:p w14:paraId="3C6662AE" w14:textId="77777777" w:rsidR="00BD5284" w:rsidRPr="00A11DDB" w:rsidRDefault="00BD5284" w:rsidP="006D6183">
      <w:pPr>
        <w:pStyle w:val="NormalWeb"/>
        <w:spacing w:line="276" w:lineRule="auto"/>
        <w:ind w:firstLine="284"/>
        <w:rPr>
          <w:ins w:id="5571" w:author="Yashua Lebowitz" w:date="2024-09-28T18:26:00Z"/>
          <w:rFonts w:ascii="Book Antiqua" w:hAnsi="Book Antiqua"/>
        </w:rPr>
      </w:pPr>
      <w:ins w:id="5572" w:author="Yashua Lebowitz" w:date="2024-09-28T18:26:00Z">
        <w:r w:rsidRPr="00A11DDB">
          <w:rPr>
            <w:rFonts w:ascii="Book Antiqua" w:hAnsi="Book Antiqua"/>
          </w:rPr>
          <w:t xml:space="preserve">He nodded as if she were speaking to him again there in the tank, grounding him in a moment of sanity amidst the </w:t>
        </w:r>
        <w:r>
          <w:rPr>
            <w:rFonts w:ascii="Book Antiqua" w:hAnsi="Book Antiqua"/>
          </w:rPr>
          <w:t>idiocy</w:t>
        </w:r>
        <w:r w:rsidRPr="00A11DDB">
          <w:rPr>
            <w:rFonts w:ascii="Book Antiqua" w:hAnsi="Book Antiqua"/>
          </w:rPr>
          <w:t>.</w:t>
        </w:r>
      </w:ins>
    </w:p>
    <w:p w14:paraId="3EE47345" w14:textId="77777777" w:rsidR="00BD5284" w:rsidRPr="00A11DDB" w:rsidRDefault="00BD5284" w:rsidP="006D6183">
      <w:pPr>
        <w:pStyle w:val="NormalWeb"/>
        <w:spacing w:line="276" w:lineRule="auto"/>
        <w:ind w:firstLine="284"/>
        <w:rPr>
          <w:ins w:id="5573" w:author="Yashua Lebowitz" w:date="2024-09-28T18:26:00Z"/>
          <w:rFonts w:ascii="Book Antiqua" w:hAnsi="Book Antiqua"/>
        </w:rPr>
      </w:pPr>
      <w:ins w:id="5574" w:author="Yashua Lebowitz" w:date="2024-09-28T18:26:00Z">
        <w:r w:rsidRPr="00A11DDB">
          <w:rPr>
            <w:rFonts w:ascii="Book Antiqua" w:hAnsi="Book Antiqua"/>
          </w:rPr>
          <w:t xml:space="preserve">“You know, Bashir,” </w:t>
        </w:r>
        <w:proofErr w:type="spellStart"/>
        <w:r w:rsidRPr="00A11DDB">
          <w:rPr>
            <w:rFonts w:ascii="Book Antiqua" w:hAnsi="Book Antiqua"/>
          </w:rPr>
          <w:t>Sgt.</w:t>
        </w:r>
        <w:proofErr w:type="spellEnd"/>
        <w:r w:rsidRPr="00A11DDB">
          <w:rPr>
            <w:rFonts w:ascii="Book Antiqua" w:hAnsi="Book Antiqua"/>
          </w:rPr>
          <w:t xml:space="preserve"> Hess continued, oblivious </w:t>
        </w:r>
        <w:r>
          <w:rPr>
            <w:rFonts w:ascii="Book Antiqua" w:hAnsi="Book Antiqua"/>
          </w:rPr>
          <w:t>of</w:t>
        </w:r>
        <w:r w:rsidRPr="00A11DDB">
          <w:rPr>
            <w:rFonts w:ascii="Book Antiqua" w:hAnsi="Book Antiqua"/>
          </w:rPr>
          <w:t xml:space="preserve"> Raskin’s internal turmoil, “you might have a point. Maybe we should let you poor bastards keep a bit more of the spoils, I’ll make it eighty percent. After all, you’ve earned it, fighting on the front lines and all.”</w:t>
        </w:r>
      </w:ins>
    </w:p>
    <w:p w14:paraId="5D26F189" w14:textId="77777777" w:rsidR="00BD5284" w:rsidRPr="00A11DDB" w:rsidRDefault="00BD5284" w:rsidP="006D6183">
      <w:pPr>
        <w:pStyle w:val="NormalWeb"/>
        <w:spacing w:line="276" w:lineRule="auto"/>
        <w:ind w:firstLine="284"/>
        <w:rPr>
          <w:ins w:id="5575" w:author="Yashua Lebowitz" w:date="2024-09-28T18:26:00Z"/>
          <w:rFonts w:ascii="Book Antiqua" w:hAnsi="Book Antiqua"/>
        </w:rPr>
      </w:pPr>
      <w:ins w:id="5576" w:author="Yashua Lebowitz" w:date="2024-09-28T18:26:00Z">
        <w:r w:rsidRPr="00A11DDB">
          <w:rPr>
            <w:rFonts w:ascii="Book Antiqua" w:hAnsi="Book Antiqua"/>
          </w:rPr>
          <w:t>The other soldiers cheered and laughed</w:t>
        </w:r>
        <w:r>
          <w:rPr>
            <w:rFonts w:ascii="Book Antiqua" w:hAnsi="Book Antiqua"/>
          </w:rPr>
          <w:t>,</w:t>
        </w:r>
        <w:r w:rsidRPr="00A11DDB">
          <w:rPr>
            <w:rFonts w:ascii="Book Antiqua" w:hAnsi="Book Antiqua"/>
          </w:rPr>
          <w:t xml:space="preserve"> </w:t>
        </w:r>
        <w:r>
          <w:rPr>
            <w:rFonts w:ascii="Book Antiqua" w:hAnsi="Book Antiqua"/>
          </w:rPr>
          <w:t>a</w:t>
        </w:r>
        <w:r w:rsidRPr="00A11DDB">
          <w:rPr>
            <w:rFonts w:ascii="Book Antiqua" w:hAnsi="Book Antiqua"/>
          </w:rPr>
          <w:t xml:space="preserve"> camaraderie born out of shared depravity. Raskin felt his stomach churn. He knew he couldn't let this slide, but he was unsure how to stand up to his comrades without painting a target on his own back. He grappled with the right course of action, the weight of his mother’s words anchoring him to a </w:t>
        </w:r>
        <w:r>
          <w:rPr>
            <w:rFonts w:ascii="Book Antiqua" w:hAnsi="Book Antiqua"/>
          </w:rPr>
          <w:t>bedrock</w:t>
        </w:r>
        <w:r w:rsidRPr="00A11DDB">
          <w:rPr>
            <w:rFonts w:ascii="Book Antiqua" w:hAnsi="Book Antiqua"/>
          </w:rPr>
          <w:t xml:space="preserve"> of morality he feared was slipping away.</w:t>
        </w:r>
      </w:ins>
    </w:p>
    <w:p w14:paraId="3A0CFBF2" w14:textId="77777777" w:rsidR="00BD5284" w:rsidRPr="00A11DDB" w:rsidRDefault="00BD5284" w:rsidP="006D6183">
      <w:pPr>
        <w:pStyle w:val="NormalWeb"/>
        <w:spacing w:line="276" w:lineRule="auto"/>
        <w:ind w:firstLine="284"/>
        <w:rPr>
          <w:ins w:id="5577" w:author="Yashua Lebowitz" w:date="2024-09-28T18:26:00Z"/>
          <w:rFonts w:ascii="Book Antiqua" w:hAnsi="Book Antiqua"/>
        </w:rPr>
      </w:pPr>
      <w:ins w:id="5578" w:author="Yashua Lebowitz" w:date="2024-09-28T18:26:00Z">
        <w:r w:rsidRPr="00A11DDB">
          <w:rPr>
            <w:rFonts w:ascii="Book Antiqua" w:hAnsi="Book Antiqua"/>
          </w:rPr>
          <w:t>The Bradley jolted again, yanking Raskin from his thoughts. It had come to a halt, and he could tell its guns were blazing. Suddenly, the entire vehicle shook violently, and smoke filled the compartment.</w:t>
        </w:r>
      </w:ins>
    </w:p>
    <w:p w14:paraId="1F2A5153" w14:textId="77777777" w:rsidR="00BD5284" w:rsidRPr="00A11DDB" w:rsidRDefault="00BD5284" w:rsidP="006D6183">
      <w:pPr>
        <w:pStyle w:val="NormalWeb"/>
        <w:spacing w:line="276" w:lineRule="auto"/>
        <w:ind w:firstLine="284"/>
        <w:rPr>
          <w:ins w:id="5579" w:author="Yashua Lebowitz" w:date="2024-09-28T18:26:00Z"/>
          <w:rFonts w:ascii="Book Antiqua" w:hAnsi="Book Antiqua"/>
        </w:rPr>
      </w:pPr>
      <w:ins w:id="5580" w:author="Yashua Lebowitz" w:date="2024-09-28T18:26:00Z">
        <w:r>
          <w:rPr>
            <w:rFonts w:ascii="Book Antiqua" w:hAnsi="Book Antiqua"/>
          </w:rPr>
          <w:t>“</w:t>
        </w:r>
        <w:r w:rsidRPr="00A11DDB">
          <w:rPr>
            <w:rFonts w:ascii="Book Antiqua" w:hAnsi="Book Antiqua"/>
          </w:rPr>
          <w:t>Open the hatch!</w:t>
        </w:r>
        <w:r>
          <w:rPr>
            <w:rFonts w:ascii="Book Antiqua" w:hAnsi="Book Antiqua"/>
          </w:rPr>
          <w:t>”</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shouted.</w:t>
        </w:r>
        <w:r>
          <w:rPr>
            <w:rFonts w:ascii="Book Antiqua" w:hAnsi="Book Antiqua"/>
          </w:rPr>
          <w:t xml:space="preserve"> “</w:t>
        </w:r>
        <w:r w:rsidRPr="00A11DDB">
          <w:rPr>
            <w:rFonts w:ascii="Book Antiqua" w:hAnsi="Book Antiqua"/>
          </w:rPr>
          <w:t xml:space="preserve">We’re </w:t>
        </w:r>
        <w:proofErr w:type="spellStart"/>
        <w:r w:rsidRPr="00A11DDB">
          <w:rPr>
            <w:rFonts w:ascii="Book Antiqua" w:hAnsi="Book Antiqua"/>
          </w:rPr>
          <w:t>gonna</w:t>
        </w:r>
        <w:proofErr w:type="spellEnd"/>
        <w:r w:rsidRPr="00A11DDB">
          <w:rPr>
            <w:rFonts w:ascii="Book Antiqua" w:hAnsi="Book Antiqua"/>
          </w:rPr>
          <w:t xml:space="preserve"> suffocate in here!</w:t>
        </w:r>
        <w:r>
          <w:rPr>
            <w:rFonts w:ascii="Book Antiqua" w:hAnsi="Book Antiqua"/>
          </w:rPr>
          <w:t>”</w:t>
        </w:r>
      </w:ins>
    </w:p>
    <w:p w14:paraId="357EB1E6" w14:textId="77777777" w:rsidR="00BD5284" w:rsidRPr="00A11DDB" w:rsidRDefault="00BD5284" w:rsidP="006D6183">
      <w:pPr>
        <w:pStyle w:val="NormalWeb"/>
        <w:spacing w:line="276" w:lineRule="auto"/>
        <w:ind w:firstLine="284"/>
        <w:rPr>
          <w:ins w:id="5581" w:author="Yashua Lebowitz" w:date="2024-09-28T18:26:00Z"/>
          <w:rFonts w:ascii="Book Antiqua" w:hAnsi="Book Antiqua"/>
        </w:rPr>
      </w:pPr>
      <w:ins w:id="5582" w:author="Yashua Lebowitz" w:date="2024-09-28T18:26:00Z">
        <w:r w:rsidRPr="00A11DDB">
          <w:rPr>
            <w:rFonts w:ascii="Book Antiqua" w:hAnsi="Book Antiqua"/>
          </w:rPr>
          <w:t>The tank drivers attempted to open it, but there was a complete power failure.</w:t>
        </w:r>
      </w:ins>
    </w:p>
    <w:p w14:paraId="587B88BD" w14:textId="77777777" w:rsidR="00BD5284" w:rsidRPr="00A11DDB" w:rsidRDefault="00BD5284" w:rsidP="006D6183">
      <w:pPr>
        <w:pStyle w:val="NormalWeb"/>
        <w:spacing w:line="276" w:lineRule="auto"/>
        <w:ind w:firstLine="284"/>
        <w:rPr>
          <w:ins w:id="5583" w:author="Yashua Lebowitz" w:date="2024-09-28T18:26:00Z"/>
          <w:rFonts w:ascii="Book Antiqua" w:hAnsi="Book Antiqua"/>
        </w:rPr>
      </w:pPr>
      <w:ins w:id="5584" w:author="Yashua Lebowitz" w:date="2024-09-28T18:26:00Z">
        <w:r>
          <w:rPr>
            <w:rFonts w:ascii="Book Antiqua" w:hAnsi="Book Antiqua"/>
          </w:rPr>
          <w:t>“</w:t>
        </w:r>
        <w:r w:rsidRPr="00A11DDB">
          <w:rPr>
            <w:rFonts w:ascii="Book Antiqua" w:hAnsi="Book Antiqua"/>
          </w:rPr>
          <w:t>Pull the manual release!</w:t>
        </w:r>
        <w:r>
          <w:rPr>
            <w:rFonts w:ascii="Book Antiqua" w:hAnsi="Book Antiqua"/>
          </w:rPr>
          <w:t>”</w:t>
        </w:r>
        <w:r w:rsidRPr="00A11DDB">
          <w:rPr>
            <w:rFonts w:ascii="Book Antiqua" w:hAnsi="Book Antiqua"/>
          </w:rPr>
          <w:t xml:space="preserve"> the driver yelled from the front of the vehicle.</w:t>
        </w:r>
      </w:ins>
    </w:p>
    <w:p w14:paraId="16399FBE" w14:textId="77777777" w:rsidR="00BD5284" w:rsidRDefault="00BD5284" w:rsidP="006D6183">
      <w:pPr>
        <w:pStyle w:val="NormalWeb"/>
        <w:spacing w:before="0" w:beforeAutospacing="0" w:after="200" w:afterAutospacing="0" w:line="276" w:lineRule="auto"/>
        <w:ind w:firstLine="284"/>
        <w:rPr>
          <w:ins w:id="5585" w:author="Yashua Lebowitz" w:date="2024-09-28T18:26:00Z"/>
          <w:rFonts w:ascii="Book Antiqua" w:hAnsi="Book Antiqua"/>
        </w:rPr>
      </w:pPr>
      <w:ins w:id="5586" w:author="Yashua Lebowitz" w:date="2024-09-28T18:26:00Z">
        <w:r w:rsidRPr="00A11DDB">
          <w:rPr>
            <w:rFonts w:ascii="Book Antiqua" w:hAnsi="Book Antiqua"/>
          </w:rPr>
          <w:t xml:space="preserve">The soldier closest to the manual release quickly pulled it, and the ramp began to lower. </w:t>
        </w:r>
        <w:proofErr w:type="spellStart"/>
        <w:r w:rsidRPr="00A11DDB">
          <w:rPr>
            <w:rFonts w:ascii="Book Antiqua" w:hAnsi="Book Antiqua"/>
          </w:rPr>
          <w:t>Sgt.</w:t>
        </w:r>
        <w:proofErr w:type="spellEnd"/>
        <w:r w:rsidRPr="00A11DDB">
          <w:rPr>
            <w:rFonts w:ascii="Book Antiqua" w:hAnsi="Book Antiqua"/>
          </w:rPr>
          <w:t xml:space="preserve"> Hess gave the signal, and the soldiers filed out into the night, coughing and gasping for air</w:t>
        </w:r>
        <w:r>
          <w:rPr>
            <w:rFonts w:ascii="Book Antiqua" w:hAnsi="Book Antiqua"/>
          </w:rPr>
          <w:t>. T</w:t>
        </w:r>
        <w:r w:rsidRPr="00A11DDB">
          <w:rPr>
            <w:rFonts w:ascii="Book Antiqua" w:hAnsi="Book Antiqua"/>
          </w:rPr>
          <w:t>heir night vision goggles cast an eerie green glow.</w:t>
        </w:r>
      </w:ins>
    </w:p>
    <w:p w14:paraId="13D3744E" w14:textId="29C6F468" w:rsidR="00325B63" w:rsidRPr="00833EEB" w:rsidDel="00BD5284" w:rsidRDefault="00325B63">
      <w:pPr>
        <w:rPr>
          <w:del w:id="5587" w:author="Yashua Lebowitz" w:date="2024-09-28T18:26:00Z"/>
          <w:shd w:val="clear" w:color="auto" w:fill="FFFFFF"/>
          <w:rPrChange w:id="5588" w:author="mac" w:date="2024-09-27T09:55:00Z">
            <w:rPr>
              <w:del w:id="5589" w:author="Yashua Lebowitz" w:date="2024-09-28T18:26:00Z"/>
              <w:rFonts w:ascii="Times New Roman" w:hAnsi="Times New Roman"/>
              <w:sz w:val="24"/>
              <w:shd w:val="clear" w:color="auto" w:fill="FFFFFF"/>
            </w:rPr>
          </w:rPrChange>
        </w:rPr>
        <w:pPrChange w:id="5590" w:author="Yashua Lebowitz" w:date="2024-09-28T18:28:00Z">
          <w:pPr>
            <w:pStyle w:val="Heading1"/>
            <w:spacing w:line="480" w:lineRule="auto"/>
          </w:pPr>
        </w:pPrChange>
      </w:pPr>
      <w:del w:id="5591" w:author="Yashua Lebowitz" w:date="2024-09-28T18:26:00Z">
        <w:r w:rsidRPr="00833EEB" w:rsidDel="00BD5284">
          <w:rPr>
            <w:shd w:val="clear" w:color="auto" w:fill="FFFFFF"/>
            <w:rPrChange w:id="5592" w:author="mac" w:date="2024-09-27T09:55:00Z">
              <w:rPr>
                <w:rFonts w:ascii="Times New Roman" w:hAnsi="Times New Roman"/>
                <w:sz w:val="24"/>
                <w:shd w:val="clear" w:color="auto" w:fill="FFFFFF"/>
              </w:rPr>
            </w:rPrChange>
          </w:rPr>
          <w:lastRenderedPageBreak/>
          <w:delText>Chapter 6</w:delText>
        </w:r>
        <w:bookmarkEnd w:id="5478"/>
        <w:r w:rsidRPr="00833EEB" w:rsidDel="00BD5284">
          <w:rPr>
            <w:shd w:val="clear" w:color="auto" w:fill="FFFFFF"/>
            <w:rPrChange w:id="5593" w:author="mac" w:date="2024-09-27T09:55:00Z">
              <w:rPr>
                <w:rFonts w:ascii="Times New Roman" w:hAnsi="Times New Roman"/>
                <w:sz w:val="24"/>
                <w:shd w:val="clear" w:color="auto" w:fill="FFFFFF"/>
              </w:rPr>
            </w:rPrChange>
          </w:rPr>
          <w:delText xml:space="preserve"> </w:delText>
        </w:r>
      </w:del>
    </w:p>
    <w:p w14:paraId="32217DFF" w14:textId="30A59B3E" w:rsidR="00325B63" w:rsidRPr="00BD5284" w:rsidDel="00BD5284" w:rsidRDefault="00325B63">
      <w:pPr>
        <w:rPr>
          <w:del w:id="5594" w:author="Yashua Lebowitz" w:date="2024-09-28T18:26:00Z"/>
        </w:rPr>
        <w:pPrChange w:id="5595" w:author="Yashua Lebowitz" w:date="2024-09-28T18:28:00Z">
          <w:pPr>
            <w:pStyle w:val="NormalWeb"/>
          </w:pPr>
        </w:pPrChange>
      </w:pPr>
      <w:del w:id="5596" w:author="Yashua Lebowitz" w:date="2024-09-28T18:26:00Z">
        <w:r w:rsidRPr="00BD5284" w:rsidDel="00BD5284">
          <w:delText>The waves hit the shore with a relentless cadence, their foam mingling with the blood of those who had come before us, creating a macabre mix of red and white. It was starting to get dark when we set foot on the shore. The salty tang of the sea air was tinged with the sickening scent of blood, a stark reminder of what could await them. Every step Raskin took was heavy, the sand shifting beneath his boots, as they advanced with a sense of foreboding through the eerie calm that belied the violence that had unfolded mere moments ago.</w:delText>
        </w:r>
      </w:del>
    </w:p>
    <w:p w14:paraId="49EB792D" w14:textId="6BAEC67D" w:rsidR="00325B63" w:rsidRPr="00BD5284" w:rsidDel="00BD5284" w:rsidRDefault="00325B63">
      <w:pPr>
        <w:rPr>
          <w:del w:id="5597" w:author="Yashua Lebowitz" w:date="2024-09-28T18:26:00Z"/>
        </w:rPr>
        <w:pPrChange w:id="5598" w:author="Yashua Lebowitz" w:date="2024-09-28T18:28:00Z">
          <w:pPr>
            <w:pStyle w:val="NormalWeb"/>
          </w:pPr>
        </w:pPrChange>
      </w:pPr>
      <w:del w:id="5599" w:author="Yashua Lebowitz" w:date="2024-09-28T18:26:00Z">
        <w:r w:rsidRPr="00BD5284" w:rsidDel="00BD5284">
          <w:delText>Waves of drones followed behind the soldiers, some carrying payloads of HKRs, some reconnaissance and loitering drones. Mysteriously the drones began crashing into the beach like flocks of kamikaze seagulls infected with a strange disease, seeking to die on the shores of Tel Aviv. The IDF’s jamming capabilities were much greater than expected.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delText>
        </w:r>
      </w:del>
    </w:p>
    <w:p w14:paraId="69948F82" w14:textId="07E2AC01" w:rsidR="00325B63" w:rsidRPr="00BD5284" w:rsidDel="00BD5284" w:rsidRDefault="00325B63">
      <w:pPr>
        <w:rPr>
          <w:del w:id="5600" w:author="Yashua Lebowitz" w:date="2024-09-28T18:26:00Z"/>
        </w:rPr>
        <w:pPrChange w:id="5601" w:author="Yashua Lebowitz" w:date="2024-09-28T18:28:00Z">
          <w:pPr>
            <w:pStyle w:val="NormalWeb"/>
          </w:pPr>
        </w:pPrChange>
      </w:pPr>
      <w:del w:id="5602" w:author="Yashua Lebowitz" w:date="2024-09-28T18:26:00Z">
        <w:r w:rsidRPr="00BD5284" w:rsidDel="00BD5284">
          <w:delText>Raskin saw the crater marking the epicenter of the tactical nuke blast, a stark void where life had been snuffed out in an instant. The trenches nearby were filled with blackened, charred bodies still clutching their melted rifles, the horrific aftermath of the explosion. His breath was labored as he struggled through the sand, the mask over his face restricting his airflow. Sweat dripped into his eyes, and he longed to remove the mask to wipe it away, but he knew doing so could mean inhaling the radioactive dust that hung in the air like an invisible spectre. His NBC suit clung to him like a wet rag. He knew it was meant to save him, but in the present circumstance, all it did was restrict him.</w:delText>
        </w:r>
      </w:del>
    </w:p>
    <w:p w14:paraId="0352581B" w14:textId="341CF520" w:rsidR="00325B63" w:rsidRPr="00BD5284" w:rsidDel="00BD5284" w:rsidRDefault="00325B63">
      <w:pPr>
        <w:rPr>
          <w:del w:id="5603" w:author="Yashua Lebowitz" w:date="2024-09-28T18:26:00Z"/>
        </w:rPr>
        <w:pPrChange w:id="5604" w:author="Yashua Lebowitz" w:date="2024-09-28T18:28:00Z">
          <w:pPr>
            <w:pStyle w:val="NormalWeb"/>
          </w:pPr>
        </w:pPrChange>
      </w:pPr>
      <w:del w:id="5605" w:author="Yashua Lebowitz" w:date="2024-09-28T18:26:00Z">
        <w:r w:rsidRPr="00BD5284" w:rsidDel="00BD5284">
          <w:delTex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delText>
        </w:r>
      </w:del>
    </w:p>
    <w:p w14:paraId="090AAA2D" w14:textId="233BD095" w:rsidR="00325B63" w:rsidRPr="00BD5284" w:rsidDel="00BD5284" w:rsidRDefault="00325B63">
      <w:pPr>
        <w:rPr>
          <w:del w:id="5606" w:author="Yashua Lebowitz" w:date="2024-09-28T18:26:00Z"/>
        </w:rPr>
        <w:pPrChange w:id="5607" w:author="Yashua Lebowitz" w:date="2024-09-28T18:28:00Z">
          <w:pPr>
            <w:pStyle w:val="NormalWeb"/>
          </w:pPr>
        </w:pPrChange>
      </w:pPr>
      <w:del w:id="5608" w:author="Yashua Lebowitz" w:date="2024-09-28T18:26:00Z">
        <w:r w:rsidRPr="00BD5284" w:rsidDel="00BD5284">
          <w:delText>Sgt. Hess shouted at the lieutenant; his voice barely audible over the chaos. “We need armor fast.” “I’m on it,” the lieutenant replied, scanning the horizon. “The drone jamming is decimating our transports.” “We can’t stay here,” Hess insisted, urgency in his tone.</w:delText>
        </w:r>
      </w:del>
    </w:p>
    <w:p w14:paraId="792F33D3" w14:textId="2C4B6889" w:rsidR="00325B63" w:rsidRPr="00BD5284" w:rsidDel="00BD5284" w:rsidRDefault="00325B63">
      <w:pPr>
        <w:rPr>
          <w:del w:id="5609" w:author="Yashua Lebowitz" w:date="2024-09-28T18:26:00Z"/>
        </w:rPr>
        <w:pPrChange w:id="5610" w:author="Yashua Lebowitz" w:date="2024-09-28T18:28:00Z">
          <w:pPr>
            <w:pStyle w:val="NormalWeb"/>
          </w:pPr>
        </w:pPrChange>
      </w:pPr>
      <w:del w:id="5611" w:author="Yashua Lebowitz" w:date="2024-09-28T18:26:00Z">
        <w:r w:rsidRPr="00BD5284" w:rsidDel="00BD5284">
          <w:delText>Artillery volleys intermittently slammed into the beach from concealed positions within the city, sending plumes of sand and debris into the air. Our airstrikes began pulverizing many of the tall buildings in Tel Aviv. The skyscrapers collapsed like towers of Jenga, their concrete pillars melting like cheese from the intense heat generated by our precise ordnance. But it still wasn’t enough.</w:delText>
        </w:r>
      </w:del>
    </w:p>
    <w:p w14:paraId="22E40E52" w14:textId="717F8731" w:rsidR="00325B63" w:rsidRPr="00BD5284" w:rsidDel="00BD5284" w:rsidRDefault="00325B63">
      <w:pPr>
        <w:rPr>
          <w:del w:id="5612" w:author="Yashua Lebowitz" w:date="2024-09-28T18:26:00Z"/>
        </w:rPr>
        <w:pPrChange w:id="5613" w:author="Yashua Lebowitz" w:date="2024-09-28T18:28:00Z">
          <w:pPr>
            <w:pStyle w:val="NormalWeb"/>
          </w:pPr>
        </w:pPrChange>
      </w:pPr>
      <w:del w:id="5614" w:author="Yashua Lebowitz" w:date="2024-09-28T18:26:00Z">
        <w:r w:rsidRPr="00BD5284" w:rsidDel="00BD5284">
          <w:delText>The city’s rubble created ideal hiding positions for the IDF. The head brass hesitated to use nuclear weapons on the city, understanding that an intact city could serve as a crucial transportation and supply hub for our advancing forces.</w:delText>
        </w:r>
      </w:del>
    </w:p>
    <w:p w14:paraId="220620E7" w14:textId="71C600B2" w:rsidR="00325B63" w:rsidRPr="00BD5284" w:rsidDel="00BD5284" w:rsidRDefault="00325B63">
      <w:pPr>
        <w:rPr>
          <w:del w:id="5615" w:author="Yashua Lebowitz" w:date="2024-09-28T18:26:00Z"/>
        </w:rPr>
        <w:pPrChange w:id="5616" w:author="Yashua Lebowitz" w:date="2024-09-28T18:28:00Z">
          <w:pPr>
            <w:pStyle w:val="NormalWeb"/>
          </w:pPr>
        </w:pPrChange>
      </w:pPr>
      <w:del w:id="5617" w:author="Yashua Lebowitz" w:date="2024-09-28T18:26:00Z">
        <w:r w:rsidRPr="00BD5284" w:rsidDel="00BD5284">
          <w:delText>The lieutenant spoke into his radio, his voice strained. “Command, we need armored support at grid 32-Alpha, ASAP. We’re taking heavy artillery and sniper fire, over.”</w:delText>
        </w:r>
      </w:del>
    </w:p>
    <w:p w14:paraId="602911D6" w14:textId="5D50C115" w:rsidR="00325B63" w:rsidRPr="00BD5284" w:rsidDel="00BD5284" w:rsidRDefault="00325B63">
      <w:pPr>
        <w:rPr>
          <w:del w:id="5618" w:author="Yashua Lebowitz" w:date="2024-09-28T18:26:00Z"/>
        </w:rPr>
        <w:pPrChange w:id="5619" w:author="Yashua Lebowitz" w:date="2024-09-28T18:28:00Z">
          <w:pPr>
            <w:pStyle w:val="NormalWeb"/>
          </w:pPr>
        </w:pPrChange>
      </w:pPr>
      <w:del w:id="5620" w:author="Yashua Lebowitz" w:date="2024-09-28T18:26:00Z">
        <w:r w:rsidRPr="00BD5284" w:rsidDel="00BD5284">
          <w:lastRenderedPageBreak/>
          <w:delText>As he waited for a response, Raskin took a moment to survey the beach. Bodies and wreckage littered the shore, the fierce resistance of the IDF was like a hurricane ready to swallow them whole</w:delText>
        </w:r>
        <w:r w:rsidRPr="00BD5284" w:rsidDel="00BD5284">
          <w:tab/>
          <w:delText>. “Armors on the way,” the lieutenant finally said, lowering his radio. “We just need to hold out a little longer.” Hess nodded, gripping his rifle tightly. The beachhead was their only hope, and they couldn’t afford to lose it.</w:delText>
        </w:r>
      </w:del>
    </w:p>
    <w:p w14:paraId="229E295E" w14:textId="347E78CE" w:rsidR="00325B63" w:rsidRPr="00BD5284" w:rsidDel="00BD5284" w:rsidRDefault="00325B63">
      <w:pPr>
        <w:rPr>
          <w:del w:id="5621" w:author="Yashua Lebowitz" w:date="2024-09-28T18:26:00Z"/>
        </w:rPr>
        <w:pPrChange w:id="5622" w:author="Yashua Lebowitz" w:date="2024-09-28T18:28:00Z">
          <w:pPr>
            <w:pStyle w:val="NormalWeb"/>
          </w:pPr>
        </w:pPrChange>
      </w:pPr>
      <w:del w:id="5623" w:author="Yashua Lebowitz" w:date="2024-09-28T18:26:00Z">
        <w:r w:rsidRPr="00BD5284" w:rsidDel="00BD5284">
          <w:delTex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delText>
        </w:r>
      </w:del>
    </w:p>
    <w:p w14:paraId="28A5C0D5" w14:textId="60A5682C" w:rsidR="00325B63" w:rsidRPr="00BD5284" w:rsidDel="00BD5284" w:rsidRDefault="00325B63">
      <w:pPr>
        <w:rPr>
          <w:del w:id="5624" w:author="Yashua Lebowitz" w:date="2024-09-28T18:26:00Z"/>
        </w:rPr>
        <w:pPrChange w:id="5625" w:author="Yashua Lebowitz" w:date="2024-09-28T18:28:00Z">
          <w:pPr>
            <w:pStyle w:val="NormalWeb"/>
          </w:pPr>
        </w:pPrChange>
      </w:pPr>
      <w:del w:id="5626" w:author="Yashua Lebowitz" w:date="2024-09-28T18:26:00Z">
        <w:r w:rsidRPr="00BD5284" w:rsidDel="00BD5284">
          <w:delText>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armored protection of the Bradley.</w:delText>
        </w:r>
      </w:del>
    </w:p>
    <w:p w14:paraId="79E3825E" w14:textId="64B0E7DA" w:rsidR="00325B63" w:rsidRPr="00833EEB" w:rsidDel="00BD5284" w:rsidRDefault="00325B63">
      <w:pPr>
        <w:rPr>
          <w:del w:id="5627" w:author="Yashua Lebowitz" w:date="2024-09-28T18:26:00Z"/>
          <w:rPrChange w:id="5628" w:author="mac" w:date="2024-09-27T09:55:00Z">
            <w:rPr>
              <w:del w:id="5629" w:author="Yashua Lebowitz" w:date="2024-09-28T18:26:00Z"/>
              <w:rFonts w:ascii="Times New Roman" w:hAnsi="Times New Roman"/>
              <w:sz w:val="24"/>
            </w:rPr>
          </w:rPrChange>
        </w:rPr>
        <w:pPrChange w:id="5630" w:author="Yashua Lebowitz" w:date="2024-09-28T18:28:00Z">
          <w:pPr>
            <w:spacing w:line="480" w:lineRule="auto"/>
            <w:ind w:firstLine="720"/>
          </w:pPr>
        </w:pPrChange>
      </w:pPr>
      <w:del w:id="5631" w:author="Yashua Lebowitz" w:date="2024-09-28T18:26:00Z">
        <w:r w:rsidRPr="00833EEB" w:rsidDel="00BD5284">
          <w:rPr>
            <w:rPrChange w:id="5632" w:author="mac" w:date="2024-09-27T09:55:00Z">
              <w:rPr>
                <w:rFonts w:ascii="Times New Roman" w:hAnsi="Times New Roman"/>
                <w:sz w:val="24"/>
              </w:rPr>
            </w:rPrChange>
          </w:rPr>
          <w:delText xml:space="preserve">Inside, the air was stifling, a situation made worse by the NBC suits they wore. The squad removed their gas masks, easing the claustrophobia slightly, </w:delText>
        </w:r>
        <w:r w:rsidRPr="00833EEB" w:rsidDel="00BD5284">
          <w:rPr>
            <w:rFonts w:cs="Times New Roman"/>
            <w:szCs w:val="24"/>
            <w:rPrChange w:id="5633" w:author="mac" w:date="2024-09-27T09:55:00Z">
              <w:rPr>
                <w:rFonts w:ascii="Times New Roman" w:hAnsi="Times New Roman" w:cs="Times New Roman"/>
                <w:sz w:val="24"/>
                <w:szCs w:val="24"/>
              </w:rPr>
            </w:rPrChange>
          </w:rPr>
          <w:delText>the soldiers exchanged weary glances; their faces illuminated by the dim interior lights</w:delText>
        </w:r>
        <w:r w:rsidRPr="00833EEB" w:rsidDel="00BD5284">
          <w:rPr>
            <w:rPrChange w:id="5634" w:author="mac" w:date="2024-09-27T09:55:00Z">
              <w:rPr>
                <w:rFonts w:ascii="Times New Roman" w:hAnsi="Times New Roman"/>
                <w:sz w:val="24"/>
              </w:rPr>
            </w:rPrChange>
          </w:rPr>
          <w:delText>. Raskin took a deep breath, inhaling the unique, funky smell that arises when too many bodies are crammed into a tight</w:delText>
        </w:r>
        <w:r w:rsidRPr="00833EEB" w:rsidDel="00BD5284">
          <w:rPr>
            <w:rFonts w:cs="Times New Roman"/>
            <w:szCs w:val="24"/>
            <w:rPrChange w:id="5635" w:author="mac" w:date="2024-09-27T09:55:00Z">
              <w:rPr>
                <w:rFonts w:ascii="Times New Roman" w:hAnsi="Times New Roman" w:cs="Times New Roman"/>
                <w:sz w:val="24"/>
                <w:szCs w:val="24"/>
              </w:rPr>
            </w:rPrChange>
          </w:rPr>
          <w:delText xml:space="preserve"> </w:delText>
        </w:r>
        <w:r w:rsidRPr="00833EEB" w:rsidDel="00BD5284">
          <w:rPr>
            <w:rPrChange w:id="5636" w:author="mac" w:date="2024-09-27T09:55:00Z">
              <w:rPr>
                <w:rFonts w:ascii="Times New Roman" w:hAnsi="Times New Roman"/>
                <w:sz w:val="24"/>
              </w:rPr>
            </w:rPrChange>
          </w:rPr>
          <w:delText>enclosed space</w:delText>
        </w:r>
        <w:r w:rsidRPr="00833EEB" w:rsidDel="00BD5284">
          <w:rPr>
            <w:rFonts w:cs="Times New Roman"/>
            <w:szCs w:val="24"/>
            <w:rPrChange w:id="5637" w:author="mac" w:date="2024-09-27T09:55:00Z">
              <w:rPr>
                <w:rFonts w:ascii="Times New Roman" w:hAnsi="Times New Roman" w:cs="Times New Roman"/>
                <w:sz w:val="24"/>
                <w:szCs w:val="24"/>
              </w:rPr>
            </w:rPrChange>
          </w:rPr>
          <w:delText xml:space="preserve"> mixed with the odor of oil and metal</w:delText>
        </w:r>
        <w:r w:rsidRPr="00833EEB" w:rsidDel="00BD5284">
          <w:rPr>
            <w:rPrChange w:id="5638" w:author="mac" w:date="2024-09-27T09:55:00Z">
              <w:rPr>
                <w:rFonts w:ascii="Times New Roman" w:hAnsi="Times New Roman"/>
                <w:sz w:val="24"/>
              </w:rPr>
            </w:rPrChange>
          </w:rPr>
          <w:delText xml:space="preserve">. As he sat in his new temporary home, his mind began to wander. He felt the cool metal handle of his pistol in the darkness of the tank. It felt void and lifeless, like the corpses now lying at the bottom of the Mediterranean Sea </w:delText>
        </w:r>
        <w:r w:rsidRPr="00833EEB" w:rsidDel="00BD5284">
          <w:rPr>
            <w:rFonts w:cs="Times New Roman"/>
            <w:szCs w:val="24"/>
            <w:rPrChange w:id="5639" w:author="mac" w:date="2024-09-27T09:55:00Z">
              <w:rPr>
                <w:rFonts w:ascii="Times New Roman" w:hAnsi="Times New Roman" w:cs="Times New Roman"/>
                <w:sz w:val="24"/>
                <w:szCs w:val="24"/>
              </w:rPr>
            </w:rPrChange>
          </w:rPr>
          <w:delText>when the USS Makin Island sank</w:delText>
        </w:r>
        <w:r w:rsidRPr="00833EEB" w:rsidDel="00BD5284">
          <w:rPr>
            <w:rPrChange w:id="5640" w:author="mac" w:date="2024-09-27T09:55:00Z">
              <w:rPr>
                <w:rFonts w:ascii="Times New Roman" w:hAnsi="Times New Roman"/>
                <w:sz w:val="24"/>
              </w:rPr>
            </w:rPrChange>
          </w:rPr>
          <w:delText>.</w:delText>
        </w:r>
      </w:del>
    </w:p>
    <w:p w14:paraId="280D4BEF" w14:textId="4149BDF9" w:rsidR="00325B63" w:rsidRPr="00833EEB" w:rsidDel="00BD5284" w:rsidRDefault="00325B63">
      <w:pPr>
        <w:rPr>
          <w:del w:id="5641" w:author="Yashua Lebowitz" w:date="2024-09-28T18:26:00Z"/>
          <w:rFonts w:eastAsia="Times New Roman" w:cs="Times New Roman"/>
          <w:szCs w:val="24"/>
          <w:lang w:eastAsia="en-IN"/>
          <w:rPrChange w:id="5642" w:author="mac" w:date="2024-09-27T09:55:00Z">
            <w:rPr>
              <w:del w:id="5643" w:author="Yashua Lebowitz" w:date="2024-09-28T18:26:00Z"/>
              <w:rFonts w:ascii="Times New Roman" w:eastAsia="Times New Roman" w:hAnsi="Times New Roman" w:cs="Times New Roman"/>
              <w:sz w:val="24"/>
              <w:szCs w:val="24"/>
              <w:lang w:eastAsia="en-IN"/>
            </w:rPr>
          </w:rPrChange>
        </w:rPr>
        <w:pPrChange w:id="5644" w:author="Yashua Lebowitz" w:date="2024-09-28T18:28:00Z">
          <w:pPr>
            <w:spacing w:before="100" w:beforeAutospacing="1" w:after="100" w:afterAutospacing="1" w:line="480" w:lineRule="auto"/>
            <w:ind w:firstLine="720"/>
          </w:pPr>
        </w:pPrChange>
      </w:pPr>
      <w:del w:id="5645" w:author="Yashua Lebowitz" w:date="2024-09-28T18:26:00Z">
        <w:r w:rsidRPr="00833EEB" w:rsidDel="00BD5284">
          <w:rPr>
            <w:rFonts w:cs="Times New Roman"/>
            <w:szCs w:val="24"/>
            <w:rPrChange w:id="5646" w:author="mac" w:date="2024-09-27T09:55:00Z">
              <w:rPr>
                <w:rFonts w:ascii="Times New Roman" w:hAnsi="Times New Roman" w:cs="Times New Roman"/>
                <w:sz w:val="24"/>
                <w:szCs w:val="24"/>
              </w:rPr>
            </w:rPrChange>
          </w:rPr>
          <w:delText xml:space="preserve"> Almost his entire platoon was dead.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delText>
        </w:r>
      </w:del>
    </w:p>
    <w:p w14:paraId="2126C600" w14:textId="1D5A74CA" w:rsidR="00325B63" w:rsidRPr="00BD5284" w:rsidDel="00BD5284" w:rsidRDefault="00325B63">
      <w:pPr>
        <w:rPr>
          <w:del w:id="5647" w:author="Yashua Lebowitz" w:date="2024-09-28T18:26:00Z"/>
        </w:rPr>
        <w:pPrChange w:id="5648" w:author="Yashua Lebowitz" w:date="2024-09-28T18:28:00Z">
          <w:pPr>
            <w:pStyle w:val="NormalWeb"/>
            <w:spacing w:line="480" w:lineRule="auto"/>
            <w:ind w:firstLine="720"/>
          </w:pPr>
        </w:pPrChange>
      </w:pPr>
      <w:del w:id="5649" w:author="Yashua Lebowitz" w:date="2024-09-28T18:26:00Z">
        <w:r w:rsidRPr="00BD5284" w:rsidDel="00BD5284">
          <w:delTex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 Something spoke inside of him, like the dream he received before his ship sunk. “Just keep running towards the light,” he or something else kept telling him, “And the disaster that will strike them all, will not strike him.”</w:delText>
        </w:r>
      </w:del>
    </w:p>
    <w:p w14:paraId="6786ADFD" w14:textId="39E6F9BC" w:rsidR="00325B63" w:rsidRPr="00BD5284" w:rsidDel="00BD5284" w:rsidRDefault="00325B63">
      <w:pPr>
        <w:rPr>
          <w:del w:id="5650" w:author="Yashua Lebowitz" w:date="2024-09-28T18:26:00Z"/>
        </w:rPr>
        <w:pPrChange w:id="5651" w:author="Yashua Lebowitz" w:date="2024-09-28T18:28:00Z">
          <w:pPr>
            <w:pStyle w:val="NormalWeb"/>
            <w:spacing w:line="480" w:lineRule="auto"/>
            <w:ind w:firstLine="720"/>
          </w:pPr>
        </w:pPrChange>
      </w:pPr>
      <w:del w:id="5652" w:author="Yashua Lebowitz" w:date="2024-09-28T18:26:00Z">
        <w:r w:rsidRPr="00BD5284" w:rsidDel="00BD5284">
          <w:delText>Raskin had always harbored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delText>
        </w:r>
      </w:del>
    </w:p>
    <w:p w14:paraId="34CDA165" w14:textId="5FDC767F" w:rsidR="00325B63" w:rsidRPr="00BD5284" w:rsidDel="00BD5284" w:rsidRDefault="00325B63">
      <w:pPr>
        <w:rPr>
          <w:del w:id="5653" w:author="Yashua Lebowitz" w:date="2024-09-28T18:26:00Z"/>
        </w:rPr>
        <w:pPrChange w:id="5654" w:author="Yashua Lebowitz" w:date="2024-09-28T18:28:00Z">
          <w:pPr>
            <w:pStyle w:val="NormalWeb"/>
            <w:spacing w:line="480" w:lineRule="auto"/>
            <w:ind w:firstLine="720"/>
          </w:pPr>
        </w:pPrChange>
      </w:pPr>
      <w:del w:id="5655" w:author="Yashua Lebowitz" w:date="2024-09-28T18:26:00Z">
        <w:r w:rsidRPr="00BD5284" w:rsidDel="00BD5284">
          <w:delText xml:space="preserve">In these turbulent times, truck driving was fraught with danger. Starvation was rampant, and trucks moved like armoured convoys, many equipped with automated turrets for protection. Desperate people often ambushed state-sanctioned Walmart trucks on the highways, waiting in large groups to </w:delText>
        </w:r>
        <w:r w:rsidRPr="00BD5284" w:rsidDel="00BD5284">
          <w:lastRenderedPageBreak/>
          <w:delText>raid their precious cargo. This was part of the reason Raskin had joined the military. Combat experience would bolster his resume, making him more attractive to employers in a world where the roads had become battlegrounds.</w:delText>
        </w:r>
      </w:del>
    </w:p>
    <w:p w14:paraId="4FB57B67" w14:textId="3B0FD1EA" w:rsidR="00325B63" w:rsidRPr="00BD5284" w:rsidDel="00BD5284" w:rsidRDefault="00325B63">
      <w:pPr>
        <w:rPr>
          <w:del w:id="5656" w:author="Yashua Lebowitz" w:date="2024-09-28T18:26:00Z"/>
        </w:rPr>
        <w:pPrChange w:id="5657" w:author="Yashua Lebowitz" w:date="2024-09-28T18:28:00Z">
          <w:pPr>
            <w:pStyle w:val="NormalWeb"/>
            <w:spacing w:line="480" w:lineRule="auto"/>
            <w:ind w:firstLine="720"/>
          </w:pPr>
        </w:pPrChange>
      </w:pPr>
      <w:del w:id="5658" w:author="Yashua Lebowitz" w:date="2024-09-28T18:26:00Z">
        <w:r w:rsidRPr="00BD5284" w:rsidDel="00BD5284">
          <w:delTex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 But that future seemed so distant now. The dream of his mind’s eye was being shattered by the by the reality of what he now saw. He didn’t know if he wanted to return home now to US. Deep down inside he felt like this was it. The end of the world.</w:delText>
        </w:r>
      </w:del>
    </w:p>
    <w:p w14:paraId="004C04D9" w14:textId="130C7CE3" w:rsidR="00325B63" w:rsidRPr="00BD5284" w:rsidDel="00BD5284" w:rsidRDefault="00325B63">
      <w:pPr>
        <w:rPr>
          <w:del w:id="5659" w:author="Yashua Lebowitz" w:date="2024-09-28T18:26:00Z"/>
        </w:rPr>
        <w:pPrChange w:id="5660" w:author="Yashua Lebowitz" w:date="2024-09-28T18:28:00Z">
          <w:pPr>
            <w:pStyle w:val="NormalWeb"/>
            <w:spacing w:line="480" w:lineRule="auto"/>
            <w:ind w:firstLine="720"/>
          </w:pPr>
        </w:pPrChange>
      </w:pPr>
      <w:del w:id="5661" w:author="Yashua Lebowitz" w:date="2024-09-28T18:26:00Z">
        <w:r w:rsidRPr="00BD5284" w:rsidDel="00BD5284">
          <w:delText>As he sat in the tank, listening to rounds ricocheting off the hull and wondering if the next projectile could be an FPV drone, Raskin still tried to cling to his dream, even if it was unrealistic. It was a dim beacon of light, something he had to hold on to, because without something to hold onto he would be lost in the void. He sighed, he would survive this. He would see the open road, feel the freedom of the journey, and perhaps, in some small way, help to rebuild the world somewhere, somehow.</w:delText>
        </w:r>
      </w:del>
    </w:p>
    <w:p w14:paraId="7F62B7EB" w14:textId="4B66CD63" w:rsidR="00325B63" w:rsidRPr="00BD5284" w:rsidDel="00BD5284" w:rsidRDefault="00325B63">
      <w:pPr>
        <w:rPr>
          <w:del w:id="5662" w:author="Yashua Lebowitz" w:date="2024-09-28T18:26:00Z"/>
        </w:rPr>
        <w:pPrChange w:id="5663" w:author="Yashua Lebowitz" w:date="2024-09-28T18:28:00Z">
          <w:pPr>
            <w:pStyle w:val="NormalWeb"/>
            <w:spacing w:line="480" w:lineRule="auto"/>
            <w:ind w:firstLine="720"/>
          </w:pPr>
        </w:pPrChange>
      </w:pPr>
      <w:del w:id="5664" w:author="Yashua Lebowitz" w:date="2024-09-28T18:26:00Z">
        <w:r w:rsidRPr="00BD5284" w:rsidDel="00BD5284">
          <w:delTex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delText>
        </w:r>
      </w:del>
    </w:p>
    <w:p w14:paraId="0936B055" w14:textId="64BE67F9" w:rsidR="00325B63" w:rsidRPr="00BD5284" w:rsidDel="00BD5284" w:rsidRDefault="00325B63">
      <w:pPr>
        <w:rPr>
          <w:del w:id="5665" w:author="Yashua Lebowitz" w:date="2024-09-28T18:26:00Z"/>
        </w:rPr>
        <w:pPrChange w:id="5666" w:author="Yashua Lebowitz" w:date="2024-09-28T18:28:00Z">
          <w:pPr>
            <w:pStyle w:val="NormalWeb"/>
            <w:spacing w:line="480" w:lineRule="auto"/>
            <w:ind w:firstLine="720"/>
          </w:pPr>
        </w:pPrChange>
      </w:pPr>
      <w:del w:id="5667" w:author="Yashua Lebowitz" w:date="2024-09-28T18:26:00Z">
        <w:r w:rsidRPr="00BD5284" w:rsidDel="00BD5284">
          <w:delText>When 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delText>
        </w:r>
      </w:del>
    </w:p>
    <w:p w14:paraId="1217556B" w14:textId="20243574" w:rsidR="00325B63" w:rsidRPr="00BD5284" w:rsidDel="00BD5284" w:rsidRDefault="00325B63">
      <w:pPr>
        <w:rPr>
          <w:del w:id="5668" w:author="Yashua Lebowitz" w:date="2024-09-28T18:26:00Z"/>
        </w:rPr>
        <w:pPrChange w:id="5669" w:author="Yashua Lebowitz" w:date="2024-09-28T18:28:00Z">
          <w:pPr>
            <w:pStyle w:val="NormalWeb"/>
            <w:spacing w:line="480" w:lineRule="auto"/>
            <w:ind w:firstLine="720"/>
          </w:pPr>
        </w:pPrChange>
      </w:pPr>
      <w:del w:id="5670" w:author="Yashua Lebowitz" w:date="2024-09-28T18:26:00Z">
        <w:r w:rsidRPr="00BD5284" w:rsidDel="00BD5284">
          <w:delTex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delText>
        </w:r>
      </w:del>
    </w:p>
    <w:p w14:paraId="2434A79D" w14:textId="6FA4B2B9" w:rsidR="00325B63" w:rsidRPr="00BD5284" w:rsidDel="00BD5284" w:rsidRDefault="00325B63">
      <w:pPr>
        <w:rPr>
          <w:del w:id="5671" w:author="Yashua Lebowitz" w:date="2024-09-28T18:26:00Z"/>
        </w:rPr>
        <w:pPrChange w:id="5672" w:author="Yashua Lebowitz" w:date="2024-09-28T18:28:00Z">
          <w:pPr>
            <w:pStyle w:val="NormalWeb"/>
            <w:spacing w:line="480" w:lineRule="auto"/>
            <w:ind w:firstLine="720"/>
          </w:pPr>
        </w:pPrChange>
      </w:pPr>
      <w:del w:id="5673" w:author="Yashua Lebowitz" w:date="2024-09-28T18:26:00Z">
        <w:r w:rsidRPr="00BD5284" w:rsidDel="00BD5284">
          <w:delText>“Why can’t they just nuke these Jews and save us the headache?” Sgt. Hess complained.</w:delText>
        </w:r>
      </w:del>
    </w:p>
    <w:p w14:paraId="130EFF4A" w14:textId="0E9C6CFC" w:rsidR="00325B63" w:rsidRPr="00BD5284" w:rsidDel="00BD5284" w:rsidRDefault="00325B63">
      <w:pPr>
        <w:rPr>
          <w:del w:id="5674" w:author="Yashua Lebowitz" w:date="2024-09-28T18:26:00Z"/>
        </w:rPr>
        <w:pPrChange w:id="5675" w:author="Yashua Lebowitz" w:date="2024-09-28T18:28:00Z">
          <w:pPr>
            <w:pStyle w:val="NormalWeb"/>
            <w:spacing w:line="480" w:lineRule="auto"/>
            <w:ind w:firstLine="720"/>
          </w:pPr>
        </w:pPrChange>
      </w:pPr>
      <w:del w:id="5676" w:author="Yashua Lebowitz" w:date="2024-09-28T18:26:00Z">
        <w:r w:rsidRPr="00BD5284" w:rsidDel="00BD5284">
          <w:lastRenderedPageBreak/>
          <w:delTex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delText>
        </w:r>
      </w:del>
    </w:p>
    <w:p w14:paraId="416477C6" w14:textId="054E7FB0" w:rsidR="00325B63" w:rsidRPr="00BD5284" w:rsidDel="00BD5284" w:rsidRDefault="00325B63">
      <w:pPr>
        <w:rPr>
          <w:del w:id="5677" w:author="Yashua Lebowitz" w:date="2024-09-28T18:26:00Z"/>
        </w:rPr>
        <w:pPrChange w:id="5678" w:author="Yashua Lebowitz" w:date="2024-09-28T18:28:00Z">
          <w:pPr>
            <w:pStyle w:val="NormalWeb"/>
            <w:spacing w:line="480" w:lineRule="auto"/>
            <w:ind w:firstLine="720"/>
          </w:pPr>
        </w:pPrChange>
      </w:pPr>
      <w:del w:id="5679" w:author="Yashua Lebowitz" w:date="2024-09-28T18:26:00Z">
        <w:r w:rsidRPr="00BD5284" w:rsidDel="00BD5284">
          <w:delText>The other soldiers in the tank replied, “HOOOAAHH!” Except Raskin; he was quiet.</w:delText>
        </w:r>
      </w:del>
    </w:p>
    <w:p w14:paraId="4653C21E" w14:textId="2F853A3C" w:rsidR="00325B63" w:rsidRPr="00BD5284" w:rsidDel="00BD5284" w:rsidRDefault="00325B63">
      <w:pPr>
        <w:rPr>
          <w:del w:id="5680" w:author="Yashua Lebowitz" w:date="2024-09-28T18:26:00Z"/>
        </w:rPr>
        <w:pPrChange w:id="5681" w:author="Yashua Lebowitz" w:date="2024-09-28T18:28:00Z">
          <w:pPr>
            <w:pStyle w:val="NormalWeb"/>
            <w:spacing w:line="480" w:lineRule="auto"/>
            <w:ind w:firstLine="720"/>
          </w:pPr>
        </w:pPrChange>
      </w:pPr>
    </w:p>
    <w:p w14:paraId="164AD4EA" w14:textId="21B5A087" w:rsidR="00325B63" w:rsidRPr="00BD5284" w:rsidDel="00BD5284" w:rsidRDefault="00325B63">
      <w:pPr>
        <w:rPr>
          <w:del w:id="5682" w:author="Yashua Lebowitz" w:date="2024-09-28T18:26:00Z"/>
        </w:rPr>
        <w:pPrChange w:id="5683" w:author="Yashua Lebowitz" w:date="2024-09-28T18:28:00Z">
          <w:pPr>
            <w:pStyle w:val="NormalWeb"/>
            <w:spacing w:line="480" w:lineRule="auto"/>
            <w:ind w:firstLine="720"/>
          </w:pPr>
        </w:pPrChange>
      </w:pPr>
      <w:del w:id="5684" w:author="Yashua Lebowitz" w:date="2024-09-28T18:26:00Z">
        <w:r w:rsidRPr="00BD5284" w:rsidDel="00BD5284">
          <w:delText>“You might just get your wish Sgt. Hess if enough of you son of bitches die today.” Said Raskin wishing Sgt. Hess would just shut up.</w:delText>
        </w:r>
      </w:del>
    </w:p>
    <w:p w14:paraId="4FD6CA95" w14:textId="4945490E" w:rsidR="00325B63" w:rsidRPr="00BD5284" w:rsidDel="00BD5284" w:rsidRDefault="00325B63">
      <w:pPr>
        <w:rPr>
          <w:del w:id="5685" w:author="Yashua Lebowitz" w:date="2024-09-28T18:26:00Z"/>
        </w:rPr>
        <w:pPrChange w:id="5686" w:author="Yashua Lebowitz" w:date="2024-09-28T18:28:00Z">
          <w:pPr>
            <w:pStyle w:val="NormalWeb"/>
            <w:spacing w:line="480" w:lineRule="auto"/>
            <w:ind w:firstLine="720"/>
          </w:pPr>
        </w:pPrChange>
      </w:pPr>
      <w:del w:id="5687" w:author="Yashua Lebowitz" w:date="2024-09-28T18:26:00Z">
        <w:r w:rsidRPr="00BD5284" w:rsidDel="00BD5284">
          <w:delText>“You fucking kike lover.” Replied Sgt. Hess.</w:delText>
        </w:r>
      </w:del>
    </w:p>
    <w:p w14:paraId="7E268B18" w14:textId="4E3FC079" w:rsidR="00325B63" w:rsidRPr="00BD5284" w:rsidDel="00BD5284" w:rsidRDefault="00325B63">
      <w:pPr>
        <w:rPr>
          <w:del w:id="5688" w:author="Yashua Lebowitz" w:date="2024-09-28T18:26:00Z"/>
        </w:rPr>
        <w:pPrChange w:id="5689" w:author="Yashua Lebowitz" w:date="2024-09-28T18:28:00Z">
          <w:pPr>
            <w:pStyle w:val="NormalWeb"/>
            <w:spacing w:line="480" w:lineRule="auto"/>
            <w:ind w:firstLine="720"/>
          </w:pPr>
        </w:pPrChange>
      </w:pPr>
      <w:del w:id="5690" w:author="Yashua Lebowitz" w:date="2024-09-28T18:26:00Z">
        <w:r w:rsidRPr="00BD5284" w:rsidDel="00BD5284">
          <w:delText>The tank jolted forward, their bodies lurching with the sudden momentum. The sound of the M242 Bushmaster on the Bradley echoed around them, firing relentlessly. The tank halted again, turned left, then reversed.</w:delText>
        </w:r>
      </w:del>
    </w:p>
    <w:p w14:paraId="27B3172C" w14:textId="52174BC8" w:rsidR="00325B63" w:rsidRPr="00BD5284" w:rsidDel="00BD5284" w:rsidRDefault="00325B63">
      <w:pPr>
        <w:rPr>
          <w:del w:id="5691" w:author="Yashua Lebowitz" w:date="2024-09-28T18:26:00Z"/>
        </w:rPr>
        <w:pPrChange w:id="5692" w:author="Yashua Lebowitz" w:date="2024-09-28T18:28:00Z">
          <w:pPr>
            <w:pStyle w:val="NormalWeb"/>
            <w:spacing w:line="480" w:lineRule="auto"/>
            <w:ind w:firstLine="720"/>
          </w:pPr>
        </w:pPrChange>
      </w:pPr>
      <w:del w:id="5693" w:author="Yashua Lebowitz" w:date="2024-09-28T18:26:00Z">
        <w:r w:rsidRPr="00BD5284" w:rsidDel="00BD5284">
          <w:delText>“You know what, Cpl. Haskin? When all this is over, I'm going to find you a nice kike wife to settle down with and have children,” one soldier said, sneering. “Of course, I'll test drive her first to make sure she’s perfect for you.”</w:delText>
        </w:r>
      </w:del>
    </w:p>
    <w:p w14:paraId="1C8CCBC7" w14:textId="6F8BD1EE" w:rsidR="00325B63" w:rsidRPr="00BD5284" w:rsidDel="00BD5284" w:rsidRDefault="00325B63">
      <w:pPr>
        <w:rPr>
          <w:del w:id="5694" w:author="Yashua Lebowitz" w:date="2024-09-28T18:26:00Z"/>
        </w:rPr>
        <w:pPrChange w:id="5695" w:author="Yashua Lebowitz" w:date="2024-09-28T18:28:00Z">
          <w:pPr>
            <w:pStyle w:val="NormalWeb"/>
            <w:spacing w:line="480" w:lineRule="auto"/>
            <w:ind w:firstLine="720"/>
          </w:pPr>
        </w:pPrChange>
      </w:pPr>
      <w:del w:id="5696" w:author="Yashua Lebowitz" w:date="2024-09-28T18:26:00Z">
        <w:r w:rsidRPr="00BD5284" w:rsidDel="00BD5284">
          <w:delText>Laughter erupted from some of the soldiers, while others simply smiled.</w:delText>
        </w:r>
      </w:del>
    </w:p>
    <w:p w14:paraId="60724E22" w14:textId="6DB1D9B7" w:rsidR="00325B63" w:rsidRPr="00BD5284" w:rsidDel="00BD5284" w:rsidRDefault="00325B63">
      <w:pPr>
        <w:rPr>
          <w:del w:id="5697" w:author="Yashua Lebowitz" w:date="2024-09-28T18:26:00Z"/>
        </w:rPr>
        <w:pPrChange w:id="5698" w:author="Yashua Lebowitz" w:date="2024-09-28T18:28:00Z">
          <w:pPr>
            <w:pStyle w:val="NormalWeb"/>
            <w:spacing w:line="480" w:lineRule="auto"/>
            <w:ind w:firstLine="720"/>
          </w:pPr>
        </w:pPrChange>
      </w:pPr>
      <w:del w:id="5699" w:author="Yashua Lebowitz" w:date="2024-09-28T18:26:00Z">
        <w:r w:rsidRPr="00BD5284" w:rsidDel="00BD5284">
          <w:delText>“I heard kike women hide money in their... well, you know,” another soldier added. “I’m gonna be rich soon.”</w:delText>
        </w:r>
      </w:del>
    </w:p>
    <w:p w14:paraId="1C2C5B13" w14:textId="4C0A5BAA" w:rsidR="00325B63" w:rsidRPr="00BD5284" w:rsidDel="00BD5284" w:rsidRDefault="00325B63">
      <w:pPr>
        <w:rPr>
          <w:del w:id="5700" w:author="Yashua Lebowitz" w:date="2024-09-28T18:26:00Z"/>
        </w:rPr>
        <w:pPrChange w:id="5701" w:author="Yashua Lebowitz" w:date="2024-09-28T18:28:00Z">
          <w:pPr>
            <w:pStyle w:val="NormalWeb"/>
            <w:spacing w:line="480" w:lineRule="auto"/>
            <w:ind w:firstLine="720"/>
          </w:pPr>
        </w:pPrChange>
      </w:pPr>
      <w:del w:id="5702" w:author="Yashua Lebowitz" w:date="2024-09-28T18:26:00Z">
        <w:r w:rsidRPr="00BD5284" w:rsidDel="00BD5284">
          <w:delText>The laughter grew louder.</w:delText>
        </w:r>
      </w:del>
    </w:p>
    <w:p w14:paraId="6CAEB0E1" w14:textId="68C06196" w:rsidR="00325B63" w:rsidRPr="00BD5284" w:rsidDel="00BD5284" w:rsidRDefault="00325B63">
      <w:pPr>
        <w:rPr>
          <w:del w:id="5703" w:author="Yashua Lebowitz" w:date="2024-09-28T18:26:00Z"/>
        </w:rPr>
        <w:pPrChange w:id="5704" w:author="Yashua Lebowitz" w:date="2024-09-28T18:28:00Z">
          <w:pPr>
            <w:pStyle w:val="NormalWeb"/>
            <w:spacing w:line="480" w:lineRule="auto"/>
            <w:ind w:firstLine="720"/>
          </w:pPr>
        </w:pPrChange>
      </w:pPr>
      <w:del w:id="5705" w:author="Yashua Lebowitz" w:date="2024-09-28T18:26:00Z">
        <w:r w:rsidRPr="00BD5284" w:rsidDel="00BD5284">
          <w:delText>“Listen up, gentlemen,” their sergeant said, cutting through the noise. “Nobody touches a kike woman unless I say so. Your dicks belong to Uncle Sam. I’m pulling rank here. I get a fifty percent share of whatever ‘treasure’ you find. Is that clear?”</w:delText>
        </w:r>
      </w:del>
    </w:p>
    <w:p w14:paraId="04C4A4CC" w14:textId="5CF605B1" w:rsidR="00325B63" w:rsidRPr="00BD5284" w:rsidDel="00BD5284" w:rsidRDefault="00325B63">
      <w:pPr>
        <w:rPr>
          <w:del w:id="5706" w:author="Yashua Lebowitz" w:date="2024-09-28T18:26:00Z"/>
        </w:rPr>
        <w:pPrChange w:id="5707" w:author="Yashua Lebowitz" w:date="2024-09-28T18:28:00Z">
          <w:pPr>
            <w:pStyle w:val="NormalWeb"/>
            <w:spacing w:line="480" w:lineRule="auto"/>
            <w:ind w:firstLine="720"/>
          </w:pPr>
        </w:pPrChange>
      </w:pPr>
      <w:del w:id="5708" w:author="Yashua Lebowitz" w:date="2024-09-28T18:26:00Z">
        <w:r w:rsidRPr="00BD5284" w:rsidDel="00BD5284">
          <w:delText>Raskin remained silent as the rest of the soldiers chorused, “Yes, sir,” between laughs. He felt a wave of nausea. He was ashamed to be part of this pack of animals, these rabid beasts the UN had unleashed upon Israel.</w:delText>
        </w:r>
      </w:del>
    </w:p>
    <w:p w14:paraId="06F2DFBC" w14:textId="2F466C87" w:rsidR="00325B63" w:rsidRPr="00BD5284" w:rsidDel="00BD5284" w:rsidRDefault="00325B63">
      <w:pPr>
        <w:rPr>
          <w:del w:id="5709" w:author="Yashua Lebowitz" w:date="2024-09-28T18:26:00Z"/>
        </w:rPr>
        <w:pPrChange w:id="5710" w:author="Yashua Lebowitz" w:date="2024-09-28T18:28:00Z">
          <w:pPr>
            <w:pStyle w:val="NormalWeb"/>
            <w:spacing w:line="480" w:lineRule="auto"/>
            <w:ind w:firstLine="720"/>
          </w:pPr>
        </w:pPrChange>
      </w:pPr>
      <w:del w:id="5711" w:author="Yashua Lebowitz" w:date="2024-09-28T18:26:00Z">
        <w:r w:rsidRPr="00BD5284" w:rsidDel="00BD5284">
          <w:delText>A Sudanese soldier chimed in, “In my country, we are very poor. You should at least let us have more than fifty percent.”</w:delText>
        </w:r>
      </w:del>
    </w:p>
    <w:p w14:paraId="2E7DD690" w14:textId="0FE117E3" w:rsidR="00325B63" w:rsidRPr="00BD5284" w:rsidDel="00BD5284" w:rsidRDefault="00325B63">
      <w:pPr>
        <w:rPr>
          <w:del w:id="5712" w:author="Yashua Lebowitz" w:date="2024-09-28T18:26:00Z"/>
        </w:rPr>
        <w:pPrChange w:id="5713" w:author="Yashua Lebowitz" w:date="2024-09-28T18:28:00Z">
          <w:pPr>
            <w:pStyle w:val="NormalWeb"/>
            <w:spacing w:line="480" w:lineRule="auto"/>
            <w:ind w:firstLine="720"/>
          </w:pPr>
        </w:pPrChange>
      </w:pPr>
      <w:del w:id="5714" w:author="Yashua Lebowitz" w:date="2024-09-28T18:26:00Z">
        <w:r w:rsidRPr="00BD5284" w:rsidDel="00BD5284">
          <w:delText>“I feel sorry for you poor niggers. It’s a done deal I’ll give you seventy five percent, but only on one condition. I get to record you on my go pro, you boys are packin, and ain’t talkin bout your rifle.”</w:delText>
        </w:r>
      </w:del>
    </w:p>
    <w:p w14:paraId="2C9D0CAF" w14:textId="3B8A7C62" w:rsidR="00325B63" w:rsidRPr="00BD5284" w:rsidDel="00BD5284" w:rsidRDefault="00325B63">
      <w:pPr>
        <w:rPr>
          <w:del w:id="5715" w:author="Yashua Lebowitz" w:date="2024-09-28T18:26:00Z"/>
        </w:rPr>
        <w:pPrChange w:id="5716" w:author="Yashua Lebowitz" w:date="2024-09-28T18:28:00Z">
          <w:pPr>
            <w:pStyle w:val="NormalWeb"/>
            <w:spacing w:line="480" w:lineRule="auto"/>
            <w:ind w:firstLine="720"/>
          </w:pPr>
        </w:pPrChange>
      </w:pPr>
      <w:del w:id="5717" w:author="Yashua Lebowitz" w:date="2024-09-28T18:26:00Z">
        <w:r w:rsidRPr="00BD5284" w:rsidDel="00BD5284">
          <w:delText>“It would be my honour to represent Sudan in such a way.”</w:delText>
        </w:r>
      </w:del>
    </w:p>
    <w:p w14:paraId="1FFC5C29" w14:textId="147C57BE" w:rsidR="00325B63" w:rsidRPr="00833EEB" w:rsidDel="00BD5284" w:rsidRDefault="00325B63">
      <w:pPr>
        <w:rPr>
          <w:del w:id="5718" w:author="Yashua Lebowitz" w:date="2024-09-28T18:26:00Z"/>
          <w:rFonts w:eastAsia="Times New Roman" w:cs="Times New Roman"/>
          <w:szCs w:val="24"/>
          <w:lang w:eastAsia="en-IN"/>
          <w:rPrChange w:id="5719" w:author="mac" w:date="2024-09-27T09:55:00Z">
            <w:rPr>
              <w:del w:id="5720" w:author="Yashua Lebowitz" w:date="2024-09-28T18:26:00Z"/>
              <w:rFonts w:ascii="Times New Roman" w:eastAsia="Times New Roman" w:hAnsi="Times New Roman" w:cs="Times New Roman"/>
              <w:sz w:val="24"/>
              <w:szCs w:val="24"/>
              <w:lang w:eastAsia="en-IN"/>
            </w:rPr>
          </w:rPrChange>
        </w:rPr>
        <w:pPrChange w:id="5721" w:author="Yashua Lebowitz" w:date="2024-09-28T18:28:00Z">
          <w:pPr>
            <w:spacing w:line="480" w:lineRule="auto"/>
            <w:ind w:firstLine="720"/>
          </w:pPr>
        </w:pPrChange>
      </w:pPr>
      <w:del w:id="5722" w:author="Yashua Lebowitz" w:date="2024-09-28T18:26:00Z">
        <w:r w:rsidRPr="00833EEB" w:rsidDel="00BD5284">
          <w:rPr>
            <w:rPrChange w:id="5723" w:author="mac" w:date="2024-09-27T09:55:00Z">
              <w:rPr>
                <w:rFonts w:ascii="Times New Roman" w:hAnsi="Times New Roman"/>
                <w:sz w:val="24"/>
              </w:rPr>
            </w:rPrChange>
          </w:rPr>
          <w:delText xml:space="preserve">“Oh it will be </w:delText>
        </w:r>
        <w:r w:rsidRPr="00833EEB" w:rsidDel="00BD5284">
          <w:rPr>
            <w:rFonts w:eastAsia="Times New Roman" w:cs="Times New Roman"/>
            <w:szCs w:val="24"/>
            <w:lang w:eastAsia="en-IN"/>
            <w:rPrChange w:id="5724" w:author="mac" w:date="2024-09-27T09:55:00Z">
              <w:rPr>
                <w:rFonts w:ascii="Times New Roman" w:eastAsia="Times New Roman" w:hAnsi="Times New Roman" w:cs="Times New Roman"/>
                <w:sz w:val="24"/>
                <w:szCs w:val="24"/>
                <w:lang w:eastAsia="en-IN"/>
              </w:rPr>
            </w:rPrChange>
          </w:rPr>
          <w:delText>Bashir, you’re going to get honor all over her face.”</w:delText>
        </w:r>
      </w:del>
    </w:p>
    <w:p w14:paraId="2F68486B" w14:textId="5AA7BC07" w:rsidR="00325B63" w:rsidRPr="00BD5284" w:rsidDel="00BD5284" w:rsidRDefault="00325B63">
      <w:pPr>
        <w:rPr>
          <w:del w:id="5725" w:author="Yashua Lebowitz" w:date="2024-09-28T18:26:00Z"/>
        </w:rPr>
        <w:pPrChange w:id="5726" w:author="Yashua Lebowitz" w:date="2024-09-28T18:28:00Z">
          <w:pPr>
            <w:pStyle w:val="NormalWeb"/>
            <w:spacing w:line="480" w:lineRule="auto"/>
            <w:ind w:firstLine="720"/>
          </w:pPr>
        </w:pPrChange>
      </w:pPr>
      <w:del w:id="5727" w:author="Yashua Lebowitz" w:date="2024-09-28T18:26:00Z">
        <w:r w:rsidRPr="00BD5284" w:rsidDel="00BD5284">
          <w:delTex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delText>
        </w:r>
        <w:r w:rsidRPr="00BD5284" w:rsidDel="00BD5284">
          <w:lastRenderedPageBreak/>
          <w:delText>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delText>
        </w:r>
      </w:del>
    </w:p>
    <w:p w14:paraId="4EAEFB33" w14:textId="48969695" w:rsidR="00325B63" w:rsidRPr="00BD5284" w:rsidDel="00BD5284" w:rsidRDefault="00325B63">
      <w:pPr>
        <w:rPr>
          <w:del w:id="5728" w:author="Yashua Lebowitz" w:date="2024-09-28T18:26:00Z"/>
        </w:rPr>
        <w:pPrChange w:id="5729" w:author="Yashua Lebowitz" w:date="2024-09-28T18:28:00Z">
          <w:pPr>
            <w:pStyle w:val="NormalWeb"/>
            <w:spacing w:line="480" w:lineRule="auto"/>
            <w:ind w:firstLine="720"/>
          </w:pPr>
        </w:pPrChange>
      </w:pPr>
      <w:del w:id="5730" w:author="Yashua Lebowitz" w:date="2024-09-28T18:26:00Z">
        <w:r w:rsidRPr="00BD5284" w:rsidDel="00BD5284">
          <w:delText>"Treat any woman like your sister," she used to say, cradling his newborn sister in her arms. "You’d protect your sister if any guy tried to hurt her, right?"</w:delText>
        </w:r>
      </w:del>
    </w:p>
    <w:p w14:paraId="29E7B490" w14:textId="4381A7B3" w:rsidR="00325B63" w:rsidRPr="00BD5284" w:rsidDel="00BD5284" w:rsidRDefault="00325B63">
      <w:pPr>
        <w:rPr>
          <w:del w:id="5731" w:author="Yashua Lebowitz" w:date="2024-09-28T18:26:00Z"/>
        </w:rPr>
        <w:pPrChange w:id="5732" w:author="Yashua Lebowitz" w:date="2024-09-28T18:28:00Z">
          <w:pPr>
            <w:pStyle w:val="NormalWeb"/>
            <w:spacing w:line="480" w:lineRule="auto"/>
            <w:ind w:firstLine="720"/>
          </w:pPr>
        </w:pPrChange>
      </w:pPr>
      <w:del w:id="5733" w:author="Yashua Lebowitz" w:date="2024-09-28T18:26:00Z">
        <w:r w:rsidRPr="00BD5284" w:rsidDel="00BD5284">
          <w:delText>He nodded as if she were speaking to him again there in the tank, grounding him in a moment of sanity amidst the chaos.</w:delText>
        </w:r>
      </w:del>
    </w:p>
    <w:p w14:paraId="3906B468" w14:textId="2CAA032B" w:rsidR="00325B63" w:rsidRPr="00BD5284" w:rsidDel="00BD5284" w:rsidRDefault="00325B63">
      <w:pPr>
        <w:rPr>
          <w:del w:id="5734" w:author="Yashua Lebowitz" w:date="2024-09-28T18:26:00Z"/>
        </w:rPr>
        <w:pPrChange w:id="5735" w:author="Yashua Lebowitz" w:date="2024-09-28T18:28:00Z">
          <w:pPr>
            <w:pStyle w:val="NormalWeb"/>
            <w:spacing w:line="480" w:lineRule="auto"/>
            <w:ind w:firstLine="720"/>
          </w:pPr>
        </w:pPrChange>
      </w:pPr>
      <w:del w:id="5736" w:author="Yashua Lebowitz" w:date="2024-09-28T18:26:00Z">
        <w:r w:rsidRPr="00BD5284" w:rsidDel="00BD5284">
          <w:delText>“You know, Bashir,” Sgt. Hess continued, oblivious to Raskin’s internal turmoil, “you might have a point. Maybe we should let you poor bastards keep a bit more of the spoils, I’ll make it eighty percent. After all, you’ve earned it, fighting on the front lines and all.”</w:delText>
        </w:r>
      </w:del>
    </w:p>
    <w:p w14:paraId="5143C72E" w14:textId="1FE226F5" w:rsidR="00325B63" w:rsidRPr="00BD5284" w:rsidDel="00BD5284" w:rsidRDefault="00325B63">
      <w:pPr>
        <w:rPr>
          <w:del w:id="5737" w:author="Yashua Lebowitz" w:date="2024-09-28T18:26:00Z"/>
        </w:rPr>
        <w:pPrChange w:id="5738" w:author="Yashua Lebowitz" w:date="2024-09-28T18:28:00Z">
          <w:pPr>
            <w:pStyle w:val="NormalWeb"/>
            <w:spacing w:line="480" w:lineRule="auto"/>
            <w:ind w:firstLine="720"/>
          </w:pPr>
        </w:pPrChange>
      </w:pPr>
      <w:del w:id="5739" w:author="Yashua Lebowitz" w:date="2024-09-28T18:26:00Z">
        <w:r w:rsidRPr="00BD5284" w:rsidDel="00BD5284">
          <w:delText>The other soldiers cheered and laughed;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delText>
        </w:r>
      </w:del>
    </w:p>
    <w:p w14:paraId="303D21E7" w14:textId="2C274471" w:rsidR="00325B63" w:rsidRPr="00BD5284" w:rsidDel="00BD5284" w:rsidRDefault="00325B63">
      <w:pPr>
        <w:rPr>
          <w:del w:id="5740" w:author="Yashua Lebowitz" w:date="2024-09-28T18:26:00Z"/>
        </w:rPr>
        <w:pPrChange w:id="5741" w:author="Yashua Lebowitz" w:date="2024-09-28T18:28:00Z">
          <w:pPr>
            <w:pStyle w:val="NormalWeb"/>
            <w:spacing w:line="480" w:lineRule="auto"/>
            <w:ind w:firstLine="720"/>
          </w:pPr>
        </w:pPrChange>
      </w:pPr>
      <w:del w:id="5742" w:author="Yashua Lebowitz" w:date="2024-09-28T18:26:00Z">
        <w:r w:rsidRPr="00BD5284" w:rsidDel="00BD5284">
          <w:delText>The Bradley jolted again, yanking Raskin from his thoughts. It had come to a halt, and he could tell its guns were blazing. Suddenly, the entire vehicle shook violently, and smoke filled the compartment.</w:delText>
        </w:r>
      </w:del>
    </w:p>
    <w:p w14:paraId="344A6DDD" w14:textId="4188AD3B" w:rsidR="00325B63" w:rsidRPr="00BD5284" w:rsidDel="00BD5284" w:rsidRDefault="00325B63">
      <w:pPr>
        <w:rPr>
          <w:del w:id="5743" w:author="Yashua Lebowitz" w:date="2024-09-28T18:26:00Z"/>
        </w:rPr>
        <w:pPrChange w:id="5744" w:author="Yashua Lebowitz" w:date="2024-09-28T18:28:00Z">
          <w:pPr>
            <w:pStyle w:val="NormalWeb"/>
            <w:spacing w:line="480" w:lineRule="auto"/>
            <w:ind w:firstLine="720"/>
          </w:pPr>
        </w:pPrChange>
      </w:pPr>
      <w:del w:id="5745" w:author="Yashua Lebowitz" w:date="2024-09-28T18:26:00Z">
        <w:r w:rsidRPr="00BD5284" w:rsidDel="00BD5284">
          <w:delText>"Open the hatch!" Sgt. Hess shouted. "We’re gonna suffocate in here!"</w:delText>
        </w:r>
      </w:del>
    </w:p>
    <w:p w14:paraId="2665940C" w14:textId="16679236" w:rsidR="00325B63" w:rsidRPr="00BD5284" w:rsidDel="00BD5284" w:rsidRDefault="00325B63">
      <w:pPr>
        <w:rPr>
          <w:del w:id="5746" w:author="Yashua Lebowitz" w:date="2024-09-28T18:26:00Z"/>
        </w:rPr>
        <w:pPrChange w:id="5747" w:author="Yashua Lebowitz" w:date="2024-09-28T18:28:00Z">
          <w:pPr>
            <w:pStyle w:val="NormalWeb"/>
            <w:spacing w:line="480" w:lineRule="auto"/>
            <w:ind w:firstLine="720"/>
          </w:pPr>
        </w:pPrChange>
      </w:pPr>
      <w:del w:id="5748" w:author="Yashua Lebowitz" w:date="2024-09-28T18:26:00Z">
        <w:r w:rsidRPr="00BD5284" w:rsidDel="00BD5284">
          <w:delText>The tank drivers attempted to open it, but there was a complete power failure.</w:delText>
        </w:r>
      </w:del>
    </w:p>
    <w:p w14:paraId="21ED6541" w14:textId="06AA6B10" w:rsidR="00325B63" w:rsidRPr="00BD5284" w:rsidDel="00BD5284" w:rsidRDefault="00325B63">
      <w:pPr>
        <w:rPr>
          <w:del w:id="5749" w:author="Yashua Lebowitz" w:date="2024-09-28T18:26:00Z"/>
        </w:rPr>
        <w:pPrChange w:id="5750" w:author="Yashua Lebowitz" w:date="2024-09-28T18:28:00Z">
          <w:pPr>
            <w:pStyle w:val="NormalWeb"/>
            <w:spacing w:line="480" w:lineRule="auto"/>
            <w:ind w:firstLine="720"/>
          </w:pPr>
        </w:pPrChange>
      </w:pPr>
      <w:del w:id="5751" w:author="Yashua Lebowitz" w:date="2024-09-28T18:26:00Z">
        <w:r w:rsidRPr="00BD5284" w:rsidDel="00BD5284">
          <w:delText>"Pull the manual release!" the driver yelled from the front of the vehicle.</w:delText>
        </w:r>
      </w:del>
    </w:p>
    <w:p w14:paraId="2B5240BC" w14:textId="0FDA77C4" w:rsidR="00325B63" w:rsidRPr="00BD5284" w:rsidDel="00BD5284" w:rsidRDefault="00325B63">
      <w:pPr>
        <w:rPr>
          <w:del w:id="5752" w:author="Yashua Lebowitz" w:date="2024-09-28T18:26:00Z"/>
        </w:rPr>
        <w:pPrChange w:id="5753" w:author="Yashua Lebowitz" w:date="2024-09-28T18:28:00Z">
          <w:pPr>
            <w:pStyle w:val="NormalWeb"/>
            <w:spacing w:line="480" w:lineRule="auto"/>
            <w:ind w:firstLine="720"/>
          </w:pPr>
        </w:pPrChange>
      </w:pPr>
      <w:del w:id="5754" w:author="Yashua Lebowitz" w:date="2024-09-28T18:26:00Z">
        <w:r w:rsidRPr="00BD5284" w:rsidDel="00BD5284">
          <w:delText>The soldier closest to the manual release quickly pulled it, and the ramp began to lower. Sgt. Hess gave the signal, and the soldiers filed out into the night, coughing and gasping for air, their night vision goggles casting an eerie green glow.</w:delText>
        </w:r>
      </w:del>
    </w:p>
    <w:p w14:paraId="5FA62395" w14:textId="77777777" w:rsidR="00BD5284" w:rsidRDefault="00BD5284">
      <w:pPr>
        <w:rPr>
          <w:ins w:id="5755" w:author="Yashua Lebowitz" w:date="2024-09-28T18:28:00Z"/>
          <w:rStyle w:val="Strong"/>
          <w:rFonts w:ascii="Book Antiqua" w:hAnsi="Book Antiqua"/>
          <w:sz w:val="24"/>
        </w:rPr>
        <w:pPrChange w:id="5756" w:author="Yashua Lebowitz" w:date="2024-09-28T18:28:00Z">
          <w:pPr>
            <w:pStyle w:val="Heading1"/>
            <w:spacing w:line="23" w:lineRule="atLeast"/>
            <w:ind w:firstLine="284"/>
          </w:pPr>
        </w:pPrChange>
      </w:pPr>
      <w:bookmarkStart w:id="5757" w:name="_Toc176880760"/>
    </w:p>
    <w:p w14:paraId="54F1CDF0" w14:textId="77777777" w:rsidR="00BD5284" w:rsidRDefault="00BD5284">
      <w:pPr>
        <w:rPr>
          <w:ins w:id="5758" w:author="Yashua Lebowitz" w:date="2024-09-28T18:28:00Z"/>
          <w:rStyle w:val="Strong"/>
          <w:rFonts w:ascii="Book Antiqua" w:hAnsi="Book Antiqua"/>
          <w:sz w:val="24"/>
        </w:rPr>
        <w:pPrChange w:id="5759" w:author="Yashua Lebowitz" w:date="2024-09-28T18:28:00Z">
          <w:pPr>
            <w:pStyle w:val="Heading1"/>
            <w:spacing w:line="23" w:lineRule="atLeast"/>
            <w:ind w:firstLine="284"/>
          </w:pPr>
        </w:pPrChange>
      </w:pPr>
    </w:p>
    <w:p w14:paraId="2F74432A" w14:textId="77777777" w:rsidR="00BD5284" w:rsidRDefault="00BD5284">
      <w:pPr>
        <w:rPr>
          <w:ins w:id="5760" w:author="Yashua Lebowitz" w:date="2024-09-28T18:28:00Z"/>
          <w:rStyle w:val="Strong"/>
          <w:rFonts w:ascii="Book Antiqua" w:hAnsi="Book Antiqua"/>
          <w:sz w:val="24"/>
        </w:rPr>
        <w:pPrChange w:id="5761" w:author="Yashua Lebowitz" w:date="2024-09-28T18:28:00Z">
          <w:pPr>
            <w:pStyle w:val="Heading1"/>
            <w:spacing w:line="23" w:lineRule="atLeast"/>
            <w:ind w:firstLine="284"/>
          </w:pPr>
        </w:pPrChange>
      </w:pPr>
    </w:p>
    <w:p w14:paraId="27DB94FC" w14:textId="77777777" w:rsidR="00BD5284" w:rsidRDefault="00BD5284">
      <w:pPr>
        <w:rPr>
          <w:ins w:id="5762" w:author="Yashua Lebowitz" w:date="2024-09-28T18:28:00Z"/>
          <w:rStyle w:val="Strong"/>
          <w:rFonts w:ascii="Book Antiqua" w:hAnsi="Book Antiqua"/>
          <w:sz w:val="24"/>
        </w:rPr>
        <w:pPrChange w:id="5763" w:author="Yashua Lebowitz" w:date="2024-09-28T18:28:00Z">
          <w:pPr>
            <w:pStyle w:val="Heading1"/>
            <w:spacing w:line="23" w:lineRule="atLeast"/>
            <w:ind w:firstLine="284"/>
          </w:pPr>
        </w:pPrChange>
      </w:pPr>
    </w:p>
    <w:p w14:paraId="56C79B25" w14:textId="77777777" w:rsidR="00BD5284" w:rsidRDefault="00BD5284">
      <w:pPr>
        <w:rPr>
          <w:ins w:id="5764" w:author="Yashua Lebowitz" w:date="2024-09-28T18:28:00Z"/>
          <w:rStyle w:val="Strong"/>
          <w:rFonts w:ascii="Book Antiqua" w:hAnsi="Book Antiqua"/>
          <w:sz w:val="24"/>
        </w:rPr>
        <w:pPrChange w:id="5765" w:author="Yashua Lebowitz" w:date="2024-09-28T18:28:00Z">
          <w:pPr>
            <w:pStyle w:val="Heading1"/>
            <w:spacing w:line="23" w:lineRule="atLeast"/>
            <w:ind w:firstLine="284"/>
          </w:pPr>
        </w:pPrChange>
      </w:pPr>
    </w:p>
    <w:p w14:paraId="10F25B73" w14:textId="77777777" w:rsidR="00BD5284" w:rsidRDefault="00BD5284">
      <w:pPr>
        <w:rPr>
          <w:ins w:id="5766" w:author="Yashua Lebowitz" w:date="2024-09-28T18:28:00Z"/>
          <w:rStyle w:val="Strong"/>
          <w:rFonts w:ascii="Book Antiqua" w:hAnsi="Book Antiqua"/>
          <w:sz w:val="24"/>
        </w:rPr>
        <w:pPrChange w:id="5767" w:author="Yashua Lebowitz" w:date="2024-09-28T18:28:00Z">
          <w:pPr>
            <w:pStyle w:val="Heading1"/>
            <w:spacing w:line="23" w:lineRule="atLeast"/>
            <w:ind w:firstLine="284"/>
          </w:pPr>
        </w:pPrChange>
      </w:pPr>
    </w:p>
    <w:p w14:paraId="2F4B6505" w14:textId="77777777" w:rsidR="00BD5284" w:rsidRDefault="00BD5284">
      <w:pPr>
        <w:rPr>
          <w:ins w:id="5768" w:author="Yashua Lebowitz" w:date="2024-09-28T18:28:00Z"/>
          <w:rStyle w:val="Strong"/>
          <w:rFonts w:ascii="Book Antiqua" w:hAnsi="Book Antiqua"/>
          <w:sz w:val="24"/>
        </w:rPr>
        <w:pPrChange w:id="5769" w:author="Yashua Lebowitz" w:date="2024-09-28T18:28:00Z">
          <w:pPr>
            <w:pStyle w:val="Heading1"/>
            <w:spacing w:line="23" w:lineRule="atLeast"/>
            <w:ind w:firstLine="284"/>
          </w:pPr>
        </w:pPrChange>
      </w:pPr>
    </w:p>
    <w:p w14:paraId="62D698DA" w14:textId="77777777" w:rsidR="00BD5284" w:rsidRDefault="00BD5284">
      <w:pPr>
        <w:rPr>
          <w:ins w:id="5770" w:author="Yashua Lebowitz" w:date="2024-09-28T18:28:00Z"/>
          <w:rStyle w:val="Strong"/>
          <w:rFonts w:ascii="Book Antiqua" w:hAnsi="Book Antiqua"/>
          <w:sz w:val="24"/>
        </w:rPr>
        <w:pPrChange w:id="5771" w:author="Yashua Lebowitz" w:date="2024-09-28T18:28:00Z">
          <w:pPr>
            <w:pStyle w:val="Heading1"/>
            <w:spacing w:line="23" w:lineRule="atLeast"/>
            <w:ind w:firstLine="284"/>
          </w:pPr>
        </w:pPrChange>
      </w:pPr>
    </w:p>
    <w:p w14:paraId="584FC273" w14:textId="77777777" w:rsidR="00BD5284" w:rsidRDefault="00BD5284" w:rsidP="006D6183">
      <w:pPr>
        <w:rPr>
          <w:ins w:id="5772" w:author="Yashua Lebowitz" w:date="2024-09-28T18:29:00Z"/>
          <w:rStyle w:val="Strong"/>
          <w:rFonts w:ascii="Book Antiqua" w:hAnsi="Book Antiqua"/>
          <w:sz w:val="24"/>
        </w:rPr>
      </w:pPr>
    </w:p>
    <w:p w14:paraId="59438F9E" w14:textId="77777777" w:rsidR="00BD5284" w:rsidRDefault="00BD5284">
      <w:pPr>
        <w:rPr>
          <w:ins w:id="5773" w:author="Yashua Lebowitz" w:date="2024-09-28T18:28:00Z"/>
          <w:rStyle w:val="Strong"/>
          <w:rFonts w:ascii="Book Antiqua" w:hAnsi="Book Antiqua"/>
          <w:sz w:val="24"/>
        </w:rPr>
        <w:pPrChange w:id="5774" w:author="Yashua Lebowitz" w:date="2024-09-28T18:29:00Z">
          <w:pPr>
            <w:pStyle w:val="Heading1"/>
            <w:spacing w:line="23" w:lineRule="atLeast"/>
            <w:ind w:firstLine="284"/>
          </w:pPr>
        </w:pPrChange>
      </w:pPr>
    </w:p>
    <w:p w14:paraId="300154EF" w14:textId="253A4824" w:rsidR="00BD5284" w:rsidRPr="00BD5284" w:rsidRDefault="00BD5284" w:rsidP="006D6183">
      <w:pPr>
        <w:pStyle w:val="Heading1"/>
        <w:rPr>
          <w:ins w:id="5775" w:author="Yashua Lebowitz" w:date="2024-09-28T18:29:00Z"/>
          <w:rFonts w:ascii="Aptos Display" w:hAnsi="Aptos Display"/>
          <w:b/>
          <w:sz w:val="44"/>
          <w:szCs w:val="44"/>
          <w:rPrChange w:id="5776" w:author="Yashua Lebowitz" w:date="2024-09-28T18:30:00Z">
            <w:rPr>
              <w:ins w:id="5777" w:author="Yashua Lebowitz" w:date="2024-09-28T18:29:00Z"/>
              <w:rFonts w:ascii="Aptos Display" w:hAnsi="Aptos Display"/>
              <w:sz w:val="44"/>
              <w:szCs w:val="44"/>
            </w:rPr>
          </w:rPrChange>
        </w:rPr>
      </w:pPr>
      <w:bookmarkStart w:id="5778" w:name="_Toc177381768"/>
      <w:bookmarkStart w:id="5779" w:name="_Toc178085885"/>
      <w:bookmarkStart w:id="5780" w:name="_Toc178672340"/>
      <w:ins w:id="5781" w:author="Yashua Lebowitz" w:date="2024-09-28T18:29:00Z">
        <w:r w:rsidRPr="00BD5284">
          <w:rPr>
            <w:rStyle w:val="Strong"/>
            <w:rFonts w:ascii="Aptos Display" w:hAnsi="Aptos Display"/>
            <w:b w:val="0"/>
            <w:bCs w:val="0"/>
            <w:sz w:val="44"/>
            <w:szCs w:val="44"/>
            <w:rPrChange w:id="5782" w:author="Yashua Lebowitz" w:date="2024-09-28T18:30:00Z">
              <w:rPr>
                <w:rStyle w:val="Strong"/>
                <w:rFonts w:ascii="Aptos Display" w:hAnsi="Aptos Display"/>
                <w:sz w:val="44"/>
                <w:szCs w:val="44"/>
              </w:rPr>
            </w:rPrChange>
          </w:rPr>
          <w:t xml:space="preserve">Chapter </w:t>
        </w:r>
      </w:ins>
      <w:bookmarkEnd w:id="5778"/>
      <w:proofErr w:type="gramStart"/>
      <w:ins w:id="5783" w:author="Yashua Lebowitz" w:date="2024-09-28T18:30:00Z">
        <w:r>
          <w:rPr>
            <w:rStyle w:val="Strong"/>
            <w:rFonts w:ascii="Aptos Display" w:hAnsi="Aptos Display"/>
            <w:b w:val="0"/>
            <w:bCs w:val="0"/>
            <w:sz w:val="44"/>
            <w:szCs w:val="44"/>
          </w:rPr>
          <w:t>9</w:t>
        </w:r>
        <w:r w:rsidRPr="00BD5284">
          <w:rPr>
            <w:rStyle w:val="Strong"/>
            <w:rFonts w:ascii="Aptos Display" w:hAnsi="Aptos Display"/>
            <w:b w:val="0"/>
            <w:bCs w:val="0"/>
            <w:sz w:val="44"/>
            <w:szCs w:val="44"/>
          </w:rPr>
          <w:t xml:space="preserve"> </w:t>
        </w:r>
        <w:r>
          <w:rPr>
            <w:rStyle w:val="Strong"/>
            <w:rFonts w:ascii="Aptos Display" w:hAnsi="Aptos Display"/>
            <w:b w:val="0"/>
            <w:bCs w:val="0"/>
            <w:sz w:val="44"/>
            <w:szCs w:val="44"/>
          </w:rPr>
          <w:t xml:space="preserve"> </w:t>
        </w:r>
        <w:r w:rsidRPr="00BD5284">
          <w:rPr>
            <w:rStyle w:val="Strong"/>
            <w:rFonts w:ascii="Aptos Display" w:hAnsi="Aptos Display"/>
            <w:b w:val="0"/>
            <w:bCs w:val="0"/>
            <w:sz w:val="44"/>
            <w:szCs w:val="44"/>
          </w:rPr>
          <w:t>“</w:t>
        </w:r>
      </w:ins>
      <w:proofErr w:type="gramEnd"/>
      <w:ins w:id="5784" w:author="Yashua Lebowitz" w:date="2024-09-28T18:29:00Z">
        <w:r w:rsidRPr="00BD5284">
          <w:rPr>
            <w:rStyle w:val="Strong"/>
            <w:rFonts w:ascii="Aptos Display" w:hAnsi="Aptos Display"/>
            <w:b w:val="0"/>
            <w:bCs w:val="0"/>
            <w:sz w:val="44"/>
            <w:szCs w:val="44"/>
            <w:rPrChange w:id="5785" w:author="Yashua Lebowitz" w:date="2024-09-28T18:30:00Z">
              <w:rPr>
                <w:rStyle w:val="Strong"/>
                <w:rFonts w:ascii="Aptos Display" w:hAnsi="Aptos Display"/>
                <w:sz w:val="44"/>
                <w:szCs w:val="44"/>
              </w:rPr>
            </w:rPrChange>
          </w:rPr>
          <w:t>Prepare to Launch”</w:t>
        </w:r>
      </w:ins>
      <w:bookmarkEnd w:id="5779"/>
      <w:ins w:id="5786" w:author="Yashua Lebowitz" w:date="2024-09-28T18:31:00Z">
        <w:r>
          <w:rPr>
            <w:rStyle w:val="Strong"/>
            <w:rFonts w:ascii="Aptos Display" w:hAnsi="Aptos Display"/>
            <w:b w:val="0"/>
            <w:bCs w:val="0"/>
            <w:sz w:val="44"/>
            <w:szCs w:val="44"/>
          </w:rPr>
          <w:t xml:space="preserve"> (Done)</w:t>
        </w:r>
      </w:ins>
      <w:bookmarkEnd w:id="5780"/>
    </w:p>
    <w:p w14:paraId="3E242765" w14:textId="77777777" w:rsidR="00BD5284" w:rsidRDefault="00BD5284" w:rsidP="006D6183">
      <w:pPr>
        <w:pStyle w:val="NormalWeb"/>
        <w:spacing w:before="0" w:beforeAutospacing="0" w:after="200" w:afterAutospacing="0" w:line="276" w:lineRule="auto"/>
        <w:rPr>
          <w:ins w:id="5787" w:author="Yashua Lebowitz" w:date="2024-09-28T18:29:00Z"/>
          <w:rFonts w:ascii="Book Antiqua" w:hAnsi="Book Antiqua"/>
        </w:rPr>
      </w:pPr>
    </w:p>
    <w:p w14:paraId="0C082DFA" w14:textId="77777777" w:rsidR="00BD5284" w:rsidRPr="00A11DDB" w:rsidRDefault="00BD5284" w:rsidP="006D6183">
      <w:pPr>
        <w:pStyle w:val="NormalWeb"/>
        <w:spacing w:line="276" w:lineRule="auto"/>
        <w:rPr>
          <w:ins w:id="5788" w:author="Yashua Lebowitz" w:date="2024-09-28T18:29:00Z"/>
          <w:rFonts w:ascii="Book Antiqua" w:hAnsi="Book Antiqua"/>
        </w:rPr>
      </w:pPr>
      <w:ins w:id="5789" w:author="Yashua Lebowitz" w:date="2024-09-28T18:29:00Z">
        <w:r w:rsidRPr="00A11DDB">
          <w:rPr>
            <w:rFonts w:ascii="Book Antiqua" w:hAnsi="Book Antiqua"/>
          </w:rPr>
          <w:t>President Barack Obama sat behind the Resolute Desk in the Oval Office</w:t>
        </w:r>
        <w:r>
          <w:rPr>
            <w:rFonts w:ascii="Book Antiqua" w:hAnsi="Book Antiqua"/>
          </w:rPr>
          <w:t>. T</w:t>
        </w:r>
        <w:r w:rsidRPr="00A11DDB">
          <w:rPr>
            <w:rFonts w:ascii="Book Antiqua" w:hAnsi="Book Antiqua"/>
          </w:rPr>
          <w:t>he weight of the world rest</w:t>
        </w:r>
        <w:r>
          <w:rPr>
            <w:rFonts w:ascii="Book Antiqua" w:hAnsi="Book Antiqua"/>
          </w:rPr>
          <w:t>ed</w:t>
        </w:r>
        <w:r w:rsidRPr="00A11DDB">
          <w:rPr>
            <w:rFonts w:ascii="Book Antiqua" w:hAnsi="Book Antiqua"/>
          </w:rPr>
          <w:t xml:space="preserve"> heavily on his shoulders. The digital clock on the wall read 3:00 </w:t>
        </w:r>
        <w:r>
          <w:rPr>
            <w:rFonts w:ascii="Book Antiqua" w:hAnsi="Book Antiqua"/>
          </w:rPr>
          <w:t>a.m.</w:t>
        </w:r>
        <w:r w:rsidRPr="00A11DDB">
          <w:rPr>
            <w:rFonts w:ascii="Book Antiqua" w:hAnsi="Book Antiqua"/>
          </w:rPr>
          <w:t xml:space="preserve">, but there was no indication that he would be leaving any time soon. The room was </w:t>
        </w:r>
        <w:r>
          <w:rPr>
            <w:rFonts w:ascii="Book Antiqua" w:hAnsi="Book Antiqua"/>
          </w:rPr>
          <w:t>dim</w:t>
        </w:r>
        <w:r w:rsidRPr="00A11DDB">
          <w:rPr>
            <w:rFonts w:ascii="Book Antiqua" w:hAnsi="Book Antiqua"/>
          </w:rPr>
          <w:t>, save for the glow of multiple screens displaying real-time updates on Operation Gaza Hope.</w:t>
        </w:r>
      </w:ins>
    </w:p>
    <w:p w14:paraId="30D892F5" w14:textId="77777777" w:rsidR="00BD5284" w:rsidRPr="00A11DDB" w:rsidRDefault="00BD5284" w:rsidP="006D6183">
      <w:pPr>
        <w:pStyle w:val="NormalWeb"/>
        <w:spacing w:line="276" w:lineRule="auto"/>
        <w:ind w:firstLine="284"/>
        <w:rPr>
          <w:ins w:id="5790" w:author="Yashua Lebowitz" w:date="2024-09-28T18:29:00Z"/>
          <w:rFonts w:ascii="Book Antiqua" w:hAnsi="Book Antiqua"/>
        </w:rPr>
      </w:pPr>
      <w:ins w:id="5791" w:author="Yashua Lebowitz" w:date="2024-09-28T18:29:00Z">
        <w:r>
          <w:rPr>
            <w:rFonts w:ascii="Book Antiqua" w:hAnsi="Book Antiqua"/>
          </w:rPr>
          <w:t>“</w:t>
        </w:r>
        <w:r w:rsidRPr="00A11DDB">
          <w:rPr>
            <w:rFonts w:ascii="Book Antiqua" w:hAnsi="Book Antiqua"/>
          </w:rPr>
          <w:t>Mr. President, General Monroe is on the secure line,</w:t>
        </w:r>
        <w:r>
          <w:rPr>
            <w:rFonts w:ascii="Book Antiqua" w:hAnsi="Book Antiqua"/>
          </w:rPr>
          <w:t>”</w:t>
        </w:r>
        <w:r w:rsidRPr="00A11DDB">
          <w:rPr>
            <w:rFonts w:ascii="Book Antiqua" w:hAnsi="Book Antiqua"/>
          </w:rPr>
          <w:t xml:space="preserve"> announced his chief of staff, quietly stepping into the room.</w:t>
        </w:r>
      </w:ins>
    </w:p>
    <w:p w14:paraId="7F8A9140" w14:textId="77777777" w:rsidR="00BD5284" w:rsidRPr="00A11DDB" w:rsidRDefault="00BD5284" w:rsidP="006D6183">
      <w:pPr>
        <w:pStyle w:val="NormalWeb"/>
        <w:spacing w:line="276" w:lineRule="auto"/>
        <w:ind w:firstLine="284"/>
        <w:rPr>
          <w:ins w:id="5792" w:author="Yashua Lebowitz" w:date="2024-09-28T18:29:00Z"/>
          <w:rFonts w:ascii="Book Antiqua" w:hAnsi="Book Antiqua"/>
        </w:rPr>
      </w:pPr>
      <w:ins w:id="5793" w:author="Yashua Lebowitz" w:date="2024-09-28T18:29:00Z">
        <w:r>
          <w:rPr>
            <w:rFonts w:ascii="Book Antiqua" w:hAnsi="Book Antiqua"/>
          </w:rPr>
          <w:t>“</w:t>
        </w:r>
        <w:r w:rsidRPr="00A11DDB">
          <w:rPr>
            <w:rFonts w:ascii="Book Antiqua" w:hAnsi="Book Antiqua"/>
          </w:rPr>
          <w:t>Patch him through,</w:t>
        </w:r>
        <w:r>
          <w:rPr>
            <w:rFonts w:ascii="Book Antiqua" w:hAnsi="Book Antiqua"/>
          </w:rPr>
          <w:t>”</w:t>
        </w:r>
        <w:r w:rsidRPr="00A11DDB">
          <w:rPr>
            <w:rFonts w:ascii="Book Antiqua" w:hAnsi="Book Antiqua"/>
          </w:rPr>
          <w:t xml:space="preserve"> Obama responded, steeling himself for the conversation.</w:t>
        </w:r>
      </w:ins>
    </w:p>
    <w:p w14:paraId="01F332B3" w14:textId="77777777" w:rsidR="00BD5284" w:rsidRPr="00A11DDB" w:rsidRDefault="00BD5284" w:rsidP="006D6183">
      <w:pPr>
        <w:pStyle w:val="NormalWeb"/>
        <w:spacing w:line="276" w:lineRule="auto"/>
        <w:ind w:firstLine="284"/>
        <w:rPr>
          <w:ins w:id="5794" w:author="Yashua Lebowitz" w:date="2024-09-28T18:29:00Z"/>
          <w:rFonts w:ascii="Book Antiqua" w:hAnsi="Book Antiqua"/>
        </w:rPr>
      </w:pPr>
      <w:ins w:id="5795" w:author="Yashua Lebowitz" w:date="2024-09-28T18:29:00Z">
        <w:r w:rsidRPr="00A11DDB">
          <w:rPr>
            <w:rFonts w:ascii="Book Antiqua" w:hAnsi="Book Antiqua"/>
          </w:rPr>
          <w:t xml:space="preserve">The screen flickered, and the face of General Monroe appeared. His expression was grave, a stark contrast to the confident </w:t>
        </w:r>
        <w:proofErr w:type="spellStart"/>
        <w:r w:rsidRPr="00A11DDB">
          <w:rPr>
            <w:rFonts w:ascii="Book Antiqua" w:hAnsi="Book Antiqua"/>
          </w:rPr>
          <w:t>demeanor</w:t>
        </w:r>
        <w:proofErr w:type="spellEnd"/>
        <w:r w:rsidRPr="00A11DDB">
          <w:rPr>
            <w:rFonts w:ascii="Book Antiqua" w:hAnsi="Book Antiqua"/>
          </w:rPr>
          <w:t xml:space="preserve"> he usually maintained.</w:t>
        </w:r>
      </w:ins>
    </w:p>
    <w:p w14:paraId="69ECA69C" w14:textId="77777777" w:rsidR="00BD5284" w:rsidRPr="00A11DDB" w:rsidRDefault="00BD5284" w:rsidP="006D6183">
      <w:pPr>
        <w:pStyle w:val="NormalWeb"/>
        <w:spacing w:line="276" w:lineRule="auto"/>
        <w:ind w:firstLine="284"/>
        <w:rPr>
          <w:ins w:id="5796" w:author="Yashua Lebowitz" w:date="2024-09-28T18:29:00Z"/>
          <w:rFonts w:ascii="Book Antiqua" w:hAnsi="Book Antiqua"/>
        </w:rPr>
      </w:pPr>
      <w:ins w:id="5797" w:author="Yashua Lebowitz" w:date="2024-09-28T18:29:00Z">
        <w:r>
          <w:rPr>
            <w:rFonts w:ascii="Book Antiqua" w:hAnsi="Book Antiqua"/>
          </w:rPr>
          <w:t>“</w:t>
        </w:r>
        <w:r w:rsidRPr="00A11DDB">
          <w:rPr>
            <w:rFonts w:ascii="Book Antiqua" w:hAnsi="Book Antiqua"/>
          </w:rPr>
          <w:t>Mr. President, we’ve achieved initial success with the amphibious landings near Tel Aviv, but the situation remains fluid. The Iron Dome</w:t>
        </w:r>
        <w:r>
          <w:rPr>
            <w:rFonts w:ascii="Book Antiqua" w:hAnsi="Book Antiqua"/>
          </w:rPr>
          <w:t>’</w:t>
        </w:r>
        <w:r w:rsidRPr="00A11DDB">
          <w:rPr>
            <w:rFonts w:ascii="Book Antiqua" w:hAnsi="Book Antiqua"/>
          </w:rPr>
          <w:t>s collapse has left Israel vulnerable, but their ground forces are putting up a fierce resistance. Casualties are high on both sides.</w:t>
        </w:r>
        <w:r>
          <w:rPr>
            <w:rFonts w:ascii="Book Antiqua" w:hAnsi="Book Antiqua"/>
          </w:rPr>
          <w:t>”</w:t>
        </w:r>
      </w:ins>
    </w:p>
    <w:p w14:paraId="36C0A79C" w14:textId="77777777" w:rsidR="00BD5284" w:rsidRPr="00A11DDB" w:rsidRDefault="00BD5284" w:rsidP="006D6183">
      <w:pPr>
        <w:pStyle w:val="NormalWeb"/>
        <w:spacing w:line="276" w:lineRule="auto"/>
        <w:ind w:firstLine="284"/>
        <w:rPr>
          <w:ins w:id="5798" w:author="Yashua Lebowitz" w:date="2024-09-28T18:29:00Z"/>
          <w:rFonts w:ascii="Book Antiqua" w:hAnsi="Book Antiqua"/>
        </w:rPr>
      </w:pPr>
      <w:ins w:id="5799" w:author="Yashua Lebowitz" w:date="2024-09-28T18:29:00Z">
        <w:r w:rsidRPr="00A11DDB">
          <w:rPr>
            <w:rFonts w:ascii="Book Antiqua" w:hAnsi="Book Antiqua"/>
          </w:rPr>
          <w:t xml:space="preserve">Obama leaned back </w:t>
        </w:r>
        <w:r>
          <w:rPr>
            <w:rFonts w:ascii="Book Antiqua" w:hAnsi="Book Antiqua"/>
          </w:rPr>
          <w:t xml:space="preserve">thoughtfully </w:t>
        </w:r>
        <w:r w:rsidRPr="00A11DDB">
          <w:rPr>
            <w:rFonts w:ascii="Book Antiqua" w:hAnsi="Book Antiqua"/>
          </w:rPr>
          <w:t xml:space="preserve">in his chair, </w:t>
        </w:r>
        <w:r>
          <w:rPr>
            <w:rFonts w:ascii="Book Antiqua" w:hAnsi="Book Antiqua"/>
          </w:rPr>
          <w:t xml:space="preserve">forming </w:t>
        </w:r>
        <w:r w:rsidRPr="00A11DDB">
          <w:rPr>
            <w:rFonts w:ascii="Book Antiqua" w:hAnsi="Book Antiqua"/>
          </w:rPr>
          <w:t xml:space="preserve">his fingers </w:t>
        </w:r>
        <w:r>
          <w:rPr>
            <w:rFonts w:ascii="Book Antiqua" w:hAnsi="Book Antiqua"/>
          </w:rPr>
          <w:t>in a steeple</w:t>
        </w:r>
        <w:r w:rsidRPr="00A11DDB">
          <w:rPr>
            <w:rFonts w:ascii="Book Antiqua" w:hAnsi="Book Antiqua"/>
          </w:rPr>
          <w:t xml:space="preserve"> as he absorbed the information. </w:t>
        </w:r>
        <w:r>
          <w:rPr>
            <w:rFonts w:ascii="Book Antiqua" w:hAnsi="Book Antiqua"/>
          </w:rPr>
          <w:t>“</w:t>
        </w:r>
        <w:r w:rsidRPr="00A11DDB">
          <w:rPr>
            <w:rFonts w:ascii="Book Antiqua" w:hAnsi="Book Antiqua"/>
          </w:rPr>
          <w:t>What about our strategic objectives, General? Are we on track?</w:t>
        </w:r>
        <w:r>
          <w:rPr>
            <w:rFonts w:ascii="Book Antiqua" w:hAnsi="Book Antiqua"/>
          </w:rPr>
          <w:t>”</w:t>
        </w:r>
      </w:ins>
    </w:p>
    <w:p w14:paraId="17EADC99" w14:textId="77777777" w:rsidR="00BD5284" w:rsidRPr="00A11DDB" w:rsidRDefault="00BD5284" w:rsidP="006D6183">
      <w:pPr>
        <w:pStyle w:val="NormalWeb"/>
        <w:spacing w:line="276" w:lineRule="auto"/>
        <w:ind w:firstLine="284"/>
        <w:rPr>
          <w:ins w:id="5800" w:author="Yashua Lebowitz" w:date="2024-09-28T18:29:00Z"/>
          <w:rFonts w:ascii="Book Antiqua" w:hAnsi="Book Antiqua"/>
        </w:rPr>
      </w:pPr>
      <w:ins w:id="5801" w:author="Yashua Lebowitz" w:date="2024-09-28T18:29:00Z">
        <w:r>
          <w:rPr>
            <w:rFonts w:ascii="Book Antiqua" w:hAnsi="Book Antiqua"/>
          </w:rPr>
          <w:t>“</w:t>
        </w:r>
        <w:r w:rsidRPr="00A11DDB">
          <w:rPr>
            <w:rFonts w:ascii="Book Antiqua" w:hAnsi="Book Antiqua"/>
          </w:rPr>
          <w:t xml:space="preserve">We are, sir. The coordinated strikes have disrupted their command-and-control </w:t>
        </w:r>
        <w:proofErr w:type="spellStart"/>
        <w:r w:rsidRPr="00A11DDB">
          <w:rPr>
            <w:rFonts w:ascii="Book Antiqua" w:hAnsi="Book Antiqua"/>
          </w:rPr>
          <w:t>centers</w:t>
        </w:r>
        <w:proofErr w:type="spellEnd"/>
        <w:r w:rsidRPr="00A11DDB">
          <w:rPr>
            <w:rFonts w:ascii="Book Antiqua" w:hAnsi="Book Antiqua"/>
          </w:rPr>
          <w:t>, and the coalition forces are steadily advancing. However, we’re encountering unexpected levels of resistance from local militia groups and remnants of the IDF. It’s clear they’re not going down without a fight.</w:t>
        </w:r>
        <w:r>
          <w:rPr>
            <w:rFonts w:ascii="Book Antiqua" w:hAnsi="Book Antiqua"/>
          </w:rPr>
          <w:t>”</w:t>
        </w:r>
      </w:ins>
    </w:p>
    <w:p w14:paraId="281D93A7" w14:textId="00885504" w:rsidR="00BD5284" w:rsidRPr="00A11DDB" w:rsidRDefault="00BD5284" w:rsidP="006D6183">
      <w:pPr>
        <w:pStyle w:val="NormalWeb"/>
        <w:spacing w:line="276" w:lineRule="auto"/>
        <w:ind w:firstLine="284"/>
        <w:rPr>
          <w:ins w:id="5802" w:author="Yashua Lebowitz" w:date="2024-09-28T18:29:00Z"/>
          <w:rFonts w:ascii="Book Antiqua" w:hAnsi="Book Antiqua"/>
        </w:rPr>
      </w:pPr>
      <w:ins w:id="5803" w:author="Yashua Lebowitz" w:date="2024-09-28T18:29:00Z">
        <w:r w:rsidRPr="00A11DDB">
          <w:rPr>
            <w:rFonts w:ascii="Book Antiqua" w:hAnsi="Book Antiqua"/>
          </w:rPr>
          <w:t xml:space="preserve">Obama listened intently, his expression grave. </w:t>
        </w:r>
        <w:commentRangeStart w:id="5804"/>
        <w:commentRangeStart w:id="5805"/>
        <w:r w:rsidRPr="00C73C3C">
          <w:t>The</w:t>
        </w:r>
        <w:commentRangeEnd w:id="5804"/>
        <w:r w:rsidRPr="00C73C3C">
          <w:rPr>
            <w:rStyle w:val="CommentReference"/>
            <w:rFonts w:asciiTheme="minorHAnsi" w:eastAsiaTheme="minorHAnsi" w:hAnsiTheme="minorHAnsi" w:cstheme="minorBidi"/>
            <w:lang w:eastAsia="en-US"/>
          </w:rPr>
          <w:commentReference w:id="5804"/>
        </w:r>
      </w:ins>
      <w:commentRangeEnd w:id="5805"/>
      <w:ins w:id="5806" w:author="Yashua Lebowitz" w:date="2024-09-28T18:45:00Z">
        <w:r w:rsidR="00F518B5">
          <w:rPr>
            <w:rStyle w:val="CommentReference"/>
            <w:rFonts w:asciiTheme="minorHAnsi" w:eastAsiaTheme="minorHAnsi" w:hAnsiTheme="minorHAnsi" w:cstheme="minorBidi"/>
            <w:lang w:val="en-US" w:eastAsia="en-US"/>
          </w:rPr>
          <w:commentReference w:id="5805"/>
        </w:r>
      </w:ins>
      <w:ins w:id="5807" w:author="Yashua Lebowitz" w:date="2024-09-28T18:29:00Z">
        <w:r w:rsidRPr="00C73C3C">
          <w:t xml:space="preserve"> failure of his covert plan </w:t>
        </w:r>
        <w:r w:rsidRPr="00A11DDB">
          <w:rPr>
            <w:rFonts w:ascii="Book Antiqua" w:hAnsi="Book Antiqua"/>
          </w:rPr>
          <w:t xml:space="preserve">to nuke Tel Aviv </w:t>
        </w:r>
        <w:r>
          <w:rPr>
            <w:rFonts w:ascii="Book Antiqua" w:hAnsi="Book Antiqua"/>
          </w:rPr>
          <w:t xml:space="preserve">through its surrogate Iran </w:t>
        </w:r>
        <w:r w:rsidRPr="00A11DDB">
          <w:rPr>
            <w:rFonts w:ascii="Book Antiqua" w:hAnsi="Book Antiqua"/>
          </w:rPr>
          <w:t xml:space="preserve">weighed heavily on his mind. Iran’s ICBM, meant to be a decisive blow, had malfunctioned disastrously, freezing in mid-air and crashing back into Tehran. The subpar materials used in its design </w:t>
        </w:r>
        <w:r>
          <w:rPr>
            <w:rFonts w:ascii="Book Antiqua" w:hAnsi="Book Antiqua"/>
          </w:rPr>
          <w:t xml:space="preserve">were </w:t>
        </w:r>
        <w:r w:rsidRPr="00A11DDB">
          <w:rPr>
            <w:rFonts w:ascii="Book Antiqua" w:hAnsi="Book Antiqua"/>
          </w:rPr>
          <w:t xml:space="preserve">unfit for </w:t>
        </w:r>
        <w:r w:rsidRPr="00A11DDB">
          <w:rPr>
            <w:rFonts w:ascii="Book Antiqua" w:hAnsi="Book Antiqua"/>
          </w:rPr>
          <w:lastRenderedPageBreak/>
          <w:t xml:space="preserve">high-altitude conditions, </w:t>
        </w:r>
        <w:r>
          <w:rPr>
            <w:rFonts w:ascii="Book Antiqua" w:hAnsi="Book Antiqua"/>
          </w:rPr>
          <w:t xml:space="preserve">and </w:t>
        </w:r>
        <w:r w:rsidRPr="00A11DDB">
          <w:rPr>
            <w:rFonts w:ascii="Book Antiqua" w:hAnsi="Book Antiqua"/>
          </w:rPr>
          <w:t xml:space="preserve">had turned </w:t>
        </w:r>
      </w:ins>
      <w:ins w:id="5808" w:author="Yashua Lebowitz" w:date="2024-09-28T18:37:00Z">
        <w:r>
          <w:rPr>
            <w:rFonts w:ascii="Book Antiqua" w:hAnsi="Book Antiqua"/>
          </w:rPr>
          <w:t>Tehran into a radioactive wasteland</w:t>
        </w:r>
      </w:ins>
      <w:ins w:id="5809" w:author="Yashua Lebowitz" w:date="2024-09-28T18:29:00Z">
        <w:r w:rsidRPr="00A11DDB">
          <w:rPr>
            <w:rFonts w:ascii="Book Antiqua" w:hAnsi="Book Antiqua"/>
          </w:rPr>
          <w:t>.</w:t>
        </w:r>
      </w:ins>
      <w:ins w:id="5810" w:author="Yashua Lebowitz" w:date="2024-09-28T18:37:00Z">
        <w:r>
          <w:rPr>
            <w:rFonts w:ascii="Book Antiqua" w:hAnsi="Book Antiqua"/>
          </w:rPr>
          <w:t xml:space="preserve"> Despite this failure the situation wou</w:t>
        </w:r>
      </w:ins>
      <w:ins w:id="5811" w:author="Yashua Lebowitz" w:date="2024-09-28T18:38:00Z">
        <w:r>
          <w:rPr>
            <w:rFonts w:ascii="Book Antiqua" w:hAnsi="Book Antiqua"/>
          </w:rPr>
          <w:t>ld work to his advantage.</w:t>
        </w:r>
      </w:ins>
    </w:p>
    <w:p w14:paraId="11B63EBE" w14:textId="77777777" w:rsidR="00BD5284" w:rsidRPr="00A11DDB" w:rsidRDefault="00BD5284" w:rsidP="006D6183">
      <w:pPr>
        <w:pStyle w:val="NormalWeb"/>
        <w:spacing w:line="276" w:lineRule="auto"/>
        <w:ind w:firstLine="284"/>
        <w:rPr>
          <w:ins w:id="5812" w:author="Yashua Lebowitz" w:date="2024-09-28T18:29:00Z"/>
          <w:rFonts w:ascii="Book Antiqua" w:hAnsi="Book Antiqua"/>
        </w:rPr>
      </w:pPr>
      <w:ins w:id="5813" w:author="Yashua Lebowitz" w:date="2024-09-28T18:29:00Z">
        <w:r w:rsidRPr="00A11DDB">
          <w:rPr>
            <w:rFonts w:ascii="Book Antiqua" w:hAnsi="Book Antiqua"/>
          </w:rPr>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w:t>
        </w:r>
        <w:r>
          <w:rPr>
            <w:rFonts w:ascii="Book Antiqua" w:hAnsi="Book Antiqua"/>
          </w:rPr>
          <w:t xml:space="preserve">have </w:t>
        </w:r>
        <w:r w:rsidRPr="00A11DDB">
          <w:rPr>
            <w:rFonts w:ascii="Book Antiqua" w:hAnsi="Book Antiqua"/>
          </w:rPr>
          <w:t xml:space="preserve">built </w:t>
        </w:r>
        <w:r>
          <w:rPr>
            <w:rFonts w:ascii="Book Antiqua" w:hAnsi="Book Antiqua"/>
          </w:rPr>
          <w:t xml:space="preserve">an </w:t>
        </w:r>
        <w:r w:rsidRPr="00A11DDB">
          <w:rPr>
            <w:rFonts w:ascii="Book Antiqua" w:hAnsi="Book Antiqua"/>
          </w:rPr>
          <w:t xml:space="preserve">extensive </w:t>
        </w:r>
        <w:proofErr w:type="spellStart"/>
        <w:r w:rsidRPr="00A11DDB">
          <w:rPr>
            <w:rFonts w:ascii="Book Antiqua" w:hAnsi="Book Antiqua"/>
          </w:rPr>
          <w:t>tunnel</w:t>
        </w:r>
        <w:r>
          <w:rPr>
            <w:rFonts w:ascii="Book Antiqua" w:hAnsi="Book Antiqua"/>
          </w:rPr>
          <w:t>ing</w:t>
        </w:r>
        <w:proofErr w:type="spellEnd"/>
        <w:r>
          <w:rPr>
            <w:rFonts w:ascii="Book Antiqua" w:hAnsi="Book Antiqua"/>
          </w:rPr>
          <w:t xml:space="preserve"> system</w:t>
        </w:r>
        <w:r w:rsidRPr="00A11DDB">
          <w:rPr>
            <w:rFonts w:ascii="Book Antiqua" w:hAnsi="Book Antiqua"/>
          </w:rPr>
          <w:t xml:space="preserve"> in and around Tel Aviv and to the north. I believe they constructed these tunnels </w:t>
        </w:r>
        <w:r>
          <w:rPr>
            <w:rFonts w:ascii="Book Antiqua" w:hAnsi="Book Antiqua"/>
          </w:rPr>
          <w:t>as a fail-safe measure in the event</w:t>
        </w:r>
        <w:r w:rsidRPr="00A11DDB">
          <w:rPr>
            <w:rFonts w:ascii="Book Antiqua" w:hAnsi="Book Antiqua"/>
          </w:rPr>
          <w:t xml:space="preserve"> of the Iron Dome</w:t>
        </w:r>
        <w:r>
          <w:rPr>
            <w:rFonts w:ascii="Book Antiqua" w:hAnsi="Book Antiqua"/>
          </w:rPr>
          <w:t>’</w:t>
        </w:r>
        <w:r w:rsidRPr="00A11DDB">
          <w:rPr>
            <w:rFonts w:ascii="Book Antiqua" w:hAnsi="Book Antiqua"/>
          </w:rPr>
          <w:t>s failure.”</w:t>
        </w:r>
      </w:ins>
    </w:p>
    <w:p w14:paraId="1791C708" w14:textId="77777777" w:rsidR="00BD5284" w:rsidRPr="00A11DDB" w:rsidRDefault="00BD5284" w:rsidP="006D6183">
      <w:pPr>
        <w:pStyle w:val="NormalWeb"/>
        <w:spacing w:line="276" w:lineRule="auto"/>
        <w:ind w:firstLine="284"/>
        <w:rPr>
          <w:ins w:id="5814" w:author="Yashua Lebowitz" w:date="2024-09-28T18:29:00Z"/>
          <w:rFonts w:ascii="Book Antiqua" w:hAnsi="Book Antiqua"/>
        </w:rPr>
      </w:pPr>
      <w:ins w:id="5815" w:author="Yashua Lebowitz" w:date="2024-09-28T18:29:00Z">
        <w:r w:rsidRPr="00A11DDB">
          <w:rPr>
            <w:rFonts w:ascii="Book Antiqua" w:hAnsi="Book Antiqua"/>
          </w:rPr>
          <w:t xml:space="preserve">Obama's mind raced as he processed the grim update. </w:t>
        </w:r>
        <w:r>
          <w:rPr>
            <w:rFonts w:ascii="Book Antiqua" w:hAnsi="Book Antiqua"/>
          </w:rPr>
          <w:t>“</w:t>
        </w:r>
        <w:r w:rsidRPr="00A11DDB">
          <w:rPr>
            <w:rFonts w:ascii="Book Antiqua" w:hAnsi="Book Antiqua"/>
          </w:rPr>
          <w:t>What about our air support? Can we increase the number of sorties to break their counteroffensive?</w:t>
        </w:r>
        <w:r>
          <w:rPr>
            <w:rFonts w:ascii="Book Antiqua" w:hAnsi="Book Antiqua"/>
          </w:rPr>
          <w:t>”</w:t>
        </w:r>
      </w:ins>
    </w:p>
    <w:p w14:paraId="4E8D46BC" w14:textId="77777777" w:rsidR="00BD5284" w:rsidRPr="00A11DDB" w:rsidRDefault="00BD5284" w:rsidP="006D6183">
      <w:pPr>
        <w:pStyle w:val="NormalWeb"/>
        <w:spacing w:line="276" w:lineRule="auto"/>
        <w:ind w:firstLine="284"/>
        <w:rPr>
          <w:ins w:id="5816" w:author="Yashua Lebowitz" w:date="2024-09-28T18:29:00Z"/>
          <w:rFonts w:ascii="Book Antiqua" w:hAnsi="Book Antiqua"/>
        </w:rPr>
      </w:pPr>
      <w:ins w:id="5817" w:author="Yashua Lebowitz" w:date="2024-09-28T18:29:00Z">
        <w:r>
          <w:rPr>
            <w:rFonts w:ascii="Book Antiqua" w:hAnsi="Book Antiqua"/>
          </w:rPr>
          <w:t>“</w:t>
        </w:r>
        <w:r w:rsidRPr="00A11DDB">
          <w:rPr>
            <w:rFonts w:ascii="Book Antiqua" w:hAnsi="Book Antiqua"/>
          </w:rPr>
          <w:t>We’re already running maximum operations, sir. The skies over Tel Aviv are contested, and we’re sustaining heavy losses to their infantry</w:t>
        </w:r>
        <w:r>
          <w:rPr>
            <w:rFonts w:ascii="Book Antiqua" w:hAnsi="Book Antiqua"/>
          </w:rPr>
          <w:t>-</w:t>
        </w:r>
        <w:r w:rsidRPr="00A11DDB">
          <w:rPr>
            <w:rFonts w:ascii="Book Antiqua" w:hAnsi="Book Antiqua"/>
          </w:rPr>
          <w:t>based MANPAD systems. The Israelis are utilizing every resource they have, including outdated systems that are surprisingly effective against our current tech.</w:t>
        </w:r>
        <w:r>
          <w:rPr>
            <w:rFonts w:ascii="Book Antiqua" w:hAnsi="Book Antiqua"/>
          </w:rPr>
          <w:t>”</w:t>
        </w:r>
      </w:ins>
    </w:p>
    <w:p w14:paraId="1CDF896B" w14:textId="77777777" w:rsidR="00BD5284" w:rsidRPr="00A11DDB" w:rsidRDefault="00BD5284" w:rsidP="006D6183">
      <w:pPr>
        <w:pStyle w:val="NormalWeb"/>
        <w:spacing w:line="276" w:lineRule="auto"/>
        <w:ind w:firstLine="284"/>
        <w:rPr>
          <w:ins w:id="5818" w:author="Yashua Lebowitz" w:date="2024-09-28T18:29:00Z"/>
          <w:rFonts w:ascii="Book Antiqua" w:hAnsi="Book Antiqua"/>
        </w:rPr>
      </w:pPr>
      <w:ins w:id="5819" w:author="Yashua Lebowitz" w:date="2024-09-28T18:29:00Z">
        <w:r w:rsidRPr="00A11DDB">
          <w:rPr>
            <w:rFonts w:ascii="Book Antiqua" w:hAnsi="Book Antiqua"/>
          </w:rPr>
          <w:t xml:space="preserve">Obama was amazed, but he hid his emotions from the general. How was a nation with approximately the same population as his home state of Illinois putting up so much resistance against the united will and forces of the world? Under the advice of his commanders, they </w:t>
        </w:r>
        <w:r>
          <w:rPr>
            <w:rFonts w:ascii="Book Antiqua" w:hAnsi="Book Antiqua"/>
          </w:rPr>
          <w:t>could take</w:t>
        </w:r>
        <w:r w:rsidRPr="00A11DDB">
          <w:rPr>
            <w:rFonts w:ascii="Book Antiqua" w:hAnsi="Book Antiqua"/>
          </w:rPr>
          <w:t xml:space="preserve"> Tel Aviv intact and utiliz</w:t>
        </w:r>
        <w:r>
          <w:rPr>
            <w:rFonts w:ascii="Book Antiqua" w:hAnsi="Book Antiqua"/>
          </w:rPr>
          <w:t>e</w:t>
        </w:r>
        <w:r w:rsidRPr="00A11DDB">
          <w:rPr>
            <w:rFonts w:ascii="Book Antiqua" w:hAnsi="Book Antiqua"/>
          </w:rPr>
          <w:t xml:space="preserve"> it as a hub for all coalition soldiers. But in reality, he had no such desire. He was just playing a game. He wanted to seem as if he had no desire for the destruction of Israel, but in reality, </w:t>
        </w:r>
        <w:r>
          <w:rPr>
            <w:rFonts w:ascii="Book Antiqua" w:hAnsi="Book Antiqua"/>
          </w:rPr>
          <w:t xml:space="preserve">his sentiments were </w:t>
        </w:r>
        <w:r w:rsidRPr="00A11DDB">
          <w:rPr>
            <w:rFonts w:ascii="Book Antiqua" w:hAnsi="Book Antiqua"/>
          </w:rPr>
          <w:t>quite the opposite. Underneath his breath, he mumbled, “From the river to the sea, Palestine will be free.”</w:t>
        </w:r>
      </w:ins>
    </w:p>
    <w:p w14:paraId="46A78FA8" w14:textId="2507FE77" w:rsidR="00BD5284" w:rsidRPr="00BD5284" w:rsidRDefault="00BD5284" w:rsidP="006D6183">
      <w:pPr>
        <w:pStyle w:val="NormalWeb"/>
        <w:spacing w:line="276" w:lineRule="auto"/>
        <w:ind w:firstLine="284"/>
        <w:rPr>
          <w:ins w:id="5820" w:author="Yashua Lebowitz" w:date="2024-09-28T18:29:00Z"/>
          <w:rFonts w:ascii="PMingLiU-ExtB" w:eastAsia="PMingLiU-ExtB" w:hAnsi="PMingLiU-ExtB" w:cs="PMingLiU-ExtB"/>
          <w:rPrChange w:id="5821" w:author="Yashua Lebowitz" w:date="2024-09-28T18:41:00Z">
            <w:rPr>
              <w:ins w:id="5822" w:author="Yashua Lebowitz" w:date="2024-09-28T18:29:00Z"/>
              <w:rFonts w:ascii="Book Antiqua" w:hAnsi="Book Antiqua"/>
            </w:rPr>
          </w:rPrChange>
        </w:rPr>
      </w:pPr>
      <w:ins w:id="5823" w:author="Yashua Lebowitz" w:date="2024-09-28T18:29:00Z">
        <w:r w:rsidRPr="00A11DDB">
          <w:rPr>
            <w:rFonts w:ascii="Book Antiqua" w:hAnsi="Book Antiqua"/>
          </w:rPr>
          <w:t>Obama was in deep thought. The time for covert operations was over. America, on behalf of the world and the coalition whose soldiers’ lives were currently at risk, would have to take charge and consider more drastic measures.</w:t>
        </w:r>
      </w:ins>
      <w:ins w:id="5824" w:author="Yashua Lebowitz" w:date="2024-09-28T18:40:00Z">
        <w:r>
          <w:rPr>
            <w:rFonts w:ascii="Book Antiqua" w:hAnsi="Book Antiqua"/>
          </w:rPr>
          <w:t xml:space="preserve"> Yes, they had to strike Tel Aviv to save coalition lives. He had done everything he could through conventional mean</w:t>
        </w:r>
      </w:ins>
      <w:ins w:id="5825" w:author="Yashua Lebowitz" w:date="2024-09-28T18:44:00Z">
        <w:r w:rsidR="00F518B5">
          <w:rPr>
            <w:rFonts w:ascii="Book Antiqua" w:hAnsi="Book Antiqua"/>
          </w:rPr>
          <w:t xml:space="preserve">s; </w:t>
        </w:r>
        <w:r>
          <w:rPr>
            <w:rFonts w:ascii="Book Antiqua" w:hAnsi="Book Antiqua"/>
          </w:rPr>
          <w:t xml:space="preserve">no option was </w:t>
        </w:r>
      </w:ins>
      <w:ins w:id="5826" w:author="Yashua Lebowitz" w:date="2024-09-28T19:10:00Z">
        <w:r w:rsidR="00F67DD1">
          <w:rPr>
            <w:rFonts w:ascii="Book Antiqua" w:hAnsi="Book Antiqua"/>
          </w:rPr>
          <w:t>left;</w:t>
        </w:r>
      </w:ins>
      <w:ins w:id="5827" w:author="Yashua Lebowitz" w:date="2024-09-28T18:44:00Z">
        <w:r w:rsidR="00F518B5">
          <w:rPr>
            <w:rFonts w:ascii="Book Antiqua" w:hAnsi="Book Antiqua"/>
          </w:rPr>
          <w:t xml:space="preserve"> he would </w:t>
        </w:r>
      </w:ins>
      <w:ins w:id="5828" w:author="Yashua Lebowitz" w:date="2024-09-28T18:45:00Z">
        <w:r w:rsidR="00F518B5">
          <w:rPr>
            <w:rFonts w:ascii="Book Antiqua" w:hAnsi="Book Antiqua"/>
          </w:rPr>
          <w:t xml:space="preserve">use </w:t>
        </w:r>
      </w:ins>
      <w:ins w:id="5829" w:author="Yashua Lebowitz" w:date="2024-09-28T18:44:00Z">
        <w:r w:rsidR="00F518B5">
          <w:rPr>
            <w:rFonts w:ascii="Book Antiqua" w:hAnsi="Book Antiqua"/>
          </w:rPr>
          <w:t>this narrative for his advantage.</w:t>
        </w:r>
      </w:ins>
      <w:ins w:id="5830" w:author="Yashua Lebowitz" w:date="2024-09-28T18:42:00Z">
        <w:r>
          <w:rPr>
            <w:rFonts w:ascii="PMingLiU-ExtB" w:eastAsia="PMingLiU-ExtB" w:hAnsi="PMingLiU-ExtB" w:cs="PMingLiU-ExtB"/>
          </w:rPr>
          <w:t xml:space="preserve"> </w:t>
        </w:r>
      </w:ins>
    </w:p>
    <w:p w14:paraId="253F0C4E" w14:textId="77777777" w:rsidR="00BD5284" w:rsidRPr="00A11DDB" w:rsidRDefault="00BD5284" w:rsidP="006D6183">
      <w:pPr>
        <w:pStyle w:val="NormalWeb"/>
        <w:spacing w:line="276" w:lineRule="auto"/>
        <w:ind w:firstLine="284"/>
        <w:rPr>
          <w:ins w:id="5831" w:author="Yashua Lebowitz" w:date="2024-09-28T18:29:00Z"/>
          <w:rFonts w:ascii="Book Antiqua" w:hAnsi="Book Antiqua"/>
        </w:rPr>
      </w:pPr>
      <w:ins w:id="5832" w:author="Yashua Lebowitz" w:date="2024-09-28T18:29:00Z">
        <w:r w:rsidRPr="00A11DDB">
          <w:rPr>
            <w:rFonts w:ascii="Book Antiqua" w:hAnsi="Book Antiqua"/>
          </w:rPr>
          <w:t xml:space="preserve">He took a deep breath with the weight of the decision before him. </w:t>
        </w:r>
        <w:r>
          <w:rPr>
            <w:rFonts w:ascii="Book Antiqua" w:hAnsi="Book Antiqua"/>
          </w:rPr>
          <w:t>“</w:t>
        </w:r>
        <w:r w:rsidRPr="00A11DDB">
          <w:rPr>
            <w:rFonts w:ascii="Book Antiqua" w:hAnsi="Book Antiqua"/>
          </w:rPr>
          <w:t>General Monroe, it’s time we consider all our options. Prepare a contingency plan for a direct nuclear strike on Tel Aviv. We cannot afford to let this resistance undermine the entire operation. I want every possible scenario on my desk in one hour.</w:t>
        </w:r>
        <w:r>
          <w:rPr>
            <w:rFonts w:ascii="Book Antiqua" w:hAnsi="Book Antiqua"/>
          </w:rPr>
          <w:t>”</w:t>
        </w:r>
      </w:ins>
    </w:p>
    <w:p w14:paraId="7EC7D1DE" w14:textId="77777777" w:rsidR="00BD5284" w:rsidRPr="00A11DDB" w:rsidRDefault="00BD5284" w:rsidP="006D6183">
      <w:pPr>
        <w:pStyle w:val="NormalWeb"/>
        <w:spacing w:line="276" w:lineRule="auto"/>
        <w:ind w:firstLine="284"/>
        <w:rPr>
          <w:ins w:id="5833" w:author="Yashua Lebowitz" w:date="2024-09-28T18:29:00Z"/>
          <w:rFonts w:ascii="Book Antiqua" w:hAnsi="Book Antiqua"/>
        </w:rPr>
      </w:pPr>
      <w:ins w:id="5834" w:author="Yashua Lebowitz" w:date="2024-09-28T18:29:00Z">
        <w:r>
          <w:rPr>
            <w:rFonts w:ascii="Book Antiqua" w:hAnsi="Book Antiqua"/>
          </w:rPr>
          <w:lastRenderedPageBreak/>
          <w:t>“</w:t>
        </w:r>
        <w:r w:rsidRPr="00A11DDB">
          <w:rPr>
            <w:rFonts w:ascii="Book Antiqua" w:hAnsi="Book Antiqua"/>
          </w:rPr>
          <w:t>Understood, Mr. President,</w:t>
        </w:r>
        <w:r>
          <w:rPr>
            <w:rFonts w:ascii="Book Antiqua" w:hAnsi="Book Antiqua"/>
          </w:rPr>
          <w:t>”</w:t>
        </w:r>
        <w:r w:rsidRPr="00A11DDB">
          <w:rPr>
            <w:rFonts w:ascii="Book Antiqua" w:hAnsi="Book Antiqua"/>
          </w:rPr>
          <w:t xml:space="preserve"> Monroe replied, his face reflecting the gravity of the order.</w:t>
        </w:r>
      </w:ins>
    </w:p>
    <w:p w14:paraId="52CB2111" w14:textId="77777777" w:rsidR="00BD5284" w:rsidRPr="00A11DDB" w:rsidRDefault="00BD5284" w:rsidP="006D6183">
      <w:pPr>
        <w:pStyle w:val="NormalWeb"/>
        <w:spacing w:line="276" w:lineRule="auto"/>
        <w:ind w:firstLine="284"/>
        <w:rPr>
          <w:ins w:id="5835" w:author="Yashua Lebowitz" w:date="2024-09-28T18:29:00Z"/>
          <w:rFonts w:ascii="Book Antiqua" w:hAnsi="Book Antiqua"/>
        </w:rPr>
      </w:pPr>
      <w:ins w:id="5836" w:author="Yashua Lebowitz" w:date="2024-09-28T18:29:00Z">
        <w:r w:rsidRPr="00A11DDB">
          <w:rPr>
            <w:rFonts w:ascii="Book Antiqua" w:hAnsi="Book Antiqua"/>
          </w:rPr>
          <w:t xml:space="preserve">Obama never imagined that he would be responsible for the complete and utter destruction of Israel. If </w:t>
        </w:r>
        <w:r>
          <w:rPr>
            <w:rFonts w:ascii="Book Antiqua" w:hAnsi="Book Antiqua"/>
          </w:rPr>
          <w:t xml:space="preserve">only </w:t>
        </w:r>
        <w:r w:rsidRPr="00A11DDB">
          <w:rPr>
            <w:rFonts w:ascii="Book Antiqua" w:hAnsi="Book Antiqua"/>
          </w:rPr>
          <w:t xml:space="preserve">Iran had been successful, this would not </w:t>
        </w:r>
        <w:r>
          <w:rPr>
            <w:rFonts w:ascii="Book Antiqua" w:hAnsi="Book Antiqua"/>
          </w:rPr>
          <w:t>have been</w:t>
        </w:r>
        <w:r w:rsidRPr="00A11DDB">
          <w:rPr>
            <w:rFonts w:ascii="Book Antiqua" w:hAnsi="Book Antiqua"/>
          </w:rPr>
          <w:t xml:space="preserve"> necessary. He was worried about his approval ratings when the American public found out that he was responsible for the nuclear strike on Tel Aviv. </w:t>
        </w:r>
        <w:r>
          <w:rPr>
            <w:rFonts w:ascii="Book Antiqua" w:hAnsi="Book Antiqua"/>
          </w:rPr>
          <w:t>Even though A</w:t>
        </w:r>
        <w:r w:rsidRPr="00A11DDB">
          <w:rPr>
            <w:rFonts w:ascii="Book Antiqua" w:hAnsi="Book Antiqua"/>
          </w:rPr>
          <w:t xml:space="preserve">merica’s tolerance for nuclear intervention had greatly increased since World War III, </w:t>
        </w:r>
        <w:r>
          <w:rPr>
            <w:rFonts w:ascii="Book Antiqua" w:hAnsi="Book Antiqua"/>
          </w:rPr>
          <w:t>his major concern</w:t>
        </w:r>
        <w:r w:rsidRPr="00A11DDB">
          <w:rPr>
            <w:rFonts w:ascii="Book Antiqua" w:hAnsi="Book Antiqua"/>
          </w:rPr>
          <w:t xml:space="preserve"> was the collateral damage. Jerusalem should not be affected by the blast, or there could be </w:t>
        </w:r>
        <w:r>
          <w:rPr>
            <w:rFonts w:ascii="Book Antiqua" w:hAnsi="Book Antiqua"/>
          </w:rPr>
          <w:t xml:space="preserve">a </w:t>
        </w:r>
        <w:r w:rsidRPr="00A11DDB">
          <w:rPr>
            <w:rFonts w:ascii="Book Antiqua" w:hAnsi="Book Antiqua"/>
          </w:rPr>
          <w:t xml:space="preserve">significant outcry from the American public. Americans still considered Jerusalem to be the holiest city in the world despite </w:t>
        </w:r>
        <w:r>
          <w:rPr>
            <w:rFonts w:ascii="Book Antiqua" w:hAnsi="Book Antiqua"/>
          </w:rPr>
          <w:t xml:space="preserve">the </w:t>
        </w:r>
        <w:r w:rsidRPr="00A11DDB">
          <w:rPr>
            <w:rFonts w:ascii="Book Antiqua" w:hAnsi="Book Antiqua"/>
          </w:rPr>
          <w:t>almost complete absence of faith from public life. He needed to inform the coalition about what was going to happen so they could pull back their troops.</w:t>
        </w:r>
      </w:ins>
    </w:p>
    <w:p w14:paraId="55C066E9" w14:textId="77777777" w:rsidR="00BD5284" w:rsidRPr="00A11DDB" w:rsidRDefault="00BD5284" w:rsidP="006D6183">
      <w:pPr>
        <w:pStyle w:val="NormalWeb"/>
        <w:spacing w:line="276" w:lineRule="auto"/>
        <w:ind w:firstLine="284"/>
        <w:rPr>
          <w:ins w:id="5837" w:author="Yashua Lebowitz" w:date="2024-09-28T18:29:00Z"/>
          <w:rFonts w:ascii="Book Antiqua" w:hAnsi="Book Antiqua"/>
        </w:rPr>
      </w:pPr>
      <w:ins w:id="5838" w:author="Yashua Lebowitz" w:date="2024-09-28T18:29:00Z">
        <w:r w:rsidRPr="00A11DDB">
          <w:rPr>
            <w:rFonts w:ascii="Book Antiqua" w:hAnsi="Book Antiqua"/>
          </w:rPr>
          <w:t xml:space="preserve">He picked up the secure phone, </w:t>
        </w:r>
        <w:proofErr w:type="spellStart"/>
        <w:r w:rsidRPr="00A11DDB">
          <w:rPr>
            <w:rFonts w:ascii="Book Antiqua" w:hAnsi="Book Antiqua"/>
          </w:rPr>
          <w:t>dialing</w:t>
        </w:r>
        <w:proofErr w:type="spellEnd"/>
        <w:r w:rsidRPr="00A11DDB">
          <w:rPr>
            <w:rFonts w:ascii="Book Antiqua" w:hAnsi="Book Antiqua"/>
          </w:rPr>
          <w:t xml:space="preserve"> the coalition command </w:t>
        </w:r>
        <w:proofErr w:type="spellStart"/>
        <w:r w:rsidRPr="00A11DDB">
          <w:rPr>
            <w:rFonts w:ascii="Book Antiqua" w:hAnsi="Book Antiqua"/>
          </w:rPr>
          <w:t>center</w:t>
        </w:r>
        <w:proofErr w:type="spellEnd"/>
        <w:r w:rsidRPr="00A11DDB">
          <w:rPr>
            <w:rFonts w:ascii="Book Antiqua" w:hAnsi="Book Antiqua"/>
          </w:rPr>
          <w:t xml:space="preserve">. </w:t>
        </w:r>
        <w:r>
          <w:rPr>
            <w:rFonts w:ascii="Book Antiqua" w:hAnsi="Book Antiqua"/>
          </w:rPr>
          <w:t>“</w:t>
        </w:r>
        <w:r w:rsidRPr="00A11DDB">
          <w:rPr>
            <w:rFonts w:ascii="Book Antiqua" w:hAnsi="Book Antiqua"/>
          </w:rPr>
          <w:t>This is President Obama. We need to initiate an immediate troop withdrawal from Tel Aviv and surrounding areas. Prepare all forces for a strategic withdrawal. Details will follow.</w:t>
        </w:r>
        <w:r>
          <w:rPr>
            <w:rFonts w:ascii="Book Antiqua" w:hAnsi="Book Antiqua"/>
          </w:rPr>
          <w:t>”</w:t>
        </w:r>
      </w:ins>
    </w:p>
    <w:p w14:paraId="5138DB66" w14:textId="77777777" w:rsidR="00BD5284" w:rsidRPr="00A11DDB" w:rsidRDefault="00BD5284" w:rsidP="006D6183">
      <w:pPr>
        <w:pStyle w:val="NormalWeb"/>
        <w:spacing w:line="276" w:lineRule="auto"/>
        <w:ind w:firstLine="284"/>
        <w:rPr>
          <w:ins w:id="5839" w:author="Yashua Lebowitz" w:date="2024-09-28T18:29:00Z"/>
          <w:rFonts w:ascii="Book Antiqua" w:hAnsi="Book Antiqua"/>
        </w:rPr>
      </w:pPr>
      <w:ins w:id="5840" w:author="Yashua Lebowitz" w:date="2024-09-28T18:29:00Z">
        <w:r w:rsidRPr="00A11DDB">
          <w:rPr>
            <w:rFonts w:ascii="Book Antiqua" w:hAnsi="Book Antiqua"/>
          </w:rPr>
          <w:t xml:space="preserve">After he hung up, Obama lit up a cigarette. He took a slow, smooth drag, feeling the nicotine hit his bloodstream and give him an immediate buzz. It was a rare moment of solace amidst the </w:t>
        </w:r>
        <w:r>
          <w:rPr>
            <w:rFonts w:ascii="Book Antiqua" w:hAnsi="Book Antiqua"/>
          </w:rPr>
          <w:t>bedlam</w:t>
        </w:r>
        <w:r w:rsidRPr="00A11DDB">
          <w:rPr>
            <w:rFonts w:ascii="Book Antiqua" w:hAnsi="Book Antiqua"/>
          </w:rPr>
          <w:t>. He loved the high, the thrill, the sense of complete domination that came with holding the fate of nations in his hands.</w:t>
        </w:r>
      </w:ins>
    </w:p>
    <w:p w14:paraId="0D45C155" w14:textId="77777777" w:rsidR="00BD5284" w:rsidRPr="00A11DDB" w:rsidRDefault="00BD5284" w:rsidP="006D6183">
      <w:pPr>
        <w:pStyle w:val="NormalWeb"/>
        <w:spacing w:line="276" w:lineRule="auto"/>
        <w:ind w:firstLine="284"/>
        <w:rPr>
          <w:ins w:id="5841" w:author="Yashua Lebowitz" w:date="2024-09-28T18:29:00Z"/>
          <w:rFonts w:ascii="Book Antiqua" w:hAnsi="Book Antiqua"/>
        </w:rPr>
      </w:pPr>
      <w:ins w:id="5842" w:author="Yashua Lebowitz" w:date="2024-09-28T18:29:00Z">
        <w:r>
          <w:rPr>
            <w:rFonts w:ascii="Book Antiqua" w:hAnsi="Book Antiqua"/>
          </w:rPr>
          <w:t>T</w:t>
        </w:r>
        <w:r w:rsidRPr="00A11DDB">
          <w:rPr>
            <w:rFonts w:ascii="Book Antiqua" w:hAnsi="Book Antiqua"/>
          </w:rPr>
          <w:t>he door quietly opened, and Michael stepped into the room. He moved silently, sneaking up on Barack. Suddenly, he placed a firm hand on Obama's shoulder, causing Barack to jump.</w:t>
        </w:r>
      </w:ins>
    </w:p>
    <w:p w14:paraId="48169539" w14:textId="77777777" w:rsidR="00BD5284" w:rsidRPr="00A11DDB" w:rsidRDefault="00BD5284" w:rsidP="006D6183">
      <w:pPr>
        <w:pStyle w:val="NormalWeb"/>
        <w:spacing w:line="276" w:lineRule="auto"/>
        <w:ind w:firstLine="284"/>
        <w:rPr>
          <w:ins w:id="5843" w:author="Yashua Lebowitz" w:date="2024-09-28T18:29:00Z"/>
          <w:rFonts w:ascii="Book Antiqua" w:hAnsi="Book Antiqua"/>
        </w:rPr>
      </w:pPr>
      <w:ins w:id="5844" w:author="Yashua Lebowitz" w:date="2024-09-28T18:29:00Z">
        <w:r>
          <w:rPr>
            <w:rFonts w:ascii="Book Antiqua" w:hAnsi="Book Antiqua"/>
          </w:rPr>
          <w:t xml:space="preserve">“Honey, </w:t>
        </w:r>
        <w:r w:rsidRPr="00A11DDB">
          <w:rPr>
            <w:rFonts w:ascii="Book Antiqua" w:hAnsi="Book Antiqua"/>
          </w:rPr>
          <w:t>I thought you</w:t>
        </w:r>
        <w:r>
          <w:rPr>
            <w:rFonts w:ascii="Book Antiqua" w:hAnsi="Book Antiqua"/>
          </w:rPr>
          <w:t>’d</w:t>
        </w:r>
        <w:r w:rsidRPr="00A11DDB">
          <w:rPr>
            <w:rFonts w:ascii="Book Antiqua" w:hAnsi="Book Antiqua"/>
          </w:rPr>
          <w:t xml:space="preserve"> quit smoking,</w:t>
        </w:r>
        <w:r>
          <w:rPr>
            <w:rFonts w:ascii="Book Antiqua" w:hAnsi="Book Antiqua"/>
          </w:rPr>
          <w:t>”</w:t>
        </w:r>
        <w:r w:rsidRPr="00A11DDB">
          <w:rPr>
            <w:rFonts w:ascii="Book Antiqua" w:hAnsi="Book Antiqua"/>
          </w:rPr>
          <w:t xml:space="preserve"> Michael </w:t>
        </w:r>
        <w:r>
          <w:rPr>
            <w:rFonts w:ascii="Book Antiqua" w:hAnsi="Book Antiqua"/>
          </w:rPr>
          <w:t>in a chiding tone</w:t>
        </w:r>
        <w:r w:rsidRPr="00A11DDB">
          <w:rPr>
            <w:rFonts w:ascii="Book Antiqua" w:hAnsi="Book Antiqua"/>
          </w:rPr>
          <w:t>.</w:t>
        </w:r>
      </w:ins>
    </w:p>
    <w:p w14:paraId="25678027" w14:textId="77777777" w:rsidR="00BD5284" w:rsidRDefault="00BD5284" w:rsidP="006D6183">
      <w:pPr>
        <w:pStyle w:val="NormalWeb"/>
        <w:spacing w:before="0" w:beforeAutospacing="0" w:after="200" w:afterAutospacing="0" w:line="276" w:lineRule="auto"/>
        <w:ind w:firstLine="284"/>
        <w:rPr>
          <w:ins w:id="5845" w:author="Yashua Lebowitz" w:date="2024-09-28T18:29:00Z"/>
          <w:rFonts w:ascii="Book Antiqua" w:hAnsi="Book Antiqua"/>
        </w:rPr>
      </w:pPr>
      <w:ins w:id="5846" w:author="Yashua Lebowitz" w:date="2024-09-28T18:29:00Z">
        <w:r>
          <w:rPr>
            <w:rFonts w:ascii="Book Antiqua" w:hAnsi="Book Antiqua"/>
          </w:rPr>
          <w:t>“</w:t>
        </w:r>
        <w:r w:rsidRPr="00A11DDB">
          <w:rPr>
            <w:rFonts w:ascii="Book Antiqua" w:hAnsi="Book Antiqua"/>
          </w:rPr>
          <w:t>I did, Mikey, but the stress of all this got me smoking again,</w:t>
        </w:r>
        <w:r>
          <w:rPr>
            <w:rFonts w:ascii="Book Antiqua" w:hAnsi="Book Antiqua"/>
          </w:rPr>
          <w:t>”</w:t>
        </w:r>
        <w:r w:rsidRPr="00A11DDB">
          <w:rPr>
            <w:rFonts w:ascii="Book Antiqua" w:hAnsi="Book Antiqua"/>
          </w:rPr>
          <w:t xml:space="preserve"> Barack admitted.</w:t>
        </w:r>
        <w:r>
          <w:rPr>
            <w:rFonts w:ascii="Book Antiqua" w:hAnsi="Book Antiqua"/>
          </w:rPr>
          <w:t xml:space="preserve"> He</w:t>
        </w:r>
        <w:r w:rsidRPr="00A11DDB">
          <w:rPr>
            <w:rFonts w:ascii="Book Antiqua" w:hAnsi="Book Antiqua"/>
          </w:rPr>
          <w:t xml:space="preserve"> </w:t>
        </w:r>
        <w:proofErr w:type="spellStart"/>
        <w:r w:rsidRPr="00A11DDB">
          <w:rPr>
            <w:rFonts w:ascii="Book Antiqua" w:hAnsi="Book Antiqua"/>
          </w:rPr>
          <w:t>swiveled</w:t>
        </w:r>
        <w:proofErr w:type="spellEnd"/>
        <w:r w:rsidRPr="00A11DDB">
          <w:rPr>
            <w:rFonts w:ascii="Book Antiqua" w:hAnsi="Book Antiqua"/>
          </w:rPr>
          <w:t xml:space="preserve"> </w:t>
        </w:r>
        <w:r>
          <w:rPr>
            <w:rFonts w:ascii="Book Antiqua" w:hAnsi="Book Antiqua"/>
          </w:rPr>
          <w:t>h</w:t>
        </w:r>
        <w:r w:rsidRPr="00A11DDB">
          <w:rPr>
            <w:rFonts w:ascii="Book Antiqua" w:hAnsi="Book Antiqua"/>
          </w:rPr>
          <w:t xml:space="preserve">is office chair until he was facing Michael. </w:t>
        </w:r>
      </w:ins>
    </w:p>
    <w:p w14:paraId="0EAC26D9" w14:textId="77777777" w:rsidR="00BD5284" w:rsidRPr="00A11DDB" w:rsidRDefault="00BD5284" w:rsidP="006D6183">
      <w:pPr>
        <w:pStyle w:val="NormalWeb"/>
        <w:spacing w:line="276" w:lineRule="auto"/>
        <w:ind w:firstLine="284"/>
        <w:rPr>
          <w:ins w:id="5847" w:author="Yashua Lebowitz" w:date="2024-09-28T18:29:00Z"/>
          <w:rFonts w:ascii="Book Antiqua" w:hAnsi="Book Antiqua"/>
        </w:rPr>
      </w:pPr>
      <w:ins w:id="5848" w:author="Yashua Lebowitz" w:date="2024-09-28T18:29:00Z">
        <w:r>
          <w:rPr>
            <w:rFonts w:ascii="Book Antiqua" w:hAnsi="Book Antiqua"/>
          </w:rPr>
          <w:t>“</w:t>
        </w:r>
        <w:r w:rsidRPr="00A11DDB">
          <w:rPr>
            <w:rFonts w:ascii="Book Antiqua" w:hAnsi="Book Antiqua"/>
          </w:rPr>
          <w:t>You have to start the Nicorette again. This is not good. I had the courage to transform myself, and so do you. Quit those cigarettes,</w:t>
        </w:r>
        <w:r>
          <w:rPr>
            <w:rFonts w:ascii="Book Antiqua" w:hAnsi="Book Antiqua"/>
          </w:rPr>
          <w:t>”</w:t>
        </w:r>
        <w:r w:rsidRPr="00A11DDB">
          <w:rPr>
            <w:rFonts w:ascii="Book Antiqua" w:hAnsi="Book Antiqua"/>
          </w:rPr>
          <w:t xml:space="preserve"> Michael urged</w:t>
        </w:r>
        <w:r>
          <w:rPr>
            <w:rFonts w:ascii="Book Antiqua" w:hAnsi="Book Antiqua"/>
          </w:rPr>
          <w:t xml:space="preserve"> </w:t>
        </w:r>
        <w:r w:rsidRPr="00A11DDB">
          <w:rPr>
            <w:rFonts w:ascii="Book Antiqua" w:hAnsi="Book Antiqua"/>
          </w:rPr>
          <w:t>gentl</w:t>
        </w:r>
        <w:r>
          <w:rPr>
            <w:rFonts w:ascii="Book Antiqua" w:hAnsi="Book Antiqua"/>
          </w:rPr>
          <w:t>y</w:t>
        </w:r>
        <w:r w:rsidRPr="00A11DDB">
          <w:rPr>
            <w:rFonts w:ascii="Book Antiqua" w:hAnsi="Book Antiqua"/>
          </w:rPr>
          <w:t xml:space="preserve"> but firm</w:t>
        </w:r>
        <w:r>
          <w:rPr>
            <w:rFonts w:ascii="Book Antiqua" w:hAnsi="Book Antiqua"/>
          </w:rPr>
          <w:t>ly</w:t>
        </w:r>
        <w:r w:rsidRPr="00A11DDB">
          <w:rPr>
            <w:rFonts w:ascii="Book Antiqua" w:hAnsi="Book Antiqua"/>
          </w:rPr>
          <w:t>.</w:t>
        </w:r>
      </w:ins>
    </w:p>
    <w:p w14:paraId="7D5AFBAA" w14:textId="77777777" w:rsidR="00BD5284" w:rsidRPr="00A11DDB" w:rsidRDefault="00BD5284" w:rsidP="006D6183">
      <w:pPr>
        <w:pStyle w:val="NormalWeb"/>
        <w:spacing w:line="276" w:lineRule="auto"/>
        <w:ind w:firstLine="284"/>
        <w:rPr>
          <w:ins w:id="5849" w:author="Yashua Lebowitz" w:date="2024-09-28T18:29:00Z"/>
          <w:rFonts w:ascii="Book Antiqua" w:hAnsi="Book Antiqua"/>
        </w:rPr>
      </w:pPr>
      <w:ins w:id="5850" w:author="Yashua Lebowitz" w:date="2024-09-28T18:29:00Z">
        <w:r w:rsidRPr="00A11DDB">
          <w:rPr>
            <w:rFonts w:ascii="Book Antiqua" w:hAnsi="Book Antiqua"/>
          </w:rPr>
          <w:t xml:space="preserve">Barack nodded, quickly </w:t>
        </w:r>
        <w:r>
          <w:rPr>
            <w:rFonts w:ascii="Book Antiqua" w:hAnsi="Book Antiqua"/>
          </w:rPr>
          <w:t>stubb</w:t>
        </w:r>
        <w:r w:rsidRPr="00A11DDB">
          <w:rPr>
            <w:rFonts w:ascii="Book Antiqua" w:hAnsi="Book Antiqua"/>
          </w:rPr>
          <w:t>ing out the cigarette in the ashtray on his desk. The room was filled with a tense silence as the enormity of the situation hung in the air.</w:t>
        </w:r>
      </w:ins>
    </w:p>
    <w:p w14:paraId="2675A8BD" w14:textId="77777777" w:rsidR="00BD5284" w:rsidRPr="00A11DDB" w:rsidRDefault="00BD5284" w:rsidP="006D6183">
      <w:pPr>
        <w:pStyle w:val="NormalWeb"/>
        <w:spacing w:line="276" w:lineRule="auto"/>
        <w:ind w:firstLine="284"/>
        <w:rPr>
          <w:ins w:id="5851" w:author="Yashua Lebowitz" w:date="2024-09-28T18:29:00Z"/>
          <w:rFonts w:ascii="Book Antiqua" w:hAnsi="Book Antiqua"/>
        </w:rPr>
      </w:pPr>
      <w:ins w:id="5852" w:author="Yashua Lebowitz" w:date="2024-09-28T18:29:00Z">
        <w:r>
          <w:rPr>
            <w:rFonts w:ascii="Book Antiqua" w:hAnsi="Book Antiqua"/>
          </w:rPr>
          <w:lastRenderedPageBreak/>
          <w:t>“</w:t>
        </w:r>
        <w:r w:rsidRPr="00A11DDB">
          <w:rPr>
            <w:rFonts w:ascii="Book Antiqua" w:hAnsi="Book Antiqua"/>
          </w:rPr>
          <w:t xml:space="preserve">Michael, </w:t>
        </w:r>
        <w:r>
          <w:rPr>
            <w:rFonts w:ascii="Book Antiqua" w:hAnsi="Book Antiqua"/>
          </w:rPr>
          <w:t>here’s the situation. S</w:t>
        </w:r>
        <w:r w:rsidRPr="00A11DDB">
          <w:rPr>
            <w:rFonts w:ascii="Book Antiqua" w:hAnsi="Book Antiqua"/>
          </w:rPr>
          <w:t>oon five million Jews are going to be dead by my hand,</w:t>
        </w:r>
        <w:r>
          <w:rPr>
            <w:rFonts w:ascii="Book Antiqua" w:hAnsi="Book Antiqua"/>
          </w:rPr>
          <w:t>” he</w:t>
        </w:r>
        <w:r w:rsidRPr="00A11DDB">
          <w:rPr>
            <w:rFonts w:ascii="Book Antiqua" w:hAnsi="Book Antiqua"/>
          </w:rPr>
          <w:t xml:space="preserve"> said quietly. </w:t>
        </w:r>
        <w:r>
          <w:rPr>
            <w:rFonts w:ascii="Book Antiqua" w:hAnsi="Book Antiqua"/>
          </w:rPr>
          <w:t>“</w:t>
        </w:r>
        <w:r w:rsidRPr="00A11DDB">
          <w:rPr>
            <w:rFonts w:ascii="Book Antiqua" w:hAnsi="Book Antiqua"/>
          </w:rPr>
          <w:t>I’m going to take the nuclear football, put in my code</w:t>
        </w:r>
        <w:r>
          <w:rPr>
            <w:rFonts w:ascii="Book Antiqua" w:hAnsi="Book Antiqua"/>
          </w:rPr>
          <w:t xml:space="preserve"> …</w:t>
        </w:r>
        <w:r w:rsidRPr="00A11DDB">
          <w:rPr>
            <w:rFonts w:ascii="Book Antiqua" w:hAnsi="Book Antiqua"/>
          </w:rPr>
          <w:t xml:space="preserve"> and poof</w:t>
        </w:r>
        <w:r>
          <w:rPr>
            <w:rFonts w:ascii="Book Antiqua" w:hAnsi="Book Antiqua"/>
          </w:rPr>
          <w:t>!</w:t>
        </w:r>
        <w:r w:rsidRPr="00A11DDB">
          <w:rPr>
            <w:rFonts w:ascii="Book Antiqua" w:hAnsi="Book Antiqua"/>
          </w:rPr>
          <w:t xml:space="preserve"> Not even Hitler was able to achieve such a feat in a single day.</w:t>
        </w:r>
        <w:r>
          <w:rPr>
            <w:rFonts w:ascii="Book Antiqua" w:hAnsi="Book Antiqua"/>
          </w:rPr>
          <w:t>”</w:t>
        </w:r>
      </w:ins>
    </w:p>
    <w:p w14:paraId="0AD7176E" w14:textId="77777777" w:rsidR="00BD5284" w:rsidRPr="00A11DDB" w:rsidRDefault="00BD5284" w:rsidP="006D6183">
      <w:pPr>
        <w:pStyle w:val="NormalWeb"/>
        <w:spacing w:line="276" w:lineRule="auto"/>
        <w:ind w:firstLine="284"/>
        <w:rPr>
          <w:ins w:id="5853" w:author="Yashua Lebowitz" w:date="2024-09-28T18:29:00Z"/>
          <w:rFonts w:ascii="Book Antiqua" w:hAnsi="Book Antiqua"/>
        </w:rPr>
      </w:pPr>
      <w:ins w:id="5854" w:author="Yashua Lebowitz" w:date="2024-09-28T18:29:00Z">
        <w:r>
          <w:rPr>
            <w:rFonts w:ascii="Book Antiqua" w:hAnsi="Book Antiqua"/>
          </w:rPr>
          <w:t>“</w:t>
        </w:r>
        <w:r w:rsidRPr="00A11DDB">
          <w:rPr>
            <w:rFonts w:ascii="Book Antiqua" w:hAnsi="Book Antiqua"/>
          </w:rPr>
          <w:t>Honey, don’t compare yourself to Hitler,</w:t>
        </w:r>
        <w:r>
          <w:rPr>
            <w:rFonts w:ascii="Book Antiqua" w:hAnsi="Book Antiqua"/>
          </w:rPr>
          <w:t>”</w:t>
        </w:r>
        <w:r w:rsidRPr="00A11DDB">
          <w:rPr>
            <w:rFonts w:ascii="Book Antiqua" w:hAnsi="Book Antiqua"/>
          </w:rPr>
          <w:t xml:space="preserve"> Michael responded, moving closer and placing a comforting hand on Barack's back. </w:t>
        </w:r>
        <w:r>
          <w:rPr>
            <w:rFonts w:ascii="Book Antiqua" w:hAnsi="Book Antiqua"/>
          </w:rPr>
          <w:t>“</w:t>
        </w:r>
        <w:r w:rsidRPr="00A11DDB">
          <w:rPr>
            <w:rFonts w:ascii="Book Antiqua" w:hAnsi="Book Antiqua"/>
          </w:rPr>
          <w:t xml:space="preserve">Hitler wasn’t trying to liberate anyone. He was just killing Jews out of fear and paranoia. You’re doing this to free the Palestinians. There’s a </w:t>
        </w:r>
        <w:r>
          <w:rPr>
            <w:rFonts w:ascii="Book Antiqua" w:hAnsi="Book Antiqua"/>
          </w:rPr>
          <w:t>huge</w:t>
        </w:r>
        <w:r w:rsidRPr="00A11DDB">
          <w:rPr>
            <w:rFonts w:ascii="Book Antiqua" w:hAnsi="Book Antiqua"/>
          </w:rPr>
          <w:t xml:space="preserve"> difference.</w:t>
        </w:r>
        <w:r>
          <w:rPr>
            <w:rFonts w:ascii="Book Antiqua" w:hAnsi="Book Antiqua"/>
          </w:rPr>
          <w:t>”</w:t>
        </w:r>
      </w:ins>
    </w:p>
    <w:p w14:paraId="78AA9659" w14:textId="77777777" w:rsidR="00BD5284" w:rsidRPr="00A11DDB" w:rsidRDefault="00BD5284" w:rsidP="006D6183">
      <w:pPr>
        <w:pStyle w:val="NormalWeb"/>
        <w:spacing w:line="276" w:lineRule="auto"/>
        <w:ind w:firstLine="284"/>
        <w:rPr>
          <w:ins w:id="5855" w:author="Yashua Lebowitz" w:date="2024-09-28T18:29:00Z"/>
          <w:rFonts w:ascii="Book Antiqua" w:hAnsi="Book Antiqua"/>
        </w:rPr>
      </w:pPr>
      <w:ins w:id="5856" w:author="Yashua Lebowitz" w:date="2024-09-28T18:29:00Z">
        <w:r w:rsidRPr="00A11DDB">
          <w:rPr>
            <w:rFonts w:ascii="Book Antiqua" w:hAnsi="Book Antiqua"/>
          </w:rPr>
          <w:t xml:space="preserve">Barack sighed deeply, the burden of his impending decision pressing down on him. </w:t>
        </w:r>
        <w:r>
          <w:rPr>
            <w:rFonts w:ascii="Book Antiqua" w:hAnsi="Book Antiqua"/>
          </w:rPr>
          <w:t>“</w:t>
        </w:r>
        <w:r w:rsidRPr="00A11DDB">
          <w:rPr>
            <w:rFonts w:ascii="Book Antiqua" w:hAnsi="Book Antiqua"/>
          </w:rPr>
          <w:t>I know, Michael. But the world will never see it that way. They</w:t>
        </w:r>
        <w:r>
          <w:rPr>
            <w:rFonts w:ascii="Book Antiqua" w:hAnsi="Book Antiqua"/>
          </w:rPr>
          <w:t>’</w:t>
        </w:r>
        <w:r w:rsidRPr="00A11DDB">
          <w:rPr>
            <w:rFonts w:ascii="Book Antiqua" w:hAnsi="Book Antiqua"/>
          </w:rPr>
          <w:t>ll see me as a monster, a tyrant.</w:t>
        </w:r>
        <w:r>
          <w:rPr>
            <w:rFonts w:ascii="Book Antiqua" w:hAnsi="Book Antiqua"/>
          </w:rPr>
          <w:t>”</w:t>
        </w:r>
      </w:ins>
    </w:p>
    <w:p w14:paraId="4356C7CC" w14:textId="77777777" w:rsidR="00BD5284" w:rsidRPr="00A11DDB" w:rsidRDefault="00BD5284" w:rsidP="006D6183">
      <w:pPr>
        <w:pStyle w:val="NormalWeb"/>
        <w:spacing w:line="276" w:lineRule="auto"/>
        <w:ind w:firstLine="284"/>
        <w:rPr>
          <w:ins w:id="5857" w:author="Yashua Lebowitz" w:date="2024-09-28T18:29:00Z"/>
          <w:rFonts w:ascii="Book Antiqua" w:hAnsi="Book Antiqua"/>
        </w:rPr>
      </w:pPr>
      <w:ins w:id="5858" w:author="Yashua Lebowitz" w:date="2024-09-28T18:29:00Z">
        <w:r w:rsidRPr="00A11DDB">
          <w:rPr>
            <w:rFonts w:ascii="Book Antiqua" w:hAnsi="Book Antiqua"/>
          </w:rPr>
          <w:t xml:space="preserve">Michael </w:t>
        </w:r>
        <w:r>
          <w:rPr>
            <w:rFonts w:ascii="Book Antiqua" w:hAnsi="Book Antiqua"/>
          </w:rPr>
          <w:t>massage</w:t>
        </w:r>
        <w:r w:rsidRPr="00A11DDB">
          <w:rPr>
            <w:rFonts w:ascii="Book Antiqua" w:hAnsi="Book Antiqua"/>
          </w:rPr>
          <w:t>d his shoulder</w:t>
        </w:r>
        <w:r>
          <w:rPr>
            <w:rFonts w:ascii="Book Antiqua" w:hAnsi="Book Antiqua"/>
          </w:rPr>
          <w:t>s</w:t>
        </w:r>
        <w:r w:rsidRPr="00A11DDB">
          <w:rPr>
            <w:rFonts w:ascii="Book Antiqua" w:hAnsi="Book Antiqua"/>
          </w:rPr>
          <w:t xml:space="preserve"> </w:t>
        </w:r>
        <w:r>
          <w:rPr>
            <w:rFonts w:ascii="Book Antiqua" w:hAnsi="Book Antiqua"/>
          </w:rPr>
          <w:t>gent</w:t>
        </w:r>
        <w:r w:rsidRPr="00A11DDB">
          <w:rPr>
            <w:rFonts w:ascii="Book Antiqua" w:hAnsi="Book Antiqua"/>
          </w:rPr>
          <w:t xml:space="preserve">ly. </w:t>
        </w:r>
        <w:r>
          <w:rPr>
            <w:rFonts w:ascii="Book Antiqua" w:hAnsi="Book Antiqua"/>
          </w:rPr>
          <w:t>“</w:t>
        </w:r>
        <w:r w:rsidRPr="00A11DDB">
          <w:rPr>
            <w:rFonts w:ascii="Book Antiqua" w:hAnsi="Book Antiqua"/>
          </w:rPr>
          <w:t>History will judge you, Barack. But you have to do what you believe is right, what you believe will bring peace in the long run. This war has to end, and sometimes, the hardest decisions are the ones that bring about real change.</w:t>
        </w:r>
        <w:r>
          <w:rPr>
            <w:rFonts w:ascii="Book Antiqua" w:hAnsi="Book Antiqua"/>
          </w:rPr>
          <w:t>”</w:t>
        </w:r>
      </w:ins>
    </w:p>
    <w:p w14:paraId="733BB380" w14:textId="77777777" w:rsidR="00BD5284" w:rsidRPr="00A11DDB" w:rsidRDefault="00BD5284" w:rsidP="006D6183">
      <w:pPr>
        <w:pStyle w:val="NormalWeb"/>
        <w:spacing w:line="276" w:lineRule="auto"/>
        <w:ind w:firstLine="284"/>
        <w:rPr>
          <w:ins w:id="5859" w:author="Yashua Lebowitz" w:date="2024-09-28T18:29:00Z"/>
          <w:rFonts w:ascii="Book Antiqua" w:hAnsi="Book Antiqua"/>
        </w:rPr>
      </w:pPr>
      <w:ins w:id="5860" w:author="Yashua Lebowitz" w:date="2024-09-28T18:29:00Z">
        <w:r w:rsidRPr="00A11DDB">
          <w:rPr>
            <w:rFonts w:ascii="Book Antiqua" w:hAnsi="Book Antiqua"/>
          </w:rPr>
          <w:t xml:space="preserve">Barack looked into Michael's eyes, finding a flicker of hope amidst the despair. </w:t>
        </w:r>
        <w:r>
          <w:rPr>
            <w:rFonts w:ascii="Book Antiqua" w:hAnsi="Book Antiqua"/>
          </w:rPr>
          <w:t>“</w:t>
        </w:r>
        <w:r w:rsidRPr="00A11DDB">
          <w:rPr>
            <w:rFonts w:ascii="Book Antiqua" w:hAnsi="Book Antiqua"/>
          </w:rPr>
          <w:t xml:space="preserve">You're </w:t>
        </w:r>
        <w:r>
          <w:rPr>
            <w:rFonts w:ascii="Book Antiqua" w:hAnsi="Book Antiqua"/>
          </w:rPr>
          <w:t xml:space="preserve">so </w:t>
        </w:r>
        <w:r w:rsidRPr="00A11DDB">
          <w:rPr>
            <w:rFonts w:ascii="Book Antiqua" w:hAnsi="Book Antiqua"/>
          </w:rPr>
          <w:t>right. I just hope this is the right path.</w:t>
        </w:r>
        <w:r>
          <w:rPr>
            <w:rFonts w:ascii="Book Antiqua" w:hAnsi="Book Antiqua"/>
          </w:rPr>
          <w:t>”</w:t>
        </w:r>
      </w:ins>
    </w:p>
    <w:p w14:paraId="54621FE6" w14:textId="77777777" w:rsidR="00BD5284" w:rsidRPr="00A11DDB" w:rsidRDefault="00BD5284" w:rsidP="006D6183">
      <w:pPr>
        <w:pStyle w:val="NormalWeb"/>
        <w:spacing w:line="276" w:lineRule="auto"/>
        <w:ind w:firstLine="284"/>
        <w:rPr>
          <w:ins w:id="5861" w:author="Yashua Lebowitz" w:date="2024-09-28T18:29:00Z"/>
          <w:rFonts w:ascii="Book Antiqua" w:hAnsi="Book Antiqua"/>
        </w:rPr>
      </w:pPr>
      <w:ins w:id="5862" w:author="Yashua Lebowitz" w:date="2024-09-28T18:29:00Z">
        <w:r w:rsidRPr="00A11DDB">
          <w:rPr>
            <w:rFonts w:ascii="Book Antiqua" w:hAnsi="Book Antiqua"/>
          </w:rPr>
          <w:t xml:space="preserve">Michael leaned in closer, </w:t>
        </w:r>
        <w:r>
          <w:rPr>
            <w:rFonts w:ascii="Book Antiqua" w:hAnsi="Book Antiqua"/>
          </w:rPr>
          <w:t>spealing</w:t>
        </w:r>
        <w:r w:rsidRPr="00A11DDB">
          <w:rPr>
            <w:rFonts w:ascii="Book Antiqua" w:hAnsi="Book Antiqua"/>
          </w:rPr>
          <w:t xml:space="preserve"> with conviction. </w:t>
        </w:r>
        <w:r>
          <w:rPr>
            <w:rFonts w:ascii="Book Antiqua" w:hAnsi="Book Antiqua"/>
          </w:rPr>
          <w:t>“</w:t>
        </w:r>
        <w:r w:rsidRPr="00A11DDB">
          <w:rPr>
            <w:rFonts w:ascii="Book Antiqua" w:hAnsi="Book Antiqua"/>
          </w:rPr>
          <w:t xml:space="preserve">Don't worry, </w:t>
        </w:r>
        <w:r>
          <w:rPr>
            <w:rFonts w:ascii="Book Antiqua" w:hAnsi="Book Antiqua"/>
          </w:rPr>
          <w:t>my dearest</w:t>
        </w:r>
        <w:r w:rsidRPr="00A11DDB">
          <w:rPr>
            <w:rFonts w:ascii="Book Antiqua" w:hAnsi="Book Antiqua"/>
          </w:rPr>
          <w:t>. Allah knows your heart. He knows you</w:t>
        </w:r>
        <w:r>
          <w:rPr>
            <w:rFonts w:ascii="Book Antiqua" w:hAnsi="Book Antiqua"/>
          </w:rPr>
          <w:t>’</w:t>
        </w:r>
        <w:r w:rsidRPr="00A11DDB">
          <w:rPr>
            <w:rFonts w:ascii="Book Antiqua" w:hAnsi="Book Antiqua"/>
          </w:rPr>
          <w:t xml:space="preserve">re trying to please </w:t>
        </w:r>
        <w:r>
          <w:rPr>
            <w:rFonts w:ascii="Book Antiqua" w:hAnsi="Book Antiqua"/>
          </w:rPr>
          <w:t>h</w:t>
        </w:r>
        <w:r w:rsidRPr="00A11DDB">
          <w:rPr>
            <w:rFonts w:ascii="Book Antiqua" w:hAnsi="Book Antiqua"/>
          </w:rPr>
          <w:t>im. Allah will reward you in paradise. Allah will also give me seventy-two virgins and we will rule together in paradise. Come, let's pray towards Mecca.</w:t>
        </w:r>
        <w:r>
          <w:rPr>
            <w:rFonts w:ascii="Book Antiqua" w:hAnsi="Book Antiqua"/>
          </w:rPr>
          <w:t>”</w:t>
        </w:r>
      </w:ins>
    </w:p>
    <w:p w14:paraId="536E91B2" w14:textId="77777777" w:rsidR="00BD5284" w:rsidRPr="00A11DDB" w:rsidRDefault="00BD5284" w:rsidP="006D6183">
      <w:pPr>
        <w:pStyle w:val="NormalWeb"/>
        <w:spacing w:line="276" w:lineRule="auto"/>
        <w:ind w:firstLine="284"/>
        <w:rPr>
          <w:ins w:id="5863" w:author="Yashua Lebowitz" w:date="2024-09-28T18:29:00Z"/>
          <w:rFonts w:ascii="Book Antiqua" w:hAnsi="Book Antiqua"/>
        </w:rPr>
      </w:pPr>
      <w:ins w:id="5864" w:author="Yashua Lebowitz" w:date="2024-09-28T18:29:00Z">
        <w:r w:rsidRPr="00A11DDB">
          <w:rPr>
            <w:rFonts w:ascii="Book Antiqua" w:hAnsi="Book Antiqua"/>
          </w:rPr>
          <w:t>Barack took a deep breath, wishing and wanting peace. He stood up from his chair, and together, they moved to the prayer rug that Michael had quietly laid out. They turned to face Mecca, their movements synchronized, a symbol of their unity in purpose and faith.</w:t>
        </w:r>
      </w:ins>
    </w:p>
    <w:p w14:paraId="53D83D05" w14:textId="77777777" w:rsidR="00BD5284" w:rsidRPr="00A11DDB" w:rsidRDefault="00BD5284" w:rsidP="006D6183">
      <w:pPr>
        <w:pStyle w:val="NormalWeb"/>
        <w:spacing w:line="276" w:lineRule="auto"/>
        <w:ind w:firstLine="284"/>
        <w:rPr>
          <w:ins w:id="5865" w:author="Yashua Lebowitz" w:date="2024-09-28T18:29:00Z"/>
          <w:rFonts w:ascii="Book Antiqua" w:hAnsi="Book Antiqua"/>
        </w:rPr>
      </w:pPr>
      <w:ins w:id="5866" w:author="Yashua Lebowitz" w:date="2024-09-28T18:29:00Z">
        <w:r w:rsidRPr="00A11DDB">
          <w:rPr>
            <w:rFonts w:ascii="Book Antiqua" w:hAnsi="Book Antiqua"/>
          </w:rPr>
          <w: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t>
        </w:r>
      </w:ins>
    </w:p>
    <w:p w14:paraId="29A9BD1D" w14:textId="77777777" w:rsidR="00BD5284" w:rsidRPr="00A11DDB" w:rsidRDefault="00BD5284" w:rsidP="006D6183">
      <w:pPr>
        <w:pStyle w:val="NormalWeb"/>
        <w:spacing w:line="276" w:lineRule="auto"/>
        <w:ind w:firstLine="284"/>
        <w:rPr>
          <w:ins w:id="5867" w:author="Yashua Lebowitz" w:date="2024-09-28T18:29:00Z"/>
          <w:rFonts w:ascii="Book Antiqua" w:hAnsi="Book Antiqua"/>
        </w:rPr>
      </w:pPr>
      <w:ins w:id="5868" w:author="Yashua Lebowitz" w:date="2024-09-28T18:29:00Z">
        <w:r w:rsidRPr="00A11DDB">
          <w:rPr>
            <w:rFonts w:ascii="Book Antiqua" w:hAnsi="Book Antiqua"/>
          </w:rPr>
          <w:t xml:space="preserve">When they finished, Barack looked at Michael with gratitude. </w:t>
        </w:r>
        <w:r>
          <w:rPr>
            <w:rFonts w:ascii="Book Antiqua" w:hAnsi="Book Antiqua"/>
          </w:rPr>
          <w:t>“</w:t>
        </w:r>
        <w:r w:rsidRPr="00A11DDB">
          <w:rPr>
            <w:rFonts w:ascii="Book Antiqua" w:hAnsi="Book Antiqua"/>
          </w:rPr>
          <w:t>Thank you, Michael. Your faith strengthens me.</w:t>
        </w:r>
        <w:r>
          <w:rPr>
            <w:rFonts w:ascii="Book Antiqua" w:hAnsi="Book Antiqua"/>
          </w:rPr>
          <w:t>”</w:t>
        </w:r>
      </w:ins>
    </w:p>
    <w:p w14:paraId="6FC8C245" w14:textId="77777777" w:rsidR="00BD5284" w:rsidRPr="00A11DDB" w:rsidRDefault="00BD5284" w:rsidP="006D6183">
      <w:pPr>
        <w:pStyle w:val="NormalWeb"/>
        <w:spacing w:line="276" w:lineRule="auto"/>
        <w:ind w:firstLine="284"/>
        <w:rPr>
          <w:ins w:id="5869" w:author="Yashua Lebowitz" w:date="2024-09-28T18:29:00Z"/>
          <w:rFonts w:ascii="Book Antiqua" w:hAnsi="Book Antiqua"/>
        </w:rPr>
      </w:pPr>
      <w:ins w:id="5870" w:author="Yashua Lebowitz" w:date="2024-09-28T18:29:00Z">
        <w:r w:rsidRPr="00A11DDB">
          <w:rPr>
            <w:rFonts w:ascii="Book Antiqua" w:hAnsi="Book Antiqua"/>
          </w:rPr>
          <w:lastRenderedPageBreak/>
          <w:t xml:space="preserve">Michael smiled warmly. </w:t>
        </w:r>
        <w:r>
          <w:rPr>
            <w:rFonts w:ascii="Book Antiqua" w:hAnsi="Book Antiqua"/>
          </w:rPr>
          <w:t>“</w:t>
        </w:r>
        <w:r w:rsidRPr="00A11DDB">
          <w:rPr>
            <w:rFonts w:ascii="Book Antiqua" w:hAnsi="Book Antiqua"/>
          </w:rPr>
          <w:t>We are in this together, Barack. No matter what comes, we face it side by side.</w:t>
        </w:r>
        <w:r>
          <w:rPr>
            <w:rFonts w:ascii="Book Antiqua" w:hAnsi="Book Antiqua"/>
          </w:rPr>
          <w:t>”</w:t>
        </w:r>
      </w:ins>
    </w:p>
    <w:p w14:paraId="03D1CEE0" w14:textId="77777777" w:rsidR="00BD5284" w:rsidRPr="00A11DDB" w:rsidRDefault="00BD5284" w:rsidP="006D6183">
      <w:pPr>
        <w:pStyle w:val="NormalWeb"/>
        <w:spacing w:line="276" w:lineRule="auto"/>
        <w:ind w:firstLine="284"/>
        <w:rPr>
          <w:ins w:id="5871" w:author="Yashua Lebowitz" w:date="2024-09-28T18:29:00Z"/>
          <w:rFonts w:ascii="Book Antiqua" w:hAnsi="Book Antiqua"/>
        </w:rPr>
      </w:pPr>
      <w:ins w:id="5872" w:author="Yashua Lebowitz" w:date="2024-09-28T18:29:00Z">
        <w:r w:rsidRPr="00A11DDB">
          <w:rPr>
            <w:rFonts w:ascii="Book Antiqua" w:hAnsi="Book Antiqua"/>
          </w:rPr>
          <w:t>With that, Barack returned to the Resolute Desk, feeling a renewed sense of resolve. He knew Allah was with him.</w:t>
        </w:r>
        <w:r>
          <w:rPr>
            <w:rFonts w:ascii="Book Antiqua" w:hAnsi="Book Antiqua"/>
          </w:rPr>
          <w:t xml:space="preserve"> I</w:t>
        </w:r>
        <w:r w:rsidRPr="00A11DDB">
          <w:rPr>
            <w:rFonts w:ascii="Book Antiqua" w:hAnsi="Book Antiqua"/>
          </w:rPr>
          <w:t>f Allah was with him, who could be against him</w:t>
        </w:r>
        <w:r>
          <w:rPr>
            <w:rFonts w:ascii="Book Antiqua" w:hAnsi="Book Antiqua"/>
          </w:rPr>
          <w:t>?</w:t>
        </w:r>
        <w:r w:rsidRPr="00A11DDB">
          <w:rPr>
            <w:rFonts w:ascii="Book Antiqua" w:hAnsi="Book Antiqua"/>
          </w:rPr>
          <w:t xml:space="preserve"> He recalled the verse from the Quran:</w:t>
        </w:r>
      </w:ins>
    </w:p>
    <w:p w14:paraId="22FA19F4" w14:textId="77777777" w:rsidR="00BD5284" w:rsidRPr="00A11DDB" w:rsidRDefault="00BD5284" w:rsidP="006D6183">
      <w:pPr>
        <w:pStyle w:val="NormalWeb"/>
        <w:spacing w:line="276" w:lineRule="auto"/>
        <w:ind w:left="284" w:right="237"/>
        <w:rPr>
          <w:ins w:id="5873" w:author="Yashua Lebowitz" w:date="2024-09-28T18:29:00Z"/>
          <w:rFonts w:ascii="Book Antiqua" w:hAnsi="Book Antiqua"/>
          <w:i/>
          <w:iCs/>
        </w:rPr>
      </w:pPr>
      <w:ins w:id="5874" w:author="Yashua Lebowitz" w:date="2024-09-28T18:29:00Z">
        <w:r w:rsidRPr="00A11DDB">
          <w:rPr>
            <w:rFonts w:ascii="Book Antiqua" w:hAnsi="Book Antiqua"/>
            <w:i/>
            <w:iCs/>
          </w:rPr>
          <w:t xml:space="preserve">If Allah helps you, none can overcome you; but if He forsakes you, who is there that can help you after Him? In Allah, then, let believers put their trust. </w:t>
        </w:r>
      </w:ins>
    </w:p>
    <w:p w14:paraId="6FC2706B" w14:textId="77777777" w:rsidR="00BD5284" w:rsidRPr="00A11DDB" w:rsidRDefault="00BD5284" w:rsidP="006D6183">
      <w:pPr>
        <w:pStyle w:val="NormalWeb"/>
        <w:spacing w:line="276" w:lineRule="auto"/>
        <w:ind w:firstLine="284"/>
        <w:rPr>
          <w:ins w:id="5875" w:author="Yashua Lebowitz" w:date="2024-09-28T18:29:00Z"/>
          <w:rFonts w:ascii="Book Antiqua" w:hAnsi="Book Antiqua"/>
        </w:rPr>
      </w:pPr>
      <w:ins w:id="5876" w:author="Yashua Lebowitz" w:date="2024-09-28T18:29:00Z">
        <w:r w:rsidRPr="00A11DDB">
          <w:rPr>
            <w:rFonts w:ascii="Book Antiqua" w:hAnsi="Book Antiqua"/>
          </w:rPr>
          <w: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t>
        </w:r>
      </w:ins>
    </w:p>
    <w:p w14:paraId="115F9D5A" w14:textId="77777777" w:rsidR="00BD5284" w:rsidRPr="00A11DDB" w:rsidRDefault="00BD5284" w:rsidP="006D6183">
      <w:pPr>
        <w:pStyle w:val="NormalWeb"/>
        <w:spacing w:line="276" w:lineRule="auto"/>
        <w:ind w:firstLine="284"/>
        <w:rPr>
          <w:ins w:id="5877" w:author="Yashua Lebowitz" w:date="2024-09-28T18:29:00Z"/>
          <w:rFonts w:ascii="Book Antiqua" w:hAnsi="Book Antiqua"/>
        </w:rPr>
      </w:pPr>
      <w:ins w:id="5878" w:author="Yashua Lebowitz" w:date="2024-09-28T18:29:00Z">
        <w:r w:rsidRPr="00A11DDB">
          <w:rPr>
            <w:rFonts w:ascii="Book Antiqua" w:hAnsi="Book Antiqua"/>
          </w:rPr>
          <w:t>“Isn't it amazing?” Michael asked.</w:t>
        </w:r>
      </w:ins>
    </w:p>
    <w:p w14:paraId="1C244F81" w14:textId="77777777" w:rsidR="00BD5284" w:rsidRPr="00A11DDB" w:rsidRDefault="00BD5284" w:rsidP="006D6183">
      <w:pPr>
        <w:pStyle w:val="NormalWeb"/>
        <w:spacing w:line="276" w:lineRule="auto"/>
        <w:ind w:firstLine="284"/>
        <w:rPr>
          <w:ins w:id="5879" w:author="Yashua Lebowitz" w:date="2024-09-28T18:29:00Z"/>
          <w:rFonts w:ascii="Book Antiqua" w:hAnsi="Book Antiqua"/>
        </w:rPr>
      </w:pPr>
      <w:ins w:id="5880" w:author="Yashua Lebowitz" w:date="2024-09-28T18:29:00Z">
        <w:r w:rsidRPr="00A11DDB">
          <w:rPr>
            <w:rFonts w:ascii="Book Antiqua" w:hAnsi="Book Antiqua"/>
          </w:rPr>
          <w:t>“You're amazing,” Barack replied, his voice filled with admiration.</w:t>
        </w:r>
      </w:ins>
    </w:p>
    <w:p w14:paraId="380AB81E" w14:textId="77777777" w:rsidR="00BD5284" w:rsidRPr="00A11DDB" w:rsidRDefault="00BD5284" w:rsidP="006D6183">
      <w:pPr>
        <w:pStyle w:val="NormalWeb"/>
        <w:spacing w:line="276" w:lineRule="auto"/>
        <w:ind w:firstLine="284"/>
        <w:rPr>
          <w:ins w:id="5881" w:author="Yashua Lebowitz" w:date="2024-09-28T18:29:00Z"/>
          <w:rFonts w:ascii="Book Antiqua" w:hAnsi="Book Antiqua"/>
        </w:rPr>
      </w:pPr>
      <w:ins w:id="5882" w:author="Yashua Lebowitz" w:date="2024-09-28T18:29:00Z">
        <w:r w:rsidRPr="00A11DDB">
          <w:rPr>
            <w:rFonts w:ascii="Book Antiqua" w:hAnsi="Book Antiqua"/>
          </w:rPr>
          <w:t xml:space="preserve">Michael unzipped his pants, and Barack took Michael's penis into his mouth, </w:t>
        </w:r>
        <w:proofErr w:type="spellStart"/>
        <w:r w:rsidRPr="00A11DDB">
          <w:rPr>
            <w:rFonts w:ascii="Book Antiqua" w:hAnsi="Book Antiqua"/>
          </w:rPr>
          <w:t>savoring</w:t>
        </w:r>
        <w:proofErr w:type="spellEnd"/>
        <w:r w:rsidRPr="00A11DDB">
          <w:rPr>
            <w:rFonts w:ascii="Book Antiqua" w:hAnsi="Book Antiqua"/>
          </w:rPr>
          <w:t xml:space="preserve"> the warmth and hardness against his tongue. Michael's hips twitched, his breath hitching as he struggled to contain the pleasure building within him.</w:t>
        </w:r>
      </w:ins>
    </w:p>
    <w:p w14:paraId="0E462FD7" w14:textId="77777777" w:rsidR="00BD5284" w:rsidRPr="00A11DDB" w:rsidRDefault="00BD5284" w:rsidP="006D6183">
      <w:pPr>
        <w:pStyle w:val="NormalWeb"/>
        <w:spacing w:line="276" w:lineRule="auto"/>
        <w:ind w:firstLine="284"/>
        <w:rPr>
          <w:ins w:id="5883" w:author="Yashua Lebowitz" w:date="2024-09-28T18:29:00Z"/>
          <w:rFonts w:ascii="Book Antiqua" w:hAnsi="Book Antiqua"/>
        </w:rPr>
      </w:pPr>
      <w:ins w:id="5884" w:author="Yashua Lebowitz" w:date="2024-09-28T18:29:00Z">
        <w:r w:rsidRPr="00A11DDB">
          <w:rPr>
            <w:rFonts w:ascii="Book Antiqua" w:hAnsi="Book Antiqua"/>
          </w:rPr>
          <w:t>As Barack continued his skilled ministrations, Michael's mind wandered back to the time they first met. It was the summer of 1989 at the Chicago law firm Sidley Austin</w:t>
        </w:r>
        <w:r>
          <w:rPr>
            <w:rFonts w:ascii="Book Antiqua" w:hAnsi="Book Antiqua"/>
          </w:rPr>
          <w:t>. They were</w:t>
        </w:r>
        <w:r w:rsidRPr="00A11DDB">
          <w:rPr>
            <w:rFonts w:ascii="Book Antiqua" w:hAnsi="Book Antiqua"/>
          </w:rPr>
          <w:t xml:space="preserve">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ins>
    </w:p>
    <w:p w14:paraId="35A615E3" w14:textId="77777777" w:rsidR="00BD5284" w:rsidRPr="00A11DDB" w:rsidRDefault="00BD5284" w:rsidP="006D6183">
      <w:pPr>
        <w:pStyle w:val="NormalWeb"/>
        <w:spacing w:line="276" w:lineRule="auto"/>
        <w:ind w:firstLine="284"/>
        <w:rPr>
          <w:ins w:id="5885" w:author="Yashua Lebowitz" w:date="2024-09-28T18:29:00Z"/>
          <w:rFonts w:ascii="Book Antiqua" w:hAnsi="Book Antiqua"/>
        </w:rPr>
      </w:pPr>
      <w:ins w:id="5886" w:author="Yashua Lebowitz" w:date="2024-09-28T18:29:00Z">
        <w:r w:rsidRPr="00A11DDB">
          <w:rPr>
            <w:rFonts w:ascii="Book Antiqua" w:hAnsi="Book Antiqua"/>
          </w:rPr>
          <w:t>Outside, the sounds of the world beyond their private sanctuary seemed distant, almost muffled. Within these four walls, it was just the two of them, lost in a moment of primal connection.</w:t>
        </w:r>
      </w:ins>
    </w:p>
    <w:p w14:paraId="3FA26395" w14:textId="77777777" w:rsidR="00BD5284" w:rsidRPr="00A11DDB" w:rsidRDefault="00BD5284" w:rsidP="006D6183">
      <w:pPr>
        <w:pStyle w:val="NormalWeb"/>
        <w:spacing w:line="276" w:lineRule="auto"/>
        <w:ind w:firstLine="284"/>
        <w:rPr>
          <w:ins w:id="5887" w:author="Yashua Lebowitz" w:date="2024-09-28T18:29:00Z"/>
          <w:rFonts w:ascii="Book Antiqua" w:hAnsi="Book Antiqua"/>
        </w:rPr>
      </w:pPr>
      <w:ins w:id="5888" w:author="Yashua Lebowitz" w:date="2024-09-28T18:29:00Z">
        <w:r w:rsidRPr="00A11DDB">
          <w:rPr>
            <w:rFonts w:ascii="Book Antiqua" w:hAnsi="Book Antiqua"/>
          </w:rPr>
          <w:t xml:space="preserve">Suddenly, there was a knock on the door, and the Secretary of State walked in, intruding on their private sanctuary and shattering their moment of bliss. He tried to walk away, but the pressing concerns stopped him in his tracks, making him wait </w:t>
        </w:r>
        <w:r w:rsidRPr="00A11DDB">
          <w:rPr>
            <w:rFonts w:ascii="Book Antiqua" w:hAnsi="Book Antiqua"/>
          </w:rPr>
          <w:lastRenderedPageBreak/>
          <w:t>with his back turned to the couple</w:t>
        </w:r>
        <w:r>
          <w:rPr>
            <w:rFonts w:ascii="Book Antiqua" w:hAnsi="Book Antiqua"/>
          </w:rPr>
          <w:t xml:space="preserve"> undone</w:t>
        </w:r>
        <w:r w:rsidRPr="00A11DDB">
          <w:rPr>
            <w:rFonts w:ascii="Book Antiqua" w:hAnsi="Book Antiqua"/>
          </w:rPr>
          <w:t>. They quickly adjusted themselves</w:t>
        </w:r>
        <w:r>
          <w:rPr>
            <w:rFonts w:ascii="Book Antiqua" w:hAnsi="Book Antiqua"/>
          </w:rPr>
          <w:t>, as</w:t>
        </w:r>
        <w:r w:rsidRPr="00A11DDB">
          <w:rPr>
            <w:rFonts w:ascii="Book Antiqua" w:hAnsi="Book Antiqua"/>
          </w:rPr>
          <w:t xml:space="preserve"> Michael hurriedly </w:t>
        </w:r>
        <w:r>
          <w:rPr>
            <w:rFonts w:ascii="Book Antiqua" w:hAnsi="Book Antiqua"/>
          </w:rPr>
          <w:t>zipped</w:t>
        </w:r>
        <w:r w:rsidRPr="00A11DDB">
          <w:rPr>
            <w:rFonts w:ascii="Book Antiqua" w:hAnsi="Book Antiqua"/>
          </w:rPr>
          <w:t xml:space="preserve"> up his pants. Barack coughed and quickly moved his chair to the Resolute Desk. Michael retreated t</w:t>
        </w:r>
        <w:r>
          <w:rPr>
            <w:rFonts w:ascii="Book Antiqua" w:hAnsi="Book Antiqua"/>
          </w:rPr>
          <w:t>hrough</w:t>
        </w:r>
        <w:r w:rsidRPr="00A11DDB">
          <w:rPr>
            <w:rFonts w:ascii="Book Antiqua" w:hAnsi="Book Antiqua"/>
          </w:rPr>
          <w:t xml:space="preserve"> an opposite door. Barack composed himself and, when ready, addressed Sean, whose back was still turned.</w:t>
        </w:r>
      </w:ins>
    </w:p>
    <w:p w14:paraId="53D314DC" w14:textId="77777777" w:rsidR="00BD5284" w:rsidRPr="00A11DDB" w:rsidRDefault="00BD5284" w:rsidP="006D6183">
      <w:pPr>
        <w:pStyle w:val="NormalWeb"/>
        <w:spacing w:line="276" w:lineRule="auto"/>
        <w:ind w:firstLine="284"/>
        <w:rPr>
          <w:ins w:id="5889" w:author="Yashua Lebowitz" w:date="2024-09-28T18:29:00Z"/>
          <w:rFonts w:ascii="Book Antiqua" w:hAnsi="Book Antiqua"/>
        </w:rPr>
      </w:pPr>
      <w:ins w:id="5890" w:author="Yashua Lebowitz" w:date="2024-09-28T18:29:00Z">
        <w:r w:rsidRPr="00A11DDB">
          <w:rPr>
            <w:rFonts w:ascii="Book Antiqua" w:hAnsi="Book Antiqua"/>
          </w:rPr>
          <w:t>“What is it, Sean?”</w:t>
        </w:r>
      </w:ins>
    </w:p>
    <w:p w14:paraId="63D40B92" w14:textId="77777777" w:rsidR="00BD5284" w:rsidRPr="00A11DDB" w:rsidRDefault="00BD5284" w:rsidP="006D6183">
      <w:pPr>
        <w:pStyle w:val="NormalWeb"/>
        <w:spacing w:line="276" w:lineRule="auto"/>
        <w:ind w:firstLine="284"/>
        <w:rPr>
          <w:ins w:id="5891" w:author="Yashua Lebowitz" w:date="2024-09-28T18:29:00Z"/>
          <w:rFonts w:ascii="Book Antiqua" w:hAnsi="Book Antiqua"/>
        </w:rPr>
      </w:pPr>
      <w:ins w:id="5892" w:author="Yashua Lebowitz" w:date="2024-09-28T18:29:00Z">
        <w:r w:rsidRPr="00A11DDB">
          <w:rPr>
            <w:rFonts w:ascii="Book Antiqua" w:hAnsi="Book Antiqua"/>
          </w:rPr>
          <w:t xml:space="preserve">Sean, a white person appointed as Secretary of State as part of a diversity inclusion initiative, forced himself to overcome the awkwardness of the situation and pretend </w:t>
        </w:r>
        <w:r>
          <w:rPr>
            <w:rFonts w:ascii="Book Antiqua" w:hAnsi="Book Antiqua"/>
          </w:rPr>
          <w:t>it</w:t>
        </w:r>
        <w:r w:rsidRPr="00A11DDB">
          <w:rPr>
            <w:rFonts w:ascii="Book Antiqua" w:hAnsi="Book Antiqua"/>
          </w:rPr>
          <w:t xml:space="preserve"> never happened.</w:t>
        </w:r>
      </w:ins>
    </w:p>
    <w:p w14:paraId="58CCBD19" w14:textId="77777777" w:rsidR="00BD5284" w:rsidRPr="00A11DDB" w:rsidRDefault="00BD5284" w:rsidP="006D6183">
      <w:pPr>
        <w:pStyle w:val="NormalWeb"/>
        <w:spacing w:line="276" w:lineRule="auto"/>
        <w:ind w:firstLine="284"/>
        <w:rPr>
          <w:ins w:id="5893" w:author="Yashua Lebowitz" w:date="2024-09-28T18:29:00Z"/>
          <w:rFonts w:ascii="Book Antiqua" w:hAnsi="Book Antiqua"/>
        </w:rPr>
      </w:pPr>
      <w:ins w:id="5894" w:author="Yashua Lebowitz" w:date="2024-09-28T18:29:00Z">
        <w:r w:rsidRPr="00A11DDB">
          <w:rPr>
            <w:rFonts w:ascii="Book Antiqua" w:hAnsi="Book Antiqua"/>
          </w:rPr>
          <w:t>He turned to face Barack</w:t>
        </w:r>
        <w:r>
          <w:rPr>
            <w:rFonts w:ascii="Book Antiqua" w:hAnsi="Book Antiqua"/>
          </w:rPr>
          <w:t xml:space="preserve"> with a serious</w:t>
        </w:r>
        <w:r w:rsidRPr="00A11DDB">
          <w:rPr>
            <w:rFonts w:ascii="Book Antiqua" w:hAnsi="Book Antiqua"/>
          </w:rPr>
          <w:t xml:space="preserve"> expression.</w:t>
        </w:r>
      </w:ins>
    </w:p>
    <w:p w14:paraId="417F58D9" w14:textId="77777777" w:rsidR="00BD5284" w:rsidRPr="00A11DDB" w:rsidRDefault="00BD5284" w:rsidP="006D6183">
      <w:pPr>
        <w:pStyle w:val="NormalWeb"/>
        <w:spacing w:line="276" w:lineRule="auto"/>
        <w:ind w:firstLine="284"/>
        <w:rPr>
          <w:ins w:id="5895" w:author="Yashua Lebowitz" w:date="2024-09-28T18:29:00Z"/>
          <w:rFonts w:ascii="Book Antiqua" w:hAnsi="Book Antiqua"/>
        </w:rPr>
      </w:pPr>
      <w:ins w:id="5896" w:author="Yashua Lebowitz" w:date="2024-09-28T18:29:00Z">
        <w:r w:rsidRPr="00A11DDB">
          <w:rPr>
            <w:rFonts w:ascii="Book Antiqua" w:hAnsi="Book Antiqua"/>
          </w:rPr>
          <w:t>“I spoke with General Monroe. He mentioned you plan on releasing the Kraken on Tel Aviv. We conducted a late-night poll and found that ninety of Americans support your decision to launch a nuclear strike.”</w:t>
        </w:r>
      </w:ins>
    </w:p>
    <w:p w14:paraId="4D8064D5" w14:textId="77777777" w:rsidR="00BD5284" w:rsidRPr="00A11DDB" w:rsidRDefault="00BD5284" w:rsidP="006D6183">
      <w:pPr>
        <w:pStyle w:val="NormalWeb"/>
        <w:spacing w:line="276" w:lineRule="auto"/>
        <w:ind w:firstLine="284"/>
        <w:rPr>
          <w:ins w:id="5897" w:author="Yashua Lebowitz" w:date="2024-09-28T18:29:00Z"/>
          <w:rFonts w:ascii="Book Antiqua" w:hAnsi="Book Antiqua"/>
        </w:rPr>
      </w:pPr>
      <w:ins w:id="5898" w:author="Yashua Lebowitz" w:date="2024-09-28T18:29:00Z">
        <w:r w:rsidRPr="00A11DDB">
          <w:rPr>
            <w:rFonts w:ascii="Book Antiqua" w:hAnsi="Book Antiqua"/>
          </w:rPr>
          <w:t>“You executed the other ten percent, correct?”</w:t>
        </w:r>
      </w:ins>
    </w:p>
    <w:p w14:paraId="51A91DB6" w14:textId="77777777" w:rsidR="00BD5284" w:rsidRPr="00A11DDB" w:rsidRDefault="00BD5284" w:rsidP="006D6183">
      <w:pPr>
        <w:pStyle w:val="NormalWeb"/>
        <w:spacing w:line="276" w:lineRule="auto"/>
        <w:ind w:firstLine="284"/>
        <w:rPr>
          <w:ins w:id="5899" w:author="Yashua Lebowitz" w:date="2024-09-28T18:29:00Z"/>
          <w:rFonts w:ascii="Book Antiqua" w:hAnsi="Book Antiqua"/>
        </w:rPr>
      </w:pPr>
      <w:ins w:id="5900" w:author="Yashua Lebowitz" w:date="2024-09-28T18:29:00Z">
        <w:r w:rsidRPr="00A11DDB">
          <w:rPr>
            <w:rFonts w:ascii="Book Antiqua" w:hAnsi="Book Antiqua"/>
          </w:rPr>
          <w:t>“Yes, sir. Firing squads were assembled, and the dissenters and their families were shot. Their identities have been erased from all records. Their state-sanctioned jobs have already been filled by loyal citizens.”</w:t>
        </w:r>
      </w:ins>
    </w:p>
    <w:p w14:paraId="5FE5C341" w14:textId="77777777" w:rsidR="00BD5284" w:rsidRPr="00A11DDB" w:rsidRDefault="00BD5284" w:rsidP="006D6183">
      <w:pPr>
        <w:pStyle w:val="NormalWeb"/>
        <w:spacing w:line="276" w:lineRule="auto"/>
        <w:ind w:firstLine="284"/>
        <w:rPr>
          <w:ins w:id="5901" w:author="Yashua Lebowitz" w:date="2024-09-28T18:29:00Z"/>
          <w:rFonts w:ascii="Book Antiqua" w:hAnsi="Book Antiqua"/>
        </w:rPr>
      </w:pPr>
      <w:ins w:id="5902" w:author="Yashua Lebowitz" w:date="2024-09-28T18:29:00Z">
        <w:r w:rsidRPr="00A11DDB">
          <w:rPr>
            <w:rFonts w:ascii="Book Antiqua" w:hAnsi="Book Antiqua"/>
          </w:rPr>
          <w:t xml:space="preserve">“Excellent. Did I ever tell you that you're my </w:t>
        </w:r>
        <w:proofErr w:type="spellStart"/>
        <w:r w:rsidRPr="00A11DDB">
          <w:rPr>
            <w:rFonts w:ascii="Book Antiqua" w:hAnsi="Book Antiqua"/>
          </w:rPr>
          <w:t>favorite</w:t>
        </w:r>
        <w:proofErr w:type="spellEnd"/>
        <w:r w:rsidRPr="00A11DDB">
          <w:rPr>
            <w:rFonts w:ascii="Book Antiqua" w:hAnsi="Book Antiqua"/>
          </w:rPr>
          <w:t xml:space="preserve"> house </w:t>
        </w:r>
        <w:proofErr w:type="spellStart"/>
        <w:r w:rsidRPr="00A11DDB">
          <w:rPr>
            <w:rFonts w:ascii="Book Antiqua" w:hAnsi="Book Antiqua"/>
          </w:rPr>
          <w:t>whigger</w:t>
        </w:r>
        <w:proofErr w:type="spellEnd"/>
        <w:r w:rsidRPr="00A11DDB">
          <w:rPr>
            <w:rFonts w:ascii="Book Antiqua" w:hAnsi="Book Antiqua"/>
          </w:rPr>
          <w:t>? Your precision and dedication to getting things done is absolutely astounding.”</w:t>
        </w:r>
      </w:ins>
    </w:p>
    <w:p w14:paraId="0C808349" w14:textId="77777777" w:rsidR="00BD5284" w:rsidRPr="00A11DDB" w:rsidRDefault="00BD5284" w:rsidP="006D6183">
      <w:pPr>
        <w:pStyle w:val="NormalWeb"/>
        <w:spacing w:line="276" w:lineRule="auto"/>
        <w:ind w:firstLine="284"/>
        <w:rPr>
          <w:ins w:id="5903" w:author="Yashua Lebowitz" w:date="2024-09-28T18:29:00Z"/>
          <w:rFonts w:ascii="Book Antiqua" w:hAnsi="Book Antiqua"/>
        </w:rPr>
      </w:pPr>
      <w:ins w:id="5904" w:author="Yashua Lebowitz" w:date="2024-09-28T18:29:00Z">
        <w:r w:rsidRPr="00A11DDB">
          <w:rPr>
            <w:rFonts w:ascii="Book Antiqua" w:hAnsi="Book Antiqua"/>
          </w:rPr>
          <w:t>“Thank you, sir. Serving you and living in the White House servant quarters has been a privilege. Without your patronage, my family might not have survived the great purge—I mean reformation.”</w:t>
        </w:r>
      </w:ins>
    </w:p>
    <w:p w14:paraId="393945DC" w14:textId="77777777" w:rsidR="00BD5284" w:rsidRPr="00A11DDB" w:rsidRDefault="00BD5284" w:rsidP="006D6183">
      <w:pPr>
        <w:pStyle w:val="NormalWeb"/>
        <w:spacing w:line="276" w:lineRule="auto"/>
        <w:ind w:firstLine="284"/>
        <w:rPr>
          <w:ins w:id="5905" w:author="Yashua Lebowitz" w:date="2024-09-28T18:29:00Z"/>
          <w:rFonts w:ascii="Book Antiqua" w:hAnsi="Book Antiqua"/>
        </w:rPr>
      </w:pPr>
      <w:ins w:id="5906" w:author="Yashua Lebowitz" w:date="2024-09-28T18:29:00Z">
        <w:r w:rsidRPr="00A11DDB">
          <w:rPr>
            <w:rFonts w:ascii="Book Antiqua" w:hAnsi="Book Antiqua"/>
          </w:rPr>
          <w:t xml:space="preserve">“Oh, it’s nothing. Just doing my duty as an American citizen. We need white people around to do the </w:t>
        </w:r>
        <w:r>
          <w:rPr>
            <w:rFonts w:ascii="Book Antiqua" w:hAnsi="Book Antiqua"/>
          </w:rPr>
          <w:t>mopping up</w:t>
        </w:r>
        <w:r w:rsidRPr="00A11DDB">
          <w:rPr>
            <w:rFonts w:ascii="Book Antiqua" w:hAnsi="Book Antiqua"/>
          </w:rPr>
          <w:t>, after all. And don’t play the victim card on me. Critical race theory only applies to Blacks. Understand?”</w:t>
        </w:r>
      </w:ins>
    </w:p>
    <w:p w14:paraId="6539E78E" w14:textId="77777777" w:rsidR="00BD5284" w:rsidRPr="00A11DDB" w:rsidRDefault="00BD5284" w:rsidP="006D6183">
      <w:pPr>
        <w:pStyle w:val="NormalWeb"/>
        <w:spacing w:line="276" w:lineRule="auto"/>
        <w:ind w:firstLine="284"/>
        <w:rPr>
          <w:ins w:id="5907" w:author="Yashua Lebowitz" w:date="2024-09-28T18:29:00Z"/>
          <w:rFonts w:ascii="Book Antiqua" w:hAnsi="Book Antiqua"/>
        </w:rPr>
      </w:pPr>
      <w:ins w:id="5908" w:author="Yashua Lebowitz" w:date="2024-09-28T18:29:00Z">
        <w:r w:rsidRPr="00A11DDB">
          <w:rPr>
            <w:rFonts w:ascii="Book Antiqua" w:hAnsi="Book Antiqua"/>
          </w:rPr>
          <w:t>“Yes sir, but I think the situation in Tel Aviv is very pertinent</w:t>
        </w:r>
        <w:r>
          <w:rPr>
            <w:rFonts w:ascii="Book Antiqua" w:hAnsi="Book Antiqua"/>
          </w:rPr>
          <w:t xml:space="preserve"> …</w:t>
        </w:r>
        <w:r w:rsidRPr="00A11DDB">
          <w:rPr>
            <w:rFonts w:ascii="Book Antiqua" w:hAnsi="Book Antiqua"/>
          </w:rPr>
          <w:t>”</w:t>
        </w:r>
      </w:ins>
    </w:p>
    <w:p w14:paraId="79751C3B" w14:textId="77777777" w:rsidR="00BD5284" w:rsidRPr="00A11DDB" w:rsidRDefault="00BD5284" w:rsidP="006D6183">
      <w:pPr>
        <w:pStyle w:val="NormalWeb"/>
        <w:spacing w:line="276" w:lineRule="auto"/>
        <w:ind w:firstLine="284"/>
        <w:rPr>
          <w:ins w:id="5909" w:author="Yashua Lebowitz" w:date="2024-09-28T18:29:00Z"/>
          <w:rFonts w:ascii="Book Antiqua" w:hAnsi="Book Antiqua"/>
        </w:rPr>
      </w:pPr>
      <w:ins w:id="5910" w:author="Yashua Lebowitz" w:date="2024-09-28T18:29:00Z">
        <w:r w:rsidRPr="00A11DDB">
          <w:rPr>
            <w:rFonts w:ascii="Book Antiqua" w:hAnsi="Book Antiqua"/>
          </w:rPr>
          <w:t>“Don’t interrupt me, boy.”</w:t>
        </w:r>
      </w:ins>
    </w:p>
    <w:p w14:paraId="1CC907FC" w14:textId="77777777" w:rsidR="00BD5284" w:rsidRPr="00A11DDB" w:rsidRDefault="00BD5284" w:rsidP="006D6183">
      <w:pPr>
        <w:pStyle w:val="NormalWeb"/>
        <w:spacing w:line="276" w:lineRule="auto"/>
        <w:ind w:firstLine="284"/>
        <w:rPr>
          <w:ins w:id="5911" w:author="Yashua Lebowitz" w:date="2024-09-28T18:29:00Z"/>
          <w:rFonts w:ascii="Book Antiqua" w:hAnsi="Book Antiqua"/>
        </w:rPr>
      </w:pPr>
      <w:ins w:id="5912" w:author="Yashua Lebowitz" w:date="2024-09-28T18:29:00Z">
        <w:r w:rsidRPr="00A11DDB">
          <w:rPr>
            <w:rFonts w:ascii="Book Antiqua" w:hAnsi="Book Antiqua"/>
          </w:rPr>
          <w:t>“Yes, sir.”</w:t>
        </w:r>
      </w:ins>
    </w:p>
    <w:p w14:paraId="67440E75" w14:textId="77777777" w:rsidR="00BD5284" w:rsidRPr="00A11DDB" w:rsidRDefault="00BD5284" w:rsidP="006D6183">
      <w:pPr>
        <w:pStyle w:val="NormalWeb"/>
        <w:spacing w:line="276" w:lineRule="auto"/>
        <w:ind w:firstLine="284"/>
        <w:rPr>
          <w:ins w:id="5913" w:author="Yashua Lebowitz" w:date="2024-09-28T18:29:00Z"/>
          <w:rFonts w:ascii="Book Antiqua" w:hAnsi="Book Antiqua"/>
        </w:rPr>
      </w:pPr>
      <w:ins w:id="5914" w:author="Yashua Lebowitz" w:date="2024-09-28T18:29:00Z">
        <w:r w:rsidRPr="00A11DDB">
          <w:rPr>
            <w:rFonts w:ascii="Book Antiqua" w:hAnsi="Book Antiqua"/>
          </w:rPr>
          <w:t>“Now, tell me what the general has to say regarding our contingency plan.”</w:t>
        </w:r>
      </w:ins>
    </w:p>
    <w:p w14:paraId="38EB9C62" w14:textId="77777777" w:rsidR="00BD5284" w:rsidRPr="00A11DDB" w:rsidRDefault="00BD5284" w:rsidP="006D6183">
      <w:pPr>
        <w:pStyle w:val="NormalWeb"/>
        <w:spacing w:line="276" w:lineRule="auto"/>
        <w:ind w:firstLine="284"/>
        <w:rPr>
          <w:ins w:id="5915" w:author="Yashua Lebowitz" w:date="2024-09-28T18:29:00Z"/>
          <w:rFonts w:ascii="Book Antiqua" w:hAnsi="Book Antiqua"/>
        </w:rPr>
      </w:pPr>
      <w:ins w:id="5916" w:author="Yashua Lebowitz" w:date="2024-09-28T18:29:00Z">
        <w:r w:rsidRPr="00A11DDB">
          <w:rPr>
            <w:rFonts w:ascii="Book Antiqua" w:hAnsi="Book Antiqua"/>
          </w:rPr>
          <w:lastRenderedPageBreak/>
          <w:t>“He says there are about 100,000 of our soldiers trapped within the city</w:t>
        </w:r>
        <w:r>
          <w:rPr>
            <w:rFonts w:ascii="Book Antiqua" w:hAnsi="Book Antiqua"/>
          </w:rPr>
          <w:t>. T</w:t>
        </w:r>
        <w:r w:rsidRPr="00A11DDB">
          <w:rPr>
            <w:rFonts w:ascii="Book Antiqua" w:hAnsi="Book Antiqua"/>
          </w:rPr>
          <w:t xml:space="preserve">heir communications </w:t>
        </w:r>
        <w:r>
          <w:rPr>
            <w:rFonts w:ascii="Book Antiqua" w:hAnsi="Book Antiqua"/>
          </w:rPr>
          <w:t xml:space="preserve">are </w:t>
        </w:r>
        <w:r w:rsidRPr="00A11DDB">
          <w:rPr>
            <w:rFonts w:ascii="Book Antiqua" w:hAnsi="Book Antiqua"/>
          </w:rPr>
          <w:t>cut off due to IDF jamming measures. It could take a couple of days before we can re-establish contact with them. Once that happens, we can safely withdraw all our soldiers.”</w:t>
        </w:r>
      </w:ins>
    </w:p>
    <w:p w14:paraId="41DB3B6F" w14:textId="77777777" w:rsidR="00BD5284" w:rsidRPr="00A11DDB" w:rsidRDefault="00BD5284" w:rsidP="006D6183">
      <w:pPr>
        <w:pStyle w:val="NormalWeb"/>
        <w:spacing w:line="276" w:lineRule="auto"/>
        <w:ind w:firstLine="284"/>
        <w:rPr>
          <w:ins w:id="5917" w:author="Yashua Lebowitz" w:date="2024-09-28T18:29:00Z"/>
          <w:rFonts w:ascii="Book Antiqua" w:hAnsi="Book Antiqua"/>
        </w:rPr>
      </w:pPr>
      <w:ins w:id="5918" w:author="Yashua Lebowitz" w:date="2024-09-28T18:29:00Z">
        <w:r w:rsidRPr="00A11DDB">
          <w:rPr>
            <w:rFonts w:ascii="Book Antiqua" w:hAnsi="Book Antiqua"/>
          </w:rPr>
          <w:t xml:space="preserve">“Ask the general if those are white units trapped in the city or units of </w:t>
        </w:r>
        <w:proofErr w:type="spellStart"/>
        <w:r w:rsidRPr="00A11DDB">
          <w:rPr>
            <w:rFonts w:ascii="Book Antiqua" w:hAnsi="Book Antiqua"/>
          </w:rPr>
          <w:t>color</w:t>
        </w:r>
        <w:proofErr w:type="spellEnd"/>
        <w:r w:rsidRPr="00A11DDB">
          <w:rPr>
            <w:rFonts w:ascii="Book Antiqua" w:hAnsi="Book Antiqua"/>
          </w:rPr>
          <w:t>.”</w:t>
        </w:r>
      </w:ins>
    </w:p>
    <w:p w14:paraId="1283F761" w14:textId="77777777" w:rsidR="00BD5284" w:rsidRPr="00A11DDB" w:rsidRDefault="00BD5284" w:rsidP="006D6183">
      <w:pPr>
        <w:pStyle w:val="NormalWeb"/>
        <w:spacing w:line="276" w:lineRule="auto"/>
        <w:ind w:firstLine="284"/>
        <w:rPr>
          <w:ins w:id="5919" w:author="Yashua Lebowitz" w:date="2024-09-28T18:29:00Z"/>
          <w:rFonts w:ascii="Book Antiqua" w:hAnsi="Book Antiqua"/>
        </w:rPr>
      </w:pPr>
      <w:ins w:id="5920" w:author="Yashua Lebowitz" w:date="2024-09-28T18:29:00Z">
        <w:r w:rsidRPr="00A11DDB">
          <w:rPr>
            <w:rFonts w:ascii="Book Antiqua" w:hAnsi="Book Antiqua"/>
          </w:rPr>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r>
          <w:rPr>
            <w:rFonts w:ascii="Book Antiqua" w:hAnsi="Book Antiqua"/>
          </w:rPr>
          <w:t>!</w:t>
        </w:r>
      </w:ins>
    </w:p>
    <w:p w14:paraId="6BB606D9" w14:textId="77777777" w:rsidR="00BD5284" w:rsidRPr="00A11DDB" w:rsidRDefault="00BD5284" w:rsidP="006D6183">
      <w:pPr>
        <w:pStyle w:val="NormalWeb"/>
        <w:spacing w:line="276" w:lineRule="auto"/>
        <w:ind w:firstLine="284"/>
        <w:rPr>
          <w:ins w:id="5921" w:author="Yashua Lebowitz" w:date="2024-09-28T18:29:00Z"/>
          <w:rFonts w:ascii="Book Antiqua" w:hAnsi="Book Antiqua"/>
        </w:rPr>
      </w:pPr>
      <w:ins w:id="5922" w:author="Yashua Lebowitz" w:date="2024-09-28T18:29:00Z">
        <w:r w:rsidRPr="00A11DDB">
          <w:rPr>
            <w:rFonts w:ascii="Book Antiqua" w:hAnsi="Book Antiqua"/>
          </w:rPr>
          <w:t xml:space="preserve">He momentarily considered finding a new house </w:t>
        </w:r>
        <w:proofErr w:type="spellStart"/>
        <w:r w:rsidRPr="00A11DDB">
          <w:rPr>
            <w:rFonts w:ascii="Book Antiqua" w:hAnsi="Book Antiqua"/>
          </w:rPr>
          <w:t>whigger</w:t>
        </w:r>
        <w:proofErr w:type="spellEnd"/>
        <w:r w:rsidRPr="00A11DDB">
          <w:rPr>
            <w:rFonts w:ascii="Book Antiqua" w:hAnsi="Book Antiqua"/>
          </w:rPr>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ins>
    </w:p>
    <w:p w14:paraId="41319F07" w14:textId="77777777" w:rsidR="00BD5284" w:rsidRPr="00A11DDB" w:rsidRDefault="00BD5284" w:rsidP="006D6183">
      <w:pPr>
        <w:pStyle w:val="NormalWeb"/>
        <w:spacing w:line="276" w:lineRule="auto"/>
        <w:ind w:firstLine="284"/>
        <w:rPr>
          <w:ins w:id="5923" w:author="Yashua Lebowitz" w:date="2024-09-28T18:29:00Z"/>
          <w:rFonts w:ascii="Book Antiqua" w:hAnsi="Book Antiqua"/>
        </w:rPr>
      </w:pPr>
      <w:ins w:id="5924" w:author="Yashua Lebowitz" w:date="2024-09-28T18:29:00Z">
        <w:r w:rsidRPr="00A11DDB">
          <w:rPr>
            <w:rFonts w:ascii="Book Antiqua" w:hAnsi="Book Antiqua"/>
          </w:rPr>
          <w:t>Barack’s mind wandered back again to Michael, remembering the intensity of their connection. The passion they shared was unparalleled, a union of two powerful figures at the height of their dominance. His thoughts were interrupted by the Secretary of State, who had finished his call.</w:t>
        </w:r>
      </w:ins>
    </w:p>
    <w:p w14:paraId="27AEB479" w14:textId="77777777" w:rsidR="00BD5284" w:rsidRPr="00A11DDB" w:rsidRDefault="00BD5284" w:rsidP="006D6183">
      <w:pPr>
        <w:pStyle w:val="NormalWeb"/>
        <w:spacing w:line="276" w:lineRule="auto"/>
        <w:ind w:firstLine="284"/>
        <w:rPr>
          <w:ins w:id="5925" w:author="Yashua Lebowitz" w:date="2024-09-28T18:29:00Z"/>
          <w:rFonts w:ascii="Book Antiqua" w:hAnsi="Book Antiqua"/>
        </w:rPr>
      </w:pPr>
      <w:ins w:id="5926" w:author="Yashua Lebowitz" w:date="2024-09-28T18:29:00Z">
        <w:r w:rsidRPr="00A11DDB">
          <w:rPr>
            <w:rFonts w:ascii="Book Antiqua" w:hAnsi="Book Antiqua"/>
          </w:rPr>
          <w:t>“Mr. President, the general confirmed that the trapped soldiers are predominantly white units.”</w:t>
        </w:r>
      </w:ins>
    </w:p>
    <w:p w14:paraId="744E5321" w14:textId="77777777" w:rsidR="00BD5284" w:rsidRPr="00A11DDB" w:rsidRDefault="00BD5284" w:rsidP="006D6183">
      <w:pPr>
        <w:pStyle w:val="NormalWeb"/>
        <w:spacing w:line="276" w:lineRule="auto"/>
        <w:ind w:firstLine="284"/>
        <w:rPr>
          <w:ins w:id="5927" w:author="Yashua Lebowitz" w:date="2024-09-28T18:29:00Z"/>
          <w:rFonts w:ascii="Book Antiqua" w:hAnsi="Book Antiqua"/>
        </w:rPr>
      </w:pPr>
      <w:ins w:id="5928" w:author="Yashua Lebowitz" w:date="2024-09-28T18:29:00Z">
        <w:r w:rsidRPr="00A11DDB">
          <w:rPr>
            <w:rFonts w:ascii="Book Antiqua" w:hAnsi="Book Antiqua"/>
          </w:rPr>
          <w:t xml:space="preserve">“Well, the longer we wait, the more </w:t>
        </w:r>
        <w:proofErr w:type="spellStart"/>
        <w:r w:rsidRPr="00A11DDB">
          <w:rPr>
            <w:rFonts w:ascii="Book Antiqua" w:hAnsi="Book Antiqua"/>
          </w:rPr>
          <w:t>colored</w:t>
        </w:r>
        <w:proofErr w:type="spellEnd"/>
        <w:r w:rsidRPr="00A11DDB">
          <w:rPr>
            <w:rFonts w:ascii="Book Antiqua" w:hAnsi="Book Antiqua"/>
          </w:rPr>
          <w:t xml:space="preserve"> units will be put at risk. I think we should nuke Tel Aviv immediately. Losing 100,000 out of 20 million soldiers is an acceptable sacrifice. Inform the general: make sure all units have withdrawn to a safe distance</w:t>
        </w:r>
        <w:r>
          <w:rPr>
            <w:rFonts w:ascii="Book Antiqua" w:hAnsi="Book Antiqua"/>
          </w:rPr>
          <w:t>. T</w:t>
        </w:r>
        <w:r w:rsidRPr="00A11DDB">
          <w:rPr>
            <w:rFonts w:ascii="Book Antiqua" w:hAnsi="Book Antiqua"/>
          </w:rPr>
          <w:t>hen we proceed with the strike.”</w:t>
        </w:r>
      </w:ins>
    </w:p>
    <w:p w14:paraId="7BD81CA2" w14:textId="77777777" w:rsidR="00BD5284" w:rsidRPr="00A11DDB" w:rsidRDefault="00BD5284" w:rsidP="006D6183">
      <w:pPr>
        <w:pStyle w:val="NormalWeb"/>
        <w:spacing w:line="276" w:lineRule="auto"/>
        <w:ind w:firstLine="284"/>
        <w:rPr>
          <w:ins w:id="5929" w:author="Yashua Lebowitz" w:date="2024-09-28T18:29:00Z"/>
          <w:rFonts w:ascii="Book Antiqua" w:hAnsi="Book Antiqua"/>
        </w:rPr>
      </w:pPr>
      <w:ins w:id="5930" w:author="Yashua Lebowitz" w:date="2024-09-28T18:29:00Z">
        <w:r w:rsidRPr="00A11DDB">
          <w:rPr>
            <w:rFonts w:ascii="Book Antiqua" w:hAnsi="Book Antiqua"/>
          </w:rPr>
          <w:t>Obama noticed tears welling up in Sean’s eyes.</w:t>
        </w:r>
      </w:ins>
    </w:p>
    <w:p w14:paraId="2CCF789A" w14:textId="77777777" w:rsidR="00BD5284" w:rsidRPr="00A11DDB" w:rsidRDefault="00BD5284" w:rsidP="006D6183">
      <w:pPr>
        <w:pStyle w:val="NormalWeb"/>
        <w:spacing w:line="276" w:lineRule="auto"/>
        <w:ind w:firstLine="284"/>
        <w:rPr>
          <w:ins w:id="5931" w:author="Yashua Lebowitz" w:date="2024-09-28T18:29:00Z"/>
          <w:rFonts w:ascii="Book Antiqua" w:hAnsi="Book Antiqua"/>
        </w:rPr>
      </w:pPr>
      <w:ins w:id="5932" w:author="Yashua Lebowitz" w:date="2024-09-28T18:29:00Z">
        <w:r w:rsidRPr="00A11DDB">
          <w:rPr>
            <w:rFonts w:ascii="Book Antiqua" w:hAnsi="Book Antiqua"/>
          </w:rPr>
          <w:t>“Do you want to say something, Sean?” Obama asked, his tone measured but firm.</w:t>
        </w:r>
      </w:ins>
    </w:p>
    <w:p w14:paraId="2E526844" w14:textId="77777777" w:rsidR="00BD5284" w:rsidRPr="00A11DDB" w:rsidRDefault="00BD5284" w:rsidP="006D6183">
      <w:pPr>
        <w:pStyle w:val="NormalWeb"/>
        <w:spacing w:line="276" w:lineRule="auto"/>
        <w:ind w:firstLine="284"/>
        <w:rPr>
          <w:ins w:id="5933" w:author="Yashua Lebowitz" w:date="2024-09-28T18:29:00Z"/>
          <w:rFonts w:ascii="Book Antiqua" w:hAnsi="Book Antiqua"/>
        </w:rPr>
      </w:pPr>
      <w:ins w:id="5934" w:author="Yashua Lebowitz" w:date="2024-09-28T18:29:00Z">
        <w:r w:rsidRPr="00A11DDB">
          <w:rPr>
            <w:rFonts w:ascii="Book Antiqua" w:hAnsi="Book Antiqua"/>
          </w:rPr>
          <w:t>Sean’s mouth opened, words forming but stalling as fear took hold. Realizing these could be his last words, he chose them carefully. “Nothing, sir. I was just thinking</w:t>
        </w:r>
        <w:r>
          <w:rPr>
            <w:rFonts w:ascii="Book Antiqua" w:hAnsi="Book Antiqua"/>
          </w:rPr>
          <w:t xml:space="preserve"> …</w:t>
        </w:r>
        <w:r w:rsidRPr="00A11DDB">
          <w:rPr>
            <w:rFonts w:ascii="Book Antiqua" w:hAnsi="Book Antiqua"/>
          </w:rPr>
          <w:t>” he paused, his voice trembling slightly</w:t>
        </w:r>
        <w:r>
          <w:rPr>
            <w:rFonts w:ascii="Book Antiqua" w:hAnsi="Book Antiqua"/>
          </w:rPr>
          <w:t>.</w:t>
        </w:r>
        <w:r w:rsidRPr="00A11DDB">
          <w:rPr>
            <w:rFonts w:ascii="Book Antiqua" w:hAnsi="Book Antiqua"/>
          </w:rPr>
          <w:t xml:space="preserve"> </w:t>
        </w:r>
        <w:r>
          <w:rPr>
            <w:rFonts w:ascii="Book Antiqua" w:hAnsi="Book Antiqua"/>
          </w:rPr>
          <w:t xml:space="preserve">Then these words came out, </w:t>
        </w:r>
        <w:r w:rsidRPr="00A11DDB">
          <w:rPr>
            <w:rFonts w:ascii="Book Antiqua" w:hAnsi="Book Antiqua"/>
          </w:rPr>
          <w:lastRenderedPageBreak/>
          <w:t xml:space="preserve">“What a bold and decisive move, sacrificing the lives of white soldiers for the protection of </w:t>
        </w:r>
        <w:proofErr w:type="spellStart"/>
        <w:r w:rsidRPr="00A11DDB">
          <w:rPr>
            <w:rFonts w:ascii="Book Antiqua" w:hAnsi="Book Antiqua"/>
          </w:rPr>
          <w:t>colored</w:t>
        </w:r>
        <w:proofErr w:type="spellEnd"/>
        <w:r w:rsidRPr="00A11DDB">
          <w:rPr>
            <w:rFonts w:ascii="Book Antiqua" w:hAnsi="Book Antiqua"/>
          </w:rPr>
          <w:t xml:space="preserve"> soldiers</w:t>
        </w:r>
        <w:r>
          <w:rPr>
            <w:rFonts w:ascii="Book Antiqua" w:hAnsi="Book Antiqua"/>
          </w:rPr>
          <w:t>!</w:t>
        </w:r>
        <w:r w:rsidRPr="00A11DDB">
          <w:rPr>
            <w:rFonts w:ascii="Book Antiqua" w:hAnsi="Book Antiqua"/>
          </w:rPr>
          <w:t xml:space="preserve"> It’s a profound act of reparation for the past sins of our forefathers.”</w:t>
        </w:r>
      </w:ins>
    </w:p>
    <w:p w14:paraId="2A76B4A6" w14:textId="77777777" w:rsidR="00BD5284" w:rsidRPr="00A11DDB" w:rsidRDefault="00BD5284" w:rsidP="006D6183">
      <w:pPr>
        <w:pStyle w:val="NormalWeb"/>
        <w:spacing w:line="276" w:lineRule="auto"/>
        <w:ind w:firstLine="284"/>
        <w:rPr>
          <w:ins w:id="5935" w:author="Yashua Lebowitz" w:date="2024-09-28T18:29:00Z"/>
          <w:rFonts w:ascii="Book Antiqua" w:hAnsi="Book Antiqua"/>
        </w:rPr>
      </w:pPr>
      <w:ins w:id="5936" w:author="Yashua Lebowitz" w:date="2024-09-28T18:29:00Z">
        <w:r w:rsidRPr="00A11DDB">
          <w:rPr>
            <w:rFonts w:ascii="Book Antiqua" w:hAnsi="Book Antiqua"/>
          </w:rPr>
          <w:t>Obama studied Sean for a moment, sensing the fear in his tone. The control he had over Sean made him long to be dominated by Michael. “Indeed, Sean. It’s a necessary step toward a more just world. We must be willing to make hard decisions for the greater good.”</w:t>
        </w:r>
      </w:ins>
    </w:p>
    <w:p w14:paraId="26FD03C5" w14:textId="77777777" w:rsidR="00BD5284" w:rsidRPr="00A11DDB" w:rsidRDefault="00BD5284" w:rsidP="006D6183">
      <w:pPr>
        <w:pStyle w:val="NormalWeb"/>
        <w:spacing w:line="276" w:lineRule="auto"/>
        <w:ind w:firstLine="284"/>
        <w:rPr>
          <w:ins w:id="5937" w:author="Yashua Lebowitz" w:date="2024-09-28T18:29:00Z"/>
          <w:rFonts w:ascii="Book Antiqua" w:hAnsi="Book Antiqua"/>
        </w:rPr>
      </w:pPr>
      <w:ins w:id="5938" w:author="Yashua Lebowitz" w:date="2024-09-28T18:29:00Z">
        <w:r w:rsidRPr="00A11DDB">
          <w:rPr>
            <w:rFonts w:ascii="Book Antiqua" w:hAnsi="Book Antiqua"/>
          </w:rPr>
          <w:t>“Yes, sir,” Sean replied, his voice steadier now, though his heart still pounded.</w:t>
        </w:r>
      </w:ins>
    </w:p>
    <w:p w14:paraId="1D313FDD" w14:textId="77777777" w:rsidR="00852C46" w:rsidRPr="00852C46" w:rsidRDefault="00852C46" w:rsidP="006D6183">
      <w:pPr>
        <w:pStyle w:val="NormalWeb"/>
        <w:spacing w:line="276" w:lineRule="auto"/>
        <w:ind w:firstLine="284"/>
        <w:rPr>
          <w:ins w:id="5939" w:author="Yashua Lebowitz" w:date="2024-09-28T19:14:00Z"/>
          <w:rFonts w:ascii="Book Antiqua" w:hAnsi="Book Antiqua"/>
        </w:rPr>
      </w:pPr>
      <w:ins w:id="5940" w:author="Yashua Lebowitz" w:date="2024-09-28T19:14:00Z">
        <w:r w:rsidRPr="00852C46">
          <w:rPr>
            <w:rFonts w:ascii="Book Antiqua" w:hAnsi="Book Antiqua"/>
          </w:rPr>
          <w:t>Barack's excitement was palpable, his eyes gleaming as he gave the order. “Great, when the troops we’re still in contact with have withdrawn to a safe distance, I’ll get this show on the road. Immediately notify me when that’s been accomplished,” he said, pausing just long enough for his expression to shift dramatically. His face lit up, as if struck by sudden inspiration. “Wait, I just had an epiphany. A great idea. We didn’t launch the nukes. The IDF detonated a nuke within the city to stop our advancing soldiers. That’s it! They sacrificed the city and its inhabitants to halt our advance.”</w:t>
        </w:r>
      </w:ins>
    </w:p>
    <w:p w14:paraId="056BB7C3" w14:textId="77777777" w:rsidR="00852C46" w:rsidRPr="00852C46" w:rsidRDefault="00852C46" w:rsidP="006D6183">
      <w:pPr>
        <w:pStyle w:val="NormalWeb"/>
        <w:spacing w:line="276" w:lineRule="auto"/>
        <w:ind w:firstLine="284"/>
        <w:rPr>
          <w:ins w:id="5941" w:author="Yashua Lebowitz" w:date="2024-09-28T19:14:00Z"/>
          <w:rFonts w:ascii="Book Antiqua" w:hAnsi="Book Antiqua"/>
        </w:rPr>
      </w:pPr>
      <w:ins w:id="5942" w:author="Yashua Lebowitz" w:date="2024-09-28T19:14:00Z">
        <w:r w:rsidRPr="00852C46">
          <w:rPr>
            <w:rFonts w:ascii="Book Antiqua" w:hAnsi="Book Antiqua"/>
          </w:rPr>
          <w:t>His advisor nodded eagerly, clearly impressed. “That’s a brilliant idea, sir! I’ll call CNN immediately and have them run the story. Anything else come to mind, sir?”</w:t>
        </w:r>
      </w:ins>
    </w:p>
    <w:p w14:paraId="10756958" w14:textId="77777777" w:rsidR="00852C46" w:rsidRPr="00852C46" w:rsidRDefault="00852C46" w:rsidP="006D6183">
      <w:pPr>
        <w:pStyle w:val="NormalWeb"/>
        <w:spacing w:line="276" w:lineRule="auto"/>
        <w:ind w:firstLine="284"/>
        <w:rPr>
          <w:ins w:id="5943" w:author="Yashua Lebowitz" w:date="2024-09-28T19:14:00Z"/>
          <w:rFonts w:ascii="Book Antiqua" w:hAnsi="Book Antiqua"/>
        </w:rPr>
      </w:pPr>
      <w:ins w:id="5944" w:author="Yashua Lebowitz" w:date="2024-09-28T19:14:00Z">
        <w:r w:rsidRPr="00852C46">
          <w:rPr>
            <w:rFonts w:ascii="Book Antiqua" w:hAnsi="Book Antiqua"/>
          </w:rPr>
          <w:t>Barack waved him off, his excitement spilling over. “No, no, that’s it for now. Get on it!”</w:t>
        </w:r>
      </w:ins>
    </w:p>
    <w:p w14:paraId="679BEF69" w14:textId="77777777" w:rsidR="00BD5284" w:rsidRPr="00A11DDB" w:rsidRDefault="00BD5284" w:rsidP="006D6183">
      <w:pPr>
        <w:pStyle w:val="NormalWeb"/>
        <w:spacing w:line="276" w:lineRule="auto"/>
        <w:ind w:firstLine="284"/>
        <w:rPr>
          <w:ins w:id="5945" w:author="Yashua Lebowitz" w:date="2024-09-28T18:29:00Z"/>
          <w:rFonts w:ascii="Book Antiqua" w:hAnsi="Book Antiqua"/>
        </w:rPr>
      </w:pPr>
      <w:ins w:id="5946" w:author="Yashua Lebowitz" w:date="2024-09-28T18:29:00Z">
        <w:r w:rsidRPr="00A11DDB">
          <w:rPr>
            <w:rFonts w:ascii="Book Antiqua" w:hAnsi="Book Antiqua"/>
          </w:rPr>
          <w:t>As soon as Barack was done, Sean began making a flurry of calls.</w:t>
        </w:r>
      </w:ins>
    </w:p>
    <w:p w14:paraId="643C72F2" w14:textId="77777777" w:rsidR="00BD5284" w:rsidRPr="00A11DDB" w:rsidRDefault="00BD5284" w:rsidP="006D6183">
      <w:pPr>
        <w:pStyle w:val="NormalWeb"/>
        <w:spacing w:line="276" w:lineRule="auto"/>
        <w:ind w:firstLine="284"/>
        <w:rPr>
          <w:ins w:id="5947" w:author="Yashua Lebowitz" w:date="2024-09-28T18:29:00Z"/>
          <w:rFonts w:ascii="Book Antiqua" w:hAnsi="Book Antiqua"/>
        </w:rPr>
      </w:pPr>
      <w:ins w:id="5948" w:author="Yashua Lebowitz" w:date="2024-09-28T18:29:00Z">
        <w:r>
          <w:rPr>
            <w:rFonts w:ascii="Book Antiqua" w:hAnsi="Book Antiqua"/>
          </w:rPr>
          <w:t>When</w:t>
        </w:r>
        <w:r w:rsidRPr="00A11DDB">
          <w:rPr>
            <w:rFonts w:ascii="Book Antiqua" w:hAnsi="Book Antiqua"/>
          </w:rPr>
          <w:t xml:space="preserve"> Sean </w:t>
        </w:r>
        <w:r>
          <w:rPr>
            <w:rFonts w:ascii="Book Antiqua" w:hAnsi="Book Antiqua"/>
          </w:rPr>
          <w:t>had left</w:t>
        </w:r>
        <w:r w:rsidRPr="00A11DDB">
          <w:rPr>
            <w:rFonts w:ascii="Book Antiqua" w:hAnsi="Book Antiqua"/>
          </w:rPr>
          <w:t xml:space="preserve">, Lieutenant Commander David Reynolds, the officer currently carrying the nuclear football, entered. He was a composed and unassuming figure, chosen for his calm </w:t>
        </w:r>
        <w:proofErr w:type="spellStart"/>
        <w:r w:rsidRPr="00A11DDB">
          <w:rPr>
            <w:rFonts w:ascii="Book Antiqua" w:hAnsi="Book Antiqua"/>
          </w:rPr>
          <w:t>demeanor</w:t>
        </w:r>
        <w:proofErr w:type="spellEnd"/>
        <w:r w:rsidRPr="00A11DDB">
          <w:rPr>
            <w:rFonts w:ascii="Book Antiqua" w:hAnsi="Book Antiqua"/>
          </w:rPr>
          <w:t xml:space="preserve"> and impeccable record.</w:t>
        </w:r>
      </w:ins>
    </w:p>
    <w:p w14:paraId="7E12AC04" w14:textId="77777777" w:rsidR="00BD5284" w:rsidRPr="00A11DDB" w:rsidRDefault="00BD5284" w:rsidP="006D6183">
      <w:pPr>
        <w:pStyle w:val="NormalWeb"/>
        <w:spacing w:line="276" w:lineRule="auto"/>
        <w:ind w:firstLine="284"/>
        <w:rPr>
          <w:ins w:id="5949" w:author="Yashua Lebowitz" w:date="2024-09-28T18:29:00Z"/>
          <w:rFonts w:ascii="Book Antiqua" w:hAnsi="Book Antiqua"/>
        </w:rPr>
      </w:pPr>
      <w:ins w:id="5950" w:author="Yashua Lebowitz" w:date="2024-09-28T18:29:00Z">
        <w:r w:rsidRPr="00A11DDB">
          <w:rPr>
            <w:rFonts w:ascii="Book Antiqua" w:hAnsi="Book Antiqua"/>
          </w:rPr>
          <w:t>He pulled up a chair and sat beside Barack.</w:t>
        </w:r>
      </w:ins>
    </w:p>
    <w:p w14:paraId="2D5E0A31" w14:textId="77777777" w:rsidR="00BD5284" w:rsidRPr="00A11DDB" w:rsidRDefault="00BD5284" w:rsidP="006D6183">
      <w:pPr>
        <w:pStyle w:val="NormalWeb"/>
        <w:spacing w:line="276" w:lineRule="auto"/>
        <w:ind w:firstLine="284"/>
        <w:rPr>
          <w:ins w:id="5951" w:author="Yashua Lebowitz" w:date="2024-09-28T18:29:00Z"/>
          <w:rFonts w:ascii="Book Antiqua" w:hAnsi="Book Antiqua"/>
        </w:rPr>
      </w:pPr>
      <w:ins w:id="5952" w:author="Yashua Lebowitz" w:date="2024-09-28T18:29:00Z">
        <w:r w:rsidRPr="00A11DDB">
          <w:rPr>
            <w:rFonts w:ascii="Book Antiqua" w:hAnsi="Book Antiqua"/>
          </w:rPr>
          <w:t>“How you doing</w:t>
        </w:r>
        <w:r>
          <w:rPr>
            <w:rFonts w:ascii="Book Antiqua" w:hAnsi="Book Antiqua"/>
          </w:rPr>
          <w:t>,</w:t>
        </w:r>
        <w:r w:rsidRPr="00A11DDB">
          <w:rPr>
            <w:rFonts w:ascii="Book Antiqua" w:hAnsi="Book Antiqua"/>
          </w:rPr>
          <w:t xml:space="preserve"> Dave</w:t>
        </w:r>
        <w:r>
          <w:rPr>
            <w:rFonts w:ascii="Book Antiqua" w:hAnsi="Book Antiqua"/>
          </w:rPr>
          <w:t>?</w:t>
        </w:r>
        <w:r w:rsidRPr="00A11DDB">
          <w:rPr>
            <w:rFonts w:ascii="Book Antiqua" w:hAnsi="Book Antiqua"/>
          </w:rPr>
          <w:t xml:space="preserve">” </w:t>
        </w:r>
      </w:ins>
    </w:p>
    <w:p w14:paraId="0BB9D3A5" w14:textId="77777777" w:rsidR="00BD5284" w:rsidRPr="00A11DDB" w:rsidRDefault="00BD5284" w:rsidP="006D6183">
      <w:pPr>
        <w:pStyle w:val="NormalWeb"/>
        <w:spacing w:line="276" w:lineRule="auto"/>
        <w:ind w:firstLine="284"/>
        <w:rPr>
          <w:ins w:id="5953" w:author="Yashua Lebowitz" w:date="2024-09-28T18:29:00Z"/>
          <w:rFonts w:ascii="Book Antiqua" w:hAnsi="Book Antiqua"/>
        </w:rPr>
      </w:pPr>
      <w:ins w:id="5954" w:author="Yashua Lebowitz" w:date="2024-09-28T18:29:00Z">
        <w:r w:rsidRPr="00A11DDB">
          <w:rPr>
            <w:rFonts w:ascii="Book Antiqua" w:hAnsi="Book Antiqua"/>
          </w:rPr>
          <w:t>“Doing fine</w:t>
        </w:r>
        <w:r>
          <w:rPr>
            <w:rFonts w:ascii="Book Antiqua" w:hAnsi="Book Antiqua"/>
          </w:rPr>
          <w:t>,</w:t>
        </w:r>
        <w:r w:rsidRPr="00A11DDB">
          <w:rPr>
            <w:rFonts w:ascii="Book Antiqua" w:hAnsi="Book Antiqua"/>
          </w:rPr>
          <w:t xml:space="preserve"> Barack. So, we’re nuking Israel today?” He said casually.</w:t>
        </w:r>
      </w:ins>
    </w:p>
    <w:p w14:paraId="72F90C3F" w14:textId="77777777" w:rsidR="00BD5284" w:rsidRPr="00A11DDB" w:rsidRDefault="00BD5284" w:rsidP="006D6183">
      <w:pPr>
        <w:pStyle w:val="NormalWeb"/>
        <w:spacing w:line="276" w:lineRule="auto"/>
        <w:ind w:firstLine="284"/>
        <w:rPr>
          <w:ins w:id="5955" w:author="Yashua Lebowitz" w:date="2024-09-28T18:29:00Z"/>
          <w:rFonts w:ascii="Book Antiqua" w:hAnsi="Book Antiqua"/>
        </w:rPr>
      </w:pPr>
      <w:ins w:id="5956" w:author="Yashua Lebowitz" w:date="2024-09-28T18:29:00Z">
        <w:r w:rsidRPr="00A11DDB">
          <w:rPr>
            <w:rFonts w:ascii="Book Antiqua" w:hAnsi="Book Antiqua"/>
          </w:rPr>
          <w:t>“It does look like it, Dave. I sure do miss your wife’s fried chicken. She’s a damn good cook. When are we getting together again to have a cookout?”</w:t>
        </w:r>
      </w:ins>
    </w:p>
    <w:p w14:paraId="5757CCA3" w14:textId="77777777" w:rsidR="00BD5284" w:rsidRDefault="00BD5284" w:rsidP="006D6183">
      <w:pPr>
        <w:pStyle w:val="NormalWeb"/>
        <w:spacing w:before="0" w:beforeAutospacing="0" w:after="200" w:afterAutospacing="0" w:line="276" w:lineRule="auto"/>
        <w:ind w:firstLine="284"/>
        <w:rPr>
          <w:ins w:id="5957" w:author="Yashua Lebowitz" w:date="2024-09-28T18:29:00Z"/>
          <w:rFonts w:ascii="Book Antiqua" w:hAnsi="Book Antiqua"/>
        </w:rPr>
      </w:pPr>
      <w:ins w:id="5958" w:author="Yashua Lebowitz" w:date="2024-09-28T18:29:00Z">
        <w:r w:rsidRPr="00A11DDB">
          <w:rPr>
            <w:rFonts w:ascii="Book Antiqua" w:hAnsi="Book Antiqua"/>
          </w:rPr>
          <w:t xml:space="preserve">“Well, you know, after we get done killing </w:t>
        </w:r>
        <w:r>
          <w:rPr>
            <w:rFonts w:ascii="Book Antiqua" w:hAnsi="Book Antiqua"/>
          </w:rPr>
          <w:t>five</w:t>
        </w:r>
        <w:r w:rsidRPr="00A11DDB">
          <w:rPr>
            <w:rFonts w:ascii="Book Antiqua" w:hAnsi="Book Antiqua"/>
          </w:rPr>
          <w:t xml:space="preserve"> million Jews in the Promised Land.” He shifted uncomfortably in his seat.</w:t>
        </w:r>
        <w:r>
          <w:rPr>
            <w:rFonts w:ascii="Book Antiqua" w:hAnsi="Book Antiqua"/>
          </w:rPr>
          <w:t xml:space="preserve"> </w:t>
        </w:r>
      </w:ins>
    </w:p>
    <w:p w14:paraId="5E527DE0" w14:textId="77777777" w:rsidR="00BD5284" w:rsidRPr="00A11DDB" w:rsidRDefault="00BD5284" w:rsidP="006D6183">
      <w:pPr>
        <w:pStyle w:val="NormalWeb"/>
        <w:spacing w:line="276" w:lineRule="auto"/>
        <w:ind w:firstLine="284"/>
        <w:rPr>
          <w:ins w:id="5959" w:author="Yashua Lebowitz" w:date="2024-09-28T18:29:00Z"/>
          <w:rFonts w:ascii="Book Antiqua" w:hAnsi="Book Antiqua"/>
        </w:rPr>
      </w:pPr>
      <w:ins w:id="5960" w:author="Yashua Lebowitz" w:date="2024-09-28T18:29:00Z">
        <w:r w:rsidRPr="00A11DDB">
          <w:rPr>
            <w:rFonts w:ascii="Book Antiqua" w:hAnsi="Book Antiqua"/>
          </w:rPr>
          <w:lastRenderedPageBreak/>
          <w:t>“It’s justified, right?”</w:t>
        </w:r>
      </w:ins>
    </w:p>
    <w:p w14:paraId="1DB3F376" w14:textId="77777777" w:rsidR="00BD5284" w:rsidRPr="00A11DDB" w:rsidRDefault="00BD5284" w:rsidP="006D6183">
      <w:pPr>
        <w:pStyle w:val="NormalWeb"/>
        <w:spacing w:line="276" w:lineRule="auto"/>
        <w:ind w:firstLine="284"/>
        <w:rPr>
          <w:ins w:id="5961" w:author="Yashua Lebowitz" w:date="2024-09-28T18:29:00Z"/>
          <w:rFonts w:ascii="Book Antiqua" w:hAnsi="Book Antiqua"/>
        </w:rPr>
      </w:pPr>
      <w:ins w:id="5962" w:author="Yashua Lebowitz" w:date="2024-09-28T18:29:00Z">
        <w:r w:rsidRPr="00A11DDB">
          <w:rPr>
            <w:rFonts w:ascii="Book Antiqua" w:hAnsi="Book Antiqua"/>
          </w:rPr>
          <w:t>“Oh, I mean</w:t>
        </w:r>
        <w:r>
          <w:rPr>
            <w:rFonts w:ascii="Book Antiqua" w:hAnsi="Book Antiqua"/>
          </w:rPr>
          <w:t>,</w:t>
        </w:r>
        <w:r w:rsidRPr="00A11DDB">
          <w:rPr>
            <w:rFonts w:ascii="Book Antiqua" w:hAnsi="Book Antiqua"/>
          </w:rPr>
          <w:t xml:space="preserve"> totally. This is the final solution for Palestine, is it not?”</w:t>
        </w:r>
      </w:ins>
    </w:p>
    <w:p w14:paraId="1B8FBDBA" w14:textId="77777777" w:rsidR="00BD5284" w:rsidRPr="00A11DDB" w:rsidRDefault="00BD5284" w:rsidP="006D6183">
      <w:pPr>
        <w:pStyle w:val="NormalWeb"/>
        <w:spacing w:line="276" w:lineRule="auto"/>
        <w:ind w:firstLine="284"/>
        <w:rPr>
          <w:ins w:id="5963" w:author="Yashua Lebowitz" w:date="2024-09-28T18:29:00Z"/>
          <w:rFonts w:ascii="Book Antiqua" w:hAnsi="Book Antiqua"/>
        </w:rPr>
      </w:pPr>
      <w:ins w:id="5964" w:author="Yashua Lebowitz" w:date="2024-09-28T18:29:00Z">
        <w:r w:rsidRPr="00A11DDB">
          <w:rPr>
            <w:rFonts w:ascii="Book Antiqua" w:hAnsi="Book Antiqua"/>
          </w:rPr>
          <w:t>Barack was silent, looking at Dave to see his reaction. They both knew the answer to the question, but Barack wanted to see if Dave believed it too.</w:t>
        </w:r>
      </w:ins>
    </w:p>
    <w:p w14:paraId="746E4376" w14:textId="77777777" w:rsidR="00BD5284" w:rsidRPr="00A11DDB" w:rsidRDefault="00BD5284" w:rsidP="006D6183">
      <w:pPr>
        <w:pStyle w:val="NormalWeb"/>
        <w:spacing w:line="276" w:lineRule="auto"/>
        <w:ind w:firstLine="284"/>
        <w:rPr>
          <w:ins w:id="5965" w:author="Yashua Lebowitz" w:date="2024-09-28T18:29:00Z"/>
          <w:rFonts w:ascii="Book Antiqua" w:hAnsi="Book Antiqua"/>
        </w:rPr>
      </w:pPr>
      <w:ins w:id="5966" w:author="Yashua Lebowitz" w:date="2024-09-28T18:29:00Z">
        <w:r w:rsidRPr="00A11DDB">
          <w:rPr>
            <w:rFonts w:ascii="Book Antiqua" w:hAnsi="Book Antiqua"/>
          </w:rPr>
          <w:t>“Hey, wasn’t your wife’s grandfather Jewish, half Jewish? Doesn’t that make your wife Jewish?”</w:t>
        </w:r>
      </w:ins>
    </w:p>
    <w:p w14:paraId="451EFD3A" w14:textId="77777777" w:rsidR="00BD5284" w:rsidRPr="00A11DDB" w:rsidRDefault="00BD5284" w:rsidP="006D6183">
      <w:pPr>
        <w:pStyle w:val="NormalWeb"/>
        <w:spacing w:line="276" w:lineRule="auto"/>
        <w:ind w:firstLine="284"/>
        <w:rPr>
          <w:ins w:id="5967" w:author="Yashua Lebowitz" w:date="2024-09-28T18:29:00Z"/>
          <w:rFonts w:ascii="Book Antiqua" w:hAnsi="Book Antiqua"/>
        </w:rPr>
      </w:pPr>
      <w:ins w:id="5968" w:author="Yashua Lebowitz" w:date="2024-09-28T18:29:00Z">
        <w:r w:rsidRPr="00A11DDB">
          <w:rPr>
            <w:rFonts w:ascii="Book Antiqua" w:hAnsi="Book Antiqua"/>
          </w:rPr>
          <w:t>“No, he married a woman who wasn’t Jewish.”</w:t>
        </w:r>
      </w:ins>
    </w:p>
    <w:p w14:paraId="50E5818C" w14:textId="77777777" w:rsidR="00BD5284" w:rsidRPr="00A11DDB" w:rsidRDefault="00BD5284" w:rsidP="006D6183">
      <w:pPr>
        <w:pStyle w:val="NormalWeb"/>
        <w:spacing w:line="276" w:lineRule="auto"/>
        <w:ind w:firstLine="284"/>
        <w:rPr>
          <w:ins w:id="5969" w:author="Yashua Lebowitz" w:date="2024-09-28T18:29:00Z"/>
          <w:rFonts w:ascii="Book Antiqua" w:hAnsi="Book Antiqua"/>
        </w:rPr>
      </w:pPr>
      <w:ins w:id="5970" w:author="Yashua Lebowitz" w:date="2024-09-28T18:29:00Z">
        <w:r w:rsidRPr="00A11DDB">
          <w:rPr>
            <w:rFonts w:ascii="Book Antiqua" w:hAnsi="Book Antiqua"/>
          </w:rPr>
          <w:t>“Well, that would make her a quarter Jew, wouldn’t it?”</w:t>
        </w:r>
      </w:ins>
    </w:p>
    <w:p w14:paraId="0FA7ABC8" w14:textId="77777777" w:rsidR="00BD5284" w:rsidRPr="00A11DDB" w:rsidRDefault="00BD5284" w:rsidP="006D6183">
      <w:pPr>
        <w:pStyle w:val="NormalWeb"/>
        <w:spacing w:line="276" w:lineRule="auto"/>
        <w:ind w:firstLine="284"/>
        <w:rPr>
          <w:ins w:id="5971" w:author="Yashua Lebowitz" w:date="2024-09-28T18:29:00Z"/>
          <w:rFonts w:ascii="Book Antiqua" w:hAnsi="Book Antiqua"/>
        </w:rPr>
      </w:pPr>
      <w:ins w:id="5972" w:author="Yashua Lebowitz" w:date="2024-09-28T18:29:00Z">
        <w:r w:rsidRPr="00A11DDB">
          <w:rPr>
            <w:rFonts w:ascii="Book Antiqua" w:hAnsi="Book Antiqua"/>
          </w:rPr>
          <w:t>“I’m not going to let you do this, sir. How do you feel knowing that you ate fried chicken from the hands of a black Jew</w:t>
        </w:r>
        <w:r>
          <w:rPr>
            <w:rFonts w:ascii="Book Antiqua" w:hAnsi="Book Antiqua"/>
          </w:rPr>
          <w:t>, y</w:t>
        </w:r>
        <w:r w:rsidRPr="00A11DDB">
          <w:rPr>
            <w:rFonts w:ascii="Book Antiqua" w:hAnsi="Book Antiqua"/>
          </w:rPr>
          <w:t>our enemy</w:t>
        </w:r>
        <w:r>
          <w:rPr>
            <w:rFonts w:ascii="Book Antiqua" w:hAnsi="Book Antiqua"/>
          </w:rPr>
          <w:t>?</w:t>
        </w:r>
        <w:r w:rsidRPr="00A11DDB">
          <w:rPr>
            <w:rFonts w:ascii="Book Antiqua" w:hAnsi="Book Antiqua"/>
          </w:rPr>
          <w:t>”</w:t>
        </w:r>
      </w:ins>
    </w:p>
    <w:p w14:paraId="2E75DBEB" w14:textId="77777777" w:rsidR="00BD5284" w:rsidRPr="00A11DDB" w:rsidRDefault="00BD5284" w:rsidP="006D6183">
      <w:pPr>
        <w:pStyle w:val="NormalWeb"/>
        <w:spacing w:line="276" w:lineRule="auto"/>
        <w:ind w:firstLine="284"/>
        <w:rPr>
          <w:ins w:id="5973" w:author="Yashua Lebowitz" w:date="2024-09-28T18:29:00Z"/>
          <w:rFonts w:ascii="Book Antiqua" w:hAnsi="Book Antiqua"/>
        </w:rPr>
      </w:pPr>
      <w:ins w:id="5974" w:author="Yashua Lebowitz" w:date="2024-09-28T18:29:00Z">
        <w:r w:rsidRPr="00A11DDB">
          <w:rPr>
            <w:rFonts w:ascii="Book Antiqua" w:hAnsi="Book Antiqua"/>
          </w:rPr>
          <w:t>“Dave, I know what you want to do right now and I can assure you all precautions have been taken. The bullets in your gun, well, they’re blanks. We go back a long way. I already knew this about your wife, but I overlooked these things. I want to see things work out between us.”</w:t>
        </w:r>
      </w:ins>
    </w:p>
    <w:p w14:paraId="7A828C0D" w14:textId="77777777" w:rsidR="00BD5284" w:rsidRPr="00A11DDB" w:rsidRDefault="00BD5284" w:rsidP="006D6183">
      <w:pPr>
        <w:pStyle w:val="NormalWeb"/>
        <w:spacing w:line="276" w:lineRule="auto"/>
        <w:ind w:firstLine="284"/>
        <w:rPr>
          <w:ins w:id="5975" w:author="Yashua Lebowitz" w:date="2024-09-28T18:29:00Z"/>
          <w:rFonts w:ascii="Book Antiqua" w:hAnsi="Book Antiqua"/>
        </w:rPr>
      </w:pPr>
      <w:ins w:id="5976" w:author="Yashua Lebowitz" w:date="2024-09-28T18:29:00Z">
        <w:r w:rsidRPr="00A11DDB">
          <w:rPr>
            <w:rFonts w:ascii="Book Antiqua" w:hAnsi="Book Antiqua"/>
          </w:rPr>
          <w:t>Lieutenant Commander Dave pulled out his sidearm and began pulling the trigger. Loud shots resounded in the Oval Office. After all the blanks had been exhausted, Obama sat there unharmed, looking smugly at him.</w:t>
        </w:r>
      </w:ins>
    </w:p>
    <w:p w14:paraId="7D43CC13" w14:textId="77777777" w:rsidR="00BD5284" w:rsidRPr="00A11DDB" w:rsidRDefault="00BD5284" w:rsidP="006D6183">
      <w:pPr>
        <w:pStyle w:val="NormalWeb"/>
        <w:spacing w:line="276" w:lineRule="auto"/>
        <w:ind w:firstLine="284"/>
        <w:rPr>
          <w:ins w:id="5977" w:author="Yashua Lebowitz" w:date="2024-09-28T18:29:00Z"/>
          <w:rFonts w:ascii="Book Antiqua" w:hAnsi="Book Antiqua"/>
        </w:rPr>
      </w:pPr>
      <w:ins w:id="5978" w:author="Yashua Lebowitz" w:date="2024-09-28T18:29:00Z">
        <w:r w:rsidRPr="00A11DDB">
          <w:rPr>
            <w:rFonts w:ascii="Book Antiqua" w:hAnsi="Book Antiqua"/>
          </w:rPr>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ins>
    </w:p>
    <w:p w14:paraId="2CF8F0C3" w14:textId="77777777" w:rsidR="00BD5284" w:rsidRPr="00A11DDB" w:rsidRDefault="00BD5284" w:rsidP="006D6183">
      <w:pPr>
        <w:pStyle w:val="NormalWeb"/>
        <w:spacing w:line="276" w:lineRule="auto"/>
        <w:ind w:firstLine="284"/>
        <w:rPr>
          <w:ins w:id="5979" w:author="Yashua Lebowitz" w:date="2024-09-28T18:29:00Z"/>
          <w:rFonts w:ascii="Book Antiqua" w:hAnsi="Book Antiqua"/>
        </w:rPr>
      </w:pPr>
      <w:ins w:id="5980" w:author="Yashua Lebowitz" w:date="2024-09-28T18:29:00Z">
        <w:r w:rsidRPr="00A11DDB">
          <w:rPr>
            <w:rFonts w:ascii="Book Antiqua" w:hAnsi="Book Antiqua"/>
          </w:rPr>
          <w:t>“True American? You teach me about being a true American? We took in as refugees the very Jews who created the weapon you are soon going to use against them, you bastard.”</w:t>
        </w:r>
      </w:ins>
    </w:p>
    <w:p w14:paraId="6539260E" w14:textId="77777777" w:rsidR="00BD5284" w:rsidRPr="00A11DDB" w:rsidRDefault="00BD5284" w:rsidP="006D6183">
      <w:pPr>
        <w:pStyle w:val="NormalWeb"/>
        <w:spacing w:line="276" w:lineRule="auto"/>
        <w:ind w:firstLine="284"/>
        <w:rPr>
          <w:ins w:id="5981" w:author="Yashua Lebowitz" w:date="2024-09-28T18:29:00Z"/>
          <w:rFonts w:ascii="Book Antiqua" w:hAnsi="Book Antiqua"/>
        </w:rPr>
      </w:pPr>
      <w:ins w:id="5982" w:author="Yashua Lebowitz" w:date="2024-09-28T18:29:00Z">
        <w:r w:rsidRPr="00A11DDB">
          <w:rPr>
            <w:rFonts w:ascii="Book Antiqua" w:hAnsi="Book Antiqua"/>
          </w:rPr>
          <w:t>Barack leaned back in his chair, unfazed by Dave's outburst. "Dave, this isn't about personal vendettas or grudges. This is about ensuring a future where the oppressed can finally breathe free. Sacrifices must be made for the greater good, even if it means hard choices."</w:t>
        </w:r>
      </w:ins>
    </w:p>
    <w:p w14:paraId="5C75D049" w14:textId="77777777" w:rsidR="00BD5284" w:rsidRPr="00A11DDB" w:rsidRDefault="00BD5284" w:rsidP="006D6183">
      <w:pPr>
        <w:pStyle w:val="NormalWeb"/>
        <w:spacing w:line="276" w:lineRule="auto"/>
        <w:ind w:firstLine="284"/>
        <w:rPr>
          <w:ins w:id="5983" w:author="Yashua Lebowitz" w:date="2024-09-28T18:29:00Z"/>
          <w:rFonts w:ascii="Book Antiqua" w:hAnsi="Book Antiqua"/>
        </w:rPr>
      </w:pPr>
      <w:ins w:id="5984" w:author="Yashua Lebowitz" w:date="2024-09-28T18:29:00Z">
        <w:r w:rsidRPr="00A11DDB">
          <w:rPr>
            <w:rFonts w:ascii="Book Antiqua" w:hAnsi="Book Antiqua"/>
          </w:rPr>
          <w:t>Dave's face was a mask of rage and disbelief. "You think you’re a hero, don’t you? You’re just another tyrant, hiding behind your twisted version of justice."</w:t>
        </w:r>
      </w:ins>
    </w:p>
    <w:p w14:paraId="2EC45B42" w14:textId="77777777" w:rsidR="00BD5284" w:rsidRPr="00A11DDB" w:rsidRDefault="00BD5284" w:rsidP="006D6183">
      <w:pPr>
        <w:pStyle w:val="NormalWeb"/>
        <w:spacing w:line="276" w:lineRule="auto"/>
        <w:ind w:firstLine="284"/>
        <w:rPr>
          <w:ins w:id="5985" w:author="Yashua Lebowitz" w:date="2024-09-28T18:29:00Z"/>
          <w:rFonts w:ascii="Book Antiqua" w:hAnsi="Book Antiqua"/>
        </w:rPr>
      </w:pPr>
      <w:ins w:id="5986" w:author="Yashua Lebowitz" w:date="2024-09-28T18:29:00Z">
        <w:r>
          <w:rPr>
            <w:rFonts w:ascii="Book Antiqua" w:hAnsi="Book Antiqua"/>
          </w:rPr>
          <w:lastRenderedPageBreak/>
          <w:t>“</w:t>
        </w:r>
        <w:r w:rsidRPr="00A11DDB">
          <w:rPr>
            <w:rFonts w:ascii="Book Antiqua" w:hAnsi="Book Antiqua"/>
          </w:rPr>
          <w:t>Believe what you want, Dave. History will judge us. And history is written by the victors.</w:t>
        </w:r>
        <w:r>
          <w:rPr>
            <w:rFonts w:ascii="Book Antiqua" w:hAnsi="Book Antiqua"/>
          </w:rPr>
          <w:t>”</w:t>
        </w:r>
      </w:ins>
    </w:p>
    <w:p w14:paraId="3DEDCB8B" w14:textId="77777777" w:rsidR="00BD5284" w:rsidRPr="00A11DDB" w:rsidRDefault="00BD5284" w:rsidP="006D6183">
      <w:pPr>
        <w:pStyle w:val="NormalWeb"/>
        <w:spacing w:line="276" w:lineRule="auto"/>
        <w:ind w:firstLine="284"/>
        <w:rPr>
          <w:ins w:id="5987" w:author="Yashua Lebowitz" w:date="2024-09-28T18:29:00Z"/>
          <w:rFonts w:ascii="Book Antiqua" w:hAnsi="Book Antiqua"/>
        </w:rPr>
      </w:pPr>
      <w:ins w:id="5988" w:author="Yashua Lebowitz" w:date="2024-09-28T18:29:00Z">
        <w:r w:rsidRPr="00A11DDB">
          <w:rPr>
            <w:rFonts w:ascii="Book Antiqua" w:hAnsi="Book Antiqua"/>
          </w:rPr>
          <w:t xml:space="preserve">The tension in the room was palpable, a standoff between two men who once called each other friends. Barack’s calm </w:t>
        </w:r>
        <w:proofErr w:type="spellStart"/>
        <w:r w:rsidRPr="00A11DDB">
          <w:rPr>
            <w:rFonts w:ascii="Book Antiqua" w:hAnsi="Book Antiqua"/>
          </w:rPr>
          <w:t>demeanor</w:t>
        </w:r>
        <w:proofErr w:type="spellEnd"/>
        <w:r w:rsidRPr="00A11DDB">
          <w:rPr>
            <w:rFonts w:ascii="Book Antiqua" w:hAnsi="Book Antiqua"/>
          </w:rPr>
          <w:t xml:space="preserve"> contrasted sharply with Dave’s barely-contained fury.</w:t>
        </w:r>
      </w:ins>
    </w:p>
    <w:p w14:paraId="66A661CB" w14:textId="77777777" w:rsidR="00BD5284" w:rsidRPr="00A11DDB" w:rsidRDefault="00BD5284" w:rsidP="006D6183">
      <w:pPr>
        <w:pStyle w:val="NormalWeb"/>
        <w:spacing w:line="276" w:lineRule="auto"/>
        <w:ind w:firstLine="284"/>
        <w:rPr>
          <w:ins w:id="5989" w:author="Yashua Lebowitz" w:date="2024-09-28T18:29:00Z"/>
          <w:rFonts w:ascii="Book Antiqua" w:hAnsi="Book Antiqua"/>
        </w:rPr>
      </w:pPr>
      <w:ins w:id="5990" w:author="Yashua Lebowitz" w:date="2024-09-28T18:29:00Z">
        <w:r w:rsidRPr="00A11DDB">
          <w:rPr>
            <w:rFonts w:ascii="Book Antiqua" w:hAnsi="Book Antiqua"/>
          </w:rPr>
          <w:t>The president’s voice softened, almost as if he were speaking to an old friend.</w:t>
        </w:r>
        <w:r>
          <w:rPr>
            <w:rFonts w:ascii="Book Antiqua" w:hAnsi="Book Antiqua"/>
          </w:rPr>
          <w:t xml:space="preserve"> “</w:t>
        </w:r>
        <w:r w:rsidRPr="00A11DDB">
          <w:rPr>
            <w:rFonts w:ascii="Book Antiqua" w:hAnsi="Book Antiqua"/>
          </w:rPr>
          <w:t>It's over, Dave. You can't stop what's already in motion. The future is ours to shape.</w:t>
        </w:r>
        <w:r>
          <w:rPr>
            <w:rFonts w:ascii="Book Antiqua" w:hAnsi="Book Antiqua"/>
          </w:rPr>
          <w:t>”</w:t>
        </w:r>
      </w:ins>
    </w:p>
    <w:p w14:paraId="1802A1D5" w14:textId="77777777" w:rsidR="00BD5284" w:rsidRPr="00A11DDB" w:rsidRDefault="00BD5284" w:rsidP="006D6183">
      <w:pPr>
        <w:pStyle w:val="NormalWeb"/>
        <w:spacing w:line="276" w:lineRule="auto"/>
        <w:ind w:firstLine="284"/>
        <w:rPr>
          <w:ins w:id="5991" w:author="Yashua Lebowitz" w:date="2024-09-28T18:29:00Z"/>
          <w:rFonts w:ascii="Book Antiqua" w:hAnsi="Book Antiqua"/>
        </w:rPr>
      </w:pPr>
      <w:ins w:id="5992" w:author="Yashua Lebowitz" w:date="2024-09-28T18:29:00Z">
        <w:r w:rsidRPr="00A11DDB">
          <w:rPr>
            <w:rFonts w:ascii="Book Antiqua" w:hAnsi="Book Antiqua"/>
          </w:rPr>
          <w:t xml:space="preserve">Dave's shoulders slumped in defeat, the fight leaving his body. He knew he had lost. </w:t>
        </w:r>
        <w:r>
          <w:rPr>
            <w:rFonts w:ascii="Book Antiqua" w:hAnsi="Book Antiqua"/>
          </w:rPr>
          <w:t>“</w:t>
        </w:r>
        <w:r w:rsidRPr="00A11DDB">
          <w:rPr>
            <w:rFonts w:ascii="Book Antiqua" w:hAnsi="Book Antiqua"/>
          </w:rPr>
          <w:t>What kind of future are you creating, Barack?</w:t>
        </w:r>
        <w:r>
          <w:rPr>
            <w:rFonts w:ascii="Book Antiqua" w:hAnsi="Book Antiqua"/>
          </w:rPr>
          <w:t>”</w:t>
        </w:r>
      </w:ins>
    </w:p>
    <w:p w14:paraId="3807303C" w14:textId="77777777" w:rsidR="00BD5284" w:rsidRPr="00A11DDB" w:rsidRDefault="00BD5284" w:rsidP="006D6183">
      <w:pPr>
        <w:pStyle w:val="NormalWeb"/>
        <w:spacing w:line="276" w:lineRule="auto"/>
        <w:ind w:firstLine="284"/>
        <w:rPr>
          <w:ins w:id="5993" w:author="Yashua Lebowitz" w:date="2024-09-28T18:29:00Z"/>
          <w:rFonts w:ascii="Book Antiqua" w:hAnsi="Book Antiqua"/>
        </w:rPr>
      </w:pPr>
      <w:ins w:id="5994" w:author="Yashua Lebowitz" w:date="2024-09-28T18:29:00Z">
        <w:r>
          <w:rPr>
            <w:rFonts w:ascii="Book Antiqua" w:hAnsi="Book Antiqua"/>
          </w:rPr>
          <w:t>“</w:t>
        </w:r>
        <w:r w:rsidRPr="00A11DDB">
          <w:rPr>
            <w:rFonts w:ascii="Book Antiqua" w:hAnsi="Book Antiqua"/>
          </w:rPr>
          <w:t>A future where the oppressed rise and the oppressors fall. A future where justice isn</w:t>
        </w:r>
        <w:r>
          <w:rPr>
            <w:rFonts w:ascii="Book Antiqua" w:hAnsi="Book Antiqua"/>
          </w:rPr>
          <w:t>’</w:t>
        </w:r>
        <w:r w:rsidRPr="00A11DDB">
          <w:rPr>
            <w:rFonts w:ascii="Book Antiqua" w:hAnsi="Book Antiqua"/>
          </w:rPr>
          <w:t>t just a word, but a reality,</w:t>
        </w:r>
        <w:r>
          <w:rPr>
            <w:rFonts w:ascii="Book Antiqua" w:hAnsi="Book Antiqua"/>
          </w:rPr>
          <w:t>”</w:t>
        </w:r>
        <w:r w:rsidRPr="00A11DDB">
          <w:rPr>
            <w:rFonts w:ascii="Book Antiqua" w:hAnsi="Book Antiqua"/>
          </w:rPr>
          <w:t xml:space="preserve"> his hand playing with and twisting a small device with a button that rested in his pocket.</w:t>
        </w:r>
      </w:ins>
    </w:p>
    <w:p w14:paraId="06D24F0F" w14:textId="77777777" w:rsidR="00BD5284" w:rsidRPr="00A11DDB" w:rsidRDefault="00BD5284" w:rsidP="006D6183">
      <w:pPr>
        <w:pStyle w:val="NormalWeb"/>
        <w:spacing w:line="276" w:lineRule="auto"/>
        <w:ind w:firstLine="284"/>
        <w:rPr>
          <w:ins w:id="5995" w:author="Yashua Lebowitz" w:date="2024-09-28T18:29:00Z"/>
          <w:rFonts w:ascii="Book Antiqua" w:hAnsi="Book Antiqua"/>
        </w:rPr>
      </w:pPr>
      <w:ins w:id="5996" w:author="Yashua Lebowitz" w:date="2024-09-28T18:29:00Z">
        <w:r w:rsidRPr="00A11DDB">
          <w:rPr>
            <w:rFonts w:ascii="Book Antiqua" w:hAnsi="Book Antiqua"/>
          </w:rPr>
          <w:t xml:space="preserve">Dave stared at Barack, the weight of his failure pressing down on him. </w:t>
        </w:r>
        <w:r>
          <w:rPr>
            <w:rFonts w:ascii="Book Antiqua" w:hAnsi="Book Antiqua"/>
          </w:rPr>
          <w:t>“</w:t>
        </w:r>
        <w:r w:rsidRPr="00A11DDB">
          <w:rPr>
            <w:rFonts w:ascii="Book Antiqua" w:hAnsi="Book Antiqua"/>
          </w:rPr>
          <w:t>God help us all.</w:t>
        </w:r>
        <w:r>
          <w:rPr>
            <w:rFonts w:ascii="Book Antiqua" w:hAnsi="Book Antiqua"/>
          </w:rPr>
          <w:t>”</w:t>
        </w:r>
      </w:ins>
    </w:p>
    <w:p w14:paraId="4D2F9D15" w14:textId="77777777" w:rsidR="00BD5284" w:rsidRPr="00A11DDB" w:rsidRDefault="00BD5284" w:rsidP="006D6183">
      <w:pPr>
        <w:pStyle w:val="NormalWeb"/>
        <w:spacing w:line="276" w:lineRule="auto"/>
        <w:ind w:firstLine="284"/>
        <w:rPr>
          <w:ins w:id="5997" w:author="Yashua Lebowitz" w:date="2024-09-28T18:29:00Z"/>
          <w:rFonts w:ascii="Book Antiqua" w:hAnsi="Book Antiqua"/>
        </w:rPr>
      </w:pPr>
      <w:ins w:id="5998" w:author="Yashua Lebowitz" w:date="2024-09-28T18:29:00Z">
        <w:r w:rsidRPr="00A11DDB">
          <w:rPr>
            <w:rFonts w:ascii="Book Antiqua" w:hAnsi="Book Antiqua"/>
          </w:rPr>
          <w:t xml:space="preserve">He dropped the gun and lunged at Obama, ready to choke him to death. But before he could reach him, Barack pushed </w:t>
        </w:r>
        <w:r>
          <w:rPr>
            <w:rFonts w:ascii="Book Antiqua" w:hAnsi="Book Antiqua"/>
          </w:rPr>
          <w:t xml:space="preserve">a </w:t>
        </w:r>
        <w:r w:rsidRPr="00A11DDB">
          <w:rPr>
            <w:rFonts w:ascii="Book Antiqua" w:hAnsi="Book Antiqua"/>
          </w:rPr>
          <w:t xml:space="preserve">button on </w:t>
        </w:r>
        <w:r>
          <w:rPr>
            <w:rFonts w:ascii="Book Antiqua" w:hAnsi="Book Antiqua"/>
          </w:rPr>
          <w:t>the</w:t>
        </w:r>
        <w:r w:rsidRPr="00A11DDB">
          <w:rPr>
            <w:rFonts w:ascii="Book Antiqua" w:hAnsi="Book Antiqua"/>
          </w:rPr>
          <w:t xml:space="preserve"> small device in his pocket. Dave's body dropped to the carpet like a rock, twisting and contorting as a small amount of electricity coursed through his spinal cord, disrupting his body's function and coordination.</w:t>
        </w:r>
      </w:ins>
    </w:p>
    <w:p w14:paraId="36AA1608" w14:textId="77777777" w:rsidR="00BD5284" w:rsidRPr="00A11DDB" w:rsidRDefault="00BD5284" w:rsidP="006D6183">
      <w:pPr>
        <w:pStyle w:val="NormalWeb"/>
        <w:spacing w:line="276" w:lineRule="auto"/>
        <w:ind w:firstLine="284"/>
        <w:rPr>
          <w:ins w:id="5999" w:author="Yashua Lebowitz" w:date="2024-09-28T18:29:00Z"/>
          <w:rFonts w:ascii="Book Antiqua" w:hAnsi="Book Antiqua"/>
        </w:rPr>
      </w:pPr>
      <w:ins w:id="6000" w:author="Yashua Lebowitz" w:date="2024-09-28T18:29:00Z">
        <w:r>
          <w:rPr>
            <w:rFonts w:ascii="Book Antiqua" w:hAnsi="Book Antiqua"/>
          </w:rPr>
          <w:t>“</w:t>
        </w:r>
        <w:r w:rsidRPr="00A11DDB">
          <w:rPr>
            <w:rFonts w:ascii="Book Antiqua" w:hAnsi="Book Antiqua"/>
          </w:rPr>
          <w:t xml:space="preserve">You </w:t>
        </w:r>
        <w:proofErr w:type="spellStart"/>
        <w:r w:rsidRPr="00A11DDB">
          <w:rPr>
            <w:rFonts w:ascii="Book Antiqua" w:hAnsi="Book Antiqua"/>
          </w:rPr>
          <w:t>gonna</w:t>
        </w:r>
        <w:proofErr w:type="spellEnd"/>
        <w:r w:rsidRPr="00A11DDB">
          <w:rPr>
            <w:rFonts w:ascii="Book Antiqua" w:hAnsi="Book Antiqua"/>
          </w:rPr>
          <w:t xml:space="preserve"> die, you moth</w:t>
        </w:r>
        <w:r>
          <w:rPr>
            <w:rFonts w:ascii="Book Antiqua" w:hAnsi="Book Antiqua"/>
          </w:rPr>
          <w:t>er</w:t>
        </w:r>
        <w:r w:rsidRPr="00A11DDB">
          <w:rPr>
            <w:rFonts w:ascii="Book Antiqua" w:hAnsi="Book Antiqua"/>
          </w:rPr>
          <w:t>fucker,</w:t>
        </w:r>
        <w:r>
          <w:rPr>
            <w:rFonts w:ascii="Book Antiqua" w:hAnsi="Book Antiqua"/>
          </w:rPr>
          <w:t>”</w:t>
        </w:r>
        <w:r w:rsidRPr="00A11DDB">
          <w:rPr>
            <w:rFonts w:ascii="Book Antiqua" w:hAnsi="Book Antiqua"/>
          </w:rPr>
          <w:t xml:space="preserve"> Dave forcefully said, his lips barely able to form the words.</w:t>
        </w:r>
      </w:ins>
    </w:p>
    <w:p w14:paraId="361BFDDC" w14:textId="77777777" w:rsidR="00BD5284" w:rsidRPr="00A11DDB" w:rsidRDefault="00BD5284" w:rsidP="006D6183">
      <w:pPr>
        <w:pStyle w:val="NormalWeb"/>
        <w:spacing w:line="276" w:lineRule="auto"/>
        <w:ind w:firstLine="284"/>
        <w:rPr>
          <w:ins w:id="6001" w:author="Yashua Lebowitz" w:date="2024-09-28T18:29:00Z"/>
          <w:rFonts w:ascii="Book Antiqua" w:hAnsi="Book Antiqua"/>
        </w:rPr>
      </w:pPr>
      <w:ins w:id="6002" w:author="Yashua Lebowitz" w:date="2024-09-28T18:29:00Z">
        <w:r w:rsidRPr="00A11DDB">
          <w:rPr>
            <w:rFonts w:ascii="Book Antiqua" w:hAnsi="Book Antiqua"/>
          </w:rPr>
          <w:t>Sean entered the Oval Office with another officer and several security guards, their handguns pointed at Lieutenant Colonel Reynolds.</w:t>
        </w:r>
      </w:ins>
    </w:p>
    <w:p w14:paraId="6AE6A94D" w14:textId="77777777" w:rsidR="00BD5284" w:rsidRPr="00A11DDB" w:rsidRDefault="00BD5284" w:rsidP="006D6183">
      <w:pPr>
        <w:pStyle w:val="NormalWeb"/>
        <w:spacing w:line="276" w:lineRule="auto"/>
        <w:ind w:firstLine="284"/>
        <w:rPr>
          <w:ins w:id="6003" w:author="Yashua Lebowitz" w:date="2024-09-28T18:29:00Z"/>
          <w:rFonts w:ascii="Book Antiqua" w:hAnsi="Book Antiqua"/>
        </w:rPr>
      </w:pPr>
      <w:ins w:id="6004" w:author="Yashua Lebowitz" w:date="2024-09-28T18:29:00Z">
        <w:r w:rsidRPr="00A11DDB">
          <w:rPr>
            <w:rFonts w:ascii="Book Antiqua" w:hAnsi="Book Antiqua"/>
          </w:rPr>
          <w:t>"What do you want me to do with him, sir?"</w:t>
        </w:r>
      </w:ins>
    </w:p>
    <w:p w14:paraId="2DF9DAA5" w14:textId="77777777" w:rsidR="00BD5284" w:rsidRPr="00A11DDB" w:rsidRDefault="00BD5284" w:rsidP="006D6183">
      <w:pPr>
        <w:pStyle w:val="NormalWeb"/>
        <w:spacing w:line="276" w:lineRule="auto"/>
        <w:ind w:firstLine="284"/>
        <w:rPr>
          <w:ins w:id="6005" w:author="Yashua Lebowitz" w:date="2024-09-28T18:29:00Z"/>
          <w:rFonts w:ascii="Book Antiqua" w:hAnsi="Book Antiqua"/>
        </w:rPr>
      </w:pPr>
      <w:ins w:id="6006" w:author="Yashua Lebowitz" w:date="2024-09-28T18:29:00Z">
        <w:r w:rsidRPr="00A11DDB">
          <w:rPr>
            <w:rFonts w:ascii="Book Antiqua" w:hAnsi="Book Antiqua"/>
          </w:rPr>
          <w:t>"Take him out back on the White House lawn. Shoot him.</w:t>
        </w:r>
        <w:r>
          <w:rPr>
            <w:rFonts w:ascii="Book Antiqua" w:hAnsi="Book Antiqua"/>
          </w:rPr>
          <w:t>”</w:t>
        </w:r>
      </w:ins>
    </w:p>
    <w:p w14:paraId="6545C687" w14:textId="77777777" w:rsidR="00BD5284" w:rsidRPr="00A11DDB" w:rsidRDefault="00BD5284" w:rsidP="006D6183">
      <w:pPr>
        <w:pStyle w:val="NormalWeb"/>
        <w:spacing w:line="276" w:lineRule="auto"/>
        <w:ind w:firstLine="284"/>
        <w:rPr>
          <w:ins w:id="6007" w:author="Yashua Lebowitz" w:date="2024-09-28T18:29:00Z"/>
          <w:rFonts w:ascii="Book Antiqua" w:hAnsi="Book Antiqua"/>
        </w:rPr>
      </w:pPr>
      <w:ins w:id="6008" w:author="Yashua Lebowitz" w:date="2024-09-28T18:29:00Z">
        <w:r>
          <w:rPr>
            <w:rFonts w:ascii="Book Antiqua" w:hAnsi="Book Antiqua"/>
          </w:rPr>
          <w:t>“</w:t>
        </w:r>
        <w:r w:rsidRPr="00A11DDB">
          <w:rPr>
            <w:rFonts w:ascii="Book Antiqua" w:hAnsi="Book Antiqua"/>
          </w:rPr>
          <w:t>You bastard! God will</w:t>
        </w:r>
        <w:r>
          <w:rPr>
            <w:rFonts w:ascii="Book Antiqua" w:hAnsi="Book Antiqua"/>
          </w:rPr>
          <w:t xml:space="preserve"> …”</w:t>
        </w:r>
        <w:r w:rsidRPr="00A11DDB">
          <w:rPr>
            <w:rFonts w:ascii="Book Antiqua" w:hAnsi="Book Antiqua"/>
          </w:rPr>
          <w:t xml:space="preserve"> Before he could finish his sentence, a soldier hit him with the butt of his handgun, knocking him out.</w:t>
        </w:r>
      </w:ins>
    </w:p>
    <w:p w14:paraId="40DE1A09" w14:textId="77777777" w:rsidR="00BD5284" w:rsidRPr="00A11DDB" w:rsidRDefault="00BD5284" w:rsidP="006D6183">
      <w:pPr>
        <w:pStyle w:val="NormalWeb"/>
        <w:spacing w:line="276" w:lineRule="auto"/>
        <w:ind w:firstLine="284"/>
        <w:rPr>
          <w:ins w:id="6009" w:author="Yashua Lebowitz" w:date="2024-09-28T18:29:00Z"/>
          <w:rFonts w:ascii="Book Antiqua" w:hAnsi="Book Antiqua"/>
        </w:rPr>
      </w:pPr>
      <w:ins w:id="6010" w:author="Yashua Lebowitz" w:date="2024-09-28T18:29:00Z">
        <w:r w:rsidRPr="00A11DDB">
          <w:rPr>
            <w:rFonts w:ascii="Book Antiqua" w:hAnsi="Book Antiqua"/>
          </w:rPr>
          <w:t>The soldiers grabbed each of his arms and dragged him out of the office.</w:t>
        </w:r>
      </w:ins>
    </w:p>
    <w:p w14:paraId="2399A1D0" w14:textId="77777777" w:rsidR="00BD5284" w:rsidRPr="00A11DDB" w:rsidRDefault="00BD5284" w:rsidP="006D6183">
      <w:pPr>
        <w:pStyle w:val="NormalWeb"/>
        <w:spacing w:line="276" w:lineRule="auto"/>
        <w:ind w:firstLine="284"/>
        <w:rPr>
          <w:ins w:id="6011" w:author="Yashua Lebowitz" w:date="2024-09-28T18:29:00Z"/>
          <w:rFonts w:ascii="Book Antiqua" w:hAnsi="Book Antiqua"/>
        </w:rPr>
      </w:pPr>
      <w:ins w:id="6012" w:author="Yashua Lebowitz" w:date="2024-09-28T18:29:00Z">
        <w:r>
          <w:rPr>
            <w:rFonts w:ascii="Book Antiqua" w:hAnsi="Book Antiqua"/>
          </w:rPr>
          <w:lastRenderedPageBreak/>
          <w:t>“</w:t>
        </w:r>
        <w:r w:rsidRPr="00A11DDB">
          <w:rPr>
            <w:rFonts w:ascii="Book Antiqua" w:hAnsi="Book Antiqua"/>
          </w:rPr>
          <w:t>Sir, Major General Washington will be helping you today with the football. General Monroe says we're clear now,</w:t>
        </w:r>
        <w:r>
          <w:rPr>
            <w:rFonts w:ascii="Book Antiqua" w:hAnsi="Book Antiqua"/>
          </w:rPr>
          <w:t>”</w:t>
        </w:r>
        <w:r w:rsidRPr="00A11DDB">
          <w:rPr>
            <w:rFonts w:ascii="Book Antiqua" w:hAnsi="Book Antiqua"/>
          </w:rPr>
          <w:t xml:space="preserve"> Sean said and quickly walked out, trying to catch up with the soldiers escorting Reynolds.</w:t>
        </w:r>
      </w:ins>
    </w:p>
    <w:p w14:paraId="57E17A88" w14:textId="77777777" w:rsidR="00BD5284" w:rsidRPr="00A11DDB" w:rsidRDefault="00BD5284" w:rsidP="006D6183">
      <w:pPr>
        <w:pStyle w:val="NormalWeb"/>
        <w:spacing w:line="276" w:lineRule="auto"/>
        <w:ind w:firstLine="284"/>
        <w:rPr>
          <w:ins w:id="6013" w:author="Yashua Lebowitz" w:date="2024-09-28T18:29:00Z"/>
          <w:rFonts w:ascii="Book Antiqua" w:hAnsi="Book Antiqua"/>
        </w:rPr>
      </w:pPr>
      <w:ins w:id="6014" w:author="Yashua Lebowitz" w:date="2024-09-28T18:29:00Z">
        <w:r>
          <w:rPr>
            <w:rFonts w:ascii="Book Antiqua" w:hAnsi="Book Antiqua"/>
          </w:rPr>
          <w:t>“</w:t>
        </w:r>
        <w:r w:rsidRPr="00A11DDB">
          <w:rPr>
            <w:rFonts w:ascii="Book Antiqua" w:hAnsi="Book Antiqua"/>
          </w:rPr>
          <w:t>Major General Washington,</w:t>
        </w:r>
        <w:r>
          <w:rPr>
            <w:rFonts w:ascii="Book Antiqua" w:hAnsi="Book Antiqua"/>
          </w:rPr>
          <w:t>”</w:t>
        </w:r>
        <w:r w:rsidRPr="00A11DDB">
          <w:rPr>
            <w:rFonts w:ascii="Book Antiqua" w:hAnsi="Book Antiqua"/>
          </w:rPr>
          <w:t xml:space="preserve"> Obama acknowledged</w:t>
        </w:r>
        <w:r>
          <w:rPr>
            <w:rFonts w:ascii="Book Antiqua" w:hAnsi="Book Antiqua"/>
          </w:rPr>
          <w:t xml:space="preserve"> the aide in front of him.</w:t>
        </w:r>
        <w:r w:rsidRPr="00A11DDB">
          <w:rPr>
            <w:rFonts w:ascii="Book Antiqua" w:hAnsi="Book Antiqua"/>
          </w:rPr>
          <w:t xml:space="preserve"> </w:t>
        </w:r>
        <w:r>
          <w:rPr>
            <w:rFonts w:ascii="Book Antiqua" w:hAnsi="Book Antiqua"/>
          </w:rPr>
          <w:t>“I</w:t>
        </w:r>
        <w:r w:rsidRPr="00A11DDB">
          <w:rPr>
            <w:rFonts w:ascii="Book Antiqua" w:hAnsi="Book Antiqua"/>
          </w:rPr>
          <w:t>t's time. Prepare the football.</w:t>
        </w:r>
        <w:r>
          <w:rPr>
            <w:rFonts w:ascii="Book Antiqua" w:hAnsi="Book Antiqua"/>
          </w:rPr>
          <w:t>”</w:t>
        </w:r>
      </w:ins>
    </w:p>
    <w:p w14:paraId="0026A8AC" w14:textId="77777777" w:rsidR="00BD5284" w:rsidRPr="00A11DDB" w:rsidRDefault="00BD5284" w:rsidP="006D6183">
      <w:pPr>
        <w:pStyle w:val="NormalWeb"/>
        <w:spacing w:line="276" w:lineRule="auto"/>
        <w:ind w:firstLine="284"/>
        <w:rPr>
          <w:ins w:id="6015" w:author="Yashua Lebowitz" w:date="2024-09-28T18:29:00Z"/>
          <w:rFonts w:ascii="Book Antiqua" w:hAnsi="Book Antiqua"/>
        </w:rPr>
      </w:pPr>
      <w:ins w:id="6016" w:author="Yashua Lebowitz" w:date="2024-09-28T18:29:00Z">
        <w:r w:rsidRPr="00A11DDB">
          <w:rPr>
            <w:rFonts w:ascii="Book Antiqua" w:hAnsi="Book Antiqua"/>
          </w:rPr>
          <w:t xml:space="preserve">Obama took a deep breath, steeling himself for the monumental task ahead. </w:t>
        </w:r>
        <w:r>
          <w:rPr>
            <w:rFonts w:ascii="Book Antiqua" w:hAnsi="Book Antiqua"/>
          </w:rPr>
          <w:t>“</w:t>
        </w:r>
        <w:r w:rsidRPr="00A11DDB">
          <w:rPr>
            <w:rFonts w:ascii="Book Antiqua" w:hAnsi="Book Antiqua"/>
          </w:rPr>
          <w:t xml:space="preserve">Remember, </w:t>
        </w:r>
        <w:r w:rsidRPr="00A11DDB">
          <w:rPr>
            <w:rFonts w:ascii="Book Antiqua" w:hAnsi="Book Antiqua"/>
            <w:highlight w:val="yellow"/>
          </w:rPr>
          <w:t>Major,</w:t>
        </w:r>
        <w:r w:rsidRPr="00A11DDB">
          <w:rPr>
            <w:rFonts w:ascii="Book Antiqua" w:hAnsi="Book Antiqua"/>
          </w:rPr>
          <w:t xml:space="preserve"> history will judge us by our actions and our commitment to justice. This is a war for the future of the Palestinian people, to free them from their oppressors. For the future peace and stability of the world, we must </w:t>
        </w:r>
        <w:r>
          <w:rPr>
            <w:rFonts w:ascii="Book Antiqua" w:hAnsi="Book Antiqua"/>
          </w:rPr>
          <w:t xml:space="preserve">not </w:t>
        </w:r>
        <w:r w:rsidRPr="00A11DDB">
          <w:rPr>
            <w:rFonts w:ascii="Book Antiqua" w:hAnsi="Book Antiqua"/>
          </w:rPr>
          <w:t>waver in our purpose.</w:t>
        </w:r>
        <w:r>
          <w:rPr>
            <w:rFonts w:ascii="Book Antiqua" w:hAnsi="Book Antiqua"/>
          </w:rPr>
          <w:t>”</w:t>
        </w:r>
      </w:ins>
    </w:p>
    <w:p w14:paraId="66218C39" w14:textId="77777777" w:rsidR="00BD5284" w:rsidRPr="00A11DDB" w:rsidRDefault="00BD5284" w:rsidP="006D6183">
      <w:pPr>
        <w:pStyle w:val="NormalWeb"/>
        <w:spacing w:line="276" w:lineRule="auto"/>
        <w:ind w:firstLine="284"/>
        <w:rPr>
          <w:ins w:id="6017" w:author="Yashua Lebowitz" w:date="2024-09-28T18:29:00Z"/>
          <w:rFonts w:ascii="Book Antiqua" w:hAnsi="Book Antiqua"/>
        </w:rPr>
      </w:pPr>
      <w:ins w:id="6018" w:author="Yashua Lebowitz" w:date="2024-09-28T18:29:00Z">
        <w:r w:rsidRPr="00A11DDB">
          <w:rPr>
            <w:rFonts w:ascii="Book Antiqua" w:hAnsi="Book Antiqua"/>
          </w:rPr>
          <w:t xml:space="preserve">His words hung in the air, thickening the atmosphere in the Oval Office. The weight of the impending decision </w:t>
        </w:r>
        <w:r>
          <w:rPr>
            <w:rFonts w:ascii="Book Antiqua" w:hAnsi="Book Antiqua"/>
          </w:rPr>
          <w:t>hovered</w:t>
        </w:r>
        <w:r w:rsidRPr="00A11DDB">
          <w:rPr>
            <w:rFonts w:ascii="Book Antiqua" w:hAnsi="Book Antiqua"/>
          </w:rPr>
          <w:t xml:space="preserve"> over them like a dark</w:t>
        </w:r>
        <w:r>
          <w:rPr>
            <w:rFonts w:ascii="Book Antiqua" w:hAnsi="Book Antiqua"/>
          </w:rPr>
          <w:t xml:space="preserve"> </w:t>
        </w:r>
        <w:r w:rsidRPr="00A11DDB">
          <w:rPr>
            <w:rFonts w:ascii="Book Antiqua" w:hAnsi="Book Antiqua"/>
          </w:rPr>
          <w:t>cloud.</w:t>
        </w:r>
      </w:ins>
    </w:p>
    <w:p w14:paraId="300D5A53" w14:textId="77777777" w:rsidR="00BD5284" w:rsidRPr="00A11DDB" w:rsidRDefault="00BD5284" w:rsidP="006D6183">
      <w:pPr>
        <w:pStyle w:val="NormalWeb"/>
        <w:spacing w:line="276" w:lineRule="auto"/>
        <w:ind w:firstLine="284"/>
        <w:rPr>
          <w:ins w:id="6019" w:author="Yashua Lebowitz" w:date="2024-09-28T18:29:00Z"/>
          <w:rFonts w:ascii="Book Antiqua" w:hAnsi="Book Antiqua"/>
        </w:rPr>
      </w:pPr>
      <w:ins w:id="6020" w:author="Yashua Lebowitz" w:date="2024-09-28T18:29:00Z">
        <w:r w:rsidRPr="00A11DDB">
          <w:rPr>
            <w:rFonts w:ascii="Book Antiqua" w:hAnsi="Book Antiqua"/>
          </w:rPr>
          <w:t>The President turned to the military aide, the custodian of the nuclear football. This innocuous-looking briefcase held the power to reshape the world. The aide stepped forward, his face a mask of solemn duty.</w:t>
        </w:r>
      </w:ins>
    </w:p>
    <w:p w14:paraId="0B4EEE6F" w14:textId="77777777" w:rsidR="00BD5284" w:rsidRPr="00A11DDB" w:rsidRDefault="00BD5284" w:rsidP="006D6183">
      <w:pPr>
        <w:pStyle w:val="NormalWeb"/>
        <w:spacing w:line="276" w:lineRule="auto"/>
        <w:ind w:firstLine="284"/>
        <w:rPr>
          <w:ins w:id="6021" w:author="Yashua Lebowitz" w:date="2024-09-28T18:29:00Z"/>
          <w:rFonts w:ascii="Book Antiqua" w:hAnsi="Book Antiqua"/>
        </w:rPr>
      </w:pPr>
      <w:ins w:id="6022" w:author="Yashua Lebowitz" w:date="2024-09-28T18:29:00Z">
        <w:r>
          <w:rPr>
            <w:rFonts w:ascii="Book Antiqua" w:hAnsi="Book Antiqua"/>
          </w:rPr>
          <w:t>“</w:t>
        </w:r>
        <w:r w:rsidRPr="00A11DDB">
          <w:rPr>
            <w:rFonts w:ascii="Book Antiqua" w:hAnsi="Book Antiqua"/>
          </w:rPr>
          <w:t>Mr. President,</w:t>
        </w:r>
        <w:r>
          <w:rPr>
            <w:rFonts w:ascii="Book Antiqua" w:hAnsi="Book Antiqua"/>
          </w:rPr>
          <w:t>”</w:t>
        </w:r>
        <w:r w:rsidRPr="00A11DDB">
          <w:rPr>
            <w:rFonts w:ascii="Book Antiqua" w:hAnsi="Book Antiqua"/>
          </w:rPr>
          <w:t xml:space="preserve"> he said, opening the case to reveal its contents: a secure satellite phone, various communication tools, and a set of authentication codes.</w:t>
        </w:r>
      </w:ins>
    </w:p>
    <w:p w14:paraId="6E1DC85A" w14:textId="77777777" w:rsidR="00BD5284" w:rsidRDefault="00BD5284" w:rsidP="006D6183">
      <w:pPr>
        <w:pStyle w:val="NormalWeb"/>
        <w:spacing w:before="0" w:beforeAutospacing="0" w:after="200" w:afterAutospacing="0" w:line="276" w:lineRule="auto"/>
        <w:ind w:firstLine="284"/>
        <w:rPr>
          <w:ins w:id="6023" w:author="Yashua Lebowitz" w:date="2024-09-28T18:29:00Z"/>
          <w:rFonts w:ascii="Book Antiqua" w:hAnsi="Book Antiqua"/>
        </w:rPr>
      </w:pPr>
      <w:ins w:id="6024" w:author="Yashua Lebowitz" w:date="2024-09-28T18:29:00Z">
        <w:r w:rsidRPr="00A11DDB">
          <w:rPr>
            <w:rFonts w:ascii="Book Antiqua" w:hAnsi="Book Antiqua"/>
          </w:rPr>
          <w:t xml:space="preserve">Obama retrieved the </w:t>
        </w:r>
        <w:r>
          <w:rPr>
            <w:rFonts w:ascii="Book Antiqua" w:hAnsi="Book Antiqua"/>
          </w:rPr>
          <w:t>“</w:t>
        </w:r>
        <w:r w:rsidRPr="00A11DDB">
          <w:rPr>
            <w:rFonts w:ascii="Book Antiqua" w:hAnsi="Book Antiqua"/>
          </w:rPr>
          <w:t xml:space="preserve">biscuit," a card containing unique codes, from his </w:t>
        </w:r>
        <w:r>
          <w:rPr>
            <w:rFonts w:ascii="Book Antiqua" w:hAnsi="Book Antiqua"/>
          </w:rPr>
          <w:t>desk drawer</w:t>
        </w:r>
        <w:r w:rsidRPr="00A11DDB">
          <w:rPr>
            <w:rFonts w:ascii="Book Antiqua" w:hAnsi="Book Antiqua"/>
          </w:rPr>
          <w: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w:t>
        </w:r>
        <w:r>
          <w:rPr>
            <w:rFonts w:ascii="Book Antiqua" w:hAnsi="Book Antiqua"/>
          </w:rPr>
          <w:t xml:space="preserve"> </w:t>
        </w:r>
        <w:r w:rsidRPr="00A11DDB">
          <w:rPr>
            <w:rFonts w:ascii="Book Antiqua" w:hAnsi="Book Antiqua"/>
          </w:rPr>
          <w:t xml:space="preserve">…” </w:t>
        </w:r>
      </w:ins>
    </w:p>
    <w:p w14:paraId="079C0F19" w14:textId="77777777" w:rsidR="00BD5284" w:rsidRPr="00A11DDB" w:rsidRDefault="00BD5284" w:rsidP="006D6183">
      <w:pPr>
        <w:pStyle w:val="NormalWeb"/>
        <w:spacing w:line="276" w:lineRule="auto"/>
        <w:ind w:firstLine="284"/>
        <w:rPr>
          <w:ins w:id="6025" w:author="Yashua Lebowitz" w:date="2024-09-28T18:29:00Z"/>
          <w:rFonts w:ascii="Book Antiqua" w:hAnsi="Book Antiqua"/>
        </w:rPr>
      </w:pPr>
      <w:ins w:id="6026" w:author="Yashua Lebowitz" w:date="2024-09-28T18:29:00Z">
        <w:r w:rsidRPr="00A11DDB">
          <w:rPr>
            <w:rFonts w:ascii="Book Antiqua" w:hAnsi="Book Antiqua"/>
          </w:rPr>
          <w:t xml:space="preserve">He glanced at Major General Washington, who stood rooted to the spot, </w:t>
        </w:r>
        <w:bookmarkStart w:id="6027" w:name="_Hlk178077579"/>
        <w:r w:rsidRPr="00A11DDB">
          <w:rPr>
            <w:rFonts w:ascii="Book Antiqua" w:hAnsi="Book Antiqua"/>
          </w:rPr>
          <w:t>fear and awe in his eyes</w:t>
        </w:r>
        <w:bookmarkEnd w:id="6027"/>
        <w:r w:rsidRPr="00A11DDB">
          <w:rPr>
            <w:rFonts w:ascii="Book Antiqua" w:hAnsi="Book Antiqua"/>
          </w:rPr>
          <w:t>. Obama knew this moment would be etched in the annals of history; his eternal salvation depended on it.</w:t>
        </w:r>
      </w:ins>
    </w:p>
    <w:p w14:paraId="08FBE2DD" w14:textId="77777777" w:rsidR="00BD5284" w:rsidRPr="00A11DDB" w:rsidRDefault="00BD5284" w:rsidP="006D6183">
      <w:pPr>
        <w:pStyle w:val="NormalWeb"/>
        <w:spacing w:line="276" w:lineRule="auto"/>
        <w:ind w:firstLine="284"/>
        <w:rPr>
          <w:ins w:id="6028" w:author="Yashua Lebowitz" w:date="2024-09-28T18:29:00Z"/>
          <w:rFonts w:ascii="Book Antiqua" w:hAnsi="Book Antiqua"/>
        </w:rPr>
      </w:pPr>
      <w:ins w:id="6029" w:author="Yashua Lebowitz" w:date="2024-09-28T18:29:00Z">
        <w:r>
          <w:rPr>
            <w:rFonts w:ascii="Book Antiqua" w:hAnsi="Book Antiqua"/>
          </w:rPr>
          <w:t>“</w:t>
        </w:r>
        <w:r w:rsidRPr="00A11DDB">
          <w:rPr>
            <w:rFonts w:ascii="Book Antiqua" w:hAnsi="Book Antiqua"/>
          </w:rPr>
          <w:t>First, we need to verify my identity,</w:t>
        </w:r>
        <w:r>
          <w:rPr>
            <w:rFonts w:ascii="Book Antiqua" w:hAnsi="Book Antiqua"/>
          </w:rPr>
          <w:t>”</w:t>
        </w:r>
        <w:r w:rsidRPr="00A11DDB">
          <w:rPr>
            <w:rFonts w:ascii="Book Antiqua" w:hAnsi="Book Antiqua"/>
          </w:rPr>
          <w:t xml:space="preserve"> Obama said, his voice steady but low. He read out the codes from the biscuit, and the military aide confirmed them against the pre-authorized codes. This step ensured that the person ordering the launch was indeed the President of the United States.</w:t>
        </w:r>
      </w:ins>
    </w:p>
    <w:p w14:paraId="423AF547" w14:textId="77777777" w:rsidR="00BD5284" w:rsidRPr="00A11DDB" w:rsidRDefault="00BD5284" w:rsidP="006D6183">
      <w:pPr>
        <w:pStyle w:val="NormalWeb"/>
        <w:spacing w:line="276" w:lineRule="auto"/>
        <w:ind w:firstLine="284"/>
        <w:rPr>
          <w:ins w:id="6030" w:author="Yashua Lebowitz" w:date="2024-09-28T18:29:00Z"/>
          <w:rFonts w:ascii="Book Antiqua" w:hAnsi="Book Antiqua"/>
        </w:rPr>
      </w:pPr>
      <w:ins w:id="6031" w:author="Yashua Lebowitz" w:date="2024-09-28T18:29:00Z">
        <w:r w:rsidRPr="00A11DDB">
          <w:rPr>
            <w:rFonts w:ascii="Book Antiqua" w:hAnsi="Book Antiqua"/>
          </w:rPr>
          <w:t xml:space="preserve">With the authentication process complete, Obama turned to the secure phone and initiated a direct line to the National Military Command </w:t>
        </w:r>
        <w:proofErr w:type="spellStart"/>
        <w:r w:rsidRPr="00A11DDB">
          <w:rPr>
            <w:rFonts w:ascii="Book Antiqua" w:hAnsi="Book Antiqua"/>
          </w:rPr>
          <w:t>Center</w:t>
        </w:r>
        <w:proofErr w:type="spellEnd"/>
        <w:r w:rsidRPr="00A11DDB">
          <w:rPr>
            <w:rFonts w:ascii="Book Antiqua" w:hAnsi="Book Antiqua"/>
          </w:rPr>
          <w:t xml:space="preserve"> at the Pentagon. </w:t>
        </w:r>
        <w:r>
          <w:rPr>
            <w:rFonts w:ascii="Book Antiqua" w:hAnsi="Book Antiqua"/>
          </w:rPr>
          <w:lastRenderedPageBreak/>
          <w:t>“</w:t>
        </w:r>
        <w:r w:rsidRPr="00A11DDB">
          <w:rPr>
            <w:rFonts w:ascii="Book Antiqua" w:hAnsi="Book Antiqua"/>
          </w:rPr>
          <w:t>This is the President. Authenticate my identity and prepare to receive the launch order.</w:t>
        </w:r>
        <w:r>
          <w:rPr>
            <w:rFonts w:ascii="Book Antiqua" w:hAnsi="Book Antiqua"/>
          </w:rPr>
          <w:t>”</w:t>
        </w:r>
      </w:ins>
    </w:p>
    <w:p w14:paraId="6AE07916" w14:textId="77777777" w:rsidR="00BD5284" w:rsidRPr="00A11DDB" w:rsidRDefault="00BD5284" w:rsidP="006D6183">
      <w:pPr>
        <w:pStyle w:val="NormalWeb"/>
        <w:spacing w:line="276" w:lineRule="auto"/>
        <w:ind w:firstLine="284"/>
        <w:rPr>
          <w:ins w:id="6032" w:author="Yashua Lebowitz" w:date="2024-09-28T18:29:00Z"/>
          <w:rFonts w:ascii="Book Antiqua" w:hAnsi="Book Antiqua"/>
        </w:rPr>
      </w:pPr>
      <w:ins w:id="6033" w:author="Yashua Lebowitz" w:date="2024-09-28T18:29:00Z">
        <w:r w:rsidRPr="00A11DDB">
          <w:rPr>
            <w:rFonts w:ascii="Book Antiqua" w:hAnsi="Book Antiqua"/>
          </w:rPr>
          <w:t xml:space="preserve">The response was immediate and precise. </w:t>
        </w:r>
        <w:r>
          <w:rPr>
            <w:rFonts w:ascii="Book Antiqua" w:hAnsi="Book Antiqua"/>
          </w:rPr>
          <w:t>“</w:t>
        </w:r>
        <w:r w:rsidRPr="00A11DDB">
          <w:rPr>
            <w:rFonts w:ascii="Book Antiqua" w:hAnsi="Book Antiqua"/>
          </w:rPr>
          <w:t>Yes, Mr. President. Please proceed with authentication.</w:t>
        </w:r>
        <w:r>
          <w:rPr>
            <w:rFonts w:ascii="Book Antiqua" w:hAnsi="Book Antiqua"/>
          </w:rPr>
          <w:t>”</w:t>
        </w:r>
      </w:ins>
    </w:p>
    <w:p w14:paraId="40922818" w14:textId="77777777" w:rsidR="00BD5284" w:rsidRPr="00A11DDB" w:rsidRDefault="00BD5284" w:rsidP="006D6183">
      <w:pPr>
        <w:pStyle w:val="NormalWeb"/>
        <w:spacing w:line="276" w:lineRule="auto"/>
        <w:ind w:firstLine="284"/>
        <w:rPr>
          <w:ins w:id="6034" w:author="Yashua Lebowitz" w:date="2024-09-28T18:29:00Z"/>
          <w:rFonts w:ascii="Book Antiqua" w:hAnsi="Book Antiqua"/>
        </w:rPr>
      </w:pPr>
      <w:ins w:id="6035" w:author="Yashua Lebowitz" w:date="2024-09-28T18:29:00Z">
        <w:r w:rsidRPr="00A11DDB">
          <w:rPr>
            <w:rFonts w:ascii="Book Antiqua" w:hAnsi="Book Antiqua"/>
          </w:rPr>
          <w:t xml:space="preserve">Obama once again provided the codes, which were meticulously cross-checked. The confirmation came back swiftly, the weight of it settling over the room. </w:t>
        </w:r>
        <w:r>
          <w:rPr>
            <w:rFonts w:ascii="Book Antiqua" w:hAnsi="Book Antiqua"/>
          </w:rPr>
          <w:t>“</w:t>
        </w:r>
        <w:r w:rsidRPr="00A11DDB">
          <w:rPr>
            <w:rFonts w:ascii="Book Antiqua" w:hAnsi="Book Antiqua"/>
          </w:rPr>
          <w:t>Identity confirmed. We are ready to receive your orders.</w:t>
        </w:r>
        <w:r>
          <w:rPr>
            <w:rFonts w:ascii="Book Antiqua" w:hAnsi="Book Antiqua"/>
          </w:rPr>
          <w:t>”</w:t>
        </w:r>
      </w:ins>
    </w:p>
    <w:p w14:paraId="4218F829" w14:textId="77777777" w:rsidR="00BD5284" w:rsidRPr="00A11DDB" w:rsidRDefault="00BD5284" w:rsidP="006D6183">
      <w:pPr>
        <w:pStyle w:val="NormalWeb"/>
        <w:spacing w:line="276" w:lineRule="auto"/>
        <w:ind w:firstLine="284"/>
        <w:rPr>
          <w:ins w:id="6036" w:author="Yashua Lebowitz" w:date="2024-09-28T18:29:00Z"/>
          <w:rFonts w:ascii="Book Antiqua" w:hAnsi="Book Antiqua"/>
        </w:rPr>
      </w:pPr>
      <w:ins w:id="6037" w:author="Yashua Lebowitz" w:date="2024-09-28T18:29:00Z">
        <w:r w:rsidRPr="00A11DDB">
          <w:rPr>
            <w:rFonts w:ascii="Book Antiqua" w:hAnsi="Book Antiqua"/>
          </w:rPr>
          <w:t>He consulted briefly with General Monroe and other top military advisers who had gathered on a secure video link. Their faces were grim, understanding the magnitude of the directive about to be issued.</w:t>
        </w:r>
      </w:ins>
    </w:p>
    <w:p w14:paraId="52F515C2" w14:textId="77777777" w:rsidR="00BD5284" w:rsidRPr="00A11DDB" w:rsidRDefault="00BD5284" w:rsidP="006D6183">
      <w:pPr>
        <w:pStyle w:val="NormalWeb"/>
        <w:spacing w:line="276" w:lineRule="auto"/>
        <w:ind w:firstLine="284"/>
        <w:rPr>
          <w:ins w:id="6038" w:author="Yashua Lebowitz" w:date="2024-09-28T18:29:00Z"/>
          <w:rFonts w:ascii="Book Antiqua" w:hAnsi="Book Antiqua"/>
        </w:rPr>
      </w:pPr>
      <w:ins w:id="6039" w:author="Yashua Lebowitz" w:date="2024-09-28T18:29:00Z">
        <w:r>
          <w:rPr>
            <w:rFonts w:ascii="Book Antiqua" w:hAnsi="Book Antiqua"/>
          </w:rPr>
          <w:t>“</w:t>
        </w:r>
        <w:r w:rsidRPr="00A11DDB">
          <w:rPr>
            <w:rFonts w:ascii="Book Antiqua" w:hAnsi="Book Antiqua"/>
          </w:rPr>
          <w:t>We need to initiate the launch plan for a nuclear strike on Tel Aviv,</w:t>
        </w:r>
        <w:r>
          <w:rPr>
            <w:rFonts w:ascii="Book Antiqua" w:hAnsi="Book Antiqua"/>
          </w:rPr>
          <w:t>”</w:t>
        </w:r>
        <w:r w:rsidRPr="00A11DDB">
          <w:rPr>
            <w:rFonts w:ascii="Book Antiqua" w:hAnsi="Book Antiqua"/>
          </w:rPr>
          <w:t xml:space="preserve"> Obama stated firmly. </w:t>
        </w:r>
        <w:r>
          <w:rPr>
            <w:rFonts w:ascii="Book Antiqua" w:hAnsi="Book Antiqua"/>
          </w:rPr>
          <w:t>“</w:t>
        </w:r>
        <w:r w:rsidRPr="00A11DDB">
          <w:rPr>
            <w:rFonts w:ascii="Book Antiqua" w:hAnsi="Book Antiqua"/>
          </w:rPr>
          <w:t>The target is to be selected based on the current threat assessments and strategic objectives.</w:t>
        </w:r>
        <w:r>
          <w:rPr>
            <w:rFonts w:ascii="Book Antiqua" w:hAnsi="Book Antiqua"/>
          </w:rPr>
          <w:t>”</w:t>
        </w:r>
      </w:ins>
    </w:p>
    <w:p w14:paraId="1F509DA7" w14:textId="77777777" w:rsidR="00BD5284" w:rsidRPr="00A11DDB" w:rsidRDefault="00BD5284" w:rsidP="006D6183">
      <w:pPr>
        <w:pStyle w:val="NormalWeb"/>
        <w:spacing w:line="276" w:lineRule="auto"/>
        <w:ind w:firstLine="284"/>
        <w:rPr>
          <w:ins w:id="6040" w:author="Yashua Lebowitz" w:date="2024-09-28T18:29:00Z"/>
          <w:rFonts w:ascii="Book Antiqua" w:hAnsi="Book Antiqua"/>
        </w:rPr>
      </w:pPr>
      <w:ins w:id="6041" w:author="Yashua Lebowitz" w:date="2024-09-28T18:29:00Z">
        <w:r w:rsidRPr="00A11DDB">
          <w:rPr>
            <w:rFonts w:ascii="Book Antiqua" w:hAnsi="Book Antiqua"/>
          </w:rPr>
          <w:t>The order was encoded, detailing the specific war plans and the single target. It included every necessary detail, from the timing of the launch to the precise coordinates. Obama read through it carefully, ensuring that there could be no mistake.</w:t>
        </w:r>
      </w:ins>
    </w:p>
    <w:p w14:paraId="72BCD1E7" w14:textId="77777777" w:rsidR="00BD5284" w:rsidRPr="00A11DDB" w:rsidRDefault="00BD5284" w:rsidP="006D6183">
      <w:pPr>
        <w:pStyle w:val="NormalWeb"/>
        <w:spacing w:line="276" w:lineRule="auto"/>
        <w:ind w:firstLine="284"/>
        <w:rPr>
          <w:ins w:id="6042" w:author="Yashua Lebowitz" w:date="2024-09-28T18:29:00Z"/>
          <w:rFonts w:ascii="Book Antiqua" w:hAnsi="Book Antiqua"/>
        </w:rPr>
      </w:pPr>
      <w:ins w:id="6043" w:author="Yashua Lebowitz" w:date="2024-09-28T18:29:00Z">
        <w:r w:rsidRPr="00A11DDB">
          <w:rPr>
            <w:rFonts w:ascii="Book Antiqua" w:hAnsi="Book Antiqua"/>
          </w:rPr>
          <w:t xml:space="preserve">The encoded order was transmitted to the National Military Command </w:t>
        </w:r>
        <w:proofErr w:type="spellStart"/>
        <w:r w:rsidRPr="00A11DDB">
          <w:rPr>
            <w:rFonts w:ascii="Book Antiqua" w:hAnsi="Book Antiqua"/>
          </w:rPr>
          <w:t>Center</w:t>
        </w:r>
        <w:proofErr w:type="spellEnd"/>
        <w:r w:rsidRPr="00A11DDB">
          <w:rPr>
            <w:rFonts w:ascii="Book Antiqua" w:hAnsi="Book Antiqua"/>
          </w:rPr>
          <w:t xml:space="preserve"> and other command </w:t>
        </w:r>
        <w:proofErr w:type="spellStart"/>
        <w:r w:rsidRPr="00A11DDB">
          <w:rPr>
            <w:rFonts w:ascii="Book Antiqua" w:hAnsi="Book Antiqua"/>
          </w:rPr>
          <w:t>centers</w:t>
        </w:r>
        <w:proofErr w:type="spellEnd"/>
        <w:r w:rsidRPr="00A11DDB">
          <w:rPr>
            <w:rFonts w:ascii="Book Antiqua" w:hAnsi="Book Antiqua"/>
          </w:rPr>
          <w:t xml:space="preserve"> for verification. These </w:t>
        </w:r>
        <w:proofErr w:type="spellStart"/>
        <w:r w:rsidRPr="00A11DDB">
          <w:rPr>
            <w:rFonts w:ascii="Book Antiqua" w:hAnsi="Book Antiqua"/>
          </w:rPr>
          <w:t>centers</w:t>
        </w:r>
        <w:proofErr w:type="spellEnd"/>
        <w:r w:rsidRPr="00A11DDB">
          <w:rPr>
            <w:rFonts w:ascii="Book Antiqua" w:hAnsi="Book Antiqua"/>
          </w:rPr>
          <w:t xml:space="preserve"> acted as the vital nodes in the chain of command, ensuring the legitimacy and accuracy of the order.</w:t>
        </w:r>
      </w:ins>
    </w:p>
    <w:p w14:paraId="50CD7AA3" w14:textId="77777777" w:rsidR="00BD5284" w:rsidRPr="00A11DDB" w:rsidRDefault="00BD5284" w:rsidP="006D6183">
      <w:pPr>
        <w:pStyle w:val="NormalWeb"/>
        <w:spacing w:line="276" w:lineRule="auto"/>
        <w:ind w:firstLine="284"/>
        <w:rPr>
          <w:ins w:id="6044" w:author="Yashua Lebowitz" w:date="2024-09-28T18:29:00Z"/>
          <w:rFonts w:ascii="Book Antiqua" w:hAnsi="Book Antiqua"/>
        </w:rPr>
      </w:pPr>
      <w:ins w:id="6045" w:author="Yashua Lebowitz" w:date="2024-09-28T18:29:00Z">
        <w:r w:rsidRPr="00A11DDB">
          <w:rPr>
            <w:rFonts w:ascii="Book Antiqua" w:hAnsi="Book Antiqua"/>
          </w:rP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ins>
    </w:p>
    <w:p w14:paraId="75E69275" w14:textId="77777777" w:rsidR="00BD5284" w:rsidRPr="00A11DDB" w:rsidRDefault="00BD5284" w:rsidP="006D6183">
      <w:pPr>
        <w:pStyle w:val="NormalWeb"/>
        <w:spacing w:line="276" w:lineRule="auto"/>
        <w:ind w:firstLine="284"/>
        <w:rPr>
          <w:ins w:id="6046" w:author="Yashua Lebowitz" w:date="2024-09-28T18:29:00Z"/>
          <w:rFonts w:ascii="Book Antiqua" w:hAnsi="Book Antiqua"/>
        </w:rPr>
      </w:pPr>
      <w:ins w:id="6047" w:author="Yashua Lebowitz" w:date="2024-09-28T18:29:00Z">
        <w:r>
          <w:rPr>
            <w:rFonts w:ascii="Book Antiqua" w:hAnsi="Book Antiqua"/>
          </w:rPr>
          <w:t>“</w:t>
        </w:r>
        <w:r w:rsidRPr="00A11DDB">
          <w:rPr>
            <w:rFonts w:ascii="Book Antiqua" w:hAnsi="Book Antiqua"/>
          </w:rPr>
          <w:t>All commanders have confirmed receipt of the order,</w:t>
        </w:r>
        <w:r>
          <w:rPr>
            <w:rFonts w:ascii="Book Antiqua" w:hAnsi="Book Antiqua"/>
          </w:rPr>
          <w:t>”</w:t>
        </w:r>
        <w:r w:rsidRPr="00A11DDB">
          <w:rPr>
            <w:rFonts w:ascii="Book Antiqua" w:hAnsi="Book Antiqua"/>
          </w:rPr>
          <w:t xml:space="preserve"> the voice on the other end of the secure line reported.</w:t>
        </w:r>
      </w:ins>
    </w:p>
    <w:p w14:paraId="298D8B24" w14:textId="77777777" w:rsidR="00BD5284" w:rsidRPr="00A11DDB" w:rsidRDefault="00BD5284" w:rsidP="006D6183">
      <w:pPr>
        <w:pStyle w:val="NormalWeb"/>
        <w:spacing w:line="276" w:lineRule="auto"/>
        <w:ind w:firstLine="284"/>
        <w:rPr>
          <w:ins w:id="6048" w:author="Yashua Lebowitz" w:date="2024-09-28T18:29:00Z"/>
          <w:rFonts w:ascii="Book Antiqua" w:hAnsi="Book Antiqua"/>
        </w:rPr>
      </w:pPr>
      <w:ins w:id="6049" w:author="Yashua Lebowitz" w:date="2024-09-28T18:29:00Z">
        <w:r w:rsidRPr="00A11DDB">
          <w:rPr>
            <w:rFonts w:ascii="Book Antiqua" w:hAnsi="Book Antiqua"/>
          </w:rPr>
          <w:t>Obama took a moment to breathe, feeling the weight of his decision pressing down on him. In the heat of the moment, something struck him, and he quickly snapped out of a tense dream and back into reality.</w:t>
        </w:r>
      </w:ins>
    </w:p>
    <w:p w14:paraId="361FA8A3" w14:textId="77777777" w:rsidR="00BD5284" w:rsidRPr="00A11DDB" w:rsidRDefault="00BD5284" w:rsidP="006D6183">
      <w:pPr>
        <w:pStyle w:val="NormalWeb"/>
        <w:spacing w:line="276" w:lineRule="auto"/>
        <w:ind w:firstLine="284"/>
        <w:rPr>
          <w:ins w:id="6050" w:author="Yashua Lebowitz" w:date="2024-09-28T18:29:00Z"/>
          <w:rFonts w:ascii="Book Antiqua" w:hAnsi="Book Antiqua"/>
        </w:rPr>
      </w:pPr>
      <w:ins w:id="6051" w:author="Yashua Lebowitz" w:date="2024-09-28T18:29:00Z">
        <w:r>
          <w:rPr>
            <w:rFonts w:ascii="Book Antiqua" w:hAnsi="Book Antiqua"/>
          </w:rPr>
          <w:t>“</w:t>
        </w:r>
        <w:r w:rsidRPr="00A11DDB">
          <w:rPr>
            <w:rFonts w:ascii="Book Antiqua" w:hAnsi="Book Antiqua"/>
          </w:rPr>
          <w:t>Hey, General Monroe, before we launch, can I get a live feed of the nuke striking Tel Aviv? I want to see its destructive power in all its glory.</w:t>
        </w:r>
        <w:r>
          <w:rPr>
            <w:rFonts w:ascii="Book Antiqua" w:hAnsi="Book Antiqua"/>
          </w:rPr>
          <w:t>”</w:t>
        </w:r>
      </w:ins>
    </w:p>
    <w:p w14:paraId="779556C5" w14:textId="77777777" w:rsidR="00BD5284" w:rsidRPr="00A11DDB" w:rsidRDefault="00BD5284" w:rsidP="006D6183">
      <w:pPr>
        <w:pStyle w:val="NormalWeb"/>
        <w:spacing w:line="276" w:lineRule="auto"/>
        <w:ind w:firstLine="284"/>
        <w:rPr>
          <w:ins w:id="6052" w:author="Yashua Lebowitz" w:date="2024-09-28T18:29:00Z"/>
          <w:rFonts w:ascii="Book Antiqua" w:hAnsi="Book Antiqua"/>
        </w:rPr>
      </w:pPr>
      <w:ins w:id="6053" w:author="Yashua Lebowitz" w:date="2024-09-28T18:29:00Z">
        <w:r>
          <w:rPr>
            <w:rFonts w:ascii="Book Antiqua" w:hAnsi="Book Antiqua"/>
          </w:rPr>
          <w:lastRenderedPageBreak/>
          <w:t>“</w:t>
        </w:r>
        <w:r w:rsidRPr="00A11DDB">
          <w:rPr>
            <w:rFonts w:ascii="Book Antiqua" w:hAnsi="Book Antiqua"/>
          </w:rPr>
          <w:t>Yes, sir. We'll have one of our drones stream the explosion live.</w:t>
        </w:r>
        <w:r>
          <w:rPr>
            <w:rFonts w:ascii="Book Antiqua" w:hAnsi="Book Antiqua"/>
          </w:rPr>
          <w:t>”</w:t>
        </w:r>
      </w:ins>
    </w:p>
    <w:p w14:paraId="372EB070" w14:textId="77777777" w:rsidR="00BD5284" w:rsidRPr="00A11DDB" w:rsidRDefault="00BD5284" w:rsidP="006D6183">
      <w:pPr>
        <w:pStyle w:val="NormalWeb"/>
        <w:spacing w:line="276" w:lineRule="auto"/>
        <w:ind w:firstLine="284"/>
        <w:rPr>
          <w:ins w:id="6054" w:author="Yashua Lebowitz" w:date="2024-09-28T18:29:00Z"/>
          <w:rFonts w:ascii="Book Antiqua" w:hAnsi="Book Antiqua"/>
        </w:rPr>
      </w:pPr>
      <w:ins w:id="6055" w:author="Yashua Lebowitz" w:date="2024-09-28T18:29:00Z">
        <w:r w:rsidRPr="00A11DDB">
          <w:rPr>
            <w:rFonts w:ascii="Book Antiqua" w:hAnsi="Book Antiqua"/>
          </w:rPr>
          <w:t>An aide came in and gave Barack an iPad streaming the event live.</w:t>
        </w:r>
      </w:ins>
    </w:p>
    <w:p w14:paraId="15338FAF" w14:textId="77777777" w:rsidR="00BD5284" w:rsidRPr="00A11DDB" w:rsidRDefault="00BD5284" w:rsidP="006D6183">
      <w:pPr>
        <w:pStyle w:val="NormalWeb"/>
        <w:spacing w:line="276" w:lineRule="auto"/>
        <w:ind w:firstLine="284"/>
        <w:rPr>
          <w:ins w:id="6056" w:author="Yashua Lebowitz" w:date="2024-09-28T18:29:00Z"/>
          <w:rFonts w:ascii="Book Antiqua" w:hAnsi="Book Antiqua"/>
        </w:rPr>
      </w:pPr>
      <w:ins w:id="6057" w:author="Yashua Lebowitz" w:date="2024-09-28T18:29:00Z">
        <w:r w:rsidRPr="00A11DDB">
          <w:rPr>
            <w:rFonts w:ascii="Book Antiqua" w:hAnsi="Book Antiqua"/>
          </w:rPr>
          <w:t>Barack pulled out his BlackBerry. He called Michael.</w:t>
        </w:r>
      </w:ins>
    </w:p>
    <w:p w14:paraId="761BDBA0" w14:textId="77777777" w:rsidR="00BD5284" w:rsidRPr="00A11DDB" w:rsidRDefault="00BD5284" w:rsidP="006D6183">
      <w:pPr>
        <w:pStyle w:val="NormalWeb"/>
        <w:spacing w:line="276" w:lineRule="auto"/>
        <w:ind w:firstLine="284"/>
        <w:rPr>
          <w:ins w:id="6058" w:author="Yashua Lebowitz" w:date="2024-09-28T18:29:00Z"/>
          <w:rFonts w:ascii="Book Antiqua" w:hAnsi="Book Antiqua"/>
        </w:rPr>
      </w:pPr>
      <w:ins w:id="6059" w:author="Yashua Lebowitz" w:date="2024-09-28T18:29:00Z">
        <w:r>
          <w:rPr>
            <w:rFonts w:ascii="Book Antiqua" w:hAnsi="Book Antiqua"/>
          </w:rPr>
          <w:t>“</w:t>
        </w:r>
        <w:r w:rsidRPr="00A11DDB">
          <w:rPr>
            <w:rFonts w:ascii="Book Antiqua" w:hAnsi="Book Antiqua"/>
          </w:rPr>
          <w:t xml:space="preserve">I want you to come downstairs to see the fruit of our </w:t>
        </w:r>
        <w:proofErr w:type="spellStart"/>
        <w:r w:rsidRPr="00A11DDB">
          <w:rPr>
            <w:rFonts w:ascii="Book Antiqua" w:hAnsi="Book Antiqua"/>
          </w:rPr>
          <w:t>labor</w:t>
        </w:r>
        <w:proofErr w:type="spellEnd"/>
        <w:r w:rsidRPr="00A11DDB">
          <w:rPr>
            <w:rFonts w:ascii="Book Antiqua" w:hAnsi="Book Antiqua"/>
          </w:rPr>
          <w:t>.</w:t>
        </w:r>
        <w:r>
          <w:rPr>
            <w:rFonts w:ascii="Book Antiqua" w:hAnsi="Book Antiqua"/>
          </w:rPr>
          <w:t>”</w:t>
        </w:r>
      </w:ins>
    </w:p>
    <w:p w14:paraId="25C58C07" w14:textId="77777777" w:rsidR="00BD5284" w:rsidRPr="00A11DDB" w:rsidRDefault="00BD5284" w:rsidP="006D6183">
      <w:pPr>
        <w:pStyle w:val="NormalWeb"/>
        <w:spacing w:line="276" w:lineRule="auto"/>
        <w:ind w:firstLine="284"/>
        <w:rPr>
          <w:ins w:id="6060" w:author="Yashua Lebowitz" w:date="2024-09-28T18:29:00Z"/>
          <w:rFonts w:ascii="Book Antiqua" w:hAnsi="Book Antiqua"/>
        </w:rPr>
      </w:pPr>
      <w:ins w:id="6061" w:author="Yashua Lebowitz" w:date="2024-09-28T18:29:00Z">
        <w:r w:rsidRPr="00A11DDB">
          <w:rPr>
            <w:rFonts w:ascii="Book Antiqua" w:hAnsi="Book Antiqua"/>
          </w:rPr>
          <w:t>A few moments passed, and Michael entered the Oval Office and sat on Barack’s lap.</w:t>
        </w:r>
      </w:ins>
    </w:p>
    <w:p w14:paraId="2699A89C" w14:textId="77777777" w:rsidR="00BD5284" w:rsidRPr="00A11DDB" w:rsidRDefault="00BD5284" w:rsidP="006D6183">
      <w:pPr>
        <w:pStyle w:val="NormalWeb"/>
        <w:spacing w:line="276" w:lineRule="auto"/>
        <w:ind w:firstLine="284"/>
        <w:rPr>
          <w:ins w:id="6062" w:author="Yashua Lebowitz" w:date="2024-09-28T18:29:00Z"/>
          <w:rFonts w:ascii="Book Antiqua" w:hAnsi="Book Antiqua"/>
        </w:rPr>
      </w:pPr>
      <w:ins w:id="6063" w:author="Yashua Lebowitz" w:date="2024-09-28T18:29:00Z">
        <w:r>
          <w:rPr>
            <w:rFonts w:ascii="Book Antiqua" w:hAnsi="Book Antiqua"/>
          </w:rPr>
          <w:t>“</w:t>
        </w:r>
        <w:r w:rsidRPr="00A11DDB">
          <w:rPr>
            <w:rFonts w:ascii="Book Antiqua" w:hAnsi="Book Antiqua"/>
          </w:rPr>
          <w:t>What am I watching?</w:t>
        </w:r>
        <w:r>
          <w:rPr>
            <w:rFonts w:ascii="Book Antiqua" w:hAnsi="Book Antiqua"/>
          </w:rPr>
          <w:t>”</w:t>
        </w:r>
      </w:ins>
    </w:p>
    <w:p w14:paraId="6FE627C2" w14:textId="77777777" w:rsidR="00BD5284" w:rsidRPr="00A11DDB" w:rsidRDefault="00BD5284" w:rsidP="006D6183">
      <w:pPr>
        <w:pStyle w:val="NormalWeb"/>
        <w:spacing w:line="276" w:lineRule="auto"/>
        <w:ind w:firstLine="284"/>
        <w:rPr>
          <w:ins w:id="6064" w:author="Yashua Lebowitz" w:date="2024-09-28T18:29:00Z"/>
          <w:rFonts w:ascii="Book Antiqua" w:hAnsi="Book Antiqua"/>
        </w:rPr>
      </w:pPr>
      <w:ins w:id="6065" w:author="Yashua Lebowitz" w:date="2024-09-28T18:29:00Z">
        <w:r>
          <w:rPr>
            <w:rFonts w:ascii="Book Antiqua" w:hAnsi="Book Antiqua"/>
          </w:rPr>
          <w:t>“</w:t>
        </w:r>
        <w:r w:rsidRPr="00A11DDB">
          <w:rPr>
            <w:rFonts w:ascii="Book Antiqua" w:hAnsi="Book Antiqua"/>
          </w:rPr>
          <w:t>It’s a surprise.</w:t>
        </w:r>
        <w:r>
          <w:rPr>
            <w:rFonts w:ascii="Book Antiqua" w:hAnsi="Book Antiqua"/>
          </w:rPr>
          <w:t>”</w:t>
        </w:r>
      </w:ins>
    </w:p>
    <w:p w14:paraId="6B903B6E" w14:textId="77777777" w:rsidR="00BD5284" w:rsidRPr="00A11DDB" w:rsidRDefault="00BD5284" w:rsidP="006D6183">
      <w:pPr>
        <w:pStyle w:val="NormalWeb"/>
        <w:spacing w:line="276" w:lineRule="auto"/>
        <w:ind w:firstLine="284"/>
        <w:rPr>
          <w:ins w:id="6066" w:author="Yashua Lebowitz" w:date="2024-09-28T18:29:00Z"/>
          <w:rFonts w:ascii="Book Antiqua" w:hAnsi="Book Antiqua"/>
        </w:rPr>
      </w:pPr>
      <w:ins w:id="6067" w:author="Yashua Lebowitz" w:date="2024-09-28T18:29:00Z">
        <w:r w:rsidRPr="00A11DDB">
          <w:rPr>
            <w:rFonts w:ascii="Book Antiqua" w:hAnsi="Book Antiqua"/>
          </w:rPr>
          <w:t>Barack took a deep breath.</w:t>
        </w:r>
      </w:ins>
    </w:p>
    <w:p w14:paraId="1744D1D7" w14:textId="77777777" w:rsidR="00BD5284" w:rsidRPr="00A11DDB" w:rsidRDefault="00BD5284" w:rsidP="006D6183">
      <w:pPr>
        <w:pStyle w:val="NormalWeb"/>
        <w:spacing w:line="276" w:lineRule="auto"/>
        <w:ind w:firstLine="284"/>
        <w:rPr>
          <w:ins w:id="6068" w:author="Yashua Lebowitz" w:date="2024-09-28T18:29:00Z"/>
          <w:rFonts w:ascii="Book Antiqua" w:hAnsi="Book Antiqua"/>
        </w:rPr>
      </w:pPr>
      <w:ins w:id="6069" w:author="Yashua Lebowitz" w:date="2024-09-28T18:29:00Z">
        <w:r>
          <w:rPr>
            <w:rFonts w:ascii="Book Antiqua" w:hAnsi="Book Antiqua"/>
          </w:rPr>
          <w:t>“</w:t>
        </w:r>
        <w:r w:rsidRPr="00A11DDB">
          <w:rPr>
            <w:rFonts w:ascii="Book Antiqua" w:hAnsi="Book Antiqua"/>
          </w:rPr>
          <w:t>Execute the launch,</w:t>
        </w:r>
        <w:r>
          <w:rPr>
            <w:rFonts w:ascii="Book Antiqua" w:hAnsi="Book Antiqua"/>
          </w:rPr>
          <w:t>”</w:t>
        </w:r>
        <w:r w:rsidRPr="00A11DDB">
          <w:rPr>
            <w:rFonts w:ascii="Book Antiqua" w:hAnsi="Book Antiqua"/>
          </w:rPr>
          <w:t xml:space="preserve"> he said</w:t>
        </w:r>
        <w:r>
          <w:rPr>
            <w:rFonts w:ascii="Book Antiqua" w:hAnsi="Book Antiqua"/>
          </w:rPr>
          <w:t xml:space="preserve"> in a</w:t>
        </w:r>
        <w:r w:rsidRPr="00A11DDB">
          <w:rPr>
            <w:rFonts w:ascii="Book Antiqua" w:hAnsi="Book Antiqua"/>
          </w:rPr>
          <w:t xml:space="preserve"> steady and resolute</w:t>
        </w:r>
        <w:r>
          <w:rPr>
            <w:rFonts w:ascii="Book Antiqua" w:hAnsi="Book Antiqua"/>
          </w:rPr>
          <w:t xml:space="preserve"> voice</w:t>
        </w:r>
        <w:r w:rsidRPr="00A11DDB">
          <w:rPr>
            <w:rFonts w:ascii="Book Antiqua" w:hAnsi="Book Antiqua"/>
          </w:rPr>
          <w:t>.</w:t>
        </w:r>
      </w:ins>
    </w:p>
    <w:p w14:paraId="4632E7B7" w14:textId="77777777" w:rsidR="00BD5284" w:rsidRPr="00A11DDB" w:rsidRDefault="00BD5284" w:rsidP="006D6183">
      <w:pPr>
        <w:pStyle w:val="NormalWeb"/>
        <w:spacing w:line="276" w:lineRule="auto"/>
        <w:ind w:firstLine="284"/>
        <w:rPr>
          <w:ins w:id="6070" w:author="Yashua Lebowitz" w:date="2024-09-28T18:29:00Z"/>
          <w:rFonts w:ascii="Book Antiqua" w:hAnsi="Book Antiqua"/>
        </w:rPr>
      </w:pPr>
      <w:ins w:id="6071" w:author="Yashua Lebowitz" w:date="2024-09-28T18:29:00Z">
        <w:r w:rsidRPr="00A11DDB">
          <w:rPr>
            <w:rFonts w:ascii="Book Antiqua" w:hAnsi="Book Antiqua"/>
          </w:rPr>
          <w:t>In a matter of moments, a Minuteman ICBM would launch, carrying the destructive force capable of annihilating Tel Aviv and its suburbs.</w:t>
        </w:r>
      </w:ins>
    </w:p>
    <w:p w14:paraId="0D8A4923" w14:textId="4C423AD0" w:rsidR="00325B63" w:rsidRPr="00833EEB" w:rsidDel="00BD5284" w:rsidRDefault="00325B63">
      <w:pPr>
        <w:rPr>
          <w:del w:id="6072" w:author="Yashua Lebowitz" w:date="2024-09-28T18:29:00Z"/>
          <w:rPrChange w:id="6073" w:author="mac" w:date="2024-09-27T09:55:00Z">
            <w:rPr>
              <w:del w:id="6074" w:author="Yashua Lebowitz" w:date="2024-09-28T18:29:00Z"/>
              <w:rFonts w:ascii="Times New Roman" w:hAnsi="Times New Roman"/>
              <w:b/>
              <w:bCs/>
              <w:sz w:val="24"/>
            </w:rPr>
          </w:rPrChange>
        </w:rPr>
        <w:pPrChange w:id="6075" w:author="Yashua Lebowitz" w:date="2024-09-28T18:29:00Z">
          <w:pPr>
            <w:pStyle w:val="Heading1"/>
            <w:spacing w:line="480" w:lineRule="auto"/>
          </w:pPr>
        </w:pPrChange>
      </w:pPr>
      <w:del w:id="6076" w:author="Yashua Lebowitz" w:date="2024-09-28T18:29:00Z">
        <w:r w:rsidRPr="00833EEB" w:rsidDel="00BD5284">
          <w:rPr>
            <w:rStyle w:val="Strong"/>
            <w:rFonts w:ascii="Book Antiqua" w:hAnsi="Book Antiqua"/>
            <w:sz w:val="24"/>
            <w:rPrChange w:id="6077" w:author="mac" w:date="2024-09-27T09:55:00Z">
              <w:rPr>
                <w:rStyle w:val="Strong"/>
                <w:rFonts w:ascii="Times New Roman" w:hAnsi="Times New Roman"/>
                <w:sz w:val="24"/>
              </w:rPr>
            </w:rPrChange>
          </w:rPr>
          <w:delText>Chapter 7</w:delText>
        </w:r>
        <w:bookmarkEnd w:id="5757"/>
      </w:del>
    </w:p>
    <w:p w14:paraId="0D247938" w14:textId="0F44A999" w:rsidR="00325B63" w:rsidRPr="00BD5284" w:rsidDel="00BD5284" w:rsidRDefault="00325B63">
      <w:pPr>
        <w:rPr>
          <w:del w:id="6078" w:author="Yashua Lebowitz" w:date="2024-09-28T18:29:00Z"/>
        </w:rPr>
        <w:pPrChange w:id="6079" w:author="Yashua Lebowitz" w:date="2024-09-28T18:29:00Z">
          <w:pPr>
            <w:pStyle w:val="NormalWeb"/>
            <w:spacing w:line="480" w:lineRule="auto"/>
            <w:ind w:firstLine="720"/>
          </w:pPr>
        </w:pPrChange>
      </w:pPr>
      <w:del w:id="6080" w:author="Yashua Lebowitz" w:date="2024-09-28T18:29:00Z">
        <w:r w:rsidRPr="00BD5284" w:rsidDel="00BD5284">
          <w:delTex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delText>
        </w:r>
      </w:del>
    </w:p>
    <w:p w14:paraId="4B4B00FB" w14:textId="092EF59C" w:rsidR="00325B63" w:rsidRPr="00BD5284" w:rsidDel="00BD5284" w:rsidRDefault="00325B63">
      <w:pPr>
        <w:rPr>
          <w:del w:id="6081" w:author="Yashua Lebowitz" w:date="2024-09-28T18:29:00Z"/>
        </w:rPr>
        <w:pPrChange w:id="6082" w:author="Yashua Lebowitz" w:date="2024-09-28T18:29:00Z">
          <w:pPr>
            <w:pStyle w:val="NormalWeb"/>
            <w:spacing w:line="480" w:lineRule="auto"/>
            <w:ind w:firstLine="720"/>
          </w:pPr>
        </w:pPrChange>
      </w:pPr>
      <w:del w:id="6083" w:author="Yashua Lebowitz" w:date="2024-09-28T18:29:00Z">
        <w:r w:rsidRPr="00BD5284" w:rsidDel="00BD5284">
          <w:delText>"Mr. President, General Monroe is on the secure line," announced his chief of staff, quietly stepping into the room.</w:delText>
        </w:r>
      </w:del>
    </w:p>
    <w:p w14:paraId="17717A66" w14:textId="00CDA2FC" w:rsidR="00325B63" w:rsidRPr="00BD5284" w:rsidDel="00BD5284" w:rsidRDefault="00325B63">
      <w:pPr>
        <w:rPr>
          <w:del w:id="6084" w:author="Yashua Lebowitz" w:date="2024-09-28T18:29:00Z"/>
        </w:rPr>
        <w:pPrChange w:id="6085" w:author="Yashua Lebowitz" w:date="2024-09-28T18:29:00Z">
          <w:pPr>
            <w:pStyle w:val="NormalWeb"/>
            <w:spacing w:line="480" w:lineRule="auto"/>
            <w:ind w:firstLine="720"/>
          </w:pPr>
        </w:pPrChange>
      </w:pPr>
      <w:del w:id="6086" w:author="Yashua Lebowitz" w:date="2024-09-28T18:29:00Z">
        <w:r w:rsidRPr="00BD5284" w:rsidDel="00BD5284">
          <w:delText>"Patch him through," Obama responded, steeling himself for the conversation.</w:delText>
        </w:r>
      </w:del>
    </w:p>
    <w:p w14:paraId="77714D07" w14:textId="4B0F79DC" w:rsidR="00325B63" w:rsidRPr="00BD5284" w:rsidDel="00BD5284" w:rsidRDefault="00325B63">
      <w:pPr>
        <w:rPr>
          <w:del w:id="6087" w:author="Yashua Lebowitz" w:date="2024-09-28T18:29:00Z"/>
        </w:rPr>
        <w:pPrChange w:id="6088" w:author="Yashua Lebowitz" w:date="2024-09-28T18:29:00Z">
          <w:pPr>
            <w:pStyle w:val="NormalWeb"/>
            <w:spacing w:line="480" w:lineRule="auto"/>
            <w:ind w:firstLine="720"/>
          </w:pPr>
        </w:pPrChange>
      </w:pPr>
      <w:del w:id="6089" w:author="Yashua Lebowitz" w:date="2024-09-28T18:29:00Z">
        <w:r w:rsidRPr="00BD5284" w:rsidDel="00BD5284">
          <w:delText>The screen flickered, and the stern face of General Monroe appeared. His expression was grave, a stark contrast to the confident demeanor he usually maintained.</w:delText>
        </w:r>
      </w:del>
    </w:p>
    <w:p w14:paraId="50A50BAA" w14:textId="6B3BADE8" w:rsidR="00325B63" w:rsidRPr="00BD5284" w:rsidDel="00BD5284" w:rsidRDefault="00325B63">
      <w:pPr>
        <w:rPr>
          <w:del w:id="6090" w:author="Yashua Lebowitz" w:date="2024-09-28T18:29:00Z"/>
        </w:rPr>
        <w:pPrChange w:id="6091" w:author="Yashua Lebowitz" w:date="2024-09-28T18:29:00Z">
          <w:pPr>
            <w:pStyle w:val="NormalWeb"/>
            <w:spacing w:line="480" w:lineRule="auto"/>
            <w:ind w:firstLine="720"/>
          </w:pPr>
        </w:pPrChange>
      </w:pPr>
      <w:del w:id="6092" w:author="Yashua Lebowitz" w:date="2024-09-28T18:29:00Z">
        <w:r w:rsidRPr="00BD5284" w:rsidDel="00BD5284">
          <w:delText>"Mr. President, we’ve achieved initial success with the amphibious landings near Tel Aviv, but the situation remains fluid. The Iron Dome's collapse has left Israel vulnerable, but their ground forces are putting up a fierce resistance. Casualties are high on both sides."</w:delText>
        </w:r>
      </w:del>
    </w:p>
    <w:p w14:paraId="66BD57FD" w14:textId="616E261C" w:rsidR="00325B63" w:rsidRPr="00BD5284" w:rsidDel="00BD5284" w:rsidRDefault="00325B63">
      <w:pPr>
        <w:rPr>
          <w:del w:id="6093" w:author="Yashua Lebowitz" w:date="2024-09-28T18:29:00Z"/>
        </w:rPr>
        <w:pPrChange w:id="6094" w:author="Yashua Lebowitz" w:date="2024-09-28T18:29:00Z">
          <w:pPr>
            <w:pStyle w:val="NormalWeb"/>
            <w:spacing w:line="480" w:lineRule="auto"/>
            <w:ind w:firstLine="720"/>
          </w:pPr>
        </w:pPrChange>
      </w:pPr>
      <w:del w:id="6095" w:author="Yashua Lebowitz" w:date="2024-09-28T18:29:00Z">
        <w:r w:rsidRPr="00BD5284" w:rsidDel="00BD5284">
          <w:delText>Obama leaned back in his chair, his fingers steepled as he absorbed the information. "What about our strategic objectives, General? Are we on track?"</w:delText>
        </w:r>
      </w:del>
    </w:p>
    <w:p w14:paraId="08E57FF2" w14:textId="2539E3A0" w:rsidR="00325B63" w:rsidRPr="00BD5284" w:rsidDel="00BD5284" w:rsidRDefault="00325B63">
      <w:pPr>
        <w:rPr>
          <w:del w:id="6096" w:author="Yashua Lebowitz" w:date="2024-09-28T18:29:00Z"/>
        </w:rPr>
        <w:pPrChange w:id="6097" w:author="Yashua Lebowitz" w:date="2024-09-28T18:29:00Z">
          <w:pPr>
            <w:pStyle w:val="NormalWeb"/>
            <w:spacing w:line="480" w:lineRule="auto"/>
            <w:ind w:firstLine="720"/>
          </w:pPr>
        </w:pPrChange>
      </w:pPr>
      <w:del w:id="6098" w:author="Yashua Lebowitz" w:date="2024-09-28T18:29:00Z">
        <w:r w:rsidRPr="00BD5284" w:rsidDel="00BD5284">
          <w:delText>"We are, sir. The coordinated strikes have disrupted their command-and-control centers, and the coalition forces are steadily advancing. However, we’re encountering unexpected levels of resistance from local militia groups and remnants of the IDF. It’s clear they’re not going down without a fight."</w:delText>
        </w:r>
      </w:del>
    </w:p>
    <w:p w14:paraId="676A2421" w14:textId="3DB333AB" w:rsidR="00325B63" w:rsidRPr="00BD5284" w:rsidDel="00BD5284" w:rsidRDefault="00325B63">
      <w:pPr>
        <w:rPr>
          <w:del w:id="6099" w:author="Yashua Lebowitz" w:date="2024-09-28T18:29:00Z"/>
        </w:rPr>
        <w:pPrChange w:id="6100" w:author="Yashua Lebowitz" w:date="2024-09-28T18:29:00Z">
          <w:pPr>
            <w:pStyle w:val="NormalWeb"/>
            <w:spacing w:line="480" w:lineRule="auto"/>
            <w:ind w:firstLine="720"/>
          </w:pPr>
        </w:pPrChange>
      </w:pPr>
      <w:del w:id="6101" w:author="Yashua Lebowitz" w:date="2024-09-28T18:29:00Z">
        <w:r w:rsidRPr="00BD5284" w:rsidDel="00BD5284">
          <w:lastRenderedPageBreak/>
          <w:delTex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delText>
        </w:r>
      </w:del>
    </w:p>
    <w:p w14:paraId="6DF8EF2F" w14:textId="6F90D965" w:rsidR="00325B63" w:rsidRPr="00BD5284" w:rsidDel="00BD5284" w:rsidRDefault="00325B63">
      <w:pPr>
        <w:rPr>
          <w:del w:id="6102" w:author="Yashua Lebowitz" w:date="2024-09-28T18:29:00Z"/>
        </w:rPr>
        <w:pPrChange w:id="6103" w:author="Yashua Lebowitz" w:date="2024-09-28T18:29:00Z">
          <w:pPr>
            <w:pStyle w:val="NormalWeb"/>
            <w:spacing w:line="480" w:lineRule="auto"/>
            <w:ind w:firstLine="720"/>
          </w:pPr>
        </w:pPrChange>
      </w:pPr>
      <w:del w:id="6104" w:author="Yashua Lebowitz" w:date="2024-09-28T18:29:00Z">
        <w:r w:rsidRPr="00BD5284" w:rsidDel="00BD5284">
          <w:delTex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delText>
        </w:r>
      </w:del>
    </w:p>
    <w:p w14:paraId="01FCDF2E" w14:textId="11012257" w:rsidR="00325B63" w:rsidRPr="00BD5284" w:rsidDel="00BD5284" w:rsidRDefault="00325B63">
      <w:pPr>
        <w:rPr>
          <w:del w:id="6105" w:author="Yashua Lebowitz" w:date="2024-09-28T18:29:00Z"/>
        </w:rPr>
        <w:pPrChange w:id="6106" w:author="Yashua Lebowitz" w:date="2024-09-28T18:29:00Z">
          <w:pPr>
            <w:pStyle w:val="NormalWeb"/>
            <w:spacing w:line="480" w:lineRule="auto"/>
            <w:ind w:firstLine="720"/>
          </w:pPr>
        </w:pPrChange>
      </w:pPr>
      <w:del w:id="6107" w:author="Yashua Lebowitz" w:date="2024-09-28T18:29:00Z">
        <w:r w:rsidRPr="00BD5284" w:rsidDel="00BD5284">
          <w:delText>Obama's mind raced as he processed the grim update. "What about our air support? Can we increase the number of sorties to break their counteroffensive?"</w:delText>
        </w:r>
      </w:del>
    </w:p>
    <w:p w14:paraId="5D0A99FD" w14:textId="526FBE12" w:rsidR="00325B63" w:rsidRPr="00BD5284" w:rsidDel="00BD5284" w:rsidRDefault="00325B63">
      <w:pPr>
        <w:rPr>
          <w:del w:id="6108" w:author="Yashua Lebowitz" w:date="2024-09-28T18:29:00Z"/>
        </w:rPr>
        <w:pPrChange w:id="6109" w:author="Yashua Lebowitz" w:date="2024-09-28T18:29:00Z">
          <w:pPr>
            <w:pStyle w:val="NormalWeb"/>
            <w:spacing w:line="480" w:lineRule="auto"/>
            <w:ind w:firstLine="720"/>
          </w:pPr>
        </w:pPrChange>
      </w:pPr>
      <w:del w:id="6110" w:author="Yashua Lebowitz" w:date="2024-09-28T18:29:00Z">
        <w:r w:rsidRPr="00BD5284" w:rsidDel="00BD5284">
          <w:delText>"We’re already running maximum operations, sir. The skies over Tel Aviv are contested, and we’re sustaining heavy losses to their infantry based MANPAD systems. The Israelis are utilizing every resource they have, including outdated systems that are surprisingly effective against our current tech."</w:delText>
        </w:r>
      </w:del>
    </w:p>
    <w:p w14:paraId="7AC2542D" w14:textId="02A97529" w:rsidR="00325B63" w:rsidRPr="00BD5284" w:rsidDel="00BD5284" w:rsidRDefault="00325B63">
      <w:pPr>
        <w:rPr>
          <w:del w:id="6111" w:author="Yashua Lebowitz" w:date="2024-09-28T18:29:00Z"/>
        </w:rPr>
        <w:pPrChange w:id="6112" w:author="Yashua Lebowitz" w:date="2024-09-28T18:29:00Z">
          <w:pPr>
            <w:pStyle w:val="NormalWeb"/>
            <w:spacing w:line="480" w:lineRule="auto"/>
            <w:ind w:firstLine="720"/>
          </w:pPr>
        </w:pPrChange>
      </w:pPr>
      <w:del w:id="6113" w:author="Yashua Lebowitz" w:date="2024-09-28T18:29:00Z">
        <w:r w:rsidRPr="00BD5284" w:rsidDel="00BD5284">
          <w:delTex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delText>
        </w:r>
      </w:del>
    </w:p>
    <w:p w14:paraId="0C244E51" w14:textId="37B6E29D" w:rsidR="00325B63" w:rsidRPr="00BD5284" w:rsidDel="00BD5284" w:rsidRDefault="00325B63">
      <w:pPr>
        <w:rPr>
          <w:del w:id="6114" w:author="Yashua Lebowitz" w:date="2024-09-28T18:29:00Z"/>
        </w:rPr>
        <w:pPrChange w:id="6115" w:author="Yashua Lebowitz" w:date="2024-09-28T18:29:00Z">
          <w:pPr>
            <w:pStyle w:val="NormalWeb"/>
            <w:spacing w:line="480" w:lineRule="auto"/>
            <w:ind w:firstLine="720"/>
          </w:pPr>
        </w:pPrChange>
      </w:pPr>
      <w:del w:id="6116" w:author="Yashua Lebowitz" w:date="2024-09-28T18:29:00Z">
        <w:r w:rsidRPr="00BD5284" w:rsidDel="00BD5284">
          <w:delText>Obama was in deep thought. The time for covert operations was over. America, on behalf of the world and the coalition whose soldiers’ lives were currently at risk, would have to take charge and consider more drastic measures.</w:delText>
        </w:r>
      </w:del>
    </w:p>
    <w:p w14:paraId="67DD3897" w14:textId="3D50897B" w:rsidR="00325B63" w:rsidRPr="00BD5284" w:rsidDel="00BD5284" w:rsidRDefault="00325B63">
      <w:pPr>
        <w:rPr>
          <w:del w:id="6117" w:author="Yashua Lebowitz" w:date="2024-09-28T18:29:00Z"/>
        </w:rPr>
        <w:pPrChange w:id="6118" w:author="Yashua Lebowitz" w:date="2024-09-28T18:29:00Z">
          <w:pPr>
            <w:pStyle w:val="NormalWeb"/>
            <w:spacing w:line="480" w:lineRule="auto"/>
            <w:ind w:firstLine="720"/>
          </w:pPr>
        </w:pPrChange>
      </w:pPr>
      <w:del w:id="6119" w:author="Yashua Lebowitz" w:date="2024-09-28T18:29:00Z">
        <w:r w:rsidRPr="00BD5284" w:rsidDel="00BD5284">
          <w:delTex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delText>
        </w:r>
      </w:del>
    </w:p>
    <w:p w14:paraId="2CD0D76B" w14:textId="6A5521F0" w:rsidR="00325B63" w:rsidRPr="00BD5284" w:rsidDel="00BD5284" w:rsidRDefault="00325B63">
      <w:pPr>
        <w:rPr>
          <w:del w:id="6120" w:author="Yashua Lebowitz" w:date="2024-09-28T18:29:00Z"/>
        </w:rPr>
        <w:pPrChange w:id="6121" w:author="Yashua Lebowitz" w:date="2024-09-28T18:29:00Z">
          <w:pPr>
            <w:pStyle w:val="NormalWeb"/>
            <w:spacing w:line="480" w:lineRule="auto"/>
            <w:ind w:firstLine="720"/>
          </w:pPr>
        </w:pPrChange>
      </w:pPr>
      <w:del w:id="6122" w:author="Yashua Lebowitz" w:date="2024-09-28T18:29:00Z">
        <w:r w:rsidRPr="00BD5284" w:rsidDel="00BD5284">
          <w:delText>"Understood, Mr. President," Monroe replied, his face reflecting the gravity of the order.</w:delText>
        </w:r>
      </w:del>
    </w:p>
    <w:p w14:paraId="62E4E030" w14:textId="40666FB7" w:rsidR="00325B63" w:rsidRPr="00BD5284" w:rsidDel="00BD5284" w:rsidRDefault="00325B63">
      <w:pPr>
        <w:rPr>
          <w:del w:id="6123" w:author="Yashua Lebowitz" w:date="2024-09-28T18:29:00Z"/>
        </w:rPr>
        <w:pPrChange w:id="6124" w:author="Yashua Lebowitz" w:date="2024-09-28T18:29:00Z">
          <w:pPr>
            <w:pStyle w:val="NormalWeb"/>
            <w:spacing w:line="480" w:lineRule="auto"/>
            <w:ind w:firstLine="720"/>
          </w:pPr>
        </w:pPrChange>
      </w:pPr>
      <w:del w:id="6125" w:author="Yashua Lebowitz" w:date="2024-09-28T18:29:00Z">
        <w:r w:rsidRPr="00BD5284" w:rsidDel="00BD5284">
          <w:delTex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delText>
        </w:r>
      </w:del>
    </w:p>
    <w:p w14:paraId="017973BF" w14:textId="76AF373D" w:rsidR="00325B63" w:rsidRPr="00BD5284" w:rsidDel="00BD5284" w:rsidRDefault="00325B63">
      <w:pPr>
        <w:rPr>
          <w:del w:id="6126" w:author="Yashua Lebowitz" w:date="2024-09-28T18:29:00Z"/>
        </w:rPr>
        <w:pPrChange w:id="6127" w:author="Yashua Lebowitz" w:date="2024-09-28T18:29:00Z">
          <w:pPr>
            <w:pStyle w:val="NormalWeb"/>
            <w:spacing w:line="480" w:lineRule="auto"/>
            <w:ind w:firstLine="720"/>
          </w:pPr>
        </w:pPrChange>
      </w:pPr>
      <w:del w:id="6128" w:author="Yashua Lebowitz" w:date="2024-09-28T18:29:00Z">
        <w:r w:rsidRPr="00BD5284" w:rsidDel="00BD5284">
          <w:lastRenderedPageBreak/>
          <w:delTex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delText>
        </w:r>
      </w:del>
    </w:p>
    <w:p w14:paraId="2B5A25DA" w14:textId="4FE761BE" w:rsidR="00325B63" w:rsidRPr="00BD5284" w:rsidDel="00BD5284" w:rsidRDefault="00325B63">
      <w:pPr>
        <w:rPr>
          <w:del w:id="6129" w:author="Yashua Lebowitz" w:date="2024-09-28T18:29:00Z"/>
        </w:rPr>
        <w:pPrChange w:id="6130" w:author="Yashua Lebowitz" w:date="2024-09-28T18:29:00Z">
          <w:pPr>
            <w:pStyle w:val="NormalWeb"/>
            <w:spacing w:line="480" w:lineRule="auto"/>
            <w:ind w:firstLine="720"/>
          </w:pPr>
        </w:pPrChange>
      </w:pPr>
      <w:del w:id="6131" w:author="Yashua Lebowitz" w:date="2024-09-28T18:29:00Z">
        <w:r w:rsidRPr="00BD5284" w:rsidDel="00BD5284">
          <w:delText>He picked up the secure phone, dialing the coalition command center. "This is President Obama. We need to initiate an immediate troop withdrawal from Tel Aviv and surrounding areas. Prepare all forces for a strategic withdrawal. Details will follow."</w:delText>
        </w:r>
      </w:del>
    </w:p>
    <w:p w14:paraId="3C6AF044" w14:textId="081B14AE" w:rsidR="00325B63" w:rsidRPr="00BD5284" w:rsidDel="00BD5284" w:rsidRDefault="00325B63">
      <w:pPr>
        <w:rPr>
          <w:del w:id="6132" w:author="Yashua Lebowitz" w:date="2024-09-28T18:29:00Z"/>
        </w:rPr>
        <w:pPrChange w:id="6133" w:author="Yashua Lebowitz" w:date="2024-09-28T18:29:00Z">
          <w:pPr>
            <w:pStyle w:val="NormalWeb"/>
            <w:spacing w:line="480" w:lineRule="auto"/>
            <w:ind w:firstLine="720"/>
          </w:pPr>
        </w:pPrChange>
      </w:pPr>
      <w:del w:id="6134" w:author="Yashua Lebowitz" w:date="2024-09-28T18:29:00Z">
        <w:r w:rsidRPr="00BD5284" w:rsidDel="00BD5284">
          <w:delTex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delText>
        </w:r>
      </w:del>
    </w:p>
    <w:p w14:paraId="6D903E66" w14:textId="242BD577" w:rsidR="00325B63" w:rsidRPr="00BD5284" w:rsidDel="00BD5284" w:rsidRDefault="00325B63">
      <w:pPr>
        <w:rPr>
          <w:del w:id="6135" w:author="Yashua Lebowitz" w:date="2024-09-28T18:29:00Z"/>
        </w:rPr>
        <w:pPrChange w:id="6136" w:author="Yashua Lebowitz" w:date="2024-09-28T18:29:00Z">
          <w:pPr>
            <w:pStyle w:val="NormalWeb"/>
            <w:spacing w:line="480" w:lineRule="auto"/>
            <w:ind w:firstLine="720"/>
          </w:pPr>
        </w:pPrChange>
      </w:pPr>
      <w:del w:id="6137" w:author="Yashua Lebowitz" w:date="2024-09-28T18:29:00Z">
        <w:r w:rsidRPr="00BD5284" w:rsidDel="00BD5284">
          <w:delText>As he exhaled a plume of smoke, the door quietly opened, and Michael stepped into the room. He moved silently, sneaking up on Barack. Suddenly, he placed a firm hand on Obama's shoulder, causing Barack to jump, startled.</w:delText>
        </w:r>
      </w:del>
    </w:p>
    <w:p w14:paraId="51B6C18B" w14:textId="2C7386E8" w:rsidR="00325B63" w:rsidRPr="00BD5284" w:rsidDel="00BD5284" w:rsidRDefault="00325B63">
      <w:pPr>
        <w:rPr>
          <w:del w:id="6138" w:author="Yashua Lebowitz" w:date="2024-09-28T18:29:00Z"/>
        </w:rPr>
        <w:pPrChange w:id="6139" w:author="Yashua Lebowitz" w:date="2024-09-28T18:29:00Z">
          <w:pPr>
            <w:pStyle w:val="NormalWeb"/>
            <w:spacing w:line="480" w:lineRule="auto"/>
            <w:ind w:firstLine="720"/>
          </w:pPr>
        </w:pPrChange>
      </w:pPr>
      <w:del w:id="6140" w:author="Yashua Lebowitz" w:date="2024-09-28T18:29:00Z">
        <w:r w:rsidRPr="00BD5284" w:rsidDel="00BD5284">
          <w:delText>"I thought you quit smoking," Michael said, a mixture of concern and disappointment in his voice.</w:delText>
        </w:r>
      </w:del>
    </w:p>
    <w:p w14:paraId="6B2BE050" w14:textId="3803CC78" w:rsidR="00325B63" w:rsidRPr="00BD5284" w:rsidDel="00BD5284" w:rsidRDefault="00325B63">
      <w:pPr>
        <w:rPr>
          <w:del w:id="6141" w:author="Yashua Lebowitz" w:date="2024-09-28T18:29:00Z"/>
        </w:rPr>
        <w:pPrChange w:id="6142" w:author="Yashua Lebowitz" w:date="2024-09-28T18:29:00Z">
          <w:pPr>
            <w:pStyle w:val="NormalWeb"/>
            <w:spacing w:line="480" w:lineRule="auto"/>
            <w:ind w:firstLine="720"/>
          </w:pPr>
        </w:pPrChange>
      </w:pPr>
      <w:del w:id="6143" w:author="Yashua Lebowitz" w:date="2024-09-28T18:29:00Z">
        <w:r w:rsidRPr="00BD5284" w:rsidDel="00BD5284">
          <w:delText>"I did, Mikey, but the stress of all this got me smoking again," Barack admitted, his voice heavy with the weight of the world.</w:delText>
        </w:r>
      </w:del>
    </w:p>
    <w:p w14:paraId="0D494FB5" w14:textId="03529A59" w:rsidR="00325B63" w:rsidRPr="00BD5284" w:rsidDel="00BD5284" w:rsidRDefault="00325B63">
      <w:pPr>
        <w:rPr>
          <w:del w:id="6144" w:author="Yashua Lebowitz" w:date="2024-09-28T18:29:00Z"/>
        </w:rPr>
        <w:pPrChange w:id="6145" w:author="Yashua Lebowitz" w:date="2024-09-28T18:29:00Z">
          <w:pPr>
            <w:pStyle w:val="NormalWeb"/>
            <w:spacing w:line="480" w:lineRule="auto"/>
            <w:ind w:firstLine="720"/>
          </w:pPr>
        </w:pPrChange>
      </w:pPr>
      <w:del w:id="6146" w:author="Yashua Lebowitz" w:date="2024-09-28T18:29:00Z">
        <w:r w:rsidRPr="00BD5284" w:rsidDel="00BD5284">
          <w:delText>Barack swivelled in his office chair until he was facing Michael. "You have to start the Nicorette again. This is not good. I had the courage to transform myself, and so do you. Quit those cigarettes," Michael urged, his tone gentle but firm.</w:delText>
        </w:r>
      </w:del>
    </w:p>
    <w:p w14:paraId="508382EF" w14:textId="4EC34307" w:rsidR="00325B63" w:rsidRPr="00BD5284" w:rsidDel="00BD5284" w:rsidRDefault="00325B63">
      <w:pPr>
        <w:rPr>
          <w:del w:id="6147" w:author="Yashua Lebowitz" w:date="2024-09-28T18:29:00Z"/>
        </w:rPr>
        <w:pPrChange w:id="6148" w:author="Yashua Lebowitz" w:date="2024-09-28T18:29:00Z">
          <w:pPr>
            <w:pStyle w:val="NormalWeb"/>
            <w:spacing w:line="480" w:lineRule="auto"/>
            <w:ind w:firstLine="720"/>
          </w:pPr>
        </w:pPrChange>
      </w:pPr>
      <w:del w:id="6149" w:author="Yashua Lebowitz" w:date="2024-09-28T18:29:00Z">
        <w:r w:rsidRPr="00BD5284" w:rsidDel="00BD5284">
          <w:delText>Barack nodded, then swivelled back around, quickly putting out the cigarette in the ashtray on his desk. The room was filled with a tense silence as the enormity of the situation hung in the air.</w:delText>
        </w:r>
      </w:del>
    </w:p>
    <w:p w14:paraId="6042DCCB" w14:textId="7D5D3B66" w:rsidR="00325B63" w:rsidRPr="00BD5284" w:rsidDel="00BD5284" w:rsidRDefault="00325B63">
      <w:pPr>
        <w:rPr>
          <w:del w:id="6150" w:author="Yashua Lebowitz" w:date="2024-09-28T18:29:00Z"/>
        </w:rPr>
        <w:pPrChange w:id="6151" w:author="Yashua Lebowitz" w:date="2024-09-28T18:29:00Z">
          <w:pPr>
            <w:pStyle w:val="NormalWeb"/>
            <w:spacing w:line="480" w:lineRule="auto"/>
            <w:ind w:firstLine="720"/>
          </w:pPr>
        </w:pPrChange>
      </w:pPr>
      <w:del w:id="6152" w:author="Yashua Lebowitz" w:date="2024-09-28T18:29:00Z">
        <w:r w:rsidRPr="00BD5284" w:rsidDel="00BD5284">
          <w:delText>"Michael, soon five million Jews are going to be dead by my hand," Barack said quietly. "I’m going to take the nuclear football, put in my code, and poof. Not even Hitler was able to achieve such a feat in a single day."</w:delText>
        </w:r>
      </w:del>
    </w:p>
    <w:p w14:paraId="001D4D03" w14:textId="6CDC05D4" w:rsidR="00325B63" w:rsidRPr="00BD5284" w:rsidDel="00BD5284" w:rsidRDefault="00325B63">
      <w:pPr>
        <w:rPr>
          <w:del w:id="6153" w:author="Yashua Lebowitz" w:date="2024-09-28T18:29:00Z"/>
        </w:rPr>
        <w:pPrChange w:id="6154" w:author="Yashua Lebowitz" w:date="2024-09-28T18:29:00Z">
          <w:pPr>
            <w:pStyle w:val="NormalWeb"/>
            <w:spacing w:line="480" w:lineRule="auto"/>
            <w:ind w:firstLine="720"/>
          </w:pPr>
        </w:pPrChange>
      </w:pPr>
      <w:del w:id="6155" w:author="Yashua Lebowitz" w:date="2024-09-28T18:29:00Z">
        <w:r w:rsidRPr="00BD5284" w:rsidDel="00BD5284">
          <w:delText>"Honey, don’t compare yourself to Hitler," Michael responded, moving closer and placing a comforting hand on Barack's back. "Hitler wasn’t trying to liberate anyone. He was just killing Jews out of fear and paranoia. You’re doing this to free the Palestinians. There’s a big difference."</w:delText>
        </w:r>
      </w:del>
    </w:p>
    <w:p w14:paraId="7F2029D4" w14:textId="437AAEEB" w:rsidR="00325B63" w:rsidRPr="00BD5284" w:rsidDel="00BD5284" w:rsidRDefault="00325B63">
      <w:pPr>
        <w:rPr>
          <w:del w:id="6156" w:author="Yashua Lebowitz" w:date="2024-09-28T18:29:00Z"/>
        </w:rPr>
        <w:pPrChange w:id="6157" w:author="Yashua Lebowitz" w:date="2024-09-28T18:29:00Z">
          <w:pPr>
            <w:pStyle w:val="NormalWeb"/>
            <w:spacing w:line="480" w:lineRule="auto"/>
            <w:ind w:firstLine="720"/>
          </w:pPr>
        </w:pPrChange>
      </w:pPr>
      <w:del w:id="6158" w:author="Yashua Lebowitz" w:date="2024-09-28T18:29:00Z">
        <w:r w:rsidRPr="00BD5284" w:rsidDel="00BD5284">
          <w:delText>Barack sighed deeply, the burden of his impending decision pressing down on him. "I know, Michael. But the world will never see it that way. They'll see me as a monster, a tyrant."</w:delText>
        </w:r>
      </w:del>
    </w:p>
    <w:p w14:paraId="0FF19DA2" w14:textId="7D1EDCB1" w:rsidR="00325B63" w:rsidRPr="00BD5284" w:rsidDel="00BD5284" w:rsidRDefault="00325B63">
      <w:pPr>
        <w:rPr>
          <w:del w:id="6159" w:author="Yashua Lebowitz" w:date="2024-09-28T18:29:00Z"/>
        </w:rPr>
        <w:pPrChange w:id="6160" w:author="Yashua Lebowitz" w:date="2024-09-28T18:29:00Z">
          <w:pPr>
            <w:pStyle w:val="NormalWeb"/>
            <w:spacing w:line="480" w:lineRule="auto"/>
            <w:ind w:firstLine="720"/>
          </w:pPr>
        </w:pPrChange>
      </w:pPr>
      <w:del w:id="6161" w:author="Yashua Lebowitz" w:date="2024-09-28T18:29:00Z">
        <w:r w:rsidRPr="00BD5284" w:rsidDel="00BD5284">
          <w:delText>Michael squeezed his shoulder reassuringly. "History will judge you, Barack. But you have to do what you believe is right, what you believe will bring peace in the long run. This war has to end, and sometimes, the hardest decisions are the ones that bring about real change."</w:delText>
        </w:r>
      </w:del>
    </w:p>
    <w:p w14:paraId="43391C34" w14:textId="7FDB7279" w:rsidR="00325B63" w:rsidRPr="00BD5284" w:rsidDel="00BD5284" w:rsidRDefault="00325B63">
      <w:pPr>
        <w:rPr>
          <w:del w:id="6162" w:author="Yashua Lebowitz" w:date="2024-09-28T18:29:00Z"/>
        </w:rPr>
        <w:pPrChange w:id="6163" w:author="Yashua Lebowitz" w:date="2024-09-28T18:29:00Z">
          <w:pPr>
            <w:pStyle w:val="NormalWeb"/>
            <w:spacing w:line="480" w:lineRule="auto"/>
            <w:ind w:firstLine="720"/>
          </w:pPr>
        </w:pPrChange>
      </w:pPr>
      <w:del w:id="6164" w:author="Yashua Lebowitz" w:date="2024-09-28T18:29:00Z">
        <w:r w:rsidRPr="00BD5284" w:rsidDel="00BD5284">
          <w:delText>Barack looked into Michael's eyes, finding a flicker of hope amidst the despair. "You're right. I just hope this is the right path."</w:delText>
        </w:r>
      </w:del>
    </w:p>
    <w:p w14:paraId="00FBD441" w14:textId="06978D3B" w:rsidR="00325B63" w:rsidRPr="00BD5284" w:rsidDel="00BD5284" w:rsidRDefault="00325B63">
      <w:pPr>
        <w:rPr>
          <w:del w:id="6165" w:author="Yashua Lebowitz" w:date="2024-09-28T18:29:00Z"/>
        </w:rPr>
        <w:pPrChange w:id="6166" w:author="Yashua Lebowitz" w:date="2024-09-28T18:29:00Z">
          <w:pPr>
            <w:pStyle w:val="NormalWeb"/>
            <w:spacing w:line="480" w:lineRule="auto"/>
            <w:ind w:firstLine="720"/>
          </w:pPr>
        </w:pPrChange>
      </w:pPr>
      <w:del w:id="6167" w:author="Yashua Lebowitz" w:date="2024-09-28T18:29:00Z">
        <w:r w:rsidRPr="00BD5284" w:rsidDel="00BD5284">
          <w:lastRenderedPageBreak/>
          <w:delTex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delText>
        </w:r>
      </w:del>
    </w:p>
    <w:p w14:paraId="580A8187" w14:textId="69BA9A9D" w:rsidR="00325B63" w:rsidRPr="00BD5284" w:rsidDel="00BD5284" w:rsidRDefault="00325B63">
      <w:pPr>
        <w:rPr>
          <w:del w:id="6168" w:author="Yashua Lebowitz" w:date="2024-09-28T18:29:00Z"/>
        </w:rPr>
        <w:pPrChange w:id="6169" w:author="Yashua Lebowitz" w:date="2024-09-28T18:29:00Z">
          <w:pPr>
            <w:pStyle w:val="NormalWeb"/>
            <w:spacing w:line="480" w:lineRule="auto"/>
            <w:ind w:firstLine="720"/>
          </w:pPr>
        </w:pPrChange>
      </w:pPr>
      <w:del w:id="6170" w:author="Yashua Lebowitz" w:date="2024-09-28T18:29:00Z">
        <w:r w:rsidRPr="00BD5284" w:rsidDel="00BD5284">
          <w:delText>Barack took a deep breath, wishing and wanting peace. He stood up from his chair, and together, they moved to the prayer rug that Michael had quietly laid out. They turned to face Mecca, their movements synchronized, a symbol of their unity in purpose and faith.</w:delText>
        </w:r>
      </w:del>
    </w:p>
    <w:p w14:paraId="2617EF90" w14:textId="0D91CDC1" w:rsidR="00325B63" w:rsidRPr="00BD5284" w:rsidDel="00BD5284" w:rsidRDefault="00325B63">
      <w:pPr>
        <w:rPr>
          <w:del w:id="6171" w:author="Yashua Lebowitz" w:date="2024-09-28T18:29:00Z"/>
        </w:rPr>
        <w:pPrChange w:id="6172" w:author="Yashua Lebowitz" w:date="2024-09-28T18:29:00Z">
          <w:pPr>
            <w:pStyle w:val="NormalWeb"/>
            <w:spacing w:line="480" w:lineRule="auto"/>
            <w:ind w:firstLine="720"/>
          </w:pPr>
        </w:pPrChange>
      </w:pPr>
      <w:del w:id="6173" w:author="Yashua Lebowitz" w:date="2024-09-28T18:29:00Z">
        <w:r w:rsidRPr="00BD5284" w:rsidDel="00BD5284">
          <w:delText>As they bowed and recited the prayers, he wanted so desperately to feel peace but it eluded him. Doubts and uncertainties filled his mind. The weight of the decision pressed heavily on him, but he knew he must endure these burdens because it was part of Allah’s greater plan. The act of prayer, the rhythm of the words, and the presence of Michael by his side brought him some strength amidst his own weakness.</w:delText>
        </w:r>
      </w:del>
    </w:p>
    <w:p w14:paraId="7F4E2C3E" w14:textId="65A3AB0B" w:rsidR="00325B63" w:rsidRPr="00BD5284" w:rsidDel="00BD5284" w:rsidRDefault="00325B63">
      <w:pPr>
        <w:rPr>
          <w:del w:id="6174" w:author="Yashua Lebowitz" w:date="2024-09-28T18:29:00Z"/>
        </w:rPr>
        <w:pPrChange w:id="6175" w:author="Yashua Lebowitz" w:date="2024-09-28T18:29:00Z">
          <w:pPr>
            <w:pStyle w:val="NormalWeb"/>
            <w:spacing w:line="480" w:lineRule="auto"/>
            <w:ind w:firstLine="720"/>
          </w:pPr>
        </w:pPrChange>
      </w:pPr>
      <w:del w:id="6176" w:author="Yashua Lebowitz" w:date="2024-09-28T18:29:00Z">
        <w:r w:rsidRPr="00BD5284" w:rsidDel="00BD5284">
          <w:delText>When they finished, Barack looked at Michael with gratitude. "Thank you, Michael. Your faith strengthens me."</w:delText>
        </w:r>
      </w:del>
    </w:p>
    <w:p w14:paraId="75044AEB" w14:textId="50726DBD" w:rsidR="00325B63" w:rsidRPr="00BD5284" w:rsidDel="00BD5284" w:rsidRDefault="00325B63">
      <w:pPr>
        <w:rPr>
          <w:del w:id="6177" w:author="Yashua Lebowitz" w:date="2024-09-28T18:29:00Z"/>
        </w:rPr>
        <w:pPrChange w:id="6178" w:author="Yashua Lebowitz" w:date="2024-09-28T18:29:00Z">
          <w:pPr>
            <w:pStyle w:val="NormalWeb"/>
            <w:spacing w:line="480" w:lineRule="auto"/>
            <w:ind w:firstLine="720"/>
          </w:pPr>
        </w:pPrChange>
      </w:pPr>
      <w:del w:id="6179" w:author="Yashua Lebowitz" w:date="2024-09-28T18:29:00Z">
        <w:r w:rsidRPr="00BD5284" w:rsidDel="00BD5284">
          <w:delText>Michael smiled warmly. "We are in this together, Barack. No matter what comes, we face it side by side."</w:delText>
        </w:r>
      </w:del>
    </w:p>
    <w:p w14:paraId="40BB1813" w14:textId="0CED912D" w:rsidR="00325B63" w:rsidRPr="00BD5284" w:rsidDel="00BD5284" w:rsidRDefault="00325B63">
      <w:pPr>
        <w:rPr>
          <w:del w:id="6180" w:author="Yashua Lebowitz" w:date="2024-09-28T18:29:00Z"/>
        </w:rPr>
        <w:pPrChange w:id="6181" w:author="Yashua Lebowitz" w:date="2024-09-28T18:29:00Z">
          <w:pPr>
            <w:pStyle w:val="NormalWeb"/>
            <w:spacing w:line="480" w:lineRule="auto"/>
            <w:ind w:firstLine="720"/>
          </w:pPr>
        </w:pPrChange>
      </w:pPr>
      <w:del w:id="6182" w:author="Yashua Lebowitz" w:date="2024-09-28T18:29:00Z">
        <w:r w:rsidRPr="00BD5284" w:rsidDel="00BD5284">
          <w:delText>With that, Barack returned to the Resolute Desk, feeling a renewed sense of resolve. He knew Allah was with him. He knew that if Allah was with him, who could be against him. He recalled the verse from the Quran:</w:delText>
        </w:r>
      </w:del>
    </w:p>
    <w:p w14:paraId="649770BC" w14:textId="0D85171B" w:rsidR="00325B63" w:rsidRPr="00BD5284" w:rsidDel="00BD5284" w:rsidRDefault="00325B63">
      <w:pPr>
        <w:rPr>
          <w:del w:id="6183" w:author="Yashua Lebowitz" w:date="2024-09-28T18:29:00Z"/>
        </w:rPr>
        <w:pPrChange w:id="6184" w:author="Yashua Lebowitz" w:date="2024-09-28T18:29:00Z">
          <w:pPr>
            <w:pStyle w:val="NormalWeb"/>
            <w:spacing w:line="480" w:lineRule="auto"/>
            <w:ind w:firstLine="720"/>
          </w:pPr>
        </w:pPrChange>
      </w:pPr>
      <w:del w:id="6185" w:author="Yashua Lebowitz" w:date="2024-09-28T18:29:00Z">
        <w:r w:rsidRPr="00BD5284" w:rsidDel="00BD5284">
          <w:delText xml:space="preserve">"If Allah helps you, none can overcome you; but if He forsakes you, who is there that can help you after Him? In Allah, then, let believers put their trust." </w:delText>
        </w:r>
      </w:del>
    </w:p>
    <w:p w14:paraId="20CCC25A" w14:textId="72E4CC80" w:rsidR="00325B63" w:rsidRPr="00BD5284" w:rsidDel="00BD5284" w:rsidRDefault="00325B63">
      <w:pPr>
        <w:rPr>
          <w:del w:id="6186" w:author="Yashua Lebowitz" w:date="2024-09-28T18:29:00Z"/>
        </w:rPr>
        <w:pPrChange w:id="6187" w:author="Yashua Lebowitz" w:date="2024-09-28T18:29:00Z">
          <w:pPr>
            <w:pStyle w:val="NormalWeb"/>
            <w:spacing w:line="480" w:lineRule="auto"/>
            <w:ind w:firstLine="720"/>
          </w:pPr>
        </w:pPrChange>
      </w:pPr>
      <w:del w:id="6188" w:author="Yashua Lebowitz" w:date="2024-09-28T18:29:00Z">
        <w:r w:rsidRPr="00BD5284" w:rsidDel="00BD5284">
          <w:delText>This divine reassurance filled Barack with the courage and conviction needed to face the monumental decisions ahead. The Jews must surely die and he was Allah’s instrument of holy wrath. He had an hour to spare as he waited for the final plan from his generals on how to carry out the nuclear strike. He glanced at Michael's newly created penis, noticing the evident arousal. Michael blushed.</w:delText>
        </w:r>
      </w:del>
    </w:p>
    <w:p w14:paraId="6A48B94E" w14:textId="11FAE0FC" w:rsidR="00325B63" w:rsidRPr="00BD5284" w:rsidDel="00BD5284" w:rsidRDefault="00325B63">
      <w:pPr>
        <w:rPr>
          <w:del w:id="6189" w:author="Yashua Lebowitz" w:date="2024-09-28T18:29:00Z"/>
        </w:rPr>
        <w:pPrChange w:id="6190" w:author="Yashua Lebowitz" w:date="2024-09-28T18:29:00Z">
          <w:pPr>
            <w:pStyle w:val="NormalWeb"/>
            <w:spacing w:line="480" w:lineRule="auto"/>
            <w:ind w:firstLine="720"/>
          </w:pPr>
        </w:pPrChange>
      </w:pPr>
      <w:del w:id="6191" w:author="Yashua Lebowitz" w:date="2024-09-28T18:29:00Z">
        <w:r w:rsidRPr="00BD5284" w:rsidDel="00BD5284">
          <w:delText>“Isn't it amazing?” Michael asked.</w:delText>
        </w:r>
      </w:del>
    </w:p>
    <w:p w14:paraId="02F9D189" w14:textId="6FD12E10" w:rsidR="00325B63" w:rsidRPr="00BD5284" w:rsidDel="00BD5284" w:rsidRDefault="00325B63">
      <w:pPr>
        <w:rPr>
          <w:del w:id="6192" w:author="Yashua Lebowitz" w:date="2024-09-28T18:29:00Z"/>
        </w:rPr>
        <w:pPrChange w:id="6193" w:author="Yashua Lebowitz" w:date="2024-09-28T18:29:00Z">
          <w:pPr>
            <w:pStyle w:val="NormalWeb"/>
            <w:spacing w:line="480" w:lineRule="auto"/>
            <w:ind w:firstLine="720"/>
          </w:pPr>
        </w:pPrChange>
      </w:pPr>
      <w:del w:id="6194" w:author="Yashua Lebowitz" w:date="2024-09-28T18:29:00Z">
        <w:r w:rsidRPr="00BD5284" w:rsidDel="00BD5284">
          <w:delText>“You're amazing,” Barack replied, his voice filled with admiration.</w:delText>
        </w:r>
      </w:del>
    </w:p>
    <w:p w14:paraId="44E83356" w14:textId="4510B65F" w:rsidR="00325B63" w:rsidRPr="00BD5284" w:rsidDel="00BD5284" w:rsidRDefault="00325B63">
      <w:pPr>
        <w:rPr>
          <w:del w:id="6195" w:author="Yashua Lebowitz" w:date="2024-09-28T18:29:00Z"/>
        </w:rPr>
        <w:pPrChange w:id="6196" w:author="Yashua Lebowitz" w:date="2024-09-28T18:29:00Z">
          <w:pPr>
            <w:pStyle w:val="NormalWeb"/>
            <w:spacing w:line="480" w:lineRule="auto"/>
            <w:ind w:firstLine="720"/>
          </w:pPr>
        </w:pPrChange>
      </w:pPr>
      <w:del w:id="6197" w:author="Yashua Lebowitz" w:date="2024-09-28T18:29:00Z">
        <w:r w:rsidRPr="00BD5284" w:rsidDel="00BD5284">
          <w:delText>Michael unzipped his pants, and Barack took Michael's penis into his mouth, savoring the warmth and hardness against his tongue. Michael's hips twitched, his breath hitching as he struggled to contain the pleasure building within him.</w:delText>
        </w:r>
      </w:del>
    </w:p>
    <w:p w14:paraId="1B06376C" w14:textId="27E04DF4" w:rsidR="00325B63" w:rsidRPr="00BD5284" w:rsidDel="00BD5284" w:rsidRDefault="00325B63">
      <w:pPr>
        <w:rPr>
          <w:del w:id="6198" w:author="Yashua Lebowitz" w:date="2024-09-28T18:29:00Z"/>
        </w:rPr>
        <w:pPrChange w:id="6199" w:author="Yashua Lebowitz" w:date="2024-09-28T18:29:00Z">
          <w:pPr>
            <w:pStyle w:val="NormalWeb"/>
            <w:spacing w:line="480" w:lineRule="auto"/>
            <w:ind w:firstLine="720"/>
          </w:pPr>
        </w:pPrChange>
      </w:pPr>
      <w:del w:id="6200" w:author="Yashua Lebowitz" w:date="2024-09-28T18:29:00Z">
        <w:r w:rsidRPr="00BD5284" w:rsidDel="00BD5284">
          <w:delText xml:space="preserve">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w:delText>
        </w:r>
        <w:r w:rsidRPr="00BD5284" w:rsidDel="00BD5284">
          <w:lastRenderedPageBreak/>
          <w:delText>intimate moment now, with the weight of the world on their shoulders, filled Michael with a sense of connection and purpose.</w:delText>
        </w:r>
      </w:del>
    </w:p>
    <w:p w14:paraId="5888F829" w14:textId="2B03CB88" w:rsidR="00325B63" w:rsidRPr="00BD5284" w:rsidDel="00BD5284" w:rsidRDefault="00325B63">
      <w:pPr>
        <w:rPr>
          <w:del w:id="6201" w:author="Yashua Lebowitz" w:date="2024-09-28T18:29:00Z"/>
        </w:rPr>
        <w:pPrChange w:id="6202" w:author="Yashua Lebowitz" w:date="2024-09-28T18:29:00Z">
          <w:pPr>
            <w:pStyle w:val="NormalWeb"/>
            <w:spacing w:line="480" w:lineRule="auto"/>
            <w:ind w:firstLine="720"/>
          </w:pPr>
        </w:pPrChange>
      </w:pPr>
      <w:del w:id="6203" w:author="Yashua Lebowitz" w:date="2024-09-28T18:29:00Z">
        <w:r w:rsidRPr="00BD5284" w:rsidDel="00BD5284">
          <w:delText>Outside, the sounds of the world beyond their private sanctuary seemed distant, almost muffled. Within these four walls, it was just the two of them, lost in a moment of primal connection.</w:delText>
        </w:r>
      </w:del>
    </w:p>
    <w:p w14:paraId="19A51324" w14:textId="3993C58E" w:rsidR="00325B63" w:rsidRPr="00BD5284" w:rsidDel="00BD5284" w:rsidRDefault="00325B63">
      <w:pPr>
        <w:rPr>
          <w:del w:id="6204" w:author="Yashua Lebowitz" w:date="2024-09-28T18:29:00Z"/>
        </w:rPr>
        <w:pPrChange w:id="6205" w:author="Yashua Lebowitz" w:date="2024-09-28T18:29:00Z">
          <w:pPr>
            <w:pStyle w:val="NormalWeb"/>
            <w:spacing w:line="480" w:lineRule="auto"/>
            <w:ind w:firstLine="720"/>
          </w:pPr>
        </w:pPrChange>
      </w:pPr>
      <w:del w:id="6206" w:author="Yashua Lebowitz" w:date="2024-09-28T18:29:00Z">
        <w:r w:rsidRPr="00BD5284" w:rsidDel="00BD5284">
          <w:delTex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delText>
        </w:r>
      </w:del>
    </w:p>
    <w:p w14:paraId="6CDC022D" w14:textId="4C987708" w:rsidR="00325B63" w:rsidRPr="00BD5284" w:rsidDel="00BD5284" w:rsidRDefault="00325B63">
      <w:pPr>
        <w:rPr>
          <w:del w:id="6207" w:author="Yashua Lebowitz" w:date="2024-09-28T18:29:00Z"/>
        </w:rPr>
        <w:pPrChange w:id="6208" w:author="Yashua Lebowitz" w:date="2024-09-28T18:29:00Z">
          <w:pPr>
            <w:pStyle w:val="NormalWeb"/>
            <w:spacing w:line="480" w:lineRule="auto"/>
            <w:ind w:firstLine="720"/>
          </w:pPr>
        </w:pPrChange>
      </w:pPr>
      <w:del w:id="6209" w:author="Yashua Lebowitz" w:date="2024-09-28T18:29:00Z">
        <w:r w:rsidRPr="00BD5284" w:rsidDel="00BD5284">
          <w:delText>“What is it, Sean?”</w:delText>
        </w:r>
      </w:del>
    </w:p>
    <w:p w14:paraId="4F4C57BB" w14:textId="03AD2444" w:rsidR="00325B63" w:rsidRPr="00BD5284" w:rsidDel="00BD5284" w:rsidRDefault="00325B63">
      <w:pPr>
        <w:rPr>
          <w:del w:id="6210" w:author="Yashua Lebowitz" w:date="2024-09-28T18:29:00Z"/>
        </w:rPr>
        <w:pPrChange w:id="6211" w:author="Yashua Lebowitz" w:date="2024-09-28T18:29:00Z">
          <w:pPr>
            <w:pStyle w:val="NormalWeb"/>
            <w:spacing w:line="480" w:lineRule="auto"/>
            <w:ind w:firstLine="720"/>
          </w:pPr>
        </w:pPrChange>
      </w:pPr>
      <w:del w:id="6212" w:author="Yashua Lebowitz" w:date="2024-09-28T18:29:00Z">
        <w:r w:rsidRPr="00BD5284" w:rsidDel="00BD5284">
          <w:delText>Sean, a white person appointed as Secretary of State as part of a diversity inclusion initiative, forced himself to overcome the awkwardness of the situation and pretend that moment never happened.</w:delText>
        </w:r>
      </w:del>
    </w:p>
    <w:p w14:paraId="3ECE839D" w14:textId="6C097FA3" w:rsidR="00325B63" w:rsidRPr="00BD5284" w:rsidDel="00BD5284" w:rsidRDefault="00325B63">
      <w:pPr>
        <w:rPr>
          <w:del w:id="6213" w:author="Yashua Lebowitz" w:date="2024-09-28T18:29:00Z"/>
        </w:rPr>
        <w:pPrChange w:id="6214" w:author="Yashua Lebowitz" w:date="2024-09-28T18:29:00Z">
          <w:pPr>
            <w:pStyle w:val="NormalWeb"/>
            <w:spacing w:line="480" w:lineRule="auto"/>
            <w:ind w:firstLine="720"/>
          </w:pPr>
        </w:pPrChange>
      </w:pPr>
      <w:del w:id="6215" w:author="Yashua Lebowitz" w:date="2024-09-28T18:29:00Z">
        <w:r w:rsidRPr="00BD5284" w:rsidDel="00BD5284">
          <w:delText>He turned to face Barack; his expression serious.</w:delText>
        </w:r>
      </w:del>
    </w:p>
    <w:p w14:paraId="139C0058" w14:textId="1B9FBBB1" w:rsidR="00325B63" w:rsidRPr="00BD5284" w:rsidDel="00BD5284" w:rsidRDefault="00325B63">
      <w:pPr>
        <w:rPr>
          <w:del w:id="6216" w:author="Yashua Lebowitz" w:date="2024-09-28T18:29:00Z"/>
        </w:rPr>
        <w:pPrChange w:id="6217" w:author="Yashua Lebowitz" w:date="2024-09-28T18:29:00Z">
          <w:pPr>
            <w:pStyle w:val="NormalWeb"/>
            <w:spacing w:line="480" w:lineRule="auto"/>
            <w:ind w:firstLine="720"/>
          </w:pPr>
        </w:pPrChange>
      </w:pPr>
      <w:del w:id="6218" w:author="Yashua Lebowitz" w:date="2024-09-28T18:29:00Z">
        <w:r w:rsidRPr="00BD5284" w:rsidDel="00BD5284">
          <w:delText>“I spoke with General Monroe. He mentioned you plan on releasing the Kraken on Tel Aviv. We conducted a late-night poll and found that ninety of Americans support your decision to launch a nuclear strike.”</w:delText>
        </w:r>
      </w:del>
    </w:p>
    <w:p w14:paraId="62C5EF6E" w14:textId="6F5BB4D0" w:rsidR="00325B63" w:rsidRPr="00BD5284" w:rsidDel="00BD5284" w:rsidRDefault="00325B63">
      <w:pPr>
        <w:rPr>
          <w:del w:id="6219" w:author="Yashua Lebowitz" w:date="2024-09-28T18:29:00Z"/>
        </w:rPr>
        <w:pPrChange w:id="6220" w:author="Yashua Lebowitz" w:date="2024-09-28T18:29:00Z">
          <w:pPr>
            <w:pStyle w:val="NormalWeb"/>
            <w:spacing w:line="480" w:lineRule="auto"/>
            <w:ind w:firstLine="720"/>
          </w:pPr>
        </w:pPrChange>
      </w:pPr>
      <w:del w:id="6221" w:author="Yashua Lebowitz" w:date="2024-09-28T18:29:00Z">
        <w:r w:rsidRPr="00BD5284" w:rsidDel="00BD5284">
          <w:delText>“You executed the other ten percent, correct?”</w:delText>
        </w:r>
      </w:del>
    </w:p>
    <w:p w14:paraId="5E7F4964" w14:textId="74A44136" w:rsidR="00325B63" w:rsidRPr="00BD5284" w:rsidDel="00BD5284" w:rsidRDefault="00325B63">
      <w:pPr>
        <w:rPr>
          <w:del w:id="6222" w:author="Yashua Lebowitz" w:date="2024-09-28T18:29:00Z"/>
        </w:rPr>
        <w:pPrChange w:id="6223" w:author="Yashua Lebowitz" w:date="2024-09-28T18:29:00Z">
          <w:pPr>
            <w:pStyle w:val="NormalWeb"/>
            <w:spacing w:line="480" w:lineRule="auto"/>
            <w:ind w:firstLine="720"/>
          </w:pPr>
        </w:pPrChange>
      </w:pPr>
      <w:del w:id="6224" w:author="Yashua Lebowitz" w:date="2024-09-28T18:29:00Z">
        <w:r w:rsidRPr="00BD5284" w:rsidDel="00BD5284">
          <w:delText>“Yes, sir. Firing squads were assembled, and the dissenters and their families were shot. Their identities have been erased from all records. Their state-sanctioned jobs have already been filled by loyal citizens.”</w:delText>
        </w:r>
      </w:del>
    </w:p>
    <w:p w14:paraId="542F79E3" w14:textId="6853CF24" w:rsidR="00325B63" w:rsidRPr="00BD5284" w:rsidDel="00BD5284" w:rsidRDefault="00325B63">
      <w:pPr>
        <w:rPr>
          <w:del w:id="6225" w:author="Yashua Lebowitz" w:date="2024-09-28T18:29:00Z"/>
        </w:rPr>
        <w:pPrChange w:id="6226" w:author="Yashua Lebowitz" w:date="2024-09-28T18:29:00Z">
          <w:pPr>
            <w:pStyle w:val="NormalWeb"/>
            <w:spacing w:line="480" w:lineRule="auto"/>
            <w:ind w:firstLine="720"/>
          </w:pPr>
        </w:pPrChange>
      </w:pPr>
      <w:del w:id="6227" w:author="Yashua Lebowitz" w:date="2024-09-28T18:29:00Z">
        <w:r w:rsidRPr="00BD5284" w:rsidDel="00BD5284">
          <w:delText>“Excellent. Did I ever tell you that you're my favorite house whigger? Your precision and dedication to getting things done is absolutely astounding.”</w:delText>
        </w:r>
      </w:del>
    </w:p>
    <w:p w14:paraId="3C63DD45" w14:textId="647F09AF" w:rsidR="00325B63" w:rsidRPr="00BD5284" w:rsidDel="00BD5284" w:rsidRDefault="00325B63">
      <w:pPr>
        <w:rPr>
          <w:del w:id="6228" w:author="Yashua Lebowitz" w:date="2024-09-28T18:29:00Z"/>
        </w:rPr>
        <w:pPrChange w:id="6229" w:author="Yashua Lebowitz" w:date="2024-09-28T18:29:00Z">
          <w:pPr>
            <w:pStyle w:val="NormalWeb"/>
            <w:spacing w:line="480" w:lineRule="auto"/>
            <w:ind w:firstLine="720"/>
          </w:pPr>
        </w:pPrChange>
      </w:pPr>
      <w:del w:id="6230" w:author="Yashua Lebowitz" w:date="2024-09-28T18:29:00Z">
        <w:r w:rsidRPr="00BD5284" w:rsidDel="00BD5284">
          <w:delText>“Thank you, sir. Serving you and living in the White House servant quarters has been a privilege. Without your patronage, my family might not have survived the great purge—I mean reformation.”</w:delText>
        </w:r>
      </w:del>
    </w:p>
    <w:p w14:paraId="5E2C77CE" w14:textId="2E58629C" w:rsidR="00325B63" w:rsidRPr="00BD5284" w:rsidDel="00BD5284" w:rsidRDefault="00325B63">
      <w:pPr>
        <w:rPr>
          <w:del w:id="6231" w:author="Yashua Lebowitz" w:date="2024-09-28T18:29:00Z"/>
        </w:rPr>
        <w:pPrChange w:id="6232" w:author="Yashua Lebowitz" w:date="2024-09-28T18:29:00Z">
          <w:pPr>
            <w:pStyle w:val="NormalWeb"/>
            <w:spacing w:line="480" w:lineRule="auto"/>
            <w:ind w:firstLine="720"/>
          </w:pPr>
        </w:pPrChange>
      </w:pPr>
      <w:del w:id="6233" w:author="Yashua Lebowitz" w:date="2024-09-28T18:29:00Z">
        <w:r w:rsidRPr="00BD5284" w:rsidDel="00BD5284">
          <w:delText>“Oh, it’s nothing. Just doing my duty as an American citizen. We need white people around to do the dirty work, after all. And don’t play the victim card on me. Critical race theory only applies to Blacks. Understand?”</w:delText>
        </w:r>
      </w:del>
    </w:p>
    <w:p w14:paraId="6AFD0E92" w14:textId="19DDF4AE" w:rsidR="00325B63" w:rsidRPr="00BD5284" w:rsidDel="00BD5284" w:rsidRDefault="00325B63">
      <w:pPr>
        <w:rPr>
          <w:del w:id="6234" w:author="Yashua Lebowitz" w:date="2024-09-28T18:29:00Z"/>
        </w:rPr>
        <w:pPrChange w:id="6235" w:author="Yashua Lebowitz" w:date="2024-09-28T18:29:00Z">
          <w:pPr>
            <w:pStyle w:val="NormalWeb"/>
            <w:spacing w:line="480" w:lineRule="auto"/>
            <w:ind w:firstLine="720"/>
          </w:pPr>
        </w:pPrChange>
      </w:pPr>
      <w:del w:id="6236" w:author="Yashua Lebowitz" w:date="2024-09-28T18:29:00Z">
        <w:r w:rsidRPr="00BD5284" w:rsidDel="00BD5284">
          <w:delText>“Yes sir, but I think the situation in Tel Aviv is very pertinent………”</w:delText>
        </w:r>
      </w:del>
    </w:p>
    <w:p w14:paraId="0924F718" w14:textId="711DFE36" w:rsidR="00325B63" w:rsidRPr="00BD5284" w:rsidDel="00BD5284" w:rsidRDefault="00325B63">
      <w:pPr>
        <w:rPr>
          <w:del w:id="6237" w:author="Yashua Lebowitz" w:date="2024-09-28T18:29:00Z"/>
        </w:rPr>
        <w:pPrChange w:id="6238" w:author="Yashua Lebowitz" w:date="2024-09-28T18:29:00Z">
          <w:pPr>
            <w:pStyle w:val="NormalWeb"/>
            <w:spacing w:line="480" w:lineRule="auto"/>
            <w:ind w:firstLine="720"/>
          </w:pPr>
        </w:pPrChange>
      </w:pPr>
      <w:del w:id="6239" w:author="Yashua Lebowitz" w:date="2024-09-28T18:29:00Z">
        <w:r w:rsidRPr="00BD5284" w:rsidDel="00BD5284">
          <w:delText>“Don’t interrupt me, boy.”</w:delText>
        </w:r>
      </w:del>
    </w:p>
    <w:p w14:paraId="6A281787" w14:textId="0927207D" w:rsidR="00325B63" w:rsidRPr="00BD5284" w:rsidDel="00BD5284" w:rsidRDefault="00325B63">
      <w:pPr>
        <w:rPr>
          <w:del w:id="6240" w:author="Yashua Lebowitz" w:date="2024-09-28T18:29:00Z"/>
        </w:rPr>
        <w:pPrChange w:id="6241" w:author="Yashua Lebowitz" w:date="2024-09-28T18:29:00Z">
          <w:pPr>
            <w:pStyle w:val="NormalWeb"/>
            <w:spacing w:line="480" w:lineRule="auto"/>
            <w:ind w:firstLine="720"/>
          </w:pPr>
        </w:pPrChange>
      </w:pPr>
      <w:del w:id="6242" w:author="Yashua Lebowitz" w:date="2024-09-28T18:29:00Z">
        <w:r w:rsidRPr="00BD5284" w:rsidDel="00BD5284">
          <w:delText>“Yes, sir.”</w:delText>
        </w:r>
      </w:del>
    </w:p>
    <w:p w14:paraId="1F1B7EA5" w14:textId="143CF582" w:rsidR="00325B63" w:rsidRPr="00BD5284" w:rsidDel="00BD5284" w:rsidRDefault="00325B63">
      <w:pPr>
        <w:rPr>
          <w:del w:id="6243" w:author="Yashua Lebowitz" w:date="2024-09-28T18:29:00Z"/>
        </w:rPr>
        <w:pPrChange w:id="6244" w:author="Yashua Lebowitz" w:date="2024-09-28T18:29:00Z">
          <w:pPr>
            <w:pStyle w:val="NormalWeb"/>
            <w:spacing w:line="480" w:lineRule="auto"/>
            <w:ind w:firstLine="720"/>
          </w:pPr>
        </w:pPrChange>
      </w:pPr>
      <w:del w:id="6245" w:author="Yashua Lebowitz" w:date="2024-09-28T18:29:00Z">
        <w:r w:rsidRPr="00BD5284" w:rsidDel="00BD5284">
          <w:delText>“Now, tell me what the general has to say regarding our contingency plan.”</w:delText>
        </w:r>
      </w:del>
    </w:p>
    <w:p w14:paraId="7CD6494B" w14:textId="6D80B184" w:rsidR="00325B63" w:rsidRPr="00BD5284" w:rsidDel="00BD5284" w:rsidRDefault="00325B63">
      <w:pPr>
        <w:rPr>
          <w:del w:id="6246" w:author="Yashua Lebowitz" w:date="2024-09-28T18:29:00Z"/>
        </w:rPr>
        <w:pPrChange w:id="6247" w:author="Yashua Lebowitz" w:date="2024-09-28T18:29:00Z">
          <w:pPr>
            <w:pStyle w:val="NormalWeb"/>
            <w:spacing w:line="480" w:lineRule="auto"/>
          </w:pPr>
        </w:pPrChange>
      </w:pPr>
      <w:del w:id="6248" w:author="Yashua Lebowitz" w:date="2024-09-28T18:29:00Z">
        <w:r w:rsidRPr="00BD5284" w:rsidDel="00BD5284">
          <w:lastRenderedPageBreak/>
          <w:tab/>
          <w:delText>“He says there are about 100,000 of our soldiers trapped within the city, their communications cut off due to IDF jamming measures. It could take a couple of days before we can re-establish contact with them. Once that happens, we can safely withdraw all our soldiers.”</w:delText>
        </w:r>
      </w:del>
    </w:p>
    <w:p w14:paraId="43C6BBC8" w14:textId="5CE83952" w:rsidR="00325B63" w:rsidRPr="00BD5284" w:rsidDel="00BD5284" w:rsidRDefault="00325B63">
      <w:pPr>
        <w:rPr>
          <w:del w:id="6249" w:author="Yashua Lebowitz" w:date="2024-09-28T18:29:00Z"/>
        </w:rPr>
        <w:pPrChange w:id="6250" w:author="Yashua Lebowitz" w:date="2024-09-28T18:29:00Z">
          <w:pPr>
            <w:pStyle w:val="NormalWeb"/>
            <w:spacing w:line="480" w:lineRule="auto"/>
            <w:ind w:firstLine="720"/>
          </w:pPr>
        </w:pPrChange>
      </w:pPr>
      <w:del w:id="6251" w:author="Yashua Lebowitz" w:date="2024-09-28T18:29:00Z">
        <w:r w:rsidRPr="00BD5284" w:rsidDel="00BD5284">
          <w:delText>“Ask the general if those are white units trapped in the city or units of color.”</w:delText>
        </w:r>
      </w:del>
    </w:p>
    <w:p w14:paraId="3A1EB31C" w14:textId="1DED3B9B" w:rsidR="00325B63" w:rsidRPr="00BD5284" w:rsidDel="00BD5284" w:rsidRDefault="00325B63">
      <w:pPr>
        <w:rPr>
          <w:del w:id="6252" w:author="Yashua Lebowitz" w:date="2024-09-28T18:29:00Z"/>
        </w:rPr>
        <w:pPrChange w:id="6253" w:author="Yashua Lebowitz" w:date="2024-09-28T18:29:00Z">
          <w:pPr>
            <w:pStyle w:val="NormalWeb"/>
            <w:spacing w:line="480" w:lineRule="auto"/>
            <w:ind w:firstLine="720"/>
          </w:pPr>
        </w:pPrChange>
      </w:pPr>
      <w:del w:id="6254" w:author="Yashua Lebowitz" w:date="2024-09-28T18:29:00Z">
        <w:r w:rsidRPr="00BD5284" w:rsidDel="00BD5284">
          <w:delTex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delText>
        </w:r>
      </w:del>
    </w:p>
    <w:p w14:paraId="46CA0FA4" w14:textId="56D7CDFA" w:rsidR="00325B63" w:rsidRPr="00BD5284" w:rsidDel="00BD5284" w:rsidRDefault="00325B63">
      <w:pPr>
        <w:rPr>
          <w:del w:id="6255" w:author="Yashua Lebowitz" w:date="2024-09-28T18:29:00Z"/>
        </w:rPr>
        <w:pPrChange w:id="6256" w:author="Yashua Lebowitz" w:date="2024-09-28T18:29:00Z">
          <w:pPr>
            <w:pStyle w:val="NormalWeb"/>
            <w:spacing w:line="480" w:lineRule="auto"/>
            <w:ind w:firstLine="720"/>
          </w:pPr>
        </w:pPrChange>
      </w:pPr>
      <w:del w:id="6257" w:author="Yashua Lebowitz" w:date="2024-09-28T18:29:00Z">
        <w:r w:rsidRPr="00BD5284" w:rsidDel="00BD5284">
          <w:delText>He momentarily considered finding a new house whigger,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delText>
        </w:r>
      </w:del>
    </w:p>
    <w:p w14:paraId="50C6D195" w14:textId="6AB41771" w:rsidR="00325B63" w:rsidRPr="00BD5284" w:rsidDel="00BD5284" w:rsidRDefault="00325B63">
      <w:pPr>
        <w:rPr>
          <w:del w:id="6258" w:author="Yashua Lebowitz" w:date="2024-09-28T18:29:00Z"/>
        </w:rPr>
        <w:pPrChange w:id="6259" w:author="Yashua Lebowitz" w:date="2024-09-28T18:29:00Z">
          <w:pPr>
            <w:pStyle w:val="NormalWeb"/>
            <w:spacing w:line="480" w:lineRule="auto"/>
            <w:ind w:firstLine="720"/>
          </w:pPr>
        </w:pPrChange>
      </w:pPr>
      <w:del w:id="6260" w:author="Yashua Lebowitz" w:date="2024-09-28T18:29:00Z">
        <w:r w:rsidRPr="00BD5284" w:rsidDel="00BD5284">
          <w:delText>Barack’s mind wandered back again to Michael, remembering the intensity of their connection. The passion they shared was unparalleled, a union of two powerful figures at the height of their dominance. His thoughts were interrupted by the Secretary of State, who had finished his call.</w:delText>
        </w:r>
      </w:del>
    </w:p>
    <w:p w14:paraId="76631425" w14:textId="490E5119" w:rsidR="00325B63" w:rsidRPr="00BD5284" w:rsidDel="00BD5284" w:rsidRDefault="00325B63">
      <w:pPr>
        <w:rPr>
          <w:del w:id="6261" w:author="Yashua Lebowitz" w:date="2024-09-28T18:29:00Z"/>
        </w:rPr>
        <w:pPrChange w:id="6262" w:author="Yashua Lebowitz" w:date="2024-09-28T18:29:00Z">
          <w:pPr>
            <w:pStyle w:val="NormalWeb"/>
            <w:spacing w:line="480" w:lineRule="auto"/>
            <w:ind w:firstLine="720"/>
          </w:pPr>
        </w:pPrChange>
      </w:pPr>
      <w:del w:id="6263" w:author="Yashua Lebowitz" w:date="2024-09-28T18:29:00Z">
        <w:r w:rsidRPr="00BD5284" w:rsidDel="00BD5284">
          <w:delText>“Mr. President, the general confirmed that the trapped soldiers are predominantly white units.”</w:delText>
        </w:r>
      </w:del>
    </w:p>
    <w:p w14:paraId="5208D989" w14:textId="463364FD" w:rsidR="00325B63" w:rsidRPr="00BD5284" w:rsidDel="00BD5284" w:rsidRDefault="00325B63">
      <w:pPr>
        <w:rPr>
          <w:del w:id="6264" w:author="Yashua Lebowitz" w:date="2024-09-28T18:29:00Z"/>
        </w:rPr>
        <w:pPrChange w:id="6265" w:author="Yashua Lebowitz" w:date="2024-09-28T18:29:00Z">
          <w:pPr>
            <w:pStyle w:val="NormalWeb"/>
            <w:spacing w:line="480" w:lineRule="auto"/>
            <w:ind w:firstLine="720"/>
          </w:pPr>
        </w:pPrChange>
      </w:pPr>
      <w:del w:id="6266" w:author="Yashua Lebowitz" w:date="2024-09-28T18:29:00Z">
        <w:r w:rsidRPr="00BD5284" w:rsidDel="00BD5284">
          <w:delText>“Well, the longer we wait, the more colored units will be put at risk. I think we should nuke Tel Aviv immediately. Losing 100,000 out of 20 million soldiers is an acceptable sacrifice. Inform the general: make sure all units have withdrawn to a safe distance then we proceed with the strike.”</w:delText>
        </w:r>
      </w:del>
    </w:p>
    <w:p w14:paraId="388E2D9E" w14:textId="31F62432" w:rsidR="00325B63" w:rsidRPr="00BD5284" w:rsidDel="00BD5284" w:rsidRDefault="00325B63">
      <w:pPr>
        <w:rPr>
          <w:del w:id="6267" w:author="Yashua Lebowitz" w:date="2024-09-28T18:29:00Z"/>
        </w:rPr>
        <w:pPrChange w:id="6268" w:author="Yashua Lebowitz" w:date="2024-09-28T18:29:00Z">
          <w:pPr>
            <w:pStyle w:val="NormalWeb"/>
            <w:spacing w:line="480" w:lineRule="auto"/>
            <w:ind w:firstLine="720"/>
          </w:pPr>
        </w:pPrChange>
      </w:pPr>
      <w:del w:id="6269" w:author="Yashua Lebowitz" w:date="2024-09-28T18:29:00Z">
        <w:r w:rsidRPr="00BD5284" w:rsidDel="00BD5284">
          <w:delText>Obama noticed tears welling up in Sean’s eyes.</w:delText>
        </w:r>
      </w:del>
    </w:p>
    <w:p w14:paraId="4178DFDD" w14:textId="465428A8" w:rsidR="00325B63" w:rsidRPr="00BD5284" w:rsidDel="00BD5284" w:rsidRDefault="00325B63">
      <w:pPr>
        <w:rPr>
          <w:del w:id="6270" w:author="Yashua Lebowitz" w:date="2024-09-28T18:29:00Z"/>
        </w:rPr>
        <w:pPrChange w:id="6271" w:author="Yashua Lebowitz" w:date="2024-09-28T18:29:00Z">
          <w:pPr>
            <w:pStyle w:val="NormalWeb"/>
            <w:spacing w:line="480" w:lineRule="auto"/>
            <w:ind w:firstLine="720"/>
          </w:pPr>
        </w:pPrChange>
      </w:pPr>
      <w:del w:id="6272" w:author="Yashua Lebowitz" w:date="2024-09-28T18:29:00Z">
        <w:r w:rsidRPr="00BD5284" w:rsidDel="00BD5284">
          <w:delText>“Do you want to say something, Sean?” Obama asked, his tone measured but firm.</w:delText>
        </w:r>
      </w:del>
    </w:p>
    <w:p w14:paraId="5530F67A" w14:textId="4BD1B176" w:rsidR="00325B63" w:rsidRPr="00BD5284" w:rsidDel="00BD5284" w:rsidRDefault="00325B63">
      <w:pPr>
        <w:rPr>
          <w:del w:id="6273" w:author="Yashua Lebowitz" w:date="2024-09-28T18:29:00Z"/>
        </w:rPr>
        <w:pPrChange w:id="6274" w:author="Yashua Lebowitz" w:date="2024-09-28T18:29:00Z">
          <w:pPr>
            <w:pStyle w:val="NormalWeb"/>
            <w:spacing w:line="480" w:lineRule="auto"/>
            <w:ind w:firstLine="720"/>
          </w:pPr>
        </w:pPrChange>
      </w:pPr>
      <w:del w:id="6275" w:author="Yashua Lebowitz" w:date="2024-09-28T18:29:00Z">
        <w:r w:rsidRPr="00BD5284" w:rsidDel="00BD5284">
          <w:delText>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colored soldiers. It’s a profound act of reparation for the past sins of our forefathers.”</w:delText>
        </w:r>
      </w:del>
    </w:p>
    <w:p w14:paraId="526C9450" w14:textId="66F0ADB2" w:rsidR="00325B63" w:rsidRPr="00BD5284" w:rsidDel="00BD5284" w:rsidRDefault="00325B63">
      <w:pPr>
        <w:rPr>
          <w:del w:id="6276" w:author="Yashua Lebowitz" w:date="2024-09-28T18:29:00Z"/>
        </w:rPr>
        <w:pPrChange w:id="6277" w:author="Yashua Lebowitz" w:date="2024-09-28T18:29:00Z">
          <w:pPr>
            <w:pStyle w:val="NormalWeb"/>
            <w:spacing w:line="480" w:lineRule="auto"/>
            <w:ind w:firstLine="720"/>
          </w:pPr>
        </w:pPrChange>
      </w:pPr>
      <w:del w:id="6278" w:author="Yashua Lebowitz" w:date="2024-09-28T18:29:00Z">
        <w:r w:rsidRPr="00BD5284" w:rsidDel="00BD5284">
          <w:delText>Obama studied Sean for a moment, sensing the fear in his tone. The control he had over Sean made him long to be dominated by Michael. “Indeed, Sean. It’s a necessary step toward a more just world. We must be willing to make hard decisions for the greater good.”</w:delText>
        </w:r>
      </w:del>
    </w:p>
    <w:p w14:paraId="2A82B3C8" w14:textId="6ED3C9B8" w:rsidR="00325B63" w:rsidRPr="00BD5284" w:rsidDel="00BD5284" w:rsidRDefault="00325B63">
      <w:pPr>
        <w:rPr>
          <w:del w:id="6279" w:author="Yashua Lebowitz" w:date="2024-09-28T18:29:00Z"/>
        </w:rPr>
        <w:pPrChange w:id="6280" w:author="Yashua Lebowitz" w:date="2024-09-28T18:29:00Z">
          <w:pPr>
            <w:pStyle w:val="NormalWeb"/>
            <w:spacing w:line="480" w:lineRule="auto"/>
            <w:ind w:firstLine="720"/>
          </w:pPr>
        </w:pPrChange>
      </w:pPr>
      <w:del w:id="6281" w:author="Yashua Lebowitz" w:date="2024-09-28T18:29:00Z">
        <w:r w:rsidRPr="00BD5284" w:rsidDel="00BD5284">
          <w:delText>“Yes, sir,” Sean replied, his voice steadier now, though his heart still pounded in his chest.</w:delText>
        </w:r>
      </w:del>
    </w:p>
    <w:p w14:paraId="7337B6A7" w14:textId="52C7F313" w:rsidR="00325B63" w:rsidRPr="00BD5284" w:rsidDel="00BD5284" w:rsidRDefault="00325B63">
      <w:pPr>
        <w:rPr>
          <w:del w:id="6282" w:author="Yashua Lebowitz" w:date="2024-09-28T18:29:00Z"/>
        </w:rPr>
        <w:pPrChange w:id="6283" w:author="Yashua Lebowitz" w:date="2024-09-28T18:29:00Z">
          <w:pPr>
            <w:pStyle w:val="NormalWeb"/>
            <w:spacing w:line="480" w:lineRule="auto"/>
            <w:ind w:firstLine="720"/>
          </w:pPr>
        </w:pPrChange>
      </w:pPr>
      <w:del w:id="6284" w:author="Yashua Lebowitz" w:date="2024-09-28T18:29:00Z">
        <w:r w:rsidRPr="00BD5284" w:rsidDel="00BD5284">
          <w:delText>“Great, when the troops we’re still in contact with have withdrawn to a safe distance I’ll get this show on the road. Immediately notify me when this has been accomplished.”</w:delText>
        </w:r>
      </w:del>
    </w:p>
    <w:p w14:paraId="3B670AF2" w14:textId="3003D04F" w:rsidR="00325B63" w:rsidRPr="00BD5284" w:rsidDel="00BD5284" w:rsidRDefault="00325B63">
      <w:pPr>
        <w:rPr>
          <w:del w:id="6285" w:author="Yashua Lebowitz" w:date="2024-09-28T18:29:00Z"/>
        </w:rPr>
        <w:pPrChange w:id="6286" w:author="Yashua Lebowitz" w:date="2024-09-28T18:29:00Z">
          <w:pPr>
            <w:pStyle w:val="NormalWeb"/>
            <w:spacing w:line="480" w:lineRule="auto"/>
            <w:ind w:firstLine="720"/>
          </w:pPr>
        </w:pPrChange>
      </w:pPr>
      <w:del w:id="6287" w:author="Yashua Lebowitz" w:date="2024-09-28T18:29:00Z">
        <w:r w:rsidRPr="00BD5284" w:rsidDel="00BD5284">
          <w:delText>As soon as Barack was done, Sean began making a flurry of calls.</w:delText>
        </w:r>
      </w:del>
    </w:p>
    <w:p w14:paraId="7B1BBD81" w14:textId="4C35D471" w:rsidR="00325B63" w:rsidRPr="00BD5284" w:rsidDel="00BD5284" w:rsidRDefault="00325B63">
      <w:pPr>
        <w:rPr>
          <w:del w:id="6288" w:author="Yashua Lebowitz" w:date="2024-09-28T18:29:00Z"/>
        </w:rPr>
        <w:pPrChange w:id="6289" w:author="Yashua Lebowitz" w:date="2024-09-28T18:29:00Z">
          <w:pPr>
            <w:pStyle w:val="NormalWeb"/>
            <w:spacing w:line="480" w:lineRule="auto"/>
            <w:ind w:firstLine="720"/>
          </w:pPr>
        </w:pPrChange>
      </w:pPr>
      <w:del w:id="6290" w:author="Yashua Lebowitz" w:date="2024-09-28T18:29:00Z">
        <w:r w:rsidRPr="00BD5284" w:rsidDel="00BD5284">
          <w:lastRenderedPageBreak/>
          <w:delText>As Sean turned to leave, Lieutenant Commander David Reynolds, the officer currently carrying the nuclear football, entered. He was a composed and unassuming figure, chosen for his calm demeanour and impeccable record.</w:delText>
        </w:r>
      </w:del>
    </w:p>
    <w:p w14:paraId="7241E4AA" w14:textId="1ECBCBC6" w:rsidR="00325B63" w:rsidRPr="00BD5284" w:rsidDel="00BD5284" w:rsidRDefault="00325B63">
      <w:pPr>
        <w:rPr>
          <w:del w:id="6291" w:author="Yashua Lebowitz" w:date="2024-09-28T18:29:00Z"/>
        </w:rPr>
        <w:pPrChange w:id="6292" w:author="Yashua Lebowitz" w:date="2024-09-28T18:29:00Z">
          <w:pPr>
            <w:pStyle w:val="NormalWeb"/>
            <w:spacing w:line="480" w:lineRule="auto"/>
            <w:ind w:firstLine="720"/>
          </w:pPr>
        </w:pPrChange>
      </w:pPr>
      <w:del w:id="6293" w:author="Yashua Lebowitz" w:date="2024-09-28T18:29:00Z">
        <w:r w:rsidRPr="00BD5284" w:rsidDel="00BD5284">
          <w:delText>He pulled up a chair and sat beside Barack.</w:delText>
        </w:r>
      </w:del>
    </w:p>
    <w:p w14:paraId="64EE2FB0" w14:textId="5B73ADD7" w:rsidR="00325B63" w:rsidRPr="00BD5284" w:rsidDel="00BD5284" w:rsidRDefault="00325B63">
      <w:pPr>
        <w:rPr>
          <w:del w:id="6294" w:author="Yashua Lebowitz" w:date="2024-09-28T18:29:00Z"/>
        </w:rPr>
        <w:pPrChange w:id="6295" w:author="Yashua Lebowitz" w:date="2024-09-28T18:29:00Z">
          <w:pPr>
            <w:pStyle w:val="NormalWeb"/>
            <w:spacing w:line="480" w:lineRule="auto"/>
            <w:ind w:firstLine="720"/>
          </w:pPr>
        </w:pPrChange>
      </w:pPr>
      <w:del w:id="6296" w:author="Yashua Lebowitz" w:date="2024-09-28T18:29:00Z">
        <w:r w:rsidRPr="00BD5284" w:rsidDel="00BD5284">
          <w:delText>“How you doing Dave.” Barack said trying to pass time.</w:delText>
        </w:r>
      </w:del>
    </w:p>
    <w:p w14:paraId="20A85C5D" w14:textId="746B2305" w:rsidR="00325B63" w:rsidRPr="00BD5284" w:rsidDel="00BD5284" w:rsidRDefault="00325B63">
      <w:pPr>
        <w:rPr>
          <w:del w:id="6297" w:author="Yashua Lebowitz" w:date="2024-09-28T18:29:00Z"/>
        </w:rPr>
        <w:pPrChange w:id="6298" w:author="Yashua Lebowitz" w:date="2024-09-28T18:29:00Z">
          <w:pPr>
            <w:pStyle w:val="NormalWeb"/>
            <w:spacing w:line="480" w:lineRule="auto"/>
            <w:ind w:firstLine="720"/>
          </w:pPr>
        </w:pPrChange>
      </w:pPr>
      <w:del w:id="6299" w:author="Yashua Lebowitz" w:date="2024-09-28T18:29:00Z">
        <w:r w:rsidRPr="00BD5284" w:rsidDel="00BD5284">
          <w:delText>“Doing fine Barack. So, we’re nuking Israel today?” He said casually.</w:delText>
        </w:r>
      </w:del>
    </w:p>
    <w:p w14:paraId="75EC2510" w14:textId="16FD9284" w:rsidR="00325B63" w:rsidRPr="00BD5284" w:rsidDel="00BD5284" w:rsidRDefault="00325B63">
      <w:pPr>
        <w:rPr>
          <w:del w:id="6300" w:author="Yashua Lebowitz" w:date="2024-09-28T18:29:00Z"/>
        </w:rPr>
        <w:pPrChange w:id="6301" w:author="Yashua Lebowitz" w:date="2024-09-28T18:29:00Z">
          <w:pPr>
            <w:pStyle w:val="NormalWeb"/>
            <w:spacing w:line="480" w:lineRule="auto"/>
            <w:ind w:firstLine="720"/>
          </w:pPr>
        </w:pPrChange>
      </w:pPr>
      <w:del w:id="6302" w:author="Yashua Lebowitz" w:date="2024-09-28T18:29:00Z">
        <w:r w:rsidRPr="00BD5284" w:rsidDel="00BD5284">
          <w:delText>“It does look like it, Dave. I sure do miss your wife’s fried chicken. She’s a damn good cook. When are we getting together again to have a cookout?”</w:delText>
        </w:r>
      </w:del>
    </w:p>
    <w:p w14:paraId="7F56C960" w14:textId="78B17742" w:rsidR="00325B63" w:rsidRPr="00BD5284" w:rsidDel="00BD5284" w:rsidRDefault="00325B63">
      <w:pPr>
        <w:rPr>
          <w:del w:id="6303" w:author="Yashua Lebowitz" w:date="2024-09-28T18:29:00Z"/>
        </w:rPr>
        <w:pPrChange w:id="6304" w:author="Yashua Lebowitz" w:date="2024-09-28T18:29:00Z">
          <w:pPr>
            <w:pStyle w:val="NormalWeb"/>
            <w:spacing w:line="480" w:lineRule="auto"/>
            <w:ind w:firstLine="720"/>
          </w:pPr>
        </w:pPrChange>
      </w:pPr>
      <w:del w:id="6305" w:author="Yashua Lebowitz" w:date="2024-09-28T18:29:00Z">
        <w:r w:rsidRPr="00BD5284" w:rsidDel="00BD5284">
          <w:delText>“Well, you know, after we get done killing 5 million Jews in the Promised Land.” He shifted uncomfortably in his seat.</w:delText>
        </w:r>
      </w:del>
    </w:p>
    <w:p w14:paraId="3F785DBD" w14:textId="68A7A274" w:rsidR="00325B63" w:rsidRPr="00BD5284" w:rsidDel="00BD5284" w:rsidRDefault="00325B63">
      <w:pPr>
        <w:rPr>
          <w:del w:id="6306" w:author="Yashua Lebowitz" w:date="2024-09-28T18:29:00Z"/>
        </w:rPr>
        <w:pPrChange w:id="6307" w:author="Yashua Lebowitz" w:date="2024-09-28T18:29:00Z">
          <w:pPr>
            <w:pStyle w:val="NormalWeb"/>
            <w:spacing w:line="480" w:lineRule="auto"/>
            <w:ind w:firstLine="720"/>
          </w:pPr>
        </w:pPrChange>
      </w:pPr>
      <w:del w:id="6308" w:author="Yashua Lebowitz" w:date="2024-09-28T18:29:00Z">
        <w:r w:rsidRPr="00BD5284" w:rsidDel="00BD5284">
          <w:delText>“It’s justified, right?”</w:delText>
        </w:r>
      </w:del>
    </w:p>
    <w:p w14:paraId="07B0EADD" w14:textId="0F80D934" w:rsidR="00325B63" w:rsidRPr="00BD5284" w:rsidDel="00BD5284" w:rsidRDefault="00325B63">
      <w:pPr>
        <w:rPr>
          <w:del w:id="6309" w:author="Yashua Lebowitz" w:date="2024-09-28T18:29:00Z"/>
        </w:rPr>
        <w:pPrChange w:id="6310" w:author="Yashua Lebowitz" w:date="2024-09-28T18:29:00Z">
          <w:pPr>
            <w:pStyle w:val="NormalWeb"/>
            <w:spacing w:line="480" w:lineRule="auto"/>
            <w:ind w:firstLine="720"/>
          </w:pPr>
        </w:pPrChange>
      </w:pPr>
      <w:del w:id="6311" w:author="Yashua Lebowitz" w:date="2024-09-28T18:29:00Z">
        <w:r w:rsidRPr="00BD5284" w:rsidDel="00BD5284">
          <w:delText>“Oh, I mean totally. This is the final solution for Palestine, is it not?”</w:delText>
        </w:r>
      </w:del>
    </w:p>
    <w:p w14:paraId="292ED38A" w14:textId="3049A731" w:rsidR="00325B63" w:rsidRPr="00BD5284" w:rsidDel="00BD5284" w:rsidRDefault="00325B63">
      <w:pPr>
        <w:rPr>
          <w:del w:id="6312" w:author="Yashua Lebowitz" w:date="2024-09-28T18:29:00Z"/>
        </w:rPr>
        <w:pPrChange w:id="6313" w:author="Yashua Lebowitz" w:date="2024-09-28T18:29:00Z">
          <w:pPr>
            <w:pStyle w:val="NormalWeb"/>
            <w:spacing w:line="480" w:lineRule="auto"/>
            <w:ind w:firstLine="720"/>
          </w:pPr>
        </w:pPrChange>
      </w:pPr>
      <w:del w:id="6314" w:author="Yashua Lebowitz" w:date="2024-09-28T18:29:00Z">
        <w:r w:rsidRPr="00BD5284" w:rsidDel="00BD5284">
          <w:delText>Barack was silent, looking at Dave to see his reaction. They both knew the answer to the question, but Barack wanted to see if Dave believed it too.</w:delText>
        </w:r>
      </w:del>
    </w:p>
    <w:p w14:paraId="047611E7" w14:textId="51DDC866" w:rsidR="00325B63" w:rsidRPr="00BD5284" w:rsidDel="00BD5284" w:rsidRDefault="00325B63">
      <w:pPr>
        <w:rPr>
          <w:del w:id="6315" w:author="Yashua Lebowitz" w:date="2024-09-28T18:29:00Z"/>
        </w:rPr>
        <w:pPrChange w:id="6316" w:author="Yashua Lebowitz" w:date="2024-09-28T18:29:00Z">
          <w:pPr>
            <w:pStyle w:val="NormalWeb"/>
            <w:spacing w:line="480" w:lineRule="auto"/>
            <w:ind w:firstLine="720"/>
          </w:pPr>
        </w:pPrChange>
      </w:pPr>
      <w:del w:id="6317" w:author="Yashua Lebowitz" w:date="2024-09-28T18:29:00Z">
        <w:r w:rsidRPr="00BD5284" w:rsidDel="00BD5284">
          <w:delText>“Hey, wasn’t your wife’s grandfather Jewish, half Jewish? Doesn’t that make your wife Jewish?”</w:delText>
        </w:r>
      </w:del>
    </w:p>
    <w:p w14:paraId="40998A4F" w14:textId="5E7C9682" w:rsidR="00325B63" w:rsidRPr="00BD5284" w:rsidDel="00BD5284" w:rsidRDefault="00325B63">
      <w:pPr>
        <w:rPr>
          <w:del w:id="6318" w:author="Yashua Lebowitz" w:date="2024-09-28T18:29:00Z"/>
        </w:rPr>
        <w:pPrChange w:id="6319" w:author="Yashua Lebowitz" w:date="2024-09-28T18:29:00Z">
          <w:pPr>
            <w:pStyle w:val="NormalWeb"/>
            <w:spacing w:line="480" w:lineRule="auto"/>
            <w:ind w:firstLine="720"/>
          </w:pPr>
        </w:pPrChange>
      </w:pPr>
      <w:del w:id="6320" w:author="Yashua Lebowitz" w:date="2024-09-28T18:29:00Z">
        <w:r w:rsidRPr="00BD5284" w:rsidDel="00BD5284">
          <w:delText>“No, he married a woman who wasn’t Jewish.”</w:delText>
        </w:r>
      </w:del>
    </w:p>
    <w:p w14:paraId="5D5BC5CD" w14:textId="575AE094" w:rsidR="00325B63" w:rsidRPr="00BD5284" w:rsidDel="00BD5284" w:rsidRDefault="00325B63">
      <w:pPr>
        <w:rPr>
          <w:del w:id="6321" w:author="Yashua Lebowitz" w:date="2024-09-28T18:29:00Z"/>
        </w:rPr>
        <w:pPrChange w:id="6322" w:author="Yashua Lebowitz" w:date="2024-09-28T18:29:00Z">
          <w:pPr>
            <w:pStyle w:val="NormalWeb"/>
            <w:spacing w:line="480" w:lineRule="auto"/>
            <w:ind w:firstLine="720"/>
          </w:pPr>
        </w:pPrChange>
      </w:pPr>
      <w:del w:id="6323" w:author="Yashua Lebowitz" w:date="2024-09-28T18:29:00Z">
        <w:r w:rsidRPr="00BD5284" w:rsidDel="00BD5284">
          <w:delText>“Well, that would make her a quarter Jew, wouldn’t it?”</w:delText>
        </w:r>
      </w:del>
    </w:p>
    <w:p w14:paraId="24C01FCB" w14:textId="7A30D97E" w:rsidR="00325B63" w:rsidRPr="00BD5284" w:rsidDel="00BD5284" w:rsidRDefault="00325B63">
      <w:pPr>
        <w:rPr>
          <w:del w:id="6324" w:author="Yashua Lebowitz" w:date="2024-09-28T18:29:00Z"/>
        </w:rPr>
        <w:pPrChange w:id="6325" w:author="Yashua Lebowitz" w:date="2024-09-28T18:29:00Z">
          <w:pPr>
            <w:pStyle w:val="NormalWeb"/>
            <w:spacing w:line="480" w:lineRule="auto"/>
            <w:ind w:firstLine="720"/>
          </w:pPr>
        </w:pPrChange>
      </w:pPr>
      <w:del w:id="6326" w:author="Yashua Lebowitz" w:date="2024-09-28T18:29:00Z">
        <w:r w:rsidRPr="00BD5284" w:rsidDel="00BD5284">
          <w:delText>“I’m not going to let you do this, sir. How do you feel knowing that you ate fried chicken from the hands of a black Jew? Your enemy.”</w:delText>
        </w:r>
      </w:del>
    </w:p>
    <w:p w14:paraId="79906BCF" w14:textId="15D6C7F0" w:rsidR="00325B63" w:rsidRPr="00BD5284" w:rsidDel="00BD5284" w:rsidRDefault="00325B63">
      <w:pPr>
        <w:rPr>
          <w:del w:id="6327" w:author="Yashua Lebowitz" w:date="2024-09-28T18:29:00Z"/>
        </w:rPr>
        <w:pPrChange w:id="6328" w:author="Yashua Lebowitz" w:date="2024-09-28T18:29:00Z">
          <w:pPr>
            <w:pStyle w:val="NormalWeb"/>
            <w:spacing w:line="480" w:lineRule="auto"/>
            <w:ind w:firstLine="720"/>
          </w:pPr>
        </w:pPrChange>
      </w:pPr>
      <w:del w:id="6329" w:author="Yashua Lebowitz" w:date="2024-09-28T18:29:00Z">
        <w:r w:rsidRPr="00BD5284" w:rsidDel="00BD5284">
          <w:delText>“Dave, I know what you want to do right now and I can assure you all precautions have been taken. The bullets in your gun, well, they’re blanks. We go back a long way. I already knew this about your wife, but I overlooked these things. I want to see things work out between us.”</w:delText>
        </w:r>
      </w:del>
    </w:p>
    <w:p w14:paraId="3484E5D4" w14:textId="63F3B40F" w:rsidR="00325B63" w:rsidRPr="00BD5284" w:rsidDel="00BD5284" w:rsidRDefault="00325B63">
      <w:pPr>
        <w:rPr>
          <w:del w:id="6330" w:author="Yashua Lebowitz" w:date="2024-09-28T18:29:00Z"/>
        </w:rPr>
        <w:pPrChange w:id="6331" w:author="Yashua Lebowitz" w:date="2024-09-28T18:29:00Z">
          <w:pPr>
            <w:pStyle w:val="NormalWeb"/>
            <w:spacing w:line="480" w:lineRule="auto"/>
            <w:ind w:firstLine="720"/>
          </w:pPr>
        </w:pPrChange>
      </w:pPr>
      <w:del w:id="6332" w:author="Yashua Lebowitz" w:date="2024-09-28T18:29:00Z">
        <w:r w:rsidRPr="00BD5284" w:rsidDel="00BD5284">
          <w:delText>Lieutenant Commander Dave pulled out his sidearm and began pulling the trigger. Loud shots resounded in the Oval Office. After all the blanks had been exhausted, Obama sat there unharmed, looking smugly at him.</w:delText>
        </w:r>
      </w:del>
    </w:p>
    <w:p w14:paraId="6971B2C8" w14:textId="61693BD4" w:rsidR="00325B63" w:rsidRPr="00BD5284" w:rsidDel="00BD5284" w:rsidRDefault="00325B63">
      <w:pPr>
        <w:rPr>
          <w:del w:id="6333" w:author="Yashua Lebowitz" w:date="2024-09-28T18:29:00Z"/>
        </w:rPr>
        <w:pPrChange w:id="6334" w:author="Yashua Lebowitz" w:date="2024-09-28T18:29:00Z">
          <w:pPr>
            <w:pStyle w:val="NormalWeb"/>
            <w:spacing w:line="480" w:lineRule="auto"/>
            <w:ind w:firstLine="720"/>
          </w:pPr>
        </w:pPrChange>
      </w:pPr>
      <w:del w:id="6335" w:author="Yashua Lebowitz" w:date="2024-09-28T18:29:00Z">
        <w:r w:rsidRPr="00BD5284" w:rsidDel="00BD5284">
          <w:delTex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delText>
        </w:r>
      </w:del>
    </w:p>
    <w:p w14:paraId="49E48869" w14:textId="4AAF201C" w:rsidR="00325B63" w:rsidRPr="00BD5284" w:rsidDel="00BD5284" w:rsidRDefault="00325B63">
      <w:pPr>
        <w:rPr>
          <w:del w:id="6336" w:author="Yashua Lebowitz" w:date="2024-09-28T18:29:00Z"/>
        </w:rPr>
        <w:pPrChange w:id="6337" w:author="Yashua Lebowitz" w:date="2024-09-28T18:29:00Z">
          <w:pPr>
            <w:pStyle w:val="NormalWeb"/>
            <w:spacing w:line="480" w:lineRule="auto"/>
            <w:ind w:firstLine="720"/>
          </w:pPr>
        </w:pPrChange>
      </w:pPr>
      <w:del w:id="6338" w:author="Yashua Lebowitz" w:date="2024-09-28T18:29:00Z">
        <w:r w:rsidRPr="00BD5284" w:rsidDel="00BD5284">
          <w:delText>“True American? You teach me about being a true American? We took in as refugees the very Jews who created the weapon you are soon going to use against them, you bastard.”</w:delText>
        </w:r>
      </w:del>
    </w:p>
    <w:p w14:paraId="5F51F13F" w14:textId="475D32CB" w:rsidR="00325B63" w:rsidRPr="00BD5284" w:rsidDel="00BD5284" w:rsidRDefault="00325B63">
      <w:pPr>
        <w:rPr>
          <w:del w:id="6339" w:author="Yashua Lebowitz" w:date="2024-09-28T18:29:00Z"/>
        </w:rPr>
        <w:pPrChange w:id="6340" w:author="Yashua Lebowitz" w:date="2024-09-28T18:29:00Z">
          <w:pPr>
            <w:pStyle w:val="NormalWeb"/>
            <w:spacing w:line="480" w:lineRule="auto"/>
            <w:ind w:firstLine="720"/>
          </w:pPr>
        </w:pPrChange>
      </w:pPr>
      <w:del w:id="6341" w:author="Yashua Lebowitz" w:date="2024-09-28T18:29:00Z">
        <w:r w:rsidRPr="00BD5284" w:rsidDel="00BD5284">
          <w:delText>Barack leaned back in his chair, unfazed by Dave's outburst. "Dave, this isn't about personal vendettas or grudges. This is about ensuring a future where the oppressed can finally breathe free. Sacrifices must be made for the greater good, even if it means hard choices."</w:delText>
        </w:r>
      </w:del>
    </w:p>
    <w:p w14:paraId="65A0D434" w14:textId="0C68C590" w:rsidR="00325B63" w:rsidRPr="00BD5284" w:rsidDel="00BD5284" w:rsidRDefault="00325B63">
      <w:pPr>
        <w:rPr>
          <w:del w:id="6342" w:author="Yashua Lebowitz" w:date="2024-09-28T18:29:00Z"/>
        </w:rPr>
        <w:pPrChange w:id="6343" w:author="Yashua Lebowitz" w:date="2024-09-28T18:29:00Z">
          <w:pPr>
            <w:pStyle w:val="NormalWeb"/>
            <w:spacing w:line="480" w:lineRule="auto"/>
            <w:ind w:firstLine="720"/>
          </w:pPr>
        </w:pPrChange>
      </w:pPr>
      <w:del w:id="6344" w:author="Yashua Lebowitz" w:date="2024-09-28T18:29:00Z">
        <w:r w:rsidRPr="00BD5284" w:rsidDel="00BD5284">
          <w:lastRenderedPageBreak/>
          <w:delText>Dave's face was a mask of rage and disbelief. "You think you’re a hero, don’t you? You’re just another tyrant, hiding behind your twisted version of justice."</w:delText>
        </w:r>
      </w:del>
    </w:p>
    <w:p w14:paraId="65F9B252" w14:textId="1E3EA1AE" w:rsidR="00325B63" w:rsidRPr="00BD5284" w:rsidDel="00BD5284" w:rsidRDefault="00325B63">
      <w:pPr>
        <w:rPr>
          <w:del w:id="6345" w:author="Yashua Lebowitz" w:date="2024-09-28T18:29:00Z"/>
        </w:rPr>
        <w:pPrChange w:id="6346" w:author="Yashua Lebowitz" w:date="2024-09-28T18:29:00Z">
          <w:pPr>
            <w:pStyle w:val="NormalWeb"/>
            <w:spacing w:line="480" w:lineRule="auto"/>
            <w:ind w:firstLine="720"/>
          </w:pPr>
        </w:pPrChange>
      </w:pPr>
      <w:del w:id="6347" w:author="Yashua Lebowitz" w:date="2024-09-28T18:29:00Z">
        <w:r w:rsidRPr="00BD5284" w:rsidDel="00BD5284">
          <w:delText>"Believe what you want, Dave. History will judge us. And history is written by the victors."</w:delText>
        </w:r>
      </w:del>
    </w:p>
    <w:p w14:paraId="373ACF0D" w14:textId="574B2A59" w:rsidR="00325B63" w:rsidRPr="00BD5284" w:rsidDel="00BD5284" w:rsidRDefault="00325B63">
      <w:pPr>
        <w:rPr>
          <w:del w:id="6348" w:author="Yashua Lebowitz" w:date="2024-09-28T18:29:00Z"/>
        </w:rPr>
        <w:pPrChange w:id="6349" w:author="Yashua Lebowitz" w:date="2024-09-28T18:29:00Z">
          <w:pPr>
            <w:pStyle w:val="NormalWeb"/>
            <w:spacing w:line="480" w:lineRule="auto"/>
            <w:ind w:firstLine="720"/>
          </w:pPr>
        </w:pPrChange>
      </w:pPr>
      <w:del w:id="6350" w:author="Yashua Lebowitz" w:date="2024-09-28T18:29:00Z">
        <w:r w:rsidRPr="00BD5284" w:rsidDel="00BD5284">
          <w:delText>The tension in the room was palpable, a standoff between two men who once called each other friends. Barack’s calm demeanor contrasted sharply with Dave’s barely-contained fury.</w:delText>
        </w:r>
      </w:del>
    </w:p>
    <w:p w14:paraId="662608B3" w14:textId="33E25D7C" w:rsidR="00325B63" w:rsidRPr="00BD5284" w:rsidDel="00BD5284" w:rsidRDefault="00325B63">
      <w:pPr>
        <w:rPr>
          <w:del w:id="6351" w:author="Yashua Lebowitz" w:date="2024-09-28T18:29:00Z"/>
        </w:rPr>
        <w:pPrChange w:id="6352" w:author="Yashua Lebowitz" w:date="2024-09-28T18:29:00Z">
          <w:pPr>
            <w:pStyle w:val="NormalWeb"/>
            <w:spacing w:line="480" w:lineRule="auto"/>
            <w:ind w:firstLine="720"/>
          </w:pPr>
        </w:pPrChange>
      </w:pPr>
      <w:del w:id="6353" w:author="Yashua Lebowitz" w:date="2024-09-28T18:29:00Z">
        <w:r w:rsidRPr="00BD5284" w:rsidDel="00BD5284">
          <w:delText>The president’s voice softened, almost as if he were speaking to an old friend. "It's over, Dave. You can't stop what's already in motion. The future is ours to shape."</w:delText>
        </w:r>
      </w:del>
    </w:p>
    <w:p w14:paraId="5C28B935" w14:textId="5F37C6CA" w:rsidR="00325B63" w:rsidRPr="00BD5284" w:rsidDel="00BD5284" w:rsidRDefault="00325B63">
      <w:pPr>
        <w:rPr>
          <w:del w:id="6354" w:author="Yashua Lebowitz" w:date="2024-09-28T18:29:00Z"/>
        </w:rPr>
        <w:pPrChange w:id="6355" w:author="Yashua Lebowitz" w:date="2024-09-28T18:29:00Z">
          <w:pPr>
            <w:pStyle w:val="NormalWeb"/>
            <w:spacing w:line="480" w:lineRule="auto"/>
            <w:ind w:firstLine="720"/>
          </w:pPr>
        </w:pPrChange>
      </w:pPr>
      <w:del w:id="6356" w:author="Yashua Lebowitz" w:date="2024-09-28T18:29:00Z">
        <w:r w:rsidRPr="00BD5284" w:rsidDel="00BD5284">
          <w:delText>Dave's shoulders slumped in defeat, the fight leaving his body. He knew he had lost. "What kind of future are you creating, Barack?"</w:delText>
        </w:r>
      </w:del>
    </w:p>
    <w:p w14:paraId="2155FB99" w14:textId="0C96BB42" w:rsidR="00325B63" w:rsidRPr="00BD5284" w:rsidDel="00BD5284" w:rsidRDefault="00325B63">
      <w:pPr>
        <w:rPr>
          <w:del w:id="6357" w:author="Yashua Lebowitz" w:date="2024-09-28T18:29:00Z"/>
        </w:rPr>
        <w:pPrChange w:id="6358" w:author="Yashua Lebowitz" w:date="2024-09-28T18:29:00Z">
          <w:pPr>
            <w:pStyle w:val="NormalWeb"/>
            <w:spacing w:line="480" w:lineRule="auto"/>
            <w:ind w:firstLine="720"/>
          </w:pPr>
        </w:pPrChange>
      </w:pPr>
      <w:del w:id="6359" w:author="Yashua Lebowitz" w:date="2024-09-28T18:29:00Z">
        <w:r w:rsidRPr="00BD5284" w:rsidDel="00BD5284">
          <w:delText>"A future where the oppressed rise and the oppressors fall. A future where justice isn't just a word, but a reality," his hand playing with and twisting a small device with a button that rested in his pocket.</w:delText>
        </w:r>
      </w:del>
    </w:p>
    <w:p w14:paraId="7AA1F226" w14:textId="7DCE4EAB" w:rsidR="00325B63" w:rsidRPr="00BD5284" w:rsidDel="00BD5284" w:rsidRDefault="00325B63">
      <w:pPr>
        <w:rPr>
          <w:del w:id="6360" w:author="Yashua Lebowitz" w:date="2024-09-28T18:29:00Z"/>
        </w:rPr>
        <w:pPrChange w:id="6361" w:author="Yashua Lebowitz" w:date="2024-09-28T18:29:00Z">
          <w:pPr>
            <w:pStyle w:val="NormalWeb"/>
            <w:spacing w:line="480" w:lineRule="auto"/>
            <w:ind w:firstLine="720"/>
          </w:pPr>
        </w:pPrChange>
      </w:pPr>
      <w:del w:id="6362" w:author="Yashua Lebowitz" w:date="2024-09-28T18:29:00Z">
        <w:r w:rsidRPr="00BD5284" w:rsidDel="00BD5284">
          <w:delText>Dave stared at Barack, the weight of his failure pressing down on him. "God help us all."</w:delText>
        </w:r>
      </w:del>
    </w:p>
    <w:p w14:paraId="31D38647" w14:textId="7CF6D9F2" w:rsidR="00325B63" w:rsidRPr="00BD5284" w:rsidDel="00BD5284" w:rsidRDefault="00325B63">
      <w:pPr>
        <w:rPr>
          <w:del w:id="6363" w:author="Yashua Lebowitz" w:date="2024-09-28T18:29:00Z"/>
        </w:rPr>
        <w:pPrChange w:id="6364" w:author="Yashua Lebowitz" w:date="2024-09-28T18:29:00Z">
          <w:pPr>
            <w:pStyle w:val="NormalWeb"/>
            <w:spacing w:line="480" w:lineRule="auto"/>
          </w:pPr>
        </w:pPrChange>
      </w:pPr>
      <w:del w:id="6365" w:author="Yashua Lebowitz" w:date="2024-09-28T18:29:00Z">
        <w:r w:rsidRPr="00BD5284" w:rsidDel="00BD5284">
          <w:delTex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delText>
        </w:r>
      </w:del>
    </w:p>
    <w:p w14:paraId="1AD32FFB" w14:textId="10679663" w:rsidR="00325B63" w:rsidRPr="00BD5284" w:rsidDel="00BD5284" w:rsidRDefault="00325B63">
      <w:pPr>
        <w:rPr>
          <w:del w:id="6366" w:author="Yashua Lebowitz" w:date="2024-09-28T18:29:00Z"/>
        </w:rPr>
        <w:pPrChange w:id="6367" w:author="Yashua Lebowitz" w:date="2024-09-28T18:29:00Z">
          <w:pPr>
            <w:pStyle w:val="NormalWeb"/>
            <w:spacing w:line="480" w:lineRule="auto"/>
            <w:ind w:firstLine="720"/>
          </w:pPr>
        </w:pPrChange>
      </w:pPr>
      <w:del w:id="6368" w:author="Yashua Lebowitz" w:date="2024-09-28T18:29:00Z">
        <w:r w:rsidRPr="00BD5284" w:rsidDel="00BD5284">
          <w:delText>"You gonna die, you mothafucker," Dave forcefully said, his lips barely able to form the words.</w:delText>
        </w:r>
      </w:del>
    </w:p>
    <w:p w14:paraId="32E47006" w14:textId="525E8B01" w:rsidR="00325B63" w:rsidRPr="00BD5284" w:rsidDel="00BD5284" w:rsidRDefault="00325B63">
      <w:pPr>
        <w:rPr>
          <w:del w:id="6369" w:author="Yashua Lebowitz" w:date="2024-09-28T18:29:00Z"/>
        </w:rPr>
        <w:pPrChange w:id="6370" w:author="Yashua Lebowitz" w:date="2024-09-28T18:29:00Z">
          <w:pPr>
            <w:pStyle w:val="NormalWeb"/>
            <w:spacing w:line="480" w:lineRule="auto"/>
            <w:ind w:firstLine="720"/>
          </w:pPr>
        </w:pPrChange>
      </w:pPr>
      <w:del w:id="6371" w:author="Yashua Lebowitz" w:date="2024-09-28T18:29:00Z">
        <w:r w:rsidRPr="00BD5284" w:rsidDel="00BD5284">
          <w:delText>Sean entered the Oval Office with another officer and several security guards, their handguns pointed at Lieutenant Colonel Reynolds.</w:delText>
        </w:r>
      </w:del>
    </w:p>
    <w:p w14:paraId="00AA66BB" w14:textId="0993CBFB" w:rsidR="00325B63" w:rsidRPr="00BD5284" w:rsidDel="00BD5284" w:rsidRDefault="00325B63">
      <w:pPr>
        <w:rPr>
          <w:del w:id="6372" w:author="Yashua Lebowitz" w:date="2024-09-28T18:29:00Z"/>
        </w:rPr>
        <w:pPrChange w:id="6373" w:author="Yashua Lebowitz" w:date="2024-09-28T18:29:00Z">
          <w:pPr>
            <w:pStyle w:val="NormalWeb"/>
            <w:spacing w:line="480" w:lineRule="auto"/>
            <w:ind w:firstLine="720"/>
          </w:pPr>
        </w:pPrChange>
      </w:pPr>
      <w:del w:id="6374" w:author="Yashua Lebowitz" w:date="2024-09-28T18:29:00Z">
        <w:r w:rsidRPr="00BD5284" w:rsidDel="00BD5284">
          <w:delText>"What do you want me to do with him, sir?"</w:delText>
        </w:r>
      </w:del>
    </w:p>
    <w:p w14:paraId="2433D187" w14:textId="0CF14427" w:rsidR="00325B63" w:rsidRPr="00BD5284" w:rsidDel="00BD5284" w:rsidRDefault="00325B63">
      <w:pPr>
        <w:rPr>
          <w:del w:id="6375" w:author="Yashua Lebowitz" w:date="2024-09-28T18:29:00Z"/>
        </w:rPr>
        <w:pPrChange w:id="6376" w:author="Yashua Lebowitz" w:date="2024-09-28T18:29:00Z">
          <w:pPr>
            <w:pStyle w:val="NormalWeb"/>
            <w:spacing w:line="480" w:lineRule="auto"/>
            <w:ind w:firstLine="720"/>
          </w:pPr>
        </w:pPrChange>
      </w:pPr>
      <w:del w:id="6377" w:author="Yashua Lebowitz" w:date="2024-09-28T18:29:00Z">
        <w:r w:rsidRPr="00BD5284" w:rsidDel="00BD5284">
          <w:delText>"Take him out back on the White House lawn. Shoot him."</w:delText>
        </w:r>
      </w:del>
    </w:p>
    <w:p w14:paraId="72F9E75B" w14:textId="38B5D121" w:rsidR="00325B63" w:rsidRPr="00BD5284" w:rsidDel="00BD5284" w:rsidRDefault="00325B63">
      <w:pPr>
        <w:rPr>
          <w:del w:id="6378" w:author="Yashua Lebowitz" w:date="2024-09-28T18:29:00Z"/>
        </w:rPr>
        <w:pPrChange w:id="6379" w:author="Yashua Lebowitz" w:date="2024-09-28T18:29:00Z">
          <w:pPr>
            <w:pStyle w:val="NormalWeb"/>
            <w:spacing w:line="480" w:lineRule="auto"/>
            <w:ind w:firstLine="720"/>
          </w:pPr>
        </w:pPrChange>
      </w:pPr>
      <w:del w:id="6380" w:author="Yashua Lebowitz" w:date="2024-09-28T18:29:00Z">
        <w:r w:rsidRPr="00BD5284" w:rsidDel="00BD5284">
          <w:delText>"You bastard! God will—" Before he could finish his sentence, a soldier hit him with the butt of his handgun, knocking him out.</w:delText>
        </w:r>
      </w:del>
    </w:p>
    <w:p w14:paraId="782D860E" w14:textId="42EDD00E" w:rsidR="00325B63" w:rsidRPr="00BD5284" w:rsidDel="00BD5284" w:rsidRDefault="00325B63">
      <w:pPr>
        <w:rPr>
          <w:del w:id="6381" w:author="Yashua Lebowitz" w:date="2024-09-28T18:29:00Z"/>
        </w:rPr>
        <w:pPrChange w:id="6382" w:author="Yashua Lebowitz" w:date="2024-09-28T18:29:00Z">
          <w:pPr>
            <w:pStyle w:val="NormalWeb"/>
            <w:spacing w:line="480" w:lineRule="auto"/>
            <w:ind w:firstLine="720"/>
          </w:pPr>
        </w:pPrChange>
      </w:pPr>
      <w:del w:id="6383" w:author="Yashua Lebowitz" w:date="2024-09-28T18:29:00Z">
        <w:r w:rsidRPr="00BD5284" w:rsidDel="00BD5284">
          <w:delText>The soldiers grabbed each of his arms and dragged him out of the office.</w:delText>
        </w:r>
      </w:del>
    </w:p>
    <w:p w14:paraId="057CB037" w14:textId="751DA36D" w:rsidR="00325B63" w:rsidRPr="00BD5284" w:rsidDel="00BD5284" w:rsidRDefault="00325B63">
      <w:pPr>
        <w:rPr>
          <w:del w:id="6384" w:author="Yashua Lebowitz" w:date="2024-09-28T18:29:00Z"/>
        </w:rPr>
        <w:pPrChange w:id="6385" w:author="Yashua Lebowitz" w:date="2024-09-28T18:29:00Z">
          <w:pPr>
            <w:pStyle w:val="NormalWeb"/>
            <w:spacing w:line="480" w:lineRule="auto"/>
            <w:ind w:firstLine="720"/>
          </w:pPr>
        </w:pPrChange>
      </w:pPr>
      <w:del w:id="6386" w:author="Yashua Lebowitz" w:date="2024-09-28T18:29:00Z">
        <w:r w:rsidRPr="00BD5284" w:rsidDel="00BD5284">
          <w:delText>"Sir, Major General Washington will be helping you today with the football. General Monroe says we're clear now," Sean said and quickly walked out, trying to catch up with the soldiers escorting Reynolds.</w:delText>
        </w:r>
      </w:del>
    </w:p>
    <w:p w14:paraId="1B80DB77" w14:textId="3E1F537C" w:rsidR="00325B63" w:rsidRPr="00BD5284" w:rsidDel="00BD5284" w:rsidRDefault="00325B63">
      <w:pPr>
        <w:rPr>
          <w:del w:id="6387" w:author="Yashua Lebowitz" w:date="2024-09-28T18:29:00Z"/>
        </w:rPr>
        <w:pPrChange w:id="6388" w:author="Yashua Lebowitz" w:date="2024-09-28T18:29:00Z">
          <w:pPr>
            <w:pStyle w:val="NormalWeb"/>
            <w:spacing w:line="480" w:lineRule="auto"/>
            <w:ind w:firstLine="720"/>
          </w:pPr>
        </w:pPrChange>
      </w:pPr>
      <w:del w:id="6389" w:author="Yashua Lebowitz" w:date="2024-09-28T18:29:00Z">
        <w:r w:rsidRPr="00BD5284" w:rsidDel="00BD5284">
          <w:delText>"Major General Washington," Obama acknowledged, "it's time. Prepare the football."</w:delText>
        </w:r>
      </w:del>
    </w:p>
    <w:p w14:paraId="39702186" w14:textId="56769A1D" w:rsidR="00325B63" w:rsidRPr="00BD5284" w:rsidDel="00BD5284" w:rsidRDefault="00325B63">
      <w:pPr>
        <w:rPr>
          <w:del w:id="6390" w:author="Yashua Lebowitz" w:date="2024-09-28T18:29:00Z"/>
        </w:rPr>
        <w:pPrChange w:id="6391" w:author="Yashua Lebowitz" w:date="2024-09-28T18:29:00Z">
          <w:pPr>
            <w:pStyle w:val="NormalWeb"/>
            <w:spacing w:line="480" w:lineRule="auto"/>
            <w:ind w:firstLine="720"/>
          </w:pPr>
        </w:pPrChange>
      </w:pPr>
      <w:del w:id="6392" w:author="Yashua Lebowitz" w:date="2024-09-28T18:29:00Z">
        <w:r w:rsidRPr="00BD5284" w:rsidDel="00BD5284">
          <w:delTex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delText>
        </w:r>
      </w:del>
    </w:p>
    <w:p w14:paraId="1DC2DB7D" w14:textId="59B0A4DA" w:rsidR="00325B63" w:rsidRPr="00BD5284" w:rsidDel="00BD5284" w:rsidRDefault="00325B63">
      <w:pPr>
        <w:rPr>
          <w:del w:id="6393" w:author="Yashua Lebowitz" w:date="2024-09-28T18:29:00Z"/>
        </w:rPr>
        <w:pPrChange w:id="6394" w:author="Yashua Lebowitz" w:date="2024-09-28T18:29:00Z">
          <w:pPr>
            <w:pStyle w:val="NormalWeb"/>
            <w:spacing w:line="480" w:lineRule="auto"/>
            <w:ind w:firstLine="720"/>
          </w:pPr>
        </w:pPrChange>
      </w:pPr>
      <w:del w:id="6395" w:author="Yashua Lebowitz" w:date="2024-09-28T18:29:00Z">
        <w:r w:rsidRPr="00BD5284" w:rsidDel="00BD5284">
          <w:lastRenderedPageBreak/>
          <w:delText>His words hung in the air, thickening the atmosphere in the Oval Office. The weight of the impending decision loomed over them like a dark, foreboding cloud.</w:delText>
        </w:r>
      </w:del>
    </w:p>
    <w:p w14:paraId="576AFAAA" w14:textId="6F0E6970" w:rsidR="00325B63" w:rsidRPr="00BD5284" w:rsidDel="00BD5284" w:rsidRDefault="00325B63">
      <w:pPr>
        <w:rPr>
          <w:del w:id="6396" w:author="Yashua Lebowitz" w:date="2024-09-28T18:29:00Z"/>
        </w:rPr>
        <w:pPrChange w:id="6397" w:author="Yashua Lebowitz" w:date="2024-09-28T18:29:00Z">
          <w:pPr>
            <w:pStyle w:val="NormalWeb"/>
            <w:spacing w:line="480" w:lineRule="auto"/>
            <w:ind w:firstLine="720"/>
          </w:pPr>
        </w:pPrChange>
      </w:pPr>
      <w:del w:id="6398" w:author="Yashua Lebowitz" w:date="2024-09-28T18:29:00Z">
        <w:r w:rsidRPr="00BD5284" w:rsidDel="00BD5284">
          <w:delText>The President turned to the military aide, the custodian of the nuclear football. This innocuous-looking briefcase held the power to reshape the world. The aide stepped forward, his face a mask of solemn duty.</w:delText>
        </w:r>
      </w:del>
    </w:p>
    <w:p w14:paraId="3E1F24B3" w14:textId="097B4423" w:rsidR="00325B63" w:rsidRPr="00BD5284" w:rsidDel="00BD5284" w:rsidRDefault="00325B63">
      <w:pPr>
        <w:rPr>
          <w:del w:id="6399" w:author="Yashua Lebowitz" w:date="2024-09-28T18:29:00Z"/>
        </w:rPr>
        <w:pPrChange w:id="6400" w:author="Yashua Lebowitz" w:date="2024-09-28T18:29:00Z">
          <w:pPr>
            <w:pStyle w:val="NormalWeb"/>
            <w:spacing w:line="480" w:lineRule="auto"/>
            <w:ind w:firstLine="720"/>
          </w:pPr>
        </w:pPrChange>
      </w:pPr>
      <w:del w:id="6401" w:author="Yashua Lebowitz" w:date="2024-09-28T18:29:00Z">
        <w:r w:rsidRPr="00BD5284" w:rsidDel="00BD5284">
          <w:delText>"Mr. President," he said, opening the case to reveal its contents: a secure satellite phone, various communication tools, and a set of authentication codes.</w:delText>
        </w:r>
      </w:del>
    </w:p>
    <w:p w14:paraId="4BCFB1CE" w14:textId="2289B534" w:rsidR="00325B63" w:rsidRPr="00BD5284" w:rsidDel="00BD5284" w:rsidRDefault="00325B63">
      <w:pPr>
        <w:rPr>
          <w:del w:id="6402" w:author="Yashua Lebowitz" w:date="2024-09-28T18:29:00Z"/>
        </w:rPr>
        <w:pPrChange w:id="6403" w:author="Yashua Lebowitz" w:date="2024-09-28T18:29:00Z">
          <w:pPr>
            <w:pStyle w:val="NormalWeb"/>
            <w:spacing w:line="480" w:lineRule="auto"/>
            <w:ind w:firstLine="720"/>
          </w:pPr>
        </w:pPrChange>
      </w:pPr>
      <w:del w:id="6404" w:author="Yashua Lebowitz" w:date="2024-09-28T18:29:00Z">
        <w:r w:rsidRPr="00BD5284" w:rsidDel="00BD5284">
          <w:delText>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delText>
        </w:r>
      </w:del>
    </w:p>
    <w:p w14:paraId="79E51050" w14:textId="55368ED0" w:rsidR="00325B63" w:rsidRPr="00BD5284" w:rsidDel="00BD5284" w:rsidRDefault="00325B63">
      <w:pPr>
        <w:rPr>
          <w:del w:id="6405" w:author="Yashua Lebowitz" w:date="2024-09-28T18:29:00Z"/>
        </w:rPr>
        <w:pPrChange w:id="6406" w:author="Yashua Lebowitz" w:date="2024-09-28T18:29:00Z">
          <w:pPr>
            <w:pStyle w:val="NormalWeb"/>
            <w:spacing w:line="480" w:lineRule="auto"/>
            <w:ind w:firstLine="720"/>
          </w:pPr>
        </w:pPrChange>
      </w:pPr>
      <w:del w:id="6407" w:author="Yashua Lebowitz" w:date="2024-09-28T18:29:00Z">
        <w:r w:rsidRPr="00BD5284" w:rsidDel="00BD5284">
          <w:delTex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delText>
        </w:r>
      </w:del>
    </w:p>
    <w:p w14:paraId="63AFBD27" w14:textId="24584686" w:rsidR="00325B63" w:rsidRPr="00BD5284" w:rsidDel="00BD5284" w:rsidRDefault="00325B63">
      <w:pPr>
        <w:rPr>
          <w:del w:id="6408" w:author="Yashua Lebowitz" w:date="2024-09-28T18:29:00Z"/>
        </w:rPr>
        <w:pPrChange w:id="6409" w:author="Yashua Lebowitz" w:date="2024-09-28T18:29:00Z">
          <w:pPr>
            <w:pStyle w:val="NormalWeb"/>
            <w:spacing w:line="480" w:lineRule="auto"/>
            <w:ind w:firstLine="720"/>
          </w:pPr>
        </w:pPrChange>
      </w:pPr>
      <w:del w:id="6410" w:author="Yashua Lebowitz" w:date="2024-09-28T18:29:00Z">
        <w:r w:rsidRPr="00BD5284" w:rsidDel="00BD5284">
          <w:delText>With the authentication process complete, Obama turned to the secure phone and initiated a direct line to the National Military Command Center at the Pentagon. "This is the President. Authenticate my identity and prepare to receive the launch order."</w:delText>
        </w:r>
      </w:del>
    </w:p>
    <w:p w14:paraId="67F8772E" w14:textId="42E1EB9E" w:rsidR="00325B63" w:rsidRPr="00BD5284" w:rsidDel="00BD5284" w:rsidRDefault="00325B63">
      <w:pPr>
        <w:rPr>
          <w:del w:id="6411" w:author="Yashua Lebowitz" w:date="2024-09-28T18:29:00Z"/>
        </w:rPr>
        <w:pPrChange w:id="6412" w:author="Yashua Lebowitz" w:date="2024-09-28T18:29:00Z">
          <w:pPr>
            <w:pStyle w:val="NormalWeb"/>
            <w:spacing w:line="480" w:lineRule="auto"/>
            <w:ind w:firstLine="720"/>
          </w:pPr>
        </w:pPrChange>
      </w:pPr>
      <w:del w:id="6413" w:author="Yashua Lebowitz" w:date="2024-09-28T18:29:00Z">
        <w:r w:rsidRPr="00BD5284" w:rsidDel="00BD5284">
          <w:delText>The response was immediate and precise. "Yes, Mr. President. Please proceed with authentication."</w:delText>
        </w:r>
      </w:del>
    </w:p>
    <w:p w14:paraId="4200FCC6" w14:textId="0559CE71" w:rsidR="00325B63" w:rsidRPr="00BD5284" w:rsidDel="00BD5284" w:rsidRDefault="00325B63">
      <w:pPr>
        <w:rPr>
          <w:del w:id="6414" w:author="Yashua Lebowitz" w:date="2024-09-28T18:29:00Z"/>
        </w:rPr>
        <w:pPrChange w:id="6415" w:author="Yashua Lebowitz" w:date="2024-09-28T18:29:00Z">
          <w:pPr>
            <w:pStyle w:val="NormalWeb"/>
            <w:spacing w:line="480" w:lineRule="auto"/>
            <w:ind w:firstLine="720"/>
          </w:pPr>
        </w:pPrChange>
      </w:pPr>
      <w:del w:id="6416" w:author="Yashua Lebowitz" w:date="2024-09-28T18:29:00Z">
        <w:r w:rsidRPr="00BD5284" w:rsidDel="00BD5284">
          <w:delText>Obama once again provided the codes, which were meticulously cross-checked. The confirmation came back swiftly, the weight of it settling over the room. "Identity confirmed. We are ready to receive your orders."</w:delText>
        </w:r>
      </w:del>
    </w:p>
    <w:p w14:paraId="3AEE0256" w14:textId="0C5EB22B" w:rsidR="00325B63" w:rsidRPr="00BD5284" w:rsidDel="00BD5284" w:rsidRDefault="00325B63">
      <w:pPr>
        <w:rPr>
          <w:del w:id="6417" w:author="Yashua Lebowitz" w:date="2024-09-28T18:29:00Z"/>
        </w:rPr>
        <w:pPrChange w:id="6418" w:author="Yashua Lebowitz" w:date="2024-09-28T18:29:00Z">
          <w:pPr>
            <w:pStyle w:val="NormalWeb"/>
            <w:spacing w:line="480" w:lineRule="auto"/>
            <w:ind w:firstLine="720"/>
          </w:pPr>
        </w:pPrChange>
      </w:pPr>
      <w:del w:id="6419" w:author="Yashua Lebowitz" w:date="2024-09-28T18:29:00Z">
        <w:r w:rsidRPr="00BD5284" w:rsidDel="00BD5284">
          <w:delText>He consulted briefly with General Monroe and other top military advisers who had gathered on a secure video link. Their faces were grim, understanding the magnitude of the directive about to be issued.</w:delText>
        </w:r>
      </w:del>
    </w:p>
    <w:p w14:paraId="57DC5EE1" w14:textId="37327926" w:rsidR="00325B63" w:rsidRPr="00BD5284" w:rsidDel="00BD5284" w:rsidRDefault="00325B63">
      <w:pPr>
        <w:rPr>
          <w:del w:id="6420" w:author="Yashua Lebowitz" w:date="2024-09-28T18:29:00Z"/>
        </w:rPr>
        <w:pPrChange w:id="6421" w:author="Yashua Lebowitz" w:date="2024-09-28T18:29:00Z">
          <w:pPr>
            <w:pStyle w:val="NormalWeb"/>
            <w:spacing w:line="480" w:lineRule="auto"/>
            <w:ind w:firstLine="720"/>
          </w:pPr>
        </w:pPrChange>
      </w:pPr>
      <w:del w:id="6422" w:author="Yashua Lebowitz" w:date="2024-09-28T18:29:00Z">
        <w:r w:rsidRPr="00BD5284" w:rsidDel="00BD5284">
          <w:delText>"We need to initiate the launch plan for a nuclear strike on Tel Aviv," Obama stated firmly. "The target is to be selected based on the current threat assessments and strategic objectives."</w:delText>
        </w:r>
      </w:del>
    </w:p>
    <w:p w14:paraId="3C30BC13" w14:textId="13827FB8" w:rsidR="00325B63" w:rsidRPr="00BD5284" w:rsidDel="00BD5284" w:rsidRDefault="00325B63">
      <w:pPr>
        <w:rPr>
          <w:del w:id="6423" w:author="Yashua Lebowitz" w:date="2024-09-28T18:29:00Z"/>
        </w:rPr>
        <w:pPrChange w:id="6424" w:author="Yashua Lebowitz" w:date="2024-09-28T18:29:00Z">
          <w:pPr>
            <w:pStyle w:val="NormalWeb"/>
            <w:spacing w:line="480" w:lineRule="auto"/>
            <w:ind w:firstLine="720"/>
          </w:pPr>
        </w:pPrChange>
      </w:pPr>
      <w:del w:id="6425" w:author="Yashua Lebowitz" w:date="2024-09-28T18:29:00Z">
        <w:r w:rsidRPr="00BD5284" w:rsidDel="00BD5284">
          <w:delText>The order was encoded, detailing the specific war plans and the single target. It included every necessary detail, from the timing of the launch to the precise coordinates. Obama read through it carefully, ensuring that there could be no mistake.</w:delText>
        </w:r>
      </w:del>
    </w:p>
    <w:p w14:paraId="34ABF2AE" w14:textId="5DF2797A" w:rsidR="00325B63" w:rsidRPr="00BD5284" w:rsidDel="00BD5284" w:rsidRDefault="00325B63">
      <w:pPr>
        <w:rPr>
          <w:del w:id="6426" w:author="Yashua Lebowitz" w:date="2024-09-28T18:29:00Z"/>
        </w:rPr>
        <w:pPrChange w:id="6427" w:author="Yashua Lebowitz" w:date="2024-09-28T18:29:00Z">
          <w:pPr>
            <w:pStyle w:val="NormalWeb"/>
            <w:spacing w:line="480" w:lineRule="auto"/>
            <w:ind w:firstLine="720"/>
          </w:pPr>
        </w:pPrChange>
      </w:pPr>
      <w:del w:id="6428" w:author="Yashua Lebowitz" w:date="2024-09-28T18:29:00Z">
        <w:r w:rsidRPr="00BD5284" w:rsidDel="00BD5284">
          <w:delText>The encoded order was transmitted to the National Military Command Center and other command centers for verification. These centers acted as the vital nodes in the chain of command, ensuring the legitimacy and accuracy of the order.</w:delText>
        </w:r>
      </w:del>
    </w:p>
    <w:p w14:paraId="4389C584" w14:textId="23384527" w:rsidR="00325B63" w:rsidRPr="00BD5284" w:rsidDel="00BD5284" w:rsidRDefault="00325B63">
      <w:pPr>
        <w:rPr>
          <w:del w:id="6429" w:author="Yashua Lebowitz" w:date="2024-09-28T18:29:00Z"/>
        </w:rPr>
        <w:pPrChange w:id="6430" w:author="Yashua Lebowitz" w:date="2024-09-28T18:29:00Z">
          <w:pPr>
            <w:pStyle w:val="NormalWeb"/>
            <w:spacing w:line="480" w:lineRule="auto"/>
            <w:ind w:firstLine="720"/>
          </w:pPr>
        </w:pPrChange>
      </w:pPr>
      <w:del w:id="6431" w:author="Yashua Lebowitz" w:date="2024-09-28T18:29:00Z">
        <w:r w:rsidRPr="00BD5284" w:rsidDel="00BD5284">
          <w:delText xml:space="preserve">The final step involved the execution of the order. The commanders of the nuclear forces—those controlling the land-based intercontinental ballistic missiles, submarine-launched ballistic missiles, </w:delText>
        </w:r>
        <w:r w:rsidRPr="00BD5284" w:rsidDel="00BD5284">
          <w:lastRenderedPageBreak/>
          <w:delText>and strategic bombers—received the authenticated launch directive. Each commander verified the order using the unique codes, following through with the strict protocol to confirm its authenticity.</w:delText>
        </w:r>
      </w:del>
    </w:p>
    <w:p w14:paraId="176B3DA9" w14:textId="6285CADD" w:rsidR="00325B63" w:rsidRPr="00BD5284" w:rsidDel="00BD5284" w:rsidRDefault="00325B63">
      <w:pPr>
        <w:rPr>
          <w:del w:id="6432" w:author="Yashua Lebowitz" w:date="2024-09-28T18:29:00Z"/>
        </w:rPr>
        <w:pPrChange w:id="6433" w:author="Yashua Lebowitz" w:date="2024-09-28T18:29:00Z">
          <w:pPr>
            <w:pStyle w:val="NormalWeb"/>
            <w:spacing w:line="480" w:lineRule="auto"/>
            <w:ind w:firstLine="720"/>
          </w:pPr>
        </w:pPrChange>
      </w:pPr>
      <w:del w:id="6434" w:author="Yashua Lebowitz" w:date="2024-09-28T18:29:00Z">
        <w:r w:rsidRPr="00BD5284" w:rsidDel="00BD5284">
          <w:delText>"All commanders have confirmed receipt of the order," the voice on the other end of the secure line reported.</w:delText>
        </w:r>
      </w:del>
    </w:p>
    <w:p w14:paraId="082934AB" w14:textId="297998FB" w:rsidR="00325B63" w:rsidRPr="00BD5284" w:rsidDel="00BD5284" w:rsidRDefault="00325B63">
      <w:pPr>
        <w:rPr>
          <w:del w:id="6435" w:author="Yashua Lebowitz" w:date="2024-09-28T18:29:00Z"/>
        </w:rPr>
        <w:pPrChange w:id="6436" w:author="Yashua Lebowitz" w:date="2024-09-28T18:29:00Z">
          <w:pPr>
            <w:pStyle w:val="NormalWeb"/>
            <w:spacing w:line="480" w:lineRule="auto"/>
            <w:ind w:firstLine="720"/>
          </w:pPr>
        </w:pPrChange>
      </w:pPr>
      <w:del w:id="6437" w:author="Yashua Lebowitz" w:date="2024-09-28T18:29:00Z">
        <w:r w:rsidRPr="00BD5284" w:rsidDel="00BD5284">
          <w:delText>Obama took a moment to breathe, feeling the weight of his decision pressing down on him. In the heat of the moment, something struck him, and he quickly snapped out of a tense dream and back into reality.</w:delText>
        </w:r>
      </w:del>
    </w:p>
    <w:p w14:paraId="2FD64768" w14:textId="36FF9363" w:rsidR="00325B63" w:rsidRPr="00BD5284" w:rsidDel="00BD5284" w:rsidRDefault="00325B63">
      <w:pPr>
        <w:rPr>
          <w:del w:id="6438" w:author="Yashua Lebowitz" w:date="2024-09-28T18:29:00Z"/>
        </w:rPr>
        <w:pPrChange w:id="6439" w:author="Yashua Lebowitz" w:date="2024-09-28T18:29:00Z">
          <w:pPr>
            <w:pStyle w:val="NormalWeb"/>
            <w:spacing w:line="480" w:lineRule="auto"/>
            <w:ind w:firstLine="720"/>
          </w:pPr>
        </w:pPrChange>
      </w:pPr>
      <w:del w:id="6440" w:author="Yashua Lebowitz" w:date="2024-09-28T18:29:00Z">
        <w:r w:rsidRPr="00BD5284" w:rsidDel="00BD5284">
          <w:delText>"Hey, General Monroe, before we launch, can I get a live feed of the nuke striking Tel Aviv? I want to see its destructive power in all its glory."</w:delText>
        </w:r>
      </w:del>
    </w:p>
    <w:p w14:paraId="4A7E3EF7" w14:textId="1BD8A956" w:rsidR="00325B63" w:rsidRPr="00BD5284" w:rsidDel="00BD5284" w:rsidRDefault="00325B63">
      <w:pPr>
        <w:rPr>
          <w:del w:id="6441" w:author="Yashua Lebowitz" w:date="2024-09-28T18:29:00Z"/>
        </w:rPr>
        <w:pPrChange w:id="6442" w:author="Yashua Lebowitz" w:date="2024-09-28T18:29:00Z">
          <w:pPr>
            <w:pStyle w:val="NormalWeb"/>
            <w:spacing w:line="480" w:lineRule="auto"/>
            <w:ind w:firstLine="720"/>
          </w:pPr>
        </w:pPrChange>
      </w:pPr>
      <w:del w:id="6443" w:author="Yashua Lebowitz" w:date="2024-09-28T18:29:00Z">
        <w:r w:rsidRPr="00BD5284" w:rsidDel="00BD5284">
          <w:delText>"Yes, sir. We'll have one of our drones stream the explosion live."</w:delText>
        </w:r>
      </w:del>
    </w:p>
    <w:p w14:paraId="68426FEE" w14:textId="2C9325BC" w:rsidR="00325B63" w:rsidRPr="00BD5284" w:rsidDel="00BD5284" w:rsidRDefault="00325B63">
      <w:pPr>
        <w:rPr>
          <w:del w:id="6444" w:author="Yashua Lebowitz" w:date="2024-09-28T18:29:00Z"/>
        </w:rPr>
        <w:pPrChange w:id="6445" w:author="Yashua Lebowitz" w:date="2024-09-28T18:29:00Z">
          <w:pPr>
            <w:pStyle w:val="NormalWeb"/>
            <w:spacing w:line="480" w:lineRule="auto"/>
            <w:ind w:firstLine="720"/>
          </w:pPr>
        </w:pPrChange>
      </w:pPr>
      <w:del w:id="6446" w:author="Yashua Lebowitz" w:date="2024-09-28T18:29:00Z">
        <w:r w:rsidRPr="00BD5284" w:rsidDel="00BD5284">
          <w:delText>An aide came in and gave Barack an iPad streaming the event live.</w:delText>
        </w:r>
      </w:del>
    </w:p>
    <w:p w14:paraId="57CCF45F" w14:textId="4C7CCDF9" w:rsidR="00325B63" w:rsidRPr="00BD5284" w:rsidDel="00BD5284" w:rsidRDefault="00325B63">
      <w:pPr>
        <w:rPr>
          <w:del w:id="6447" w:author="Yashua Lebowitz" w:date="2024-09-28T18:29:00Z"/>
        </w:rPr>
        <w:pPrChange w:id="6448" w:author="Yashua Lebowitz" w:date="2024-09-28T18:29:00Z">
          <w:pPr>
            <w:pStyle w:val="NormalWeb"/>
            <w:spacing w:line="480" w:lineRule="auto"/>
            <w:ind w:firstLine="720"/>
          </w:pPr>
        </w:pPrChange>
      </w:pPr>
      <w:del w:id="6449" w:author="Yashua Lebowitz" w:date="2024-09-28T18:29:00Z">
        <w:r w:rsidRPr="00BD5284" w:rsidDel="00BD5284">
          <w:delText>Barack pulled out his BlackBerry. He called Michael.</w:delText>
        </w:r>
      </w:del>
    </w:p>
    <w:p w14:paraId="6CC7C477" w14:textId="13ACA33B" w:rsidR="00325B63" w:rsidRPr="00BD5284" w:rsidDel="00BD5284" w:rsidRDefault="00325B63">
      <w:pPr>
        <w:rPr>
          <w:del w:id="6450" w:author="Yashua Lebowitz" w:date="2024-09-28T18:29:00Z"/>
        </w:rPr>
        <w:pPrChange w:id="6451" w:author="Yashua Lebowitz" w:date="2024-09-28T18:29:00Z">
          <w:pPr>
            <w:pStyle w:val="NormalWeb"/>
            <w:spacing w:line="480" w:lineRule="auto"/>
            <w:ind w:firstLine="720"/>
          </w:pPr>
        </w:pPrChange>
      </w:pPr>
      <w:del w:id="6452" w:author="Yashua Lebowitz" w:date="2024-09-28T18:29:00Z">
        <w:r w:rsidRPr="00BD5284" w:rsidDel="00BD5284">
          <w:delText>"I want you to come downstairs to see the fruit of our labor."</w:delText>
        </w:r>
      </w:del>
    </w:p>
    <w:p w14:paraId="46C8EEE8" w14:textId="2B13BA48" w:rsidR="00325B63" w:rsidRPr="00BD5284" w:rsidDel="00BD5284" w:rsidRDefault="00325B63">
      <w:pPr>
        <w:rPr>
          <w:del w:id="6453" w:author="Yashua Lebowitz" w:date="2024-09-28T18:29:00Z"/>
        </w:rPr>
        <w:pPrChange w:id="6454" w:author="Yashua Lebowitz" w:date="2024-09-28T18:29:00Z">
          <w:pPr>
            <w:pStyle w:val="NormalWeb"/>
            <w:spacing w:line="480" w:lineRule="auto"/>
            <w:ind w:firstLine="720"/>
          </w:pPr>
        </w:pPrChange>
      </w:pPr>
      <w:del w:id="6455" w:author="Yashua Lebowitz" w:date="2024-09-28T18:29:00Z">
        <w:r w:rsidRPr="00BD5284" w:rsidDel="00BD5284">
          <w:delText>A few moments passed, and Michael entered the Oval Office and sat on Barack’s lap.</w:delText>
        </w:r>
      </w:del>
    </w:p>
    <w:p w14:paraId="258226DB" w14:textId="193B3DD1" w:rsidR="00325B63" w:rsidRPr="00BD5284" w:rsidDel="00BD5284" w:rsidRDefault="00325B63">
      <w:pPr>
        <w:rPr>
          <w:del w:id="6456" w:author="Yashua Lebowitz" w:date="2024-09-28T18:29:00Z"/>
        </w:rPr>
        <w:pPrChange w:id="6457" w:author="Yashua Lebowitz" w:date="2024-09-28T18:29:00Z">
          <w:pPr>
            <w:pStyle w:val="NormalWeb"/>
            <w:spacing w:line="480" w:lineRule="auto"/>
            <w:ind w:firstLine="720"/>
          </w:pPr>
        </w:pPrChange>
      </w:pPr>
      <w:del w:id="6458" w:author="Yashua Lebowitz" w:date="2024-09-28T18:29:00Z">
        <w:r w:rsidRPr="00BD5284" w:rsidDel="00BD5284">
          <w:delText>"What am I watching?"</w:delText>
        </w:r>
      </w:del>
    </w:p>
    <w:p w14:paraId="0D195A9B" w14:textId="14D94F43" w:rsidR="00325B63" w:rsidRPr="00BD5284" w:rsidDel="00BD5284" w:rsidRDefault="00325B63">
      <w:pPr>
        <w:rPr>
          <w:del w:id="6459" w:author="Yashua Lebowitz" w:date="2024-09-28T18:29:00Z"/>
        </w:rPr>
        <w:pPrChange w:id="6460" w:author="Yashua Lebowitz" w:date="2024-09-28T18:29:00Z">
          <w:pPr>
            <w:pStyle w:val="NormalWeb"/>
            <w:spacing w:line="480" w:lineRule="auto"/>
            <w:ind w:firstLine="720"/>
          </w:pPr>
        </w:pPrChange>
      </w:pPr>
      <w:del w:id="6461" w:author="Yashua Lebowitz" w:date="2024-09-28T18:29:00Z">
        <w:r w:rsidRPr="00BD5284" w:rsidDel="00BD5284">
          <w:delText>"It’s a surprise."</w:delText>
        </w:r>
      </w:del>
    </w:p>
    <w:p w14:paraId="20B5A4E2" w14:textId="10DF1A11" w:rsidR="00325B63" w:rsidRPr="00BD5284" w:rsidDel="00BD5284" w:rsidRDefault="00325B63">
      <w:pPr>
        <w:rPr>
          <w:del w:id="6462" w:author="Yashua Lebowitz" w:date="2024-09-28T18:29:00Z"/>
        </w:rPr>
        <w:pPrChange w:id="6463" w:author="Yashua Lebowitz" w:date="2024-09-28T18:29:00Z">
          <w:pPr>
            <w:pStyle w:val="NormalWeb"/>
            <w:spacing w:line="480" w:lineRule="auto"/>
            <w:ind w:firstLine="720"/>
          </w:pPr>
        </w:pPrChange>
      </w:pPr>
      <w:del w:id="6464" w:author="Yashua Lebowitz" w:date="2024-09-28T18:29:00Z">
        <w:r w:rsidRPr="00BD5284" w:rsidDel="00BD5284">
          <w:delText>Barack took a deep breath.</w:delText>
        </w:r>
      </w:del>
    </w:p>
    <w:p w14:paraId="73832AE5" w14:textId="10780D8C" w:rsidR="00325B63" w:rsidRPr="00BD5284" w:rsidDel="00BD5284" w:rsidRDefault="00325B63">
      <w:pPr>
        <w:rPr>
          <w:del w:id="6465" w:author="Yashua Lebowitz" w:date="2024-09-28T18:29:00Z"/>
        </w:rPr>
        <w:pPrChange w:id="6466" w:author="Yashua Lebowitz" w:date="2024-09-28T18:29:00Z">
          <w:pPr>
            <w:pStyle w:val="NormalWeb"/>
            <w:spacing w:line="480" w:lineRule="auto"/>
            <w:ind w:firstLine="720"/>
          </w:pPr>
        </w:pPrChange>
      </w:pPr>
      <w:del w:id="6467" w:author="Yashua Lebowitz" w:date="2024-09-28T18:29:00Z">
        <w:r w:rsidRPr="00BD5284" w:rsidDel="00BD5284">
          <w:delText>"Execute the launch," he said, his voice steady and resolute.</w:delText>
        </w:r>
      </w:del>
    </w:p>
    <w:p w14:paraId="0A118742" w14:textId="3A4CD12C" w:rsidR="00325B63" w:rsidRPr="00BD5284" w:rsidDel="00BD5284" w:rsidRDefault="00325B63">
      <w:pPr>
        <w:rPr>
          <w:del w:id="6468" w:author="Yashua Lebowitz" w:date="2024-09-28T18:29:00Z"/>
        </w:rPr>
        <w:pPrChange w:id="6469" w:author="Yashua Lebowitz" w:date="2024-09-28T18:29:00Z">
          <w:pPr>
            <w:pStyle w:val="NormalWeb"/>
            <w:spacing w:line="480" w:lineRule="auto"/>
            <w:ind w:firstLine="720"/>
          </w:pPr>
        </w:pPrChange>
      </w:pPr>
      <w:del w:id="6470" w:author="Yashua Lebowitz" w:date="2024-09-28T18:29:00Z">
        <w:r w:rsidRPr="00BD5284" w:rsidDel="00BD5284">
          <w:delText>In a matter of moments, a Minuteman ICBM would launch, carrying the destructive force capable of annihilating Tel Aviv and its suburbs.</w:delText>
        </w:r>
      </w:del>
    </w:p>
    <w:p w14:paraId="5D7EB063" w14:textId="77777777" w:rsidR="00325B63" w:rsidRPr="00BD5284" w:rsidRDefault="00325B63">
      <w:pPr>
        <w:pPrChange w:id="6471" w:author="Yashua Lebowitz" w:date="2024-09-28T18:29:00Z">
          <w:pPr>
            <w:pStyle w:val="NormalWeb"/>
            <w:spacing w:line="480" w:lineRule="auto"/>
          </w:pPr>
        </w:pPrChange>
      </w:pPr>
    </w:p>
    <w:p w14:paraId="6041B5C2" w14:textId="77777777" w:rsidR="00325B63" w:rsidRPr="00BD5284" w:rsidRDefault="00325B63">
      <w:pPr>
        <w:pPrChange w:id="6472" w:author="Yashua Lebowitz" w:date="2024-09-28T18:29:00Z">
          <w:pPr>
            <w:pStyle w:val="NormalWeb"/>
            <w:spacing w:line="480" w:lineRule="auto"/>
          </w:pPr>
        </w:pPrChange>
      </w:pPr>
    </w:p>
    <w:p w14:paraId="53E6AD9D" w14:textId="77777777" w:rsidR="00325B63" w:rsidRPr="00BD5284" w:rsidRDefault="00325B63">
      <w:pPr>
        <w:pPrChange w:id="6473" w:author="Yashua Lebowitz" w:date="2024-09-28T18:29:00Z">
          <w:pPr>
            <w:pStyle w:val="NormalWeb"/>
            <w:spacing w:line="480" w:lineRule="auto"/>
            <w:ind w:firstLine="720"/>
          </w:pPr>
        </w:pPrChange>
      </w:pPr>
      <w:r w:rsidRPr="00BD5284">
        <w:t xml:space="preserve"> </w:t>
      </w:r>
    </w:p>
    <w:p w14:paraId="539F4D94" w14:textId="77777777" w:rsidR="00325B63" w:rsidRPr="00833EEB" w:rsidRDefault="00325B63">
      <w:pPr>
        <w:rPr>
          <w:rFonts w:cs="Times New Roman"/>
          <w:szCs w:val="24"/>
          <w:rPrChange w:id="6474" w:author="mac" w:date="2024-09-27T09:55:00Z">
            <w:rPr>
              <w:rFonts w:ascii="Times New Roman" w:hAnsi="Times New Roman" w:cs="Times New Roman"/>
              <w:sz w:val="24"/>
              <w:szCs w:val="24"/>
            </w:rPr>
          </w:rPrChange>
        </w:rPr>
        <w:pPrChange w:id="6475" w:author="Yashua Lebowitz" w:date="2024-09-28T18:29:00Z">
          <w:pPr>
            <w:spacing w:line="480" w:lineRule="auto"/>
            <w:ind w:firstLine="720"/>
          </w:pPr>
        </w:pPrChange>
      </w:pPr>
    </w:p>
    <w:p w14:paraId="21701609" w14:textId="5F8B3E13" w:rsidR="00325B63" w:rsidRDefault="00325B63" w:rsidP="006D6183">
      <w:pPr>
        <w:ind w:firstLine="284"/>
        <w:rPr>
          <w:ins w:id="6476" w:author="Yashua Lebowitz" w:date="2024-09-28T18:29:00Z"/>
          <w:rFonts w:ascii="Book Antiqua" w:hAnsi="Book Antiqua" w:cs="Times New Roman"/>
          <w:sz w:val="24"/>
          <w:szCs w:val="24"/>
        </w:rPr>
      </w:pPr>
    </w:p>
    <w:p w14:paraId="799A3044" w14:textId="77777777" w:rsidR="00BD5284" w:rsidRDefault="00BD5284" w:rsidP="006D6183">
      <w:pPr>
        <w:ind w:firstLine="284"/>
        <w:rPr>
          <w:ins w:id="6477" w:author="Yashua Lebowitz" w:date="2024-09-28T18:29:00Z"/>
          <w:rFonts w:ascii="Book Antiqua" w:hAnsi="Book Antiqua" w:cs="Times New Roman"/>
          <w:sz w:val="24"/>
          <w:szCs w:val="24"/>
        </w:rPr>
      </w:pPr>
    </w:p>
    <w:p w14:paraId="0702893B" w14:textId="77777777" w:rsidR="00BD5284" w:rsidRDefault="00BD5284" w:rsidP="006D6183">
      <w:pPr>
        <w:ind w:firstLine="284"/>
        <w:rPr>
          <w:ins w:id="6478" w:author="Yashua Lebowitz" w:date="2024-09-28T19:18:00Z"/>
          <w:rFonts w:ascii="Book Antiqua" w:hAnsi="Book Antiqua" w:cs="Times New Roman"/>
          <w:sz w:val="24"/>
          <w:szCs w:val="24"/>
        </w:rPr>
      </w:pPr>
    </w:p>
    <w:p w14:paraId="4B701D60" w14:textId="77777777" w:rsidR="00852C46" w:rsidRDefault="00852C46" w:rsidP="006D6183">
      <w:pPr>
        <w:ind w:firstLine="284"/>
        <w:rPr>
          <w:ins w:id="6479" w:author="Yashua Lebowitz" w:date="2024-09-28T19:18:00Z"/>
          <w:rFonts w:ascii="Book Antiqua" w:hAnsi="Book Antiqua" w:cs="Times New Roman"/>
          <w:sz w:val="24"/>
          <w:szCs w:val="24"/>
        </w:rPr>
      </w:pPr>
    </w:p>
    <w:p w14:paraId="1329C723" w14:textId="77777777" w:rsidR="00852C46" w:rsidRDefault="00852C46" w:rsidP="006D6183">
      <w:pPr>
        <w:ind w:firstLine="284"/>
        <w:rPr>
          <w:ins w:id="6480" w:author="Yashua Lebowitz" w:date="2024-09-28T19:18:00Z"/>
          <w:rFonts w:ascii="Book Antiqua" w:hAnsi="Book Antiqua" w:cs="Times New Roman"/>
          <w:sz w:val="24"/>
          <w:szCs w:val="24"/>
        </w:rPr>
      </w:pPr>
    </w:p>
    <w:p w14:paraId="61211D5D" w14:textId="77777777" w:rsidR="00852C46" w:rsidRDefault="00852C46" w:rsidP="006D6183">
      <w:pPr>
        <w:ind w:firstLine="284"/>
        <w:rPr>
          <w:ins w:id="6481" w:author="Yashua Lebowitz" w:date="2024-09-28T19:18:00Z"/>
          <w:rFonts w:ascii="Book Antiqua" w:hAnsi="Book Antiqua" w:cs="Times New Roman"/>
          <w:sz w:val="24"/>
          <w:szCs w:val="24"/>
        </w:rPr>
      </w:pPr>
    </w:p>
    <w:p w14:paraId="4350B88E" w14:textId="77777777" w:rsidR="00852C46" w:rsidRDefault="00852C46" w:rsidP="006D6183">
      <w:pPr>
        <w:ind w:firstLine="284"/>
        <w:rPr>
          <w:ins w:id="6482" w:author="Yashua Lebowitz" w:date="2024-09-28T19:18:00Z"/>
          <w:rFonts w:ascii="Book Antiqua" w:hAnsi="Book Antiqua" w:cs="Times New Roman"/>
          <w:sz w:val="24"/>
          <w:szCs w:val="24"/>
        </w:rPr>
      </w:pPr>
    </w:p>
    <w:p w14:paraId="75E98BD6" w14:textId="77777777" w:rsidR="00852C46" w:rsidRDefault="00852C46" w:rsidP="006D6183">
      <w:pPr>
        <w:ind w:firstLine="284"/>
        <w:rPr>
          <w:ins w:id="6483" w:author="Yashua Lebowitz" w:date="2024-09-28T19:18:00Z"/>
          <w:rFonts w:ascii="Book Antiqua" w:hAnsi="Book Antiqua" w:cs="Times New Roman"/>
          <w:sz w:val="24"/>
          <w:szCs w:val="24"/>
        </w:rPr>
      </w:pPr>
    </w:p>
    <w:p w14:paraId="14EDDD72" w14:textId="77777777" w:rsidR="00852C46" w:rsidRDefault="00852C46" w:rsidP="006D6183">
      <w:pPr>
        <w:ind w:firstLine="284"/>
        <w:rPr>
          <w:ins w:id="6484" w:author="Yashua Lebowitz" w:date="2024-09-28T19:18:00Z"/>
          <w:rFonts w:ascii="Book Antiqua" w:hAnsi="Book Antiqua" w:cs="Times New Roman"/>
          <w:sz w:val="24"/>
          <w:szCs w:val="24"/>
        </w:rPr>
      </w:pPr>
    </w:p>
    <w:p w14:paraId="32C707E0" w14:textId="77777777" w:rsidR="00852C46" w:rsidRDefault="00852C46" w:rsidP="006D6183">
      <w:pPr>
        <w:ind w:firstLine="284"/>
        <w:rPr>
          <w:ins w:id="6485" w:author="Yashua Lebowitz" w:date="2024-09-28T19:19:00Z"/>
          <w:rFonts w:ascii="Book Antiqua" w:hAnsi="Book Antiqua" w:cs="Times New Roman"/>
          <w:sz w:val="24"/>
          <w:szCs w:val="24"/>
        </w:rPr>
      </w:pPr>
    </w:p>
    <w:p w14:paraId="1CD71689" w14:textId="77777777" w:rsidR="00852C46" w:rsidRDefault="00852C46" w:rsidP="006D6183">
      <w:pPr>
        <w:ind w:firstLine="284"/>
        <w:rPr>
          <w:ins w:id="6486" w:author="Yashua Lebowitz" w:date="2024-09-28T19:19:00Z"/>
          <w:rFonts w:ascii="Book Antiqua" w:hAnsi="Book Antiqua" w:cs="Times New Roman"/>
          <w:sz w:val="24"/>
          <w:szCs w:val="24"/>
        </w:rPr>
      </w:pPr>
    </w:p>
    <w:p w14:paraId="631A6465" w14:textId="77777777" w:rsidR="00852C46" w:rsidRDefault="00852C46" w:rsidP="006D6183">
      <w:pPr>
        <w:ind w:firstLine="284"/>
        <w:rPr>
          <w:ins w:id="6487" w:author="Yashua Lebowitz" w:date="2024-09-28T19:19:00Z"/>
          <w:rFonts w:ascii="Book Antiqua" w:hAnsi="Book Antiqua" w:cs="Times New Roman"/>
          <w:sz w:val="24"/>
          <w:szCs w:val="24"/>
        </w:rPr>
      </w:pPr>
    </w:p>
    <w:p w14:paraId="50796080" w14:textId="77777777" w:rsidR="00852C46" w:rsidRDefault="00852C46" w:rsidP="006D6183">
      <w:pPr>
        <w:ind w:firstLine="284"/>
        <w:rPr>
          <w:ins w:id="6488" w:author="Yashua Lebowitz" w:date="2024-09-28T19:19:00Z"/>
          <w:rFonts w:ascii="Book Antiqua" w:hAnsi="Book Antiqua" w:cs="Times New Roman"/>
          <w:sz w:val="24"/>
          <w:szCs w:val="24"/>
        </w:rPr>
      </w:pPr>
    </w:p>
    <w:p w14:paraId="64823727" w14:textId="77777777" w:rsidR="00852C46" w:rsidRDefault="00852C46" w:rsidP="006D6183">
      <w:pPr>
        <w:ind w:firstLine="284"/>
        <w:rPr>
          <w:ins w:id="6489" w:author="Yashua Lebowitz" w:date="2024-09-28T19:19:00Z"/>
          <w:rFonts w:ascii="Book Antiqua" w:hAnsi="Book Antiqua" w:cs="Times New Roman"/>
          <w:sz w:val="24"/>
          <w:szCs w:val="24"/>
        </w:rPr>
      </w:pPr>
    </w:p>
    <w:p w14:paraId="7A81140C" w14:textId="77777777" w:rsidR="00852C46" w:rsidRDefault="00852C46" w:rsidP="006D6183">
      <w:pPr>
        <w:ind w:firstLine="284"/>
        <w:rPr>
          <w:ins w:id="6490" w:author="Yashua Lebowitz" w:date="2024-09-28T19:19:00Z"/>
          <w:rFonts w:ascii="Book Antiqua" w:hAnsi="Book Antiqua" w:cs="Times New Roman"/>
          <w:sz w:val="24"/>
          <w:szCs w:val="24"/>
        </w:rPr>
      </w:pPr>
    </w:p>
    <w:p w14:paraId="7B6E597E" w14:textId="77777777" w:rsidR="00852C46" w:rsidRDefault="00852C46" w:rsidP="006D6183">
      <w:pPr>
        <w:ind w:firstLine="284"/>
        <w:rPr>
          <w:ins w:id="6491" w:author="Yashua Lebowitz" w:date="2024-09-28T19:19:00Z"/>
          <w:rFonts w:ascii="Book Antiqua" w:hAnsi="Book Antiqua" w:cs="Times New Roman"/>
          <w:sz w:val="24"/>
          <w:szCs w:val="24"/>
        </w:rPr>
      </w:pPr>
    </w:p>
    <w:p w14:paraId="7CF0BE7C" w14:textId="77777777" w:rsidR="00852C46" w:rsidRDefault="00852C46" w:rsidP="006D6183">
      <w:pPr>
        <w:ind w:firstLine="284"/>
        <w:rPr>
          <w:ins w:id="6492" w:author="Yashua Lebowitz" w:date="2024-09-28T19:19:00Z"/>
          <w:rFonts w:ascii="Book Antiqua" w:hAnsi="Book Antiqua" w:cs="Times New Roman"/>
          <w:sz w:val="24"/>
          <w:szCs w:val="24"/>
        </w:rPr>
      </w:pPr>
    </w:p>
    <w:p w14:paraId="23D39BCC" w14:textId="77777777" w:rsidR="00852C46" w:rsidRDefault="00852C46" w:rsidP="006D6183">
      <w:pPr>
        <w:ind w:firstLine="284"/>
        <w:rPr>
          <w:ins w:id="6493" w:author="Yashua Lebowitz" w:date="2024-09-28T19:19:00Z"/>
          <w:rFonts w:ascii="Book Antiqua" w:hAnsi="Book Antiqua" w:cs="Times New Roman"/>
          <w:sz w:val="24"/>
          <w:szCs w:val="24"/>
        </w:rPr>
      </w:pPr>
    </w:p>
    <w:p w14:paraId="7D99AE5A" w14:textId="77777777" w:rsidR="00852C46" w:rsidRDefault="00852C46" w:rsidP="006D6183">
      <w:pPr>
        <w:ind w:firstLine="284"/>
        <w:rPr>
          <w:ins w:id="6494" w:author="Yashua Lebowitz" w:date="2024-09-28T19:19:00Z"/>
          <w:rFonts w:ascii="Book Antiqua" w:hAnsi="Book Antiqua" w:cs="Times New Roman"/>
          <w:sz w:val="24"/>
          <w:szCs w:val="24"/>
        </w:rPr>
      </w:pPr>
    </w:p>
    <w:p w14:paraId="70DAA213" w14:textId="77777777" w:rsidR="00852C46" w:rsidRDefault="00852C46" w:rsidP="006D6183">
      <w:pPr>
        <w:ind w:firstLine="284"/>
        <w:rPr>
          <w:ins w:id="6495" w:author="Yashua Lebowitz" w:date="2024-09-28T19:19:00Z"/>
          <w:rFonts w:ascii="Book Antiqua" w:hAnsi="Book Antiqua" w:cs="Times New Roman"/>
          <w:sz w:val="24"/>
          <w:szCs w:val="24"/>
        </w:rPr>
      </w:pPr>
    </w:p>
    <w:p w14:paraId="5A5B1C70" w14:textId="77777777" w:rsidR="00852C46" w:rsidRPr="00833EEB" w:rsidRDefault="00852C46">
      <w:pPr>
        <w:ind w:firstLine="284"/>
        <w:rPr>
          <w:rFonts w:ascii="Book Antiqua" w:hAnsi="Book Antiqua" w:cs="Times New Roman"/>
          <w:sz w:val="24"/>
          <w:szCs w:val="24"/>
          <w:rPrChange w:id="6496" w:author="mac" w:date="2024-09-27T09:55:00Z">
            <w:rPr>
              <w:rFonts w:ascii="Times New Roman" w:hAnsi="Times New Roman" w:cs="Times New Roman"/>
              <w:sz w:val="24"/>
              <w:szCs w:val="24"/>
            </w:rPr>
          </w:rPrChange>
        </w:rPr>
        <w:pPrChange w:id="6497" w:author="Yashua Lebowitz" w:date="2024-09-28T16:42:00Z">
          <w:pPr>
            <w:spacing w:line="480" w:lineRule="auto"/>
            <w:ind w:firstLine="720"/>
          </w:pPr>
        </w:pPrChange>
      </w:pPr>
    </w:p>
    <w:p w14:paraId="27A57E9D" w14:textId="3F582E87" w:rsidR="00852C46" w:rsidRPr="00A11DDB" w:rsidRDefault="00852C46" w:rsidP="006D6183">
      <w:pPr>
        <w:pStyle w:val="NormalWeb"/>
        <w:spacing w:line="276" w:lineRule="auto"/>
        <w:outlineLvl w:val="0"/>
        <w:rPr>
          <w:ins w:id="6498" w:author="Yashua Lebowitz" w:date="2024-09-28T19:17:00Z"/>
          <w:rFonts w:ascii="Aptos Display" w:hAnsi="Aptos Display"/>
          <w:sz w:val="44"/>
          <w:szCs w:val="44"/>
        </w:rPr>
      </w:pPr>
      <w:bookmarkStart w:id="6499" w:name="_Toc178085886"/>
      <w:bookmarkStart w:id="6500" w:name="_Toc178672341"/>
      <w:bookmarkStart w:id="6501" w:name="_Toc176880761"/>
      <w:ins w:id="6502" w:author="Yashua Lebowitz" w:date="2024-09-28T19:17:00Z">
        <w:r w:rsidRPr="00A11DDB">
          <w:rPr>
            <w:rFonts w:ascii="Aptos Display" w:hAnsi="Aptos Display"/>
            <w:sz w:val="44"/>
            <w:szCs w:val="44"/>
          </w:rPr>
          <w:t xml:space="preserve">Chapter </w:t>
        </w:r>
      </w:ins>
      <w:ins w:id="6503" w:author="Yashua Lebowitz" w:date="2024-09-28T19:18:00Z">
        <w:r>
          <w:rPr>
            <w:rFonts w:ascii="Aptos Display" w:hAnsi="Aptos Display"/>
            <w:sz w:val="44"/>
            <w:szCs w:val="44"/>
          </w:rPr>
          <w:t>10</w:t>
        </w:r>
      </w:ins>
      <w:ins w:id="6504" w:author="Yashua Lebowitz" w:date="2024-09-28T19:17:00Z">
        <w:r>
          <w:rPr>
            <w:rFonts w:ascii="Aptos Display" w:hAnsi="Aptos Display"/>
            <w:sz w:val="44"/>
            <w:szCs w:val="44"/>
          </w:rPr>
          <w:tab/>
          <w:t>Trapped</w:t>
        </w:r>
      </w:ins>
      <w:bookmarkEnd w:id="6499"/>
      <w:ins w:id="6505" w:author="Yashua Lebowitz" w:date="2024-09-28T20:24:00Z">
        <w:r w:rsidR="006A7C0D">
          <w:rPr>
            <w:rFonts w:ascii="Aptos Display" w:hAnsi="Aptos Display"/>
            <w:sz w:val="44"/>
            <w:szCs w:val="44"/>
          </w:rPr>
          <w:t xml:space="preserve"> (Done)</w:t>
        </w:r>
      </w:ins>
      <w:bookmarkEnd w:id="6500"/>
    </w:p>
    <w:p w14:paraId="12F71D36" w14:textId="77777777" w:rsidR="00852C46" w:rsidRPr="00A11DDB" w:rsidRDefault="00852C46" w:rsidP="006D6183">
      <w:pPr>
        <w:pStyle w:val="NormalWeb"/>
        <w:spacing w:line="276" w:lineRule="auto"/>
        <w:ind w:firstLine="284"/>
        <w:rPr>
          <w:ins w:id="6506" w:author="Yashua Lebowitz" w:date="2024-09-28T19:17:00Z"/>
          <w:rFonts w:ascii="Book Antiqua" w:hAnsi="Book Antiqua"/>
        </w:rPr>
      </w:pPr>
    </w:p>
    <w:p w14:paraId="2D2861BB" w14:textId="77777777" w:rsidR="00852C46" w:rsidRPr="00A11DDB" w:rsidRDefault="00852C46" w:rsidP="006D6183">
      <w:pPr>
        <w:pStyle w:val="NormalWeb"/>
        <w:spacing w:line="276" w:lineRule="auto"/>
        <w:rPr>
          <w:ins w:id="6507" w:author="Yashua Lebowitz" w:date="2024-09-28T19:17:00Z"/>
          <w:rFonts w:ascii="Book Antiqua" w:hAnsi="Book Antiqua"/>
        </w:rPr>
      </w:pPr>
      <w:ins w:id="6508" w:author="Yashua Lebowitz" w:date="2024-09-28T19:17:00Z">
        <w:r w:rsidRPr="00A11DDB">
          <w:rPr>
            <w:rFonts w:ascii="Book Antiqua" w:hAnsi="Book Antiqua"/>
          </w:rPr>
          <w:t xml:space="preserve">Raskin’s heart raced as he clawed through the darkness, </w:t>
        </w:r>
        <w:r>
          <w:rPr>
            <w:rFonts w:ascii="Book Antiqua" w:hAnsi="Book Antiqua"/>
          </w:rPr>
          <w:t xml:space="preserve">and </w:t>
        </w:r>
        <w:r w:rsidRPr="00A11DDB">
          <w:rPr>
            <w:rFonts w:ascii="Book Antiqua" w:hAnsi="Book Antiqua"/>
          </w:rPr>
          <w:t>the fire of burned-out buildings and destroyed vehicles. The stench of burning rubble and singed metal saturated the air, interwoven with the sharp, coppery scent of blood. The rest of the squad scanned their sectors through their night vision goggles, the</w:t>
        </w:r>
        <w:r>
          <w:rPr>
            <w:rFonts w:ascii="Book Antiqua" w:hAnsi="Book Antiqua"/>
          </w:rPr>
          <w:t>ir</w:t>
        </w:r>
        <w:r w:rsidRPr="00A11DDB">
          <w:rPr>
            <w:rFonts w:ascii="Book Antiqua" w:hAnsi="Book Antiqua"/>
          </w:rPr>
          <w:t xml:space="preserve"> eerie green glow highlighting the devastation around them. The sector they were in was the </w:t>
        </w:r>
        <w:r>
          <w:rPr>
            <w:rFonts w:ascii="Book Antiqua" w:hAnsi="Book Antiqua"/>
          </w:rPr>
          <w:t>deep</w:t>
        </w:r>
        <w:r w:rsidRPr="00A11DDB">
          <w:rPr>
            <w:rFonts w:ascii="Book Antiqua" w:hAnsi="Book Antiqua"/>
          </w:rPr>
          <w:t>est into the city, one of the spearheads of the invasion. Gunfire and tracers streaked across the night sky, intermittently illuminating the chaos. Dead bodies of civilians and soldiers lay scattered. The moon’s gentle light was blocked out by the smoke rising from the city.</w:t>
        </w:r>
      </w:ins>
    </w:p>
    <w:p w14:paraId="013A16DC" w14:textId="77777777" w:rsidR="00852C46" w:rsidRPr="00A11DDB" w:rsidRDefault="00852C46" w:rsidP="006D6183">
      <w:pPr>
        <w:pStyle w:val="NormalWeb"/>
        <w:spacing w:line="276" w:lineRule="auto"/>
        <w:ind w:firstLine="284"/>
        <w:rPr>
          <w:ins w:id="6509" w:author="Yashua Lebowitz" w:date="2024-09-28T19:17:00Z"/>
          <w:rFonts w:ascii="Book Antiqua" w:hAnsi="Book Antiqua"/>
        </w:rPr>
      </w:pPr>
      <w:ins w:id="6510" w:author="Yashua Lebowitz" w:date="2024-09-28T19:17:00Z">
        <w:r w:rsidRPr="00A11DDB">
          <w:rPr>
            <w:rFonts w:ascii="Book Antiqua" w:hAnsi="Book Antiqua"/>
          </w:rPr>
          <w:lastRenderedPageBreak/>
          <w:t>Raskin prayed fervently that they could avoid contact with the enemy</w:t>
        </w:r>
        <w:r>
          <w:rPr>
            <w:rFonts w:ascii="Book Antiqua" w:hAnsi="Book Antiqua"/>
          </w:rPr>
          <w:t>. B</w:t>
        </w:r>
        <w:r w:rsidRPr="00A11DDB">
          <w:rPr>
            <w:rFonts w:ascii="Book Antiqua" w:hAnsi="Book Antiqua"/>
          </w:rPr>
          <w:t xml:space="preserve">ut his hopes were shattered as a Merkava tank, flanked by a platoon of infantry, advanced toward their position under the cover of night. The ground trembled with each lurching </w:t>
        </w:r>
        <w:r>
          <w:rPr>
            <w:rFonts w:ascii="Book Antiqua" w:hAnsi="Book Antiqua"/>
          </w:rPr>
          <w:t xml:space="preserve">motion </w:t>
        </w:r>
        <w:r w:rsidRPr="00A11DDB">
          <w:rPr>
            <w:rFonts w:ascii="Book Antiqua" w:hAnsi="Book Antiqua"/>
          </w:rPr>
          <w:t xml:space="preserve">of the tank and its accompanying troops; their silhouettes </w:t>
        </w:r>
        <w:r>
          <w:rPr>
            <w:rFonts w:ascii="Book Antiqua" w:hAnsi="Book Antiqua"/>
          </w:rPr>
          <w:t xml:space="preserve">were </w:t>
        </w:r>
        <w:r w:rsidRPr="00A11DDB">
          <w:rPr>
            <w:rFonts w:ascii="Book Antiqua" w:hAnsi="Book Antiqua"/>
          </w:rPr>
          <w:t>barely discernible without night vision in the dim moonlight</w:t>
        </w:r>
        <w:r>
          <w:rPr>
            <w:rFonts w:ascii="Book Antiqua" w:hAnsi="Book Antiqua"/>
          </w:rPr>
          <w:t>.</w:t>
        </w:r>
        <w:r w:rsidRPr="00A11DDB">
          <w:rPr>
            <w:rFonts w:ascii="Book Antiqua" w:hAnsi="Book Antiqua"/>
          </w:rPr>
          <w:t xml:space="preserve"> </w:t>
        </w:r>
      </w:ins>
    </w:p>
    <w:p w14:paraId="2C8B93D2" w14:textId="77777777" w:rsidR="00852C46" w:rsidRPr="00A11DDB" w:rsidRDefault="00852C46" w:rsidP="006D6183">
      <w:pPr>
        <w:pStyle w:val="NormalWeb"/>
        <w:spacing w:line="276" w:lineRule="auto"/>
        <w:ind w:firstLine="284"/>
        <w:rPr>
          <w:ins w:id="6511" w:author="Yashua Lebowitz" w:date="2024-09-28T19:17:00Z"/>
          <w:rFonts w:ascii="Book Antiqua" w:hAnsi="Book Antiqua"/>
        </w:rPr>
      </w:pPr>
      <w:proofErr w:type="spellStart"/>
      <w:ins w:id="6512" w:author="Yashua Lebowitz" w:date="2024-09-28T19:17:00Z">
        <w:r w:rsidRPr="00A11DDB">
          <w:rPr>
            <w:rFonts w:ascii="Book Antiqua" w:hAnsi="Book Antiqua"/>
          </w:rPr>
          <w:t>Sgt.</w:t>
        </w:r>
        <w:proofErr w:type="spellEnd"/>
        <w:r w:rsidRPr="00A11DDB">
          <w:rPr>
            <w:rFonts w:ascii="Book Antiqua" w:hAnsi="Book Antiqua"/>
          </w:rPr>
          <w:t xml:space="preserve"> Hess conferred urgently with Lieut. Daniels. Raskin could overhear their low, te</w:t>
        </w:r>
        <w:r>
          <w:rPr>
            <w:rFonts w:ascii="Book Antiqua" w:hAnsi="Book Antiqua"/>
          </w:rPr>
          <w:t>r</w:t>
        </w:r>
        <w:r w:rsidRPr="00A11DDB">
          <w:rPr>
            <w:rFonts w:ascii="Book Antiqua" w:hAnsi="Book Antiqua"/>
          </w:rPr>
          <w:t>se conversation</w:t>
        </w:r>
        <w:r>
          <w:rPr>
            <w:rFonts w:ascii="Book Antiqua" w:hAnsi="Book Antiqua"/>
          </w:rPr>
          <w:t>,</w:t>
        </w:r>
        <w:r w:rsidRPr="00A11DDB">
          <w:rPr>
            <w:rFonts w:ascii="Book Antiqua" w:hAnsi="Book Antiqua"/>
          </w:rPr>
          <w:t xml:space="preserve"> filled with a sense of desperation. Typically, they would call in an airstrike, but their communications had inexplicably failed.</w:t>
        </w:r>
      </w:ins>
    </w:p>
    <w:p w14:paraId="01B2A4FA" w14:textId="77777777" w:rsidR="00852C46" w:rsidRPr="00A11DDB" w:rsidRDefault="00852C46" w:rsidP="006D6183">
      <w:pPr>
        <w:pStyle w:val="NormalWeb"/>
        <w:spacing w:line="276" w:lineRule="auto"/>
        <w:ind w:firstLine="284"/>
        <w:rPr>
          <w:ins w:id="6513" w:author="Yashua Lebowitz" w:date="2024-09-28T19:17:00Z"/>
          <w:rFonts w:ascii="Book Antiqua" w:hAnsi="Book Antiqua"/>
        </w:rPr>
      </w:pPr>
      <w:proofErr w:type="spellStart"/>
      <w:ins w:id="6514" w:author="Yashua Lebowitz" w:date="2024-09-28T19:17:00Z">
        <w:r w:rsidRPr="00A11DDB">
          <w:rPr>
            <w:rFonts w:ascii="Book Antiqua" w:hAnsi="Book Antiqua"/>
          </w:rPr>
          <w:t>Sgt.</w:t>
        </w:r>
        <w:proofErr w:type="spellEnd"/>
        <w:r w:rsidRPr="00A11DDB">
          <w:rPr>
            <w:rFonts w:ascii="Book Antiqua" w:hAnsi="Book Antiqua"/>
          </w:rPr>
          <w:t xml:space="preserve"> Hess </w:t>
        </w:r>
        <w:r>
          <w:rPr>
            <w:rFonts w:ascii="Book Antiqua" w:hAnsi="Book Antiqua"/>
          </w:rPr>
          <w:t xml:space="preserve">then </w:t>
        </w:r>
        <w:r w:rsidRPr="00A11DDB">
          <w:rPr>
            <w:rFonts w:ascii="Book Antiqua" w:hAnsi="Book Antiqua"/>
          </w:rPr>
          <w:t xml:space="preserve">moved quietly beside </w:t>
        </w:r>
        <w:proofErr w:type="spellStart"/>
        <w:r w:rsidRPr="00A11DDB">
          <w:rPr>
            <w:rFonts w:ascii="Book Antiqua" w:hAnsi="Book Antiqua"/>
          </w:rPr>
          <w:t>Cpl.</w:t>
        </w:r>
        <w:proofErr w:type="spellEnd"/>
        <w:r w:rsidRPr="00A11DDB">
          <w:rPr>
            <w:rFonts w:ascii="Book Antiqua" w:hAnsi="Book Antiqua"/>
          </w:rPr>
          <w:t xml:space="preserve"> Raskin. “Here’s the situation. We’ve got one AT-4 and one Javelin. We need to trick that tank into deploying its countermeasures while the rest of the squad lays down suppressing fire. The lieutenant wants me to take one half of the squad and you the other.”</w:t>
        </w:r>
      </w:ins>
    </w:p>
    <w:p w14:paraId="3D6FC6F3" w14:textId="77777777" w:rsidR="00852C46" w:rsidRPr="00A11DDB" w:rsidRDefault="00852C46" w:rsidP="006D6183">
      <w:pPr>
        <w:pStyle w:val="NormalWeb"/>
        <w:spacing w:line="276" w:lineRule="auto"/>
        <w:ind w:firstLine="284"/>
        <w:rPr>
          <w:ins w:id="6515" w:author="Yashua Lebowitz" w:date="2024-09-28T19:17:00Z"/>
          <w:rFonts w:ascii="Book Antiqua" w:hAnsi="Book Antiqua"/>
        </w:rPr>
      </w:pPr>
      <w:ins w:id="6516" w:author="Yashua Lebowitz" w:date="2024-09-28T19:17:00Z">
        <w:r w:rsidRPr="00A11DDB">
          <w:rPr>
            <w:rFonts w:ascii="Book Antiqua" w:hAnsi="Book Antiqua"/>
          </w:rPr>
          <w:t>Raskin nodded, swallowing hard. “Understood, Sergeant. What’s the plan?”</w:t>
        </w:r>
      </w:ins>
    </w:p>
    <w:p w14:paraId="04303C5A" w14:textId="77777777" w:rsidR="00852C46" w:rsidRPr="00A11DDB" w:rsidRDefault="00852C46" w:rsidP="006D6183">
      <w:pPr>
        <w:pStyle w:val="NormalWeb"/>
        <w:spacing w:line="276" w:lineRule="auto"/>
        <w:ind w:firstLine="284"/>
        <w:rPr>
          <w:ins w:id="6517" w:author="Yashua Lebowitz" w:date="2024-09-28T19:17:00Z"/>
          <w:rFonts w:ascii="Book Antiqua" w:hAnsi="Book Antiqua"/>
        </w:rPr>
      </w:pPr>
      <w:ins w:id="6518" w:author="Yashua Lebowitz" w:date="2024-09-28T19:17:00Z">
        <w:r w:rsidRPr="00A11DDB">
          <w:rPr>
            <w:rFonts w:ascii="Book Antiqua" w:hAnsi="Book Antiqua"/>
          </w:rPr>
          <w:t>“We’ll split up. I’ll take position on the left flank with three men. You take the right with the rest. We’ll fire the AT-4 first to trigger the tank’s countermeasures. As soon as they activate, you hit it with the Javelin.</w:t>
        </w:r>
        <w:r>
          <w:rPr>
            <w:rStyle w:val="FootnoteReference"/>
            <w:rFonts w:ascii="Book Antiqua" w:hAnsi="Book Antiqua"/>
          </w:rPr>
          <w:footnoteReference w:id="14"/>
        </w:r>
        <w:r w:rsidRPr="00A11DDB">
          <w:rPr>
            <w:rFonts w:ascii="Book Antiqua" w:hAnsi="Book Antiqua"/>
          </w:rPr>
          <w:t xml:space="preserve"> Timing is everything.”</w:t>
        </w:r>
      </w:ins>
    </w:p>
    <w:p w14:paraId="4987EFE2" w14:textId="77777777" w:rsidR="00852C46" w:rsidRPr="00A11DDB" w:rsidRDefault="00852C46" w:rsidP="006D6183">
      <w:pPr>
        <w:pStyle w:val="NormalWeb"/>
        <w:spacing w:line="276" w:lineRule="auto"/>
        <w:ind w:firstLine="284"/>
        <w:rPr>
          <w:ins w:id="6521" w:author="Yashua Lebowitz" w:date="2024-09-28T19:17:00Z"/>
          <w:rFonts w:ascii="Book Antiqua" w:hAnsi="Book Antiqua"/>
        </w:rPr>
      </w:pPr>
      <w:ins w:id="6522" w:author="Yashua Lebowitz" w:date="2024-09-28T19:17:00Z">
        <w:r w:rsidRPr="00A11DDB">
          <w:rPr>
            <w:rFonts w:ascii="Book Antiqua" w:hAnsi="Book Antiqua"/>
          </w:rPr>
          <w:t xml:space="preserve">Raskin briefed his men, masking his reluctance with feigned enthusiasm </w:t>
        </w:r>
        <w:r>
          <w:rPr>
            <w:rFonts w:ascii="Book Antiqua" w:hAnsi="Book Antiqua"/>
          </w:rPr>
          <w:t xml:space="preserve">for the action </w:t>
        </w:r>
        <w:r w:rsidRPr="00A11DDB">
          <w:rPr>
            <w:rFonts w:ascii="Book Antiqua" w:hAnsi="Book Antiqua"/>
          </w:rPr>
          <w:t xml:space="preserve">to maintain their morale. Despite his inner conflict, he </w:t>
        </w:r>
        <w:r>
          <w:rPr>
            <w:rFonts w:ascii="Book Antiqua" w:hAnsi="Book Antiqua"/>
          </w:rPr>
          <w:t>was buoyed by</w:t>
        </w:r>
        <w:r w:rsidRPr="00A11DDB">
          <w:rPr>
            <w:rFonts w:ascii="Book Antiqua" w:hAnsi="Book Antiqua"/>
          </w:rPr>
          <w:t xml:space="preserve"> the weight of their trust. He handed the Javelin to Bashir, who clung to it tightly, ready to launch at a moment’s notice. </w:t>
        </w:r>
        <w:proofErr w:type="spellStart"/>
        <w:r w:rsidRPr="00A11DDB">
          <w:rPr>
            <w:rFonts w:ascii="Book Antiqua" w:hAnsi="Book Antiqua"/>
          </w:rPr>
          <w:t>Sgt.</w:t>
        </w:r>
        <w:proofErr w:type="spellEnd"/>
        <w:r w:rsidRPr="00A11DDB">
          <w:rPr>
            <w:rFonts w:ascii="Book Antiqua" w:hAnsi="Book Antiqua"/>
          </w:rPr>
          <w:t xml:space="preserve"> Hess and his team crawled low, taking position in a burnt-out building opposite their location. The tank’s rumble grew louder, accompanied by the steady march of enemy boots.</w:t>
        </w:r>
      </w:ins>
    </w:p>
    <w:p w14:paraId="7F0A8ADD" w14:textId="77777777" w:rsidR="00852C46" w:rsidRPr="00A11DDB" w:rsidRDefault="00852C46" w:rsidP="006D6183">
      <w:pPr>
        <w:pStyle w:val="NormalWeb"/>
        <w:spacing w:line="276" w:lineRule="auto"/>
        <w:ind w:firstLine="284"/>
        <w:rPr>
          <w:ins w:id="6523" w:author="Yashua Lebowitz" w:date="2024-09-28T19:17:00Z"/>
          <w:rFonts w:ascii="Book Antiqua" w:hAnsi="Book Antiqua"/>
        </w:rPr>
      </w:pPr>
      <w:proofErr w:type="spellStart"/>
      <w:ins w:id="6524" w:author="Yashua Lebowitz" w:date="2024-09-28T19:17:00Z">
        <w:r w:rsidRPr="00A11DDB">
          <w:rPr>
            <w:rFonts w:ascii="Book Antiqua" w:hAnsi="Book Antiqua"/>
          </w:rPr>
          <w:t>Cpl.</w:t>
        </w:r>
        <w:proofErr w:type="spellEnd"/>
        <w:r w:rsidRPr="00A11DDB">
          <w:rPr>
            <w:rFonts w:ascii="Book Antiqua" w:hAnsi="Book Antiqua"/>
          </w:rPr>
          <w:t xml:space="preserve"> Raskin </w:t>
        </w:r>
        <w:r>
          <w:rPr>
            <w:rFonts w:ascii="Book Antiqua" w:hAnsi="Book Antiqua"/>
          </w:rPr>
          <w:t>a</w:t>
        </w:r>
        <w:r w:rsidRPr="00A11DDB">
          <w:rPr>
            <w:rFonts w:ascii="Book Antiqua" w:hAnsi="Book Antiqua"/>
          </w:rPr>
          <w:t>waited</w:t>
        </w:r>
        <w:r>
          <w:rPr>
            <w:rFonts w:ascii="Book Antiqua" w:hAnsi="Book Antiqua"/>
          </w:rPr>
          <w:t xml:space="preserve"> </w:t>
        </w:r>
        <w:proofErr w:type="spellStart"/>
        <w:r w:rsidRPr="00A7746A">
          <w:rPr>
            <w:rFonts w:ascii="Book Antiqua" w:hAnsi="Book Antiqua"/>
          </w:rPr>
          <w:t>Sgt.</w:t>
        </w:r>
        <w:proofErr w:type="spellEnd"/>
        <w:r w:rsidRPr="00A7746A">
          <w:rPr>
            <w:rFonts w:ascii="Book Antiqua" w:hAnsi="Book Antiqua"/>
          </w:rPr>
          <w:t xml:space="preserve"> Hess’ signal</w:t>
        </w:r>
        <w:r w:rsidRPr="00A11DDB">
          <w:rPr>
            <w:rFonts w:ascii="Book Antiqua" w:hAnsi="Book Antiqua"/>
          </w:rPr>
          <w:t xml:space="preserve">, </w:t>
        </w:r>
        <w:r>
          <w:rPr>
            <w:rFonts w:ascii="Book Antiqua" w:hAnsi="Book Antiqua"/>
          </w:rPr>
          <w:t xml:space="preserve">feeling the </w:t>
        </w:r>
        <w:r w:rsidRPr="00A11DDB">
          <w:rPr>
            <w:rFonts w:ascii="Book Antiqua" w:hAnsi="Book Antiqua"/>
          </w:rPr>
          <w:t xml:space="preserve">adrenaline pump through his veins. He gripped his pistol, resolved to fire above the enemy’s heads, </w:t>
        </w:r>
        <w:r>
          <w:rPr>
            <w:rFonts w:ascii="Book Antiqua" w:hAnsi="Book Antiqua"/>
          </w:rPr>
          <w:t xml:space="preserve">in </w:t>
        </w:r>
        <w:r w:rsidRPr="00A11DDB">
          <w:rPr>
            <w:rFonts w:ascii="Book Antiqua" w:hAnsi="Book Antiqua"/>
          </w:rPr>
          <w:t>his reluctance to engage in violence against the Jewish soldiers.</w:t>
        </w:r>
      </w:ins>
    </w:p>
    <w:p w14:paraId="527E315A" w14:textId="77777777" w:rsidR="00852C46" w:rsidRPr="00A11DDB" w:rsidRDefault="00852C46" w:rsidP="006D6183">
      <w:pPr>
        <w:pStyle w:val="NormalWeb"/>
        <w:spacing w:line="276" w:lineRule="auto"/>
        <w:ind w:firstLine="284"/>
        <w:rPr>
          <w:ins w:id="6525" w:author="Yashua Lebowitz" w:date="2024-09-28T19:17:00Z"/>
          <w:rFonts w:ascii="Book Antiqua" w:hAnsi="Book Antiqua"/>
        </w:rPr>
      </w:pPr>
      <w:ins w:id="6526" w:author="Yashua Lebowitz" w:date="2024-09-28T19:17:00Z">
        <w:r w:rsidRPr="00A11DDB">
          <w:rPr>
            <w:rFonts w:ascii="Book Antiqua" w:hAnsi="Book Antiqua"/>
          </w:rPr>
          <w:t>The AT-4 launcher barked, sending a rocket streaking toward the tank. As predicted, the Merkava’s countermeasures activated, deploying smoke and flares to confuse incoming threats.</w:t>
        </w:r>
      </w:ins>
    </w:p>
    <w:p w14:paraId="4E382748" w14:textId="77777777" w:rsidR="00852C46" w:rsidRPr="00A11DDB" w:rsidRDefault="00852C46" w:rsidP="006D6183">
      <w:pPr>
        <w:pStyle w:val="NormalWeb"/>
        <w:spacing w:line="276" w:lineRule="auto"/>
        <w:ind w:firstLine="284"/>
        <w:rPr>
          <w:ins w:id="6527" w:author="Yashua Lebowitz" w:date="2024-09-28T19:17:00Z"/>
          <w:rFonts w:ascii="Book Antiqua" w:hAnsi="Book Antiqua"/>
        </w:rPr>
      </w:pPr>
      <w:ins w:id="6528" w:author="Yashua Lebowitz" w:date="2024-09-28T19:17:00Z">
        <w:r w:rsidRPr="00A11DDB">
          <w:rPr>
            <w:rFonts w:ascii="Book Antiqua" w:hAnsi="Book Antiqua"/>
          </w:rPr>
          <w:t>“Now, Raskin!” Hess shouted.</w:t>
        </w:r>
      </w:ins>
    </w:p>
    <w:p w14:paraId="5B47C9F9" w14:textId="77777777" w:rsidR="00852C46" w:rsidRPr="00A11DDB" w:rsidRDefault="00852C46" w:rsidP="006D6183">
      <w:pPr>
        <w:pStyle w:val="NormalWeb"/>
        <w:spacing w:line="276" w:lineRule="auto"/>
        <w:ind w:firstLine="284"/>
        <w:rPr>
          <w:ins w:id="6529" w:author="Yashua Lebowitz" w:date="2024-09-28T19:17:00Z"/>
          <w:rFonts w:ascii="Book Antiqua" w:hAnsi="Book Antiqua"/>
        </w:rPr>
      </w:pPr>
      <w:ins w:id="6530" w:author="Yashua Lebowitz" w:date="2024-09-28T19:17:00Z">
        <w:r w:rsidRPr="00A11DDB">
          <w:rPr>
            <w:rFonts w:ascii="Book Antiqua" w:hAnsi="Book Antiqua"/>
          </w:rPr>
          <w:t>“Bashir, engage the target.”</w:t>
        </w:r>
      </w:ins>
    </w:p>
    <w:p w14:paraId="6C1C46F9" w14:textId="77777777" w:rsidR="00852C46" w:rsidRPr="00A11DDB" w:rsidRDefault="00852C46" w:rsidP="006D6183">
      <w:pPr>
        <w:pStyle w:val="NormalWeb"/>
        <w:spacing w:line="276" w:lineRule="auto"/>
        <w:ind w:firstLine="284"/>
        <w:rPr>
          <w:ins w:id="6531" w:author="Yashua Lebowitz" w:date="2024-09-28T19:17:00Z"/>
          <w:rFonts w:ascii="Book Antiqua" w:hAnsi="Book Antiqua"/>
        </w:rPr>
      </w:pPr>
      <w:ins w:id="6532" w:author="Yashua Lebowitz" w:date="2024-09-28T19:17:00Z">
        <w:r w:rsidRPr="00A11DDB">
          <w:rPr>
            <w:rFonts w:ascii="Book Antiqua" w:hAnsi="Book Antiqua"/>
          </w:rPr>
          <w:lastRenderedPageBreak/>
          <w:t>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w:t>
        </w:r>
        <w:r>
          <w:rPr>
            <w:rFonts w:ascii="Book Antiqua" w:hAnsi="Book Antiqua"/>
          </w:rPr>
          <w:t>s a</w:t>
        </w:r>
        <w:r w:rsidRPr="00A11DDB">
          <w:rPr>
            <w:rFonts w:ascii="Book Antiqua" w:hAnsi="Book Antiqua"/>
          </w:rPr>
          <w:t xml:space="preserve"> blinding explosion rock</w:t>
        </w:r>
        <w:r>
          <w:rPr>
            <w:rFonts w:ascii="Book Antiqua" w:hAnsi="Book Antiqua"/>
          </w:rPr>
          <w:t>ed</w:t>
        </w:r>
        <w:r w:rsidRPr="00A11DDB">
          <w:rPr>
            <w:rFonts w:ascii="Book Antiqua" w:hAnsi="Book Antiqua"/>
          </w:rPr>
          <w:t xml:space="preserve"> the ground. </w:t>
        </w:r>
      </w:ins>
    </w:p>
    <w:p w14:paraId="13DB9F6B" w14:textId="77777777" w:rsidR="00852C46" w:rsidRPr="00A11DDB" w:rsidRDefault="00852C46" w:rsidP="006D6183">
      <w:pPr>
        <w:pStyle w:val="NormalWeb"/>
        <w:spacing w:line="276" w:lineRule="auto"/>
        <w:ind w:firstLine="284"/>
        <w:rPr>
          <w:ins w:id="6533" w:author="Yashua Lebowitz" w:date="2024-09-28T19:17:00Z"/>
          <w:rFonts w:ascii="Book Antiqua" w:hAnsi="Book Antiqua"/>
        </w:rPr>
      </w:pPr>
      <w:ins w:id="6534" w:author="Yashua Lebowitz" w:date="2024-09-28T19:17:00Z">
        <w:r w:rsidRPr="00A11DDB">
          <w:rPr>
            <w:rFonts w:ascii="Book Antiqua" w:hAnsi="Book Antiqua"/>
          </w:rPr>
          <w:t>“</w:t>
        </w:r>
        <w:commentRangeStart w:id="6535"/>
        <w:commentRangeStart w:id="6536"/>
        <w:r w:rsidRPr="00A11DDB">
          <w:rPr>
            <w:rFonts w:ascii="Book Antiqua" w:hAnsi="Book Antiqua"/>
            <w:highlight w:val="green"/>
          </w:rPr>
          <w:t>Suppressing</w:t>
        </w:r>
        <w:commentRangeEnd w:id="6535"/>
        <w:r>
          <w:rPr>
            <w:rStyle w:val="CommentReference"/>
            <w:rFonts w:asciiTheme="minorHAnsi" w:eastAsiaTheme="minorHAnsi" w:hAnsiTheme="minorHAnsi" w:cstheme="minorBidi"/>
            <w:lang w:eastAsia="en-US"/>
          </w:rPr>
          <w:commentReference w:id="6535"/>
        </w:r>
      </w:ins>
      <w:commentRangeEnd w:id="6536"/>
      <w:ins w:id="6537" w:author="Yashua Lebowitz" w:date="2024-09-28T20:15:00Z">
        <w:r w:rsidR="006A7C0D">
          <w:rPr>
            <w:rStyle w:val="CommentReference"/>
            <w:rFonts w:asciiTheme="minorHAnsi" w:eastAsiaTheme="minorHAnsi" w:hAnsiTheme="minorHAnsi" w:cstheme="minorBidi"/>
            <w:lang w:val="en-US" w:eastAsia="en-US"/>
          </w:rPr>
          <w:commentReference w:id="6536"/>
        </w:r>
      </w:ins>
      <w:ins w:id="6538" w:author="Yashua Lebowitz" w:date="2024-09-28T19:17:00Z">
        <w:r w:rsidRPr="00A11DDB">
          <w:rPr>
            <w:rFonts w:ascii="Book Antiqua" w:hAnsi="Book Antiqua"/>
          </w:rPr>
          <w:t xml:space="preserve"> fire, now!” Raskin commanded</w:t>
        </w:r>
        <w:r>
          <w:rPr>
            <w:rFonts w:ascii="Book Antiqua" w:hAnsi="Book Antiqua"/>
          </w:rPr>
          <w:t>. H</w:t>
        </w:r>
        <w:r w:rsidRPr="00A11DDB">
          <w:rPr>
            <w:rFonts w:ascii="Book Antiqua" w:hAnsi="Book Antiqua"/>
          </w:rPr>
          <w:t>is men open</w:t>
        </w:r>
        <w:r>
          <w:rPr>
            <w:rFonts w:ascii="Book Antiqua" w:hAnsi="Book Antiqua"/>
          </w:rPr>
          <w:t>ed</w:t>
        </w:r>
        <w:r w:rsidRPr="00A11DDB">
          <w:rPr>
            <w:rFonts w:ascii="Book Antiqua" w:hAnsi="Book Antiqua"/>
          </w:rPr>
          <w:t xml:space="preserve"> up with their rifles and the squad's M249 SAW, pinn</w:t>
        </w:r>
        <w:r>
          <w:rPr>
            <w:rFonts w:ascii="Book Antiqua" w:hAnsi="Book Antiqua"/>
          </w:rPr>
          <w:t>ed</w:t>
        </w:r>
        <w:r w:rsidRPr="00A11DDB">
          <w:rPr>
            <w:rFonts w:ascii="Book Antiqua" w:hAnsi="Book Antiqua"/>
          </w:rPr>
          <w:t xml:space="preserve"> down the infantry accompanying the tank with a spray of bullets that had them completely caught off guard.</w:t>
        </w:r>
      </w:ins>
    </w:p>
    <w:p w14:paraId="6B7F8125" w14:textId="77777777" w:rsidR="00852C46" w:rsidRPr="00A11DDB" w:rsidRDefault="00852C46" w:rsidP="006D6183">
      <w:pPr>
        <w:pStyle w:val="NormalWeb"/>
        <w:spacing w:line="276" w:lineRule="auto"/>
        <w:ind w:firstLine="284"/>
        <w:rPr>
          <w:ins w:id="6539" w:author="Yashua Lebowitz" w:date="2024-09-28T19:17:00Z"/>
          <w:rFonts w:ascii="Book Antiqua" w:hAnsi="Book Antiqua"/>
        </w:rPr>
      </w:pPr>
      <w:ins w:id="6540" w:author="Yashua Lebowitz" w:date="2024-09-28T19:17:00Z">
        <w:r w:rsidRPr="00A11DDB">
          <w:rPr>
            <w:rFonts w:ascii="Book Antiqua" w:hAnsi="Book Antiqua"/>
          </w:rPr>
          <w:t xml:space="preserve">The tank </w:t>
        </w:r>
        <w:proofErr w:type="spellStart"/>
        <w:r w:rsidRPr="00A11DDB">
          <w:rPr>
            <w:rFonts w:ascii="Book Antiqua" w:hAnsi="Book Antiqua"/>
          </w:rPr>
          <w:t>smoldered</w:t>
        </w:r>
        <w:proofErr w:type="spellEnd"/>
        <w:r w:rsidRPr="00A11DDB">
          <w:rPr>
            <w:rFonts w:ascii="Book Antiqua" w:hAnsi="Book Antiqua"/>
          </w:rPr>
          <w:t xml:space="preserve">, its turret lifeless. The enemy infantry, stunned by the loss of their </w:t>
        </w:r>
        <w:proofErr w:type="spellStart"/>
        <w:r w:rsidRPr="00A11DDB">
          <w:rPr>
            <w:rFonts w:ascii="Book Antiqua" w:hAnsi="Book Antiqua"/>
          </w:rPr>
          <w:t>armored</w:t>
        </w:r>
        <w:proofErr w:type="spellEnd"/>
        <w:r w:rsidRPr="00A11DDB">
          <w:rPr>
            <w:rFonts w:ascii="Book Antiqua" w:hAnsi="Book Antiqua"/>
          </w:rPr>
          <w:t xml:space="preserve"> support, initially hesitated. But they quickly recovered and began returning fire with fierce intensity</w:t>
        </w:r>
        <w:r>
          <w:rPr>
            <w:rFonts w:ascii="Book Antiqua" w:hAnsi="Book Antiqua"/>
          </w:rPr>
          <w:t>,</w:t>
        </w:r>
        <w:r w:rsidRPr="00A11DDB">
          <w:rPr>
            <w:rFonts w:ascii="Book Antiqua" w:hAnsi="Book Antiqua"/>
          </w:rPr>
          <w:t xml:space="preserve"> their numbers ma</w:t>
        </w:r>
        <w:r>
          <w:rPr>
            <w:rFonts w:ascii="Book Antiqua" w:hAnsi="Book Antiqua"/>
          </w:rPr>
          <w:t>king</w:t>
        </w:r>
        <w:r w:rsidRPr="00A11DDB">
          <w:rPr>
            <w:rFonts w:ascii="Book Antiqua" w:hAnsi="Book Antiqua"/>
          </w:rPr>
          <w:t xml:space="preserve"> the situation dire for Raskin</w:t>
        </w:r>
        <w:r>
          <w:rPr>
            <w:rFonts w:ascii="Book Antiqua" w:hAnsi="Book Antiqua"/>
          </w:rPr>
          <w:t>’</w:t>
        </w:r>
        <w:r w:rsidRPr="00A11DDB">
          <w:rPr>
            <w:rFonts w:ascii="Book Antiqua" w:hAnsi="Book Antiqua"/>
          </w:rPr>
          <w:t>s squad.</w:t>
        </w:r>
      </w:ins>
    </w:p>
    <w:p w14:paraId="158A47E7" w14:textId="77777777" w:rsidR="00852C46" w:rsidRPr="00A11DDB" w:rsidRDefault="00852C46" w:rsidP="006D6183">
      <w:pPr>
        <w:pStyle w:val="NormalWeb"/>
        <w:spacing w:line="276" w:lineRule="auto"/>
        <w:ind w:firstLine="284"/>
        <w:rPr>
          <w:ins w:id="6541" w:author="Yashua Lebowitz" w:date="2024-09-28T19:17:00Z"/>
          <w:rFonts w:ascii="Book Antiqua" w:hAnsi="Book Antiqua"/>
        </w:rPr>
      </w:pPr>
      <w:ins w:id="6542" w:author="Yashua Lebowitz" w:date="2024-09-28T19:17:00Z">
        <w:r w:rsidRPr="00A11DDB">
          <w:rPr>
            <w:rFonts w:ascii="Book Antiqua" w:hAnsi="Book Antiqua"/>
          </w:rPr>
          <w:t>Amidst the chaos, Bashir, who had bravely launched the Javelin, was struck by enemy fire. Raskin saw him fall, clutching his wound, his face contorted in pain. He crawled over to Bashir, but it was too late. The life had already drained from his comrade</w:t>
        </w:r>
        <w:r>
          <w:rPr>
            <w:rFonts w:ascii="Book Antiqua" w:hAnsi="Book Antiqua"/>
          </w:rPr>
          <w:t>’</w:t>
        </w:r>
        <w:r w:rsidRPr="00A11DDB">
          <w:rPr>
            <w:rFonts w:ascii="Book Antiqua" w:hAnsi="Book Antiqua"/>
          </w:rPr>
          <w:t>s eyes. The loss hit Raskin hard</w:t>
        </w:r>
        <w:r>
          <w:rPr>
            <w:rFonts w:ascii="Book Antiqua" w:hAnsi="Book Antiqua"/>
          </w:rPr>
          <w:t>. H</w:t>
        </w:r>
        <w:r w:rsidRPr="00A11DDB">
          <w:rPr>
            <w:rFonts w:ascii="Book Antiqua" w:hAnsi="Book Antiqua"/>
          </w:rPr>
          <w:t xml:space="preserve">is death </w:t>
        </w:r>
        <w:r>
          <w:rPr>
            <w:rFonts w:ascii="Book Antiqua" w:hAnsi="Book Antiqua"/>
          </w:rPr>
          <w:t xml:space="preserve">was </w:t>
        </w:r>
        <w:r w:rsidRPr="00A11DDB">
          <w:rPr>
            <w:rFonts w:ascii="Book Antiqua" w:hAnsi="Book Antiqua"/>
          </w:rPr>
          <w:t xml:space="preserve">a meaningless waste of life, a sacrifice to the gods of the new world order imposing itself on a peaceful people. Raskin then took Bashir’s night vision goggles to </w:t>
        </w:r>
        <w:r>
          <w:rPr>
            <w:rFonts w:ascii="Book Antiqua" w:hAnsi="Book Antiqua"/>
          </w:rPr>
          <w:t xml:space="preserve">sight </w:t>
        </w:r>
        <w:r w:rsidRPr="00A11DDB">
          <w:rPr>
            <w:rFonts w:ascii="Book Antiqua" w:hAnsi="Book Antiqua"/>
          </w:rPr>
          <w:t xml:space="preserve">the enemy’s position. </w:t>
        </w:r>
      </w:ins>
    </w:p>
    <w:p w14:paraId="74F52C47" w14:textId="77777777" w:rsidR="00852C46" w:rsidRPr="00A11DDB" w:rsidRDefault="00852C46" w:rsidP="006D6183">
      <w:pPr>
        <w:pStyle w:val="NormalWeb"/>
        <w:spacing w:line="276" w:lineRule="auto"/>
        <w:ind w:firstLine="284"/>
        <w:rPr>
          <w:ins w:id="6543" w:author="Yashua Lebowitz" w:date="2024-09-28T19:17:00Z"/>
          <w:rFonts w:ascii="Book Antiqua" w:hAnsi="Book Antiqua"/>
        </w:rPr>
      </w:pPr>
      <w:ins w:id="6544" w:author="Yashua Lebowitz" w:date="2024-09-28T19:17:00Z">
        <w:r>
          <w:rPr>
            <w:rFonts w:ascii="Book Antiqua" w:hAnsi="Book Antiqua"/>
          </w:rPr>
          <w:t>M</w:t>
        </w:r>
        <w:r w:rsidRPr="00A7746A">
          <w:rPr>
            <w:rFonts w:ascii="Book Antiqua" w:hAnsi="Book Antiqua"/>
          </w:rPr>
          <w:t>eanwhile</w:t>
        </w:r>
        <w:r w:rsidRPr="00334CFD">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had </w:t>
        </w:r>
        <w:proofErr w:type="spellStart"/>
        <w:r w:rsidRPr="00A11DDB">
          <w:rPr>
            <w:rFonts w:ascii="Book Antiqua" w:hAnsi="Book Antiqua"/>
          </w:rPr>
          <w:t>maneuvered</w:t>
        </w:r>
        <w:proofErr w:type="spellEnd"/>
        <w:r w:rsidRPr="00A11DDB">
          <w:rPr>
            <w:rFonts w:ascii="Book Antiqua" w:hAnsi="Book Antiqua"/>
          </w:rPr>
          <w:t xml:space="preserve"> his team into a perfect flanking position. With the enemy focused on Raskin’s squad, Hess’</w:t>
        </w:r>
        <w:r>
          <w:rPr>
            <w:rFonts w:ascii="Book Antiqua" w:hAnsi="Book Antiqua"/>
          </w:rPr>
          <w:t xml:space="preserve"> </w:t>
        </w:r>
        <w:r w:rsidRPr="00A11DDB">
          <w:rPr>
            <w:rFonts w:ascii="Book Antiqua" w:hAnsi="Book Antiqua"/>
          </w:rPr>
          <w:t xml:space="preserve">team opened fire from the side, catching the enemy column by surprise. The sudden onslaught threw the enemy into disarray, </w:t>
        </w:r>
        <w:r>
          <w:rPr>
            <w:rFonts w:ascii="Book Antiqua" w:hAnsi="Book Antiqua"/>
          </w:rPr>
          <w:t xml:space="preserve">as </w:t>
        </w:r>
        <w:r w:rsidRPr="00A11DDB">
          <w:rPr>
            <w:rFonts w:ascii="Book Antiqua" w:hAnsi="Book Antiqua"/>
          </w:rPr>
          <w:t>their formation crumbl</w:t>
        </w:r>
        <w:r>
          <w:rPr>
            <w:rFonts w:ascii="Book Antiqua" w:hAnsi="Book Antiqua"/>
          </w:rPr>
          <w:t>ed</w:t>
        </w:r>
        <w:r w:rsidRPr="00A11DDB">
          <w:rPr>
            <w:rFonts w:ascii="Book Antiqua" w:hAnsi="Book Antiqua"/>
          </w:rPr>
          <w:t xml:space="preserve"> under the unexpected assault.</w:t>
        </w:r>
      </w:ins>
    </w:p>
    <w:p w14:paraId="7CB084F1" w14:textId="77777777" w:rsidR="00852C46" w:rsidRPr="00A11DDB" w:rsidRDefault="00852C46" w:rsidP="006D6183">
      <w:pPr>
        <w:pStyle w:val="NormalWeb"/>
        <w:spacing w:line="276" w:lineRule="auto"/>
        <w:ind w:firstLine="284"/>
        <w:rPr>
          <w:ins w:id="6545" w:author="Yashua Lebowitz" w:date="2024-09-28T19:17:00Z"/>
          <w:rFonts w:ascii="Book Antiqua" w:hAnsi="Book Antiqua"/>
        </w:rPr>
      </w:pPr>
      <w:ins w:id="6546" w:author="Yashua Lebowitz" w:date="2024-09-28T19:17:00Z">
        <w:r w:rsidRPr="00A11DDB">
          <w:rPr>
            <w:rFonts w:ascii="Book Antiqua" w:hAnsi="Book Antiqua"/>
          </w:rPr>
          <w:t>“Push forward!” Hess ordered. “Keep up the pressure!”</w:t>
        </w:r>
      </w:ins>
    </w:p>
    <w:p w14:paraId="1AE91A26" w14:textId="77777777" w:rsidR="00852C46" w:rsidRPr="00A11DDB" w:rsidRDefault="00852C46" w:rsidP="006D6183">
      <w:pPr>
        <w:pStyle w:val="NormalWeb"/>
        <w:spacing w:line="276" w:lineRule="auto"/>
        <w:ind w:firstLine="284"/>
        <w:rPr>
          <w:ins w:id="6547" w:author="Yashua Lebowitz" w:date="2024-09-28T19:17:00Z"/>
          <w:rFonts w:ascii="Book Antiqua" w:hAnsi="Book Antiqua"/>
        </w:rPr>
      </w:pPr>
      <w:ins w:id="6548" w:author="Yashua Lebowitz" w:date="2024-09-28T19:17:00Z">
        <w:r w:rsidRPr="00A11DDB">
          <w:rPr>
            <w:rFonts w:ascii="Book Antiqua" w:hAnsi="Book Antiqua"/>
          </w:rPr>
          <w:t xml:space="preserve">Raskin led his half of the squad, moving from cover to cover, </w:t>
        </w:r>
        <w:r>
          <w:rPr>
            <w:rFonts w:ascii="Book Antiqua" w:hAnsi="Book Antiqua"/>
          </w:rPr>
          <w:t xml:space="preserve">to </w:t>
        </w:r>
        <w:r w:rsidRPr="00A11DDB">
          <w:rPr>
            <w:rFonts w:ascii="Book Antiqua" w:hAnsi="Book Antiqua"/>
          </w:rPr>
          <w:t>systematically engag</w:t>
        </w:r>
        <w:r>
          <w:rPr>
            <w:rFonts w:ascii="Book Antiqua" w:hAnsi="Book Antiqua"/>
          </w:rPr>
          <w:t>e</w:t>
        </w:r>
        <w:r w:rsidRPr="00A11DDB">
          <w:rPr>
            <w:rFonts w:ascii="Book Antiqua" w:hAnsi="Book Antiqua"/>
          </w:rPr>
          <w:t xml:space="preserve"> the disoriented enemy soldiers. Despite </w:t>
        </w:r>
        <w:r>
          <w:rPr>
            <w:rFonts w:ascii="Book Antiqua" w:hAnsi="Book Antiqua"/>
          </w:rPr>
          <w:t>being outnumbered</w:t>
        </w:r>
        <w:r w:rsidRPr="00A11DDB">
          <w:rPr>
            <w:rFonts w:ascii="Book Antiqua" w:hAnsi="Book Antiqua"/>
          </w:rPr>
          <w:t xml:space="preserve">, the squad utilized the urban terrain to their advantage, exploiting every bit of cover. </w:t>
        </w:r>
      </w:ins>
    </w:p>
    <w:p w14:paraId="7B9CDC5F" w14:textId="77777777" w:rsidR="00852C46" w:rsidRPr="00A11DDB" w:rsidRDefault="00852C46" w:rsidP="006D6183">
      <w:pPr>
        <w:pStyle w:val="NormalWeb"/>
        <w:spacing w:line="276" w:lineRule="auto"/>
        <w:ind w:firstLine="284"/>
        <w:rPr>
          <w:ins w:id="6549" w:author="Yashua Lebowitz" w:date="2024-09-28T19:17:00Z"/>
          <w:rFonts w:ascii="Book Antiqua" w:hAnsi="Book Antiqua"/>
        </w:rPr>
      </w:pPr>
      <w:ins w:id="6550" w:author="Yashua Lebowitz" w:date="2024-09-28T19:17:00Z">
        <w:r w:rsidRPr="00A11DDB">
          <w:rPr>
            <w:rFonts w:ascii="Book Antiqua" w:hAnsi="Book Antiqua"/>
          </w:rPr>
          <w:t>The firefight was brutal and intense. The squad worked seamlessly together, but the sheer volume of return fire from the enemy was overwhelming</w:t>
        </w:r>
        <w:r>
          <w:rPr>
            <w:rFonts w:ascii="Book Antiqua" w:hAnsi="Book Antiqua"/>
          </w:rPr>
          <w:t>. However,</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and his team managed to ambush a flanking </w:t>
        </w:r>
        <w:proofErr w:type="spellStart"/>
        <w:r w:rsidRPr="00A11DDB">
          <w:rPr>
            <w:rFonts w:ascii="Book Antiqua" w:hAnsi="Book Antiqua"/>
          </w:rPr>
          <w:t>maneuver</w:t>
        </w:r>
        <w:proofErr w:type="spellEnd"/>
        <w:r w:rsidRPr="00A11DDB">
          <w:rPr>
            <w:rFonts w:ascii="Book Antiqua" w:hAnsi="Book Antiqua"/>
          </w:rPr>
          <w:t xml:space="preserve"> by the enemy, buying crucial time.</w:t>
        </w:r>
      </w:ins>
    </w:p>
    <w:p w14:paraId="4BBF2E09" w14:textId="77777777" w:rsidR="00852C46" w:rsidRPr="00A11DDB" w:rsidRDefault="00852C46" w:rsidP="006D6183">
      <w:pPr>
        <w:pStyle w:val="NormalWeb"/>
        <w:spacing w:line="276" w:lineRule="auto"/>
        <w:ind w:firstLine="284"/>
        <w:rPr>
          <w:ins w:id="6551" w:author="Yashua Lebowitz" w:date="2024-09-28T19:17:00Z"/>
          <w:rFonts w:ascii="Book Antiqua" w:hAnsi="Book Antiqua"/>
        </w:rPr>
      </w:pPr>
      <w:ins w:id="6552" w:author="Yashua Lebowitz" w:date="2024-09-28T19:17:00Z">
        <w:r w:rsidRPr="00A11DDB">
          <w:rPr>
            <w:rFonts w:ascii="Book Antiqua" w:hAnsi="Book Antiqua"/>
          </w:rPr>
          <w:t>The enemy, now under fire from two sides, began to falter. The combined firepower and tactical positioning of Raskin</w:t>
        </w:r>
        <w:r>
          <w:rPr>
            <w:rFonts w:ascii="Book Antiqua" w:hAnsi="Book Antiqua"/>
          </w:rPr>
          <w:t>’s</w:t>
        </w:r>
        <w:r w:rsidRPr="00A11DDB">
          <w:rPr>
            <w:rFonts w:ascii="Book Antiqua" w:hAnsi="Book Antiqua"/>
          </w:rPr>
          <w:t xml:space="preserve"> and Hess’ squads created a lethal crossfire. The enemy infantry, realizing their untenable position, started to retreat, their advance broken.</w:t>
        </w:r>
      </w:ins>
    </w:p>
    <w:p w14:paraId="0055DD20" w14:textId="77777777" w:rsidR="00852C46" w:rsidRPr="00A11DDB" w:rsidRDefault="00852C46" w:rsidP="006D6183">
      <w:pPr>
        <w:pStyle w:val="NormalWeb"/>
        <w:spacing w:line="276" w:lineRule="auto"/>
        <w:ind w:firstLine="284"/>
        <w:rPr>
          <w:ins w:id="6553" w:author="Yashua Lebowitz" w:date="2024-09-28T19:17:00Z"/>
          <w:rFonts w:ascii="Book Antiqua" w:hAnsi="Book Antiqua"/>
        </w:rPr>
      </w:pPr>
      <w:ins w:id="6554" w:author="Yashua Lebowitz" w:date="2024-09-28T19:17:00Z">
        <w:r w:rsidRPr="00A11DDB">
          <w:rPr>
            <w:rFonts w:ascii="Book Antiqua" w:hAnsi="Book Antiqua"/>
          </w:rPr>
          <w:lastRenderedPageBreak/>
          <w:t xml:space="preserve">After what felt like an eternity, the gunfire ceased. The squad stood amidst the wreckage, breathless and victorious. The silence of the aftermath hung heavily in the air, </w:t>
        </w:r>
        <w:r>
          <w:rPr>
            <w:rFonts w:ascii="Book Antiqua" w:hAnsi="Book Antiqua"/>
          </w:rPr>
          <w:t>amid the</w:t>
        </w:r>
        <w:r w:rsidRPr="00A11DDB">
          <w:rPr>
            <w:rFonts w:ascii="Book Antiqua" w:hAnsi="Book Antiqua"/>
          </w:rPr>
          <w:t xml:space="preserve"> flames of the battlefield.</w:t>
        </w:r>
      </w:ins>
    </w:p>
    <w:p w14:paraId="7910BD88" w14:textId="77777777" w:rsidR="00852C46" w:rsidRPr="00A11DDB" w:rsidRDefault="00852C46" w:rsidP="006D6183">
      <w:pPr>
        <w:pStyle w:val="NormalWeb"/>
        <w:spacing w:line="276" w:lineRule="auto"/>
        <w:ind w:firstLine="284"/>
        <w:rPr>
          <w:ins w:id="6555" w:author="Yashua Lebowitz" w:date="2024-09-28T19:17:00Z"/>
          <w:rFonts w:ascii="Book Antiqua" w:hAnsi="Book Antiqua"/>
        </w:rPr>
      </w:pPr>
      <w:proofErr w:type="spellStart"/>
      <w:ins w:id="6556" w:author="Yashua Lebowitz" w:date="2024-09-28T19:17:00Z">
        <w:r w:rsidRPr="00A11DDB">
          <w:rPr>
            <w:rFonts w:ascii="Book Antiqua" w:hAnsi="Book Antiqua"/>
          </w:rPr>
          <w:t>Sgt.</w:t>
        </w:r>
        <w:proofErr w:type="spellEnd"/>
        <w:r w:rsidRPr="00A11DDB">
          <w:rPr>
            <w:rFonts w:ascii="Book Antiqua" w:hAnsi="Book Antiqua"/>
          </w:rPr>
          <w:t xml:space="preserve"> Hess stood with a sullen look on his face as he looked down on the body of Bashir. “I was only going to take ten percent of his spoils,” he muttered bitterly. “I didn’t give him permission to die, goddammit.” He kicked at the dirt</w:t>
        </w:r>
        <w:r>
          <w:rPr>
            <w:rFonts w:ascii="Book Antiqua" w:hAnsi="Book Antiqua"/>
          </w:rPr>
          <w:t xml:space="preserve"> in</w:t>
        </w:r>
        <w:r w:rsidRPr="00A11DDB">
          <w:rPr>
            <w:rFonts w:ascii="Book Antiqua" w:hAnsi="Book Antiqua"/>
          </w:rPr>
          <w:t xml:space="preserve"> frustration. Hess checked the radio again in an attempt to call in a medevac,</w:t>
        </w:r>
        <w:r>
          <w:rPr>
            <w:rStyle w:val="FootnoteReference"/>
            <w:rFonts w:ascii="Book Antiqua" w:hAnsi="Book Antiqua"/>
          </w:rPr>
          <w:footnoteReference w:id="15"/>
        </w:r>
        <w:r w:rsidRPr="00A11DDB">
          <w:rPr>
            <w:rFonts w:ascii="Book Antiqua" w:hAnsi="Book Antiqua"/>
          </w:rPr>
          <w:t xml:space="preserve"> but there was still no response from command.</w:t>
        </w:r>
      </w:ins>
    </w:p>
    <w:p w14:paraId="1244115B" w14:textId="77777777" w:rsidR="00852C46" w:rsidRPr="00A11DDB" w:rsidRDefault="00852C46" w:rsidP="006D6183">
      <w:pPr>
        <w:pStyle w:val="NormalWeb"/>
        <w:spacing w:line="276" w:lineRule="auto"/>
        <w:ind w:firstLine="284"/>
        <w:rPr>
          <w:ins w:id="6559" w:author="Yashua Lebowitz" w:date="2024-09-28T19:17:00Z"/>
          <w:rFonts w:ascii="Book Antiqua" w:hAnsi="Book Antiqua"/>
        </w:rPr>
      </w:pPr>
      <w:ins w:id="6560" w:author="Yashua Lebowitz" w:date="2024-09-28T19:17:00Z">
        <w:r w:rsidRPr="00A11DDB">
          <w:rPr>
            <w:rFonts w:ascii="Book Antiqua" w:hAnsi="Book Antiqua"/>
          </w:rPr>
          <w:t xml:space="preserve">Some of the IDF were wounded. Their groans and pain filled Raskin’s ears with an ocean of sorrow. </w:t>
        </w:r>
      </w:ins>
    </w:p>
    <w:p w14:paraId="585A972A" w14:textId="77777777" w:rsidR="00852C46" w:rsidRPr="00A11DDB" w:rsidRDefault="00852C46" w:rsidP="006D6183">
      <w:pPr>
        <w:pStyle w:val="NormalWeb"/>
        <w:spacing w:line="276" w:lineRule="auto"/>
        <w:ind w:firstLine="284"/>
        <w:rPr>
          <w:ins w:id="6561" w:author="Yashua Lebowitz" w:date="2024-09-28T19:17:00Z"/>
          <w:rFonts w:ascii="Book Antiqua" w:hAnsi="Book Antiqua"/>
        </w:rPr>
      </w:pPr>
      <w:ins w:id="6562" w:author="Yashua Lebowitz" w:date="2024-09-28T19:17:00Z">
        <w:r w:rsidRPr="00A11DDB">
          <w:rPr>
            <w:rFonts w:ascii="Book Antiqua" w:hAnsi="Book Antiqua"/>
          </w:rPr>
          <w:t>“I have orders from command to not take prisoners,” said Lieutenant Daniels stoically. “So put them to sleep as humane</w:t>
        </w:r>
        <w:r>
          <w:rPr>
            <w:rFonts w:ascii="Book Antiqua" w:hAnsi="Book Antiqua"/>
          </w:rPr>
          <w:t>ly</w:t>
        </w:r>
        <w:r w:rsidRPr="00A11DDB">
          <w:rPr>
            <w:rFonts w:ascii="Book Antiqua" w:hAnsi="Book Antiqua"/>
          </w:rPr>
          <w:t xml:space="preserve"> as possible like you would a dog or horse or something. One quick shot to the head and that’s good. Don’t torture them, I’m not bloodthirsty.” </w:t>
        </w:r>
      </w:ins>
    </w:p>
    <w:p w14:paraId="26660E8F" w14:textId="77777777" w:rsidR="00852C46" w:rsidRPr="00A11DDB" w:rsidRDefault="00852C46" w:rsidP="006D6183">
      <w:pPr>
        <w:pStyle w:val="NormalWeb"/>
        <w:spacing w:line="276" w:lineRule="auto"/>
        <w:ind w:firstLine="284"/>
        <w:rPr>
          <w:ins w:id="6563" w:author="Yashua Lebowitz" w:date="2024-09-28T19:17:00Z"/>
          <w:rFonts w:ascii="Book Antiqua" w:hAnsi="Book Antiqua"/>
        </w:rPr>
      </w:pPr>
      <w:ins w:id="6564" w:author="Yashua Lebowitz" w:date="2024-09-28T19:17:00Z">
        <w:r w:rsidRPr="00A11DDB">
          <w:rPr>
            <w:rFonts w:ascii="Book Antiqua" w:hAnsi="Book Antiqua"/>
          </w:rPr>
          <w:t xml:space="preserve">Shots echoed off the surrounding buildings as the wounded IDF were shot. </w:t>
        </w:r>
      </w:ins>
    </w:p>
    <w:p w14:paraId="344957CC" w14:textId="77777777" w:rsidR="00852C46" w:rsidRPr="00A11DDB" w:rsidRDefault="00852C46" w:rsidP="006D6183">
      <w:pPr>
        <w:pStyle w:val="NormalWeb"/>
        <w:spacing w:line="276" w:lineRule="auto"/>
        <w:ind w:firstLine="284"/>
        <w:rPr>
          <w:ins w:id="6565" w:author="Yashua Lebowitz" w:date="2024-09-28T19:17:00Z"/>
          <w:rFonts w:ascii="Book Antiqua" w:hAnsi="Book Antiqua"/>
        </w:rPr>
      </w:pPr>
      <w:ins w:id="6566" w:author="Yashua Lebowitz" w:date="2024-09-28T19:17:00Z">
        <w:r w:rsidRPr="00A11DDB">
          <w:rPr>
            <w:rFonts w:ascii="Book Antiqua" w:hAnsi="Book Antiqua"/>
          </w:rPr>
          <w:t>One IDF soldier who had been wounded in the leg pleaded with them, “I have a wife, a child, please don’t kill me.” Private Lot looked down at the Jew with a cold, hard stare. He was building up courage. Hey sarge, he’s just a monster</w:t>
        </w:r>
        <w:r>
          <w:rPr>
            <w:rFonts w:ascii="Book Antiqua" w:hAnsi="Book Antiqua"/>
          </w:rPr>
          <w:t>,</w:t>
        </w:r>
        <w:r w:rsidRPr="00A11DDB">
          <w:rPr>
            <w:rFonts w:ascii="Book Antiqua" w:hAnsi="Book Antiqua"/>
          </w:rPr>
          <w:t xml:space="preserve"> right, a beast of the field. Lot looked at him for affirmation. </w:t>
        </w:r>
        <w:proofErr w:type="spellStart"/>
        <w:r w:rsidRPr="00A11DDB">
          <w:rPr>
            <w:rFonts w:ascii="Book Antiqua" w:hAnsi="Book Antiqua"/>
          </w:rPr>
          <w:t>Sgt.</w:t>
        </w:r>
        <w:proofErr w:type="spellEnd"/>
        <w:r w:rsidRPr="00A11DDB">
          <w:rPr>
            <w:rFonts w:ascii="Book Antiqua" w:hAnsi="Book Antiqua"/>
          </w:rPr>
          <w:t xml:space="preserve"> Hess nodded his head and looked at the wounded Jew with the same cold-hearted murderous intent. </w:t>
        </w:r>
      </w:ins>
    </w:p>
    <w:p w14:paraId="7CB9EA66" w14:textId="77777777" w:rsidR="00852C46" w:rsidRPr="00A11DDB" w:rsidRDefault="00852C46" w:rsidP="006D6183">
      <w:pPr>
        <w:pStyle w:val="NormalWeb"/>
        <w:spacing w:line="276" w:lineRule="auto"/>
        <w:ind w:firstLine="284"/>
        <w:rPr>
          <w:ins w:id="6567" w:author="Yashua Lebowitz" w:date="2024-09-28T19:17:00Z"/>
          <w:rFonts w:ascii="Book Antiqua" w:hAnsi="Book Antiqua"/>
        </w:rPr>
      </w:pPr>
      <w:ins w:id="6568" w:author="Yashua Lebowitz" w:date="2024-09-28T19:17:00Z">
        <w:r w:rsidRPr="00A11DDB">
          <w:rPr>
            <w:rFonts w:ascii="Book Antiqua" w:hAnsi="Book Antiqua"/>
          </w:rPr>
          <w:t xml:space="preserve">“Please, I’ll show you them,” he reached in his pocket to show them something, but then a gunshot rang from Lot’s rifle. Then there was silence as the bullet </w:t>
        </w:r>
        <w:r w:rsidRPr="00A7746A">
          <w:rPr>
            <w:rFonts w:ascii="Book Antiqua" w:hAnsi="Book Antiqua"/>
          </w:rPr>
          <w:t>found its mark</w:t>
        </w:r>
        <w:r>
          <w:rPr>
            <w:rFonts w:ascii="Book Antiqua" w:hAnsi="Book Antiqua"/>
          </w:rPr>
          <w:t xml:space="preserve"> in</w:t>
        </w:r>
        <w:r w:rsidRPr="00A11DDB">
          <w:rPr>
            <w:rFonts w:ascii="Book Antiqua" w:hAnsi="Book Antiqua"/>
          </w:rPr>
          <w:t xml:space="preserve"> the Jew’s head. </w:t>
        </w:r>
      </w:ins>
    </w:p>
    <w:p w14:paraId="03623B3A" w14:textId="77777777" w:rsidR="00852C46" w:rsidRPr="00A11DDB" w:rsidRDefault="00852C46" w:rsidP="006D6183">
      <w:pPr>
        <w:pStyle w:val="NormalWeb"/>
        <w:spacing w:line="276" w:lineRule="auto"/>
        <w:ind w:firstLine="284"/>
        <w:rPr>
          <w:ins w:id="6569" w:author="Yashua Lebowitz" w:date="2024-09-28T19:17:00Z"/>
          <w:rFonts w:ascii="Book Antiqua" w:hAnsi="Book Antiqua"/>
        </w:rPr>
      </w:pPr>
      <w:ins w:id="6570" w:author="Yashua Lebowitz" w:date="2024-09-28T19:17:00Z">
        <w:r w:rsidRPr="00A11DDB">
          <w:rPr>
            <w:rFonts w:ascii="Book Antiqua" w:hAnsi="Book Antiqua"/>
          </w:rPr>
          <w:t xml:space="preserve">Raskin surveyed the body of the dead Jew whose hand was in his pocket through his NVG. The green tint of his body made his corpse look surreal, </w:t>
        </w:r>
        <w:r>
          <w:rPr>
            <w:rFonts w:ascii="Book Antiqua" w:hAnsi="Book Antiqua"/>
          </w:rPr>
          <w:t>like</w:t>
        </w:r>
        <w:r w:rsidRPr="00A11DDB">
          <w:rPr>
            <w:rFonts w:ascii="Book Antiqua" w:hAnsi="Book Antiqua"/>
          </w:rPr>
          <w:t xml:space="preserve"> a painting lying on the concrete. The </w:t>
        </w:r>
        <w:r>
          <w:rPr>
            <w:rFonts w:ascii="Book Antiqua" w:hAnsi="Book Antiqua"/>
          </w:rPr>
          <w:t>J</w:t>
        </w:r>
        <w:r w:rsidRPr="00A11DDB">
          <w:rPr>
            <w:rFonts w:ascii="Book Antiqua" w:hAnsi="Book Antiqua"/>
          </w:rPr>
          <w:t xml:space="preserve">ew’s white skin was ghostlike as white as his own skin. He felt a bitter satisfaction knowing that not a single Jew had died </w:t>
        </w:r>
        <w:r>
          <w:rPr>
            <w:rFonts w:ascii="Book Antiqua" w:hAnsi="Book Antiqua"/>
          </w:rPr>
          <w:t>at</w:t>
        </w:r>
        <w:r w:rsidRPr="00A11DDB">
          <w:rPr>
            <w:rFonts w:ascii="Book Antiqua" w:hAnsi="Book Antiqua"/>
          </w:rPr>
          <w:t xml:space="preserve"> his hand. However, a part of him wished he could have done more for him without jeopardizing his own life. </w:t>
        </w:r>
        <w:r>
          <w:rPr>
            <w:rFonts w:ascii="Book Antiqua" w:hAnsi="Book Antiqua"/>
          </w:rPr>
          <w:t>Reprimanding</w:t>
        </w:r>
        <w:r w:rsidRPr="00A11DDB">
          <w:rPr>
            <w:rFonts w:ascii="Book Antiqua" w:hAnsi="Book Antiqua"/>
          </w:rPr>
          <w:t xml:space="preserve"> his fellow soldiers was not an option, but he found himself increasingly disgusted by their </w:t>
        </w:r>
        <w:proofErr w:type="spellStart"/>
        <w:r w:rsidRPr="00A11DDB">
          <w:rPr>
            <w:rFonts w:ascii="Book Antiqua" w:hAnsi="Book Antiqua"/>
          </w:rPr>
          <w:t>behavior</w:t>
        </w:r>
        <w:proofErr w:type="spellEnd"/>
        <w:r w:rsidRPr="00A11DDB">
          <w:rPr>
            <w:rFonts w:ascii="Book Antiqua" w:hAnsi="Book Antiqua"/>
          </w:rPr>
          <w:t>.</w:t>
        </w:r>
      </w:ins>
    </w:p>
    <w:p w14:paraId="6A86D066" w14:textId="77777777" w:rsidR="00852C46" w:rsidRPr="00A11DDB" w:rsidRDefault="00852C46" w:rsidP="006D6183">
      <w:pPr>
        <w:pStyle w:val="NormalWeb"/>
        <w:spacing w:line="276" w:lineRule="auto"/>
        <w:ind w:firstLine="284"/>
        <w:rPr>
          <w:ins w:id="6571" w:author="Yashua Lebowitz" w:date="2024-09-28T19:17:00Z"/>
          <w:rFonts w:ascii="Book Antiqua" w:hAnsi="Book Antiqua"/>
        </w:rPr>
      </w:pPr>
      <w:ins w:id="6572" w:author="Yashua Lebowitz" w:date="2024-09-28T19:17:00Z">
        <w:r w:rsidRPr="00A11DDB">
          <w:rPr>
            <w:rFonts w:ascii="Book Antiqua" w:hAnsi="Book Antiqua"/>
          </w:rPr>
          <w:lastRenderedPageBreak/>
          <w:t>The squad began looting the fallen IDF soldiers for ammunition and other supplies. One of the IDF soldiers was a female.</w:t>
        </w:r>
      </w:ins>
    </w:p>
    <w:p w14:paraId="50F5B8F6" w14:textId="77777777" w:rsidR="00852C46" w:rsidRPr="00A11DDB" w:rsidRDefault="00852C46" w:rsidP="006D6183">
      <w:pPr>
        <w:pStyle w:val="NormalWeb"/>
        <w:spacing w:line="276" w:lineRule="auto"/>
        <w:ind w:firstLine="284"/>
        <w:rPr>
          <w:ins w:id="6573" w:author="Yashua Lebowitz" w:date="2024-09-28T19:17:00Z"/>
          <w:rFonts w:ascii="Book Antiqua" w:hAnsi="Book Antiqua"/>
        </w:rPr>
      </w:pPr>
      <w:ins w:id="6574" w:author="Yashua Lebowitz" w:date="2024-09-28T19:17:00Z">
        <w:r w:rsidRPr="00A11DDB">
          <w:rPr>
            <w:rFonts w:ascii="Book Antiqua" w:hAnsi="Book Antiqua"/>
          </w:rPr>
          <w:t xml:space="preserve">“Hey, </w:t>
        </w:r>
        <w:proofErr w:type="spellStart"/>
        <w:r w:rsidRPr="00A11DDB">
          <w:rPr>
            <w:rFonts w:ascii="Book Antiqua" w:hAnsi="Book Antiqua"/>
          </w:rPr>
          <w:t>Cpl.</w:t>
        </w:r>
        <w:proofErr w:type="spellEnd"/>
        <w:r w:rsidRPr="00A11DDB">
          <w:rPr>
            <w:rFonts w:ascii="Book Antiqua" w:hAnsi="Book Antiqua"/>
          </w:rPr>
          <w:t xml:space="preserve"> Raskin, check her and see if she keeps money in her ‘who-hah</w:t>
        </w:r>
        <w:r>
          <w:rPr>
            <w:rFonts w:ascii="Book Antiqua" w:hAnsi="Book Antiqua"/>
          </w:rPr>
          <w:t>,’</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said</w:t>
        </w:r>
        <w:r>
          <w:rPr>
            <w:rFonts w:ascii="Book Antiqua" w:hAnsi="Book Antiqua"/>
          </w:rPr>
          <w:t xml:space="preserve"> in a</w:t>
        </w:r>
        <w:r w:rsidRPr="00A11DDB">
          <w:rPr>
            <w:rFonts w:ascii="Book Antiqua" w:hAnsi="Book Antiqua"/>
          </w:rPr>
          <w:t xml:space="preserve"> derisi</w:t>
        </w:r>
        <w:r>
          <w:rPr>
            <w:rFonts w:ascii="Book Antiqua" w:hAnsi="Book Antiqua"/>
          </w:rPr>
          <w:t>ve tone</w:t>
        </w:r>
        <w:r w:rsidRPr="00A11DDB">
          <w:rPr>
            <w:rFonts w:ascii="Book Antiqua" w:hAnsi="Book Antiqua"/>
          </w:rPr>
          <w:t>.</w:t>
        </w:r>
      </w:ins>
    </w:p>
    <w:p w14:paraId="7DC5A262" w14:textId="77777777" w:rsidR="00852C46" w:rsidRDefault="00852C46" w:rsidP="006D6183">
      <w:pPr>
        <w:pStyle w:val="NormalWeb"/>
        <w:spacing w:before="0" w:beforeAutospacing="0" w:after="200" w:afterAutospacing="0" w:line="276" w:lineRule="auto"/>
        <w:ind w:firstLine="284"/>
        <w:rPr>
          <w:ins w:id="6575" w:author="Yashua Lebowitz" w:date="2024-09-28T19:17:00Z"/>
          <w:rFonts w:ascii="Book Antiqua" w:hAnsi="Book Antiqua"/>
        </w:rPr>
      </w:pPr>
      <w:proofErr w:type="spellStart"/>
      <w:ins w:id="6576" w:author="Yashua Lebowitz" w:date="2024-09-28T19:17:00Z">
        <w:r w:rsidRPr="00A11DDB">
          <w:rPr>
            <w:rFonts w:ascii="Book Antiqua" w:hAnsi="Book Antiqua"/>
          </w:rPr>
          <w:t>Cpl.</w:t>
        </w:r>
        <w:proofErr w:type="spellEnd"/>
        <w:r w:rsidRPr="00A11DDB">
          <w:rPr>
            <w:rFonts w:ascii="Book Antiqua" w:hAnsi="Book Antiqua"/>
          </w:rPr>
          <w:t xml:space="preserve"> Raskin shook his head.</w:t>
        </w:r>
        <w:r>
          <w:rPr>
            <w:rFonts w:ascii="Book Antiqua" w:hAnsi="Book Antiqua"/>
          </w:rPr>
          <w:t xml:space="preserve"> </w:t>
        </w:r>
      </w:ins>
    </w:p>
    <w:p w14:paraId="21F394D2" w14:textId="77777777" w:rsidR="00852C46" w:rsidRPr="00A11DDB" w:rsidRDefault="00852C46" w:rsidP="006D6183">
      <w:pPr>
        <w:pStyle w:val="NormalWeb"/>
        <w:spacing w:line="276" w:lineRule="auto"/>
        <w:ind w:firstLine="284"/>
        <w:rPr>
          <w:ins w:id="6577" w:author="Yashua Lebowitz" w:date="2024-09-28T19:17:00Z"/>
          <w:rFonts w:ascii="Book Antiqua" w:hAnsi="Book Antiqua"/>
        </w:rPr>
      </w:pPr>
      <w:ins w:id="6578" w:author="Yashua Lebowitz" w:date="2024-09-28T19:17:00Z">
        <w:r w:rsidRPr="00A11DDB">
          <w:rPr>
            <w:rFonts w:ascii="Book Antiqua" w:hAnsi="Book Antiqua"/>
          </w:rPr>
          <w:t>“Oh</w:t>
        </w:r>
        <w:r>
          <w:rPr>
            <w:rFonts w:ascii="Book Antiqua" w:hAnsi="Book Antiqua"/>
          </w:rPr>
          <w:t>,</w:t>
        </w:r>
        <w:r w:rsidRPr="00A11DDB">
          <w:rPr>
            <w:rFonts w:ascii="Book Antiqua" w:hAnsi="Book Antiqua"/>
          </w:rPr>
          <w:t xml:space="preserve"> that’s right, you’re a kike lover.”</w:t>
        </w:r>
      </w:ins>
    </w:p>
    <w:p w14:paraId="18A102A6" w14:textId="77777777" w:rsidR="00852C46" w:rsidRPr="00A11DDB" w:rsidRDefault="00852C46" w:rsidP="006D6183">
      <w:pPr>
        <w:pStyle w:val="NormalWeb"/>
        <w:spacing w:line="276" w:lineRule="auto"/>
        <w:ind w:firstLine="284"/>
        <w:rPr>
          <w:ins w:id="6579" w:author="Yashua Lebowitz" w:date="2024-09-28T19:17:00Z"/>
          <w:rFonts w:ascii="Book Antiqua" w:hAnsi="Book Antiqua"/>
        </w:rPr>
      </w:pPr>
      <w:ins w:id="6580" w:author="Yashua Lebowitz" w:date="2024-09-28T19:17:00Z">
        <w:r w:rsidRPr="00A11DDB">
          <w:rPr>
            <w:rFonts w:ascii="Book Antiqua" w:hAnsi="Book Antiqua"/>
          </w:rPr>
          <w:t>“I’ll do it!” Private Lot said with enthusiasm his first taste of combat making him bloodthirsty.</w:t>
        </w:r>
      </w:ins>
    </w:p>
    <w:p w14:paraId="73EF6348" w14:textId="77777777" w:rsidR="00852C46" w:rsidRPr="00A11DDB" w:rsidRDefault="00852C46" w:rsidP="006D6183">
      <w:pPr>
        <w:pStyle w:val="NormalWeb"/>
        <w:spacing w:line="276" w:lineRule="auto"/>
        <w:ind w:firstLine="284"/>
        <w:rPr>
          <w:ins w:id="6581" w:author="Yashua Lebowitz" w:date="2024-09-28T19:17:00Z"/>
          <w:rFonts w:ascii="Book Antiqua" w:hAnsi="Book Antiqua"/>
        </w:rPr>
      </w:pPr>
      <w:ins w:id="6582" w:author="Yashua Lebowitz" w:date="2024-09-28T19:17:00Z">
        <w:r w:rsidRPr="00A11DDB">
          <w:rPr>
            <w:rFonts w:ascii="Book Antiqua" w:hAnsi="Book Antiqua"/>
          </w:rPr>
          <w:t>The private began checking her body. Raskin turned away in disgust.</w:t>
        </w:r>
      </w:ins>
    </w:p>
    <w:p w14:paraId="41C0BE36" w14:textId="77777777" w:rsidR="00852C46" w:rsidRPr="00A11DDB" w:rsidRDefault="00852C46" w:rsidP="006D6183">
      <w:pPr>
        <w:pStyle w:val="NormalWeb"/>
        <w:spacing w:line="276" w:lineRule="auto"/>
        <w:ind w:firstLine="284"/>
        <w:rPr>
          <w:ins w:id="6583" w:author="Yashua Lebowitz" w:date="2024-09-28T19:17:00Z"/>
          <w:rFonts w:ascii="Book Antiqua" w:hAnsi="Book Antiqua"/>
        </w:rPr>
      </w:pPr>
      <w:ins w:id="6584" w:author="Yashua Lebowitz" w:date="2024-09-28T19:17:00Z">
        <w:r w:rsidRPr="00A11DDB">
          <w:rPr>
            <w:rFonts w:ascii="Book Antiqua" w:hAnsi="Book Antiqua"/>
          </w:rPr>
          <w:t>“No Sarge, I think she’s a poor kike,” Lot replied, eliciting laughter from some of the men.</w:t>
        </w:r>
      </w:ins>
    </w:p>
    <w:p w14:paraId="1A4DFD9A" w14:textId="77777777" w:rsidR="00852C46" w:rsidRPr="00A11DDB" w:rsidRDefault="00852C46" w:rsidP="006D6183">
      <w:pPr>
        <w:pStyle w:val="NormalWeb"/>
        <w:spacing w:line="276" w:lineRule="auto"/>
        <w:ind w:firstLine="284"/>
        <w:rPr>
          <w:ins w:id="6585" w:author="Yashua Lebowitz" w:date="2024-09-28T19:17:00Z"/>
          <w:rFonts w:ascii="Book Antiqua" w:hAnsi="Book Antiqua"/>
        </w:rPr>
      </w:pPr>
      <w:ins w:id="6586" w:author="Yashua Lebowitz" w:date="2024-09-28T19:17:00Z">
        <w:r w:rsidRPr="00A11DDB">
          <w:rPr>
            <w:rFonts w:ascii="Book Antiqua" w:hAnsi="Book Antiqua"/>
          </w:rPr>
          <w:t>“Holy fuck, I didn’t realize they had those.” His voice sounding astonished. “I’ll write home and tell my woman this</w:t>
        </w:r>
        <w:r w:rsidRPr="00127F59">
          <w:rPr>
            <w:rFonts w:ascii="Book Antiqua" w:hAnsi="Book Antiqua"/>
          </w:rPr>
          <w:t>—</w:t>
        </w:r>
        <w:r w:rsidRPr="00A11DDB">
          <w:rPr>
            <w:rFonts w:ascii="Book Antiqua" w:hAnsi="Book Antiqua"/>
          </w:rPr>
          <w:t>she’ll shit her pants.”</w:t>
        </w:r>
      </w:ins>
    </w:p>
    <w:p w14:paraId="3D06CA92" w14:textId="77777777" w:rsidR="00852C46" w:rsidRPr="00A11DDB" w:rsidRDefault="00852C46" w:rsidP="006D6183">
      <w:pPr>
        <w:pStyle w:val="NormalWeb"/>
        <w:spacing w:line="276" w:lineRule="auto"/>
        <w:ind w:firstLine="284"/>
        <w:rPr>
          <w:ins w:id="6587" w:author="Yashua Lebowitz" w:date="2024-09-28T19:17:00Z"/>
          <w:rFonts w:ascii="Book Antiqua" w:hAnsi="Book Antiqua"/>
        </w:rPr>
      </w:pPr>
      <w:ins w:id="6588" w:author="Yashua Lebowitz" w:date="2024-09-28T19:17:00Z">
        <w:r w:rsidRPr="00A11DDB">
          <w:rPr>
            <w:rFonts w:ascii="Book Antiqua" w:hAnsi="Book Antiqua"/>
          </w:rPr>
          <w:t>Raskin clenched his fists, fighting the urge to speak out.</w:t>
        </w:r>
      </w:ins>
    </w:p>
    <w:p w14:paraId="489623C5" w14:textId="77777777" w:rsidR="00852C46" w:rsidRPr="00A11DDB" w:rsidRDefault="00852C46" w:rsidP="006D6183">
      <w:pPr>
        <w:pStyle w:val="NormalWeb"/>
        <w:spacing w:line="276" w:lineRule="auto"/>
        <w:ind w:firstLine="284"/>
        <w:rPr>
          <w:ins w:id="6589" w:author="Yashua Lebowitz" w:date="2024-09-28T19:17:00Z"/>
          <w:rFonts w:ascii="Book Antiqua" w:hAnsi="Book Antiqua"/>
        </w:rPr>
      </w:pPr>
      <w:ins w:id="6590" w:author="Yashua Lebowitz" w:date="2024-09-28T19:17:00Z">
        <w:r w:rsidRPr="00A11DDB">
          <w:rPr>
            <w:rFonts w:ascii="Book Antiqua" w:hAnsi="Book Antiqua"/>
          </w:rPr>
          <w:t xml:space="preserve">Other soldiers began trying to pull out gold teeth. </w:t>
        </w:r>
        <w:proofErr w:type="spellStart"/>
        <w:r w:rsidRPr="00A11DDB">
          <w:rPr>
            <w:rFonts w:ascii="Book Antiqua" w:hAnsi="Book Antiqua"/>
          </w:rPr>
          <w:t>Sgt.</w:t>
        </w:r>
        <w:proofErr w:type="spellEnd"/>
        <w:r w:rsidRPr="00A11DDB">
          <w:rPr>
            <w:rFonts w:ascii="Book Antiqua" w:hAnsi="Book Antiqua"/>
          </w:rPr>
          <w:t xml:space="preserve"> Hess got really excited.</w:t>
        </w:r>
      </w:ins>
    </w:p>
    <w:p w14:paraId="42E72983" w14:textId="77777777" w:rsidR="00852C46" w:rsidRPr="00A11DDB" w:rsidRDefault="00852C46" w:rsidP="006D6183">
      <w:pPr>
        <w:pStyle w:val="NormalWeb"/>
        <w:spacing w:line="276" w:lineRule="auto"/>
        <w:ind w:firstLine="284"/>
        <w:rPr>
          <w:ins w:id="6591" w:author="Yashua Lebowitz" w:date="2024-09-28T19:17:00Z"/>
          <w:rFonts w:ascii="Book Antiqua" w:hAnsi="Book Antiqua"/>
        </w:rPr>
      </w:pPr>
      <w:ins w:id="6592" w:author="Yashua Lebowitz" w:date="2024-09-28T19:17:00Z">
        <w:r w:rsidRPr="00A11DDB">
          <w:rPr>
            <w:rFonts w:ascii="Book Antiqua" w:hAnsi="Book Antiqua"/>
          </w:rPr>
          <w:t>“Look at this it’s an iPhone 38+A, with holographic camera. But I can’t unlock it</w:t>
        </w:r>
        <w:r>
          <w:rPr>
            <w:rFonts w:ascii="Book Antiqua" w:hAnsi="Book Antiqua"/>
          </w:rPr>
          <w:t xml:space="preserve"> ..</w:t>
        </w:r>
        <w:r w:rsidRPr="00A11DDB">
          <w:rPr>
            <w:rFonts w:ascii="Book Antiqua" w:hAnsi="Book Antiqua"/>
          </w:rPr>
          <w:t>. I know</w:t>
        </w:r>
        <w:r>
          <w:rPr>
            <w:rFonts w:ascii="Book Antiqua" w:hAnsi="Book Antiqua"/>
          </w:rPr>
          <w:t xml:space="preserve"> ..</w:t>
        </w:r>
        <w:r w:rsidRPr="00A11DDB">
          <w:rPr>
            <w:rFonts w:ascii="Book Antiqua" w:hAnsi="Book Antiqua"/>
          </w:rPr>
          <w:t>.”</w:t>
        </w:r>
        <w:r>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reached down and grabbed the corpse’s thumb and unlocked the phone. He quickly began swiping trying to change the security measures so they worked around his hand.</w:t>
        </w:r>
      </w:ins>
    </w:p>
    <w:p w14:paraId="3930647A" w14:textId="77777777" w:rsidR="00852C46" w:rsidRPr="00A11DDB" w:rsidRDefault="00852C46" w:rsidP="006D6183">
      <w:pPr>
        <w:pStyle w:val="NormalWeb"/>
        <w:spacing w:line="276" w:lineRule="auto"/>
        <w:ind w:firstLine="284"/>
        <w:rPr>
          <w:ins w:id="6593" w:author="Yashua Lebowitz" w:date="2024-09-28T19:17:00Z"/>
          <w:rFonts w:ascii="Book Antiqua" w:hAnsi="Book Antiqua"/>
        </w:rPr>
      </w:pPr>
      <w:ins w:id="6594" w:author="Yashua Lebowitz" w:date="2024-09-28T19:17:00Z">
        <w:r w:rsidRPr="00A11DDB">
          <w:rPr>
            <w:rFonts w:ascii="Book Antiqua" w:hAnsi="Book Antiqua"/>
          </w:rPr>
          <w:t>“</w:t>
        </w:r>
        <w:proofErr w:type="spellStart"/>
        <w:r w:rsidRPr="00A11DDB">
          <w:rPr>
            <w:rFonts w:ascii="Book Antiqua" w:hAnsi="Book Antiqua"/>
          </w:rPr>
          <w:t>Goddamnit</w:t>
        </w:r>
        <w:proofErr w:type="spellEnd"/>
        <w:r w:rsidRPr="00A11DDB">
          <w:rPr>
            <w:rFonts w:ascii="Book Antiqua" w:hAnsi="Book Antiqua"/>
          </w:rPr>
          <w:t>, now requires passcode. How to unlock one of these fucking phones.”</w:t>
        </w:r>
      </w:ins>
    </w:p>
    <w:p w14:paraId="108B66A7" w14:textId="77777777" w:rsidR="00852C46" w:rsidRPr="00A11DDB" w:rsidRDefault="00852C46" w:rsidP="006D6183">
      <w:pPr>
        <w:pStyle w:val="NormalWeb"/>
        <w:spacing w:line="276" w:lineRule="auto"/>
        <w:ind w:firstLine="284"/>
        <w:rPr>
          <w:ins w:id="6595" w:author="Yashua Lebowitz" w:date="2024-09-28T19:17:00Z"/>
          <w:rFonts w:ascii="Book Antiqua" w:hAnsi="Book Antiqua"/>
        </w:rPr>
      </w:pPr>
      <w:ins w:id="6596" w:author="Yashua Lebowitz" w:date="2024-09-28T19:17:00Z">
        <w:r w:rsidRPr="00A11DDB">
          <w:rPr>
            <w:rFonts w:ascii="Book Antiqua" w:hAnsi="Book Antiqua"/>
          </w:rPr>
          <w:t xml:space="preserve">“I got a friend back home who can hack that for you,” said </w:t>
        </w:r>
        <w:proofErr w:type="spellStart"/>
        <w:r w:rsidRPr="00A11DDB">
          <w:rPr>
            <w:rFonts w:ascii="Book Antiqua" w:hAnsi="Book Antiqua"/>
          </w:rPr>
          <w:t>Pvt.</w:t>
        </w:r>
        <w:proofErr w:type="spellEnd"/>
        <w:r w:rsidRPr="00A11DDB">
          <w:rPr>
            <w:rFonts w:ascii="Book Antiqua" w:hAnsi="Book Antiqua"/>
          </w:rPr>
          <w:t xml:space="preserve"> Lot, “Just hold onto it we’ll get you squared away.”</w:t>
        </w:r>
      </w:ins>
    </w:p>
    <w:p w14:paraId="4EEDCF56" w14:textId="77777777" w:rsidR="00852C46" w:rsidRPr="00A11DDB" w:rsidRDefault="00852C46" w:rsidP="006D6183">
      <w:pPr>
        <w:pStyle w:val="NormalWeb"/>
        <w:spacing w:line="276" w:lineRule="auto"/>
        <w:ind w:firstLine="284"/>
        <w:rPr>
          <w:ins w:id="6597" w:author="Yashua Lebowitz" w:date="2024-09-28T19:17:00Z"/>
          <w:rFonts w:ascii="Book Antiqua" w:hAnsi="Book Antiqua"/>
        </w:rPr>
      </w:pPr>
      <w:ins w:id="6598" w:author="Yashua Lebowitz" w:date="2024-09-28T19:17:00Z">
        <w:r w:rsidRPr="00A11DDB">
          <w:rPr>
            <w:rFonts w:ascii="Book Antiqua" w:hAnsi="Book Antiqua"/>
          </w:rPr>
          <w:t>“I got an idea</w:t>
        </w:r>
        <w:r>
          <w:rPr>
            <w:rFonts w:ascii="Book Antiqua" w:hAnsi="Book Antiqua"/>
          </w:rPr>
          <w:t>.</w:t>
        </w:r>
        <w:r w:rsidRPr="00A11DDB">
          <w:rPr>
            <w:rFonts w:ascii="Book Antiqua" w:hAnsi="Book Antiqua"/>
          </w:rPr>
          <w:t xml:space="preserve"> I’ll just take this soldiers thumb with me.”</w:t>
        </w:r>
      </w:ins>
    </w:p>
    <w:p w14:paraId="1437F8B3" w14:textId="77777777" w:rsidR="00852C46" w:rsidRPr="00A11DDB" w:rsidRDefault="00852C46" w:rsidP="006D6183">
      <w:pPr>
        <w:pStyle w:val="NormalWeb"/>
        <w:spacing w:line="276" w:lineRule="auto"/>
        <w:ind w:firstLine="284"/>
        <w:rPr>
          <w:ins w:id="6599" w:author="Yashua Lebowitz" w:date="2024-09-28T19:17:00Z"/>
          <w:rFonts w:ascii="Book Antiqua" w:hAnsi="Book Antiqua"/>
        </w:rPr>
      </w:pPr>
      <w:proofErr w:type="spellStart"/>
      <w:ins w:id="6600" w:author="Yashua Lebowitz" w:date="2024-09-28T19:17:00Z">
        <w:r w:rsidRPr="00A11DDB">
          <w:rPr>
            <w:rFonts w:ascii="Book Antiqua" w:hAnsi="Book Antiqua"/>
          </w:rPr>
          <w:t>Sgt.</w:t>
        </w:r>
        <w:proofErr w:type="spellEnd"/>
        <w:r w:rsidRPr="00A11DDB">
          <w:rPr>
            <w:rFonts w:ascii="Book Antiqua" w:hAnsi="Book Antiqua"/>
          </w:rPr>
          <w:t xml:space="preserve"> Hess took out his K-BAR knife and began sawing at his thumb like </w:t>
        </w:r>
        <w:r>
          <w:rPr>
            <w:rFonts w:ascii="Book Antiqua" w:hAnsi="Book Antiqua"/>
          </w:rPr>
          <w:t>a butcher in the shop</w:t>
        </w:r>
        <w:r w:rsidRPr="00A11DDB">
          <w:rPr>
            <w:rFonts w:ascii="Book Antiqua" w:hAnsi="Book Antiqua"/>
          </w:rPr>
          <w:t xml:space="preserve">. Finally, the thumb gave way. </w:t>
        </w:r>
        <w:proofErr w:type="spellStart"/>
        <w:r w:rsidRPr="00A11DDB">
          <w:rPr>
            <w:rFonts w:ascii="Book Antiqua" w:hAnsi="Book Antiqua"/>
          </w:rPr>
          <w:t>Sgt.</w:t>
        </w:r>
        <w:proofErr w:type="spellEnd"/>
        <w:r w:rsidRPr="00A11DDB">
          <w:rPr>
            <w:rFonts w:ascii="Book Antiqua" w:hAnsi="Book Antiqua"/>
          </w:rPr>
          <w:t xml:space="preserve"> Hess took out a Ziploc bag in his pocket and put the thumb inside. </w:t>
        </w:r>
      </w:ins>
    </w:p>
    <w:p w14:paraId="424CB86E" w14:textId="77777777" w:rsidR="00852C46" w:rsidRPr="00A11DDB" w:rsidRDefault="00852C46" w:rsidP="006D6183">
      <w:pPr>
        <w:pStyle w:val="NormalWeb"/>
        <w:spacing w:line="276" w:lineRule="auto"/>
        <w:ind w:firstLine="284"/>
        <w:rPr>
          <w:ins w:id="6601" w:author="Yashua Lebowitz" w:date="2024-09-28T19:17:00Z"/>
          <w:rFonts w:ascii="Book Antiqua" w:hAnsi="Book Antiqua"/>
        </w:rPr>
      </w:pPr>
      <w:ins w:id="6602" w:author="Yashua Lebowitz" w:date="2024-09-28T19:17:00Z">
        <w:r w:rsidRPr="00A11DDB">
          <w:rPr>
            <w:rFonts w:ascii="Book Antiqua" w:hAnsi="Book Antiqua"/>
          </w:rPr>
          <w:lastRenderedPageBreak/>
          <w:t>“As long as I got his thumb, it’ll make cracking the phone that much easier. Right</w:t>
        </w:r>
        <w:r>
          <w:rPr>
            <w:rFonts w:ascii="Book Antiqua" w:hAnsi="Book Antiqua"/>
          </w:rPr>
          <w:t>,</w:t>
        </w:r>
        <w:r w:rsidRPr="00A11DDB">
          <w:rPr>
            <w:rFonts w:ascii="Book Antiqua" w:hAnsi="Book Antiqua"/>
          </w:rPr>
          <w:t xml:space="preserve"> Lot?”</w:t>
        </w:r>
      </w:ins>
    </w:p>
    <w:p w14:paraId="144C1FCB" w14:textId="77777777" w:rsidR="00852C46" w:rsidRPr="00A11DDB" w:rsidRDefault="00852C46" w:rsidP="006D6183">
      <w:pPr>
        <w:pStyle w:val="NormalWeb"/>
        <w:spacing w:line="276" w:lineRule="auto"/>
        <w:ind w:firstLine="284"/>
        <w:rPr>
          <w:ins w:id="6603" w:author="Yashua Lebowitz" w:date="2024-09-28T19:17:00Z"/>
          <w:rFonts w:ascii="Book Antiqua" w:hAnsi="Book Antiqua"/>
        </w:rPr>
      </w:pPr>
      <w:ins w:id="6604" w:author="Yashua Lebowitz" w:date="2024-09-28T19:17:00Z">
        <w:r w:rsidRPr="00A11DDB">
          <w:rPr>
            <w:rFonts w:ascii="Book Antiqua" w:hAnsi="Book Antiqua"/>
          </w:rPr>
          <w:t>“Good idea Sarge, you’re always top of your game.”</w:t>
        </w:r>
      </w:ins>
    </w:p>
    <w:p w14:paraId="476C5B54" w14:textId="77777777" w:rsidR="00852C46" w:rsidRPr="00A11DDB" w:rsidRDefault="00852C46" w:rsidP="006D6183">
      <w:pPr>
        <w:pStyle w:val="NormalWeb"/>
        <w:spacing w:line="276" w:lineRule="auto"/>
        <w:ind w:firstLine="284"/>
        <w:rPr>
          <w:ins w:id="6605" w:author="Yashua Lebowitz" w:date="2024-09-28T19:17:00Z"/>
          <w:rFonts w:ascii="Book Antiqua" w:hAnsi="Book Antiqua"/>
        </w:rPr>
      </w:pPr>
      <w:proofErr w:type="spellStart"/>
      <w:ins w:id="6606" w:author="Yashua Lebowitz" w:date="2024-09-28T19:17:00Z">
        <w:r w:rsidRPr="00A11DDB">
          <w:rPr>
            <w:rFonts w:ascii="Book Antiqua" w:hAnsi="Book Antiqua"/>
          </w:rPr>
          <w:t>Sgt.</w:t>
        </w:r>
        <w:proofErr w:type="spellEnd"/>
        <w:r w:rsidRPr="00A11DDB">
          <w:rPr>
            <w:rFonts w:ascii="Book Antiqua" w:hAnsi="Book Antiqua"/>
          </w:rPr>
          <w:t xml:space="preserve"> Hess was incredibly happy like a child who’d just received </w:t>
        </w:r>
        <w:r>
          <w:rPr>
            <w:rFonts w:ascii="Book Antiqua" w:hAnsi="Book Antiqua"/>
          </w:rPr>
          <w:t>his</w:t>
        </w:r>
        <w:r w:rsidRPr="00A11DDB">
          <w:rPr>
            <w:rFonts w:ascii="Book Antiqua" w:hAnsi="Book Antiqua"/>
          </w:rPr>
          <w:t xml:space="preserve"> long waited Christmas</w:t>
        </w:r>
        <w:r>
          <w:rPr>
            <w:rFonts w:ascii="Book Antiqua" w:hAnsi="Book Antiqua"/>
          </w:rPr>
          <w:t xml:space="preserve"> present</w:t>
        </w:r>
        <w:r w:rsidRPr="00A11DDB">
          <w:rPr>
            <w:rFonts w:ascii="Book Antiqua" w:hAnsi="Book Antiqua"/>
          </w:rPr>
          <w:t xml:space="preserve">. “I’ve been waiting my entire life for one of these. I can’t afford this. I got a wife and two kids. Not only that, you know how they pay white soldiers. Even being a Sergeant my pay </w:t>
        </w:r>
        <w:proofErr w:type="spellStart"/>
        <w:r w:rsidRPr="00A11DDB">
          <w:rPr>
            <w:rFonts w:ascii="Book Antiqua" w:hAnsi="Book Antiqua"/>
          </w:rPr>
          <w:t>ain’t</w:t>
        </w:r>
        <w:proofErr w:type="spellEnd"/>
        <w:r w:rsidRPr="00A11DDB">
          <w:rPr>
            <w:rFonts w:ascii="Book Antiqua" w:hAnsi="Book Antiqua"/>
          </w:rPr>
          <w:t xml:space="preserve"> shit.”</w:t>
        </w:r>
      </w:ins>
    </w:p>
    <w:p w14:paraId="22F88247" w14:textId="77777777" w:rsidR="00852C46" w:rsidRPr="00A11DDB" w:rsidRDefault="00852C46" w:rsidP="006D6183">
      <w:pPr>
        <w:pStyle w:val="NormalWeb"/>
        <w:spacing w:line="276" w:lineRule="auto"/>
        <w:ind w:firstLine="284"/>
        <w:rPr>
          <w:ins w:id="6607" w:author="Yashua Lebowitz" w:date="2024-09-28T19:17:00Z"/>
          <w:rFonts w:ascii="Book Antiqua" w:hAnsi="Book Antiqua"/>
        </w:rPr>
      </w:pPr>
      <w:ins w:id="6608" w:author="Yashua Lebowitz" w:date="2024-09-28T19:17:00Z">
        <w:r w:rsidRPr="00A11DDB">
          <w:rPr>
            <w:rFonts w:ascii="Book Antiqua" w:hAnsi="Book Antiqua"/>
          </w:rPr>
          <w:t>“You got that right</w:t>
        </w:r>
        <w:r>
          <w:rPr>
            <w:rFonts w:ascii="Book Antiqua" w:hAnsi="Book Antiqua"/>
          </w:rPr>
          <w:t>,</w:t>
        </w:r>
        <w:r w:rsidRPr="00A11DDB">
          <w:rPr>
            <w:rFonts w:ascii="Book Antiqua" w:hAnsi="Book Antiqua"/>
          </w:rPr>
          <w:t xml:space="preserve"> Sarge. I can hardly pay for a night at the strip club. While </w:t>
        </w:r>
        <w:proofErr w:type="spellStart"/>
        <w:r w:rsidRPr="00A11DDB">
          <w:rPr>
            <w:rFonts w:ascii="Book Antiqua" w:hAnsi="Book Antiqua"/>
          </w:rPr>
          <w:t>colored</w:t>
        </w:r>
        <w:proofErr w:type="spellEnd"/>
        <w:r w:rsidRPr="00A11DDB">
          <w:rPr>
            <w:rFonts w:ascii="Book Antiqua" w:hAnsi="Book Antiqua"/>
          </w:rPr>
          <w:t xml:space="preserve"> soldiers, hell, they’re high rolling. They get all the fine bitches. I’ll be getting a lap dance when a large group of niggers roll in</w:t>
        </w:r>
        <w:r>
          <w:rPr>
            <w:rFonts w:ascii="Book Antiqua" w:hAnsi="Book Antiqua"/>
          </w:rPr>
          <w:t>. S</w:t>
        </w:r>
        <w:r w:rsidRPr="00A11DDB">
          <w:rPr>
            <w:rFonts w:ascii="Book Antiqua" w:hAnsi="Book Antiqua"/>
          </w:rPr>
          <w:t xml:space="preserve">he’ll just jump right up and start serving them like I didn’t even exist. It </w:t>
        </w:r>
        <w:proofErr w:type="spellStart"/>
        <w:r w:rsidRPr="00A11DDB">
          <w:rPr>
            <w:rFonts w:ascii="Book Antiqua" w:hAnsi="Book Antiqua"/>
          </w:rPr>
          <w:t>ain’t</w:t>
        </w:r>
        <w:proofErr w:type="spellEnd"/>
        <w:r w:rsidRPr="00A11DDB">
          <w:rPr>
            <w:rFonts w:ascii="Book Antiqua" w:hAnsi="Book Antiqua"/>
          </w:rPr>
          <w:t xml:space="preserve"> fair</w:t>
        </w:r>
        <w:r>
          <w:rPr>
            <w:rFonts w:ascii="Book Antiqua" w:hAnsi="Book Antiqua"/>
          </w:rPr>
          <w:t>,</w:t>
        </w:r>
        <w:r w:rsidRPr="00A11DDB">
          <w:rPr>
            <w:rFonts w:ascii="Book Antiqua" w:hAnsi="Book Antiqua"/>
          </w:rPr>
          <w:t xml:space="preserve"> I tell you. I want to </w:t>
        </w:r>
        <w:proofErr w:type="spellStart"/>
        <w:r w:rsidRPr="00A11DDB">
          <w:rPr>
            <w:rFonts w:ascii="Book Antiqua" w:hAnsi="Book Antiqua"/>
          </w:rPr>
          <w:t>color</w:t>
        </w:r>
        <w:proofErr w:type="spellEnd"/>
        <w:r w:rsidRPr="00A11DDB">
          <w:rPr>
            <w:rFonts w:ascii="Book Antiqua" w:hAnsi="Book Antiqua"/>
          </w:rPr>
          <w:t xml:space="preserve"> my skin black. I’m tired of being a </w:t>
        </w:r>
        <w:proofErr w:type="spellStart"/>
        <w:r w:rsidRPr="00A11DDB">
          <w:rPr>
            <w:rFonts w:ascii="Book Antiqua" w:hAnsi="Book Antiqua"/>
          </w:rPr>
          <w:t>whigger</w:t>
        </w:r>
        <w:proofErr w:type="spellEnd"/>
        <w:r w:rsidRPr="00A11DDB">
          <w:rPr>
            <w:rFonts w:ascii="Book Antiqua" w:hAnsi="Book Antiqua"/>
          </w:rPr>
          <w:t xml:space="preserve">,” said Lot as a gold tooth </w:t>
        </w:r>
        <w:r>
          <w:rPr>
            <w:rFonts w:ascii="Book Antiqua" w:hAnsi="Book Antiqua"/>
          </w:rPr>
          <w:t xml:space="preserve">from a body </w:t>
        </w:r>
        <w:r w:rsidRPr="00A11DDB">
          <w:rPr>
            <w:rFonts w:ascii="Book Antiqua" w:hAnsi="Book Antiqua"/>
          </w:rPr>
          <w:t xml:space="preserve">just gave way. </w:t>
        </w:r>
      </w:ins>
    </w:p>
    <w:p w14:paraId="32AAB2B0" w14:textId="77777777" w:rsidR="00852C46" w:rsidRPr="00A11DDB" w:rsidRDefault="00852C46" w:rsidP="006D6183">
      <w:pPr>
        <w:pStyle w:val="NormalWeb"/>
        <w:spacing w:line="276" w:lineRule="auto"/>
        <w:ind w:firstLine="284"/>
        <w:rPr>
          <w:ins w:id="6609" w:author="Yashua Lebowitz" w:date="2024-09-28T19:17:00Z"/>
          <w:rFonts w:ascii="Book Antiqua" w:hAnsi="Book Antiqua"/>
        </w:rPr>
      </w:pPr>
      <w:ins w:id="6610" w:author="Yashua Lebowitz" w:date="2024-09-28T19:17:00Z">
        <w:r w:rsidRPr="00A11DDB">
          <w:rPr>
            <w:rFonts w:ascii="Book Antiqua" w:hAnsi="Book Antiqua"/>
          </w:rPr>
          <w:t xml:space="preserve">“Even if you paint yourself black, you can’t get rid of that </w:t>
        </w:r>
        <w:proofErr w:type="spellStart"/>
        <w:r w:rsidRPr="00A11DDB">
          <w:rPr>
            <w:rFonts w:ascii="Book Antiqua" w:hAnsi="Book Antiqua"/>
          </w:rPr>
          <w:t>whigger</w:t>
        </w:r>
        <w:proofErr w:type="spellEnd"/>
        <w:r w:rsidRPr="00A11DDB">
          <w:rPr>
            <w:rFonts w:ascii="Book Antiqua" w:hAnsi="Book Antiqua"/>
          </w:rPr>
          <w:t xml:space="preserve"> inside of you. It’ll come out as soon as you talk. Once you start talking about hiking through the woods, hunting squirrels, they’re going to smell that </w:t>
        </w:r>
        <w:proofErr w:type="spellStart"/>
        <w:r w:rsidRPr="00A11DDB">
          <w:rPr>
            <w:rFonts w:ascii="Book Antiqua" w:hAnsi="Book Antiqua"/>
          </w:rPr>
          <w:t>whigger</w:t>
        </w:r>
        <w:proofErr w:type="spellEnd"/>
        <w:r w:rsidRPr="00A11DDB">
          <w:rPr>
            <w:rFonts w:ascii="Book Antiqua" w:hAnsi="Book Antiqua"/>
          </w:rPr>
          <w:t xml:space="preserve"> scent like shit in a dumpster.”</w:t>
        </w:r>
      </w:ins>
    </w:p>
    <w:p w14:paraId="5995DC0F" w14:textId="77777777" w:rsidR="00852C46" w:rsidRPr="00A11DDB" w:rsidRDefault="00852C46" w:rsidP="006D6183">
      <w:pPr>
        <w:pStyle w:val="NormalWeb"/>
        <w:spacing w:line="276" w:lineRule="auto"/>
        <w:ind w:firstLine="284"/>
        <w:rPr>
          <w:ins w:id="6611" w:author="Yashua Lebowitz" w:date="2024-09-28T19:17:00Z"/>
          <w:rFonts w:ascii="Book Antiqua" w:hAnsi="Book Antiqua"/>
        </w:rPr>
      </w:pPr>
      <w:ins w:id="6612" w:author="Yashua Lebowitz" w:date="2024-09-28T19:17:00Z">
        <w:r w:rsidRPr="00A11DDB">
          <w:rPr>
            <w:rFonts w:ascii="Book Antiqua" w:hAnsi="Book Antiqua"/>
          </w:rPr>
          <w:t>Everyone started laughing</w:t>
        </w:r>
        <w:r>
          <w:rPr>
            <w:rFonts w:ascii="Book Antiqua" w:hAnsi="Book Antiqua"/>
          </w:rPr>
          <w:t>;</w:t>
        </w:r>
        <w:r w:rsidRPr="00A11DDB">
          <w:rPr>
            <w:rFonts w:ascii="Book Antiqua" w:hAnsi="Book Antiqua"/>
          </w:rPr>
          <w:t xml:space="preserve"> even Raskin </w:t>
        </w:r>
        <w:r>
          <w:rPr>
            <w:rFonts w:ascii="Book Antiqua" w:hAnsi="Book Antiqua"/>
          </w:rPr>
          <w:t>conceded</w:t>
        </w:r>
        <w:r w:rsidRPr="00A11DDB">
          <w:rPr>
            <w:rFonts w:ascii="Book Antiqua" w:hAnsi="Book Antiqua"/>
          </w:rPr>
          <w:t xml:space="preserve"> a little laughter.</w:t>
        </w:r>
      </w:ins>
    </w:p>
    <w:p w14:paraId="65280849" w14:textId="77777777" w:rsidR="00852C46" w:rsidRPr="00A11DDB" w:rsidRDefault="00852C46" w:rsidP="006D6183">
      <w:pPr>
        <w:pStyle w:val="NormalWeb"/>
        <w:spacing w:line="276" w:lineRule="auto"/>
        <w:ind w:firstLine="284"/>
        <w:rPr>
          <w:ins w:id="6613" w:author="Yashua Lebowitz" w:date="2024-09-28T19:17:00Z"/>
          <w:rFonts w:ascii="Book Antiqua" w:hAnsi="Book Antiqua"/>
        </w:rPr>
      </w:pPr>
      <w:proofErr w:type="spellStart"/>
      <w:ins w:id="6614" w:author="Yashua Lebowitz" w:date="2024-09-28T19:17:00Z">
        <w:r w:rsidRPr="00A11DDB">
          <w:rPr>
            <w:rFonts w:ascii="Book Antiqua" w:hAnsi="Book Antiqua"/>
          </w:rPr>
          <w:t>Pvt.</w:t>
        </w:r>
        <w:proofErr w:type="spellEnd"/>
        <w:r w:rsidRPr="00A11DDB">
          <w:rPr>
            <w:rFonts w:ascii="Book Antiqua" w:hAnsi="Book Antiqua"/>
          </w:rPr>
          <w:t xml:space="preserve"> Lot got up and dusted himself off. “Fuck y</w:t>
        </w:r>
        <w:r>
          <w:rPr>
            <w:rFonts w:ascii="Book Antiqua" w:hAnsi="Book Antiqua"/>
          </w:rPr>
          <w:t>’</w:t>
        </w:r>
        <w:r w:rsidRPr="00A11DDB">
          <w:rPr>
            <w:rFonts w:ascii="Book Antiqua" w:hAnsi="Book Antiqua"/>
          </w:rPr>
          <w:t xml:space="preserve">all. You never seen </w:t>
        </w:r>
        <w:r w:rsidRPr="00A11DDB">
          <w:rPr>
            <w:rFonts w:ascii="Book Antiqua" w:hAnsi="Book Antiqua"/>
            <w:i/>
            <w:iCs/>
          </w:rPr>
          <w:t>Tropic Thunder</w:t>
        </w:r>
        <w:r w:rsidRPr="00A11DDB">
          <w:rPr>
            <w:rFonts w:ascii="Book Antiqua" w:hAnsi="Book Antiqua"/>
          </w:rPr>
          <w:t xml:space="preserve">? Robert Downey Jr. played a damn good nigger. If I just practice for a month, I can kill that </w:t>
        </w:r>
        <w:proofErr w:type="spellStart"/>
        <w:r w:rsidRPr="00A11DDB">
          <w:rPr>
            <w:rFonts w:ascii="Book Antiqua" w:hAnsi="Book Antiqua"/>
          </w:rPr>
          <w:t>whigger</w:t>
        </w:r>
        <w:proofErr w:type="spellEnd"/>
        <w:r w:rsidRPr="00A11DDB">
          <w:rPr>
            <w:rFonts w:ascii="Book Antiqua" w:hAnsi="Book Antiqua"/>
          </w:rPr>
          <w:t xml:space="preserve"> inside of me.</w:t>
        </w:r>
        <w:r>
          <w:rPr>
            <w:rFonts w:ascii="Book Antiqua" w:hAnsi="Book Antiqua"/>
          </w:rPr>
          <w:t>”</w:t>
        </w:r>
      </w:ins>
    </w:p>
    <w:p w14:paraId="4BD2B462" w14:textId="77777777" w:rsidR="00852C46" w:rsidRPr="00A11DDB" w:rsidRDefault="00852C46" w:rsidP="006D6183">
      <w:pPr>
        <w:pStyle w:val="NormalWeb"/>
        <w:spacing w:line="276" w:lineRule="auto"/>
        <w:ind w:firstLine="284"/>
        <w:rPr>
          <w:ins w:id="6615" w:author="Yashua Lebowitz" w:date="2024-09-28T19:17:00Z"/>
          <w:rFonts w:ascii="Book Antiqua" w:hAnsi="Book Antiqua"/>
        </w:rPr>
      </w:pPr>
      <w:ins w:id="6616" w:author="Yashua Lebowitz" w:date="2024-09-28T19:17:00Z">
        <w:r>
          <w:rPr>
            <w:rFonts w:ascii="Book Antiqua" w:hAnsi="Book Antiqua"/>
          </w:rPr>
          <w:t>“</w:t>
        </w:r>
        <w:r w:rsidRPr="00A11DDB">
          <w:rPr>
            <w:rFonts w:ascii="Book Antiqua" w:hAnsi="Book Antiqua"/>
          </w:rPr>
          <w:t>Alright, that’s enough, gentlemen,</w:t>
        </w:r>
        <w:r>
          <w:rPr>
            <w:rFonts w:ascii="Book Antiqua" w:hAnsi="Book Antiqua"/>
          </w:rPr>
          <w:t>”</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barked, his voice cutting through the </w:t>
        </w:r>
        <w:r>
          <w:rPr>
            <w:rFonts w:ascii="Book Antiqua" w:hAnsi="Book Antiqua"/>
          </w:rPr>
          <w:t xml:space="preserve">banter </w:t>
        </w:r>
        <w:r w:rsidRPr="00A11DDB">
          <w:rPr>
            <w:rFonts w:ascii="Book Antiqua" w:hAnsi="Book Antiqua"/>
          </w:rPr>
          <w:t xml:space="preserve">like a knife. </w:t>
        </w:r>
        <w:r>
          <w:rPr>
            <w:rFonts w:ascii="Book Antiqua" w:hAnsi="Book Antiqua"/>
          </w:rPr>
          <w:t>“</w:t>
        </w:r>
        <w:r w:rsidRPr="00A11DDB">
          <w:rPr>
            <w:rFonts w:ascii="Book Antiqua" w:hAnsi="Book Antiqua"/>
          </w:rPr>
          <w:t>We</w:t>
        </w:r>
        <w:r>
          <w:rPr>
            <w:rFonts w:ascii="Book Antiqua" w:hAnsi="Book Antiqua"/>
          </w:rPr>
          <w:t>’</w:t>
        </w:r>
        <w:r w:rsidRPr="00A11DDB">
          <w:rPr>
            <w:rFonts w:ascii="Book Antiqua" w:hAnsi="Book Antiqua"/>
          </w:rPr>
          <w:t xml:space="preserve">re on a mission. We’re supposed to arrive at the </w:t>
        </w:r>
        <w:proofErr w:type="spellStart"/>
        <w:r w:rsidRPr="00A11DDB">
          <w:rPr>
            <w:rFonts w:ascii="Book Antiqua" w:hAnsi="Book Antiqua"/>
          </w:rPr>
          <w:t>center</w:t>
        </w:r>
        <w:proofErr w:type="spellEnd"/>
        <w:r w:rsidRPr="00A11DDB">
          <w:rPr>
            <w:rFonts w:ascii="Book Antiqua" w:hAnsi="Book Antiqua"/>
          </w:rPr>
          <w:t xml:space="preserve"> of Tel Aviv at 0500. At this rate, we're nowhere near our objective. Let’s get a move on.</w:t>
        </w:r>
        <w:r>
          <w:rPr>
            <w:rFonts w:ascii="Book Antiqua" w:hAnsi="Book Antiqua"/>
          </w:rPr>
          <w:t>”</w:t>
        </w:r>
      </w:ins>
    </w:p>
    <w:p w14:paraId="6D5EE199" w14:textId="77777777" w:rsidR="00852C46" w:rsidRPr="00A11DDB" w:rsidRDefault="00852C46" w:rsidP="006D6183">
      <w:pPr>
        <w:pStyle w:val="NormalWeb"/>
        <w:spacing w:line="276" w:lineRule="auto"/>
        <w:ind w:firstLine="284"/>
        <w:rPr>
          <w:ins w:id="6617" w:author="Yashua Lebowitz" w:date="2024-09-28T19:17:00Z"/>
          <w:rFonts w:ascii="Book Antiqua" w:hAnsi="Book Antiqua"/>
        </w:rPr>
      </w:pPr>
      <w:ins w:id="6618" w:author="Yashua Lebowitz" w:date="2024-09-28T19:17:00Z">
        <w:r w:rsidRPr="00A11DDB">
          <w:rPr>
            <w:rFonts w:ascii="Book Antiqua" w:hAnsi="Book Antiqua"/>
          </w:rPr>
          <w:t xml:space="preserve">The soldiers stopped their looting, picked up their packs, and got in formation. The ruins of the city </w:t>
        </w:r>
        <w:r>
          <w:rPr>
            <w:rFonts w:ascii="Book Antiqua" w:hAnsi="Book Antiqua"/>
          </w:rPr>
          <w:t>opened up;</w:t>
        </w:r>
        <w:r w:rsidRPr="00A11DDB">
          <w:rPr>
            <w:rFonts w:ascii="Book Antiqua" w:hAnsi="Book Antiqua"/>
          </w:rPr>
          <w:t xml:space="preserve"> each building </w:t>
        </w:r>
        <w:r>
          <w:rPr>
            <w:rFonts w:ascii="Book Antiqua" w:hAnsi="Book Antiqua"/>
          </w:rPr>
          <w:t xml:space="preserve">was </w:t>
        </w:r>
        <w:r w:rsidRPr="00A11DDB">
          <w:rPr>
            <w:rFonts w:ascii="Book Antiqua" w:hAnsi="Book Antiqua"/>
          </w:rPr>
          <w:t xml:space="preserve">a potential hideout for enemy snipers and ambushes. </w:t>
        </w:r>
      </w:ins>
    </w:p>
    <w:p w14:paraId="6C01AE27" w14:textId="77777777" w:rsidR="00852C46" w:rsidRPr="00A11DDB" w:rsidRDefault="00852C46" w:rsidP="006D6183">
      <w:pPr>
        <w:pStyle w:val="NormalWeb"/>
        <w:spacing w:line="276" w:lineRule="auto"/>
        <w:ind w:firstLine="284"/>
        <w:rPr>
          <w:ins w:id="6619" w:author="Yashua Lebowitz" w:date="2024-09-28T19:17:00Z"/>
          <w:rFonts w:ascii="Book Antiqua" w:hAnsi="Book Antiqua"/>
        </w:rPr>
      </w:pPr>
      <w:ins w:id="6620" w:author="Yashua Lebowitz" w:date="2024-09-28T19:17:00Z">
        <w:r w:rsidRPr="00A11DDB">
          <w:rPr>
            <w:rFonts w:ascii="Book Antiqua" w:hAnsi="Book Antiqua"/>
          </w:rPr>
          <w:t>The war had twisted their morals, turning them into something unrecognizable</w:t>
        </w:r>
        <w:r>
          <w:rPr>
            <w:rFonts w:ascii="Book Antiqua" w:hAnsi="Book Antiqua"/>
          </w:rPr>
          <w:t>. B</w:t>
        </w:r>
        <w:r w:rsidRPr="00A11DDB">
          <w:rPr>
            <w:rFonts w:ascii="Book Antiqua" w:hAnsi="Book Antiqua"/>
          </w:rPr>
          <w:t xml:space="preserve">ut even monsters find </w:t>
        </w:r>
        <w:proofErr w:type="spellStart"/>
        <w:r w:rsidRPr="00A11DDB">
          <w:rPr>
            <w:rFonts w:ascii="Book Antiqua" w:hAnsi="Book Antiqua"/>
          </w:rPr>
          <w:t>humor</w:t>
        </w:r>
        <w:proofErr w:type="spellEnd"/>
        <w:r w:rsidRPr="00A11DDB">
          <w:rPr>
            <w:rFonts w:ascii="Book Antiqua" w:hAnsi="Book Antiqua"/>
          </w:rPr>
          <w:t xml:space="preserve"> in the situation they’re in. Raskin resolved to survive this, but he knew that, no matter the outcome, he would never forget the horrors he had witnessed. </w:t>
        </w:r>
      </w:ins>
    </w:p>
    <w:p w14:paraId="17830CE0" w14:textId="77777777" w:rsidR="00852C46" w:rsidRDefault="00852C46" w:rsidP="006D6183">
      <w:pPr>
        <w:pStyle w:val="NormalWeb"/>
        <w:spacing w:before="0" w:beforeAutospacing="0" w:after="200" w:afterAutospacing="0" w:line="276" w:lineRule="auto"/>
        <w:ind w:firstLine="284"/>
        <w:rPr>
          <w:ins w:id="6621" w:author="Yashua Lebowitz" w:date="2024-09-28T19:17:00Z"/>
          <w:rFonts w:ascii="Book Antiqua" w:hAnsi="Book Antiqua"/>
        </w:rPr>
      </w:pPr>
      <w:ins w:id="6622" w:author="Yashua Lebowitz" w:date="2024-09-28T19:17:00Z">
        <w:r w:rsidRPr="00A11DDB">
          <w:rPr>
            <w:rFonts w:ascii="Book Antiqua" w:hAnsi="Book Antiqua"/>
          </w:rPr>
          <w:lastRenderedPageBreak/>
          <w:t xml:space="preserve">As they advanced, the </w:t>
        </w:r>
        <w:r>
          <w:rPr>
            <w:rFonts w:ascii="Book Antiqua" w:hAnsi="Book Antiqua"/>
          </w:rPr>
          <w:t>strange</w:t>
        </w:r>
        <w:r w:rsidRPr="00A11DDB">
          <w:rPr>
            <w:rFonts w:ascii="Book Antiqua" w:hAnsi="Book Antiqua"/>
          </w:rPr>
          <w:t xml:space="preserve"> silence of the abandoned streets was punctuated by the crunch of their boots on shattered glass and debris. </w:t>
        </w:r>
        <w:r>
          <w:rPr>
            <w:rFonts w:ascii="Book Antiqua" w:hAnsi="Book Antiqua"/>
          </w:rPr>
          <w:t>T</w:t>
        </w:r>
        <w:r w:rsidRPr="00A7746A">
          <w:rPr>
            <w:rFonts w:ascii="Book Antiqua" w:hAnsi="Book Antiqua"/>
          </w:rPr>
          <w:t>he occasional flicker of movement in the shadows kept everyone on edge</w:t>
        </w:r>
        <w:r w:rsidRPr="00243FAB">
          <w:rPr>
            <w:rFonts w:ascii="Book Antiqua" w:hAnsi="Book Antiqua"/>
          </w:rPr>
          <w:t xml:space="preserve"> </w:t>
        </w:r>
        <w:r w:rsidRPr="00A11DDB">
          <w:rPr>
            <w:rFonts w:ascii="Book Antiqua" w:hAnsi="Book Antiqua"/>
          </w:rPr>
          <w:t>The once-bustling city now stood as a stark reminder of the cost of war. Buildings were reduced to skeletal remains, cars abandoned and burned out</w:t>
        </w:r>
        <w:r>
          <w:rPr>
            <w:rFonts w:ascii="Book Antiqua" w:hAnsi="Book Antiqua"/>
          </w:rPr>
          <w:t>.</w:t>
        </w:r>
      </w:ins>
    </w:p>
    <w:p w14:paraId="1991A6D9" w14:textId="77777777" w:rsidR="00852C46" w:rsidRPr="00A11DDB" w:rsidRDefault="00852C46" w:rsidP="006D6183">
      <w:pPr>
        <w:pStyle w:val="NormalWeb"/>
        <w:spacing w:line="276" w:lineRule="auto"/>
        <w:ind w:firstLine="284"/>
        <w:rPr>
          <w:ins w:id="6623" w:author="Yashua Lebowitz" w:date="2024-09-28T19:17:00Z"/>
          <w:rFonts w:ascii="Book Antiqua" w:hAnsi="Book Antiqua"/>
        </w:rPr>
      </w:pPr>
      <w:ins w:id="6624" w:author="Yashua Lebowitz" w:date="2024-09-28T19:17:00Z">
        <w:r w:rsidRPr="00A11DDB">
          <w:rPr>
            <w:rFonts w:ascii="Book Antiqua" w:hAnsi="Book Antiqua"/>
          </w:rPr>
          <w:t>After half a click of walking</w:t>
        </w:r>
        <w:r>
          <w:rPr>
            <w:rFonts w:ascii="Book Antiqua" w:hAnsi="Book Antiqua"/>
          </w:rPr>
          <w:t>,</w:t>
        </w:r>
        <w:r w:rsidRPr="00A11DDB">
          <w:rPr>
            <w:rFonts w:ascii="Book Antiqua" w:hAnsi="Book Antiqua"/>
          </w:rPr>
          <w:t xml:space="preserve"> Raskin and his squad stacked up against a building adjacent to another structure</w:t>
        </w:r>
        <w:r>
          <w:rPr>
            <w:rFonts w:ascii="Book Antiqua" w:hAnsi="Book Antiqua"/>
          </w:rPr>
          <w:t>. It</w:t>
        </w:r>
        <w:r w:rsidRPr="00A11DDB">
          <w:rPr>
            <w:rFonts w:ascii="Book Antiqua" w:hAnsi="Book Antiqua"/>
          </w:rPr>
          <w:t xml:space="preserve"> once housed a café on the bustling streets of Tel Aviv. The Starbucks sign </w:t>
        </w:r>
        <w:r>
          <w:rPr>
            <w:rFonts w:ascii="Book Antiqua" w:hAnsi="Book Antiqua"/>
          </w:rPr>
          <w:t xml:space="preserve">up above was a reminder of </w:t>
        </w:r>
        <w:r w:rsidRPr="00A11DDB">
          <w:rPr>
            <w:rFonts w:ascii="Book Antiqua" w:hAnsi="Book Antiqua"/>
          </w:rPr>
          <w:t xml:space="preserve">the normalcy that once </w:t>
        </w:r>
        <w:r>
          <w:rPr>
            <w:rFonts w:ascii="Book Antiqua" w:hAnsi="Book Antiqua"/>
          </w:rPr>
          <w:t>prevail</w:t>
        </w:r>
        <w:r w:rsidRPr="00A11DDB">
          <w:rPr>
            <w:rFonts w:ascii="Book Antiqua" w:hAnsi="Book Antiqua"/>
          </w:rPr>
          <w:t xml:space="preserve">ed. Fighting had not yet reached this area, but the tension was </w:t>
        </w:r>
        <w:r>
          <w:rPr>
            <w:rFonts w:ascii="Book Antiqua" w:hAnsi="Book Antiqua"/>
          </w:rPr>
          <w:t>real</w:t>
        </w:r>
        <w:r w:rsidRPr="00A11DDB">
          <w:rPr>
            <w:rFonts w:ascii="Book Antiqua" w:hAnsi="Book Antiqua"/>
          </w:rPr>
          <w:t xml:space="preserve">. </w:t>
        </w:r>
        <w:proofErr w:type="spellStart"/>
        <w:r w:rsidRPr="00A11DDB">
          <w:rPr>
            <w:rFonts w:ascii="Book Antiqua" w:hAnsi="Book Antiqua"/>
          </w:rPr>
          <w:t>Sgt.</w:t>
        </w:r>
        <w:proofErr w:type="spellEnd"/>
        <w:r w:rsidRPr="00A11DDB">
          <w:rPr>
            <w:rFonts w:ascii="Book Antiqua" w:hAnsi="Book Antiqua"/>
          </w:rPr>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ins>
    </w:p>
    <w:p w14:paraId="03BA9286" w14:textId="77777777" w:rsidR="00852C46" w:rsidRPr="00A11DDB" w:rsidRDefault="00852C46" w:rsidP="006D6183">
      <w:pPr>
        <w:pStyle w:val="NormalWeb"/>
        <w:spacing w:line="276" w:lineRule="auto"/>
        <w:ind w:firstLine="284"/>
        <w:rPr>
          <w:ins w:id="6625" w:author="Yashua Lebowitz" w:date="2024-09-28T19:17:00Z"/>
          <w:rFonts w:ascii="Book Antiqua" w:hAnsi="Book Antiqua"/>
        </w:rPr>
      </w:pPr>
      <w:ins w:id="6626" w:author="Yashua Lebowitz" w:date="2024-09-28T19:17:00Z">
        <w:r w:rsidRPr="00A11DDB">
          <w:rPr>
            <w:rFonts w:ascii="Book Antiqua" w:hAnsi="Book Antiqua"/>
          </w:rPr>
          <w:t xml:space="preserve">Inside, the café was </w:t>
        </w:r>
        <w:r>
          <w:rPr>
            <w:rFonts w:ascii="Book Antiqua" w:hAnsi="Book Antiqua"/>
          </w:rPr>
          <w:t>strange</w:t>
        </w:r>
        <w:r w:rsidRPr="00A11DDB">
          <w:rPr>
            <w:rFonts w:ascii="Book Antiqua" w:hAnsi="Book Antiqua"/>
          </w:rPr>
          <w:t>ly quiet,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scanning for any movement through the cracked windows.</w:t>
        </w:r>
      </w:ins>
    </w:p>
    <w:p w14:paraId="2793E14B" w14:textId="77777777" w:rsidR="00852C46" w:rsidRPr="00A11DDB" w:rsidRDefault="00852C46" w:rsidP="006D6183">
      <w:pPr>
        <w:pStyle w:val="NormalWeb"/>
        <w:spacing w:line="276" w:lineRule="auto"/>
        <w:ind w:firstLine="284"/>
        <w:rPr>
          <w:ins w:id="6627" w:author="Yashua Lebowitz" w:date="2024-09-28T19:17:00Z"/>
          <w:rFonts w:ascii="Book Antiqua" w:hAnsi="Book Antiqua"/>
        </w:rPr>
      </w:pPr>
      <w:ins w:id="6628" w:author="Yashua Lebowitz" w:date="2024-09-28T19:17:00Z">
        <w:r w:rsidRPr="00A11DDB">
          <w:rPr>
            <w:rFonts w:ascii="Book Antiqua" w:hAnsi="Book Antiqua"/>
          </w:rPr>
          <w:t>Those who looted shared with others who were on overwatch</w:t>
        </w:r>
        <w:r>
          <w:rPr>
            <w:rFonts w:ascii="Book Antiqua" w:hAnsi="Book Antiqua"/>
          </w:rPr>
          <w:t>,</w:t>
        </w:r>
        <w:r w:rsidRPr="00A11DDB">
          <w:rPr>
            <w:rFonts w:ascii="Book Antiqua" w:hAnsi="Book Antiqua"/>
          </w:rPr>
          <w:t xml:space="preserve"> and the squad took a quick break to understand their location and where they were going in relation to other units. The radio crackled with static, </w:t>
        </w:r>
        <w:r>
          <w:rPr>
            <w:rFonts w:ascii="Book Antiqua" w:hAnsi="Book Antiqua"/>
          </w:rPr>
          <w:t xml:space="preserve">still </w:t>
        </w:r>
        <w:r w:rsidRPr="00A11DDB">
          <w:rPr>
            <w:rFonts w:ascii="Book Antiqua" w:hAnsi="Book Antiqua"/>
          </w:rPr>
          <w:t>refusing to transmit.</w:t>
        </w:r>
      </w:ins>
    </w:p>
    <w:p w14:paraId="6F36C014" w14:textId="6FA5879F" w:rsidR="00852C46" w:rsidRPr="00A11DDB" w:rsidRDefault="00852C46" w:rsidP="006D6183">
      <w:pPr>
        <w:pStyle w:val="NormalWeb"/>
        <w:spacing w:line="276" w:lineRule="auto"/>
        <w:ind w:firstLine="284"/>
        <w:rPr>
          <w:ins w:id="6629" w:author="Yashua Lebowitz" w:date="2024-09-28T19:17:00Z"/>
          <w:rFonts w:ascii="Book Antiqua" w:hAnsi="Book Antiqua"/>
        </w:rPr>
      </w:pPr>
      <w:ins w:id="6630" w:author="Yashua Lebowitz" w:date="2024-09-28T19:17:00Z">
        <w:r w:rsidRPr="00A11DDB">
          <w:rPr>
            <w:rFonts w:ascii="Book Antiqua" w:hAnsi="Book Antiqua"/>
          </w:rPr>
          <w:t>“This goddamn radio still won’t work. I can’t contact anyone. Even this GPS</w:t>
        </w:r>
        <w:r>
          <w:rPr>
            <w:rFonts w:ascii="Book Antiqua" w:hAnsi="Book Antiqua"/>
          </w:rPr>
          <w:t xml:space="preserve"> </w:t>
        </w:r>
        <w:r w:rsidRPr="00A11DDB">
          <w:rPr>
            <w:rFonts w:ascii="Book Antiqua" w:hAnsi="Book Antiqua"/>
          </w:rPr>
          <w:t xml:space="preserve">... where the fuck are we?” </w:t>
        </w:r>
        <w:proofErr w:type="spellStart"/>
        <w:r w:rsidRPr="00A11DDB">
          <w:rPr>
            <w:rFonts w:ascii="Book Antiqua" w:hAnsi="Book Antiqua"/>
          </w:rPr>
          <w:t>Sgt.</w:t>
        </w:r>
        <w:proofErr w:type="spellEnd"/>
        <w:r w:rsidRPr="00A11DDB">
          <w:rPr>
            <w:rFonts w:ascii="Book Antiqua" w:hAnsi="Book Antiqua"/>
          </w:rPr>
          <w:t xml:space="preserve"> Hess </w:t>
        </w:r>
      </w:ins>
      <w:ins w:id="6631" w:author="Yashua Lebowitz" w:date="2024-09-28T20:15:00Z">
        <w:r w:rsidR="006A7C0D" w:rsidRPr="00A11DDB">
          <w:rPr>
            <w:rFonts w:ascii="Book Antiqua" w:hAnsi="Book Antiqua"/>
          </w:rPr>
          <w:t>muttered</w:t>
        </w:r>
        <w:r w:rsidR="006A7C0D">
          <w:rPr>
            <w:rFonts w:ascii="Book Antiqua" w:hAnsi="Book Antiqua"/>
          </w:rPr>
          <w:t>;</w:t>
        </w:r>
      </w:ins>
      <w:ins w:id="6632" w:author="Yashua Lebowitz" w:date="2024-09-28T19:17:00Z">
        <w:r w:rsidRPr="00A11DDB">
          <w:rPr>
            <w:rFonts w:ascii="Book Antiqua" w:hAnsi="Book Antiqua"/>
          </w:rPr>
          <w:t xml:space="preserve"> frustration evident in his voice. “Do you think the kikes jammed everything we have?”</w:t>
        </w:r>
      </w:ins>
    </w:p>
    <w:p w14:paraId="2273A432" w14:textId="77777777" w:rsidR="00852C46" w:rsidRPr="00A11DDB" w:rsidRDefault="00852C46" w:rsidP="006D6183">
      <w:pPr>
        <w:pStyle w:val="NormalWeb"/>
        <w:spacing w:line="276" w:lineRule="auto"/>
        <w:ind w:firstLine="284"/>
        <w:rPr>
          <w:ins w:id="6633" w:author="Yashua Lebowitz" w:date="2024-09-28T19:17:00Z"/>
          <w:rFonts w:ascii="Book Antiqua" w:hAnsi="Book Antiqua"/>
        </w:rPr>
      </w:pPr>
      <w:ins w:id="6634" w:author="Yashua Lebowitz" w:date="2024-09-28T19:17:00Z">
        <w:r w:rsidRPr="00A11DDB">
          <w:rPr>
            <w:rFonts w:ascii="Book Antiqua" w:hAnsi="Book Antiqua"/>
          </w:rPr>
          <w:t>Lieut. Daniels, equally perplexed, rubbed his face vigorously</w:t>
        </w:r>
        <w:r>
          <w:rPr>
            <w:rFonts w:ascii="Book Antiqua" w:hAnsi="Book Antiqua"/>
          </w:rPr>
          <w:t>;</w:t>
        </w:r>
        <w:r w:rsidRPr="00A11DDB">
          <w:rPr>
            <w:rFonts w:ascii="Book Antiqua" w:hAnsi="Book Antiqua"/>
          </w:rPr>
          <w:t xml:space="preserve"> his eyes bloodshot from exhaustion. He bent backward, stretching, then shook his head in an attempt to clear his thoughts.</w:t>
        </w:r>
      </w:ins>
    </w:p>
    <w:p w14:paraId="496EDF6A" w14:textId="77777777" w:rsidR="00852C46" w:rsidRPr="00A11DDB" w:rsidRDefault="00852C46" w:rsidP="006D6183">
      <w:pPr>
        <w:pStyle w:val="NormalWeb"/>
        <w:spacing w:line="276" w:lineRule="auto"/>
        <w:ind w:firstLine="284"/>
        <w:rPr>
          <w:ins w:id="6635" w:author="Yashua Lebowitz" w:date="2024-09-28T19:17:00Z"/>
          <w:rFonts w:ascii="Book Antiqua" w:hAnsi="Book Antiqua"/>
        </w:rPr>
      </w:pPr>
      <w:ins w:id="6636" w:author="Yashua Lebowitz" w:date="2024-09-28T19:17:00Z">
        <w:r w:rsidRPr="00A11DDB">
          <w:rPr>
            <w:rFonts w:ascii="Book Antiqua" w:hAnsi="Book Antiqua"/>
          </w:rPr>
          <w:t>“</w:t>
        </w:r>
        <w:proofErr w:type="spellStart"/>
        <w:r w:rsidRPr="00A11DDB">
          <w:rPr>
            <w:rFonts w:ascii="Book Antiqua" w:hAnsi="Book Antiqua"/>
          </w:rPr>
          <w:t>Sgt.</w:t>
        </w:r>
        <w:proofErr w:type="spellEnd"/>
        <w:r w:rsidRPr="00A11DDB">
          <w:rPr>
            <w:rFonts w:ascii="Book Antiqua" w:hAnsi="Book Antiqua"/>
          </w:rPr>
          <w:t xml:space="preserve"> Hess, can we send some of our guys up one of these tall buildings to figure out where we are? I have no idea where the enemy could be.”</w:t>
        </w:r>
      </w:ins>
    </w:p>
    <w:p w14:paraId="3D7DC9C3" w14:textId="77777777" w:rsidR="00852C46" w:rsidRPr="00A11DDB" w:rsidRDefault="00852C46" w:rsidP="006D6183">
      <w:pPr>
        <w:pStyle w:val="NormalWeb"/>
        <w:spacing w:line="276" w:lineRule="auto"/>
        <w:ind w:firstLine="284"/>
        <w:rPr>
          <w:ins w:id="6637" w:author="Yashua Lebowitz" w:date="2024-09-28T19:17:00Z"/>
          <w:rFonts w:ascii="Book Antiqua" w:hAnsi="Book Antiqua"/>
        </w:rPr>
      </w:pPr>
      <w:ins w:id="6638" w:author="Yashua Lebowitz" w:date="2024-09-28T19:17:00Z">
        <w:r w:rsidRPr="00A11DDB">
          <w:rPr>
            <w:rFonts w:ascii="Book Antiqua" w:hAnsi="Book Antiqua"/>
          </w:rPr>
          <w:t>“I do have a map of the city, but I can’t read Hebrew to figure out what these streets are called. Any of you motherfuckers know Hebrew?”</w:t>
        </w:r>
      </w:ins>
    </w:p>
    <w:p w14:paraId="1DB21908" w14:textId="77777777" w:rsidR="00852C46" w:rsidRPr="00A11DDB" w:rsidRDefault="00852C46" w:rsidP="006D6183">
      <w:pPr>
        <w:pStyle w:val="NormalWeb"/>
        <w:spacing w:line="276" w:lineRule="auto"/>
        <w:ind w:firstLine="284"/>
        <w:rPr>
          <w:ins w:id="6639" w:author="Yashua Lebowitz" w:date="2024-09-28T19:17:00Z"/>
          <w:rFonts w:ascii="Book Antiqua" w:hAnsi="Book Antiqua"/>
        </w:rPr>
      </w:pPr>
      <w:ins w:id="6640" w:author="Yashua Lebowitz" w:date="2024-09-28T19:17:00Z">
        <w:r w:rsidRPr="00A11DDB">
          <w:rPr>
            <w:rFonts w:ascii="Book Antiqua" w:hAnsi="Book Antiqua"/>
          </w:rPr>
          <w:t>“I think your mom does,” Raskin said, a smirk playing on his lips.</w:t>
        </w:r>
      </w:ins>
    </w:p>
    <w:p w14:paraId="5476FD8E" w14:textId="77777777" w:rsidR="00852C46" w:rsidRPr="00A11DDB" w:rsidRDefault="00852C46" w:rsidP="006D6183">
      <w:pPr>
        <w:pStyle w:val="NormalWeb"/>
        <w:spacing w:line="276" w:lineRule="auto"/>
        <w:ind w:firstLine="284"/>
        <w:rPr>
          <w:ins w:id="6641" w:author="Yashua Lebowitz" w:date="2024-09-28T19:17:00Z"/>
          <w:rFonts w:ascii="Book Antiqua" w:hAnsi="Book Antiqua"/>
        </w:rPr>
      </w:pPr>
      <w:ins w:id="6642" w:author="Yashua Lebowitz" w:date="2024-09-28T19:17:00Z">
        <w:r w:rsidRPr="00A11DDB">
          <w:rPr>
            <w:rFonts w:ascii="Book Antiqua" w:hAnsi="Book Antiqua"/>
          </w:rPr>
          <w:t>“Go fuck yourself, corporal,” Hess shot back, not missing a beat.</w:t>
        </w:r>
      </w:ins>
    </w:p>
    <w:p w14:paraId="73EA0C85" w14:textId="77777777" w:rsidR="00852C46" w:rsidRPr="00A11DDB" w:rsidRDefault="00852C46" w:rsidP="006D6183">
      <w:pPr>
        <w:pStyle w:val="NormalWeb"/>
        <w:spacing w:line="276" w:lineRule="auto"/>
        <w:ind w:firstLine="284"/>
        <w:rPr>
          <w:ins w:id="6643" w:author="Yashua Lebowitz" w:date="2024-09-28T19:17:00Z"/>
          <w:rFonts w:ascii="Book Antiqua" w:hAnsi="Book Antiqua"/>
        </w:rPr>
      </w:pPr>
      <w:proofErr w:type="spellStart"/>
      <w:ins w:id="6644" w:author="Yashua Lebowitz" w:date="2024-09-28T19:17:00Z">
        <w:r w:rsidRPr="00A11DDB">
          <w:rPr>
            <w:rFonts w:ascii="Book Antiqua" w:hAnsi="Book Antiqua"/>
          </w:rPr>
          <w:lastRenderedPageBreak/>
          <w:t>Sgt.</w:t>
        </w:r>
        <w:proofErr w:type="spellEnd"/>
        <w:r w:rsidRPr="00A11DDB">
          <w:rPr>
            <w:rFonts w:ascii="Book Antiqua" w:hAnsi="Book Antiqua"/>
          </w:rPr>
          <w:t xml:space="preserve"> Hess stared at the map</w:t>
        </w:r>
        <w:r>
          <w:rPr>
            <w:rFonts w:ascii="Book Antiqua" w:hAnsi="Book Antiqua"/>
          </w:rPr>
          <w:t>. H</w:t>
        </w:r>
        <w:r w:rsidRPr="00A11DDB">
          <w:rPr>
            <w:rFonts w:ascii="Book Antiqua" w:hAnsi="Book Antiqua"/>
          </w:rPr>
          <w:t xml:space="preserve">is brow furrowed as he tried to recognize any landmarks that might give them a hint </w:t>
        </w:r>
        <w:r>
          <w:rPr>
            <w:rFonts w:ascii="Book Antiqua" w:hAnsi="Book Antiqua"/>
          </w:rPr>
          <w:t>of</w:t>
        </w:r>
        <w:r w:rsidRPr="00A11DDB">
          <w:rPr>
            <w:rFonts w:ascii="Book Antiqua" w:hAnsi="Book Antiqua"/>
          </w:rPr>
          <w:t xml:space="preserve"> their location. Finally, with a sigh, he stuffed the map back into his pack.</w:t>
        </w:r>
      </w:ins>
    </w:p>
    <w:p w14:paraId="74EF45A5" w14:textId="77777777" w:rsidR="00852C46" w:rsidRPr="00A11DDB" w:rsidRDefault="00852C46" w:rsidP="006D6183">
      <w:pPr>
        <w:pStyle w:val="NormalWeb"/>
        <w:spacing w:line="276" w:lineRule="auto"/>
        <w:ind w:firstLine="284"/>
        <w:rPr>
          <w:ins w:id="6645" w:author="Yashua Lebowitz" w:date="2024-09-28T19:17:00Z"/>
          <w:rFonts w:ascii="Book Antiqua" w:hAnsi="Book Antiqua"/>
        </w:rPr>
      </w:pPr>
      <w:ins w:id="6646" w:author="Yashua Lebowitz" w:date="2024-09-28T19:17:00Z">
        <w:r w:rsidRPr="00A11DDB">
          <w:rPr>
            <w:rFonts w:ascii="Book Antiqua" w:hAnsi="Book Antiqua"/>
          </w:rPr>
          <w:t xml:space="preserve">“Guess what, corporal? That comment about my mom just volunteered you to climb up one of these buildings and find out where the fuck we are.” </w:t>
        </w:r>
        <w:proofErr w:type="spellStart"/>
        <w:r w:rsidRPr="00A11DDB">
          <w:rPr>
            <w:rFonts w:ascii="Book Antiqua" w:hAnsi="Book Antiqua"/>
          </w:rPr>
          <w:t>Sgt.</w:t>
        </w:r>
        <w:proofErr w:type="spellEnd"/>
        <w:r w:rsidRPr="00A11DDB">
          <w:rPr>
            <w:rFonts w:ascii="Book Antiqua" w:hAnsi="Book Antiqua"/>
          </w:rPr>
          <w:t xml:space="preserve"> Hess pointed at a tall, </w:t>
        </w:r>
        <w:proofErr w:type="spellStart"/>
        <w:r w:rsidRPr="00A11DDB">
          <w:rPr>
            <w:rFonts w:ascii="Book Antiqua" w:hAnsi="Book Antiqua"/>
          </w:rPr>
          <w:t>lhigh</w:t>
        </w:r>
        <w:proofErr w:type="spellEnd"/>
        <w:r w:rsidRPr="00A11DDB">
          <w:rPr>
            <w:rFonts w:ascii="Book Antiqua" w:hAnsi="Book Antiqua"/>
          </w:rPr>
          <w:t>-rise apartment building across the street from them. “</w:t>
        </w:r>
        <w:proofErr w:type="spellStart"/>
        <w:r w:rsidRPr="00A11DDB">
          <w:rPr>
            <w:rFonts w:ascii="Book Antiqua" w:hAnsi="Book Antiqua"/>
          </w:rPr>
          <w:t>Pvt.</w:t>
        </w:r>
        <w:proofErr w:type="spellEnd"/>
        <w:r w:rsidRPr="00A11DDB">
          <w:rPr>
            <w:rFonts w:ascii="Book Antiqua" w:hAnsi="Book Antiqua"/>
          </w:rPr>
          <w:t xml:space="preserve"> Lot you go with him.”</w:t>
        </w:r>
      </w:ins>
    </w:p>
    <w:p w14:paraId="1A4FCA8C" w14:textId="77777777" w:rsidR="00852C46" w:rsidRPr="00A11DDB" w:rsidRDefault="00852C46" w:rsidP="006D6183">
      <w:pPr>
        <w:pStyle w:val="NormalWeb"/>
        <w:spacing w:line="276" w:lineRule="auto"/>
        <w:ind w:firstLine="284"/>
        <w:rPr>
          <w:ins w:id="6647" w:author="Yashua Lebowitz" w:date="2024-09-28T19:17:00Z"/>
          <w:rFonts w:ascii="Book Antiqua" w:hAnsi="Book Antiqua"/>
        </w:rPr>
      </w:pPr>
      <w:ins w:id="6648" w:author="Yashua Lebowitz" w:date="2024-09-28T19:17:00Z">
        <w:r w:rsidRPr="00A11DDB">
          <w:rPr>
            <w:rFonts w:ascii="Book Antiqua" w:hAnsi="Book Antiqua"/>
          </w:rPr>
          <w:t>The lobby</w:t>
        </w:r>
        <w:r>
          <w:rPr>
            <w:rFonts w:ascii="Book Antiqua" w:hAnsi="Book Antiqua"/>
          </w:rPr>
          <w:t>’</w:t>
        </w:r>
        <w:r w:rsidRPr="00A11DDB">
          <w:rPr>
            <w:rFonts w:ascii="Book Antiqua" w:hAnsi="Book Antiqua"/>
          </w:rPr>
          <w:t xml:space="preserve">s automatic doors were malfunctioning, so Corporal Raskin smashed the glass and stepped inside. Private Lot followed close behind, cradling his shotgun with the same youthful enthusiasm he once had for hunting squirrels on his family farm, except now, he was hunting Jews. </w:t>
        </w:r>
      </w:ins>
    </w:p>
    <w:p w14:paraId="021A1D3A" w14:textId="77777777" w:rsidR="00852C46" w:rsidRPr="00A11DDB" w:rsidRDefault="00852C46" w:rsidP="006D6183">
      <w:pPr>
        <w:ind w:firstLine="284"/>
        <w:rPr>
          <w:ins w:id="6649" w:author="Yashua Lebowitz" w:date="2024-09-28T19:17:00Z"/>
          <w:rFonts w:ascii="Book Antiqua" w:eastAsia="Times New Roman" w:hAnsi="Book Antiqua" w:cs="Times New Roman"/>
          <w:sz w:val="24"/>
          <w:szCs w:val="24"/>
          <w:lang w:eastAsia="en-IN"/>
        </w:rPr>
      </w:pPr>
      <w:ins w:id="6650" w:author="Yashua Lebowitz" w:date="2024-09-28T19:17:00Z">
        <w:r w:rsidRPr="00A11DDB">
          <w:rPr>
            <w:rFonts w:ascii="Book Antiqua" w:eastAsia="Times New Roman" w:hAnsi="Book Antiqua" w:cs="Times New Roman"/>
            <w:sz w:val="24"/>
            <w:szCs w:val="24"/>
            <w:lang w:eastAsia="en-IN"/>
          </w:rPr>
          <w:t>The elevator was out of order, forcing them to find the emergency access stairwell. They moved as quietly as possible</w:t>
        </w:r>
        <w:r>
          <w:rPr>
            <w:rFonts w:ascii="Book Antiqua" w:eastAsia="Times New Roman" w:hAnsi="Book Antiqua" w:cs="Times New Roman"/>
            <w:sz w:val="24"/>
            <w:szCs w:val="24"/>
            <w:lang w:eastAsia="en-IN"/>
          </w:rPr>
          <w:t xml:space="preserve"> under</w:t>
        </w:r>
        <w:r w:rsidRPr="00A11DDB">
          <w:rPr>
            <w:rFonts w:ascii="Book Antiqua" w:eastAsia="Times New Roman" w:hAnsi="Book Antiqua" w:cs="Times New Roman"/>
            <w:sz w:val="24"/>
            <w:szCs w:val="24"/>
            <w:lang w:eastAsia="en-IN"/>
          </w:rPr>
          <w:t xml:space="preserve"> the </w:t>
        </w:r>
        <w:r w:rsidRPr="00A7746A">
          <w:rPr>
            <w:rFonts w:ascii="Book Antiqua" w:eastAsia="Times New Roman" w:hAnsi="Book Antiqua" w:cs="Times New Roman"/>
            <w:sz w:val="24"/>
            <w:szCs w:val="24"/>
            <w:lang w:eastAsia="en-IN"/>
          </w:rPr>
          <w:t>dim, glow</w:t>
        </w:r>
        <w:r w:rsidRPr="00D2054D">
          <w:rPr>
            <w:rFonts w:ascii="Book Antiqua" w:eastAsia="Times New Roman" w:hAnsi="Book Antiqua" w:cs="Times New Roman"/>
            <w:sz w:val="24"/>
            <w:szCs w:val="24"/>
            <w:lang w:eastAsia="en-IN"/>
          </w:rPr>
          <w:t xml:space="preserve"> </w:t>
        </w:r>
        <w:r>
          <w:rPr>
            <w:rFonts w:ascii="Book Antiqua" w:eastAsia="Times New Roman" w:hAnsi="Book Antiqua" w:cs="Times New Roman"/>
            <w:sz w:val="24"/>
            <w:szCs w:val="24"/>
            <w:lang w:eastAsia="en-IN"/>
          </w:rPr>
          <w:t xml:space="preserve">of the </w:t>
        </w:r>
        <w:r w:rsidRPr="00A11DDB">
          <w:rPr>
            <w:rFonts w:ascii="Book Antiqua" w:eastAsia="Times New Roman" w:hAnsi="Book Antiqua" w:cs="Times New Roman"/>
            <w:sz w:val="24"/>
            <w:szCs w:val="24"/>
            <w:lang w:eastAsia="en-IN"/>
          </w:rPr>
          <w:t>emergency lights. Raskin winced with every step</w:t>
        </w:r>
        <w:r>
          <w:rPr>
            <w:rFonts w:ascii="Book Antiqua" w:eastAsia="Times New Roman" w:hAnsi="Book Antiqua" w:cs="Times New Roman"/>
            <w:sz w:val="24"/>
            <w:szCs w:val="24"/>
            <w:lang w:eastAsia="en-IN"/>
          </w:rPr>
          <w:t xml:space="preserve"> as</w:t>
        </w:r>
        <w:r w:rsidRPr="00A11DDB">
          <w:rPr>
            <w:rFonts w:ascii="Book Antiqua" w:eastAsia="Times New Roman" w:hAnsi="Book Antiqua" w:cs="Times New Roman"/>
            <w:sz w:val="24"/>
            <w:szCs w:val="24"/>
            <w:lang w:eastAsia="en-IN"/>
          </w:rPr>
          <w:t xml:space="preserve"> the wound he received on the ship </w:t>
        </w:r>
        <w:r>
          <w:rPr>
            <w:rFonts w:ascii="Book Antiqua" w:eastAsia="Times New Roman" w:hAnsi="Book Antiqua" w:cs="Times New Roman"/>
            <w:sz w:val="24"/>
            <w:szCs w:val="24"/>
            <w:lang w:eastAsia="en-IN"/>
          </w:rPr>
          <w:t>was giving him</w:t>
        </w:r>
        <w:r w:rsidRPr="00A11DDB">
          <w:rPr>
            <w:rFonts w:ascii="Book Antiqua" w:eastAsia="Times New Roman" w:hAnsi="Book Antiqua" w:cs="Times New Roman"/>
            <w:sz w:val="24"/>
            <w:szCs w:val="24"/>
            <w:lang w:eastAsia="en-IN"/>
          </w:rPr>
          <w:t xml:space="preserve">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ins>
    </w:p>
    <w:p w14:paraId="3EDFEEAC" w14:textId="77777777" w:rsidR="00852C46" w:rsidRPr="00A11DDB" w:rsidRDefault="00852C46" w:rsidP="006D6183">
      <w:pPr>
        <w:pStyle w:val="NormalWeb"/>
        <w:spacing w:line="276" w:lineRule="auto"/>
        <w:ind w:firstLine="284"/>
        <w:rPr>
          <w:ins w:id="6651" w:author="Yashua Lebowitz" w:date="2024-09-28T19:17:00Z"/>
          <w:rFonts w:ascii="Book Antiqua" w:hAnsi="Book Antiqua"/>
        </w:rPr>
      </w:pPr>
      <w:proofErr w:type="spellStart"/>
      <w:ins w:id="6652" w:author="Yashua Lebowitz" w:date="2024-09-28T19:17:00Z">
        <w:r w:rsidRPr="00A11DDB">
          <w:rPr>
            <w:rFonts w:ascii="Book Antiqua" w:hAnsi="Book Antiqua"/>
          </w:rPr>
          <w:t>Pvt.</w:t>
        </w:r>
        <w:proofErr w:type="spellEnd"/>
        <w:r w:rsidRPr="00A11DDB">
          <w:rPr>
            <w:rFonts w:ascii="Book Antiqua" w:hAnsi="Book Antiqua"/>
          </w:rPr>
          <w:t xml:space="preserve"> Lot wasn</w:t>
        </w:r>
        <w:r>
          <w:rPr>
            <w:rFonts w:ascii="Book Antiqua" w:hAnsi="Book Antiqua"/>
          </w:rPr>
          <w:t>’</w:t>
        </w:r>
        <w:r w:rsidRPr="00A11DDB">
          <w:rPr>
            <w:rFonts w:ascii="Book Antiqua" w:hAnsi="Book Antiqua"/>
          </w:rPr>
          <w:t xml:space="preserve">t the quiet type, and Raskin could sense he wanted to speak, but Lot steeled himself and kept his mouth shut. Lot had a strong affinity for anything Irish, often reminiscing about Notre Dame football, </w:t>
        </w:r>
        <w:r>
          <w:rPr>
            <w:rFonts w:ascii="Book Antiqua" w:hAnsi="Book Antiqua"/>
          </w:rPr>
          <w:t xml:space="preserve">and </w:t>
        </w:r>
        <w:r w:rsidRPr="00A11DDB">
          <w:rPr>
            <w:rFonts w:ascii="Book Antiqua" w:hAnsi="Book Antiqua"/>
          </w:rPr>
          <w:t xml:space="preserve">lamenting the days when Notre Dame was still Catholic. </w:t>
        </w:r>
        <w:r w:rsidRPr="00A11DDB">
          <w:rPr>
            <w:rFonts w:ascii="Book Antiqua" w:hAnsi="Book Antiqua"/>
            <w:highlight w:val="yellow"/>
          </w:rPr>
          <w:t>The papacy</w:t>
        </w:r>
        <w:r>
          <w:rPr>
            <w:rFonts w:ascii="Book Antiqua" w:hAnsi="Book Antiqua"/>
          </w:rPr>
          <w:t xml:space="preserve"> (and hence Catholicism as an institution)</w:t>
        </w:r>
        <w:r w:rsidRPr="00A11DDB">
          <w:rPr>
            <w:rFonts w:ascii="Book Antiqua" w:hAnsi="Book Antiqua"/>
          </w:rPr>
          <w:t xml:space="preserve"> had ceased to function after the Vatican was destroyed in a nuclear strike by Russia.</w:t>
        </w:r>
      </w:ins>
    </w:p>
    <w:p w14:paraId="2FD40398" w14:textId="77777777" w:rsidR="00852C46" w:rsidRPr="00A11DDB" w:rsidRDefault="00852C46" w:rsidP="006D6183">
      <w:pPr>
        <w:pStyle w:val="NormalWeb"/>
        <w:spacing w:line="276" w:lineRule="auto"/>
        <w:ind w:firstLine="284"/>
        <w:rPr>
          <w:ins w:id="6653" w:author="Yashua Lebowitz" w:date="2024-09-28T19:17:00Z"/>
          <w:rFonts w:ascii="Book Antiqua" w:hAnsi="Book Antiqua"/>
        </w:rPr>
      </w:pPr>
      <w:ins w:id="6654" w:author="Yashua Lebowitz" w:date="2024-09-28T19:17:00Z">
        <w:r w:rsidRPr="00A11DDB">
          <w:rPr>
            <w:rFonts w:ascii="Book Antiqua" w:hAnsi="Book Antiqua"/>
          </w:rP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ins>
    </w:p>
    <w:p w14:paraId="739AB728" w14:textId="77777777" w:rsidR="00852C46" w:rsidRPr="00A11DDB" w:rsidRDefault="00852C46" w:rsidP="006D6183">
      <w:pPr>
        <w:pStyle w:val="NormalWeb"/>
        <w:spacing w:line="276" w:lineRule="auto"/>
        <w:ind w:firstLine="284"/>
        <w:rPr>
          <w:ins w:id="6655" w:author="Yashua Lebowitz" w:date="2024-09-28T19:17:00Z"/>
          <w:rFonts w:ascii="Book Antiqua" w:hAnsi="Book Antiqua"/>
        </w:rPr>
      </w:pPr>
      <w:ins w:id="6656" w:author="Yashua Lebowitz" w:date="2024-09-28T19:17:00Z">
        <w:r w:rsidRPr="00A11DDB">
          <w:rPr>
            <w:rFonts w:ascii="Book Antiqua" w:hAnsi="Book Antiqua"/>
          </w:rPr>
          <w:t>The sight of the woman and her daughter tugged at something deep within Raskin. He felt a pang of guilt, a brief moment of humanity piercing through the hardened shell of a soldier. He thought about the faces of the dead Jewish soldiers he had seen earlier</w:t>
        </w:r>
        <w:r>
          <w:rPr>
            <w:rFonts w:ascii="Book Antiqua" w:hAnsi="Book Antiqua"/>
          </w:rPr>
          <w:t xml:space="preserve"> with </w:t>
        </w:r>
        <w:r w:rsidRPr="00A11DDB">
          <w:rPr>
            <w:rFonts w:ascii="Book Antiqua" w:hAnsi="Book Antiqua"/>
          </w:rPr>
          <w:t xml:space="preserve">their green-tinted corpses under his NVGs. He wondered if they were the wife and daughter of one of those dead soldiers. Maybe he could </w:t>
        </w:r>
        <w:r w:rsidRPr="00A11DDB">
          <w:rPr>
            <w:rFonts w:ascii="Book Antiqua" w:hAnsi="Book Antiqua"/>
          </w:rPr>
          <w:lastRenderedPageBreak/>
          <w:t>console her, tell her everything’s going to be all right, but he knew it wasn’t. He had a bad feeling in his gut at the moment. Something wasn’t right.</w:t>
        </w:r>
      </w:ins>
    </w:p>
    <w:p w14:paraId="11716AAD" w14:textId="77777777" w:rsidR="00852C46" w:rsidRPr="00A11DDB" w:rsidRDefault="00852C46" w:rsidP="006D6183">
      <w:pPr>
        <w:pStyle w:val="NormalWeb"/>
        <w:spacing w:line="276" w:lineRule="auto"/>
        <w:ind w:firstLine="284"/>
        <w:rPr>
          <w:ins w:id="6657" w:author="Yashua Lebowitz" w:date="2024-09-28T19:17:00Z"/>
          <w:rFonts w:ascii="Book Antiqua" w:hAnsi="Book Antiqua"/>
        </w:rPr>
      </w:pPr>
      <w:ins w:id="6658" w:author="Yashua Lebowitz" w:date="2024-09-28T19:17:00Z">
        <w:r w:rsidRPr="00A11DDB">
          <w:rPr>
            <w:rFonts w:ascii="Book Antiqua" w:hAnsi="Book Antiqua"/>
          </w:rP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ins>
    </w:p>
    <w:p w14:paraId="47162D1D" w14:textId="77777777" w:rsidR="00852C46" w:rsidRPr="00A11DDB" w:rsidRDefault="00852C46" w:rsidP="006D6183">
      <w:pPr>
        <w:pStyle w:val="NormalWeb"/>
        <w:spacing w:line="276" w:lineRule="auto"/>
        <w:ind w:firstLine="284"/>
        <w:rPr>
          <w:ins w:id="6659" w:author="Yashua Lebowitz" w:date="2024-09-28T19:17:00Z"/>
          <w:rFonts w:ascii="Book Antiqua" w:hAnsi="Book Antiqua"/>
        </w:rPr>
      </w:pPr>
      <w:ins w:id="6660" w:author="Yashua Lebowitz" w:date="2024-09-28T19:17:00Z">
        <w:r w:rsidRPr="00A11DDB">
          <w:rPr>
            <w:rFonts w:ascii="Book Antiqua" w:hAnsi="Book Antiqua"/>
          </w:rPr>
          <w:t xml:space="preserve">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It was as if this low-budget horror film was </w:t>
        </w:r>
        <w:r>
          <w:rPr>
            <w:rFonts w:ascii="Book Antiqua" w:hAnsi="Book Antiqua"/>
          </w:rPr>
          <w:t>reaching its climax</w:t>
        </w:r>
        <w:r w:rsidRPr="00A11DDB">
          <w:rPr>
            <w:rFonts w:ascii="Book Antiqua" w:hAnsi="Book Antiqua"/>
          </w:rPr>
          <w:t xml:space="preserve">, with the hunter secretly stalking their prey </w:t>
        </w:r>
        <w:r>
          <w:rPr>
            <w:rFonts w:ascii="Book Antiqua" w:hAnsi="Book Antiqua"/>
          </w:rPr>
          <w:t xml:space="preserve">to </w:t>
        </w:r>
        <w:r w:rsidRPr="00A11DDB">
          <w:rPr>
            <w:rFonts w:ascii="Book Antiqua" w:hAnsi="Book Antiqua"/>
          </w:rPr>
          <w:t>finally pounc</w:t>
        </w:r>
        <w:r>
          <w:rPr>
            <w:rFonts w:ascii="Book Antiqua" w:hAnsi="Book Antiqua"/>
          </w:rPr>
          <w:t>e on them and</w:t>
        </w:r>
        <w:r w:rsidRPr="00A11DDB">
          <w:rPr>
            <w:rFonts w:ascii="Book Antiqua" w:hAnsi="Book Antiqua"/>
          </w:rPr>
          <w:t xml:space="preserve"> kill them. But to Lot’s visible dismay, they reached the service door to the roof without incident.</w:t>
        </w:r>
      </w:ins>
    </w:p>
    <w:p w14:paraId="38CD8934" w14:textId="77777777" w:rsidR="00852C46" w:rsidRPr="00A11DDB" w:rsidRDefault="00852C46" w:rsidP="006D6183">
      <w:pPr>
        <w:pStyle w:val="NormalWeb"/>
        <w:spacing w:line="276" w:lineRule="auto"/>
        <w:ind w:firstLine="284"/>
        <w:rPr>
          <w:ins w:id="6661" w:author="Yashua Lebowitz" w:date="2024-09-28T19:17:00Z"/>
          <w:rFonts w:ascii="Book Antiqua" w:hAnsi="Book Antiqua"/>
        </w:rPr>
      </w:pPr>
      <w:ins w:id="6662" w:author="Yashua Lebowitz" w:date="2024-09-28T19:17:00Z">
        <w:r w:rsidRPr="00A11DDB">
          <w:rPr>
            <w:rFonts w:ascii="Book Antiqua" w:hAnsi="Book Antiqua"/>
          </w:rPr>
          <w:t>“I was going to kill me a kike, but they’re all playing hide</w:t>
        </w:r>
        <w:r>
          <w:rPr>
            <w:rFonts w:ascii="Book Antiqua" w:hAnsi="Book Antiqua"/>
          </w:rPr>
          <w:t xml:space="preserve"> </w:t>
        </w:r>
        <w:r w:rsidRPr="00A11DDB">
          <w:rPr>
            <w:rFonts w:ascii="Book Antiqua" w:hAnsi="Book Antiqua"/>
          </w:rPr>
          <w:t>’n seek,” he grumbled as he tried pushing open the service door.</w:t>
        </w:r>
      </w:ins>
    </w:p>
    <w:p w14:paraId="4015574C" w14:textId="77777777" w:rsidR="00852C46" w:rsidRPr="00A11DDB" w:rsidRDefault="00852C46" w:rsidP="006D6183">
      <w:pPr>
        <w:pStyle w:val="NormalWeb"/>
        <w:spacing w:line="276" w:lineRule="auto"/>
        <w:ind w:firstLine="284"/>
        <w:rPr>
          <w:ins w:id="6663" w:author="Yashua Lebowitz" w:date="2024-09-28T19:17:00Z"/>
          <w:rFonts w:ascii="Book Antiqua" w:hAnsi="Book Antiqua"/>
        </w:rPr>
      </w:pPr>
      <w:ins w:id="6664" w:author="Yashua Lebowitz" w:date="2024-09-28T19:17:00Z">
        <w:r w:rsidRPr="00A11DDB">
          <w:rPr>
            <w:rFonts w:ascii="Book Antiqua" w:hAnsi="Book Antiqua"/>
          </w:rPr>
          <w:t xml:space="preserve">The door was stuck, so </w:t>
        </w:r>
        <w:r>
          <w:rPr>
            <w:rFonts w:ascii="Book Antiqua" w:hAnsi="Book Antiqua"/>
          </w:rPr>
          <w:t>they</w:t>
        </w:r>
        <w:r w:rsidRPr="00A11DDB">
          <w:rPr>
            <w:rFonts w:ascii="Book Antiqua" w:hAnsi="Book Antiqua"/>
          </w:rPr>
          <w:t xml:space="preserve"> stepped back and lunged forward at the same time, kicking the door with all </w:t>
        </w:r>
        <w:r>
          <w:rPr>
            <w:rFonts w:ascii="Book Antiqua" w:hAnsi="Book Antiqua"/>
          </w:rPr>
          <w:t>their</w:t>
        </w:r>
        <w:r w:rsidRPr="00A11DDB">
          <w:rPr>
            <w:rFonts w:ascii="Book Antiqua" w:hAnsi="Book Antiqua"/>
          </w:rPr>
          <w:t xml:space="preserve"> force. It burst open, revealing a sweeping panorama of the city under siege by all the world.</w:t>
        </w:r>
      </w:ins>
    </w:p>
    <w:p w14:paraId="0DC2DC6C" w14:textId="77777777" w:rsidR="00852C46" w:rsidRPr="00A11DDB" w:rsidRDefault="00852C46" w:rsidP="006D6183">
      <w:pPr>
        <w:pStyle w:val="NormalWeb"/>
        <w:spacing w:line="276" w:lineRule="auto"/>
        <w:ind w:firstLine="284"/>
        <w:rPr>
          <w:ins w:id="6665" w:author="Yashua Lebowitz" w:date="2024-09-28T19:17:00Z"/>
          <w:rFonts w:ascii="Book Antiqua" w:hAnsi="Book Antiqua"/>
        </w:rPr>
      </w:pPr>
      <w:ins w:id="6666" w:author="Yashua Lebowitz" w:date="2024-09-28T19:17:00Z">
        <w:r>
          <w:rPr>
            <w:rFonts w:ascii="Book Antiqua" w:hAnsi="Book Antiqua"/>
          </w:rPr>
          <w:t>The two men</w:t>
        </w:r>
        <w:r w:rsidRPr="00A11DDB">
          <w:rPr>
            <w:rFonts w:ascii="Book Antiqua" w:hAnsi="Book Antiqua"/>
          </w:rPr>
          <w:t xml:space="preserve"> took </w:t>
        </w:r>
        <w:r>
          <w:rPr>
            <w:rFonts w:ascii="Book Antiqua" w:hAnsi="Book Antiqua"/>
          </w:rPr>
          <w:t>their</w:t>
        </w:r>
        <w:r w:rsidRPr="00A11DDB">
          <w:rPr>
            <w:rFonts w:ascii="Book Antiqua" w:hAnsi="Book Antiqua"/>
          </w:rPr>
          <w:t xml:space="preserve"> time to catch </w:t>
        </w:r>
        <w:r>
          <w:rPr>
            <w:rFonts w:ascii="Book Antiqua" w:hAnsi="Book Antiqua"/>
          </w:rPr>
          <w:t>their</w:t>
        </w:r>
        <w:r w:rsidRPr="00A11DDB">
          <w:rPr>
            <w:rFonts w:ascii="Book Antiqua" w:hAnsi="Book Antiqua"/>
          </w:rPr>
          <w:t xml:space="preserve"> breath</w:t>
        </w:r>
        <w:r>
          <w:rPr>
            <w:rFonts w:ascii="Book Antiqua" w:hAnsi="Book Antiqua"/>
          </w:rPr>
          <w:t>. T</w:t>
        </w:r>
        <w:r w:rsidRPr="00A11DDB">
          <w:rPr>
            <w:rFonts w:ascii="Book Antiqua" w:hAnsi="Book Antiqua"/>
          </w:rPr>
          <w:t xml:space="preserve">he fresh air was refreshing compared to the smell of death below. </w:t>
        </w:r>
        <w:r>
          <w:rPr>
            <w:rFonts w:ascii="Book Antiqua" w:hAnsi="Book Antiqua"/>
          </w:rPr>
          <w:t xml:space="preserve">Raskin </w:t>
        </w:r>
        <w:r w:rsidRPr="00A11DDB">
          <w:rPr>
            <w:rFonts w:ascii="Book Antiqua" w:hAnsi="Book Antiqua"/>
          </w:rPr>
          <w:t xml:space="preserve">closed the door behind </w:t>
        </w:r>
        <w:r>
          <w:rPr>
            <w:rFonts w:ascii="Book Antiqua" w:hAnsi="Book Antiqua"/>
          </w:rPr>
          <w:t xml:space="preserve">them </w:t>
        </w:r>
        <w:r w:rsidRPr="00A11DDB">
          <w:rPr>
            <w:rFonts w:ascii="Book Antiqua" w:hAnsi="Book Antiqua"/>
          </w:rPr>
          <w:t xml:space="preserve">and looked down on the street. </w:t>
        </w:r>
        <w:r>
          <w:rPr>
            <w:rFonts w:ascii="Book Antiqua" w:hAnsi="Book Antiqua"/>
          </w:rPr>
          <w:t>He</w:t>
        </w:r>
        <w:r w:rsidRPr="00A11DDB">
          <w:rPr>
            <w:rFonts w:ascii="Book Antiqua" w:hAnsi="Book Antiqua"/>
          </w:rPr>
          <w:t xml:space="preserve"> could see </w:t>
        </w:r>
        <w:proofErr w:type="spellStart"/>
        <w:r w:rsidRPr="00A11DDB">
          <w:rPr>
            <w:rFonts w:ascii="Book Antiqua" w:hAnsi="Book Antiqua"/>
          </w:rPr>
          <w:t>Sgt.</w:t>
        </w:r>
        <w:proofErr w:type="spellEnd"/>
        <w:r w:rsidRPr="00A11DDB">
          <w:rPr>
            <w:rFonts w:ascii="Book Antiqua" w:hAnsi="Book Antiqua"/>
          </w:rPr>
          <w:t xml:space="preserve"> Hess laying prone on the ground close to a destroyed IDF transport truck.</w:t>
        </w:r>
      </w:ins>
    </w:p>
    <w:p w14:paraId="078EDE99" w14:textId="77777777" w:rsidR="00852C46" w:rsidRPr="00A11DDB" w:rsidRDefault="00852C46" w:rsidP="006D6183">
      <w:pPr>
        <w:pStyle w:val="NormalWeb"/>
        <w:spacing w:line="276" w:lineRule="auto"/>
        <w:ind w:firstLine="284"/>
        <w:rPr>
          <w:ins w:id="6667" w:author="Yashua Lebowitz" w:date="2024-09-28T19:17:00Z"/>
          <w:rFonts w:ascii="Book Antiqua" w:hAnsi="Book Antiqua"/>
        </w:rPr>
      </w:pPr>
      <w:ins w:id="6668" w:author="Yashua Lebowitz" w:date="2024-09-28T19:17:00Z">
        <w:r w:rsidRPr="00A11DDB">
          <w:rPr>
            <w:rFonts w:ascii="Book Antiqua" w:hAnsi="Book Antiqua"/>
          </w:rPr>
          <w:t xml:space="preserve">The scene below was chaotic. The flickering fires from the wreckage cast an orange glow on Hess, making him look like a figure out of a </w:t>
        </w:r>
        <w:r>
          <w:rPr>
            <w:rFonts w:ascii="Book Antiqua" w:hAnsi="Book Antiqua"/>
          </w:rPr>
          <w:t>horror movie</w:t>
        </w:r>
        <w:r w:rsidRPr="00A11DDB">
          <w:rPr>
            <w:rFonts w:ascii="Book Antiqua" w:hAnsi="Book Antiqua"/>
          </w:rPr>
          <w:t xml:space="preserve">. He </w:t>
        </w:r>
        <w:proofErr w:type="spellStart"/>
        <w:r w:rsidRPr="00A11DDB">
          <w:rPr>
            <w:rFonts w:ascii="Book Antiqua" w:hAnsi="Book Antiqua"/>
          </w:rPr>
          <w:t>signaled</w:t>
        </w:r>
        <w:proofErr w:type="spellEnd"/>
        <w:r w:rsidRPr="00A11DDB">
          <w:rPr>
            <w:rFonts w:ascii="Book Antiqua" w:hAnsi="Book Antiqua"/>
          </w:rPr>
          <w:t xml:space="preserve"> us with a te</w:t>
        </w:r>
        <w:r>
          <w:rPr>
            <w:rFonts w:ascii="Book Antiqua" w:hAnsi="Book Antiqua"/>
          </w:rPr>
          <w:t>r</w:t>
        </w:r>
        <w:r w:rsidRPr="00A11DDB">
          <w:rPr>
            <w:rFonts w:ascii="Book Antiqua" w:hAnsi="Book Antiqua"/>
          </w:rPr>
          <w:t xml:space="preserve">se wave, indicating we should stay low. </w:t>
        </w:r>
      </w:ins>
    </w:p>
    <w:p w14:paraId="0EFE5260" w14:textId="77777777" w:rsidR="00852C46" w:rsidRPr="00A11DDB" w:rsidRDefault="00852C46" w:rsidP="006D6183">
      <w:pPr>
        <w:pStyle w:val="NormalWeb"/>
        <w:spacing w:line="276" w:lineRule="auto"/>
        <w:ind w:firstLine="284"/>
        <w:rPr>
          <w:ins w:id="6669" w:author="Yashua Lebowitz" w:date="2024-09-28T19:17:00Z"/>
          <w:rFonts w:ascii="Book Antiqua" w:hAnsi="Book Antiqua"/>
        </w:rPr>
      </w:pPr>
      <w:ins w:id="6670" w:author="Yashua Lebowitz" w:date="2024-09-28T19:17:00Z">
        <w:r w:rsidRPr="00A11DDB">
          <w:rPr>
            <w:rFonts w:ascii="Book Antiqua" w:hAnsi="Book Antiqua"/>
          </w:rPr>
          <w:t>Lot took position near the edge of the roof, taking his rifle, and scann</w:t>
        </w:r>
        <w:r>
          <w:rPr>
            <w:rFonts w:ascii="Book Antiqua" w:hAnsi="Book Antiqua"/>
          </w:rPr>
          <w:t>ing</w:t>
        </w:r>
        <w:r w:rsidRPr="00A11DDB">
          <w:rPr>
            <w:rFonts w:ascii="Book Antiqua" w:hAnsi="Book Antiqua"/>
          </w:rPr>
          <w:t xml:space="preserve"> the environment.</w:t>
        </w:r>
      </w:ins>
    </w:p>
    <w:p w14:paraId="4DAAE898" w14:textId="77777777" w:rsidR="00852C46" w:rsidRPr="00A11DDB" w:rsidRDefault="00852C46" w:rsidP="006D6183">
      <w:pPr>
        <w:pStyle w:val="NormalWeb"/>
        <w:spacing w:line="276" w:lineRule="auto"/>
        <w:ind w:firstLine="284"/>
        <w:rPr>
          <w:ins w:id="6671" w:author="Yashua Lebowitz" w:date="2024-09-28T19:17:00Z"/>
          <w:rFonts w:ascii="Book Antiqua" w:hAnsi="Book Antiqua"/>
        </w:rPr>
      </w:pPr>
      <w:ins w:id="6672" w:author="Yashua Lebowitz" w:date="2024-09-28T19:17:00Z">
        <w:r w:rsidRPr="00A11DDB">
          <w:rPr>
            <w:rFonts w:ascii="Book Antiqua" w:hAnsi="Book Antiqua"/>
          </w:rPr>
          <w:t>“Where the hell are we?”</w:t>
        </w:r>
      </w:ins>
    </w:p>
    <w:p w14:paraId="30A9E024" w14:textId="77777777" w:rsidR="00852C46" w:rsidRPr="00A11DDB" w:rsidRDefault="00852C46" w:rsidP="006D6183">
      <w:pPr>
        <w:pStyle w:val="NormalWeb"/>
        <w:spacing w:line="276" w:lineRule="auto"/>
        <w:ind w:firstLine="284"/>
        <w:rPr>
          <w:ins w:id="6673" w:author="Yashua Lebowitz" w:date="2024-09-28T19:17:00Z"/>
          <w:rFonts w:ascii="Book Antiqua" w:hAnsi="Book Antiqua"/>
        </w:rPr>
      </w:pPr>
      <w:ins w:id="6674" w:author="Yashua Lebowitz" w:date="2024-09-28T19:17:00Z">
        <w:r>
          <w:rPr>
            <w:rFonts w:ascii="Book Antiqua" w:hAnsi="Book Antiqua"/>
          </w:rPr>
          <w:t>Raskin</w:t>
        </w:r>
        <w:r w:rsidRPr="00A11DDB">
          <w:rPr>
            <w:rFonts w:ascii="Book Antiqua" w:hAnsi="Book Antiqua"/>
          </w:rPr>
          <w:t xml:space="preserve"> put the binoculars to </w:t>
        </w:r>
        <w:r>
          <w:rPr>
            <w:rFonts w:ascii="Book Antiqua" w:hAnsi="Book Antiqua"/>
          </w:rPr>
          <w:t>his</w:t>
        </w:r>
        <w:r w:rsidRPr="00A11DDB">
          <w:rPr>
            <w:rFonts w:ascii="Book Antiqua" w:hAnsi="Book Antiqua"/>
          </w:rPr>
          <w:t xml:space="preserve"> eyes, looking for anything recognizable that could serve as a landmark. </w:t>
        </w:r>
        <w:r>
          <w:rPr>
            <w:rFonts w:ascii="Book Antiqua" w:hAnsi="Book Antiqua"/>
          </w:rPr>
          <w:t>He</w:t>
        </w:r>
        <w:r w:rsidRPr="00A11DDB">
          <w:rPr>
            <w:rFonts w:ascii="Book Antiqua" w:hAnsi="Book Antiqua"/>
          </w:rPr>
          <w:t xml:space="preserve"> saw what remained of Azrieli Sarona Tower, which </w:t>
        </w:r>
        <w:r>
          <w:rPr>
            <w:rFonts w:ascii="Book Antiqua" w:hAnsi="Book Antiqua"/>
          </w:rPr>
          <w:t xml:space="preserve">they </w:t>
        </w:r>
        <w:r>
          <w:rPr>
            <w:rFonts w:ascii="Book Antiqua" w:hAnsi="Book Antiqua"/>
          </w:rPr>
          <w:lastRenderedPageBreak/>
          <w:t>had been</w:t>
        </w:r>
        <w:r w:rsidRPr="00A11DDB">
          <w:rPr>
            <w:rFonts w:ascii="Book Antiqua" w:hAnsi="Book Antiqua"/>
          </w:rPr>
          <w:t xml:space="preserve"> briefed about before the operation. </w:t>
        </w:r>
        <w:proofErr w:type="spellStart"/>
        <w:r w:rsidRPr="00A11DDB">
          <w:rPr>
            <w:rFonts w:ascii="Book Antiqua" w:hAnsi="Book Antiqua"/>
          </w:rPr>
          <w:t>Sgt.</w:t>
        </w:r>
        <w:proofErr w:type="spellEnd"/>
        <w:r w:rsidRPr="00A11DDB">
          <w:rPr>
            <w:rFonts w:ascii="Book Antiqua" w:hAnsi="Book Antiqua"/>
          </w:rPr>
          <w:t xml:space="preserve"> Hess had given </w:t>
        </w:r>
        <w:r>
          <w:rPr>
            <w:rFonts w:ascii="Book Antiqua" w:hAnsi="Book Antiqua"/>
          </w:rPr>
          <w:t>him</w:t>
        </w:r>
        <w:r w:rsidRPr="00A11DDB">
          <w:rPr>
            <w:rFonts w:ascii="Book Antiqua" w:hAnsi="Book Antiqua"/>
          </w:rPr>
          <w:t xml:space="preserve"> another map</w:t>
        </w:r>
        <w:r>
          <w:rPr>
            <w:rFonts w:ascii="Book Antiqua" w:hAnsi="Book Antiqua"/>
          </w:rPr>
          <w:t>, which he</w:t>
        </w:r>
        <w:r w:rsidRPr="00A11DDB">
          <w:rPr>
            <w:rFonts w:ascii="Book Antiqua" w:hAnsi="Book Antiqua"/>
          </w:rPr>
          <w:t xml:space="preserve"> unfolded, tracing </w:t>
        </w:r>
        <w:r>
          <w:rPr>
            <w:rFonts w:ascii="Book Antiqua" w:hAnsi="Book Antiqua"/>
          </w:rPr>
          <w:t xml:space="preserve">their </w:t>
        </w:r>
        <w:r w:rsidRPr="00A11DDB">
          <w:rPr>
            <w:rFonts w:ascii="Book Antiqua" w:hAnsi="Book Antiqua"/>
          </w:rPr>
          <w:t xml:space="preserve">route with my finger until </w:t>
        </w:r>
        <w:r>
          <w:rPr>
            <w:rFonts w:ascii="Book Antiqua" w:hAnsi="Book Antiqua"/>
          </w:rPr>
          <w:t>he</w:t>
        </w:r>
        <w:r w:rsidRPr="00A11DDB">
          <w:rPr>
            <w:rFonts w:ascii="Book Antiqua" w:hAnsi="Book Antiqua"/>
          </w:rPr>
          <w:t xml:space="preserve"> found </w:t>
        </w:r>
        <w:r>
          <w:rPr>
            <w:rFonts w:ascii="Book Antiqua" w:hAnsi="Book Antiqua"/>
          </w:rPr>
          <w:t>their</w:t>
        </w:r>
        <w:r w:rsidRPr="00A11DDB">
          <w:rPr>
            <w:rFonts w:ascii="Book Antiqua" w:hAnsi="Book Antiqua"/>
          </w:rPr>
          <w:t xml:space="preserve"> current location. Using the compass, </w:t>
        </w:r>
        <w:r>
          <w:rPr>
            <w:rFonts w:ascii="Book Antiqua" w:hAnsi="Book Antiqua"/>
          </w:rPr>
          <w:t>he</w:t>
        </w:r>
        <w:r w:rsidRPr="00A11DDB">
          <w:rPr>
            <w:rFonts w:ascii="Book Antiqua" w:hAnsi="Book Antiqua"/>
          </w:rPr>
          <w:t xml:space="preserve"> aligned the map with the north. The Azrieli Sarona Tower was marked</w:t>
        </w:r>
        <w:r>
          <w:rPr>
            <w:rFonts w:ascii="Book Antiqua" w:hAnsi="Book Antiqua"/>
          </w:rPr>
          <w:t xml:space="preserve"> since</w:t>
        </w:r>
        <w:r w:rsidRPr="00A11DDB">
          <w:rPr>
            <w:rFonts w:ascii="Book Antiqua" w:hAnsi="Book Antiqua"/>
          </w:rPr>
          <w:t xml:space="preserve"> its distinctive height ma</w:t>
        </w:r>
        <w:r>
          <w:rPr>
            <w:rFonts w:ascii="Book Antiqua" w:hAnsi="Book Antiqua"/>
          </w:rPr>
          <w:t xml:space="preserve">de </w:t>
        </w:r>
        <w:r w:rsidRPr="00A11DDB">
          <w:rPr>
            <w:rFonts w:ascii="Book Antiqua" w:hAnsi="Book Antiqua"/>
          </w:rPr>
          <w:t>it a useful reference point.</w:t>
        </w:r>
      </w:ins>
    </w:p>
    <w:p w14:paraId="0008A584" w14:textId="77777777" w:rsidR="00852C46" w:rsidRPr="00A11DDB" w:rsidRDefault="00852C46" w:rsidP="006D6183">
      <w:pPr>
        <w:pStyle w:val="NormalWeb"/>
        <w:spacing w:line="276" w:lineRule="auto"/>
        <w:ind w:firstLine="284"/>
        <w:rPr>
          <w:ins w:id="6675" w:author="Yashua Lebowitz" w:date="2024-09-28T19:17:00Z"/>
          <w:rFonts w:ascii="Book Antiqua" w:hAnsi="Book Antiqua"/>
        </w:rPr>
      </w:pPr>
      <w:ins w:id="6676" w:author="Yashua Lebowitz" w:date="2024-09-28T19:17:00Z">
        <w:r w:rsidRPr="00A11DDB">
          <w:rPr>
            <w:rFonts w:ascii="Book Antiqua" w:hAnsi="Book Antiqua"/>
          </w:rPr>
          <w:t xml:space="preserve">“We’re here,” </w:t>
        </w:r>
        <w:r>
          <w:rPr>
            <w:rFonts w:ascii="Book Antiqua" w:hAnsi="Book Antiqua"/>
          </w:rPr>
          <w:t>Raskin finally</w:t>
        </w:r>
        <w:r w:rsidRPr="00A11DDB">
          <w:rPr>
            <w:rFonts w:ascii="Book Antiqua" w:hAnsi="Book Antiqua"/>
          </w:rPr>
          <w:t xml:space="preserve"> said, pointing to a spot on the map. “Between these two ruined buildings. I can see the tower,” </w:t>
        </w:r>
        <w:r>
          <w:rPr>
            <w:rFonts w:ascii="Book Antiqua" w:hAnsi="Book Antiqua"/>
          </w:rPr>
          <w:t>he</w:t>
        </w:r>
        <w:r w:rsidRPr="00A11DDB">
          <w:rPr>
            <w:rFonts w:ascii="Book Antiqua" w:hAnsi="Book Antiqua"/>
          </w:rPr>
          <w:t xml:space="preserve"> added, pointing towards the faint silhouette against the night sky. “It’s about one click away, according to the map scale.”</w:t>
        </w:r>
      </w:ins>
    </w:p>
    <w:p w14:paraId="66C263A9" w14:textId="77777777" w:rsidR="00852C46" w:rsidRPr="00A11DDB" w:rsidRDefault="00852C46" w:rsidP="006D6183">
      <w:pPr>
        <w:pStyle w:val="NormalWeb"/>
        <w:spacing w:line="276" w:lineRule="auto"/>
        <w:ind w:firstLine="284"/>
        <w:rPr>
          <w:ins w:id="6677" w:author="Yashua Lebowitz" w:date="2024-09-28T19:17:00Z"/>
          <w:rFonts w:ascii="Book Antiqua" w:hAnsi="Book Antiqua"/>
        </w:rPr>
      </w:pPr>
      <w:ins w:id="6678" w:author="Yashua Lebowitz" w:date="2024-09-28T19:17:00Z">
        <w:r w:rsidRPr="00A11DDB">
          <w:rPr>
            <w:rFonts w:ascii="Book Antiqua" w:hAnsi="Book Antiqua"/>
          </w:rPr>
          <w:t xml:space="preserve">Lot nodded, peering through his rifle scope to get a better view. “Looks right. Maybe a bit less,” he added. “Should take us about half an hour to reach the </w:t>
        </w:r>
        <w:proofErr w:type="spellStart"/>
        <w:r w:rsidRPr="00A11DDB">
          <w:rPr>
            <w:rFonts w:ascii="Book Antiqua" w:hAnsi="Book Antiqua"/>
          </w:rPr>
          <w:t>center</w:t>
        </w:r>
        <w:proofErr w:type="spellEnd"/>
        <w:r w:rsidRPr="00A11DDB">
          <w:rPr>
            <w:rFonts w:ascii="Book Antiqua" w:hAnsi="Book Antiqua"/>
          </w:rPr>
          <w:t xml:space="preserve"> of the city if we move carefully. Let’s go downstairs and let everybody know.”</w:t>
        </w:r>
      </w:ins>
    </w:p>
    <w:p w14:paraId="4A7638C4" w14:textId="77777777" w:rsidR="00852C46" w:rsidRPr="00A11DDB" w:rsidRDefault="00852C46" w:rsidP="006D6183">
      <w:pPr>
        <w:pStyle w:val="NormalWeb"/>
        <w:spacing w:line="276" w:lineRule="auto"/>
        <w:ind w:firstLine="284"/>
        <w:rPr>
          <w:ins w:id="6679" w:author="Yashua Lebowitz" w:date="2024-09-28T19:17:00Z"/>
          <w:rFonts w:ascii="Book Antiqua" w:hAnsi="Book Antiqua"/>
        </w:rPr>
      </w:pPr>
      <w:ins w:id="6680" w:author="Yashua Lebowitz" w:date="2024-09-28T19:17:00Z">
        <w:r w:rsidRPr="00A11DDB">
          <w:rPr>
            <w:rFonts w:ascii="Book Antiqua" w:hAnsi="Book Antiqua"/>
          </w:rPr>
          <w:t>“Wait,” Raskin said, his sixth sense kicking in. “Do you hear any artillery or airstrikes?”</w:t>
        </w:r>
      </w:ins>
    </w:p>
    <w:p w14:paraId="346C8DAC" w14:textId="77777777" w:rsidR="00852C46" w:rsidRPr="00A11DDB" w:rsidRDefault="00852C46" w:rsidP="006D6183">
      <w:pPr>
        <w:pStyle w:val="NormalWeb"/>
        <w:spacing w:line="276" w:lineRule="auto"/>
        <w:ind w:firstLine="284"/>
        <w:rPr>
          <w:ins w:id="6681" w:author="Yashua Lebowitz" w:date="2024-09-28T19:17:00Z"/>
          <w:rFonts w:ascii="Book Antiqua" w:hAnsi="Book Antiqua"/>
        </w:rPr>
      </w:pPr>
      <w:ins w:id="6682" w:author="Yashua Lebowitz" w:date="2024-09-28T19:17:00Z">
        <w:r w:rsidRPr="00A11DDB">
          <w:rPr>
            <w:rFonts w:ascii="Book Antiqua" w:hAnsi="Book Antiqua"/>
          </w:rPr>
          <w:t>“Nothing, it’s almost eerie for a battlefield of 20 million soldiers.”</w:t>
        </w:r>
      </w:ins>
    </w:p>
    <w:p w14:paraId="4383CA7D" w14:textId="77777777" w:rsidR="00852C46" w:rsidRPr="00A11DDB" w:rsidRDefault="00852C46" w:rsidP="006D6183">
      <w:pPr>
        <w:pStyle w:val="NormalWeb"/>
        <w:spacing w:line="276" w:lineRule="auto"/>
        <w:ind w:firstLine="284"/>
        <w:rPr>
          <w:ins w:id="6683" w:author="Yashua Lebowitz" w:date="2024-09-28T19:17:00Z"/>
          <w:rFonts w:ascii="Book Antiqua" w:hAnsi="Book Antiqua"/>
        </w:rPr>
      </w:pPr>
      <w:ins w:id="6684" w:author="Yashua Lebowitz" w:date="2024-09-28T19:17:00Z">
        <w:r w:rsidRPr="00A11DDB">
          <w:rPr>
            <w:rFonts w:ascii="Book Antiqua" w:hAnsi="Book Antiqua"/>
          </w:rPr>
          <w:t>Raskin walked to the opposite side of the building and la</w:t>
        </w:r>
        <w:r>
          <w:rPr>
            <w:rFonts w:ascii="Book Antiqua" w:hAnsi="Book Antiqua"/>
          </w:rPr>
          <w:t>y</w:t>
        </w:r>
        <w:r w:rsidRPr="00A11DDB">
          <w:rPr>
            <w:rFonts w:ascii="Book Antiqua" w:hAnsi="Book Antiqua"/>
          </w:rPr>
          <w:t xml:space="preserve"> down prone with binoculars against his eyes, looking far into the distance towards the outskirts of the city. He could see a long column of tanks and trucks carrying soldiers moving out of the city.</w:t>
        </w:r>
        <w:r>
          <w:rPr>
            <w:rFonts w:ascii="Book Antiqua" w:hAnsi="Book Antiqua"/>
          </w:rPr>
          <w:t xml:space="preserve"> </w:t>
        </w:r>
        <w:r w:rsidRPr="00A11DDB">
          <w:rPr>
            <w:rFonts w:ascii="Book Antiqua" w:hAnsi="Book Antiqua"/>
          </w:rPr>
          <w:t>“Lot, come here! Check this out!</w:t>
        </w:r>
        <w:r>
          <w:rPr>
            <w:rFonts w:ascii="Book Antiqua" w:hAnsi="Book Antiqua"/>
          </w:rPr>
          <w:t>”</w:t>
        </w:r>
      </w:ins>
    </w:p>
    <w:p w14:paraId="31FBF06F" w14:textId="77777777" w:rsidR="00852C46" w:rsidRPr="00A11DDB" w:rsidRDefault="00852C46" w:rsidP="006D6183">
      <w:pPr>
        <w:pStyle w:val="NormalWeb"/>
        <w:spacing w:line="276" w:lineRule="auto"/>
        <w:ind w:firstLine="284"/>
        <w:rPr>
          <w:ins w:id="6685" w:author="Yashua Lebowitz" w:date="2024-09-28T19:17:00Z"/>
          <w:rFonts w:ascii="Book Antiqua" w:hAnsi="Book Antiqua"/>
        </w:rPr>
      </w:pPr>
      <w:ins w:id="6686" w:author="Yashua Lebowitz" w:date="2024-09-28T19:17:00Z">
        <w:r w:rsidRPr="00A11DDB">
          <w:rPr>
            <w:rFonts w:ascii="Book Antiqua" w:hAnsi="Book Antiqua"/>
          </w:rPr>
          <w:t>Lot got up and quickly ran over</w:t>
        </w:r>
        <w:r>
          <w:rPr>
            <w:rFonts w:ascii="Book Antiqua" w:hAnsi="Book Antiqua"/>
          </w:rPr>
          <w:t>.  E</w:t>
        </w:r>
        <w:r w:rsidRPr="00A11DDB">
          <w:rPr>
            <w:rFonts w:ascii="Book Antiqua" w:hAnsi="Book Antiqua"/>
          </w:rPr>
          <w:t>yes wide with alarm</w:t>
        </w:r>
        <w:r>
          <w:rPr>
            <w:rFonts w:ascii="Book Antiqua" w:hAnsi="Book Antiqua"/>
          </w:rPr>
          <w:t>, he cried,</w:t>
        </w:r>
        <w:r w:rsidRPr="00A11DDB">
          <w:rPr>
            <w:rFonts w:ascii="Book Antiqua" w:hAnsi="Book Antiqua"/>
          </w:rPr>
          <w:t xml:space="preserve"> </w:t>
        </w:r>
        <w:r>
          <w:rPr>
            <w:rFonts w:ascii="Book Antiqua" w:hAnsi="Book Antiqua"/>
          </w:rPr>
          <w:t>“</w:t>
        </w:r>
        <w:r w:rsidRPr="00A11DDB">
          <w:rPr>
            <w:rFonts w:ascii="Book Antiqua" w:hAnsi="Book Antiqua"/>
          </w:rPr>
          <w:t>Look at this, what do you think is going on?</w:t>
        </w:r>
        <w:r>
          <w:rPr>
            <w:rFonts w:ascii="Book Antiqua" w:hAnsi="Book Antiqua"/>
          </w:rPr>
          <w:t>”</w:t>
        </w:r>
      </w:ins>
    </w:p>
    <w:p w14:paraId="29438FB1" w14:textId="77777777" w:rsidR="00852C46" w:rsidRPr="00A11DDB" w:rsidRDefault="00852C46" w:rsidP="006D6183">
      <w:pPr>
        <w:pStyle w:val="NormalWeb"/>
        <w:spacing w:line="276" w:lineRule="auto"/>
        <w:ind w:firstLine="284"/>
        <w:rPr>
          <w:ins w:id="6687" w:author="Yashua Lebowitz" w:date="2024-09-28T19:17:00Z"/>
          <w:rFonts w:ascii="Book Antiqua" w:hAnsi="Book Antiqua"/>
        </w:rPr>
      </w:pPr>
      <w:ins w:id="6688" w:author="Yashua Lebowitz" w:date="2024-09-28T19:17:00Z">
        <w:r>
          <w:rPr>
            <w:rFonts w:ascii="Book Antiqua" w:hAnsi="Book Antiqua"/>
          </w:rPr>
          <w:t>“</w:t>
        </w:r>
        <w:r w:rsidRPr="00A11DDB">
          <w:rPr>
            <w:rFonts w:ascii="Book Antiqua" w:hAnsi="Book Antiqua"/>
          </w:rPr>
          <w:t>The bastards are leaving; they’re abandoning the city. They’re insane, but why the fuck would they leave? We outnumber the kikes 20 to 1. Taking the city is essential to capturing Israel. Unless</w:t>
        </w:r>
        <w:r>
          <w:rPr>
            <w:rFonts w:ascii="Book Antiqua" w:hAnsi="Book Antiqua"/>
          </w:rPr>
          <w:t xml:space="preserve"> </w:t>
        </w:r>
        <w:r w:rsidRPr="00A11DDB">
          <w:rPr>
            <w:rFonts w:ascii="Book Antiqua" w:hAnsi="Book Antiqua"/>
          </w:rPr>
          <w:t>... they’re going to nuke</w:t>
        </w:r>
        <w:r w:rsidRPr="00A7746A">
          <w:rPr>
            <w:rFonts w:ascii="Book Antiqua" w:hAnsi="Book Antiqua"/>
          </w:rPr>
          <w:t>—</w:t>
        </w:r>
        <w:r w:rsidRPr="00A11DDB">
          <w:rPr>
            <w:rFonts w:ascii="Book Antiqua" w:hAnsi="Book Antiqua"/>
          </w:rPr>
          <w:t>the son of a bitch</w:t>
        </w:r>
        <w:r>
          <w:rPr>
            <w:rFonts w:ascii="Book Antiqua" w:hAnsi="Book Antiqua"/>
          </w:rPr>
          <w:t>!</w:t>
        </w:r>
        <w:r w:rsidRPr="00A11DDB">
          <w:rPr>
            <w:rFonts w:ascii="Book Antiqua" w:hAnsi="Book Antiqua"/>
          </w:rPr>
          <w:t>”</w:t>
        </w:r>
      </w:ins>
    </w:p>
    <w:p w14:paraId="1FEC4A13" w14:textId="77777777" w:rsidR="00852C46" w:rsidRPr="00A11DDB" w:rsidRDefault="00852C46" w:rsidP="006D6183">
      <w:pPr>
        <w:pStyle w:val="NormalWeb"/>
        <w:spacing w:line="276" w:lineRule="auto"/>
        <w:ind w:firstLine="284"/>
        <w:rPr>
          <w:ins w:id="6689" w:author="Yashua Lebowitz" w:date="2024-09-28T19:17:00Z"/>
          <w:rFonts w:ascii="Book Antiqua" w:hAnsi="Book Antiqua"/>
        </w:rPr>
      </w:pPr>
      <w:ins w:id="6690" w:author="Yashua Lebowitz" w:date="2024-09-28T19:17:00Z">
        <w:r w:rsidRPr="00A11DDB">
          <w:rPr>
            <w:rFonts w:ascii="Book Antiqua" w:hAnsi="Book Antiqua"/>
          </w:rPr>
          <w:t>Lot’s eyes widened. “But we’re inside.”</w:t>
        </w:r>
      </w:ins>
    </w:p>
    <w:p w14:paraId="46E28D66" w14:textId="77777777" w:rsidR="00852C46" w:rsidRPr="00A11DDB" w:rsidRDefault="00852C46" w:rsidP="006D6183">
      <w:pPr>
        <w:pStyle w:val="NormalWeb"/>
        <w:spacing w:line="276" w:lineRule="auto"/>
        <w:ind w:firstLine="284"/>
        <w:rPr>
          <w:ins w:id="6691" w:author="Yashua Lebowitz" w:date="2024-09-28T19:17:00Z"/>
          <w:rFonts w:ascii="Book Antiqua" w:hAnsi="Book Antiqua"/>
        </w:rPr>
      </w:pPr>
      <w:ins w:id="6692" w:author="Yashua Lebowitz" w:date="2024-09-28T19:17:00Z">
        <w:r w:rsidRPr="00A11DDB">
          <w:rPr>
            <w:rFonts w:ascii="Book Antiqua" w:hAnsi="Book Antiqua"/>
          </w:rPr>
          <w:t>Raskin’s voice dropped to a grim whisper. “Look at our honky asses. We</w:t>
        </w:r>
        <w:r>
          <w:rPr>
            <w:rFonts w:ascii="Book Antiqua" w:hAnsi="Book Antiqua"/>
          </w:rPr>
          <w:t>’</w:t>
        </w:r>
        <w:r w:rsidRPr="00A11DDB">
          <w:rPr>
            <w:rFonts w:ascii="Book Antiqua" w:hAnsi="Book Antiqua"/>
          </w:rPr>
          <w:t>re white</w:t>
        </w:r>
        <w:r>
          <w:rPr>
            <w:rFonts w:ascii="Book Antiqua" w:hAnsi="Book Antiqua"/>
          </w:rPr>
          <w:t>;</w:t>
        </w:r>
        <w:r w:rsidRPr="00A11DDB">
          <w:rPr>
            <w:rFonts w:ascii="Book Antiqua" w:hAnsi="Book Antiqua"/>
          </w:rPr>
          <w:t xml:space="preserve"> we</w:t>
        </w:r>
        <w:r>
          <w:rPr>
            <w:rFonts w:ascii="Book Antiqua" w:hAnsi="Book Antiqua"/>
          </w:rPr>
          <w:t>’</w:t>
        </w:r>
        <w:r w:rsidRPr="00A11DDB">
          <w:rPr>
            <w:rFonts w:ascii="Book Antiqua" w:hAnsi="Book Antiqua"/>
          </w:rPr>
          <w:t>re expendable</w:t>
        </w:r>
        <w:r>
          <w:rPr>
            <w:rFonts w:ascii="Book Antiqua" w:hAnsi="Book Antiqua"/>
          </w:rPr>
          <w:t>!”</w:t>
        </w:r>
      </w:ins>
    </w:p>
    <w:p w14:paraId="7C575B5E" w14:textId="77777777" w:rsidR="00852C46" w:rsidRPr="00A11DDB" w:rsidRDefault="00852C46" w:rsidP="006D6183">
      <w:pPr>
        <w:pStyle w:val="NormalWeb"/>
        <w:spacing w:line="276" w:lineRule="auto"/>
        <w:ind w:firstLine="284"/>
        <w:rPr>
          <w:ins w:id="6693" w:author="Yashua Lebowitz" w:date="2024-09-28T19:17:00Z"/>
          <w:rFonts w:ascii="Book Antiqua" w:hAnsi="Book Antiqua"/>
        </w:rPr>
      </w:pPr>
      <w:ins w:id="6694" w:author="Yashua Lebowitz" w:date="2024-09-28T19:17:00Z">
        <w:r>
          <w:rPr>
            <w:rFonts w:ascii="Book Antiqua" w:hAnsi="Book Antiqua"/>
          </w:rPr>
          <w:t>“</w:t>
        </w:r>
        <w:r w:rsidRPr="00A11DDB">
          <w:rPr>
            <w:rFonts w:ascii="Book Antiqua" w:hAnsi="Book Antiqua"/>
          </w:rPr>
          <w:t xml:space="preserve">We need to get out of here </w:t>
        </w:r>
        <w:r>
          <w:rPr>
            <w:rFonts w:ascii="Book Antiqua" w:hAnsi="Book Antiqua"/>
          </w:rPr>
          <w:t xml:space="preserve">on the double </w:t>
        </w:r>
        <w:r w:rsidRPr="00A11DDB">
          <w:rPr>
            <w:rFonts w:ascii="Book Antiqua" w:hAnsi="Book Antiqua"/>
          </w:rPr>
          <w:t>and join up with the others,</w:t>
        </w:r>
        <w:r>
          <w:rPr>
            <w:rFonts w:ascii="Book Antiqua" w:hAnsi="Book Antiqua"/>
          </w:rPr>
          <w:t>”</w:t>
        </w:r>
        <w:r w:rsidRPr="00A11DDB">
          <w:rPr>
            <w:rFonts w:ascii="Book Antiqua" w:hAnsi="Book Antiqua"/>
          </w:rPr>
          <w:t xml:space="preserve"> Lot said, his voice shaky but resolute.</w:t>
        </w:r>
      </w:ins>
    </w:p>
    <w:p w14:paraId="3E5912C5" w14:textId="77777777" w:rsidR="00852C46" w:rsidRPr="00A11DDB" w:rsidRDefault="00852C46" w:rsidP="006D6183">
      <w:pPr>
        <w:pStyle w:val="NormalWeb"/>
        <w:spacing w:line="276" w:lineRule="auto"/>
        <w:ind w:firstLine="284"/>
        <w:rPr>
          <w:ins w:id="6695" w:author="Yashua Lebowitz" w:date="2024-09-28T19:17:00Z"/>
          <w:rFonts w:ascii="Book Antiqua" w:hAnsi="Book Antiqua"/>
        </w:rPr>
      </w:pPr>
      <w:ins w:id="6696" w:author="Yashua Lebowitz" w:date="2024-09-28T19:17:00Z">
        <w:r>
          <w:rPr>
            <w:rFonts w:ascii="Book Antiqua" w:hAnsi="Book Antiqua"/>
          </w:rPr>
          <w:t>“</w:t>
        </w:r>
        <w:r w:rsidRPr="00A11DDB">
          <w:rPr>
            <w:rFonts w:ascii="Book Antiqua" w:hAnsi="Book Antiqua"/>
          </w:rPr>
          <w:t>One thing</w:t>
        </w:r>
        <w:r>
          <w:rPr>
            <w:rFonts w:ascii="Book Antiqua" w:hAnsi="Book Antiqua"/>
          </w:rPr>
          <w:t>’</w:t>
        </w:r>
        <w:r w:rsidRPr="00A11DDB">
          <w:rPr>
            <w:rFonts w:ascii="Book Antiqua" w:hAnsi="Book Antiqua"/>
          </w:rPr>
          <w:t>s for sure: we're probably surrounded by now. With the rest of our forces pulling out and comms down, there's no way they could've notified us.</w:t>
        </w:r>
        <w:r>
          <w:rPr>
            <w:rFonts w:ascii="Book Antiqua" w:hAnsi="Book Antiqua"/>
          </w:rPr>
          <w:t>”</w:t>
        </w:r>
      </w:ins>
    </w:p>
    <w:p w14:paraId="7A31DF83" w14:textId="77777777" w:rsidR="00852C46" w:rsidRPr="00A11DDB" w:rsidRDefault="00852C46" w:rsidP="006D6183">
      <w:pPr>
        <w:pStyle w:val="NormalWeb"/>
        <w:spacing w:line="276" w:lineRule="auto"/>
        <w:ind w:firstLine="284"/>
        <w:rPr>
          <w:ins w:id="6697" w:author="Yashua Lebowitz" w:date="2024-09-28T19:17:00Z"/>
          <w:rFonts w:ascii="Book Antiqua" w:hAnsi="Book Antiqua"/>
        </w:rPr>
      </w:pPr>
      <w:ins w:id="6698" w:author="Yashua Lebowitz" w:date="2024-09-28T19:17:00Z">
        <w:r>
          <w:rPr>
            <w:rFonts w:ascii="Book Antiqua" w:hAnsi="Book Antiqua"/>
          </w:rPr>
          <w:t>“</w:t>
        </w:r>
        <w:r w:rsidRPr="00A11DDB">
          <w:rPr>
            <w:rFonts w:ascii="Book Antiqua" w:hAnsi="Book Antiqua"/>
          </w:rPr>
          <w:t>We need to notify Sarge fast. Let</w:t>
        </w:r>
        <w:r>
          <w:rPr>
            <w:rFonts w:ascii="Book Antiqua" w:hAnsi="Book Antiqua"/>
          </w:rPr>
          <w:t>’</w:t>
        </w:r>
        <w:r w:rsidRPr="00A11DDB">
          <w:rPr>
            <w:rFonts w:ascii="Book Antiqua" w:hAnsi="Book Antiqua"/>
          </w:rPr>
          <w:t>s go, Lot.</w:t>
        </w:r>
        <w:r>
          <w:rPr>
            <w:rFonts w:ascii="Book Antiqua" w:hAnsi="Book Antiqua"/>
          </w:rPr>
          <w:t>”</w:t>
        </w:r>
      </w:ins>
    </w:p>
    <w:p w14:paraId="66589D86" w14:textId="77777777" w:rsidR="00852C46" w:rsidRPr="00A11DDB" w:rsidRDefault="00852C46" w:rsidP="006D6183">
      <w:pPr>
        <w:pStyle w:val="NormalWeb"/>
        <w:spacing w:line="276" w:lineRule="auto"/>
        <w:ind w:firstLine="284"/>
        <w:rPr>
          <w:ins w:id="6699" w:author="Yashua Lebowitz" w:date="2024-09-28T19:17:00Z"/>
          <w:rFonts w:ascii="Book Antiqua" w:hAnsi="Book Antiqua"/>
        </w:rPr>
      </w:pPr>
      <w:ins w:id="6700" w:author="Yashua Lebowitz" w:date="2024-09-28T19:17:00Z">
        <w:r w:rsidRPr="00A11DDB">
          <w:rPr>
            <w:rFonts w:ascii="Book Antiqua" w:hAnsi="Book Antiqua"/>
          </w:rPr>
          <w:lastRenderedPageBreak/>
          <w:t xml:space="preserve">They both got up and rushed to the service door. Raskin took hold of the handle, and at the same time, an opposing force pushed the door open, knocking them both back. Three IDF soldiers burst through the doorway. </w:t>
        </w:r>
        <w:proofErr w:type="spellStart"/>
        <w:r w:rsidRPr="00A11DDB">
          <w:rPr>
            <w:rFonts w:ascii="Book Antiqua" w:hAnsi="Book Antiqua"/>
          </w:rPr>
          <w:t>Pvt.</w:t>
        </w:r>
        <w:proofErr w:type="spellEnd"/>
        <w:r w:rsidRPr="00A11DDB">
          <w:rPr>
            <w:rFonts w:ascii="Book Antiqua" w:hAnsi="Book Antiqua"/>
          </w:rPr>
          <w:t xml:space="preserve"> Lot reacted instantly, firing his shotgun. The first soldier</w:t>
        </w:r>
        <w:r>
          <w:rPr>
            <w:rFonts w:ascii="Book Antiqua" w:hAnsi="Book Antiqua"/>
          </w:rPr>
          <w:t>’</w:t>
        </w:r>
        <w:r w:rsidRPr="00A11DDB">
          <w:rPr>
            <w:rFonts w:ascii="Book Antiqua" w:hAnsi="Book Antiqua"/>
          </w:rPr>
          <w:t>s body absorbed most of the buckshot, his face filled with shock and horror. The second soldier used his comrade</w:t>
        </w:r>
        <w:r>
          <w:rPr>
            <w:rFonts w:ascii="Book Antiqua" w:hAnsi="Book Antiqua"/>
          </w:rPr>
          <w:t>’</w:t>
        </w:r>
        <w:r w:rsidRPr="00A11DDB">
          <w:rPr>
            <w:rFonts w:ascii="Book Antiqua" w:hAnsi="Book Antiqua"/>
          </w:rPr>
          <w:t>s body as a shield, pulling out his sidearm and shooting Lot. Lot, with a final effort, pulled the trigger again, the second blast of buckshot tearing through the already wounded first soldier and gravely injuring the second.</w:t>
        </w:r>
      </w:ins>
    </w:p>
    <w:p w14:paraId="709FFE1C" w14:textId="77777777" w:rsidR="00852C46" w:rsidRPr="00A11DDB" w:rsidRDefault="00852C46" w:rsidP="006D6183">
      <w:pPr>
        <w:pStyle w:val="NormalWeb"/>
        <w:spacing w:line="276" w:lineRule="auto"/>
        <w:ind w:firstLine="284"/>
        <w:rPr>
          <w:ins w:id="6701" w:author="Yashua Lebowitz" w:date="2024-09-28T19:17:00Z"/>
          <w:rFonts w:ascii="Book Antiqua" w:hAnsi="Book Antiqua"/>
        </w:rPr>
      </w:pPr>
      <w:ins w:id="6702" w:author="Yashua Lebowitz" w:date="2024-09-28T19:17:00Z">
        <w:r w:rsidRPr="00A11DDB">
          <w:rPr>
            <w:rFonts w:ascii="Book Antiqua" w:hAnsi="Book Antiqua"/>
          </w:rPr>
          <w:t>Raskin’s heart pounded as he scrambled to his feet. The third IDF soldier raised his rifle, but Raskin was quicker. He lunged forward, grabbing the barrel of the rifle and wrestling it away. The two struggled, the IDF soldier</w:t>
        </w:r>
        <w:r>
          <w:rPr>
            <w:rFonts w:ascii="Book Antiqua" w:hAnsi="Book Antiqua"/>
          </w:rPr>
          <w:t>’</w:t>
        </w:r>
        <w:r w:rsidRPr="00A11DDB">
          <w:rPr>
            <w:rFonts w:ascii="Book Antiqua" w:hAnsi="Book Antiqua"/>
          </w:rPr>
          <w:t xml:space="preserve">s strength nearly overpowering him. But Raskin, </w:t>
        </w:r>
        <w:proofErr w:type="spellStart"/>
        <w:r w:rsidRPr="00A11DDB">
          <w:rPr>
            <w:rFonts w:ascii="Book Antiqua" w:hAnsi="Book Antiqua"/>
          </w:rPr>
          <w:t>fueled</w:t>
        </w:r>
        <w:proofErr w:type="spellEnd"/>
        <w:r w:rsidRPr="00A11DDB">
          <w:rPr>
            <w:rFonts w:ascii="Book Antiqua" w:hAnsi="Book Antiqua"/>
          </w:rPr>
          <w:t xml:space="preserve"> by adrenaline and desperation, managed to twist the rifle free and deliver a sharp blow to the soldier's head with the butt of the gun.</w:t>
        </w:r>
      </w:ins>
    </w:p>
    <w:p w14:paraId="44E46F9C" w14:textId="77777777" w:rsidR="00852C46" w:rsidRPr="00A11DDB" w:rsidRDefault="00852C46" w:rsidP="006D6183">
      <w:pPr>
        <w:pStyle w:val="NormalWeb"/>
        <w:spacing w:line="276" w:lineRule="auto"/>
        <w:ind w:firstLine="284"/>
        <w:rPr>
          <w:ins w:id="6703" w:author="Yashua Lebowitz" w:date="2024-09-28T19:17:00Z"/>
          <w:rFonts w:ascii="Book Antiqua" w:hAnsi="Book Antiqua"/>
        </w:rPr>
      </w:pPr>
      <w:ins w:id="6704" w:author="Yashua Lebowitz" w:date="2024-09-28T19:17:00Z">
        <w:r w:rsidRPr="00A11DDB">
          <w:rPr>
            <w:rFonts w:ascii="Book Antiqua" w:hAnsi="Book Antiqua"/>
          </w:rPr>
          <w:t>The soldier crumpled to the ground, unconscious or worse</w:t>
        </w:r>
        <w:r w:rsidRPr="00A7746A">
          <w:rPr>
            <w:rFonts w:ascii="Book Antiqua" w:hAnsi="Book Antiqua"/>
          </w:rPr>
          <w:t>—</w:t>
        </w:r>
        <w:r w:rsidRPr="00A11DDB">
          <w:rPr>
            <w:rFonts w:ascii="Book Antiqua" w:hAnsi="Book Antiqua"/>
          </w:rPr>
          <w:t>Raskin didn’t wait to check. He turned to Lot, who was bleeding profusely from his side. The grim reality of their situation hit him hard. They were outnumbered, outgunned, and isolated.</w:t>
        </w:r>
      </w:ins>
    </w:p>
    <w:p w14:paraId="0A9A7BD5" w14:textId="77777777" w:rsidR="00852C46" w:rsidRPr="00A11DDB" w:rsidRDefault="00852C46" w:rsidP="006D6183">
      <w:pPr>
        <w:pStyle w:val="NormalWeb"/>
        <w:spacing w:line="276" w:lineRule="auto"/>
        <w:ind w:firstLine="284"/>
        <w:rPr>
          <w:ins w:id="6705" w:author="Yashua Lebowitz" w:date="2024-09-28T19:17:00Z"/>
          <w:rFonts w:ascii="Book Antiqua" w:hAnsi="Book Antiqua"/>
        </w:rPr>
      </w:pPr>
      <w:ins w:id="6706" w:author="Yashua Lebowitz" w:date="2024-09-28T19:17:00Z">
        <w:r>
          <w:rPr>
            <w:rFonts w:ascii="Book Antiqua" w:hAnsi="Book Antiqua"/>
          </w:rPr>
          <w:t>“</w:t>
        </w:r>
        <w:r w:rsidRPr="00A11DDB">
          <w:rPr>
            <w:rFonts w:ascii="Book Antiqua" w:hAnsi="Book Antiqua"/>
          </w:rPr>
          <w:t>Hang in there, Lot,</w:t>
        </w:r>
        <w:r>
          <w:rPr>
            <w:rFonts w:ascii="Book Antiqua" w:hAnsi="Book Antiqua"/>
          </w:rPr>
          <w:t>”</w:t>
        </w:r>
        <w:r w:rsidRPr="00A11DDB">
          <w:rPr>
            <w:rFonts w:ascii="Book Antiqua" w:hAnsi="Book Antiqua"/>
          </w:rPr>
          <w:t xml:space="preserve"> Raskin said</w:t>
        </w:r>
        <w:r>
          <w:rPr>
            <w:rFonts w:ascii="Book Antiqua" w:hAnsi="Book Antiqua"/>
          </w:rPr>
          <w:t xml:space="preserve"> in a</w:t>
        </w:r>
        <w:r w:rsidRPr="00A11DDB">
          <w:rPr>
            <w:rFonts w:ascii="Book Antiqua" w:hAnsi="Book Antiqua"/>
          </w:rPr>
          <w:t xml:space="preserve"> strained</w:t>
        </w:r>
        <w:r>
          <w:rPr>
            <w:rFonts w:ascii="Book Antiqua" w:hAnsi="Book Antiqua"/>
          </w:rPr>
          <w:t xml:space="preserve"> voice</w:t>
        </w:r>
        <w:r w:rsidRPr="00A11DDB">
          <w:rPr>
            <w:rFonts w:ascii="Book Antiqua" w:hAnsi="Book Antiqua"/>
          </w:rPr>
          <w:t xml:space="preserve">. </w:t>
        </w:r>
        <w:r>
          <w:rPr>
            <w:rFonts w:ascii="Book Antiqua" w:hAnsi="Book Antiqua"/>
          </w:rPr>
          <w:t>“</w:t>
        </w:r>
        <w:r w:rsidRPr="00A11DDB">
          <w:rPr>
            <w:rFonts w:ascii="Book Antiqua" w:hAnsi="Book Antiqua"/>
          </w:rPr>
          <w:t>We need to move.</w:t>
        </w:r>
        <w:r>
          <w:rPr>
            <w:rFonts w:ascii="Book Antiqua" w:hAnsi="Book Antiqua"/>
          </w:rPr>
          <w:t>”</w:t>
        </w:r>
      </w:ins>
    </w:p>
    <w:p w14:paraId="638D4AC8" w14:textId="77777777" w:rsidR="00852C46" w:rsidRPr="00A11DDB" w:rsidRDefault="00852C46" w:rsidP="006D6183">
      <w:pPr>
        <w:pStyle w:val="NormalWeb"/>
        <w:spacing w:line="276" w:lineRule="auto"/>
        <w:ind w:firstLine="284"/>
        <w:rPr>
          <w:ins w:id="6707" w:author="Yashua Lebowitz" w:date="2024-09-28T19:17:00Z"/>
          <w:rFonts w:ascii="Book Antiqua" w:hAnsi="Book Antiqua"/>
        </w:rPr>
      </w:pPr>
      <w:ins w:id="6708" w:author="Yashua Lebowitz" w:date="2024-09-28T19:17:00Z">
        <w:r w:rsidRPr="00A11DDB">
          <w:rPr>
            <w:rFonts w:ascii="Book Antiqua" w:hAnsi="Book Antiqua"/>
          </w:rPr>
          <w:t>Lot gritted his teeth against the pain, nodding weakly. Suddenly, Lot</w:t>
        </w:r>
        <w:r>
          <w:rPr>
            <w:rFonts w:ascii="Book Antiqua" w:hAnsi="Book Antiqua"/>
          </w:rPr>
          <w:t>’</w:t>
        </w:r>
        <w:r w:rsidRPr="00A11DDB">
          <w:rPr>
            <w:rFonts w:ascii="Book Antiqua" w:hAnsi="Book Antiqua"/>
          </w:rPr>
          <w:t xml:space="preserve">s eyes widened as he looked past Raskin. </w:t>
        </w:r>
        <w:r>
          <w:rPr>
            <w:rFonts w:ascii="Book Antiqua" w:hAnsi="Book Antiqua"/>
          </w:rPr>
          <w:t>“</w:t>
        </w:r>
        <w:r w:rsidRPr="00A11DDB">
          <w:rPr>
            <w:rFonts w:ascii="Book Antiqua" w:hAnsi="Book Antiqua"/>
          </w:rPr>
          <w:t>Ras!</w:t>
        </w:r>
        <w:r>
          <w:rPr>
            <w:rFonts w:ascii="Book Antiqua" w:hAnsi="Book Antiqua"/>
          </w:rPr>
          <w:t>”</w:t>
        </w:r>
        <w:r w:rsidRPr="00A11DDB">
          <w:rPr>
            <w:rFonts w:ascii="Book Antiqua" w:hAnsi="Book Antiqua"/>
          </w:rPr>
          <w:t xml:space="preserve"> Lot shouted, pointing frantically at the oncoming soldier.</w:t>
        </w:r>
      </w:ins>
    </w:p>
    <w:p w14:paraId="3E7AC189" w14:textId="77777777" w:rsidR="00852C46" w:rsidRPr="00A11DDB" w:rsidRDefault="00852C46" w:rsidP="006D6183">
      <w:pPr>
        <w:pStyle w:val="NormalWeb"/>
        <w:spacing w:line="276" w:lineRule="auto"/>
        <w:ind w:firstLine="284"/>
        <w:rPr>
          <w:ins w:id="6709" w:author="Yashua Lebowitz" w:date="2024-09-28T19:17:00Z"/>
          <w:rFonts w:ascii="Book Antiqua" w:hAnsi="Book Antiqua"/>
        </w:rPr>
      </w:pPr>
      <w:ins w:id="6710" w:author="Yashua Lebowitz" w:date="2024-09-28T19:17:00Z">
        <w:r w:rsidRPr="00A11DDB">
          <w:rPr>
            <w:rFonts w:ascii="Book Antiqua" w:hAnsi="Book Antiqua"/>
          </w:rPr>
          <w:t xml:space="preserve">Raskin spun around, </w:t>
        </w:r>
        <w:r>
          <w:rPr>
            <w:rFonts w:ascii="Book Antiqua" w:hAnsi="Book Antiqua"/>
          </w:rPr>
          <w:t xml:space="preserve">with </w:t>
        </w:r>
        <w:r w:rsidRPr="00A11DDB">
          <w:rPr>
            <w:rFonts w:ascii="Book Antiqua" w:hAnsi="Book Antiqua"/>
          </w:rPr>
          <w:t>barely a second to react. The soldier was lunging at him with a knife. Instinct kicked in. Raskin sidestepped his thrust, grabbing his wrist with one hand while grip</w:t>
        </w:r>
        <w:r>
          <w:rPr>
            <w:rFonts w:ascii="Book Antiqua" w:hAnsi="Book Antiqua"/>
          </w:rPr>
          <w:t>ping</w:t>
        </w:r>
        <w:r w:rsidRPr="00A11DDB">
          <w:rPr>
            <w:rFonts w:ascii="Book Antiqua" w:hAnsi="Book Antiqua"/>
          </w:rPr>
          <w:t xml:space="preserve"> his shoulder</w:t>
        </w:r>
        <w:r>
          <w:rPr>
            <w:rFonts w:ascii="Book Antiqua" w:hAnsi="Book Antiqua"/>
          </w:rPr>
          <w:t xml:space="preserve"> with the other</w:t>
        </w:r>
        <w:r w:rsidRPr="00A11DDB">
          <w:rPr>
            <w:rFonts w:ascii="Book Antiqua" w:hAnsi="Book Antiqua"/>
          </w:rPr>
          <w:t>. With a swift, fluid motion, he leveraged the soldier</w:t>
        </w:r>
        <w:r>
          <w:rPr>
            <w:rFonts w:ascii="Book Antiqua" w:hAnsi="Book Antiqua"/>
          </w:rPr>
          <w:t>’</w:t>
        </w:r>
        <w:r w:rsidRPr="00A11DDB">
          <w:rPr>
            <w:rFonts w:ascii="Book Antiqua" w:hAnsi="Book Antiqua"/>
          </w:rPr>
          <w:t>s momentum against him, throwing him over his shoulder. The soldier hit the ground hard, the knife clattering from his hand as the impact knocked the wind out of him.</w:t>
        </w:r>
      </w:ins>
    </w:p>
    <w:p w14:paraId="065F674F" w14:textId="77777777" w:rsidR="00852C46" w:rsidRPr="00A11DDB" w:rsidRDefault="00852C46" w:rsidP="006D6183">
      <w:pPr>
        <w:pStyle w:val="NormalWeb"/>
        <w:spacing w:line="276" w:lineRule="auto"/>
        <w:ind w:firstLine="284"/>
        <w:rPr>
          <w:ins w:id="6711" w:author="Yashua Lebowitz" w:date="2024-09-28T19:17:00Z"/>
          <w:rFonts w:ascii="Book Antiqua" w:hAnsi="Book Antiqua"/>
        </w:rPr>
      </w:pPr>
      <w:ins w:id="6712" w:author="Yashua Lebowitz" w:date="2024-09-28T19:17:00Z">
        <w:r w:rsidRPr="00A11DDB">
          <w:rPr>
            <w:rFonts w:ascii="Book Antiqua" w:hAnsi="Book Antiqua"/>
          </w:rPr>
          <w:t>Without hesitation, Raskin kicked the knife away and pinned the soldier down, pressing his knee into his chest. The soldier struggled, eyes wide with fear and desperation, but Raskin held firm. He drew his sidearm, aiming it squarely at his face.</w:t>
        </w:r>
      </w:ins>
    </w:p>
    <w:p w14:paraId="150B0091" w14:textId="77777777" w:rsidR="00852C46" w:rsidRPr="00A11DDB" w:rsidRDefault="00852C46" w:rsidP="006D6183">
      <w:pPr>
        <w:pStyle w:val="NormalWeb"/>
        <w:spacing w:line="276" w:lineRule="auto"/>
        <w:ind w:firstLine="284"/>
        <w:rPr>
          <w:ins w:id="6713" w:author="Yashua Lebowitz" w:date="2024-09-28T19:17:00Z"/>
          <w:rFonts w:ascii="Book Antiqua" w:hAnsi="Book Antiqua"/>
        </w:rPr>
      </w:pPr>
      <w:ins w:id="6714" w:author="Yashua Lebowitz" w:date="2024-09-28T19:17:00Z">
        <w:r>
          <w:rPr>
            <w:rFonts w:ascii="Book Antiqua" w:hAnsi="Book Antiqua"/>
          </w:rPr>
          <w:t>“</w:t>
        </w:r>
        <w:r w:rsidRPr="00A11DDB">
          <w:rPr>
            <w:rFonts w:ascii="Book Antiqua" w:hAnsi="Book Antiqua"/>
          </w:rPr>
          <w:t>Shalom, stand down,</w:t>
        </w:r>
        <w:r>
          <w:rPr>
            <w:rFonts w:ascii="Book Antiqua" w:hAnsi="Book Antiqua"/>
          </w:rPr>
          <w:t>”</w:t>
        </w:r>
        <w:r w:rsidRPr="00A11DDB">
          <w:rPr>
            <w:rFonts w:ascii="Book Antiqua" w:hAnsi="Book Antiqua"/>
          </w:rPr>
          <w:t xml:space="preserve"> Raskin warned, his voice low and deadly. The soldier stopped struggling, his eyes still filled with defiance but tempered by the realization of his defeat. Raskin slowly removed his knee from his chest and backed away from him.</w:t>
        </w:r>
      </w:ins>
    </w:p>
    <w:p w14:paraId="62217D5C" w14:textId="77777777" w:rsidR="00852C46" w:rsidRPr="00A11DDB" w:rsidRDefault="00852C46" w:rsidP="006D6183">
      <w:pPr>
        <w:pStyle w:val="NormalWeb"/>
        <w:spacing w:line="276" w:lineRule="auto"/>
        <w:ind w:firstLine="284"/>
        <w:rPr>
          <w:ins w:id="6715" w:author="Yashua Lebowitz" w:date="2024-09-28T19:17:00Z"/>
          <w:rFonts w:ascii="Book Antiqua" w:hAnsi="Book Antiqua"/>
        </w:rPr>
      </w:pPr>
      <w:ins w:id="6716" w:author="Yashua Lebowitz" w:date="2024-09-28T19:17:00Z">
        <w:r w:rsidRPr="00A11DDB">
          <w:rPr>
            <w:rFonts w:ascii="Book Antiqua" w:hAnsi="Book Antiqua"/>
          </w:rPr>
          <w:lastRenderedPageBreak/>
          <w:t>Raskin glanced back at Lot, who was clutching his wound, his face pale but determined. They couldn</w:t>
        </w:r>
        <w:r>
          <w:rPr>
            <w:rFonts w:ascii="Book Antiqua" w:hAnsi="Book Antiqua"/>
          </w:rPr>
          <w:t>’</w:t>
        </w:r>
        <w:r w:rsidRPr="00A11DDB">
          <w:rPr>
            <w:rFonts w:ascii="Book Antiqua" w:hAnsi="Book Antiqua"/>
          </w:rPr>
          <w:t xml:space="preserve">t afford any more delays. The situation was growing more precarious by the second, and they needed to regroup with </w:t>
        </w:r>
        <w:proofErr w:type="spellStart"/>
        <w:r w:rsidRPr="00A11DDB">
          <w:rPr>
            <w:rFonts w:ascii="Book Antiqua" w:hAnsi="Book Antiqua"/>
          </w:rPr>
          <w:t>Sgt.</w:t>
        </w:r>
        <w:proofErr w:type="spellEnd"/>
        <w:r w:rsidRPr="00A11DDB">
          <w:rPr>
            <w:rFonts w:ascii="Book Antiqua" w:hAnsi="Book Antiqua"/>
          </w:rPr>
          <w:t xml:space="preserve"> Hess and the rest of their squad before it was too late.</w:t>
        </w:r>
      </w:ins>
    </w:p>
    <w:p w14:paraId="39D32596" w14:textId="77777777" w:rsidR="00852C46" w:rsidRPr="00A11DDB" w:rsidRDefault="00852C46" w:rsidP="006D6183">
      <w:pPr>
        <w:pStyle w:val="NormalWeb"/>
        <w:spacing w:line="276" w:lineRule="auto"/>
        <w:ind w:firstLine="284"/>
        <w:rPr>
          <w:ins w:id="6717" w:author="Yashua Lebowitz" w:date="2024-09-28T19:17:00Z"/>
          <w:rFonts w:ascii="Book Antiqua" w:hAnsi="Book Antiqua"/>
        </w:rPr>
      </w:pPr>
      <w:ins w:id="6718" w:author="Yashua Lebowitz" w:date="2024-09-28T19:17:00Z">
        <w:r w:rsidRPr="00A11DDB">
          <w:rPr>
            <w:rFonts w:ascii="Book Antiqua" w:hAnsi="Book Antiqua"/>
          </w:rPr>
          <w:t>Raskin looked down at the subdued soldier, then pointed at the sky and said, “Boom. Nuke. You, me, safety. Tunnel.”</w:t>
        </w:r>
      </w:ins>
    </w:p>
    <w:p w14:paraId="7455CC4C" w14:textId="77777777" w:rsidR="00852C46" w:rsidRPr="00A11DDB" w:rsidRDefault="00852C46" w:rsidP="006D6183">
      <w:pPr>
        <w:pStyle w:val="NormalWeb"/>
        <w:spacing w:line="276" w:lineRule="auto"/>
        <w:ind w:firstLine="284"/>
        <w:rPr>
          <w:ins w:id="6719" w:author="Yashua Lebowitz" w:date="2024-09-28T19:17:00Z"/>
          <w:rFonts w:ascii="Book Antiqua" w:hAnsi="Book Antiqua"/>
        </w:rPr>
      </w:pPr>
      <w:ins w:id="6720" w:author="Yashua Lebowitz" w:date="2024-09-28T19:17:00Z">
        <w:r w:rsidRPr="00A11DDB">
          <w:rPr>
            <w:rFonts w:ascii="Book Antiqua" w:hAnsi="Book Antiqua"/>
          </w:rPr>
          <w:t xml:space="preserve">Keeping one hand on his sidearm, Raskin quickly fumbled through his rear pack with the other, pulling out a map. </w:t>
        </w:r>
        <w:r>
          <w:rPr>
            <w:rFonts w:ascii="Book Antiqua" w:hAnsi="Book Antiqua"/>
          </w:rPr>
          <w:t>“</w:t>
        </w:r>
        <w:r w:rsidRPr="00A11DDB">
          <w:rPr>
            <w:rFonts w:ascii="Book Antiqua" w:hAnsi="Book Antiqua"/>
          </w:rPr>
          <w:t>Safety, tunnel,</w:t>
        </w:r>
        <w:r>
          <w:rPr>
            <w:rFonts w:ascii="Book Antiqua" w:hAnsi="Book Antiqua"/>
          </w:rPr>
          <w:t>”</w:t>
        </w:r>
        <w:r w:rsidRPr="00A11DDB">
          <w:rPr>
            <w:rFonts w:ascii="Book Antiqua" w:hAnsi="Book Antiqua"/>
          </w:rPr>
          <w:t xml:space="preserve"> he repeated, slowly lowering his sidearm.</w:t>
        </w:r>
        <w:r>
          <w:rPr>
            <w:rFonts w:ascii="Book Antiqua" w:hAnsi="Book Antiqua"/>
          </w:rPr>
          <w:t xml:space="preserve"> ”</w:t>
        </w:r>
        <w:r w:rsidRPr="00A11DDB">
          <w:rPr>
            <w:rFonts w:ascii="Book Antiqua" w:hAnsi="Book Antiqua"/>
          </w:rPr>
          <w:t>Live.</w:t>
        </w:r>
        <w:r>
          <w:rPr>
            <w:rFonts w:ascii="Book Antiqua" w:hAnsi="Book Antiqua"/>
          </w:rPr>
          <w:t>”</w:t>
        </w:r>
      </w:ins>
    </w:p>
    <w:p w14:paraId="1A8B7387" w14:textId="77777777" w:rsidR="00852C46" w:rsidRPr="00A11DDB" w:rsidRDefault="00852C46" w:rsidP="006D6183">
      <w:pPr>
        <w:pStyle w:val="NormalWeb"/>
        <w:spacing w:line="276" w:lineRule="auto"/>
        <w:ind w:firstLine="284"/>
        <w:rPr>
          <w:ins w:id="6721" w:author="Yashua Lebowitz" w:date="2024-09-28T19:17:00Z"/>
          <w:rFonts w:ascii="Book Antiqua" w:hAnsi="Book Antiqua"/>
        </w:rPr>
      </w:pPr>
      <w:ins w:id="6722" w:author="Yashua Lebowitz" w:date="2024-09-28T19:17:00Z">
        <w:r w:rsidRPr="00A11DDB">
          <w:rPr>
            <w:rFonts w:ascii="Book Antiqua" w:hAnsi="Book Antiqua"/>
          </w:rPr>
          <w:t>The soldier muttered something in Hebrew that Raskin couldn't understand.</w:t>
        </w:r>
      </w:ins>
    </w:p>
    <w:p w14:paraId="72DBB584" w14:textId="77777777" w:rsidR="00852C46" w:rsidRPr="00A11DDB" w:rsidRDefault="00852C46" w:rsidP="006D6183">
      <w:pPr>
        <w:pStyle w:val="NormalWeb"/>
        <w:spacing w:line="276" w:lineRule="auto"/>
        <w:ind w:firstLine="284"/>
        <w:rPr>
          <w:ins w:id="6723" w:author="Yashua Lebowitz" w:date="2024-09-28T19:17:00Z"/>
          <w:rFonts w:ascii="Book Antiqua" w:hAnsi="Book Antiqua"/>
        </w:rPr>
      </w:pPr>
      <w:ins w:id="6724" w:author="Yashua Lebowitz" w:date="2024-09-28T19:17:00Z">
        <w:r>
          <w:rPr>
            <w:rFonts w:ascii="Book Antiqua" w:hAnsi="Book Antiqua"/>
          </w:rPr>
          <w:t>“</w:t>
        </w:r>
        <w:r w:rsidRPr="00A11DDB">
          <w:rPr>
            <w:rFonts w:ascii="Book Antiqua" w:hAnsi="Book Antiqua"/>
          </w:rPr>
          <w:t>No understand,</w:t>
        </w:r>
        <w:r>
          <w:rPr>
            <w:rFonts w:ascii="Book Antiqua" w:hAnsi="Book Antiqua"/>
          </w:rPr>
          <w:t>”</w:t>
        </w:r>
        <w:r w:rsidRPr="00A11DDB">
          <w:rPr>
            <w:rFonts w:ascii="Book Antiqua" w:hAnsi="Book Antiqua"/>
          </w:rPr>
          <w:t xml:space="preserve"> Raskin replied, shaking his head.</w:t>
        </w:r>
      </w:ins>
    </w:p>
    <w:p w14:paraId="71CF80FC" w14:textId="77777777" w:rsidR="00852C46" w:rsidRPr="00A11DDB" w:rsidRDefault="00852C46" w:rsidP="006D6183">
      <w:pPr>
        <w:pStyle w:val="NormalWeb"/>
        <w:spacing w:line="276" w:lineRule="auto"/>
        <w:ind w:firstLine="284"/>
        <w:rPr>
          <w:ins w:id="6725" w:author="Yashua Lebowitz" w:date="2024-09-28T19:17:00Z"/>
          <w:rFonts w:ascii="Book Antiqua" w:hAnsi="Book Antiqua"/>
        </w:rPr>
      </w:pPr>
      <w:ins w:id="6726" w:author="Yashua Lebowitz" w:date="2024-09-28T19:17:00Z">
        <w:r w:rsidRPr="00A11DDB">
          <w:rPr>
            <w:rFonts w:ascii="Book Antiqua" w:hAnsi="Book Antiqua"/>
          </w:rPr>
          <w:t>He pointed at Lot, who was struggling to breathe. Raskin knew he needed to treat Lot fast or he was going to die. With the map and pen in hand, he moved closer to the soldier.</w:t>
        </w:r>
      </w:ins>
    </w:p>
    <w:p w14:paraId="40944373" w14:textId="77777777" w:rsidR="00852C46" w:rsidRPr="00A11DDB" w:rsidRDefault="00852C46" w:rsidP="006D6183">
      <w:pPr>
        <w:pStyle w:val="NormalWeb"/>
        <w:spacing w:line="276" w:lineRule="auto"/>
        <w:ind w:firstLine="284"/>
        <w:rPr>
          <w:ins w:id="6727" w:author="Yashua Lebowitz" w:date="2024-09-28T19:17:00Z"/>
          <w:rFonts w:ascii="Book Antiqua" w:hAnsi="Book Antiqua"/>
        </w:rPr>
      </w:pPr>
      <w:ins w:id="6728" w:author="Yashua Lebowitz" w:date="2024-09-28T19:17:00Z">
        <w:r>
          <w:rPr>
            <w:rFonts w:ascii="Book Antiqua" w:hAnsi="Book Antiqua"/>
          </w:rPr>
          <w:t>“</w:t>
        </w:r>
        <w:r w:rsidRPr="00A11DDB">
          <w:rPr>
            <w:rFonts w:ascii="Book Antiqua" w:hAnsi="Book Antiqua"/>
          </w:rPr>
          <w:t>Mark, safety, you go,</w:t>
        </w:r>
        <w:r>
          <w:rPr>
            <w:rFonts w:ascii="Book Antiqua" w:hAnsi="Book Antiqua"/>
          </w:rPr>
          <w:t>”</w:t>
        </w:r>
        <w:r w:rsidRPr="00A11DDB">
          <w:rPr>
            <w:rFonts w:ascii="Book Antiqua" w:hAnsi="Book Antiqua"/>
          </w:rPr>
          <w:t xml:space="preserve"> Raskin said, pointing at the map and then towards the door.</w:t>
        </w:r>
      </w:ins>
    </w:p>
    <w:p w14:paraId="12EC6F04" w14:textId="77777777" w:rsidR="00852C46" w:rsidRPr="00A11DDB" w:rsidRDefault="00852C46" w:rsidP="006D6183">
      <w:pPr>
        <w:pStyle w:val="NormalWeb"/>
        <w:spacing w:line="276" w:lineRule="auto"/>
        <w:ind w:firstLine="284"/>
        <w:rPr>
          <w:ins w:id="6729" w:author="Yashua Lebowitz" w:date="2024-09-28T19:17:00Z"/>
          <w:rFonts w:ascii="Book Antiqua" w:hAnsi="Book Antiqua"/>
        </w:rPr>
      </w:pPr>
      <w:ins w:id="6730" w:author="Yashua Lebowitz" w:date="2024-09-28T19:17:00Z">
        <w:r>
          <w:rPr>
            <w:rFonts w:ascii="Book Antiqua" w:hAnsi="Book Antiqua"/>
          </w:rPr>
          <w:t>“</w:t>
        </w:r>
        <w:r w:rsidRPr="00A11DDB">
          <w:rPr>
            <w:rFonts w:ascii="Book Antiqua" w:hAnsi="Book Antiqua"/>
          </w:rPr>
          <w:t>I understand and live,</w:t>
        </w:r>
        <w:r>
          <w:rPr>
            <w:rFonts w:ascii="Book Antiqua" w:hAnsi="Book Antiqua"/>
          </w:rPr>
          <w:t>” nodded</w:t>
        </w:r>
        <w:r w:rsidRPr="00A11DDB">
          <w:rPr>
            <w:rFonts w:ascii="Book Antiqua" w:hAnsi="Book Antiqua"/>
          </w:rPr>
          <w:t xml:space="preserve"> the soldier.</w:t>
        </w:r>
      </w:ins>
    </w:p>
    <w:p w14:paraId="136BB6EF" w14:textId="77777777" w:rsidR="00852C46" w:rsidRPr="00A11DDB" w:rsidRDefault="00852C46" w:rsidP="006D6183">
      <w:pPr>
        <w:pStyle w:val="NormalWeb"/>
        <w:spacing w:line="276" w:lineRule="auto"/>
        <w:ind w:firstLine="284"/>
        <w:rPr>
          <w:ins w:id="6731" w:author="Yashua Lebowitz" w:date="2024-09-28T19:17:00Z"/>
          <w:rFonts w:ascii="Book Antiqua" w:hAnsi="Book Antiqua"/>
        </w:rPr>
      </w:pPr>
      <w:ins w:id="6732" w:author="Yashua Lebowitz" w:date="2024-09-28T19:17:00Z">
        <w:r w:rsidRPr="00A11DDB">
          <w:rPr>
            <w:rFonts w:ascii="Book Antiqua" w:hAnsi="Book Antiqua"/>
          </w:rP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ins>
    </w:p>
    <w:p w14:paraId="2655B76E" w14:textId="77777777" w:rsidR="00852C46" w:rsidRPr="00A11DDB" w:rsidRDefault="00852C46" w:rsidP="006D6183">
      <w:pPr>
        <w:pStyle w:val="NormalWeb"/>
        <w:spacing w:line="276" w:lineRule="auto"/>
        <w:ind w:firstLine="284"/>
        <w:rPr>
          <w:ins w:id="6733" w:author="Yashua Lebowitz" w:date="2024-09-28T19:17:00Z"/>
          <w:rFonts w:ascii="Book Antiqua" w:hAnsi="Book Antiqua"/>
        </w:rPr>
      </w:pPr>
      <w:ins w:id="6734" w:author="Yashua Lebowitz" w:date="2024-09-28T19:17:00Z">
        <w:r w:rsidRPr="00A11DDB">
          <w:rPr>
            <w:rFonts w:ascii="Book Antiqua" w:hAnsi="Book Antiqua"/>
          </w:rPr>
          <w:t>Raskin nodded, understanding the soldier</w:t>
        </w:r>
        <w:r>
          <w:rPr>
            <w:rFonts w:ascii="Book Antiqua" w:hAnsi="Book Antiqua"/>
          </w:rPr>
          <w:t>’</w:t>
        </w:r>
        <w:r w:rsidRPr="00A11DDB">
          <w:rPr>
            <w:rFonts w:ascii="Book Antiqua" w:hAnsi="Book Antiqua"/>
          </w:rPr>
          <w:t>s directions. He pointed at the door, “Go!”</w:t>
        </w:r>
      </w:ins>
    </w:p>
    <w:p w14:paraId="416AD12D" w14:textId="77777777" w:rsidR="00852C46" w:rsidRPr="00A11DDB" w:rsidRDefault="00852C46" w:rsidP="006D6183">
      <w:pPr>
        <w:pStyle w:val="NormalWeb"/>
        <w:spacing w:line="276" w:lineRule="auto"/>
        <w:ind w:firstLine="284"/>
        <w:rPr>
          <w:ins w:id="6735" w:author="Yashua Lebowitz" w:date="2024-09-28T19:17:00Z"/>
          <w:rFonts w:ascii="Book Antiqua" w:hAnsi="Book Antiqua"/>
        </w:rPr>
      </w:pPr>
      <w:ins w:id="6736" w:author="Yashua Lebowitz" w:date="2024-09-28T19:17:00Z">
        <w:r w:rsidRPr="00A11DDB">
          <w:rPr>
            <w:rFonts w:ascii="Book Antiqua" w:hAnsi="Book Antiqua"/>
          </w:rP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ins>
    </w:p>
    <w:p w14:paraId="39E77980" w14:textId="77777777" w:rsidR="00852C46" w:rsidRPr="00A11DDB" w:rsidRDefault="00852C46" w:rsidP="006D6183">
      <w:pPr>
        <w:pStyle w:val="NormalWeb"/>
        <w:spacing w:line="276" w:lineRule="auto"/>
        <w:ind w:firstLine="284"/>
        <w:rPr>
          <w:ins w:id="6737" w:author="Yashua Lebowitz" w:date="2024-09-28T19:17:00Z"/>
          <w:rFonts w:ascii="Book Antiqua" w:hAnsi="Book Antiqua"/>
        </w:rPr>
      </w:pPr>
      <w:proofErr w:type="spellStart"/>
      <w:ins w:id="6738" w:author="Yashua Lebowitz" w:date="2024-09-28T19:17:00Z">
        <w:r w:rsidRPr="00A11DDB">
          <w:rPr>
            <w:rFonts w:ascii="Book Antiqua" w:hAnsi="Book Antiqua"/>
          </w:rPr>
          <w:lastRenderedPageBreak/>
          <w:t>Sgt.</w:t>
        </w:r>
        <w:proofErr w:type="spellEnd"/>
        <w:r w:rsidRPr="00A11DDB">
          <w:rPr>
            <w:rFonts w:ascii="Book Antiqua" w:hAnsi="Book Antiqua"/>
          </w:rPr>
          <w:t xml:space="preserve"> Hess appeared from the shadow of the doorway, a cigarette dangling from his mouth. “Leave some kikes for us. I didn’t send you fuckers up here to have all the fun without us.”</w:t>
        </w:r>
      </w:ins>
    </w:p>
    <w:p w14:paraId="002CE84A" w14:textId="77777777" w:rsidR="00852C46" w:rsidRPr="00A11DDB" w:rsidRDefault="00852C46" w:rsidP="006D6183">
      <w:pPr>
        <w:pStyle w:val="NormalWeb"/>
        <w:spacing w:line="276" w:lineRule="auto"/>
        <w:ind w:firstLine="284"/>
        <w:rPr>
          <w:ins w:id="6739" w:author="Yashua Lebowitz" w:date="2024-09-28T19:17:00Z"/>
          <w:rFonts w:ascii="Book Antiqua" w:hAnsi="Book Antiqua"/>
        </w:rPr>
      </w:pPr>
      <w:ins w:id="6740" w:author="Yashua Lebowitz" w:date="2024-09-28T19:17:00Z">
        <w:r w:rsidRPr="00A11DDB">
          <w:rPr>
            <w:rFonts w:ascii="Book Antiqua" w:hAnsi="Book Antiqua"/>
          </w:rPr>
          <w:t xml:space="preserve">A surge of anger coursed through Raskin’s body. His grip tightened around his pistol. He was about ready to pull his sidearm and shoot </w:t>
        </w:r>
        <w:proofErr w:type="spellStart"/>
        <w:r w:rsidRPr="00A11DDB">
          <w:rPr>
            <w:rFonts w:ascii="Book Antiqua" w:hAnsi="Book Antiqua"/>
          </w:rPr>
          <w:t>Sgt.</w:t>
        </w:r>
        <w:proofErr w:type="spellEnd"/>
        <w:r w:rsidRPr="00A11DDB">
          <w:rPr>
            <w:rFonts w:ascii="Book Antiqua" w:hAnsi="Book Antiqua"/>
          </w:rPr>
          <w:t xml:space="preserve"> Hess in the head when Lieut. Daniels also appeared.</w:t>
        </w:r>
      </w:ins>
    </w:p>
    <w:p w14:paraId="55D8089E" w14:textId="77777777" w:rsidR="00852C46" w:rsidRPr="00A11DDB" w:rsidRDefault="00852C46" w:rsidP="006D6183">
      <w:pPr>
        <w:pStyle w:val="NormalWeb"/>
        <w:spacing w:line="276" w:lineRule="auto"/>
        <w:ind w:firstLine="284"/>
        <w:rPr>
          <w:ins w:id="6741" w:author="Yashua Lebowitz" w:date="2024-09-28T19:17:00Z"/>
          <w:rFonts w:ascii="Book Antiqua" w:hAnsi="Book Antiqua"/>
        </w:rPr>
      </w:pPr>
      <w:ins w:id="6742" w:author="Yashua Lebowitz" w:date="2024-09-28T19:17:00Z">
        <w:r w:rsidRPr="00A11DDB">
          <w:rPr>
            <w:rFonts w:ascii="Book Antiqua" w:hAnsi="Book Antiqua"/>
          </w:rPr>
          <w:t>“What happened here, gentlemen? We heard the gunshots and started running</w:t>
        </w:r>
        <w:r>
          <w:rPr>
            <w:rFonts w:ascii="Book Antiqua" w:hAnsi="Book Antiqua"/>
          </w:rPr>
          <w:t>.</w:t>
        </w:r>
        <w:r w:rsidRPr="00A11DDB">
          <w:rPr>
            <w:rFonts w:ascii="Book Antiqua" w:hAnsi="Book Antiqua"/>
          </w:rPr>
          <w:t xml:space="preserve">” </w:t>
        </w:r>
        <w:r>
          <w:rPr>
            <w:rFonts w:ascii="Book Antiqua" w:hAnsi="Book Antiqua"/>
          </w:rPr>
          <w:t>H</w:t>
        </w:r>
        <w:r w:rsidRPr="00A11DDB">
          <w:rPr>
            <w:rFonts w:ascii="Book Antiqua" w:hAnsi="Book Antiqua"/>
          </w:rPr>
          <w:t>e saw Private Lot, “Oh shit.”</w:t>
        </w:r>
      </w:ins>
    </w:p>
    <w:p w14:paraId="5BCF75E8" w14:textId="77777777" w:rsidR="00852C46" w:rsidRPr="00A11DDB" w:rsidRDefault="00852C46" w:rsidP="006D6183">
      <w:pPr>
        <w:pStyle w:val="NormalWeb"/>
        <w:spacing w:line="276" w:lineRule="auto"/>
        <w:ind w:firstLine="284"/>
        <w:rPr>
          <w:ins w:id="6743" w:author="Yashua Lebowitz" w:date="2024-09-28T19:17:00Z"/>
          <w:rFonts w:ascii="Book Antiqua" w:hAnsi="Book Antiqua"/>
        </w:rPr>
      </w:pPr>
      <w:ins w:id="6744" w:author="Yashua Lebowitz" w:date="2024-09-28T19:17:00Z">
        <w:r w:rsidRPr="00A11DDB">
          <w:rPr>
            <w:rFonts w:ascii="Book Antiqua" w:hAnsi="Book Antiqua"/>
          </w:rPr>
          <w:t>Raskin took a deep breath, forcing himself to stay calm. “Sir, we encountered resistance. Lot's been hit. We need to get him out of here and back to a medic.”</w:t>
        </w:r>
      </w:ins>
    </w:p>
    <w:p w14:paraId="40EB2BB5" w14:textId="77777777" w:rsidR="00852C46" w:rsidRPr="00A11DDB" w:rsidRDefault="00852C46" w:rsidP="006D6183">
      <w:pPr>
        <w:pStyle w:val="NormalWeb"/>
        <w:spacing w:line="276" w:lineRule="auto"/>
        <w:ind w:firstLine="284"/>
        <w:rPr>
          <w:ins w:id="6745" w:author="Yashua Lebowitz" w:date="2024-09-28T19:17:00Z"/>
          <w:rFonts w:ascii="Book Antiqua" w:hAnsi="Book Antiqua"/>
        </w:rPr>
      </w:pPr>
      <w:ins w:id="6746" w:author="Yashua Lebowitz" w:date="2024-09-28T19:17:00Z">
        <w:r w:rsidRPr="00A11DDB">
          <w:rPr>
            <w:rFonts w:ascii="Book Antiqua" w:hAnsi="Book Antiqua"/>
          </w:rPr>
          <w:t>Daniels nodded, his face hardening as he assessed the situation. “Alright, we need to move fast. Hess, help Raskin with Lot. We need a medevac, but the comms, the comms</w:t>
        </w:r>
        <w:r>
          <w:rPr>
            <w:rFonts w:ascii="Book Antiqua" w:hAnsi="Book Antiqua"/>
          </w:rPr>
          <w:t xml:space="preserve"> </w:t>
        </w:r>
        <w:r w:rsidRPr="00A11DDB">
          <w:rPr>
            <w:rFonts w:ascii="Book Antiqua" w:hAnsi="Book Antiqua"/>
          </w:rPr>
          <w:t>…”</w:t>
        </w:r>
      </w:ins>
    </w:p>
    <w:p w14:paraId="18F8A436" w14:textId="77777777" w:rsidR="00852C46" w:rsidRPr="00A11DDB" w:rsidRDefault="00852C46" w:rsidP="006D6183">
      <w:pPr>
        <w:pStyle w:val="NormalWeb"/>
        <w:spacing w:line="276" w:lineRule="auto"/>
        <w:ind w:firstLine="284"/>
        <w:rPr>
          <w:ins w:id="6747" w:author="Yashua Lebowitz" w:date="2024-09-28T19:17:00Z"/>
          <w:rFonts w:ascii="Book Antiqua" w:hAnsi="Book Antiqua"/>
        </w:rPr>
      </w:pPr>
      <w:ins w:id="6748" w:author="Yashua Lebowitz" w:date="2024-09-28T19:17:00Z">
        <w:r w:rsidRPr="00A11DDB">
          <w:rPr>
            <w:rFonts w:ascii="Book Antiqua" w:hAnsi="Book Antiqua"/>
          </w:rPr>
          <w:t>Hess approached; his earlier bravado replaced with a grim determination. Together, he and Raskin lifted Lot and placed him on a tarp they had stretched out on the ground. Lot groaned in pain but managed to keep his grip on his precious shotgun, murmuring the rosary.</w:t>
        </w:r>
      </w:ins>
    </w:p>
    <w:p w14:paraId="15C05CD9" w14:textId="77777777" w:rsidR="00852C46" w:rsidRPr="00A11DDB" w:rsidRDefault="00852C46" w:rsidP="006D6183">
      <w:pPr>
        <w:pStyle w:val="NormalWeb"/>
        <w:spacing w:line="276" w:lineRule="auto"/>
        <w:ind w:firstLine="284"/>
        <w:rPr>
          <w:ins w:id="6749" w:author="Yashua Lebowitz" w:date="2024-09-28T19:17:00Z"/>
          <w:rFonts w:ascii="Book Antiqua" w:hAnsi="Book Antiqua"/>
        </w:rPr>
      </w:pPr>
      <w:ins w:id="6750" w:author="Yashua Lebowitz" w:date="2024-09-28T19:17:00Z">
        <w:r>
          <w:rPr>
            <w:rFonts w:ascii="Book Antiqua" w:hAnsi="Book Antiqua"/>
          </w:rPr>
          <w:t>“</w:t>
        </w:r>
        <w:r w:rsidRPr="00A11DDB">
          <w:rPr>
            <w:rFonts w:ascii="Book Antiqua" w:hAnsi="Book Antiqua"/>
          </w:rPr>
          <w:t>Hail Mary, full of grace, the Lord is with thee. Blessed art thou among women, and blessed is the fruit of thy womb, Jesus,</w:t>
        </w:r>
        <w:r>
          <w:rPr>
            <w:rFonts w:ascii="Book Antiqua" w:hAnsi="Book Antiqua"/>
          </w:rPr>
          <w:t>”</w:t>
        </w:r>
        <w:r w:rsidRPr="00A11DDB">
          <w:rPr>
            <w:rFonts w:ascii="Book Antiqua" w:hAnsi="Book Antiqua"/>
          </w:rPr>
          <w:t xml:space="preserve"> Lot whispered. </w:t>
        </w:r>
        <w:r>
          <w:rPr>
            <w:rFonts w:ascii="Book Antiqua" w:hAnsi="Book Antiqua"/>
          </w:rPr>
          <w:t>“</w:t>
        </w:r>
        <w:r w:rsidRPr="00A11DDB">
          <w:rPr>
            <w:rFonts w:ascii="Book Antiqua" w:hAnsi="Book Antiqua"/>
          </w:rPr>
          <w:t>Holy Mary, Mother of God, pray for us sinners, now and at the hour of our death</w:t>
        </w:r>
        <w:r>
          <w:rPr>
            <w:rFonts w:ascii="Book Antiqua" w:hAnsi="Book Antiqua"/>
          </w:rPr>
          <w:t xml:space="preserve"> </w:t>
        </w:r>
        <w:r w:rsidRPr="00A11DDB">
          <w:rPr>
            <w:rFonts w:ascii="Book Antiqua" w:hAnsi="Book Antiqua"/>
          </w:rPr>
          <w:t>...</w:t>
        </w:r>
        <w:r>
          <w:rPr>
            <w:rFonts w:ascii="Book Antiqua" w:hAnsi="Book Antiqua"/>
          </w:rPr>
          <w:t>”</w:t>
        </w:r>
      </w:ins>
    </w:p>
    <w:p w14:paraId="0FB6B146" w14:textId="77777777" w:rsidR="00852C46" w:rsidRPr="00A11DDB" w:rsidRDefault="00852C46" w:rsidP="006D6183">
      <w:pPr>
        <w:pStyle w:val="NormalWeb"/>
        <w:spacing w:line="276" w:lineRule="auto"/>
        <w:ind w:firstLine="284"/>
        <w:rPr>
          <w:ins w:id="6751" w:author="Yashua Lebowitz" w:date="2024-09-28T19:17:00Z"/>
          <w:rFonts w:ascii="Book Antiqua" w:hAnsi="Book Antiqua"/>
        </w:rPr>
      </w:pPr>
      <w:ins w:id="6752" w:author="Yashua Lebowitz" w:date="2024-09-28T19:17:00Z">
        <w:r w:rsidRPr="00A11DDB">
          <w:rPr>
            <w:rFonts w:ascii="Book Antiqua" w:hAnsi="Book Antiqua"/>
          </w:rPr>
          <w:t xml:space="preserve">Raskin listened to the familiar words, feeling a pang of sorrow as he watched his comrade in pain. </w:t>
        </w:r>
        <w:r>
          <w:rPr>
            <w:rFonts w:ascii="Book Antiqua" w:hAnsi="Book Antiqua"/>
          </w:rPr>
          <w:t>“</w:t>
        </w:r>
        <w:r w:rsidRPr="00A11DDB">
          <w:rPr>
            <w:rFonts w:ascii="Book Antiqua" w:hAnsi="Book Antiqua"/>
          </w:rPr>
          <w:t xml:space="preserve">Hang in there, </w:t>
        </w:r>
        <w:r>
          <w:rPr>
            <w:rFonts w:ascii="Book Antiqua" w:hAnsi="Book Antiqua"/>
          </w:rPr>
          <w:t xml:space="preserve">buddy,” </w:t>
        </w:r>
        <w:r w:rsidRPr="00A11DDB">
          <w:rPr>
            <w:rFonts w:ascii="Book Antiqua" w:hAnsi="Book Antiqua"/>
          </w:rPr>
          <w:t>he said, trying to reassure him. Raskin thought of the old saying, “There are no atheists in a foxhole,” as he heard Lot speak of God</w:t>
        </w:r>
        <w:r>
          <w:rPr>
            <w:rFonts w:ascii="Book Antiqua" w:hAnsi="Book Antiqua"/>
          </w:rPr>
          <w:t xml:space="preserve"> for the first time</w:t>
        </w:r>
        <w:r w:rsidRPr="00A11DDB">
          <w:rPr>
            <w:rFonts w:ascii="Book Antiqua" w:hAnsi="Book Antiqua"/>
          </w:rPr>
          <w:t>.</w:t>
        </w:r>
      </w:ins>
    </w:p>
    <w:p w14:paraId="6EBB85FF" w14:textId="77777777" w:rsidR="00852C46" w:rsidRPr="00A11DDB" w:rsidRDefault="00852C46" w:rsidP="006D6183">
      <w:pPr>
        <w:pStyle w:val="NormalWeb"/>
        <w:spacing w:line="276" w:lineRule="auto"/>
        <w:ind w:firstLine="284"/>
        <w:rPr>
          <w:ins w:id="6753" w:author="Yashua Lebowitz" w:date="2024-09-28T19:17:00Z"/>
          <w:rFonts w:ascii="Book Antiqua" w:hAnsi="Book Antiqua"/>
        </w:rPr>
      </w:pPr>
      <w:ins w:id="6754" w:author="Yashua Lebowitz" w:date="2024-09-28T19:17:00Z">
        <w:r w:rsidRPr="00A11DDB">
          <w:rPr>
            <w:rFonts w:ascii="Book Antiqua" w:hAnsi="Book Antiqua"/>
          </w:rPr>
          <w:t>As he was carrying private Lot towards the service door, he looked at Lieut. Daniels, almost forgetting the most important thing, but now suddenly remembering it, “And there’s one more thing, Lieutenant,” said Raskin, the stress and panic building in his mind and voice to unbearable levels.</w:t>
        </w:r>
      </w:ins>
    </w:p>
    <w:p w14:paraId="2B1070FD" w14:textId="77777777" w:rsidR="00852C46" w:rsidRPr="00A11DDB" w:rsidRDefault="00852C46" w:rsidP="006D6183">
      <w:pPr>
        <w:pStyle w:val="NormalWeb"/>
        <w:spacing w:line="276" w:lineRule="auto"/>
        <w:ind w:firstLine="284"/>
        <w:rPr>
          <w:ins w:id="6755" w:author="Yashua Lebowitz" w:date="2024-09-28T19:17:00Z"/>
          <w:rFonts w:ascii="Book Antiqua" w:hAnsi="Book Antiqua"/>
        </w:rPr>
      </w:pPr>
      <w:ins w:id="6756" w:author="Yashua Lebowitz" w:date="2024-09-28T19:17:00Z">
        <w:r w:rsidRPr="00A11DDB">
          <w:rPr>
            <w:rFonts w:ascii="Book Antiqua" w:hAnsi="Book Antiqua"/>
          </w:rPr>
          <w:t>The lieutenant looked at Raskin incredulously.</w:t>
        </w:r>
      </w:ins>
    </w:p>
    <w:p w14:paraId="30CB5C5F" w14:textId="77777777" w:rsidR="00852C46" w:rsidRPr="00A11DDB" w:rsidRDefault="00852C46" w:rsidP="006D6183">
      <w:pPr>
        <w:pStyle w:val="NormalWeb"/>
        <w:spacing w:line="276" w:lineRule="auto"/>
        <w:ind w:firstLine="284"/>
        <w:rPr>
          <w:ins w:id="6757" w:author="Yashua Lebowitz" w:date="2024-09-28T19:17:00Z"/>
          <w:rFonts w:ascii="Book Antiqua" w:hAnsi="Book Antiqua"/>
        </w:rPr>
      </w:pPr>
      <w:ins w:id="6758" w:author="Yashua Lebowitz" w:date="2024-09-28T19:17:00Z">
        <w:r w:rsidRPr="00A11DDB">
          <w:rPr>
            <w:rFonts w:ascii="Book Antiqua" w:hAnsi="Book Antiqua"/>
          </w:rPr>
          <w:t>“They’re going to nuke us; I swear to God they’re going to nuke us. They’re all pulling out. I saw convoys moving east back toward the landing zone. We’re surrounded, we’re all going to die if we don’t move to the tunnels.”</w:t>
        </w:r>
      </w:ins>
    </w:p>
    <w:p w14:paraId="04A386C7" w14:textId="77777777" w:rsidR="00852C46" w:rsidRPr="00A11DDB" w:rsidRDefault="00852C46" w:rsidP="006D6183">
      <w:pPr>
        <w:pStyle w:val="NormalWeb"/>
        <w:spacing w:line="276" w:lineRule="auto"/>
        <w:ind w:firstLine="284"/>
        <w:rPr>
          <w:ins w:id="6759" w:author="Yashua Lebowitz" w:date="2024-09-28T19:17:00Z"/>
          <w:rFonts w:ascii="Book Antiqua" w:hAnsi="Book Antiqua"/>
        </w:rPr>
      </w:pPr>
      <w:ins w:id="6760" w:author="Yashua Lebowitz" w:date="2024-09-28T19:17:00Z">
        <w:r w:rsidRPr="00A11DDB">
          <w:rPr>
            <w:rFonts w:ascii="Book Antiqua" w:hAnsi="Book Antiqua"/>
          </w:rPr>
          <w:lastRenderedPageBreak/>
          <w:t>“Where are we right now?”</w:t>
        </w:r>
      </w:ins>
    </w:p>
    <w:p w14:paraId="107620BD" w14:textId="77777777" w:rsidR="00852C46" w:rsidRPr="00A11DDB" w:rsidRDefault="00852C46" w:rsidP="006D6183">
      <w:pPr>
        <w:pStyle w:val="NormalWeb"/>
        <w:spacing w:line="276" w:lineRule="auto"/>
        <w:ind w:firstLine="284"/>
        <w:rPr>
          <w:ins w:id="6761" w:author="Yashua Lebowitz" w:date="2024-09-28T19:17:00Z"/>
          <w:rFonts w:ascii="Book Antiqua" w:hAnsi="Book Antiqua"/>
        </w:rPr>
      </w:pPr>
      <w:ins w:id="6762" w:author="Yashua Lebowitz" w:date="2024-09-28T19:17:00Z">
        <w:r w:rsidRPr="00A11DDB">
          <w:rPr>
            <w:rFonts w:ascii="Book Antiqua" w:hAnsi="Book Antiqua"/>
          </w:rPr>
          <w:t>Raskin pointed at the map.</w:t>
        </w:r>
      </w:ins>
    </w:p>
    <w:p w14:paraId="1ED2BF17" w14:textId="77777777" w:rsidR="00852C46" w:rsidRPr="00A11DDB" w:rsidRDefault="00852C46" w:rsidP="006D6183">
      <w:pPr>
        <w:pStyle w:val="NormalWeb"/>
        <w:spacing w:line="276" w:lineRule="auto"/>
        <w:ind w:firstLine="284"/>
        <w:rPr>
          <w:ins w:id="6763" w:author="Yashua Lebowitz" w:date="2024-09-28T19:17:00Z"/>
          <w:rFonts w:ascii="Book Antiqua" w:hAnsi="Book Antiqua"/>
        </w:rPr>
      </w:pPr>
      <w:ins w:id="6764" w:author="Yashua Lebowitz" w:date="2024-09-28T19:17:00Z">
        <w:r w:rsidRPr="00A11DDB">
          <w:rPr>
            <w:rFonts w:ascii="Book Antiqua" w:hAnsi="Book Antiqua"/>
          </w:rPr>
          <w:t>“</w:t>
        </w:r>
        <w:r>
          <w:rPr>
            <w:rFonts w:ascii="Book Antiqua" w:hAnsi="Book Antiqua"/>
          </w:rPr>
          <w:t>H</w:t>
        </w:r>
        <w:r w:rsidRPr="00A11DDB">
          <w:rPr>
            <w:rFonts w:ascii="Book Antiqua" w:hAnsi="Book Antiqua"/>
          </w:rPr>
          <w:t xml:space="preserve">ere. So, we’re about </w:t>
        </w:r>
        <w:r>
          <w:rPr>
            <w:rFonts w:ascii="Book Antiqua" w:hAnsi="Book Antiqua"/>
          </w:rPr>
          <w:t>one</w:t>
        </w:r>
        <w:r w:rsidRPr="00A11DDB">
          <w:rPr>
            <w:rFonts w:ascii="Book Antiqua" w:hAnsi="Book Antiqua"/>
          </w:rPr>
          <w:t xml:space="preserve"> km from the beach. We’re carrying wounded. I don’t know the possibility of running for it.”</w:t>
        </w:r>
      </w:ins>
    </w:p>
    <w:p w14:paraId="15F99353" w14:textId="77777777" w:rsidR="00852C46" w:rsidRPr="00A11DDB" w:rsidRDefault="00852C46" w:rsidP="006D6183">
      <w:pPr>
        <w:pStyle w:val="NormalWeb"/>
        <w:spacing w:line="276" w:lineRule="auto"/>
        <w:ind w:firstLine="284"/>
        <w:rPr>
          <w:ins w:id="6765" w:author="Yashua Lebowitz" w:date="2024-09-28T19:17:00Z"/>
          <w:rFonts w:ascii="Book Antiqua" w:hAnsi="Book Antiqua"/>
        </w:rPr>
      </w:pPr>
      <w:ins w:id="6766" w:author="Yashua Lebowitz" w:date="2024-09-28T19:17:00Z">
        <w:r w:rsidRPr="00A11DDB">
          <w:rPr>
            <w:rFonts w:ascii="Book Antiqua" w:hAnsi="Book Antiqua"/>
          </w:rPr>
          <w:t>Lieutenant Daniels started examining the map</w:t>
        </w:r>
        <w:r>
          <w:rPr>
            <w:rFonts w:ascii="Book Antiqua" w:hAnsi="Book Antiqua"/>
          </w:rPr>
          <w:t xml:space="preserve"> and</w:t>
        </w:r>
        <w:r w:rsidRPr="00A11DDB">
          <w:rPr>
            <w:rFonts w:ascii="Book Antiqua" w:hAnsi="Book Antiqua"/>
          </w:rPr>
          <w:t xml:space="preserve"> marking the map with a pen he pulled out of his pocket. </w:t>
        </w:r>
      </w:ins>
    </w:p>
    <w:p w14:paraId="229592F2" w14:textId="77777777" w:rsidR="00852C46" w:rsidRPr="00A11DDB" w:rsidRDefault="00852C46" w:rsidP="006D6183">
      <w:pPr>
        <w:pStyle w:val="NormalWeb"/>
        <w:spacing w:line="276" w:lineRule="auto"/>
        <w:ind w:firstLine="284"/>
        <w:rPr>
          <w:ins w:id="6767" w:author="Yashua Lebowitz" w:date="2024-09-28T19:17:00Z"/>
          <w:rFonts w:ascii="Book Antiqua" w:hAnsi="Book Antiqua"/>
        </w:rPr>
      </w:pPr>
      <w:ins w:id="6768" w:author="Yashua Lebowitz" w:date="2024-09-28T19:17:00Z">
        <w:r w:rsidRPr="00A11DDB">
          <w:rPr>
            <w:rFonts w:ascii="Book Antiqua" w:hAnsi="Book Antiqua"/>
          </w:rPr>
          <w:t xml:space="preserve">“So, the first and second are supposed to be here. And behind us is the fourth with their integration of coalition elements. So, there is a very good chance that if the fourth </w:t>
        </w:r>
        <w:proofErr w:type="spellStart"/>
        <w:r w:rsidRPr="00A11DDB">
          <w:rPr>
            <w:rFonts w:ascii="Book Antiqua" w:hAnsi="Book Antiqua"/>
          </w:rPr>
          <w:t>colored</w:t>
        </w:r>
        <w:proofErr w:type="spellEnd"/>
        <w:r w:rsidRPr="00A11DDB">
          <w:rPr>
            <w:rFonts w:ascii="Book Antiqua" w:hAnsi="Book Antiqua"/>
          </w:rPr>
          <w:t xml:space="preserve"> battalion pulled back</w:t>
        </w:r>
        <w:r>
          <w:rPr>
            <w:rFonts w:ascii="Book Antiqua" w:hAnsi="Book Antiqua"/>
          </w:rPr>
          <w:t>,</w:t>
        </w:r>
        <w:r w:rsidRPr="00A11DDB">
          <w:rPr>
            <w:rFonts w:ascii="Book Antiqua" w:hAnsi="Book Antiqua"/>
          </w:rPr>
          <w:t xml:space="preserve"> the IDF would definitely counter attack using their tunnels to quickly surround us. The first, second, and third comprise about one hundred thousand soldiers.”</w:t>
        </w:r>
      </w:ins>
    </w:p>
    <w:p w14:paraId="5F3325CE" w14:textId="77777777" w:rsidR="00852C46" w:rsidRPr="00A11DDB" w:rsidRDefault="00852C46" w:rsidP="006D6183">
      <w:pPr>
        <w:pStyle w:val="NormalWeb"/>
        <w:spacing w:line="276" w:lineRule="auto"/>
        <w:ind w:firstLine="284"/>
        <w:rPr>
          <w:ins w:id="6769" w:author="Yashua Lebowitz" w:date="2024-09-28T19:17:00Z"/>
          <w:rFonts w:ascii="Book Antiqua" w:hAnsi="Book Antiqua"/>
        </w:rPr>
      </w:pPr>
      <w:ins w:id="6770" w:author="Yashua Lebowitz" w:date="2024-09-28T19:17:00Z">
        <w:r w:rsidRPr="00A11DDB">
          <w:rPr>
            <w:rFonts w:ascii="Book Antiqua" w:hAnsi="Book Antiqua"/>
          </w:rPr>
          <w:t>He choked back tears as the reality of the situation hit him.</w:t>
        </w:r>
      </w:ins>
    </w:p>
    <w:p w14:paraId="483E2C26" w14:textId="77777777" w:rsidR="00852C46" w:rsidRPr="00A11DDB" w:rsidRDefault="00852C46" w:rsidP="006D6183">
      <w:pPr>
        <w:pStyle w:val="NormalWeb"/>
        <w:spacing w:line="276" w:lineRule="auto"/>
        <w:ind w:firstLine="284"/>
        <w:rPr>
          <w:ins w:id="6771" w:author="Yashua Lebowitz" w:date="2024-09-28T19:17:00Z"/>
          <w:rFonts w:ascii="Book Antiqua" w:hAnsi="Book Antiqua"/>
        </w:rPr>
      </w:pPr>
      <w:ins w:id="6772" w:author="Yashua Lebowitz" w:date="2024-09-28T19:17:00Z">
        <w:r w:rsidRPr="00A11DDB">
          <w:rPr>
            <w:rFonts w:ascii="Book Antiqua" w:hAnsi="Book Antiqua"/>
          </w:rPr>
          <w:t xml:space="preserve">“Maybe we could link up with soldiers from our battalion and get transport,” said </w:t>
        </w:r>
        <w:proofErr w:type="spellStart"/>
        <w:r w:rsidRPr="00A11DDB">
          <w:rPr>
            <w:rFonts w:ascii="Book Antiqua" w:hAnsi="Book Antiqua"/>
          </w:rPr>
          <w:t>Sgt.</w:t>
        </w:r>
        <w:proofErr w:type="spellEnd"/>
        <w:r w:rsidRPr="00A11DDB">
          <w:rPr>
            <w:rFonts w:ascii="Book Antiqua" w:hAnsi="Book Antiqua"/>
          </w:rPr>
          <w:t xml:space="preserve"> Hess who placed a reassuring hand on Daniel</w:t>
        </w:r>
        <w:r>
          <w:rPr>
            <w:rFonts w:ascii="Book Antiqua" w:hAnsi="Book Antiqua"/>
          </w:rPr>
          <w:t>s’</w:t>
        </w:r>
        <w:r w:rsidRPr="00A11DDB">
          <w:rPr>
            <w:rFonts w:ascii="Book Antiqua" w:hAnsi="Book Antiqua"/>
          </w:rPr>
          <w:t xml:space="preserve"> shoulder. </w:t>
        </w:r>
        <w:r>
          <w:rPr>
            <w:rFonts w:ascii="Book Antiqua" w:hAnsi="Book Antiqua"/>
          </w:rPr>
          <w:t>“</w:t>
        </w:r>
        <w:r w:rsidRPr="00A11DDB">
          <w:rPr>
            <w:rFonts w:ascii="Book Antiqua" w:hAnsi="Book Antiqua"/>
          </w:rPr>
          <w:t>Regardless sir, we need to move now if we</w:t>
        </w:r>
        <w:r>
          <w:rPr>
            <w:rFonts w:ascii="Book Antiqua" w:hAnsi="Book Antiqua"/>
          </w:rPr>
          <w:t>’</w:t>
        </w:r>
        <w:r w:rsidRPr="00A11DDB">
          <w:rPr>
            <w:rFonts w:ascii="Book Antiqua" w:hAnsi="Book Antiqua"/>
          </w:rPr>
          <w:t>re going to have any chance.</w:t>
        </w:r>
        <w:r>
          <w:rPr>
            <w:rFonts w:ascii="Book Antiqua" w:hAnsi="Book Antiqua"/>
          </w:rPr>
          <w:t>”</w:t>
        </w:r>
      </w:ins>
    </w:p>
    <w:p w14:paraId="14307F41" w14:textId="77777777" w:rsidR="00852C46" w:rsidRPr="00A11DDB" w:rsidRDefault="00852C46" w:rsidP="006D6183">
      <w:pPr>
        <w:pStyle w:val="NormalWeb"/>
        <w:spacing w:line="276" w:lineRule="auto"/>
        <w:ind w:firstLine="284"/>
        <w:rPr>
          <w:ins w:id="6773" w:author="Yashua Lebowitz" w:date="2024-09-28T19:17:00Z"/>
          <w:rFonts w:ascii="Book Antiqua" w:hAnsi="Book Antiqua"/>
        </w:rPr>
      </w:pPr>
      <w:ins w:id="6774" w:author="Yashua Lebowitz" w:date="2024-09-28T19:17:00Z">
        <w:r w:rsidRPr="00A11DDB">
          <w:rPr>
            <w:rFonts w:ascii="Book Antiqua" w:hAnsi="Book Antiqua"/>
          </w:rPr>
          <w:t>“I have friends in those units.” Lieutenant Daniels snapped out of it.</w:t>
        </w:r>
      </w:ins>
    </w:p>
    <w:p w14:paraId="238EA51A" w14:textId="77777777" w:rsidR="00852C46" w:rsidRPr="00A11DDB" w:rsidRDefault="00852C46" w:rsidP="006D6183">
      <w:pPr>
        <w:pStyle w:val="NormalWeb"/>
        <w:spacing w:line="276" w:lineRule="auto"/>
        <w:ind w:firstLine="284"/>
        <w:rPr>
          <w:ins w:id="6775" w:author="Yashua Lebowitz" w:date="2024-09-28T19:17:00Z"/>
          <w:rFonts w:ascii="Book Antiqua" w:hAnsi="Book Antiqua"/>
        </w:rPr>
      </w:pPr>
      <w:ins w:id="6776" w:author="Yashua Lebowitz" w:date="2024-09-28T19:17:00Z">
        <w:r w:rsidRPr="00A11DDB">
          <w:rPr>
            <w:rFonts w:ascii="Book Antiqua" w:hAnsi="Book Antiqua"/>
          </w:rPr>
          <w:t>“Sir</w:t>
        </w:r>
        <w:r>
          <w:rPr>
            <w:rFonts w:ascii="Book Antiqua" w:hAnsi="Book Antiqua"/>
          </w:rPr>
          <w:t>,</w:t>
        </w:r>
        <w:r w:rsidRPr="00A11DDB">
          <w:rPr>
            <w:rFonts w:ascii="Book Antiqua" w:hAnsi="Book Antiqua"/>
          </w:rPr>
          <w:t xml:space="preserve"> the bomb could come any moment.”</w:t>
        </w:r>
      </w:ins>
    </w:p>
    <w:p w14:paraId="32608AAC" w14:textId="77777777" w:rsidR="00852C46" w:rsidRPr="00A11DDB" w:rsidRDefault="00852C46" w:rsidP="006D6183">
      <w:pPr>
        <w:pStyle w:val="NormalWeb"/>
        <w:spacing w:line="276" w:lineRule="auto"/>
        <w:ind w:firstLine="284"/>
        <w:rPr>
          <w:ins w:id="6777" w:author="Yashua Lebowitz" w:date="2024-09-28T19:17:00Z"/>
          <w:rFonts w:ascii="Book Antiqua" w:hAnsi="Book Antiqua"/>
        </w:rPr>
      </w:pPr>
      <w:ins w:id="6778" w:author="Yashua Lebowitz" w:date="2024-09-28T19:17:00Z">
        <w:r w:rsidRPr="00A11DDB">
          <w:rPr>
            <w:rFonts w:ascii="Book Antiqua" w:hAnsi="Book Antiqua"/>
          </w:rPr>
          <w:t xml:space="preserve">Daniels nodded, steeling himself. </w:t>
        </w:r>
        <w:r>
          <w:rPr>
            <w:rFonts w:ascii="Book Antiqua" w:hAnsi="Book Antiqua"/>
          </w:rPr>
          <w:t>“</w:t>
        </w:r>
        <w:r w:rsidRPr="00A11DDB">
          <w:rPr>
            <w:rFonts w:ascii="Book Antiqua" w:hAnsi="Book Antiqua"/>
          </w:rPr>
          <w:t>Alright, let's get Lot out of here and find those tunnels. We can</w:t>
        </w:r>
        <w:r>
          <w:rPr>
            <w:rFonts w:ascii="Book Antiqua" w:hAnsi="Book Antiqua"/>
          </w:rPr>
          <w:t>’</w:t>
        </w:r>
        <w:r w:rsidRPr="00A11DDB">
          <w:rPr>
            <w:rFonts w:ascii="Book Antiqua" w:hAnsi="Book Antiqua"/>
          </w:rPr>
          <w:t>t afford to waste any more time. I don’t think we have time to link up with another unit.</w:t>
        </w:r>
        <w:r>
          <w:rPr>
            <w:rFonts w:ascii="Book Antiqua" w:hAnsi="Book Antiqua"/>
          </w:rPr>
          <w:t>”</w:t>
        </w:r>
      </w:ins>
    </w:p>
    <w:p w14:paraId="3CB4B31D" w14:textId="77777777" w:rsidR="00852C46" w:rsidRPr="00A11DDB" w:rsidRDefault="00852C46" w:rsidP="006D6183">
      <w:pPr>
        <w:pStyle w:val="NormalWeb"/>
        <w:spacing w:line="276" w:lineRule="auto"/>
        <w:ind w:firstLine="284"/>
        <w:rPr>
          <w:ins w:id="6779" w:author="Yashua Lebowitz" w:date="2024-09-28T19:17:00Z"/>
          <w:rFonts w:ascii="Book Antiqua" w:hAnsi="Book Antiqua"/>
        </w:rPr>
      </w:pPr>
      <w:ins w:id="6780" w:author="Yashua Lebowitz" w:date="2024-09-28T19:17:00Z">
        <w:r w:rsidRPr="00A11DDB">
          <w:rPr>
            <w:rFonts w:ascii="Book Antiqua" w:hAnsi="Book Antiqua"/>
          </w:rPr>
          <w:t>They moved swiftly, the weight of their situation pressing down on them. The threat of the impending nuclear strike loomed large, and every second counted. As they navigated the war-torn streets, Raskin couldn</w:t>
        </w:r>
        <w:r>
          <w:rPr>
            <w:rFonts w:ascii="Book Antiqua" w:hAnsi="Book Antiqua"/>
          </w:rPr>
          <w:t>’</w:t>
        </w:r>
        <w:r w:rsidRPr="00A11DDB">
          <w:rPr>
            <w:rFonts w:ascii="Book Antiqua" w:hAnsi="Book Antiqua"/>
          </w:rPr>
          <w:t>t shake the feeling that they were being watched</w:t>
        </w:r>
        <w:r w:rsidRPr="00A7746A">
          <w:rPr>
            <w:rFonts w:ascii="Book Antiqua" w:hAnsi="Book Antiqua"/>
          </w:rPr>
          <w:t>—</w:t>
        </w:r>
        <w:r w:rsidRPr="00A11DDB">
          <w:rPr>
            <w:rFonts w:ascii="Book Antiqua" w:hAnsi="Book Antiqua"/>
          </w:rPr>
          <w:t>hunted</w:t>
        </w:r>
        <w:r>
          <w:rPr>
            <w:rFonts w:ascii="Book Antiqua" w:hAnsi="Book Antiqua"/>
          </w:rPr>
          <w:t>, in fact</w:t>
        </w:r>
        <w:r w:rsidRPr="00A11DDB">
          <w:rPr>
            <w:rFonts w:ascii="Book Antiqua" w:hAnsi="Book Antiqua"/>
          </w:rPr>
          <w:t>. He kept thinking of the woman and her daughter getting vaporized into smoke</w:t>
        </w:r>
        <w:r w:rsidRPr="00A7746A">
          <w:rPr>
            <w:rFonts w:ascii="Book Antiqua" w:hAnsi="Book Antiqua"/>
          </w:rPr>
          <w:t>—</w:t>
        </w:r>
        <w:r w:rsidRPr="00A11DDB">
          <w:rPr>
            <w:rFonts w:ascii="Book Antiqua" w:hAnsi="Book Antiqua"/>
          </w:rPr>
          <w:t>if only he had time to go back and warn them.</w:t>
        </w:r>
      </w:ins>
    </w:p>
    <w:p w14:paraId="7B483613" w14:textId="77777777" w:rsidR="00852C46" w:rsidRPr="00A11DDB" w:rsidRDefault="00852C46" w:rsidP="006D6183">
      <w:pPr>
        <w:pStyle w:val="NormalWeb"/>
        <w:spacing w:line="276" w:lineRule="auto"/>
        <w:ind w:firstLine="284"/>
        <w:rPr>
          <w:ins w:id="6781" w:author="Yashua Lebowitz" w:date="2024-09-28T19:17:00Z"/>
          <w:rFonts w:ascii="Book Antiqua" w:hAnsi="Book Antiqua"/>
        </w:rPr>
      </w:pPr>
      <w:ins w:id="6782" w:author="Yashua Lebowitz" w:date="2024-09-28T19:17:00Z">
        <w:r w:rsidRPr="00A11DDB">
          <w:rPr>
            <w:rFonts w:ascii="Book Antiqua" w:hAnsi="Book Antiqua"/>
          </w:rPr>
          <w:t>They quickly made their way through the building back to the ground floor, exiting to the street. Every roar of a jet, every explosion hit them with great apprehension, as if each one could be the final blow. Raskin kept looking up at the sky. He had faced death countless times, but this was different. This felt like the endgame, the moment when all their sacrifices and struggles would culminate in either salvation or annihilation.</w:t>
        </w:r>
      </w:ins>
    </w:p>
    <w:p w14:paraId="1C4F6F3D" w14:textId="77777777" w:rsidR="00852C46" w:rsidRPr="00A11DDB" w:rsidRDefault="00852C46" w:rsidP="006D6183">
      <w:pPr>
        <w:pStyle w:val="NormalWeb"/>
        <w:spacing w:line="276" w:lineRule="auto"/>
        <w:ind w:firstLine="284"/>
        <w:rPr>
          <w:ins w:id="6783" w:author="Yashua Lebowitz" w:date="2024-09-28T19:17:00Z"/>
          <w:rFonts w:ascii="Book Antiqua" w:hAnsi="Book Antiqua"/>
        </w:rPr>
      </w:pPr>
      <w:ins w:id="6784" w:author="Yashua Lebowitz" w:date="2024-09-28T19:17:00Z">
        <w:r w:rsidRPr="00A11DDB">
          <w:rPr>
            <w:rFonts w:ascii="Book Antiqua" w:hAnsi="Book Antiqua"/>
          </w:rPr>
          <w:lastRenderedPageBreak/>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ins>
    </w:p>
    <w:p w14:paraId="2E6B4636" w14:textId="77777777" w:rsidR="00852C46" w:rsidRPr="00A11DDB" w:rsidRDefault="00852C46" w:rsidP="006D6183">
      <w:pPr>
        <w:pStyle w:val="NormalWeb"/>
        <w:spacing w:line="276" w:lineRule="auto"/>
        <w:ind w:firstLine="284"/>
        <w:rPr>
          <w:ins w:id="6785" w:author="Yashua Lebowitz" w:date="2024-09-28T19:17:00Z"/>
          <w:rFonts w:ascii="Book Antiqua" w:hAnsi="Book Antiqua"/>
        </w:rPr>
      </w:pPr>
      <w:ins w:id="6786" w:author="Yashua Lebowitz" w:date="2024-09-28T19:17:00Z">
        <w:r w:rsidRPr="00A11DDB">
          <w:rPr>
            <w:rFonts w:ascii="Book Antiqua" w:hAnsi="Book Antiqua"/>
          </w:rPr>
          <w:t>“You</w:t>
        </w:r>
        <w:r>
          <w:rPr>
            <w:rFonts w:ascii="Book Antiqua" w:hAnsi="Book Antiqua"/>
          </w:rPr>
          <w:t>r</w:t>
        </w:r>
        <w:r w:rsidRPr="00A11DDB">
          <w:rPr>
            <w:rFonts w:ascii="Book Antiqua" w:hAnsi="Book Antiqua"/>
          </w:rPr>
          <w:t xml:space="preserve"> fucking kike lied to you. Now we’re going to die,” spat one soldier.</w:t>
        </w:r>
      </w:ins>
    </w:p>
    <w:p w14:paraId="6471514B" w14:textId="77777777" w:rsidR="00852C46" w:rsidRPr="00A11DDB" w:rsidRDefault="00852C46" w:rsidP="006D6183">
      <w:pPr>
        <w:pStyle w:val="NormalWeb"/>
        <w:spacing w:line="276" w:lineRule="auto"/>
        <w:ind w:firstLine="284"/>
        <w:rPr>
          <w:ins w:id="6787" w:author="Yashua Lebowitz" w:date="2024-09-28T19:17:00Z"/>
          <w:rFonts w:ascii="Book Antiqua" w:hAnsi="Book Antiqua"/>
        </w:rPr>
      </w:pPr>
      <w:ins w:id="6788" w:author="Yashua Lebowitz" w:date="2024-09-28T19:17:00Z">
        <w:r w:rsidRPr="00A11DDB">
          <w:rPr>
            <w:rFonts w:ascii="Book Antiqua" w:hAnsi="Book Antiqua"/>
          </w:rPr>
          <w:t>“Maybe they’re not going to nuke us,” another replied, though his voice lacked conviction.</w:t>
        </w:r>
      </w:ins>
    </w:p>
    <w:p w14:paraId="6A48959E" w14:textId="77777777" w:rsidR="00852C46" w:rsidRPr="00A11DDB" w:rsidRDefault="00852C46" w:rsidP="006D6183">
      <w:pPr>
        <w:pStyle w:val="NormalWeb"/>
        <w:spacing w:line="276" w:lineRule="auto"/>
        <w:ind w:firstLine="284"/>
        <w:rPr>
          <w:ins w:id="6789" w:author="Yashua Lebowitz" w:date="2024-09-28T19:17:00Z"/>
          <w:rFonts w:ascii="Book Antiqua" w:hAnsi="Book Antiqua"/>
        </w:rPr>
      </w:pPr>
      <w:ins w:id="6790" w:author="Yashua Lebowitz" w:date="2024-09-28T19:17:00Z">
        <w:r w:rsidRPr="00A11DDB">
          <w:rPr>
            <w:rFonts w:ascii="Book Antiqua" w:hAnsi="Book Antiqua"/>
          </w:rPr>
          <w:t>“If you wouldn’t have shot him, we could have taken him with us,” Raskin said defensively, though he had no intention of doing so.</w:t>
        </w:r>
      </w:ins>
    </w:p>
    <w:p w14:paraId="7DA0B366" w14:textId="77777777" w:rsidR="00852C46" w:rsidRPr="00A11DDB" w:rsidRDefault="00852C46" w:rsidP="006D6183">
      <w:pPr>
        <w:pStyle w:val="NormalWeb"/>
        <w:spacing w:line="276" w:lineRule="auto"/>
        <w:ind w:firstLine="284"/>
        <w:rPr>
          <w:ins w:id="6791" w:author="Yashua Lebowitz" w:date="2024-09-28T19:17:00Z"/>
          <w:rFonts w:ascii="Book Antiqua" w:hAnsi="Book Antiqua"/>
        </w:rPr>
      </w:pPr>
      <w:ins w:id="6792" w:author="Yashua Lebowitz" w:date="2024-09-28T19:17:00Z">
        <w:r w:rsidRPr="00A11DDB">
          <w:rPr>
            <w:rFonts w:ascii="Book Antiqua" w:hAnsi="Book Antiqua"/>
          </w:rPr>
          <w:t>“Maybe it’s all a ploy to lure the kike rats out of hiding,” came another cynical voice.</w:t>
        </w:r>
      </w:ins>
    </w:p>
    <w:p w14:paraId="190F4A91" w14:textId="77777777" w:rsidR="00852C46" w:rsidRPr="00A11DDB" w:rsidRDefault="00852C46" w:rsidP="006D6183">
      <w:pPr>
        <w:pStyle w:val="NormalWeb"/>
        <w:spacing w:line="276" w:lineRule="auto"/>
        <w:ind w:firstLine="284"/>
        <w:rPr>
          <w:ins w:id="6793" w:author="Yashua Lebowitz" w:date="2024-09-28T19:17:00Z"/>
          <w:rFonts w:ascii="Book Antiqua" w:hAnsi="Book Antiqua"/>
        </w:rPr>
      </w:pPr>
      <w:ins w:id="6794" w:author="Yashua Lebowitz" w:date="2024-09-28T19:17:00Z">
        <w:r w:rsidRPr="00A11DDB">
          <w:rPr>
            <w:rFonts w:ascii="Book Antiqua" w:hAnsi="Book Antiqua"/>
          </w:rPr>
          <w:t>“There’s nothing here, absolutely nothing,” one soldier said, his despair echoing through the empty building.</w:t>
        </w:r>
      </w:ins>
    </w:p>
    <w:p w14:paraId="7AAC4F8D" w14:textId="77777777" w:rsidR="00852C46" w:rsidRPr="00A11DDB" w:rsidRDefault="00852C46" w:rsidP="006D6183">
      <w:pPr>
        <w:pStyle w:val="NormalWeb"/>
        <w:spacing w:line="276" w:lineRule="auto"/>
        <w:ind w:firstLine="284"/>
        <w:rPr>
          <w:ins w:id="6795" w:author="Yashua Lebowitz" w:date="2024-09-28T19:17:00Z"/>
          <w:rFonts w:ascii="Book Antiqua" w:hAnsi="Book Antiqua"/>
        </w:rPr>
      </w:pPr>
      <w:ins w:id="6796" w:author="Yashua Lebowitz" w:date="2024-09-28T19:17:00Z">
        <w:r w:rsidRPr="00A11DDB">
          <w:rPr>
            <w:rFonts w:ascii="Book Antiqua" w:hAnsi="Book Antiqua"/>
          </w:rPr>
          <w:t>Lieut. Daniels glanced back at the map</w:t>
        </w:r>
        <w:r>
          <w:rPr>
            <w:rFonts w:ascii="Book Antiqua" w:hAnsi="Book Antiqua"/>
          </w:rPr>
          <w:t>;</w:t>
        </w:r>
        <w:r w:rsidRPr="00A11DDB">
          <w:rPr>
            <w:rFonts w:ascii="Book Antiqua" w:hAnsi="Book Antiqua"/>
          </w:rPr>
          <w:t xml:space="preserve"> the hastily drawn escape route now seeming like a cruel joke. The tunnels, their supposed sanctuary, were nowhere to be found. Time had run out. Despair threatened to overwhelm them, but the lieutenant forced it out of his mind, clinging to a fragile thread of hope.</w:t>
        </w:r>
      </w:ins>
    </w:p>
    <w:p w14:paraId="3F74BAE0" w14:textId="77777777" w:rsidR="00852C46" w:rsidRPr="00A11DDB" w:rsidRDefault="00852C46" w:rsidP="006D6183">
      <w:pPr>
        <w:pStyle w:val="NormalWeb"/>
        <w:spacing w:line="276" w:lineRule="auto"/>
        <w:ind w:firstLine="284"/>
        <w:rPr>
          <w:ins w:id="6797" w:author="Yashua Lebowitz" w:date="2024-09-28T19:17:00Z"/>
          <w:rFonts w:ascii="Book Antiqua" w:hAnsi="Book Antiqua"/>
        </w:rPr>
      </w:pPr>
      <w:ins w:id="6798" w:author="Yashua Lebowitz" w:date="2024-09-28T19:17:00Z">
        <w:r w:rsidRPr="00A11DDB">
          <w:rPr>
            <w:rFonts w:ascii="Book Antiqua" w:hAnsi="Book Antiqua"/>
          </w:rPr>
          <w:t xml:space="preserve">“The last thing I’m going to do before I die is kick your ass, Raskin,” shouted </w:t>
        </w:r>
        <w:proofErr w:type="spellStart"/>
        <w:r w:rsidRPr="00A11DDB">
          <w:rPr>
            <w:rFonts w:ascii="Book Antiqua" w:hAnsi="Book Antiqua"/>
          </w:rPr>
          <w:t>Sgt.</w:t>
        </w:r>
        <w:proofErr w:type="spellEnd"/>
        <w:r w:rsidRPr="00A11DDB">
          <w:rPr>
            <w:rFonts w:ascii="Book Antiqua" w:hAnsi="Book Antiqua"/>
          </w:rPr>
          <w:t xml:space="preserve"> Hess as he ran toward Raskin. Raskin, confused and shocked, with nowhere to go, accepted his fate and allowed </w:t>
        </w:r>
        <w:proofErr w:type="spellStart"/>
        <w:r w:rsidRPr="00A11DDB">
          <w:rPr>
            <w:rFonts w:ascii="Book Antiqua" w:hAnsi="Book Antiqua"/>
          </w:rPr>
          <w:t>Sgt.</w:t>
        </w:r>
        <w:proofErr w:type="spellEnd"/>
        <w:r w:rsidRPr="00A11DDB">
          <w:rPr>
            <w:rFonts w:ascii="Book Antiqua" w:hAnsi="Book Antiqua"/>
          </w:rPr>
          <w:t xml:space="preserve"> Hess’</w:t>
        </w:r>
        <w:r>
          <w:rPr>
            <w:rFonts w:ascii="Book Antiqua" w:hAnsi="Book Antiqua"/>
          </w:rPr>
          <w:t xml:space="preserve"> </w:t>
        </w:r>
        <w:r w:rsidRPr="00A11DDB">
          <w:rPr>
            <w:rFonts w:ascii="Book Antiqua" w:hAnsi="Book Antiqua"/>
          </w:rPr>
          <w:t>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ins>
    </w:p>
    <w:p w14:paraId="7C31F784" w14:textId="77777777" w:rsidR="00852C46" w:rsidRPr="00A11DDB" w:rsidRDefault="00852C46" w:rsidP="006D6183">
      <w:pPr>
        <w:pStyle w:val="NormalWeb"/>
        <w:spacing w:line="276" w:lineRule="auto"/>
        <w:ind w:firstLine="284"/>
        <w:rPr>
          <w:ins w:id="6799" w:author="Yashua Lebowitz" w:date="2024-09-28T19:17:00Z"/>
          <w:rFonts w:ascii="Book Antiqua" w:hAnsi="Book Antiqua"/>
        </w:rPr>
      </w:pPr>
      <w:ins w:id="6800" w:author="Yashua Lebowitz" w:date="2024-09-28T19:17:00Z">
        <w:r w:rsidRPr="00A11DDB">
          <w:rPr>
            <w:rFonts w:ascii="Book Antiqua" w:hAnsi="Book Antiqua"/>
          </w:rPr>
          <w:t xml:space="preserve">The chaotic melee upon the frail wooden frame of the dilapidated, war-torn building caused it to groan and creak until the floor collapsed, bringing all seven of them down with it, including </w:t>
        </w:r>
        <w:proofErr w:type="spellStart"/>
        <w:r w:rsidRPr="00A11DDB">
          <w:rPr>
            <w:rFonts w:ascii="Book Antiqua" w:hAnsi="Book Antiqua"/>
          </w:rPr>
          <w:t>Pvt.</w:t>
        </w:r>
        <w:proofErr w:type="spellEnd"/>
        <w:r w:rsidRPr="00A11DDB">
          <w:rPr>
            <w:rFonts w:ascii="Book Antiqua" w:hAnsi="Book Antiqua"/>
          </w:rPr>
          <w:t xml:space="preserve"> Lot, whose injuries were only aggravated by the fall. Amidst the rubble and confusion, Lot clung to his shotgun, still murmuring the rosary. </w:t>
        </w:r>
        <w:r>
          <w:rPr>
            <w:rFonts w:ascii="Book Antiqua" w:hAnsi="Book Antiqua"/>
          </w:rPr>
          <w:t>“</w:t>
        </w:r>
        <w:r w:rsidRPr="00A11DDB">
          <w:rPr>
            <w:rFonts w:ascii="Book Antiqua" w:hAnsi="Book Antiqua"/>
          </w:rPr>
          <w:t>Hail Mary, full of grace, the Lord is with thee,</w:t>
        </w:r>
        <w:r>
          <w:rPr>
            <w:rFonts w:ascii="Book Antiqua" w:hAnsi="Book Antiqua"/>
          </w:rPr>
          <w:t>”</w:t>
        </w:r>
        <w:r w:rsidRPr="00A11DDB">
          <w:rPr>
            <w:rFonts w:ascii="Book Antiqua" w:hAnsi="Book Antiqua"/>
          </w:rPr>
          <w:t xml:space="preserve"> </w:t>
        </w:r>
        <w:r>
          <w:rPr>
            <w:rFonts w:ascii="Book Antiqua" w:hAnsi="Book Antiqua"/>
          </w:rPr>
          <w:t>in a barely audible</w:t>
        </w:r>
        <w:r w:rsidRPr="00A11DDB">
          <w:rPr>
            <w:rFonts w:ascii="Book Antiqua" w:hAnsi="Book Antiqua"/>
          </w:rPr>
          <w:t xml:space="preserve"> voice</w:t>
        </w:r>
        <w:r>
          <w:rPr>
            <w:rFonts w:ascii="Book Antiqua" w:hAnsi="Book Antiqua"/>
          </w:rPr>
          <w:t>.</w:t>
        </w:r>
      </w:ins>
    </w:p>
    <w:p w14:paraId="23F1827C" w14:textId="77777777" w:rsidR="00852C46" w:rsidRPr="00A11DDB" w:rsidRDefault="00852C46" w:rsidP="006D6183">
      <w:pPr>
        <w:pStyle w:val="NormalWeb"/>
        <w:spacing w:line="276" w:lineRule="auto"/>
        <w:ind w:firstLine="284"/>
        <w:rPr>
          <w:ins w:id="6801" w:author="Yashua Lebowitz" w:date="2024-09-28T19:17:00Z"/>
          <w:rFonts w:ascii="Book Antiqua" w:hAnsi="Book Antiqua"/>
        </w:rPr>
      </w:pPr>
      <w:ins w:id="6802" w:author="Yashua Lebowitz" w:date="2024-09-28T19:17:00Z">
        <w:r w:rsidRPr="00A11DDB">
          <w:rPr>
            <w:rFonts w:ascii="Book Antiqua" w:hAnsi="Book Antiqua"/>
          </w:rPr>
          <w:t xml:space="preserve">As they lay there in the debris, the realization of their situation settled in. Raskin felt a wave of despair wash over him but quickly pushed it aside. </w:t>
        </w:r>
        <w:r>
          <w:rPr>
            <w:rFonts w:ascii="Book Antiqua" w:hAnsi="Book Antiqua"/>
          </w:rPr>
          <w:t>“</w:t>
        </w:r>
        <w:r w:rsidRPr="00A11DDB">
          <w:rPr>
            <w:rFonts w:ascii="Book Antiqua" w:hAnsi="Book Antiqua"/>
          </w:rPr>
          <w:t>We need to get out of here,</w:t>
        </w:r>
        <w:r>
          <w:rPr>
            <w:rFonts w:ascii="Book Antiqua" w:hAnsi="Book Antiqua"/>
          </w:rPr>
          <w:t>”</w:t>
        </w:r>
        <w:r w:rsidRPr="00A11DDB">
          <w:rPr>
            <w:rFonts w:ascii="Book Antiqua" w:hAnsi="Book Antiqua"/>
          </w:rPr>
          <w:t xml:space="preserve"> he said, his voice firm. </w:t>
        </w:r>
        <w:r>
          <w:rPr>
            <w:rFonts w:ascii="Book Antiqua" w:hAnsi="Book Antiqua"/>
          </w:rPr>
          <w:t>“</w:t>
        </w:r>
        <w:r w:rsidRPr="00A11DDB">
          <w:rPr>
            <w:rFonts w:ascii="Book Antiqua" w:hAnsi="Book Antiqua"/>
          </w:rPr>
          <w:t>We're not done yet.</w:t>
        </w:r>
        <w:r>
          <w:rPr>
            <w:rFonts w:ascii="Book Antiqua" w:hAnsi="Book Antiqua"/>
          </w:rPr>
          <w:t>”</w:t>
        </w:r>
      </w:ins>
    </w:p>
    <w:p w14:paraId="03278885" w14:textId="77777777" w:rsidR="00852C46" w:rsidRPr="00A11DDB" w:rsidRDefault="00852C46" w:rsidP="006D6183">
      <w:pPr>
        <w:pStyle w:val="NormalWeb"/>
        <w:spacing w:line="276" w:lineRule="auto"/>
        <w:ind w:firstLine="284"/>
        <w:rPr>
          <w:ins w:id="6803" w:author="Yashua Lebowitz" w:date="2024-09-28T19:17:00Z"/>
          <w:rFonts w:ascii="Book Antiqua" w:hAnsi="Book Antiqua"/>
        </w:rPr>
      </w:pPr>
      <w:ins w:id="6804" w:author="Yashua Lebowitz" w:date="2024-09-28T19:17:00Z">
        <w:r w:rsidRPr="00A11DDB">
          <w:rPr>
            <w:rFonts w:ascii="Book Antiqua" w:hAnsi="Book Antiqua"/>
          </w:rPr>
          <w:lastRenderedPageBreak/>
          <w:t xml:space="preserve">Hess, his earlier rage dissipated by the fall, nodded. </w:t>
        </w:r>
        <w:r>
          <w:rPr>
            <w:rFonts w:ascii="Book Antiqua" w:hAnsi="Book Antiqua"/>
          </w:rPr>
          <w:t>“</w:t>
        </w:r>
        <w:r w:rsidRPr="00A11DDB">
          <w:rPr>
            <w:rFonts w:ascii="Book Antiqua" w:hAnsi="Book Antiqua"/>
          </w:rPr>
          <w:t>Let's move,</w:t>
        </w:r>
        <w:r>
          <w:rPr>
            <w:rFonts w:ascii="Book Antiqua" w:hAnsi="Book Antiqua"/>
          </w:rPr>
          <w:t>”</w:t>
        </w:r>
        <w:r w:rsidRPr="00A11DDB">
          <w:rPr>
            <w:rFonts w:ascii="Book Antiqua" w:hAnsi="Book Antiqua"/>
          </w:rPr>
          <w:t xml:space="preserve"> he said, helping Raskin to his feet. Together, they began to lift Lot again, determined to find a way out of their predicament.</w:t>
        </w:r>
      </w:ins>
    </w:p>
    <w:p w14:paraId="1EAD1602" w14:textId="77777777" w:rsidR="00852C46" w:rsidRPr="00A11DDB" w:rsidRDefault="00852C46" w:rsidP="006D6183">
      <w:pPr>
        <w:pStyle w:val="NormalWeb"/>
        <w:spacing w:line="276" w:lineRule="auto"/>
        <w:ind w:firstLine="284"/>
        <w:rPr>
          <w:ins w:id="6805" w:author="Yashua Lebowitz" w:date="2024-09-28T19:17:00Z"/>
          <w:rFonts w:ascii="Book Antiqua" w:hAnsi="Book Antiqua"/>
        </w:rPr>
      </w:pPr>
      <w:ins w:id="6806" w:author="Yashua Lebowitz" w:date="2024-09-28T19:17:00Z">
        <w:r w:rsidRPr="00A11DDB">
          <w:rPr>
            <w:rFonts w:ascii="Book Antiqua" w:hAnsi="Book Antiqua"/>
          </w:rPr>
          <w:t xml:space="preserve">Just as they were about to give up hope, Raskin noticed a faint draft of cool air coming from a corner of the basement. </w:t>
        </w:r>
        <w:r>
          <w:rPr>
            <w:rFonts w:ascii="Book Antiqua" w:hAnsi="Book Antiqua"/>
          </w:rPr>
          <w:t>“</w:t>
        </w:r>
        <w:r w:rsidRPr="00A11DDB">
          <w:rPr>
            <w:rFonts w:ascii="Book Antiqua" w:hAnsi="Book Antiqua"/>
          </w:rPr>
          <w:t>Over here,</w:t>
        </w:r>
        <w:r>
          <w:rPr>
            <w:rFonts w:ascii="Book Antiqua" w:hAnsi="Book Antiqua"/>
          </w:rPr>
          <w:t>”</w:t>
        </w:r>
        <w:r w:rsidRPr="00A11DDB">
          <w:rPr>
            <w:rFonts w:ascii="Book Antiqua" w:hAnsi="Book Antiqua"/>
          </w:rPr>
          <w:t xml:space="preserve"> he called out, filled with renewed hope. They moved a pile of debris, </w:t>
        </w:r>
        <w:r>
          <w:rPr>
            <w:rFonts w:ascii="Book Antiqua" w:hAnsi="Book Antiqua"/>
          </w:rPr>
          <w:t xml:space="preserve">which uncovered </w:t>
        </w:r>
        <w:r w:rsidRPr="00A11DDB">
          <w:rPr>
            <w:rFonts w:ascii="Book Antiqua" w:hAnsi="Book Antiqua"/>
          </w:rPr>
          <w:t>a hidden trapdoor.</w:t>
        </w:r>
      </w:ins>
    </w:p>
    <w:p w14:paraId="71320D56" w14:textId="77777777" w:rsidR="00852C46" w:rsidRPr="00A11DDB" w:rsidRDefault="00852C46" w:rsidP="006D6183">
      <w:pPr>
        <w:pStyle w:val="NormalWeb"/>
        <w:spacing w:line="276" w:lineRule="auto"/>
        <w:ind w:firstLine="284"/>
        <w:rPr>
          <w:ins w:id="6807" w:author="Yashua Lebowitz" w:date="2024-09-28T19:17:00Z"/>
          <w:rFonts w:ascii="Book Antiqua" w:hAnsi="Book Antiqua"/>
        </w:rPr>
      </w:pPr>
      <w:ins w:id="6808" w:author="Yashua Lebowitz" w:date="2024-09-28T19:17:00Z">
        <w:r w:rsidRPr="00A11DDB">
          <w:rPr>
            <w:rFonts w:ascii="Book Antiqua" w:hAnsi="Book Antiqua"/>
          </w:rPr>
          <w:t xml:space="preserve">Lieut. Daniels forced it open, revealing a dark tunnel below. </w:t>
        </w:r>
        <w:r>
          <w:rPr>
            <w:rFonts w:ascii="Book Antiqua" w:hAnsi="Book Antiqua"/>
          </w:rPr>
          <w:t>“</w:t>
        </w:r>
        <w:r w:rsidRPr="00A11DDB">
          <w:rPr>
            <w:rFonts w:ascii="Book Antiqua" w:hAnsi="Book Antiqua"/>
          </w:rPr>
          <w:t>This is it</w:t>
        </w:r>
        <w:proofErr w:type="gramStart"/>
        <w:r w:rsidRPr="00A11DDB">
          <w:rPr>
            <w:rFonts w:ascii="Book Antiqua" w:hAnsi="Book Antiqua"/>
          </w:rPr>
          <w:t>,</w:t>
        </w:r>
        <w:r>
          <w:rPr>
            <w:rFonts w:ascii="Book Antiqua" w:hAnsi="Book Antiqua"/>
          </w:rPr>
          <w:t xml:space="preserve">” </w:t>
        </w:r>
        <w:r w:rsidRPr="00A11DDB">
          <w:rPr>
            <w:rFonts w:ascii="Book Antiqua" w:hAnsi="Book Antiqua"/>
          </w:rPr>
          <w:t xml:space="preserve"> relief</w:t>
        </w:r>
        <w:proofErr w:type="gramEnd"/>
        <w:r w:rsidRPr="00A11DDB">
          <w:rPr>
            <w:rFonts w:ascii="Book Antiqua" w:hAnsi="Book Antiqua"/>
          </w:rPr>
          <w:t xml:space="preserve"> and urgency in his voice. </w:t>
        </w:r>
        <w:r>
          <w:rPr>
            <w:rFonts w:ascii="Book Antiqua" w:hAnsi="Book Antiqua"/>
          </w:rPr>
          <w:t>“</w:t>
        </w:r>
        <w:r w:rsidRPr="00A11DDB">
          <w:rPr>
            <w:rFonts w:ascii="Book Antiqua" w:hAnsi="Book Antiqua"/>
          </w:rPr>
          <w:t>This is our way out.</w:t>
        </w:r>
        <w:r>
          <w:rPr>
            <w:rFonts w:ascii="Book Antiqua" w:hAnsi="Book Antiqua"/>
          </w:rPr>
          <w:t>”</w:t>
        </w:r>
      </w:ins>
    </w:p>
    <w:p w14:paraId="28369F72" w14:textId="77777777" w:rsidR="00852C46" w:rsidRPr="00A11DDB" w:rsidRDefault="00852C46" w:rsidP="006D6183">
      <w:pPr>
        <w:pStyle w:val="NormalWeb"/>
        <w:spacing w:line="276" w:lineRule="auto"/>
        <w:ind w:firstLine="284"/>
        <w:rPr>
          <w:ins w:id="6809" w:author="Yashua Lebowitz" w:date="2024-09-28T19:17:00Z"/>
          <w:rFonts w:ascii="Book Antiqua" w:hAnsi="Book Antiqua"/>
        </w:rPr>
      </w:pPr>
      <w:ins w:id="6810" w:author="Yashua Lebowitz" w:date="2024-09-28T19:17:00Z">
        <w:r w:rsidRPr="00A11DDB">
          <w:rPr>
            <w:rFonts w:ascii="Book Antiqua" w:hAnsi="Book Antiqua"/>
          </w:rPr>
          <w:t xml:space="preserve">They carefully lowered Lot into the tunnel first, his murmured prayers echoing in the confined space. "Hail Mary, full of grace, the Lord is with thee," </w:t>
        </w:r>
        <w:r>
          <w:rPr>
            <w:rFonts w:ascii="Book Antiqua" w:hAnsi="Book Antiqua"/>
          </w:rPr>
          <w:t>in</w:t>
        </w:r>
        <w:r w:rsidRPr="00A11DDB">
          <w:rPr>
            <w:rFonts w:ascii="Book Antiqua" w:hAnsi="Book Antiqua"/>
          </w:rPr>
          <w:t xml:space="preserve"> a steady rhythm.</w:t>
        </w:r>
      </w:ins>
    </w:p>
    <w:p w14:paraId="528F8DFD" w14:textId="77777777" w:rsidR="00852C46" w:rsidRPr="00A11DDB" w:rsidRDefault="00852C46" w:rsidP="006D6183">
      <w:pPr>
        <w:pStyle w:val="NormalWeb"/>
        <w:spacing w:line="276" w:lineRule="auto"/>
        <w:ind w:firstLine="284"/>
        <w:rPr>
          <w:ins w:id="6811" w:author="Yashua Lebowitz" w:date="2024-09-28T19:17:00Z"/>
          <w:rFonts w:ascii="Book Antiqua" w:hAnsi="Book Antiqua"/>
        </w:rPr>
      </w:pPr>
      <w:ins w:id="6812" w:author="Yashua Lebowitz" w:date="2024-09-28T19:17:00Z">
        <w:r w:rsidRPr="00A11DDB">
          <w:rPr>
            <w:rFonts w:ascii="Book Antiqua" w:hAnsi="Book Antiqua"/>
          </w:rPr>
          <w:t xml:space="preserve">One by one, the squad descended into the tunnel. The cool, damp air was a stark contrast to the burning, smoke-filled ruins above. The tunnel stretched out before them, a narrow passageway that promised </w:t>
        </w:r>
        <w:r>
          <w:rPr>
            <w:rFonts w:ascii="Book Antiqua" w:hAnsi="Book Antiqua"/>
          </w:rPr>
          <w:t>a way out</w:t>
        </w:r>
        <w:r w:rsidRPr="00A11DDB">
          <w:rPr>
            <w:rFonts w:ascii="Book Antiqua" w:hAnsi="Book Antiqua"/>
          </w:rPr>
          <w:t>.</w:t>
        </w:r>
      </w:ins>
    </w:p>
    <w:p w14:paraId="6846F7E0" w14:textId="77777777" w:rsidR="00852C46" w:rsidRPr="00A11DDB" w:rsidRDefault="00852C46" w:rsidP="006D6183">
      <w:pPr>
        <w:pStyle w:val="NormalWeb"/>
        <w:spacing w:line="276" w:lineRule="auto"/>
        <w:ind w:firstLine="284"/>
        <w:rPr>
          <w:ins w:id="6813" w:author="Yashua Lebowitz" w:date="2024-09-28T19:17:00Z"/>
          <w:rFonts w:ascii="Book Antiqua" w:hAnsi="Book Antiqua"/>
        </w:rPr>
      </w:pPr>
      <w:ins w:id="6814" w:author="Yashua Lebowitz" w:date="2024-09-28T19:17:00Z">
        <w:r w:rsidRPr="00A11DDB">
          <w:rPr>
            <w:rFonts w:ascii="Book Antiqua" w:hAnsi="Book Antiqua"/>
          </w:rPr>
          <w:t xml:space="preserve">Just as the last soldier entered the tunnel, a blinding flash lit up the sky, followed by a deafening roar. The ground shook violently, and the intense pressure caused debris to rain down at the tunnel entrance. </w:t>
        </w:r>
        <w:r>
          <w:rPr>
            <w:rFonts w:ascii="Book Antiqua" w:hAnsi="Book Antiqua"/>
          </w:rPr>
          <w:t>“</w:t>
        </w:r>
        <w:r w:rsidRPr="00A11DDB">
          <w:rPr>
            <w:rFonts w:ascii="Book Antiqua" w:hAnsi="Book Antiqua"/>
          </w:rPr>
          <w:t>Move, move!</w:t>
        </w:r>
        <w:r>
          <w:rPr>
            <w:rFonts w:ascii="Book Antiqua" w:hAnsi="Book Antiqua"/>
          </w:rPr>
          <w:t>”</w:t>
        </w:r>
        <w:r w:rsidRPr="00A11DDB">
          <w:rPr>
            <w:rFonts w:ascii="Book Antiqua" w:hAnsi="Book Antiqua"/>
          </w:rPr>
          <w:t xml:space="preserve"> Raskin shouted, the urgency in his voice propelling them forward.</w:t>
        </w:r>
      </w:ins>
    </w:p>
    <w:p w14:paraId="05A04BD5" w14:textId="77777777" w:rsidR="00852C46" w:rsidRPr="00A11DDB" w:rsidRDefault="00852C46" w:rsidP="006D6183">
      <w:pPr>
        <w:pStyle w:val="NormalWeb"/>
        <w:spacing w:line="276" w:lineRule="auto"/>
        <w:ind w:firstLine="284"/>
        <w:rPr>
          <w:ins w:id="6815" w:author="Yashua Lebowitz" w:date="2024-09-28T19:17:00Z"/>
          <w:rFonts w:ascii="Book Antiqua" w:hAnsi="Book Antiqua"/>
        </w:rPr>
      </w:pPr>
      <w:ins w:id="6816" w:author="Yashua Lebowitz" w:date="2024-09-28T19:17:00Z">
        <w:r w:rsidRPr="00A11DDB">
          <w:rPr>
            <w:rFonts w:ascii="Book Antiqua" w:hAnsi="Book Antiqua"/>
          </w:rPr>
          <w:t xml:space="preserve">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w:t>
        </w:r>
        <w:r>
          <w:rPr>
            <w:rFonts w:ascii="Book Antiqua" w:hAnsi="Book Antiqua"/>
          </w:rPr>
          <w:t xml:space="preserve">a </w:t>
        </w:r>
        <w:r w:rsidRPr="00A11DDB">
          <w:rPr>
            <w:rFonts w:ascii="Book Antiqua" w:hAnsi="Book Antiqua"/>
          </w:rPr>
          <w:t>sheer survival instinct. Finally, after what felt like an eternity, they reached a reinforced section of the tunnel</w:t>
        </w:r>
        <w:r>
          <w:rPr>
            <w:rFonts w:ascii="Book Antiqua" w:hAnsi="Book Antiqua"/>
          </w:rPr>
          <w:t xml:space="preserve"> with</w:t>
        </w:r>
        <w:r w:rsidRPr="00A11DDB">
          <w:rPr>
            <w:rFonts w:ascii="Book Antiqua" w:hAnsi="Book Antiqua"/>
          </w:rPr>
          <w:t xml:space="preserve"> cool and solid</w:t>
        </w:r>
        <w:r>
          <w:rPr>
            <w:rFonts w:ascii="Book Antiqua" w:hAnsi="Book Antiqua"/>
          </w:rPr>
          <w:t xml:space="preserve"> walls</w:t>
        </w:r>
        <w:r w:rsidRPr="00A11DDB">
          <w:rPr>
            <w:rFonts w:ascii="Book Antiqua" w:hAnsi="Book Antiqua"/>
          </w:rPr>
          <w:t>.</w:t>
        </w:r>
      </w:ins>
    </w:p>
    <w:p w14:paraId="7189DCBA" w14:textId="77777777" w:rsidR="00852C46" w:rsidRPr="00A11DDB" w:rsidRDefault="00852C46" w:rsidP="006D6183">
      <w:pPr>
        <w:pStyle w:val="NormalWeb"/>
        <w:spacing w:line="276" w:lineRule="auto"/>
        <w:ind w:firstLine="284"/>
        <w:rPr>
          <w:ins w:id="6817" w:author="Yashua Lebowitz" w:date="2024-09-28T19:17:00Z"/>
          <w:rFonts w:ascii="Book Antiqua" w:hAnsi="Book Antiqua"/>
        </w:rPr>
      </w:pPr>
      <w:ins w:id="6818" w:author="Yashua Lebowitz" w:date="2024-09-28T19:17:00Z">
        <w:r w:rsidRPr="00A11DDB">
          <w:rPr>
            <w:rFonts w:ascii="Book Antiqua" w:hAnsi="Book Antiqua"/>
          </w:rPr>
          <w:t xml:space="preserve">They collapsed against the walls, gasping for breath. The roar of the explosion faded, leaving an </w:t>
        </w:r>
        <w:r>
          <w:rPr>
            <w:rFonts w:ascii="Book Antiqua" w:hAnsi="Book Antiqua"/>
          </w:rPr>
          <w:t xml:space="preserve">uncanny </w:t>
        </w:r>
        <w:r w:rsidRPr="00A11DDB">
          <w:rPr>
            <w:rFonts w:ascii="Book Antiqua" w:hAnsi="Book Antiqua"/>
          </w:rPr>
          <w:t xml:space="preserve">silence in its wake. They had made it, but </w:t>
        </w:r>
        <w:r>
          <w:rPr>
            <w:rFonts w:ascii="Book Antiqua" w:hAnsi="Book Antiqua"/>
          </w:rPr>
          <w:t>at what</w:t>
        </w:r>
        <w:r w:rsidRPr="00A11DDB">
          <w:rPr>
            <w:rFonts w:ascii="Book Antiqua" w:hAnsi="Book Antiqua"/>
          </w:rPr>
          <w:t xml:space="preserve"> cost</w:t>
        </w:r>
        <w:r>
          <w:rPr>
            <w:rFonts w:ascii="Book Antiqua" w:hAnsi="Book Antiqua"/>
          </w:rPr>
          <w:t>?</w:t>
        </w:r>
        <w:r w:rsidRPr="00A11DDB">
          <w:rPr>
            <w:rFonts w:ascii="Book Antiqua" w:hAnsi="Book Antiqua"/>
          </w:rPr>
          <w:t xml:space="preserve"> The collapsed tunnel had saved them from the immediate destruction, but the world above had changed forever.</w:t>
        </w:r>
      </w:ins>
    </w:p>
    <w:p w14:paraId="50E5CE2B" w14:textId="77777777" w:rsidR="00852C46" w:rsidRPr="00A11DDB" w:rsidRDefault="00852C46" w:rsidP="006D6183">
      <w:pPr>
        <w:pStyle w:val="NormalWeb"/>
        <w:spacing w:line="276" w:lineRule="auto"/>
        <w:ind w:firstLine="284"/>
        <w:rPr>
          <w:ins w:id="6819" w:author="Yashua Lebowitz" w:date="2024-09-28T19:17:00Z"/>
          <w:rFonts w:ascii="Book Antiqua" w:hAnsi="Book Antiqua"/>
        </w:rPr>
      </w:pPr>
      <w:ins w:id="6820" w:author="Yashua Lebowitz" w:date="2024-09-28T19:17:00Z">
        <w:r w:rsidRPr="00A11DDB">
          <w:rPr>
            <w:rFonts w:ascii="Book Antiqua" w:hAnsi="Book Antiqua"/>
          </w:rPr>
          <w:t>Raskin looked around at his comrades</w:t>
        </w:r>
        <w:r>
          <w:rPr>
            <w:rFonts w:ascii="Book Antiqua" w:hAnsi="Book Antiqua"/>
          </w:rPr>
          <w:t>. T</w:t>
        </w:r>
        <w:r w:rsidRPr="00A11DDB">
          <w:rPr>
            <w:rFonts w:ascii="Book Antiqua" w:hAnsi="Book Antiqua"/>
          </w:rPr>
          <w:t xml:space="preserve">heir faces </w:t>
        </w:r>
        <w:r>
          <w:rPr>
            <w:rFonts w:ascii="Book Antiqua" w:hAnsi="Book Antiqua"/>
          </w:rPr>
          <w:t xml:space="preserve">were </w:t>
        </w:r>
        <w:r w:rsidRPr="00A11DDB">
          <w:rPr>
            <w:rFonts w:ascii="Book Antiqua" w:hAnsi="Book Antiqua"/>
          </w:rPr>
          <w:t xml:space="preserve">etched with exhaustion and relief. </w:t>
        </w:r>
        <w:r>
          <w:rPr>
            <w:rFonts w:ascii="Book Antiqua" w:hAnsi="Book Antiqua"/>
          </w:rPr>
          <w:t>“</w:t>
        </w:r>
        <w:r w:rsidRPr="00A11DDB">
          <w:rPr>
            <w:rFonts w:ascii="Book Antiqua" w:hAnsi="Book Antiqua"/>
          </w:rPr>
          <w:t>We made it</w:t>
        </w:r>
        <w:r>
          <w:rPr>
            <w:rFonts w:ascii="Book Antiqua" w:hAnsi="Book Antiqua"/>
          </w:rPr>
          <w:t>!</w:t>
        </w:r>
        <w:r w:rsidRPr="00A11DDB">
          <w:rPr>
            <w:rFonts w:ascii="Book Antiqua" w:hAnsi="Book Antiqua"/>
          </w:rPr>
          <w:t xml:space="preserve"> We’re still alive.</w:t>
        </w:r>
        <w:r>
          <w:rPr>
            <w:rFonts w:ascii="Book Antiqua" w:hAnsi="Book Antiqua"/>
          </w:rPr>
          <w:t>”</w:t>
        </w:r>
        <w:r w:rsidRPr="00A11DDB">
          <w:rPr>
            <w:rFonts w:ascii="Book Antiqua" w:hAnsi="Book Antiqua"/>
          </w:rPr>
          <w:t xml:space="preserve"> He looked down at </w:t>
        </w:r>
        <w:proofErr w:type="spellStart"/>
        <w:r w:rsidRPr="00A11DDB">
          <w:rPr>
            <w:rFonts w:ascii="Book Antiqua" w:hAnsi="Book Antiqua"/>
          </w:rPr>
          <w:t>Pvt.</w:t>
        </w:r>
        <w:proofErr w:type="spellEnd"/>
        <w:r w:rsidRPr="00A11DDB">
          <w:rPr>
            <w:rFonts w:ascii="Book Antiqua" w:hAnsi="Book Antiqua"/>
          </w:rPr>
          <w:t xml:space="preserve"> Lot.</w:t>
        </w:r>
      </w:ins>
    </w:p>
    <w:p w14:paraId="1B23388A" w14:textId="77777777" w:rsidR="00852C46" w:rsidRPr="00A11DDB" w:rsidRDefault="00852C46" w:rsidP="006D6183">
      <w:pPr>
        <w:pStyle w:val="NormalWeb"/>
        <w:spacing w:line="276" w:lineRule="auto"/>
        <w:ind w:firstLine="284"/>
        <w:rPr>
          <w:ins w:id="6821" w:author="Yashua Lebowitz" w:date="2024-09-28T19:17:00Z"/>
          <w:rFonts w:ascii="Book Antiqua" w:hAnsi="Book Antiqua"/>
        </w:rPr>
      </w:pPr>
      <w:ins w:id="6822" w:author="Yashua Lebowitz" w:date="2024-09-28T19:17:00Z">
        <w:r w:rsidRPr="00A11DDB">
          <w:rPr>
            <w:rFonts w:ascii="Book Antiqua" w:hAnsi="Book Antiqua"/>
          </w:rPr>
          <w:t>“Lot, you still with us?”</w:t>
        </w:r>
      </w:ins>
    </w:p>
    <w:p w14:paraId="313CD5B5" w14:textId="77777777" w:rsidR="00852C46" w:rsidRPr="00A11DDB" w:rsidRDefault="00852C46" w:rsidP="006D6183">
      <w:pPr>
        <w:pStyle w:val="NormalWeb"/>
        <w:spacing w:line="276" w:lineRule="auto"/>
        <w:ind w:firstLine="284"/>
        <w:rPr>
          <w:ins w:id="6823" w:author="Yashua Lebowitz" w:date="2024-09-28T19:17:00Z"/>
          <w:rFonts w:ascii="Book Antiqua" w:hAnsi="Book Antiqua"/>
        </w:rPr>
      </w:pPr>
      <w:ins w:id="6824" w:author="Yashua Lebowitz" w:date="2024-09-28T19:17:00Z">
        <w:r w:rsidRPr="00A11DDB">
          <w:rPr>
            <w:rFonts w:ascii="Book Antiqua" w:hAnsi="Book Antiqua"/>
          </w:rPr>
          <w:lastRenderedPageBreak/>
          <w:t>“Of course</w:t>
        </w:r>
        <w:r>
          <w:rPr>
            <w:rFonts w:ascii="Book Antiqua" w:hAnsi="Book Antiqua"/>
          </w:rPr>
          <w:t>,</w:t>
        </w:r>
        <w:r w:rsidRPr="00A11DDB">
          <w:rPr>
            <w:rFonts w:ascii="Book Antiqua" w:hAnsi="Book Antiqua"/>
          </w:rPr>
          <w:t xml:space="preserve"> I am. It’ll take more than a nuclear blast to kill </w:t>
        </w:r>
        <w:proofErr w:type="spellStart"/>
        <w:r w:rsidRPr="00A11DDB">
          <w:rPr>
            <w:rFonts w:ascii="Book Antiqua" w:hAnsi="Book Antiqua"/>
          </w:rPr>
          <w:t>Pvt.</w:t>
        </w:r>
        <w:proofErr w:type="spellEnd"/>
        <w:r w:rsidRPr="00A11DDB">
          <w:rPr>
            <w:rFonts w:ascii="Book Antiqua" w:hAnsi="Book Antiqua"/>
          </w:rPr>
          <w:t xml:space="preserve"> Lot. But I’m hurting, I need help.”</w:t>
        </w:r>
      </w:ins>
    </w:p>
    <w:p w14:paraId="05DF56DA" w14:textId="77777777" w:rsidR="00852C46" w:rsidRPr="00A11DDB" w:rsidRDefault="00852C46" w:rsidP="006D6183">
      <w:pPr>
        <w:pStyle w:val="NormalWeb"/>
        <w:spacing w:line="276" w:lineRule="auto"/>
        <w:ind w:firstLine="284"/>
        <w:rPr>
          <w:ins w:id="6825" w:author="Yashua Lebowitz" w:date="2024-09-28T19:17:00Z"/>
          <w:rFonts w:ascii="Book Antiqua" w:hAnsi="Book Antiqua"/>
        </w:rPr>
      </w:pPr>
      <w:ins w:id="6826" w:author="Yashua Lebowitz" w:date="2024-09-28T19:17:00Z">
        <w:r w:rsidRPr="00A11DDB">
          <w:rPr>
            <w:rFonts w:ascii="Book Antiqua" w:hAnsi="Book Antiqua"/>
          </w:rPr>
          <w:t>Lieut. Daniels examined Lot’s wound. “I think it’s a flesh wound</w:t>
        </w:r>
        <w:r w:rsidRPr="00A7746A">
          <w:rPr>
            <w:rFonts w:ascii="Book Antiqua" w:hAnsi="Book Antiqua"/>
          </w:rPr>
          <w:t>—</w:t>
        </w:r>
        <w:r w:rsidRPr="00A11DDB">
          <w:rPr>
            <w:rFonts w:ascii="Book Antiqua" w:hAnsi="Book Antiqua"/>
          </w:rPr>
          <w:t>clean exit. The bandage should keep him stable,” he observed</w:t>
        </w:r>
        <w:r>
          <w:rPr>
            <w:rFonts w:ascii="Book Antiqua" w:hAnsi="Book Antiqua"/>
          </w:rPr>
          <w:t xml:space="preserve"> as he t</w:t>
        </w:r>
        <w:r w:rsidRPr="00A11DDB">
          <w:rPr>
            <w:rFonts w:ascii="Book Antiqua" w:hAnsi="Book Antiqua"/>
          </w:rPr>
          <w:t>urn</w:t>
        </w:r>
        <w:r>
          <w:rPr>
            <w:rFonts w:ascii="Book Antiqua" w:hAnsi="Book Antiqua"/>
          </w:rPr>
          <w:t>ed</w:t>
        </w:r>
        <w:r w:rsidRPr="00A11DDB">
          <w:rPr>
            <w:rFonts w:ascii="Book Antiqua" w:hAnsi="Book Antiqua"/>
          </w:rPr>
          <w:t xml:space="preserve"> on his flashlight </w:t>
        </w:r>
        <w:r>
          <w:rPr>
            <w:rFonts w:ascii="Book Antiqua" w:hAnsi="Book Antiqua"/>
          </w:rPr>
          <w:t>into</w:t>
        </w:r>
        <w:r w:rsidRPr="00A11DDB">
          <w:rPr>
            <w:rFonts w:ascii="Book Antiqua" w:hAnsi="Book Antiqua"/>
          </w:rPr>
          <w:t xml:space="preserve"> the </w:t>
        </w:r>
        <w:proofErr w:type="gramStart"/>
        <w:r w:rsidRPr="00A11DDB">
          <w:rPr>
            <w:rFonts w:ascii="Book Antiqua" w:hAnsi="Book Antiqua"/>
          </w:rPr>
          <w:t>tunne</w:t>
        </w:r>
        <w:r>
          <w:rPr>
            <w:rFonts w:ascii="Book Antiqua" w:hAnsi="Book Antiqua"/>
          </w:rPr>
          <w:t>l</w:t>
        </w:r>
        <w:r w:rsidRPr="00A11DDB">
          <w:rPr>
            <w:rFonts w:ascii="Book Antiqua" w:hAnsi="Book Antiqua"/>
          </w:rPr>
          <w:t>.“</w:t>
        </w:r>
        <w:proofErr w:type="gramEnd"/>
        <w:r>
          <w:rPr>
            <w:rFonts w:ascii="Book Antiqua" w:hAnsi="Book Antiqua"/>
          </w:rPr>
          <w:t xml:space="preserve"> </w:t>
        </w:r>
        <w:r w:rsidRPr="00A11DDB">
          <w:rPr>
            <w:rFonts w:ascii="Book Antiqua" w:hAnsi="Book Antiqua"/>
          </w:rPr>
          <w:t xml:space="preserve">But we </w:t>
        </w:r>
        <w:r>
          <w:rPr>
            <w:rFonts w:ascii="Book Antiqua" w:hAnsi="Book Antiqua"/>
          </w:rPr>
          <w:t xml:space="preserve">must </w:t>
        </w:r>
        <w:r w:rsidRPr="00A11DDB">
          <w:rPr>
            <w:rFonts w:ascii="Book Antiqua" w:hAnsi="Book Antiqua"/>
          </w:rPr>
          <w:t>treat his wound as soon as possible to avoid infection.”</w:t>
        </w:r>
      </w:ins>
    </w:p>
    <w:p w14:paraId="6413915B" w14:textId="77777777" w:rsidR="00852C46" w:rsidRDefault="00852C46" w:rsidP="006D6183">
      <w:pPr>
        <w:pStyle w:val="NormalWeb"/>
        <w:spacing w:before="0" w:beforeAutospacing="0" w:after="200" w:afterAutospacing="0" w:line="276" w:lineRule="auto"/>
        <w:ind w:firstLine="284"/>
        <w:rPr>
          <w:ins w:id="6827" w:author="Yashua Lebowitz" w:date="2024-09-28T19:17:00Z"/>
          <w:rFonts w:ascii="Book Antiqua" w:hAnsi="Book Antiqua"/>
        </w:rPr>
      </w:pPr>
      <w:ins w:id="6828" w:author="Yashua Lebowitz" w:date="2024-09-28T19:17:00Z">
        <w:r w:rsidRPr="00A11DDB">
          <w:rPr>
            <w:rFonts w:ascii="Book Antiqua" w:hAnsi="Book Antiqua"/>
          </w:rPr>
          <w:t xml:space="preserve">Raskin and Hess picked up Lot, supporting him between them. The squad moved with renewed </w:t>
        </w:r>
        <w:proofErr w:type="spellStart"/>
        <w:r>
          <w:rPr>
            <w:rFonts w:ascii="Book Antiqua" w:hAnsi="Book Antiqua"/>
          </w:rPr>
          <w:t>vigor</w:t>
        </w:r>
        <w:proofErr w:type="spellEnd"/>
        <w:r w:rsidRPr="00A11DDB">
          <w:rPr>
            <w:rFonts w:ascii="Book Antiqua" w:hAnsi="Book Antiqua"/>
          </w:rPr>
          <w:t xml:space="preserve"> in the face of their shared goal. In the darkness, they had found their salvation—a hidden escape that promised a chance </w:t>
        </w:r>
        <w:r>
          <w:rPr>
            <w:rFonts w:ascii="Book Antiqua" w:hAnsi="Book Antiqua"/>
          </w:rPr>
          <w:t>of</w:t>
        </w:r>
        <w:r w:rsidRPr="00A11DDB">
          <w:rPr>
            <w:rFonts w:ascii="Book Antiqua" w:hAnsi="Book Antiqua"/>
          </w:rPr>
          <w:t xml:space="preserve"> survival.</w:t>
        </w:r>
      </w:ins>
    </w:p>
    <w:p w14:paraId="640A26FE" w14:textId="2BE9C477" w:rsidR="00325B63" w:rsidDel="00852C46" w:rsidRDefault="00325B63" w:rsidP="006D6183">
      <w:pPr>
        <w:pStyle w:val="Heading1"/>
        <w:ind w:firstLine="284"/>
        <w:rPr>
          <w:del w:id="6829" w:author="Yashua Lebowitz" w:date="2024-09-28T19:17:00Z"/>
          <w:rFonts w:ascii="Book Antiqua" w:hAnsi="Book Antiqua"/>
        </w:rPr>
      </w:pPr>
      <w:del w:id="6830" w:author="Yashua Lebowitz" w:date="2024-09-28T19:17:00Z">
        <w:r w:rsidRPr="00833EEB" w:rsidDel="00852C46">
          <w:rPr>
            <w:rFonts w:ascii="Book Antiqua" w:hAnsi="Book Antiqua"/>
            <w:rPrChange w:id="6831" w:author="mac" w:date="2024-09-27T09:55:00Z">
              <w:rPr/>
            </w:rPrChange>
          </w:rPr>
          <w:delText>Chapter 8</w:delText>
        </w:r>
        <w:bookmarkEnd w:id="6501"/>
      </w:del>
    </w:p>
    <w:p w14:paraId="2D14EBF6" w14:textId="77777777" w:rsidR="00852C46" w:rsidRDefault="00852C46" w:rsidP="006D6183">
      <w:pPr>
        <w:rPr>
          <w:ins w:id="6832" w:author="Yashua Lebowitz" w:date="2024-09-28T19:18:00Z"/>
        </w:rPr>
      </w:pPr>
    </w:p>
    <w:p w14:paraId="0C2A4CAC" w14:textId="77777777" w:rsidR="00852C46" w:rsidRDefault="00852C46" w:rsidP="006D6183">
      <w:pPr>
        <w:rPr>
          <w:ins w:id="6833" w:author="Yashua Lebowitz" w:date="2024-09-28T19:18:00Z"/>
        </w:rPr>
      </w:pPr>
    </w:p>
    <w:p w14:paraId="6BA42DF4" w14:textId="77777777" w:rsidR="00852C46" w:rsidRDefault="00852C46" w:rsidP="006D6183">
      <w:pPr>
        <w:rPr>
          <w:ins w:id="6834" w:author="Yashua Lebowitz" w:date="2024-09-28T19:18:00Z"/>
        </w:rPr>
      </w:pPr>
    </w:p>
    <w:p w14:paraId="74DC9017" w14:textId="77777777" w:rsidR="00852C46" w:rsidRDefault="00852C46" w:rsidP="006D6183">
      <w:pPr>
        <w:rPr>
          <w:ins w:id="6835" w:author="Yashua Lebowitz" w:date="2024-09-28T19:18:00Z"/>
        </w:rPr>
      </w:pPr>
    </w:p>
    <w:p w14:paraId="0BD44A3D" w14:textId="77777777" w:rsidR="00852C46" w:rsidRDefault="00852C46" w:rsidP="006D6183">
      <w:pPr>
        <w:rPr>
          <w:ins w:id="6836" w:author="Yashua Lebowitz" w:date="2024-09-28T19:18:00Z"/>
        </w:rPr>
      </w:pPr>
    </w:p>
    <w:p w14:paraId="6FF684E5" w14:textId="77777777" w:rsidR="00852C46" w:rsidRDefault="00852C46" w:rsidP="006D6183">
      <w:pPr>
        <w:rPr>
          <w:ins w:id="6837" w:author="Yashua Lebowitz" w:date="2024-09-28T19:18:00Z"/>
        </w:rPr>
      </w:pPr>
    </w:p>
    <w:p w14:paraId="141BB9C8" w14:textId="77777777" w:rsidR="00852C46" w:rsidRDefault="00852C46" w:rsidP="006D6183">
      <w:pPr>
        <w:rPr>
          <w:ins w:id="6838" w:author="Yashua Lebowitz" w:date="2024-09-28T19:18:00Z"/>
        </w:rPr>
      </w:pPr>
    </w:p>
    <w:p w14:paraId="4E74282C" w14:textId="77777777" w:rsidR="00852C46" w:rsidRDefault="00852C46" w:rsidP="006D6183">
      <w:pPr>
        <w:rPr>
          <w:ins w:id="6839" w:author="Yashua Lebowitz" w:date="2024-09-28T19:18:00Z"/>
        </w:rPr>
      </w:pPr>
    </w:p>
    <w:p w14:paraId="72412384" w14:textId="77777777" w:rsidR="00852C46" w:rsidRDefault="00852C46" w:rsidP="006D6183">
      <w:pPr>
        <w:rPr>
          <w:ins w:id="6840" w:author="Yashua Lebowitz" w:date="2024-09-28T19:18:00Z"/>
        </w:rPr>
      </w:pPr>
    </w:p>
    <w:p w14:paraId="7C167809" w14:textId="77777777" w:rsidR="00852C46" w:rsidRDefault="00852C46" w:rsidP="006D6183">
      <w:pPr>
        <w:rPr>
          <w:ins w:id="6841" w:author="Yashua Lebowitz" w:date="2024-09-28T19:18:00Z"/>
        </w:rPr>
      </w:pPr>
    </w:p>
    <w:p w14:paraId="4B68D904" w14:textId="77777777" w:rsidR="00852C46" w:rsidRDefault="00852C46" w:rsidP="006D6183">
      <w:pPr>
        <w:rPr>
          <w:ins w:id="6842" w:author="Yashua Lebowitz" w:date="2024-09-28T19:18:00Z"/>
        </w:rPr>
      </w:pPr>
    </w:p>
    <w:p w14:paraId="6CBE7721" w14:textId="77777777" w:rsidR="00852C46" w:rsidRDefault="00852C46" w:rsidP="006D6183">
      <w:pPr>
        <w:rPr>
          <w:ins w:id="6843" w:author="Yashua Lebowitz" w:date="2024-09-28T19:18:00Z"/>
        </w:rPr>
      </w:pPr>
    </w:p>
    <w:p w14:paraId="5C9763A4" w14:textId="77777777" w:rsidR="00852C46" w:rsidRDefault="00852C46" w:rsidP="006D6183">
      <w:pPr>
        <w:rPr>
          <w:ins w:id="6844" w:author="Yashua Lebowitz" w:date="2024-09-28T19:18:00Z"/>
        </w:rPr>
      </w:pPr>
    </w:p>
    <w:p w14:paraId="2DBA6FA9" w14:textId="77777777" w:rsidR="00852C46" w:rsidRDefault="00852C46" w:rsidP="006D6183">
      <w:pPr>
        <w:rPr>
          <w:ins w:id="6845" w:author="Yashua Lebowitz" w:date="2024-09-28T19:18:00Z"/>
        </w:rPr>
      </w:pPr>
    </w:p>
    <w:p w14:paraId="0D11F49A" w14:textId="77777777" w:rsidR="00852C46" w:rsidRDefault="00852C46" w:rsidP="006D6183">
      <w:pPr>
        <w:rPr>
          <w:ins w:id="6846" w:author="Yashua Lebowitz" w:date="2024-09-28T19:18:00Z"/>
        </w:rPr>
      </w:pPr>
    </w:p>
    <w:p w14:paraId="6AA61944" w14:textId="77777777" w:rsidR="00852C46" w:rsidRDefault="00852C46" w:rsidP="006D6183">
      <w:pPr>
        <w:rPr>
          <w:ins w:id="6847" w:author="Yashua Lebowitz" w:date="2024-09-28T20:16:00Z"/>
        </w:rPr>
      </w:pPr>
    </w:p>
    <w:p w14:paraId="7C0E1D6D" w14:textId="77777777" w:rsidR="006A7C0D" w:rsidRDefault="006A7C0D" w:rsidP="006D6183">
      <w:pPr>
        <w:rPr>
          <w:ins w:id="6848" w:author="Yashua Lebowitz" w:date="2024-09-28T20:16:00Z"/>
        </w:rPr>
      </w:pPr>
    </w:p>
    <w:p w14:paraId="55F7CCBC" w14:textId="77777777" w:rsidR="006A7C0D" w:rsidRDefault="006A7C0D" w:rsidP="006D6183">
      <w:pPr>
        <w:rPr>
          <w:ins w:id="6849" w:author="Yashua Lebowitz" w:date="2024-09-28T20:16:00Z"/>
        </w:rPr>
      </w:pPr>
    </w:p>
    <w:p w14:paraId="14A98B7C" w14:textId="77777777" w:rsidR="006A7C0D" w:rsidRDefault="006A7C0D" w:rsidP="006D6183">
      <w:pPr>
        <w:rPr>
          <w:ins w:id="6850" w:author="Yashua Lebowitz" w:date="2024-09-28T20:16:00Z"/>
        </w:rPr>
      </w:pPr>
    </w:p>
    <w:p w14:paraId="39EE8EDA" w14:textId="77777777" w:rsidR="006A7C0D" w:rsidRDefault="006A7C0D" w:rsidP="006D6183">
      <w:pPr>
        <w:rPr>
          <w:ins w:id="6851" w:author="Yashua Lebowitz" w:date="2024-09-28T20:16:00Z"/>
        </w:rPr>
      </w:pPr>
    </w:p>
    <w:p w14:paraId="4A014B16" w14:textId="77777777" w:rsidR="006A7C0D" w:rsidRDefault="006A7C0D" w:rsidP="006D6183">
      <w:pPr>
        <w:rPr>
          <w:ins w:id="6852" w:author="Yashua Lebowitz" w:date="2024-09-28T20:16:00Z"/>
        </w:rPr>
      </w:pPr>
    </w:p>
    <w:p w14:paraId="7486C24D" w14:textId="0E8EAEBC" w:rsidR="00325B63" w:rsidDel="006A7C0D" w:rsidRDefault="00325B63" w:rsidP="006D6183">
      <w:pPr>
        <w:pStyle w:val="Heading1"/>
        <w:ind w:firstLine="284"/>
        <w:rPr>
          <w:del w:id="6853" w:author="Yashua Lebowitz" w:date="2024-09-28T19:17:00Z"/>
          <w:rFonts w:ascii="Book Antiqua" w:hAnsi="Book Antiqua"/>
        </w:rPr>
      </w:pPr>
      <w:del w:id="6854" w:author="Yashua Lebowitz" w:date="2024-09-28T19:17:00Z">
        <w:r w:rsidRPr="00833EEB" w:rsidDel="00852C46">
          <w:rPr>
            <w:rFonts w:ascii="Book Antiqua" w:hAnsi="Book Antiqua"/>
            <w:rPrChange w:id="6855" w:author="mac" w:date="2024-09-27T09:55:00Z">
              <w:rPr/>
            </w:rPrChange>
          </w:rPr>
          <w:tab/>
          <w:delTex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delText>
        </w:r>
      </w:del>
    </w:p>
    <w:p w14:paraId="4201A041" w14:textId="77777777" w:rsidR="006A7C0D" w:rsidRPr="006A7C0D" w:rsidRDefault="006A7C0D">
      <w:pPr>
        <w:rPr>
          <w:ins w:id="6856" w:author="Yashua Lebowitz" w:date="2024-09-28T20:16:00Z"/>
        </w:rPr>
        <w:pPrChange w:id="6857" w:author="Yashua Lebowitz" w:date="2024-09-28T20:16:00Z">
          <w:pPr>
            <w:pStyle w:val="NormalWeb"/>
            <w:spacing w:line="480" w:lineRule="auto"/>
          </w:pPr>
        </w:pPrChange>
      </w:pPr>
    </w:p>
    <w:p w14:paraId="70D8F09E" w14:textId="2001C575" w:rsidR="00325B63" w:rsidRPr="00833EEB" w:rsidDel="00852C46" w:rsidRDefault="00325B63">
      <w:pPr>
        <w:pStyle w:val="NormalWeb"/>
        <w:spacing w:line="276" w:lineRule="auto"/>
        <w:ind w:firstLine="284"/>
        <w:rPr>
          <w:del w:id="6858" w:author="Yashua Lebowitz" w:date="2024-09-28T19:17:00Z"/>
          <w:rFonts w:ascii="Book Antiqua" w:hAnsi="Book Antiqua"/>
          <w:rPrChange w:id="6859" w:author="mac" w:date="2024-09-27T09:55:00Z">
            <w:rPr>
              <w:del w:id="6860" w:author="Yashua Lebowitz" w:date="2024-09-28T19:17:00Z"/>
            </w:rPr>
          </w:rPrChange>
        </w:rPr>
        <w:pPrChange w:id="6861" w:author="Yashua Lebowitz" w:date="2024-09-28T16:42:00Z">
          <w:pPr>
            <w:pStyle w:val="NormalWeb"/>
            <w:spacing w:line="480" w:lineRule="auto"/>
          </w:pPr>
        </w:pPrChange>
      </w:pPr>
      <w:del w:id="6862" w:author="Yashua Lebowitz" w:date="2024-09-28T19:17:00Z">
        <w:r w:rsidRPr="00833EEB" w:rsidDel="00852C46">
          <w:rPr>
            <w:rFonts w:ascii="Book Antiqua" w:hAnsi="Book Antiqua"/>
            <w:rPrChange w:id="6863" w:author="mac" w:date="2024-09-27T09:55:00Z">
              <w:rPr/>
            </w:rPrChange>
          </w:rPr>
          <w:delTex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troops; their silhouettes barely discernible without night vision in the dim moonlight, which made Raskin even mor fearful being unable to see the unknown. </w:delText>
        </w:r>
      </w:del>
    </w:p>
    <w:p w14:paraId="4D93C5EC" w14:textId="60AFBDB8" w:rsidR="00325B63" w:rsidRPr="00833EEB" w:rsidDel="00852C46" w:rsidRDefault="00325B63">
      <w:pPr>
        <w:pStyle w:val="NormalWeb"/>
        <w:spacing w:line="276" w:lineRule="auto"/>
        <w:ind w:firstLine="284"/>
        <w:rPr>
          <w:del w:id="6864" w:author="Yashua Lebowitz" w:date="2024-09-28T19:17:00Z"/>
          <w:rFonts w:ascii="Book Antiqua" w:hAnsi="Book Antiqua"/>
          <w:rPrChange w:id="6865" w:author="mac" w:date="2024-09-27T09:55:00Z">
            <w:rPr>
              <w:del w:id="6866" w:author="Yashua Lebowitz" w:date="2024-09-28T19:17:00Z"/>
            </w:rPr>
          </w:rPrChange>
        </w:rPr>
        <w:pPrChange w:id="6867" w:author="Yashua Lebowitz" w:date="2024-09-28T16:42:00Z">
          <w:pPr>
            <w:pStyle w:val="NormalWeb"/>
            <w:spacing w:line="480" w:lineRule="auto"/>
          </w:pPr>
        </w:pPrChange>
      </w:pPr>
      <w:del w:id="6868" w:author="Yashua Lebowitz" w:date="2024-09-28T19:17:00Z">
        <w:r w:rsidRPr="00833EEB" w:rsidDel="00852C46">
          <w:rPr>
            <w:rFonts w:ascii="Book Antiqua" w:hAnsi="Book Antiqua"/>
            <w:rPrChange w:id="6869" w:author="mac" w:date="2024-09-27T09:55:00Z">
              <w:rPr/>
            </w:rPrChange>
          </w:rPr>
          <w:delText>Sgt. Hess conferred urgently with Lieut. Daniels. Raskin could overhear their low, tense conversation, filled with a sense of desperation. Typically, they would call in an airstrike, but their communications had inexplicably failed.</w:delText>
        </w:r>
      </w:del>
    </w:p>
    <w:p w14:paraId="391CD78F" w14:textId="27428B24" w:rsidR="00325B63" w:rsidRPr="00833EEB" w:rsidDel="00852C46" w:rsidRDefault="00325B63">
      <w:pPr>
        <w:pStyle w:val="NormalWeb"/>
        <w:spacing w:line="276" w:lineRule="auto"/>
        <w:ind w:firstLine="284"/>
        <w:rPr>
          <w:del w:id="6870" w:author="Yashua Lebowitz" w:date="2024-09-28T19:17:00Z"/>
          <w:rFonts w:ascii="Book Antiqua" w:hAnsi="Book Antiqua"/>
          <w:rPrChange w:id="6871" w:author="mac" w:date="2024-09-27T09:55:00Z">
            <w:rPr>
              <w:del w:id="6872" w:author="Yashua Lebowitz" w:date="2024-09-28T19:17:00Z"/>
            </w:rPr>
          </w:rPrChange>
        </w:rPr>
        <w:pPrChange w:id="6873" w:author="Yashua Lebowitz" w:date="2024-09-28T16:42:00Z">
          <w:pPr>
            <w:pStyle w:val="NormalWeb"/>
            <w:spacing w:line="480" w:lineRule="auto"/>
          </w:pPr>
        </w:pPrChange>
      </w:pPr>
      <w:del w:id="6874" w:author="Yashua Lebowitz" w:date="2024-09-28T19:17:00Z">
        <w:r w:rsidRPr="00833EEB" w:rsidDel="00852C46">
          <w:rPr>
            <w:rFonts w:ascii="Book Antiqua" w:hAnsi="Book Antiqua"/>
            <w:rPrChange w:id="6875" w:author="mac" w:date="2024-09-27T09:55:00Z">
              <w:rPr/>
            </w:rPrChange>
          </w:rPr>
          <w:delText>Sgt. Hess moved quietly beside Cpl. Raskin. “Here’s the situation. We’ve got one AT-4 and one Javelin. We need to trick that tank into deploying its countermeasures while the rest of the squad lays down suppressing fire. The lieutenant wants me to take one half of the squad and you the other.”</w:delText>
        </w:r>
      </w:del>
    </w:p>
    <w:p w14:paraId="22866736" w14:textId="4BF193ED" w:rsidR="00325B63" w:rsidRPr="00833EEB" w:rsidDel="00852C46" w:rsidRDefault="00325B63">
      <w:pPr>
        <w:pStyle w:val="NormalWeb"/>
        <w:spacing w:line="276" w:lineRule="auto"/>
        <w:ind w:firstLine="284"/>
        <w:rPr>
          <w:del w:id="6876" w:author="Yashua Lebowitz" w:date="2024-09-28T19:17:00Z"/>
          <w:rFonts w:ascii="Book Antiqua" w:hAnsi="Book Antiqua"/>
          <w:rPrChange w:id="6877" w:author="mac" w:date="2024-09-27T09:55:00Z">
            <w:rPr>
              <w:del w:id="6878" w:author="Yashua Lebowitz" w:date="2024-09-28T19:17:00Z"/>
            </w:rPr>
          </w:rPrChange>
        </w:rPr>
        <w:pPrChange w:id="6879" w:author="Yashua Lebowitz" w:date="2024-09-28T16:42:00Z">
          <w:pPr>
            <w:pStyle w:val="NormalWeb"/>
            <w:spacing w:line="480" w:lineRule="auto"/>
          </w:pPr>
        </w:pPrChange>
      </w:pPr>
      <w:del w:id="6880" w:author="Yashua Lebowitz" w:date="2024-09-28T19:17:00Z">
        <w:r w:rsidRPr="00833EEB" w:rsidDel="00852C46">
          <w:rPr>
            <w:rFonts w:ascii="Book Antiqua" w:hAnsi="Book Antiqua"/>
            <w:rPrChange w:id="6881" w:author="mac" w:date="2024-09-27T09:55:00Z">
              <w:rPr/>
            </w:rPrChange>
          </w:rPr>
          <w:delText>Raskin nodded, swallowing hard. “Understood, Sergeant. What’s the plan?”</w:delText>
        </w:r>
      </w:del>
    </w:p>
    <w:p w14:paraId="1932496D" w14:textId="51877410" w:rsidR="00325B63" w:rsidRPr="00833EEB" w:rsidDel="00852C46" w:rsidRDefault="00325B63">
      <w:pPr>
        <w:pStyle w:val="NormalWeb"/>
        <w:spacing w:line="276" w:lineRule="auto"/>
        <w:ind w:firstLine="284"/>
        <w:rPr>
          <w:del w:id="6882" w:author="Yashua Lebowitz" w:date="2024-09-28T19:17:00Z"/>
          <w:rFonts w:ascii="Book Antiqua" w:hAnsi="Book Antiqua"/>
          <w:rPrChange w:id="6883" w:author="mac" w:date="2024-09-27T09:55:00Z">
            <w:rPr>
              <w:del w:id="6884" w:author="Yashua Lebowitz" w:date="2024-09-28T19:17:00Z"/>
            </w:rPr>
          </w:rPrChange>
        </w:rPr>
        <w:pPrChange w:id="6885" w:author="Yashua Lebowitz" w:date="2024-09-28T16:42:00Z">
          <w:pPr>
            <w:pStyle w:val="NormalWeb"/>
            <w:spacing w:line="480" w:lineRule="auto"/>
          </w:pPr>
        </w:pPrChange>
      </w:pPr>
      <w:del w:id="6886" w:author="Yashua Lebowitz" w:date="2024-09-28T19:17:00Z">
        <w:r w:rsidRPr="00833EEB" w:rsidDel="00852C46">
          <w:rPr>
            <w:rFonts w:ascii="Book Antiqua" w:hAnsi="Book Antiqua"/>
            <w:rPrChange w:id="6887" w:author="mac" w:date="2024-09-27T09:55:00Z">
              <w:rPr/>
            </w:rPrChange>
          </w:rPr>
          <w:lastRenderedPageBreak/>
          <w:delText>“We’ll split up. I’ll take position on the left flank with three men. You take the right with the rest. We’ll fire the AT-4 first to trigger the tank’s countermeasures. As soon as they activate, you hit it with the Javelin. Timing is everything.”</w:delText>
        </w:r>
      </w:del>
    </w:p>
    <w:p w14:paraId="3937A706" w14:textId="46F5E213" w:rsidR="00325B63" w:rsidRPr="00833EEB" w:rsidDel="00852C46" w:rsidRDefault="00325B63">
      <w:pPr>
        <w:pStyle w:val="NormalWeb"/>
        <w:spacing w:line="276" w:lineRule="auto"/>
        <w:ind w:firstLine="284"/>
        <w:rPr>
          <w:del w:id="6888" w:author="Yashua Lebowitz" w:date="2024-09-28T19:17:00Z"/>
          <w:rFonts w:ascii="Book Antiqua" w:hAnsi="Book Antiqua"/>
          <w:rPrChange w:id="6889" w:author="mac" w:date="2024-09-27T09:55:00Z">
            <w:rPr>
              <w:del w:id="6890" w:author="Yashua Lebowitz" w:date="2024-09-28T19:17:00Z"/>
            </w:rPr>
          </w:rPrChange>
        </w:rPr>
        <w:pPrChange w:id="6891" w:author="Yashua Lebowitz" w:date="2024-09-28T16:42:00Z">
          <w:pPr>
            <w:pStyle w:val="NormalWeb"/>
            <w:spacing w:line="480" w:lineRule="auto"/>
          </w:pPr>
        </w:pPrChange>
      </w:pPr>
      <w:del w:id="6892" w:author="Yashua Lebowitz" w:date="2024-09-28T19:17:00Z">
        <w:r w:rsidRPr="00833EEB" w:rsidDel="00852C46">
          <w:rPr>
            <w:rFonts w:ascii="Book Antiqua" w:hAnsi="Book Antiqua"/>
            <w:rPrChange w:id="6893" w:author="mac" w:date="2024-09-27T09:55:00Z">
              <w:rPr/>
            </w:rPrChange>
          </w:rPr>
          <w:delText>Raskin briefed his men, masking his reluctance with feigned enthusiasm to maintain their morale. Despite his inner conflict, he felt the weight of their trust. He handed the Javelin to Bashir, who clung to it tightly, ready to launch at a moment’s notice. Sgt. Hess and his team crawled low, taking position in a burnt-out building opposite their location. The tank’s rumble grew louder, accompanied by the steady march of enemy boots.</w:delText>
        </w:r>
      </w:del>
    </w:p>
    <w:p w14:paraId="270F7583" w14:textId="23704CD5" w:rsidR="00325B63" w:rsidRPr="00833EEB" w:rsidDel="00852C46" w:rsidRDefault="00325B63">
      <w:pPr>
        <w:pStyle w:val="NormalWeb"/>
        <w:spacing w:line="276" w:lineRule="auto"/>
        <w:ind w:firstLine="284"/>
        <w:rPr>
          <w:del w:id="6894" w:author="Yashua Lebowitz" w:date="2024-09-28T19:17:00Z"/>
          <w:rFonts w:ascii="Book Antiqua" w:hAnsi="Book Antiqua"/>
          <w:rPrChange w:id="6895" w:author="mac" w:date="2024-09-27T09:55:00Z">
            <w:rPr>
              <w:del w:id="6896" w:author="Yashua Lebowitz" w:date="2024-09-28T19:17:00Z"/>
            </w:rPr>
          </w:rPrChange>
        </w:rPr>
        <w:pPrChange w:id="6897" w:author="Yashua Lebowitz" w:date="2024-09-28T16:42:00Z">
          <w:pPr>
            <w:pStyle w:val="NormalWeb"/>
            <w:spacing w:line="480" w:lineRule="auto"/>
          </w:pPr>
        </w:pPrChange>
      </w:pPr>
      <w:del w:id="6898" w:author="Yashua Lebowitz" w:date="2024-09-28T19:17:00Z">
        <w:r w:rsidRPr="00833EEB" w:rsidDel="00852C46">
          <w:rPr>
            <w:rFonts w:ascii="Book Antiqua" w:hAnsi="Book Antiqua"/>
            <w:rPrChange w:id="6899" w:author="mac" w:date="2024-09-27T09:55:00Z">
              <w:rPr/>
            </w:rPrChange>
          </w:rPr>
          <w:delText>Cpl. Raskin waited, adrenaline pumping through his veins, anticipating Sgt. Hess’s signal. He gripped his pistol, resolved to fire above the enemy’s heads, conflicted by his reluctance to engage in violence against the Jewish soldiers.</w:delText>
        </w:r>
      </w:del>
    </w:p>
    <w:p w14:paraId="171BDE63" w14:textId="0C0453DE" w:rsidR="00325B63" w:rsidRPr="00833EEB" w:rsidDel="00852C46" w:rsidRDefault="00325B63">
      <w:pPr>
        <w:pStyle w:val="NormalWeb"/>
        <w:spacing w:line="276" w:lineRule="auto"/>
        <w:ind w:firstLine="284"/>
        <w:rPr>
          <w:del w:id="6900" w:author="Yashua Lebowitz" w:date="2024-09-28T19:17:00Z"/>
          <w:rFonts w:ascii="Book Antiqua" w:hAnsi="Book Antiqua"/>
          <w:rPrChange w:id="6901" w:author="mac" w:date="2024-09-27T09:55:00Z">
            <w:rPr>
              <w:del w:id="6902" w:author="Yashua Lebowitz" w:date="2024-09-28T19:17:00Z"/>
            </w:rPr>
          </w:rPrChange>
        </w:rPr>
        <w:pPrChange w:id="6903" w:author="Yashua Lebowitz" w:date="2024-09-28T16:42:00Z">
          <w:pPr>
            <w:pStyle w:val="NormalWeb"/>
            <w:spacing w:line="480" w:lineRule="auto"/>
          </w:pPr>
        </w:pPrChange>
      </w:pPr>
      <w:del w:id="6904" w:author="Yashua Lebowitz" w:date="2024-09-28T19:17:00Z">
        <w:r w:rsidRPr="00833EEB" w:rsidDel="00852C46">
          <w:rPr>
            <w:rFonts w:ascii="Book Antiqua" w:hAnsi="Book Antiqua"/>
            <w:rPrChange w:id="6905" w:author="mac" w:date="2024-09-27T09:55:00Z">
              <w:rPr/>
            </w:rPrChange>
          </w:rPr>
          <w:delText>The AT-4 launcher barked, sending a rocket streaking toward the tank. As predicted, the Merkava’s countermeasures activated, deploying smoke and flares to confuse incoming threats.</w:delText>
        </w:r>
      </w:del>
    </w:p>
    <w:p w14:paraId="232F2D7F" w14:textId="5CD34E31" w:rsidR="00325B63" w:rsidRPr="00833EEB" w:rsidDel="00852C46" w:rsidRDefault="00325B63">
      <w:pPr>
        <w:pStyle w:val="NormalWeb"/>
        <w:spacing w:line="276" w:lineRule="auto"/>
        <w:ind w:firstLine="284"/>
        <w:rPr>
          <w:del w:id="6906" w:author="Yashua Lebowitz" w:date="2024-09-28T19:17:00Z"/>
          <w:rFonts w:ascii="Book Antiqua" w:hAnsi="Book Antiqua"/>
          <w:rPrChange w:id="6907" w:author="mac" w:date="2024-09-27T09:55:00Z">
            <w:rPr>
              <w:del w:id="6908" w:author="Yashua Lebowitz" w:date="2024-09-28T19:17:00Z"/>
            </w:rPr>
          </w:rPrChange>
        </w:rPr>
        <w:pPrChange w:id="6909" w:author="Yashua Lebowitz" w:date="2024-09-28T16:42:00Z">
          <w:pPr>
            <w:pStyle w:val="NormalWeb"/>
            <w:spacing w:line="480" w:lineRule="auto"/>
          </w:pPr>
        </w:pPrChange>
      </w:pPr>
      <w:del w:id="6910" w:author="Yashua Lebowitz" w:date="2024-09-28T19:17:00Z">
        <w:r w:rsidRPr="00833EEB" w:rsidDel="00852C46">
          <w:rPr>
            <w:rFonts w:ascii="Book Antiqua" w:hAnsi="Book Antiqua"/>
            <w:rPrChange w:id="6911" w:author="mac" w:date="2024-09-27T09:55:00Z">
              <w:rPr/>
            </w:rPrChange>
          </w:rPr>
          <w:delText>“Now, Raskin!” Hess shouted.</w:delText>
        </w:r>
      </w:del>
    </w:p>
    <w:p w14:paraId="63F11715" w14:textId="04F4B39E" w:rsidR="00325B63" w:rsidRPr="00833EEB" w:rsidDel="00852C46" w:rsidRDefault="00325B63">
      <w:pPr>
        <w:pStyle w:val="NormalWeb"/>
        <w:spacing w:line="276" w:lineRule="auto"/>
        <w:ind w:firstLine="284"/>
        <w:rPr>
          <w:del w:id="6912" w:author="Yashua Lebowitz" w:date="2024-09-28T19:17:00Z"/>
          <w:rFonts w:ascii="Book Antiqua" w:hAnsi="Book Antiqua"/>
          <w:rPrChange w:id="6913" w:author="mac" w:date="2024-09-27T09:55:00Z">
            <w:rPr>
              <w:del w:id="6914" w:author="Yashua Lebowitz" w:date="2024-09-28T19:17:00Z"/>
            </w:rPr>
          </w:rPrChange>
        </w:rPr>
        <w:pPrChange w:id="6915" w:author="Yashua Lebowitz" w:date="2024-09-28T16:42:00Z">
          <w:pPr>
            <w:pStyle w:val="NormalWeb"/>
            <w:spacing w:line="480" w:lineRule="auto"/>
          </w:pPr>
        </w:pPrChange>
      </w:pPr>
      <w:del w:id="6916" w:author="Yashua Lebowitz" w:date="2024-09-28T19:17:00Z">
        <w:r w:rsidRPr="00833EEB" w:rsidDel="00852C46">
          <w:rPr>
            <w:rFonts w:ascii="Book Antiqua" w:hAnsi="Book Antiqua"/>
            <w:rPrChange w:id="6917" w:author="mac" w:date="2024-09-27T09:55:00Z">
              <w:rPr/>
            </w:rPrChange>
          </w:rPr>
          <w:delText>“Bashir, engage the target.”</w:delText>
        </w:r>
      </w:del>
    </w:p>
    <w:p w14:paraId="330F7871" w14:textId="75AADC87" w:rsidR="00325B63" w:rsidRPr="00833EEB" w:rsidDel="00852C46" w:rsidRDefault="00325B63">
      <w:pPr>
        <w:pStyle w:val="NormalWeb"/>
        <w:spacing w:line="276" w:lineRule="auto"/>
        <w:ind w:firstLine="284"/>
        <w:rPr>
          <w:del w:id="6918" w:author="Yashua Lebowitz" w:date="2024-09-28T19:17:00Z"/>
          <w:rFonts w:ascii="Book Antiqua" w:hAnsi="Book Antiqua"/>
          <w:rPrChange w:id="6919" w:author="mac" w:date="2024-09-27T09:55:00Z">
            <w:rPr>
              <w:del w:id="6920" w:author="Yashua Lebowitz" w:date="2024-09-28T19:17:00Z"/>
            </w:rPr>
          </w:rPrChange>
        </w:rPr>
        <w:pPrChange w:id="6921" w:author="Yashua Lebowitz" w:date="2024-09-28T16:42:00Z">
          <w:pPr>
            <w:pStyle w:val="NormalWeb"/>
            <w:spacing w:line="480" w:lineRule="auto"/>
          </w:pPr>
        </w:pPrChange>
      </w:pPr>
      <w:del w:id="6922" w:author="Yashua Lebowitz" w:date="2024-09-28T19:17:00Z">
        <w:r w:rsidRPr="00833EEB" w:rsidDel="00852C46">
          <w:rPr>
            <w:rFonts w:ascii="Book Antiqua" w:hAnsi="Book Antiqua"/>
            <w:rPrChange w:id="6923" w:author="mac" w:date="2024-09-27T09:55:00Z">
              <w:rPr/>
            </w:rPrChange>
          </w:rPr>
          <w:delTex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delText>
        </w:r>
      </w:del>
    </w:p>
    <w:p w14:paraId="738C4B88" w14:textId="109A2C58" w:rsidR="00325B63" w:rsidRPr="00833EEB" w:rsidDel="00852C46" w:rsidRDefault="00325B63">
      <w:pPr>
        <w:pStyle w:val="NormalWeb"/>
        <w:spacing w:line="276" w:lineRule="auto"/>
        <w:ind w:firstLine="284"/>
        <w:rPr>
          <w:del w:id="6924" w:author="Yashua Lebowitz" w:date="2024-09-28T19:17:00Z"/>
          <w:rFonts w:ascii="Book Antiqua" w:hAnsi="Book Antiqua"/>
          <w:rPrChange w:id="6925" w:author="mac" w:date="2024-09-27T09:55:00Z">
            <w:rPr>
              <w:del w:id="6926" w:author="Yashua Lebowitz" w:date="2024-09-28T19:17:00Z"/>
            </w:rPr>
          </w:rPrChange>
        </w:rPr>
        <w:pPrChange w:id="6927" w:author="Yashua Lebowitz" w:date="2024-09-28T16:42:00Z">
          <w:pPr>
            <w:pStyle w:val="NormalWeb"/>
            <w:spacing w:line="480" w:lineRule="auto"/>
          </w:pPr>
        </w:pPrChange>
      </w:pPr>
      <w:del w:id="6928" w:author="Yashua Lebowitz" w:date="2024-09-28T19:17:00Z">
        <w:r w:rsidRPr="00833EEB" w:rsidDel="00852C46">
          <w:rPr>
            <w:rFonts w:ascii="Book Antiqua" w:hAnsi="Book Antiqua"/>
            <w:rPrChange w:id="6929" w:author="mac" w:date="2024-09-27T09:55:00Z">
              <w:rPr/>
            </w:rPrChange>
          </w:rPr>
          <w:delText>“Suppressing fire, now!” Raskin commanded, his men opening up with their rifles and the squad's M249 SAW, pinning down the infantry accompanying the tank with a spray of bullets that had them completely caught off guard.</w:delText>
        </w:r>
      </w:del>
    </w:p>
    <w:p w14:paraId="683AA15B" w14:textId="7B4CC3BF" w:rsidR="00325B63" w:rsidRPr="00833EEB" w:rsidDel="00852C46" w:rsidRDefault="00325B63">
      <w:pPr>
        <w:pStyle w:val="NormalWeb"/>
        <w:spacing w:line="276" w:lineRule="auto"/>
        <w:ind w:firstLine="284"/>
        <w:rPr>
          <w:del w:id="6930" w:author="Yashua Lebowitz" w:date="2024-09-28T19:17:00Z"/>
          <w:rFonts w:ascii="Book Antiqua" w:hAnsi="Book Antiqua"/>
          <w:rPrChange w:id="6931" w:author="mac" w:date="2024-09-27T09:55:00Z">
            <w:rPr>
              <w:del w:id="6932" w:author="Yashua Lebowitz" w:date="2024-09-28T19:17:00Z"/>
            </w:rPr>
          </w:rPrChange>
        </w:rPr>
        <w:pPrChange w:id="6933" w:author="Yashua Lebowitz" w:date="2024-09-28T16:42:00Z">
          <w:pPr>
            <w:pStyle w:val="NormalWeb"/>
            <w:spacing w:line="480" w:lineRule="auto"/>
          </w:pPr>
        </w:pPrChange>
      </w:pPr>
      <w:del w:id="6934" w:author="Yashua Lebowitz" w:date="2024-09-28T19:17:00Z">
        <w:r w:rsidRPr="00833EEB" w:rsidDel="00852C46">
          <w:rPr>
            <w:rFonts w:ascii="Book Antiqua" w:hAnsi="Book Antiqua"/>
            <w:rPrChange w:id="6935" w:author="mac" w:date="2024-09-27T09:55:00Z">
              <w:rPr/>
            </w:rPrChange>
          </w:rPr>
          <w:delText>The tank smoldered, its turret lifeless. The enemy infantry, stunned by the loss of their armored support, initially hesitated. But they quickly recovered and began returning fire with fierce intensity, their numbers making the situation dire for Raskin's squad.</w:delText>
        </w:r>
      </w:del>
    </w:p>
    <w:p w14:paraId="2C4D1120" w14:textId="46139197" w:rsidR="00325B63" w:rsidRPr="00833EEB" w:rsidDel="00852C46" w:rsidRDefault="00325B63">
      <w:pPr>
        <w:pStyle w:val="NormalWeb"/>
        <w:spacing w:line="276" w:lineRule="auto"/>
        <w:ind w:firstLine="284"/>
        <w:rPr>
          <w:del w:id="6936" w:author="Yashua Lebowitz" w:date="2024-09-28T19:17:00Z"/>
          <w:rFonts w:ascii="Book Antiqua" w:hAnsi="Book Antiqua"/>
          <w:rPrChange w:id="6937" w:author="mac" w:date="2024-09-27T09:55:00Z">
            <w:rPr>
              <w:del w:id="6938" w:author="Yashua Lebowitz" w:date="2024-09-28T19:17:00Z"/>
            </w:rPr>
          </w:rPrChange>
        </w:rPr>
        <w:pPrChange w:id="6939" w:author="Yashua Lebowitz" w:date="2024-09-28T16:42:00Z">
          <w:pPr>
            <w:pStyle w:val="NormalWeb"/>
            <w:spacing w:line="480" w:lineRule="auto"/>
          </w:pPr>
        </w:pPrChange>
      </w:pPr>
      <w:del w:id="6940" w:author="Yashua Lebowitz" w:date="2024-09-28T19:17:00Z">
        <w:r w:rsidRPr="00833EEB" w:rsidDel="00852C46">
          <w:rPr>
            <w:rFonts w:ascii="Book Antiqua" w:hAnsi="Book Antiqua"/>
            <w:rPrChange w:id="6941" w:author="mac" w:date="2024-09-27T09:55:00Z">
              <w:rPr/>
            </w:rPrChange>
          </w:rPr>
          <w:delText xml:space="preserve">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delText>
        </w:r>
        <w:r w:rsidRPr="00833EEB" w:rsidDel="00852C46">
          <w:rPr>
            <w:rFonts w:ascii="Book Antiqua" w:hAnsi="Book Antiqua"/>
            <w:rPrChange w:id="6942" w:author="mac" w:date="2024-09-27T09:55:00Z">
              <w:rPr/>
            </w:rPrChange>
          </w:rPr>
          <w:lastRenderedPageBreak/>
          <w:delText xml:space="preserve">whose death was a sacrifice to the gods of the new world order imposing itself on a peaceful people. Raskin then took Bashir’s night vision goggles so he wouldn’t be clueless as to the enemy’s position. </w:delText>
        </w:r>
      </w:del>
    </w:p>
    <w:p w14:paraId="2396D623" w14:textId="622BE25A" w:rsidR="00325B63" w:rsidRPr="00833EEB" w:rsidDel="00852C46" w:rsidRDefault="00325B63">
      <w:pPr>
        <w:pStyle w:val="NormalWeb"/>
        <w:spacing w:line="276" w:lineRule="auto"/>
        <w:ind w:firstLine="284"/>
        <w:rPr>
          <w:del w:id="6943" w:author="Yashua Lebowitz" w:date="2024-09-28T19:17:00Z"/>
          <w:rFonts w:ascii="Book Antiqua" w:hAnsi="Book Antiqua"/>
          <w:rPrChange w:id="6944" w:author="mac" w:date="2024-09-27T09:55:00Z">
            <w:rPr>
              <w:del w:id="6945" w:author="Yashua Lebowitz" w:date="2024-09-28T19:17:00Z"/>
            </w:rPr>
          </w:rPrChange>
        </w:rPr>
        <w:pPrChange w:id="6946" w:author="Yashua Lebowitz" w:date="2024-09-28T16:42:00Z">
          <w:pPr>
            <w:pStyle w:val="NormalWeb"/>
            <w:spacing w:line="480" w:lineRule="auto"/>
          </w:pPr>
        </w:pPrChange>
      </w:pPr>
      <w:del w:id="6947" w:author="Yashua Lebowitz" w:date="2024-09-28T19:17:00Z">
        <w:r w:rsidRPr="00833EEB" w:rsidDel="00852C46">
          <w:rPr>
            <w:rFonts w:ascii="Book Antiqua" w:hAnsi="Book Antiqua"/>
            <w:rPrChange w:id="6948" w:author="mac" w:date="2024-09-27T09:55:00Z">
              <w:rPr/>
            </w:rPrChange>
          </w:rPr>
          <w:delText>Sgt. Hess, meanwhile, had maneuvered his team into a perfect flanking position. With the enemy focused on Raskin’s squad, Hess’s team opened fire from the side, catching the enemy column by surprise. The sudden onslaught threw the enemy into disarray, their formation crumbling under the unexpected assault.</w:delText>
        </w:r>
      </w:del>
    </w:p>
    <w:p w14:paraId="6CA1CA90" w14:textId="75D8FD06" w:rsidR="00325B63" w:rsidRPr="00833EEB" w:rsidDel="00852C46" w:rsidRDefault="00325B63">
      <w:pPr>
        <w:pStyle w:val="NormalWeb"/>
        <w:spacing w:line="276" w:lineRule="auto"/>
        <w:ind w:firstLine="284"/>
        <w:rPr>
          <w:del w:id="6949" w:author="Yashua Lebowitz" w:date="2024-09-28T19:17:00Z"/>
          <w:rFonts w:ascii="Book Antiqua" w:hAnsi="Book Antiqua"/>
          <w:rPrChange w:id="6950" w:author="mac" w:date="2024-09-27T09:55:00Z">
            <w:rPr>
              <w:del w:id="6951" w:author="Yashua Lebowitz" w:date="2024-09-28T19:17:00Z"/>
            </w:rPr>
          </w:rPrChange>
        </w:rPr>
        <w:pPrChange w:id="6952" w:author="Yashua Lebowitz" w:date="2024-09-28T16:42:00Z">
          <w:pPr>
            <w:pStyle w:val="NormalWeb"/>
            <w:spacing w:line="480" w:lineRule="auto"/>
          </w:pPr>
        </w:pPrChange>
      </w:pPr>
      <w:del w:id="6953" w:author="Yashua Lebowitz" w:date="2024-09-28T19:17:00Z">
        <w:r w:rsidRPr="00833EEB" w:rsidDel="00852C46">
          <w:rPr>
            <w:rFonts w:ascii="Book Antiqua" w:hAnsi="Book Antiqua"/>
            <w:rPrChange w:id="6954" w:author="mac" w:date="2024-09-27T09:55:00Z">
              <w:rPr/>
            </w:rPrChange>
          </w:rPr>
          <w:delText>“Push forward!” Hess ordered. “Keep up the pressure!”</w:delText>
        </w:r>
      </w:del>
    </w:p>
    <w:p w14:paraId="15E4EBF4" w14:textId="7A9689D0" w:rsidR="00325B63" w:rsidRPr="00833EEB" w:rsidDel="00852C46" w:rsidRDefault="00325B63">
      <w:pPr>
        <w:pStyle w:val="NormalWeb"/>
        <w:spacing w:line="276" w:lineRule="auto"/>
        <w:ind w:firstLine="284"/>
        <w:rPr>
          <w:del w:id="6955" w:author="Yashua Lebowitz" w:date="2024-09-28T19:17:00Z"/>
          <w:rFonts w:ascii="Book Antiqua" w:hAnsi="Book Antiqua"/>
          <w:rPrChange w:id="6956" w:author="mac" w:date="2024-09-27T09:55:00Z">
            <w:rPr>
              <w:del w:id="6957" w:author="Yashua Lebowitz" w:date="2024-09-28T19:17:00Z"/>
            </w:rPr>
          </w:rPrChange>
        </w:rPr>
        <w:pPrChange w:id="6958" w:author="Yashua Lebowitz" w:date="2024-09-28T16:42:00Z">
          <w:pPr>
            <w:pStyle w:val="NormalWeb"/>
            <w:spacing w:line="480" w:lineRule="auto"/>
          </w:pPr>
        </w:pPrChange>
      </w:pPr>
      <w:del w:id="6959" w:author="Yashua Lebowitz" w:date="2024-09-28T19:17:00Z">
        <w:r w:rsidRPr="00833EEB" w:rsidDel="00852C46">
          <w:rPr>
            <w:rFonts w:ascii="Book Antiqua" w:hAnsi="Book Antiqua"/>
            <w:rPrChange w:id="6960" w:author="mac" w:date="2024-09-27T09:55:00Z">
              <w:rPr/>
            </w:rPrChange>
          </w:rPr>
          <w:delText xml:space="preserve">Raskin led his half of the squad, moving from cover to cover, systematically engaging the disoriented enemy soldiers. Despite their numerical disadvantage, the squad utilized the urban terrain to their advantage, exploiting every bit of cover. </w:delText>
        </w:r>
      </w:del>
    </w:p>
    <w:p w14:paraId="0A3CAA03" w14:textId="22F140BF" w:rsidR="00325B63" w:rsidRPr="00833EEB" w:rsidDel="00852C46" w:rsidRDefault="00325B63">
      <w:pPr>
        <w:pStyle w:val="NormalWeb"/>
        <w:spacing w:line="276" w:lineRule="auto"/>
        <w:ind w:firstLine="284"/>
        <w:rPr>
          <w:del w:id="6961" w:author="Yashua Lebowitz" w:date="2024-09-28T19:17:00Z"/>
          <w:rFonts w:ascii="Book Antiqua" w:hAnsi="Book Antiqua"/>
          <w:rPrChange w:id="6962" w:author="mac" w:date="2024-09-27T09:55:00Z">
            <w:rPr>
              <w:del w:id="6963" w:author="Yashua Lebowitz" w:date="2024-09-28T19:17:00Z"/>
            </w:rPr>
          </w:rPrChange>
        </w:rPr>
        <w:pPrChange w:id="6964" w:author="Yashua Lebowitz" w:date="2024-09-28T16:42:00Z">
          <w:pPr>
            <w:pStyle w:val="NormalWeb"/>
            <w:spacing w:line="480" w:lineRule="auto"/>
          </w:pPr>
        </w:pPrChange>
      </w:pPr>
      <w:del w:id="6965" w:author="Yashua Lebowitz" w:date="2024-09-28T19:17:00Z">
        <w:r w:rsidRPr="00833EEB" w:rsidDel="00852C46">
          <w:rPr>
            <w:rFonts w:ascii="Book Antiqua" w:hAnsi="Book Antiqua"/>
            <w:rPrChange w:id="6966" w:author="mac" w:date="2024-09-27T09:55:00Z">
              <w:rPr/>
            </w:rPrChange>
          </w:rPr>
          <w:delText>The firefight was brutal and intense. The squad worked seamlessly together, but the sheer volume of return fire from the enemy was overwhelming. Sgt. Hess and his team managed to ambush a flanking maneuver by the enemy, buying crucial time.</w:delText>
        </w:r>
      </w:del>
    </w:p>
    <w:p w14:paraId="5452FBAC" w14:textId="6C1B3F80" w:rsidR="00325B63" w:rsidRPr="00833EEB" w:rsidDel="00852C46" w:rsidRDefault="00325B63">
      <w:pPr>
        <w:pStyle w:val="NormalWeb"/>
        <w:spacing w:line="276" w:lineRule="auto"/>
        <w:ind w:firstLine="284"/>
        <w:rPr>
          <w:del w:id="6967" w:author="Yashua Lebowitz" w:date="2024-09-28T19:17:00Z"/>
          <w:rFonts w:ascii="Book Antiqua" w:hAnsi="Book Antiqua"/>
          <w:rPrChange w:id="6968" w:author="mac" w:date="2024-09-27T09:55:00Z">
            <w:rPr>
              <w:del w:id="6969" w:author="Yashua Lebowitz" w:date="2024-09-28T19:17:00Z"/>
            </w:rPr>
          </w:rPrChange>
        </w:rPr>
        <w:pPrChange w:id="6970" w:author="Yashua Lebowitz" w:date="2024-09-28T16:42:00Z">
          <w:pPr>
            <w:pStyle w:val="NormalWeb"/>
            <w:spacing w:line="480" w:lineRule="auto"/>
          </w:pPr>
        </w:pPrChange>
      </w:pPr>
      <w:del w:id="6971" w:author="Yashua Lebowitz" w:date="2024-09-28T19:17:00Z">
        <w:r w:rsidRPr="00833EEB" w:rsidDel="00852C46">
          <w:rPr>
            <w:rFonts w:ascii="Book Antiqua" w:hAnsi="Book Antiqua"/>
            <w:rPrChange w:id="6972" w:author="mac" w:date="2024-09-27T09:55:00Z">
              <w:rPr/>
            </w:rPrChange>
          </w:rPr>
          <w:delText>The enemy, now under fire from two sides, began to falter. The combined firepower and tactical positioning of Raskin and Hess’s squads created a lethal crossfire. The enemy infantry, realizing their untenable position, started to retreat, their advance broken.</w:delText>
        </w:r>
      </w:del>
    </w:p>
    <w:p w14:paraId="0E8DD35F" w14:textId="27DF42DB" w:rsidR="00325B63" w:rsidRPr="00833EEB" w:rsidDel="00852C46" w:rsidRDefault="00325B63">
      <w:pPr>
        <w:pStyle w:val="NormalWeb"/>
        <w:spacing w:line="276" w:lineRule="auto"/>
        <w:ind w:firstLine="284"/>
        <w:rPr>
          <w:del w:id="6973" w:author="Yashua Lebowitz" w:date="2024-09-28T19:17:00Z"/>
          <w:rFonts w:ascii="Book Antiqua" w:hAnsi="Book Antiqua"/>
          <w:rPrChange w:id="6974" w:author="mac" w:date="2024-09-27T09:55:00Z">
            <w:rPr>
              <w:del w:id="6975" w:author="Yashua Lebowitz" w:date="2024-09-28T19:17:00Z"/>
            </w:rPr>
          </w:rPrChange>
        </w:rPr>
        <w:pPrChange w:id="6976" w:author="Yashua Lebowitz" w:date="2024-09-28T16:42:00Z">
          <w:pPr>
            <w:pStyle w:val="NormalWeb"/>
            <w:spacing w:line="480" w:lineRule="auto"/>
          </w:pPr>
        </w:pPrChange>
      </w:pPr>
      <w:del w:id="6977" w:author="Yashua Lebowitz" w:date="2024-09-28T19:17:00Z">
        <w:r w:rsidRPr="00833EEB" w:rsidDel="00852C46">
          <w:rPr>
            <w:rFonts w:ascii="Book Antiqua" w:hAnsi="Book Antiqua"/>
            <w:rPrChange w:id="6978" w:author="mac" w:date="2024-09-27T09:55:00Z">
              <w:rPr/>
            </w:rPrChange>
          </w:rPr>
          <w:delText>After what felt like an eternity, the gunfire ceased. The squad stood amidst the wreckage, breathless and victorious. The silence of the aftermath hung heavily in the air, the flickering flames of the battlefield casting long shadows over the weary soldiers.</w:delText>
        </w:r>
      </w:del>
    </w:p>
    <w:p w14:paraId="71F2ADD6" w14:textId="21C0EFBD" w:rsidR="00325B63" w:rsidRPr="00833EEB" w:rsidDel="00852C46" w:rsidRDefault="00325B63">
      <w:pPr>
        <w:pStyle w:val="NormalWeb"/>
        <w:spacing w:line="276" w:lineRule="auto"/>
        <w:ind w:firstLine="284"/>
        <w:rPr>
          <w:del w:id="6979" w:author="Yashua Lebowitz" w:date="2024-09-28T19:17:00Z"/>
          <w:rFonts w:ascii="Book Antiqua" w:hAnsi="Book Antiqua"/>
          <w:rPrChange w:id="6980" w:author="mac" w:date="2024-09-27T09:55:00Z">
            <w:rPr>
              <w:del w:id="6981" w:author="Yashua Lebowitz" w:date="2024-09-28T19:17:00Z"/>
            </w:rPr>
          </w:rPrChange>
        </w:rPr>
        <w:pPrChange w:id="6982" w:author="Yashua Lebowitz" w:date="2024-09-28T16:42:00Z">
          <w:pPr>
            <w:pStyle w:val="NormalWeb"/>
            <w:spacing w:line="480" w:lineRule="auto"/>
          </w:pPr>
        </w:pPrChange>
      </w:pPr>
      <w:del w:id="6983" w:author="Yashua Lebowitz" w:date="2024-09-28T19:17:00Z">
        <w:r w:rsidRPr="00833EEB" w:rsidDel="00852C46">
          <w:rPr>
            <w:rFonts w:ascii="Book Antiqua" w:hAnsi="Book Antiqua"/>
            <w:rPrChange w:id="6984" w:author="mac" w:date="2024-09-27T09:55:00Z">
              <w:rPr/>
            </w:rPrChange>
          </w:rPr>
          <w:delText>Sgt. Hess stood with a sullen look on his face as he looked down on the body of Bashir. “I was only going to take ten percent of his spoils,” he muttered bitterly. “I didn’t give him permission to die, goddammit.” He kicked at the dirt; frustration evident in his every move. Hess checked the radio again in an attempt to call in a medevac, but there was still no response from command.</w:delText>
        </w:r>
      </w:del>
    </w:p>
    <w:p w14:paraId="0603F224" w14:textId="53A0704E" w:rsidR="00325B63" w:rsidRPr="00833EEB" w:rsidDel="00852C46" w:rsidRDefault="00325B63">
      <w:pPr>
        <w:pStyle w:val="NormalWeb"/>
        <w:spacing w:line="276" w:lineRule="auto"/>
        <w:ind w:firstLine="284"/>
        <w:rPr>
          <w:del w:id="6985" w:author="Yashua Lebowitz" w:date="2024-09-28T19:17:00Z"/>
          <w:rFonts w:ascii="Book Antiqua" w:hAnsi="Book Antiqua"/>
          <w:rPrChange w:id="6986" w:author="mac" w:date="2024-09-27T09:55:00Z">
            <w:rPr>
              <w:del w:id="6987" w:author="Yashua Lebowitz" w:date="2024-09-28T19:17:00Z"/>
            </w:rPr>
          </w:rPrChange>
        </w:rPr>
        <w:pPrChange w:id="6988" w:author="Yashua Lebowitz" w:date="2024-09-28T16:42:00Z">
          <w:pPr>
            <w:pStyle w:val="NormalWeb"/>
            <w:spacing w:line="480" w:lineRule="auto"/>
          </w:pPr>
        </w:pPrChange>
      </w:pPr>
      <w:del w:id="6989" w:author="Yashua Lebowitz" w:date="2024-09-28T19:17:00Z">
        <w:r w:rsidRPr="00833EEB" w:rsidDel="00852C46">
          <w:rPr>
            <w:rFonts w:ascii="Book Antiqua" w:hAnsi="Book Antiqua"/>
            <w:rPrChange w:id="6990" w:author="mac" w:date="2024-09-27T09:55:00Z">
              <w:rPr/>
            </w:rPrChange>
          </w:rPr>
          <w:delText xml:space="preserve">Some of the IDF were wounded. Their groans and pain filled Raskin’s ears with an ocean of sorrow. </w:delText>
        </w:r>
      </w:del>
    </w:p>
    <w:p w14:paraId="606D0B3E" w14:textId="45E1F956" w:rsidR="00325B63" w:rsidRPr="00833EEB" w:rsidDel="00852C46" w:rsidRDefault="00325B63">
      <w:pPr>
        <w:pStyle w:val="NormalWeb"/>
        <w:spacing w:line="276" w:lineRule="auto"/>
        <w:ind w:firstLine="284"/>
        <w:rPr>
          <w:del w:id="6991" w:author="Yashua Lebowitz" w:date="2024-09-28T19:17:00Z"/>
          <w:rFonts w:ascii="Book Antiqua" w:hAnsi="Book Antiqua"/>
          <w:rPrChange w:id="6992" w:author="mac" w:date="2024-09-27T09:55:00Z">
            <w:rPr>
              <w:del w:id="6993" w:author="Yashua Lebowitz" w:date="2024-09-28T19:17:00Z"/>
            </w:rPr>
          </w:rPrChange>
        </w:rPr>
        <w:pPrChange w:id="6994" w:author="Yashua Lebowitz" w:date="2024-09-28T16:42:00Z">
          <w:pPr>
            <w:pStyle w:val="NormalWeb"/>
            <w:spacing w:line="480" w:lineRule="auto"/>
          </w:pPr>
        </w:pPrChange>
      </w:pPr>
      <w:del w:id="6995" w:author="Yashua Lebowitz" w:date="2024-09-28T19:17:00Z">
        <w:r w:rsidRPr="00833EEB" w:rsidDel="00852C46">
          <w:rPr>
            <w:rFonts w:ascii="Book Antiqua" w:hAnsi="Book Antiqua"/>
            <w:rPrChange w:id="6996" w:author="mac" w:date="2024-09-27T09:55:00Z">
              <w:rPr/>
            </w:rPrChange>
          </w:rPr>
          <w:delText xml:space="preserve">“I have orders from command to not take prisoners,” said Lieutenant Daniels stoically. “So put them to sleep as humane as possible like you would a dog or horse or something. One quick shot to the head and that’s good. Don’t torture them, I’m not bloodthirsty.” </w:delText>
        </w:r>
      </w:del>
    </w:p>
    <w:p w14:paraId="52554441" w14:textId="42374497" w:rsidR="00325B63" w:rsidRPr="00833EEB" w:rsidDel="00852C46" w:rsidRDefault="00325B63">
      <w:pPr>
        <w:pStyle w:val="NormalWeb"/>
        <w:spacing w:line="276" w:lineRule="auto"/>
        <w:ind w:firstLine="284"/>
        <w:rPr>
          <w:del w:id="6997" w:author="Yashua Lebowitz" w:date="2024-09-28T19:17:00Z"/>
          <w:rFonts w:ascii="Book Antiqua" w:hAnsi="Book Antiqua"/>
          <w:rPrChange w:id="6998" w:author="mac" w:date="2024-09-27T09:55:00Z">
            <w:rPr>
              <w:del w:id="6999" w:author="Yashua Lebowitz" w:date="2024-09-28T19:17:00Z"/>
            </w:rPr>
          </w:rPrChange>
        </w:rPr>
        <w:pPrChange w:id="7000" w:author="Yashua Lebowitz" w:date="2024-09-28T16:42:00Z">
          <w:pPr>
            <w:pStyle w:val="NormalWeb"/>
            <w:spacing w:line="480" w:lineRule="auto"/>
          </w:pPr>
        </w:pPrChange>
      </w:pPr>
      <w:del w:id="7001" w:author="Yashua Lebowitz" w:date="2024-09-28T19:17:00Z">
        <w:r w:rsidRPr="00833EEB" w:rsidDel="00852C46">
          <w:rPr>
            <w:rFonts w:ascii="Book Antiqua" w:hAnsi="Book Antiqua"/>
            <w:rPrChange w:id="7002" w:author="mac" w:date="2024-09-27T09:55:00Z">
              <w:rPr/>
            </w:rPrChange>
          </w:rPr>
          <w:lastRenderedPageBreak/>
          <w:delText xml:space="preserve">Shots echoed off the surrounding buildings as the wounded IDF were shot. </w:delText>
        </w:r>
      </w:del>
    </w:p>
    <w:p w14:paraId="2C285FAF" w14:textId="428E2B06" w:rsidR="00325B63" w:rsidRPr="00833EEB" w:rsidDel="00852C46" w:rsidRDefault="00325B63">
      <w:pPr>
        <w:pStyle w:val="NormalWeb"/>
        <w:spacing w:line="276" w:lineRule="auto"/>
        <w:ind w:firstLine="284"/>
        <w:rPr>
          <w:del w:id="7003" w:author="Yashua Lebowitz" w:date="2024-09-28T19:17:00Z"/>
          <w:rFonts w:ascii="Book Antiqua" w:hAnsi="Book Antiqua"/>
          <w:rPrChange w:id="7004" w:author="mac" w:date="2024-09-27T09:55:00Z">
            <w:rPr>
              <w:del w:id="7005" w:author="Yashua Lebowitz" w:date="2024-09-28T19:17:00Z"/>
            </w:rPr>
          </w:rPrChange>
        </w:rPr>
        <w:pPrChange w:id="7006" w:author="Yashua Lebowitz" w:date="2024-09-28T16:42:00Z">
          <w:pPr>
            <w:pStyle w:val="NormalWeb"/>
            <w:spacing w:line="480" w:lineRule="auto"/>
          </w:pPr>
        </w:pPrChange>
      </w:pPr>
      <w:del w:id="7007" w:author="Yashua Lebowitz" w:date="2024-09-28T19:17:00Z">
        <w:r w:rsidRPr="00833EEB" w:rsidDel="00852C46">
          <w:rPr>
            <w:rFonts w:ascii="Book Antiqua" w:hAnsi="Book Antiqua"/>
            <w:rPrChange w:id="7008" w:author="mac" w:date="2024-09-27T09:55:00Z">
              <w:rPr/>
            </w:rPrChange>
          </w:rPr>
          <w:delText xml:space="preserve">One IDF soldier who had been wounded in the leg pleaded with them, “I have a wife, a child, please don’t kill me.” Private Lot looked down at the Jew with a cold, hard stare. He was building up courage. Hey sarge, he’s just a monster right, a beast of the field. Pvt. Lot looked at him for affirmation. Sgt. Hess nodded his head and looked at the wounded Jew with the same cold-hearted murderous intent. </w:delText>
        </w:r>
      </w:del>
    </w:p>
    <w:p w14:paraId="23EB8FE6" w14:textId="4760C3AD" w:rsidR="00325B63" w:rsidRPr="00833EEB" w:rsidDel="00852C46" w:rsidRDefault="00325B63">
      <w:pPr>
        <w:pStyle w:val="NormalWeb"/>
        <w:spacing w:line="276" w:lineRule="auto"/>
        <w:ind w:firstLine="284"/>
        <w:rPr>
          <w:del w:id="7009" w:author="Yashua Lebowitz" w:date="2024-09-28T19:17:00Z"/>
          <w:rFonts w:ascii="Book Antiqua" w:hAnsi="Book Antiqua"/>
          <w:rPrChange w:id="7010" w:author="mac" w:date="2024-09-27T09:55:00Z">
            <w:rPr>
              <w:del w:id="7011" w:author="Yashua Lebowitz" w:date="2024-09-28T19:17:00Z"/>
            </w:rPr>
          </w:rPrChange>
        </w:rPr>
        <w:pPrChange w:id="7012" w:author="Yashua Lebowitz" w:date="2024-09-28T16:42:00Z">
          <w:pPr>
            <w:pStyle w:val="NormalWeb"/>
            <w:spacing w:line="480" w:lineRule="auto"/>
          </w:pPr>
        </w:pPrChange>
      </w:pPr>
      <w:del w:id="7013" w:author="Yashua Lebowitz" w:date="2024-09-28T19:17:00Z">
        <w:r w:rsidRPr="00833EEB" w:rsidDel="00852C46">
          <w:rPr>
            <w:rFonts w:ascii="Book Antiqua" w:hAnsi="Book Antiqua"/>
            <w:rPrChange w:id="7014" w:author="mac" w:date="2024-09-27T09:55:00Z">
              <w:rPr/>
            </w:rPrChange>
          </w:rPr>
          <w:delText xml:space="preserve">“Please, I’ll show you them,” he reached in his pocket to show them something, but then a gunshot rang from Lot’s rifle. Then there was silence as the bullet meant for the wounded Jew’s head found its mark. </w:delText>
        </w:r>
      </w:del>
    </w:p>
    <w:p w14:paraId="1EFC1D6F" w14:textId="56CF42C0" w:rsidR="00325B63" w:rsidRPr="00833EEB" w:rsidDel="00852C46" w:rsidRDefault="00325B63">
      <w:pPr>
        <w:pStyle w:val="NormalWeb"/>
        <w:spacing w:line="276" w:lineRule="auto"/>
        <w:ind w:firstLine="284"/>
        <w:rPr>
          <w:del w:id="7015" w:author="Yashua Lebowitz" w:date="2024-09-28T19:17:00Z"/>
          <w:rFonts w:ascii="Book Antiqua" w:hAnsi="Book Antiqua"/>
          <w:rPrChange w:id="7016" w:author="mac" w:date="2024-09-27T09:55:00Z">
            <w:rPr>
              <w:del w:id="7017" w:author="Yashua Lebowitz" w:date="2024-09-28T19:17:00Z"/>
            </w:rPr>
          </w:rPrChange>
        </w:rPr>
        <w:pPrChange w:id="7018" w:author="Yashua Lebowitz" w:date="2024-09-28T16:42:00Z">
          <w:pPr>
            <w:pStyle w:val="NormalWeb"/>
            <w:spacing w:line="480" w:lineRule="auto"/>
          </w:pPr>
        </w:pPrChange>
      </w:pPr>
      <w:del w:id="7019" w:author="Yashua Lebowitz" w:date="2024-09-28T19:17:00Z">
        <w:r w:rsidRPr="00833EEB" w:rsidDel="00852C46">
          <w:rPr>
            <w:rFonts w:ascii="Book Antiqua" w:hAnsi="Book Antiqua"/>
            <w:rPrChange w:id="7020" w:author="mac" w:date="2024-09-27T09:55:00Z">
              <w:rPr/>
            </w:rPrChange>
          </w:rPr>
          <w:delText>Raskin surveyed the body of the dead Jew whose hand was in his pocket through his NVG. The green tint of his body made his corpse look surreal, as if he was a painting lying on the concrete. The jew’s white skin was ghostlike as white as his own skin. He felt a bitter satisfaction knowing that not a single Jew had died by his hand. However, a part of him wished he could have done more for him without jeopardizing his own life. Turning on his fellow soldiers was not an option, but he found himself increasingly disgusted by their behaviour.</w:delText>
        </w:r>
      </w:del>
    </w:p>
    <w:p w14:paraId="4901EB9D" w14:textId="103FF3D1" w:rsidR="00325B63" w:rsidRPr="00833EEB" w:rsidDel="00852C46" w:rsidRDefault="00325B63">
      <w:pPr>
        <w:pStyle w:val="NormalWeb"/>
        <w:spacing w:line="276" w:lineRule="auto"/>
        <w:ind w:firstLine="284"/>
        <w:rPr>
          <w:del w:id="7021" w:author="Yashua Lebowitz" w:date="2024-09-28T19:17:00Z"/>
          <w:rFonts w:ascii="Book Antiqua" w:hAnsi="Book Antiqua"/>
          <w:rPrChange w:id="7022" w:author="mac" w:date="2024-09-27T09:55:00Z">
            <w:rPr>
              <w:del w:id="7023" w:author="Yashua Lebowitz" w:date="2024-09-28T19:17:00Z"/>
            </w:rPr>
          </w:rPrChange>
        </w:rPr>
        <w:pPrChange w:id="7024" w:author="Yashua Lebowitz" w:date="2024-09-28T16:42:00Z">
          <w:pPr>
            <w:pStyle w:val="NormalWeb"/>
            <w:spacing w:line="480" w:lineRule="auto"/>
          </w:pPr>
        </w:pPrChange>
      </w:pPr>
      <w:del w:id="7025" w:author="Yashua Lebowitz" w:date="2024-09-28T19:17:00Z">
        <w:r w:rsidRPr="00833EEB" w:rsidDel="00852C46">
          <w:rPr>
            <w:rFonts w:ascii="Book Antiqua" w:hAnsi="Book Antiqua"/>
            <w:rPrChange w:id="7026" w:author="mac" w:date="2024-09-27T09:55:00Z">
              <w:rPr/>
            </w:rPrChange>
          </w:rPr>
          <w:delText>The squad began looting the fallen IDF soldiers for ammunition and other supplies. One of the IDF soldiers was a female.</w:delText>
        </w:r>
      </w:del>
    </w:p>
    <w:p w14:paraId="69B8BA07" w14:textId="49917049" w:rsidR="00325B63" w:rsidRPr="00833EEB" w:rsidDel="00852C46" w:rsidRDefault="00325B63">
      <w:pPr>
        <w:pStyle w:val="NormalWeb"/>
        <w:spacing w:line="276" w:lineRule="auto"/>
        <w:ind w:firstLine="284"/>
        <w:rPr>
          <w:del w:id="7027" w:author="Yashua Lebowitz" w:date="2024-09-28T19:17:00Z"/>
          <w:rFonts w:ascii="Book Antiqua" w:hAnsi="Book Antiqua"/>
          <w:rPrChange w:id="7028" w:author="mac" w:date="2024-09-27T09:55:00Z">
            <w:rPr>
              <w:del w:id="7029" w:author="Yashua Lebowitz" w:date="2024-09-28T19:17:00Z"/>
            </w:rPr>
          </w:rPrChange>
        </w:rPr>
        <w:pPrChange w:id="7030" w:author="Yashua Lebowitz" w:date="2024-09-28T16:42:00Z">
          <w:pPr>
            <w:pStyle w:val="NormalWeb"/>
            <w:spacing w:line="480" w:lineRule="auto"/>
          </w:pPr>
        </w:pPrChange>
      </w:pPr>
      <w:del w:id="7031" w:author="Yashua Lebowitz" w:date="2024-09-28T19:17:00Z">
        <w:r w:rsidRPr="00833EEB" w:rsidDel="00852C46">
          <w:rPr>
            <w:rFonts w:ascii="Book Antiqua" w:hAnsi="Book Antiqua"/>
            <w:rPrChange w:id="7032" w:author="mac" w:date="2024-09-27T09:55:00Z">
              <w:rPr/>
            </w:rPrChange>
          </w:rPr>
          <w:delText>“Hey, Cpl. Raskin, check her and see if she keeps money in her ‘who-hah’,” Sgt. Hess said, his tone dripping with derision.</w:delText>
        </w:r>
      </w:del>
    </w:p>
    <w:p w14:paraId="6EC59022" w14:textId="2FA44127" w:rsidR="00325B63" w:rsidRPr="00833EEB" w:rsidDel="00852C46" w:rsidRDefault="00325B63">
      <w:pPr>
        <w:pStyle w:val="NormalWeb"/>
        <w:spacing w:line="276" w:lineRule="auto"/>
        <w:ind w:firstLine="284"/>
        <w:rPr>
          <w:del w:id="7033" w:author="Yashua Lebowitz" w:date="2024-09-28T19:17:00Z"/>
          <w:rFonts w:ascii="Book Antiqua" w:hAnsi="Book Antiqua"/>
          <w:rPrChange w:id="7034" w:author="mac" w:date="2024-09-27T09:55:00Z">
            <w:rPr>
              <w:del w:id="7035" w:author="Yashua Lebowitz" w:date="2024-09-28T19:17:00Z"/>
            </w:rPr>
          </w:rPrChange>
        </w:rPr>
        <w:pPrChange w:id="7036" w:author="Yashua Lebowitz" w:date="2024-09-28T16:42:00Z">
          <w:pPr>
            <w:pStyle w:val="NormalWeb"/>
            <w:spacing w:line="480" w:lineRule="auto"/>
          </w:pPr>
        </w:pPrChange>
      </w:pPr>
      <w:del w:id="7037" w:author="Yashua Lebowitz" w:date="2024-09-28T19:17:00Z">
        <w:r w:rsidRPr="00833EEB" w:rsidDel="00852C46">
          <w:rPr>
            <w:rFonts w:ascii="Book Antiqua" w:hAnsi="Book Antiqua"/>
            <w:rPrChange w:id="7038" w:author="mac" w:date="2024-09-27T09:55:00Z">
              <w:rPr/>
            </w:rPrChange>
          </w:rPr>
          <w:delText>Cpl. Raskin shook his head.</w:delText>
        </w:r>
      </w:del>
    </w:p>
    <w:p w14:paraId="2C375047" w14:textId="5E667D5E" w:rsidR="00325B63" w:rsidRPr="00833EEB" w:rsidDel="00852C46" w:rsidRDefault="00325B63">
      <w:pPr>
        <w:pStyle w:val="NormalWeb"/>
        <w:spacing w:line="276" w:lineRule="auto"/>
        <w:ind w:firstLine="284"/>
        <w:rPr>
          <w:del w:id="7039" w:author="Yashua Lebowitz" w:date="2024-09-28T19:17:00Z"/>
          <w:rFonts w:ascii="Book Antiqua" w:hAnsi="Book Antiqua"/>
          <w:rPrChange w:id="7040" w:author="mac" w:date="2024-09-27T09:55:00Z">
            <w:rPr>
              <w:del w:id="7041" w:author="Yashua Lebowitz" w:date="2024-09-28T19:17:00Z"/>
            </w:rPr>
          </w:rPrChange>
        </w:rPr>
        <w:pPrChange w:id="7042" w:author="Yashua Lebowitz" w:date="2024-09-28T16:42:00Z">
          <w:pPr>
            <w:pStyle w:val="NormalWeb"/>
            <w:spacing w:line="480" w:lineRule="auto"/>
          </w:pPr>
        </w:pPrChange>
      </w:pPr>
      <w:del w:id="7043" w:author="Yashua Lebowitz" w:date="2024-09-28T19:17:00Z">
        <w:r w:rsidRPr="00833EEB" w:rsidDel="00852C46">
          <w:rPr>
            <w:rFonts w:ascii="Book Antiqua" w:hAnsi="Book Antiqua"/>
            <w:rPrChange w:id="7044" w:author="mac" w:date="2024-09-27T09:55:00Z">
              <w:rPr/>
            </w:rPrChange>
          </w:rPr>
          <w:delText>“Oh that’s right, you’re a kike lover.”</w:delText>
        </w:r>
      </w:del>
    </w:p>
    <w:p w14:paraId="610F8B3C" w14:textId="0227D1B4" w:rsidR="00325B63" w:rsidRPr="00833EEB" w:rsidDel="00852C46" w:rsidRDefault="00325B63">
      <w:pPr>
        <w:pStyle w:val="NormalWeb"/>
        <w:spacing w:line="276" w:lineRule="auto"/>
        <w:ind w:firstLine="284"/>
        <w:rPr>
          <w:del w:id="7045" w:author="Yashua Lebowitz" w:date="2024-09-28T19:17:00Z"/>
          <w:rFonts w:ascii="Book Antiqua" w:hAnsi="Book Antiqua"/>
          <w:rPrChange w:id="7046" w:author="mac" w:date="2024-09-27T09:55:00Z">
            <w:rPr>
              <w:del w:id="7047" w:author="Yashua Lebowitz" w:date="2024-09-28T19:17:00Z"/>
            </w:rPr>
          </w:rPrChange>
        </w:rPr>
        <w:pPrChange w:id="7048" w:author="Yashua Lebowitz" w:date="2024-09-28T16:42:00Z">
          <w:pPr>
            <w:pStyle w:val="NormalWeb"/>
            <w:spacing w:line="480" w:lineRule="auto"/>
          </w:pPr>
        </w:pPrChange>
      </w:pPr>
      <w:del w:id="7049" w:author="Yashua Lebowitz" w:date="2024-09-28T19:17:00Z">
        <w:r w:rsidRPr="00833EEB" w:rsidDel="00852C46">
          <w:rPr>
            <w:rFonts w:ascii="Book Antiqua" w:hAnsi="Book Antiqua"/>
            <w:rPrChange w:id="7050" w:author="mac" w:date="2024-09-27T09:55:00Z">
              <w:rPr/>
            </w:rPrChange>
          </w:rPr>
          <w:delText>“I’ll do it!” Private Lot said with enthusiasm his first taste of combat making him bloodthirsty.</w:delText>
        </w:r>
      </w:del>
    </w:p>
    <w:p w14:paraId="2C5D55AA" w14:textId="60C9B5AB" w:rsidR="00325B63" w:rsidRPr="00833EEB" w:rsidDel="00852C46" w:rsidRDefault="00325B63">
      <w:pPr>
        <w:pStyle w:val="NormalWeb"/>
        <w:spacing w:line="276" w:lineRule="auto"/>
        <w:ind w:firstLine="284"/>
        <w:rPr>
          <w:del w:id="7051" w:author="Yashua Lebowitz" w:date="2024-09-28T19:17:00Z"/>
          <w:rFonts w:ascii="Book Antiqua" w:hAnsi="Book Antiqua"/>
          <w:rPrChange w:id="7052" w:author="mac" w:date="2024-09-27T09:55:00Z">
            <w:rPr>
              <w:del w:id="7053" w:author="Yashua Lebowitz" w:date="2024-09-28T19:17:00Z"/>
            </w:rPr>
          </w:rPrChange>
        </w:rPr>
        <w:pPrChange w:id="7054" w:author="Yashua Lebowitz" w:date="2024-09-28T16:42:00Z">
          <w:pPr>
            <w:pStyle w:val="NormalWeb"/>
            <w:spacing w:line="480" w:lineRule="auto"/>
          </w:pPr>
        </w:pPrChange>
      </w:pPr>
      <w:del w:id="7055" w:author="Yashua Lebowitz" w:date="2024-09-28T19:17:00Z">
        <w:r w:rsidRPr="00833EEB" w:rsidDel="00852C46">
          <w:rPr>
            <w:rFonts w:ascii="Book Antiqua" w:hAnsi="Book Antiqua"/>
            <w:rPrChange w:id="7056" w:author="mac" w:date="2024-09-27T09:55:00Z">
              <w:rPr/>
            </w:rPrChange>
          </w:rPr>
          <w:delText>The private began checking her body. Raskin turned away in disgust.</w:delText>
        </w:r>
      </w:del>
    </w:p>
    <w:p w14:paraId="13AC1E92" w14:textId="232D1504" w:rsidR="00325B63" w:rsidRPr="00833EEB" w:rsidDel="00852C46" w:rsidRDefault="00325B63">
      <w:pPr>
        <w:pStyle w:val="NormalWeb"/>
        <w:spacing w:line="276" w:lineRule="auto"/>
        <w:ind w:firstLine="284"/>
        <w:rPr>
          <w:del w:id="7057" w:author="Yashua Lebowitz" w:date="2024-09-28T19:17:00Z"/>
          <w:rFonts w:ascii="Book Antiqua" w:hAnsi="Book Antiqua"/>
          <w:rPrChange w:id="7058" w:author="mac" w:date="2024-09-27T09:55:00Z">
            <w:rPr>
              <w:del w:id="7059" w:author="Yashua Lebowitz" w:date="2024-09-28T19:17:00Z"/>
            </w:rPr>
          </w:rPrChange>
        </w:rPr>
        <w:pPrChange w:id="7060" w:author="Yashua Lebowitz" w:date="2024-09-28T16:42:00Z">
          <w:pPr>
            <w:pStyle w:val="NormalWeb"/>
            <w:spacing w:line="480" w:lineRule="auto"/>
          </w:pPr>
        </w:pPrChange>
      </w:pPr>
      <w:del w:id="7061" w:author="Yashua Lebowitz" w:date="2024-09-28T19:17:00Z">
        <w:r w:rsidRPr="00833EEB" w:rsidDel="00852C46">
          <w:rPr>
            <w:rFonts w:ascii="Book Antiqua" w:hAnsi="Book Antiqua"/>
            <w:rPrChange w:id="7062" w:author="mac" w:date="2024-09-27T09:55:00Z">
              <w:rPr/>
            </w:rPrChange>
          </w:rPr>
          <w:delText>“No Sarge, I think she’s a poor kike,” Lot replied, eliciting laughter from some of the men.</w:delText>
        </w:r>
      </w:del>
    </w:p>
    <w:p w14:paraId="4D1D8946" w14:textId="7A30B542" w:rsidR="00325B63" w:rsidRPr="00833EEB" w:rsidDel="00852C46" w:rsidRDefault="00325B63">
      <w:pPr>
        <w:pStyle w:val="NormalWeb"/>
        <w:spacing w:line="276" w:lineRule="auto"/>
        <w:ind w:firstLine="284"/>
        <w:rPr>
          <w:del w:id="7063" w:author="Yashua Lebowitz" w:date="2024-09-28T19:17:00Z"/>
          <w:rFonts w:ascii="Book Antiqua" w:hAnsi="Book Antiqua"/>
          <w:rPrChange w:id="7064" w:author="mac" w:date="2024-09-27T09:55:00Z">
            <w:rPr>
              <w:del w:id="7065" w:author="Yashua Lebowitz" w:date="2024-09-28T19:17:00Z"/>
            </w:rPr>
          </w:rPrChange>
        </w:rPr>
        <w:pPrChange w:id="7066" w:author="Yashua Lebowitz" w:date="2024-09-28T16:42:00Z">
          <w:pPr>
            <w:pStyle w:val="NormalWeb"/>
            <w:spacing w:line="480" w:lineRule="auto"/>
          </w:pPr>
        </w:pPrChange>
      </w:pPr>
      <w:del w:id="7067" w:author="Yashua Lebowitz" w:date="2024-09-28T19:17:00Z">
        <w:r w:rsidRPr="00833EEB" w:rsidDel="00852C46">
          <w:rPr>
            <w:rFonts w:ascii="Book Antiqua" w:hAnsi="Book Antiqua"/>
            <w:rPrChange w:id="7068" w:author="mac" w:date="2024-09-27T09:55:00Z">
              <w:rPr/>
            </w:rPrChange>
          </w:rPr>
          <w:delText>“Holy fuck, I didn’t realize they had those.” His voice sounding astonished. “I’ll write home and tell my woman this, she’ll shit her pants.”</w:delText>
        </w:r>
      </w:del>
    </w:p>
    <w:p w14:paraId="01283227" w14:textId="49A8810C" w:rsidR="00325B63" w:rsidRPr="00833EEB" w:rsidDel="00852C46" w:rsidRDefault="00325B63">
      <w:pPr>
        <w:pStyle w:val="NormalWeb"/>
        <w:spacing w:line="276" w:lineRule="auto"/>
        <w:ind w:firstLine="284"/>
        <w:rPr>
          <w:del w:id="7069" w:author="Yashua Lebowitz" w:date="2024-09-28T19:17:00Z"/>
          <w:rFonts w:ascii="Book Antiqua" w:hAnsi="Book Antiqua"/>
          <w:rPrChange w:id="7070" w:author="mac" w:date="2024-09-27T09:55:00Z">
            <w:rPr>
              <w:del w:id="7071" w:author="Yashua Lebowitz" w:date="2024-09-28T19:17:00Z"/>
            </w:rPr>
          </w:rPrChange>
        </w:rPr>
        <w:pPrChange w:id="7072" w:author="Yashua Lebowitz" w:date="2024-09-28T16:42:00Z">
          <w:pPr>
            <w:pStyle w:val="NormalWeb"/>
            <w:spacing w:line="480" w:lineRule="auto"/>
          </w:pPr>
        </w:pPrChange>
      </w:pPr>
      <w:del w:id="7073" w:author="Yashua Lebowitz" w:date="2024-09-28T19:17:00Z">
        <w:r w:rsidRPr="00833EEB" w:rsidDel="00852C46">
          <w:rPr>
            <w:rFonts w:ascii="Book Antiqua" w:hAnsi="Book Antiqua"/>
            <w:rPrChange w:id="7074" w:author="mac" w:date="2024-09-27T09:55:00Z">
              <w:rPr/>
            </w:rPrChange>
          </w:rPr>
          <w:delText>Raskin clenched his fists, fighting the urge to speak out.</w:delText>
        </w:r>
      </w:del>
    </w:p>
    <w:p w14:paraId="7E18AEF9" w14:textId="15FFBF70" w:rsidR="00325B63" w:rsidRPr="00833EEB" w:rsidDel="00852C46" w:rsidRDefault="00325B63">
      <w:pPr>
        <w:pStyle w:val="NormalWeb"/>
        <w:spacing w:line="276" w:lineRule="auto"/>
        <w:ind w:firstLine="284"/>
        <w:rPr>
          <w:del w:id="7075" w:author="Yashua Lebowitz" w:date="2024-09-28T19:17:00Z"/>
          <w:rFonts w:ascii="Book Antiqua" w:hAnsi="Book Antiqua"/>
          <w:rPrChange w:id="7076" w:author="mac" w:date="2024-09-27T09:55:00Z">
            <w:rPr>
              <w:del w:id="7077" w:author="Yashua Lebowitz" w:date="2024-09-28T19:17:00Z"/>
            </w:rPr>
          </w:rPrChange>
        </w:rPr>
        <w:pPrChange w:id="7078" w:author="Yashua Lebowitz" w:date="2024-09-28T16:42:00Z">
          <w:pPr>
            <w:pStyle w:val="NormalWeb"/>
            <w:spacing w:line="480" w:lineRule="auto"/>
          </w:pPr>
        </w:pPrChange>
      </w:pPr>
      <w:del w:id="7079" w:author="Yashua Lebowitz" w:date="2024-09-28T19:17:00Z">
        <w:r w:rsidRPr="00833EEB" w:rsidDel="00852C46">
          <w:rPr>
            <w:rFonts w:ascii="Book Antiqua" w:hAnsi="Book Antiqua"/>
            <w:rPrChange w:id="7080" w:author="mac" w:date="2024-09-27T09:55:00Z">
              <w:rPr/>
            </w:rPrChange>
          </w:rPr>
          <w:lastRenderedPageBreak/>
          <w:delText>Other soldiers began trying to pull out gold teeth. Sgt. Hess got really excited.</w:delText>
        </w:r>
      </w:del>
    </w:p>
    <w:p w14:paraId="13FD7821" w14:textId="6CC77701" w:rsidR="00325B63" w:rsidRPr="00833EEB" w:rsidDel="00852C46" w:rsidRDefault="00325B63">
      <w:pPr>
        <w:pStyle w:val="NormalWeb"/>
        <w:spacing w:line="276" w:lineRule="auto"/>
        <w:ind w:firstLine="284"/>
        <w:rPr>
          <w:del w:id="7081" w:author="Yashua Lebowitz" w:date="2024-09-28T19:17:00Z"/>
          <w:rFonts w:ascii="Book Antiqua" w:hAnsi="Book Antiqua"/>
          <w:rPrChange w:id="7082" w:author="mac" w:date="2024-09-27T09:55:00Z">
            <w:rPr>
              <w:del w:id="7083" w:author="Yashua Lebowitz" w:date="2024-09-28T19:17:00Z"/>
            </w:rPr>
          </w:rPrChange>
        </w:rPr>
        <w:pPrChange w:id="7084" w:author="Yashua Lebowitz" w:date="2024-09-28T16:42:00Z">
          <w:pPr>
            <w:pStyle w:val="NormalWeb"/>
            <w:spacing w:line="480" w:lineRule="auto"/>
          </w:pPr>
        </w:pPrChange>
      </w:pPr>
      <w:del w:id="7085" w:author="Yashua Lebowitz" w:date="2024-09-28T19:17:00Z">
        <w:r w:rsidRPr="00833EEB" w:rsidDel="00852C46">
          <w:rPr>
            <w:rFonts w:ascii="Book Antiqua" w:hAnsi="Book Antiqua"/>
            <w:rPrChange w:id="7086" w:author="mac" w:date="2024-09-27T09:55:00Z">
              <w:rPr/>
            </w:rPrChange>
          </w:rPr>
          <w:delText>“Look at this it’s an iPhone 38+A, with holographic camera. But I can’t unlock it. I know.”</w:delText>
        </w:r>
      </w:del>
    </w:p>
    <w:p w14:paraId="7DF637C4" w14:textId="5495058F" w:rsidR="00325B63" w:rsidRPr="00833EEB" w:rsidDel="00852C46" w:rsidRDefault="00325B63">
      <w:pPr>
        <w:pStyle w:val="NormalWeb"/>
        <w:spacing w:line="276" w:lineRule="auto"/>
        <w:ind w:firstLine="284"/>
        <w:rPr>
          <w:del w:id="7087" w:author="Yashua Lebowitz" w:date="2024-09-28T19:17:00Z"/>
          <w:rFonts w:ascii="Book Antiqua" w:hAnsi="Book Antiqua"/>
          <w:rPrChange w:id="7088" w:author="mac" w:date="2024-09-27T09:55:00Z">
            <w:rPr>
              <w:del w:id="7089" w:author="Yashua Lebowitz" w:date="2024-09-28T19:17:00Z"/>
            </w:rPr>
          </w:rPrChange>
        </w:rPr>
        <w:pPrChange w:id="7090" w:author="Yashua Lebowitz" w:date="2024-09-28T16:42:00Z">
          <w:pPr>
            <w:pStyle w:val="NormalWeb"/>
            <w:spacing w:line="480" w:lineRule="auto"/>
          </w:pPr>
        </w:pPrChange>
      </w:pPr>
      <w:del w:id="7091" w:author="Yashua Lebowitz" w:date="2024-09-28T19:17:00Z">
        <w:r w:rsidRPr="00833EEB" w:rsidDel="00852C46">
          <w:rPr>
            <w:rFonts w:ascii="Book Antiqua" w:hAnsi="Book Antiqua"/>
            <w:rPrChange w:id="7092" w:author="mac" w:date="2024-09-27T09:55:00Z">
              <w:rPr/>
            </w:rPrChange>
          </w:rPr>
          <w:delText>Sgt. Hess reached down and grabbed the corpse’s thumb and unlocked the phone. He quickly began swiping trying to change the security measures so they worked around his hand.</w:delText>
        </w:r>
      </w:del>
    </w:p>
    <w:p w14:paraId="69C659BB" w14:textId="39A94337" w:rsidR="00325B63" w:rsidRPr="00833EEB" w:rsidDel="00852C46" w:rsidRDefault="00325B63">
      <w:pPr>
        <w:pStyle w:val="NormalWeb"/>
        <w:spacing w:line="276" w:lineRule="auto"/>
        <w:ind w:firstLine="284"/>
        <w:rPr>
          <w:del w:id="7093" w:author="Yashua Lebowitz" w:date="2024-09-28T19:17:00Z"/>
          <w:rFonts w:ascii="Book Antiqua" w:hAnsi="Book Antiqua"/>
          <w:rPrChange w:id="7094" w:author="mac" w:date="2024-09-27T09:55:00Z">
            <w:rPr>
              <w:del w:id="7095" w:author="Yashua Lebowitz" w:date="2024-09-28T19:17:00Z"/>
            </w:rPr>
          </w:rPrChange>
        </w:rPr>
        <w:pPrChange w:id="7096" w:author="Yashua Lebowitz" w:date="2024-09-28T16:42:00Z">
          <w:pPr>
            <w:pStyle w:val="NormalWeb"/>
            <w:spacing w:line="480" w:lineRule="auto"/>
          </w:pPr>
        </w:pPrChange>
      </w:pPr>
      <w:del w:id="7097" w:author="Yashua Lebowitz" w:date="2024-09-28T19:17:00Z">
        <w:r w:rsidRPr="00833EEB" w:rsidDel="00852C46">
          <w:rPr>
            <w:rFonts w:ascii="Book Antiqua" w:hAnsi="Book Antiqua"/>
            <w:rPrChange w:id="7098" w:author="mac" w:date="2024-09-27T09:55:00Z">
              <w:rPr/>
            </w:rPrChange>
          </w:rPr>
          <w:delText>“Goddamnit, now requires passcode. How to unlock one of these fucking phones.”</w:delText>
        </w:r>
      </w:del>
    </w:p>
    <w:p w14:paraId="796D3AC4" w14:textId="4A299C27" w:rsidR="00325B63" w:rsidRPr="00833EEB" w:rsidDel="00852C46" w:rsidRDefault="00325B63">
      <w:pPr>
        <w:pStyle w:val="NormalWeb"/>
        <w:spacing w:line="276" w:lineRule="auto"/>
        <w:ind w:firstLine="284"/>
        <w:rPr>
          <w:del w:id="7099" w:author="Yashua Lebowitz" w:date="2024-09-28T19:17:00Z"/>
          <w:rFonts w:ascii="Book Antiqua" w:hAnsi="Book Antiqua"/>
          <w:rPrChange w:id="7100" w:author="mac" w:date="2024-09-27T09:55:00Z">
            <w:rPr>
              <w:del w:id="7101" w:author="Yashua Lebowitz" w:date="2024-09-28T19:17:00Z"/>
            </w:rPr>
          </w:rPrChange>
        </w:rPr>
        <w:pPrChange w:id="7102" w:author="Yashua Lebowitz" w:date="2024-09-28T16:42:00Z">
          <w:pPr>
            <w:pStyle w:val="NormalWeb"/>
            <w:spacing w:line="480" w:lineRule="auto"/>
          </w:pPr>
        </w:pPrChange>
      </w:pPr>
      <w:del w:id="7103" w:author="Yashua Lebowitz" w:date="2024-09-28T19:17:00Z">
        <w:r w:rsidRPr="00833EEB" w:rsidDel="00852C46">
          <w:rPr>
            <w:rFonts w:ascii="Book Antiqua" w:hAnsi="Book Antiqua"/>
            <w:rPrChange w:id="7104" w:author="mac" w:date="2024-09-27T09:55:00Z">
              <w:rPr/>
            </w:rPrChange>
          </w:rPr>
          <w:delText>“I got a friend back home who can hack that for you,” said Pvt. Lot, “Just hold onto it we’ll get you squared away.”</w:delText>
        </w:r>
      </w:del>
    </w:p>
    <w:p w14:paraId="6E745741" w14:textId="10712980" w:rsidR="00325B63" w:rsidRPr="00833EEB" w:rsidDel="00852C46" w:rsidRDefault="00325B63">
      <w:pPr>
        <w:pStyle w:val="NormalWeb"/>
        <w:spacing w:line="276" w:lineRule="auto"/>
        <w:ind w:firstLine="284"/>
        <w:rPr>
          <w:del w:id="7105" w:author="Yashua Lebowitz" w:date="2024-09-28T19:17:00Z"/>
          <w:rFonts w:ascii="Book Antiqua" w:hAnsi="Book Antiqua"/>
          <w:rPrChange w:id="7106" w:author="mac" w:date="2024-09-27T09:55:00Z">
            <w:rPr>
              <w:del w:id="7107" w:author="Yashua Lebowitz" w:date="2024-09-28T19:17:00Z"/>
            </w:rPr>
          </w:rPrChange>
        </w:rPr>
        <w:pPrChange w:id="7108" w:author="Yashua Lebowitz" w:date="2024-09-28T16:42:00Z">
          <w:pPr>
            <w:pStyle w:val="NormalWeb"/>
            <w:spacing w:line="480" w:lineRule="auto"/>
          </w:pPr>
        </w:pPrChange>
      </w:pPr>
      <w:del w:id="7109" w:author="Yashua Lebowitz" w:date="2024-09-28T19:17:00Z">
        <w:r w:rsidRPr="00833EEB" w:rsidDel="00852C46">
          <w:rPr>
            <w:rFonts w:ascii="Book Antiqua" w:hAnsi="Book Antiqua"/>
            <w:rPrChange w:id="7110" w:author="mac" w:date="2024-09-27T09:55:00Z">
              <w:rPr/>
            </w:rPrChange>
          </w:rPr>
          <w:delText>“I got an idea, I’ll just take this soldiers thumb with me.”</w:delText>
        </w:r>
      </w:del>
    </w:p>
    <w:p w14:paraId="004441BE" w14:textId="3FFFCBD1" w:rsidR="00325B63" w:rsidRPr="00833EEB" w:rsidDel="00852C46" w:rsidRDefault="00325B63">
      <w:pPr>
        <w:pStyle w:val="NormalWeb"/>
        <w:spacing w:line="276" w:lineRule="auto"/>
        <w:ind w:firstLine="284"/>
        <w:rPr>
          <w:del w:id="7111" w:author="Yashua Lebowitz" w:date="2024-09-28T19:17:00Z"/>
          <w:rFonts w:ascii="Book Antiqua" w:hAnsi="Book Antiqua"/>
          <w:rPrChange w:id="7112" w:author="mac" w:date="2024-09-27T09:55:00Z">
            <w:rPr>
              <w:del w:id="7113" w:author="Yashua Lebowitz" w:date="2024-09-28T19:17:00Z"/>
            </w:rPr>
          </w:rPrChange>
        </w:rPr>
        <w:pPrChange w:id="7114" w:author="Yashua Lebowitz" w:date="2024-09-28T16:42:00Z">
          <w:pPr>
            <w:pStyle w:val="NormalWeb"/>
            <w:spacing w:line="480" w:lineRule="auto"/>
          </w:pPr>
        </w:pPrChange>
      </w:pPr>
      <w:del w:id="7115" w:author="Yashua Lebowitz" w:date="2024-09-28T19:17:00Z">
        <w:r w:rsidRPr="00833EEB" w:rsidDel="00852C46">
          <w:rPr>
            <w:rFonts w:ascii="Book Antiqua" w:hAnsi="Book Antiqua"/>
            <w:rPrChange w:id="7116" w:author="mac" w:date="2024-09-27T09:55:00Z">
              <w:rPr/>
            </w:rPrChange>
          </w:rPr>
          <w:delText xml:space="preserve">Sgt. Hess took out his K-BAR knife and began sawing at his thumb like dog chewing meat off a bone. Finally, the thumb gave way. Sgt. Hess took out a Ziploc bag in his pocket and put the thumb inside. </w:delText>
        </w:r>
      </w:del>
    </w:p>
    <w:p w14:paraId="559AC381" w14:textId="13A6D166" w:rsidR="00325B63" w:rsidRPr="00833EEB" w:rsidDel="00852C46" w:rsidRDefault="00325B63">
      <w:pPr>
        <w:pStyle w:val="NormalWeb"/>
        <w:spacing w:line="276" w:lineRule="auto"/>
        <w:ind w:firstLine="284"/>
        <w:rPr>
          <w:del w:id="7117" w:author="Yashua Lebowitz" w:date="2024-09-28T19:17:00Z"/>
          <w:rFonts w:ascii="Book Antiqua" w:hAnsi="Book Antiqua"/>
          <w:rPrChange w:id="7118" w:author="mac" w:date="2024-09-27T09:55:00Z">
            <w:rPr>
              <w:del w:id="7119" w:author="Yashua Lebowitz" w:date="2024-09-28T19:17:00Z"/>
            </w:rPr>
          </w:rPrChange>
        </w:rPr>
        <w:pPrChange w:id="7120" w:author="Yashua Lebowitz" w:date="2024-09-28T16:42:00Z">
          <w:pPr>
            <w:pStyle w:val="NormalWeb"/>
            <w:spacing w:line="480" w:lineRule="auto"/>
          </w:pPr>
        </w:pPrChange>
      </w:pPr>
      <w:del w:id="7121" w:author="Yashua Lebowitz" w:date="2024-09-28T19:17:00Z">
        <w:r w:rsidRPr="00833EEB" w:rsidDel="00852C46">
          <w:rPr>
            <w:rFonts w:ascii="Book Antiqua" w:hAnsi="Book Antiqua"/>
            <w:rPrChange w:id="7122" w:author="mac" w:date="2024-09-27T09:55:00Z">
              <w:rPr/>
            </w:rPrChange>
          </w:rPr>
          <w:delText>“As long as I got his thumb, it’ll make cracking the phone that much easier. Right Lot?”</w:delText>
        </w:r>
      </w:del>
    </w:p>
    <w:p w14:paraId="2D4B0F85" w14:textId="22EF0194" w:rsidR="00325B63" w:rsidRPr="00833EEB" w:rsidDel="00852C46" w:rsidRDefault="00325B63">
      <w:pPr>
        <w:pStyle w:val="NormalWeb"/>
        <w:spacing w:line="276" w:lineRule="auto"/>
        <w:ind w:firstLine="284"/>
        <w:rPr>
          <w:del w:id="7123" w:author="Yashua Lebowitz" w:date="2024-09-28T19:17:00Z"/>
          <w:rFonts w:ascii="Book Antiqua" w:hAnsi="Book Antiqua"/>
          <w:rPrChange w:id="7124" w:author="mac" w:date="2024-09-27T09:55:00Z">
            <w:rPr>
              <w:del w:id="7125" w:author="Yashua Lebowitz" w:date="2024-09-28T19:17:00Z"/>
            </w:rPr>
          </w:rPrChange>
        </w:rPr>
        <w:pPrChange w:id="7126" w:author="Yashua Lebowitz" w:date="2024-09-28T16:42:00Z">
          <w:pPr>
            <w:pStyle w:val="NormalWeb"/>
            <w:spacing w:line="480" w:lineRule="auto"/>
          </w:pPr>
        </w:pPrChange>
      </w:pPr>
      <w:del w:id="7127" w:author="Yashua Lebowitz" w:date="2024-09-28T19:17:00Z">
        <w:r w:rsidRPr="00833EEB" w:rsidDel="00852C46">
          <w:rPr>
            <w:rFonts w:ascii="Book Antiqua" w:hAnsi="Book Antiqua"/>
            <w:rPrChange w:id="7128" w:author="mac" w:date="2024-09-27T09:55:00Z">
              <w:rPr/>
            </w:rPrChange>
          </w:rPr>
          <w:delText>“Good idea Sarge, you’re always top of your game.”</w:delText>
        </w:r>
      </w:del>
    </w:p>
    <w:p w14:paraId="339F3982" w14:textId="4641A58A" w:rsidR="00325B63" w:rsidRPr="00833EEB" w:rsidDel="00852C46" w:rsidRDefault="00325B63">
      <w:pPr>
        <w:pStyle w:val="NormalWeb"/>
        <w:spacing w:line="276" w:lineRule="auto"/>
        <w:ind w:firstLine="284"/>
        <w:rPr>
          <w:del w:id="7129" w:author="Yashua Lebowitz" w:date="2024-09-28T19:17:00Z"/>
          <w:rFonts w:ascii="Book Antiqua" w:hAnsi="Book Antiqua"/>
          <w:rPrChange w:id="7130" w:author="mac" w:date="2024-09-27T09:55:00Z">
            <w:rPr>
              <w:del w:id="7131" w:author="Yashua Lebowitz" w:date="2024-09-28T19:17:00Z"/>
            </w:rPr>
          </w:rPrChange>
        </w:rPr>
        <w:pPrChange w:id="7132" w:author="Yashua Lebowitz" w:date="2024-09-28T16:42:00Z">
          <w:pPr>
            <w:pStyle w:val="NormalWeb"/>
            <w:spacing w:line="480" w:lineRule="auto"/>
          </w:pPr>
        </w:pPrChange>
      </w:pPr>
      <w:del w:id="7133" w:author="Yashua Lebowitz" w:date="2024-09-28T19:17:00Z">
        <w:r w:rsidRPr="00833EEB" w:rsidDel="00852C46">
          <w:rPr>
            <w:rFonts w:ascii="Book Antiqua" w:hAnsi="Book Antiqua"/>
            <w:rPrChange w:id="7134" w:author="mac" w:date="2024-09-27T09:55:00Z">
              <w:rPr/>
            </w:rPrChange>
          </w:rPr>
          <w:delText>Sgt. Hess was incredibly happy like a child who’d just received their long waited for gift on Christmas. “I’ve been waiting my entire life for one of these. I can’t afford this. I got a wife and two kids. Not only that, you know how they pay white soldiers. Even being a Sergeant my pay ain’t shit.”</w:delText>
        </w:r>
      </w:del>
    </w:p>
    <w:p w14:paraId="7E6E020B" w14:textId="2E357E11" w:rsidR="00325B63" w:rsidRPr="00833EEB" w:rsidDel="00852C46" w:rsidRDefault="00325B63">
      <w:pPr>
        <w:pStyle w:val="NormalWeb"/>
        <w:spacing w:line="276" w:lineRule="auto"/>
        <w:ind w:firstLine="284"/>
        <w:rPr>
          <w:del w:id="7135" w:author="Yashua Lebowitz" w:date="2024-09-28T19:17:00Z"/>
          <w:rFonts w:ascii="Book Antiqua" w:hAnsi="Book Antiqua"/>
          <w:rPrChange w:id="7136" w:author="mac" w:date="2024-09-27T09:55:00Z">
            <w:rPr>
              <w:del w:id="7137" w:author="Yashua Lebowitz" w:date="2024-09-28T19:17:00Z"/>
            </w:rPr>
          </w:rPrChange>
        </w:rPr>
        <w:pPrChange w:id="7138" w:author="Yashua Lebowitz" w:date="2024-09-28T16:42:00Z">
          <w:pPr>
            <w:pStyle w:val="NormalWeb"/>
            <w:spacing w:line="480" w:lineRule="auto"/>
          </w:pPr>
        </w:pPrChange>
      </w:pPr>
      <w:del w:id="7139" w:author="Yashua Lebowitz" w:date="2024-09-28T19:17:00Z">
        <w:r w:rsidRPr="00833EEB" w:rsidDel="00852C46">
          <w:rPr>
            <w:rFonts w:ascii="Book Antiqua" w:hAnsi="Book Antiqua"/>
            <w:rPrChange w:id="7140" w:author="mac" w:date="2024-09-27T09:55:00Z">
              <w:rPr/>
            </w:rPrChange>
          </w:rPr>
          <w:delText xml:space="preserve">“You got that right Sarge. I can hardly pay for a night at the strip club. While colored soldiers, hell, they’re high rolling. They get all the fine bitches. I’ll be getting a lap dance when a large group of niggers roll in, she’ll just jump right up and start serving them like I didn’t even exist. It ain’t fair I tell you. I want to color my skin black. I’m tired of being a whigger,” said Lot as a gold tooth just gave way. Lot fell backwards much to the chagrin of other soldiers. </w:delText>
        </w:r>
      </w:del>
    </w:p>
    <w:p w14:paraId="5D516DAF" w14:textId="7EF51C76" w:rsidR="00325B63" w:rsidRPr="00833EEB" w:rsidDel="00852C46" w:rsidRDefault="00325B63">
      <w:pPr>
        <w:pStyle w:val="NormalWeb"/>
        <w:spacing w:line="276" w:lineRule="auto"/>
        <w:ind w:firstLine="284"/>
        <w:rPr>
          <w:del w:id="7141" w:author="Yashua Lebowitz" w:date="2024-09-28T19:17:00Z"/>
          <w:rFonts w:ascii="Book Antiqua" w:hAnsi="Book Antiqua"/>
          <w:rPrChange w:id="7142" w:author="mac" w:date="2024-09-27T09:55:00Z">
            <w:rPr>
              <w:del w:id="7143" w:author="Yashua Lebowitz" w:date="2024-09-28T19:17:00Z"/>
            </w:rPr>
          </w:rPrChange>
        </w:rPr>
        <w:pPrChange w:id="7144" w:author="Yashua Lebowitz" w:date="2024-09-28T16:42:00Z">
          <w:pPr>
            <w:pStyle w:val="NormalWeb"/>
            <w:spacing w:line="480" w:lineRule="auto"/>
          </w:pPr>
        </w:pPrChange>
      </w:pPr>
      <w:del w:id="7145" w:author="Yashua Lebowitz" w:date="2024-09-28T19:17:00Z">
        <w:r w:rsidRPr="00833EEB" w:rsidDel="00852C46">
          <w:rPr>
            <w:rFonts w:ascii="Book Antiqua" w:hAnsi="Book Antiqua"/>
            <w:rPrChange w:id="7146" w:author="mac" w:date="2024-09-27T09:55:00Z">
              <w:rPr/>
            </w:rPrChange>
          </w:rPr>
          <w:delText>“Even if you paint yourself black, you can’t get rid of that whigger inside of you. It’ll come out as soon as you talk. Once you start talking about hiking through the woods, hunting squirrels, they’re going to smell that whigger scent like shit in a dumpster.”</w:delText>
        </w:r>
      </w:del>
    </w:p>
    <w:p w14:paraId="17E9BF00" w14:textId="7AD50A13" w:rsidR="00325B63" w:rsidRPr="00833EEB" w:rsidDel="00852C46" w:rsidRDefault="00325B63">
      <w:pPr>
        <w:pStyle w:val="NormalWeb"/>
        <w:spacing w:line="276" w:lineRule="auto"/>
        <w:ind w:firstLine="284"/>
        <w:rPr>
          <w:del w:id="7147" w:author="Yashua Lebowitz" w:date="2024-09-28T19:17:00Z"/>
          <w:rFonts w:ascii="Book Antiqua" w:hAnsi="Book Antiqua"/>
          <w:rPrChange w:id="7148" w:author="mac" w:date="2024-09-27T09:55:00Z">
            <w:rPr>
              <w:del w:id="7149" w:author="Yashua Lebowitz" w:date="2024-09-28T19:17:00Z"/>
            </w:rPr>
          </w:rPrChange>
        </w:rPr>
        <w:pPrChange w:id="7150" w:author="Yashua Lebowitz" w:date="2024-09-28T16:42:00Z">
          <w:pPr>
            <w:pStyle w:val="NormalWeb"/>
            <w:spacing w:line="480" w:lineRule="auto"/>
          </w:pPr>
        </w:pPrChange>
      </w:pPr>
      <w:del w:id="7151" w:author="Yashua Lebowitz" w:date="2024-09-28T19:17:00Z">
        <w:r w:rsidRPr="00833EEB" w:rsidDel="00852C46">
          <w:rPr>
            <w:rFonts w:ascii="Book Antiqua" w:hAnsi="Book Antiqua"/>
            <w:rPrChange w:id="7152" w:author="mac" w:date="2024-09-27T09:55:00Z">
              <w:rPr/>
            </w:rPrChange>
          </w:rPr>
          <w:lastRenderedPageBreak/>
          <w:delText>Everyone started laughing, even Raskin bust out a little laughter.</w:delText>
        </w:r>
      </w:del>
    </w:p>
    <w:p w14:paraId="7D51101A" w14:textId="7B30BB39" w:rsidR="00325B63" w:rsidRPr="00833EEB" w:rsidDel="00852C46" w:rsidRDefault="00325B63">
      <w:pPr>
        <w:pStyle w:val="NormalWeb"/>
        <w:spacing w:line="276" w:lineRule="auto"/>
        <w:ind w:firstLine="284"/>
        <w:rPr>
          <w:del w:id="7153" w:author="Yashua Lebowitz" w:date="2024-09-28T19:17:00Z"/>
          <w:rFonts w:ascii="Book Antiqua" w:hAnsi="Book Antiqua"/>
          <w:rPrChange w:id="7154" w:author="mac" w:date="2024-09-27T09:55:00Z">
            <w:rPr>
              <w:del w:id="7155" w:author="Yashua Lebowitz" w:date="2024-09-28T19:17:00Z"/>
            </w:rPr>
          </w:rPrChange>
        </w:rPr>
        <w:pPrChange w:id="7156" w:author="Yashua Lebowitz" w:date="2024-09-28T16:42:00Z">
          <w:pPr>
            <w:pStyle w:val="NormalWeb"/>
            <w:spacing w:line="480" w:lineRule="auto"/>
          </w:pPr>
        </w:pPrChange>
      </w:pPr>
      <w:del w:id="7157" w:author="Yashua Lebowitz" w:date="2024-09-28T19:17:00Z">
        <w:r w:rsidRPr="00833EEB" w:rsidDel="00852C46">
          <w:rPr>
            <w:rFonts w:ascii="Book Antiqua" w:hAnsi="Book Antiqua"/>
            <w:rPrChange w:id="7158" w:author="mac" w:date="2024-09-27T09:55:00Z">
              <w:rPr/>
            </w:rPrChange>
          </w:rPr>
          <w:delText>Pvt. Lot got up and dusted himself off. “Fuck all yall. You never seen Tropic Thunder? Robert Downey Jr. played a damn good nigger. If I just practice for a month, I can kill that whigger inside of me.</w:delText>
        </w:r>
      </w:del>
    </w:p>
    <w:p w14:paraId="29E3C2FD" w14:textId="5B862030" w:rsidR="00325B63" w:rsidRPr="00833EEB" w:rsidDel="00852C46" w:rsidRDefault="00325B63">
      <w:pPr>
        <w:pStyle w:val="NormalWeb"/>
        <w:spacing w:line="276" w:lineRule="auto"/>
        <w:ind w:firstLine="284"/>
        <w:rPr>
          <w:del w:id="7159" w:author="Yashua Lebowitz" w:date="2024-09-28T19:17:00Z"/>
          <w:rFonts w:ascii="Book Antiqua" w:hAnsi="Book Antiqua"/>
          <w:rPrChange w:id="7160" w:author="mac" w:date="2024-09-27T09:55:00Z">
            <w:rPr>
              <w:del w:id="7161" w:author="Yashua Lebowitz" w:date="2024-09-28T19:17:00Z"/>
            </w:rPr>
          </w:rPrChange>
        </w:rPr>
        <w:pPrChange w:id="7162" w:author="Yashua Lebowitz" w:date="2024-09-28T16:42:00Z">
          <w:pPr>
            <w:pStyle w:val="NormalWeb"/>
          </w:pPr>
        </w:pPrChange>
      </w:pPr>
      <w:del w:id="7163" w:author="Yashua Lebowitz" w:date="2024-09-28T19:17:00Z">
        <w:r w:rsidRPr="00833EEB" w:rsidDel="00852C46">
          <w:rPr>
            <w:rFonts w:ascii="Book Antiqua" w:hAnsi="Book Antiqua"/>
            <w:rPrChange w:id="7164" w:author="mac" w:date="2024-09-27T09:55:00Z">
              <w:rPr/>
            </w:rPrChange>
          </w:rPr>
          <w:delText>"Alright, that’s enough, gentlemen," Sgt. Hess barked, his voice cutting through the camaraderie like a knife. "We are on a mission. We’re supposed to arrive at the center of Tel Aviv at 0500. At this rate, we're nowhere near our objective. Let’s get a move on."</w:delText>
        </w:r>
      </w:del>
    </w:p>
    <w:p w14:paraId="21BC1C09" w14:textId="2EE79DD6" w:rsidR="00325B63" w:rsidRPr="00833EEB" w:rsidDel="00852C46" w:rsidRDefault="00325B63">
      <w:pPr>
        <w:pStyle w:val="NormalWeb"/>
        <w:spacing w:line="276" w:lineRule="auto"/>
        <w:ind w:firstLine="284"/>
        <w:rPr>
          <w:del w:id="7165" w:author="Yashua Lebowitz" w:date="2024-09-28T19:17:00Z"/>
          <w:rFonts w:ascii="Book Antiqua" w:hAnsi="Book Antiqua"/>
          <w:rPrChange w:id="7166" w:author="mac" w:date="2024-09-27T09:55:00Z">
            <w:rPr>
              <w:del w:id="7167" w:author="Yashua Lebowitz" w:date="2024-09-28T19:17:00Z"/>
            </w:rPr>
          </w:rPrChange>
        </w:rPr>
        <w:pPrChange w:id="7168" w:author="Yashua Lebowitz" w:date="2024-09-28T16:42:00Z">
          <w:pPr>
            <w:pStyle w:val="NormalWeb"/>
          </w:pPr>
        </w:pPrChange>
      </w:pPr>
      <w:del w:id="7169" w:author="Yashua Lebowitz" w:date="2024-09-28T19:17:00Z">
        <w:r w:rsidRPr="00833EEB" w:rsidDel="00852C46">
          <w:rPr>
            <w:rFonts w:ascii="Book Antiqua" w:hAnsi="Book Antiqua"/>
            <w:rPrChange w:id="7170" w:author="mac" w:date="2024-09-27T09:55:00Z">
              <w:rPr/>
            </w:rPrChange>
          </w:rPr>
          <w:delTex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delText>
        </w:r>
      </w:del>
    </w:p>
    <w:p w14:paraId="488C3A9E" w14:textId="1670DF79" w:rsidR="00325B63" w:rsidRPr="00833EEB" w:rsidDel="00852C46" w:rsidRDefault="00325B63">
      <w:pPr>
        <w:pStyle w:val="NormalWeb"/>
        <w:spacing w:line="276" w:lineRule="auto"/>
        <w:ind w:firstLine="284"/>
        <w:rPr>
          <w:del w:id="7171" w:author="Yashua Lebowitz" w:date="2024-09-28T19:17:00Z"/>
          <w:rFonts w:ascii="Book Antiqua" w:hAnsi="Book Antiqua"/>
          <w:rPrChange w:id="7172" w:author="mac" w:date="2024-09-27T09:55:00Z">
            <w:rPr>
              <w:del w:id="7173" w:author="Yashua Lebowitz" w:date="2024-09-28T19:17:00Z"/>
            </w:rPr>
          </w:rPrChange>
        </w:rPr>
        <w:pPrChange w:id="7174" w:author="Yashua Lebowitz" w:date="2024-09-28T16:42:00Z">
          <w:pPr>
            <w:pStyle w:val="NormalWeb"/>
            <w:spacing w:line="480" w:lineRule="auto"/>
          </w:pPr>
        </w:pPrChange>
      </w:pPr>
      <w:del w:id="7175" w:author="Yashua Lebowitz" w:date="2024-09-28T19:17:00Z">
        <w:r w:rsidRPr="00833EEB" w:rsidDel="00852C46">
          <w:rPr>
            <w:rFonts w:ascii="Book Antiqua" w:hAnsi="Book Antiqua"/>
            <w:rPrChange w:id="7176" w:author="mac" w:date="2024-09-27T09:55:00Z">
              <w:rPr/>
            </w:rPrChange>
          </w:rPr>
          <w:delText xml:space="preserve">The war had twisted their morals, turning them into something unrecognizable, but even monsters find humor in the situation they’re in. Raskin resolved to survive this, but he knew that, no matter the outcome, he would never forget the horrors he had witnessed. </w:delText>
        </w:r>
      </w:del>
    </w:p>
    <w:p w14:paraId="46B1A5D3" w14:textId="6075665C" w:rsidR="00325B63" w:rsidRPr="00833EEB" w:rsidDel="00852C46" w:rsidRDefault="00325B63">
      <w:pPr>
        <w:pStyle w:val="NormalWeb"/>
        <w:spacing w:line="276" w:lineRule="auto"/>
        <w:ind w:firstLine="284"/>
        <w:rPr>
          <w:del w:id="7177" w:author="Yashua Lebowitz" w:date="2024-09-28T19:17:00Z"/>
          <w:rFonts w:ascii="Book Antiqua" w:hAnsi="Book Antiqua"/>
          <w:rPrChange w:id="7178" w:author="mac" w:date="2024-09-27T09:55:00Z">
            <w:rPr>
              <w:del w:id="7179" w:author="Yashua Lebowitz" w:date="2024-09-28T19:17:00Z"/>
            </w:rPr>
          </w:rPrChange>
        </w:rPr>
        <w:pPrChange w:id="7180" w:author="Yashua Lebowitz" w:date="2024-09-28T16:42:00Z">
          <w:pPr>
            <w:pStyle w:val="NormalWeb"/>
            <w:spacing w:line="480" w:lineRule="auto"/>
            <w:ind w:firstLine="720"/>
          </w:pPr>
        </w:pPrChange>
      </w:pPr>
      <w:del w:id="7181" w:author="Yashua Lebowitz" w:date="2024-09-28T19:17:00Z">
        <w:r w:rsidRPr="00833EEB" w:rsidDel="00852C46">
          <w:rPr>
            <w:rFonts w:ascii="Book Antiqua" w:hAnsi="Book Antiqua"/>
            <w:rPrChange w:id="7182" w:author="mac" w:date="2024-09-27T09:55:00Z">
              <w:rPr/>
            </w:rPrChange>
          </w:rPr>
          <w:delTex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delText>
        </w:r>
      </w:del>
    </w:p>
    <w:p w14:paraId="2833751B" w14:textId="4249F2FE" w:rsidR="00325B63" w:rsidRPr="00833EEB" w:rsidDel="00852C46" w:rsidRDefault="00325B63">
      <w:pPr>
        <w:pStyle w:val="NormalWeb"/>
        <w:spacing w:line="276" w:lineRule="auto"/>
        <w:ind w:firstLine="284"/>
        <w:rPr>
          <w:del w:id="7183" w:author="Yashua Lebowitz" w:date="2024-09-28T19:17:00Z"/>
          <w:rFonts w:ascii="Book Antiqua" w:hAnsi="Book Antiqua"/>
          <w:rPrChange w:id="7184" w:author="mac" w:date="2024-09-27T09:55:00Z">
            <w:rPr>
              <w:del w:id="7185" w:author="Yashua Lebowitz" w:date="2024-09-28T19:17:00Z"/>
            </w:rPr>
          </w:rPrChange>
        </w:rPr>
        <w:pPrChange w:id="7186" w:author="Yashua Lebowitz" w:date="2024-09-28T16:42:00Z">
          <w:pPr>
            <w:pStyle w:val="NormalWeb"/>
            <w:spacing w:line="480" w:lineRule="auto"/>
            <w:ind w:firstLine="720"/>
          </w:pPr>
        </w:pPrChange>
      </w:pPr>
      <w:del w:id="7187" w:author="Yashua Lebowitz" w:date="2024-09-28T19:17:00Z">
        <w:r w:rsidRPr="00833EEB" w:rsidDel="00852C46">
          <w:rPr>
            <w:rFonts w:ascii="Book Antiqua" w:hAnsi="Book Antiqua"/>
            <w:rPrChange w:id="7188" w:author="mac" w:date="2024-09-27T09:55:00Z">
              <w:rPr/>
            </w:rPrChange>
          </w:rPr>
          <w:delText>After half a click of walking 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Sgt. Hess, taking the lead, checked the door and found it locked. He then proceeded to break the window with the butt of his rifle. The sharp sound of shattering glass was quickly followed by the crunching of shards underfoot as they cleared the glass and stepped over a low wall.</w:delText>
        </w:r>
      </w:del>
    </w:p>
    <w:p w14:paraId="59206466" w14:textId="3F1BD627" w:rsidR="00325B63" w:rsidRPr="00833EEB" w:rsidDel="00852C46" w:rsidRDefault="00325B63">
      <w:pPr>
        <w:pStyle w:val="NormalWeb"/>
        <w:spacing w:line="276" w:lineRule="auto"/>
        <w:ind w:firstLine="284"/>
        <w:rPr>
          <w:del w:id="7189" w:author="Yashua Lebowitz" w:date="2024-09-28T19:17:00Z"/>
          <w:rFonts w:ascii="Book Antiqua" w:hAnsi="Book Antiqua"/>
          <w:rPrChange w:id="7190" w:author="mac" w:date="2024-09-27T09:55:00Z">
            <w:rPr>
              <w:del w:id="7191" w:author="Yashua Lebowitz" w:date="2024-09-28T19:17:00Z"/>
            </w:rPr>
          </w:rPrChange>
        </w:rPr>
        <w:pPrChange w:id="7192" w:author="Yashua Lebowitz" w:date="2024-09-28T16:42:00Z">
          <w:pPr>
            <w:pStyle w:val="NormalWeb"/>
            <w:spacing w:line="480" w:lineRule="auto"/>
          </w:pPr>
        </w:pPrChange>
      </w:pPr>
      <w:del w:id="7193" w:author="Yashua Lebowitz" w:date="2024-09-28T19:17:00Z">
        <w:r w:rsidRPr="00833EEB" w:rsidDel="00852C46">
          <w:rPr>
            <w:rFonts w:ascii="Book Antiqua" w:hAnsi="Book Antiqua"/>
            <w:rPrChange w:id="7194" w:author="mac" w:date="2024-09-27T09:55:00Z">
              <w:rPr/>
            </w:rPrChange>
          </w:rPr>
          <w:delText xml:space="preserve">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w:delText>
        </w:r>
        <w:r w:rsidRPr="00833EEB" w:rsidDel="00852C46">
          <w:rPr>
            <w:rFonts w:ascii="Book Antiqua" w:hAnsi="Book Antiqua"/>
            <w:rPrChange w:id="7195" w:author="mac" w:date="2024-09-27T09:55:00Z">
              <w:rPr/>
            </w:rPrChange>
          </w:rPr>
          <w:lastRenderedPageBreak/>
          <w:delText>remained on overwatch, their eyes scanning for any movement through the cracked windows.</w:delText>
        </w:r>
      </w:del>
    </w:p>
    <w:p w14:paraId="4AB883DB" w14:textId="7B284DE1" w:rsidR="00325B63" w:rsidRPr="00833EEB" w:rsidDel="00852C46" w:rsidRDefault="00325B63">
      <w:pPr>
        <w:pStyle w:val="NormalWeb"/>
        <w:spacing w:line="276" w:lineRule="auto"/>
        <w:ind w:firstLine="284"/>
        <w:rPr>
          <w:del w:id="7196" w:author="Yashua Lebowitz" w:date="2024-09-28T19:17:00Z"/>
          <w:rFonts w:ascii="Book Antiqua" w:hAnsi="Book Antiqua"/>
          <w:rPrChange w:id="7197" w:author="mac" w:date="2024-09-27T09:55:00Z">
            <w:rPr>
              <w:del w:id="7198" w:author="Yashua Lebowitz" w:date="2024-09-28T19:17:00Z"/>
            </w:rPr>
          </w:rPrChange>
        </w:rPr>
        <w:pPrChange w:id="7199" w:author="Yashua Lebowitz" w:date="2024-09-28T16:42:00Z">
          <w:pPr>
            <w:pStyle w:val="NormalWeb"/>
            <w:spacing w:line="480" w:lineRule="auto"/>
          </w:pPr>
        </w:pPrChange>
      </w:pPr>
      <w:del w:id="7200" w:author="Yashua Lebowitz" w:date="2024-09-28T19:17:00Z">
        <w:r w:rsidRPr="00833EEB" w:rsidDel="00852C46">
          <w:rPr>
            <w:rFonts w:ascii="Book Antiqua" w:hAnsi="Book Antiqua"/>
            <w:rPrChange w:id="7201" w:author="mac" w:date="2024-09-27T09:55:00Z">
              <w:rPr/>
            </w:rPrChange>
          </w:rPr>
          <w:delText>Those who looted shared with others who were on overwatch and the squad took a quick break to understand their location and where they were going in relation to other units. The radio crackled with static, refusing to transmit.</w:delText>
        </w:r>
      </w:del>
    </w:p>
    <w:p w14:paraId="23A74A7E" w14:textId="4E473C86" w:rsidR="00325B63" w:rsidRPr="00833EEB" w:rsidDel="00852C46" w:rsidRDefault="00325B63">
      <w:pPr>
        <w:pStyle w:val="NormalWeb"/>
        <w:spacing w:line="276" w:lineRule="auto"/>
        <w:ind w:firstLine="284"/>
        <w:rPr>
          <w:del w:id="7202" w:author="Yashua Lebowitz" w:date="2024-09-28T19:17:00Z"/>
          <w:rFonts w:ascii="Book Antiqua" w:hAnsi="Book Antiqua"/>
          <w:rPrChange w:id="7203" w:author="mac" w:date="2024-09-27T09:55:00Z">
            <w:rPr>
              <w:del w:id="7204" w:author="Yashua Lebowitz" w:date="2024-09-28T19:17:00Z"/>
            </w:rPr>
          </w:rPrChange>
        </w:rPr>
        <w:pPrChange w:id="7205" w:author="Yashua Lebowitz" w:date="2024-09-28T16:42:00Z">
          <w:pPr>
            <w:pStyle w:val="NormalWeb"/>
            <w:spacing w:line="480" w:lineRule="auto"/>
          </w:pPr>
        </w:pPrChange>
      </w:pPr>
      <w:del w:id="7206" w:author="Yashua Lebowitz" w:date="2024-09-28T19:17:00Z">
        <w:r w:rsidRPr="00833EEB" w:rsidDel="00852C46">
          <w:rPr>
            <w:rFonts w:ascii="Book Antiqua" w:hAnsi="Book Antiqua"/>
            <w:rPrChange w:id="7207" w:author="mac" w:date="2024-09-27T09:55:00Z">
              <w:rPr/>
            </w:rPrChange>
          </w:rPr>
          <w:delText>“This goddamn radio still won’t work. I can’t contact anyone. Even this GPS... where the fuck are we?” Sgt. Hess muttered; frustration evident in his voice. “Do you think the kikes jammed everything we have?”</w:delText>
        </w:r>
      </w:del>
    </w:p>
    <w:p w14:paraId="63E186C2" w14:textId="2D379460" w:rsidR="00325B63" w:rsidRPr="00833EEB" w:rsidDel="00852C46" w:rsidRDefault="00325B63">
      <w:pPr>
        <w:pStyle w:val="NormalWeb"/>
        <w:spacing w:line="276" w:lineRule="auto"/>
        <w:ind w:firstLine="284"/>
        <w:rPr>
          <w:del w:id="7208" w:author="Yashua Lebowitz" w:date="2024-09-28T19:17:00Z"/>
          <w:rFonts w:ascii="Book Antiqua" w:hAnsi="Book Antiqua"/>
          <w:rPrChange w:id="7209" w:author="mac" w:date="2024-09-27T09:55:00Z">
            <w:rPr>
              <w:del w:id="7210" w:author="Yashua Lebowitz" w:date="2024-09-28T19:17:00Z"/>
            </w:rPr>
          </w:rPrChange>
        </w:rPr>
        <w:pPrChange w:id="7211" w:author="Yashua Lebowitz" w:date="2024-09-28T16:42:00Z">
          <w:pPr>
            <w:pStyle w:val="NormalWeb"/>
            <w:spacing w:line="480" w:lineRule="auto"/>
          </w:pPr>
        </w:pPrChange>
      </w:pPr>
      <w:del w:id="7212" w:author="Yashua Lebowitz" w:date="2024-09-28T19:17:00Z">
        <w:r w:rsidRPr="00833EEB" w:rsidDel="00852C46">
          <w:rPr>
            <w:rFonts w:ascii="Book Antiqua" w:hAnsi="Book Antiqua"/>
            <w:rPrChange w:id="7213" w:author="mac" w:date="2024-09-27T09:55:00Z">
              <w:rPr/>
            </w:rPrChange>
          </w:rPr>
          <w:delText>Lieut. Daniels, equally perplexed, rubbed his face vigorously, his eyes bloodshot from exhaustion. He bent backward, stretching, then shook his head in an attempt to clear his thoughts.</w:delText>
        </w:r>
      </w:del>
    </w:p>
    <w:p w14:paraId="5DFBA926" w14:textId="705886A1" w:rsidR="00325B63" w:rsidRPr="00833EEB" w:rsidDel="00852C46" w:rsidRDefault="00325B63">
      <w:pPr>
        <w:pStyle w:val="NormalWeb"/>
        <w:spacing w:line="276" w:lineRule="auto"/>
        <w:ind w:firstLine="284"/>
        <w:rPr>
          <w:del w:id="7214" w:author="Yashua Lebowitz" w:date="2024-09-28T19:17:00Z"/>
          <w:rFonts w:ascii="Book Antiqua" w:hAnsi="Book Antiqua"/>
          <w:rPrChange w:id="7215" w:author="mac" w:date="2024-09-27T09:55:00Z">
            <w:rPr>
              <w:del w:id="7216" w:author="Yashua Lebowitz" w:date="2024-09-28T19:17:00Z"/>
            </w:rPr>
          </w:rPrChange>
        </w:rPr>
        <w:pPrChange w:id="7217" w:author="Yashua Lebowitz" w:date="2024-09-28T16:42:00Z">
          <w:pPr>
            <w:pStyle w:val="NormalWeb"/>
            <w:spacing w:line="480" w:lineRule="auto"/>
          </w:pPr>
        </w:pPrChange>
      </w:pPr>
      <w:del w:id="7218" w:author="Yashua Lebowitz" w:date="2024-09-28T19:17:00Z">
        <w:r w:rsidRPr="00833EEB" w:rsidDel="00852C46">
          <w:rPr>
            <w:rFonts w:ascii="Book Antiqua" w:hAnsi="Book Antiqua"/>
            <w:rPrChange w:id="7219" w:author="mac" w:date="2024-09-27T09:55:00Z">
              <w:rPr/>
            </w:rPrChange>
          </w:rPr>
          <w:delText>“Sgt. Hess, can we send some of our guys up one of these tall buildings to figure out where we are? I have no idea where the enemy could be.”</w:delText>
        </w:r>
      </w:del>
    </w:p>
    <w:p w14:paraId="1A950D7E" w14:textId="029727B6" w:rsidR="00325B63" w:rsidRPr="00833EEB" w:rsidDel="00852C46" w:rsidRDefault="00325B63">
      <w:pPr>
        <w:pStyle w:val="NormalWeb"/>
        <w:spacing w:line="276" w:lineRule="auto"/>
        <w:ind w:firstLine="284"/>
        <w:rPr>
          <w:del w:id="7220" w:author="Yashua Lebowitz" w:date="2024-09-28T19:17:00Z"/>
          <w:rFonts w:ascii="Book Antiqua" w:hAnsi="Book Antiqua"/>
          <w:rPrChange w:id="7221" w:author="mac" w:date="2024-09-27T09:55:00Z">
            <w:rPr>
              <w:del w:id="7222" w:author="Yashua Lebowitz" w:date="2024-09-28T19:17:00Z"/>
            </w:rPr>
          </w:rPrChange>
        </w:rPr>
        <w:pPrChange w:id="7223" w:author="Yashua Lebowitz" w:date="2024-09-28T16:42:00Z">
          <w:pPr>
            <w:pStyle w:val="NormalWeb"/>
            <w:spacing w:line="480" w:lineRule="auto"/>
          </w:pPr>
        </w:pPrChange>
      </w:pPr>
      <w:del w:id="7224" w:author="Yashua Lebowitz" w:date="2024-09-28T19:17:00Z">
        <w:r w:rsidRPr="00833EEB" w:rsidDel="00852C46">
          <w:rPr>
            <w:rFonts w:ascii="Book Antiqua" w:hAnsi="Book Antiqua"/>
            <w:rPrChange w:id="7225" w:author="mac" w:date="2024-09-27T09:55:00Z">
              <w:rPr/>
            </w:rPrChange>
          </w:rPr>
          <w:delText>“I do have a map of the city, but I can’t read Hebrew to figure out what these streets are called. Any of you motherfuckers know Hebrew?”</w:delText>
        </w:r>
      </w:del>
    </w:p>
    <w:p w14:paraId="633369D2" w14:textId="233134B6" w:rsidR="00325B63" w:rsidRPr="00833EEB" w:rsidDel="00852C46" w:rsidRDefault="00325B63">
      <w:pPr>
        <w:pStyle w:val="NormalWeb"/>
        <w:spacing w:line="276" w:lineRule="auto"/>
        <w:ind w:firstLine="284"/>
        <w:rPr>
          <w:del w:id="7226" w:author="Yashua Lebowitz" w:date="2024-09-28T19:17:00Z"/>
          <w:rFonts w:ascii="Book Antiqua" w:hAnsi="Book Antiqua"/>
          <w:rPrChange w:id="7227" w:author="mac" w:date="2024-09-27T09:55:00Z">
            <w:rPr>
              <w:del w:id="7228" w:author="Yashua Lebowitz" w:date="2024-09-28T19:17:00Z"/>
            </w:rPr>
          </w:rPrChange>
        </w:rPr>
        <w:pPrChange w:id="7229" w:author="Yashua Lebowitz" w:date="2024-09-28T16:42:00Z">
          <w:pPr>
            <w:pStyle w:val="NormalWeb"/>
            <w:spacing w:line="480" w:lineRule="auto"/>
          </w:pPr>
        </w:pPrChange>
      </w:pPr>
      <w:del w:id="7230" w:author="Yashua Lebowitz" w:date="2024-09-28T19:17:00Z">
        <w:r w:rsidRPr="00833EEB" w:rsidDel="00852C46">
          <w:rPr>
            <w:rFonts w:ascii="Book Antiqua" w:hAnsi="Book Antiqua"/>
            <w:rPrChange w:id="7231" w:author="mac" w:date="2024-09-27T09:55:00Z">
              <w:rPr/>
            </w:rPrChange>
          </w:rPr>
          <w:delText>“I think your mom does,” Raskin said, a smirk playing on his lips.</w:delText>
        </w:r>
      </w:del>
    </w:p>
    <w:p w14:paraId="466F8F54" w14:textId="2B84C0C9" w:rsidR="00325B63" w:rsidRPr="00833EEB" w:rsidDel="00852C46" w:rsidRDefault="00325B63">
      <w:pPr>
        <w:pStyle w:val="NormalWeb"/>
        <w:spacing w:line="276" w:lineRule="auto"/>
        <w:ind w:firstLine="284"/>
        <w:rPr>
          <w:del w:id="7232" w:author="Yashua Lebowitz" w:date="2024-09-28T19:17:00Z"/>
          <w:rFonts w:ascii="Book Antiqua" w:hAnsi="Book Antiqua"/>
          <w:rPrChange w:id="7233" w:author="mac" w:date="2024-09-27T09:55:00Z">
            <w:rPr>
              <w:del w:id="7234" w:author="Yashua Lebowitz" w:date="2024-09-28T19:17:00Z"/>
            </w:rPr>
          </w:rPrChange>
        </w:rPr>
        <w:pPrChange w:id="7235" w:author="Yashua Lebowitz" w:date="2024-09-28T16:42:00Z">
          <w:pPr>
            <w:pStyle w:val="NormalWeb"/>
            <w:spacing w:line="480" w:lineRule="auto"/>
          </w:pPr>
        </w:pPrChange>
      </w:pPr>
      <w:del w:id="7236" w:author="Yashua Lebowitz" w:date="2024-09-28T19:17:00Z">
        <w:r w:rsidRPr="00833EEB" w:rsidDel="00852C46">
          <w:rPr>
            <w:rFonts w:ascii="Book Antiqua" w:hAnsi="Book Antiqua"/>
            <w:rPrChange w:id="7237" w:author="mac" w:date="2024-09-27T09:55:00Z">
              <w:rPr/>
            </w:rPrChange>
          </w:rPr>
          <w:delText>“Go fuck yourself, corporal,” Hess shot back, not missing a beat.</w:delText>
        </w:r>
      </w:del>
    </w:p>
    <w:p w14:paraId="40DA74E3" w14:textId="44A3837A" w:rsidR="00325B63" w:rsidRPr="00833EEB" w:rsidDel="00852C46" w:rsidRDefault="00325B63">
      <w:pPr>
        <w:pStyle w:val="NormalWeb"/>
        <w:spacing w:line="276" w:lineRule="auto"/>
        <w:ind w:firstLine="284"/>
        <w:rPr>
          <w:del w:id="7238" w:author="Yashua Lebowitz" w:date="2024-09-28T19:17:00Z"/>
          <w:rFonts w:ascii="Book Antiqua" w:hAnsi="Book Antiqua"/>
          <w:rPrChange w:id="7239" w:author="mac" w:date="2024-09-27T09:55:00Z">
            <w:rPr>
              <w:del w:id="7240" w:author="Yashua Lebowitz" w:date="2024-09-28T19:17:00Z"/>
            </w:rPr>
          </w:rPrChange>
        </w:rPr>
        <w:pPrChange w:id="7241" w:author="Yashua Lebowitz" w:date="2024-09-28T16:42:00Z">
          <w:pPr>
            <w:pStyle w:val="NormalWeb"/>
            <w:spacing w:line="480" w:lineRule="auto"/>
          </w:pPr>
        </w:pPrChange>
      </w:pPr>
      <w:del w:id="7242" w:author="Yashua Lebowitz" w:date="2024-09-28T19:17:00Z">
        <w:r w:rsidRPr="00833EEB" w:rsidDel="00852C46">
          <w:rPr>
            <w:rFonts w:ascii="Book Antiqua" w:hAnsi="Book Antiqua"/>
            <w:rPrChange w:id="7243" w:author="mac" w:date="2024-09-27T09:55:00Z">
              <w:rPr/>
            </w:rPrChange>
          </w:rPr>
          <w:delText>Sgt. Hess stared at the map; his brow furrowed as he tried to recognize any landmarks that might give them a hint about their location. Finally, with a sigh of defeat, he stuffed the map back into his pack.</w:delText>
        </w:r>
      </w:del>
    </w:p>
    <w:p w14:paraId="17C30D79" w14:textId="6E4AA2C5" w:rsidR="00325B63" w:rsidRPr="00833EEB" w:rsidDel="00852C46" w:rsidRDefault="00325B63">
      <w:pPr>
        <w:pStyle w:val="NormalWeb"/>
        <w:spacing w:line="276" w:lineRule="auto"/>
        <w:ind w:firstLine="284"/>
        <w:rPr>
          <w:del w:id="7244" w:author="Yashua Lebowitz" w:date="2024-09-28T19:17:00Z"/>
          <w:rFonts w:ascii="Book Antiqua" w:hAnsi="Book Antiqua"/>
          <w:rPrChange w:id="7245" w:author="mac" w:date="2024-09-27T09:55:00Z">
            <w:rPr>
              <w:del w:id="7246" w:author="Yashua Lebowitz" w:date="2024-09-28T19:17:00Z"/>
            </w:rPr>
          </w:rPrChange>
        </w:rPr>
        <w:pPrChange w:id="7247" w:author="Yashua Lebowitz" w:date="2024-09-28T16:42:00Z">
          <w:pPr>
            <w:pStyle w:val="NormalWeb"/>
            <w:spacing w:line="480" w:lineRule="auto"/>
          </w:pPr>
        </w:pPrChange>
      </w:pPr>
      <w:del w:id="7248" w:author="Yashua Lebowitz" w:date="2024-09-28T19:17:00Z">
        <w:r w:rsidRPr="00833EEB" w:rsidDel="00852C46">
          <w:rPr>
            <w:rFonts w:ascii="Book Antiqua" w:hAnsi="Book Antiqua"/>
            <w:rPrChange w:id="7249" w:author="mac" w:date="2024-09-27T09:55:00Z">
              <w:rPr/>
            </w:rPrChange>
          </w:rPr>
          <w:delText>“Guess what, corporal? That comment about my mom just volunteered you to climb up one of these buildings and find out where the fuck we are.” Sgt. Hess pointed at a tall, looming high-rise apartment building across the street from them. “Pvt. Lot you go with him.”</w:delText>
        </w:r>
      </w:del>
    </w:p>
    <w:p w14:paraId="30E888BD" w14:textId="57BC2F43" w:rsidR="00325B63" w:rsidRPr="00833EEB" w:rsidDel="00852C46" w:rsidRDefault="00325B63">
      <w:pPr>
        <w:pStyle w:val="NormalWeb"/>
        <w:spacing w:line="276" w:lineRule="auto"/>
        <w:ind w:firstLine="284"/>
        <w:rPr>
          <w:del w:id="7250" w:author="Yashua Lebowitz" w:date="2024-09-28T19:17:00Z"/>
          <w:rFonts w:ascii="Book Antiqua" w:hAnsi="Book Antiqua"/>
          <w:rPrChange w:id="7251" w:author="mac" w:date="2024-09-27T09:55:00Z">
            <w:rPr>
              <w:del w:id="7252" w:author="Yashua Lebowitz" w:date="2024-09-28T19:17:00Z"/>
            </w:rPr>
          </w:rPrChange>
        </w:rPr>
        <w:pPrChange w:id="7253" w:author="Yashua Lebowitz" w:date="2024-09-28T16:42:00Z">
          <w:pPr>
            <w:pStyle w:val="NormalWeb"/>
          </w:pPr>
        </w:pPrChange>
      </w:pPr>
      <w:del w:id="7254" w:author="Yashua Lebowitz" w:date="2024-09-28T19:17:00Z">
        <w:r w:rsidRPr="00833EEB" w:rsidDel="00852C46">
          <w:rPr>
            <w:rFonts w:ascii="Book Antiqua" w:hAnsi="Book Antiqua"/>
            <w:rPrChange w:id="7255" w:author="mac" w:date="2024-09-27T09:55:00Z">
              <w:rPr/>
            </w:rPrChange>
          </w:rPr>
          <w:delText>The lobby's automatic doors were malfunctioning, so Corporal Raskin smashed the glass and stepped inside. Private Lot followed close behind, cradling his shotgun with the same youthful enthusiasm he once had for hunting squirrels on his family farm, except now, he was hunting Jews. Pvt. Lot, with his curly red hair and freckles, stood about the same height as Raskin, who was just shy of six feet tall.</w:delText>
        </w:r>
      </w:del>
    </w:p>
    <w:p w14:paraId="63D293D3" w14:textId="5491C7F4" w:rsidR="00325B63" w:rsidRPr="00833EEB" w:rsidDel="00852C46" w:rsidRDefault="00325B63">
      <w:pPr>
        <w:spacing w:before="100" w:beforeAutospacing="1" w:after="100" w:afterAutospacing="1"/>
        <w:ind w:firstLine="284"/>
        <w:rPr>
          <w:del w:id="7256" w:author="Yashua Lebowitz" w:date="2024-09-28T19:17:00Z"/>
          <w:rFonts w:ascii="Book Antiqua" w:eastAsia="Times New Roman" w:hAnsi="Book Antiqua" w:cs="Times New Roman"/>
          <w:sz w:val="24"/>
          <w:szCs w:val="24"/>
          <w:lang w:eastAsia="en-IN"/>
          <w:rPrChange w:id="7257" w:author="mac" w:date="2024-09-27T09:55:00Z">
            <w:rPr>
              <w:del w:id="7258" w:author="Yashua Lebowitz" w:date="2024-09-28T19:17:00Z"/>
              <w:rFonts w:ascii="Times New Roman" w:eastAsia="Times New Roman" w:hAnsi="Times New Roman" w:cs="Times New Roman"/>
              <w:sz w:val="24"/>
              <w:szCs w:val="24"/>
              <w:lang w:eastAsia="en-IN"/>
            </w:rPr>
          </w:rPrChange>
        </w:rPr>
        <w:pPrChange w:id="7259" w:author="Yashua Lebowitz" w:date="2024-09-28T16:42:00Z">
          <w:pPr>
            <w:spacing w:before="100" w:beforeAutospacing="1" w:after="100" w:afterAutospacing="1" w:line="240" w:lineRule="auto"/>
          </w:pPr>
        </w:pPrChange>
      </w:pPr>
      <w:del w:id="7260" w:author="Yashua Lebowitz" w:date="2024-09-28T19:17:00Z">
        <w:r w:rsidRPr="00833EEB" w:rsidDel="00852C46">
          <w:rPr>
            <w:rFonts w:ascii="Book Antiqua" w:eastAsia="Times New Roman" w:hAnsi="Book Antiqua" w:cs="Times New Roman"/>
            <w:sz w:val="24"/>
            <w:szCs w:val="24"/>
            <w:lang w:eastAsia="en-IN"/>
            <w:rPrChange w:id="7261" w:author="mac" w:date="2024-09-27T09:55:00Z">
              <w:rPr>
                <w:rFonts w:ascii="Times New Roman" w:eastAsia="Times New Roman" w:hAnsi="Times New Roman" w:cs="Times New Roman"/>
                <w:sz w:val="24"/>
                <w:szCs w:val="24"/>
                <w:lang w:eastAsia="en-IN"/>
              </w:rPr>
            </w:rPrChange>
          </w:rPr>
          <w:delText xml:space="preserve">The elevator was out of order, forcing them to find the emergency access stairwell and begin their ascent. They moved as quietly as possible, the emergency lights </w:delText>
        </w:r>
        <w:r w:rsidRPr="00833EEB" w:rsidDel="00852C46">
          <w:rPr>
            <w:rFonts w:ascii="Book Antiqua" w:eastAsia="Times New Roman" w:hAnsi="Book Antiqua" w:cs="Times New Roman"/>
            <w:sz w:val="24"/>
            <w:szCs w:val="24"/>
            <w:lang w:eastAsia="en-IN"/>
            <w:rPrChange w:id="7262" w:author="mac" w:date="2024-09-27T09:55:00Z">
              <w:rPr>
                <w:rFonts w:ascii="Times New Roman" w:eastAsia="Times New Roman" w:hAnsi="Times New Roman" w:cs="Times New Roman"/>
                <w:sz w:val="24"/>
                <w:szCs w:val="24"/>
                <w:lang w:eastAsia="en-IN"/>
              </w:rPr>
            </w:rPrChange>
          </w:rPr>
          <w:lastRenderedPageBreak/>
          <w:delText>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delText>
        </w:r>
      </w:del>
    </w:p>
    <w:p w14:paraId="207DE557" w14:textId="54651C5E" w:rsidR="00325B63" w:rsidRPr="00833EEB" w:rsidDel="00852C46" w:rsidRDefault="00325B63">
      <w:pPr>
        <w:pStyle w:val="NormalWeb"/>
        <w:spacing w:line="276" w:lineRule="auto"/>
        <w:ind w:firstLine="284"/>
        <w:rPr>
          <w:del w:id="7263" w:author="Yashua Lebowitz" w:date="2024-09-28T19:17:00Z"/>
          <w:rFonts w:ascii="Book Antiqua" w:hAnsi="Book Antiqua"/>
          <w:rPrChange w:id="7264" w:author="mac" w:date="2024-09-27T09:55:00Z">
            <w:rPr>
              <w:del w:id="7265" w:author="Yashua Lebowitz" w:date="2024-09-28T19:17:00Z"/>
            </w:rPr>
          </w:rPrChange>
        </w:rPr>
        <w:pPrChange w:id="7266" w:author="Yashua Lebowitz" w:date="2024-09-28T16:42:00Z">
          <w:pPr>
            <w:pStyle w:val="NormalWeb"/>
          </w:pPr>
        </w:pPrChange>
      </w:pPr>
      <w:del w:id="7267" w:author="Yashua Lebowitz" w:date="2024-09-28T19:17:00Z">
        <w:r w:rsidRPr="00833EEB" w:rsidDel="00852C46">
          <w:rPr>
            <w:rFonts w:ascii="Book Antiqua" w:hAnsi="Book Antiqua"/>
            <w:rPrChange w:id="7268" w:author="mac" w:date="2024-09-27T09:55:00Z">
              <w:rPr/>
            </w:rPrChange>
          </w:rPr>
          <w:delText>Pvt.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delText>
        </w:r>
      </w:del>
    </w:p>
    <w:p w14:paraId="18D3EC5C" w14:textId="420B78FE" w:rsidR="00325B63" w:rsidRPr="00833EEB" w:rsidDel="00852C46" w:rsidRDefault="00325B63">
      <w:pPr>
        <w:pStyle w:val="NormalWeb"/>
        <w:spacing w:line="276" w:lineRule="auto"/>
        <w:ind w:firstLine="284"/>
        <w:rPr>
          <w:del w:id="7269" w:author="Yashua Lebowitz" w:date="2024-09-28T19:17:00Z"/>
          <w:rFonts w:ascii="Book Antiqua" w:hAnsi="Book Antiqua"/>
          <w:rPrChange w:id="7270" w:author="mac" w:date="2024-09-27T09:55:00Z">
            <w:rPr>
              <w:del w:id="7271" w:author="Yashua Lebowitz" w:date="2024-09-28T19:17:00Z"/>
            </w:rPr>
          </w:rPrChange>
        </w:rPr>
        <w:pPrChange w:id="7272" w:author="Yashua Lebowitz" w:date="2024-09-28T16:42:00Z">
          <w:pPr>
            <w:pStyle w:val="NormalWeb"/>
          </w:pPr>
        </w:pPrChange>
      </w:pPr>
      <w:del w:id="7273" w:author="Yashua Lebowitz" w:date="2024-09-28T19:17:00Z">
        <w:r w:rsidRPr="00833EEB" w:rsidDel="00852C46">
          <w:rPr>
            <w:rFonts w:ascii="Book Antiqua" w:hAnsi="Book Antiqua"/>
            <w:rPrChange w:id="7274" w:author="mac" w:date="2024-09-27T09:55:00Z">
              <w:rPr/>
            </w:rPrChange>
          </w:rPr>
          <w:delTex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delText>
        </w:r>
      </w:del>
    </w:p>
    <w:p w14:paraId="151F5047" w14:textId="3D9E5D6F" w:rsidR="00325B63" w:rsidRPr="00833EEB" w:rsidDel="00852C46" w:rsidRDefault="00325B63">
      <w:pPr>
        <w:pStyle w:val="NormalWeb"/>
        <w:spacing w:line="276" w:lineRule="auto"/>
        <w:ind w:firstLine="284"/>
        <w:rPr>
          <w:del w:id="7275" w:author="Yashua Lebowitz" w:date="2024-09-28T19:17:00Z"/>
          <w:rFonts w:ascii="Book Antiqua" w:hAnsi="Book Antiqua"/>
          <w:rPrChange w:id="7276" w:author="mac" w:date="2024-09-27T09:55:00Z">
            <w:rPr>
              <w:del w:id="7277" w:author="Yashua Lebowitz" w:date="2024-09-28T19:17:00Z"/>
            </w:rPr>
          </w:rPrChange>
        </w:rPr>
        <w:pPrChange w:id="7278" w:author="Yashua Lebowitz" w:date="2024-09-28T16:42:00Z">
          <w:pPr>
            <w:pStyle w:val="NormalWeb"/>
          </w:pPr>
        </w:pPrChange>
      </w:pPr>
      <w:del w:id="7279" w:author="Yashua Lebowitz" w:date="2024-09-28T19:17:00Z">
        <w:r w:rsidRPr="00833EEB" w:rsidDel="00852C46">
          <w:rPr>
            <w:rFonts w:ascii="Book Antiqua" w:hAnsi="Book Antiqua"/>
            <w:rPrChange w:id="7280" w:author="mac" w:date="2024-09-27T09:55:00Z">
              <w:rPr/>
            </w:rPrChange>
          </w:rPr>
          <w:delTex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delText>
        </w:r>
      </w:del>
    </w:p>
    <w:p w14:paraId="6D5778E0" w14:textId="663F69C6" w:rsidR="00325B63" w:rsidRPr="00833EEB" w:rsidDel="00852C46" w:rsidRDefault="00325B63">
      <w:pPr>
        <w:pStyle w:val="NormalWeb"/>
        <w:spacing w:line="276" w:lineRule="auto"/>
        <w:ind w:firstLine="284"/>
        <w:rPr>
          <w:del w:id="7281" w:author="Yashua Lebowitz" w:date="2024-09-28T19:17:00Z"/>
          <w:rFonts w:ascii="Book Antiqua" w:hAnsi="Book Antiqua"/>
          <w:rPrChange w:id="7282" w:author="mac" w:date="2024-09-27T09:55:00Z">
            <w:rPr>
              <w:del w:id="7283" w:author="Yashua Lebowitz" w:date="2024-09-28T19:17:00Z"/>
            </w:rPr>
          </w:rPrChange>
        </w:rPr>
        <w:pPrChange w:id="7284" w:author="Yashua Lebowitz" w:date="2024-09-28T16:42:00Z">
          <w:pPr>
            <w:pStyle w:val="NormalWeb"/>
          </w:pPr>
        </w:pPrChange>
      </w:pPr>
      <w:del w:id="7285" w:author="Yashua Lebowitz" w:date="2024-09-28T19:17:00Z">
        <w:r w:rsidRPr="00833EEB" w:rsidDel="00852C46">
          <w:rPr>
            <w:rFonts w:ascii="Book Antiqua" w:hAnsi="Book Antiqua"/>
            <w:rPrChange w:id="7286" w:author="mac" w:date="2024-09-27T09:55:00Z">
              <w:rPr/>
            </w:rPrChange>
          </w:rPr>
          <w:delTex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delText>
        </w:r>
      </w:del>
    </w:p>
    <w:p w14:paraId="4FC51559" w14:textId="19ABFDF2" w:rsidR="00325B63" w:rsidRPr="00833EEB" w:rsidDel="00852C46" w:rsidRDefault="00325B63">
      <w:pPr>
        <w:pStyle w:val="NormalWeb"/>
        <w:spacing w:line="276" w:lineRule="auto"/>
        <w:ind w:firstLine="284"/>
        <w:rPr>
          <w:del w:id="7287" w:author="Yashua Lebowitz" w:date="2024-09-28T19:17:00Z"/>
          <w:rFonts w:ascii="Book Antiqua" w:hAnsi="Book Antiqua"/>
          <w:rPrChange w:id="7288" w:author="mac" w:date="2024-09-27T09:55:00Z">
            <w:rPr>
              <w:del w:id="7289" w:author="Yashua Lebowitz" w:date="2024-09-28T19:17:00Z"/>
            </w:rPr>
          </w:rPrChange>
        </w:rPr>
        <w:pPrChange w:id="7290" w:author="Yashua Lebowitz" w:date="2024-09-28T16:42:00Z">
          <w:pPr>
            <w:pStyle w:val="NormalWeb"/>
          </w:pPr>
        </w:pPrChange>
      </w:pPr>
      <w:del w:id="7291" w:author="Yashua Lebowitz" w:date="2024-09-28T19:17:00Z">
        <w:r w:rsidRPr="00833EEB" w:rsidDel="00852C46">
          <w:rPr>
            <w:rFonts w:ascii="Book Antiqua" w:hAnsi="Book Antiqua"/>
            <w:rPrChange w:id="7292" w:author="mac" w:date="2024-09-27T09:55:00Z">
              <w:rPr/>
            </w:rPrChange>
          </w:rPr>
          <w:delText xml:space="preserve">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w:delText>
        </w:r>
        <w:r w:rsidRPr="00833EEB" w:rsidDel="00852C46">
          <w:rPr>
            <w:rFonts w:ascii="Book Antiqua" w:hAnsi="Book Antiqua"/>
            <w:rPrChange w:id="7293" w:author="mac" w:date="2024-09-27T09:55:00Z">
              <w:rPr/>
            </w:rPrChange>
          </w:rPr>
          <w:lastRenderedPageBreak/>
          <w:delText>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delText>
        </w:r>
      </w:del>
    </w:p>
    <w:p w14:paraId="56D0C76E" w14:textId="24DB1415" w:rsidR="00325B63" w:rsidRPr="00833EEB" w:rsidDel="00852C46" w:rsidRDefault="00325B63">
      <w:pPr>
        <w:pStyle w:val="NormalWeb"/>
        <w:spacing w:line="276" w:lineRule="auto"/>
        <w:ind w:firstLine="284"/>
        <w:rPr>
          <w:del w:id="7294" w:author="Yashua Lebowitz" w:date="2024-09-28T19:17:00Z"/>
          <w:rFonts w:ascii="Book Antiqua" w:hAnsi="Book Antiqua"/>
          <w:rPrChange w:id="7295" w:author="mac" w:date="2024-09-27T09:55:00Z">
            <w:rPr>
              <w:del w:id="7296" w:author="Yashua Lebowitz" w:date="2024-09-28T19:17:00Z"/>
            </w:rPr>
          </w:rPrChange>
        </w:rPr>
        <w:pPrChange w:id="7297" w:author="Yashua Lebowitz" w:date="2024-09-28T16:42:00Z">
          <w:pPr>
            <w:pStyle w:val="NormalWeb"/>
          </w:pPr>
        </w:pPrChange>
      </w:pPr>
      <w:del w:id="7298" w:author="Yashua Lebowitz" w:date="2024-09-28T19:17:00Z">
        <w:r w:rsidRPr="00833EEB" w:rsidDel="00852C46">
          <w:rPr>
            <w:rFonts w:ascii="Book Antiqua" w:hAnsi="Book Antiqua"/>
            <w:rPrChange w:id="7299" w:author="mac" w:date="2024-09-27T09:55:00Z">
              <w:rPr/>
            </w:rPrChange>
          </w:rPr>
          <w:delText>“I was going to kill me a kike, but they’re all playing hide’n’go seek,” he grumbled as he tried pushing open the service door.</w:delText>
        </w:r>
      </w:del>
    </w:p>
    <w:p w14:paraId="227FA779" w14:textId="6408E3E4" w:rsidR="00325B63" w:rsidRPr="00833EEB" w:rsidDel="00852C46" w:rsidRDefault="00325B63">
      <w:pPr>
        <w:pStyle w:val="NormalWeb"/>
        <w:spacing w:line="276" w:lineRule="auto"/>
        <w:ind w:firstLine="284"/>
        <w:rPr>
          <w:del w:id="7300" w:author="Yashua Lebowitz" w:date="2024-09-28T19:17:00Z"/>
          <w:rFonts w:ascii="Book Antiqua" w:hAnsi="Book Antiqua"/>
          <w:rPrChange w:id="7301" w:author="mac" w:date="2024-09-27T09:55:00Z">
            <w:rPr>
              <w:del w:id="7302" w:author="Yashua Lebowitz" w:date="2024-09-28T19:17:00Z"/>
            </w:rPr>
          </w:rPrChange>
        </w:rPr>
        <w:pPrChange w:id="7303" w:author="Yashua Lebowitz" w:date="2024-09-28T16:42:00Z">
          <w:pPr>
            <w:pStyle w:val="NormalWeb"/>
          </w:pPr>
        </w:pPrChange>
      </w:pPr>
      <w:del w:id="7304" w:author="Yashua Lebowitz" w:date="2024-09-28T19:17:00Z">
        <w:r w:rsidRPr="00833EEB" w:rsidDel="00852C46">
          <w:rPr>
            <w:rFonts w:ascii="Book Antiqua" w:hAnsi="Book Antiqua"/>
            <w:rPrChange w:id="7305" w:author="mac" w:date="2024-09-27T09:55:00Z">
              <w:rPr/>
            </w:rPrChange>
          </w:rPr>
          <w:delText>The door was stuck, so Pvt. Lot and I stepped back and lunged forward at the same time, kicking the door with all our force. It burst open, revealing a sweeping panorama of the city under siege by all the world.</w:delText>
        </w:r>
      </w:del>
    </w:p>
    <w:p w14:paraId="16487EA3" w14:textId="7238292E" w:rsidR="00325B63" w:rsidRPr="00833EEB" w:rsidDel="00852C46" w:rsidRDefault="00325B63">
      <w:pPr>
        <w:pStyle w:val="NormalWeb"/>
        <w:spacing w:line="276" w:lineRule="auto"/>
        <w:ind w:firstLine="284"/>
        <w:rPr>
          <w:del w:id="7306" w:author="Yashua Lebowitz" w:date="2024-09-28T19:17:00Z"/>
          <w:rFonts w:ascii="Book Antiqua" w:hAnsi="Book Antiqua"/>
          <w:rPrChange w:id="7307" w:author="mac" w:date="2024-09-27T09:55:00Z">
            <w:rPr>
              <w:del w:id="7308" w:author="Yashua Lebowitz" w:date="2024-09-28T19:17:00Z"/>
            </w:rPr>
          </w:rPrChange>
        </w:rPr>
        <w:pPrChange w:id="7309" w:author="Yashua Lebowitz" w:date="2024-09-28T16:42:00Z">
          <w:pPr>
            <w:pStyle w:val="NormalWeb"/>
          </w:pPr>
        </w:pPrChange>
      </w:pPr>
      <w:del w:id="7310" w:author="Yashua Lebowitz" w:date="2024-09-28T19:17:00Z">
        <w:r w:rsidRPr="00833EEB" w:rsidDel="00852C46">
          <w:rPr>
            <w:rFonts w:ascii="Book Antiqua" w:hAnsi="Book Antiqua"/>
            <w:rPrChange w:id="7311" w:author="mac" w:date="2024-09-27T09:55:00Z">
              <w:rPr/>
            </w:rPrChange>
          </w:rPr>
          <w:delText>We took our time to catch our breath, taking in the fresh air that was refreshing compared to the smell of death below. I closed the door behind us and looked down on the street. I could see Sgt. Hess laying prone on the ground close to a destroyed IDF transport truck.</w:delText>
        </w:r>
      </w:del>
    </w:p>
    <w:p w14:paraId="762EF719" w14:textId="1F73F535" w:rsidR="00325B63" w:rsidRPr="00833EEB" w:rsidDel="00852C46" w:rsidRDefault="00325B63">
      <w:pPr>
        <w:pStyle w:val="NormalWeb"/>
        <w:spacing w:line="276" w:lineRule="auto"/>
        <w:ind w:firstLine="284"/>
        <w:rPr>
          <w:del w:id="7312" w:author="Yashua Lebowitz" w:date="2024-09-28T19:17:00Z"/>
          <w:rFonts w:ascii="Book Antiqua" w:hAnsi="Book Antiqua"/>
          <w:rPrChange w:id="7313" w:author="mac" w:date="2024-09-27T09:55:00Z">
            <w:rPr>
              <w:del w:id="7314" w:author="Yashua Lebowitz" w:date="2024-09-28T19:17:00Z"/>
            </w:rPr>
          </w:rPrChange>
        </w:rPr>
        <w:pPrChange w:id="7315" w:author="Yashua Lebowitz" w:date="2024-09-28T16:42:00Z">
          <w:pPr>
            <w:pStyle w:val="NormalWeb"/>
          </w:pPr>
        </w:pPrChange>
      </w:pPr>
      <w:del w:id="7316" w:author="Yashua Lebowitz" w:date="2024-09-28T19:17:00Z">
        <w:r w:rsidRPr="00833EEB" w:rsidDel="00852C46">
          <w:rPr>
            <w:rFonts w:ascii="Book Antiqua" w:hAnsi="Book Antiqua"/>
            <w:rPrChange w:id="7317" w:author="mac" w:date="2024-09-27T09:55:00Z">
              <w:rPr/>
            </w:rPrChange>
          </w:rPr>
          <w:delText>The scene below was chaotic. The flickering fires from the wreckage cast an orange glow on Hess, making him look like a shadowy figure out of a nightmare. He signaled us with a terse wave, indicating we should stay low. The night was alive with the sounds of distant firefights, the occasional explosion punctuating the air.</w:delText>
        </w:r>
      </w:del>
    </w:p>
    <w:p w14:paraId="02CA69A8" w14:textId="1CE6B1D9" w:rsidR="00325B63" w:rsidRPr="00833EEB" w:rsidDel="00852C46" w:rsidRDefault="00325B63">
      <w:pPr>
        <w:pStyle w:val="NormalWeb"/>
        <w:spacing w:line="276" w:lineRule="auto"/>
        <w:ind w:firstLine="284"/>
        <w:rPr>
          <w:del w:id="7318" w:author="Yashua Lebowitz" w:date="2024-09-28T19:17:00Z"/>
          <w:rFonts w:ascii="Book Antiqua" w:hAnsi="Book Antiqua"/>
          <w:rPrChange w:id="7319" w:author="mac" w:date="2024-09-27T09:55:00Z">
            <w:rPr>
              <w:del w:id="7320" w:author="Yashua Lebowitz" w:date="2024-09-28T19:17:00Z"/>
            </w:rPr>
          </w:rPrChange>
        </w:rPr>
        <w:pPrChange w:id="7321" w:author="Yashua Lebowitz" w:date="2024-09-28T16:42:00Z">
          <w:pPr>
            <w:pStyle w:val="NormalWeb"/>
          </w:pPr>
        </w:pPrChange>
      </w:pPr>
      <w:del w:id="7322" w:author="Yashua Lebowitz" w:date="2024-09-28T19:17:00Z">
        <w:r w:rsidRPr="00833EEB" w:rsidDel="00852C46">
          <w:rPr>
            <w:rFonts w:ascii="Book Antiqua" w:hAnsi="Book Antiqua"/>
            <w:rPrChange w:id="7323" w:author="mac" w:date="2024-09-27T09:55:00Z">
              <w:rPr/>
            </w:rPrChange>
          </w:rPr>
          <w:delText>Lot took position near the edge of the roof, taking his rifle, which he had slung over his shoulder, and scanned the environment.</w:delText>
        </w:r>
      </w:del>
    </w:p>
    <w:p w14:paraId="2A43F0FA" w14:textId="421CB3F1" w:rsidR="00325B63" w:rsidRPr="00833EEB" w:rsidDel="00852C46" w:rsidRDefault="00325B63">
      <w:pPr>
        <w:pStyle w:val="NormalWeb"/>
        <w:spacing w:line="276" w:lineRule="auto"/>
        <w:ind w:firstLine="284"/>
        <w:rPr>
          <w:del w:id="7324" w:author="Yashua Lebowitz" w:date="2024-09-28T19:17:00Z"/>
          <w:rFonts w:ascii="Book Antiqua" w:hAnsi="Book Antiqua"/>
          <w:rPrChange w:id="7325" w:author="mac" w:date="2024-09-27T09:55:00Z">
            <w:rPr>
              <w:del w:id="7326" w:author="Yashua Lebowitz" w:date="2024-09-28T19:17:00Z"/>
            </w:rPr>
          </w:rPrChange>
        </w:rPr>
        <w:pPrChange w:id="7327" w:author="Yashua Lebowitz" w:date="2024-09-28T16:42:00Z">
          <w:pPr>
            <w:pStyle w:val="NormalWeb"/>
          </w:pPr>
        </w:pPrChange>
      </w:pPr>
      <w:del w:id="7328" w:author="Yashua Lebowitz" w:date="2024-09-28T19:17:00Z">
        <w:r w:rsidRPr="00833EEB" w:rsidDel="00852C46">
          <w:rPr>
            <w:rFonts w:ascii="Book Antiqua" w:hAnsi="Book Antiqua"/>
            <w:rPrChange w:id="7329" w:author="mac" w:date="2024-09-27T09:55:00Z">
              <w:rPr/>
            </w:rPrChange>
          </w:rPr>
          <w:delText>“Where the hell are we?”</w:delText>
        </w:r>
      </w:del>
    </w:p>
    <w:p w14:paraId="0B808157" w14:textId="633CB6A8" w:rsidR="00325B63" w:rsidRPr="00833EEB" w:rsidDel="00852C46" w:rsidRDefault="00325B63">
      <w:pPr>
        <w:pStyle w:val="NormalWeb"/>
        <w:spacing w:line="276" w:lineRule="auto"/>
        <w:ind w:firstLine="284"/>
        <w:rPr>
          <w:del w:id="7330" w:author="Yashua Lebowitz" w:date="2024-09-28T19:17:00Z"/>
          <w:rFonts w:ascii="Book Antiqua" w:hAnsi="Book Antiqua"/>
          <w:rPrChange w:id="7331" w:author="mac" w:date="2024-09-27T09:55:00Z">
            <w:rPr>
              <w:del w:id="7332" w:author="Yashua Lebowitz" w:date="2024-09-28T19:17:00Z"/>
            </w:rPr>
          </w:rPrChange>
        </w:rPr>
        <w:pPrChange w:id="7333" w:author="Yashua Lebowitz" w:date="2024-09-28T16:42:00Z">
          <w:pPr>
            <w:pStyle w:val="NormalWeb"/>
          </w:pPr>
        </w:pPrChange>
      </w:pPr>
      <w:del w:id="7334" w:author="Yashua Lebowitz" w:date="2024-09-28T19:17:00Z">
        <w:r w:rsidRPr="00833EEB" w:rsidDel="00852C46">
          <w:rPr>
            <w:rFonts w:ascii="Book Antiqua" w:hAnsi="Book Antiqua"/>
            <w:rPrChange w:id="7335" w:author="mac" w:date="2024-09-27T09:55:00Z">
              <w:rPr/>
            </w:rPrChange>
          </w:rPr>
          <w:delText>I put the binoculars to my eyes, looking for anything recognizable that could serve as a landmark. I saw what remained of Azrieli Sarona Tower, which we were briefed about before the operation. Sgt. Hess had given me another map. I unfolded it, tracing our route with my finger until I found our current location. Using the compass, I aligned the map with the north. The Azrieli Sarona Tower was marked, its distinctive height making it a useful reference point.</w:delText>
        </w:r>
      </w:del>
    </w:p>
    <w:p w14:paraId="5BEE9AE7" w14:textId="28635D37" w:rsidR="00325B63" w:rsidRPr="00833EEB" w:rsidDel="00852C46" w:rsidRDefault="00325B63">
      <w:pPr>
        <w:pStyle w:val="NormalWeb"/>
        <w:spacing w:line="276" w:lineRule="auto"/>
        <w:ind w:firstLine="284"/>
        <w:rPr>
          <w:del w:id="7336" w:author="Yashua Lebowitz" w:date="2024-09-28T19:17:00Z"/>
          <w:rFonts w:ascii="Book Antiqua" w:hAnsi="Book Antiqua"/>
          <w:rPrChange w:id="7337" w:author="mac" w:date="2024-09-27T09:55:00Z">
            <w:rPr>
              <w:del w:id="7338" w:author="Yashua Lebowitz" w:date="2024-09-28T19:17:00Z"/>
            </w:rPr>
          </w:rPrChange>
        </w:rPr>
        <w:pPrChange w:id="7339" w:author="Yashua Lebowitz" w:date="2024-09-28T16:42:00Z">
          <w:pPr>
            <w:pStyle w:val="NormalWeb"/>
          </w:pPr>
        </w:pPrChange>
      </w:pPr>
      <w:del w:id="7340" w:author="Yashua Lebowitz" w:date="2024-09-28T19:17:00Z">
        <w:r w:rsidRPr="00833EEB" w:rsidDel="00852C46">
          <w:rPr>
            <w:rFonts w:ascii="Book Antiqua" w:hAnsi="Book Antiqua"/>
            <w:rPrChange w:id="7341" w:author="mac" w:date="2024-09-27T09:55:00Z">
              <w:rPr/>
            </w:rPrChange>
          </w:rPr>
          <w:delText>“We’re here,” I said, pointing to a spot on the map. “Between these two ruined buildings. I can see the tower,” I added, pointing towards the faint silhouette against the night sky. “It’s about one click away, according to the map scale.”</w:delText>
        </w:r>
      </w:del>
    </w:p>
    <w:p w14:paraId="6BB987E0" w14:textId="0385DCA9" w:rsidR="00325B63" w:rsidRPr="00833EEB" w:rsidDel="00852C46" w:rsidRDefault="00325B63">
      <w:pPr>
        <w:pStyle w:val="NormalWeb"/>
        <w:spacing w:line="276" w:lineRule="auto"/>
        <w:ind w:firstLine="284"/>
        <w:rPr>
          <w:del w:id="7342" w:author="Yashua Lebowitz" w:date="2024-09-28T19:17:00Z"/>
          <w:rFonts w:ascii="Book Antiqua" w:hAnsi="Book Antiqua"/>
          <w:rPrChange w:id="7343" w:author="mac" w:date="2024-09-27T09:55:00Z">
            <w:rPr>
              <w:del w:id="7344" w:author="Yashua Lebowitz" w:date="2024-09-28T19:17:00Z"/>
            </w:rPr>
          </w:rPrChange>
        </w:rPr>
        <w:pPrChange w:id="7345" w:author="Yashua Lebowitz" w:date="2024-09-28T16:42:00Z">
          <w:pPr>
            <w:pStyle w:val="NormalWeb"/>
          </w:pPr>
        </w:pPrChange>
      </w:pPr>
      <w:del w:id="7346" w:author="Yashua Lebowitz" w:date="2024-09-28T19:17:00Z">
        <w:r w:rsidRPr="00833EEB" w:rsidDel="00852C46">
          <w:rPr>
            <w:rFonts w:ascii="Book Antiqua" w:hAnsi="Book Antiqua"/>
            <w:rPrChange w:id="7347" w:author="mac" w:date="2024-09-27T09:55:00Z">
              <w:rPr/>
            </w:rPrChange>
          </w:rPr>
          <w:delText>Lot nodded, peering through his rifle scope to get a better view. “Looks right. Maybe a bit less,” he added, using his experience to refine the estimate. “Should take us about half an hour to reach the center of the city if we move carefully. Let’s go downstairs and let everybody know.”</w:delText>
        </w:r>
      </w:del>
    </w:p>
    <w:p w14:paraId="479E9529" w14:textId="58F7E037" w:rsidR="00325B63" w:rsidRPr="00833EEB" w:rsidDel="00852C46" w:rsidRDefault="00325B63">
      <w:pPr>
        <w:pStyle w:val="NormalWeb"/>
        <w:spacing w:line="276" w:lineRule="auto"/>
        <w:ind w:firstLine="284"/>
        <w:rPr>
          <w:del w:id="7348" w:author="Yashua Lebowitz" w:date="2024-09-28T19:17:00Z"/>
          <w:rFonts w:ascii="Book Antiqua" w:hAnsi="Book Antiqua"/>
          <w:rPrChange w:id="7349" w:author="mac" w:date="2024-09-27T09:55:00Z">
            <w:rPr>
              <w:del w:id="7350" w:author="Yashua Lebowitz" w:date="2024-09-28T19:17:00Z"/>
            </w:rPr>
          </w:rPrChange>
        </w:rPr>
        <w:pPrChange w:id="7351" w:author="Yashua Lebowitz" w:date="2024-09-28T16:42:00Z">
          <w:pPr>
            <w:pStyle w:val="NormalWeb"/>
          </w:pPr>
        </w:pPrChange>
      </w:pPr>
      <w:del w:id="7352" w:author="Yashua Lebowitz" w:date="2024-09-28T19:17:00Z">
        <w:r w:rsidRPr="00833EEB" w:rsidDel="00852C46">
          <w:rPr>
            <w:rFonts w:ascii="Book Antiqua" w:hAnsi="Book Antiqua"/>
            <w:rPrChange w:id="7353" w:author="mac" w:date="2024-09-27T09:55:00Z">
              <w:rPr/>
            </w:rPrChange>
          </w:rPr>
          <w:lastRenderedPageBreak/>
          <w:delText>“Wait,” Raskin said, his sixth sense kicking in. “Do you hear any artillery or airstrikes?”</w:delText>
        </w:r>
      </w:del>
    </w:p>
    <w:p w14:paraId="29CD183E" w14:textId="11CADC19" w:rsidR="00325B63" w:rsidRPr="00833EEB" w:rsidDel="00852C46" w:rsidRDefault="00325B63">
      <w:pPr>
        <w:pStyle w:val="NormalWeb"/>
        <w:spacing w:line="276" w:lineRule="auto"/>
        <w:ind w:firstLine="284"/>
        <w:rPr>
          <w:del w:id="7354" w:author="Yashua Lebowitz" w:date="2024-09-28T19:17:00Z"/>
          <w:rFonts w:ascii="Book Antiqua" w:hAnsi="Book Antiqua"/>
          <w:rPrChange w:id="7355" w:author="mac" w:date="2024-09-27T09:55:00Z">
            <w:rPr>
              <w:del w:id="7356" w:author="Yashua Lebowitz" w:date="2024-09-28T19:17:00Z"/>
            </w:rPr>
          </w:rPrChange>
        </w:rPr>
        <w:pPrChange w:id="7357" w:author="Yashua Lebowitz" w:date="2024-09-28T16:42:00Z">
          <w:pPr>
            <w:pStyle w:val="NormalWeb"/>
          </w:pPr>
        </w:pPrChange>
      </w:pPr>
      <w:del w:id="7358" w:author="Yashua Lebowitz" w:date="2024-09-28T19:17:00Z">
        <w:r w:rsidRPr="00833EEB" w:rsidDel="00852C46">
          <w:rPr>
            <w:rFonts w:ascii="Book Antiqua" w:hAnsi="Book Antiqua"/>
            <w:rPrChange w:id="7359" w:author="mac" w:date="2024-09-27T09:55:00Z">
              <w:rPr/>
            </w:rPrChange>
          </w:rPr>
          <w:delText>“Nothing, it’s almost eerie for a battlefield of 20 million soldiers.”</w:delText>
        </w:r>
      </w:del>
    </w:p>
    <w:p w14:paraId="3C27CDE7" w14:textId="41F9A2C7" w:rsidR="00325B63" w:rsidRPr="00833EEB" w:rsidDel="00852C46" w:rsidRDefault="00325B63">
      <w:pPr>
        <w:pStyle w:val="NormalWeb"/>
        <w:spacing w:line="276" w:lineRule="auto"/>
        <w:ind w:firstLine="284"/>
        <w:rPr>
          <w:del w:id="7360" w:author="Yashua Lebowitz" w:date="2024-09-28T19:17:00Z"/>
          <w:rFonts w:ascii="Book Antiqua" w:hAnsi="Book Antiqua"/>
          <w:rPrChange w:id="7361" w:author="mac" w:date="2024-09-27T09:55:00Z">
            <w:rPr>
              <w:del w:id="7362" w:author="Yashua Lebowitz" w:date="2024-09-28T19:17:00Z"/>
            </w:rPr>
          </w:rPrChange>
        </w:rPr>
        <w:pPrChange w:id="7363" w:author="Yashua Lebowitz" w:date="2024-09-28T16:42:00Z">
          <w:pPr>
            <w:pStyle w:val="NormalWeb"/>
          </w:pPr>
        </w:pPrChange>
      </w:pPr>
      <w:del w:id="7364" w:author="Yashua Lebowitz" w:date="2024-09-28T19:17:00Z">
        <w:r w:rsidRPr="00833EEB" w:rsidDel="00852C46">
          <w:rPr>
            <w:rFonts w:ascii="Book Antiqua" w:hAnsi="Book Antiqua"/>
            <w:rPrChange w:id="7365" w:author="mac" w:date="2024-09-27T09:55:00Z">
              <w:rPr/>
            </w:rPrChange>
          </w:rPr>
          <w:delText>Raskin walked to the opposite side of the building and laid down prone with binoculars against his eyes, looking far into the distance towards the outskirts of the city. He could see a long column of tanks and trucks carrying soldiers moving outside of the city.</w:delText>
        </w:r>
      </w:del>
    </w:p>
    <w:p w14:paraId="5E12E66A" w14:textId="448CB0DB" w:rsidR="00325B63" w:rsidRPr="00833EEB" w:rsidDel="00852C46" w:rsidRDefault="00325B63">
      <w:pPr>
        <w:pStyle w:val="NormalWeb"/>
        <w:spacing w:line="276" w:lineRule="auto"/>
        <w:ind w:firstLine="284"/>
        <w:rPr>
          <w:del w:id="7366" w:author="Yashua Lebowitz" w:date="2024-09-28T19:17:00Z"/>
          <w:rFonts w:ascii="Book Antiqua" w:hAnsi="Book Antiqua"/>
          <w:rPrChange w:id="7367" w:author="mac" w:date="2024-09-27T09:55:00Z">
            <w:rPr>
              <w:del w:id="7368" w:author="Yashua Lebowitz" w:date="2024-09-28T19:17:00Z"/>
            </w:rPr>
          </w:rPrChange>
        </w:rPr>
        <w:pPrChange w:id="7369" w:author="Yashua Lebowitz" w:date="2024-09-28T16:42:00Z">
          <w:pPr>
            <w:pStyle w:val="NormalWeb"/>
          </w:pPr>
        </w:pPrChange>
      </w:pPr>
      <w:del w:id="7370" w:author="Yashua Lebowitz" w:date="2024-09-28T19:17:00Z">
        <w:r w:rsidRPr="00833EEB" w:rsidDel="00852C46">
          <w:rPr>
            <w:rFonts w:ascii="Book Antiqua" w:hAnsi="Book Antiqua"/>
            <w:rPrChange w:id="7371" w:author="mac" w:date="2024-09-27T09:55:00Z">
              <w:rPr/>
            </w:rPrChange>
          </w:rPr>
          <w:delText>“Lot, come here! Check this out!”</w:delText>
        </w:r>
      </w:del>
    </w:p>
    <w:p w14:paraId="161E6600" w14:textId="40424355" w:rsidR="00325B63" w:rsidRPr="00833EEB" w:rsidDel="00852C46" w:rsidRDefault="00325B63">
      <w:pPr>
        <w:pStyle w:val="NormalWeb"/>
        <w:spacing w:line="276" w:lineRule="auto"/>
        <w:ind w:firstLine="284"/>
        <w:rPr>
          <w:del w:id="7372" w:author="Yashua Lebowitz" w:date="2024-09-28T19:17:00Z"/>
          <w:rFonts w:ascii="Book Antiqua" w:hAnsi="Book Antiqua"/>
          <w:rPrChange w:id="7373" w:author="mac" w:date="2024-09-27T09:55:00Z">
            <w:rPr>
              <w:del w:id="7374" w:author="Yashua Lebowitz" w:date="2024-09-28T19:17:00Z"/>
            </w:rPr>
          </w:rPrChange>
        </w:rPr>
        <w:pPrChange w:id="7375" w:author="Yashua Lebowitz" w:date="2024-09-28T16:42:00Z">
          <w:pPr>
            <w:pStyle w:val="NormalWeb"/>
          </w:pPr>
        </w:pPrChange>
      </w:pPr>
      <w:del w:id="7376" w:author="Yashua Lebowitz" w:date="2024-09-28T19:17:00Z">
        <w:r w:rsidRPr="00833EEB" w:rsidDel="00852C46">
          <w:rPr>
            <w:rFonts w:ascii="Book Antiqua" w:hAnsi="Book Antiqua"/>
            <w:rPrChange w:id="7377" w:author="mac" w:date="2024-09-27T09:55:00Z">
              <w:rPr/>
            </w:rPrChange>
          </w:rPr>
          <w:delText>Lot got up and quickly ran over, eyes wide with alarm. "Look at this, what do you think is going on?"</w:delText>
        </w:r>
      </w:del>
    </w:p>
    <w:p w14:paraId="273BBA49" w14:textId="1DB0EC72" w:rsidR="00325B63" w:rsidRPr="00833EEB" w:rsidDel="00852C46" w:rsidRDefault="00325B63">
      <w:pPr>
        <w:pStyle w:val="NormalWeb"/>
        <w:spacing w:line="276" w:lineRule="auto"/>
        <w:ind w:firstLine="284"/>
        <w:rPr>
          <w:del w:id="7378" w:author="Yashua Lebowitz" w:date="2024-09-28T19:17:00Z"/>
          <w:rFonts w:ascii="Book Antiqua" w:hAnsi="Book Antiqua"/>
          <w:rPrChange w:id="7379" w:author="mac" w:date="2024-09-27T09:55:00Z">
            <w:rPr>
              <w:del w:id="7380" w:author="Yashua Lebowitz" w:date="2024-09-28T19:17:00Z"/>
            </w:rPr>
          </w:rPrChange>
        </w:rPr>
        <w:pPrChange w:id="7381" w:author="Yashua Lebowitz" w:date="2024-09-28T16:42:00Z">
          <w:pPr>
            <w:pStyle w:val="NormalWeb"/>
          </w:pPr>
        </w:pPrChange>
      </w:pPr>
      <w:del w:id="7382" w:author="Yashua Lebowitz" w:date="2024-09-28T19:17:00Z">
        <w:r w:rsidRPr="00833EEB" w:rsidDel="00852C46">
          <w:rPr>
            <w:rFonts w:ascii="Book Antiqua" w:hAnsi="Book Antiqua"/>
            <w:rPrChange w:id="7383" w:author="mac" w:date="2024-09-27T09:55:00Z">
              <w:rPr/>
            </w:rPrChange>
          </w:rPr>
          <w:delText>"The bastards are leaving; they’re abandoning the city. They’re insane, but why the fuck would they leave? We outnumber the kikes 20 to 1. Taking the city is essential to capturing Israel. Unless... they’re going to nuke the son of a bitch.”</w:delText>
        </w:r>
      </w:del>
    </w:p>
    <w:p w14:paraId="39664368" w14:textId="677BFAF5" w:rsidR="00325B63" w:rsidRPr="00833EEB" w:rsidDel="00852C46" w:rsidRDefault="00325B63">
      <w:pPr>
        <w:pStyle w:val="NormalWeb"/>
        <w:spacing w:line="276" w:lineRule="auto"/>
        <w:ind w:firstLine="284"/>
        <w:rPr>
          <w:del w:id="7384" w:author="Yashua Lebowitz" w:date="2024-09-28T19:17:00Z"/>
          <w:rFonts w:ascii="Book Antiqua" w:hAnsi="Book Antiqua"/>
          <w:rPrChange w:id="7385" w:author="mac" w:date="2024-09-27T09:55:00Z">
            <w:rPr>
              <w:del w:id="7386" w:author="Yashua Lebowitz" w:date="2024-09-28T19:17:00Z"/>
            </w:rPr>
          </w:rPrChange>
        </w:rPr>
        <w:pPrChange w:id="7387" w:author="Yashua Lebowitz" w:date="2024-09-28T16:42:00Z">
          <w:pPr>
            <w:pStyle w:val="NormalWeb"/>
          </w:pPr>
        </w:pPrChange>
      </w:pPr>
      <w:del w:id="7388" w:author="Yashua Lebowitz" w:date="2024-09-28T19:17:00Z">
        <w:r w:rsidRPr="00833EEB" w:rsidDel="00852C46">
          <w:rPr>
            <w:rFonts w:ascii="Book Antiqua" w:hAnsi="Book Antiqua"/>
            <w:rPrChange w:id="7389" w:author="mac" w:date="2024-09-27T09:55:00Z">
              <w:rPr/>
            </w:rPrChange>
          </w:rPr>
          <w:delText>Lot’s eyes widened. “But we’re inside.”</w:delText>
        </w:r>
      </w:del>
    </w:p>
    <w:p w14:paraId="2334D229" w14:textId="286EA800" w:rsidR="00325B63" w:rsidRPr="00833EEB" w:rsidDel="00852C46" w:rsidRDefault="00325B63">
      <w:pPr>
        <w:pStyle w:val="NormalWeb"/>
        <w:spacing w:line="276" w:lineRule="auto"/>
        <w:ind w:firstLine="284"/>
        <w:rPr>
          <w:del w:id="7390" w:author="Yashua Lebowitz" w:date="2024-09-28T19:17:00Z"/>
          <w:rFonts w:ascii="Book Antiqua" w:hAnsi="Book Antiqua"/>
          <w:rPrChange w:id="7391" w:author="mac" w:date="2024-09-27T09:55:00Z">
            <w:rPr>
              <w:del w:id="7392" w:author="Yashua Lebowitz" w:date="2024-09-28T19:17:00Z"/>
            </w:rPr>
          </w:rPrChange>
        </w:rPr>
        <w:pPrChange w:id="7393" w:author="Yashua Lebowitz" w:date="2024-09-28T16:42:00Z">
          <w:pPr>
            <w:pStyle w:val="NormalWeb"/>
          </w:pPr>
        </w:pPrChange>
      </w:pPr>
      <w:del w:id="7394" w:author="Yashua Lebowitz" w:date="2024-09-28T19:17:00Z">
        <w:r w:rsidRPr="00833EEB" w:rsidDel="00852C46">
          <w:rPr>
            <w:rFonts w:ascii="Book Antiqua" w:hAnsi="Book Antiqua"/>
            <w:rPrChange w:id="7395" w:author="mac" w:date="2024-09-27T09:55:00Z">
              <w:rPr/>
            </w:rPrChange>
          </w:rPr>
          <w:delText>Raskin’s voice dropped to a grim whisper. “Look at our honky asses. We're white, we're expendable."</w:delText>
        </w:r>
      </w:del>
    </w:p>
    <w:p w14:paraId="3C6F3F85" w14:textId="1DD59F5A" w:rsidR="00325B63" w:rsidRPr="00833EEB" w:rsidDel="00852C46" w:rsidRDefault="00325B63">
      <w:pPr>
        <w:pStyle w:val="NormalWeb"/>
        <w:spacing w:line="276" w:lineRule="auto"/>
        <w:ind w:firstLine="284"/>
        <w:rPr>
          <w:del w:id="7396" w:author="Yashua Lebowitz" w:date="2024-09-28T19:17:00Z"/>
          <w:rFonts w:ascii="Book Antiqua" w:hAnsi="Book Antiqua"/>
          <w:rPrChange w:id="7397" w:author="mac" w:date="2024-09-27T09:55:00Z">
            <w:rPr>
              <w:del w:id="7398" w:author="Yashua Lebowitz" w:date="2024-09-28T19:17:00Z"/>
            </w:rPr>
          </w:rPrChange>
        </w:rPr>
        <w:pPrChange w:id="7399" w:author="Yashua Lebowitz" w:date="2024-09-28T16:42:00Z">
          <w:pPr>
            <w:pStyle w:val="NormalWeb"/>
          </w:pPr>
        </w:pPrChange>
      </w:pPr>
      <w:del w:id="7400" w:author="Yashua Lebowitz" w:date="2024-09-28T19:17:00Z">
        <w:r w:rsidRPr="00833EEB" w:rsidDel="00852C46">
          <w:rPr>
            <w:rFonts w:ascii="Book Antiqua" w:hAnsi="Book Antiqua"/>
            <w:rPrChange w:id="7401" w:author="mac" w:date="2024-09-27T09:55:00Z">
              <w:rPr/>
            </w:rPrChange>
          </w:rPr>
          <w:delText>"We need to get out of here and join up with the others," Lot said, his voice shaky but resolute.</w:delText>
        </w:r>
      </w:del>
    </w:p>
    <w:p w14:paraId="12E495E1" w14:textId="1D1E1647" w:rsidR="00325B63" w:rsidRPr="00833EEB" w:rsidDel="00852C46" w:rsidRDefault="00325B63">
      <w:pPr>
        <w:pStyle w:val="NormalWeb"/>
        <w:spacing w:line="276" w:lineRule="auto"/>
        <w:ind w:firstLine="284"/>
        <w:rPr>
          <w:del w:id="7402" w:author="Yashua Lebowitz" w:date="2024-09-28T19:17:00Z"/>
          <w:rFonts w:ascii="Book Antiqua" w:hAnsi="Book Antiqua"/>
          <w:rPrChange w:id="7403" w:author="mac" w:date="2024-09-27T09:55:00Z">
            <w:rPr>
              <w:del w:id="7404" w:author="Yashua Lebowitz" w:date="2024-09-28T19:17:00Z"/>
            </w:rPr>
          </w:rPrChange>
        </w:rPr>
        <w:pPrChange w:id="7405" w:author="Yashua Lebowitz" w:date="2024-09-28T16:42:00Z">
          <w:pPr>
            <w:pStyle w:val="NormalWeb"/>
          </w:pPr>
        </w:pPrChange>
      </w:pPr>
      <w:del w:id="7406" w:author="Yashua Lebowitz" w:date="2024-09-28T19:17:00Z">
        <w:r w:rsidRPr="00833EEB" w:rsidDel="00852C46">
          <w:rPr>
            <w:rFonts w:ascii="Book Antiqua" w:hAnsi="Book Antiqua"/>
            <w:rPrChange w:id="7407" w:author="mac" w:date="2024-09-27T09:55:00Z">
              <w:rPr/>
            </w:rPrChange>
          </w:rPr>
          <w:delText>"One thing's for sure: we're probably surrounded by now. With the rest of our forces pulling out and comms down, there's no way they could've notified us."</w:delText>
        </w:r>
      </w:del>
    </w:p>
    <w:p w14:paraId="665693EE" w14:textId="66C644D2" w:rsidR="00325B63" w:rsidRPr="00833EEB" w:rsidDel="00852C46" w:rsidRDefault="00325B63">
      <w:pPr>
        <w:pStyle w:val="NormalWeb"/>
        <w:spacing w:line="276" w:lineRule="auto"/>
        <w:ind w:firstLine="284"/>
        <w:rPr>
          <w:del w:id="7408" w:author="Yashua Lebowitz" w:date="2024-09-28T19:17:00Z"/>
          <w:rFonts w:ascii="Book Antiqua" w:hAnsi="Book Antiqua"/>
          <w:rPrChange w:id="7409" w:author="mac" w:date="2024-09-27T09:55:00Z">
            <w:rPr>
              <w:del w:id="7410" w:author="Yashua Lebowitz" w:date="2024-09-28T19:17:00Z"/>
            </w:rPr>
          </w:rPrChange>
        </w:rPr>
        <w:pPrChange w:id="7411" w:author="Yashua Lebowitz" w:date="2024-09-28T16:42:00Z">
          <w:pPr>
            <w:pStyle w:val="NormalWeb"/>
          </w:pPr>
        </w:pPrChange>
      </w:pPr>
      <w:del w:id="7412" w:author="Yashua Lebowitz" w:date="2024-09-28T19:17:00Z">
        <w:r w:rsidRPr="00833EEB" w:rsidDel="00852C46">
          <w:rPr>
            <w:rFonts w:ascii="Book Antiqua" w:hAnsi="Book Antiqua"/>
            <w:rPrChange w:id="7413" w:author="mac" w:date="2024-09-27T09:55:00Z">
              <w:rPr/>
            </w:rPrChange>
          </w:rPr>
          <w:delText>"We need to notify Sarge fast. Let's go, Lot."</w:delText>
        </w:r>
      </w:del>
    </w:p>
    <w:p w14:paraId="2275FE55" w14:textId="2281A70E" w:rsidR="00325B63" w:rsidRPr="00833EEB" w:rsidDel="00852C46" w:rsidRDefault="00325B63">
      <w:pPr>
        <w:pStyle w:val="NormalWeb"/>
        <w:spacing w:line="276" w:lineRule="auto"/>
        <w:ind w:firstLine="284"/>
        <w:rPr>
          <w:del w:id="7414" w:author="Yashua Lebowitz" w:date="2024-09-28T19:17:00Z"/>
          <w:rFonts w:ascii="Book Antiqua" w:hAnsi="Book Antiqua"/>
          <w:rPrChange w:id="7415" w:author="mac" w:date="2024-09-27T09:55:00Z">
            <w:rPr>
              <w:del w:id="7416" w:author="Yashua Lebowitz" w:date="2024-09-28T19:17:00Z"/>
            </w:rPr>
          </w:rPrChange>
        </w:rPr>
        <w:pPrChange w:id="7417" w:author="Yashua Lebowitz" w:date="2024-09-28T16:42:00Z">
          <w:pPr>
            <w:pStyle w:val="NormalWeb"/>
          </w:pPr>
        </w:pPrChange>
      </w:pPr>
      <w:del w:id="7418" w:author="Yashua Lebowitz" w:date="2024-09-28T19:17:00Z">
        <w:r w:rsidRPr="00833EEB" w:rsidDel="00852C46">
          <w:rPr>
            <w:rFonts w:ascii="Book Antiqua" w:hAnsi="Book Antiqua"/>
            <w:rPrChange w:id="7419" w:author="mac" w:date="2024-09-27T09:55:00Z">
              <w:rPr/>
            </w:rPrChange>
          </w:rPr>
          <w:delText>They both got up and rushed to the service door. Raskin took hold of the handle, and at the same time, an opposing force pushed the door open, knocking them both back. Three IDF soldiers burst through the doorway. Pvt.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delText>
        </w:r>
      </w:del>
    </w:p>
    <w:p w14:paraId="23AAD9CC" w14:textId="0C31F1DB" w:rsidR="00325B63" w:rsidRPr="00833EEB" w:rsidDel="00852C46" w:rsidRDefault="00325B63">
      <w:pPr>
        <w:pStyle w:val="NormalWeb"/>
        <w:spacing w:line="276" w:lineRule="auto"/>
        <w:ind w:firstLine="284"/>
        <w:rPr>
          <w:del w:id="7420" w:author="Yashua Lebowitz" w:date="2024-09-28T19:17:00Z"/>
          <w:rFonts w:ascii="Book Antiqua" w:hAnsi="Book Antiqua"/>
          <w:rPrChange w:id="7421" w:author="mac" w:date="2024-09-27T09:55:00Z">
            <w:rPr>
              <w:del w:id="7422" w:author="Yashua Lebowitz" w:date="2024-09-28T19:17:00Z"/>
            </w:rPr>
          </w:rPrChange>
        </w:rPr>
        <w:pPrChange w:id="7423" w:author="Yashua Lebowitz" w:date="2024-09-28T16:42:00Z">
          <w:pPr>
            <w:pStyle w:val="NormalWeb"/>
          </w:pPr>
        </w:pPrChange>
      </w:pPr>
      <w:del w:id="7424" w:author="Yashua Lebowitz" w:date="2024-09-28T19:17:00Z">
        <w:r w:rsidRPr="00833EEB" w:rsidDel="00852C46">
          <w:rPr>
            <w:rFonts w:ascii="Book Antiqua" w:hAnsi="Book Antiqua"/>
            <w:rPrChange w:id="7425" w:author="mac" w:date="2024-09-27T09:55:00Z">
              <w:rPr/>
            </w:rPrChange>
          </w:rPr>
          <w:delText xml:space="preserve">Raskin’s heart pounded as he scrambled to his feet. The third IDF soldier raised his rifle, but Raskin was quicker. He lunged forward, grabbing the barrel of the rifle </w:delText>
        </w:r>
        <w:r w:rsidRPr="00833EEB" w:rsidDel="00852C46">
          <w:rPr>
            <w:rFonts w:ascii="Book Antiqua" w:hAnsi="Book Antiqua"/>
            <w:rPrChange w:id="7426" w:author="mac" w:date="2024-09-27T09:55:00Z">
              <w:rPr/>
            </w:rPrChange>
          </w:rPr>
          <w:lastRenderedPageBreak/>
          <w:delText>and wrestling it away. The two struggled, the IDF soldier's strength nearly overpowering him. But Raskin, fueled by adrenaline and desperation, managed to twist the rifle free and deliver a sharp blow to the soldier's head with the butt of the gun.</w:delText>
        </w:r>
      </w:del>
    </w:p>
    <w:p w14:paraId="6C72358F" w14:textId="7FE2B922" w:rsidR="00325B63" w:rsidRPr="00833EEB" w:rsidDel="00852C46" w:rsidRDefault="00325B63">
      <w:pPr>
        <w:pStyle w:val="NormalWeb"/>
        <w:spacing w:line="276" w:lineRule="auto"/>
        <w:ind w:firstLine="284"/>
        <w:rPr>
          <w:del w:id="7427" w:author="Yashua Lebowitz" w:date="2024-09-28T19:17:00Z"/>
          <w:rFonts w:ascii="Book Antiqua" w:hAnsi="Book Antiqua"/>
          <w:rPrChange w:id="7428" w:author="mac" w:date="2024-09-27T09:55:00Z">
            <w:rPr>
              <w:del w:id="7429" w:author="Yashua Lebowitz" w:date="2024-09-28T19:17:00Z"/>
            </w:rPr>
          </w:rPrChange>
        </w:rPr>
        <w:pPrChange w:id="7430" w:author="Yashua Lebowitz" w:date="2024-09-28T16:42:00Z">
          <w:pPr>
            <w:pStyle w:val="NormalWeb"/>
          </w:pPr>
        </w:pPrChange>
      </w:pPr>
      <w:del w:id="7431" w:author="Yashua Lebowitz" w:date="2024-09-28T19:17:00Z">
        <w:r w:rsidRPr="00833EEB" w:rsidDel="00852C46">
          <w:rPr>
            <w:rFonts w:ascii="Book Antiqua" w:hAnsi="Book Antiqua"/>
            <w:rPrChange w:id="7432" w:author="mac" w:date="2024-09-27T09:55:00Z">
              <w:rPr/>
            </w:rPrChange>
          </w:rPr>
          <w:delText>The soldier crumpled to the ground, unconscious or worse. Raskin didn’t wait to check. He turned to Lot, who was bleeding profusely from his side. The grim reality of their situation hit him hard. They were outnumbered, outgunned, and isolated.</w:delText>
        </w:r>
      </w:del>
    </w:p>
    <w:p w14:paraId="747D8F9B" w14:textId="7241D950" w:rsidR="00325B63" w:rsidRPr="00833EEB" w:rsidDel="00852C46" w:rsidRDefault="00325B63">
      <w:pPr>
        <w:pStyle w:val="NormalWeb"/>
        <w:spacing w:line="276" w:lineRule="auto"/>
        <w:ind w:firstLine="284"/>
        <w:rPr>
          <w:del w:id="7433" w:author="Yashua Lebowitz" w:date="2024-09-28T19:17:00Z"/>
          <w:rFonts w:ascii="Book Antiqua" w:hAnsi="Book Antiqua"/>
          <w:rPrChange w:id="7434" w:author="mac" w:date="2024-09-27T09:55:00Z">
            <w:rPr>
              <w:del w:id="7435" w:author="Yashua Lebowitz" w:date="2024-09-28T19:17:00Z"/>
            </w:rPr>
          </w:rPrChange>
        </w:rPr>
        <w:pPrChange w:id="7436" w:author="Yashua Lebowitz" w:date="2024-09-28T16:42:00Z">
          <w:pPr>
            <w:pStyle w:val="NormalWeb"/>
          </w:pPr>
        </w:pPrChange>
      </w:pPr>
      <w:del w:id="7437" w:author="Yashua Lebowitz" w:date="2024-09-28T19:17:00Z">
        <w:r w:rsidRPr="00833EEB" w:rsidDel="00852C46">
          <w:rPr>
            <w:rFonts w:ascii="Book Antiqua" w:hAnsi="Book Antiqua"/>
            <w:rPrChange w:id="7438" w:author="mac" w:date="2024-09-27T09:55:00Z">
              <w:rPr/>
            </w:rPrChange>
          </w:rPr>
          <w:delText>"Hang in there, Lot," Raskin said, his voice strained. "We need to move."</w:delText>
        </w:r>
      </w:del>
    </w:p>
    <w:p w14:paraId="0FFB1370" w14:textId="62762E50" w:rsidR="00325B63" w:rsidRPr="00833EEB" w:rsidDel="00852C46" w:rsidRDefault="00325B63">
      <w:pPr>
        <w:pStyle w:val="NormalWeb"/>
        <w:spacing w:line="276" w:lineRule="auto"/>
        <w:ind w:firstLine="284"/>
        <w:rPr>
          <w:del w:id="7439" w:author="Yashua Lebowitz" w:date="2024-09-28T19:17:00Z"/>
          <w:rFonts w:ascii="Book Antiqua" w:hAnsi="Book Antiqua"/>
          <w:rPrChange w:id="7440" w:author="mac" w:date="2024-09-27T09:55:00Z">
            <w:rPr>
              <w:del w:id="7441" w:author="Yashua Lebowitz" w:date="2024-09-28T19:17:00Z"/>
            </w:rPr>
          </w:rPrChange>
        </w:rPr>
        <w:pPrChange w:id="7442" w:author="Yashua Lebowitz" w:date="2024-09-28T16:42:00Z">
          <w:pPr>
            <w:pStyle w:val="NormalWeb"/>
          </w:pPr>
        </w:pPrChange>
      </w:pPr>
      <w:del w:id="7443" w:author="Yashua Lebowitz" w:date="2024-09-28T19:17:00Z">
        <w:r w:rsidRPr="00833EEB" w:rsidDel="00852C46">
          <w:rPr>
            <w:rFonts w:ascii="Book Antiqua" w:hAnsi="Book Antiqua"/>
            <w:rPrChange w:id="7444" w:author="mac" w:date="2024-09-27T09:55:00Z">
              <w:rPr/>
            </w:rPrChange>
          </w:rPr>
          <w:delText>Lot gritted his teeth against the pain, nodding weakly. Suddenly, Lot's eyes widened as he looked past Raskin. "Raskin!" Lot shouted, pointing frantically at the oncoming soldier.</w:delText>
        </w:r>
      </w:del>
    </w:p>
    <w:p w14:paraId="2E257958" w14:textId="072BC3E4" w:rsidR="00325B63" w:rsidRPr="00833EEB" w:rsidDel="00852C46" w:rsidRDefault="00325B63">
      <w:pPr>
        <w:pStyle w:val="NormalWeb"/>
        <w:spacing w:line="276" w:lineRule="auto"/>
        <w:ind w:firstLine="284"/>
        <w:rPr>
          <w:del w:id="7445" w:author="Yashua Lebowitz" w:date="2024-09-28T19:17:00Z"/>
          <w:rFonts w:ascii="Book Antiqua" w:hAnsi="Book Antiqua"/>
          <w:rPrChange w:id="7446" w:author="mac" w:date="2024-09-27T09:55:00Z">
            <w:rPr>
              <w:del w:id="7447" w:author="Yashua Lebowitz" w:date="2024-09-28T19:17:00Z"/>
            </w:rPr>
          </w:rPrChange>
        </w:rPr>
        <w:pPrChange w:id="7448" w:author="Yashua Lebowitz" w:date="2024-09-28T16:42:00Z">
          <w:pPr>
            <w:pStyle w:val="NormalWeb"/>
          </w:pPr>
        </w:pPrChange>
      </w:pPr>
      <w:del w:id="7449" w:author="Yashua Lebowitz" w:date="2024-09-28T19:17:00Z">
        <w:r w:rsidRPr="00833EEB" w:rsidDel="00852C46">
          <w:rPr>
            <w:rFonts w:ascii="Book Antiqua" w:hAnsi="Book Antiqua"/>
            <w:rPrChange w:id="7450" w:author="mac" w:date="2024-09-27T09:55:00Z">
              <w:rPr/>
            </w:rPrChange>
          </w:rPr>
          <w:delTex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delText>
        </w:r>
      </w:del>
    </w:p>
    <w:p w14:paraId="6EACEDA6" w14:textId="5D77823B" w:rsidR="00325B63" w:rsidRPr="00833EEB" w:rsidDel="00852C46" w:rsidRDefault="00325B63">
      <w:pPr>
        <w:pStyle w:val="NormalWeb"/>
        <w:spacing w:line="276" w:lineRule="auto"/>
        <w:ind w:firstLine="284"/>
        <w:rPr>
          <w:del w:id="7451" w:author="Yashua Lebowitz" w:date="2024-09-28T19:17:00Z"/>
          <w:rFonts w:ascii="Book Antiqua" w:hAnsi="Book Antiqua"/>
          <w:rPrChange w:id="7452" w:author="mac" w:date="2024-09-27T09:55:00Z">
            <w:rPr>
              <w:del w:id="7453" w:author="Yashua Lebowitz" w:date="2024-09-28T19:17:00Z"/>
            </w:rPr>
          </w:rPrChange>
        </w:rPr>
        <w:pPrChange w:id="7454" w:author="Yashua Lebowitz" w:date="2024-09-28T16:42:00Z">
          <w:pPr>
            <w:pStyle w:val="NormalWeb"/>
          </w:pPr>
        </w:pPrChange>
      </w:pPr>
      <w:del w:id="7455" w:author="Yashua Lebowitz" w:date="2024-09-28T19:17:00Z">
        <w:r w:rsidRPr="00833EEB" w:rsidDel="00852C46">
          <w:rPr>
            <w:rFonts w:ascii="Book Antiqua" w:hAnsi="Book Antiqua"/>
            <w:rPrChange w:id="7456" w:author="mac" w:date="2024-09-27T09:55:00Z">
              <w:rPr/>
            </w:rPrChange>
          </w:rPr>
          <w:delText>Without hesitation, Raskin kicked the knife away and pinned the soldier down, pressing his knee into his chest. The soldier struggled, his eyes wide with fear and desperation, but Raskin held firm. He drew his sidearm, aiming it squarely at his face.</w:delText>
        </w:r>
      </w:del>
    </w:p>
    <w:p w14:paraId="7B25DA7C" w14:textId="48079757" w:rsidR="00325B63" w:rsidRPr="00833EEB" w:rsidDel="00852C46" w:rsidRDefault="00325B63">
      <w:pPr>
        <w:pStyle w:val="NormalWeb"/>
        <w:spacing w:line="276" w:lineRule="auto"/>
        <w:ind w:firstLine="284"/>
        <w:rPr>
          <w:del w:id="7457" w:author="Yashua Lebowitz" w:date="2024-09-28T19:17:00Z"/>
          <w:rFonts w:ascii="Book Antiqua" w:hAnsi="Book Antiqua"/>
          <w:rPrChange w:id="7458" w:author="mac" w:date="2024-09-27T09:55:00Z">
            <w:rPr>
              <w:del w:id="7459" w:author="Yashua Lebowitz" w:date="2024-09-28T19:17:00Z"/>
            </w:rPr>
          </w:rPrChange>
        </w:rPr>
        <w:pPrChange w:id="7460" w:author="Yashua Lebowitz" w:date="2024-09-28T16:42:00Z">
          <w:pPr>
            <w:pStyle w:val="NormalWeb"/>
          </w:pPr>
        </w:pPrChange>
      </w:pPr>
      <w:del w:id="7461" w:author="Yashua Lebowitz" w:date="2024-09-28T19:17:00Z">
        <w:r w:rsidRPr="00833EEB" w:rsidDel="00852C46">
          <w:rPr>
            <w:rFonts w:ascii="Book Antiqua" w:hAnsi="Book Antiqua"/>
            <w:rPrChange w:id="7462" w:author="mac" w:date="2024-09-27T09:55:00Z">
              <w:rPr/>
            </w:rPrChange>
          </w:rPr>
          <w:delText>"Shalom, stand down," Raskin warned, his voice low and deadly. The soldier stopped struggling, his eyes still filled with defiance but tempered by the realization of his defeat. Raskin slowly removed his knee from his chest and backed away from him.</w:delText>
        </w:r>
      </w:del>
    </w:p>
    <w:p w14:paraId="763BB783" w14:textId="1D20A7A8" w:rsidR="00325B63" w:rsidRPr="00833EEB" w:rsidDel="00852C46" w:rsidRDefault="00325B63">
      <w:pPr>
        <w:pStyle w:val="NormalWeb"/>
        <w:spacing w:line="276" w:lineRule="auto"/>
        <w:ind w:firstLine="284"/>
        <w:rPr>
          <w:del w:id="7463" w:author="Yashua Lebowitz" w:date="2024-09-28T19:17:00Z"/>
          <w:rFonts w:ascii="Book Antiqua" w:hAnsi="Book Antiqua"/>
          <w:rPrChange w:id="7464" w:author="mac" w:date="2024-09-27T09:55:00Z">
            <w:rPr>
              <w:del w:id="7465" w:author="Yashua Lebowitz" w:date="2024-09-28T19:17:00Z"/>
            </w:rPr>
          </w:rPrChange>
        </w:rPr>
        <w:pPrChange w:id="7466" w:author="Yashua Lebowitz" w:date="2024-09-28T16:42:00Z">
          <w:pPr>
            <w:pStyle w:val="NormalWeb"/>
          </w:pPr>
        </w:pPrChange>
      </w:pPr>
      <w:del w:id="7467" w:author="Yashua Lebowitz" w:date="2024-09-28T19:17:00Z">
        <w:r w:rsidRPr="00833EEB" w:rsidDel="00852C46">
          <w:rPr>
            <w:rFonts w:ascii="Book Antiqua" w:hAnsi="Book Antiqua"/>
            <w:rPrChange w:id="7468" w:author="mac" w:date="2024-09-27T09:55:00Z">
              <w:rPr/>
            </w:rPrChange>
          </w:rPr>
          <w:delText>Raskin glanced back at Lot, who was clutching his wound, his face pale but determined. They couldn't afford any more delays. The situation was growing more precarious by the second, and they needed to regroup with Sgt. Hess and the rest of their squad before it was too late.</w:delText>
        </w:r>
      </w:del>
    </w:p>
    <w:p w14:paraId="6BFC0F27" w14:textId="2CCE2C58" w:rsidR="00325B63" w:rsidRPr="00833EEB" w:rsidDel="00852C46" w:rsidRDefault="00325B63">
      <w:pPr>
        <w:pStyle w:val="NormalWeb"/>
        <w:spacing w:line="276" w:lineRule="auto"/>
        <w:ind w:firstLine="284"/>
        <w:rPr>
          <w:del w:id="7469" w:author="Yashua Lebowitz" w:date="2024-09-28T19:17:00Z"/>
          <w:rFonts w:ascii="Book Antiqua" w:hAnsi="Book Antiqua"/>
          <w:rPrChange w:id="7470" w:author="mac" w:date="2024-09-27T09:55:00Z">
            <w:rPr>
              <w:del w:id="7471" w:author="Yashua Lebowitz" w:date="2024-09-28T19:17:00Z"/>
            </w:rPr>
          </w:rPrChange>
        </w:rPr>
        <w:pPrChange w:id="7472" w:author="Yashua Lebowitz" w:date="2024-09-28T16:42:00Z">
          <w:pPr>
            <w:pStyle w:val="NormalWeb"/>
          </w:pPr>
        </w:pPrChange>
      </w:pPr>
      <w:del w:id="7473" w:author="Yashua Lebowitz" w:date="2024-09-28T19:17:00Z">
        <w:r w:rsidRPr="00833EEB" w:rsidDel="00852C46">
          <w:rPr>
            <w:rFonts w:ascii="Book Antiqua" w:hAnsi="Book Antiqua"/>
            <w:rPrChange w:id="7474" w:author="mac" w:date="2024-09-27T09:55:00Z">
              <w:rPr/>
            </w:rPrChange>
          </w:rPr>
          <w:delText>Raskin looked down at the subdued soldier, then pointed at the sky and said, “Boom. Nuke. You, me, safety. Tunnel.”</w:delText>
        </w:r>
      </w:del>
    </w:p>
    <w:p w14:paraId="3FDE4108" w14:textId="080BF69E" w:rsidR="00325B63" w:rsidRPr="00833EEB" w:rsidDel="00852C46" w:rsidRDefault="00325B63">
      <w:pPr>
        <w:pStyle w:val="NormalWeb"/>
        <w:spacing w:line="276" w:lineRule="auto"/>
        <w:ind w:firstLine="284"/>
        <w:rPr>
          <w:del w:id="7475" w:author="Yashua Lebowitz" w:date="2024-09-28T19:17:00Z"/>
          <w:rFonts w:ascii="Book Antiqua" w:hAnsi="Book Antiqua"/>
          <w:rPrChange w:id="7476" w:author="mac" w:date="2024-09-27T09:55:00Z">
            <w:rPr>
              <w:del w:id="7477" w:author="Yashua Lebowitz" w:date="2024-09-28T19:17:00Z"/>
            </w:rPr>
          </w:rPrChange>
        </w:rPr>
        <w:pPrChange w:id="7478" w:author="Yashua Lebowitz" w:date="2024-09-28T16:42:00Z">
          <w:pPr>
            <w:pStyle w:val="NormalWeb"/>
          </w:pPr>
        </w:pPrChange>
      </w:pPr>
      <w:del w:id="7479" w:author="Yashua Lebowitz" w:date="2024-09-28T19:17:00Z">
        <w:r w:rsidRPr="00833EEB" w:rsidDel="00852C46">
          <w:rPr>
            <w:rFonts w:ascii="Book Antiqua" w:hAnsi="Book Antiqua"/>
            <w:rPrChange w:id="7480" w:author="mac" w:date="2024-09-27T09:55:00Z">
              <w:rPr/>
            </w:rPrChange>
          </w:rPr>
          <w:lastRenderedPageBreak/>
          <w:delText>Keeping one hand on his sidearm, Raskin quickly fumbled through his rear pack with the other, pulling out a map. "Safety, tunnel," he repeated, slowly lowering his sidearm. "Live."</w:delText>
        </w:r>
      </w:del>
    </w:p>
    <w:p w14:paraId="4C719F1B" w14:textId="1B776DA2" w:rsidR="00325B63" w:rsidRPr="00833EEB" w:rsidDel="00852C46" w:rsidRDefault="00325B63">
      <w:pPr>
        <w:pStyle w:val="NormalWeb"/>
        <w:spacing w:line="276" w:lineRule="auto"/>
        <w:ind w:firstLine="284"/>
        <w:rPr>
          <w:del w:id="7481" w:author="Yashua Lebowitz" w:date="2024-09-28T19:17:00Z"/>
          <w:rFonts w:ascii="Book Antiqua" w:hAnsi="Book Antiqua"/>
          <w:rPrChange w:id="7482" w:author="mac" w:date="2024-09-27T09:55:00Z">
            <w:rPr>
              <w:del w:id="7483" w:author="Yashua Lebowitz" w:date="2024-09-28T19:17:00Z"/>
            </w:rPr>
          </w:rPrChange>
        </w:rPr>
        <w:pPrChange w:id="7484" w:author="Yashua Lebowitz" w:date="2024-09-28T16:42:00Z">
          <w:pPr>
            <w:pStyle w:val="NormalWeb"/>
          </w:pPr>
        </w:pPrChange>
      </w:pPr>
      <w:del w:id="7485" w:author="Yashua Lebowitz" w:date="2024-09-28T19:17:00Z">
        <w:r w:rsidRPr="00833EEB" w:rsidDel="00852C46">
          <w:rPr>
            <w:rFonts w:ascii="Book Antiqua" w:hAnsi="Book Antiqua"/>
            <w:rPrChange w:id="7486" w:author="mac" w:date="2024-09-27T09:55:00Z">
              <w:rPr/>
            </w:rPrChange>
          </w:rPr>
          <w:delText>The soldier muttered something in Hebrew that Raskin couldn't understand.</w:delText>
        </w:r>
      </w:del>
    </w:p>
    <w:p w14:paraId="3DF1A86C" w14:textId="032137DB" w:rsidR="00325B63" w:rsidRPr="00833EEB" w:rsidDel="00852C46" w:rsidRDefault="00325B63">
      <w:pPr>
        <w:pStyle w:val="NormalWeb"/>
        <w:spacing w:line="276" w:lineRule="auto"/>
        <w:ind w:firstLine="284"/>
        <w:rPr>
          <w:del w:id="7487" w:author="Yashua Lebowitz" w:date="2024-09-28T19:17:00Z"/>
          <w:rFonts w:ascii="Book Antiqua" w:hAnsi="Book Antiqua"/>
          <w:rPrChange w:id="7488" w:author="mac" w:date="2024-09-27T09:55:00Z">
            <w:rPr>
              <w:del w:id="7489" w:author="Yashua Lebowitz" w:date="2024-09-28T19:17:00Z"/>
            </w:rPr>
          </w:rPrChange>
        </w:rPr>
        <w:pPrChange w:id="7490" w:author="Yashua Lebowitz" w:date="2024-09-28T16:42:00Z">
          <w:pPr>
            <w:pStyle w:val="NormalWeb"/>
          </w:pPr>
        </w:pPrChange>
      </w:pPr>
      <w:del w:id="7491" w:author="Yashua Lebowitz" w:date="2024-09-28T19:17:00Z">
        <w:r w:rsidRPr="00833EEB" w:rsidDel="00852C46">
          <w:rPr>
            <w:rFonts w:ascii="Book Antiqua" w:hAnsi="Book Antiqua"/>
            <w:rPrChange w:id="7492" w:author="mac" w:date="2024-09-27T09:55:00Z">
              <w:rPr/>
            </w:rPrChange>
          </w:rPr>
          <w:delText>"No understand," Raskin replied, shaking his head.</w:delText>
        </w:r>
      </w:del>
    </w:p>
    <w:p w14:paraId="7AD71A5C" w14:textId="4115BEA8" w:rsidR="00325B63" w:rsidRPr="00833EEB" w:rsidDel="00852C46" w:rsidRDefault="00325B63">
      <w:pPr>
        <w:pStyle w:val="NormalWeb"/>
        <w:spacing w:line="276" w:lineRule="auto"/>
        <w:ind w:firstLine="284"/>
        <w:rPr>
          <w:del w:id="7493" w:author="Yashua Lebowitz" w:date="2024-09-28T19:17:00Z"/>
          <w:rFonts w:ascii="Book Antiqua" w:hAnsi="Book Antiqua"/>
          <w:rPrChange w:id="7494" w:author="mac" w:date="2024-09-27T09:55:00Z">
            <w:rPr>
              <w:del w:id="7495" w:author="Yashua Lebowitz" w:date="2024-09-28T19:17:00Z"/>
            </w:rPr>
          </w:rPrChange>
        </w:rPr>
        <w:pPrChange w:id="7496" w:author="Yashua Lebowitz" w:date="2024-09-28T16:42:00Z">
          <w:pPr>
            <w:pStyle w:val="NormalWeb"/>
          </w:pPr>
        </w:pPrChange>
      </w:pPr>
      <w:del w:id="7497" w:author="Yashua Lebowitz" w:date="2024-09-28T19:17:00Z">
        <w:r w:rsidRPr="00833EEB" w:rsidDel="00852C46">
          <w:rPr>
            <w:rFonts w:ascii="Book Antiqua" w:hAnsi="Book Antiqua"/>
            <w:rPrChange w:id="7498" w:author="mac" w:date="2024-09-27T09:55:00Z">
              <w:rPr/>
            </w:rPrChange>
          </w:rPr>
          <w:delText>He pointed at Lot, who was struggling to breathe. Raskin knew he needed to treat Lot fast or he was going to die. With the map and pen in hand, he moved closer to the soldier.</w:delText>
        </w:r>
      </w:del>
    </w:p>
    <w:p w14:paraId="291B478A" w14:textId="086DFF57" w:rsidR="00325B63" w:rsidRPr="00833EEB" w:rsidDel="00852C46" w:rsidRDefault="00325B63">
      <w:pPr>
        <w:pStyle w:val="NormalWeb"/>
        <w:spacing w:line="276" w:lineRule="auto"/>
        <w:ind w:firstLine="284"/>
        <w:rPr>
          <w:del w:id="7499" w:author="Yashua Lebowitz" w:date="2024-09-28T19:17:00Z"/>
          <w:rFonts w:ascii="Book Antiqua" w:hAnsi="Book Antiqua"/>
          <w:rPrChange w:id="7500" w:author="mac" w:date="2024-09-27T09:55:00Z">
            <w:rPr>
              <w:del w:id="7501" w:author="Yashua Lebowitz" w:date="2024-09-28T19:17:00Z"/>
            </w:rPr>
          </w:rPrChange>
        </w:rPr>
        <w:pPrChange w:id="7502" w:author="Yashua Lebowitz" w:date="2024-09-28T16:42:00Z">
          <w:pPr>
            <w:pStyle w:val="NormalWeb"/>
          </w:pPr>
        </w:pPrChange>
      </w:pPr>
      <w:del w:id="7503" w:author="Yashua Lebowitz" w:date="2024-09-28T19:17:00Z">
        <w:r w:rsidRPr="00833EEB" w:rsidDel="00852C46">
          <w:rPr>
            <w:rFonts w:ascii="Book Antiqua" w:hAnsi="Book Antiqua"/>
            <w:rPrChange w:id="7504" w:author="mac" w:date="2024-09-27T09:55:00Z">
              <w:rPr/>
            </w:rPrChange>
          </w:rPr>
          <w:delText>"Mark, safety, you go," Raskin said, pointing at the map and then towards the door.</w:delText>
        </w:r>
      </w:del>
    </w:p>
    <w:p w14:paraId="16944663" w14:textId="59BBDB70" w:rsidR="00325B63" w:rsidRPr="00833EEB" w:rsidDel="00852C46" w:rsidRDefault="00325B63">
      <w:pPr>
        <w:pStyle w:val="NormalWeb"/>
        <w:spacing w:line="276" w:lineRule="auto"/>
        <w:ind w:firstLine="284"/>
        <w:rPr>
          <w:del w:id="7505" w:author="Yashua Lebowitz" w:date="2024-09-28T19:17:00Z"/>
          <w:rFonts w:ascii="Book Antiqua" w:hAnsi="Book Antiqua"/>
          <w:rPrChange w:id="7506" w:author="mac" w:date="2024-09-27T09:55:00Z">
            <w:rPr>
              <w:del w:id="7507" w:author="Yashua Lebowitz" w:date="2024-09-28T19:17:00Z"/>
            </w:rPr>
          </w:rPrChange>
        </w:rPr>
        <w:pPrChange w:id="7508" w:author="Yashua Lebowitz" w:date="2024-09-28T16:42:00Z">
          <w:pPr>
            <w:pStyle w:val="NormalWeb"/>
          </w:pPr>
        </w:pPrChange>
      </w:pPr>
      <w:del w:id="7509" w:author="Yashua Lebowitz" w:date="2024-09-28T19:17:00Z">
        <w:r w:rsidRPr="00833EEB" w:rsidDel="00852C46">
          <w:rPr>
            <w:rFonts w:ascii="Book Antiqua" w:hAnsi="Book Antiqua"/>
            <w:rPrChange w:id="7510" w:author="mac" w:date="2024-09-27T09:55:00Z">
              <w:rPr/>
            </w:rPrChange>
          </w:rPr>
          <w:delText>"I understand and live," said the soldier.</w:delText>
        </w:r>
      </w:del>
    </w:p>
    <w:p w14:paraId="515D01DB" w14:textId="67973D43" w:rsidR="00325B63" w:rsidRPr="00833EEB" w:rsidDel="00852C46" w:rsidRDefault="00325B63">
      <w:pPr>
        <w:pStyle w:val="NormalWeb"/>
        <w:spacing w:line="276" w:lineRule="auto"/>
        <w:ind w:firstLine="284"/>
        <w:rPr>
          <w:del w:id="7511" w:author="Yashua Lebowitz" w:date="2024-09-28T19:17:00Z"/>
          <w:rFonts w:ascii="Book Antiqua" w:hAnsi="Book Antiqua"/>
          <w:rPrChange w:id="7512" w:author="mac" w:date="2024-09-27T09:55:00Z">
            <w:rPr>
              <w:del w:id="7513" w:author="Yashua Lebowitz" w:date="2024-09-28T19:17:00Z"/>
            </w:rPr>
          </w:rPrChange>
        </w:rPr>
        <w:pPrChange w:id="7514" w:author="Yashua Lebowitz" w:date="2024-09-28T16:42:00Z">
          <w:pPr>
            <w:pStyle w:val="NormalWeb"/>
          </w:pPr>
        </w:pPrChange>
      </w:pPr>
      <w:del w:id="7515" w:author="Yashua Lebowitz" w:date="2024-09-28T19:17:00Z">
        <w:r w:rsidRPr="00833EEB" w:rsidDel="00852C46">
          <w:rPr>
            <w:rFonts w:ascii="Book Antiqua" w:hAnsi="Book Antiqua"/>
            <w:rPrChange w:id="7516" w:author="mac" w:date="2024-09-27T09:55:00Z">
              <w:rPr/>
            </w:rPrChange>
          </w:rPr>
          <w:delTex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delText>
        </w:r>
      </w:del>
    </w:p>
    <w:p w14:paraId="781D09BE" w14:textId="5B0F97D8" w:rsidR="00325B63" w:rsidRPr="00833EEB" w:rsidDel="00852C46" w:rsidRDefault="00325B63">
      <w:pPr>
        <w:pStyle w:val="NormalWeb"/>
        <w:spacing w:line="276" w:lineRule="auto"/>
        <w:ind w:firstLine="284"/>
        <w:rPr>
          <w:del w:id="7517" w:author="Yashua Lebowitz" w:date="2024-09-28T19:17:00Z"/>
          <w:rFonts w:ascii="Book Antiqua" w:hAnsi="Book Antiqua"/>
          <w:rPrChange w:id="7518" w:author="mac" w:date="2024-09-27T09:55:00Z">
            <w:rPr>
              <w:del w:id="7519" w:author="Yashua Lebowitz" w:date="2024-09-28T19:17:00Z"/>
            </w:rPr>
          </w:rPrChange>
        </w:rPr>
        <w:pPrChange w:id="7520" w:author="Yashua Lebowitz" w:date="2024-09-28T16:42:00Z">
          <w:pPr>
            <w:pStyle w:val="NormalWeb"/>
          </w:pPr>
        </w:pPrChange>
      </w:pPr>
      <w:del w:id="7521" w:author="Yashua Lebowitz" w:date="2024-09-28T19:17:00Z">
        <w:r w:rsidRPr="00833EEB" w:rsidDel="00852C46">
          <w:rPr>
            <w:rFonts w:ascii="Book Antiqua" w:hAnsi="Book Antiqua"/>
            <w:rPrChange w:id="7522" w:author="mac" w:date="2024-09-27T09:55:00Z">
              <w:rPr/>
            </w:rPrChange>
          </w:rPr>
          <w:delText>Raskin nodded, understanding the soldier's directions. He pointed at the door, “Go!”</w:delText>
        </w:r>
      </w:del>
    </w:p>
    <w:p w14:paraId="0D0BC067" w14:textId="5E127267" w:rsidR="00325B63" w:rsidRPr="00833EEB" w:rsidDel="00852C46" w:rsidRDefault="00325B63">
      <w:pPr>
        <w:pStyle w:val="NormalWeb"/>
        <w:spacing w:line="276" w:lineRule="auto"/>
        <w:ind w:firstLine="284"/>
        <w:rPr>
          <w:del w:id="7523" w:author="Yashua Lebowitz" w:date="2024-09-28T19:17:00Z"/>
          <w:rFonts w:ascii="Book Antiqua" w:hAnsi="Book Antiqua"/>
          <w:rPrChange w:id="7524" w:author="mac" w:date="2024-09-27T09:55:00Z">
            <w:rPr>
              <w:del w:id="7525" w:author="Yashua Lebowitz" w:date="2024-09-28T19:17:00Z"/>
            </w:rPr>
          </w:rPrChange>
        </w:rPr>
        <w:pPrChange w:id="7526" w:author="Yashua Lebowitz" w:date="2024-09-28T16:42:00Z">
          <w:pPr>
            <w:pStyle w:val="NormalWeb"/>
          </w:pPr>
        </w:pPrChange>
      </w:pPr>
      <w:del w:id="7527" w:author="Yashua Lebowitz" w:date="2024-09-28T19:17:00Z">
        <w:r w:rsidRPr="00833EEB" w:rsidDel="00852C46">
          <w:rPr>
            <w:rFonts w:ascii="Book Antiqua" w:hAnsi="Book Antiqua"/>
            <w:rPrChange w:id="7528" w:author="mac" w:date="2024-09-27T09:55:00Z">
              <w:rPr/>
            </w:rPrChange>
          </w:rPr>
          <w:delTex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delText>
        </w:r>
      </w:del>
    </w:p>
    <w:p w14:paraId="16E0E4FF" w14:textId="2F6B8FF3" w:rsidR="00325B63" w:rsidRPr="00833EEB" w:rsidDel="00852C46" w:rsidRDefault="00325B63">
      <w:pPr>
        <w:pStyle w:val="NormalWeb"/>
        <w:spacing w:line="276" w:lineRule="auto"/>
        <w:ind w:firstLine="284"/>
        <w:rPr>
          <w:del w:id="7529" w:author="Yashua Lebowitz" w:date="2024-09-28T19:17:00Z"/>
          <w:rFonts w:ascii="Book Antiqua" w:hAnsi="Book Antiqua"/>
          <w:rPrChange w:id="7530" w:author="mac" w:date="2024-09-27T09:55:00Z">
            <w:rPr>
              <w:del w:id="7531" w:author="Yashua Lebowitz" w:date="2024-09-28T19:17:00Z"/>
            </w:rPr>
          </w:rPrChange>
        </w:rPr>
        <w:pPrChange w:id="7532" w:author="Yashua Lebowitz" w:date="2024-09-28T16:42:00Z">
          <w:pPr>
            <w:pStyle w:val="NormalWeb"/>
          </w:pPr>
        </w:pPrChange>
      </w:pPr>
      <w:del w:id="7533" w:author="Yashua Lebowitz" w:date="2024-09-28T19:17:00Z">
        <w:r w:rsidRPr="00833EEB" w:rsidDel="00852C46">
          <w:rPr>
            <w:rFonts w:ascii="Book Antiqua" w:hAnsi="Book Antiqua"/>
            <w:rPrChange w:id="7534" w:author="mac" w:date="2024-09-27T09:55:00Z">
              <w:rPr/>
            </w:rPrChange>
          </w:rPr>
          <w:delText>Sgt. Hess appeared from the shadow of the doorway, a cigarette dangling from his mouth. “Leave some kikes for us. I didn’t send you fuckers up here to have all the fun without us.”</w:delText>
        </w:r>
      </w:del>
    </w:p>
    <w:p w14:paraId="4CBDB93E" w14:textId="20C4CF32" w:rsidR="00325B63" w:rsidRPr="00833EEB" w:rsidDel="00852C46" w:rsidRDefault="00325B63">
      <w:pPr>
        <w:pStyle w:val="NormalWeb"/>
        <w:spacing w:line="276" w:lineRule="auto"/>
        <w:ind w:firstLine="284"/>
        <w:rPr>
          <w:del w:id="7535" w:author="Yashua Lebowitz" w:date="2024-09-28T19:17:00Z"/>
          <w:rFonts w:ascii="Book Antiqua" w:hAnsi="Book Antiqua"/>
          <w:rPrChange w:id="7536" w:author="mac" w:date="2024-09-27T09:55:00Z">
            <w:rPr>
              <w:del w:id="7537" w:author="Yashua Lebowitz" w:date="2024-09-28T19:17:00Z"/>
            </w:rPr>
          </w:rPrChange>
        </w:rPr>
        <w:pPrChange w:id="7538" w:author="Yashua Lebowitz" w:date="2024-09-28T16:42:00Z">
          <w:pPr>
            <w:pStyle w:val="NormalWeb"/>
          </w:pPr>
        </w:pPrChange>
      </w:pPr>
      <w:del w:id="7539" w:author="Yashua Lebowitz" w:date="2024-09-28T19:17:00Z">
        <w:r w:rsidRPr="00833EEB" w:rsidDel="00852C46">
          <w:rPr>
            <w:rFonts w:ascii="Book Antiqua" w:hAnsi="Book Antiqua"/>
            <w:rPrChange w:id="7540" w:author="mac" w:date="2024-09-27T09:55:00Z">
              <w:rPr/>
            </w:rPrChange>
          </w:rPr>
          <w:delText>A surge of anger coursed through Raskin’s body. His grip tightened around his pistol. He was about ready to pull his sidearm and shoot Sgt. Hess in the head when Lieut. Daniels also appeared.</w:delText>
        </w:r>
      </w:del>
    </w:p>
    <w:p w14:paraId="2578589D" w14:textId="6914F982" w:rsidR="00325B63" w:rsidRPr="00833EEB" w:rsidDel="00852C46" w:rsidRDefault="00325B63">
      <w:pPr>
        <w:pStyle w:val="NormalWeb"/>
        <w:spacing w:line="276" w:lineRule="auto"/>
        <w:ind w:firstLine="284"/>
        <w:rPr>
          <w:del w:id="7541" w:author="Yashua Lebowitz" w:date="2024-09-28T19:17:00Z"/>
          <w:rFonts w:ascii="Book Antiqua" w:hAnsi="Book Antiqua"/>
          <w:rPrChange w:id="7542" w:author="mac" w:date="2024-09-27T09:55:00Z">
            <w:rPr>
              <w:del w:id="7543" w:author="Yashua Lebowitz" w:date="2024-09-28T19:17:00Z"/>
            </w:rPr>
          </w:rPrChange>
        </w:rPr>
        <w:pPrChange w:id="7544" w:author="Yashua Lebowitz" w:date="2024-09-28T16:42:00Z">
          <w:pPr>
            <w:pStyle w:val="NormalWeb"/>
          </w:pPr>
        </w:pPrChange>
      </w:pPr>
      <w:del w:id="7545" w:author="Yashua Lebowitz" w:date="2024-09-28T19:17:00Z">
        <w:r w:rsidRPr="00833EEB" w:rsidDel="00852C46">
          <w:rPr>
            <w:rFonts w:ascii="Book Antiqua" w:hAnsi="Book Antiqua"/>
            <w:rPrChange w:id="7546" w:author="mac" w:date="2024-09-27T09:55:00Z">
              <w:rPr/>
            </w:rPrChange>
          </w:rPr>
          <w:delText>“What happened here, gentlemen? We heard the gunshots and started running,” he saw Private Lot, “Oh shit.”</w:delText>
        </w:r>
      </w:del>
    </w:p>
    <w:p w14:paraId="14EC57C1" w14:textId="07E3B267" w:rsidR="00325B63" w:rsidRPr="00833EEB" w:rsidDel="00852C46" w:rsidRDefault="00325B63">
      <w:pPr>
        <w:pStyle w:val="NormalWeb"/>
        <w:spacing w:line="276" w:lineRule="auto"/>
        <w:ind w:firstLine="284"/>
        <w:rPr>
          <w:del w:id="7547" w:author="Yashua Lebowitz" w:date="2024-09-28T19:17:00Z"/>
          <w:rFonts w:ascii="Book Antiqua" w:hAnsi="Book Antiqua"/>
          <w:rPrChange w:id="7548" w:author="mac" w:date="2024-09-27T09:55:00Z">
            <w:rPr>
              <w:del w:id="7549" w:author="Yashua Lebowitz" w:date="2024-09-28T19:17:00Z"/>
            </w:rPr>
          </w:rPrChange>
        </w:rPr>
        <w:pPrChange w:id="7550" w:author="Yashua Lebowitz" w:date="2024-09-28T16:42:00Z">
          <w:pPr>
            <w:pStyle w:val="NormalWeb"/>
          </w:pPr>
        </w:pPrChange>
      </w:pPr>
      <w:del w:id="7551" w:author="Yashua Lebowitz" w:date="2024-09-28T19:17:00Z">
        <w:r w:rsidRPr="00833EEB" w:rsidDel="00852C46">
          <w:rPr>
            <w:rFonts w:ascii="Book Antiqua" w:hAnsi="Book Antiqua"/>
            <w:rPrChange w:id="7552" w:author="mac" w:date="2024-09-27T09:55:00Z">
              <w:rPr/>
            </w:rPrChange>
          </w:rPr>
          <w:lastRenderedPageBreak/>
          <w:delText>Raskin took a deep breath, forcing himself to stay calm. “Sir, we encountered resistance. Lot's been hit. We need to get him out of here and back to a medic.”</w:delText>
        </w:r>
      </w:del>
    </w:p>
    <w:p w14:paraId="49EF3CFD" w14:textId="3A960B05" w:rsidR="00325B63" w:rsidRPr="00833EEB" w:rsidDel="00852C46" w:rsidRDefault="00325B63">
      <w:pPr>
        <w:pStyle w:val="NormalWeb"/>
        <w:spacing w:line="276" w:lineRule="auto"/>
        <w:ind w:firstLine="284"/>
        <w:rPr>
          <w:del w:id="7553" w:author="Yashua Lebowitz" w:date="2024-09-28T19:17:00Z"/>
          <w:rFonts w:ascii="Book Antiqua" w:hAnsi="Book Antiqua"/>
          <w:rPrChange w:id="7554" w:author="mac" w:date="2024-09-27T09:55:00Z">
            <w:rPr>
              <w:del w:id="7555" w:author="Yashua Lebowitz" w:date="2024-09-28T19:17:00Z"/>
            </w:rPr>
          </w:rPrChange>
        </w:rPr>
        <w:pPrChange w:id="7556" w:author="Yashua Lebowitz" w:date="2024-09-28T16:42:00Z">
          <w:pPr>
            <w:pStyle w:val="NormalWeb"/>
          </w:pPr>
        </w:pPrChange>
      </w:pPr>
      <w:del w:id="7557" w:author="Yashua Lebowitz" w:date="2024-09-28T19:17:00Z">
        <w:r w:rsidRPr="00833EEB" w:rsidDel="00852C46">
          <w:rPr>
            <w:rFonts w:ascii="Book Antiqua" w:hAnsi="Book Antiqua"/>
            <w:rPrChange w:id="7558" w:author="mac" w:date="2024-09-27T09:55:00Z">
              <w:rPr/>
            </w:rPrChange>
          </w:rPr>
          <w:delText>Daniels nodded, his face hardening as he assessed the situation. “Alright, we need to move fast. Hess, help Raskin with Lot. We need a medevac, but the comms, the comms…”</w:delText>
        </w:r>
      </w:del>
    </w:p>
    <w:p w14:paraId="7A038063" w14:textId="6F38B103" w:rsidR="00325B63" w:rsidRPr="00833EEB" w:rsidDel="00852C46" w:rsidRDefault="00325B63">
      <w:pPr>
        <w:pStyle w:val="NormalWeb"/>
        <w:spacing w:line="276" w:lineRule="auto"/>
        <w:ind w:firstLine="284"/>
        <w:rPr>
          <w:del w:id="7559" w:author="Yashua Lebowitz" w:date="2024-09-28T19:17:00Z"/>
          <w:rFonts w:ascii="Book Antiqua" w:hAnsi="Book Antiqua"/>
          <w:rPrChange w:id="7560" w:author="mac" w:date="2024-09-27T09:55:00Z">
            <w:rPr>
              <w:del w:id="7561" w:author="Yashua Lebowitz" w:date="2024-09-28T19:17:00Z"/>
            </w:rPr>
          </w:rPrChange>
        </w:rPr>
        <w:pPrChange w:id="7562" w:author="Yashua Lebowitz" w:date="2024-09-28T16:42:00Z">
          <w:pPr>
            <w:pStyle w:val="NormalWeb"/>
          </w:pPr>
        </w:pPrChange>
      </w:pPr>
      <w:del w:id="7563" w:author="Yashua Lebowitz" w:date="2024-09-28T19:17:00Z">
        <w:r w:rsidRPr="00833EEB" w:rsidDel="00852C46">
          <w:rPr>
            <w:rFonts w:ascii="Book Antiqua" w:hAnsi="Book Antiqua"/>
            <w:rPrChange w:id="7564" w:author="mac" w:date="2024-09-27T09:55:00Z">
              <w:rPr/>
            </w:rPrChange>
          </w:rPr>
          <w:delText>Hess approached; his earlier bravado replaced with a grim determination. Together, he and Raskin lifted Lot and placed him on a tarp they had stretched out on the ground. Lot groaned in pain but managed to keep his grip on his precious shotgun, murmuring the rosary.</w:delText>
        </w:r>
      </w:del>
    </w:p>
    <w:p w14:paraId="736144EE" w14:textId="26FE3FE1" w:rsidR="00325B63" w:rsidRPr="00833EEB" w:rsidDel="00852C46" w:rsidRDefault="00325B63">
      <w:pPr>
        <w:pStyle w:val="NormalWeb"/>
        <w:spacing w:line="276" w:lineRule="auto"/>
        <w:ind w:firstLine="284"/>
        <w:rPr>
          <w:del w:id="7565" w:author="Yashua Lebowitz" w:date="2024-09-28T19:17:00Z"/>
          <w:rFonts w:ascii="Book Antiqua" w:hAnsi="Book Antiqua"/>
          <w:rPrChange w:id="7566" w:author="mac" w:date="2024-09-27T09:55:00Z">
            <w:rPr>
              <w:del w:id="7567" w:author="Yashua Lebowitz" w:date="2024-09-28T19:17:00Z"/>
            </w:rPr>
          </w:rPrChange>
        </w:rPr>
        <w:pPrChange w:id="7568" w:author="Yashua Lebowitz" w:date="2024-09-28T16:42:00Z">
          <w:pPr>
            <w:pStyle w:val="NormalWeb"/>
          </w:pPr>
        </w:pPrChange>
      </w:pPr>
      <w:del w:id="7569" w:author="Yashua Lebowitz" w:date="2024-09-28T19:17:00Z">
        <w:r w:rsidRPr="00833EEB" w:rsidDel="00852C46">
          <w:rPr>
            <w:rFonts w:ascii="Book Antiqua" w:hAnsi="Book Antiqua"/>
            <w:rPrChange w:id="7570" w:author="mac" w:date="2024-09-27T09:55:00Z">
              <w:rPr/>
            </w:rPrChange>
          </w:rPr>
          <w:delText>"Hail Mary, full of grace, the Lord is with thee. Blessed art thou among women, and blessed is the fruit of thy womb, Jesus," Lot whispered, his voice shaky but determined. "Holy Mary, Mother of God, pray for us sinners, now and at the hour of our death…..."</w:delText>
        </w:r>
      </w:del>
    </w:p>
    <w:p w14:paraId="759E5F1C" w14:textId="366E722E" w:rsidR="00325B63" w:rsidRPr="00833EEB" w:rsidDel="00852C46" w:rsidRDefault="00325B63">
      <w:pPr>
        <w:pStyle w:val="NormalWeb"/>
        <w:spacing w:line="276" w:lineRule="auto"/>
        <w:ind w:firstLine="284"/>
        <w:rPr>
          <w:del w:id="7571" w:author="Yashua Lebowitz" w:date="2024-09-28T19:17:00Z"/>
          <w:rFonts w:ascii="Book Antiqua" w:hAnsi="Book Antiqua"/>
          <w:rPrChange w:id="7572" w:author="mac" w:date="2024-09-27T09:55:00Z">
            <w:rPr>
              <w:del w:id="7573" w:author="Yashua Lebowitz" w:date="2024-09-28T19:17:00Z"/>
            </w:rPr>
          </w:rPrChange>
        </w:rPr>
        <w:pPrChange w:id="7574" w:author="Yashua Lebowitz" w:date="2024-09-28T16:42:00Z">
          <w:pPr>
            <w:pStyle w:val="NormalWeb"/>
          </w:pPr>
        </w:pPrChange>
      </w:pPr>
      <w:del w:id="7575" w:author="Yashua Lebowitz" w:date="2024-09-28T19:17:00Z">
        <w:r w:rsidRPr="00833EEB" w:rsidDel="00852C46">
          <w:rPr>
            <w:rFonts w:ascii="Book Antiqua" w:hAnsi="Book Antiqua"/>
            <w:rPrChange w:id="7576" w:author="mac" w:date="2024-09-27T09:55:00Z">
              <w:rPr/>
            </w:rPrChange>
          </w:rPr>
          <w:delTex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delText>
        </w:r>
      </w:del>
    </w:p>
    <w:p w14:paraId="57B3B0BA" w14:textId="35BC8261" w:rsidR="00325B63" w:rsidRPr="00833EEB" w:rsidDel="00852C46" w:rsidRDefault="00325B63">
      <w:pPr>
        <w:pStyle w:val="NormalWeb"/>
        <w:spacing w:line="276" w:lineRule="auto"/>
        <w:ind w:firstLine="284"/>
        <w:rPr>
          <w:del w:id="7577" w:author="Yashua Lebowitz" w:date="2024-09-28T19:17:00Z"/>
          <w:rFonts w:ascii="Book Antiqua" w:hAnsi="Book Antiqua"/>
          <w:rPrChange w:id="7578" w:author="mac" w:date="2024-09-27T09:55:00Z">
            <w:rPr>
              <w:del w:id="7579" w:author="Yashua Lebowitz" w:date="2024-09-28T19:17:00Z"/>
            </w:rPr>
          </w:rPrChange>
        </w:rPr>
        <w:pPrChange w:id="7580" w:author="Yashua Lebowitz" w:date="2024-09-28T16:42:00Z">
          <w:pPr>
            <w:pStyle w:val="NormalWeb"/>
          </w:pPr>
        </w:pPrChange>
      </w:pPr>
      <w:del w:id="7581" w:author="Yashua Lebowitz" w:date="2024-09-28T19:17:00Z">
        <w:r w:rsidRPr="00833EEB" w:rsidDel="00852C46">
          <w:rPr>
            <w:rFonts w:ascii="Book Antiqua" w:hAnsi="Book Antiqua"/>
            <w:rPrChange w:id="7582" w:author="mac" w:date="2024-09-27T09:55:00Z">
              <w:rPr/>
            </w:rPrChange>
          </w:rPr>
          <w:delText>As he was carrying private Lot towards the service door, he looked at Lieut. Daniels, almost forgetting the most important thing in the urgency of saving Lot, but now suddenly remembering it, “And there’s one more thing, Lieutenant,” said Raskin, the stress and panic building in his mind and voice to unbearable levels.</w:delText>
        </w:r>
      </w:del>
    </w:p>
    <w:p w14:paraId="238FBDA4" w14:textId="5EE4C31E" w:rsidR="00325B63" w:rsidRPr="00833EEB" w:rsidDel="00852C46" w:rsidRDefault="00325B63">
      <w:pPr>
        <w:pStyle w:val="NormalWeb"/>
        <w:spacing w:line="276" w:lineRule="auto"/>
        <w:ind w:firstLine="284"/>
        <w:rPr>
          <w:del w:id="7583" w:author="Yashua Lebowitz" w:date="2024-09-28T19:17:00Z"/>
          <w:rFonts w:ascii="Book Antiqua" w:hAnsi="Book Antiqua"/>
          <w:rPrChange w:id="7584" w:author="mac" w:date="2024-09-27T09:55:00Z">
            <w:rPr>
              <w:del w:id="7585" w:author="Yashua Lebowitz" w:date="2024-09-28T19:17:00Z"/>
            </w:rPr>
          </w:rPrChange>
        </w:rPr>
        <w:pPrChange w:id="7586" w:author="Yashua Lebowitz" w:date="2024-09-28T16:42:00Z">
          <w:pPr>
            <w:pStyle w:val="NormalWeb"/>
          </w:pPr>
        </w:pPrChange>
      </w:pPr>
      <w:del w:id="7587" w:author="Yashua Lebowitz" w:date="2024-09-28T19:17:00Z">
        <w:r w:rsidRPr="00833EEB" w:rsidDel="00852C46">
          <w:rPr>
            <w:rFonts w:ascii="Book Antiqua" w:hAnsi="Book Antiqua"/>
            <w:rPrChange w:id="7588" w:author="mac" w:date="2024-09-27T09:55:00Z">
              <w:rPr/>
            </w:rPrChange>
          </w:rPr>
          <w:delText>The lieutenant looked at Raskin incredulously.</w:delText>
        </w:r>
      </w:del>
    </w:p>
    <w:p w14:paraId="5C6B0FE6" w14:textId="69A3AE98" w:rsidR="00325B63" w:rsidRPr="00833EEB" w:rsidDel="00852C46" w:rsidRDefault="00325B63">
      <w:pPr>
        <w:pStyle w:val="NormalWeb"/>
        <w:spacing w:line="276" w:lineRule="auto"/>
        <w:ind w:firstLine="284"/>
        <w:rPr>
          <w:del w:id="7589" w:author="Yashua Lebowitz" w:date="2024-09-28T19:17:00Z"/>
          <w:rFonts w:ascii="Book Antiqua" w:hAnsi="Book Antiqua"/>
          <w:rPrChange w:id="7590" w:author="mac" w:date="2024-09-27T09:55:00Z">
            <w:rPr>
              <w:del w:id="7591" w:author="Yashua Lebowitz" w:date="2024-09-28T19:17:00Z"/>
            </w:rPr>
          </w:rPrChange>
        </w:rPr>
        <w:pPrChange w:id="7592" w:author="Yashua Lebowitz" w:date="2024-09-28T16:42:00Z">
          <w:pPr>
            <w:pStyle w:val="NormalWeb"/>
          </w:pPr>
        </w:pPrChange>
      </w:pPr>
      <w:del w:id="7593" w:author="Yashua Lebowitz" w:date="2024-09-28T19:17:00Z">
        <w:r w:rsidRPr="00833EEB" w:rsidDel="00852C46">
          <w:rPr>
            <w:rFonts w:ascii="Book Antiqua" w:hAnsi="Book Antiqua"/>
            <w:rPrChange w:id="7594" w:author="mac" w:date="2024-09-27T09:55:00Z">
              <w:rPr/>
            </w:rPrChange>
          </w:rPr>
          <w:delText>“They’re going to nuke us; I swear to God they’re going to nuke us. They’re all pulling out. I saw convoys moving east back toward the landing zone. We’re surrounded, we’re all going to die if we don’t move to the tunnels.”</w:delText>
        </w:r>
      </w:del>
    </w:p>
    <w:p w14:paraId="124DC3CC" w14:textId="5CBD8229" w:rsidR="00325B63" w:rsidRPr="00833EEB" w:rsidDel="00852C46" w:rsidRDefault="00325B63">
      <w:pPr>
        <w:pStyle w:val="NormalWeb"/>
        <w:spacing w:line="276" w:lineRule="auto"/>
        <w:ind w:firstLine="284"/>
        <w:rPr>
          <w:del w:id="7595" w:author="Yashua Lebowitz" w:date="2024-09-28T19:17:00Z"/>
          <w:rFonts w:ascii="Book Antiqua" w:hAnsi="Book Antiqua"/>
          <w:rPrChange w:id="7596" w:author="mac" w:date="2024-09-27T09:55:00Z">
            <w:rPr>
              <w:del w:id="7597" w:author="Yashua Lebowitz" w:date="2024-09-28T19:17:00Z"/>
            </w:rPr>
          </w:rPrChange>
        </w:rPr>
        <w:pPrChange w:id="7598" w:author="Yashua Lebowitz" w:date="2024-09-28T16:42:00Z">
          <w:pPr>
            <w:pStyle w:val="NormalWeb"/>
          </w:pPr>
        </w:pPrChange>
      </w:pPr>
      <w:del w:id="7599" w:author="Yashua Lebowitz" w:date="2024-09-28T19:17:00Z">
        <w:r w:rsidRPr="00833EEB" w:rsidDel="00852C46">
          <w:rPr>
            <w:rFonts w:ascii="Book Antiqua" w:hAnsi="Book Antiqua"/>
            <w:rPrChange w:id="7600" w:author="mac" w:date="2024-09-27T09:55:00Z">
              <w:rPr/>
            </w:rPrChange>
          </w:rPr>
          <w:delText>“Where are we right now?”</w:delText>
        </w:r>
      </w:del>
    </w:p>
    <w:p w14:paraId="4C5D2966" w14:textId="7EA74681" w:rsidR="00325B63" w:rsidRPr="00833EEB" w:rsidDel="00852C46" w:rsidRDefault="00325B63">
      <w:pPr>
        <w:pStyle w:val="NormalWeb"/>
        <w:spacing w:line="276" w:lineRule="auto"/>
        <w:ind w:firstLine="284"/>
        <w:rPr>
          <w:del w:id="7601" w:author="Yashua Lebowitz" w:date="2024-09-28T19:17:00Z"/>
          <w:rFonts w:ascii="Book Antiqua" w:hAnsi="Book Antiqua"/>
          <w:rPrChange w:id="7602" w:author="mac" w:date="2024-09-27T09:55:00Z">
            <w:rPr>
              <w:del w:id="7603" w:author="Yashua Lebowitz" w:date="2024-09-28T19:17:00Z"/>
            </w:rPr>
          </w:rPrChange>
        </w:rPr>
        <w:pPrChange w:id="7604" w:author="Yashua Lebowitz" w:date="2024-09-28T16:42:00Z">
          <w:pPr>
            <w:pStyle w:val="NormalWeb"/>
          </w:pPr>
        </w:pPrChange>
      </w:pPr>
      <w:del w:id="7605" w:author="Yashua Lebowitz" w:date="2024-09-28T19:17:00Z">
        <w:r w:rsidRPr="00833EEB" w:rsidDel="00852C46">
          <w:rPr>
            <w:rFonts w:ascii="Book Antiqua" w:hAnsi="Book Antiqua"/>
            <w:rPrChange w:id="7606" w:author="mac" w:date="2024-09-27T09:55:00Z">
              <w:rPr/>
            </w:rPrChange>
          </w:rPr>
          <w:delText>Raskin pointed at the map.</w:delText>
        </w:r>
      </w:del>
    </w:p>
    <w:p w14:paraId="2D0A020D" w14:textId="69F211A1" w:rsidR="00325B63" w:rsidRPr="00833EEB" w:rsidDel="00852C46" w:rsidRDefault="00325B63">
      <w:pPr>
        <w:pStyle w:val="NormalWeb"/>
        <w:spacing w:line="276" w:lineRule="auto"/>
        <w:ind w:firstLine="284"/>
        <w:rPr>
          <w:del w:id="7607" w:author="Yashua Lebowitz" w:date="2024-09-28T19:17:00Z"/>
          <w:rFonts w:ascii="Book Antiqua" w:hAnsi="Book Antiqua"/>
          <w:rPrChange w:id="7608" w:author="mac" w:date="2024-09-27T09:55:00Z">
            <w:rPr>
              <w:del w:id="7609" w:author="Yashua Lebowitz" w:date="2024-09-28T19:17:00Z"/>
            </w:rPr>
          </w:rPrChange>
        </w:rPr>
        <w:pPrChange w:id="7610" w:author="Yashua Lebowitz" w:date="2024-09-28T16:42:00Z">
          <w:pPr>
            <w:pStyle w:val="NormalWeb"/>
          </w:pPr>
        </w:pPrChange>
      </w:pPr>
      <w:del w:id="7611" w:author="Yashua Lebowitz" w:date="2024-09-28T19:17:00Z">
        <w:r w:rsidRPr="00833EEB" w:rsidDel="00852C46">
          <w:rPr>
            <w:rFonts w:ascii="Book Antiqua" w:hAnsi="Book Antiqua"/>
            <w:rPrChange w:id="7612" w:author="mac" w:date="2024-09-27T09:55:00Z">
              <w:rPr/>
            </w:rPrChange>
          </w:rPr>
          <w:delText>“We’re here. So, we’re about 1 km from the beach. We’re carrying wounded. I don’t know the possibility of running for it.”</w:delText>
        </w:r>
      </w:del>
    </w:p>
    <w:p w14:paraId="73FD77F3" w14:textId="0F1D0FAF" w:rsidR="00325B63" w:rsidRPr="00833EEB" w:rsidDel="00852C46" w:rsidRDefault="00325B63">
      <w:pPr>
        <w:pStyle w:val="NormalWeb"/>
        <w:spacing w:line="276" w:lineRule="auto"/>
        <w:ind w:firstLine="284"/>
        <w:rPr>
          <w:del w:id="7613" w:author="Yashua Lebowitz" w:date="2024-09-28T19:17:00Z"/>
          <w:rFonts w:ascii="Book Antiqua" w:hAnsi="Book Antiqua"/>
          <w:rPrChange w:id="7614" w:author="mac" w:date="2024-09-27T09:55:00Z">
            <w:rPr>
              <w:del w:id="7615" w:author="Yashua Lebowitz" w:date="2024-09-28T19:17:00Z"/>
            </w:rPr>
          </w:rPrChange>
        </w:rPr>
        <w:pPrChange w:id="7616" w:author="Yashua Lebowitz" w:date="2024-09-28T16:42:00Z">
          <w:pPr>
            <w:pStyle w:val="NormalWeb"/>
          </w:pPr>
        </w:pPrChange>
      </w:pPr>
      <w:del w:id="7617" w:author="Yashua Lebowitz" w:date="2024-09-28T19:17:00Z">
        <w:r w:rsidRPr="00833EEB" w:rsidDel="00852C46">
          <w:rPr>
            <w:rFonts w:ascii="Book Antiqua" w:hAnsi="Book Antiqua"/>
            <w:rPrChange w:id="7618" w:author="mac" w:date="2024-09-27T09:55:00Z">
              <w:rPr/>
            </w:rPrChange>
          </w:rPr>
          <w:lastRenderedPageBreak/>
          <w:delText xml:space="preserve">Lieutenant Daniels started examining the map. He started marking the map with a pen he pulled out of his pocket. </w:delText>
        </w:r>
      </w:del>
    </w:p>
    <w:p w14:paraId="5DEF8D34" w14:textId="41C62A16" w:rsidR="00325B63" w:rsidRPr="00833EEB" w:rsidDel="00852C46" w:rsidRDefault="00325B63">
      <w:pPr>
        <w:pStyle w:val="NormalWeb"/>
        <w:spacing w:line="276" w:lineRule="auto"/>
        <w:ind w:firstLine="284"/>
        <w:rPr>
          <w:del w:id="7619" w:author="Yashua Lebowitz" w:date="2024-09-28T19:17:00Z"/>
          <w:rFonts w:ascii="Book Antiqua" w:hAnsi="Book Antiqua"/>
          <w:rPrChange w:id="7620" w:author="mac" w:date="2024-09-27T09:55:00Z">
            <w:rPr>
              <w:del w:id="7621" w:author="Yashua Lebowitz" w:date="2024-09-28T19:17:00Z"/>
            </w:rPr>
          </w:rPrChange>
        </w:rPr>
        <w:pPrChange w:id="7622" w:author="Yashua Lebowitz" w:date="2024-09-28T16:42:00Z">
          <w:pPr>
            <w:pStyle w:val="NormalWeb"/>
          </w:pPr>
        </w:pPrChange>
      </w:pPr>
      <w:del w:id="7623" w:author="Yashua Lebowitz" w:date="2024-09-28T19:17:00Z">
        <w:r w:rsidRPr="00833EEB" w:rsidDel="00852C46">
          <w:rPr>
            <w:rFonts w:ascii="Book Antiqua" w:hAnsi="Book Antiqua"/>
            <w:rPrChange w:id="7624" w:author="mac" w:date="2024-09-27T09:55:00Z">
              <w:rPr/>
            </w:rPrChange>
          </w:rPr>
          <w:delTex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delText>
        </w:r>
      </w:del>
    </w:p>
    <w:p w14:paraId="4A08DB55" w14:textId="1B7D7AEF" w:rsidR="00325B63" w:rsidRPr="00833EEB" w:rsidDel="00852C46" w:rsidRDefault="00325B63">
      <w:pPr>
        <w:pStyle w:val="NormalWeb"/>
        <w:spacing w:line="276" w:lineRule="auto"/>
        <w:ind w:firstLine="284"/>
        <w:rPr>
          <w:del w:id="7625" w:author="Yashua Lebowitz" w:date="2024-09-28T19:17:00Z"/>
          <w:rFonts w:ascii="Book Antiqua" w:hAnsi="Book Antiqua"/>
          <w:rPrChange w:id="7626" w:author="mac" w:date="2024-09-27T09:55:00Z">
            <w:rPr>
              <w:del w:id="7627" w:author="Yashua Lebowitz" w:date="2024-09-28T19:17:00Z"/>
            </w:rPr>
          </w:rPrChange>
        </w:rPr>
        <w:pPrChange w:id="7628" w:author="Yashua Lebowitz" w:date="2024-09-28T16:42:00Z">
          <w:pPr>
            <w:pStyle w:val="NormalWeb"/>
          </w:pPr>
        </w:pPrChange>
      </w:pPr>
      <w:del w:id="7629" w:author="Yashua Lebowitz" w:date="2024-09-28T19:17:00Z">
        <w:r w:rsidRPr="00833EEB" w:rsidDel="00852C46">
          <w:rPr>
            <w:rFonts w:ascii="Book Antiqua" w:hAnsi="Book Antiqua"/>
            <w:rPrChange w:id="7630" w:author="mac" w:date="2024-09-27T09:55:00Z">
              <w:rPr/>
            </w:rPrChange>
          </w:rPr>
          <w:delText>He choked back tears as the reality of the situation hit him.</w:delText>
        </w:r>
      </w:del>
    </w:p>
    <w:p w14:paraId="50D324BE" w14:textId="71C3ED27" w:rsidR="00325B63" w:rsidRPr="00833EEB" w:rsidDel="00852C46" w:rsidRDefault="00325B63">
      <w:pPr>
        <w:pStyle w:val="NormalWeb"/>
        <w:spacing w:line="276" w:lineRule="auto"/>
        <w:ind w:firstLine="284"/>
        <w:rPr>
          <w:del w:id="7631" w:author="Yashua Lebowitz" w:date="2024-09-28T19:17:00Z"/>
          <w:rFonts w:ascii="Book Antiqua" w:hAnsi="Book Antiqua"/>
          <w:rPrChange w:id="7632" w:author="mac" w:date="2024-09-27T09:55:00Z">
            <w:rPr>
              <w:del w:id="7633" w:author="Yashua Lebowitz" w:date="2024-09-28T19:17:00Z"/>
            </w:rPr>
          </w:rPrChange>
        </w:rPr>
        <w:pPrChange w:id="7634" w:author="Yashua Lebowitz" w:date="2024-09-28T16:42:00Z">
          <w:pPr>
            <w:pStyle w:val="NormalWeb"/>
          </w:pPr>
        </w:pPrChange>
      </w:pPr>
      <w:del w:id="7635" w:author="Yashua Lebowitz" w:date="2024-09-28T19:17:00Z">
        <w:r w:rsidRPr="00833EEB" w:rsidDel="00852C46">
          <w:rPr>
            <w:rFonts w:ascii="Book Antiqua" w:hAnsi="Book Antiqua"/>
            <w:rPrChange w:id="7636" w:author="mac" w:date="2024-09-27T09:55:00Z">
              <w:rPr/>
            </w:rPrChange>
          </w:rPr>
          <w:delText>“Maybe we could link up with soldiers from our battalion and get a transport,” said Sgt. Hess who placed a reassuring hand on Daniels' shoulder. "Regardless sir, we need to move now if we're going to have any chance."</w:delText>
        </w:r>
      </w:del>
    </w:p>
    <w:p w14:paraId="4F357732" w14:textId="090558EF" w:rsidR="00325B63" w:rsidRPr="00833EEB" w:rsidDel="00852C46" w:rsidRDefault="00325B63">
      <w:pPr>
        <w:pStyle w:val="NormalWeb"/>
        <w:spacing w:line="276" w:lineRule="auto"/>
        <w:ind w:firstLine="284"/>
        <w:rPr>
          <w:del w:id="7637" w:author="Yashua Lebowitz" w:date="2024-09-28T19:17:00Z"/>
          <w:rFonts w:ascii="Book Antiqua" w:hAnsi="Book Antiqua"/>
          <w:rPrChange w:id="7638" w:author="mac" w:date="2024-09-27T09:55:00Z">
            <w:rPr>
              <w:del w:id="7639" w:author="Yashua Lebowitz" w:date="2024-09-28T19:17:00Z"/>
            </w:rPr>
          </w:rPrChange>
        </w:rPr>
        <w:pPrChange w:id="7640" w:author="Yashua Lebowitz" w:date="2024-09-28T16:42:00Z">
          <w:pPr>
            <w:pStyle w:val="NormalWeb"/>
          </w:pPr>
        </w:pPrChange>
      </w:pPr>
      <w:del w:id="7641" w:author="Yashua Lebowitz" w:date="2024-09-28T19:17:00Z">
        <w:r w:rsidRPr="00833EEB" w:rsidDel="00852C46">
          <w:rPr>
            <w:rFonts w:ascii="Book Antiqua" w:hAnsi="Book Antiqua"/>
            <w:rPrChange w:id="7642" w:author="mac" w:date="2024-09-27T09:55:00Z">
              <w:rPr/>
            </w:rPrChange>
          </w:rPr>
          <w:delText>“I have friends in those units.” Lieutenant Daniels snapped out of it.</w:delText>
        </w:r>
      </w:del>
    </w:p>
    <w:p w14:paraId="512AA1C3" w14:textId="5FD637FF" w:rsidR="00325B63" w:rsidRPr="00833EEB" w:rsidDel="00852C46" w:rsidRDefault="00325B63">
      <w:pPr>
        <w:pStyle w:val="NormalWeb"/>
        <w:spacing w:line="276" w:lineRule="auto"/>
        <w:ind w:firstLine="284"/>
        <w:rPr>
          <w:del w:id="7643" w:author="Yashua Lebowitz" w:date="2024-09-28T19:17:00Z"/>
          <w:rFonts w:ascii="Book Antiqua" w:hAnsi="Book Antiqua"/>
          <w:rPrChange w:id="7644" w:author="mac" w:date="2024-09-27T09:55:00Z">
            <w:rPr>
              <w:del w:id="7645" w:author="Yashua Lebowitz" w:date="2024-09-28T19:17:00Z"/>
            </w:rPr>
          </w:rPrChange>
        </w:rPr>
        <w:pPrChange w:id="7646" w:author="Yashua Lebowitz" w:date="2024-09-28T16:42:00Z">
          <w:pPr>
            <w:pStyle w:val="NormalWeb"/>
          </w:pPr>
        </w:pPrChange>
      </w:pPr>
      <w:del w:id="7647" w:author="Yashua Lebowitz" w:date="2024-09-28T19:17:00Z">
        <w:r w:rsidRPr="00833EEB" w:rsidDel="00852C46">
          <w:rPr>
            <w:rFonts w:ascii="Book Antiqua" w:hAnsi="Book Antiqua"/>
            <w:rPrChange w:id="7648" w:author="mac" w:date="2024-09-27T09:55:00Z">
              <w:rPr/>
            </w:rPrChange>
          </w:rPr>
          <w:delText>“Sir the bomb could come any moment.”</w:delText>
        </w:r>
      </w:del>
    </w:p>
    <w:p w14:paraId="6B8CA58E" w14:textId="7FC9B9A3" w:rsidR="00325B63" w:rsidRPr="00833EEB" w:rsidDel="00852C46" w:rsidRDefault="00325B63">
      <w:pPr>
        <w:pStyle w:val="NormalWeb"/>
        <w:spacing w:line="276" w:lineRule="auto"/>
        <w:ind w:firstLine="284"/>
        <w:rPr>
          <w:del w:id="7649" w:author="Yashua Lebowitz" w:date="2024-09-28T19:17:00Z"/>
          <w:rFonts w:ascii="Book Antiqua" w:hAnsi="Book Antiqua"/>
          <w:rPrChange w:id="7650" w:author="mac" w:date="2024-09-27T09:55:00Z">
            <w:rPr>
              <w:del w:id="7651" w:author="Yashua Lebowitz" w:date="2024-09-28T19:17:00Z"/>
            </w:rPr>
          </w:rPrChange>
        </w:rPr>
        <w:pPrChange w:id="7652" w:author="Yashua Lebowitz" w:date="2024-09-28T16:42:00Z">
          <w:pPr>
            <w:pStyle w:val="NormalWeb"/>
          </w:pPr>
        </w:pPrChange>
      </w:pPr>
      <w:del w:id="7653" w:author="Yashua Lebowitz" w:date="2024-09-28T19:17:00Z">
        <w:r w:rsidRPr="00833EEB" w:rsidDel="00852C46">
          <w:rPr>
            <w:rFonts w:ascii="Book Antiqua" w:hAnsi="Book Antiqua"/>
            <w:rPrChange w:id="7654" w:author="mac" w:date="2024-09-27T09:55:00Z">
              <w:rPr/>
            </w:rPrChange>
          </w:rPr>
          <w:delText>Daniels nodded, steeling himself. "Alright, let's get Lot out of here and find those tunnels. We can't afford to waste any more time. I don’t think we have time to link up with another unit."</w:delText>
        </w:r>
      </w:del>
    </w:p>
    <w:p w14:paraId="0DB8321F" w14:textId="67768E87" w:rsidR="00325B63" w:rsidRPr="00833EEB" w:rsidDel="00852C46" w:rsidRDefault="00325B63">
      <w:pPr>
        <w:pStyle w:val="NormalWeb"/>
        <w:spacing w:line="276" w:lineRule="auto"/>
        <w:ind w:firstLine="284"/>
        <w:rPr>
          <w:del w:id="7655" w:author="Yashua Lebowitz" w:date="2024-09-28T19:17:00Z"/>
          <w:rFonts w:ascii="Book Antiqua" w:hAnsi="Book Antiqua"/>
          <w:rPrChange w:id="7656" w:author="mac" w:date="2024-09-27T09:55:00Z">
            <w:rPr>
              <w:del w:id="7657" w:author="Yashua Lebowitz" w:date="2024-09-28T19:17:00Z"/>
            </w:rPr>
          </w:rPrChange>
        </w:rPr>
        <w:pPrChange w:id="7658" w:author="Yashua Lebowitz" w:date="2024-09-28T16:42:00Z">
          <w:pPr>
            <w:pStyle w:val="NormalWeb"/>
          </w:pPr>
        </w:pPrChange>
      </w:pPr>
      <w:del w:id="7659" w:author="Yashua Lebowitz" w:date="2024-09-28T19:17:00Z">
        <w:r w:rsidRPr="00833EEB" w:rsidDel="00852C46">
          <w:rPr>
            <w:rFonts w:ascii="Book Antiqua" w:hAnsi="Book Antiqua"/>
            <w:rPrChange w:id="7660" w:author="mac" w:date="2024-09-27T09:55:00Z">
              <w:rPr/>
            </w:rPrChange>
          </w:rPr>
          <w:delText>They moved swiftly, the weight of their situation pressing down on them. The threat of the impending nuclear strike loomed large, and every second counted. As they navigated the war-torn streets, Raskin couldn't shake the feeling that they were being watched, hunted. He kept thinking of the woman and her daughter getting vaporized into smoke, if only he had time to go back and warn them.</w:delText>
        </w:r>
      </w:del>
    </w:p>
    <w:p w14:paraId="6E679AB6" w14:textId="16FEF048" w:rsidR="00325B63" w:rsidRPr="00833EEB" w:rsidDel="00852C46" w:rsidRDefault="00325B63">
      <w:pPr>
        <w:pStyle w:val="NormalWeb"/>
        <w:spacing w:line="276" w:lineRule="auto"/>
        <w:ind w:firstLine="284"/>
        <w:rPr>
          <w:del w:id="7661" w:author="Yashua Lebowitz" w:date="2024-09-28T19:17:00Z"/>
          <w:rFonts w:ascii="Book Antiqua" w:hAnsi="Book Antiqua"/>
          <w:rPrChange w:id="7662" w:author="mac" w:date="2024-09-27T09:55:00Z">
            <w:rPr>
              <w:del w:id="7663" w:author="Yashua Lebowitz" w:date="2024-09-28T19:17:00Z"/>
            </w:rPr>
          </w:rPrChange>
        </w:rPr>
        <w:pPrChange w:id="7664" w:author="Yashua Lebowitz" w:date="2024-09-28T16:42:00Z">
          <w:pPr>
            <w:pStyle w:val="NormalWeb"/>
          </w:pPr>
        </w:pPrChange>
      </w:pPr>
      <w:del w:id="7665" w:author="Yashua Lebowitz" w:date="2024-09-28T19:17:00Z">
        <w:r w:rsidRPr="00833EEB" w:rsidDel="00852C46">
          <w:rPr>
            <w:rFonts w:ascii="Book Antiqua" w:hAnsi="Book Antiqua"/>
            <w:rPrChange w:id="7666" w:author="mac" w:date="2024-09-27T09:55:00Z">
              <w:rPr/>
            </w:rPrChange>
          </w:rPr>
          <w:delTex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delText>
        </w:r>
      </w:del>
    </w:p>
    <w:p w14:paraId="17A734F3" w14:textId="458A4688" w:rsidR="00325B63" w:rsidRPr="00833EEB" w:rsidDel="00852C46" w:rsidRDefault="00325B63">
      <w:pPr>
        <w:pStyle w:val="NormalWeb"/>
        <w:spacing w:line="276" w:lineRule="auto"/>
        <w:ind w:firstLine="284"/>
        <w:rPr>
          <w:del w:id="7667" w:author="Yashua Lebowitz" w:date="2024-09-28T19:17:00Z"/>
          <w:rFonts w:ascii="Book Antiqua" w:hAnsi="Book Antiqua"/>
          <w:rPrChange w:id="7668" w:author="mac" w:date="2024-09-27T09:55:00Z">
            <w:rPr>
              <w:del w:id="7669" w:author="Yashua Lebowitz" w:date="2024-09-28T19:17:00Z"/>
            </w:rPr>
          </w:rPrChange>
        </w:rPr>
        <w:pPrChange w:id="7670" w:author="Yashua Lebowitz" w:date="2024-09-28T16:42:00Z">
          <w:pPr>
            <w:pStyle w:val="NormalWeb"/>
          </w:pPr>
        </w:pPrChange>
      </w:pPr>
      <w:del w:id="7671" w:author="Yashua Lebowitz" w:date="2024-09-28T19:17:00Z">
        <w:r w:rsidRPr="00833EEB" w:rsidDel="00852C46">
          <w:rPr>
            <w:rFonts w:ascii="Book Antiqua" w:hAnsi="Book Antiqua"/>
            <w:rPrChange w:id="7672" w:author="mac" w:date="2024-09-27T09:55:00Z">
              <w:rPr/>
            </w:rPrChange>
          </w:rPr>
          <w:delTex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delText>
        </w:r>
      </w:del>
    </w:p>
    <w:p w14:paraId="04A7196F" w14:textId="4D57D100" w:rsidR="00325B63" w:rsidRPr="00833EEB" w:rsidDel="00852C46" w:rsidRDefault="00325B63">
      <w:pPr>
        <w:pStyle w:val="NormalWeb"/>
        <w:spacing w:line="276" w:lineRule="auto"/>
        <w:ind w:firstLine="284"/>
        <w:rPr>
          <w:del w:id="7673" w:author="Yashua Lebowitz" w:date="2024-09-28T19:17:00Z"/>
          <w:rFonts w:ascii="Book Antiqua" w:hAnsi="Book Antiqua"/>
          <w:rPrChange w:id="7674" w:author="mac" w:date="2024-09-27T09:55:00Z">
            <w:rPr>
              <w:del w:id="7675" w:author="Yashua Lebowitz" w:date="2024-09-28T19:17:00Z"/>
            </w:rPr>
          </w:rPrChange>
        </w:rPr>
        <w:pPrChange w:id="7676" w:author="Yashua Lebowitz" w:date="2024-09-28T16:42:00Z">
          <w:pPr>
            <w:pStyle w:val="NormalWeb"/>
          </w:pPr>
        </w:pPrChange>
      </w:pPr>
      <w:del w:id="7677" w:author="Yashua Lebowitz" w:date="2024-09-28T19:17:00Z">
        <w:r w:rsidRPr="00833EEB" w:rsidDel="00852C46">
          <w:rPr>
            <w:rFonts w:ascii="Book Antiqua" w:hAnsi="Book Antiqua"/>
            <w:rPrChange w:id="7678" w:author="mac" w:date="2024-09-27T09:55:00Z">
              <w:rPr/>
            </w:rPrChange>
          </w:rPr>
          <w:lastRenderedPageBreak/>
          <w:delText>“You’re fucking kike lied to you. Now we’re going to die,” spat one soldier, his voice filled with bitterness.</w:delText>
        </w:r>
      </w:del>
    </w:p>
    <w:p w14:paraId="198771EC" w14:textId="5453E307" w:rsidR="00325B63" w:rsidRPr="00833EEB" w:rsidDel="00852C46" w:rsidRDefault="00325B63">
      <w:pPr>
        <w:pStyle w:val="NormalWeb"/>
        <w:spacing w:line="276" w:lineRule="auto"/>
        <w:ind w:firstLine="284"/>
        <w:rPr>
          <w:del w:id="7679" w:author="Yashua Lebowitz" w:date="2024-09-28T19:17:00Z"/>
          <w:rFonts w:ascii="Book Antiqua" w:hAnsi="Book Antiqua"/>
          <w:rPrChange w:id="7680" w:author="mac" w:date="2024-09-27T09:55:00Z">
            <w:rPr>
              <w:del w:id="7681" w:author="Yashua Lebowitz" w:date="2024-09-28T19:17:00Z"/>
            </w:rPr>
          </w:rPrChange>
        </w:rPr>
        <w:pPrChange w:id="7682" w:author="Yashua Lebowitz" w:date="2024-09-28T16:42:00Z">
          <w:pPr>
            <w:pStyle w:val="NormalWeb"/>
          </w:pPr>
        </w:pPrChange>
      </w:pPr>
      <w:del w:id="7683" w:author="Yashua Lebowitz" w:date="2024-09-28T19:17:00Z">
        <w:r w:rsidRPr="00833EEB" w:rsidDel="00852C46">
          <w:rPr>
            <w:rFonts w:ascii="Book Antiqua" w:hAnsi="Book Antiqua"/>
            <w:rPrChange w:id="7684" w:author="mac" w:date="2024-09-27T09:55:00Z">
              <w:rPr/>
            </w:rPrChange>
          </w:rPr>
          <w:delText>“Maybe they’re not going to nuke us,” another replied, though his voice lacked conviction.</w:delText>
        </w:r>
      </w:del>
    </w:p>
    <w:p w14:paraId="7C2A1FDB" w14:textId="02ABD42A" w:rsidR="00325B63" w:rsidRPr="00833EEB" w:rsidDel="00852C46" w:rsidRDefault="00325B63">
      <w:pPr>
        <w:pStyle w:val="NormalWeb"/>
        <w:spacing w:line="276" w:lineRule="auto"/>
        <w:ind w:firstLine="284"/>
        <w:rPr>
          <w:del w:id="7685" w:author="Yashua Lebowitz" w:date="2024-09-28T19:17:00Z"/>
          <w:rFonts w:ascii="Book Antiqua" w:hAnsi="Book Antiqua"/>
          <w:rPrChange w:id="7686" w:author="mac" w:date="2024-09-27T09:55:00Z">
            <w:rPr>
              <w:del w:id="7687" w:author="Yashua Lebowitz" w:date="2024-09-28T19:17:00Z"/>
            </w:rPr>
          </w:rPrChange>
        </w:rPr>
        <w:pPrChange w:id="7688" w:author="Yashua Lebowitz" w:date="2024-09-28T16:42:00Z">
          <w:pPr>
            <w:pStyle w:val="NormalWeb"/>
          </w:pPr>
        </w:pPrChange>
      </w:pPr>
      <w:del w:id="7689" w:author="Yashua Lebowitz" w:date="2024-09-28T19:17:00Z">
        <w:r w:rsidRPr="00833EEB" w:rsidDel="00852C46">
          <w:rPr>
            <w:rFonts w:ascii="Book Antiqua" w:hAnsi="Book Antiqua"/>
            <w:rPrChange w:id="7690" w:author="mac" w:date="2024-09-27T09:55:00Z">
              <w:rPr/>
            </w:rPrChange>
          </w:rPr>
          <w:delText>“If you wouldn’t have shot him, we could have taken him with us,” Raskin said defensively, though he had no intention of doing so.</w:delText>
        </w:r>
      </w:del>
    </w:p>
    <w:p w14:paraId="77150C71" w14:textId="61003130" w:rsidR="00325B63" w:rsidRPr="00833EEB" w:rsidDel="00852C46" w:rsidRDefault="00325B63">
      <w:pPr>
        <w:pStyle w:val="NormalWeb"/>
        <w:spacing w:line="276" w:lineRule="auto"/>
        <w:ind w:firstLine="284"/>
        <w:rPr>
          <w:del w:id="7691" w:author="Yashua Lebowitz" w:date="2024-09-28T19:17:00Z"/>
          <w:rFonts w:ascii="Book Antiqua" w:hAnsi="Book Antiqua"/>
          <w:rPrChange w:id="7692" w:author="mac" w:date="2024-09-27T09:55:00Z">
            <w:rPr>
              <w:del w:id="7693" w:author="Yashua Lebowitz" w:date="2024-09-28T19:17:00Z"/>
            </w:rPr>
          </w:rPrChange>
        </w:rPr>
        <w:pPrChange w:id="7694" w:author="Yashua Lebowitz" w:date="2024-09-28T16:42:00Z">
          <w:pPr>
            <w:pStyle w:val="NormalWeb"/>
          </w:pPr>
        </w:pPrChange>
      </w:pPr>
      <w:del w:id="7695" w:author="Yashua Lebowitz" w:date="2024-09-28T19:17:00Z">
        <w:r w:rsidRPr="00833EEB" w:rsidDel="00852C46">
          <w:rPr>
            <w:rFonts w:ascii="Book Antiqua" w:hAnsi="Book Antiqua"/>
            <w:rPrChange w:id="7696" w:author="mac" w:date="2024-09-27T09:55:00Z">
              <w:rPr/>
            </w:rPrChange>
          </w:rPr>
          <w:delText>“Maybe it’s all a ploy to lure the kike rats out of hiding,” came another cynical voice.</w:delText>
        </w:r>
      </w:del>
    </w:p>
    <w:p w14:paraId="7D8B3CDD" w14:textId="4A688A07" w:rsidR="00325B63" w:rsidRPr="00833EEB" w:rsidDel="00852C46" w:rsidRDefault="00325B63">
      <w:pPr>
        <w:pStyle w:val="NormalWeb"/>
        <w:spacing w:line="276" w:lineRule="auto"/>
        <w:ind w:firstLine="284"/>
        <w:rPr>
          <w:del w:id="7697" w:author="Yashua Lebowitz" w:date="2024-09-28T19:17:00Z"/>
          <w:rFonts w:ascii="Book Antiqua" w:hAnsi="Book Antiqua"/>
          <w:rPrChange w:id="7698" w:author="mac" w:date="2024-09-27T09:55:00Z">
            <w:rPr>
              <w:del w:id="7699" w:author="Yashua Lebowitz" w:date="2024-09-28T19:17:00Z"/>
            </w:rPr>
          </w:rPrChange>
        </w:rPr>
        <w:pPrChange w:id="7700" w:author="Yashua Lebowitz" w:date="2024-09-28T16:42:00Z">
          <w:pPr>
            <w:pStyle w:val="NormalWeb"/>
          </w:pPr>
        </w:pPrChange>
      </w:pPr>
      <w:del w:id="7701" w:author="Yashua Lebowitz" w:date="2024-09-28T19:17:00Z">
        <w:r w:rsidRPr="00833EEB" w:rsidDel="00852C46">
          <w:rPr>
            <w:rFonts w:ascii="Book Antiqua" w:hAnsi="Book Antiqua"/>
            <w:rPrChange w:id="7702" w:author="mac" w:date="2024-09-27T09:55:00Z">
              <w:rPr/>
            </w:rPrChange>
          </w:rPr>
          <w:delText>“There’s nothing here, absolutely nothing,” one soldier said, his despair echoing through the empty building.</w:delText>
        </w:r>
      </w:del>
    </w:p>
    <w:p w14:paraId="61AAE730" w14:textId="1272C48C" w:rsidR="00325B63" w:rsidRPr="00833EEB" w:rsidDel="00852C46" w:rsidRDefault="00325B63">
      <w:pPr>
        <w:pStyle w:val="NormalWeb"/>
        <w:spacing w:line="276" w:lineRule="auto"/>
        <w:ind w:firstLine="284"/>
        <w:rPr>
          <w:del w:id="7703" w:author="Yashua Lebowitz" w:date="2024-09-28T19:17:00Z"/>
          <w:rFonts w:ascii="Book Antiqua" w:hAnsi="Book Antiqua"/>
          <w:rPrChange w:id="7704" w:author="mac" w:date="2024-09-27T09:55:00Z">
            <w:rPr>
              <w:del w:id="7705" w:author="Yashua Lebowitz" w:date="2024-09-28T19:17:00Z"/>
            </w:rPr>
          </w:rPrChange>
        </w:rPr>
        <w:pPrChange w:id="7706" w:author="Yashua Lebowitz" w:date="2024-09-28T16:42:00Z">
          <w:pPr>
            <w:pStyle w:val="NormalWeb"/>
          </w:pPr>
        </w:pPrChange>
      </w:pPr>
      <w:del w:id="7707" w:author="Yashua Lebowitz" w:date="2024-09-28T19:17:00Z">
        <w:r w:rsidRPr="00833EEB" w:rsidDel="00852C46">
          <w:rPr>
            <w:rFonts w:ascii="Book Antiqua" w:hAnsi="Book Antiqua"/>
            <w:rPrChange w:id="7708" w:author="mac" w:date="2024-09-27T09:55:00Z">
              <w:rPr/>
            </w:rPrChange>
          </w:rPr>
          <w:delTex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delText>
        </w:r>
      </w:del>
    </w:p>
    <w:p w14:paraId="747414D8" w14:textId="6BBCEF19" w:rsidR="00325B63" w:rsidRPr="00833EEB" w:rsidDel="00852C46" w:rsidRDefault="00325B63">
      <w:pPr>
        <w:pStyle w:val="NormalWeb"/>
        <w:spacing w:line="276" w:lineRule="auto"/>
        <w:ind w:firstLine="284"/>
        <w:rPr>
          <w:del w:id="7709" w:author="Yashua Lebowitz" w:date="2024-09-28T19:17:00Z"/>
          <w:rFonts w:ascii="Book Antiqua" w:hAnsi="Book Antiqua"/>
          <w:rPrChange w:id="7710" w:author="mac" w:date="2024-09-27T09:55:00Z">
            <w:rPr>
              <w:del w:id="7711" w:author="Yashua Lebowitz" w:date="2024-09-28T19:17:00Z"/>
            </w:rPr>
          </w:rPrChange>
        </w:rPr>
        <w:pPrChange w:id="7712" w:author="Yashua Lebowitz" w:date="2024-09-28T16:42:00Z">
          <w:pPr>
            <w:pStyle w:val="NormalWeb"/>
          </w:pPr>
        </w:pPrChange>
      </w:pPr>
      <w:del w:id="7713" w:author="Yashua Lebowitz" w:date="2024-09-28T19:17:00Z">
        <w:r w:rsidRPr="00833EEB" w:rsidDel="00852C46">
          <w:rPr>
            <w:rFonts w:ascii="Book Antiqua" w:hAnsi="Book Antiqua"/>
            <w:rPrChange w:id="7714" w:author="mac" w:date="2024-09-27T09:55:00Z">
              <w:rPr/>
            </w:rPrChange>
          </w:rPr>
          <w:delText>“The last thing I’m going to do before I die is kick your ass, Raskin,” shouted Sgt. Hess as he ran toward Raskin. Raskin, confused and shocked, with nowhere to go, accepted his fate and allowed Sgt.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delText>
        </w:r>
      </w:del>
    </w:p>
    <w:p w14:paraId="24509EB4" w14:textId="4ECDE93C" w:rsidR="00325B63" w:rsidRPr="00833EEB" w:rsidDel="00852C46" w:rsidRDefault="00325B63">
      <w:pPr>
        <w:pStyle w:val="NormalWeb"/>
        <w:spacing w:line="276" w:lineRule="auto"/>
        <w:ind w:firstLine="284"/>
        <w:rPr>
          <w:del w:id="7715" w:author="Yashua Lebowitz" w:date="2024-09-28T19:17:00Z"/>
          <w:rFonts w:ascii="Book Antiqua" w:hAnsi="Book Antiqua"/>
          <w:rPrChange w:id="7716" w:author="mac" w:date="2024-09-27T09:55:00Z">
            <w:rPr>
              <w:del w:id="7717" w:author="Yashua Lebowitz" w:date="2024-09-28T19:17:00Z"/>
            </w:rPr>
          </w:rPrChange>
        </w:rPr>
        <w:pPrChange w:id="7718" w:author="Yashua Lebowitz" w:date="2024-09-28T16:42:00Z">
          <w:pPr>
            <w:pStyle w:val="NormalWeb"/>
          </w:pPr>
        </w:pPrChange>
      </w:pPr>
      <w:del w:id="7719" w:author="Yashua Lebowitz" w:date="2024-09-28T19:17:00Z">
        <w:r w:rsidRPr="00833EEB" w:rsidDel="00852C46">
          <w:rPr>
            <w:rFonts w:ascii="Book Antiqua" w:hAnsi="Book Antiqua"/>
            <w:rPrChange w:id="7720" w:author="mac" w:date="2024-09-27T09:55:00Z">
              <w:rPr/>
            </w:rPrChange>
          </w:rPr>
          <w:delText>The chaotic melee upon the frail wooden frame of the dilapidated, war-torn building caused it to groan and creak until the floor collapsed, bringing all seven of them down with it, including Pvt. Lot, whose injuries were only aggravated by the fall. Amidst the rubble and confusion, Lot clung to his shotgun, still murmuring the rosary. "Hail Mary, full of grace, the Lord is with thee," he whispered, his voice barely audible over the chaos.</w:delText>
        </w:r>
      </w:del>
    </w:p>
    <w:p w14:paraId="43E51929" w14:textId="6D055B7F" w:rsidR="00325B63" w:rsidRPr="00833EEB" w:rsidDel="00852C46" w:rsidRDefault="00325B63">
      <w:pPr>
        <w:pStyle w:val="NormalWeb"/>
        <w:spacing w:line="276" w:lineRule="auto"/>
        <w:ind w:firstLine="284"/>
        <w:rPr>
          <w:del w:id="7721" w:author="Yashua Lebowitz" w:date="2024-09-28T19:17:00Z"/>
          <w:rFonts w:ascii="Book Antiqua" w:hAnsi="Book Antiqua"/>
          <w:rPrChange w:id="7722" w:author="mac" w:date="2024-09-27T09:55:00Z">
            <w:rPr>
              <w:del w:id="7723" w:author="Yashua Lebowitz" w:date="2024-09-28T19:17:00Z"/>
            </w:rPr>
          </w:rPrChange>
        </w:rPr>
        <w:pPrChange w:id="7724" w:author="Yashua Lebowitz" w:date="2024-09-28T16:42:00Z">
          <w:pPr>
            <w:pStyle w:val="NormalWeb"/>
          </w:pPr>
        </w:pPrChange>
      </w:pPr>
      <w:del w:id="7725" w:author="Yashua Lebowitz" w:date="2024-09-28T19:17:00Z">
        <w:r w:rsidRPr="00833EEB" w:rsidDel="00852C46">
          <w:rPr>
            <w:rFonts w:ascii="Book Antiqua" w:hAnsi="Book Antiqua"/>
            <w:rPrChange w:id="7726" w:author="mac" w:date="2024-09-27T09:55:00Z">
              <w:rPr/>
            </w:rPrChange>
          </w:rPr>
          <w:delText>As they lay there in the debris, the realization of their situation settled in. Raskin felt a wave of despair wash over him but quickly pushed it aside. "We need to get out of here," he said, his voice firm. "We're not done yet."</w:delText>
        </w:r>
      </w:del>
    </w:p>
    <w:p w14:paraId="47031575" w14:textId="24BE4AEA" w:rsidR="00325B63" w:rsidRPr="00833EEB" w:rsidDel="00852C46" w:rsidRDefault="00325B63">
      <w:pPr>
        <w:pStyle w:val="NormalWeb"/>
        <w:spacing w:line="276" w:lineRule="auto"/>
        <w:ind w:firstLine="284"/>
        <w:rPr>
          <w:del w:id="7727" w:author="Yashua Lebowitz" w:date="2024-09-28T19:17:00Z"/>
          <w:rFonts w:ascii="Book Antiqua" w:hAnsi="Book Antiqua"/>
          <w:rPrChange w:id="7728" w:author="mac" w:date="2024-09-27T09:55:00Z">
            <w:rPr>
              <w:del w:id="7729" w:author="Yashua Lebowitz" w:date="2024-09-28T19:17:00Z"/>
            </w:rPr>
          </w:rPrChange>
        </w:rPr>
        <w:pPrChange w:id="7730" w:author="Yashua Lebowitz" w:date="2024-09-28T16:42:00Z">
          <w:pPr>
            <w:pStyle w:val="NormalWeb"/>
          </w:pPr>
        </w:pPrChange>
      </w:pPr>
      <w:del w:id="7731" w:author="Yashua Lebowitz" w:date="2024-09-28T19:17:00Z">
        <w:r w:rsidRPr="00833EEB" w:rsidDel="00852C46">
          <w:rPr>
            <w:rFonts w:ascii="Book Antiqua" w:hAnsi="Book Antiqua"/>
            <w:rPrChange w:id="7732" w:author="mac" w:date="2024-09-27T09:55:00Z">
              <w:rPr/>
            </w:rPrChange>
          </w:rPr>
          <w:delText>Hess, his earlier rage dissipated by the fall, nodded. "Let's move," he said, helping Raskin to his feet. Together, they began to lift Lot again, determined to find a way out of their predicament.</w:delText>
        </w:r>
      </w:del>
    </w:p>
    <w:p w14:paraId="5C5B01FE" w14:textId="22AF3147" w:rsidR="00325B63" w:rsidRPr="00833EEB" w:rsidDel="00852C46" w:rsidRDefault="00325B63">
      <w:pPr>
        <w:pStyle w:val="NormalWeb"/>
        <w:spacing w:line="276" w:lineRule="auto"/>
        <w:ind w:firstLine="284"/>
        <w:rPr>
          <w:del w:id="7733" w:author="Yashua Lebowitz" w:date="2024-09-28T19:17:00Z"/>
          <w:rFonts w:ascii="Book Antiqua" w:hAnsi="Book Antiqua"/>
          <w:rPrChange w:id="7734" w:author="mac" w:date="2024-09-27T09:55:00Z">
            <w:rPr>
              <w:del w:id="7735" w:author="Yashua Lebowitz" w:date="2024-09-28T19:17:00Z"/>
            </w:rPr>
          </w:rPrChange>
        </w:rPr>
        <w:pPrChange w:id="7736" w:author="Yashua Lebowitz" w:date="2024-09-28T16:42:00Z">
          <w:pPr>
            <w:pStyle w:val="NormalWeb"/>
          </w:pPr>
        </w:pPrChange>
      </w:pPr>
      <w:del w:id="7737" w:author="Yashua Lebowitz" w:date="2024-09-28T19:17:00Z">
        <w:r w:rsidRPr="00833EEB" w:rsidDel="00852C46">
          <w:rPr>
            <w:rFonts w:ascii="Book Antiqua" w:hAnsi="Book Antiqua"/>
            <w:rPrChange w:id="7738" w:author="mac" w:date="2024-09-27T09:55:00Z">
              <w:rPr/>
            </w:rPrChange>
          </w:rPr>
          <w:lastRenderedPageBreak/>
          <w:delText>Just as they were about to give up hope, Raskin noticed a faint draft of cool air coming from a corner of the basement. "Over here," he called out, his voice filled with renewed hope. They moved a pile of debris, revealing a hidden trapdoor.</w:delText>
        </w:r>
      </w:del>
    </w:p>
    <w:p w14:paraId="2A685AF8" w14:textId="0D5F93D9" w:rsidR="00325B63" w:rsidRPr="00833EEB" w:rsidDel="00852C46" w:rsidRDefault="00325B63">
      <w:pPr>
        <w:pStyle w:val="NormalWeb"/>
        <w:spacing w:line="276" w:lineRule="auto"/>
        <w:ind w:firstLine="284"/>
        <w:rPr>
          <w:del w:id="7739" w:author="Yashua Lebowitz" w:date="2024-09-28T19:17:00Z"/>
          <w:rFonts w:ascii="Book Antiqua" w:hAnsi="Book Antiqua"/>
          <w:rPrChange w:id="7740" w:author="mac" w:date="2024-09-27T09:55:00Z">
            <w:rPr>
              <w:del w:id="7741" w:author="Yashua Lebowitz" w:date="2024-09-28T19:17:00Z"/>
            </w:rPr>
          </w:rPrChange>
        </w:rPr>
        <w:pPrChange w:id="7742" w:author="Yashua Lebowitz" w:date="2024-09-28T16:42:00Z">
          <w:pPr>
            <w:pStyle w:val="NormalWeb"/>
          </w:pPr>
        </w:pPrChange>
      </w:pPr>
      <w:del w:id="7743" w:author="Yashua Lebowitz" w:date="2024-09-28T19:17:00Z">
        <w:r w:rsidRPr="00833EEB" w:rsidDel="00852C46">
          <w:rPr>
            <w:rFonts w:ascii="Book Antiqua" w:hAnsi="Book Antiqua"/>
            <w:rPrChange w:id="7744" w:author="mac" w:date="2024-09-27T09:55:00Z">
              <w:rPr/>
            </w:rPrChange>
          </w:rPr>
          <w:delText>Lieut. Daniels forced it open, revealing a dark tunnel below. "This is it," he said, a mixture of relief and urgency in his voice. "This is our way out."</w:delText>
        </w:r>
      </w:del>
    </w:p>
    <w:p w14:paraId="0076B2F1" w14:textId="6C5097EA" w:rsidR="00325B63" w:rsidRPr="00833EEB" w:rsidDel="00852C46" w:rsidRDefault="00325B63">
      <w:pPr>
        <w:pStyle w:val="NormalWeb"/>
        <w:spacing w:line="276" w:lineRule="auto"/>
        <w:ind w:firstLine="284"/>
        <w:rPr>
          <w:del w:id="7745" w:author="Yashua Lebowitz" w:date="2024-09-28T19:17:00Z"/>
          <w:rFonts w:ascii="Book Antiqua" w:hAnsi="Book Antiqua"/>
          <w:rPrChange w:id="7746" w:author="mac" w:date="2024-09-27T09:55:00Z">
            <w:rPr>
              <w:del w:id="7747" w:author="Yashua Lebowitz" w:date="2024-09-28T19:17:00Z"/>
            </w:rPr>
          </w:rPrChange>
        </w:rPr>
        <w:pPrChange w:id="7748" w:author="Yashua Lebowitz" w:date="2024-09-28T16:42:00Z">
          <w:pPr>
            <w:pStyle w:val="NormalWeb"/>
          </w:pPr>
        </w:pPrChange>
      </w:pPr>
      <w:del w:id="7749" w:author="Yashua Lebowitz" w:date="2024-09-28T19:17:00Z">
        <w:r w:rsidRPr="00833EEB" w:rsidDel="00852C46">
          <w:rPr>
            <w:rFonts w:ascii="Book Antiqua" w:hAnsi="Book Antiqua"/>
            <w:rPrChange w:id="7750" w:author="mac" w:date="2024-09-27T09:55:00Z">
              <w:rPr/>
            </w:rPrChange>
          </w:rPr>
          <w:delText>They carefully lowered Lot into the tunnel first, his murmured prayers echoing in the confined space. "Hail Mary, full of grace, the Lord is with thee," he continued, his voice a steady rhythm amidst the chaos.</w:delText>
        </w:r>
      </w:del>
    </w:p>
    <w:p w14:paraId="64BB68AB" w14:textId="4E6BAC79" w:rsidR="00325B63" w:rsidRPr="00833EEB" w:rsidDel="00852C46" w:rsidRDefault="00325B63">
      <w:pPr>
        <w:pStyle w:val="NormalWeb"/>
        <w:spacing w:line="276" w:lineRule="auto"/>
        <w:ind w:firstLine="284"/>
        <w:rPr>
          <w:del w:id="7751" w:author="Yashua Lebowitz" w:date="2024-09-28T19:17:00Z"/>
          <w:rFonts w:ascii="Book Antiqua" w:hAnsi="Book Antiqua"/>
          <w:rPrChange w:id="7752" w:author="mac" w:date="2024-09-27T09:55:00Z">
            <w:rPr>
              <w:del w:id="7753" w:author="Yashua Lebowitz" w:date="2024-09-28T19:17:00Z"/>
            </w:rPr>
          </w:rPrChange>
        </w:rPr>
        <w:pPrChange w:id="7754" w:author="Yashua Lebowitz" w:date="2024-09-28T16:42:00Z">
          <w:pPr>
            <w:pStyle w:val="NormalWeb"/>
          </w:pPr>
        </w:pPrChange>
      </w:pPr>
      <w:del w:id="7755" w:author="Yashua Lebowitz" w:date="2024-09-28T19:17:00Z">
        <w:r w:rsidRPr="00833EEB" w:rsidDel="00852C46">
          <w:rPr>
            <w:rFonts w:ascii="Book Antiqua" w:hAnsi="Book Antiqua"/>
            <w:rPrChange w:id="7756" w:author="mac" w:date="2024-09-27T09:55:00Z">
              <w:rPr/>
            </w:rPrChange>
          </w:rPr>
          <w:delText>One by one, the squad descended into the tunnel. The cool, damp air was a stark contrast to the burning, smoke-filled ruins above. The tunnel stretched out before them, a narrow passageway that promised a glimmer of hope.</w:delText>
        </w:r>
      </w:del>
    </w:p>
    <w:p w14:paraId="04AB4CE8" w14:textId="764DFB16" w:rsidR="00325B63" w:rsidRPr="00833EEB" w:rsidDel="00852C46" w:rsidRDefault="00325B63">
      <w:pPr>
        <w:pStyle w:val="NormalWeb"/>
        <w:spacing w:line="276" w:lineRule="auto"/>
        <w:ind w:firstLine="284"/>
        <w:rPr>
          <w:del w:id="7757" w:author="Yashua Lebowitz" w:date="2024-09-28T19:17:00Z"/>
          <w:rFonts w:ascii="Book Antiqua" w:hAnsi="Book Antiqua"/>
          <w:rPrChange w:id="7758" w:author="mac" w:date="2024-09-27T09:55:00Z">
            <w:rPr>
              <w:del w:id="7759" w:author="Yashua Lebowitz" w:date="2024-09-28T19:17:00Z"/>
            </w:rPr>
          </w:rPrChange>
        </w:rPr>
        <w:pPrChange w:id="7760" w:author="Yashua Lebowitz" w:date="2024-09-28T16:42:00Z">
          <w:pPr>
            <w:pStyle w:val="NormalWeb"/>
          </w:pPr>
        </w:pPrChange>
      </w:pPr>
      <w:del w:id="7761" w:author="Yashua Lebowitz" w:date="2024-09-28T19:17:00Z">
        <w:r w:rsidRPr="00833EEB" w:rsidDel="00852C46">
          <w:rPr>
            <w:rFonts w:ascii="Book Antiqua" w:hAnsi="Book Antiqua"/>
            <w:rPrChange w:id="7762" w:author="mac" w:date="2024-09-27T09:55:00Z">
              <w:rPr/>
            </w:rPrChange>
          </w:rPr>
          <w:delTex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delText>
        </w:r>
      </w:del>
    </w:p>
    <w:p w14:paraId="3AB2049F" w14:textId="12056AA0" w:rsidR="00325B63" w:rsidRPr="00833EEB" w:rsidDel="00852C46" w:rsidRDefault="00325B63">
      <w:pPr>
        <w:pStyle w:val="NormalWeb"/>
        <w:spacing w:line="276" w:lineRule="auto"/>
        <w:ind w:firstLine="284"/>
        <w:rPr>
          <w:del w:id="7763" w:author="Yashua Lebowitz" w:date="2024-09-28T19:17:00Z"/>
          <w:rFonts w:ascii="Book Antiqua" w:hAnsi="Book Antiqua"/>
          <w:rPrChange w:id="7764" w:author="mac" w:date="2024-09-27T09:55:00Z">
            <w:rPr>
              <w:del w:id="7765" w:author="Yashua Lebowitz" w:date="2024-09-28T19:17:00Z"/>
            </w:rPr>
          </w:rPrChange>
        </w:rPr>
        <w:pPrChange w:id="7766" w:author="Yashua Lebowitz" w:date="2024-09-28T16:42:00Z">
          <w:pPr>
            <w:pStyle w:val="NormalWeb"/>
          </w:pPr>
        </w:pPrChange>
      </w:pPr>
      <w:del w:id="7767" w:author="Yashua Lebowitz" w:date="2024-09-28T19:17:00Z">
        <w:r w:rsidRPr="00833EEB" w:rsidDel="00852C46">
          <w:rPr>
            <w:rFonts w:ascii="Book Antiqua" w:hAnsi="Book Antiqua"/>
            <w:rPrChange w:id="7768" w:author="mac" w:date="2024-09-27T09:55:00Z">
              <w:rPr/>
            </w:rPrChange>
          </w:rPr>
          <w:delText>The shockwave from the nuclear explosion sent a wave of heat and pressure surging toward them. They moved as fast as they could, their NBC gear protecting them from the immediate radiation and heat. The tunnel shuddered, dust and small rocks falling from the ceiling blocking the entrance. They managed to stay ahead, driven by sheer survival instinct. Finally, after what felt like an eternity, they reached a reinforced section of the tunnel, the walls cool and solid.</w:delText>
        </w:r>
      </w:del>
    </w:p>
    <w:p w14:paraId="5A682545" w14:textId="276738EF" w:rsidR="00325B63" w:rsidRPr="00833EEB" w:rsidDel="00852C46" w:rsidRDefault="00325B63">
      <w:pPr>
        <w:pStyle w:val="NormalWeb"/>
        <w:spacing w:line="276" w:lineRule="auto"/>
        <w:ind w:firstLine="284"/>
        <w:rPr>
          <w:del w:id="7769" w:author="Yashua Lebowitz" w:date="2024-09-28T19:17:00Z"/>
          <w:rFonts w:ascii="Book Antiqua" w:hAnsi="Book Antiqua"/>
          <w:rPrChange w:id="7770" w:author="mac" w:date="2024-09-27T09:55:00Z">
            <w:rPr>
              <w:del w:id="7771" w:author="Yashua Lebowitz" w:date="2024-09-28T19:17:00Z"/>
            </w:rPr>
          </w:rPrChange>
        </w:rPr>
        <w:pPrChange w:id="7772" w:author="Yashua Lebowitz" w:date="2024-09-28T16:42:00Z">
          <w:pPr>
            <w:pStyle w:val="NormalWeb"/>
          </w:pPr>
        </w:pPrChange>
      </w:pPr>
      <w:del w:id="7773" w:author="Yashua Lebowitz" w:date="2024-09-28T19:17:00Z">
        <w:r w:rsidRPr="00833EEB" w:rsidDel="00852C46">
          <w:rPr>
            <w:rFonts w:ascii="Book Antiqua" w:hAnsi="Book Antiqua"/>
            <w:rPrChange w:id="7774" w:author="mac" w:date="2024-09-27T09:55:00Z">
              <w:rPr/>
            </w:rPrChange>
          </w:rPr>
          <w:delText>They collapsed against the walls, gasping for breath. The roar of the explosion faded, leaving an eerie silence in its wake. They had made it, but the cost had been high. The collapsed tunnel had saved them from the immediate destruction, but the world above had changed forever.</w:delText>
        </w:r>
      </w:del>
    </w:p>
    <w:p w14:paraId="686ABC47" w14:textId="1F901B29" w:rsidR="00325B63" w:rsidRPr="00833EEB" w:rsidDel="00852C46" w:rsidRDefault="00325B63">
      <w:pPr>
        <w:pStyle w:val="NormalWeb"/>
        <w:spacing w:line="276" w:lineRule="auto"/>
        <w:ind w:firstLine="284"/>
        <w:rPr>
          <w:del w:id="7775" w:author="Yashua Lebowitz" w:date="2024-09-28T19:17:00Z"/>
          <w:rFonts w:ascii="Book Antiqua" w:hAnsi="Book Antiqua"/>
          <w:rPrChange w:id="7776" w:author="mac" w:date="2024-09-27T09:55:00Z">
            <w:rPr>
              <w:del w:id="7777" w:author="Yashua Lebowitz" w:date="2024-09-28T19:17:00Z"/>
            </w:rPr>
          </w:rPrChange>
        </w:rPr>
        <w:pPrChange w:id="7778" w:author="Yashua Lebowitz" w:date="2024-09-28T16:42:00Z">
          <w:pPr>
            <w:pStyle w:val="NormalWeb"/>
          </w:pPr>
        </w:pPrChange>
      </w:pPr>
      <w:del w:id="7779" w:author="Yashua Lebowitz" w:date="2024-09-28T19:17:00Z">
        <w:r w:rsidRPr="00833EEB" w:rsidDel="00852C46">
          <w:rPr>
            <w:rFonts w:ascii="Book Antiqua" w:hAnsi="Book Antiqua"/>
            <w:rPrChange w:id="7780" w:author="mac" w:date="2024-09-27T09:55:00Z">
              <w:rPr/>
            </w:rPrChange>
          </w:rPr>
          <w:delText>Raskin looked around at his comrades, their faces etched with exhaustion and relief. "We made it," he said, his voice barely a whisper. "We’re still alive." He looked down at Pvt. Lot.</w:delText>
        </w:r>
      </w:del>
    </w:p>
    <w:p w14:paraId="61C5E56E" w14:textId="0E4B76DC" w:rsidR="00325B63" w:rsidRPr="00833EEB" w:rsidDel="00852C46" w:rsidRDefault="00325B63">
      <w:pPr>
        <w:pStyle w:val="NormalWeb"/>
        <w:spacing w:line="276" w:lineRule="auto"/>
        <w:ind w:firstLine="284"/>
        <w:rPr>
          <w:del w:id="7781" w:author="Yashua Lebowitz" w:date="2024-09-28T19:17:00Z"/>
          <w:rFonts w:ascii="Book Antiqua" w:hAnsi="Book Antiqua"/>
          <w:rPrChange w:id="7782" w:author="mac" w:date="2024-09-27T09:55:00Z">
            <w:rPr>
              <w:del w:id="7783" w:author="Yashua Lebowitz" w:date="2024-09-28T19:17:00Z"/>
            </w:rPr>
          </w:rPrChange>
        </w:rPr>
        <w:pPrChange w:id="7784" w:author="Yashua Lebowitz" w:date="2024-09-28T16:42:00Z">
          <w:pPr>
            <w:pStyle w:val="NormalWeb"/>
          </w:pPr>
        </w:pPrChange>
      </w:pPr>
      <w:del w:id="7785" w:author="Yashua Lebowitz" w:date="2024-09-28T19:17:00Z">
        <w:r w:rsidRPr="00833EEB" w:rsidDel="00852C46">
          <w:rPr>
            <w:rFonts w:ascii="Book Antiqua" w:hAnsi="Book Antiqua"/>
            <w:rPrChange w:id="7786" w:author="mac" w:date="2024-09-27T09:55:00Z">
              <w:rPr/>
            </w:rPrChange>
          </w:rPr>
          <w:delText>“Lot, you still with us?”</w:delText>
        </w:r>
      </w:del>
    </w:p>
    <w:p w14:paraId="7FFF8D8A" w14:textId="3BC35C1B" w:rsidR="00325B63" w:rsidRPr="00833EEB" w:rsidDel="00852C46" w:rsidRDefault="00325B63">
      <w:pPr>
        <w:pStyle w:val="NormalWeb"/>
        <w:spacing w:line="276" w:lineRule="auto"/>
        <w:ind w:firstLine="284"/>
        <w:rPr>
          <w:del w:id="7787" w:author="Yashua Lebowitz" w:date="2024-09-28T19:17:00Z"/>
          <w:rFonts w:ascii="Book Antiqua" w:hAnsi="Book Antiqua"/>
          <w:rPrChange w:id="7788" w:author="mac" w:date="2024-09-27T09:55:00Z">
            <w:rPr>
              <w:del w:id="7789" w:author="Yashua Lebowitz" w:date="2024-09-28T19:17:00Z"/>
            </w:rPr>
          </w:rPrChange>
        </w:rPr>
        <w:pPrChange w:id="7790" w:author="Yashua Lebowitz" w:date="2024-09-28T16:42:00Z">
          <w:pPr>
            <w:pStyle w:val="NormalWeb"/>
          </w:pPr>
        </w:pPrChange>
      </w:pPr>
      <w:del w:id="7791" w:author="Yashua Lebowitz" w:date="2024-09-28T19:17:00Z">
        <w:r w:rsidRPr="00833EEB" w:rsidDel="00852C46">
          <w:rPr>
            <w:rFonts w:ascii="Book Antiqua" w:hAnsi="Book Antiqua"/>
            <w:rPrChange w:id="7792" w:author="mac" w:date="2024-09-27T09:55:00Z">
              <w:rPr/>
            </w:rPrChange>
          </w:rPr>
          <w:delText>“Of course I am. It’ll take more than a nuclear blast to kill Pvt. Lot. But I’m hurting, I need help.”</w:delText>
        </w:r>
      </w:del>
    </w:p>
    <w:p w14:paraId="09E5EC82" w14:textId="3D796EA8" w:rsidR="00325B63" w:rsidRPr="00833EEB" w:rsidDel="00852C46" w:rsidRDefault="00325B63">
      <w:pPr>
        <w:pStyle w:val="NormalWeb"/>
        <w:spacing w:line="276" w:lineRule="auto"/>
        <w:ind w:firstLine="284"/>
        <w:rPr>
          <w:del w:id="7793" w:author="Yashua Lebowitz" w:date="2024-09-28T19:17:00Z"/>
          <w:rFonts w:ascii="Book Antiqua" w:hAnsi="Book Antiqua"/>
          <w:rPrChange w:id="7794" w:author="mac" w:date="2024-09-27T09:55:00Z">
            <w:rPr>
              <w:del w:id="7795" w:author="Yashua Lebowitz" w:date="2024-09-28T19:17:00Z"/>
            </w:rPr>
          </w:rPrChange>
        </w:rPr>
        <w:pPrChange w:id="7796" w:author="Yashua Lebowitz" w:date="2024-09-28T16:42:00Z">
          <w:pPr>
            <w:pStyle w:val="NormalWeb"/>
          </w:pPr>
        </w:pPrChange>
      </w:pPr>
      <w:del w:id="7797" w:author="Yashua Lebowitz" w:date="2024-09-28T19:17:00Z">
        <w:r w:rsidRPr="00833EEB" w:rsidDel="00852C46">
          <w:rPr>
            <w:rFonts w:ascii="Book Antiqua" w:hAnsi="Book Antiqua"/>
            <w:rPrChange w:id="7798" w:author="mac" w:date="2024-09-27T09:55:00Z">
              <w:rPr/>
            </w:rPrChange>
          </w:rPr>
          <w:lastRenderedPageBreak/>
          <w:delTex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delText>
        </w:r>
      </w:del>
    </w:p>
    <w:p w14:paraId="54AEF6FD" w14:textId="1913CCD3" w:rsidR="00325B63" w:rsidRPr="00833EEB" w:rsidDel="00852C46" w:rsidRDefault="00325B63">
      <w:pPr>
        <w:pStyle w:val="NormalWeb"/>
        <w:spacing w:line="276" w:lineRule="auto"/>
        <w:ind w:firstLine="284"/>
        <w:rPr>
          <w:del w:id="7799" w:author="Yashua Lebowitz" w:date="2024-09-28T19:17:00Z"/>
          <w:rFonts w:ascii="Book Antiqua" w:hAnsi="Book Antiqua"/>
          <w:rPrChange w:id="7800" w:author="mac" w:date="2024-09-27T09:55:00Z">
            <w:rPr>
              <w:del w:id="7801" w:author="Yashua Lebowitz" w:date="2024-09-28T19:17:00Z"/>
            </w:rPr>
          </w:rPrChange>
        </w:rPr>
        <w:pPrChange w:id="7802" w:author="Yashua Lebowitz" w:date="2024-09-28T16:42:00Z">
          <w:pPr>
            <w:pStyle w:val="NormalWeb"/>
          </w:pPr>
        </w:pPrChange>
      </w:pPr>
      <w:del w:id="7803" w:author="Yashua Lebowitz" w:date="2024-09-28T19:17:00Z">
        <w:r w:rsidRPr="00833EEB" w:rsidDel="00852C46">
          <w:rPr>
            <w:rFonts w:ascii="Book Antiqua" w:hAnsi="Book Antiqua"/>
            <w:rPrChange w:id="7804" w:author="mac" w:date="2024-09-27T09:55:00Z">
              <w:rPr/>
            </w:rPrChange>
          </w:rPr>
          <w:delText>Raskin and Hess picked up Lot, supporting him between them. The squad moved with renewed determination; their earlier conflicts forgotten in the face of their shared goal. In the darkness, they had found their salvation—a hidden escape that promised a chance at survival.</w:delText>
        </w:r>
      </w:del>
    </w:p>
    <w:p w14:paraId="7D6E9C29" w14:textId="47270743" w:rsidR="006A7C0D" w:rsidRPr="00A11DDB" w:rsidRDefault="006A7C0D" w:rsidP="006D6183">
      <w:pPr>
        <w:pStyle w:val="Heading1"/>
        <w:rPr>
          <w:ins w:id="7805" w:author="Yashua Lebowitz" w:date="2024-09-28T20:19:00Z"/>
          <w:rFonts w:ascii="Aptos Display" w:hAnsi="Aptos Display"/>
          <w:sz w:val="44"/>
          <w:szCs w:val="44"/>
        </w:rPr>
      </w:pPr>
      <w:bookmarkStart w:id="7806" w:name="_Toc177491461"/>
      <w:bookmarkStart w:id="7807" w:name="_Toc178672342"/>
      <w:bookmarkStart w:id="7808" w:name="_Toc176880762"/>
      <w:ins w:id="7809" w:author="Yashua Lebowitz" w:date="2024-09-28T20:19:00Z">
        <w:r w:rsidRPr="00A11DDB">
          <w:rPr>
            <w:rFonts w:ascii="Aptos Display" w:hAnsi="Aptos Display"/>
            <w:sz w:val="44"/>
            <w:szCs w:val="44"/>
          </w:rPr>
          <w:t xml:space="preserve">Chapter </w:t>
        </w:r>
        <w:bookmarkEnd w:id="7806"/>
        <w:r>
          <w:rPr>
            <w:rFonts w:ascii="Aptos Display" w:hAnsi="Aptos Display"/>
            <w:sz w:val="44"/>
            <w:szCs w:val="44"/>
          </w:rPr>
          <w:t>11</w:t>
        </w:r>
      </w:ins>
      <w:ins w:id="7810" w:author="Yashua Lebowitz" w:date="2024-09-28T20:21:00Z">
        <w:r>
          <w:rPr>
            <w:rFonts w:ascii="Aptos Display" w:hAnsi="Aptos Display"/>
            <w:sz w:val="44"/>
            <w:szCs w:val="44"/>
          </w:rPr>
          <w:t xml:space="preserve"> </w:t>
        </w:r>
      </w:ins>
      <w:bookmarkStart w:id="7811" w:name="_Toc178085887"/>
      <w:ins w:id="7812" w:author="Yashua Lebowitz" w:date="2024-09-28T20:19:00Z">
        <w:r>
          <w:rPr>
            <w:rFonts w:ascii="Aptos Display" w:hAnsi="Aptos Display"/>
            <w:sz w:val="44"/>
            <w:szCs w:val="44"/>
          </w:rPr>
          <w:t>The Torturer</w:t>
        </w:r>
      </w:ins>
      <w:bookmarkEnd w:id="7811"/>
      <w:r w:rsidR="0095126C">
        <w:rPr>
          <w:rFonts w:ascii="Aptos Display" w:hAnsi="Aptos Display"/>
          <w:sz w:val="44"/>
          <w:szCs w:val="44"/>
        </w:rPr>
        <w:t xml:space="preserve"> (Done)</w:t>
      </w:r>
      <w:bookmarkEnd w:id="7807"/>
    </w:p>
    <w:p w14:paraId="1769B96C" w14:textId="77777777" w:rsidR="006A7C0D" w:rsidRPr="00A11DDB" w:rsidRDefault="006A7C0D" w:rsidP="006D6183">
      <w:pPr>
        <w:ind w:firstLine="284"/>
        <w:rPr>
          <w:ins w:id="7813" w:author="Yashua Lebowitz" w:date="2024-09-28T20:19:00Z"/>
          <w:rFonts w:ascii="Book Antiqua" w:hAnsi="Book Antiqua" w:cs="Times New Roman"/>
          <w:sz w:val="24"/>
          <w:szCs w:val="24"/>
        </w:rPr>
      </w:pPr>
    </w:p>
    <w:p w14:paraId="4027AE6B" w14:textId="4F4FC8F8" w:rsidR="00307E90" w:rsidRPr="00307E90" w:rsidRDefault="0095126C" w:rsidP="006D6183">
      <w:pPr>
        <w:pStyle w:val="NormalWeb"/>
        <w:spacing w:before="0" w:beforeAutospacing="0" w:after="200" w:afterAutospacing="0" w:line="276" w:lineRule="auto"/>
        <w:rPr>
          <w:rFonts w:ascii="Book Antiqua" w:hAnsi="Book Antiqua"/>
        </w:rPr>
      </w:pPr>
      <w:r w:rsidRPr="0095126C">
        <w:rPr>
          <w:rFonts w:ascii="Book Antiqua" w:hAnsi="Book Antiqua"/>
        </w:rPr>
        <w:t>Sleep eluded me on the cold, unforgiving concrete, a world away from anything familiar. In the vast barracks, I was surrounded by bodies but had never felt more alone.</w:t>
      </w:r>
      <w:r>
        <w:rPr>
          <w:rFonts w:ascii="Book Antiqua" w:hAnsi="Book Antiqua"/>
        </w:rPr>
        <w:t xml:space="preserve"> </w:t>
      </w:r>
      <w:r w:rsidR="00307E90" w:rsidRPr="00307E90">
        <w:rPr>
          <w:rFonts w:ascii="Book Antiqua" w:hAnsi="Book Antiqua"/>
        </w:rPr>
        <w:t>One side was solid concrete, the other lined with bars from floor to ceiling. The incessant buzz of fans offered scant relief from the suffocating Indian summer night. Bright fluorescent lights pierced my eyelids, making rest impossible. I tossed and turned, swatting a mosquito that landed on my face. Around me, other inmates were crammed together, somehow asleep despite the stifling conditions. This was a far cry from the American prison I had known. And it was only my first night.</w:t>
      </w:r>
    </w:p>
    <w:p w14:paraId="4D5B0A8D" w14:textId="77777777" w:rsidR="00307E90" w:rsidRPr="00307E90" w:rsidRDefault="00307E90" w:rsidP="006D6183">
      <w:pPr>
        <w:pStyle w:val="NormalWeb"/>
        <w:spacing w:before="0" w:beforeAutospacing="0" w:after="200" w:afterAutospacing="0" w:line="276" w:lineRule="auto"/>
        <w:ind w:firstLine="284"/>
        <w:rPr>
          <w:rFonts w:ascii="Book Antiqua" w:hAnsi="Book Antiqua"/>
        </w:rPr>
      </w:pPr>
      <w:r w:rsidRPr="00307E90">
        <w:rPr>
          <w:rFonts w:ascii="Book Antiqua" w:hAnsi="Book Antiqua"/>
        </w:rPr>
        <w:t>Unable to rest, I got up and greeted a patrolling guard outside the barracks. He returned the courtesy, though our conversation faltered—he didn’t speak much English, and my Hindi was barely serviceable.</w:t>
      </w:r>
    </w:p>
    <w:p w14:paraId="38B093B2" w14:textId="224C097C" w:rsidR="00307E90" w:rsidRPr="00307E90" w:rsidRDefault="00307E90" w:rsidP="006D6183">
      <w:pPr>
        <w:pStyle w:val="NormalWeb"/>
        <w:spacing w:before="0" w:beforeAutospacing="0" w:after="200" w:afterAutospacing="0" w:line="276" w:lineRule="auto"/>
        <w:ind w:firstLine="284"/>
        <w:rPr>
          <w:rFonts w:ascii="Book Antiqua" w:hAnsi="Book Antiqua"/>
        </w:rPr>
      </w:pPr>
      <w:r w:rsidRPr="00307E90">
        <w:rPr>
          <w:rFonts w:ascii="Book Antiqua" w:hAnsi="Book Antiqua"/>
        </w:rPr>
        <w:t>“Namascar,</w:t>
      </w:r>
      <w:r w:rsidR="00E32017">
        <w:rPr>
          <w:rStyle w:val="FootnoteReference"/>
          <w:rFonts w:ascii="Book Antiqua" w:hAnsi="Book Antiqua"/>
        </w:rPr>
        <w:footnoteReference w:customMarkFollows="1" w:id="16"/>
        <w:t>1</w:t>
      </w:r>
      <w:r w:rsidRPr="00307E90">
        <w:rPr>
          <w:rFonts w:ascii="Book Antiqua" w:hAnsi="Book Antiqua"/>
        </w:rPr>
        <w:t>” I offered, hoping to bridge the gap. He smiled, a bit impressed.</w:t>
      </w:r>
    </w:p>
    <w:p w14:paraId="691EF0A6" w14:textId="1B2AE6E0" w:rsidR="00307E90" w:rsidRPr="00307E90" w:rsidRDefault="00307E90" w:rsidP="006D6183">
      <w:pPr>
        <w:pStyle w:val="NormalWeb"/>
        <w:spacing w:before="0" w:beforeAutospacing="0" w:after="200" w:afterAutospacing="0" w:line="276" w:lineRule="auto"/>
        <w:ind w:firstLine="284"/>
        <w:rPr>
          <w:rFonts w:ascii="Book Antiqua" w:hAnsi="Book Antiqua"/>
        </w:rPr>
      </w:pPr>
      <w:r w:rsidRPr="00307E90">
        <w:rPr>
          <w:rFonts w:ascii="Book Antiqua" w:hAnsi="Book Antiqua"/>
        </w:rPr>
        <w:t xml:space="preserve">“Ap </w:t>
      </w:r>
      <w:proofErr w:type="spellStart"/>
      <w:r w:rsidRPr="00307E90">
        <w:rPr>
          <w:rFonts w:ascii="Book Antiqua" w:hAnsi="Book Antiqua"/>
        </w:rPr>
        <w:t>kis</w:t>
      </w:r>
      <w:proofErr w:type="spellEnd"/>
      <w:r w:rsidRPr="00307E90">
        <w:rPr>
          <w:rFonts w:ascii="Book Antiqua" w:hAnsi="Book Antiqua"/>
        </w:rPr>
        <w:t xml:space="preserve"> </w:t>
      </w:r>
      <w:proofErr w:type="spellStart"/>
      <w:r w:rsidRPr="00307E90">
        <w:rPr>
          <w:rFonts w:ascii="Book Antiqua" w:hAnsi="Book Antiqua"/>
        </w:rPr>
        <w:t>desh</w:t>
      </w:r>
      <w:proofErr w:type="spellEnd"/>
      <w:r w:rsidRPr="00307E90">
        <w:rPr>
          <w:rFonts w:ascii="Book Antiqua" w:hAnsi="Book Antiqua"/>
        </w:rPr>
        <w:t xml:space="preserve"> se hain, aur ap </w:t>
      </w:r>
      <w:proofErr w:type="spellStart"/>
      <w:r w:rsidRPr="00307E90">
        <w:rPr>
          <w:rFonts w:ascii="Book Antiqua" w:hAnsi="Book Antiqua"/>
        </w:rPr>
        <w:t>jel</w:t>
      </w:r>
      <w:proofErr w:type="spellEnd"/>
      <w:r w:rsidRPr="00307E90">
        <w:rPr>
          <w:rFonts w:ascii="Book Antiqua" w:hAnsi="Book Antiqua"/>
        </w:rPr>
        <w:t xml:space="preserve"> </w:t>
      </w:r>
      <w:proofErr w:type="spellStart"/>
      <w:r w:rsidRPr="00307E90">
        <w:rPr>
          <w:rFonts w:ascii="Book Antiqua" w:hAnsi="Book Antiqua"/>
        </w:rPr>
        <w:t>mein</w:t>
      </w:r>
      <w:proofErr w:type="spellEnd"/>
      <w:r w:rsidRPr="00307E90">
        <w:rPr>
          <w:rFonts w:ascii="Book Antiqua" w:hAnsi="Book Antiqua"/>
        </w:rPr>
        <w:t xml:space="preserve"> </w:t>
      </w:r>
      <w:proofErr w:type="spellStart"/>
      <w:r w:rsidRPr="00307E90">
        <w:rPr>
          <w:rFonts w:ascii="Book Antiqua" w:hAnsi="Book Antiqua"/>
        </w:rPr>
        <w:t>kyun</w:t>
      </w:r>
      <w:proofErr w:type="spellEnd"/>
      <w:r w:rsidRPr="00307E90">
        <w:rPr>
          <w:rFonts w:ascii="Book Antiqua" w:hAnsi="Book Antiqua"/>
        </w:rPr>
        <w:t xml:space="preserve"> hain?</w:t>
      </w:r>
      <w:r w:rsidR="00E32017" w:rsidRPr="00E32017">
        <w:rPr>
          <w:rStyle w:val="FootnoteReference"/>
          <w:rFonts w:ascii="Book Antiqua" w:hAnsi="Book Antiqua"/>
        </w:rPr>
        <w:t xml:space="preserve"> </w:t>
      </w:r>
      <w:r w:rsidR="00E32017">
        <w:rPr>
          <w:rStyle w:val="FootnoteReference"/>
          <w:rFonts w:ascii="Book Antiqua" w:hAnsi="Book Antiqua"/>
        </w:rPr>
        <w:footnoteReference w:customMarkFollows="1" w:id="17"/>
        <w:t>1</w:t>
      </w:r>
      <w:r w:rsidRPr="00307E90">
        <w:rPr>
          <w:rFonts w:ascii="Book Antiqua" w:hAnsi="Book Antiqua"/>
        </w:rPr>
        <w:t>” he asked.</w:t>
      </w:r>
    </w:p>
    <w:p w14:paraId="6302FA1A" w14:textId="77777777" w:rsidR="00307E90" w:rsidRPr="00307E90" w:rsidRDefault="00307E90" w:rsidP="006D6183">
      <w:pPr>
        <w:pStyle w:val="NormalWeb"/>
        <w:spacing w:before="0" w:beforeAutospacing="0" w:after="200" w:afterAutospacing="0" w:line="276" w:lineRule="auto"/>
        <w:ind w:firstLine="284"/>
        <w:rPr>
          <w:rFonts w:ascii="Book Antiqua" w:hAnsi="Book Antiqua"/>
        </w:rPr>
      </w:pPr>
      <w:r w:rsidRPr="00307E90">
        <w:rPr>
          <w:rFonts w:ascii="Book Antiqua" w:hAnsi="Book Antiqua"/>
        </w:rPr>
        <w:t>“I’m American. Passport problems,” I replied, though the truth was more complicated.</w:t>
      </w:r>
    </w:p>
    <w:p w14:paraId="0441A392" w14:textId="4D6544B7" w:rsidR="00307E90" w:rsidRPr="00307E90" w:rsidRDefault="00307E90" w:rsidP="006D6183">
      <w:pPr>
        <w:pStyle w:val="NormalWeb"/>
        <w:spacing w:before="0" w:beforeAutospacing="0" w:after="200" w:afterAutospacing="0" w:line="276" w:lineRule="auto"/>
        <w:ind w:firstLine="284"/>
        <w:rPr>
          <w:rFonts w:ascii="Book Antiqua" w:hAnsi="Book Antiqua"/>
        </w:rPr>
      </w:pPr>
      <w:r w:rsidRPr="00307E90">
        <w:rPr>
          <w:rFonts w:ascii="Book Antiqua" w:hAnsi="Book Antiqua"/>
        </w:rPr>
        <w:t>My struggle with the American government had followed me all the way to India. After being released from incarceration and placed on probation, I fled America, hoping to escape their grip.</w:t>
      </w:r>
      <w:r w:rsidR="00B5685B">
        <w:rPr>
          <w:rFonts w:ascii="Book Antiqua" w:hAnsi="Book Antiqua"/>
        </w:rPr>
        <w:t xml:space="preserve"> Life there was unbearable. I had no hope of finding a good job, declared mentally insane, and unable to find a partner.</w:t>
      </w:r>
      <w:r w:rsidRPr="00307E90">
        <w:rPr>
          <w:rFonts w:ascii="Book Antiqua" w:hAnsi="Book Antiqua"/>
        </w:rPr>
        <w:t xml:space="preserve"> In India, I met Dipti. But while absconding, an arrest warrant was issued back home, and my </w:t>
      </w:r>
      <w:r w:rsidRPr="00307E90">
        <w:rPr>
          <w:rFonts w:ascii="Book Antiqua" w:hAnsi="Book Antiqua"/>
        </w:rPr>
        <w:lastRenderedPageBreak/>
        <w:t>passport was revoked.</w:t>
      </w:r>
      <w:r w:rsidR="002136B1">
        <w:rPr>
          <w:rFonts w:ascii="Book Antiqua" w:hAnsi="Book Antiqua"/>
        </w:rPr>
        <w:t xml:space="preserve"> The full brunt of Indian law came smashing down on my head.</w:t>
      </w:r>
    </w:p>
    <w:p w14:paraId="652CCFA2" w14:textId="2D4702CE" w:rsidR="00307E90" w:rsidRPr="00307E90" w:rsidRDefault="0095126C" w:rsidP="006D6183">
      <w:pPr>
        <w:pStyle w:val="NormalWeb"/>
        <w:spacing w:before="0" w:beforeAutospacing="0" w:after="200" w:afterAutospacing="0" w:line="276" w:lineRule="auto"/>
        <w:ind w:firstLine="284"/>
        <w:rPr>
          <w:rFonts w:ascii="Book Antiqua" w:hAnsi="Book Antiqua"/>
        </w:rPr>
      </w:pPr>
      <w:r w:rsidRPr="0095126C">
        <w:rPr>
          <w:rFonts w:ascii="Book Antiqua" w:hAnsi="Book Antiqua"/>
        </w:rPr>
        <w:t>The guard, curious but unable to pry deeper, tried again.</w:t>
      </w:r>
      <w:r w:rsidR="00307E90" w:rsidRPr="00307E90">
        <w:rPr>
          <w:rFonts w:ascii="Book Antiqua" w:hAnsi="Book Antiqua"/>
        </w:rPr>
        <w:t xml:space="preserve"> “</w:t>
      </w:r>
      <w:r w:rsidR="00E32017">
        <w:rPr>
          <w:rFonts w:ascii="Book Antiqua" w:hAnsi="Book Antiqua"/>
        </w:rPr>
        <w:t>What section</w:t>
      </w:r>
      <w:r w:rsidR="00307E90" w:rsidRPr="00307E90">
        <w:rPr>
          <w:rFonts w:ascii="Book Antiqua" w:hAnsi="Book Antiqua"/>
        </w:rPr>
        <w:t>?”</w:t>
      </w:r>
    </w:p>
    <w:p w14:paraId="03267184" w14:textId="77777777" w:rsidR="00307E90" w:rsidRPr="00307E90" w:rsidRDefault="00307E90" w:rsidP="006D6183">
      <w:pPr>
        <w:pStyle w:val="NormalWeb"/>
        <w:spacing w:before="0" w:beforeAutospacing="0" w:after="200" w:afterAutospacing="0" w:line="276" w:lineRule="auto"/>
        <w:ind w:firstLine="284"/>
        <w:rPr>
          <w:rFonts w:ascii="Book Antiqua" w:hAnsi="Book Antiqua"/>
        </w:rPr>
      </w:pPr>
      <w:r w:rsidRPr="00307E90">
        <w:rPr>
          <w:rFonts w:ascii="Book Antiqua" w:hAnsi="Book Antiqua"/>
        </w:rPr>
        <w:t>“Act 14, a, b, and c,” I muttered. Indian law sure loved the English alphabet.</w:t>
      </w:r>
    </w:p>
    <w:p w14:paraId="74DD8B7F" w14:textId="77777777" w:rsidR="00307E90" w:rsidRPr="00307E90" w:rsidRDefault="00307E90" w:rsidP="006D6183">
      <w:pPr>
        <w:pStyle w:val="NormalWeb"/>
        <w:spacing w:before="0" w:beforeAutospacing="0" w:after="200" w:afterAutospacing="0" w:line="276" w:lineRule="auto"/>
        <w:ind w:firstLine="284"/>
        <w:rPr>
          <w:rFonts w:ascii="Book Antiqua" w:hAnsi="Book Antiqua"/>
        </w:rPr>
      </w:pPr>
      <w:r w:rsidRPr="00307E90">
        <w:rPr>
          <w:rFonts w:ascii="Book Antiqua" w:hAnsi="Book Antiqua"/>
        </w:rPr>
        <w:t>He struggled in broken English. “America good? India good? Which one you like?”</w:t>
      </w:r>
    </w:p>
    <w:p w14:paraId="723D9054" w14:textId="77777777" w:rsidR="00307E90" w:rsidRPr="00307E90" w:rsidRDefault="00307E90" w:rsidP="006D6183">
      <w:pPr>
        <w:pStyle w:val="NormalWeb"/>
        <w:spacing w:before="0" w:beforeAutospacing="0" w:after="200" w:afterAutospacing="0" w:line="276" w:lineRule="auto"/>
        <w:ind w:firstLine="284"/>
        <w:rPr>
          <w:rFonts w:ascii="Book Antiqua" w:hAnsi="Book Antiqua"/>
        </w:rPr>
      </w:pPr>
      <w:r w:rsidRPr="00307E90">
        <w:rPr>
          <w:rFonts w:ascii="Book Antiqua" w:hAnsi="Book Antiqua"/>
        </w:rPr>
        <w:t>“India good. America no good. People there... no heart, no family values.”</w:t>
      </w:r>
    </w:p>
    <w:p w14:paraId="3ED6EDC3" w14:textId="6FC20397" w:rsidR="00307E90" w:rsidRPr="00307E90" w:rsidRDefault="00307E90" w:rsidP="006D6183">
      <w:pPr>
        <w:pStyle w:val="NormalWeb"/>
        <w:spacing w:before="0" w:beforeAutospacing="0" w:after="200" w:afterAutospacing="0" w:line="276" w:lineRule="auto"/>
        <w:ind w:firstLine="284"/>
        <w:rPr>
          <w:rFonts w:ascii="Book Antiqua" w:hAnsi="Book Antiqua"/>
        </w:rPr>
      </w:pPr>
      <w:r w:rsidRPr="00307E90">
        <w:rPr>
          <w:rFonts w:ascii="Book Antiqua" w:hAnsi="Book Antiqua"/>
        </w:rPr>
        <w:t xml:space="preserve">“America </w:t>
      </w:r>
      <w:proofErr w:type="spellStart"/>
      <w:r w:rsidRPr="00307E90">
        <w:rPr>
          <w:rFonts w:ascii="Book Antiqua" w:hAnsi="Book Antiqua"/>
        </w:rPr>
        <w:t>ke</w:t>
      </w:r>
      <w:proofErr w:type="spellEnd"/>
      <w:r w:rsidRPr="00307E90">
        <w:rPr>
          <w:rFonts w:ascii="Book Antiqua" w:hAnsi="Book Antiqua"/>
        </w:rPr>
        <w:t xml:space="preserve"> </w:t>
      </w:r>
      <w:proofErr w:type="spellStart"/>
      <w:r w:rsidRPr="00307E90">
        <w:rPr>
          <w:rFonts w:ascii="Book Antiqua" w:hAnsi="Book Antiqua"/>
        </w:rPr>
        <w:t>paas</w:t>
      </w:r>
      <w:proofErr w:type="spellEnd"/>
      <w:r w:rsidRPr="00307E90">
        <w:rPr>
          <w:rFonts w:ascii="Book Antiqua" w:hAnsi="Book Antiqua"/>
        </w:rPr>
        <w:t xml:space="preserve"> </w:t>
      </w:r>
      <w:proofErr w:type="spellStart"/>
      <w:r w:rsidRPr="00307E90">
        <w:rPr>
          <w:rFonts w:ascii="Book Antiqua" w:hAnsi="Book Antiqua"/>
        </w:rPr>
        <w:t>zyada</w:t>
      </w:r>
      <w:proofErr w:type="spellEnd"/>
      <w:r w:rsidRPr="00307E90">
        <w:rPr>
          <w:rFonts w:ascii="Book Antiqua" w:hAnsi="Book Antiqua"/>
        </w:rPr>
        <w:t xml:space="preserve"> paisa,</w:t>
      </w:r>
      <w:r w:rsidR="004B0A92">
        <w:rPr>
          <w:rStyle w:val="FootnoteReference"/>
          <w:rFonts w:ascii="Book Antiqua" w:hAnsi="Book Antiqua"/>
        </w:rPr>
        <w:footnoteReference w:customMarkFollows="1" w:id="18"/>
        <w:t>3</w:t>
      </w:r>
      <w:r w:rsidRPr="00307E90">
        <w:rPr>
          <w:rFonts w:ascii="Book Antiqua" w:hAnsi="Book Antiqua"/>
        </w:rPr>
        <w:t>” he said, as if that explained everything.</w:t>
      </w:r>
    </w:p>
    <w:p w14:paraId="566C266F" w14:textId="77777777" w:rsidR="00307E90" w:rsidRPr="00307E90" w:rsidRDefault="00307E90" w:rsidP="006D6183">
      <w:pPr>
        <w:pStyle w:val="NormalWeb"/>
        <w:spacing w:before="0" w:beforeAutospacing="0" w:after="200" w:afterAutospacing="0" w:line="276" w:lineRule="auto"/>
        <w:ind w:firstLine="284"/>
        <w:rPr>
          <w:rFonts w:ascii="Book Antiqua" w:hAnsi="Book Antiqua"/>
        </w:rPr>
      </w:pPr>
      <w:r w:rsidRPr="00307E90">
        <w:rPr>
          <w:rFonts w:ascii="Book Antiqua" w:hAnsi="Book Antiqua"/>
        </w:rPr>
        <w:t>“Money doesn’t mean everything,” I said, pointing at my chest. “It matters what’s here.”</w:t>
      </w:r>
    </w:p>
    <w:p w14:paraId="0E0B4CF0" w14:textId="77777777" w:rsidR="00307E90" w:rsidRPr="00307E90" w:rsidRDefault="00307E90" w:rsidP="006D6183">
      <w:pPr>
        <w:pStyle w:val="NormalWeb"/>
        <w:spacing w:before="0" w:beforeAutospacing="0" w:after="200" w:afterAutospacing="0" w:line="276" w:lineRule="auto"/>
        <w:ind w:firstLine="284"/>
        <w:rPr>
          <w:rFonts w:ascii="Book Antiqua" w:hAnsi="Book Antiqua"/>
        </w:rPr>
      </w:pPr>
      <w:r w:rsidRPr="00307E90">
        <w:rPr>
          <w:rFonts w:ascii="Book Antiqua" w:hAnsi="Book Antiqua"/>
        </w:rPr>
        <w:t>The guard, either not understanding or not caring, pressed on. “I want to go to America. Will you take me?”</w:t>
      </w:r>
    </w:p>
    <w:p w14:paraId="62935A25" w14:textId="77777777" w:rsidR="00307E90" w:rsidRPr="00307E90" w:rsidRDefault="00307E90" w:rsidP="006D6183">
      <w:pPr>
        <w:pStyle w:val="NormalWeb"/>
        <w:spacing w:before="0" w:beforeAutospacing="0" w:after="200" w:afterAutospacing="0" w:line="276" w:lineRule="auto"/>
        <w:ind w:firstLine="284"/>
        <w:rPr>
          <w:rFonts w:ascii="Book Antiqua" w:hAnsi="Book Antiqua"/>
        </w:rPr>
      </w:pPr>
      <w:r w:rsidRPr="00307E90">
        <w:rPr>
          <w:rFonts w:ascii="Book Antiqua" w:hAnsi="Book Antiqua"/>
        </w:rPr>
        <w:t>He didn’t get it. Or maybe he did, but like so many others, he was seduced by the allure of America, blinded by the shimmer of wealth and opportunity. I had seen it before—the promise of short-term gain clouding long-term judgment. It frustrated me deeply. So many Indians I had met were bewitched by the West, imagining it as some kind of paradise. Many who went returned hollowed out, disillusioned, realizing that most Americans had no real value for relationships.</w:t>
      </w:r>
    </w:p>
    <w:p w14:paraId="49F617CE" w14:textId="77777777" w:rsidR="00307E90" w:rsidRPr="00307E90" w:rsidRDefault="00307E90" w:rsidP="006D6183">
      <w:pPr>
        <w:pStyle w:val="NormalWeb"/>
        <w:spacing w:before="0" w:beforeAutospacing="0" w:after="200" w:afterAutospacing="0" w:line="276" w:lineRule="auto"/>
        <w:ind w:firstLine="284"/>
        <w:rPr>
          <w:rFonts w:ascii="Book Antiqua" w:hAnsi="Book Antiqua"/>
        </w:rPr>
      </w:pPr>
      <w:r w:rsidRPr="00307E90">
        <w:rPr>
          <w:rFonts w:ascii="Book Antiqua" w:hAnsi="Book Antiqua"/>
        </w:rPr>
        <w:t>Those who stayed became like the walking dead—zombies, no longer human. There was something insidious about accepting American culture, about wanting to fit in and belong there. I couldn’t quite explain it, but it was as if the moment someone chose to consume the fruit of American ideals, they were poisoned. They died, spiritually and morally, becoming a shell of who they once were.</w:t>
      </w:r>
    </w:p>
    <w:p w14:paraId="00FC15ED" w14:textId="5F5AFF58" w:rsidR="00307E90" w:rsidRPr="00307E90" w:rsidRDefault="00307E90" w:rsidP="006D6183">
      <w:pPr>
        <w:pStyle w:val="NormalWeb"/>
        <w:spacing w:before="0" w:beforeAutospacing="0" w:after="200" w:afterAutospacing="0" w:line="276" w:lineRule="auto"/>
        <w:ind w:firstLine="284"/>
        <w:rPr>
          <w:rFonts w:ascii="Book Antiqua" w:hAnsi="Book Antiqua"/>
        </w:rPr>
      </w:pPr>
      <w:r w:rsidRPr="00307E90">
        <w:rPr>
          <w:rFonts w:ascii="Book Antiqua" w:hAnsi="Book Antiqua"/>
        </w:rPr>
        <w:t xml:space="preserve">That poison had now spread to the entire world. Once infected, they had to devour those who were still untouched. Once again, I found myself lying on a cold, hard floor, at the mercy of </w:t>
      </w:r>
      <w:r w:rsidR="00F72869">
        <w:rPr>
          <w:rFonts w:ascii="Book Antiqua" w:hAnsi="Book Antiqua"/>
        </w:rPr>
        <w:t xml:space="preserve">my infected </w:t>
      </w:r>
      <w:r w:rsidRPr="00307E90">
        <w:rPr>
          <w:rFonts w:ascii="Book Antiqua" w:hAnsi="Book Antiqua"/>
        </w:rPr>
        <w:t>captors who had already been devoured by the twisted morality of American ideals.</w:t>
      </w:r>
    </w:p>
    <w:p w14:paraId="61E1E1A3" w14:textId="77777777" w:rsidR="00307E90" w:rsidRPr="00307E90" w:rsidRDefault="00307E90" w:rsidP="006D6183">
      <w:pPr>
        <w:pStyle w:val="NormalWeb"/>
        <w:spacing w:before="0" w:beforeAutospacing="0" w:after="200" w:afterAutospacing="0" w:line="276" w:lineRule="auto"/>
        <w:ind w:firstLine="284"/>
        <w:rPr>
          <w:rFonts w:ascii="Book Antiqua" w:hAnsi="Book Antiqua"/>
        </w:rPr>
      </w:pPr>
      <w:r w:rsidRPr="00307E90">
        <w:rPr>
          <w:rFonts w:ascii="Book Antiqua" w:hAnsi="Book Antiqua"/>
        </w:rPr>
        <w:t xml:space="preserve">I didn’t know exactly where I was. Captain Cohen said we were imprisoned under the Dome of the Rock in the </w:t>
      </w:r>
      <w:proofErr w:type="spellStart"/>
      <w:r w:rsidRPr="00307E90">
        <w:rPr>
          <w:rFonts w:ascii="Book Antiqua" w:hAnsi="Book Antiqua"/>
        </w:rPr>
        <w:t>Marwani</w:t>
      </w:r>
      <w:proofErr w:type="spellEnd"/>
      <w:r w:rsidRPr="00307E90">
        <w:rPr>
          <w:rFonts w:ascii="Book Antiqua" w:hAnsi="Book Antiqua"/>
        </w:rPr>
        <w:t xml:space="preserve"> Prayer Hall. I shifted my zip-tied hands to touch the smooth, ancient stones. I imagined Solomon dedicating the temple to God, his voice resounding through these sacred halls. I ran my fingers along the crevices, wishing that now, more than ever, God’s glory would return to the earth.</w:t>
      </w:r>
    </w:p>
    <w:p w14:paraId="190BCFBF" w14:textId="12467C7F" w:rsidR="006A7C0D" w:rsidRPr="00A11DDB" w:rsidRDefault="006A7C0D" w:rsidP="006D6183">
      <w:pPr>
        <w:pStyle w:val="NormalWeb"/>
        <w:spacing w:before="0" w:beforeAutospacing="0" w:after="200" w:afterAutospacing="0" w:line="276" w:lineRule="auto"/>
        <w:ind w:firstLine="284"/>
        <w:rPr>
          <w:ins w:id="7814" w:author="Yashua Lebowitz" w:date="2024-09-28T20:19:00Z"/>
          <w:rFonts w:ascii="Book Antiqua" w:hAnsi="Book Antiqua"/>
        </w:rPr>
      </w:pPr>
      <w:ins w:id="7815" w:author="Yashua Lebowitz" w:date="2024-09-28T20:19:00Z">
        <w:r w:rsidRPr="00A11DDB">
          <w:rPr>
            <w:rFonts w:ascii="Book Antiqua" w:hAnsi="Book Antiqua"/>
          </w:rPr>
          <w:lastRenderedPageBreak/>
          <w: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t>
        </w:r>
      </w:ins>
    </w:p>
    <w:p w14:paraId="752D8808" w14:textId="77777777" w:rsidR="006A7C0D" w:rsidRPr="00A11DDB" w:rsidRDefault="006A7C0D" w:rsidP="006D6183">
      <w:pPr>
        <w:pStyle w:val="NormalWeb"/>
        <w:spacing w:line="276" w:lineRule="auto"/>
        <w:ind w:firstLine="284"/>
        <w:rPr>
          <w:ins w:id="7816" w:author="Yashua Lebowitz" w:date="2024-09-28T20:19:00Z"/>
          <w:rFonts w:ascii="Book Antiqua" w:hAnsi="Book Antiqua"/>
        </w:rPr>
      </w:pPr>
      <w:ins w:id="7817" w:author="Yashua Lebowitz" w:date="2024-09-28T20:19:00Z">
        <w:r w:rsidRPr="00A11DDB">
          <w:rPr>
            <w:rFonts w:ascii="Book Antiqua" w:hAnsi="Book Antiqua"/>
          </w:rPr>
          <w:t xml:space="preserve">My thoughts raced back to Dipti, and </w:t>
        </w:r>
        <w:r>
          <w:rPr>
            <w:rFonts w:ascii="Book Antiqua" w:hAnsi="Book Antiqua"/>
          </w:rPr>
          <w:t>the</w:t>
        </w:r>
        <w:r w:rsidRPr="00A11DDB">
          <w:rPr>
            <w:rFonts w:ascii="Book Antiqua" w:hAnsi="Book Antiqua"/>
          </w:rPr>
          <w:t xml:space="preserve"> sickening realization </w:t>
        </w:r>
        <w:r>
          <w:rPr>
            <w:rFonts w:ascii="Book Antiqua" w:hAnsi="Book Antiqua"/>
          </w:rPr>
          <w:t>that</w:t>
        </w:r>
        <w:r w:rsidRPr="00A11DDB">
          <w:rPr>
            <w:rFonts w:ascii="Book Antiqua" w:hAnsi="Book Antiqua"/>
          </w:rPr>
          <w:t xml:space="preserve"> I had been foolish to go on this mission before ensuring her safety. What fate awaited her without me there to protect her? The thought of what the coalition men might do to her made my insides churn. I felt my soul tearing apart from within. Stupid, stupid, stupid me</w:t>
        </w:r>
        <w:r>
          <w:rPr>
            <w:rFonts w:ascii="Book Antiqua" w:hAnsi="Book Antiqua"/>
          </w:rPr>
          <w:t>!</w:t>
        </w:r>
      </w:ins>
    </w:p>
    <w:p w14:paraId="6EC89D34" w14:textId="77777777" w:rsidR="006A7C0D" w:rsidRPr="00A11DDB" w:rsidRDefault="006A7C0D" w:rsidP="006D6183">
      <w:pPr>
        <w:pStyle w:val="NormalWeb"/>
        <w:spacing w:line="276" w:lineRule="auto"/>
        <w:ind w:firstLine="284"/>
        <w:rPr>
          <w:ins w:id="7818" w:author="Yashua Lebowitz" w:date="2024-09-28T20:19:00Z"/>
          <w:rFonts w:ascii="Book Antiqua" w:hAnsi="Book Antiqua"/>
        </w:rPr>
      </w:pPr>
      <w:ins w:id="7819" w:author="Yashua Lebowitz" w:date="2024-09-28T20:19:00Z">
        <w:r w:rsidRPr="00A11DDB">
          <w:rPr>
            <w:rFonts w:ascii="Book Antiqua" w:hAnsi="Book Antiqua"/>
          </w:rPr>
          <w:t xml:space="preserve">Suddenly, a guard lit a cigarette, </w:t>
        </w:r>
        <w:r>
          <w:rPr>
            <w:rFonts w:ascii="Book Antiqua" w:hAnsi="Book Antiqua"/>
          </w:rPr>
          <w:t xml:space="preserve">so </w:t>
        </w:r>
        <w:r w:rsidRPr="00A11DDB">
          <w:rPr>
            <w:rFonts w:ascii="Book Antiqua" w:hAnsi="Book Antiqua"/>
          </w:rPr>
          <w:t xml:space="preserve">his face </w:t>
        </w:r>
        <w:r>
          <w:rPr>
            <w:rFonts w:ascii="Book Antiqua" w:hAnsi="Book Antiqua"/>
          </w:rPr>
          <w:t xml:space="preserve">was </w:t>
        </w:r>
        <w:r w:rsidRPr="00A11DDB">
          <w:rPr>
            <w:rFonts w:ascii="Book Antiqua" w:hAnsi="Book Antiqua"/>
          </w:rPr>
          <w:t xml:space="preserve">momentarily illuminated by the flickering flame. In that fleeting light, I saw the faces of my comrades, </w:t>
        </w:r>
        <w:r>
          <w:rPr>
            <w:rFonts w:ascii="Book Antiqua" w:hAnsi="Book Antiqua"/>
          </w:rPr>
          <w:t>whose e</w:t>
        </w:r>
        <w:r w:rsidRPr="00A11DDB">
          <w:rPr>
            <w:rFonts w:ascii="Book Antiqua" w:hAnsi="Book Antiqua"/>
          </w:rPr>
          <w:t>xpressions mirror</w:t>
        </w:r>
        <w:r>
          <w:rPr>
            <w:rFonts w:ascii="Book Antiqua" w:hAnsi="Book Antiqua"/>
          </w:rPr>
          <w:t>ed</w:t>
        </w:r>
        <w:r w:rsidRPr="00A11DDB">
          <w:rPr>
            <w:rFonts w:ascii="Book Antiqua" w:hAnsi="Book Antiqua"/>
          </w:rPr>
          <w:t xml:space="preserve"> my own sense of desolation and hope. We were all bound by a shared fate, caught in the web of history and conflict. The soldier guarding us stood over me</w:t>
        </w:r>
        <w:r>
          <w:rPr>
            <w:rFonts w:ascii="Book Antiqua" w:hAnsi="Book Antiqua"/>
          </w:rPr>
          <w:t xml:space="preserve"> </w:t>
        </w:r>
        <w:r w:rsidRPr="00634623">
          <w:rPr>
            <w:rFonts w:ascii="Book Antiqua" w:hAnsi="Book Antiqua"/>
          </w:rPr>
          <w:t>—</w:t>
        </w:r>
        <w:r>
          <w:rPr>
            <w:rFonts w:ascii="Book Antiqua" w:hAnsi="Book Antiqua"/>
          </w:rPr>
          <w:t xml:space="preserve">given away by </w:t>
        </w:r>
        <w:r w:rsidRPr="00A11DDB">
          <w:rPr>
            <w:rFonts w:ascii="Book Antiqua" w:hAnsi="Book Antiqua"/>
          </w:rPr>
          <w:t>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ins>
    </w:p>
    <w:p w14:paraId="2143CF4D" w14:textId="77777777" w:rsidR="006A7C0D" w:rsidRPr="00A11DDB" w:rsidRDefault="006A7C0D" w:rsidP="006D6183">
      <w:pPr>
        <w:pStyle w:val="NormalWeb"/>
        <w:spacing w:line="276" w:lineRule="auto"/>
        <w:ind w:firstLine="284"/>
        <w:rPr>
          <w:ins w:id="7820" w:author="Yashua Lebowitz" w:date="2024-09-28T20:19:00Z"/>
          <w:rFonts w:ascii="Book Antiqua" w:hAnsi="Book Antiqua"/>
        </w:rPr>
      </w:pPr>
      <w:ins w:id="7821" w:author="Yashua Lebowitz" w:date="2024-09-28T20:19:00Z">
        <w:r w:rsidRPr="00A11DDB">
          <w:rPr>
            <w:rFonts w:ascii="Book Antiqua" w:hAnsi="Book Antiqua"/>
          </w:rPr>
          <w:t>I could tell the soldier wanted to say something to me. He paused for a moment, perhaps unsure of what to say. Then, he finally spoke.</w:t>
        </w:r>
      </w:ins>
    </w:p>
    <w:p w14:paraId="417476BE" w14:textId="77777777" w:rsidR="006A7C0D" w:rsidRPr="00A11DDB" w:rsidRDefault="006A7C0D" w:rsidP="006D6183">
      <w:pPr>
        <w:pStyle w:val="NormalWeb"/>
        <w:spacing w:line="276" w:lineRule="auto"/>
        <w:ind w:firstLine="284"/>
        <w:rPr>
          <w:ins w:id="7822" w:author="Yashua Lebowitz" w:date="2024-09-28T20:19:00Z"/>
          <w:rFonts w:ascii="Book Antiqua" w:hAnsi="Book Antiqua"/>
        </w:rPr>
      </w:pPr>
      <w:ins w:id="7823" w:author="Yashua Lebowitz" w:date="2024-09-28T20:19:00Z">
        <w:r w:rsidRPr="00A11DDB">
          <w:rPr>
            <w:rFonts w:ascii="Book Antiqua" w:hAnsi="Book Antiqua"/>
          </w:rPr>
          <w:t xml:space="preserve">“Is that you, </w:t>
        </w:r>
        <w:r>
          <w:rPr>
            <w:rFonts w:ascii="Book Antiqua" w:hAnsi="Book Antiqua"/>
          </w:rPr>
          <w:t>Joshu</w:t>
        </w:r>
        <w:r w:rsidRPr="00A11DDB">
          <w:rPr>
            <w:rFonts w:ascii="Book Antiqua" w:hAnsi="Book Antiqua"/>
          </w:rPr>
          <w:t>a? It’s been a long time. I know you, but you don’t know me. I guess it’s better that way since we have orders to execute you. You saved our unit in the Alaskan campaign.”</w:t>
        </w:r>
      </w:ins>
    </w:p>
    <w:p w14:paraId="2BFC3296" w14:textId="77777777" w:rsidR="006A7C0D" w:rsidRPr="00A11DDB" w:rsidRDefault="006A7C0D" w:rsidP="006D6183">
      <w:pPr>
        <w:pStyle w:val="NormalWeb"/>
        <w:spacing w:line="276" w:lineRule="auto"/>
        <w:ind w:firstLine="284"/>
        <w:rPr>
          <w:ins w:id="7824" w:author="Yashua Lebowitz" w:date="2024-09-28T20:19:00Z"/>
          <w:rFonts w:ascii="Book Antiqua" w:hAnsi="Book Antiqua"/>
        </w:rPr>
      </w:pPr>
      <w:ins w:id="7825" w:author="Yashua Lebowitz" w:date="2024-09-28T20:19:00Z">
        <w:r w:rsidRPr="00A11DDB">
          <w:rPr>
            <w:rFonts w:ascii="Book Antiqua" w:hAnsi="Book Antiqua"/>
          </w:rPr>
          <w:t>“This is how you repay me and my people? With genocide?”</w:t>
        </w:r>
      </w:ins>
    </w:p>
    <w:p w14:paraId="052D7CFD" w14:textId="77777777" w:rsidR="006A7C0D" w:rsidRPr="00A11DDB" w:rsidRDefault="006A7C0D" w:rsidP="006D6183">
      <w:pPr>
        <w:pStyle w:val="NormalWeb"/>
        <w:spacing w:line="276" w:lineRule="auto"/>
        <w:ind w:firstLine="284"/>
        <w:rPr>
          <w:ins w:id="7826" w:author="Yashua Lebowitz" w:date="2024-09-28T20:19:00Z"/>
          <w:rFonts w:ascii="Book Antiqua" w:hAnsi="Book Antiqua"/>
        </w:rPr>
      </w:pPr>
      <w:ins w:id="7827" w:author="Yashua Lebowitz" w:date="2024-09-28T20:19:00Z">
        <w:r w:rsidRPr="00A11DDB">
          <w:rPr>
            <w:rFonts w:ascii="Book Antiqua" w:hAnsi="Book Antiqua"/>
          </w:rPr>
          <w:t xml:space="preserve">“Don’t take it personal, </w:t>
        </w:r>
        <w:r>
          <w:rPr>
            <w:rFonts w:ascii="Book Antiqua" w:hAnsi="Book Antiqua"/>
          </w:rPr>
          <w:t>Joshua.</w:t>
        </w:r>
        <w:r w:rsidRPr="00A11DDB">
          <w:rPr>
            <w:rFonts w:ascii="Book Antiqua" w:hAnsi="Book Antiqua"/>
          </w:rPr>
          <w:t xml:space="preserve"> We’re just following orders.”</w:t>
        </w:r>
      </w:ins>
    </w:p>
    <w:p w14:paraId="3D2096E1" w14:textId="77777777" w:rsidR="006A7C0D" w:rsidRPr="00A11DDB" w:rsidRDefault="006A7C0D" w:rsidP="006D6183">
      <w:pPr>
        <w:pStyle w:val="NormalWeb"/>
        <w:spacing w:line="276" w:lineRule="auto"/>
        <w:ind w:firstLine="284"/>
        <w:rPr>
          <w:ins w:id="7828" w:author="Yashua Lebowitz" w:date="2024-09-28T20:19:00Z"/>
          <w:rFonts w:ascii="Book Antiqua" w:hAnsi="Book Antiqua"/>
        </w:rPr>
      </w:pPr>
      <w:ins w:id="7829" w:author="Yashua Lebowitz" w:date="2024-09-28T20:19:00Z">
        <w:r w:rsidRPr="00A11DDB">
          <w:rPr>
            <w:rFonts w:ascii="Book Antiqua" w:hAnsi="Book Antiqua"/>
          </w:rPr>
          <w:t>Another soldier lit his cigarette</w:t>
        </w:r>
        <w:r>
          <w:rPr>
            <w:rFonts w:ascii="Book Antiqua" w:hAnsi="Book Antiqua"/>
          </w:rPr>
          <w:t xml:space="preserve"> and</w:t>
        </w:r>
        <w:r w:rsidRPr="00A11DDB">
          <w:rPr>
            <w:rFonts w:ascii="Book Antiqua" w:hAnsi="Book Antiqua"/>
          </w:rPr>
          <w:t xml:space="preserve"> chimed in.</w:t>
        </w:r>
        <w:r>
          <w:rPr>
            <w:rFonts w:ascii="Book Antiqua" w:hAnsi="Book Antiqua"/>
          </w:rPr>
          <w:t xml:space="preserve"> </w:t>
        </w:r>
        <w:r w:rsidRPr="00A11DDB">
          <w:rPr>
            <w:rFonts w:ascii="Book Antiqua" w:hAnsi="Book Antiqua"/>
          </w:rPr>
          <w:t xml:space="preserve">“You’re a soldier too, </w:t>
        </w:r>
        <w:r>
          <w:rPr>
            <w:rFonts w:ascii="Book Antiqua" w:hAnsi="Book Antiqua"/>
          </w:rPr>
          <w:t>Joshu</w:t>
        </w:r>
        <w:r w:rsidRPr="00A11DDB">
          <w:rPr>
            <w:rFonts w:ascii="Book Antiqua" w:hAnsi="Book Antiqua"/>
          </w:rPr>
          <w:t>a. You know how it is. We have families. If we don’t kill you, their lives will be in danger. We’ll be in danger too. I want to see my family again, you understand?”</w:t>
        </w:r>
      </w:ins>
    </w:p>
    <w:p w14:paraId="26490C95" w14:textId="77777777" w:rsidR="006A7C0D" w:rsidRPr="00A11DDB" w:rsidRDefault="006A7C0D" w:rsidP="006D6183">
      <w:pPr>
        <w:pStyle w:val="NormalWeb"/>
        <w:spacing w:line="276" w:lineRule="auto"/>
        <w:ind w:firstLine="284"/>
        <w:rPr>
          <w:ins w:id="7830" w:author="Yashua Lebowitz" w:date="2024-09-28T20:19:00Z"/>
          <w:rFonts w:ascii="Book Antiqua" w:hAnsi="Book Antiqua"/>
        </w:rPr>
      </w:pPr>
      <w:ins w:id="7831" w:author="Yashua Lebowitz" w:date="2024-09-28T20:19:00Z">
        <w:r w:rsidRPr="00A11DDB">
          <w:rPr>
            <w:rFonts w:ascii="Book Antiqua" w:hAnsi="Book Antiqua"/>
          </w:rP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r>
          <w:rPr>
            <w:rFonts w:ascii="Book Antiqua" w:hAnsi="Book Antiqua"/>
          </w:rPr>
          <w:t>”</w:t>
        </w:r>
      </w:ins>
    </w:p>
    <w:p w14:paraId="5B74779C" w14:textId="77777777" w:rsidR="006A7C0D" w:rsidRDefault="006A7C0D" w:rsidP="006D6183">
      <w:pPr>
        <w:pStyle w:val="NormalWeb"/>
        <w:spacing w:before="0" w:beforeAutospacing="0" w:after="200" w:afterAutospacing="0" w:line="276" w:lineRule="auto"/>
        <w:ind w:firstLine="284"/>
        <w:rPr>
          <w:ins w:id="7832" w:author="Yashua Lebowitz" w:date="2024-09-28T20:19:00Z"/>
          <w:rFonts w:ascii="Book Antiqua" w:hAnsi="Book Antiqua"/>
        </w:rPr>
      </w:pPr>
      <w:ins w:id="7833" w:author="Yashua Lebowitz" w:date="2024-09-28T20:19:00Z">
        <w:r w:rsidRPr="00A11DDB">
          <w:rPr>
            <w:rFonts w:ascii="Book Antiqua" w:hAnsi="Book Antiqua"/>
          </w:rPr>
          <w:lastRenderedPageBreak/>
          <w:t xml:space="preserve">The soldiers shifted uncomfortably behind the glow of their cigarettes. </w:t>
        </w:r>
      </w:ins>
    </w:p>
    <w:p w14:paraId="1E1D8074" w14:textId="6D9549B7" w:rsidR="006A7C0D" w:rsidRPr="00A11DDB" w:rsidRDefault="006A7C0D" w:rsidP="006D6183">
      <w:pPr>
        <w:pStyle w:val="NormalWeb"/>
        <w:spacing w:line="276" w:lineRule="auto"/>
        <w:ind w:firstLine="284"/>
        <w:rPr>
          <w:ins w:id="7834" w:author="Yashua Lebowitz" w:date="2024-09-28T20:19:00Z"/>
          <w:rFonts w:ascii="Book Antiqua" w:hAnsi="Book Antiqua"/>
        </w:rPr>
      </w:pPr>
      <w:ins w:id="7835" w:author="Yashua Lebowitz" w:date="2024-09-28T20:19:00Z">
        <w:r w:rsidRPr="00A11DDB">
          <w:rPr>
            <w:rFonts w:ascii="Book Antiqua" w:hAnsi="Book Antiqua"/>
          </w:rPr>
          <w:t>I continued</w:t>
        </w:r>
        <w:r>
          <w:rPr>
            <w:rFonts w:ascii="Book Antiqua" w:hAnsi="Book Antiqua"/>
          </w:rPr>
          <w:t xml:space="preserve"> in a</w:t>
        </w:r>
        <w:r w:rsidRPr="00A11DDB">
          <w:rPr>
            <w:rFonts w:ascii="Book Antiqua" w:hAnsi="Book Antiqua"/>
          </w:rPr>
          <w:t xml:space="preserve"> steady </w:t>
        </w:r>
        <w:r>
          <w:rPr>
            <w:rFonts w:ascii="Book Antiqua" w:hAnsi="Book Antiqua"/>
          </w:rPr>
          <w:t>voice,</w:t>
        </w:r>
      </w:ins>
      <w:r w:rsidR="00F94BC6">
        <w:rPr>
          <w:rFonts w:ascii="Book Antiqua" w:hAnsi="Book Antiqua"/>
        </w:rPr>
        <w:t xml:space="preserve"> my righteous anger seething, but controlled,</w:t>
      </w:r>
      <w:ins w:id="7836" w:author="Yashua Lebowitz" w:date="2024-09-28T20:19:00Z">
        <w:r>
          <w:rPr>
            <w:rFonts w:ascii="Book Antiqua" w:hAnsi="Book Antiqua"/>
          </w:rPr>
          <w:t xml:space="preserve"> </w:t>
        </w:r>
        <w:r w:rsidRPr="00A11DDB">
          <w:rPr>
            <w:rFonts w:ascii="Book Antiqua" w:hAnsi="Book Antiqua"/>
          </w:rPr>
          <w:t>“We’re all trapped in this cycle, but it doesn’t have to define us. You say you’re protecting your family</w:t>
        </w:r>
        <w:r w:rsidRPr="00634623">
          <w:rPr>
            <w:rFonts w:ascii="Book Antiqua" w:hAnsi="Book Antiqua"/>
          </w:rPr>
          <w:t>—</w:t>
        </w:r>
        <w:r w:rsidRPr="00A11DDB">
          <w:rPr>
            <w:rFonts w:ascii="Book Antiqua" w:hAnsi="Book Antiqua"/>
          </w:rPr>
          <w:t>but at what cost? You’re creating a world where their safety is built on the suffering of others. Is that really what you want for them? Is that the legacy you want to leave? Remember this</w:t>
        </w:r>
        <w:r>
          <w:rPr>
            <w:rFonts w:ascii="Book Antiqua" w:hAnsi="Book Antiqua"/>
          </w:rPr>
          <w:t>:</w:t>
        </w:r>
        <w:r w:rsidRPr="00A11DDB">
          <w:rPr>
            <w:rFonts w:ascii="Book Antiqua" w:hAnsi="Book Antiqua"/>
          </w:rPr>
          <w:t xml:space="preserve"> God will judge you.”</w:t>
        </w:r>
      </w:ins>
    </w:p>
    <w:p w14:paraId="6CD5A161" w14:textId="77777777" w:rsidR="006A7C0D" w:rsidRPr="00A11DDB" w:rsidRDefault="006A7C0D" w:rsidP="006D6183">
      <w:pPr>
        <w:pStyle w:val="NormalWeb"/>
        <w:spacing w:line="276" w:lineRule="auto"/>
        <w:ind w:firstLine="284"/>
        <w:rPr>
          <w:ins w:id="7837" w:author="Yashua Lebowitz" w:date="2024-09-28T20:19:00Z"/>
          <w:rFonts w:ascii="Book Antiqua" w:hAnsi="Book Antiqua"/>
        </w:rPr>
      </w:pPr>
      <w:ins w:id="7838" w:author="Yashua Lebowitz" w:date="2024-09-28T20:19:00Z">
        <w:r w:rsidRPr="00A11DDB">
          <w:rPr>
            <w:rFonts w:ascii="Book Antiqua" w:hAnsi="Book Antiqua"/>
          </w:rPr>
          <w:t>The soldier’s cigarette ember glowed brighter as he took a deep drag</w:t>
        </w:r>
        <w:r>
          <w:rPr>
            <w:rFonts w:ascii="Book Antiqua" w:hAnsi="Book Antiqua"/>
          </w:rPr>
          <w:t>,</w:t>
        </w:r>
        <w:r w:rsidRPr="00A11DDB">
          <w:rPr>
            <w:rFonts w:ascii="Book Antiqua" w:hAnsi="Book Antiqua"/>
          </w:rPr>
          <w:t xml:space="preserve"> reveal</w:t>
        </w:r>
        <w:r>
          <w:rPr>
            <w:rFonts w:ascii="Book Antiqua" w:hAnsi="Book Antiqua"/>
          </w:rPr>
          <w:t>ing</w:t>
        </w:r>
        <w:r w:rsidRPr="00A11DDB">
          <w:rPr>
            <w:rFonts w:ascii="Book Antiqua" w:hAnsi="Book Antiqua"/>
          </w:rPr>
          <w:t xml:space="preserve"> a flicker of doubt in his eyes</w:t>
        </w:r>
        <w:r>
          <w:rPr>
            <w:rFonts w:ascii="Book Antiqua" w:hAnsi="Book Antiqua"/>
          </w:rPr>
          <w:t>. H</w:t>
        </w:r>
        <w:r w:rsidRPr="00A11DDB">
          <w:rPr>
            <w:rFonts w:ascii="Book Antiqua" w:hAnsi="Book Antiqua"/>
          </w:rPr>
          <w:t>e exhaled</w:t>
        </w:r>
        <w:r>
          <w:rPr>
            <w:rFonts w:ascii="Book Antiqua" w:hAnsi="Book Antiqua"/>
          </w:rPr>
          <w:t xml:space="preserve"> and said to the other, </w:t>
        </w:r>
        <w:r w:rsidRPr="00A11DDB">
          <w:rPr>
            <w:rFonts w:ascii="Book Antiqua" w:hAnsi="Book Antiqua"/>
          </w:rPr>
          <w:t>“Hey man</w:t>
        </w:r>
        <w:r>
          <w:rPr>
            <w:rFonts w:ascii="Book Antiqua" w:hAnsi="Book Antiqua"/>
          </w:rPr>
          <w:t>,</w:t>
        </w:r>
        <w:r w:rsidRPr="00A11DDB">
          <w:rPr>
            <w:rFonts w:ascii="Book Antiqua" w:hAnsi="Book Antiqua"/>
          </w:rPr>
          <w:t xml:space="preserve"> don’t talk to this guy. He’ll get in your head. We’re just waiting for orders. No matter what he says</w:t>
        </w:r>
        <w:r>
          <w:rPr>
            <w:rFonts w:ascii="Book Antiqua" w:hAnsi="Book Antiqua"/>
          </w:rPr>
          <w:t>,</w:t>
        </w:r>
        <w:r w:rsidRPr="00A11DDB">
          <w:rPr>
            <w:rFonts w:ascii="Book Antiqua" w:hAnsi="Book Antiqua"/>
          </w:rPr>
          <w:t xml:space="preserve"> he’s going to die. We’re going to execute him Delta Force Style.”</w:t>
        </w:r>
      </w:ins>
    </w:p>
    <w:p w14:paraId="5A9CEBC4" w14:textId="77777777" w:rsidR="006A7C0D" w:rsidRPr="00A11DDB" w:rsidRDefault="006A7C0D" w:rsidP="006D6183">
      <w:pPr>
        <w:pStyle w:val="NormalWeb"/>
        <w:spacing w:line="276" w:lineRule="auto"/>
        <w:ind w:firstLine="284"/>
        <w:rPr>
          <w:ins w:id="7839" w:author="Yashua Lebowitz" w:date="2024-09-28T20:19:00Z"/>
          <w:rFonts w:ascii="Book Antiqua" w:hAnsi="Book Antiqua"/>
        </w:rPr>
      </w:pPr>
      <w:ins w:id="7840" w:author="Yashua Lebowitz" w:date="2024-09-28T20:19:00Z">
        <w:r w:rsidRPr="00A11DDB">
          <w:rPr>
            <w:rFonts w:ascii="Book Antiqua" w:hAnsi="Book Antiqua"/>
          </w:rPr>
          <w:t>“So, the executioner</w:t>
        </w:r>
        <w:r>
          <w:rPr>
            <w:rFonts w:ascii="Book Antiqua" w:hAnsi="Book Antiqua"/>
          </w:rPr>
          <w:t>’</w:t>
        </w:r>
        <w:r w:rsidRPr="00A11DDB">
          <w:rPr>
            <w:rFonts w:ascii="Book Antiqua" w:hAnsi="Book Antiqua"/>
          </w:rPr>
          <w:t>s coming?”</w:t>
        </w:r>
      </w:ins>
    </w:p>
    <w:p w14:paraId="510D9CD6" w14:textId="77777777" w:rsidR="006A7C0D" w:rsidRPr="00A11DDB" w:rsidRDefault="006A7C0D" w:rsidP="006D6183">
      <w:pPr>
        <w:pStyle w:val="NormalWeb"/>
        <w:spacing w:line="276" w:lineRule="auto"/>
        <w:ind w:firstLine="284"/>
        <w:rPr>
          <w:ins w:id="7841" w:author="Yashua Lebowitz" w:date="2024-09-28T20:19:00Z"/>
          <w:rFonts w:ascii="Book Antiqua" w:hAnsi="Book Antiqua"/>
        </w:rPr>
      </w:pPr>
      <w:ins w:id="7842" w:author="Yashua Lebowitz" w:date="2024-09-28T20:19:00Z">
        <w:r w:rsidRPr="00A11DDB">
          <w:rPr>
            <w:rFonts w:ascii="Book Antiqua" w:hAnsi="Book Antiqua"/>
          </w:rPr>
          <w:t>“He’s on his way now.”</w:t>
        </w:r>
        <w:r>
          <w:rPr>
            <w:rFonts w:ascii="Book Antiqua" w:hAnsi="Book Antiqua"/>
          </w:rPr>
          <w:t xml:space="preserve"> He said to the other loud enough to be heard, </w:t>
        </w:r>
        <w:r w:rsidRPr="00A11DDB">
          <w:rPr>
            <w:rFonts w:ascii="Book Antiqua" w:hAnsi="Book Antiqua"/>
          </w:rPr>
          <w:t xml:space="preserve">“He’s </w:t>
        </w:r>
        <w:proofErr w:type="spellStart"/>
        <w:r w:rsidRPr="00A11DDB">
          <w:rPr>
            <w:rFonts w:ascii="Book Antiqua" w:hAnsi="Book Antiqua"/>
          </w:rPr>
          <w:t>gonna</w:t>
        </w:r>
        <w:proofErr w:type="spellEnd"/>
        <w:r w:rsidRPr="00A11DDB">
          <w:rPr>
            <w:rFonts w:ascii="Book Antiqua" w:hAnsi="Book Antiqua"/>
          </w:rPr>
          <w:t xml:space="preserve"> peel this man like a potato. He can make the hardest soldier squeamish while watching his methods. I feel sorry for this guy.”</w:t>
        </w:r>
      </w:ins>
    </w:p>
    <w:p w14:paraId="1246A765" w14:textId="77777777" w:rsidR="006A7C0D" w:rsidRPr="00A11DDB" w:rsidRDefault="006A7C0D" w:rsidP="006D6183">
      <w:pPr>
        <w:pStyle w:val="NormalWeb"/>
        <w:spacing w:line="276" w:lineRule="auto"/>
        <w:ind w:firstLine="284"/>
        <w:rPr>
          <w:ins w:id="7843" w:author="Yashua Lebowitz" w:date="2024-09-28T20:19:00Z"/>
          <w:rFonts w:ascii="Book Antiqua" w:hAnsi="Book Antiqua"/>
        </w:rPr>
      </w:pPr>
      <w:ins w:id="7844" w:author="Yashua Lebowitz" w:date="2024-09-28T20:19:00Z">
        <w:r w:rsidRPr="00A11DDB">
          <w:rPr>
            <w:rFonts w:ascii="Book Antiqua" w:hAnsi="Book Antiqua"/>
          </w:rP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ins>
    </w:p>
    <w:p w14:paraId="3B908583" w14:textId="77777777" w:rsidR="006A7C0D" w:rsidRPr="00A11DDB" w:rsidRDefault="006A7C0D" w:rsidP="006D6183">
      <w:pPr>
        <w:pStyle w:val="NormalWeb"/>
        <w:spacing w:line="276" w:lineRule="auto"/>
        <w:ind w:firstLine="284"/>
        <w:rPr>
          <w:ins w:id="7845" w:author="Yashua Lebowitz" w:date="2024-09-28T20:19:00Z"/>
          <w:rFonts w:ascii="Book Antiqua" w:hAnsi="Book Antiqua"/>
        </w:rPr>
      </w:pPr>
      <w:ins w:id="7846" w:author="Yashua Lebowitz" w:date="2024-09-28T20:19:00Z">
        <w:r>
          <w:rPr>
            <w:rFonts w:ascii="Book Antiqua" w:hAnsi="Book Antiqua"/>
          </w:rPr>
          <w:t>I</w:t>
        </w:r>
        <w:r w:rsidRPr="00A11DDB">
          <w:rPr>
            <w:rFonts w:ascii="Book Antiqua" w:hAnsi="Book Antiqua"/>
          </w:rPr>
          <w:t xml:space="preserve"> began thinking about their mission from start to finish, trying to pinpoint where they had gone wrong. </w:t>
        </w:r>
        <w:r>
          <w:rPr>
            <w:rFonts w:ascii="Book Antiqua" w:hAnsi="Book Antiqua"/>
          </w:rPr>
          <w:t>I</w:t>
        </w:r>
        <w:r w:rsidRPr="00A11DDB">
          <w:rPr>
            <w:rFonts w:ascii="Book Antiqua" w:hAnsi="Book Antiqua"/>
          </w:rPr>
          <w:t xml:space="preserve"> started from when they </w:t>
        </w:r>
        <w:r>
          <w:rPr>
            <w:rFonts w:ascii="Book Antiqua" w:hAnsi="Book Antiqua"/>
          </w:rPr>
          <w:t xml:space="preserve">had </w:t>
        </w:r>
        <w:r w:rsidRPr="00A11DDB">
          <w:rPr>
            <w:rFonts w:ascii="Book Antiqua" w:hAnsi="Book Antiqua"/>
          </w:rPr>
          <w:t>left their fortified compound. They had meticulously planned every detail, but someone must have betrayed them. It was the only explanation for how prepared the enemy had been.</w:t>
        </w:r>
      </w:ins>
    </w:p>
    <w:p w14:paraId="325ED8CB" w14:textId="77777777" w:rsidR="006A7C0D" w:rsidRPr="00A11DDB" w:rsidRDefault="006A7C0D" w:rsidP="006D6183">
      <w:pPr>
        <w:pStyle w:val="NormalWeb"/>
        <w:spacing w:line="276" w:lineRule="auto"/>
        <w:ind w:firstLine="284"/>
        <w:rPr>
          <w:ins w:id="7847" w:author="Yashua Lebowitz" w:date="2024-09-28T20:19:00Z"/>
          <w:rFonts w:ascii="Book Antiqua" w:hAnsi="Book Antiqua"/>
        </w:rPr>
      </w:pPr>
      <w:ins w:id="7848" w:author="Yashua Lebowitz" w:date="2024-09-28T20:19:00Z">
        <w:r w:rsidRPr="00A11DDB">
          <w:rPr>
            <w:rFonts w:ascii="Book Antiqua" w:hAnsi="Book Antiqua"/>
          </w:rPr>
          <w:t xml:space="preserve">The traitor had given away their position. The ambush, the overwhelming force, the brutal efficiency of their enemy—it all pointed to an inside job. </w:t>
        </w:r>
        <w:r>
          <w:rPr>
            <w:rFonts w:ascii="Book Antiqua" w:hAnsi="Book Antiqua"/>
          </w:rPr>
          <w:t xml:space="preserve">My </w:t>
        </w:r>
        <w:r w:rsidRPr="00A11DDB">
          <w:rPr>
            <w:rFonts w:ascii="Book Antiqua" w:hAnsi="Book Antiqua"/>
          </w:rPr>
          <w:t xml:space="preserve">mind raced, replaying every moment, every interaction. The realization hit </w:t>
        </w:r>
        <w:r>
          <w:rPr>
            <w:rFonts w:ascii="Book Antiqua" w:hAnsi="Book Antiqua"/>
          </w:rPr>
          <w:t>me</w:t>
        </w:r>
        <w:r w:rsidRPr="00A11DDB">
          <w:rPr>
            <w:rFonts w:ascii="Book Antiqua" w:hAnsi="Book Antiqua"/>
          </w:rPr>
          <w:t xml:space="preserve"> like a punch to the gut. Maybe they promised the traitor refuge after the invasion, safety for him and his family. </w:t>
        </w:r>
        <w:r w:rsidRPr="002D197B">
          <w:rPr>
            <w:rFonts w:ascii="Book Antiqua" w:hAnsi="Book Antiqua"/>
          </w:rPr>
          <w:t>I</w:t>
        </w:r>
        <w:r w:rsidRPr="00A11DDB">
          <w:rPr>
            <w:rFonts w:ascii="Book Antiqua" w:hAnsi="Book Antiqua"/>
          </w:rPr>
          <w:t xml:space="preserve"> knew very well there was a bounty on my head after I opposed the purge. Had I put the entire mission in jeopardy by volunteering? Where was Gabor?</w:t>
        </w:r>
      </w:ins>
    </w:p>
    <w:p w14:paraId="7BAFB44A" w14:textId="77777777" w:rsidR="006A7C0D" w:rsidRPr="00A11DDB" w:rsidRDefault="006A7C0D" w:rsidP="006D6183">
      <w:pPr>
        <w:pStyle w:val="NormalWeb"/>
        <w:spacing w:line="276" w:lineRule="auto"/>
        <w:ind w:firstLine="284"/>
        <w:rPr>
          <w:ins w:id="7849" w:author="Yashua Lebowitz" w:date="2024-09-28T20:19:00Z"/>
          <w:rFonts w:ascii="Book Antiqua" w:hAnsi="Book Antiqua"/>
        </w:rPr>
      </w:pPr>
      <w:ins w:id="7850" w:author="Yashua Lebowitz" w:date="2024-09-28T20:19:00Z">
        <w:r w:rsidRPr="00A11DDB">
          <w:rPr>
            <w:rFonts w:ascii="Book Antiqua" w:hAnsi="Book Antiqua"/>
          </w:rPr>
          <w:t>I couldn't take it anymore. I had to find out what happened with Gabor. I shouted his name.</w:t>
        </w:r>
      </w:ins>
    </w:p>
    <w:p w14:paraId="1EA48534" w14:textId="77777777" w:rsidR="006A7C0D" w:rsidRPr="00A11DDB" w:rsidRDefault="006A7C0D" w:rsidP="006D6183">
      <w:pPr>
        <w:pStyle w:val="NormalWeb"/>
        <w:spacing w:line="276" w:lineRule="auto"/>
        <w:ind w:firstLine="284"/>
        <w:rPr>
          <w:ins w:id="7851" w:author="Yashua Lebowitz" w:date="2024-09-28T20:19:00Z"/>
          <w:rFonts w:ascii="Book Antiqua" w:hAnsi="Book Antiqua"/>
        </w:rPr>
      </w:pPr>
      <w:ins w:id="7852" w:author="Yashua Lebowitz" w:date="2024-09-28T20:19:00Z">
        <w:r>
          <w:rPr>
            <w:rFonts w:ascii="Book Antiqua" w:hAnsi="Book Antiqua"/>
          </w:rPr>
          <w:t>“</w:t>
        </w:r>
        <w:r w:rsidRPr="00A11DDB">
          <w:rPr>
            <w:rFonts w:ascii="Book Antiqua" w:hAnsi="Book Antiqua"/>
          </w:rPr>
          <w:t>Hey, shut your fucking mouth! We'll start torturing you now if you don</w:t>
        </w:r>
        <w:r>
          <w:rPr>
            <w:rFonts w:ascii="Book Antiqua" w:hAnsi="Book Antiqua"/>
          </w:rPr>
          <w:t>’</w:t>
        </w:r>
        <w:r w:rsidRPr="00A11DDB">
          <w:rPr>
            <w:rFonts w:ascii="Book Antiqua" w:hAnsi="Book Antiqua"/>
          </w:rPr>
          <w:t>t shut up,</w:t>
        </w:r>
        <w:r>
          <w:rPr>
            <w:rFonts w:ascii="Book Antiqua" w:hAnsi="Book Antiqua"/>
          </w:rPr>
          <w:t>”</w:t>
        </w:r>
        <w:r w:rsidRPr="00A11DDB">
          <w:rPr>
            <w:rFonts w:ascii="Book Antiqua" w:hAnsi="Book Antiqua"/>
          </w:rPr>
          <w:t xml:space="preserve"> one of the guards barked. The glowing cigarette came dangerously close to my </w:t>
        </w:r>
        <w:r w:rsidRPr="00A11DDB">
          <w:rPr>
            <w:rFonts w:ascii="Book Antiqua" w:hAnsi="Book Antiqua"/>
          </w:rPr>
          <w:lastRenderedPageBreak/>
          <w:t>face.</w:t>
        </w:r>
        <w:r>
          <w:rPr>
            <w:rFonts w:ascii="Book Antiqua" w:hAnsi="Book Antiqua"/>
          </w:rPr>
          <w:t xml:space="preserve"> </w:t>
        </w:r>
        <w:r w:rsidRPr="00A11DDB">
          <w:rPr>
            <w:rFonts w:ascii="Book Antiqua" w:hAnsi="Book Antiqua"/>
          </w:rPr>
          <w:t>He flicked his ash on me. The</w:t>
        </w:r>
        <w:r>
          <w:rPr>
            <w:rFonts w:ascii="Book Antiqua" w:hAnsi="Book Antiqua"/>
          </w:rPr>
          <w:t>n the</w:t>
        </w:r>
        <w:r w:rsidRPr="00A11DDB">
          <w:rPr>
            <w:rFonts w:ascii="Book Antiqua" w:hAnsi="Book Antiqua"/>
          </w:rPr>
          <w:t xml:space="preserve"> cigarette</w:t>
        </w:r>
        <w:r>
          <w:rPr>
            <w:rFonts w:ascii="Book Antiqua" w:hAnsi="Book Antiqua"/>
          </w:rPr>
          <w:t>’</w:t>
        </w:r>
        <w:r w:rsidRPr="00A11DDB">
          <w:rPr>
            <w:rFonts w:ascii="Book Antiqua" w:hAnsi="Book Antiqua"/>
          </w:rPr>
          <w:t>s glow faded into the darkness, joining the other ember floating in the oppressive gloom.</w:t>
        </w:r>
      </w:ins>
    </w:p>
    <w:p w14:paraId="2896DB5B" w14:textId="77777777" w:rsidR="006A7C0D" w:rsidRPr="00A11DDB" w:rsidRDefault="006A7C0D" w:rsidP="006D6183">
      <w:pPr>
        <w:pStyle w:val="NormalWeb"/>
        <w:spacing w:line="276" w:lineRule="auto"/>
        <w:ind w:firstLine="284"/>
        <w:rPr>
          <w:ins w:id="7853" w:author="Yashua Lebowitz" w:date="2024-09-28T20:19:00Z"/>
          <w:rFonts w:ascii="Book Antiqua" w:hAnsi="Book Antiqua"/>
        </w:rPr>
      </w:pPr>
      <w:ins w:id="7854" w:author="Yashua Lebowitz" w:date="2024-09-28T20:19:00Z">
        <w:r w:rsidRPr="00A11DDB">
          <w:rPr>
            <w:rFonts w:ascii="Book Antiqua" w:hAnsi="Book Antiqua"/>
          </w:rPr>
          <w:t>I couldn</w:t>
        </w:r>
        <w:r>
          <w:rPr>
            <w:rFonts w:ascii="Book Antiqua" w:hAnsi="Book Antiqua"/>
          </w:rPr>
          <w:t>’</w:t>
        </w:r>
        <w:r w:rsidRPr="00A11DDB">
          <w:rPr>
            <w:rFonts w:ascii="Book Antiqua" w:hAnsi="Book Antiqua"/>
          </w:rPr>
          <w:t>t take it anymore. I had to find out what happened with Gabor. I shouted his name.</w:t>
        </w:r>
      </w:ins>
    </w:p>
    <w:p w14:paraId="3E6A0621" w14:textId="77777777" w:rsidR="006A7C0D" w:rsidRPr="00A11DDB" w:rsidRDefault="006A7C0D" w:rsidP="006D6183">
      <w:pPr>
        <w:pStyle w:val="NormalWeb"/>
        <w:spacing w:line="276" w:lineRule="auto"/>
        <w:ind w:firstLine="284"/>
        <w:rPr>
          <w:ins w:id="7855" w:author="Yashua Lebowitz" w:date="2024-09-28T20:19:00Z"/>
          <w:rFonts w:ascii="Book Antiqua" w:hAnsi="Book Antiqua"/>
        </w:rPr>
      </w:pPr>
      <w:ins w:id="7856" w:author="Yashua Lebowitz" w:date="2024-09-28T20:19:00Z">
        <w:r w:rsidRPr="00A11DDB">
          <w:rPr>
            <w:rFonts w:ascii="Book Antiqua" w:hAnsi="Book Antiqua"/>
          </w:rPr>
          <w:t>I felt a body crawl close to me and begin whispering.</w:t>
        </w:r>
      </w:ins>
    </w:p>
    <w:p w14:paraId="0479F230" w14:textId="77777777" w:rsidR="006A7C0D" w:rsidRDefault="006A7C0D" w:rsidP="006D6183">
      <w:pPr>
        <w:pStyle w:val="NormalWeb"/>
        <w:spacing w:before="0" w:beforeAutospacing="0" w:after="200" w:afterAutospacing="0" w:line="276" w:lineRule="auto"/>
        <w:ind w:firstLine="284"/>
        <w:rPr>
          <w:ins w:id="7857" w:author="Yashua Lebowitz" w:date="2024-09-28T20:19:00Z"/>
          <w:rFonts w:ascii="Book Antiqua" w:hAnsi="Book Antiqua"/>
        </w:rPr>
      </w:pPr>
      <w:ins w:id="7858" w:author="Yashua Lebowitz" w:date="2024-09-28T20:19:00Z">
        <w:r w:rsidRPr="00A11DDB">
          <w:rPr>
            <w:rFonts w:ascii="Book Antiqua" w:hAnsi="Book Antiqua"/>
          </w:rPr>
          <w:t>“Gabor escaped during the fight when we engaged the Spetsnaz</w:t>
        </w:r>
        <w:r w:rsidRPr="00A11DDB">
          <w:rPr>
            <w:rStyle w:val="FootnoteReference"/>
            <w:rFonts w:ascii="Book Antiqua" w:hAnsi="Book Antiqua"/>
          </w:rPr>
          <w:footnoteReference w:id="19"/>
        </w:r>
        <w:r w:rsidRPr="00A11DDB">
          <w:rPr>
            <w:rFonts w:ascii="Book Antiqua" w:hAnsi="Book Antiqua"/>
          </w:rPr>
          <w:t xml:space="preserve"> on the Temple Mount.”</w:t>
        </w:r>
      </w:ins>
    </w:p>
    <w:p w14:paraId="554CD8E1" w14:textId="77777777" w:rsidR="006A7C0D" w:rsidRPr="00A11DDB" w:rsidRDefault="006A7C0D" w:rsidP="006D6183">
      <w:pPr>
        <w:pStyle w:val="NormalWeb"/>
        <w:spacing w:line="276" w:lineRule="auto"/>
        <w:ind w:firstLine="284"/>
        <w:rPr>
          <w:ins w:id="7861" w:author="Yashua Lebowitz" w:date="2024-09-28T20:19:00Z"/>
          <w:rFonts w:ascii="Book Antiqua" w:hAnsi="Book Antiqua"/>
        </w:rPr>
      </w:pPr>
      <w:ins w:id="7862" w:author="Yashua Lebowitz" w:date="2024-09-28T20:19:00Z">
        <w:r>
          <w:rPr>
            <w:rFonts w:ascii="Book Antiqua" w:hAnsi="Book Antiqua"/>
          </w:rPr>
          <w:t>“What a relief!”</w:t>
        </w:r>
      </w:ins>
    </w:p>
    <w:p w14:paraId="0029077C" w14:textId="77777777" w:rsidR="006A7C0D" w:rsidRPr="00A11DDB" w:rsidRDefault="006A7C0D" w:rsidP="006D6183">
      <w:pPr>
        <w:pStyle w:val="NormalWeb"/>
        <w:spacing w:line="276" w:lineRule="auto"/>
        <w:ind w:firstLine="284"/>
        <w:rPr>
          <w:ins w:id="7863" w:author="Yashua Lebowitz" w:date="2024-09-28T20:19:00Z"/>
          <w:rFonts w:ascii="Book Antiqua" w:hAnsi="Book Antiqua"/>
        </w:rPr>
      </w:pPr>
      <w:ins w:id="7864" w:author="Yashua Lebowitz" w:date="2024-09-28T20:19:00Z">
        <w:r>
          <w:rPr>
            <w:rFonts w:ascii="Book Antiqua" w:hAnsi="Book Antiqua"/>
          </w:rPr>
          <w:t xml:space="preserve">I began to play back the last time I saw him. </w:t>
        </w:r>
        <w:r w:rsidRPr="00A11DDB">
          <w:rPr>
            <w:rFonts w:ascii="Book Antiqua" w:hAnsi="Book Antiqua"/>
          </w:rPr>
          <w:t xml:space="preserve">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w:t>
        </w:r>
        <w:r>
          <w:rPr>
            <w:rFonts w:ascii="Book Antiqua" w:hAnsi="Book Antiqua"/>
          </w:rPr>
          <w:t>greatest</w:t>
        </w:r>
        <w:r w:rsidRPr="00A11DDB">
          <w:rPr>
            <w:rFonts w:ascii="Book Antiqua" w:hAnsi="Book Antiqua"/>
          </w:rPr>
          <w:t xml:space="preserve"> risk and very rarely survived more than seven seconds after the firefight had started.</w:t>
        </w:r>
      </w:ins>
    </w:p>
    <w:p w14:paraId="4110C80F" w14:textId="77777777" w:rsidR="006A7C0D" w:rsidRPr="00A11DDB" w:rsidRDefault="006A7C0D" w:rsidP="006D6183">
      <w:pPr>
        <w:pStyle w:val="NormalWeb"/>
        <w:spacing w:line="276" w:lineRule="auto"/>
        <w:ind w:firstLine="284"/>
        <w:rPr>
          <w:ins w:id="7865" w:author="Yashua Lebowitz" w:date="2024-09-28T20:19:00Z"/>
          <w:rFonts w:ascii="Book Antiqua" w:hAnsi="Book Antiqua"/>
        </w:rPr>
      </w:pPr>
      <w:ins w:id="7866" w:author="Yashua Lebowitz" w:date="2024-09-28T20:19:00Z">
        <w:r>
          <w:rPr>
            <w:rFonts w:ascii="Book Antiqua" w:hAnsi="Book Antiqua"/>
          </w:rPr>
          <w:t xml:space="preserve">The scene replayed vividly. </w:t>
        </w:r>
        <w:r w:rsidRPr="00A11DDB">
          <w:rPr>
            <w:rFonts w:ascii="Book Antiqua" w:hAnsi="Book Antiqua"/>
          </w:rPr>
          <w:t xml:space="preserve">We moved under the cover of darkness, </w:t>
        </w:r>
        <w:r>
          <w:rPr>
            <w:rFonts w:ascii="Book Antiqua" w:hAnsi="Book Antiqua"/>
          </w:rPr>
          <w:t xml:space="preserve">our </w:t>
        </w:r>
        <w:r w:rsidRPr="00A11DDB">
          <w:rPr>
            <w:rFonts w:ascii="Book Antiqua" w:hAnsi="Book Antiqua"/>
          </w:rPr>
          <w:t>shadows blending into the ancient stones of the city. Gabor led the way, each step calculated.</w:t>
        </w:r>
        <w:r>
          <w:rPr>
            <w:rFonts w:ascii="Book Antiqua" w:hAnsi="Book Antiqua"/>
          </w:rPr>
          <w:t xml:space="preserve"> E</w:t>
        </w:r>
        <w:r w:rsidRPr="00A11DDB">
          <w:rPr>
            <w:rFonts w:ascii="Book Antiqua" w:hAnsi="Book Antiqua"/>
          </w:rPr>
          <w:t xml:space="preserve">very nerve </w:t>
        </w:r>
        <w:r>
          <w:rPr>
            <w:rFonts w:ascii="Book Antiqua" w:hAnsi="Book Antiqua"/>
          </w:rPr>
          <w:t xml:space="preserve">was </w:t>
        </w:r>
        <w:r w:rsidRPr="00A11DDB">
          <w:rPr>
            <w:rFonts w:ascii="Book Antiqua" w:hAnsi="Book Antiqua"/>
          </w:rPr>
          <w:t>on edge as we advanced toward our objective.</w:t>
        </w:r>
      </w:ins>
    </w:p>
    <w:p w14:paraId="3BD7C124" w14:textId="77777777" w:rsidR="006A7C0D" w:rsidRPr="00A11DDB" w:rsidRDefault="006A7C0D" w:rsidP="006D6183">
      <w:pPr>
        <w:pStyle w:val="NormalWeb"/>
        <w:spacing w:line="276" w:lineRule="auto"/>
        <w:ind w:firstLine="284"/>
        <w:rPr>
          <w:ins w:id="7867" w:author="Yashua Lebowitz" w:date="2024-09-28T20:19:00Z"/>
          <w:rFonts w:ascii="Book Antiqua" w:hAnsi="Book Antiqua"/>
        </w:rPr>
      </w:pPr>
      <w:ins w:id="7868" w:author="Yashua Lebowitz" w:date="2024-09-28T20:19:00Z">
        <w:r w:rsidRPr="00A11DDB">
          <w:rPr>
            <w:rFonts w:ascii="Book Antiqua" w:hAnsi="Book Antiqua"/>
          </w:rPr>
          <w:t xml:space="preserve">The enemy had chosen their ambush site well. They positioned themselves where the pathway narrowed, limiting our movement and visibility. We were </w:t>
        </w:r>
        <w:proofErr w:type="spellStart"/>
        <w:r w:rsidRPr="00A11DDB">
          <w:rPr>
            <w:rFonts w:ascii="Book Antiqua" w:hAnsi="Book Antiqua"/>
          </w:rPr>
          <w:t>funneled</w:t>
        </w:r>
        <w:proofErr w:type="spellEnd"/>
        <w:r w:rsidRPr="00A11DDB">
          <w:rPr>
            <w:rFonts w:ascii="Book Antiqua" w:hAnsi="Book Antiqua"/>
          </w:rP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ins>
    </w:p>
    <w:p w14:paraId="5F195433" w14:textId="77777777" w:rsidR="006A7C0D" w:rsidRPr="00A11DDB" w:rsidRDefault="006A7C0D" w:rsidP="006D6183">
      <w:pPr>
        <w:pStyle w:val="NormalWeb"/>
        <w:spacing w:line="276" w:lineRule="auto"/>
        <w:ind w:firstLine="284"/>
        <w:rPr>
          <w:ins w:id="7869" w:author="Yashua Lebowitz" w:date="2024-09-28T20:19:00Z"/>
          <w:rFonts w:ascii="Book Antiqua" w:hAnsi="Book Antiqua"/>
        </w:rPr>
      </w:pPr>
      <w:ins w:id="7870" w:author="Yashua Lebowitz" w:date="2024-09-28T20:19:00Z">
        <w:r w:rsidRPr="00A11DDB">
          <w:rPr>
            <w:rFonts w:ascii="Book Antiqua" w:hAnsi="Book Antiqua"/>
          </w:rPr>
          <w:t xml:space="preserve">As we approached the Temple Mount, the ambush hit us with full force. A hidden lookout must have </w:t>
        </w:r>
        <w:proofErr w:type="spellStart"/>
        <w:r w:rsidRPr="00A11DDB">
          <w:rPr>
            <w:rFonts w:ascii="Book Antiqua" w:hAnsi="Book Antiqua"/>
          </w:rPr>
          <w:t>signaled</w:t>
        </w:r>
        <w:proofErr w:type="spellEnd"/>
        <w:r w:rsidRPr="00A11DDB">
          <w:rPr>
            <w:rFonts w:ascii="Book Antiqua" w:hAnsi="Book Antiqua"/>
          </w:rPr>
          <w:t xml:space="preserve"> the ambushers as we entered the narrow pathway. Gabor somehow managed to overstep the tripwires that were waiting for us. The soldier behind him exploded in a ball of smoke</w:t>
        </w:r>
        <w:r>
          <w:rPr>
            <w:rFonts w:ascii="Book Antiqua" w:hAnsi="Book Antiqua"/>
          </w:rPr>
          <w:t>;</w:t>
        </w:r>
        <w:r w:rsidRPr="00A11DDB">
          <w:rPr>
            <w:rFonts w:ascii="Book Antiqua" w:hAnsi="Book Antiqua"/>
          </w:rPr>
          <w:t xml:space="preserve"> his torso land</w:t>
        </w:r>
        <w:r>
          <w:rPr>
            <w:rFonts w:ascii="Book Antiqua" w:hAnsi="Book Antiqua"/>
          </w:rPr>
          <w:t>ed</w:t>
        </w:r>
        <w:r w:rsidRPr="00A11DDB">
          <w:rPr>
            <w:rFonts w:ascii="Book Antiqua" w:hAnsi="Book Antiqua"/>
          </w:rPr>
          <w:t xml:space="preserve"> beside me.</w:t>
        </w:r>
      </w:ins>
    </w:p>
    <w:p w14:paraId="69C0055C" w14:textId="77777777" w:rsidR="006A7C0D" w:rsidRPr="00A11DDB" w:rsidRDefault="006A7C0D" w:rsidP="006D6183">
      <w:pPr>
        <w:pStyle w:val="NormalWeb"/>
        <w:spacing w:line="276" w:lineRule="auto"/>
        <w:ind w:firstLine="284"/>
        <w:rPr>
          <w:ins w:id="7871" w:author="Yashua Lebowitz" w:date="2024-09-28T20:19:00Z"/>
          <w:rFonts w:ascii="Book Antiqua" w:hAnsi="Book Antiqua"/>
        </w:rPr>
      </w:pPr>
      <w:ins w:id="7872" w:author="Yashua Lebowitz" w:date="2024-09-28T20:19:00Z">
        <w:r w:rsidRPr="00A11DDB">
          <w:rPr>
            <w:rFonts w:ascii="Book Antiqua" w:hAnsi="Book Antiqua"/>
          </w:rPr>
          <w:t xml:space="preserve">The Spetsnaz were waiting, their precision and coordination deadly. The air filled with the deafening roar of gunfire and the sharp crack of bullets hitting stone. Our way of escape was cut off by the enemy to our rear. I could hear them shouting </w:t>
        </w:r>
        <w:r w:rsidRPr="00A11DDB">
          <w:rPr>
            <w:rFonts w:ascii="Book Antiqua" w:hAnsi="Book Antiqua"/>
          </w:rPr>
          <w:lastRenderedPageBreak/>
          <w:t>orders in American English. These were crack soldiers, Delta Force operatives supported by advanced gear, including HKRs that had somehow made their way into the city after their initial assault had failed.</w:t>
        </w:r>
      </w:ins>
    </w:p>
    <w:p w14:paraId="069A9CA7" w14:textId="77777777" w:rsidR="006A7C0D" w:rsidRPr="00A11DDB" w:rsidRDefault="006A7C0D" w:rsidP="006D6183">
      <w:pPr>
        <w:pStyle w:val="NormalWeb"/>
        <w:spacing w:line="276" w:lineRule="auto"/>
        <w:ind w:firstLine="284"/>
        <w:rPr>
          <w:ins w:id="7873" w:author="Yashua Lebowitz" w:date="2024-09-28T20:19:00Z"/>
          <w:rFonts w:ascii="Book Antiqua" w:hAnsi="Book Antiqua"/>
        </w:rPr>
      </w:pPr>
      <w:ins w:id="7874" w:author="Yashua Lebowitz" w:date="2024-09-28T20:19:00Z">
        <w:r w:rsidRPr="00A11DDB">
          <w:rPr>
            <w:rFonts w:ascii="Book Antiqua" w:hAnsi="Book Antiqua"/>
          </w:rPr>
          <w:t>Gabor was the first to return fire</w:t>
        </w:r>
        <w:r>
          <w:rPr>
            <w:rFonts w:ascii="Book Antiqua" w:hAnsi="Book Antiqua"/>
          </w:rPr>
          <w:t xml:space="preserve"> with</w:t>
        </w:r>
        <w:r w:rsidRPr="00A11DDB">
          <w:rPr>
            <w:rFonts w:ascii="Book Antiqua" w:hAnsi="Book Antiqua"/>
          </w:rPr>
          <w:t xml:space="preserve"> blazing</w:t>
        </w:r>
        <w:r>
          <w:rPr>
            <w:rFonts w:ascii="Book Antiqua" w:hAnsi="Book Antiqua"/>
          </w:rPr>
          <w:t xml:space="preserve"> rifle. </w:t>
        </w:r>
        <w:r w:rsidRPr="00A11DDB">
          <w:rPr>
            <w:rFonts w:ascii="Book Antiqua" w:hAnsi="Book Antiqua"/>
          </w:rPr>
          <w:t xml:space="preserve">He fought like a man possessed, his actions almost superhuman. I saw him take out several enemies. </w:t>
        </w:r>
        <w:r>
          <w:rPr>
            <w:rFonts w:ascii="Book Antiqua" w:hAnsi="Book Antiqua"/>
          </w:rPr>
          <w:t>B</w:t>
        </w:r>
        <w:r w:rsidRPr="00127F59">
          <w:rPr>
            <w:rFonts w:ascii="Book Antiqua" w:hAnsi="Book Antiqua"/>
          </w:rPr>
          <w:t>ut the onslaught was overwhelming</w:t>
        </w:r>
        <w:r>
          <w:rPr>
            <w:rFonts w:ascii="Book Antiqua" w:hAnsi="Book Antiqua"/>
          </w:rPr>
          <w:t xml:space="preserve"> and then</w:t>
        </w:r>
        <w:r w:rsidRPr="00A11DDB">
          <w:rPr>
            <w:rFonts w:ascii="Book Antiqua" w:hAnsi="Book Antiqua"/>
          </w:rPr>
          <w:t>, he vanished.</w:t>
        </w:r>
      </w:ins>
    </w:p>
    <w:p w14:paraId="74785A4D" w14:textId="77777777" w:rsidR="006A7C0D" w:rsidRPr="00A11DDB" w:rsidRDefault="006A7C0D" w:rsidP="006D6183">
      <w:pPr>
        <w:pStyle w:val="NormalWeb"/>
        <w:spacing w:line="276" w:lineRule="auto"/>
        <w:ind w:firstLine="284"/>
        <w:rPr>
          <w:ins w:id="7875" w:author="Yashua Lebowitz" w:date="2024-09-28T20:19:00Z"/>
          <w:rFonts w:ascii="Book Antiqua" w:hAnsi="Book Antiqua"/>
        </w:rPr>
      </w:pPr>
      <w:ins w:id="7876" w:author="Yashua Lebowitz" w:date="2024-09-28T20:19:00Z">
        <w:r w:rsidRPr="00A11DDB">
          <w:rPr>
            <w:rFonts w:ascii="Book Antiqua" w:hAnsi="Book Antiqua"/>
          </w:rP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to no avail. We were completely surrounded.</w:t>
        </w:r>
      </w:ins>
    </w:p>
    <w:p w14:paraId="482D3F8C" w14:textId="77777777" w:rsidR="006A7C0D" w:rsidRPr="00A11DDB" w:rsidRDefault="006A7C0D" w:rsidP="006D6183">
      <w:pPr>
        <w:pStyle w:val="NormalWeb"/>
        <w:spacing w:line="276" w:lineRule="auto"/>
        <w:ind w:firstLine="284"/>
        <w:rPr>
          <w:ins w:id="7877" w:author="Yashua Lebowitz" w:date="2024-09-28T20:19:00Z"/>
          <w:rFonts w:ascii="Book Antiqua" w:hAnsi="Book Antiqua"/>
        </w:rPr>
      </w:pPr>
      <w:ins w:id="7878" w:author="Yashua Lebowitz" w:date="2024-09-28T20:19:00Z">
        <w:r w:rsidRPr="00A11DDB">
          <w:rPr>
            <w:rFonts w:ascii="Book Antiqua" w:hAnsi="Book Antiqua"/>
          </w:rPr>
          <w:t>Eventually, the deafening roar of enemy fire became silent. All I could hear was the stillness of night</w:t>
        </w:r>
        <w:r>
          <w:rPr>
            <w:rFonts w:ascii="Book Antiqua" w:hAnsi="Book Antiqua"/>
          </w:rPr>
          <w:t>.</w:t>
        </w:r>
        <w:r w:rsidRPr="00A11DDB">
          <w:rPr>
            <w:rFonts w:ascii="Book Antiqua" w:hAnsi="Book Antiqua"/>
          </w:rPr>
          <w:t xml:space="preserve"> I scan</w:t>
        </w:r>
        <w:r>
          <w:rPr>
            <w:rFonts w:ascii="Book Antiqua" w:hAnsi="Book Antiqua"/>
          </w:rPr>
          <w:t>ned</w:t>
        </w:r>
        <w:r w:rsidRPr="00A11DDB">
          <w:rPr>
            <w:rFonts w:ascii="Book Antiqua" w:hAnsi="Book Antiqua"/>
          </w:rPr>
          <w:t xml:space="preserve"> the environment with my NVGs. Almost half of the soldiers I came with were KIA.</w:t>
        </w:r>
        <w:r>
          <w:rPr>
            <w:rStyle w:val="FootnoteReference"/>
            <w:rFonts w:ascii="Book Antiqua" w:hAnsi="Book Antiqua"/>
          </w:rPr>
          <w:footnoteReference w:id="20"/>
        </w:r>
        <w:r w:rsidRPr="00A11DDB">
          <w:rPr>
            <w:rFonts w:ascii="Book Antiqua" w:hAnsi="Book Antiqua"/>
          </w:rPr>
          <w:t xml:space="preserve">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w:t>
        </w:r>
        <w:r>
          <w:rPr>
            <w:rFonts w:ascii="Book Antiqua" w:hAnsi="Book Antiqua"/>
          </w:rPr>
          <w:t>path</w:t>
        </w:r>
        <w:r w:rsidRPr="00A11DDB">
          <w:rPr>
            <w:rFonts w:ascii="Book Antiqua" w:hAnsi="Book Antiqua"/>
          </w:rPr>
          <w:t>.</w:t>
        </w:r>
      </w:ins>
    </w:p>
    <w:p w14:paraId="0AEBB634" w14:textId="77777777" w:rsidR="006A7C0D" w:rsidRPr="00A11DDB" w:rsidRDefault="006A7C0D" w:rsidP="006D6183">
      <w:pPr>
        <w:pStyle w:val="NormalWeb"/>
        <w:spacing w:line="276" w:lineRule="auto"/>
        <w:ind w:firstLine="284"/>
        <w:rPr>
          <w:ins w:id="7881" w:author="Yashua Lebowitz" w:date="2024-09-28T20:19:00Z"/>
          <w:rFonts w:ascii="Book Antiqua" w:hAnsi="Book Antiqua"/>
        </w:rPr>
      </w:pPr>
      <w:ins w:id="7882" w:author="Yashua Lebowitz" w:date="2024-09-28T20:19:00Z">
        <w:r w:rsidRPr="00A11DDB">
          <w:rPr>
            <w:rFonts w:ascii="Book Antiqua" w:hAnsi="Book Antiqua"/>
          </w:rPr>
          <w:t xml:space="preserve">“Captain, let’s surrender. I think we’ll be all right. We’re going to survive this. </w:t>
        </w:r>
        <w:r>
          <w:rPr>
            <w:rFonts w:ascii="Book Antiqua" w:hAnsi="Book Antiqua"/>
          </w:rPr>
          <w:t>F</w:t>
        </w:r>
        <w:r w:rsidRPr="00A11DDB">
          <w:rPr>
            <w:rFonts w:ascii="Book Antiqua" w:hAnsi="Book Antiqua"/>
          </w:rPr>
          <w:t>ighting to the death would only waste the lives of these young men. We’re going to win. We’re going to destroy this mosque. Captain, tell your men to stand down.”</w:t>
        </w:r>
      </w:ins>
    </w:p>
    <w:p w14:paraId="0FB9A24A" w14:textId="77777777" w:rsidR="006A7C0D" w:rsidRPr="00A11DDB" w:rsidRDefault="006A7C0D" w:rsidP="006D6183">
      <w:pPr>
        <w:pStyle w:val="NormalWeb"/>
        <w:spacing w:line="276" w:lineRule="auto"/>
        <w:ind w:firstLine="284"/>
        <w:rPr>
          <w:ins w:id="7883" w:author="Yashua Lebowitz" w:date="2024-09-28T20:19:00Z"/>
          <w:rFonts w:ascii="Book Antiqua" w:hAnsi="Book Antiqua"/>
        </w:rPr>
      </w:pPr>
      <w:ins w:id="7884" w:author="Yashua Lebowitz" w:date="2024-09-28T20:19:00Z">
        <w:r w:rsidRPr="00A11DDB">
          <w:rPr>
            <w:rFonts w:ascii="Book Antiqua" w:hAnsi="Book Antiqua"/>
          </w:rPr>
          <w:t xml:space="preserve">“You know, they don’t take prisoners. We’ve been ordered not to surrender. </w:t>
        </w:r>
        <w:r>
          <w:rPr>
            <w:rFonts w:ascii="Book Antiqua" w:hAnsi="Book Antiqua"/>
          </w:rPr>
          <w:t>T</w:t>
        </w:r>
        <w:r w:rsidRPr="00A11DDB">
          <w:rPr>
            <w:rFonts w:ascii="Book Antiqua" w:hAnsi="Book Antiqua"/>
          </w:rPr>
          <w:t xml:space="preserve">heir military brass considers any IDF soldier alive a threat to the stability of their new world order </w:t>
        </w:r>
        <w:r>
          <w:rPr>
            <w:rFonts w:ascii="Book Antiqua" w:hAnsi="Book Antiqua"/>
          </w:rPr>
          <w:t>after this mess ends</w:t>
        </w:r>
        <w:r w:rsidRPr="00A11DDB">
          <w:rPr>
            <w:rFonts w:ascii="Book Antiqua" w:hAnsi="Book Antiqua"/>
          </w:rPr>
          <w:t>.”</w:t>
        </w:r>
      </w:ins>
    </w:p>
    <w:p w14:paraId="5F93A99A" w14:textId="77777777" w:rsidR="006A7C0D" w:rsidRPr="00A11DDB" w:rsidRDefault="006A7C0D" w:rsidP="006D6183">
      <w:pPr>
        <w:pStyle w:val="NormalWeb"/>
        <w:spacing w:line="276" w:lineRule="auto"/>
        <w:ind w:firstLine="284"/>
        <w:rPr>
          <w:ins w:id="7885" w:author="Yashua Lebowitz" w:date="2024-09-28T20:19:00Z"/>
          <w:rFonts w:ascii="Book Antiqua" w:hAnsi="Book Antiqua"/>
        </w:rPr>
      </w:pPr>
      <w:ins w:id="7886" w:author="Yashua Lebowitz" w:date="2024-09-28T20:19:00Z">
        <w:r w:rsidRPr="00A11DDB">
          <w:rPr>
            <w:rFonts w:ascii="Book Antiqua" w:hAnsi="Book Antiqua"/>
          </w:rPr>
          <w:t>The voice with a Russian accent behind the megaphone shouted, “You have five minutes to make a decision or we begin opening fire.”</w:t>
        </w:r>
      </w:ins>
    </w:p>
    <w:p w14:paraId="3EDE660B" w14:textId="77777777" w:rsidR="006A7C0D" w:rsidRPr="00A11DDB" w:rsidRDefault="006A7C0D" w:rsidP="006D6183">
      <w:pPr>
        <w:pStyle w:val="NormalWeb"/>
        <w:spacing w:line="276" w:lineRule="auto"/>
        <w:ind w:firstLine="284"/>
        <w:rPr>
          <w:ins w:id="7887" w:author="Yashua Lebowitz" w:date="2024-09-28T20:19:00Z"/>
          <w:rFonts w:ascii="Book Antiqua" w:hAnsi="Book Antiqua"/>
        </w:rPr>
      </w:pPr>
      <w:ins w:id="7888" w:author="Yashua Lebowitz" w:date="2024-09-28T20:19:00Z">
        <w:r w:rsidRPr="00A11DDB">
          <w:rPr>
            <w:rFonts w:ascii="Book Antiqua" w:hAnsi="Book Antiqua"/>
          </w:rPr>
          <w:t>I stood up with my hands in the air. I could hear Captain Cohen ordering me to stand down, but sometimes you have to go on your gut and intuition, not by your own understanding.</w:t>
        </w:r>
      </w:ins>
    </w:p>
    <w:p w14:paraId="74FD7974" w14:textId="77777777" w:rsidR="006A7C0D" w:rsidRPr="00A11DDB" w:rsidRDefault="006A7C0D" w:rsidP="006D6183">
      <w:pPr>
        <w:pStyle w:val="NormalWeb"/>
        <w:spacing w:line="276" w:lineRule="auto"/>
        <w:ind w:firstLine="284"/>
        <w:rPr>
          <w:ins w:id="7889" w:author="Yashua Lebowitz" w:date="2024-09-28T20:19:00Z"/>
          <w:rFonts w:ascii="Book Antiqua" w:hAnsi="Book Antiqua"/>
        </w:rPr>
      </w:pPr>
      <w:ins w:id="7890" w:author="Yashua Lebowitz" w:date="2024-09-28T20:19:00Z">
        <w:r w:rsidRPr="00A11DDB">
          <w:rPr>
            <w:rFonts w:ascii="Book Antiqua" w:hAnsi="Book Antiqua"/>
          </w:rPr>
          <w:lastRenderedPageBreak/>
          <w:t xml:space="preserve">“This is former president </w:t>
        </w:r>
        <w:r>
          <w:rPr>
            <w:rFonts w:ascii="Book Antiqua" w:hAnsi="Book Antiqua"/>
          </w:rPr>
          <w:t>Joshua</w:t>
        </w:r>
        <w:r w:rsidRPr="00A11DDB">
          <w:rPr>
            <w:rFonts w:ascii="Book Antiqua" w:hAnsi="Book Antiqua"/>
          </w:rPr>
          <w:t xml:space="preserve"> Levi. If I surrender, will you allow these men to live?”</w:t>
        </w:r>
      </w:ins>
    </w:p>
    <w:p w14:paraId="3B293F97" w14:textId="44E97A67" w:rsidR="006A7C0D" w:rsidRPr="00A11DDB" w:rsidRDefault="006A7C0D" w:rsidP="006D6183">
      <w:pPr>
        <w:pStyle w:val="NormalWeb"/>
        <w:spacing w:line="276" w:lineRule="auto"/>
        <w:ind w:firstLine="284"/>
        <w:rPr>
          <w:ins w:id="7891" w:author="Yashua Lebowitz" w:date="2024-09-28T20:19:00Z"/>
          <w:rFonts w:ascii="Book Antiqua" w:hAnsi="Book Antiqua"/>
        </w:rPr>
      </w:pPr>
      <w:ins w:id="7892" w:author="Yashua Lebowitz" w:date="2024-09-28T20:19:00Z">
        <w:r w:rsidRPr="00A11DDB">
          <w:rPr>
            <w:rFonts w:ascii="Book Antiqua" w:hAnsi="Book Antiqua"/>
          </w:rPr>
          <w:t xml:space="preserve">All I could think about was finding the man who had betrayed us. A moment of silence </w:t>
        </w:r>
      </w:ins>
      <w:r w:rsidR="00AB3C7C" w:rsidRPr="00A11DDB">
        <w:rPr>
          <w:rFonts w:ascii="Book Antiqua" w:hAnsi="Book Antiqua"/>
        </w:rPr>
        <w:t>passed. The</w:t>
      </w:r>
      <w:ins w:id="7893" w:author="Yashua Lebowitz" w:date="2024-09-28T20:19:00Z">
        <w:r w:rsidRPr="00A11DDB">
          <w:rPr>
            <w:rFonts w:ascii="Book Antiqua" w:hAnsi="Book Antiqua"/>
          </w:rPr>
          <w:t xml:space="preserve"> wall providing me cover was partially destroyed and I slowly walked through the gap like a mouse exiting </w:t>
        </w:r>
        <w:r>
          <w:rPr>
            <w:rFonts w:ascii="Book Antiqua" w:hAnsi="Book Antiqua"/>
          </w:rPr>
          <w:t>its</w:t>
        </w:r>
        <w:r w:rsidRPr="00A11DDB">
          <w:rPr>
            <w:rFonts w:ascii="Book Antiqua" w:hAnsi="Book Antiqua"/>
          </w:rPr>
          <w:t xml:space="preserve"> hole. One by one, </w:t>
        </w:r>
        <w:r>
          <w:rPr>
            <w:rFonts w:ascii="Book Antiqua" w:hAnsi="Book Antiqua"/>
          </w:rPr>
          <w:t xml:space="preserve">the </w:t>
        </w:r>
        <w:r w:rsidRPr="00A11DDB">
          <w:rPr>
            <w:rFonts w:ascii="Book Antiqua" w:hAnsi="Book Antiqua"/>
          </w:rPr>
          <w:t xml:space="preserve">other soldiers emerged from their hiding places with their hands up. Our hands were quickly zip-tied. </w:t>
        </w:r>
      </w:ins>
    </w:p>
    <w:p w14:paraId="387965CA" w14:textId="77777777" w:rsidR="006A7C0D" w:rsidRPr="00A11DDB" w:rsidRDefault="006A7C0D" w:rsidP="006D6183">
      <w:pPr>
        <w:pStyle w:val="NormalWeb"/>
        <w:spacing w:line="276" w:lineRule="auto"/>
        <w:ind w:firstLine="284"/>
        <w:rPr>
          <w:ins w:id="7894" w:author="Yashua Lebowitz" w:date="2024-09-28T20:19:00Z"/>
          <w:rFonts w:ascii="Book Antiqua" w:hAnsi="Book Antiqua"/>
        </w:rPr>
      </w:pPr>
      <w:ins w:id="7895" w:author="Yashua Lebowitz" w:date="2024-09-28T20:19:00Z">
        <w:r w:rsidRPr="00A11DDB">
          <w:rPr>
            <w:rFonts w:ascii="Book Antiqua" w:hAnsi="Book Antiqua"/>
          </w:rPr>
          <w: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private call right before they embarked on their mission, a call that had raised my suspicion. Now, it seemed all too clear. </w:t>
        </w:r>
      </w:ins>
    </w:p>
    <w:p w14:paraId="2442B95F" w14:textId="58FA8D6B" w:rsidR="006A7C0D" w:rsidRDefault="006A7C0D" w:rsidP="006D6183">
      <w:pPr>
        <w:pStyle w:val="NormalWeb"/>
        <w:spacing w:before="0" w:beforeAutospacing="0" w:after="200" w:afterAutospacing="0" w:line="276" w:lineRule="auto"/>
        <w:ind w:firstLine="284"/>
        <w:rPr>
          <w:ins w:id="7896" w:author="Yashua Lebowitz" w:date="2024-09-28T20:19:00Z"/>
          <w:rFonts w:ascii="Book Antiqua" w:hAnsi="Book Antiqua"/>
        </w:rPr>
      </w:pPr>
      <w:ins w:id="7897" w:author="Yashua Lebowitz" w:date="2024-09-28T20:19:00Z">
        <w:r w:rsidRPr="00A11DDB">
          <w:rPr>
            <w:rFonts w:ascii="Book Antiqua" w:hAnsi="Book Antiqua"/>
          </w:rPr>
          <w:t>“You’re going to die</w:t>
        </w:r>
        <w:r>
          <w:rPr>
            <w:rFonts w:ascii="Book Antiqua" w:hAnsi="Book Antiqua"/>
          </w:rPr>
          <w:t>,</w:t>
        </w:r>
        <w:r w:rsidRPr="00A11DDB">
          <w:rPr>
            <w:rFonts w:ascii="Book Antiqua" w:hAnsi="Book Antiqua"/>
          </w:rPr>
          <w:t xml:space="preserve"> you traitor</w:t>
        </w:r>
        <w:r>
          <w:rPr>
            <w:rFonts w:ascii="Book Antiqua" w:hAnsi="Book Antiqua"/>
          </w:rPr>
          <w:t>!</w:t>
        </w:r>
        <w:r w:rsidRPr="00A11DDB">
          <w:rPr>
            <w:rFonts w:ascii="Book Antiqua" w:hAnsi="Book Antiqua"/>
          </w:rPr>
          <w:t xml:space="preserve">” I shouted. </w:t>
        </w:r>
      </w:ins>
    </w:p>
    <w:p w14:paraId="2ECE33D3" w14:textId="77777777" w:rsidR="006A7C0D" w:rsidRPr="00A11DDB" w:rsidRDefault="006A7C0D" w:rsidP="006D6183">
      <w:pPr>
        <w:pStyle w:val="NormalWeb"/>
        <w:spacing w:line="276" w:lineRule="auto"/>
        <w:ind w:firstLine="284"/>
        <w:rPr>
          <w:ins w:id="7898" w:author="Yashua Lebowitz" w:date="2024-09-28T20:19:00Z"/>
          <w:rFonts w:ascii="Book Antiqua" w:hAnsi="Book Antiqua"/>
        </w:rPr>
      </w:pPr>
      <w:ins w:id="7899" w:author="Yashua Lebowitz" w:date="2024-09-28T20:19:00Z">
        <w:r w:rsidRPr="00A11DDB">
          <w:rPr>
            <w:rFonts w:ascii="Book Antiqua" w:hAnsi="Book Antiqua"/>
          </w:rPr>
          <w:t>The traitor glanced at me. I saw for a moment pure evil in those eyes. My goggles were removed and a black cover was placed over my head. Everything went black.</w:t>
        </w:r>
      </w:ins>
    </w:p>
    <w:p w14:paraId="37A6F5FA" w14:textId="77777777" w:rsidR="006A7C0D" w:rsidRPr="00A11DDB" w:rsidRDefault="006A7C0D" w:rsidP="006D6183">
      <w:pPr>
        <w:pStyle w:val="NormalWeb"/>
        <w:spacing w:line="276" w:lineRule="auto"/>
        <w:ind w:firstLine="284"/>
        <w:rPr>
          <w:ins w:id="7900" w:author="Yashua Lebowitz" w:date="2024-09-28T20:19:00Z"/>
          <w:rFonts w:ascii="Book Antiqua" w:hAnsi="Book Antiqua"/>
        </w:rPr>
      </w:pPr>
      <w:ins w:id="7901" w:author="Yashua Lebowitz" w:date="2024-09-28T20:19:00Z">
        <w:r w:rsidRPr="00A11DDB">
          <w:rPr>
            <w:rFonts w:ascii="Book Antiqua" w:hAnsi="Book Antiqua"/>
          </w:rPr>
          <w:t xml:space="preserve">As we were led away, the harsh reality of our capture began to settle in. The sting of betrayal cut deep, fresh and raw. </w:t>
        </w:r>
      </w:ins>
    </w:p>
    <w:p w14:paraId="6DAA2897" w14:textId="77777777" w:rsidR="007D0007" w:rsidRPr="007D0007" w:rsidRDefault="007D0007" w:rsidP="006D6183">
      <w:pPr>
        <w:pStyle w:val="NormalWeb"/>
        <w:spacing w:line="276" w:lineRule="auto"/>
        <w:ind w:firstLine="284"/>
        <w:rPr>
          <w:rFonts w:ascii="Book Antiqua" w:hAnsi="Book Antiqua"/>
        </w:rPr>
      </w:pPr>
      <w:r w:rsidRPr="007D0007">
        <w:rPr>
          <w:rFonts w:ascii="Book Antiqua" w:hAnsi="Book Antiqua"/>
        </w:rPr>
        <w:t>Had overconfidence clouded my judgment? Had I put too much faith in the belief that God would lead us to an easy victory, that our mission to destroy the mosque was righteous and destined for success? I wondered. Why was God allowing this to happen? Had my faith morphed into spiritual arrogance, blinding me to the reality before us?</w:t>
      </w:r>
    </w:p>
    <w:p w14:paraId="33E418CD" w14:textId="77777777" w:rsidR="007D0007" w:rsidRPr="007D0007" w:rsidRDefault="007D0007" w:rsidP="006D6183">
      <w:pPr>
        <w:pStyle w:val="NormalWeb"/>
        <w:spacing w:line="276" w:lineRule="auto"/>
        <w:ind w:firstLine="284"/>
        <w:rPr>
          <w:rFonts w:ascii="Book Antiqua" w:hAnsi="Book Antiqua"/>
        </w:rPr>
      </w:pPr>
      <w:r w:rsidRPr="007D0007">
        <w:rPr>
          <w:rFonts w:ascii="Book Antiqua" w:hAnsi="Book Antiqua"/>
        </w:rPr>
        <w:t>After all these years of trusting Him, could He now be betraying me? Why was He handing me over to those who would gloat over my defeat, mock my faith? Was this some kind of divine punishment? Or was it a test? Why was He forsaking me?</w:t>
      </w:r>
    </w:p>
    <w:p w14:paraId="50983255" w14:textId="77777777" w:rsidR="007D0007" w:rsidRPr="007D0007" w:rsidRDefault="007D0007" w:rsidP="006D6183">
      <w:pPr>
        <w:pStyle w:val="NormalWeb"/>
        <w:spacing w:line="276" w:lineRule="auto"/>
        <w:ind w:firstLine="284"/>
        <w:rPr>
          <w:rFonts w:ascii="Book Antiqua" w:hAnsi="Book Antiqua"/>
        </w:rPr>
      </w:pPr>
      <w:r w:rsidRPr="007D0007">
        <w:rPr>
          <w:rFonts w:ascii="Book Antiqua" w:hAnsi="Book Antiqua"/>
        </w:rPr>
        <w:t>Even in that moment of despair, I could still feel God’s presence—quiet, distant, but there. I still had my strength, my resolve. My zeal for Him hadn’t been extinguished, though I wrestled with Him in my soul. I felt like a failure, that much was true, and I struggled to find a reason to hold on to my faith. But He was still my guiding light, however faint, as if I needed stronger eyes of faith to see it.</w:t>
      </w:r>
    </w:p>
    <w:p w14:paraId="79CFDA1E" w14:textId="77777777" w:rsidR="007D0007" w:rsidRPr="007D0007" w:rsidRDefault="007D0007" w:rsidP="006D6183">
      <w:pPr>
        <w:pStyle w:val="NormalWeb"/>
        <w:spacing w:line="276" w:lineRule="auto"/>
        <w:ind w:firstLine="284"/>
        <w:rPr>
          <w:rFonts w:ascii="Book Antiqua" w:hAnsi="Book Antiqua"/>
        </w:rPr>
      </w:pPr>
      <w:r w:rsidRPr="007D0007">
        <w:rPr>
          <w:rFonts w:ascii="Book Antiqua" w:hAnsi="Book Antiqua"/>
        </w:rPr>
        <w:lastRenderedPageBreak/>
        <w:t xml:space="preserve">The darkness of the hood over my head mirrored the bleakness in my heart. My mind wandered, brooding over the possible fates that awaited us. And yet, somewhere deep within, a still, small voice whispered from the depths of my soul: </w:t>
      </w:r>
      <w:r w:rsidRPr="007D0007">
        <w:rPr>
          <w:rFonts w:ascii="Book Antiqua" w:hAnsi="Book Antiqua"/>
          <w:i/>
          <w:iCs/>
        </w:rPr>
        <w:t>You will make it out alive.</w:t>
      </w:r>
      <w:r w:rsidRPr="007D0007">
        <w:rPr>
          <w:rFonts w:ascii="Book Antiqua" w:hAnsi="Book Antiqua"/>
        </w:rPr>
        <w:t xml:space="preserve"> I clung to that sliver of hope, believing that our salvation was near, that despite everything, we were somehow growing closer to our goal.</w:t>
      </w:r>
    </w:p>
    <w:p w14:paraId="417FD389" w14:textId="77777777" w:rsidR="006A7C0D" w:rsidRPr="00A11DDB" w:rsidRDefault="006A7C0D" w:rsidP="006D6183">
      <w:pPr>
        <w:pStyle w:val="NormalWeb"/>
        <w:spacing w:line="276" w:lineRule="auto"/>
        <w:ind w:firstLine="284"/>
        <w:rPr>
          <w:ins w:id="7902" w:author="Yashua Lebowitz" w:date="2024-09-28T20:19:00Z"/>
          <w:rFonts w:ascii="Book Antiqua" w:hAnsi="Book Antiqua"/>
        </w:rPr>
      </w:pPr>
      <w:ins w:id="7903" w:author="Yashua Lebowitz" w:date="2024-09-28T20:19:00Z">
        <w:r w:rsidRPr="00A11DDB">
          <w:rPr>
            <w:rFonts w:ascii="Book Antiqua" w:hAnsi="Book Antiqua"/>
          </w:rPr>
          <w:t>One hour felt like days as we were marched through the labyrinth</w:t>
        </w:r>
        <w:r>
          <w:rPr>
            <w:rFonts w:ascii="Book Antiqua" w:hAnsi="Book Antiqua"/>
          </w:rPr>
          <w:t>. T</w:t>
        </w:r>
        <w:r w:rsidRPr="00A11DDB">
          <w:rPr>
            <w:rFonts w:ascii="Book Antiqua" w:hAnsi="Book Antiqua"/>
          </w:rPr>
          <w:t xml:space="preserve">he air grew colder and damper. Finally, the hoods were yanked off and </w:t>
        </w:r>
        <w:r>
          <w:rPr>
            <w:rFonts w:ascii="Book Antiqua" w:hAnsi="Book Antiqua"/>
          </w:rPr>
          <w:t>we found ourselves</w:t>
        </w:r>
        <w:r w:rsidRPr="00A11DDB">
          <w:rPr>
            <w:rFonts w:ascii="Book Antiqua" w:hAnsi="Book Antiqua"/>
          </w:rPr>
          <w:t xml:space="preserve"> on the cold, barren floor of the </w:t>
        </w:r>
        <w:proofErr w:type="spellStart"/>
        <w:r w:rsidRPr="00A11DDB">
          <w:rPr>
            <w:rFonts w:ascii="Book Antiqua" w:hAnsi="Book Antiqua"/>
          </w:rPr>
          <w:t>Marwani</w:t>
        </w:r>
        <w:proofErr w:type="spellEnd"/>
        <w:r w:rsidRPr="00A11DDB">
          <w:rPr>
            <w:rFonts w:ascii="Book Antiqua" w:hAnsi="Book Antiqua"/>
          </w:rPr>
          <w:t xml:space="preserve"> Prayer Hall under Al-Aqsa Mosque.</w:t>
        </w:r>
      </w:ins>
    </w:p>
    <w:p w14:paraId="5FE30802" w14:textId="77777777" w:rsidR="006A7C0D" w:rsidRPr="00A11DDB" w:rsidRDefault="006A7C0D" w:rsidP="006D6183">
      <w:pPr>
        <w:pStyle w:val="NormalWeb"/>
        <w:spacing w:line="276" w:lineRule="auto"/>
        <w:ind w:firstLine="284"/>
        <w:rPr>
          <w:ins w:id="7904" w:author="Yashua Lebowitz" w:date="2024-09-28T20:19:00Z"/>
          <w:rFonts w:ascii="Book Antiqua" w:hAnsi="Book Antiqua"/>
        </w:rPr>
      </w:pPr>
      <w:ins w:id="7905" w:author="Yashua Lebowitz" w:date="2024-09-28T20:19:00Z">
        <w:r w:rsidRPr="00A11DDB">
          <w:rPr>
            <w:rFonts w:ascii="Book Antiqua" w:hAnsi="Book Antiqua"/>
          </w:rPr>
          <w:t>I lay on the cold, hard concrete beside Captain Cohen. “If Gabor is still out there, there’s hope,” I whispered. I was almost trying to use telepathy to communicate with Captain Cohen, hoping that our words wouldn't carry to our captors.</w:t>
        </w:r>
      </w:ins>
    </w:p>
    <w:p w14:paraId="23B71B61" w14:textId="77777777" w:rsidR="006A7C0D" w:rsidRPr="00A11DDB" w:rsidRDefault="006A7C0D" w:rsidP="006D6183">
      <w:pPr>
        <w:pStyle w:val="NormalWeb"/>
        <w:spacing w:line="276" w:lineRule="auto"/>
        <w:ind w:firstLine="284"/>
        <w:rPr>
          <w:ins w:id="7906" w:author="Yashua Lebowitz" w:date="2024-09-28T20:19:00Z"/>
          <w:rFonts w:ascii="Book Antiqua" w:hAnsi="Book Antiqua"/>
        </w:rPr>
      </w:pPr>
      <w:ins w:id="7907" w:author="Yashua Lebowitz" w:date="2024-09-28T20:19:00Z">
        <w:r w:rsidRPr="00A11DDB">
          <w:rPr>
            <w:rFonts w:ascii="Book Antiqua" w:hAnsi="Book Antiqua"/>
          </w:rPr>
          <w:t>“Gabor is a great soldier. He hasn’t given up the fight. I can guarantee that right now he’s scoping the area, planning our escape,” Captain Cohen replied</w:t>
        </w:r>
        <w:r>
          <w:rPr>
            <w:rFonts w:ascii="Book Antiqua" w:hAnsi="Book Antiqua"/>
          </w:rPr>
          <w:t xml:space="preserve"> in a</w:t>
        </w:r>
        <w:r w:rsidRPr="00A11DDB">
          <w:rPr>
            <w:rFonts w:ascii="Book Antiqua" w:hAnsi="Book Antiqua"/>
          </w:rPr>
          <w:t xml:space="preserve"> firm and reassuring</w:t>
        </w:r>
        <w:r>
          <w:rPr>
            <w:rFonts w:ascii="Book Antiqua" w:hAnsi="Book Antiqua"/>
          </w:rPr>
          <w:t xml:space="preserve"> tone</w:t>
        </w:r>
        <w:r w:rsidRPr="00A11DDB">
          <w:rPr>
            <w:rFonts w:ascii="Book Antiqua" w:hAnsi="Book Antiqua"/>
          </w:rPr>
          <w:t>.</w:t>
        </w:r>
      </w:ins>
    </w:p>
    <w:p w14:paraId="42A22C3C" w14:textId="77777777" w:rsidR="006A7C0D" w:rsidRPr="00A11DDB" w:rsidRDefault="006A7C0D" w:rsidP="006D6183">
      <w:pPr>
        <w:pStyle w:val="NormalWeb"/>
        <w:spacing w:line="276" w:lineRule="auto"/>
        <w:ind w:firstLine="284"/>
        <w:rPr>
          <w:ins w:id="7908" w:author="Yashua Lebowitz" w:date="2024-09-28T20:19:00Z"/>
          <w:rFonts w:ascii="Book Antiqua" w:hAnsi="Book Antiqua"/>
        </w:rPr>
      </w:pPr>
      <w:ins w:id="7909" w:author="Yashua Lebowitz" w:date="2024-09-28T20:19:00Z">
        <w:r w:rsidRPr="00A11DDB">
          <w:rPr>
            <w:rFonts w:ascii="Book Antiqua" w:hAnsi="Book Antiqua"/>
          </w:rPr>
          <w:t>“You have family, Captain? A wife and kids?” I asked, trying to distract my mind from our dire situation. Warily, I watched the cigarette embers glowing in the dark.</w:t>
        </w:r>
      </w:ins>
    </w:p>
    <w:p w14:paraId="6287C506" w14:textId="77777777" w:rsidR="006A7C0D" w:rsidRPr="00A11DDB" w:rsidRDefault="006A7C0D" w:rsidP="006D6183">
      <w:pPr>
        <w:pStyle w:val="NormalWeb"/>
        <w:spacing w:line="276" w:lineRule="auto"/>
        <w:ind w:firstLine="284"/>
        <w:rPr>
          <w:ins w:id="7910" w:author="Yashua Lebowitz" w:date="2024-09-28T20:19:00Z"/>
          <w:rFonts w:ascii="Book Antiqua" w:hAnsi="Book Antiqua"/>
        </w:rPr>
      </w:pPr>
      <w:ins w:id="7911" w:author="Yashua Lebowitz" w:date="2024-09-28T20:19:00Z">
        <w:r w:rsidRPr="00A11DDB">
          <w:rPr>
            <w:rFonts w:ascii="Book Antiqua" w:hAnsi="Book Antiqua"/>
          </w:rPr>
          <w:t>“No. I gave my life to the IDF. These soldiers are my children, and my wife is the IDF. You?”</w:t>
        </w:r>
      </w:ins>
    </w:p>
    <w:p w14:paraId="0D9E5F1C" w14:textId="77777777" w:rsidR="006A7C0D" w:rsidRPr="00A11DDB" w:rsidRDefault="006A7C0D" w:rsidP="006D6183">
      <w:pPr>
        <w:pStyle w:val="NormalWeb"/>
        <w:spacing w:line="276" w:lineRule="auto"/>
        <w:ind w:firstLine="284"/>
        <w:rPr>
          <w:ins w:id="7912" w:author="Yashua Lebowitz" w:date="2024-09-28T20:19:00Z"/>
          <w:rFonts w:ascii="Book Antiqua" w:hAnsi="Book Antiqua"/>
        </w:rPr>
      </w:pPr>
      <w:ins w:id="7913" w:author="Yashua Lebowitz" w:date="2024-09-28T20:19:00Z">
        <w:r w:rsidRPr="00A11DDB">
          <w:rPr>
            <w:rFonts w:ascii="Book Antiqua" w:hAnsi="Book Antiqua"/>
          </w:rPr>
          <w:t xml:space="preserve">“I have a wife, but I never found time to have children. I was always at war, in prison, or being threatened with prison. Financially, I was always struggling,” I paused and looked at the embers again. I could hear the guards’ voices discussing the proper way to operate an HKR. The realization struck me like a bolt of lightning </w:t>
        </w:r>
        <w:r w:rsidRPr="00634623">
          <w:rPr>
            <w:rFonts w:ascii="Book Antiqua" w:hAnsi="Book Antiqua"/>
          </w:rPr>
          <w:t>—</w:t>
        </w:r>
        <w:r w:rsidRPr="00A11DDB">
          <w:rPr>
            <w:rFonts w:ascii="Book Antiqua" w:hAnsi="Book Antiqua"/>
          </w:rPr>
          <w:t>one of them could be watching us right now.</w:t>
        </w:r>
      </w:ins>
    </w:p>
    <w:p w14:paraId="0FB3662E" w14:textId="77777777" w:rsidR="006A7C0D" w:rsidRPr="00A11DDB" w:rsidRDefault="006A7C0D" w:rsidP="006D6183">
      <w:pPr>
        <w:pStyle w:val="NormalWeb"/>
        <w:spacing w:line="276" w:lineRule="auto"/>
        <w:ind w:firstLine="284"/>
        <w:rPr>
          <w:ins w:id="7914" w:author="Yashua Lebowitz" w:date="2024-09-28T20:19:00Z"/>
          <w:rFonts w:ascii="Book Antiqua" w:hAnsi="Book Antiqua"/>
        </w:rPr>
      </w:pPr>
      <w:ins w:id="7915" w:author="Yashua Lebowitz" w:date="2024-09-28T20:19:00Z">
        <w:r w:rsidRPr="00A11DDB">
          <w:rPr>
            <w:rFonts w:ascii="Book Antiqua" w:hAnsi="Book Antiqua"/>
          </w:rPr>
          <w:t>“Hey Captain? Is there an HKR down here?”</w:t>
        </w:r>
      </w:ins>
    </w:p>
    <w:p w14:paraId="70639E3E" w14:textId="77777777" w:rsidR="006A7C0D" w:rsidRPr="00A11DDB" w:rsidRDefault="006A7C0D" w:rsidP="006D6183">
      <w:pPr>
        <w:pStyle w:val="NormalWeb"/>
        <w:spacing w:line="276" w:lineRule="auto"/>
        <w:ind w:firstLine="284"/>
        <w:rPr>
          <w:ins w:id="7916" w:author="Yashua Lebowitz" w:date="2024-09-28T20:19:00Z"/>
          <w:rFonts w:ascii="Book Antiqua" w:hAnsi="Book Antiqua"/>
        </w:rPr>
      </w:pPr>
      <w:ins w:id="7917" w:author="Yashua Lebowitz" w:date="2024-09-28T20:19:00Z">
        <w:r w:rsidRPr="00A11DDB">
          <w:rPr>
            <w:rFonts w:ascii="Book Antiqua" w:hAnsi="Book Antiqua"/>
          </w:rPr>
          <w:t>“Yes, in the corner. I saw it when they lit their cigarettes.”</w:t>
        </w:r>
      </w:ins>
    </w:p>
    <w:p w14:paraId="38BA9ED2" w14:textId="35059610" w:rsidR="006A7C0D" w:rsidRPr="00A11DDB" w:rsidRDefault="006A7C0D" w:rsidP="006D6183">
      <w:pPr>
        <w:pStyle w:val="NormalWeb"/>
        <w:spacing w:line="276" w:lineRule="auto"/>
        <w:ind w:firstLine="284"/>
        <w:rPr>
          <w:ins w:id="7918" w:author="Yashua Lebowitz" w:date="2024-09-28T20:19:00Z"/>
          <w:rFonts w:ascii="Book Antiqua" w:hAnsi="Book Antiqua"/>
        </w:rPr>
      </w:pPr>
      <w:ins w:id="7919" w:author="Yashua Lebowitz" w:date="2024-09-28T20:19:00Z">
        <w:r w:rsidRPr="00A11DDB">
          <w:rPr>
            <w:rFonts w:ascii="Book Antiqua" w:hAnsi="Book Antiqua"/>
          </w:rPr>
          <w:t>How was Gabor going to rescue us now? The situation seemed hopeless. Those machines were merciless in close</w:t>
        </w:r>
        <w:r>
          <w:rPr>
            <w:rFonts w:ascii="Book Antiqua" w:hAnsi="Book Antiqua"/>
          </w:rPr>
          <w:t>-</w:t>
        </w:r>
        <w:r w:rsidRPr="00A11DDB">
          <w:rPr>
            <w:rFonts w:ascii="Book Antiqua" w:hAnsi="Book Antiqua"/>
          </w:rPr>
          <w:t>quarters combat, programmed with ruthless precision. The robot, standing ominously in the dimly</w:t>
        </w:r>
        <w:r>
          <w:rPr>
            <w:rFonts w:ascii="Book Antiqua" w:hAnsi="Book Antiqua"/>
          </w:rPr>
          <w:t>-</w:t>
        </w:r>
        <w:r w:rsidRPr="00A11DDB">
          <w:rPr>
            <w:rFonts w:ascii="Book Antiqua" w:hAnsi="Book Antiqua"/>
          </w:rPr>
          <w:t>lit corner, had an inbuilt shotgun. Its sensors scanned the room methodically, ready to unleash deadly force at a moment’s notice. My breath hitched, and I felt cold sweat trickle down my back as the weight of our predicament intensified.</w:t>
        </w:r>
      </w:ins>
    </w:p>
    <w:p w14:paraId="6A6BA026" w14:textId="77777777" w:rsidR="006A7C0D" w:rsidRPr="00A11DDB" w:rsidRDefault="006A7C0D" w:rsidP="006D6183">
      <w:pPr>
        <w:pStyle w:val="NormalWeb"/>
        <w:spacing w:line="276" w:lineRule="auto"/>
        <w:ind w:firstLine="284"/>
        <w:rPr>
          <w:ins w:id="7920" w:author="Yashua Lebowitz" w:date="2024-09-28T20:19:00Z"/>
          <w:rFonts w:ascii="Book Antiqua" w:hAnsi="Book Antiqua"/>
        </w:rPr>
      </w:pPr>
      <w:ins w:id="7921" w:author="Yashua Lebowitz" w:date="2024-09-28T20:19:00Z">
        <w:r w:rsidRPr="00A11DDB">
          <w:rPr>
            <w:rFonts w:ascii="Book Antiqua" w:hAnsi="Book Antiqua"/>
          </w:rPr>
          <w:lastRenderedPageBreak/>
          <w:t>“Hmm</w:t>
        </w:r>
        <w:r>
          <w:rPr>
            <w:rFonts w:ascii="Book Antiqua" w:hAnsi="Book Antiqua"/>
          </w:rPr>
          <w:t xml:space="preserve"> </w:t>
        </w:r>
        <w:r w:rsidRPr="00A11DDB">
          <w:rPr>
            <w:rFonts w:ascii="Book Antiqua" w:hAnsi="Book Antiqua"/>
          </w:rPr>
          <w:t xml:space="preserve">… </w:t>
        </w:r>
        <w:r>
          <w:rPr>
            <w:rFonts w:ascii="Book Antiqua" w:hAnsi="Book Antiqua"/>
          </w:rPr>
          <w:t>s</w:t>
        </w:r>
        <w:r w:rsidRPr="00A11DDB">
          <w:rPr>
            <w:rFonts w:ascii="Book Antiqua" w:hAnsi="Book Antiqua"/>
          </w:rPr>
          <w:t>truggling, huh? I think I remember reading some of your biography. Horrible, the things you had to go through</w:t>
        </w:r>
        <w:r>
          <w:rPr>
            <w:rFonts w:ascii="Book Antiqua" w:hAnsi="Book Antiqua"/>
          </w:rPr>
          <w:t>.</w:t>
        </w:r>
        <w:r w:rsidRPr="00A11DDB">
          <w:rPr>
            <w:rFonts w:ascii="Book Antiqua" w:hAnsi="Book Antiqua"/>
          </w:rPr>
          <w:t xml:space="preserve">” </w:t>
        </w:r>
      </w:ins>
    </w:p>
    <w:p w14:paraId="3DEBC50B" w14:textId="77777777" w:rsidR="006A7C0D" w:rsidRPr="00A11DDB" w:rsidRDefault="006A7C0D" w:rsidP="006D6183">
      <w:pPr>
        <w:pStyle w:val="NormalWeb"/>
        <w:spacing w:line="276" w:lineRule="auto"/>
        <w:ind w:firstLine="284"/>
        <w:rPr>
          <w:ins w:id="7922" w:author="Yashua Lebowitz" w:date="2024-09-28T20:19:00Z"/>
          <w:rFonts w:ascii="Book Antiqua" w:hAnsi="Book Antiqua"/>
        </w:rPr>
      </w:pPr>
      <w:ins w:id="7923" w:author="Yashua Lebowitz" w:date="2024-09-28T20:19:00Z">
        <w:r w:rsidRPr="00A11DDB">
          <w:rPr>
            <w:rFonts w:ascii="Book Antiqua" w:hAnsi="Book Antiqua"/>
          </w:rPr>
          <w:t>“If you want to be a good leader, one must go through the fire of tribulation,” I replied, my mind half-focused on our conversation, the other half on our captors’ increasingly lively chatter.</w:t>
        </w:r>
      </w:ins>
    </w:p>
    <w:p w14:paraId="18F31EC6" w14:textId="77777777" w:rsidR="006A7C0D" w:rsidRPr="00A11DDB" w:rsidRDefault="006A7C0D" w:rsidP="006D6183">
      <w:pPr>
        <w:pStyle w:val="NormalWeb"/>
        <w:spacing w:line="276" w:lineRule="auto"/>
        <w:ind w:firstLine="284"/>
        <w:rPr>
          <w:ins w:id="7924" w:author="Yashua Lebowitz" w:date="2024-09-28T20:19:00Z"/>
          <w:rFonts w:ascii="Book Antiqua" w:hAnsi="Book Antiqua"/>
        </w:rPr>
      </w:pPr>
      <w:ins w:id="7925" w:author="Yashua Lebowitz" w:date="2024-09-28T20:19:00Z">
        <w:r>
          <w:rPr>
            <w:rFonts w:ascii="Book Antiqua" w:hAnsi="Book Antiqua"/>
          </w:rPr>
          <w:t>My thoughts raced</w:t>
        </w:r>
        <w:r w:rsidRPr="00A11DDB">
          <w:rPr>
            <w:rFonts w:ascii="Book Antiqua" w:hAnsi="Book Antiqua"/>
          </w:rPr>
          <w:t>.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w:t>
        </w:r>
      </w:ins>
    </w:p>
    <w:p w14:paraId="41F05B5C" w14:textId="77777777" w:rsidR="006A7C0D" w:rsidRPr="00A11DDB" w:rsidRDefault="006A7C0D" w:rsidP="006D6183">
      <w:pPr>
        <w:pStyle w:val="NormalWeb"/>
        <w:spacing w:line="276" w:lineRule="auto"/>
        <w:ind w:firstLine="284"/>
        <w:rPr>
          <w:ins w:id="7926" w:author="Yashua Lebowitz" w:date="2024-09-28T20:19:00Z"/>
          <w:rFonts w:ascii="Book Antiqua" w:hAnsi="Book Antiqua"/>
        </w:rPr>
      </w:pPr>
      <w:ins w:id="7927" w:author="Yashua Lebowitz" w:date="2024-09-28T20:19:00Z">
        <w:r w:rsidRPr="00A11DDB">
          <w:rPr>
            <w:rFonts w:ascii="Book Antiqua" w:hAnsi="Book Antiqua"/>
          </w:rPr>
          <w:t>A Russian voice, broken and heavily accented, began giving directions to the Delta force soldiers. Their conversation ended as abruptly as it began. Two soldiers picked me up, one holding my feet, the other my arms. They dragged me into a room adjacent to the prayer hall.</w:t>
        </w:r>
      </w:ins>
    </w:p>
    <w:p w14:paraId="3CEDB290" w14:textId="77777777" w:rsidR="006A7C0D" w:rsidRPr="00A11DDB" w:rsidRDefault="006A7C0D" w:rsidP="006D6183">
      <w:pPr>
        <w:pStyle w:val="NormalWeb"/>
        <w:spacing w:line="276" w:lineRule="auto"/>
        <w:ind w:firstLine="284"/>
        <w:rPr>
          <w:ins w:id="7928" w:author="Yashua Lebowitz" w:date="2024-09-28T20:19:00Z"/>
          <w:rFonts w:ascii="Book Antiqua" w:hAnsi="Book Antiqua"/>
        </w:rPr>
      </w:pPr>
      <w:ins w:id="7929" w:author="Yashua Lebowitz" w:date="2024-09-28T20:19:00Z">
        <w:r w:rsidRPr="00A11DDB">
          <w:rPr>
            <w:rFonts w:ascii="Book Antiqua" w:hAnsi="Book Antiqua"/>
          </w:rPr>
          <w:t xml:space="preserve">A generator began to hum. For once, I could momentarily drown out my thoughts with the noise. I found myself in a makeshift interrogation chamber. A long table stretched across the </w:t>
        </w:r>
        <w:proofErr w:type="spellStart"/>
        <w:r w:rsidRPr="00A11DDB">
          <w:rPr>
            <w:rFonts w:ascii="Book Antiqua" w:hAnsi="Book Antiqua"/>
          </w:rPr>
          <w:t>center</w:t>
        </w:r>
        <w:proofErr w:type="spellEnd"/>
        <w:r w:rsidRPr="00A11DDB">
          <w:rPr>
            <w:rFonts w:ascii="Book Antiqua" w:hAnsi="Book Antiqua"/>
          </w:rPr>
          <w:t xml:space="preserve"> of the room, flanked by harsh fluorescent lights that made me squint against the sudden brightness.</w:t>
        </w:r>
      </w:ins>
    </w:p>
    <w:p w14:paraId="05E80580" w14:textId="77777777" w:rsidR="006A7C0D" w:rsidRPr="00A11DDB" w:rsidRDefault="006A7C0D" w:rsidP="006D6183">
      <w:pPr>
        <w:pStyle w:val="NormalWeb"/>
        <w:spacing w:line="276" w:lineRule="auto"/>
        <w:ind w:firstLine="284"/>
        <w:rPr>
          <w:ins w:id="7930" w:author="Yashua Lebowitz" w:date="2024-09-28T20:19:00Z"/>
          <w:rFonts w:ascii="Book Antiqua" w:hAnsi="Book Antiqua"/>
        </w:rPr>
      </w:pPr>
      <w:ins w:id="7931" w:author="Yashua Lebowitz" w:date="2024-09-28T20:19:00Z">
        <w:r w:rsidRPr="00A11DDB">
          <w:rPr>
            <w:rFonts w:ascii="Book Antiqua" w:hAnsi="Book Antiqua"/>
          </w:rPr>
          <w:t>At the far end, a figure sat, shrouded in shadow. Flanked by two Russian soldiers standing at attention, their faces expressionless, the scene was ominous. On the ground, I noticed dried blood, its metallic scent mingling with the harsh smell of disinfectant. A loose tooth lay in the corner</w:t>
        </w:r>
        <w:r>
          <w:rPr>
            <w:rFonts w:ascii="Book Antiqua" w:hAnsi="Book Antiqua"/>
          </w:rPr>
          <w:t>.</w:t>
        </w:r>
      </w:ins>
    </w:p>
    <w:p w14:paraId="3127A20B" w14:textId="77777777" w:rsidR="006A7C0D" w:rsidRPr="00A11DDB" w:rsidRDefault="006A7C0D" w:rsidP="006D6183">
      <w:pPr>
        <w:pStyle w:val="NormalWeb"/>
        <w:spacing w:line="276" w:lineRule="auto"/>
        <w:ind w:firstLine="284"/>
        <w:rPr>
          <w:ins w:id="7932" w:author="Yashua Lebowitz" w:date="2024-09-28T20:19:00Z"/>
          <w:rFonts w:ascii="Book Antiqua" w:hAnsi="Book Antiqua"/>
        </w:rPr>
      </w:pPr>
      <w:ins w:id="7933" w:author="Yashua Lebowitz" w:date="2024-09-28T20:19:00Z">
        <w:r w:rsidRPr="00A11DDB">
          <w:rPr>
            <w:rFonts w:ascii="Book Antiqua" w:hAnsi="Book Antiqua"/>
          </w:rPr>
          <w:t xml:space="preserve">“Welcome, </w:t>
        </w:r>
        <w:r>
          <w:rPr>
            <w:rFonts w:ascii="Book Antiqua" w:hAnsi="Book Antiqua"/>
          </w:rPr>
          <w:t>Joshua</w:t>
        </w:r>
        <w:r w:rsidRPr="00A11DDB">
          <w:rPr>
            <w:rFonts w:ascii="Book Antiqua" w:hAnsi="Book Antiqua"/>
          </w:rPr>
          <w:t>,” the figure spoke, his voice cold and detached. “I’ve been expecting you.”</w:t>
        </w:r>
      </w:ins>
    </w:p>
    <w:p w14:paraId="58804FB8" w14:textId="77777777" w:rsidR="006A7C0D" w:rsidRPr="00A11DDB" w:rsidRDefault="006A7C0D" w:rsidP="006D6183">
      <w:pPr>
        <w:pStyle w:val="NormalWeb"/>
        <w:spacing w:line="276" w:lineRule="auto"/>
        <w:ind w:firstLine="284"/>
        <w:rPr>
          <w:ins w:id="7934" w:author="Yashua Lebowitz" w:date="2024-09-28T20:19:00Z"/>
          <w:rFonts w:ascii="Book Antiqua" w:hAnsi="Book Antiqua"/>
        </w:rPr>
      </w:pPr>
      <w:ins w:id="7935" w:author="Yashua Lebowitz" w:date="2024-09-28T20:19:00Z">
        <w:r w:rsidRPr="00A11DDB">
          <w:rPr>
            <w:rFonts w:ascii="Book Antiqua" w:hAnsi="Book Antiqua"/>
          </w:rP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rsidRPr="00A11DDB">
          <w:rPr>
            <w:rFonts w:ascii="Book Antiqua" w:hAnsi="Book Antiqua"/>
          </w:rPr>
          <w:t>defense</w:t>
        </w:r>
        <w:proofErr w:type="spellEnd"/>
        <w:r w:rsidRPr="00A11DDB">
          <w:rPr>
            <w:rFonts w:ascii="Book Antiqua" w:hAnsi="Book Antiqua"/>
          </w:rPr>
          <w:t xml:space="preserve"> of Alaska. The sight of him now sent a chill down my spine, intensifying the already palpable fear in the room.</w:t>
        </w:r>
      </w:ins>
    </w:p>
    <w:p w14:paraId="4D7F29DF" w14:textId="77777777" w:rsidR="006A7C0D" w:rsidRPr="00A11DDB" w:rsidRDefault="006A7C0D" w:rsidP="006D6183">
      <w:pPr>
        <w:pStyle w:val="NormalWeb"/>
        <w:spacing w:line="276" w:lineRule="auto"/>
        <w:ind w:firstLine="284"/>
        <w:rPr>
          <w:ins w:id="7936" w:author="Yashua Lebowitz" w:date="2024-09-28T20:19:00Z"/>
          <w:rFonts w:ascii="Book Antiqua" w:hAnsi="Book Antiqua"/>
        </w:rPr>
      </w:pPr>
      <w:ins w:id="7937" w:author="Yashua Lebowitz" w:date="2024-09-28T20:19:00Z">
        <w:r>
          <w:rPr>
            <w:rFonts w:ascii="Book Antiqua" w:hAnsi="Book Antiqua"/>
          </w:rPr>
          <w:t>“</w:t>
        </w:r>
        <w:r w:rsidRPr="00A11DDB">
          <w:rPr>
            <w:rFonts w:ascii="Book Antiqua" w:hAnsi="Book Antiqua"/>
          </w:rPr>
          <w:t xml:space="preserve">Vell, </w:t>
        </w:r>
        <w:r>
          <w:rPr>
            <w:rFonts w:ascii="Book Antiqua" w:hAnsi="Book Antiqua"/>
          </w:rPr>
          <w:t>Joshua</w:t>
        </w:r>
        <w:r w:rsidRPr="00A11DDB">
          <w:rPr>
            <w:rFonts w:ascii="Book Antiqua" w:hAnsi="Book Antiqua"/>
          </w:rPr>
          <w:t>,</w:t>
        </w:r>
        <w:r>
          <w:rPr>
            <w:rFonts w:ascii="Book Antiqua" w:hAnsi="Book Antiqua"/>
          </w:rPr>
          <w:t>”</w:t>
        </w:r>
        <w:r w:rsidRPr="00A11DDB">
          <w:rPr>
            <w:rFonts w:ascii="Book Antiqua" w:hAnsi="Book Antiqua"/>
          </w:rPr>
          <w:t xml:space="preserve"> Ivanov continued, his lips curling into a cruel smile, </w:t>
        </w:r>
        <w:r>
          <w:rPr>
            <w:rFonts w:ascii="Book Antiqua" w:hAnsi="Book Antiqua"/>
          </w:rPr>
          <w:t>“</w:t>
        </w:r>
        <w:r w:rsidRPr="00A11DDB">
          <w:rPr>
            <w:rFonts w:ascii="Book Antiqua" w:hAnsi="Book Antiqua"/>
          </w:rPr>
          <w:t xml:space="preserve">I hope you’re ready. Executioner is coming. </w:t>
        </w:r>
        <w:proofErr w:type="spellStart"/>
        <w:r w:rsidRPr="00A11DDB">
          <w:rPr>
            <w:rFonts w:ascii="Book Antiqua" w:hAnsi="Book Antiqua"/>
          </w:rPr>
          <w:t>Vhen</w:t>
        </w:r>
        <w:proofErr w:type="spellEnd"/>
        <w:r w:rsidRPr="00A11DDB">
          <w:rPr>
            <w:rFonts w:ascii="Book Antiqua" w:hAnsi="Book Antiqua"/>
          </w:rP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w:t>
        </w:r>
        <w:r>
          <w:rPr>
            <w:rFonts w:ascii="Book Antiqua" w:hAnsi="Book Antiqua"/>
          </w:rPr>
          <w:t xml:space="preserve"> guys</w:t>
        </w:r>
        <w:r w:rsidRPr="00A11DDB">
          <w:rPr>
            <w:rFonts w:ascii="Book Antiqua" w:hAnsi="Book Antiqua"/>
          </w:rPr>
          <w:t>. They even surrendered, but you mercilessly mowed them down.”</w:t>
        </w:r>
      </w:ins>
    </w:p>
    <w:p w14:paraId="22763CA9" w14:textId="77777777" w:rsidR="006A7C0D" w:rsidRPr="00A11DDB" w:rsidRDefault="006A7C0D" w:rsidP="006D6183">
      <w:pPr>
        <w:pStyle w:val="NormalWeb"/>
        <w:spacing w:line="276" w:lineRule="auto"/>
        <w:ind w:firstLine="284"/>
        <w:rPr>
          <w:ins w:id="7938" w:author="Yashua Lebowitz" w:date="2024-09-28T20:19:00Z"/>
          <w:rFonts w:ascii="Book Antiqua" w:hAnsi="Book Antiqua"/>
        </w:rPr>
      </w:pPr>
      <w:ins w:id="7939" w:author="Yashua Lebowitz" w:date="2024-09-28T20:19:00Z">
        <w:r w:rsidRPr="00A11DDB">
          <w:rPr>
            <w:rFonts w:ascii="Book Antiqua" w:hAnsi="Book Antiqua"/>
          </w:rPr>
          <w:lastRenderedPageBreak/>
          <w:t>“That wasn’t</w:t>
        </w:r>
        <w:r>
          <w:rPr>
            <w:rFonts w:ascii="Book Antiqua" w:hAnsi="Book Antiqua"/>
          </w:rPr>
          <w:t xml:space="preserve"> </w:t>
        </w:r>
        <w:r w:rsidRPr="00A11DDB">
          <w:rPr>
            <w:rFonts w:ascii="Book Antiqua" w:hAnsi="Book Antiqua"/>
          </w:rPr>
          <w:t>…”</w:t>
        </w:r>
      </w:ins>
    </w:p>
    <w:p w14:paraId="2D01E168" w14:textId="77777777" w:rsidR="006A7C0D" w:rsidRPr="00A11DDB" w:rsidRDefault="006A7C0D" w:rsidP="006D6183">
      <w:pPr>
        <w:pStyle w:val="NormalWeb"/>
        <w:spacing w:line="276" w:lineRule="auto"/>
        <w:ind w:firstLine="284"/>
        <w:rPr>
          <w:ins w:id="7940" w:author="Yashua Lebowitz" w:date="2024-09-28T20:19:00Z"/>
          <w:rFonts w:ascii="Book Antiqua" w:hAnsi="Book Antiqua"/>
        </w:rPr>
      </w:pPr>
      <w:ins w:id="7941" w:author="Yashua Lebowitz" w:date="2024-09-28T20:19:00Z">
        <w:r w:rsidRPr="00A11DDB">
          <w:rPr>
            <w:rFonts w:ascii="Book Antiqua" w:hAnsi="Book Antiqua"/>
          </w:rPr>
          <w:t xml:space="preserve">“Shut up!" Ivanov slammed the table, his voice </w:t>
        </w:r>
        <w:r>
          <w:rPr>
            <w:rFonts w:ascii="Book Antiqua" w:hAnsi="Book Antiqua"/>
          </w:rPr>
          <w:t>booming</w:t>
        </w:r>
        <w:r w:rsidRPr="00A11DDB">
          <w:rPr>
            <w:rFonts w:ascii="Book Antiqua" w:hAnsi="Book Antiqua"/>
          </w:rPr>
          <w:t xml:space="preserve">. </w:t>
        </w:r>
        <w:r>
          <w:rPr>
            <w:rFonts w:ascii="Book Antiqua" w:hAnsi="Book Antiqua"/>
          </w:rPr>
          <w:t>“</w:t>
        </w:r>
        <w:r w:rsidRPr="00A11DDB">
          <w:rPr>
            <w:rFonts w:ascii="Book Antiqua" w:hAnsi="Book Antiqua"/>
          </w:rPr>
          <w:t>Now you listen.</w:t>
        </w:r>
        <w:r>
          <w:rPr>
            <w:rFonts w:ascii="Book Antiqua" w:hAnsi="Book Antiqua"/>
          </w:rPr>
          <w:t>”</w:t>
        </w:r>
        <w:r w:rsidRPr="00A11DDB">
          <w:rPr>
            <w:rFonts w:ascii="Book Antiqua" w:hAnsi="Book Antiqua"/>
          </w:rPr>
          <w:t xml:space="preserve"> His eyes bore into mine, a mixture of hatred and twisted respect. </w:t>
        </w:r>
        <w:r>
          <w:rPr>
            <w:rFonts w:ascii="Book Antiqua" w:hAnsi="Book Antiqua"/>
          </w:rPr>
          <w:t>“</w:t>
        </w:r>
        <w:r w:rsidRPr="00A11DDB">
          <w:rPr>
            <w:rFonts w:ascii="Book Antiqua" w:hAnsi="Book Antiqua"/>
          </w:rPr>
          <w:t>Now is time for my vengeance, but I also respect you as an enemy.”</w:t>
        </w:r>
      </w:ins>
    </w:p>
    <w:p w14:paraId="3C312D98" w14:textId="77777777" w:rsidR="006A7C0D" w:rsidRPr="00A11DDB" w:rsidRDefault="006A7C0D" w:rsidP="006D6183">
      <w:pPr>
        <w:pStyle w:val="NormalWeb"/>
        <w:spacing w:line="276" w:lineRule="auto"/>
        <w:ind w:firstLine="284"/>
        <w:rPr>
          <w:ins w:id="7942" w:author="Yashua Lebowitz" w:date="2024-09-28T20:19:00Z"/>
          <w:rFonts w:ascii="Book Antiqua" w:hAnsi="Book Antiqua"/>
        </w:rPr>
      </w:pPr>
      <w:ins w:id="7943" w:author="Yashua Lebowitz" w:date="2024-09-28T20:19:00Z">
        <w:r w:rsidRPr="00A11DDB">
          <w:rPr>
            <w:rFonts w:ascii="Book Antiqua" w:hAnsi="Book Antiqua"/>
          </w:rPr>
          <w:t>He pulled out a bottle of vodka and two shot glasses from his bag, roughly setting them on the table. He began pouring both of us a shot. He held his glass up high.</w:t>
        </w:r>
      </w:ins>
    </w:p>
    <w:p w14:paraId="45AEFFC1" w14:textId="77777777" w:rsidR="006A7C0D" w:rsidRPr="00A11DDB" w:rsidRDefault="006A7C0D" w:rsidP="006D6183">
      <w:pPr>
        <w:pStyle w:val="NormalWeb"/>
        <w:spacing w:line="276" w:lineRule="auto"/>
        <w:ind w:firstLine="284"/>
        <w:rPr>
          <w:ins w:id="7944" w:author="Yashua Lebowitz" w:date="2024-09-28T20:19:00Z"/>
          <w:rFonts w:ascii="Book Antiqua" w:hAnsi="Book Antiqua"/>
        </w:rPr>
      </w:pPr>
      <w:ins w:id="7945" w:author="Yashua Lebowitz" w:date="2024-09-28T20:19:00Z">
        <w:r w:rsidRPr="00A11DDB">
          <w:rPr>
            <w:rFonts w:ascii="Book Antiqua" w:hAnsi="Book Antiqua"/>
          </w:rPr>
          <w:t xml:space="preserve">I shrugged my shoulders. </w:t>
        </w:r>
        <w:r>
          <w:rPr>
            <w:rFonts w:ascii="Book Antiqua" w:hAnsi="Book Antiqua"/>
          </w:rPr>
          <w:t>“</w:t>
        </w:r>
        <w:r w:rsidRPr="00A11DDB">
          <w:rPr>
            <w:rFonts w:ascii="Book Antiqua" w:hAnsi="Book Antiqua"/>
          </w:rPr>
          <w:t>My hands are zip tied. How am I going to drink?</w:t>
        </w:r>
        <w:r>
          <w:rPr>
            <w:rFonts w:ascii="Book Antiqua" w:hAnsi="Book Antiqua"/>
          </w:rPr>
          <w:t>”</w:t>
        </w:r>
      </w:ins>
    </w:p>
    <w:p w14:paraId="6596594A" w14:textId="77777777" w:rsidR="006A7C0D" w:rsidRPr="00A11DDB" w:rsidRDefault="006A7C0D" w:rsidP="006D6183">
      <w:pPr>
        <w:pStyle w:val="NormalWeb"/>
        <w:spacing w:line="276" w:lineRule="auto"/>
        <w:ind w:firstLine="284"/>
        <w:rPr>
          <w:ins w:id="7946" w:author="Yashua Lebowitz" w:date="2024-09-28T20:19:00Z"/>
          <w:rFonts w:ascii="Book Antiqua" w:hAnsi="Book Antiqua"/>
        </w:rPr>
      </w:pPr>
      <w:ins w:id="7947" w:author="Yashua Lebowitz" w:date="2024-09-28T20:19:00Z">
        <w:r w:rsidRPr="00A11DDB">
          <w:rPr>
            <w:rFonts w:ascii="Book Antiqua" w:hAnsi="Book Antiqua"/>
          </w:rPr>
          <w:t>“Yes, of course.” Ivanov looked at one of the soldiers standing at attention closest to me. The soldier picked up the shot glass and brought it to my lips. The hard Russian vodka poured down my throat, burning in my stomach. I coughed.</w:t>
        </w:r>
      </w:ins>
    </w:p>
    <w:p w14:paraId="53EC6557" w14:textId="77777777" w:rsidR="006A7C0D" w:rsidRPr="00A11DDB" w:rsidRDefault="006A7C0D" w:rsidP="006D6183">
      <w:pPr>
        <w:pStyle w:val="NormalWeb"/>
        <w:spacing w:line="276" w:lineRule="auto"/>
        <w:ind w:firstLine="284"/>
        <w:rPr>
          <w:ins w:id="7948" w:author="Yashua Lebowitz" w:date="2024-09-28T20:19:00Z"/>
          <w:rFonts w:ascii="Book Antiqua" w:hAnsi="Book Antiqua"/>
        </w:rPr>
      </w:pPr>
      <w:ins w:id="7949" w:author="Yashua Lebowitz" w:date="2024-09-28T20:19:00Z">
        <w:r w:rsidRPr="00A11DDB">
          <w:rPr>
            <w:rFonts w:ascii="Book Antiqua" w:hAnsi="Book Antiqua"/>
          </w:rPr>
          <w:t>“That’s some good shit,” I said between coughs, hoping my kindness might delay the inevitable. The alcohol rushed to my head, making me dizzy. I hadn’t eaten since the invasion started. Hunger pangs suddenly crept in.</w:t>
        </w:r>
      </w:ins>
    </w:p>
    <w:p w14:paraId="2EF8A54E" w14:textId="77777777" w:rsidR="006A7C0D" w:rsidRPr="00A11DDB" w:rsidRDefault="006A7C0D" w:rsidP="006D6183">
      <w:pPr>
        <w:pStyle w:val="NormalWeb"/>
        <w:spacing w:line="276" w:lineRule="auto"/>
        <w:ind w:firstLine="284"/>
        <w:rPr>
          <w:ins w:id="7950" w:author="Yashua Lebowitz" w:date="2024-09-28T20:19:00Z"/>
          <w:rFonts w:ascii="Book Antiqua" w:hAnsi="Book Antiqua"/>
        </w:rPr>
      </w:pPr>
      <w:ins w:id="7951" w:author="Yashua Lebowitz" w:date="2024-09-28T20:19:00Z">
        <w:r w:rsidRPr="00A11DDB">
          <w:rPr>
            <w:rFonts w:ascii="Book Antiqua" w:hAnsi="Book Antiqua"/>
          </w:rPr>
          <w:t>Ivanov</w:t>
        </w:r>
        <w:r>
          <w:rPr>
            <w:rFonts w:ascii="Book Antiqua" w:hAnsi="Book Antiqua"/>
          </w:rPr>
          <w:t>’</w:t>
        </w:r>
        <w:r w:rsidRPr="00A11DDB">
          <w:rPr>
            <w:rFonts w:ascii="Book Antiqua" w:hAnsi="Book Antiqua"/>
          </w:rPr>
          <w:t xml:space="preserve">s smile widened as he downed his shot in one gulp. </w:t>
        </w:r>
        <w:r>
          <w:rPr>
            <w:rFonts w:ascii="Book Antiqua" w:hAnsi="Book Antiqua"/>
          </w:rPr>
          <w:t>“</w:t>
        </w:r>
        <w:r w:rsidRPr="00A11DDB">
          <w:rPr>
            <w:rFonts w:ascii="Book Antiqua" w:hAnsi="Book Antiqua"/>
          </w:rPr>
          <w:t xml:space="preserve">You see, </w:t>
        </w:r>
        <w:r>
          <w:rPr>
            <w:rFonts w:ascii="Book Antiqua" w:hAnsi="Book Antiqua"/>
          </w:rPr>
          <w:t>Joshua</w:t>
        </w:r>
        <w:r w:rsidRPr="00A11DDB">
          <w:rPr>
            <w:rFonts w:ascii="Book Antiqua" w:hAnsi="Book Antiqua"/>
          </w:rPr>
          <w:t xml:space="preserve">, </w:t>
        </w:r>
        <w:proofErr w:type="spellStart"/>
        <w:r w:rsidRPr="00A11DDB">
          <w:rPr>
            <w:rFonts w:ascii="Book Antiqua" w:hAnsi="Book Antiqua"/>
          </w:rPr>
          <w:t>ve</w:t>
        </w:r>
        <w:proofErr w:type="spellEnd"/>
        <w:r w:rsidRPr="00A11DDB">
          <w:rPr>
            <w:rFonts w:ascii="Book Antiqua" w:hAnsi="Book Antiqua"/>
          </w:rPr>
          <w:t xml:space="preserve"> are not so different, you and I. Both fighters, both survivors. But today, your survival ends. Tell me, how does it feel to know your end is near?</w:t>
        </w:r>
        <w:r>
          <w:rPr>
            <w:rFonts w:ascii="Book Antiqua" w:hAnsi="Book Antiqua"/>
          </w:rPr>
          <w:t>”</w:t>
        </w:r>
      </w:ins>
    </w:p>
    <w:p w14:paraId="13EA6DFE" w14:textId="5BA9DF01" w:rsidR="006A7C0D" w:rsidRPr="00A11DDB" w:rsidRDefault="006A7C0D" w:rsidP="006D6183">
      <w:pPr>
        <w:pStyle w:val="NormalWeb"/>
        <w:spacing w:line="276" w:lineRule="auto"/>
        <w:ind w:firstLine="284"/>
        <w:rPr>
          <w:ins w:id="7952" w:author="Yashua Lebowitz" w:date="2024-09-28T20:19:00Z"/>
          <w:rFonts w:ascii="Book Antiqua" w:hAnsi="Book Antiqua"/>
        </w:rPr>
      </w:pPr>
      <w:ins w:id="7953" w:author="Yashua Lebowitz" w:date="2024-09-28T20:19:00Z">
        <w:r w:rsidRPr="00A11DDB">
          <w:rPr>
            <w:rFonts w:ascii="Book Antiqua" w:hAnsi="Book Antiqua"/>
          </w:rPr>
          <w:t xml:space="preserve">I met his </w:t>
        </w:r>
      </w:ins>
      <w:r w:rsidR="00342D36" w:rsidRPr="00A11DDB">
        <w:rPr>
          <w:rFonts w:ascii="Book Antiqua" w:hAnsi="Book Antiqua"/>
        </w:rPr>
        <w:t>gaze;</w:t>
      </w:r>
      <w:ins w:id="7954" w:author="Yashua Lebowitz" w:date="2024-09-28T20:19:00Z">
        <w:r w:rsidRPr="00A11DDB">
          <w:rPr>
            <w:rFonts w:ascii="Book Antiqua" w:hAnsi="Book Antiqua"/>
          </w:rPr>
          <w:t xml:space="preserve"> </w:t>
        </w:r>
      </w:ins>
      <w:r w:rsidR="00342D36">
        <w:rPr>
          <w:rFonts w:ascii="Book Antiqua" w:hAnsi="Book Antiqua"/>
        </w:rPr>
        <w:t>I was not intimidated</w:t>
      </w:r>
      <w:ins w:id="7955" w:author="Yashua Lebowitz" w:date="2024-09-28T20:19:00Z">
        <w:r w:rsidRPr="00A11DDB">
          <w:rPr>
            <w:rFonts w:ascii="Book Antiqua" w:hAnsi="Book Antiqua"/>
          </w:rPr>
          <w:t xml:space="preserve">. </w:t>
        </w:r>
        <w:r>
          <w:rPr>
            <w:rFonts w:ascii="Book Antiqua" w:hAnsi="Book Antiqua"/>
          </w:rPr>
          <w:t>“</w:t>
        </w:r>
        <w:r w:rsidRPr="00A11DDB">
          <w:rPr>
            <w:rFonts w:ascii="Book Antiqua" w:hAnsi="Book Antiqua"/>
          </w:rPr>
          <w:t>You think you know me, Ivanov, but you have no idea what I've been through, what I</w:t>
        </w:r>
        <w:r>
          <w:rPr>
            <w:rFonts w:ascii="Book Antiqua" w:hAnsi="Book Antiqua"/>
          </w:rPr>
          <w:t>’</w:t>
        </w:r>
        <w:r w:rsidRPr="00A11DDB">
          <w:rPr>
            <w:rFonts w:ascii="Book Antiqua" w:hAnsi="Book Antiqua"/>
          </w:rPr>
          <w:t>ve sacrificed. Today is not my end. God is with me</w:t>
        </w:r>
        <w:r>
          <w:rPr>
            <w:rFonts w:ascii="Book Antiqua" w:hAnsi="Book Antiqua"/>
          </w:rPr>
          <w:t>. H</w:t>
        </w:r>
        <w:r w:rsidRPr="00A11DDB">
          <w:rPr>
            <w:rFonts w:ascii="Book Antiqua" w:hAnsi="Book Antiqua"/>
          </w:rPr>
          <w:t>e will deliver me.</w:t>
        </w:r>
        <w:r>
          <w:rPr>
            <w:rFonts w:ascii="Book Antiqua" w:hAnsi="Book Antiqua"/>
          </w:rPr>
          <w:t>”</w:t>
        </w:r>
      </w:ins>
    </w:p>
    <w:p w14:paraId="238A55C8" w14:textId="77777777" w:rsidR="006A7C0D" w:rsidRPr="00A11DDB" w:rsidRDefault="006A7C0D" w:rsidP="006D6183">
      <w:pPr>
        <w:pStyle w:val="NormalWeb"/>
        <w:spacing w:line="276" w:lineRule="auto"/>
        <w:ind w:firstLine="284"/>
        <w:rPr>
          <w:ins w:id="7956" w:author="Yashua Lebowitz" w:date="2024-09-28T20:19:00Z"/>
          <w:rFonts w:ascii="Book Antiqua" w:hAnsi="Book Antiqua"/>
        </w:rPr>
      </w:pPr>
      <w:ins w:id="7957" w:author="Yashua Lebowitz" w:date="2024-09-28T20:19:00Z">
        <w:r w:rsidRPr="00A11DDB">
          <w:rPr>
            <w:rFonts w:ascii="Book Antiqua" w:hAnsi="Book Antiqua"/>
          </w:rPr>
          <w:t xml:space="preserve">He leaned back, studying me with curiosity and disdain. </w:t>
        </w:r>
        <w:r>
          <w:rPr>
            <w:rFonts w:ascii="Book Antiqua" w:hAnsi="Book Antiqua"/>
          </w:rPr>
          <w:t>“</w:t>
        </w:r>
        <w:r w:rsidRPr="00A11DDB">
          <w:rPr>
            <w:rFonts w:ascii="Book Antiqua" w:hAnsi="Book Antiqua"/>
          </w:rPr>
          <w:t xml:space="preserve">Maybe. Maybe God has sent me here as an agent of </w:t>
        </w:r>
        <w:r>
          <w:rPr>
            <w:rFonts w:ascii="Book Antiqua" w:hAnsi="Book Antiqua"/>
          </w:rPr>
          <w:t>H</w:t>
        </w:r>
        <w:r w:rsidRPr="00A11DDB">
          <w:rPr>
            <w:rFonts w:ascii="Book Antiqua" w:hAnsi="Book Antiqua"/>
          </w:rPr>
          <w:t>is wrath to punish you. How do you know God is for you</w:t>
        </w:r>
        <w:r>
          <w:rPr>
            <w:rFonts w:ascii="Book Antiqua" w:hAnsi="Book Antiqua"/>
          </w:rPr>
          <w:t>;</w:t>
        </w:r>
        <w:r w:rsidRPr="00A11DDB">
          <w:rPr>
            <w:rFonts w:ascii="Book Antiqua" w:hAnsi="Book Antiqua"/>
          </w:rPr>
          <w:t xml:space="preserve"> maybe </w:t>
        </w:r>
        <w:r>
          <w:rPr>
            <w:rFonts w:ascii="Book Antiqua" w:hAnsi="Book Antiqua"/>
          </w:rPr>
          <w:t>H</w:t>
        </w:r>
        <w:r w:rsidRPr="00A11DDB">
          <w:rPr>
            <w:rFonts w:ascii="Book Antiqua" w:hAnsi="Book Antiqua"/>
          </w:rPr>
          <w:t>e is for me. I follow the teachings of the Orthodox Church. You Jews do not know Jesus. You are heretics. You have killed many good Orthodox Christians. How can you say God is with you</w:t>
        </w:r>
        <w:r>
          <w:rPr>
            <w:rFonts w:ascii="Book Antiqua" w:hAnsi="Book Antiqua"/>
          </w:rPr>
          <w:t>?</w:t>
        </w:r>
        <w:r w:rsidRPr="00A11DDB">
          <w:rPr>
            <w:rFonts w:ascii="Book Antiqua" w:hAnsi="Book Antiqua"/>
          </w:rPr>
          <w:t xml:space="preserve"> Does God kill Orthodox Christians? I do not know everything about matters of religion or </w:t>
        </w:r>
        <w:proofErr w:type="spellStart"/>
        <w:r>
          <w:rPr>
            <w:rFonts w:ascii="Book Antiqua" w:hAnsi="Book Antiqua"/>
          </w:rPr>
          <w:t>v</w:t>
        </w:r>
        <w:r w:rsidRPr="00A11DDB">
          <w:rPr>
            <w:rFonts w:ascii="Book Antiqua" w:hAnsi="Book Antiqua"/>
          </w:rPr>
          <w:t>hy</w:t>
        </w:r>
        <w:proofErr w:type="spellEnd"/>
        <w:r w:rsidRPr="00A11DDB">
          <w:rPr>
            <w:rFonts w:ascii="Book Antiqua" w:hAnsi="Book Antiqua"/>
          </w:rPr>
          <w:t xml:space="preserve"> God allows this man to live or that one to die. But I know this: you are a dead man walking. And I </w:t>
        </w:r>
        <w:proofErr w:type="spellStart"/>
        <w:r w:rsidRPr="00A11DDB">
          <w:rPr>
            <w:rFonts w:ascii="Book Antiqua" w:hAnsi="Book Antiqua"/>
          </w:rPr>
          <w:t>vill</w:t>
        </w:r>
        <w:proofErr w:type="spellEnd"/>
        <w:r w:rsidRPr="00A11DDB">
          <w:rPr>
            <w:rFonts w:ascii="Book Antiqua" w:hAnsi="Book Antiqua"/>
          </w:rPr>
          <w:t xml:space="preserve"> enjoy every moment of your suffering.</w:t>
        </w:r>
        <w:r>
          <w:rPr>
            <w:rFonts w:ascii="Book Antiqua" w:hAnsi="Book Antiqua"/>
          </w:rPr>
          <w:t>”</w:t>
        </w:r>
      </w:ins>
    </w:p>
    <w:p w14:paraId="0D09AF74" w14:textId="77777777" w:rsidR="006A7C0D" w:rsidRPr="00A11DDB" w:rsidRDefault="006A7C0D" w:rsidP="006D6183">
      <w:pPr>
        <w:pStyle w:val="NormalWeb"/>
        <w:spacing w:line="276" w:lineRule="auto"/>
        <w:ind w:firstLine="284"/>
        <w:rPr>
          <w:ins w:id="7958" w:author="Yashua Lebowitz" w:date="2024-09-28T20:19:00Z"/>
          <w:rFonts w:ascii="Book Antiqua" w:hAnsi="Book Antiqua"/>
        </w:rPr>
      </w:pPr>
      <w:ins w:id="7959" w:author="Yashua Lebowitz" w:date="2024-09-28T20:19:00Z">
        <w:r w:rsidRPr="00A11DDB">
          <w:rPr>
            <w:rFonts w:ascii="Book Antiqua" w:hAnsi="Book Antiqua"/>
          </w:rPr>
          <w:t xml:space="preserve">The room seemed to close in around me.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w:t>
        </w:r>
        <w:r w:rsidRPr="00A11DDB">
          <w:rPr>
            <w:rFonts w:ascii="Book Antiqua" w:hAnsi="Book Antiqua"/>
          </w:rPr>
          <w:lastRenderedPageBreak/>
          <w:t>out how they avoided detection by our drones, night vision, and thermal equipment. Our robots would track them endlessly, only to end up with nothing.</w:t>
        </w:r>
      </w:ins>
    </w:p>
    <w:p w14:paraId="479CA7CB" w14:textId="77777777" w:rsidR="006A7C0D" w:rsidRPr="00A11DDB" w:rsidRDefault="006A7C0D" w:rsidP="006D6183">
      <w:pPr>
        <w:pStyle w:val="NormalWeb"/>
        <w:spacing w:line="276" w:lineRule="auto"/>
        <w:ind w:firstLine="284"/>
        <w:rPr>
          <w:ins w:id="7960" w:author="Yashua Lebowitz" w:date="2024-09-28T20:19:00Z"/>
          <w:rFonts w:ascii="Book Antiqua" w:hAnsi="Book Antiqua"/>
        </w:rPr>
      </w:pPr>
      <w:ins w:id="7961" w:author="Yashua Lebowitz" w:date="2024-09-28T20:19:00Z">
        <w:r w:rsidRPr="00A11DDB">
          <w:rPr>
            <w:rFonts w:ascii="Book Antiqua" w:hAnsi="Book Antiqua"/>
          </w:rPr>
          <w:t>One day, one of their soldiers used a mobile phone</w:t>
        </w:r>
        <w:r>
          <w:rPr>
            <w:rFonts w:ascii="Book Antiqua" w:hAnsi="Book Antiqua"/>
          </w:rPr>
          <w:t xml:space="preserve"> by mistake. We </w:t>
        </w:r>
        <w:r w:rsidRPr="00A11DDB">
          <w:rPr>
            <w:rFonts w:ascii="Book Antiqua" w:hAnsi="Book Antiqua"/>
          </w:rPr>
          <w:t>track</w:t>
        </w:r>
        <w:r>
          <w:rPr>
            <w:rFonts w:ascii="Book Antiqua" w:hAnsi="Book Antiqua"/>
          </w:rPr>
          <w:t>ed</w:t>
        </w:r>
        <w:r w:rsidRPr="00A11DDB">
          <w:rPr>
            <w:rFonts w:ascii="Book Antiqua" w:hAnsi="Book Antiqua"/>
          </w:rPr>
          <w:t xml:space="preserve"> their location</w:t>
        </w:r>
        <w:r>
          <w:rPr>
            <w:rFonts w:ascii="Book Antiqua" w:hAnsi="Book Antiqua"/>
          </w:rPr>
          <w:t>,</w:t>
        </w:r>
        <w:r w:rsidRPr="00A11DDB">
          <w:rPr>
            <w:rFonts w:ascii="Book Antiqua" w:hAnsi="Book Antiqua"/>
          </w:rPr>
          <w:t xml:space="preserve"> </w:t>
        </w:r>
        <w:r w:rsidRPr="00634623">
          <w:rPr>
            <w:rFonts w:ascii="Book Antiqua" w:hAnsi="Book Antiqua"/>
          </w:rPr>
          <w:t>Ridge 104</w:t>
        </w:r>
        <w:r>
          <w:rPr>
            <w:rFonts w:ascii="Book Antiqua" w:hAnsi="Book Antiqua"/>
          </w:rPr>
          <w:t>. A</w:t>
        </w:r>
        <w:r w:rsidRPr="00A11DDB">
          <w:rPr>
            <w:rFonts w:ascii="Book Antiqua" w:hAnsi="Book Antiqua"/>
          </w:rPr>
          <w:t xml:space="preserve"> large contingent</w:t>
        </w:r>
        <w:r>
          <w:rPr>
            <w:rFonts w:ascii="Book Antiqua" w:hAnsi="Book Antiqua"/>
          </w:rPr>
          <w:t>.</w:t>
        </w:r>
        <w:r w:rsidRPr="00A11DDB">
          <w:rPr>
            <w:rFonts w:ascii="Book Antiqua" w:hAnsi="Book Antiqua"/>
          </w:rPr>
          <w:t xml:space="preserve"> A brazen captain, acting against my orders to capture and extract information, slaughtered them like pigs. We thought Ivanov was with that contingent.</w:t>
        </w:r>
      </w:ins>
    </w:p>
    <w:p w14:paraId="5FDDE87E" w14:textId="77777777" w:rsidR="006A7C0D" w:rsidRPr="00A11DDB" w:rsidRDefault="006A7C0D" w:rsidP="006D6183">
      <w:pPr>
        <w:pStyle w:val="NormalWeb"/>
        <w:spacing w:line="276" w:lineRule="auto"/>
        <w:ind w:firstLine="284"/>
        <w:rPr>
          <w:ins w:id="7962" w:author="Yashua Lebowitz" w:date="2024-09-28T20:19:00Z"/>
          <w:rFonts w:ascii="Book Antiqua" w:hAnsi="Book Antiqua"/>
        </w:rPr>
      </w:pPr>
      <w:ins w:id="7963" w:author="Yashua Lebowitz" w:date="2024-09-28T20:19:00Z">
        <w:r w:rsidRPr="00A11DDB">
          <w:rPr>
            <w:rFonts w:ascii="Book Antiqua" w:hAnsi="Book Antiqua"/>
          </w:rPr>
          <w:t xml:space="preserve">But here he was, a ghost </w:t>
        </w:r>
        <w:r w:rsidRPr="007E15E7">
          <w:rPr>
            <w:rFonts w:ascii="Book Antiqua" w:hAnsi="Book Antiqua"/>
          </w:rPr>
          <w:t>of a</w:t>
        </w:r>
        <w:r w:rsidRPr="00A11DDB">
          <w:rPr>
            <w:rFonts w:ascii="Book Antiqua" w:hAnsi="Book Antiqua"/>
          </w:rPr>
          <w:t xml:space="preserve"> past never truly buried. He was here for revenge</w:t>
        </w:r>
        <w:r>
          <w:rPr>
            <w:rFonts w:ascii="Book Antiqua" w:hAnsi="Book Antiqua"/>
          </w:rPr>
          <w:t>. B</w:t>
        </w:r>
        <w:r w:rsidRPr="00A11DDB">
          <w:rPr>
            <w:rFonts w:ascii="Book Antiqua" w:hAnsi="Book Antiqua"/>
          </w:rPr>
          <w:t>ut there was a grudging respect in his eyes.</w:t>
        </w:r>
      </w:ins>
    </w:p>
    <w:p w14:paraId="5F2D0A21" w14:textId="5249B880" w:rsidR="006A7C0D" w:rsidRPr="00A11DDB" w:rsidRDefault="006A7C0D" w:rsidP="006D6183">
      <w:pPr>
        <w:pStyle w:val="NormalWeb"/>
        <w:spacing w:line="276" w:lineRule="auto"/>
        <w:ind w:firstLine="284"/>
        <w:rPr>
          <w:ins w:id="7964" w:author="Yashua Lebowitz" w:date="2024-09-28T20:19:00Z"/>
          <w:rFonts w:ascii="Book Antiqua" w:hAnsi="Book Antiqua"/>
        </w:rPr>
      </w:pPr>
      <w:ins w:id="7965" w:author="Yashua Lebowitz" w:date="2024-09-28T20:19:00Z">
        <w:r w:rsidRPr="00A11DDB">
          <w:rPr>
            <w:rFonts w:ascii="Book Antiqua" w:hAnsi="Book Antiqua"/>
          </w:rPr>
          <w:t xml:space="preserve"> </w:t>
        </w:r>
        <w:r>
          <w:rPr>
            <w:rFonts w:ascii="Book Antiqua" w:hAnsi="Book Antiqua"/>
          </w:rPr>
          <w:t>“</w:t>
        </w:r>
        <w:r w:rsidRPr="00A11DDB">
          <w:rPr>
            <w:rFonts w:ascii="Book Antiqua" w:hAnsi="Book Antiqua"/>
          </w:rPr>
          <w:t>I thought you died at Ridge 104</w:t>
        </w:r>
      </w:ins>
      <w:r w:rsidR="00342D36">
        <w:rPr>
          <w:rFonts w:ascii="Book Antiqua" w:hAnsi="Book Antiqua"/>
        </w:rPr>
        <w:t>.</w:t>
      </w:r>
      <w:ins w:id="7966" w:author="Yashua Lebowitz" w:date="2024-09-28T20:19:00Z">
        <w:r>
          <w:rPr>
            <w:rFonts w:ascii="Book Antiqua" w:hAnsi="Book Antiqua"/>
          </w:rPr>
          <w:t>”</w:t>
        </w:r>
      </w:ins>
      <w:r w:rsidR="00342D36">
        <w:rPr>
          <w:rFonts w:ascii="Book Antiqua" w:hAnsi="Book Antiqua"/>
        </w:rPr>
        <w:t xml:space="preserve"> I was indifferent. </w:t>
      </w:r>
    </w:p>
    <w:p w14:paraId="5DEA8474" w14:textId="77777777" w:rsidR="006A7C0D" w:rsidRPr="00A11DDB" w:rsidRDefault="006A7C0D" w:rsidP="006D6183">
      <w:pPr>
        <w:pStyle w:val="NormalWeb"/>
        <w:spacing w:line="276" w:lineRule="auto"/>
        <w:ind w:firstLine="284"/>
        <w:rPr>
          <w:ins w:id="7967" w:author="Yashua Lebowitz" w:date="2024-09-28T20:19:00Z"/>
          <w:rFonts w:ascii="Book Antiqua" w:hAnsi="Book Antiqua"/>
        </w:rPr>
      </w:pPr>
      <w:ins w:id="7968" w:author="Yashua Lebowitz" w:date="2024-09-28T20:19:00Z">
        <w:r w:rsidRPr="00A11DDB">
          <w:rPr>
            <w:rFonts w:ascii="Book Antiqua" w:hAnsi="Book Antiqua"/>
          </w:rPr>
          <w:t>He smiled, a cold, calculating smile that didn</w:t>
        </w:r>
        <w:r>
          <w:rPr>
            <w:rFonts w:ascii="Book Antiqua" w:hAnsi="Book Antiqua"/>
          </w:rPr>
          <w:t>’</w:t>
        </w:r>
        <w:r w:rsidRPr="00A11DDB">
          <w:rPr>
            <w:rFonts w:ascii="Book Antiqua" w:hAnsi="Book Antiqua"/>
          </w:rPr>
          <w:t xml:space="preserve">t reach his eyes. </w:t>
        </w:r>
        <w:r>
          <w:rPr>
            <w:rFonts w:ascii="Book Antiqua" w:hAnsi="Book Antiqua"/>
          </w:rPr>
          <w:t>“</w:t>
        </w:r>
        <w:r w:rsidRPr="00A11DDB">
          <w:rPr>
            <w:rFonts w:ascii="Book Antiqua" w:hAnsi="Book Antiqua"/>
          </w:rPr>
          <w:t xml:space="preserve">You thought wrong, </w:t>
        </w:r>
        <w:r>
          <w:rPr>
            <w:rFonts w:ascii="Book Antiqua" w:hAnsi="Book Antiqua"/>
          </w:rPr>
          <w:t>Joshua</w:t>
        </w:r>
        <w:r w:rsidRPr="00A11DDB">
          <w:rPr>
            <w:rFonts w:ascii="Book Antiqua" w:hAnsi="Book Antiqua"/>
          </w:rPr>
          <w:t>. I survived, and I've been waiting for this moment ever since.</w:t>
        </w:r>
        <w:r>
          <w:rPr>
            <w:rFonts w:ascii="Book Antiqua" w:hAnsi="Book Antiqua"/>
          </w:rPr>
          <w:t>”</w:t>
        </w:r>
      </w:ins>
    </w:p>
    <w:p w14:paraId="08E848A2" w14:textId="77777777" w:rsidR="006A7C0D" w:rsidRPr="00A11DDB" w:rsidRDefault="006A7C0D" w:rsidP="006D6183">
      <w:pPr>
        <w:pStyle w:val="NormalWeb"/>
        <w:spacing w:line="276" w:lineRule="auto"/>
        <w:ind w:firstLine="284"/>
        <w:rPr>
          <w:ins w:id="7969" w:author="Yashua Lebowitz" w:date="2024-09-28T20:19:00Z"/>
          <w:rFonts w:ascii="Book Antiqua" w:hAnsi="Book Antiqua"/>
        </w:rPr>
      </w:pPr>
      <w:ins w:id="7970" w:author="Yashua Lebowitz" w:date="2024-09-28T20:19:00Z">
        <w:r w:rsidRPr="00A11DDB">
          <w:rPr>
            <w:rFonts w:ascii="Book Antiqua" w:hAnsi="Book Antiqua"/>
          </w:rPr>
          <w:t xml:space="preserve">The air in the room grew thicker. Ivanov stepped closer, his eyes never leaving mine. </w:t>
        </w:r>
        <w:r>
          <w:rPr>
            <w:rFonts w:ascii="Book Antiqua" w:hAnsi="Book Antiqua"/>
          </w:rPr>
          <w:t>“</w:t>
        </w:r>
        <w:r w:rsidRPr="00A11DDB">
          <w:rPr>
            <w:rFonts w:ascii="Book Antiqua" w:hAnsi="Book Antiqua"/>
          </w:rPr>
          <w:t xml:space="preserve">Do you know what it's like to lose everything, </w:t>
        </w:r>
        <w:r>
          <w:rPr>
            <w:rFonts w:ascii="Book Antiqua" w:hAnsi="Book Antiqua"/>
          </w:rPr>
          <w:t>Joshua</w:t>
        </w:r>
        <w:r w:rsidRPr="00A11DDB">
          <w:rPr>
            <w:rFonts w:ascii="Book Antiqua" w:hAnsi="Book Antiqua"/>
          </w:rPr>
          <w:t>? To see your comrades fall</w:t>
        </w:r>
        <w:r>
          <w:rPr>
            <w:rFonts w:ascii="Book Antiqua" w:hAnsi="Book Antiqua"/>
          </w:rPr>
          <w:t>? T</w:t>
        </w:r>
        <w:r w:rsidRPr="00A11DDB">
          <w:rPr>
            <w:rFonts w:ascii="Book Antiqua" w:hAnsi="Book Antiqua"/>
          </w:rPr>
          <w:t>o be hunted like an animal? You made a mistake at Ridge 104, and now you</w:t>
        </w:r>
        <w:r>
          <w:rPr>
            <w:rFonts w:ascii="Book Antiqua" w:hAnsi="Book Antiqua"/>
          </w:rPr>
          <w:t>’</w:t>
        </w:r>
        <w:r w:rsidRPr="00A11DDB">
          <w:rPr>
            <w:rFonts w:ascii="Book Antiqua" w:hAnsi="Book Antiqua"/>
          </w:rPr>
          <w:t>re going to pay for it.</w:t>
        </w:r>
        <w:r>
          <w:rPr>
            <w:rFonts w:ascii="Book Antiqua" w:hAnsi="Book Antiqua"/>
          </w:rPr>
          <w:t>”</w:t>
        </w:r>
      </w:ins>
    </w:p>
    <w:p w14:paraId="5237374E" w14:textId="77777777" w:rsidR="006A7C0D" w:rsidRPr="00A11DDB" w:rsidRDefault="006A7C0D" w:rsidP="006D6183">
      <w:pPr>
        <w:pStyle w:val="NormalWeb"/>
        <w:spacing w:line="276" w:lineRule="auto"/>
        <w:ind w:firstLine="284"/>
        <w:rPr>
          <w:ins w:id="7971" w:author="Yashua Lebowitz" w:date="2024-09-28T20:19:00Z"/>
          <w:rFonts w:ascii="Book Antiqua" w:hAnsi="Book Antiqua"/>
        </w:rPr>
      </w:pPr>
      <w:ins w:id="7972" w:author="Yashua Lebowitz" w:date="2024-09-28T20:19:00Z">
        <w:r w:rsidRPr="00A11DDB">
          <w:rPr>
            <w:rFonts w:ascii="Book Antiqua" w:hAnsi="Book Antiqua"/>
          </w:rPr>
          <w:t>I swallowed hard, my mind racing. There had to be a way out of this, some way to turn the tables. But for now, I was at Ivanov</w:t>
        </w:r>
        <w:r>
          <w:rPr>
            <w:rFonts w:ascii="Book Antiqua" w:hAnsi="Book Antiqua"/>
          </w:rPr>
          <w:t>’</w:t>
        </w:r>
        <w:r w:rsidRPr="00A11DDB">
          <w:rPr>
            <w:rFonts w:ascii="Book Antiqua" w:hAnsi="Book Antiqua"/>
          </w:rPr>
          <w:t>s mercy, and I knew he wouldn</w:t>
        </w:r>
        <w:r>
          <w:rPr>
            <w:rFonts w:ascii="Book Antiqua" w:hAnsi="Book Antiqua"/>
          </w:rPr>
          <w:t>’</w:t>
        </w:r>
        <w:r w:rsidRPr="00A11DDB">
          <w:rPr>
            <w:rFonts w:ascii="Book Antiqua" w:hAnsi="Book Antiqua"/>
          </w:rPr>
          <w:t>t show any.</w:t>
        </w:r>
      </w:ins>
    </w:p>
    <w:p w14:paraId="2B519DFA" w14:textId="77777777" w:rsidR="006A7C0D" w:rsidRPr="00A11DDB" w:rsidRDefault="006A7C0D" w:rsidP="006D6183">
      <w:pPr>
        <w:pStyle w:val="NormalWeb"/>
        <w:spacing w:line="276" w:lineRule="auto"/>
        <w:ind w:firstLine="284"/>
        <w:rPr>
          <w:ins w:id="7973" w:author="Yashua Lebowitz" w:date="2024-09-28T20:19:00Z"/>
          <w:rFonts w:ascii="Book Antiqua" w:hAnsi="Book Antiqua"/>
        </w:rPr>
      </w:pPr>
      <w:ins w:id="7974" w:author="Yashua Lebowitz" w:date="2024-09-28T20:19:00Z">
        <w:r>
          <w:rPr>
            <w:rFonts w:ascii="Book Antiqua" w:hAnsi="Book Antiqua"/>
          </w:rPr>
          <w:t>“</w:t>
        </w:r>
        <w:r w:rsidRPr="00A11DDB">
          <w:rPr>
            <w:rFonts w:ascii="Book Antiqua" w:hAnsi="Book Antiqua"/>
          </w:rPr>
          <w:t>Ivanov,</w:t>
        </w:r>
        <w:r>
          <w:rPr>
            <w:rFonts w:ascii="Book Antiqua" w:hAnsi="Book Antiqua"/>
          </w:rPr>
          <w:t>”</w:t>
        </w:r>
        <w:r w:rsidRPr="00A11DDB">
          <w:rPr>
            <w:rFonts w:ascii="Book Antiqua" w:hAnsi="Book Antiqua"/>
          </w:rPr>
          <w:t xml:space="preserve"> I said again, trying to buy time, </w:t>
        </w:r>
        <w:r>
          <w:rPr>
            <w:rFonts w:ascii="Book Antiqua" w:hAnsi="Book Antiqua"/>
          </w:rPr>
          <w:t>“</w:t>
        </w:r>
        <w:r w:rsidRPr="00A11DDB">
          <w:rPr>
            <w:rFonts w:ascii="Book Antiqua" w:hAnsi="Book Antiqua"/>
          </w:rPr>
          <w:t>we both know what war does to people. It makes monsters of us all. But this</w:t>
        </w:r>
        <w:r>
          <w:rPr>
            <w:rFonts w:ascii="Book Antiqua" w:hAnsi="Book Antiqua"/>
          </w:rPr>
          <w:t xml:space="preserve"> </w:t>
        </w:r>
        <w:r w:rsidRPr="00A11DDB">
          <w:rPr>
            <w:rFonts w:ascii="Book Antiqua" w:hAnsi="Book Antiqua"/>
          </w:rPr>
          <w:t>... this doesn</w:t>
        </w:r>
        <w:r>
          <w:rPr>
            <w:rFonts w:ascii="Book Antiqua" w:hAnsi="Book Antiqua"/>
          </w:rPr>
          <w:t>’</w:t>
        </w:r>
        <w:r w:rsidRPr="00A11DDB">
          <w:rPr>
            <w:rFonts w:ascii="Book Antiqua" w:hAnsi="Book Antiqua"/>
          </w:rPr>
          <w:t>t have to end in more bloodshed.</w:t>
        </w:r>
        <w:r>
          <w:rPr>
            <w:rFonts w:ascii="Book Antiqua" w:hAnsi="Book Antiqua"/>
          </w:rPr>
          <w:t>”</w:t>
        </w:r>
      </w:ins>
    </w:p>
    <w:p w14:paraId="75265636" w14:textId="77777777" w:rsidR="006A7C0D" w:rsidRPr="00A11DDB" w:rsidRDefault="006A7C0D" w:rsidP="006D6183">
      <w:pPr>
        <w:pStyle w:val="NormalWeb"/>
        <w:spacing w:line="276" w:lineRule="auto"/>
        <w:ind w:firstLine="284"/>
        <w:rPr>
          <w:ins w:id="7975" w:author="Yashua Lebowitz" w:date="2024-09-28T20:19:00Z"/>
          <w:rFonts w:ascii="Book Antiqua" w:hAnsi="Book Antiqua"/>
        </w:rPr>
      </w:pPr>
      <w:ins w:id="7976" w:author="Yashua Lebowitz" w:date="2024-09-28T20:19:00Z">
        <w:r w:rsidRPr="00A11DDB">
          <w:rPr>
            <w:rFonts w:ascii="Book Antiqua" w:hAnsi="Book Antiqua"/>
          </w:rPr>
          <w:t xml:space="preserve">His smile widened, and he shook his head. </w:t>
        </w:r>
        <w:r>
          <w:rPr>
            <w:rFonts w:ascii="Book Antiqua" w:hAnsi="Book Antiqua"/>
          </w:rPr>
          <w:t>“</w:t>
        </w:r>
        <w:r w:rsidRPr="00A11DDB">
          <w:rPr>
            <w:rFonts w:ascii="Book Antiqua" w:hAnsi="Book Antiqua"/>
          </w:rPr>
          <w:t xml:space="preserve">Oh, but it does, </w:t>
        </w:r>
        <w:r>
          <w:rPr>
            <w:rFonts w:ascii="Book Antiqua" w:hAnsi="Book Antiqua"/>
          </w:rPr>
          <w:t>Joshua</w:t>
        </w:r>
        <w:r w:rsidRPr="00A11DDB">
          <w:rPr>
            <w:rFonts w:ascii="Book Antiqua" w:hAnsi="Book Antiqua"/>
          </w:rPr>
          <w:t>. It does. Because this isn</w:t>
        </w:r>
        <w:r>
          <w:rPr>
            <w:rFonts w:ascii="Book Antiqua" w:hAnsi="Book Antiqua"/>
          </w:rPr>
          <w:t>’</w:t>
        </w:r>
        <w:r w:rsidRPr="00A11DDB">
          <w:rPr>
            <w:rFonts w:ascii="Book Antiqua" w:hAnsi="Book Antiqua"/>
          </w:rPr>
          <w:t>t just about revenge. This is about justice. For my men, for all the lives you</w:t>
        </w:r>
        <w:r>
          <w:rPr>
            <w:rFonts w:ascii="Book Antiqua" w:hAnsi="Book Antiqua"/>
          </w:rPr>
          <w:t>’</w:t>
        </w:r>
        <w:r w:rsidRPr="00A11DDB">
          <w:rPr>
            <w:rFonts w:ascii="Book Antiqua" w:hAnsi="Book Antiqua"/>
          </w:rPr>
          <w:t>ve taken. And I will see it done.</w:t>
        </w:r>
        <w:r>
          <w:rPr>
            <w:rFonts w:ascii="Book Antiqua" w:hAnsi="Book Antiqua"/>
          </w:rPr>
          <w:t>”</w:t>
        </w:r>
      </w:ins>
    </w:p>
    <w:p w14:paraId="5AC64004" w14:textId="725A190C" w:rsidR="006A7C0D" w:rsidRPr="00A11DDB" w:rsidRDefault="006A7C0D" w:rsidP="006D6183">
      <w:pPr>
        <w:pStyle w:val="NormalWeb"/>
        <w:spacing w:line="276" w:lineRule="auto"/>
        <w:ind w:firstLine="284"/>
        <w:rPr>
          <w:ins w:id="7977" w:author="Yashua Lebowitz" w:date="2024-09-28T20:19:00Z"/>
          <w:rFonts w:ascii="Book Antiqua" w:hAnsi="Book Antiqua"/>
        </w:rPr>
      </w:pPr>
      <w:ins w:id="7978" w:author="Yashua Lebowitz" w:date="2024-09-28T20:19:00Z">
        <w:r w:rsidRPr="00A11DDB">
          <w:rPr>
            <w:rFonts w:ascii="Book Antiqua" w:hAnsi="Book Antiqua"/>
          </w:rPr>
          <w:t>I should have never let that captain take charge of that mission.</w:t>
        </w:r>
      </w:ins>
      <w:r w:rsidR="00342D36">
        <w:rPr>
          <w:rFonts w:ascii="Book Antiqua" w:hAnsi="Book Antiqua"/>
        </w:rPr>
        <w:t xml:space="preserve"> </w:t>
      </w:r>
      <w:r w:rsidR="00691745">
        <w:rPr>
          <w:rFonts w:ascii="Book Antiqua" w:hAnsi="Book Antiqua"/>
        </w:rPr>
        <w:t>He was supposed to have killed ever single Russian, but he ineptitude let some escape.</w:t>
      </w:r>
      <w:ins w:id="7979" w:author="Yashua Lebowitz" w:date="2024-09-28T20:19:00Z">
        <w:r w:rsidRPr="00A11DDB">
          <w:rPr>
            <w:rFonts w:ascii="Book Antiqua" w:hAnsi="Book Antiqua"/>
          </w:rPr>
          <w:t xml:space="preserve"> Ivanov was right about one thing: there was no escaping the consequences of my actions. But</w:t>
        </w:r>
        <w:r>
          <w:rPr>
            <w:rFonts w:ascii="Book Antiqua" w:hAnsi="Book Antiqua"/>
          </w:rPr>
          <w:t>,</w:t>
        </w:r>
        <w:r w:rsidRPr="00A11DDB">
          <w:rPr>
            <w:rFonts w:ascii="Book Antiqua" w:hAnsi="Book Antiqua"/>
          </w:rPr>
          <w:t xml:space="preserve"> as long as I was still breathing, there was a chance, however slim, to make things right.</w:t>
        </w:r>
      </w:ins>
    </w:p>
    <w:p w14:paraId="0292B099" w14:textId="77777777" w:rsidR="006A7C0D" w:rsidRPr="00A11DDB" w:rsidRDefault="006A7C0D" w:rsidP="006D6183">
      <w:pPr>
        <w:pStyle w:val="NormalWeb"/>
        <w:spacing w:line="276" w:lineRule="auto"/>
        <w:ind w:firstLine="284"/>
        <w:rPr>
          <w:ins w:id="7980" w:author="Yashua Lebowitz" w:date="2024-09-28T20:19:00Z"/>
          <w:rFonts w:ascii="Book Antiqua" w:hAnsi="Book Antiqua"/>
        </w:rPr>
      </w:pPr>
      <w:ins w:id="7981" w:author="Yashua Lebowitz" w:date="2024-09-28T20:19:00Z">
        <w:r>
          <w:rPr>
            <w:rFonts w:ascii="Book Antiqua" w:hAnsi="Book Antiqua"/>
          </w:rPr>
          <w:t>“</w:t>
        </w:r>
        <w:r w:rsidRPr="00A11DDB">
          <w:rPr>
            <w:rFonts w:ascii="Book Antiqua" w:hAnsi="Book Antiqua"/>
          </w:rPr>
          <w:t>Let</w:t>
        </w:r>
        <w:r>
          <w:rPr>
            <w:rFonts w:ascii="Book Antiqua" w:hAnsi="Book Antiqua"/>
          </w:rPr>
          <w:t>’</w:t>
        </w:r>
        <w:r w:rsidRPr="00A11DDB">
          <w:rPr>
            <w:rFonts w:ascii="Book Antiqua" w:hAnsi="Book Antiqua"/>
          </w:rPr>
          <w:t>s get this over with, then,</w:t>
        </w:r>
        <w:r>
          <w:rPr>
            <w:rFonts w:ascii="Book Antiqua" w:hAnsi="Book Antiqua"/>
          </w:rPr>
          <w:t>”</w:t>
        </w:r>
        <w:r w:rsidRPr="00A11DDB">
          <w:rPr>
            <w:rFonts w:ascii="Book Antiqua" w:hAnsi="Book Antiqua"/>
          </w:rPr>
          <w:t xml:space="preserve"> I said, squaring my shoulders. </w:t>
        </w:r>
        <w:r>
          <w:rPr>
            <w:rFonts w:ascii="Book Antiqua" w:hAnsi="Book Antiqua"/>
          </w:rPr>
          <w:t>“</w:t>
        </w:r>
        <w:r w:rsidRPr="00A11DDB">
          <w:rPr>
            <w:rFonts w:ascii="Book Antiqua" w:hAnsi="Book Antiqua"/>
          </w:rPr>
          <w:t>I</w:t>
        </w:r>
        <w:r>
          <w:rPr>
            <w:rFonts w:ascii="Book Antiqua" w:hAnsi="Book Antiqua"/>
          </w:rPr>
          <w:t>’</w:t>
        </w:r>
        <w:r w:rsidRPr="00A11DDB">
          <w:rPr>
            <w:rFonts w:ascii="Book Antiqua" w:hAnsi="Book Antiqua"/>
          </w:rPr>
          <w:t>m not afraid of you, Ivanov.</w:t>
        </w:r>
        <w:r>
          <w:rPr>
            <w:rFonts w:ascii="Book Antiqua" w:hAnsi="Book Antiqua"/>
          </w:rPr>
          <w:t>”</w:t>
        </w:r>
      </w:ins>
    </w:p>
    <w:p w14:paraId="508D9A93" w14:textId="77777777" w:rsidR="006A7C0D" w:rsidRPr="00A11DDB" w:rsidRDefault="006A7C0D" w:rsidP="006D6183">
      <w:pPr>
        <w:pStyle w:val="NormalWeb"/>
        <w:spacing w:line="276" w:lineRule="auto"/>
        <w:ind w:firstLine="284"/>
        <w:rPr>
          <w:ins w:id="7982" w:author="Yashua Lebowitz" w:date="2024-09-28T20:19:00Z"/>
          <w:rFonts w:ascii="Book Antiqua" w:hAnsi="Book Antiqua"/>
        </w:rPr>
      </w:pPr>
      <w:ins w:id="7983" w:author="Yashua Lebowitz" w:date="2024-09-28T20:19:00Z">
        <w:r>
          <w:rPr>
            <w:rFonts w:ascii="Book Antiqua" w:hAnsi="Book Antiqua"/>
          </w:rPr>
          <w:lastRenderedPageBreak/>
          <w:t xml:space="preserve">He let out </w:t>
        </w:r>
        <w:r w:rsidRPr="00A11DDB">
          <w:rPr>
            <w:rFonts w:ascii="Book Antiqua" w:hAnsi="Book Antiqua"/>
          </w:rPr>
          <w:t xml:space="preserve">a harsh, grating </w:t>
        </w:r>
        <w:r>
          <w:rPr>
            <w:rFonts w:ascii="Book Antiqua" w:hAnsi="Book Antiqua"/>
          </w:rPr>
          <w:t>laugh</w:t>
        </w:r>
        <w:r w:rsidRPr="00A11DDB">
          <w:rPr>
            <w:rFonts w:ascii="Book Antiqua" w:hAnsi="Book Antiqua"/>
          </w:rPr>
          <w:t xml:space="preserve">. </w:t>
        </w:r>
        <w:r>
          <w:rPr>
            <w:rFonts w:ascii="Book Antiqua" w:hAnsi="Book Antiqua"/>
          </w:rPr>
          <w:t>“</w:t>
        </w:r>
        <w:r w:rsidRPr="00A11DDB">
          <w:rPr>
            <w:rFonts w:ascii="Book Antiqua" w:hAnsi="Book Antiqua"/>
          </w:rPr>
          <w:t xml:space="preserve">Oh, </w:t>
        </w:r>
        <w:r>
          <w:rPr>
            <w:rFonts w:ascii="Book Antiqua" w:hAnsi="Book Antiqua"/>
          </w:rPr>
          <w:t>Joshua</w:t>
        </w:r>
        <w:r w:rsidRPr="00A11DDB">
          <w:rPr>
            <w:rFonts w:ascii="Book Antiqua" w:hAnsi="Book Antiqua"/>
          </w:rPr>
          <w:t>, you should be. You should be very afraid.</w:t>
        </w:r>
        <w:r>
          <w:rPr>
            <w:rFonts w:ascii="Book Antiqua" w:hAnsi="Book Antiqua"/>
          </w:rPr>
          <w:t xml:space="preserve"> </w:t>
        </w:r>
        <w:r w:rsidRPr="00A11DDB">
          <w:rPr>
            <w:rFonts w:ascii="Book Antiqua" w:hAnsi="Book Antiqua"/>
          </w:rPr>
          <w:t xml:space="preserve">Drink, </w:t>
        </w:r>
        <w:r>
          <w:rPr>
            <w:rFonts w:ascii="Book Antiqua" w:hAnsi="Book Antiqua"/>
          </w:rPr>
          <w:t>Joshua</w:t>
        </w:r>
        <w:r w:rsidRPr="00A11DDB">
          <w:rPr>
            <w:rFonts w:ascii="Book Antiqua" w:hAnsi="Book Antiqua"/>
          </w:rPr>
          <w:t>,</w:t>
        </w:r>
        <w:r>
          <w:rPr>
            <w:rFonts w:ascii="Book Antiqua" w:hAnsi="Book Antiqua"/>
          </w:rPr>
          <w:t>”</w:t>
        </w:r>
        <w:r w:rsidRPr="00A11DDB">
          <w:rPr>
            <w:rFonts w:ascii="Book Antiqua" w:hAnsi="Book Antiqua"/>
          </w:rPr>
          <w:t xml:space="preserve"> </w:t>
        </w:r>
        <w:r>
          <w:rPr>
            <w:rFonts w:ascii="Book Antiqua" w:hAnsi="Book Antiqua"/>
          </w:rPr>
          <w:t>he</w:t>
        </w:r>
        <w:r w:rsidRPr="00A11DDB">
          <w:rPr>
            <w:rFonts w:ascii="Book Antiqua" w:hAnsi="Book Antiqua"/>
          </w:rPr>
          <w:t xml:space="preserve"> said, pouring another shot. </w:t>
        </w:r>
        <w:r>
          <w:rPr>
            <w:rFonts w:ascii="Book Antiqua" w:hAnsi="Book Antiqua"/>
          </w:rPr>
          <w:t>“</w:t>
        </w:r>
        <w:r w:rsidRPr="00A11DDB">
          <w:rPr>
            <w:rFonts w:ascii="Book Antiqua" w:hAnsi="Book Antiqua"/>
          </w:rPr>
          <w:t xml:space="preserve">Let us toast to old enemies and new beginnings. For you, it </w:t>
        </w:r>
        <w:proofErr w:type="spellStart"/>
        <w:r w:rsidRPr="00A11DDB">
          <w:rPr>
            <w:rFonts w:ascii="Book Antiqua" w:hAnsi="Book Antiqua"/>
          </w:rPr>
          <w:t>vill</w:t>
        </w:r>
        <w:proofErr w:type="spellEnd"/>
        <w:r w:rsidRPr="00A11DDB">
          <w:rPr>
            <w:rFonts w:ascii="Book Antiqua" w:hAnsi="Book Antiqua"/>
          </w:rPr>
          <w:t xml:space="preserve"> be the end. Your new enemy, the executioner, is almost here.</w:t>
        </w:r>
        <w:r>
          <w:rPr>
            <w:rFonts w:ascii="Book Antiqua" w:hAnsi="Book Antiqua"/>
          </w:rPr>
          <w:t>”</w:t>
        </w:r>
      </w:ins>
    </w:p>
    <w:p w14:paraId="636FCDB2" w14:textId="77777777" w:rsidR="006A7C0D" w:rsidRPr="00A11DDB" w:rsidRDefault="006A7C0D" w:rsidP="006D6183">
      <w:pPr>
        <w:pStyle w:val="NormalWeb"/>
        <w:spacing w:line="276" w:lineRule="auto"/>
        <w:ind w:firstLine="284"/>
        <w:rPr>
          <w:ins w:id="7984" w:author="Yashua Lebowitz" w:date="2024-09-28T20:19:00Z"/>
          <w:rFonts w:ascii="Book Antiqua" w:hAnsi="Book Antiqua"/>
        </w:rPr>
      </w:pPr>
      <w:ins w:id="7985" w:author="Yashua Lebowitz" w:date="2024-09-28T20:19:00Z">
        <w:r w:rsidRPr="00A11DDB">
          <w:rPr>
            <w:rFonts w:ascii="Book Antiqua" w:hAnsi="Book Antiqua"/>
          </w:rPr>
          <w:t>The soldier once again poured the shot down my throat. I became increasingly high, laughing out loud for no apparent reason. My tolerance for alcohol was incredibly low.</w:t>
        </w:r>
      </w:ins>
    </w:p>
    <w:p w14:paraId="533323C4" w14:textId="77777777" w:rsidR="006A7C0D" w:rsidRPr="00A11DDB" w:rsidRDefault="006A7C0D" w:rsidP="006D6183">
      <w:pPr>
        <w:pStyle w:val="NormalWeb"/>
        <w:spacing w:line="276" w:lineRule="auto"/>
        <w:ind w:firstLine="284"/>
        <w:rPr>
          <w:ins w:id="7986" w:author="Yashua Lebowitz" w:date="2024-09-28T20:19:00Z"/>
          <w:rFonts w:ascii="Book Antiqua" w:hAnsi="Book Antiqua"/>
        </w:rPr>
      </w:pPr>
      <w:ins w:id="7987" w:author="Yashua Lebowitz" w:date="2024-09-28T20:19:00Z">
        <w:r w:rsidRPr="00A11DDB">
          <w:rPr>
            <w:rFonts w:ascii="Book Antiqua" w:hAnsi="Book Antiqua"/>
          </w:rPr>
          <w:t>“So, send the executioner, I’m tired of waiting. Get on with it,” I demanded, my voice slurring slightly.</w:t>
        </w:r>
      </w:ins>
    </w:p>
    <w:p w14:paraId="6BF00AF0" w14:textId="77777777" w:rsidR="006A7C0D" w:rsidRPr="00A11DDB" w:rsidRDefault="006A7C0D" w:rsidP="006D6183">
      <w:pPr>
        <w:pStyle w:val="NormalWeb"/>
        <w:spacing w:line="276" w:lineRule="auto"/>
        <w:ind w:firstLine="284"/>
        <w:rPr>
          <w:ins w:id="7988" w:author="Yashua Lebowitz" w:date="2024-09-28T20:19:00Z"/>
          <w:rFonts w:ascii="Book Antiqua" w:hAnsi="Book Antiqua"/>
        </w:rPr>
      </w:pPr>
      <w:ins w:id="7989" w:author="Yashua Lebowitz" w:date="2024-09-28T20:19:00Z">
        <w:r w:rsidRPr="00A11DDB">
          <w:rPr>
            <w:rFonts w:ascii="Book Antiqua" w:hAnsi="Book Antiqua"/>
          </w:rPr>
          <w:t xml:space="preserve">“Don’t </w:t>
        </w:r>
        <w:proofErr w:type="spellStart"/>
        <w:r w:rsidRPr="00A11DDB">
          <w:rPr>
            <w:rFonts w:ascii="Book Antiqua" w:hAnsi="Book Antiqua"/>
          </w:rPr>
          <w:t>vorry</w:t>
        </w:r>
        <w:proofErr w:type="spellEnd"/>
        <w:r w:rsidRPr="00A11DDB">
          <w:rPr>
            <w:rFonts w:ascii="Book Antiqua" w:hAnsi="Book Antiqua"/>
          </w:rPr>
          <w:t xml:space="preserve">, </w:t>
        </w:r>
        <w:r>
          <w:rPr>
            <w:rFonts w:ascii="Book Antiqua" w:hAnsi="Book Antiqua"/>
          </w:rPr>
          <w:t>Joshua</w:t>
        </w:r>
        <w:r w:rsidRPr="00A11DDB">
          <w:rPr>
            <w:rFonts w:ascii="Book Antiqua" w:hAnsi="Book Antiqua"/>
          </w:rPr>
          <w:t xml:space="preserve">, he’ll be here any moment now,” </w:t>
        </w:r>
        <w:r>
          <w:rPr>
            <w:rFonts w:ascii="Book Antiqua" w:hAnsi="Book Antiqua"/>
          </w:rPr>
          <w:t>Ivanov</w:t>
        </w:r>
        <w:r w:rsidRPr="00A11DDB">
          <w:rPr>
            <w:rFonts w:ascii="Book Antiqua" w:hAnsi="Book Antiqua"/>
          </w:rPr>
          <w:t xml:space="preserve"> replied, a smirk playing on his lips.</w:t>
        </w:r>
      </w:ins>
    </w:p>
    <w:p w14:paraId="72E0993D" w14:textId="77777777" w:rsidR="006A7C0D" w:rsidRPr="00A11DDB" w:rsidRDefault="006A7C0D" w:rsidP="006D6183">
      <w:pPr>
        <w:pStyle w:val="NormalWeb"/>
        <w:spacing w:line="276" w:lineRule="auto"/>
        <w:ind w:firstLine="284"/>
        <w:rPr>
          <w:ins w:id="7990" w:author="Yashua Lebowitz" w:date="2024-09-28T20:19:00Z"/>
          <w:rFonts w:ascii="Book Antiqua" w:hAnsi="Book Antiqua"/>
        </w:rPr>
      </w:pPr>
      <w:ins w:id="7991" w:author="Yashua Lebowitz" w:date="2024-09-28T20:19:00Z">
        <w:r w:rsidRPr="00A11DDB">
          <w:rPr>
            <w:rFonts w:ascii="Book Antiqua" w:hAnsi="Book Antiqua"/>
          </w:rPr>
          <w:t>The door swung open. A towering man with hands as thick as tree branches entered, carrying a suitcase. His face was a mask of seriousness, and he moved with absolute precision, wasting no time in beginning his grim work. He placed the suitcase on the table</w:t>
        </w:r>
        <w:r>
          <w:rPr>
            <w:rFonts w:ascii="Book Antiqua" w:hAnsi="Book Antiqua"/>
          </w:rPr>
          <w:t>. M</w:t>
        </w:r>
        <w:r w:rsidRPr="00A11DDB">
          <w:rPr>
            <w:rFonts w:ascii="Book Antiqua" w:hAnsi="Book Antiqua"/>
          </w:rPr>
          <w:t xml:space="preserve">y buzz suddenly disappeared. I became very alert, </w:t>
        </w:r>
        <w:r>
          <w:rPr>
            <w:rFonts w:ascii="Book Antiqua" w:hAnsi="Book Antiqua"/>
          </w:rPr>
          <w:t xml:space="preserve">and could hear </w:t>
        </w:r>
        <w:r w:rsidRPr="00A11DDB">
          <w:rPr>
            <w:rFonts w:ascii="Book Antiqua" w:hAnsi="Book Antiqua"/>
          </w:rPr>
          <w:t>my heart pounding in my chest.</w:t>
        </w:r>
      </w:ins>
    </w:p>
    <w:p w14:paraId="2D63A356" w14:textId="77777777" w:rsidR="006A7C0D" w:rsidRPr="00A11DDB" w:rsidRDefault="006A7C0D" w:rsidP="006D6183">
      <w:pPr>
        <w:pStyle w:val="NormalWeb"/>
        <w:spacing w:line="276" w:lineRule="auto"/>
        <w:ind w:firstLine="284"/>
        <w:rPr>
          <w:ins w:id="7992" w:author="Yashua Lebowitz" w:date="2024-09-28T20:19:00Z"/>
          <w:rFonts w:ascii="Book Antiqua" w:hAnsi="Book Antiqua"/>
        </w:rPr>
      </w:pPr>
      <w:ins w:id="7993" w:author="Yashua Lebowitz" w:date="2024-09-28T20:19:00Z">
        <w:r w:rsidRPr="00A11DDB">
          <w:rPr>
            <w:rFonts w:ascii="Book Antiqua" w:hAnsi="Book Antiqua"/>
          </w:rPr>
          <w:t>“So, this is President Levi, who killed millions of us on the Alaskan front,” the executioner said with a thick Russian accent. “This is going to be my greatest masterpiece.”</w:t>
        </w:r>
      </w:ins>
    </w:p>
    <w:p w14:paraId="627DDC8D" w14:textId="77777777" w:rsidR="006A7C0D" w:rsidRPr="00A11DDB" w:rsidRDefault="006A7C0D" w:rsidP="006D6183">
      <w:pPr>
        <w:pStyle w:val="NormalWeb"/>
        <w:spacing w:line="276" w:lineRule="auto"/>
        <w:ind w:firstLine="284"/>
        <w:rPr>
          <w:ins w:id="7994" w:author="Yashua Lebowitz" w:date="2024-09-28T20:19:00Z"/>
          <w:rFonts w:ascii="Book Antiqua" w:hAnsi="Book Antiqua"/>
        </w:rPr>
      </w:pPr>
      <w:ins w:id="7995" w:author="Yashua Lebowitz" w:date="2024-09-28T20:19:00Z">
        <w:r w:rsidRPr="00A11DDB">
          <w:rPr>
            <w:rFonts w:ascii="Book Antiqua" w:hAnsi="Book Antiqua"/>
          </w:rP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ins>
    </w:p>
    <w:p w14:paraId="118303EA" w14:textId="77777777" w:rsidR="006A7C0D" w:rsidRPr="00A11DDB" w:rsidRDefault="006A7C0D" w:rsidP="006D6183">
      <w:pPr>
        <w:pStyle w:val="NormalWeb"/>
        <w:spacing w:line="276" w:lineRule="auto"/>
        <w:ind w:firstLine="284"/>
        <w:rPr>
          <w:ins w:id="7996" w:author="Yashua Lebowitz" w:date="2024-09-28T20:19:00Z"/>
          <w:rFonts w:ascii="Book Antiqua" w:hAnsi="Book Antiqua"/>
        </w:rPr>
      </w:pPr>
      <w:ins w:id="7997" w:author="Yashua Lebowitz" w:date="2024-09-28T20:19:00Z">
        <w:r w:rsidRPr="00A11DDB">
          <w:rPr>
            <w:rFonts w:ascii="Book Antiqua" w:hAnsi="Book Antiqua"/>
          </w:rPr>
          <w:t>The executioner selected a scalpel, holding it up to the light to inspect its edge. “You know, President Levi, I’ve heard a lot about you. They say you’re a man of great power and influence. But here, in this room, you’re just another canvas for my work.”</w:t>
        </w:r>
      </w:ins>
    </w:p>
    <w:p w14:paraId="6A39D0B1" w14:textId="77777777" w:rsidR="006A7C0D" w:rsidRPr="00A11DDB" w:rsidRDefault="006A7C0D" w:rsidP="006D6183">
      <w:pPr>
        <w:pStyle w:val="NormalWeb"/>
        <w:spacing w:line="276" w:lineRule="auto"/>
        <w:ind w:firstLine="284"/>
        <w:rPr>
          <w:ins w:id="7998" w:author="Yashua Lebowitz" w:date="2024-09-28T20:19:00Z"/>
          <w:rFonts w:ascii="Book Antiqua" w:hAnsi="Book Antiqua"/>
        </w:rPr>
      </w:pPr>
      <w:ins w:id="7999" w:author="Yashua Lebowitz" w:date="2024-09-28T20:19:00Z">
        <w:r w:rsidRPr="00A11DDB">
          <w:rPr>
            <w:rFonts w:ascii="Book Antiqua" w:hAnsi="Book Antiqua"/>
          </w:rPr>
          <w:t xml:space="preserve">He leaned in close, his eyes boring into mine. “Dis </w:t>
        </w:r>
        <w:proofErr w:type="spellStart"/>
        <w:r w:rsidRPr="00A11DDB">
          <w:rPr>
            <w:rFonts w:ascii="Book Antiqua" w:hAnsi="Book Antiqua"/>
          </w:rPr>
          <w:t>vill</w:t>
        </w:r>
        <w:proofErr w:type="spellEnd"/>
        <w:r w:rsidRPr="00A11DDB">
          <w:rPr>
            <w:rFonts w:ascii="Book Antiqua" w:hAnsi="Book Antiqua"/>
          </w:rPr>
          <w:t xml:space="preserve"> be a lesson for those who think they can escape justice. The pain you inflicted on others </w:t>
        </w:r>
        <w:proofErr w:type="spellStart"/>
        <w:r w:rsidRPr="00A11DDB">
          <w:rPr>
            <w:rFonts w:ascii="Book Antiqua" w:hAnsi="Book Antiqua"/>
          </w:rPr>
          <w:t>vill</w:t>
        </w:r>
        <w:proofErr w:type="spellEnd"/>
        <w:r w:rsidRPr="00A11DDB">
          <w:rPr>
            <w:rFonts w:ascii="Book Antiqua" w:hAnsi="Book Antiqua"/>
          </w:rPr>
          <w:t xml:space="preserve"> now be returned to you tenfold.”</w:t>
        </w:r>
      </w:ins>
    </w:p>
    <w:p w14:paraId="47080857" w14:textId="77777777" w:rsidR="006A7C0D" w:rsidRPr="00A11DDB" w:rsidRDefault="006A7C0D" w:rsidP="006D6183">
      <w:pPr>
        <w:pStyle w:val="NormalWeb"/>
        <w:spacing w:line="276" w:lineRule="auto"/>
        <w:ind w:firstLine="284"/>
        <w:rPr>
          <w:ins w:id="8000" w:author="Yashua Lebowitz" w:date="2024-09-28T20:19:00Z"/>
          <w:rFonts w:ascii="Book Antiqua" w:hAnsi="Book Antiqua"/>
        </w:rPr>
      </w:pPr>
      <w:ins w:id="8001" w:author="Yashua Lebowitz" w:date="2024-09-28T20:19:00Z">
        <w:r w:rsidRPr="00A11DDB">
          <w:rPr>
            <w:rFonts w:ascii="Book Antiqua" w:hAnsi="Book Antiqua"/>
          </w:rPr>
          <w:t>My pulse quickened as he began his methodical preparation</w:t>
        </w:r>
        <w:r>
          <w:rPr>
            <w:rFonts w:ascii="Book Antiqua" w:hAnsi="Book Antiqua"/>
          </w:rPr>
          <w:t xml:space="preserve"> with</w:t>
        </w:r>
        <w:r w:rsidRPr="00A11DDB">
          <w:rPr>
            <w:rFonts w:ascii="Book Antiqua" w:hAnsi="Book Antiqua"/>
          </w:rPr>
          <w:t xml:space="preserve"> calculated and deliberate</w:t>
        </w:r>
        <w:r>
          <w:rPr>
            <w:rFonts w:ascii="Book Antiqua" w:hAnsi="Book Antiqua"/>
          </w:rPr>
          <w:t xml:space="preserve"> movements</w:t>
        </w:r>
        <w:r w:rsidRPr="00A11DDB">
          <w:rPr>
            <w:rFonts w:ascii="Book Antiqua" w:hAnsi="Book Antiqua"/>
          </w:rPr>
          <w:t>. Each second felt like an eternity.</w:t>
        </w:r>
      </w:ins>
    </w:p>
    <w:p w14:paraId="1A34DCFB" w14:textId="77777777" w:rsidR="006A7C0D" w:rsidRPr="00A11DDB" w:rsidRDefault="006A7C0D" w:rsidP="006D6183">
      <w:pPr>
        <w:pStyle w:val="NormalWeb"/>
        <w:spacing w:line="276" w:lineRule="auto"/>
        <w:ind w:firstLine="284"/>
        <w:rPr>
          <w:ins w:id="8002" w:author="Yashua Lebowitz" w:date="2024-09-28T20:19:00Z"/>
          <w:rFonts w:ascii="Book Antiqua" w:hAnsi="Book Antiqua"/>
        </w:rPr>
      </w:pPr>
      <w:ins w:id="8003" w:author="Yashua Lebowitz" w:date="2024-09-28T20:19:00Z">
        <w:r w:rsidRPr="00A11DDB">
          <w:rPr>
            <w:rFonts w:ascii="Book Antiqua" w:hAnsi="Book Antiqua"/>
          </w:rPr>
          <w:lastRenderedPageBreak/>
          <w:t xml:space="preserve">The executioner looked back at the soldier who had been pouring the shots. “Make sure he stays conscious. I </w:t>
        </w:r>
        <w:proofErr w:type="spellStart"/>
        <w:r w:rsidRPr="00A11DDB">
          <w:rPr>
            <w:rFonts w:ascii="Book Antiqua" w:hAnsi="Book Antiqua"/>
          </w:rPr>
          <w:t>vant</w:t>
        </w:r>
        <w:proofErr w:type="spellEnd"/>
        <w:r w:rsidRPr="00A11DDB">
          <w:rPr>
            <w:rFonts w:ascii="Book Antiqua" w:hAnsi="Book Antiqua"/>
          </w:rPr>
          <w:t xml:space="preserve"> him to feel everything.”</w:t>
        </w:r>
      </w:ins>
    </w:p>
    <w:p w14:paraId="790E47D2" w14:textId="77777777" w:rsidR="006A7C0D" w:rsidRPr="00A11DDB" w:rsidRDefault="006A7C0D" w:rsidP="006D6183">
      <w:pPr>
        <w:pStyle w:val="NormalWeb"/>
        <w:spacing w:line="276" w:lineRule="auto"/>
        <w:ind w:firstLine="284"/>
        <w:rPr>
          <w:ins w:id="8004" w:author="Yashua Lebowitz" w:date="2024-09-28T20:19:00Z"/>
          <w:rFonts w:ascii="Book Antiqua" w:hAnsi="Book Antiqua"/>
        </w:rPr>
      </w:pPr>
      <w:ins w:id="8005" w:author="Yashua Lebowitz" w:date="2024-09-28T20:19:00Z">
        <w:r w:rsidRPr="00A11DDB">
          <w:rPr>
            <w:rFonts w:ascii="Book Antiqua" w:hAnsi="Book Antiqua"/>
          </w:rPr>
          <w:t>The soldier nodded, stepping forward with a syringe, ready to ensure that my awareness remained sharp, my suffering uninterrupted.</w:t>
        </w:r>
      </w:ins>
    </w:p>
    <w:p w14:paraId="33E63DCC" w14:textId="77777777" w:rsidR="006A7C0D" w:rsidRPr="00A11DDB" w:rsidRDefault="006A7C0D" w:rsidP="006D6183">
      <w:pPr>
        <w:pStyle w:val="NormalWeb"/>
        <w:spacing w:line="276" w:lineRule="auto"/>
        <w:ind w:firstLine="284"/>
        <w:rPr>
          <w:ins w:id="8006" w:author="Yashua Lebowitz" w:date="2024-09-28T20:19:00Z"/>
          <w:rFonts w:ascii="Book Antiqua" w:hAnsi="Book Antiqua"/>
        </w:rPr>
      </w:pPr>
      <w:ins w:id="8007" w:author="Yashua Lebowitz" w:date="2024-09-28T20:19:00Z">
        <w:r w:rsidRPr="00A11DDB">
          <w:rPr>
            <w:rFonts w:ascii="Book Antiqua" w:hAnsi="Book Antiqua"/>
          </w:rPr>
          <w:t>As the executioner turned back to his suitcase, I could see the anticipation in his eyes. He was an artist about to create his magnum opus, and I was his unwilling canvas.</w:t>
        </w:r>
      </w:ins>
    </w:p>
    <w:p w14:paraId="22DD945A" w14:textId="77777777" w:rsidR="006A7C0D" w:rsidRPr="00A11DDB" w:rsidRDefault="006A7C0D" w:rsidP="006D6183">
      <w:pPr>
        <w:pStyle w:val="NormalWeb"/>
        <w:spacing w:line="276" w:lineRule="auto"/>
        <w:ind w:firstLine="284"/>
        <w:rPr>
          <w:ins w:id="8008" w:author="Yashua Lebowitz" w:date="2024-09-28T20:19:00Z"/>
          <w:rFonts w:ascii="Book Antiqua" w:hAnsi="Book Antiqua"/>
        </w:rPr>
      </w:pPr>
      <w:ins w:id="8009" w:author="Yashua Lebowitz" w:date="2024-09-28T20:19:00Z">
        <w:r w:rsidRPr="00A11DDB">
          <w:rPr>
            <w:rFonts w:ascii="Book Antiqua" w:hAnsi="Book Antiqua"/>
          </w:rPr>
          <w:t>Ivanov picked up his chair and moved away from the table in order to give the executioner more space. He had a grim, almost jovial expression on his face, knowing full well the fate that have been decreed to me.</w:t>
        </w:r>
      </w:ins>
    </w:p>
    <w:p w14:paraId="299100FC" w14:textId="77777777" w:rsidR="006A7C0D" w:rsidRPr="00A11DDB" w:rsidRDefault="006A7C0D" w:rsidP="006D6183">
      <w:pPr>
        <w:pStyle w:val="NormalWeb"/>
        <w:spacing w:line="276" w:lineRule="auto"/>
        <w:ind w:firstLine="284"/>
        <w:rPr>
          <w:ins w:id="8010" w:author="Yashua Lebowitz" w:date="2024-09-28T20:19:00Z"/>
          <w:rFonts w:ascii="Book Antiqua" w:hAnsi="Book Antiqua"/>
        </w:rPr>
      </w:pPr>
      <w:ins w:id="8011" w:author="Yashua Lebowitz" w:date="2024-09-28T20:19:00Z">
        <w:r w:rsidRPr="00A11DDB">
          <w:rPr>
            <w:rFonts w:ascii="Book Antiqua" w:hAnsi="Book Antiqua"/>
          </w:rPr>
          <w:t>“I love a man who works with so much passion. He is a man after my own heart,</w:t>
        </w:r>
        <w:r>
          <w:rPr>
            <w:rFonts w:ascii="Book Antiqua" w:hAnsi="Book Antiqua"/>
          </w:rPr>
          <w:t>”</w:t>
        </w:r>
        <w:r w:rsidRPr="00A11DDB">
          <w:rPr>
            <w:rFonts w:ascii="Book Antiqua" w:hAnsi="Book Antiqua"/>
          </w:rPr>
          <w:t xml:space="preserve"> said Ivanov jubilantly.</w:t>
        </w:r>
      </w:ins>
    </w:p>
    <w:p w14:paraId="3ADF978B" w14:textId="77777777" w:rsidR="006A7C0D" w:rsidRPr="00A11DDB" w:rsidRDefault="006A7C0D" w:rsidP="006D6183">
      <w:pPr>
        <w:pStyle w:val="NormalWeb"/>
        <w:spacing w:line="276" w:lineRule="auto"/>
        <w:ind w:firstLine="284"/>
        <w:rPr>
          <w:ins w:id="8012" w:author="Yashua Lebowitz" w:date="2024-09-28T20:19:00Z"/>
          <w:rFonts w:ascii="Book Antiqua" w:hAnsi="Book Antiqua"/>
        </w:rPr>
      </w:pPr>
      <w:ins w:id="8013" w:author="Yashua Lebowitz" w:date="2024-09-28T20:19:00Z">
        <w:r w:rsidRPr="00A11DDB">
          <w:rPr>
            <w:rFonts w:ascii="Book Antiqua" w:hAnsi="Book Antiqua"/>
          </w:rPr>
          <w:t>The soldier</w:t>
        </w:r>
        <w:r>
          <w:rPr>
            <w:rFonts w:ascii="Book Antiqua" w:hAnsi="Book Antiqua"/>
          </w:rPr>
          <w:t>s</w:t>
        </w:r>
        <w:r w:rsidRPr="00A11DDB">
          <w:rPr>
            <w:rFonts w:ascii="Book Antiqua" w:hAnsi="Book Antiqua"/>
          </w:rPr>
          <w:t xml:space="preserve"> standing at attention also had broad smiles across their faces.</w:t>
        </w:r>
      </w:ins>
    </w:p>
    <w:p w14:paraId="2EC57ABA" w14:textId="77777777" w:rsidR="006A7C0D" w:rsidRPr="00A11DDB" w:rsidRDefault="006A7C0D" w:rsidP="006D6183">
      <w:pPr>
        <w:pStyle w:val="NormalWeb"/>
        <w:spacing w:line="276" w:lineRule="auto"/>
        <w:ind w:firstLine="284"/>
        <w:rPr>
          <w:ins w:id="8014" w:author="Yashua Lebowitz" w:date="2024-09-28T20:19:00Z"/>
          <w:rFonts w:ascii="Book Antiqua" w:hAnsi="Book Antiqua"/>
        </w:rPr>
      </w:pPr>
      <w:ins w:id="8015" w:author="Yashua Lebowitz" w:date="2024-09-28T20:19:00Z">
        <w:r w:rsidRPr="00A11DDB">
          <w:rPr>
            <w:rFonts w:ascii="Book Antiqua" w:hAnsi="Book Antiqua"/>
          </w:rPr>
          <w:t xml:space="preserve">“Do you have any requests, Ivanov? Which instrument of torture do you prefer that I start with? I mean, you are the host of this party,” the executioner asked </w:t>
        </w:r>
        <w:r>
          <w:rPr>
            <w:rFonts w:ascii="Book Antiqua" w:hAnsi="Book Antiqua"/>
          </w:rPr>
          <w:t xml:space="preserve">in a </w:t>
        </w:r>
        <w:r w:rsidRPr="00A11DDB">
          <w:rPr>
            <w:rFonts w:ascii="Book Antiqua" w:hAnsi="Book Antiqua"/>
          </w:rPr>
          <w:t>tone dripping with mock politeness.</w:t>
        </w:r>
      </w:ins>
    </w:p>
    <w:p w14:paraId="6901F321" w14:textId="77777777" w:rsidR="006A7C0D" w:rsidRPr="00A11DDB" w:rsidRDefault="006A7C0D" w:rsidP="006D6183">
      <w:pPr>
        <w:pStyle w:val="NormalWeb"/>
        <w:spacing w:line="276" w:lineRule="auto"/>
        <w:ind w:firstLine="284"/>
        <w:rPr>
          <w:ins w:id="8016" w:author="Yashua Lebowitz" w:date="2024-09-28T20:19:00Z"/>
          <w:rFonts w:ascii="Book Antiqua" w:hAnsi="Book Antiqua"/>
        </w:rPr>
      </w:pPr>
      <w:ins w:id="8017" w:author="Yashua Lebowitz" w:date="2024-09-28T20:19:00Z">
        <w:r w:rsidRPr="00A11DDB">
          <w:rPr>
            <w:rFonts w:ascii="Book Antiqua" w:hAnsi="Book Antiqua"/>
          </w:rPr>
          <w:t xml:space="preserve">Ivanov began browsing the contents of the suitcase like a child </w:t>
        </w:r>
        <w:r>
          <w:rPr>
            <w:rFonts w:ascii="Book Antiqua" w:hAnsi="Book Antiqua"/>
          </w:rPr>
          <w:t>inspect</w:t>
        </w:r>
        <w:r w:rsidRPr="00A11DDB">
          <w:rPr>
            <w:rFonts w:ascii="Book Antiqua" w:hAnsi="Book Antiqua"/>
          </w:rPr>
          <w:t>ing candy in a shop. He pointed at certain tools, inquiring about their purposes.</w:t>
        </w:r>
        <w:r>
          <w:rPr>
            <w:rFonts w:ascii="Book Antiqua" w:hAnsi="Book Antiqua"/>
          </w:rPr>
          <w:t xml:space="preserve"> “</w:t>
        </w:r>
        <w:r w:rsidRPr="00A11DDB">
          <w:rPr>
            <w:rFonts w:ascii="Book Antiqua" w:hAnsi="Book Antiqua"/>
          </w:rPr>
          <w:t>What does this one do?</w:t>
        </w:r>
        <w:r>
          <w:rPr>
            <w:rFonts w:ascii="Book Antiqua" w:hAnsi="Book Antiqua"/>
          </w:rPr>
          <w:t>”</w:t>
        </w:r>
        <w:r w:rsidRPr="00A11DDB">
          <w:rPr>
            <w:rFonts w:ascii="Book Antiqua" w:hAnsi="Book Antiqua"/>
          </w:rPr>
          <w:t xml:space="preserve"> he asked, his fingers lingering over a wicked-looking blade.</w:t>
        </w:r>
      </w:ins>
    </w:p>
    <w:p w14:paraId="0AD936B9" w14:textId="77777777" w:rsidR="006A7C0D" w:rsidRPr="00A11DDB" w:rsidRDefault="006A7C0D" w:rsidP="006D6183">
      <w:pPr>
        <w:pStyle w:val="NormalWeb"/>
        <w:spacing w:line="276" w:lineRule="auto"/>
        <w:ind w:firstLine="284"/>
        <w:rPr>
          <w:ins w:id="8018" w:author="Yashua Lebowitz" w:date="2024-09-28T20:19:00Z"/>
          <w:rFonts w:ascii="Book Antiqua" w:hAnsi="Book Antiqua"/>
        </w:rPr>
      </w:pPr>
      <w:ins w:id="8019" w:author="Yashua Lebowitz" w:date="2024-09-28T20:19:00Z">
        <w:r w:rsidRPr="00A11DDB">
          <w:rPr>
            <w:rFonts w:ascii="Book Antiqua" w:hAnsi="Book Antiqua"/>
          </w:rPr>
          <w:t xml:space="preserve">The executioner smirked. “Ah, that’s a </w:t>
        </w:r>
        <w:proofErr w:type="spellStart"/>
        <w:r w:rsidRPr="00A11DDB">
          <w:rPr>
            <w:rFonts w:ascii="Book Antiqua" w:hAnsi="Book Antiqua"/>
          </w:rPr>
          <w:t>favorite</w:t>
        </w:r>
        <w:proofErr w:type="spellEnd"/>
        <w:r w:rsidRPr="00A11DDB">
          <w:rPr>
            <w:rFonts w:ascii="Book Antiqua" w:hAnsi="Book Antiqua"/>
          </w:rPr>
          <w:t>. Perfect for slow, precise cuts. It’s all about the art of making the pain last.”</w:t>
        </w:r>
      </w:ins>
    </w:p>
    <w:p w14:paraId="4A1502BD" w14:textId="77777777" w:rsidR="006A7C0D" w:rsidRPr="00A11DDB" w:rsidRDefault="006A7C0D" w:rsidP="006D6183">
      <w:pPr>
        <w:pStyle w:val="NormalWeb"/>
        <w:spacing w:line="276" w:lineRule="auto"/>
        <w:ind w:firstLine="284"/>
        <w:rPr>
          <w:ins w:id="8020" w:author="Yashua Lebowitz" w:date="2024-09-28T20:19:00Z"/>
          <w:rFonts w:ascii="Book Antiqua" w:hAnsi="Book Antiqua"/>
        </w:rPr>
      </w:pPr>
      <w:ins w:id="8021" w:author="Yashua Lebowitz" w:date="2024-09-28T20:19:00Z">
        <w:r w:rsidRPr="00A11DDB">
          <w:rPr>
            <w:rFonts w:ascii="Book Antiqua" w:hAnsi="Book Antiqua"/>
          </w:rPr>
          <w:t>“And this?” Ivanov pointed at a syringe filled with a strange, glowing liquid.</w:t>
        </w:r>
      </w:ins>
    </w:p>
    <w:p w14:paraId="2316FAF5" w14:textId="77777777" w:rsidR="006A7C0D" w:rsidRPr="00A11DDB" w:rsidRDefault="006A7C0D" w:rsidP="006D6183">
      <w:pPr>
        <w:pStyle w:val="NormalWeb"/>
        <w:spacing w:line="276" w:lineRule="auto"/>
        <w:ind w:firstLine="284"/>
        <w:rPr>
          <w:ins w:id="8022" w:author="Yashua Lebowitz" w:date="2024-09-28T20:19:00Z"/>
          <w:rFonts w:ascii="Book Antiqua" w:hAnsi="Book Antiqua"/>
        </w:rPr>
      </w:pPr>
      <w:ins w:id="8023" w:author="Yashua Lebowitz" w:date="2024-09-28T20:19:00Z">
        <w:r w:rsidRPr="00A11DDB">
          <w:rPr>
            <w:rFonts w:ascii="Book Antiqua" w:hAnsi="Book Antiqua"/>
          </w:rPr>
          <w:t>“That, my friend, is a special blend. It heightens the nerves, making every touch feel like fire.”</w:t>
        </w:r>
      </w:ins>
    </w:p>
    <w:p w14:paraId="43A64ADE" w14:textId="77777777" w:rsidR="006A7C0D" w:rsidRPr="00A11DDB" w:rsidRDefault="006A7C0D" w:rsidP="006D6183">
      <w:pPr>
        <w:pStyle w:val="NormalWeb"/>
        <w:spacing w:line="276" w:lineRule="auto"/>
        <w:ind w:firstLine="284"/>
        <w:rPr>
          <w:ins w:id="8024" w:author="Yashua Lebowitz" w:date="2024-09-28T20:19:00Z"/>
          <w:rFonts w:ascii="Book Antiqua" w:hAnsi="Book Antiqua"/>
        </w:rPr>
      </w:pPr>
      <w:ins w:id="8025" w:author="Yashua Lebowitz" w:date="2024-09-28T20:19:00Z">
        <w:r w:rsidRPr="00A11DDB">
          <w:rPr>
            <w:rFonts w:ascii="Book Antiqua" w:hAnsi="Book Antiqua"/>
          </w:rPr>
          <w:t>Ivanov nodded, his smile widening. “Excellent. Let’s start with these, then.”</w:t>
        </w:r>
      </w:ins>
    </w:p>
    <w:p w14:paraId="5D92F386" w14:textId="77777777" w:rsidR="006A7C0D" w:rsidRPr="00A11DDB" w:rsidRDefault="006A7C0D" w:rsidP="006D6183">
      <w:pPr>
        <w:pStyle w:val="NormalWeb"/>
        <w:spacing w:line="276" w:lineRule="auto"/>
        <w:ind w:firstLine="284"/>
        <w:rPr>
          <w:ins w:id="8026" w:author="Yashua Lebowitz" w:date="2024-09-28T20:19:00Z"/>
          <w:rFonts w:ascii="Book Antiqua" w:hAnsi="Book Antiqua"/>
        </w:rPr>
      </w:pPr>
      <w:ins w:id="8027" w:author="Yashua Lebowitz" w:date="2024-09-28T20:19:00Z">
        <w:r w:rsidRPr="00A11DDB">
          <w:rPr>
            <w:rFonts w:ascii="Book Antiqua" w:hAnsi="Book Antiqua"/>
          </w:rPr>
          <w: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ins>
    </w:p>
    <w:p w14:paraId="69954374" w14:textId="77777777" w:rsidR="006A7C0D" w:rsidRPr="00A11DDB" w:rsidRDefault="006A7C0D" w:rsidP="006D6183">
      <w:pPr>
        <w:pStyle w:val="NormalWeb"/>
        <w:spacing w:line="276" w:lineRule="auto"/>
        <w:ind w:firstLine="284"/>
        <w:rPr>
          <w:ins w:id="8028" w:author="Yashua Lebowitz" w:date="2024-09-28T20:19:00Z"/>
          <w:rFonts w:ascii="Book Antiqua" w:hAnsi="Book Antiqua"/>
        </w:rPr>
      </w:pPr>
      <w:ins w:id="8029" w:author="Yashua Lebowitz" w:date="2024-09-28T20:19:00Z">
        <w:r w:rsidRPr="00A11DDB">
          <w:rPr>
            <w:rFonts w:ascii="Book Antiqua" w:hAnsi="Book Antiqua"/>
          </w:rPr>
          <w:lastRenderedPageBreak/>
          <w:t>I shouted, “You Russian pig!” The impact of his hand left a sweltering red mark which continued to burn long after he removed his hand.</w:t>
        </w:r>
      </w:ins>
    </w:p>
    <w:p w14:paraId="1E49A8F0" w14:textId="77777777" w:rsidR="006A7C0D" w:rsidRPr="00A11DDB" w:rsidRDefault="006A7C0D" w:rsidP="006D6183">
      <w:pPr>
        <w:pStyle w:val="NormalWeb"/>
        <w:spacing w:line="276" w:lineRule="auto"/>
        <w:ind w:firstLine="284"/>
        <w:rPr>
          <w:ins w:id="8030" w:author="Yashua Lebowitz" w:date="2024-09-28T20:19:00Z"/>
          <w:rFonts w:ascii="Book Antiqua" w:hAnsi="Book Antiqua"/>
        </w:rPr>
      </w:pPr>
      <w:ins w:id="8031" w:author="Yashua Lebowitz" w:date="2024-09-28T20:19:00Z">
        <w:r w:rsidRPr="00A11DDB">
          <w:rPr>
            <w:rFonts w:ascii="Book Antiqua" w:hAnsi="Book Antiqua"/>
          </w:rPr>
          <w:t>“Oh, that’s excellent,” Ivanov said, like a giddy schoolboy.</w:t>
        </w:r>
      </w:ins>
    </w:p>
    <w:p w14:paraId="0AE2B2F7" w14:textId="77777777" w:rsidR="006A7C0D" w:rsidRPr="00A11DDB" w:rsidRDefault="006A7C0D" w:rsidP="006D6183">
      <w:pPr>
        <w:pStyle w:val="NormalWeb"/>
        <w:spacing w:line="276" w:lineRule="auto"/>
        <w:ind w:firstLine="284"/>
        <w:rPr>
          <w:ins w:id="8032" w:author="Yashua Lebowitz" w:date="2024-09-28T20:19:00Z"/>
          <w:rFonts w:ascii="Book Antiqua" w:hAnsi="Book Antiqua"/>
        </w:rPr>
      </w:pPr>
      <w:ins w:id="8033" w:author="Yashua Lebowitz" w:date="2024-09-28T20:19:00Z">
        <w:r w:rsidRPr="00A11DDB">
          <w:rPr>
            <w:rFonts w:ascii="Book Antiqua" w:hAnsi="Book Antiqua"/>
          </w:rPr>
          <w:t xml:space="preserve">“Now we begin with this one,” </w:t>
        </w:r>
        <w:r>
          <w:rPr>
            <w:rFonts w:ascii="Book Antiqua" w:hAnsi="Book Antiqua"/>
          </w:rPr>
          <w:t xml:space="preserve">as </w:t>
        </w:r>
        <w:r w:rsidRPr="00A11DDB">
          <w:rPr>
            <w:rFonts w:ascii="Book Antiqua" w:hAnsi="Book Antiqua"/>
          </w:rPr>
          <w:t xml:space="preserve">the executioner picked up the wicked-looking blade. He pressed the cold, hard steel against my skin, not cutting, but just teasing me. </w:t>
        </w:r>
        <w:proofErr w:type="spellStart"/>
        <w:r w:rsidRPr="00A11DDB">
          <w:rPr>
            <w:rFonts w:ascii="Book Antiqua" w:hAnsi="Book Antiqua"/>
          </w:rPr>
          <w:t>Its</w:t>
        </w:r>
        <w:proofErr w:type="spellEnd"/>
        <w:r w:rsidRPr="00A11DDB">
          <w:rPr>
            <w:rFonts w:ascii="Book Antiqua" w:hAnsi="Book Antiqua"/>
          </w:rPr>
          <w:t xml:space="preserve"> cold, unyielding feel was extra sensitive to the touch.</w:t>
        </w:r>
      </w:ins>
    </w:p>
    <w:p w14:paraId="35F874EA" w14:textId="77777777" w:rsidR="006A7C0D" w:rsidRPr="00A11DDB" w:rsidRDefault="006A7C0D" w:rsidP="006D6183">
      <w:pPr>
        <w:pStyle w:val="NormalWeb"/>
        <w:spacing w:line="276" w:lineRule="auto"/>
        <w:ind w:firstLine="284"/>
        <w:rPr>
          <w:ins w:id="8034" w:author="Yashua Lebowitz" w:date="2024-09-28T20:19:00Z"/>
          <w:rFonts w:ascii="Book Antiqua" w:hAnsi="Book Antiqua"/>
        </w:rPr>
      </w:pPr>
      <w:ins w:id="8035" w:author="Yashua Lebowitz" w:date="2024-09-28T20:19:00Z">
        <w:r w:rsidRPr="00A11DDB">
          <w:rPr>
            <w:rFonts w:ascii="Book Antiqua" w:hAnsi="Book Antiqua"/>
          </w:rPr>
          <w:t>“You’re going to love this, Levi. The pain is going to be ex</w:t>
        </w:r>
        <w:r>
          <w:rPr>
            <w:rFonts w:ascii="Book Antiqua" w:hAnsi="Book Antiqua"/>
          </w:rPr>
          <w:t>quisite</w:t>
        </w:r>
        <w:r w:rsidRPr="00A11DDB">
          <w:rPr>
            <w:rFonts w:ascii="Book Antiqua" w:hAnsi="Book Antiqua"/>
          </w:rPr>
          <w:t>.”</w:t>
        </w:r>
      </w:ins>
    </w:p>
    <w:p w14:paraId="17A9FDEA" w14:textId="77777777" w:rsidR="006A7C0D" w:rsidRPr="00A11DDB" w:rsidRDefault="006A7C0D" w:rsidP="006D6183">
      <w:pPr>
        <w:pStyle w:val="NormalWeb"/>
        <w:spacing w:line="276" w:lineRule="auto"/>
        <w:ind w:firstLine="284"/>
        <w:rPr>
          <w:ins w:id="8036" w:author="Yashua Lebowitz" w:date="2024-09-28T20:19:00Z"/>
          <w:rFonts w:ascii="Book Antiqua" w:hAnsi="Book Antiqua"/>
        </w:rPr>
      </w:pPr>
      <w:ins w:id="8037" w:author="Yashua Lebowitz" w:date="2024-09-28T20:19:00Z">
        <w:r w:rsidRPr="00A11DDB">
          <w:rPr>
            <w:rFonts w:ascii="Book Antiqua" w:hAnsi="Book Antiqua"/>
          </w:rPr>
          <w:t>He moved into position, ready to cut. His blade was about to press in and open my skin when suddenly the building above us shook, causing dusty debris and small stones to fall upon our heads.</w:t>
        </w:r>
      </w:ins>
    </w:p>
    <w:p w14:paraId="6F7EC9BB" w14:textId="77777777" w:rsidR="006A7C0D" w:rsidRPr="00A11DDB" w:rsidRDefault="006A7C0D" w:rsidP="006D6183">
      <w:pPr>
        <w:pStyle w:val="NormalWeb"/>
        <w:spacing w:line="276" w:lineRule="auto"/>
        <w:ind w:firstLine="284"/>
        <w:rPr>
          <w:ins w:id="8038" w:author="Yashua Lebowitz" w:date="2024-09-28T20:19:00Z"/>
          <w:rFonts w:ascii="Book Antiqua" w:hAnsi="Book Antiqua"/>
        </w:rPr>
      </w:pPr>
      <w:ins w:id="8039" w:author="Yashua Lebowitz" w:date="2024-09-28T20:19:00Z">
        <w:r w:rsidRPr="00A11DDB">
          <w:rPr>
            <w:rFonts w:ascii="Book Antiqua" w:hAnsi="Book Antiqua"/>
          </w:rPr>
          <w:t>The Russians covered their heads. “What the fuck was that</w:t>
        </w:r>
        <w:r>
          <w:rPr>
            <w:rFonts w:ascii="Book Antiqua" w:hAnsi="Book Antiqua"/>
          </w:rPr>
          <w:t>?</w:t>
        </w:r>
        <w:r w:rsidRPr="00A11DDB">
          <w:rPr>
            <w:rFonts w:ascii="Book Antiqua" w:hAnsi="Book Antiqua"/>
          </w:rPr>
          <w:t>” Ivanov said, visibly shaken.</w:t>
        </w:r>
      </w:ins>
    </w:p>
    <w:p w14:paraId="6E0DEEF6" w14:textId="77777777" w:rsidR="006A7C0D" w:rsidRPr="00A11DDB" w:rsidRDefault="006A7C0D" w:rsidP="006D6183">
      <w:pPr>
        <w:pStyle w:val="NormalWeb"/>
        <w:spacing w:line="276" w:lineRule="auto"/>
        <w:ind w:firstLine="284"/>
        <w:rPr>
          <w:ins w:id="8040" w:author="Yashua Lebowitz" w:date="2024-09-28T20:19:00Z"/>
          <w:rFonts w:ascii="Book Antiqua" w:hAnsi="Book Antiqua"/>
        </w:rPr>
      </w:pPr>
      <w:ins w:id="8041" w:author="Yashua Lebowitz" w:date="2024-09-28T20:19:00Z">
        <w:r w:rsidRPr="00A11DDB">
          <w:rPr>
            <w:rFonts w:ascii="Book Antiqua" w:hAnsi="Book Antiqua"/>
          </w:rPr>
          <w:t>The walkie-talkie on Ivanov’s belt crackled to life. He began speaking in Russian, his tone urgent. A look of shock painted itself across his face.</w:t>
        </w:r>
      </w:ins>
    </w:p>
    <w:p w14:paraId="27954017" w14:textId="77777777" w:rsidR="006A7C0D" w:rsidRPr="00A11DDB" w:rsidRDefault="006A7C0D" w:rsidP="006D6183">
      <w:pPr>
        <w:pStyle w:val="NormalWeb"/>
        <w:spacing w:line="276" w:lineRule="auto"/>
        <w:ind w:firstLine="284"/>
        <w:rPr>
          <w:ins w:id="8042" w:author="Yashua Lebowitz" w:date="2024-09-28T20:19:00Z"/>
          <w:rFonts w:ascii="Book Antiqua" w:hAnsi="Book Antiqua"/>
        </w:rPr>
      </w:pPr>
      <w:ins w:id="8043" w:author="Yashua Lebowitz" w:date="2024-09-28T20:19:00Z">
        <w:r w:rsidRPr="00A11DDB">
          <w:rPr>
            <w:rFonts w:ascii="Book Antiqua" w:hAnsi="Book Antiqua"/>
          </w:rPr>
          <w:t>“Interesting, very interesting, hold your ground, make sure the enemy doesn’t reach the Dome of the Rock,” he said in Russian.</w:t>
        </w:r>
      </w:ins>
    </w:p>
    <w:p w14:paraId="23C87B6A" w14:textId="77777777" w:rsidR="006A7C0D" w:rsidRPr="00A11DDB" w:rsidRDefault="006A7C0D" w:rsidP="006D6183">
      <w:pPr>
        <w:pStyle w:val="NormalWeb"/>
        <w:spacing w:line="276" w:lineRule="auto"/>
        <w:ind w:firstLine="284"/>
        <w:rPr>
          <w:ins w:id="8044" w:author="Yashua Lebowitz" w:date="2024-09-28T20:19:00Z"/>
          <w:rFonts w:ascii="Book Antiqua" w:hAnsi="Book Antiqua"/>
        </w:rPr>
      </w:pPr>
      <w:ins w:id="8045" w:author="Yashua Lebowitz" w:date="2024-09-28T20:19:00Z">
        <w:r w:rsidRPr="00A11DDB">
          <w:rPr>
            <w:rFonts w:ascii="Book Antiqua" w:hAnsi="Book Antiqua"/>
          </w:rPr>
          <w:t>“We have a very interesting new development,” Ivanov translated</w:t>
        </w:r>
        <w:r>
          <w:rPr>
            <w:rFonts w:ascii="Book Antiqua" w:hAnsi="Book Antiqua"/>
          </w:rPr>
          <w:t xml:space="preserve"> in a</w:t>
        </w:r>
        <w:r w:rsidRPr="00A11DDB">
          <w:rPr>
            <w:rFonts w:ascii="Book Antiqua" w:hAnsi="Book Antiqua"/>
          </w:rPr>
          <w:t xml:space="preserve">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ins>
    </w:p>
    <w:p w14:paraId="5D3348CE" w14:textId="77777777" w:rsidR="006A7C0D" w:rsidRPr="00A11DDB" w:rsidRDefault="006A7C0D" w:rsidP="006D6183">
      <w:pPr>
        <w:pStyle w:val="NormalWeb"/>
        <w:spacing w:line="276" w:lineRule="auto"/>
        <w:ind w:firstLine="284"/>
        <w:rPr>
          <w:ins w:id="8046" w:author="Yashua Lebowitz" w:date="2024-09-28T20:19:00Z"/>
          <w:rFonts w:ascii="Book Antiqua" w:hAnsi="Book Antiqua"/>
        </w:rPr>
      </w:pPr>
      <w:ins w:id="8047" w:author="Yashua Lebowitz" w:date="2024-09-28T20:19:00Z">
        <w:r w:rsidRPr="00A11DDB">
          <w:rPr>
            <w:rFonts w:ascii="Book Antiqua" w:hAnsi="Book Antiqua"/>
          </w:rPr>
          <w:t>His words hung in the air, the irony of the situation evident. The once composed executioner seemed unsettled</w:t>
        </w:r>
        <w:r>
          <w:rPr>
            <w:rFonts w:ascii="Book Antiqua" w:hAnsi="Book Antiqua"/>
          </w:rPr>
          <w:t>;</w:t>
        </w:r>
        <w:r w:rsidRPr="00A11DDB">
          <w:rPr>
            <w:rFonts w:ascii="Book Antiqua" w:hAnsi="Book Antiqua"/>
          </w:rPr>
          <w:t xml:space="preserve"> the blade in his hand trembling slightly.</w:t>
        </w:r>
      </w:ins>
    </w:p>
    <w:p w14:paraId="137CE2A0" w14:textId="77777777" w:rsidR="006A7C0D" w:rsidRPr="00A11DDB" w:rsidRDefault="006A7C0D" w:rsidP="006D6183">
      <w:pPr>
        <w:pStyle w:val="NormalWeb"/>
        <w:spacing w:line="276" w:lineRule="auto"/>
        <w:ind w:firstLine="284"/>
        <w:rPr>
          <w:ins w:id="8048" w:author="Yashua Lebowitz" w:date="2024-09-28T20:19:00Z"/>
          <w:rFonts w:ascii="Book Antiqua" w:hAnsi="Book Antiqua"/>
        </w:rPr>
      </w:pPr>
      <w:ins w:id="8049" w:author="Yashua Lebowitz" w:date="2024-09-28T20:19:00Z">
        <w:r w:rsidRPr="00A11DDB">
          <w:rPr>
            <w:rFonts w:ascii="Book Antiqua" w:hAnsi="Book Antiqua"/>
          </w:rPr>
          <w:t xml:space="preserve">“It seems I’m wanted upstairs to bolster our </w:t>
        </w:r>
        <w:proofErr w:type="spellStart"/>
        <w:r w:rsidRPr="00A11DDB">
          <w:rPr>
            <w:rFonts w:ascii="Book Antiqua" w:hAnsi="Book Antiqua"/>
          </w:rPr>
          <w:t>defense</w:t>
        </w:r>
        <w:proofErr w:type="spellEnd"/>
        <w:r>
          <w:rPr>
            <w:rFonts w:ascii="Book Antiqua" w:hAnsi="Book Antiqua"/>
          </w:rPr>
          <w:t>,” said Ivanov. Un</w:t>
        </w:r>
        <w:r w:rsidRPr="00A11DDB">
          <w:rPr>
            <w:rFonts w:ascii="Book Antiqua" w:hAnsi="Book Antiqua"/>
          </w:rPr>
          <w:t>fortunately I must be absent for your greatest masterpiece, executioner</w:t>
        </w:r>
        <w:r>
          <w:rPr>
            <w:rFonts w:ascii="Book Antiqua" w:hAnsi="Book Antiqua"/>
          </w:rPr>
          <w:t xml:space="preserve">. </w:t>
        </w:r>
        <w:r w:rsidRPr="00A11DDB">
          <w:rPr>
            <w:rFonts w:ascii="Book Antiqua" w:hAnsi="Book Antiqua"/>
          </w:rPr>
          <w:t>Maybe, just maybe, God is with you</w:t>
        </w:r>
        <w:r>
          <w:rPr>
            <w:rFonts w:ascii="Book Antiqua" w:hAnsi="Book Antiqua"/>
          </w:rPr>
          <w:t>, Joshua</w:t>
        </w:r>
        <w:r w:rsidRPr="00A11DDB">
          <w:rPr>
            <w:rFonts w:ascii="Book Antiqua" w:hAnsi="Book Antiqua"/>
          </w:rPr>
          <w:t xml:space="preserve">. He’s delivered you from my hands, but </w:t>
        </w:r>
        <w:r>
          <w:rPr>
            <w:rFonts w:ascii="Book Antiqua" w:hAnsi="Book Antiqua"/>
          </w:rPr>
          <w:t>H</w:t>
        </w:r>
        <w:r w:rsidRPr="00A11DDB">
          <w:rPr>
            <w:rFonts w:ascii="Book Antiqua" w:hAnsi="Book Antiqua"/>
          </w:rPr>
          <w:t>e still hasn’t delivered you from the executioner’s hands. Let’s see Levi, let</w:t>
        </w:r>
        <w:r>
          <w:rPr>
            <w:rFonts w:ascii="Book Antiqua" w:hAnsi="Book Antiqua"/>
          </w:rPr>
          <w:t>’</w:t>
        </w:r>
        <w:r w:rsidRPr="00A11DDB">
          <w:rPr>
            <w:rFonts w:ascii="Book Antiqua" w:hAnsi="Book Antiqua"/>
          </w:rPr>
          <w:t>s see. I must bid you adieu. Till next time if you survive this,” as he was walking away, he began demanding VTOLs</w:t>
        </w:r>
        <w:r w:rsidRPr="00A11DDB">
          <w:rPr>
            <w:rStyle w:val="FootnoteReference"/>
            <w:rFonts w:ascii="Book Antiqua" w:hAnsi="Book Antiqua"/>
          </w:rPr>
          <w:footnoteReference w:id="21"/>
        </w:r>
        <w:r w:rsidRPr="00A11DDB">
          <w:rPr>
            <w:rFonts w:ascii="Book Antiqua" w:hAnsi="Book Antiqua"/>
          </w:rPr>
          <w:t xml:space="preserve"> for extraction in Russian.</w:t>
        </w:r>
      </w:ins>
    </w:p>
    <w:p w14:paraId="390EDB28" w14:textId="77777777" w:rsidR="006A7C0D" w:rsidRPr="00A11DDB" w:rsidRDefault="006A7C0D" w:rsidP="006D6183">
      <w:pPr>
        <w:pStyle w:val="NormalWeb"/>
        <w:spacing w:line="276" w:lineRule="auto"/>
        <w:ind w:firstLine="284"/>
        <w:rPr>
          <w:ins w:id="8052" w:author="Yashua Lebowitz" w:date="2024-09-28T20:19:00Z"/>
          <w:rFonts w:ascii="Book Antiqua" w:hAnsi="Book Antiqua"/>
        </w:rPr>
      </w:pPr>
      <w:ins w:id="8053" w:author="Yashua Lebowitz" w:date="2024-09-28T20:19:00Z">
        <w:r w:rsidRPr="00A11DDB">
          <w:rPr>
            <w:rFonts w:ascii="Book Antiqua" w:hAnsi="Book Antiqua"/>
          </w:rPr>
          <w:lastRenderedPageBreak/>
          <w:t>The building continued to shake and rumble. I looked at the executioner looking for any break in his resolve.</w:t>
        </w:r>
      </w:ins>
    </w:p>
    <w:p w14:paraId="09FA6EDE" w14:textId="77777777" w:rsidR="006A7C0D" w:rsidRPr="00A11DDB" w:rsidRDefault="006A7C0D" w:rsidP="006D6183">
      <w:pPr>
        <w:pStyle w:val="NormalWeb"/>
        <w:spacing w:line="276" w:lineRule="auto"/>
        <w:ind w:firstLine="284"/>
        <w:rPr>
          <w:ins w:id="8054" w:author="Yashua Lebowitz" w:date="2024-09-28T20:19:00Z"/>
          <w:rFonts w:ascii="Book Antiqua" w:hAnsi="Book Antiqua"/>
        </w:rPr>
      </w:pPr>
      <w:ins w:id="8055" w:author="Yashua Lebowitz" w:date="2024-09-28T20:19:00Z">
        <w:r w:rsidRPr="00A11DDB">
          <w:rPr>
            <w:rFonts w:ascii="Book Antiqua" w:hAnsi="Book Antiqua"/>
          </w:rPr>
          <w:t xml:space="preserve">“You know they’re coming. If you run you might be able to survive. Why not leave and live to see another day, </w:t>
        </w:r>
        <w:r>
          <w:rPr>
            <w:rFonts w:ascii="Book Antiqua" w:hAnsi="Book Antiqua"/>
          </w:rPr>
          <w:t xml:space="preserve">to </w:t>
        </w:r>
        <w:r w:rsidRPr="00A11DDB">
          <w:rPr>
            <w:rFonts w:ascii="Book Antiqua" w:hAnsi="Book Antiqua"/>
          </w:rPr>
          <w:t>p</w:t>
        </w:r>
        <w:r>
          <w:rPr>
            <w:rFonts w:ascii="Book Antiqua" w:hAnsi="Book Antiqua"/>
          </w:rPr>
          <w:t>er</w:t>
        </w:r>
        <w:r w:rsidRPr="00A11DDB">
          <w:rPr>
            <w:rFonts w:ascii="Book Antiqua" w:hAnsi="Book Antiqua"/>
          </w:rPr>
          <w:t>form another work of art?”</w:t>
        </w:r>
      </w:ins>
    </w:p>
    <w:p w14:paraId="677BEC40" w14:textId="77777777" w:rsidR="006A7C0D" w:rsidRPr="00A11DDB" w:rsidRDefault="006A7C0D" w:rsidP="006D6183">
      <w:pPr>
        <w:pStyle w:val="NormalWeb"/>
        <w:spacing w:line="276" w:lineRule="auto"/>
        <w:ind w:firstLine="284"/>
        <w:rPr>
          <w:ins w:id="8056" w:author="Yashua Lebowitz" w:date="2024-09-28T20:19:00Z"/>
          <w:rFonts w:ascii="Book Antiqua" w:hAnsi="Book Antiqua"/>
        </w:rPr>
      </w:pPr>
      <w:ins w:id="8057" w:author="Yashua Lebowitz" w:date="2024-09-28T20:19:00Z">
        <w:r w:rsidRPr="00A11DDB">
          <w:rPr>
            <w:rFonts w:ascii="Book Antiqua" w:hAnsi="Book Antiqua"/>
          </w:rPr>
          <w:t>“This will be my magnum opus. If I die today performing my greatest work of art, I’ll die a very happy man. This is my dedication, my legacy. Now come, President Levi, let’s dance.”</w:t>
        </w:r>
      </w:ins>
    </w:p>
    <w:p w14:paraId="18233688" w14:textId="77777777" w:rsidR="006A7C0D" w:rsidRPr="00A11DDB" w:rsidRDefault="006A7C0D" w:rsidP="006D6183">
      <w:pPr>
        <w:pStyle w:val="NormalWeb"/>
        <w:spacing w:line="276" w:lineRule="auto"/>
        <w:ind w:firstLine="284"/>
        <w:rPr>
          <w:ins w:id="8058" w:author="Yashua Lebowitz" w:date="2024-09-28T20:19:00Z"/>
          <w:rFonts w:ascii="Book Antiqua" w:hAnsi="Book Antiqua"/>
        </w:rPr>
      </w:pPr>
      <w:ins w:id="8059" w:author="Yashua Lebowitz" w:date="2024-09-28T20:19:00Z">
        <w:r w:rsidRPr="00A11DDB">
          <w:rPr>
            <w:rFonts w:ascii="Book Antiqua" w:hAnsi="Book Antiqua"/>
          </w:rPr>
          <w:t>He twirled the blade in his hand like a conductor's baton.</w:t>
        </w:r>
      </w:ins>
    </w:p>
    <w:p w14:paraId="19EFCCBC" w14:textId="77777777" w:rsidR="006A7C0D" w:rsidRPr="00A11DDB" w:rsidRDefault="006A7C0D" w:rsidP="006D6183">
      <w:pPr>
        <w:pStyle w:val="NormalWeb"/>
        <w:spacing w:line="276" w:lineRule="auto"/>
        <w:ind w:firstLine="284"/>
        <w:rPr>
          <w:ins w:id="8060" w:author="Yashua Lebowitz" w:date="2024-09-28T20:19:00Z"/>
          <w:rFonts w:ascii="Book Antiqua" w:hAnsi="Book Antiqua"/>
        </w:rPr>
      </w:pPr>
      <w:ins w:id="8061" w:author="Yashua Lebowitz" w:date="2024-09-28T20:19:00Z">
        <w:r w:rsidRPr="00A11DDB">
          <w:rPr>
            <w:rFonts w:ascii="Book Antiqua" w:hAnsi="Book Antiqua"/>
          </w:rPr>
          <w:t>“Dance, I said, Levi. Dance!” The blade came dangerously close to my skin, making the hair on my arms stand on end as my body tensed in anticipation of his initial cut. I squirmed in my chair. A thick rope held me firmly in place, my hands and feet still zip-tied. The more I struggled, the more he seemed to relish it.</w:t>
        </w:r>
      </w:ins>
    </w:p>
    <w:p w14:paraId="1F8E0D29" w14:textId="77777777" w:rsidR="006A7C0D" w:rsidRPr="00A11DDB" w:rsidRDefault="006A7C0D" w:rsidP="006D6183">
      <w:pPr>
        <w:pStyle w:val="NormalWeb"/>
        <w:spacing w:line="276" w:lineRule="auto"/>
        <w:ind w:firstLine="284"/>
        <w:rPr>
          <w:ins w:id="8062" w:author="Yashua Lebowitz" w:date="2024-09-28T20:19:00Z"/>
          <w:rFonts w:ascii="Book Antiqua" w:hAnsi="Book Antiqua"/>
        </w:rPr>
      </w:pPr>
      <w:ins w:id="8063" w:author="Yashua Lebowitz" w:date="2024-09-28T20:19:00Z">
        <w:r w:rsidRPr="00A11DDB">
          <w:rPr>
            <w:rFonts w:ascii="Book Antiqua" w:hAnsi="Book Antiqua"/>
          </w:rPr>
          <w:t>“Yes,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suddenly jammed the scapula right into my hand. I bit my lip till blood came</w:t>
        </w:r>
        <w:r>
          <w:rPr>
            <w:rFonts w:ascii="Book Antiqua" w:hAnsi="Book Antiqua"/>
          </w:rPr>
          <w:t>,</w:t>
        </w:r>
        <w:r w:rsidRPr="00A11DDB">
          <w:rPr>
            <w:rFonts w:ascii="Book Antiqua" w:hAnsi="Book Antiqua"/>
          </w:rPr>
          <w:t xml:space="preserve"> trying as hard as I could to deny him the pleasure of hearing me shout.</w:t>
        </w:r>
      </w:ins>
    </w:p>
    <w:p w14:paraId="279B8E9A" w14:textId="77777777" w:rsidR="006A7C0D" w:rsidRPr="00A11DDB" w:rsidRDefault="006A7C0D" w:rsidP="006D6183">
      <w:pPr>
        <w:pStyle w:val="NormalWeb"/>
        <w:spacing w:line="276" w:lineRule="auto"/>
        <w:ind w:firstLine="284"/>
        <w:rPr>
          <w:ins w:id="8064" w:author="Yashua Lebowitz" w:date="2024-09-28T20:19:00Z"/>
          <w:rFonts w:ascii="Book Antiqua" w:hAnsi="Book Antiqua"/>
        </w:rPr>
      </w:pPr>
      <w:ins w:id="8065" w:author="Yashua Lebowitz" w:date="2024-09-28T20:19:00Z">
        <w:r w:rsidRPr="00A11DDB">
          <w:rPr>
            <w:rFonts w:ascii="Book Antiqua" w:hAnsi="Book Antiqua"/>
          </w:rPr>
          <w:t>“Oh, you don’t want to dance anymore, Levi? Let’s take something then. What shall it be? A toe, a finger—what will bring you to the floor once again, my darling?”</w:t>
        </w:r>
      </w:ins>
    </w:p>
    <w:p w14:paraId="15BA5FF9" w14:textId="77777777" w:rsidR="006A7C0D" w:rsidRPr="00A11DDB" w:rsidRDefault="006A7C0D" w:rsidP="006D6183">
      <w:pPr>
        <w:pStyle w:val="NormalWeb"/>
        <w:spacing w:line="276" w:lineRule="auto"/>
        <w:ind w:firstLine="284"/>
        <w:rPr>
          <w:ins w:id="8066" w:author="Yashua Lebowitz" w:date="2024-09-28T20:19:00Z"/>
          <w:rFonts w:ascii="Book Antiqua" w:hAnsi="Book Antiqua"/>
        </w:rPr>
      </w:pPr>
      <w:ins w:id="8067" w:author="Yashua Lebowitz" w:date="2024-09-28T20:19:00Z">
        <w:r w:rsidRPr="00A11DDB">
          <w:rPr>
            <w:rFonts w:ascii="Book Antiqua" w:hAnsi="Book Antiqua"/>
          </w:rPr>
          <w:t>“How about your mom? That might do.”</w:t>
        </w:r>
      </w:ins>
    </w:p>
    <w:p w14:paraId="2A008583" w14:textId="77777777" w:rsidR="006A7C0D" w:rsidRPr="00A11DDB" w:rsidRDefault="006A7C0D" w:rsidP="006D6183">
      <w:pPr>
        <w:pStyle w:val="NormalWeb"/>
        <w:spacing w:line="276" w:lineRule="auto"/>
        <w:ind w:firstLine="284"/>
        <w:rPr>
          <w:ins w:id="8068" w:author="Yashua Lebowitz" w:date="2024-09-28T20:19:00Z"/>
          <w:rFonts w:ascii="Book Antiqua" w:hAnsi="Book Antiqua"/>
        </w:rPr>
      </w:pPr>
      <w:ins w:id="8069" w:author="Yashua Lebowitz" w:date="2024-09-28T20:19:00Z">
        <w:r w:rsidRPr="00A11DDB">
          <w:rPr>
            <w:rFonts w:ascii="Book Antiqua" w:hAnsi="Book Antiqua"/>
          </w:rPr>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ins>
    </w:p>
    <w:p w14:paraId="710EB2F3" w14:textId="77777777" w:rsidR="006A7C0D" w:rsidRPr="00A11DDB" w:rsidRDefault="006A7C0D" w:rsidP="006D6183">
      <w:pPr>
        <w:pStyle w:val="NormalWeb"/>
        <w:spacing w:line="276" w:lineRule="auto"/>
        <w:ind w:firstLine="284"/>
        <w:rPr>
          <w:ins w:id="8070" w:author="Yashua Lebowitz" w:date="2024-09-28T20:19:00Z"/>
          <w:rFonts w:ascii="Book Antiqua" w:hAnsi="Book Antiqua"/>
        </w:rPr>
      </w:pPr>
      <w:ins w:id="8071" w:author="Yashua Lebowitz" w:date="2024-09-28T20:19:00Z">
        <w:r w:rsidRPr="00A11DDB">
          <w:rPr>
            <w:rFonts w:ascii="Book Antiqua" w:hAnsi="Book Antiqua"/>
          </w:rPr>
          <w:t>“A finger it is, you rascal. And then, maybe I’ll just cut out a testicle anyway.”</w:t>
        </w:r>
      </w:ins>
    </w:p>
    <w:p w14:paraId="5BF4159A" w14:textId="77777777" w:rsidR="006A7C0D" w:rsidRPr="00A11DDB" w:rsidRDefault="006A7C0D" w:rsidP="006D6183">
      <w:pPr>
        <w:pStyle w:val="NormalWeb"/>
        <w:spacing w:line="276" w:lineRule="auto"/>
        <w:ind w:firstLine="284"/>
        <w:rPr>
          <w:ins w:id="8072" w:author="Yashua Lebowitz" w:date="2024-09-28T20:19:00Z"/>
          <w:rFonts w:ascii="Book Antiqua" w:hAnsi="Book Antiqua"/>
        </w:rPr>
      </w:pPr>
      <w:ins w:id="8073" w:author="Yashua Lebowitz" w:date="2024-09-28T20:19:00Z">
        <w:r w:rsidRPr="00A11DDB">
          <w:rPr>
            <w:rFonts w:ascii="Book Antiqua" w:hAnsi="Book Antiqua"/>
          </w:rPr>
          <w:t>He dragged me by the chair to a nearby table and forcibly laid my hand upon it, slamming it against the surface. The impact sent a jolt of pain up my arm.</w:t>
        </w:r>
      </w:ins>
    </w:p>
    <w:p w14:paraId="3DEDA291" w14:textId="77777777" w:rsidR="006A7C0D" w:rsidRPr="00A11DDB" w:rsidRDefault="006A7C0D" w:rsidP="006D6183">
      <w:pPr>
        <w:pStyle w:val="NormalWeb"/>
        <w:spacing w:line="276" w:lineRule="auto"/>
        <w:ind w:firstLine="284"/>
        <w:rPr>
          <w:ins w:id="8074" w:author="Yashua Lebowitz" w:date="2024-09-28T20:19:00Z"/>
          <w:rFonts w:ascii="Book Antiqua" w:hAnsi="Book Antiqua"/>
        </w:rPr>
      </w:pPr>
      <w:ins w:id="8075" w:author="Yashua Lebowitz" w:date="2024-09-28T20:19:00Z">
        <w:r w:rsidRPr="00A11DDB">
          <w:rPr>
            <w:rFonts w:ascii="Book Antiqua" w:hAnsi="Book Antiqua"/>
          </w:rPr>
          <w:t>“You know, Levi,” he began, almost conversationally, as he pressed the blade against my skin, “I wasn’t always this refined in my methods. Back in the day, when I was just starting out with the Bratva, things were different. Cruder. Messier.”</w:t>
        </w:r>
      </w:ins>
    </w:p>
    <w:p w14:paraId="6082648C" w14:textId="77777777" w:rsidR="006A7C0D" w:rsidRPr="00A11DDB" w:rsidRDefault="006A7C0D" w:rsidP="006D6183">
      <w:pPr>
        <w:pStyle w:val="NormalWeb"/>
        <w:spacing w:line="276" w:lineRule="auto"/>
        <w:ind w:firstLine="284"/>
        <w:rPr>
          <w:ins w:id="8076" w:author="Yashua Lebowitz" w:date="2024-09-28T20:19:00Z"/>
          <w:rFonts w:ascii="Book Antiqua" w:hAnsi="Book Antiqua"/>
        </w:rPr>
      </w:pPr>
      <w:ins w:id="8077" w:author="Yashua Lebowitz" w:date="2024-09-28T20:19:00Z">
        <w:r w:rsidRPr="00A11DDB">
          <w:rPr>
            <w:rFonts w:ascii="Book Antiqua" w:hAnsi="Book Antiqua"/>
          </w:rPr>
          <w:lastRenderedPageBreak/>
          <w:t>He glanced at me, a twisted smile on his lips. “We didn't have the luxury of taking our time. When you needed to send a message, you had to be quick and efficient. I remember my first job</w:t>
        </w:r>
        <w:r>
          <w:rPr>
            <w:rFonts w:ascii="Book Antiqua" w:hAnsi="Book Antiqua"/>
          </w:rPr>
          <w:t xml:space="preserve"> … </w:t>
        </w:r>
        <w:r w:rsidRPr="00A11DDB">
          <w:rPr>
            <w:rFonts w:ascii="Book Antiqua" w:hAnsi="Book Antiqua"/>
          </w:rPr>
          <w:t>a man who killed patriotic Russians, like you. We caught him, beat him senseless, and then</w:t>
        </w:r>
        <w:r>
          <w:rPr>
            <w:rFonts w:ascii="Book Antiqua" w:hAnsi="Book Antiqua"/>
          </w:rPr>
          <w:t xml:space="preserve"> </w:t>
        </w:r>
        <w:r w:rsidRPr="00A11DDB">
          <w:rPr>
            <w:rFonts w:ascii="Book Antiqua" w:hAnsi="Book Antiqua"/>
          </w:rPr>
          <w:t>...</w:t>
        </w:r>
        <w:r>
          <w:rPr>
            <w:rFonts w:ascii="Book Antiqua" w:hAnsi="Book Antiqua"/>
          </w:rPr>
          <w:t xml:space="preserve"> </w:t>
        </w:r>
        <w:r w:rsidRPr="00A11DDB">
          <w:rPr>
            <w:rFonts w:ascii="Book Antiqua" w:hAnsi="Book Antiqua"/>
          </w:rPr>
          <w:t>we took his fingers</w:t>
        </w:r>
        <w:r>
          <w:rPr>
            <w:rFonts w:ascii="Book Antiqua" w:hAnsi="Book Antiqua"/>
          </w:rPr>
          <w:t xml:space="preserve"> out</w:t>
        </w:r>
        <w:r w:rsidRPr="00A11DDB">
          <w:rPr>
            <w:rFonts w:ascii="Book Antiqua" w:hAnsi="Book Antiqua"/>
          </w:rPr>
          <w:t xml:space="preserve"> one by one.”</w:t>
        </w:r>
      </w:ins>
    </w:p>
    <w:p w14:paraId="055840D4" w14:textId="77777777" w:rsidR="006A7C0D" w:rsidRPr="00A11DDB" w:rsidRDefault="006A7C0D" w:rsidP="006D6183">
      <w:pPr>
        <w:pStyle w:val="NormalWeb"/>
        <w:spacing w:line="276" w:lineRule="auto"/>
        <w:ind w:firstLine="284"/>
        <w:rPr>
          <w:ins w:id="8078" w:author="Yashua Lebowitz" w:date="2024-09-28T20:19:00Z"/>
          <w:rFonts w:ascii="Book Antiqua" w:hAnsi="Book Antiqua"/>
        </w:rPr>
      </w:pPr>
      <w:ins w:id="8079" w:author="Yashua Lebowitz" w:date="2024-09-28T20:19:00Z">
        <w:r w:rsidRPr="00A11DDB">
          <w:rPr>
            <w:rFonts w:ascii="Book Antiqua" w:hAnsi="Book Antiqua"/>
          </w:rPr>
          <w:t>He chuckled, a cold, mirthless sound. “He screamed, of course. They always scream. But there’s something poetic about the act, don’t you think? A finger for every betrayal, a constant reminder of the price of disloyalty.”</w:t>
        </w:r>
      </w:ins>
    </w:p>
    <w:p w14:paraId="25BBC30F" w14:textId="77777777" w:rsidR="006A7C0D" w:rsidRPr="00A11DDB" w:rsidRDefault="006A7C0D" w:rsidP="006D6183">
      <w:pPr>
        <w:pStyle w:val="NormalWeb"/>
        <w:spacing w:line="276" w:lineRule="auto"/>
        <w:ind w:firstLine="284"/>
        <w:rPr>
          <w:ins w:id="8080" w:author="Yashua Lebowitz" w:date="2024-09-28T20:19:00Z"/>
          <w:rFonts w:ascii="Book Antiqua" w:hAnsi="Book Antiqua"/>
        </w:rPr>
      </w:pPr>
      <w:ins w:id="8081" w:author="Yashua Lebowitz" w:date="2024-09-28T20:19:00Z">
        <w:r w:rsidRPr="00A11DDB">
          <w:rPr>
            <w:rFonts w:ascii="Book Antiqua" w:hAnsi="Book Antiqua"/>
          </w:rPr>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ins>
    </w:p>
    <w:p w14:paraId="2F36D936" w14:textId="77777777" w:rsidR="006A7C0D" w:rsidRPr="00A11DDB" w:rsidRDefault="006A7C0D" w:rsidP="006D6183">
      <w:pPr>
        <w:pStyle w:val="NormalWeb"/>
        <w:spacing w:line="276" w:lineRule="auto"/>
        <w:ind w:firstLine="284"/>
        <w:rPr>
          <w:ins w:id="8082" w:author="Yashua Lebowitz" w:date="2024-09-28T20:19:00Z"/>
          <w:rFonts w:ascii="Book Antiqua" w:hAnsi="Book Antiqua"/>
        </w:rPr>
      </w:pPr>
      <w:ins w:id="8083" w:author="Yashua Lebowitz" w:date="2024-09-28T20:19:00Z">
        <w:r w:rsidRPr="00A11DDB">
          <w:rPr>
            <w:rFonts w:ascii="Book Antiqua" w:hAnsi="Book Antiqua"/>
          </w:rPr>
          <w:t xml:space="preserve">He leaned in closer, his breath hot against my ear, </w:t>
        </w:r>
        <w:r>
          <w:rPr>
            <w:rFonts w:ascii="Book Antiqua" w:hAnsi="Book Antiqua"/>
          </w:rPr>
          <w:t xml:space="preserve">the smell </w:t>
        </w:r>
        <w:r w:rsidRPr="00A11DDB">
          <w:rPr>
            <w:rFonts w:ascii="Book Antiqua" w:hAnsi="Book Antiqua"/>
          </w:rPr>
          <w:t>of nicotine and malice. “That’s what makes it truly satisfying. The look on their faces, the way they squirm. Just like you’re doing now, Levi. It’s beautiful, really.”</w:t>
        </w:r>
      </w:ins>
    </w:p>
    <w:p w14:paraId="6637C063" w14:textId="77777777" w:rsidR="006A7C0D" w:rsidRPr="00A11DDB" w:rsidRDefault="006A7C0D" w:rsidP="006D6183">
      <w:pPr>
        <w:pStyle w:val="NormalWeb"/>
        <w:spacing w:line="276" w:lineRule="auto"/>
        <w:ind w:firstLine="284"/>
        <w:rPr>
          <w:ins w:id="8084" w:author="Yashua Lebowitz" w:date="2024-09-28T20:19:00Z"/>
          <w:rFonts w:ascii="Book Antiqua" w:hAnsi="Book Antiqua"/>
        </w:rPr>
      </w:pPr>
      <w:ins w:id="8085" w:author="Yashua Lebowitz" w:date="2024-09-28T20:19:00Z">
        <w:r w:rsidRPr="00A11DDB">
          <w:rPr>
            <w:rFonts w:ascii="Book Antiqua" w:hAnsi="Book Antiqua"/>
          </w:rPr>
          <w:t>He lifted the blade slightly, drawing it along the length of my finger with sickening precision. Blood poured down, pooling on the table. I cried and laughed at the same time, a mix of hysteria and defiance. The executioner’s expression shifted to one of confusion.</w:t>
        </w:r>
      </w:ins>
    </w:p>
    <w:p w14:paraId="03DC72A8" w14:textId="77777777" w:rsidR="006A7C0D" w:rsidRPr="00A11DDB" w:rsidRDefault="006A7C0D" w:rsidP="006D6183">
      <w:pPr>
        <w:pStyle w:val="NormalWeb"/>
        <w:spacing w:line="276" w:lineRule="auto"/>
        <w:ind w:firstLine="284"/>
        <w:rPr>
          <w:ins w:id="8086" w:author="Yashua Lebowitz" w:date="2024-09-28T20:19:00Z"/>
          <w:rFonts w:ascii="Book Antiqua" w:hAnsi="Book Antiqua"/>
        </w:rPr>
      </w:pPr>
      <w:ins w:id="8087" w:author="Yashua Lebowitz" w:date="2024-09-28T20:19:00Z">
        <w:r w:rsidRPr="00A11DDB">
          <w:rPr>
            <w:rFonts w:ascii="Book Antiqua" w:hAnsi="Book Antiqua"/>
          </w:rPr>
          <w:t>“Are you enjoying this, Levi?”</w:t>
        </w:r>
      </w:ins>
    </w:p>
    <w:p w14:paraId="3B273E98" w14:textId="4C4BEC3D" w:rsidR="006A7C0D" w:rsidRPr="00A11DDB" w:rsidRDefault="0095126C" w:rsidP="006D6183">
      <w:pPr>
        <w:pStyle w:val="NormalWeb"/>
        <w:spacing w:line="276" w:lineRule="auto"/>
        <w:ind w:firstLine="284"/>
        <w:rPr>
          <w:ins w:id="8088" w:author="Yashua Lebowitz" w:date="2024-09-28T20:19:00Z"/>
          <w:rFonts w:ascii="Book Antiqua" w:hAnsi="Book Antiqua"/>
        </w:rPr>
      </w:pPr>
      <w:r w:rsidRPr="0095126C">
        <w:rPr>
          <w:rFonts w:ascii="Book Antiqua" w:hAnsi="Book Antiqua"/>
        </w:rPr>
        <w:t>"His joy strengthens me. You won’t find pleasure in my pain.</w:t>
      </w:r>
      <w:ins w:id="8089" w:author="Yashua Lebowitz" w:date="2024-09-28T20:19:00Z">
        <w:r w:rsidR="006A7C0D" w:rsidRPr="00A11DDB">
          <w:rPr>
            <w:rFonts w:ascii="Book Antiqua" w:hAnsi="Book Antiqua"/>
          </w:rPr>
          <w:t xml:space="preserve"> Your cuts are like fertilizer for my soul. Each cut causes it to grow and flourish.”</w:t>
        </w:r>
      </w:ins>
    </w:p>
    <w:p w14:paraId="6B992375" w14:textId="77777777" w:rsidR="006A7C0D" w:rsidRPr="00A11DDB" w:rsidRDefault="006A7C0D" w:rsidP="006D6183">
      <w:pPr>
        <w:pStyle w:val="NormalWeb"/>
        <w:spacing w:line="276" w:lineRule="auto"/>
        <w:ind w:firstLine="284"/>
        <w:rPr>
          <w:ins w:id="8090" w:author="Yashua Lebowitz" w:date="2024-09-28T20:19:00Z"/>
          <w:rFonts w:ascii="Book Antiqua" w:hAnsi="Book Antiqua"/>
        </w:rPr>
      </w:pPr>
      <w:ins w:id="8091" w:author="Yashua Lebowitz" w:date="2024-09-28T20:19:00Z">
        <w:r w:rsidRPr="00A11DDB">
          <w:rPr>
            <w:rFonts w:ascii="Book Antiqua" w:hAnsi="Book Antiqua"/>
          </w:rPr>
          <w:t xml:space="preserve">“Is that so, Levi? Then I’m like a farmer, and I must </w:t>
        </w:r>
        <w:proofErr w:type="spellStart"/>
        <w:r w:rsidRPr="00A11DDB">
          <w:rPr>
            <w:rFonts w:ascii="Book Antiqua" w:hAnsi="Book Antiqua"/>
          </w:rPr>
          <w:t>till</w:t>
        </w:r>
        <w:proofErr w:type="spellEnd"/>
        <w:r w:rsidRPr="00A11DDB">
          <w:rPr>
            <w:rFonts w:ascii="Book Antiqua" w:hAnsi="Book Antiqua"/>
          </w:rPr>
          <w:t xml:space="preserve"> your entire body, providing so much fertilizer for your soul that it poisons it. Hah! Ah, the Bratva taught me well. But I’ve surpassed even their expectations. Now, let’s see if this Bratva can be a gardener.”</w:t>
        </w:r>
      </w:ins>
    </w:p>
    <w:p w14:paraId="4FF76CD5" w14:textId="77777777" w:rsidR="00A51F34" w:rsidRDefault="00A51F34" w:rsidP="006D6183">
      <w:pPr>
        <w:pStyle w:val="NormalWeb"/>
        <w:spacing w:line="276" w:lineRule="auto"/>
        <w:ind w:firstLine="284"/>
        <w:rPr>
          <w:rFonts w:ascii="Book Antiqua" w:hAnsi="Book Antiqua"/>
        </w:rPr>
      </w:pPr>
      <w:r w:rsidRPr="00A51F34">
        <w:rPr>
          <w:rFonts w:ascii="Book Antiqua" w:hAnsi="Book Antiqua"/>
        </w:rPr>
        <w:t xml:space="preserve">He dragged the blade down my forearm, blood rushing out as my vision blurred, but I locked eyes with him, refusing to break. </w:t>
      </w:r>
    </w:p>
    <w:p w14:paraId="5AC979AD" w14:textId="45C9C7A7" w:rsidR="00A51F34" w:rsidRDefault="0095126C" w:rsidP="006D6183">
      <w:pPr>
        <w:pStyle w:val="NormalWeb"/>
        <w:spacing w:line="276" w:lineRule="auto"/>
        <w:ind w:firstLine="284"/>
        <w:rPr>
          <w:rFonts w:ascii="Book Antiqua" w:hAnsi="Book Antiqua"/>
        </w:rPr>
      </w:pPr>
      <w:r>
        <w:rPr>
          <w:rFonts w:ascii="Book Antiqua" w:hAnsi="Book Antiqua"/>
        </w:rPr>
        <w:t>“</w:t>
      </w:r>
      <w:r w:rsidR="00A51F34" w:rsidRPr="00A51F34">
        <w:rPr>
          <w:rFonts w:ascii="Book Antiqua" w:hAnsi="Book Antiqua"/>
        </w:rPr>
        <w:t>You think you're strong, Levi? I’ll break you piece by piece.</w:t>
      </w:r>
      <w:r>
        <w:rPr>
          <w:rFonts w:ascii="Book Antiqua" w:hAnsi="Book Antiqua"/>
        </w:rPr>
        <w:t>”</w:t>
      </w:r>
    </w:p>
    <w:p w14:paraId="5DC26CFA" w14:textId="1D121C04" w:rsidR="006A7C0D" w:rsidRPr="00A11DDB" w:rsidRDefault="006A7C0D" w:rsidP="006D6183">
      <w:pPr>
        <w:pStyle w:val="NormalWeb"/>
        <w:spacing w:line="276" w:lineRule="auto"/>
        <w:ind w:firstLine="284"/>
        <w:rPr>
          <w:ins w:id="8092" w:author="Yashua Lebowitz" w:date="2024-09-28T20:19:00Z"/>
          <w:rFonts w:ascii="Book Antiqua" w:hAnsi="Book Antiqua"/>
        </w:rPr>
      </w:pPr>
      <w:ins w:id="8093" w:author="Yashua Lebowitz" w:date="2024-09-28T20:19:00Z">
        <w:r w:rsidRPr="00A11DDB">
          <w:rPr>
            <w:rFonts w:ascii="Book Antiqua" w:hAnsi="Book Antiqua"/>
          </w:rPr>
          <w:t xml:space="preserve">He grabbed my hand and pulled it taut, making each cut deliberate and excruciating. The smell of blood mixed with the musty air of the </w:t>
        </w:r>
        <w:r>
          <w:rPr>
            <w:rFonts w:ascii="Book Antiqua" w:hAnsi="Book Antiqua"/>
          </w:rPr>
          <w:t>dim</w:t>
        </w:r>
        <w:r w:rsidRPr="00A11DDB">
          <w:rPr>
            <w:rFonts w:ascii="Book Antiqua" w:hAnsi="Book Antiqua"/>
          </w:rPr>
          <w:t xml:space="preserve"> room, and I could hear the distant hum of traffic outside.</w:t>
        </w:r>
      </w:ins>
    </w:p>
    <w:p w14:paraId="06DB8CE3" w14:textId="77777777" w:rsidR="006A7C0D" w:rsidRPr="00A11DDB" w:rsidRDefault="006A7C0D" w:rsidP="006D6183">
      <w:pPr>
        <w:pStyle w:val="NormalWeb"/>
        <w:spacing w:line="276" w:lineRule="auto"/>
        <w:ind w:firstLine="284"/>
        <w:rPr>
          <w:ins w:id="8094" w:author="Yashua Lebowitz" w:date="2024-09-28T20:19:00Z"/>
          <w:rFonts w:ascii="Book Antiqua" w:hAnsi="Book Antiqua"/>
        </w:rPr>
      </w:pPr>
      <w:ins w:id="8095" w:author="Yashua Lebowitz" w:date="2024-09-28T20:19:00Z">
        <w:r w:rsidRPr="00A11DDB">
          <w:rPr>
            <w:rFonts w:ascii="Book Antiqua" w:hAnsi="Book Antiqua"/>
          </w:rPr>
          <w:lastRenderedPageBreak/>
          <w:t>The executioner’s face was a mask of sadistic glee</w:t>
        </w:r>
        <w:r>
          <w:rPr>
            <w:rFonts w:ascii="Book Antiqua" w:hAnsi="Book Antiqua"/>
          </w:rPr>
          <w:t>;</w:t>
        </w:r>
        <w:r w:rsidRPr="00A11DDB">
          <w:rPr>
            <w:rFonts w:ascii="Book Antiqua" w:hAnsi="Book Antiqua"/>
          </w:rPr>
          <w:t xml:space="preserve"> his eyes </w:t>
        </w:r>
        <w:r>
          <w:rPr>
            <w:rFonts w:ascii="Book Antiqua" w:hAnsi="Book Antiqua"/>
          </w:rPr>
          <w:t>gleamed</w:t>
        </w:r>
        <w:r w:rsidRPr="00A11DDB">
          <w:rPr>
            <w:rFonts w:ascii="Book Antiqua" w:hAnsi="Book Antiqua"/>
          </w:rPr>
          <w:t xml:space="preserve"> with a cold, unfeeling light. He took his time, </w:t>
        </w:r>
        <w:proofErr w:type="spellStart"/>
        <w:r w:rsidRPr="00A11DDB">
          <w:rPr>
            <w:rFonts w:ascii="Book Antiqua" w:hAnsi="Book Antiqua"/>
          </w:rPr>
          <w:t>savoring</w:t>
        </w:r>
        <w:proofErr w:type="spellEnd"/>
        <w:r w:rsidRPr="00A11DDB">
          <w:rPr>
            <w:rFonts w:ascii="Book Antiqua" w:hAnsi="Book Antiqua"/>
          </w:rPr>
          <w:t xml:space="preserve"> each moment, each cry of pain that escaped my lips. But</w:t>
        </w:r>
        <w:r>
          <w:rPr>
            <w:rFonts w:ascii="Book Antiqua" w:hAnsi="Book Antiqua"/>
          </w:rPr>
          <w:t>,</w:t>
        </w:r>
        <w:r w:rsidRPr="00A11DDB">
          <w:rPr>
            <w:rFonts w:ascii="Book Antiqua" w:hAnsi="Book Antiqua"/>
          </w:rPr>
          <w:t xml:space="preserve"> deep down, I clung to a shred of hope. If I could endure this, if I could outlast his cruelty, maybe I could survive.</w:t>
        </w:r>
      </w:ins>
    </w:p>
    <w:p w14:paraId="2FB8A0AE" w14:textId="77777777" w:rsidR="006A7C0D" w:rsidRPr="00A11DDB" w:rsidRDefault="006A7C0D" w:rsidP="006D6183">
      <w:pPr>
        <w:pStyle w:val="NormalWeb"/>
        <w:spacing w:line="276" w:lineRule="auto"/>
        <w:ind w:firstLine="284"/>
        <w:rPr>
          <w:ins w:id="8096" w:author="Yashua Lebowitz" w:date="2024-09-28T20:19:00Z"/>
          <w:rFonts w:ascii="Book Antiqua" w:hAnsi="Book Antiqua"/>
        </w:rPr>
      </w:pPr>
      <w:ins w:id="8097" w:author="Yashua Lebowitz" w:date="2024-09-28T20:19:00Z">
        <w:r w:rsidRPr="00A11DDB">
          <w:rPr>
            <w:rFonts w:ascii="Book Antiqua" w:hAnsi="Book Antiqua"/>
          </w:rPr>
          <w:t>He drew another line of blood across my chest, the pain searing through my body. “Yes, scream for me, Levi,” he whispered, his voice a dark caress. “Just like old times.”</w:t>
        </w:r>
      </w:ins>
    </w:p>
    <w:p w14:paraId="58F9003C" w14:textId="21A33C02" w:rsidR="006A7C0D" w:rsidRPr="00A11DDB" w:rsidRDefault="006A7C0D" w:rsidP="006D6183">
      <w:pPr>
        <w:pStyle w:val="NormalWeb"/>
        <w:spacing w:line="276" w:lineRule="auto"/>
        <w:ind w:firstLine="284"/>
        <w:rPr>
          <w:ins w:id="8098" w:author="Yashua Lebowitz" w:date="2024-09-28T20:19:00Z"/>
          <w:rFonts w:ascii="Book Antiqua" w:hAnsi="Book Antiqua"/>
        </w:rPr>
      </w:pPr>
      <w:ins w:id="8099" w:author="Yashua Lebowitz" w:date="2024-09-28T20:19:00Z">
        <w:r w:rsidRPr="00A11DDB">
          <w:rPr>
            <w:rFonts w:ascii="Book Antiqua" w:hAnsi="Book Antiqua"/>
          </w:rPr>
          <w:t>The room felt like it was closing in, the walls suffocating</w:t>
        </w:r>
      </w:ins>
      <w:r w:rsidR="00691745">
        <w:rPr>
          <w:rFonts w:ascii="Book Antiqua" w:hAnsi="Book Antiqua"/>
        </w:rPr>
        <w:t>.</w:t>
      </w:r>
      <w:ins w:id="8100" w:author="Yashua Lebowitz" w:date="2024-09-28T20:19:00Z">
        <w:r w:rsidRPr="00A11DDB">
          <w:rPr>
            <w:rFonts w:ascii="Book Antiqua" w:hAnsi="Book Antiqua"/>
          </w:rPr>
          <w:t xml:space="preserve"> But amidst the agony, I found strength, a defiant spark that refused to be extinguished. The executioner was relentless, but so was my will to live.</w:t>
        </w:r>
      </w:ins>
    </w:p>
    <w:p w14:paraId="638AF382" w14:textId="77777777" w:rsidR="006A7C0D" w:rsidRPr="00A11DDB" w:rsidRDefault="006A7C0D" w:rsidP="006D6183">
      <w:pPr>
        <w:pStyle w:val="NormalWeb"/>
        <w:spacing w:line="276" w:lineRule="auto"/>
        <w:ind w:firstLine="284"/>
        <w:rPr>
          <w:ins w:id="8101" w:author="Yashua Lebowitz" w:date="2024-09-28T20:19:00Z"/>
          <w:rFonts w:ascii="Book Antiqua" w:hAnsi="Book Antiqua"/>
        </w:rPr>
      </w:pPr>
      <w:ins w:id="8102" w:author="Yashua Lebowitz" w:date="2024-09-28T20:19:00Z">
        <w:r w:rsidRPr="00A11DDB">
          <w:rPr>
            <w:rFonts w:ascii="Book Antiqua" w:hAnsi="Book Antiqua"/>
          </w:rPr>
          <w:t>“Let’s see how much fertilizer you can take before you wilt,” he sneered, lifting the blade once more. And as he brought it down, I braced myself, knowing that every moment I survived was a victory, no matter how small.</w:t>
        </w:r>
      </w:ins>
    </w:p>
    <w:p w14:paraId="64ACA9C7" w14:textId="77777777" w:rsidR="006A7C0D" w:rsidRPr="00A11DDB" w:rsidRDefault="006A7C0D" w:rsidP="006D6183">
      <w:pPr>
        <w:pStyle w:val="NormalWeb"/>
        <w:spacing w:line="276" w:lineRule="auto"/>
        <w:ind w:firstLine="284"/>
        <w:rPr>
          <w:ins w:id="8103" w:author="Yashua Lebowitz" w:date="2024-09-28T20:19:00Z"/>
          <w:rFonts w:ascii="Book Antiqua" w:hAnsi="Book Antiqua"/>
        </w:rPr>
      </w:pPr>
      <w:ins w:id="8104" w:author="Yashua Lebowitz" w:date="2024-09-28T20:19:00Z">
        <w:r w:rsidRPr="00A11DDB">
          <w:rPr>
            <w:rFonts w:ascii="Book Antiqua" w:hAnsi="Book Antiqua"/>
          </w:rPr>
          <w:t>Suddenly, the power to the generator went out, plunging the room into darkness. I yanked my hand away and clasped my fist with my other hand, checking in disbelief that my finger was still there.</w:t>
        </w:r>
      </w:ins>
    </w:p>
    <w:p w14:paraId="4EFA122E" w14:textId="77777777" w:rsidR="006A7C0D" w:rsidRPr="00A11DDB" w:rsidRDefault="006A7C0D" w:rsidP="006D6183">
      <w:pPr>
        <w:pStyle w:val="NormalWeb"/>
        <w:spacing w:line="276" w:lineRule="auto"/>
        <w:ind w:firstLine="284"/>
        <w:rPr>
          <w:ins w:id="8105" w:author="Yashua Lebowitz" w:date="2024-09-28T20:19:00Z"/>
          <w:rFonts w:ascii="Book Antiqua" w:hAnsi="Book Antiqua"/>
        </w:rPr>
      </w:pPr>
      <w:ins w:id="8106" w:author="Yashua Lebowitz" w:date="2024-09-28T20:19:00Z">
        <w:r w:rsidRPr="00A11DDB">
          <w:rPr>
            <w:rFonts w:ascii="Book Antiqua" w:hAnsi="Book Antiqua"/>
          </w:rPr>
          <w:t>“I’m in here!” I shouted, my voice echoing off the damp, stone walls. The executioner punched me in the face with brutal force, sending a wave of pain through my skull. I spat out blood and saliva. He stepped away, his body shifting towards the door in the darkness, poised like a predator sensing its prey. He knew someone was about to enter and was waiting.</w:t>
        </w:r>
      </w:ins>
    </w:p>
    <w:p w14:paraId="6A985536" w14:textId="77777777" w:rsidR="006A7C0D" w:rsidRPr="00A11DDB" w:rsidRDefault="006A7C0D" w:rsidP="006D6183">
      <w:pPr>
        <w:pStyle w:val="NormalWeb"/>
        <w:spacing w:line="276" w:lineRule="auto"/>
        <w:ind w:firstLine="284"/>
        <w:rPr>
          <w:ins w:id="8107" w:author="Yashua Lebowitz" w:date="2024-09-28T20:19:00Z"/>
          <w:rFonts w:ascii="Book Antiqua" w:hAnsi="Book Antiqua"/>
        </w:rPr>
      </w:pPr>
      <w:ins w:id="8108" w:author="Yashua Lebowitz" w:date="2024-09-28T20:19:00Z">
        <w:r w:rsidRPr="00A11DDB">
          <w:rPr>
            <w:rFonts w:ascii="Book Antiqua" w:hAnsi="Book Antiqua"/>
          </w:rPr>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ins>
    </w:p>
    <w:p w14:paraId="7109E509" w14:textId="77777777" w:rsidR="006A7C0D" w:rsidRPr="00A11DDB" w:rsidRDefault="006A7C0D" w:rsidP="006D6183">
      <w:pPr>
        <w:pStyle w:val="NormalWeb"/>
        <w:spacing w:line="276" w:lineRule="auto"/>
        <w:ind w:firstLine="284"/>
        <w:rPr>
          <w:ins w:id="8109" w:author="Yashua Lebowitz" w:date="2024-09-28T20:19:00Z"/>
          <w:rFonts w:ascii="Book Antiqua" w:hAnsi="Book Antiqua"/>
        </w:rPr>
      </w:pPr>
      <w:ins w:id="8110" w:author="Yashua Lebowitz" w:date="2024-09-28T20:19:00Z">
        <w:r w:rsidRPr="00A11DDB">
          <w:rPr>
            <w:rFonts w:ascii="Book Antiqua" w:hAnsi="Book Antiqua"/>
          </w:rPr>
          <w: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t>
        </w:r>
      </w:ins>
    </w:p>
    <w:p w14:paraId="23A4841B" w14:textId="77777777" w:rsidR="006A7C0D" w:rsidRPr="00A11DDB" w:rsidRDefault="006A7C0D" w:rsidP="006D6183">
      <w:pPr>
        <w:pStyle w:val="NormalWeb"/>
        <w:spacing w:line="276" w:lineRule="auto"/>
        <w:ind w:firstLine="284"/>
        <w:rPr>
          <w:ins w:id="8111" w:author="Yashua Lebowitz" w:date="2024-09-28T20:19:00Z"/>
          <w:rFonts w:ascii="Book Antiqua" w:hAnsi="Book Antiqua"/>
        </w:rPr>
      </w:pPr>
      <w:ins w:id="8112" w:author="Yashua Lebowitz" w:date="2024-09-28T20:19:00Z">
        <w:r w:rsidRPr="00A11DDB">
          <w:rPr>
            <w:rFonts w:ascii="Book Antiqua" w:hAnsi="Book Antiqua"/>
          </w:rPr>
          <w:t xml:space="preserve">The executioner, unfazed by the </w:t>
        </w:r>
        <w:r>
          <w:rPr>
            <w:rFonts w:ascii="Book Antiqua" w:hAnsi="Book Antiqua"/>
          </w:rPr>
          <w:t>intrusion</w:t>
        </w:r>
        <w:r w:rsidRPr="00A11DDB">
          <w:rPr>
            <w:rFonts w:ascii="Book Antiqua" w:hAnsi="Book Antiqua"/>
          </w:rPr>
          <w:t>, lunged at Gabor. He pushed the handgun away just as another round fired off</w:t>
        </w:r>
        <w:r>
          <w:rPr>
            <w:rFonts w:ascii="Book Antiqua" w:hAnsi="Book Antiqua"/>
          </w:rPr>
          <w:t>. T</w:t>
        </w:r>
        <w:r w:rsidRPr="00A11DDB">
          <w:rPr>
            <w:rFonts w:ascii="Book Antiqua" w:hAnsi="Book Antiqua"/>
          </w:rPr>
          <w:t xml:space="preserve">he shot </w:t>
        </w:r>
        <w:r>
          <w:rPr>
            <w:rFonts w:ascii="Book Antiqua" w:hAnsi="Book Antiqua"/>
          </w:rPr>
          <w:t>went</w:t>
        </w:r>
        <w:r w:rsidRPr="00A11DDB">
          <w:rPr>
            <w:rFonts w:ascii="Book Antiqua" w:hAnsi="Book Antiqua"/>
          </w:rPr>
          <w:t xml:space="preserve"> wide. He delivered a powerful punch to Gabor’s jaw</w:t>
        </w:r>
        <w:r>
          <w:rPr>
            <w:rFonts w:ascii="Book Antiqua" w:hAnsi="Book Antiqua"/>
          </w:rPr>
          <w:t>.</w:t>
        </w:r>
        <w:r w:rsidRPr="00A11DDB">
          <w:rPr>
            <w:rFonts w:ascii="Book Antiqua" w:hAnsi="Book Antiqua"/>
          </w:rPr>
          <w:t xml:space="preserve"> The handgun slipped from Gabor’s grip, clattering </w:t>
        </w:r>
        <w:r w:rsidRPr="00A11DDB">
          <w:rPr>
            <w:rFonts w:ascii="Book Antiqua" w:hAnsi="Book Antiqua"/>
          </w:rPr>
          <w:lastRenderedPageBreak/>
          <w:t>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ins>
    </w:p>
    <w:p w14:paraId="796CC0C5" w14:textId="77777777" w:rsidR="006A7C0D" w:rsidRPr="00A11DDB" w:rsidRDefault="006A7C0D" w:rsidP="006D6183">
      <w:pPr>
        <w:pStyle w:val="NormalWeb"/>
        <w:spacing w:line="276" w:lineRule="auto"/>
        <w:ind w:firstLine="284"/>
        <w:rPr>
          <w:ins w:id="8113" w:author="Yashua Lebowitz" w:date="2024-09-28T20:19:00Z"/>
          <w:rFonts w:ascii="Book Antiqua" w:hAnsi="Book Antiqua"/>
        </w:rPr>
      </w:pPr>
      <w:ins w:id="8114" w:author="Yashua Lebowitz" w:date="2024-09-28T20:19:00Z">
        <w:r w:rsidRPr="00A11DDB">
          <w:rPr>
            <w:rFonts w:ascii="Book Antiqua" w:hAnsi="Book Antiqua"/>
          </w:rPr>
          <w:t xml:space="preserve">I shuffled on the ground like a worm, searching desperately for the handgun. The two men were </w:t>
        </w:r>
        <w:r>
          <w:rPr>
            <w:rFonts w:ascii="Book Antiqua" w:hAnsi="Book Antiqua"/>
          </w:rPr>
          <w:t xml:space="preserve">now </w:t>
        </w:r>
        <w:r w:rsidRPr="00A11DDB">
          <w:rPr>
            <w:rFonts w:ascii="Book Antiqua" w:hAnsi="Book Antiqua"/>
          </w:rPr>
          <w:t>exchanging blows</w:t>
        </w:r>
        <w:r>
          <w:rPr>
            <w:rFonts w:ascii="Book Antiqua" w:hAnsi="Book Antiqua"/>
          </w:rPr>
          <w:t xml:space="preserve">. </w:t>
        </w:r>
      </w:ins>
    </w:p>
    <w:p w14:paraId="5C2C31E9" w14:textId="77777777" w:rsidR="006A7C0D" w:rsidRPr="00A11DDB" w:rsidRDefault="006A7C0D" w:rsidP="006D6183">
      <w:pPr>
        <w:pStyle w:val="NormalWeb"/>
        <w:spacing w:line="276" w:lineRule="auto"/>
        <w:ind w:firstLine="284"/>
        <w:rPr>
          <w:ins w:id="8115" w:author="Yashua Lebowitz" w:date="2024-09-28T20:19:00Z"/>
          <w:rFonts w:ascii="Book Antiqua" w:hAnsi="Book Antiqua"/>
        </w:rPr>
      </w:pPr>
      <w:ins w:id="8116" w:author="Yashua Lebowitz" w:date="2024-09-28T20:19:00Z">
        <w:r w:rsidRPr="00A11DDB">
          <w:rPr>
            <w:rFonts w:ascii="Book Antiqua" w:hAnsi="Book Antiqua"/>
          </w:rPr>
          <w:t>“Help me, Levi!” Gabor’s voice was strained, filled with both anger and desperation.</w:t>
        </w:r>
      </w:ins>
    </w:p>
    <w:p w14:paraId="2683AAA9" w14:textId="77777777" w:rsidR="006A7C0D" w:rsidRPr="00A11DDB" w:rsidRDefault="006A7C0D" w:rsidP="006D6183">
      <w:pPr>
        <w:pStyle w:val="NormalWeb"/>
        <w:spacing w:line="276" w:lineRule="auto"/>
        <w:ind w:firstLine="284"/>
        <w:rPr>
          <w:ins w:id="8117" w:author="Yashua Lebowitz" w:date="2024-09-28T20:19:00Z"/>
          <w:rFonts w:ascii="Book Antiqua" w:hAnsi="Book Antiqua"/>
        </w:rPr>
      </w:pPr>
      <w:ins w:id="8118" w:author="Yashua Lebowitz" w:date="2024-09-28T20:19:00Z">
        <w:r w:rsidRPr="00A11DDB">
          <w:rPr>
            <w:rFonts w:ascii="Book Antiqua" w:hAnsi="Book Antiqua"/>
          </w:rPr>
          <w:t>My hands searched frantically in the darkness, brushing against cold, hard surfaces until, finally, I felt the cold steel of the Beretta handle. I grasped the gun, pulling it towards me. The struggle between Gabor and the executioner intensified, their movements becoming more frantic and violent.</w:t>
        </w:r>
      </w:ins>
    </w:p>
    <w:p w14:paraId="2436E844" w14:textId="77777777" w:rsidR="006A7C0D" w:rsidRPr="00A11DDB" w:rsidRDefault="006A7C0D" w:rsidP="006D6183">
      <w:pPr>
        <w:pStyle w:val="NormalWeb"/>
        <w:spacing w:line="276" w:lineRule="auto"/>
        <w:ind w:firstLine="284"/>
        <w:rPr>
          <w:ins w:id="8119" w:author="Yashua Lebowitz" w:date="2024-09-28T20:19:00Z"/>
          <w:rFonts w:ascii="Book Antiqua" w:hAnsi="Book Antiqua"/>
        </w:rPr>
      </w:pPr>
      <w:ins w:id="8120" w:author="Yashua Lebowitz" w:date="2024-09-28T20:19:00Z">
        <w:r w:rsidRPr="00A11DDB">
          <w:rPr>
            <w:rFonts w:ascii="Book Antiqua" w:hAnsi="Book Antiqua"/>
          </w:rPr>
          <w:t xml:space="preserve">The room seemed to close in around us, the air thick with the stench of sweat, blood, and fear. I fumbled with the gun, </w:t>
        </w:r>
        <w:r>
          <w:rPr>
            <w:rFonts w:ascii="Book Antiqua" w:hAnsi="Book Antiqua"/>
          </w:rPr>
          <w:t>with</w:t>
        </w:r>
        <w:r w:rsidRPr="00A11DDB">
          <w:rPr>
            <w:rFonts w:ascii="Book Antiqua" w:hAnsi="Book Antiqua"/>
          </w:rPr>
          <w:t xml:space="preserve"> </w:t>
        </w:r>
        <w:r>
          <w:rPr>
            <w:rFonts w:ascii="Book Antiqua" w:hAnsi="Book Antiqua"/>
          </w:rPr>
          <w:t>slippery fingers</w:t>
        </w:r>
        <w:r w:rsidRPr="00A11DDB">
          <w:rPr>
            <w:rFonts w:ascii="Book Antiqua" w:hAnsi="Book Antiqua"/>
          </w:rPr>
          <w:t xml:space="preserve">, as I tried to position it for a shot. Lying on the ground, I aimed the gun into the darkness where I thought the door might be. I aimed as high as I could. I squeezed the trigger, and the single shot illuminated the room in a brief, blinding flash. In that instant, I saw the executioner on top of Gabor, </w:t>
        </w:r>
        <w:r>
          <w:rPr>
            <w:rFonts w:ascii="Book Antiqua" w:hAnsi="Book Antiqua"/>
          </w:rPr>
          <w:t>with</w:t>
        </w:r>
        <w:r w:rsidRPr="00A11DDB">
          <w:rPr>
            <w:rFonts w:ascii="Book Antiqua" w:hAnsi="Book Antiqua"/>
          </w:rPr>
          <w:t xml:space="preserve"> a knife inching closer to Gabor’s chest.</w:t>
        </w:r>
      </w:ins>
    </w:p>
    <w:p w14:paraId="69794E7E" w14:textId="77777777" w:rsidR="006A7C0D" w:rsidRPr="00A11DDB" w:rsidRDefault="006A7C0D" w:rsidP="006D6183">
      <w:pPr>
        <w:pStyle w:val="NormalWeb"/>
        <w:spacing w:line="276" w:lineRule="auto"/>
        <w:ind w:firstLine="284"/>
        <w:rPr>
          <w:ins w:id="8121" w:author="Yashua Lebowitz" w:date="2024-09-28T20:19:00Z"/>
          <w:rFonts w:ascii="Book Antiqua" w:hAnsi="Book Antiqua"/>
        </w:rPr>
      </w:pPr>
      <w:ins w:id="8122" w:author="Yashua Lebowitz" w:date="2024-09-28T20:19:00Z">
        <w:r w:rsidRPr="00A11DDB">
          <w:rPr>
            <w:rFonts w:ascii="Book Antiqua" w:hAnsi="Book Antiqua"/>
          </w:rPr>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ins>
    </w:p>
    <w:p w14:paraId="6DC53726" w14:textId="77777777" w:rsidR="006A7C0D" w:rsidRPr="00A11DDB" w:rsidRDefault="006A7C0D" w:rsidP="006D6183">
      <w:pPr>
        <w:pStyle w:val="NormalWeb"/>
        <w:spacing w:line="276" w:lineRule="auto"/>
        <w:ind w:firstLine="284"/>
        <w:rPr>
          <w:ins w:id="8123" w:author="Yashua Lebowitz" w:date="2024-09-28T20:19:00Z"/>
          <w:rFonts w:ascii="Book Antiqua" w:hAnsi="Book Antiqua"/>
        </w:rPr>
      </w:pPr>
      <w:ins w:id="8124" w:author="Yashua Lebowitz" w:date="2024-09-28T20:19:00Z">
        <w:r w:rsidRPr="00A11DDB">
          <w:rPr>
            <w:rFonts w:ascii="Book Antiqua" w:hAnsi="Book Antiqua"/>
          </w:rPr>
          <w:t xml:space="preserve">The room fell into a heavy silence, broken only by the sound of two sets of </w:t>
        </w:r>
        <w:proofErr w:type="spellStart"/>
        <w:r w:rsidRPr="00A11DDB">
          <w:rPr>
            <w:rFonts w:ascii="Book Antiqua" w:hAnsi="Book Antiqua"/>
          </w:rPr>
          <w:t>labored</w:t>
        </w:r>
        <w:proofErr w:type="spellEnd"/>
        <w:r w:rsidRPr="00A11DDB">
          <w:rPr>
            <w:rFonts w:ascii="Book Antiqua" w:hAnsi="Book Antiqua"/>
          </w:rPr>
          <w:t xml:space="preserve"> breathing in the darkness. My heart raced</w:t>
        </w:r>
        <w:r>
          <w:rPr>
            <w:rFonts w:ascii="Book Antiqua" w:hAnsi="Book Antiqua"/>
          </w:rPr>
          <w:t>.</w:t>
        </w:r>
        <w:r w:rsidRPr="00A11DDB">
          <w:rPr>
            <w:rFonts w:ascii="Book Antiqua" w:hAnsi="Book Antiqua"/>
          </w:rPr>
          <w:t xml:space="preserve"> I strained to see through the gloom, my eyes adjusting slowly to the lack of light.</w:t>
        </w:r>
      </w:ins>
    </w:p>
    <w:p w14:paraId="41E1A4EA" w14:textId="77777777" w:rsidR="006A7C0D" w:rsidRPr="00A11DDB" w:rsidRDefault="006A7C0D" w:rsidP="006D6183">
      <w:pPr>
        <w:pStyle w:val="NormalWeb"/>
        <w:spacing w:line="276" w:lineRule="auto"/>
        <w:ind w:firstLine="284"/>
        <w:rPr>
          <w:ins w:id="8125" w:author="Yashua Lebowitz" w:date="2024-09-28T20:19:00Z"/>
          <w:rFonts w:ascii="Book Antiqua" w:hAnsi="Book Antiqua"/>
        </w:rPr>
      </w:pPr>
      <w:ins w:id="8126" w:author="Yashua Lebowitz" w:date="2024-09-28T20:19:00Z">
        <w:r w:rsidRPr="00A11DDB">
          <w:rPr>
            <w:rFonts w:ascii="Book Antiqua" w:hAnsi="Book Antiqua"/>
          </w:rPr>
          <w:t>“Gabor?” I called out, my voice shaky.</w:t>
        </w:r>
      </w:ins>
    </w:p>
    <w:p w14:paraId="08808572" w14:textId="77777777" w:rsidR="006A7C0D" w:rsidRPr="00A11DDB" w:rsidRDefault="006A7C0D" w:rsidP="006D6183">
      <w:pPr>
        <w:pStyle w:val="NormalWeb"/>
        <w:spacing w:line="276" w:lineRule="auto"/>
        <w:ind w:firstLine="284"/>
        <w:rPr>
          <w:ins w:id="8127" w:author="Yashua Lebowitz" w:date="2024-09-28T20:19:00Z"/>
          <w:rFonts w:ascii="Book Antiqua" w:hAnsi="Book Antiqua"/>
        </w:rPr>
      </w:pPr>
      <w:ins w:id="8128" w:author="Yashua Lebowitz" w:date="2024-09-28T20:19:00Z">
        <w:r w:rsidRPr="00A11DDB">
          <w:rPr>
            <w:rFonts w:ascii="Book Antiqua" w:hAnsi="Book Antiqua"/>
          </w:rPr>
          <w:t>A groan responded, followed by a cough. “Levi</w:t>
        </w:r>
        <w:r>
          <w:rPr>
            <w:rFonts w:ascii="Book Antiqua" w:hAnsi="Book Antiqua"/>
          </w:rPr>
          <w:t xml:space="preserve"> </w:t>
        </w:r>
        <w:r w:rsidRPr="00A11DDB">
          <w:rPr>
            <w:rFonts w:ascii="Book Antiqua" w:hAnsi="Book Antiqua"/>
          </w:rPr>
          <w:t>... I’m</w:t>
        </w:r>
        <w:r>
          <w:rPr>
            <w:rFonts w:ascii="Book Antiqua" w:hAnsi="Book Antiqua"/>
          </w:rPr>
          <w:t xml:space="preserve"> </w:t>
        </w:r>
        <w:r w:rsidRPr="00A11DDB">
          <w:rPr>
            <w:rFonts w:ascii="Book Antiqua" w:hAnsi="Book Antiqua"/>
          </w:rPr>
          <w:t xml:space="preserve">... still here,” Gabor’s voice weak but alive. </w:t>
        </w:r>
        <w:r>
          <w:rPr>
            <w:rFonts w:ascii="Book Antiqua" w:hAnsi="Book Antiqua"/>
          </w:rPr>
          <w:t xml:space="preserve">Music to my ears. </w:t>
        </w:r>
        <w:r w:rsidRPr="00A11DDB">
          <w:rPr>
            <w:rFonts w:ascii="Book Antiqua" w:hAnsi="Book Antiqua"/>
          </w:rPr>
          <w:t>“You hit Goliath in the head.”</w:t>
        </w:r>
      </w:ins>
    </w:p>
    <w:p w14:paraId="458C1120" w14:textId="77777777" w:rsidR="006A7C0D" w:rsidRPr="00A11DDB" w:rsidRDefault="006A7C0D" w:rsidP="006D6183">
      <w:pPr>
        <w:ind w:firstLine="284"/>
        <w:rPr>
          <w:ins w:id="8129" w:author="Yashua Lebowitz" w:date="2024-09-28T20:19:00Z"/>
          <w:rFonts w:ascii="Book Antiqua" w:hAnsi="Book Antiqua" w:cs="Times New Roman"/>
          <w:sz w:val="24"/>
          <w:szCs w:val="24"/>
          <w:lang w:eastAsia="en-IN"/>
        </w:rPr>
      </w:pPr>
      <w:ins w:id="8130" w:author="Yashua Lebowitz" w:date="2024-09-28T20:19:00Z">
        <w:r w:rsidRPr="00A11DDB">
          <w:rPr>
            <w:rFonts w:ascii="Book Antiqua" w:hAnsi="Book Antiqua"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A11DDB">
          <w:rPr>
            <w:rFonts w:ascii="Book Antiqua" w:hAnsi="Book Antiqua" w:cs="Times New Roman"/>
            <w:sz w:val="24"/>
            <w:szCs w:val="24"/>
            <w:lang w:eastAsia="en-IN"/>
          </w:rPr>
          <w:t>labored</w:t>
        </w:r>
        <w:proofErr w:type="spellEnd"/>
        <w:r>
          <w:rPr>
            <w:rFonts w:ascii="Book Antiqua" w:hAnsi="Book Antiqua" w:cs="Times New Roman"/>
            <w:sz w:val="24"/>
            <w:szCs w:val="24"/>
            <w:lang w:eastAsia="en-IN"/>
          </w:rPr>
          <w:t>. T</w:t>
        </w:r>
        <w:r w:rsidRPr="00A11DDB">
          <w:rPr>
            <w:rFonts w:ascii="Book Antiqua" w:hAnsi="Book Antiqua" w:cs="Times New Roman"/>
            <w:sz w:val="24"/>
            <w:szCs w:val="24"/>
            <w:lang w:eastAsia="en-IN"/>
          </w:rPr>
          <w:t>he life ebb</w:t>
        </w:r>
        <w:r>
          <w:rPr>
            <w:rFonts w:ascii="Book Antiqua" w:hAnsi="Book Antiqua" w:cs="Times New Roman"/>
            <w:sz w:val="24"/>
            <w:szCs w:val="24"/>
            <w:lang w:eastAsia="en-IN"/>
          </w:rPr>
          <w:t>ed</w:t>
        </w:r>
        <w:r w:rsidRPr="00A11DDB">
          <w:rPr>
            <w:rFonts w:ascii="Book Antiqua" w:hAnsi="Book Antiqua" w:cs="Times New Roman"/>
            <w:sz w:val="24"/>
            <w:szCs w:val="24"/>
            <w:lang w:eastAsia="en-IN"/>
          </w:rPr>
          <w:t xml:space="preserve"> away </w:t>
        </w:r>
        <w:r>
          <w:rPr>
            <w:rFonts w:ascii="Book Antiqua" w:hAnsi="Book Antiqua" w:cs="Times New Roman"/>
            <w:sz w:val="24"/>
            <w:szCs w:val="24"/>
            <w:lang w:eastAsia="en-IN"/>
          </w:rPr>
          <w:t>and</w:t>
        </w:r>
        <w:r w:rsidRPr="00A11DDB">
          <w:rPr>
            <w:rFonts w:ascii="Book Antiqua" w:hAnsi="Book Antiqua" w:cs="Times New Roman"/>
            <w:sz w:val="24"/>
            <w:szCs w:val="24"/>
            <w:lang w:eastAsia="en-IN"/>
          </w:rPr>
          <w:t xml:space="preserve"> he breathed his last.</w:t>
        </w:r>
      </w:ins>
    </w:p>
    <w:p w14:paraId="2979C0A2" w14:textId="4C4460E8" w:rsidR="006A7C0D" w:rsidRPr="00A11DDB" w:rsidRDefault="006A7C0D" w:rsidP="006D6183">
      <w:pPr>
        <w:ind w:firstLine="284"/>
        <w:rPr>
          <w:ins w:id="8131" w:author="Yashua Lebowitz" w:date="2024-09-28T20:19:00Z"/>
          <w:rFonts w:ascii="Book Antiqua" w:hAnsi="Book Antiqua" w:cs="Times New Roman"/>
          <w:sz w:val="24"/>
          <w:szCs w:val="24"/>
          <w:lang w:eastAsia="en-IN"/>
        </w:rPr>
      </w:pPr>
      <w:ins w:id="8132" w:author="Yashua Lebowitz" w:date="2024-09-28T20:19:00Z">
        <w:r w:rsidRPr="00A11DDB">
          <w:rPr>
            <w:rFonts w:ascii="Book Antiqua" w:hAnsi="Book Antiqua" w:cs="Times New Roman"/>
            <w:sz w:val="24"/>
            <w:szCs w:val="24"/>
            <w:lang w:eastAsia="en-IN"/>
          </w:rPr>
          <w:lastRenderedPageBreak/>
          <w:t xml:space="preserve">Gabor sat </w:t>
        </w:r>
      </w:ins>
      <w:r w:rsidR="00303685" w:rsidRPr="00A11DDB">
        <w:rPr>
          <w:rFonts w:ascii="Book Antiqua" w:hAnsi="Book Antiqua" w:cs="Times New Roman"/>
          <w:sz w:val="24"/>
          <w:szCs w:val="24"/>
          <w:lang w:eastAsia="en-IN"/>
        </w:rPr>
        <w:t>up;</w:t>
      </w:r>
      <w:ins w:id="8133" w:author="Yashua Lebowitz" w:date="2024-09-28T20:19:00Z">
        <w:r w:rsidRPr="00A11DDB">
          <w:rPr>
            <w:rFonts w:ascii="Book Antiqua" w:hAnsi="Book Antiqua" w:cs="Times New Roman"/>
            <w:sz w:val="24"/>
            <w:szCs w:val="24"/>
            <w:lang w:eastAsia="en-IN"/>
          </w:rPr>
          <w:t xml:space="preserve"> the faint outline of his body visible in the darkness. “</w:t>
        </w:r>
        <w:r w:rsidRPr="00A11DDB">
          <w:rPr>
            <w:rFonts w:ascii="Book Antiqua" w:hAnsi="Book Antiqua" w:cs="Times New Roman"/>
            <w:i/>
            <w:iCs/>
            <w:sz w:val="24"/>
            <w:szCs w:val="24"/>
            <w:lang w:eastAsia="en-IN"/>
          </w:rPr>
          <w:t>Oy vey</w:t>
        </w:r>
        <w:r w:rsidRPr="00A11DDB">
          <w:rPr>
            <w:rFonts w:ascii="Book Antiqua" w:hAnsi="Book Antiqua" w:cs="Times New Roman"/>
            <w:sz w:val="24"/>
            <w:szCs w:val="24"/>
            <w:lang w:eastAsia="en-IN"/>
          </w:rPr>
          <w:t>,” he muttered under his breath, catching it for a moment. “Let’s get out of here. They’re going to blow the Dome of the Rock any moment now.”</w:t>
        </w:r>
      </w:ins>
    </w:p>
    <w:p w14:paraId="3EDFCFAF" w14:textId="77777777" w:rsidR="006A7C0D" w:rsidRPr="00A11DDB" w:rsidRDefault="006A7C0D" w:rsidP="006D6183">
      <w:pPr>
        <w:ind w:firstLine="284"/>
        <w:rPr>
          <w:ins w:id="8134" w:author="Yashua Lebowitz" w:date="2024-09-28T20:19:00Z"/>
          <w:rFonts w:ascii="Book Antiqua" w:hAnsi="Book Antiqua" w:cs="Times New Roman"/>
          <w:sz w:val="24"/>
          <w:szCs w:val="24"/>
          <w:lang w:eastAsia="en-IN"/>
        </w:rPr>
      </w:pPr>
      <w:ins w:id="8135" w:author="Yashua Lebowitz" w:date="2024-09-28T20:19:00Z">
        <w:r w:rsidRPr="00A11DDB">
          <w:rPr>
            <w:rFonts w:ascii="Book Antiqua" w:hAnsi="Book Antiqua" w:cs="Times New Roman"/>
            <w:sz w:val="24"/>
            <w:szCs w:val="24"/>
            <w:lang w:eastAsia="en-IN"/>
          </w:rPr>
          <w:t>He turned on a small flashlight and began cutting away my restraints with the bloody knife that had been used to fight the executioner. Once I was free, we hurried to the stairs to the entrance of the mosque, the narrow passageway feeling like it was closing in on us. Bodies of Spetsnaz, American Delta Force, and jihadists littered the hallway; in the darkness, it was a challenge to keep from stumbling over their gear.</w:t>
        </w:r>
      </w:ins>
    </w:p>
    <w:p w14:paraId="2B2F3555" w14:textId="77777777" w:rsidR="006A7C0D" w:rsidRPr="00A11DDB" w:rsidRDefault="006A7C0D" w:rsidP="006D6183">
      <w:pPr>
        <w:ind w:firstLine="284"/>
        <w:rPr>
          <w:ins w:id="8136" w:author="Yashua Lebowitz" w:date="2024-09-28T20:19:00Z"/>
          <w:rFonts w:ascii="Book Antiqua" w:hAnsi="Book Antiqua" w:cs="Times New Roman"/>
          <w:sz w:val="24"/>
          <w:szCs w:val="24"/>
          <w:lang w:eastAsia="en-IN"/>
        </w:rPr>
      </w:pPr>
      <w:ins w:id="8137" w:author="Yashua Lebowitz" w:date="2024-09-28T20:19:00Z">
        <w:r w:rsidRPr="00A11DDB">
          <w:rPr>
            <w:rFonts w:ascii="Book Antiqua" w:hAnsi="Book Antiqua" w:cs="Times New Roman"/>
            <w:sz w:val="24"/>
            <w:szCs w:val="24"/>
            <w:lang w:eastAsia="en-IN"/>
          </w:rPr>
          <w:t>“</w:t>
        </w:r>
        <w:r>
          <w:rPr>
            <w:rFonts w:ascii="Book Antiqua" w:hAnsi="Book Antiqua" w:cs="Times New Roman"/>
            <w:sz w:val="24"/>
            <w:szCs w:val="24"/>
            <w:lang w:eastAsia="en-IN"/>
          </w:rPr>
          <w:t>Q</w:t>
        </w:r>
        <w:r w:rsidRPr="00A11DDB">
          <w:rPr>
            <w:rFonts w:ascii="Book Antiqua" w:hAnsi="Book Antiqua" w:cs="Times New Roman"/>
            <w:sz w:val="24"/>
            <w:szCs w:val="24"/>
            <w:lang w:eastAsia="en-IN"/>
          </w:rPr>
          <w:t xml:space="preserve">uick,” Gabor whispered, </w:t>
        </w:r>
        <w:r>
          <w:rPr>
            <w:rFonts w:ascii="Book Antiqua" w:hAnsi="Book Antiqua" w:cs="Times New Roman"/>
            <w:sz w:val="24"/>
            <w:szCs w:val="24"/>
            <w:lang w:eastAsia="en-IN"/>
          </w:rPr>
          <w:t>in a</w:t>
        </w:r>
        <w:r w:rsidRPr="00A11DDB">
          <w:rPr>
            <w:rFonts w:ascii="Book Antiqua" w:hAnsi="Book Antiqua" w:cs="Times New Roman"/>
            <w:sz w:val="24"/>
            <w:szCs w:val="24"/>
            <w:lang w:eastAsia="en-IN"/>
          </w:rPr>
          <w:t xml:space="preserve"> tense</w:t>
        </w:r>
        <w:r>
          <w:rPr>
            <w:rFonts w:ascii="Book Antiqua" w:hAnsi="Book Antiqua" w:cs="Times New Roman"/>
            <w:sz w:val="24"/>
            <w:szCs w:val="24"/>
            <w:lang w:eastAsia="en-IN"/>
          </w:rPr>
          <w:t xml:space="preserve"> voice</w:t>
        </w:r>
        <w:r w:rsidRPr="00A11DDB">
          <w:rPr>
            <w:rFonts w:ascii="Book Antiqua" w:hAnsi="Book Antiqua" w:cs="Times New Roman"/>
            <w:sz w:val="24"/>
            <w:szCs w:val="24"/>
            <w:lang w:eastAsia="en-IN"/>
          </w:rPr>
          <w:t>. “There could be more of them.”</w:t>
        </w:r>
      </w:ins>
    </w:p>
    <w:p w14:paraId="4D1DBFAA" w14:textId="77777777" w:rsidR="006A7C0D" w:rsidRPr="00A11DDB" w:rsidRDefault="006A7C0D" w:rsidP="006D6183">
      <w:pPr>
        <w:ind w:firstLine="284"/>
        <w:rPr>
          <w:ins w:id="8138" w:author="Yashua Lebowitz" w:date="2024-09-28T20:19:00Z"/>
          <w:rFonts w:ascii="Book Antiqua" w:hAnsi="Book Antiqua" w:cs="Times New Roman"/>
          <w:sz w:val="24"/>
          <w:szCs w:val="24"/>
          <w:lang w:eastAsia="en-IN"/>
        </w:rPr>
      </w:pPr>
      <w:ins w:id="8139" w:author="Yashua Lebowitz" w:date="2024-09-28T20:19:00Z">
        <w:r w:rsidRPr="00A11DDB">
          <w:rPr>
            <w:rFonts w:ascii="Book Antiqua" w:hAnsi="Book Antiqua" w:cs="Times New Roman"/>
            <w:sz w:val="24"/>
            <w:szCs w:val="24"/>
            <w:lang w:eastAsia="en-IN"/>
          </w:rPr>
          <w:t>We moved cautiously. I continually scanned the environment with the Beretta in my hand. Gabor led the way, his flashlight cutting through the darkness, illuminating our path.</w:t>
        </w:r>
      </w:ins>
    </w:p>
    <w:p w14:paraId="094EC908" w14:textId="77777777" w:rsidR="006A7C0D" w:rsidRPr="00A11DDB" w:rsidRDefault="006A7C0D" w:rsidP="006D6183">
      <w:pPr>
        <w:ind w:firstLine="284"/>
        <w:rPr>
          <w:ins w:id="8140" w:author="Yashua Lebowitz" w:date="2024-09-28T20:19:00Z"/>
          <w:rFonts w:ascii="Book Antiqua" w:hAnsi="Book Antiqua" w:cs="Times New Roman"/>
          <w:sz w:val="24"/>
          <w:szCs w:val="24"/>
          <w:lang w:eastAsia="en-IN"/>
        </w:rPr>
      </w:pPr>
      <w:ins w:id="8141" w:author="Yashua Lebowitz" w:date="2024-09-28T20:19:00Z">
        <w:r w:rsidRPr="00A11DDB">
          <w:rPr>
            <w:rFonts w:ascii="Book Antiqua" w:hAnsi="Book Antiqua" w:cs="Times New Roman"/>
            <w:sz w:val="24"/>
            <w:szCs w:val="24"/>
            <w:lang w:eastAsia="en-IN"/>
          </w:rPr>
          <w:t>We reached the entrance. VTOLs hovered overhead</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their heavy machine guns sp</w:t>
        </w:r>
        <w:r>
          <w:rPr>
            <w:rFonts w:ascii="Book Antiqua" w:hAnsi="Book Antiqua" w:cs="Times New Roman"/>
            <w:sz w:val="24"/>
            <w:szCs w:val="24"/>
            <w:lang w:eastAsia="en-IN"/>
          </w:rPr>
          <w:t xml:space="preserve">at </w:t>
        </w:r>
        <w:r w:rsidRPr="00A11DDB">
          <w:rPr>
            <w:rFonts w:ascii="Book Antiqua" w:hAnsi="Book Antiqua" w:cs="Times New Roman"/>
            <w:sz w:val="24"/>
            <w:szCs w:val="24"/>
            <w:lang w:eastAsia="en-IN"/>
          </w:rPr>
          <w:t xml:space="preserve">fire into the surrounding buildings. The night was torn apart by the relentless gunfire, a cacophony of destruction echoing through the city. A rocket streaked up in retaliation, a fiery arc before it struck one of the VTOLs. The craft shuddered, lost control, and </w:t>
        </w:r>
        <w:proofErr w:type="spellStart"/>
        <w:r w:rsidRPr="00A11DDB">
          <w:rPr>
            <w:rFonts w:ascii="Book Antiqua" w:hAnsi="Book Antiqua" w:cs="Times New Roman"/>
            <w:sz w:val="24"/>
            <w:szCs w:val="24"/>
            <w:lang w:eastAsia="en-IN"/>
          </w:rPr>
          <w:t>spiraled</w:t>
        </w:r>
        <w:proofErr w:type="spellEnd"/>
        <w:r w:rsidRPr="00A11DDB">
          <w:rPr>
            <w:rFonts w:ascii="Book Antiqua" w:hAnsi="Book Antiqua" w:cs="Times New Roman"/>
            <w:sz w:val="24"/>
            <w:szCs w:val="24"/>
            <w:lang w:eastAsia="en-IN"/>
          </w:rPr>
          <w:t xml:space="preserve"> into a nearby building, erupting in a massive fireball that lit up the night.</w:t>
        </w:r>
      </w:ins>
    </w:p>
    <w:p w14:paraId="2E82FD71" w14:textId="77777777" w:rsidR="006A7C0D" w:rsidRPr="00A11DDB" w:rsidRDefault="006A7C0D" w:rsidP="006D6183">
      <w:pPr>
        <w:ind w:firstLine="284"/>
        <w:rPr>
          <w:ins w:id="8142" w:author="Yashua Lebowitz" w:date="2024-09-28T20:19:00Z"/>
          <w:rFonts w:ascii="Book Antiqua" w:hAnsi="Book Antiqua" w:cs="Times New Roman"/>
          <w:sz w:val="24"/>
          <w:szCs w:val="24"/>
          <w:lang w:eastAsia="en-IN"/>
        </w:rPr>
      </w:pPr>
      <w:ins w:id="8143" w:author="Yashua Lebowitz" w:date="2024-09-28T20:19:00Z">
        <w:r w:rsidRPr="00A11DDB">
          <w:rPr>
            <w:rFonts w:ascii="Book Antiqua" w:hAnsi="Book Antiqua" w:cs="Times New Roman"/>
            <w:sz w:val="24"/>
            <w:szCs w:val="24"/>
            <w:lang w:eastAsia="en-IN"/>
          </w:rPr>
          <w:t>Amidst the chaos, Gabor and I ducked low, moving swiftly but cautiously across the open courtyard. The roar of the VTOL engines and the staccato of gunfire filled the air</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xml:space="preserve">Smoke and dust swirled around us, </w:t>
        </w:r>
        <w:r>
          <w:rPr>
            <w:rFonts w:ascii="Book Antiqua" w:hAnsi="Book Antiqua" w:cs="Times New Roman"/>
            <w:sz w:val="24"/>
            <w:szCs w:val="24"/>
            <w:lang w:eastAsia="en-IN"/>
          </w:rPr>
          <w:t>amid</w:t>
        </w:r>
        <w:r w:rsidRPr="00A11DDB">
          <w:rPr>
            <w:rFonts w:ascii="Book Antiqua" w:hAnsi="Book Antiqua" w:cs="Times New Roman"/>
            <w:sz w:val="24"/>
            <w:szCs w:val="24"/>
            <w:lang w:eastAsia="en-IN"/>
          </w:rPr>
          <w:t xml:space="preserve"> the acrid scent of burning fuel and charred debris. We could feel the heat from the explosions, the ground trembling beneath our feet.</w:t>
        </w:r>
      </w:ins>
    </w:p>
    <w:p w14:paraId="7241A11A" w14:textId="77777777" w:rsidR="006A7C0D" w:rsidRPr="00A11DDB" w:rsidRDefault="006A7C0D" w:rsidP="006D6183">
      <w:pPr>
        <w:ind w:firstLine="284"/>
        <w:rPr>
          <w:ins w:id="8144" w:author="Yashua Lebowitz" w:date="2024-09-28T20:19:00Z"/>
          <w:rFonts w:ascii="Book Antiqua" w:hAnsi="Book Antiqua" w:cs="Times New Roman"/>
          <w:sz w:val="24"/>
          <w:szCs w:val="24"/>
          <w:lang w:eastAsia="en-IN"/>
        </w:rPr>
      </w:pPr>
      <w:ins w:id="8145" w:author="Yashua Lebowitz" w:date="2024-09-28T20:19:00Z">
        <w:r w:rsidRPr="00A11DDB">
          <w:rPr>
            <w:rFonts w:ascii="Book Antiqua" w:hAnsi="Book Antiqua" w:cs="Times New Roman"/>
            <w:sz w:val="24"/>
            <w:szCs w:val="24"/>
            <w:lang w:eastAsia="en-IN"/>
          </w:rPr>
          <w:t xml:space="preserve">The VTOLs, now retreating, still fired sporadically, gunners hanging from the open doors, spraying bullets to cover their escape. The night sky was a kaleidoscope of muzzle flashes and tracer rounds, </w:t>
        </w:r>
        <w:r>
          <w:rPr>
            <w:rFonts w:ascii="Book Antiqua" w:hAnsi="Book Antiqua" w:cs="Times New Roman"/>
            <w:sz w:val="24"/>
            <w:szCs w:val="24"/>
            <w:lang w:eastAsia="en-IN"/>
          </w:rPr>
          <w:t>a</w:t>
        </w:r>
        <w:r w:rsidRPr="00A11DDB">
          <w:rPr>
            <w:rFonts w:ascii="Book Antiqua" w:hAnsi="Book Antiqua" w:cs="Times New Roman"/>
            <w:sz w:val="24"/>
            <w:szCs w:val="24"/>
            <w:lang w:eastAsia="en-IN"/>
          </w:rPr>
          <w:t xml:space="preserve"> deadly light show.</w:t>
        </w:r>
      </w:ins>
    </w:p>
    <w:p w14:paraId="5ACE6678" w14:textId="77777777" w:rsidR="006A7C0D" w:rsidRPr="00A11DDB" w:rsidRDefault="006A7C0D" w:rsidP="006D6183">
      <w:pPr>
        <w:ind w:firstLine="284"/>
        <w:rPr>
          <w:ins w:id="8146" w:author="Yashua Lebowitz" w:date="2024-09-28T20:19:00Z"/>
          <w:rFonts w:ascii="Book Antiqua" w:hAnsi="Book Antiqua" w:cs="Times New Roman"/>
          <w:sz w:val="24"/>
          <w:szCs w:val="24"/>
          <w:lang w:eastAsia="en-IN"/>
        </w:rPr>
      </w:pPr>
      <w:ins w:id="8147" w:author="Yashua Lebowitz" w:date="2024-09-28T20:19:00Z">
        <w:r w:rsidRPr="00A11DDB">
          <w:rPr>
            <w:rFonts w:ascii="Book Antiqua" w:hAnsi="Book Antiqua" w:cs="Times New Roman"/>
            <w:sz w:val="24"/>
            <w:szCs w:val="24"/>
            <w:lang w:eastAsia="en-IN"/>
          </w:rPr>
          <w:t>We sprinted toward a nearby alleyway</w:t>
        </w:r>
        <w:r>
          <w:rPr>
            <w:rFonts w:ascii="Book Antiqua" w:hAnsi="Book Antiqua" w:cs="Times New Roman"/>
            <w:sz w:val="24"/>
            <w:szCs w:val="24"/>
            <w:lang w:eastAsia="en-IN"/>
          </w:rPr>
          <w:t xml:space="preserve"> for</w:t>
        </w:r>
        <w:r w:rsidRPr="00A11DDB">
          <w:rPr>
            <w:rFonts w:ascii="Book Antiqua" w:hAnsi="Book Antiqua" w:cs="Times New Roman"/>
            <w:sz w:val="24"/>
            <w:szCs w:val="24"/>
            <w:lang w:eastAsia="en-IN"/>
          </w:rPr>
          <w:t xml:space="preserve"> shelter. The narrow alley was filled with the remnants of the day’s bustling activity—overturned market stalls, discarded goods, and debris from the conflict. We navigated the obstacles as quickly as we could, in short, ragged gasps.</w:t>
        </w:r>
      </w:ins>
    </w:p>
    <w:p w14:paraId="3B3DE588" w14:textId="77777777" w:rsidR="006A7C0D" w:rsidRPr="00A11DDB" w:rsidRDefault="006A7C0D" w:rsidP="006D6183">
      <w:pPr>
        <w:ind w:firstLine="284"/>
        <w:rPr>
          <w:ins w:id="8148" w:author="Yashua Lebowitz" w:date="2024-09-28T20:19:00Z"/>
          <w:rFonts w:ascii="Book Antiqua" w:hAnsi="Book Antiqua" w:cs="Times New Roman"/>
          <w:sz w:val="24"/>
          <w:szCs w:val="24"/>
          <w:lang w:eastAsia="en-IN"/>
        </w:rPr>
      </w:pPr>
      <w:ins w:id="8149" w:author="Yashua Lebowitz" w:date="2024-09-28T20:19:00Z">
        <w:r w:rsidRPr="00A11DDB">
          <w:rPr>
            <w:rFonts w:ascii="Book Antiqua" w:hAnsi="Book Antiqua" w:cs="Times New Roman"/>
            <w:sz w:val="24"/>
            <w:szCs w:val="24"/>
            <w:lang w:eastAsia="en-IN"/>
          </w:rPr>
          <w:t xml:space="preserve">As we emerged from the alley, the distant sounds of explosions and gunfire grew fainter, </w:t>
        </w:r>
        <w:r>
          <w:rPr>
            <w:rFonts w:ascii="Book Antiqua" w:hAnsi="Book Antiqua" w:cs="Times New Roman"/>
            <w:sz w:val="24"/>
            <w:szCs w:val="24"/>
            <w:lang w:eastAsia="en-IN"/>
          </w:rPr>
          <w:t xml:space="preserve">and were </w:t>
        </w:r>
        <w:r w:rsidRPr="00A11DDB">
          <w:rPr>
            <w:rFonts w:ascii="Book Antiqua" w:hAnsi="Book Antiqua" w:cs="Times New Roman"/>
            <w:sz w:val="24"/>
            <w:szCs w:val="24"/>
            <w:lang w:eastAsia="en-IN"/>
          </w:rPr>
          <w:t xml:space="preserve">replaced by the silence of the deserted streets. The city, once alive with the sounds of everyday life, </w:t>
        </w:r>
        <w:r>
          <w:rPr>
            <w:rFonts w:ascii="Book Antiqua" w:hAnsi="Book Antiqua" w:cs="Times New Roman"/>
            <w:sz w:val="24"/>
            <w:szCs w:val="24"/>
            <w:lang w:eastAsia="en-IN"/>
          </w:rPr>
          <w:t>was now</w:t>
        </w:r>
        <w:r w:rsidRPr="00A11DDB">
          <w:rPr>
            <w:rFonts w:ascii="Book Antiqua" w:hAnsi="Book Antiqua" w:cs="Times New Roman"/>
            <w:sz w:val="24"/>
            <w:szCs w:val="24"/>
            <w:lang w:eastAsia="en-IN"/>
          </w:rPr>
          <w:t xml:space="preserve"> a warzone. The streets were empty, the buildings dark and foreboding.</w:t>
        </w:r>
      </w:ins>
    </w:p>
    <w:p w14:paraId="509B6760" w14:textId="77777777" w:rsidR="006A7C0D" w:rsidRPr="00A11DDB" w:rsidRDefault="006A7C0D" w:rsidP="006D6183">
      <w:pPr>
        <w:ind w:firstLine="284"/>
        <w:rPr>
          <w:ins w:id="8150" w:author="Yashua Lebowitz" w:date="2024-09-28T20:19:00Z"/>
          <w:rFonts w:ascii="Book Antiqua" w:hAnsi="Book Antiqua" w:cs="Times New Roman"/>
          <w:sz w:val="24"/>
          <w:szCs w:val="24"/>
          <w:lang w:eastAsia="en-IN"/>
        </w:rPr>
      </w:pPr>
      <w:ins w:id="8151" w:author="Yashua Lebowitz" w:date="2024-09-28T20:19:00Z">
        <w:r w:rsidRPr="00A11DDB">
          <w:rPr>
            <w:rFonts w:ascii="Book Antiqua" w:hAnsi="Book Antiqua" w:cs="Times New Roman"/>
            <w:sz w:val="24"/>
            <w:szCs w:val="24"/>
            <w:lang w:eastAsia="en-IN"/>
          </w:rPr>
          <w:lastRenderedPageBreak/>
          <w:t xml:space="preserve">“Hold on a minute,” Gabor said, leaning against a wall. “Let’s catch our breath. We should be safe here, </w:t>
        </w:r>
        <w:proofErr w:type="spellStart"/>
        <w:r w:rsidRPr="00A11DDB">
          <w:rPr>
            <w:rFonts w:ascii="Book Antiqua" w:hAnsi="Book Antiqua" w:cs="Times New Roman"/>
            <w:i/>
            <w:iCs/>
            <w:sz w:val="24"/>
            <w:szCs w:val="24"/>
            <w:lang w:eastAsia="en-IN"/>
          </w:rPr>
          <w:t>b’ezrat</w:t>
        </w:r>
        <w:proofErr w:type="spellEnd"/>
        <w:r w:rsidRPr="00A11DDB">
          <w:rPr>
            <w:rFonts w:ascii="Book Antiqua" w:hAnsi="Book Antiqua" w:cs="Times New Roman"/>
            <w:i/>
            <w:iCs/>
            <w:sz w:val="24"/>
            <w:szCs w:val="24"/>
            <w:lang w:eastAsia="en-IN"/>
          </w:rPr>
          <w:t xml:space="preserve"> Hashem</w:t>
        </w:r>
        <w:r w:rsidRPr="00A11DDB">
          <w:rPr>
            <w:rFonts w:ascii="Book Antiqua" w:hAnsi="Book Antiqua" w:cs="Times New Roman"/>
            <w:sz w:val="24"/>
            <w:szCs w:val="24"/>
            <w:lang w:eastAsia="en-IN"/>
          </w:rPr>
          <w:t>.”</w:t>
        </w:r>
      </w:ins>
    </w:p>
    <w:p w14:paraId="74D9A6F6" w14:textId="77777777" w:rsidR="006A7C0D" w:rsidRPr="00A11DDB" w:rsidRDefault="006A7C0D" w:rsidP="006D6183">
      <w:pPr>
        <w:ind w:firstLine="284"/>
        <w:rPr>
          <w:ins w:id="8152" w:author="Yashua Lebowitz" w:date="2024-09-28T20:19:00Z"/>
          <w:rFonts w:ascii="Book Antiqua" w:hAnsi="Book Antiqua" w:cs="Times New Roman"/>
          <w:sz w:val="24"/>
          <w:szCs w:val="24"/>
          <w:lang w:eastAsia="en-IN"/>
        </w:rPr>
      </w:pPr>
      <w:ins w:id="8153" w:author="Yashua Lebowitz" w:date="2024-09-28T20:19:00Z">
        <w:r w:rsidRPr="00A11DDB">
          <w:rPr>
            <w:rFonts w:ascii="Book Antiqua" w:hAnsi="Book Antiqua" w:cs="Times New Roman"/>
            <w:sz w:val="24"/>
            <w:szCs w:val="24"/>
            <w:lang w:eastAsia="en-IN"/>
          </w:rPr>
          <w:t>Just as we thought we had a moment to catch our breath, a loud explosion erupted behind us. We turned to see a massive fireball rising into the night sky</w:t>
        </w:r>
        <w:r>
          <w:rPr>
            <w:rFonts w:ascii="Book Antiqua" w:hAnsi="Book Antiqua" w:cs="Times New Roman"/>
            <w:sz w:val="24"/>
            <w:szCs w:val="24"/>
            <w:lang w:eastAsia="en-IN"/>
          </w:rPr>
          <w:t>. It was</w:t>
        </w:r>
        <w:r w:rsidRPr="00A11DDB">
          <w:rPr>
            <w:rFonts w:ascii="Book Antiqua" w:hAnsi="Book Antiqua" w:cs="Times New Roman"/>
            <w:sz w:val="24"/>
            <w:szCs w:val="24"/>
            <w:lang w:eastAsia="en-IN"/>
          </w:rPr>
          <w:t xml:space="preserve"> the Dome of the Rock engulfed in flames. The IDF and Orthodox Jews had set explosives around the mosque, timing the detonation for their safe withdrawal. The historic site crumbled amidst the inferno</w:t>
        </w:r>
        <w:r>
          <w:rPr>
            <w:rFonts w:ascii="Book Antiqua" w:hAnsi="Book Antiqua" w:cs="Times New Roman"/>
            <w:sz w:val="24"/>
            <w:szCs w:val="24"/>
            <w:lang w:eastAsia="en-IN"/>
          </w:rPr>
          <w:t xml:space="preserve"> as</w:t>
        </w:r>
        <w:r w:rsidRPr="00A11DDB">
          <w:rPr>
            <w:rFonts w:ascii="Book Antiqua" w:hAnsi="Book Antiqua" w:cs="Times New Roman"/>
            <w:sz w:val="24"/>
            <w:szCs w:val="24"/>
            <w:lang w:eastAsia="en-IN"/>
          </w:rPr>
          <w:t xml:space="preserve"> the sound of the blast reverberat</w:t>
        </w:r>
        <w:r>
          <w:rPr>
            <w:rFonts w:ascii="Book Antiqua" w:hAnsi="Book Antiqua" w:cs="Times New Roman"/>
            <w:sz w:val="24"/>
            <w:szCs w:val="24"/>
            <w:lang w:eastAsia="en-IN"/>
          </w:rPr>
          <w:t>ed</w:t>
        </w:r>
        <w:r w:rsidRPr="00A11DDB">
          <w:rPr>
            <w:rFonts w:ascii="Book Antiqua" w:hAnsi="Book Antiqua" w:cs="Times New Roman"/>
            <w:sz w:val="24"/>
            <w:szCs w:val="24"/>
            <w:lang w:eastAsia="en-IN"/>
          </w:rPr>
          <w:t xml:space="preserve"> through the city.</w:t>
        </w:r>
      </w:ins>
    </w:p>
    <w:p w14:paraId="5CE72A72" w14:textId="77777777" w:rsidR="006A7C0D" w:rsidRPr="00A11DDB" w:rsidRDefault="006A7C0D" w:rsidP="006D6183">
      <w:pPr>
        <w:ind w:firstLine="284"/>
        <w:rPr>
          <w:ins w:id="8154" w:author="Yashua Lebowitz" w:date="2024-09-28T20:19:00Z"/>
          <w:rFonts w:ascii="Book Antiqua" w:hAnsi="Book Antiqua" w:cs="Times New Roman"/>
          <w:sz w:val="24"/>
          <w:szCs w:val="24"/>
          <w:lang w:eastAsia="en-IN"/>
        </w:rPr>
      </w:pPr>
      <w:ins w:id="8155" w:author="Yashua Lebowitz" w:date="2024-09-28T20:19:00Z">
        <w:r w:rsidRPr="00A11DDB">
          <w:rPr>
            <w:rFonts w:ascii="Book Antiqua" w:hAnsi="Book Antiqua"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A11DDB">
          <w:rPr>
            <w:rFonts w:ascii="Book Antiqua" w:hAnsi="Book Antiqua" w:cs="Times New Roman"/>
            <w:sz w:val="24"/>
            <w:szCs w:val="24"/>
            <w:lang w:eastAsia="en-IN"/>
          </w:rPr>
          <w:t>defense</w:t>
        </w:r>
        <w:proofErr w:type="spellEnd"/>
        <w:r w:rsidRPr="00A11DDB">
          <w:rPr>
            <w:rFonts w:ascii="Book Antiqua" w:hAnsi="Book Antiqua"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ins>
    </w:p>
    <w:p w14:paraId="2B5433A7" w14:textId="77777777" w:rsidR="006A7C0D" w:rsidRPr="00A11DDB" w:rsidRDefault="006A7C0D" w:rsidP="006D6183">
      <w:pPr>
        <w:ind w:firstLine="284"/>
        <w:rPr>
          <w:ins w:id="8156" w:author="Yashua Lebowitz" w:date="2024-09-28T20:19:00Z"/>
          <w:rFonts w:ascii="Book Antiqua" w:hAnsi="Book Antiqua" w:cs="Times New Roman"/>
          <w:sz w:val="24"/>
          <w:szCs w:val="24"/>
          <w:lang w:eastAsia="en-IN"/>
        </w:rPr>
      </w:pPr>
      <w:ins w:id="8157" w:author="Yashua Lebowitz" w:date="2024-09-28T20:19:00Z">
        <w:r w:rsidRPr="00A11DDB">
          <w:rPr>
            <w:rFonts w:ascii="Book Antiqua" w:hAnsi="Book Antiqua" w:cs="Times New Roman"/>
            <w:sz w:val="24"/>
            <w:szCs w:val="24"/>
            <w:lang w:eastAsia="en-IN"/>
          </w:rPr>
          <w:t xml:space="preserve">A </w:t>
        </w:r>
        <w:r>
          <w:rPr>
            <w:rFonts w:ascii="Book Antiqua" w:hAnsi="Book Antiqua" w:cs="Times New Roman"/>
            <w:sz w:val="24"/>
            <w:szCs w:val="24"/>
            <w:lang w:eastAsia="en-IN"/>
          </w:rPr>
          <w:t xml:space="preserve">giant </w:t>
        </w:r>
        <w:r w:rsidRPr="00A11DDB">
          <w:rPr>
            <w:rFonts w:ascii="Book Antiqua" w:hAnsi="Book Antiqua" w:cs="Times New Roman"/>
            <w:sz w:val="24"/>
            <w:szCs w:val="24"/>
            <w:lang w:eastAsia="en-IN"/>
          </w:rPr>
          <w:t>mushroom cloud haunted the horizon as the gentle hue of dawn broke through the darkness. Th</w:t>
        </w:r>
        <w:r>
          <w:rPr>
            <w:rFonts w:ascii="Book Antiqua" w:hAnsi="Book Antiqua" w:cs="Times New Roman"/>
            <w:sz w:val="24"/>
            <w:szCs w:val="24"/>
            <w:lang w:eastAsia="en-IN"/>
          </w:rPr>
          <w:t>at</w:t>
        </w:r>
        <w:r w:rsidRPr="00A11DDB">
          <w:rPr>
            <w:rFonts w:ascii="Book Antiqua" w:hAnsi="Book Antiqua" w:cs="Times New Roman"/>
            <w:sz w:val="24"/>
            <w:szCs w:val="24"/>
            <w:lang w:eastAsia="en-IN"/>
          </w:rPr>
          <w:t xml:space="preserve"> </w:t>
        </w:r>
        <w:r>
          <w:rPr>
            <w:rFonts w:ascii="Book Antiqua" w:hAnsi="Book Antiqua" w:cs="Times New Roman"/>
            <w:sz w:val="24"/>
            <w:szCs w:val="24"/>
            <w:lang w:eastAsia="en-IN"/>
          </w:rPr>
          <w:t>deadly</w:t>
        </w:r>
        <w:r w:rsidRPr="00A11DDB">
          <w:rPr>
            <w:rFonts w:ascii="Book Antiqua" w:hAnsi="Book Antiqua" w:cs="Times New Roman"/>
            <w:sz w:val="24"/>
            <w:szCs w:val="24"/>
            <w:lang w:eastAsia="en-IN"/>
          </w:rPr>
          <w:t xml:space="preserve"> sight cast a pall over the victory </w:t>
        </w:r>
        <w:r>
          <w:rPr>
            <w:rFonts w:ascii="Book Antiqua" w:hAnsi="Book Antiqua" w:cs="Times New Roman"/>
            <w:sz w:val="24"/>
            <w:szCs w:val="24"/>
            <w:lang w:eastAsia="en-IN"/>
          </w:rPr>
          <w:t>gained by</w:t>
        </w:r>
        <w:r w:rsidRPr="00A11DDB">
          <w:rPr>
            <w:rFonts w:ascii="Book Antiqua" w:hAnsi="Book Antiqua" w:cs="Times New Roman"/>
            <w:sz w:val="24"/>
            <w:szCs w:val="24"/>
            <w:lang w:eastAsia="en-IN"/>
          </w:rPr>
          <w:t xml:space="preserve"> destroying the Dome of the Rock. </w:t>
        </w:r>
        <w:r>
          <w:rPr>
            <w:rFonts w:ascii="Book Antiqua" w:hAnsi="Book Antiqua" w:cs="Times New Roman"/>
            <w:sz w:val="24"/>
            <w:szCs w:val="24"/>
            <w:lang w:eastAsia="en-IN"/>
          </w:rPr>
          <w:t>T</w:t>
        </w:r>
        <w:r w:rsidRPr="00A11DDB">
          <w:rPr>
            <w:rFonts w:ascii="Book Antiqua" w:hAnsi="Book Antiqua" w:cs="Times New Roman"/>
            <w:sz w:val="24"/>
            <w:szCs w:val="24"/>
            <w:lang w:eastAsia="en-IN"/>
          </w:rPr>
          <w:t>he dark, billowing cloud</w:t>
        </w:r>
        <w:r>
          <w:rPr>
            <w:rFonts w:ascii="Book Antiqua" w:hAnsi="Book Antiqua" w:cs="Times New Roman"/>
            <w:sz w:val="24"/>
            <w:szCs w:val="24"/>
            <w:lang w:eastAsia="en-IN"/>
          </w:rPr>
          <w:t xml:space="preserve"> against t</w:t>
        </w:r>
        <w:r w:rsidRPr="00634623">
          <w:rPr>
            <w:rFonts w:ascii="Book Antiqua" w:hAnsi="Book Antiqua" w:cs="Times New Roman"/>
            <w:sz w:val="24"/>
            <w:szCs w:val="24"/>
            <w:lang w:eastAsia="en-IN"/>
          </w:rPr>
          <w:t>he rising sun</w:t>
        </w:r>
        <w:r>
          <w:rPr>
            <w:rFonts w:ascii="Book Antiqua" w:hAnsi="Book Antiqua" w:cs="Times New Roman"/>
            <w:sz w:val="24"/>
            <w:szCs w:val="24"/>
            <w:lang w:eastAsia="en-IN"/>
          </w:rPr>
          <w:t>’</w:t>
        </w:r>
        <w:r w:rsidRPr="00634623">
          <w:rPr>
            <w:rFonts w:ascii="Book Antiqua" w:hAnsi="Book Antiqua" w:cs="Times New Roman"/>
            <w:sz w:val="24"/>
            <w:szCs w:val="24"/>
            <w:lang w:eastAsia="en-IN"/>
          </w:rPr>
          <w:t xml:space="preserve">s soft light </w:t>
        </w:r>
        <w:r w:rsidRPr="00A11DDB">
          <w:rPr>
            <w:rFonts w:ascii="Book Antiqua" w:hAnsi="Book Antiqua" w:cs="Times New Roman"/>
            <w:sz w:val="24"/>
            <w:szCs w:val="24"/>
            <w:lang w:eastAsia="en-IN"/>
          </w:rPr>
          <w:t>paint</w:t>
        </w:r>
        <w:r>
          <w:rPr>
            <w:rFonts w:ascii="Book Antiqua" w:hAnsi="Book Antiqua" w:cs="Times New Roman"/>
            <w:sz w:val="24"/>
            <w:szCs w:val="24"/>
            <w:lang w:eastAsia="en-IN"/>
          </w:rPr>
          <w:t>ed</w:t>
        </w:r>
        <w:r w:rsidRPr="00A11DDB">
          <w:rPr>
            <w:rFonts w:ascii="Book Antiqua" w:hAnsi="Book Antiqua" w:cs="Times New Roman"/>
            <w:sz w:val="24"/>
            <w:szCs w:val="24"/>
            <w:lang w:eastAsia="en-IN"/>
          </w:rPr>
          <w:t xml:space="preserve"> a surreal and foreboding scene.</w:t>
        </w:r>
      </w:ins>
    </w:p>
    <w:p w14:paraId="584E5825" w14:textId="77777777" w:rsidR="006A7C0D" w:rsidRPr="00A11DDB" w:rsidRDefault="006A7C0D" w:rsidP="006D6183">
      <w:pPr>
        <w:ind w:firstLine="284"/>
        <w:rPr>
          <w:ins w:id="8158" w:author="Yashua Lebowitz" w:date="2024-09-28T20:19:00Z"/>
          <w:rFonts w:ascii="Book Antiqua" w:hAnsi="Book Antiqua" w:cs="Times New Roman"/>
          <w:sz w:val="24"/>
          <w:szCs w:val="24"/>
          <w:lang w:eastAsia="en-IN"/>
        </w:rPr>
      </w:pPr>
      <w:ins w:id="8159" w:author="Yashua Lebowitz" w:date="2024-09-28T20:19:00Z">
        <w:r w:rsidRPr="00A11DDB">
          <w:rPr>
            <w:rFonts w:ascii="Book Antiqua" w:hAnsi="Book Antiqua" w:cs="Times New Roman"/>
            <w:sz w:val="24"/>
            <w:szCs w:val="24"/>
            <w:lang w:eastAsia="en-IN"/>
          </w:rPr>
          <w:t>“Tel Aviv is gone, Gabor,” I said, my heart heavy with sorrow.</w:t>
        </w:r>
      </w:ins>
    </w:p>
    <w:p w14:paraId="50987269" w14:textId="77777777" w:rsidR="006A7C0D" w:rsidRPr="00A11DDB" w:rsidRDefault="006A7C0D" w:rsidP="006D6183">
      <w:pPr>
        <w:ind w:firstLine="284"/>
        <w:rPr>
          <w:ins w:id="8160" w:author="Yashua Lebowitz" w:date="2024-09-28T20:19:00Z"/>
          <w:rFonts w:ascii="Book Antiqua" w:hAnsi="Book Antiqua" w:cs="Times New Roman"/>
          <w:sz w:val="24"/>
          <w:szCs w:val="24"/>
          <w:lang w:eastAsia="en-IN"/>
        </w:rPr>
      </w:pPr>
      <w:ins w:id="8161" w:author="Yashua Lebowitz" w:date="2024-09-28T20:19:00Z">
        <w:r w:rsidRPr="00A11DDB">
          <w:rPr>
            <w:rFonts w:ascii="Book Antiqua" w:hAnsi="Book Antiqua" w:cs="Times New Roman"/>
            <w:sz w:val="24"/>
            <w:szCs w:val="24"/>
            <w:lang w:eastAsia="en-IN"/>
          </w:rPr>
          <w:t>Gabor</w:t>
        </w:r>
        <w:r>
          <w:rPr>
            <w:rFonts w:ascii="Book Antiqua" w:hAnsi="Book Antiqua" w:cs="Times New Roman"/>
            <w:sz w:val="24"/>
            <w:szCs w:val="24"/>
            <w:lang w:eastAsia="en-IN"/>
          </w:rPr>
          <w:t>’s</w:t>
        </w:r>
        <w:r w:rsidRPr="00A11DDB">
          <w:rPr>
            <w:rFonts w:ascii="Book Antiqua" w:hAnsi="Book Antiqua" w:cs="Times New Roman"/>
            <w:sz w:val="24"/>
            <w:szCs w:val="24"/>
            <w:lang w:eastAsia="en-IN"/>
          </w:rPr>
          <w:t xml:space="preserve"> voice </w:t>
        </w:r>
        <w:r>
          <w:rPr>
            <w:rFonts w:ascii="Book Antiqua" w:hAnsi="Book Antiqua" w:cs="Times New Roman"/>
            <w:sz w:val="24"/>
            <w:szCs w:val="24"/>
            <w:lang w:eastAsia="en-IN"/>
          </w:rPr>
          <w:t xml:space="preserve">was </w:t>
        </w:r>
        <w:r w:rsidRPr="00A11DDB">
          <w:rPr>
            <w:rFonts w:ascii="Book Antiqua" w:hAnsi="Book Antiqua" w:cs="Times New Roman"/>
            <w:sz w:val="24"/>
            <w:szCs w:val="24"/>
            <w:lang w:eastAsia="en-IN"/>
          </w:rPr>
          <w:t xml:space="preserve">thick with emotion. “We must fight for the living, not mourn the dead. </w:t>
        </w:r>
        <w:proofErr w:type="spellStart"/>
        <w:r w:rsidRPr="00A11DDB">
          <w:rPr>
            <w:rFonts w:ascii="Book Antiqua" w:hAnsi="Book Antiqua" w:cs="Times New Roman"/>
            <w:i/>
            <w:iCs/>
            <w:sz w:val="24"/>
            <w:szCs w:val="24"/>
            <w:lang w:eastAsia="en-IN"/>
          </w:rPr>
          <w:t>Zichronam</w:t>
        </w:r>
        <w:proofErr w:type="spellEnd"/>
        <w:r w:rsidRPr="00A11DDB">
          <w:rPr>
            <w:rFonts w:ascii="Book Antiqua" w:hAnsi="Book Antiqua" w:cs="Times New Roman"/>
            <w:i/>
            <w:iCs/>
            <w:sz w:val="24"/>
            <w:szCs w:val="24"/>
            <w:lang w:eastAsia="en-IN"/>
          </w:rPr>
          <w:t xml:space="preserve"> </w:t>
        </w:r>
        <w:proofErr w:type="spellStart"/>
        <w:r w:rsidRPr="00A11DDB">
          <w:rPr>
            <w:rFonts w:ascii="Book Antiqua" w:hAnsi="Book Antiqua" w:cs="Times New Roman"/>
            <w:i/>
            <w:iCs/>
            <w:sz w:val="24"/>
            <w:szCs w:val="24"/>
            <w:lang w:eastAsia="en-IN"/>
          </w:rPr>
          <w:t>livracha</w:t>
        </w:r>
        <w:proofErr w:type="spellEnd"/>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xml:space="preserve">... We’ve got to make it back to your wife and </w:t>
        </w:r>
        <w:r>
          <w:rPr>
            <w:rFonts w:ascii="Book Antiqua" w:hAnsi="Book Antiqua" w:cs="Times New Roman"/>
            <w:sz w:val="24"/>
            <w:szCs w:val="24"/>
            <w:lang w:eastAsia="en-IN"/>
          </w:rPr>
          <w:t>make sure she’s safe</w:t>
        </w:r>
        <w:r w:rsidRPr="00A11DDB">
          <w:rPr>
            <w:rFonts w:ascii="Book Antiqua" w:hAnsi="Book Antiqua" w:cs="Times New Roman"/>
            <w:sz w:val="24"/>
            <w:szCs w:val="24"/>
            <w:lang w:eastAsia="en-IN"/>
          </w:rPr>
          <w:t>.”</w:t>
        </w:r>
      </w:ins>
    </w:p>
    <w:p w14:paraId="036A005D" w14:textId="77777777" w:rsidR="006A7C0D" w:rsidRPr="00A11DDB" w:rsidRDefault="006A7C0D" w:rsidP="006D6183">
      <w:pPr>
        <w:ind w:firstLine="284"/>
        <w:rPr>
          <w:ins w:id="8162" w:author="Yashua Lebowitz" w:date="2024-09-28T20:19:00Z"/>
          <w:rFonts w:ascii="Book Antiqua" w:hAnsi="Book Antiqua" w:cs="Times New Roman"/>
          <w:sz w:val="24"/>
          <w:szCs w:val="24"/>
          <w:lang w:eastAsia="en-IN"/>
        </w:rPr>
      </w:pPr>
      <w:ins w:id="8163" w:author="Yashua Lebowitz" w:date="2024-09-28T20:19:00Z">
        <w:r w:rsidRPr="00A11DDB">
          <w:rPr>
            <w:rFonts w:ascii="Book Antiqua" w:hAnsi="Book Antiqua" w:cs="Times New Roman"/>
            <w:sz w:val="24"/>
            <w:szCs w:val="24"/>
            <w:lang w:eastAsia="en-IN"/>
          </w:rPr>
          <w:t>“You’re from Tel Aviv?” I asked, sensing the depth of his pain.</w:t>
        </w:r>
      </w:ins>
    </w:p>
    <w:p w14:paraId="149C9793" w14:textId="77777777" w:rsidR="006A7C0D" w:rsidRPr="00A11DDB" w:rsidRDefault="006A7C0D" w:rsidP="006D6183">
      <w:pPr>
        <w:ind w:firstLine="284"/>
        <w:rPr>
          <w:ins w:id="8164" w:author="Yashua Lebowitz" w:date="2024-09-28T20:19:00Z"/>
          <w:rFonts w:ascii="Book Antiqua" w:hAnsi="Book Antiqua" w:cs="Times New Roman"/>
          <w:sz w:val="24"/>
          <w:szCs w:val="24"/>
          <w:lang w:eastAsia="en-IN"/>
        </w:rPr>
      </w:pPr>
      <w:ins w:id="8165" w:author="Yashua Lebowitz" w:date="2024-09-28T20:19:00Z">
        <w:r w:rsidRPr="00A11DDB">
          <w:rPr>
            <w:rFonts w:ascii="Book Antiqua" w:hAnsi="Book Antiqua" w:cs="Times New Roman"/>
            <w:sz w:val="24"/>
            <w:szCs w:val="24"/>
            <w:lang w:eastAsia="en-IN"/>
          </w:rPr>
          <w:t>Gabor quietly no</w:t>
        </w:r>
        <w:r>
          <w:rPr>
            <w:rFonts w:ascii="Book Antiqua" w:hAnsi="Book Antiqua" w:cs="Times New Roman"/>
            <w:sz w:val="24"/>
            <w:szCs w:val="24"/>
            <w:lang w:eastAsia="en-IN"/>
          </w:rPr>
          <w:t>d</w:t>
        </w:r>
        <w:r w:rsidRPr="00A11DDB">
          <w:rPr>
            <w:rFonts w:ascii="Book Antiqua" w:hAnsi="Book Antiqua" w:cs="Times New Roman"/>
            <w:sz w:val="24"/>
            <w:szCs w:val="24"/>
            <w:lang w:eastAsia="en-IN"/>
          </w:rPr>
          <w:t>d</w:t>
        </w:r>
        <w:r>
          <w:rPr>
            <w:rFonts w:ascii="Book Antiqua" w:hAnsi="Book Antiqua" w:cs="Times New Roman"/>
            <w:sz w:val="24"/>
            <w:szCs w:val="24"/>
            <w:lang w:eastAsia="en-IN"/>
          </w:rPr>
          <w:t>ed</w:t>
        </w:r>
        <w:r w:rsidRPr="00A11DDB">
          <w:rPr>
            <w:rFonts w:ascii="Book Antiqua" w:hAnsi="Book Antiqua" w:cs="Times New Roman"/>
            <w:sz w:val="24"/>
            <w:szCs w:val="24"/>
            <w:lang w:eastAsia="en-IN"/>
          </w:rPr>
          <w:t>, his eyes glistening. The tears he held back were a testament to his immense strength and the personal agony he was enduring. The sight of the mushroom cloud, the symbol of Tel Aviv's destruction, was almost too much for him to bear.</w:t>
        </w:r>
      </w:ins>
    </w:p>
    <w:p w14:paraId="566FA72F" w14:textId="77777777" w:rsidR="006A7C0D" w:rsidRPr="00A11DDB" w:rsidRDefault="006A7C0D" w:rsidP="006D6183">
      <w:pPr>
        <w:ind w:firstLine="284"/>
        <w:rPr>
          <w:ins w:id="8166" w:author="Yashua Lebowitz" w:date="2024-09-28T20:19:00Z"/>
          <w:rFonts w:ascii="Book Antiqua" w:hAnsi="Book Antiqua" w:cs="Times New Roman"/>
          <w:sz w:val="24"/>
          <w:szCs w:val="24"/>
          <w:lang w:eastAsia="en-IN"/>
        </w:rPr>
      </w:pPr>
      <w:ins w:id="8167" w:author="Yashua Lebowitz" w:date="2024-09-28T20:19:00Z">
        <w:r w:rsidRPr="00A11DDB">
          <w:rPr>
            <w:rFonts w:ascii="Book Antiqua" w:hAnsi="Book Antiqua" w:cs="Times New Roman"/>
            <w:sz w:val="24"/>
            <w:szCs w:val="24"/>
            <w:lang w:eastAsia="en-IN"/>
          </w:rPr>
          <w:t xml:space="preserve">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w:t>
        </w:r>
        <w:r w:rsidRPr="00A11DDB">
          <w:rPr>
            <w:rFonts w:ascii="Book Antiqua" w:hAnsi="Book Antiqua" w:cs="Times New Roman"/>
            <w:sz w:val="24"/>
            <w:szCs w:val="24"/>
            <w:lang w:eastAsia="en-IN"/>
          </w:rPr>
          <w:lastRenderedPageBreak/>
          <w:t>engaged in the brutal, up-close reality of combat. That day was different. I had killed a man—someone’s father, someone’s husband—because of my actions.</w:t>
        </w:r>
      </w:ins>
    </w:p>
    <w:p w14:paraId="146DAC8A" w14:textId="77777777" w:rsidR="006A7C0D" w:rsidRPr="00A11DDB" w:rsidRDefault="006A7C0D" w:rsidP="006D6183">
      <w:pPr>
        <w:ind w:firstLine="284"/>
        <w:rPr>
          <w:ins w:id="8168" w:author="Yashua Lebowitz" w:date="2024-09-28T20:19:00Z"/>
          <w:rFonts w:ascii="Book Antiqua" w:hAnsi="Book Antiqua" w:cs="Times New Roman"/>
          <w:sz w:val="24"/>
          <w:szCs w:val="24"/>
          <w:lang w:eastAsia="en-IN"/>
        </w:rPr>
      </w:pPr>
      <w:ins w:id="8169" w:author="Yashua Lebowitz" w:date="2024-09-28T20:19:00Z">
        <w:r w:rsidRPr="00A11DDB">
          <w:rPr>
            <w:rFonts w:ascii="Book Antiqua" w:hAnsi="Book Antiqua" w:cs="Times New Roman"/>
            <w:sz w:val="24"/>
            <w:szCs w:val="24"/>
            <w:lang w:eastAsia="en-IN"/>
          </w:rPr>
          <w:t>“They’re all gone, all of them,” Gabor’s voice broke, his strength giving way to overwhelming grief. “My entire family is dead. I can’t go on anymore. There’s no more point in fighting. Everything</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it’s all been lost. I want to die. I want to join them in the grave.”</w:t>
        </w:r>
      </w:ins>
    </w:p>
    <w:p w14:paraId="4E80E447" w14:textId="77777777" w:rsidR="006A7C0D" w:rsidRPr="00A11DDB" w:rsidRDefault="006A7C0D" w:rsidP="006D6183">
      <w:pPr>
        <w:ind w:firstLine="284"/>
        <w:rPr>
          <w:ins w:id="8170" w:author="Yashua Lebowitz" w:date="2024-09-28T20:19:00Z"/>
          <w:rFonts w:ascii="Book Antiqua" w:hAnsi="Book Antiqua" w:cs="Times New Roman"/>
          <w:sz w:val="24"/>
          <w:szCs w:val="24"/>
          <w:lang w:eastAsia="en-IN"/>
        </w:rPr>
      </w:pPr>
      <w:ins w:id="8171" w:author="Yashua Lebowitz" w:date="2024-09-28T20:19:00Z">
        <w:r w:rsidRPr="00A11DDB">
          <w:rPr>
            <w:rFonts w:ascii="Book Antiqua" w:hAnsi="Book Antiqua" w:cs="Times New Roman"/>
            <w:sz w:val="24"/>
            <w:szCs w:val="24"/>
            <w:lang w:eastAsia="en-IN"/>
          </w:rPr>
          <w:t>“It’s not true. Dipti is still alive, don’t you remember? You just said we have to ensure her safety.”</w:t>
        </w:r>
      </w:ins>
    </w:p>
    <w:p w14:paraId="41C24FD5" w14:textId="77777777" w:rsidR="006A7C0D" w:rsidRPr="00A11DDB" w:rsidRDefault="006A7C0D" w:rsidP="006D6183">
      <w:pPr>
        <w:ind w:firstLine="284"/>
        <w:rPr>
          <w:ins w:id="8172" w:author="Yashua Lebowitz" w:date="2024-09-28T20:19:00Z"/>
          <w:rFonts w:ascii="Book Antiqua" w:hAnsi="Book Antiqua" w:cs="Times New Roman"/>
          <w:sz w:val="24"/>
          <w:szCs w:val="24"/>
          <w:lang w:eastAsia="en-IN"/>
        </w:rPr>
      </w:pPr>
      <w:ins w:id="8173" w:author="Yashua Lebowitz" w:date="2024-09-28T20:19:00Z">
        <w:r w:rsidRPr="00A11DDB">
          <w:rPr>
            <w:rFonts w:ascii="Book Antiqua" w:hAnsi="Book Antiqua" w:cs="Times New Roman"/>
            <w:sz w:val="24"/>
            <w:szCs w:val="24"/>
            <w:lang w:eastAsia="en-IN"/>
          </w:rPr>
          <w:t xml:space="preserve">“There’s no point,” he </w:t>
        </w:r>
        <w:r>
          <w:rPr>
            <w:rFonts w:ascii="Book Antiqua" w:hAnsi="Book Antiqua" w:cs="Times New Roman"/>
            <w:sz w:val="24"/>
            <w:szCs w:val="24"/>
            <w:lang w:eastAsia="en-IN"/>
          </w:rPr>
          <w:t>continued helplessly</w:t>
        </w:r>
        <w:r w:rsidRPr="00A11DDB">
          <w:rPr>
            <w:rFonts w:ascii="Book Antiqua" w:hAnsi="Book Antiqua" w:cs="Times New Roman"/>
            <w:sz w:val="24"/>
            <w:szCs w:val="24"/>
            <w:lang w:eastAsia="en-IN"/>
          </w:rPr>
          <w:t>. “We’re all going to die like my family... gone in an instant, like the millions of Jews before. My mother, she loved to sit in the early morning, drinking tea with my father while he read the newspaper. My sister, she was getting married soon</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her life was set. They were always so worried about me, always calling, making sure I was sober. They wanted me to be the best soldier I could be, to make our family proud. They were Jews who loved Hashem, who believed He would protect us. But look at us now</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w:t>
        </w:r>
        <w:r>
          <w:rPr>
            <w:rFonts w:ascii="Book Antiqua" w:hAnsi="Book Antiqua" w:cs="Times New Roman"/>
            <w:sz w:val="24"/>
            <w:szCs w:val="24"/>
            <w:lang w:eastAsia="en-IN"/>
          </w:rPr>
          <w:t xml:space="preserve"> </w:t>
        </w:r>
        <w:r w:rsidRPr="00A11DDB">
          <w:rPr>
            <w:rFonts w:ascii="Book Antiqua" w:hAnsi="Book Antiqua" w:cs="Times New Roman"/>
            <w:sz w:val="24"/>
            <w:szCs w:val="24"/>
            <w:lang w:eastAsia="en-IN"/>
          </w:rPr>
          <w:t xml:space="preserve"> it’s all lies.</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w:t>
        </w:r>
      </w:ins>
    </w:p>
    <w:p w14:paraId="567D88A0" w14:textId="77777777" w:rsidR="006A7C0D" w:rsidRPr="00A11DDB" w:rsidRDefault="006A7C0D" w:rsidP="006D6183">
      <w:pPr>
        <w:ind w:firstLine="284"/>
        <w:rPr>
          <w:ins w:id="8174" w:author="Yashua Lebowitz" w:date="2024-09-28T20:19:00Z"/>
          <w:rFonts w:ascii="Book Antiqua" w:hAnsi="Book Antiqua" w:cs="Times New Roman"/>
          <w:sz w:val="24"/>
          <w:szCs w:val="24"/>
          <w:lang w:eastAsia="en-IN"/>
        </w:rPr>
      </w:pPr>
      <w:ins w:id="8175" w:author="Yashua Lebowitz" w:date="2024-09-28T20:19:00Z">
        <w:r w:rsidRPr="00A11DDB">
          <w:rPr>
            <w:rFonts w:ascii="Book Antiqua" w:hAnsi="Book Antiqua" w:cs="Times New Roman"/>
            <w:sz w:val="24"/>
            <w:szCs w:val="24"/>
            <w:lang w:eastAsia="en-IN"/>
          </w:rPr>
          <w:t>Gabor’s voice trembled with anger and sorrow. “Everything they believed in, everything they lived for—all gone in an instant. What’s the point of believing in anything if it can all be taken away so easily?”</w:t>
        </w:r>
      </w:ins>
    </w:p>
    <w:p w14:paraId="28EF51B2" w14:textId="77777777" w:rsidR="006A7C0D" w:rsidRPr="00A11DDB" w:rsidRDefault="006A7C0D" w:rsidP="006D6183">
      <w:pPr>
        <w:ind w:firstLine="284"/>
        <w:rPr>
          <w:ins w:id="8176" w:author="Yashua Lebowitz" w:date="2024-09-28T20:19:00Z"/>
          <w:rFonts w:ascii="Book Antiqua" w:hAnsi="Book Antiqua" w:cs="Times New Roman"/>
          <w:sz w:val="24"/>
          <w:szCs w:val="24"/>
          <w:lang w:eastAsia="en-IN"/>
        </w:rPr>
      </w:pPr>
      <w:ins w:id="8177" w:author="Yashua Lebowitz" w:date="2024-09-28T20:19:00Z">
        <w:r w:rsidRPr="00A11DDB">
          <w:rPr>
            <w:rFonts w:ascii="Book Antiqua" w:hAnsi="Book Antiqua" w:cs="Times New Roman"/>
            <w:sz w:val="24"/>
            <w:szCs w:val="24"/>
            <w:lang w:eastAsia="en-IN"/>
          </w:rPr>
          <w:t>His body shook with silent sobs. The stoic front he had held up until now crumbled, revealing the real Gabor—completely broken, his strength shattered.</w:t>
        </w:r>
      </w:ins>
    </w:p>
    <w:p w14:paraId="001DDEE7" w14:textId="77777777" w:rsidR="006A7C0D" w:rsidRPr="00A11DDB" w:rsidRDefault="006A7C0D" w:rsidP="006D6183">
      <w:pPr>
        <w:ind w:firstLine="284"/>
        <w:rPr>
          <w:ins w:id="8178" w:author="Yashua Lebowitz" w:date="2024-09-28T20:19:00Z"/>
          <w:rFonts w:ascii="Book Antiqua" w:hAnsi="Book Antiqua" w:cs="Times New Roman"/>
          <w:sz w:val="24"/>
          <w:szCs w:val="24"/>
          <w:lang w:eastAsia="en-IN"/>
        </w:rPr>
      </w:pPr>
      <w:ins w:id="8179" w:author="Yashua Lebowitz" w:date="2024-09-28T20:19:00Z">
        <w:r w:rsidRPr="00A11DDB">
          <w:rPr>
            <w:rFonts w:ascii="Book Antiqua" w:hAnsi="Book Antiqua"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or when I was overseas in Iraq</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if I’d ever go home. But Hashem delivered me </w:t>
        </w:r>
        <w:r w:rsidRPr="00634623">
          <w:rPr>
            <w:rFonts w:ascii="Book Antiqua" w:hAnsi="Book Antiqua" w:cs="Times New Roman"/>
            <w:sz w:val="24"/>
            <w:szCs w:val="24"/>
            <w:lang w:eastAsia="en-IN"/>
          </w:rPr>
          <w:t xml:space="preserve">every time </w:t>
        </w:r>
        <w:r w:rsidRPr="00A11DDB">
          <w:rPr>
            <w:rFonts w:ascii="Book Antiqua" w:hAnsi="Book Antiqua" w:cs="Times New Roman"/>
            <w:sz w:val="24"/>
            <w:szCs w:val="24"/>
            <w:lang w:eastAsia="en-IN"/>
          </w:rPr>
          <w:t>from all these things. Your family might still be alive; don’t lose hope. Even if they are gone, they’re in a better place now.”</w:t>
        </w:r>
      </w:ins>
    </w:p>
    <w:p w14:paraId="14FCF11A" w14:textId="77777777" w:rsidR="006A7C0D" w:rsidRPr="00A11DDB" w:rsidRDefault="006A7C0D" w:rsidP="006D6183">
      <w:pPr>
        <w:ind w:firstLine="284"/>
        <w:rPr>
          <w:ins w:id="8180" w:author="Yashua Lebowitz" w:date="2024-09-28T20:19:00Z"/>
          <w:rFonts w:ascii="Book Antiqua" w:hAnsi="Book Antiqua" w:cs="Times New Roman"/>
          <w:sz w:val="24"/>
          <w:szCs w:val="24"/>
          <w:lang w:eastAsia="en-IN"/>
        </w:rPr>
      </w:pPr>
      <w:ins w:id="8181" w:author="Yashua Lebowitz" w:date="2024-09-28T20:19:00Z">
        <w:r w:rsidRPr="00A11DDB">
          <w:rPr>
            <w:rFonts w:ascii="Book Antiqua" w:hAnsi="Book Antiqua" w:cs="Times New Roman"/>
            <w:sz w:val="24"/>
            <w:szCs w:val="24"/>
            <w:lang w:eastAsia="en-IN"/>
          </w:rPr>
          <w:t>Gabor looked at me</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eyes filled with </w:t>
        </w:r>
        <w:r>
          <w:rPr>
            <w:rFonts w:ascii="Book Antiqua" w:hAnsi="Book Antiqua" w:cs="Times New Roman"/>
            <w:sz w:val="24"/>
            <w:szCs w:val="24"/>
            <w:lang w:eastAsia="en-IN"/>
          </w:rPr>
          <w:t xml:space="preserve">both </w:t>
        </w:r>
        <w:r w:rsidRPr="00A11DDB">
          <w:rPr>
            <w:rFonts w:ascii="Book Antiqua" w:hAnsi="Book Antiqua" w:cs="Times New Roman"/>
            <w:sz w:val="24"/>
            <w:szCs w:val="24"/>
            <w:lang w:eastAsia="en-IN"/>
          </w:rPr>
          <w:t xml:space="preserve">despair and a </w:t>
        </w:r>
        <w:r>
          <w:rPr>
            <w:rFonts w:ascii="Book Antiqua" w:hAnsi="Book Antiqua" w:cs="Times New Roman"/>
            <w:sz w:val="24"/>
            <w:szCs w:val="24"/>
            <w:lang w:eastAsia="en-IN"/>
          </w:rPr>
          <w:t>glimm</w:t>
        </w:r>
        <w:r w:rsidRPr="00A11DDB">
          <w:rPr>
            <w:rFonts w:ascii="Book Antiqua" w:hAnsi="Book Antiqua" w:cs="Times New Roman"/>
            <w:sz w:val="24"/>
            <w:szCs w:val="24"/>
            <w:lang w:eastAsia="en-IN"/>
          </w:rPr>
          <w:t>er of hope. “I don’t know if I have the strength,” he whispered. “I don’t know if I can keep fighting.”</w:t>
        </w:r>
      </w:ins>
    </w:p>
    <w:p w14:paraId="46BA3A3A" w14:textId="77777777" w:rsidR="006A7C0D" w:rsidRPr="00A11DDB" w:rsidRDefault="006A7C0D" w:rsidP="006D6183">
      <w:pPr>
        <w:ind w:firstLine="284"/>
        <w:rPr>
          <w:ins w:id="8182" w:author="Yashua Lebowitz" w:date="2024-09-28T20:19:00Z"/>
          <w:rFonts w:ascii="Book Antiqua" w:hAnsi="Book Antiqua" w:cs="Times New Roman"/>
          <w:sz w:val="24"/>
          <w:szCs w:val="24"/>
          <w:lang w:eastAsia="en-IN"/>
        </w:rPr>
      </w:pPr>
      <w:ins w:id="8183" w:author="Yashua Lebowitz" w:date="2024-09-28T20:19:00Z">
        <w:r w:rsidRPr="00A11DDB">
          <w:rPr>
            <w:rFonts w:ascii="Book Antiqua" w:hAnsi="Book Antiqua" w:cs="Times New Roman"/>
            <w:sz w:val="24"/>
            <w:szCs w:val="24"/>
            <w:lang w:eastAsia="en-IN"/>
          </w:rPr>
          <w:t>“We’ll do it together,” I replied. “We’ll find a way. One step at a time. We can’t let their deaths be in vain. Let’s find Dipti. She must be waiting for us at the HQ.”</w:t>
        </w:r>
      </w:ins>
    </w:p>
    <w:p w14:paraId="7158ABB9" w14:textId="77777777" w:rsidR="006A7C0D" w:rsidRPr="00A11DDB" w:rsidRDefault="006A7C0D" w:rsidP="006D6183">
      <w:pPr>
        <w:ind w:firstLine="284"/>
        <w:rPr>
          <w:ins w:id="8184" w:author="Yashua Lebowitz" w:date="2024-09-28T20:19:00Z"/>
          <w:rFonts w:ascii="Book Antiqua" w:hAnsi="Book Antiqua" w:cs="Times New Roman"/>
          <w:sz w:val="24"/>
          <w:szCs w:val="24"/>
          <w:lang w:eastAsia="en-IN"/>
        </w:rPr>
      </w:pPr>
      <w:ins w:id="8185" w:author="Yashua Lebowitz" w:date="2024-09-28T20:19:00Z">
        <w:r w:rsidRPr="00A11DDB">
          <w:rPr>
            <w:rFonts w:ascii="Book Antiqua" w:hAnsi="Book Antiqua" w:cs="Times New Roman"/>
            <w:sz w:val="24"/>
            <w:szCs w:val="24"/>
            <w:lang w:eastAsia="en-IN"/>
          </w:rPr>
          <w:t xml:space="preserve">I helped Gabor up, patting him on the shoulder as he </w:t>
        </w:r>
        <w:r>
          <w:rPr>
            <w:rFonts w:ascii="Book Antiqua" w:hAnsi="Book Antiqua" w:cs="Times New Roman"/>
            <w:sz w:val="24"/>
            <w:szCs w:val="24"/>
            <w:lang w:eastAsia="en-IN"/>
          </w:rPr>
          <w:t>raised his head again</w:t>
        </w:r>
        <w:r w:rsidRPr="00A11DDB">
          <w:rPr>
            <w:rFonts w:ascii="Book Antiqua" w:hAnsi="Book Antiqua" w:cs="Times New Roman"/>
            <w:sz w:val="24"/>
            <w:szCs w:val="24"/>
            <w:lang w:eastAsia="en-IN"/>
          </w:rPr>
          <w:t xml:space="preserve">. We followed the narrow streets back to the makeshift headquarters. It was faintly dark as dawn rose slowly </w:t>
        </w:r>
        <w:r>
          <w:rPr>
            <w:rFonts w:ascii="Book Antiqua" w:hAnsi="Book Antiqua" w:cs="Times New Roman"/>
            <w:sz w:val="24"/>
            <w:szCs w:val="24"/>
            <w:lang w:eastAsia="en-IN"/>
          </w:rPr>
          <w:t>with</w:t>
        </w:r>
        <w:r w:rsidRPr="00634623">
          <w:rPr>
            <w:rFonts w:ascii="Book Antiqua" w:hAnsi="Book Antiqua" w:cs="Times New Roman"/>
            <w:sz w:val="24"/>
            <w:szCs w:val="24"/>
            <w:lang w:eastAsia="en-IN"/>
          </w:rPr>
          <w:t xml:space="preserve"> its warm, </w:t>
        </w:r>
        <w:r>
          <w:rPr>
            <w:rFonts w:ascii="Book Antiqua" w:hAnsi="Book Antiqua" w:cs="Times New Roman"/>
            <w:sz w:val="24"/>
            <w:szCs w:val="24"/>
            <w:lang w:eastAsia="en-IN"/>
          </w:rPr>
          <w:t xml:space="preserve">comforting </w:t>
        </w:r>
        <w:r w:rsidRPr="00634623">
          <w:rPr>
            <w:rFonts w:ascii="Book Antiqua" w:hAnsi="Book Antiqua" w:cs="Times New Roman"/>
            <w:sz w:val="24"/>
            <w:szCs w:val="24"/>
            <w:lang w:eastAsia="en-IN"/>
          </w:rPr>
          <w:t>rays</w:t>
        </w:r>
        <w:r>
          <w:rPr>
            <w:rFonts w:ascii="Book Antiqua" w:hAnsi="Book Antiqua" w:cs="Times New Roman"/>
            <w:sz w:val="24"/>
            <w:szCs w:val="24"/>
            <w:lang w:eastAsia="en-IN"/>
          </w:rPr>
          <w:t>.</w:t>
        </w:r>
        <w:r w:rsidRPr="00A11DDB">
          <w:rPr>
            <w:rFonts w:ascii="Book Antiqua" w:hAnsi="Book Antiqua" w:cs="Times New Roman"/>
            <w:sz w:val="24"/>
            <w:szCs w:val="24"/>
            <w:lang w:eastAsia="en-IN"/>
          </w:rPr>
          <w:t xml:space="preserve"> The authorities were scrambling to find survivors beneath the many destroyed stone buildings. Debris and dead bodies littered the streets, and the air was thick with dust and smoke. The </w:t>
        </w:r>
        <w:r w:rsidRPr="00A11DDB">
          <w:rPr>
            <w:rFonts w:ascii="Book Antiqua" w:hAnsi="Book Antiqua" w:cs="Times New Roman"/>
            <w:sz w:val="24"/>
            <w:szCs w:val="24"/>
            <w:lang w:eastAsia="en-IN"/>
          </w:rPr>
          <w:lastRenderedPageBreak/>
          <w:t>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ins>
    </w:p>
    <w:p w14:paraId="71C0D6C2" w14:textId="77777777" w:rsidR="006A7C0D" w:rsidRPr="00A11DDB" w:rsidRDefault="006A7C0D" w:rsidP="006D6183">
      <w:pPr>
        <w:ind w:firstLine="284"/>
        <w:rPr>
          <w:ins w:id="8186" w:author="Yashua Lebowitz" w:date="2024-09-28T20:19:00Z"/>
          <w:rFonts w:ascii="Book Antiqua" w:hAnsi="Book Antiqua" w:cs="Times New Roman"/>
          <w:sz w:val="24"/>
          <w:szCs w:val="24"/>
          <w:lang w:eastAsia="en-IN"/>
        </w:rPr>
      </w:pPr>
      <w:ins w:id="8187" w:author="Yashua Lebowitz" w:date="2024-09-28T20:19:00Z">
        <w:r w:rsidRPr="00A11DDB">
          <w:rPr>
            <w:rFonts w:ascii="Book Antiqua" w:hAnsi="Book Antiqua" w:cs="Times New Roman"/>
            <w:sz w:val="24"/>
            <w:szCs w:val="24"/>
            <w:lang w:eastAsia="en-IN"/>
          </w:rPr>
          <w:t xml:space="preserve">As we walked, Gabor’s steps were heavy and slow </w:t>
        </w:r>
        <w:r>
          <w:rPr>
            <w:rFonts w:ascii="Book Antiqua" w:hAnsi="Book Antiqua" w:cs="Times New Roman"/>
            <w:sz w:val="24"/>
            <w:szCs w:val="24"/>
            <w:lang w:eastAsia="en-IN"/>
          </w:rPr>
          <w:t xml:space="preserve">with </w:t>
        </w:r>
        <w:r w:rsidRPr="00A11DDB">
          <w:rPr>
            <w:rFonts w:ascii="Book Antiqua" w:hAnsi="Book Antiqua" w:cs="Times New Roman"/>
            <w:sz w:val="24"/>
            <w:szCs w:val="24"/>
            <w:lang w:eastAsia="en-IN"/>
          </w:rPr>
          <w:t>the weight of his grief. My own legs felt like lead, the emotional toll of the night’s events sapping my strength. We moved past shattered storefronts and crumbling fa</w:t>
        </w:r>
        <w:r>
          <w:rPr>
            <w:rFonts w:ascii="Book Antiqua" w:hAnsi="Book Antiqua" w:cs="Times New Roman"/>
            <w:sz w:val="24"/>
            <w:szCs w:val="24"/>
            <w:lang w:eastAsia="en-IN"/>
          </w:rPr>
          <w:t>ç</w:t>
        </w:r>
        <w:r w:rsidRPr="00A11DDB">
          <w:rPr>
            <w:rFonts w:ascii="Book Antiqua" w:hAnsi="Book Antiqua" w:cs="Times New Roman"/>
            <w:sz w:val="24"/>
            <w:szCs w:val="24"/>
            <w:lang w:eastAsia="en-IN"/>
          </w:rPr>
          <w:t xml:space="preserve">ades, the remnants of </w:t>
        </w:r>
        <w:r>
          <w:rPr>
            <w:rFonts w:ascii="Book Antiqua" w:hAnsi="Book Antiqua" w:cs="Times New Roman"/>
            <w:sz w:val="24"/>
            <w:szCs w:val="24"/>
            <w:lang w:eastAsia="en-IN"/>
          </w:rPr>
          <w:t xml:space="preserve">once </w:t>
        </w:r>
        <w:r w:rsidRPr="00A11DDB">
          <w:rPr>
            <w:rFonts w:ascii="Book Antiqua" w:hAnsi="Book Antiqua" w:cs="Times New Roman"/>
            <w:sz w:val="24"/>
            <w:szCs w:val="24"/>
            <w:lang w:eastAsia="en-IN"/>
          </w:rPr>
          <w:t>bustling businesses and homes.</w:t>
        </w:r>
      </w:ins>
    </w:p>
    <w:p w14:paraId="0DFBC8BD" w14:textId="77777777" w:rsidR="006A7C0D" w:rsidRPr="00A11DDB" w:rsidRDefault="006A7C0D" w:rsidP="006D6183">
      <w:pPr>
        <w:ind w:firstLine="284"/>
        <w:rPr>
          <w:ins w:id="8188" w:author="Yashua Lebowitz" w:date="2024-09-28T20:19:00Z"/>
          <w:rFonts w:ascii="Book Antiqua" w:hAnsi="Book Antiqua" w:cs="Times New Roman"/>
          <w:sz w:val="24"/>
          <w:szCs w:val="24"/>
          <w:lang w:eastAsia="en-IN"/>
        </w:rPr>
      </w:pPr>
      <w:ins w:id="8189" w:author="Yashua Lebowitz" w:date="2024-09-28T20:19:00Z">
        <w:r w:rsidRPr="00A11DDB">
          <w:rPr>
            <w:rFonts w:ascii="Book Antiqua" w:hAnsi="Book Antiqua" w:cs="Times New Roman"/>
            <w:sz w:val="24"/>
            <w:szCs w:val="24"/>
            <w:lang w:eastAsia="en-IN"/>
          </w:rPr>
          <w:t>“We need to get you to a doctor, Levi. You’ve lost a lot of blood.”</w:t>
        </w:r>
      </w:ins>
    </w:p>
    <w:p w14:paraId="574637DA" w14:textId="0F50C2AB" w:rsidR="00325B63" w:rsidDel="006A7C0D" w:rsidRDefault="006A7C0D" w:rsidP="006D6183">
      <w:pPr>
        <w:pStyle w:val="Heading1"/>
        <w:ind w:firstLine="284"/>
        <w:rPr>
          <w:del w:id="8190" w:author="Yashua Lebowitz" w:date="2024-09-28T20:19:00Z"/>
          <w:rFonts w:ascii="Book Antiqua" w:hAnsi="Book Antiqua" w:cs="Times New Roman"/>
          <w:sz w:val="24"/>
          <w:szCs w:val="24"/>
          <w:lang w:eastAsia="en-IN"/>
        </w:rPr>
      </w:pPr>
      <w:ins w:id="8191" w:author="Yashua Lebowitz" w:date="2024-09-28T20:19:00Z">
        <w:r w:rsidRPr="00A11DDB">
          <w:rPr>
            <w:rFonts w:ascii="Book Antiqua" w:hAnsi="Book Antiqua" w:cs="Times New Roman"/>
            <w:sz w:val="24"/>
            <w:szCs w:val="24"/>
            <w:lang w:eastAsia="en-IN"/>
          </w:rPr>
          <w:t xml:space="preserve">I looked at Gabor’s face. It was swollen, his eyes bloodshot and unfocused. The executioner had almost pulverized him into a pulp of the man he used to be. His breath came in ragged gasps. I tried to focus, but my vision became blurry and my head light. The wicked world spun around me, and I felt myself slipping away into the darkness. </w:t>
        </w:r>
        <w:r>
          <w:rPr>
            <w:rFonts w:ascii="Book Antiqua" w:hAnsi="Book Antiqua" w:cs="Times New Roman"/>
            <w:sz w:val="24"/>
            <w:szCs w:val="24"/>
            <w:lang w:eastAsia="en-IN"/>
          </w:rPr>
          <w:t xml:space="preserve">As </w:t>
        </w:r>
        <w:r w:rsidRPr="00A11DDB">
          <w:rPr>
            <w:rFonts w:ascii="Book Antiqua" w:hAnsi="Book Antiqua" w:cs="Times New Roman"/>
            <w:sz w:val="24"/>
            <w:szCs w:val="24"/>
            <w:lang w:eastAsia="en-IN"/>
          </w:rPr>
          <w:t>I passed out</w:t>
        </w:r>
        <w:r>
          <w:rPr>
            <w:rFonts w:ascii="Book Antiqua" w:hAnsi="Book Antiqua" w:cs="Times New Roman"/>
            <w:sz w:val="24"/>
            <w:szCs w:val="24"/>
            <w:lang w:eastAsia="en-IN"/>
          </w:rPr>
          <w:t>, t</w:t>
        </w:r>
        <w:r w:rsidRPr="00A11DDB">
          <w:rPr>
            <w:rFonts w:ascii="Book Antiqua" w:hAnsi="Book Antiqua" w:cs="Times New Roman"/>
            <w:sz w:val="24"/>
            <w:szCs w:val="24"/>
            <w:lang w:eastAsia="en-IN"/>
          </w:rPr>
          <w:t xml:space="preserve">he last image in my mind </w:t>
        </w:r>
        <w:r>
          <w:rPr>
            <w:rFonts w:ascii="Book Antiqua" w:hAnsi="Book Antiqua" w:cs="Times New Roman"/>
            <w:sz w:val="24"/>
            <w:szCs w:val="24"/>
            <w:lang w:eastAsia="en-IN"/>
          </w:rPr>
          <w:t>was</w:t>
        </w:r>
        <w:r w:rsidRPr="00A11DDB">
          <w:rPr>
            <w:rFonts w:ascii="Book Antiqua" w:hAnsi="Book Antiqua" w:cs="Times New Roman"/>
            <w:sz w:val="24"/>
            <w:szCs w:val="24"/>
            <w:lang w:eastAsia="en-IN"/>
          </w:rPr>
          <w:t xml:space="preserve"> Gabor’s battered face.</w:t>
        </w:r>
      </w:ins>
      <w:del w:id="8192" w:author="Yashua Lebowitz" w:date="2024-09-28T20:19:00Z">
        <w:r w:rsidR="00325B63" w:rsidRPr="00833EEB" w:rsidDel="006A7C0D">
          <w:rPr>
            <w:rFonts w:ascii="Book Antiqua" w:hAnsi="Book Antiqua"/>
            <w:rPrChange w:id="8193" w:author="mac" w:date="2024-09-27T09:55:00Z">
              <w:rPr/>
            </w:rPrChange>
          </w:rPr>
          <w:delText>Chapter 9</w:delText>
        </w:r>
        <w:bookmarkEnd w:id="7808"/>
      </w:del>
    </w:p>
    <w:p w14:paraId="0C5204BE" w14:textId="77777777" w:rsidR="006A7C0D" w:rsidRDefault="006A7C0D" w:rsidP="006D6183">
      <w:pPr>
        <w:rPr>
          <w:ins w:id="8194" w:author="Yashua Lebowitz" w:date="2024-09-28T20:19:00Z"/>
          <w:lang w:eastAsia="en-IN"/>
        </w:rPr>
      </w:pPr>
    </w:p>
    <w:p w14:paraId="08B79A37" w14:textId="77777777" w:rsidR="006A7C0D" w:rsidRDefault="006A7C0D" w:rsidP="006D6183">
      <w:pPr>
        <w:rPr>
          <w:ins w:id="8195" w:author="Yashua Lebowitz" w:date="2024-09-28T20:19:00Z"/>
          <w:lang w:eastAsia="en-IN"/>
        </w:rPr>
      </w:pPr>
    </w:p>
    <w:p w14:paraId="6580BFC3" w14:textId="77777777" w:rsidR="006A7C0D" w:rsidRDefault="006A7C0D" w:rsidP="006D6183">
      <w:pPr>
        <w:rPr>
          <w:ins w:id="8196" w:author="Yashua Lebowitz" w:date="2024-09-28T20:19:00Z"/>
          <w:lang w:eastAsia="en-IN"/>
        </w:rPr>
      </w:pPr>
    </w:p>
    <w:p w14:paraId="48717555" w14:textId="77777777" w:rsidR="006A7C0D" w:rsidRDefault="006A7C0D" w:rsidP="006D6183">
      <w:pPr>
        <w:rPr>
          <w:ins w:id="8197" w:author="Yashua Lebowitz" w:date="2024-09-28T20:19:00Z"/>
          <w:lang w:eastAsia="en-IN"/>
        </w:rPr>
      </w:pPr>
    </w:p>
    <w:p w14:paraId="212811E8" w14:textId="77777777" w:rsidR="006A7C0D" w:rsidRDefault="006A7C0D" w:rsidP="006D6183">
      <w:pPr>
        <w:rPr>
          <w:ins w:id="8198" w:author="Yashua Lebowitz" w:date="2024-09-28T20:19:00Z"/>
          <w:lang w:eastAsia="en-IN"/>
        </w:rPr>
      </w:pPr>
    </w:p>
    <w:p w14:paraId="1F7E43AD" w14:textId="77777777" w:rsidR="006A7C0D" w:rsidRDefault="006A7C0D" w:rsidP="006D6183">
      <w:pPr>
        <w:rPr>
          <w:ins w:id="8199" w:author="Yashua Lebowitz" w:date="2024-09-28T20:19:00Z"/>
          <w:lang w:eastAsia="en-IN"/>
        </w:rPr>
      </w:pPr>
    </w:p>
    <w:p w14:paraId="6E3842FC" w14:textId="77777777" w:rsidR="006A7C0D" w:rsidRDefault="006A7C0D" w:rsidP="006D6183">
      <w:pPr>
        <w:rPr>
          <w:ins w:id="8200" w:author="Yashua Lebowitz" w:date="2024-09-28T20:19:00Z"/>
          <w:lang w:eastAsia="en-IN"/>
        </w:rPr>
      </w:pPr>
    </w:p>
    <w:p w14:paraId="3BD98E45" w14:textId="71070201" w:rsidR="00325B63" w:rsidRDefault="00325B63" w:rsidP="006D6183">
      <w:pPr>
        <w:rPr>
          <w:rFonts w:ascii="Book Antiqua" w:hAnsi="Book Antiqua" w:cs="Times New Roman"/>
          <w:sz w:val="24"/>
          <w:szCs w:val="24"/>
        </w:rPr>
      </w:pPr>
    </w:p>
    <w:p w14:paraId="7F552D42" w14:textId="77777777" w:rsidR="00B5685B" w:rsidRDefault="00B5685B" w:rsidP="006D6183">
      <w:pPr>
        <w:rPr>
          <w:rFonts w:ascii="Book Antiqua" w:hAnsi="Book Antiqua" w:cs="Times New Roman"/>
          <w:sz w:val="24"/>
          <w:szCs w:val="24"/>
        </w:rPr>
      </w:pPr>
    </w:p>
    <w:p w14:paraId="498671B4" w14:textId="77777777" w:rsidR="00B5685B" w:rsidRDefault="00B5685B" w:rsidP="006D6183">
      <w:pPr>
        <w:rPr>
          <w:rFonts w:ascii="Book Antiqua" w:hAnsi="Book Antiqua" w:cs="Times New Roman"/>
          <w:sz w:val="24"/>
          <w:szCs w:val="24"/>
        </w:rPr>
      </w:pPr>
    </w:p>
    <w:p w14:paraId="2CEF3F34" w14:textId="77777777" w:rsidR="00B5685B" w:rsidRDefault="00B5685B" w:rsidP="006D6183">
      <w:pPr>
        <w:rPr>
          <w:rFonts w:ascii="Book Antiqua" w:hAnsi="Book Antiqua" w:cs="Times New Roman"/>
          <w:sz w:val="24"/>
          <w:szCs w:val="24"/>
        </w:rPr>
      </w:pPr>
    </w:p>
    <w:p w14:paraId="6C5BE29A" w14:textId="77777777" w:rsidR="00B5685B" w:rsidRDefault="00B5685B" w:rsidP="006D6183">
      <w:pPr>
        <w:rPr>
          <w:rFonts w:ascii="Book Antiqua" w:hAnsi="Book Antiqua" w:cs="Times New Roman"/>
          <w:sz w:val="24"/>
          <w:szCs w:val="24"/>
        </w:rPr>
      </w:pPr>
    </w:p>
    <w:p w14:paraId="5A18BA11" w14:textId="77777777" w:rsidR="00B5685B" w:rsidRDefault="00B5685B" w:rsidP="006D6183">
      <w:pPr>
        <w:rPr>
          <w:rFonts w:ascii="Book Antiqua" w:hAnsi="Book Antiqua" w:cs="Times New Roman"/>
          <w:sz w:val="24"/>
          <w:szCs w:val="24"/>
        </w:rPr>
      </w:pPr>
    </w:p>
    <w:p w14:paraId="00F7FB6D" w14:textId="77777777" w:rsidR="00B5685B" w:rsidRDefault="00B5685B" w:rsidP="006D6183">
      <w:pPr>
        <w:rPr>
          <w:rFonts w:ascii="Book Antiqua" w:hAnsi="Book Antiqua" w:cs="Times New Roman"/>
          <w:sz w:val="24"/>
          <w:szCs w:val="24"/>
        </w:rPr>
      </w:pPr>
    </w:p>
    <w:p w14:paraId="60036D6D" w14:textId="77777777" w:rsidR="00B5685B" w:rsidRDefault="00B5685B" w:rsidP="006D6183">
      <w:pPr>
        <w:rPr>
          <w:rFonts w:ascii="Book Antiqua" w:hAnsi="Book Antiqua" w:cs="Times New Roman"/>
          <w:sz w:val="24"/>
          <w:szCs w:val="24"/>
        </w:rPr>
      </w:pPr>
    </w:p>
    <w:p w14:paraId="083432D8" w14:textId="77777777" w:rsidR="00B5685B" w:rsidRDefault="00B5685B" w:rsidP="006D6183">
      <w:pPr>
        <w:rPr>
          <w:rFonts w:ascii="Book Antiqua" w:hAnsi="Book Antiqua" w:cs="Times New Roman"/>
          <w:sz w:val="24"/>
          <w:szCs w:val="24"/>
        </w:rPr>
      </w:pPr>
    </w:p>
    <w:p w14:paraId="7390FDDC" w14:textId="77777777" w:rsidR="00B5685B" w:rsidRDefault="00B5685B" w:rsidP="006D6183">
      <w:pPr>
        <w:rPr>
          <w:rFonts w:ascii="Book Antiqua" w:hAnsi="Book Antiqua" w:cs="Times New Roman"/>
          <w:sz w:val="24"/>
          <w:szCs w:val="24"/>
        </w:rPr>
      </w:pPr>
    </w:p>
    <w:p w14:paraId="54C4C1F2" w14:textId="77777777" w:rsidR="00B5685B" w:rsidRDefault="00B5685B" w:rsidP="006D6183">
      <w:pPr>
        <w:rPr>
          <w:rFonts w:ascii="Book Antiqua" w:hAnsi="Book Antiqua" w:cs="Times New Roman"/>
          <w:sz w:val="24"/>
          <w:szCs w:val="24"/>
        </w:rPr>
      </w:pPr>
    </w:p>
    <w:p w14:paraId="16842D12" w14:textId="77777777" w:rsidR="00B5685B" w:rsidRDefault="00B5685B" w:rsidP="006D6183">
      <w:pPr>
        <w:rPr>
          <w:rFonts w:ascii="Book Antiqua" w:hAnsi="Book Antiqua" w:cs="Times New Roman"/>
          <w:sz w:val="24"/>
          <w:szCs w:val="24"/>
        </w:rPr>
      </w:pPr>
    </w:p>
    <w:p w14:paraId="12FFBDA1" w14:textId="77777777" w:rsidR="00B5685B" w:rsidRDefault="00B5685B" w:rsidP="006D6183">
      <w:pPr>
        <w:rPr>
          <w:rFonts w:ascii="Book Antiqua" w:hAnsi="Book Antiqua" w:cs="Times New Roman"/>
          <w:sz w:val="24"/>
          <w:szCs w:val="24"/>
        </w:rPr>
      </w:pPr>
    </w:p>
    <w:p w14:paraId="2F4692B8" w14:textId="77777777" w:rsidR="00B5685B" w:rsidRDefault="00B5685B" w:rsidP="006D6183">
      <w:pPr>
        <w:rPr>
          <w:rFonts w:ascii="Book Antiqua" w:hAnsi="Book Antiqua" w:cs="Times New Roman"/>
          <w:sz w:val="24"/>
          <w:szCs w:val="24"/>
        </w:rPr>
      </w:pPr>
    </w:p>
    <w:p w14:paraId="1A879D7F" w14:textId="77777777" w:rsidR="00B5685B" w:rsidRDefault="00B5685B" w:rsidP="006D6183">
      <w:pPr>
        <w:rPr>
          <w:rFonts w:ascii="Book Antiqua" w:hAnsi="Book Antiqua" w:cs="Times New Roman"/>
          <w:sz w:val="24"/>
          <w:szCs w:val="24"/>
        </w:rPr>
      </w:pPr>
    </w:p>
    <w:p w14:paraId="43962C12" w14:textId="77777777" w:rsidR="00025214" w:rsidRDefault="00025214" w:rsidP="006D6183">
      <w:pPr>
        <w:rPr>
          <w:rFonts w:ascii="Book Antiqua" w:hAnsi="Book Antiqua" w:cs="Times New Roman"/>
          <w:sz w:val="24"/>
          <w:szCs w:val="24"/>
        </w:rPr>
      </w:pPr>
    </w:p>
    <w:p w14:paraId="7FC2FBDE" w14:textId="77777777" w:rsidR="00025214" w:rsidRDefault="00025214" w:rsidP="006D6183">
      <w:pPr>
        <w:rPr>
          <w:rFonts w:ascii="Book Antiqua" w:hAnsi="Book Antiqua" w:cs="Times New Roman"/>
          <w:sz w:val="24"/>
          <w:szCs w:val="24"/>
        </w:rPr>
      </w:pPr>
    </w:p>
    <w:p w14:paraId="5FE2164E" w14:textId="77777777" w:rsidR="00025214" w:rsidRDefault="00025214" w:rsidP="006D6183">
      <w:pPr>
        <w:rPr>
          <w:rFonts w:ascii="Book Antiqua" w:hAnsi="Book Antiqua" w:cs="Times New Roman"/>
          <w:sz w:val="24"/>
          <w:szCs w:val="24"/>
        </w:rPr>
      </w:pPr>
    </w:p>
    <w:p w14:paraId="36AD9BD4" w14:textId="77777777" w:rsidR="00025214" w:rsidRDefault="00025214" w:rsidP="006D6183">
      <w:pPr>
        <w:rPr>
          <w:rFonts w:ascii="Book Antiqua" w:hAnsi="Book Antiqua" w:cs="Times New Roman"/>
          <w:sz w:val="24"/>
          <w:szCs w:val="24"/>
        </w:rPr>
      </w:pPr>
    </w:p>
    <w:p w14:paraId="561C58AE" w14:textId="77777777" w:rsidR="00025214" w:rsidDel="006A7C0D" w:rsidRDefault="00025214" w:rsidP="006D6183">
      <w:pPr>
        <w:pStyle w:val="Heading1"/>
        <w:ind w:firstLine="284"/>
        <w:rPr>
          <w:del w:id="8201" w:author="Yashua Lebowitz" w:date="2024-09-28T20:19:00Z"/>
          <w:rFonts w:ascii="Book Antiqua" w:hAnsi="Book Antiqua" w:cs="Times New Roman"/>
          <w:sz w:val="24"/>
          <w:szCs w:val="24"/>
        </w:rPr>
      </w:pPr>
    </w:p>
    <w:p w14:paraId="10DBCE54" w14:textId="77777777" w:rsidR="006A7C0D" w:rsidRPr="006A7C0D" w:rsidRDefault="006A7C0D" w:rsidP="006D6183">
      <w:pPr>
        <w:rPr>
          <w:ins w:id="8202" w:author="Yashua Lebowitz" w:date="2024-09-28T20:19:00Z"/>
          <w:rPrChange w:id="8203" w:author="Yashua Lebowitz" w:date="2024-09-28T20:19:00Z">
            <w:rPr>
              <w:ins w:id="8204" w:author="Yashua Lebowitz" w:date="2024-09-28T20:19:00Z"/>
              <w:rFonts w:ascii="Times New Roman" w:hAnsi="Times New Roman" w:cs="Times New Roman"/>
              <w:sz w:val="24"/>
              <w:szCs w:val="24"/>
            </w:rPr>
          </w:rPrChange>
        </w:rPr>
      </w:pPr>
    </w:p>
    <w:p w14:paraId="2433D25F" w14:textId="4EA8BB5D" w:rsidR="00325B63" w:rsidRPr="00833EEB" w:rsidDel="006A7C0D" w:rsidRDefault="00325B63">
      <w:pPr>
        <w:pStyle w:val="NormalWeb"/>
        <w:spacing w:line="276" w:lineRule="auto"/>
        <w:ind w:firstLine="284"/>
        <w:rPr>
          <w:del w:id="8205" w:author="Yashua Lebowitz" w:date="2024-09-28T20:19:00Z"/>
          <w:rFonts w:ascii="Book Antiqua" w:hAnsi="Book Antiqua"/>
          <w:rPrChange w:id="8206" w:author="mac" w:date="2024-09-27T09:55:00Z">
            <w:rPr>
              <w:del w:id="8207" w:author="Yashua Lebowitz" w:date="2024-09-28T20:19:00Z"/>
            </w:rPr>
          </w:rPrChange>
        </w:rPr>
        <w:pPrChange w:id="8208" w:author="Yashua Lebowitz" w:date="2024-09-28T16:42:00Z">
          <w:pPr>
            <w:pStyle w:val="NormalWeb"/>
          </w:pPr>
        </w:pPrChange>
      </w:pPr>
      <w:del w:id="8209" w:author="Yashua Lebowitz" w:date="2024-09-28T20:19:00Z">
        <w:r w:rsidRPr="00833EEB" w:rsidDel="006A7C0D">
          <w:rPr>
            <w:rFonts w:ascii="Book Antiqua" w:hAnsi="Book Antiqua"/>
            <w:rPrChange w:id="8210" w:author="mac" w:date="2024-09-27T09:55:00Z">
              <w:rPr/>
            </w:rPrChange>
          </w:rPr>
          <w:delTex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 I opened my eyes to see other inmates crammed beside me, all asleep. The conditions here were a far cry from the American prison I had known. This was my first night.</w:delText>
        </w:r>
      </w:del>
    </w:p>
    <w:p w14:paraId="731A502A" w14:textId="47E09C8E" w:rsidR="00325B63" w:rsidRPr="00833EEB" w:rsidDel="006A7C0D" w:rsidRDefault="00325B63">
      <w:pPr>
        <w:pStyle w:val="NormalWeb"/>
        <w:spacing w:line="276" w:lineRule="auto"/>
        <w:ind w:firstLine="284"/>
        <w:rPr>
          <w:del w:id="8211" w:author="Yashua Lebowitz" w:date="2024-09-28T20:19:00Z"/>
          <w:rFonts w:ascii="Book Antiqua" w:hAnsi="Book Antiqua"/>
          <w:rPrChange w:id="8212" w:author="mac" w:date="2024-09-27T09:55:00Z">
            <w:rPr>
              <w:del w:id="8213" w:author="Yashua Lebowitz" w:date="2024-09-28T20:19:00Z"/>
            </w:rPr>
          </w:rPrChange>
        </w:rPr>
        <w:pPrChange w:id="8214" w:author="Yashua Lebowitz" w:date="2024-09-28T16:42:00Z">
          <w:pPr>
            <w:pStyle w:val="NormalWeb"/>
          </w:pPr>
        </w:pPrChange>
      </w:pPr>
      <w:del w:id="8215" w:author="Yashua Lebowitz" w:date="2024-09-28T20:19:00Z">
        <w:r w:rsidRPr="00833EEB" w:rsidDel="006A7C0D">
          <w:rPr>
            <w:rFonts w:ascii="Book Antiqua" w:hAnsi="Book Antiqua"/>
            <w:rPrChange w:id="8216" w:author="mac" w:date="2024-09-27T09:55:00Z">
              <w:rPr/>
            </w:rPrChange>
          </w:rPr>
          <w:delText xml:space="preserve">I got up and greeted a patrolling guard outside the barracks. He returned the courtesy, but we couldn't communicate well, as he didn't speak English and my Hindi was limited. </w:delText>
        </w:r>
      </w:del>
    </w:p>
    <w:p w14:paraId="53824A4D" w14:textId="550A85FC" w:rsidR="00325B63" w:rsidRPr="00833EEB" w:rsidDel="006A7C0D" w:rsidRDefault="00325B63">
      <w:pPr>
        <w:pStyle w:val="NormalWeb"/>
        <w:spacing w:line="276" w:lineRule="auto"/>
        <w:ind w:firstLine="284"/>
        <w:rPr>
          <w:del w:id="8217" w:author="Yashua Lebowitz" w:date="2024-09-28T20:19:00Z"/>
          <w:rFonts w:ascii="Book Antiqua" w:hAnsi="Book Antiqua"/>
          <w:rPrChange w:id="8218" w:author="mac" w:date="2024-09-27T09:55:00Z">
            <w:rPr>
              <w:del w:id="8219" w:author="Yashua Lebowitz" w:date="2024-09-28T20:19:00Z"/>
            </w:rPr>
          </w:rPrChange>
        </w:rPr>
        <w:pPrChange w:id="8220" w:author="Yashua Lebowitz" w:date="2024-09-28T16:42:00Z">
          <w:pPr>
            <w:pStyle w:val="NormalWeb"/>
          </w:pPr>
        </w:pPrChange>
      </w:pPr>
      <w:del w:id="8221" w:author="Yashua Lebowitz" w:date="2024-09-28T20:19:00Z">
        <w:r w:rsidRPr="00833EEB" w:rsidDel="006A7C0D">
          <w:rPr>
            <w:rFonts w:ascii="Book Antiqua" w:hAnsi="Book Antiqua"/>
            <w:rPrChange w:id="8222" w:author="mac" w:date="2024-09-27T09:55:00Z">
              <w:rPr/>
            </w:rPrChange>
          </w:rPr>
          <w:delText>“Namascar,” I said. He smiled, impressed.</w:delText>
        </w:r>
      </w:del>
    </w:p>
    <w:p w14:paraId="48694D4E" w14:textId="47791885" w:rsidR="00325B63" w:rsidRPr="00833EEB" w:rsidDel="006A7C0D" w:rsidRDefault="00325B63">
      <w:pPr>
        <w:pStyle w:val="NormalWeb"/>
        <w:spacing w:line="276" w:lineRule="auto"/>
        <w:ind w:firstLine="284"/>
        <w:rPr>
          <w:del w:id="8223" w:author="Yashua Lebowitz" w:date="2024-09-28T20:19:00Z"/>
          <w:rFonts w:ascii="Book Antiqua" w:hAnsi="Book Antiqua"/>
          <w:rPrChange w:id="8224" w:author="mac" w:date="2024-09-27T09:55:00Z">
            <w:rPr>
              <w:del w:id="8225" w:author="Yashua Lebowitz" w:date="2024-09-28T20:19:00Z"/>
            </w:rPr>
          </w:rPrChange>
        </w:rPr>
        <w:pPrChange w:id="8226" w:author="Yashua Lebowitz" w:date="2024-09-28T16:42:00Z">
          <w:pPr>
            <w:pStyle w:val="NormalWeb"/>
          </w:pPr>
        </w:pPrChange>
      </w:pPr>
      <w:del w:id="8227" w:author="Yashua Lebowitz" w:date="2024-09-28T20:19:00Z">
        <w:r w:rsidRPr="00833EEB" w:rsidDel="006A7C0D">
          <w:rPr>
            <w:rFonts w:ascii="Book Antiqua" w:hAnsi="Book Antiqua"/>
            <w:rPrChange w:id="8228" w:author="mac" w:date="2024-09-27T09:55:00Z">
              <w:rPr/>
            </w:rPrChange>
          </w:rPr>
          <w:delText>"Ap kis desh se hain aur ap jel mein kyun hain?" he asked.</w:delText>
        </w:r>
      </w:del>
    </w:p>
    <w:p w14:paraId="0AC7814E" w14:textId="416025BA" w:rsidR="00325B63" w:rsidRPr="00833EEB" w:rsidDel="006A7C0D" w:rsidRDefault="00325B63">
      <w:pPr>
        <w:pStyle w:val="NormalWeb"/>
        <w:spacing w:line="276" w:lineRule="auto"/>
        <w:ind w:firstLine="284"/>
        <w:rPr>
          <w:del w:id="8229" w:author="Yashua Lebowitz" w:date="2024-09-28T20:19:00Z"/>
          <w:rFonts w:ascii="Book Antiqua" w:hAnsi="Book Antiqua"/>
          <w:rPrChange w:id="8230" w:author="mac" w:date="2024-09-27T09:55:00Z">
            <w:rPr>
              <w:del w:id="8231" w:author="Yashua Lebowitz" w:date="2024-09-28T20:19:00Z"/>
            </w:rPr>
          </w:rPrChange>
        </w:rPr>
        <w:pPrChange w:id="8232" w:author="Yashua Lebowitz" w:date="2024-09-28T16:42:00Z">
          <w:pPr>
            <w:pStyle w:val="NormalWeb"/>
          </w:pPr>
        </w:pPrChange>
      </w:pPr>
      <w:del w:id="8233" w:author="Yashua Lebowitz" w:date="2024-09-28T20:19:00Z">
        <w:r w:rsidRPr="00833EEB" w:rsidDel="006A7C0D">
          <w:rPr>
            <w:rFonts w:ascii="Book Antiqua" w:hAnsi="Book Antiqua"/>
            <w:rPrChange w:id="8234" w:author="mac" w:date="2024-09-27T09:55:00Z">
              <w:rPr/>
            </w:rPrChange>
          </w:rPr>
          <w:delText>"I’m American. Passport problems," I replied.</w:delText>
        </w:r>
      </w:del>
    </w:p>
    <w:p w14:paraId="22B84A41" w14:textId="70D25CCE" w:rsidR="00325B63" w:rsidRPr="00833EEB" w:rsidDel="006A7C0D" w:rsidRDefault="00325B63">
      <w:pPr>
        <w:pStyle w:val="NormalWeb"/>
        <w:spacing w:line="276" w:lineRule="auto"/>
        <w:ind w:firstLine="284"/>
        <w:rPr>
          <w:del w:id="8235" w:author="Yashua Lebowitz" w:date="2024-09-28T20:19:00Z"/>
          <w:rFonts w:ascii="Book Antiqua" w:hAnsi="Book Antiqua"/>
          <w:rPrChange w:id="8236" w:author="mac" w:date="2024-09-27T09:55:00Z">
            <w:rPr>
              <w:del w:id="8237" w:author="Yashua Lebowitz" w:date="2024-09-28T20:19:00Z"/>
            </w:rPr>
          </w:rPrChange>
        </w:rPr>
        <w:pPrChange w:id="8238" w:author="Yashua Lebowitz" w:date="2024-09-28T16:42:00Z">
          <w:pPr>
            <w:pStyle w:val="NormalWeb"/>
          </w:pPr>
        </w:pPrChange>
      </w:pPr>
      <w:del w:id="8239" w:author="Yashua Lebowitz" w:date="2024-09-28T20:19:00Z">
        <w:r w:rsidRPr="00833EEB" w:rsidDel="006A7C0D">
          <w:rPr>
            <w:rFonts w:ascii="Book Antiqua" w:hAnsi="Book Antiqua"/>
            <w:rPrChange w:id="8240" w:author="mac" w:date="2024-09-27T09:55:00Z">
              <w:rPr/>
            </w:rPrChange>
          </w:rPr>
          <w:delText xml:space="preserve">Why the fuck am I an American with passport troubles in an Indian prison? Let me give you the short version without having to write another book because that’s what you do in prison. You reflect on your life. You remember your regrets and </w:delText>
        </w:r>
        <w:r w:rsidRPr="00833EEB" w:rsidDel="006A7C0D">
          <w:rPr>
            <w:rFonts w:ascii="Book Antiqua" w:hAnsi="Book Antiqua"/>
            <w:rPrChange w:id="8241" w:author="mac" w:date="2024-09-27T09:55:00Z">
              <w:rPr/>
            </w:rPrChange>
          </w:rPr>
          <w:lastRenderedPageBreak/>
          <w:delText>triumphs all the while wondering if you could have done this or done that to avoid the fucked-up situation that you’re currently wallowing in like a pig in its own shit.</w:delText>
        </w:r>
      </w:del>
    </w:p>
    <w:p w14:paraId="13056CF1" w14:textId="513F2C3E" w:rsidR="00325B63" w:rsidRPr="00833EEB" w:rsidDel="006A7C0D" w:rsidRDefault="00325B63">
      <w:pPr>
        <w:pStyle w:val="NormalWeb"/>
        <w:spacing w:line="276" w:lineRule="auto"/>
        <w:ind w:firstLine="284"/>
        <w:rPr>
          <w:del w:id="8242" w:author="Yashua Lebowitz" w:date="2024-09-28T20:19:00Z"/>
          <w:rFonts w:ascii="Book Antiqua" w:hAnsi="Book Antiqua"/>
          <w:rPrChange w:id="8243" w:author="mac" w:date="2024-09-27T09:55:00Z">
            <w:rPr>
              <w:del w:id="8244" w:author="Yashua Lebowitz" w:date="2024-09-28T20:19:00Z"/>
            </w:rPr>
          </w:rPrChange>
        </w:rPr>
        <w:pPrChange w:id="8245" w:author="Yashua Lebowitz" w:date="2024-09-28T16:42:00Z">
          <w:pPr>
            <w:pStyle w:val="NormalWeb"/>
          </w:pPr>
        </w:pPrChange>
      </w:pPr>
    </w:p>
    <w:p w14:paraId="52311E69" w14:textId="7F912574" w:rsidR="00325B63" w:rsidRPr="00833EEB" w:rsidDel="006A7C0D" w:rsidRDefault="00325B63">
      <w:pPr>
        <w:pStyle w:val="NormalWeb"/>
        <w:spacing w:line="276" w:lineRule="auto"/>
        <w:ind w:firstLine="284"/>
        <w:rPr>
          <w:del w:id="8246" w:author="Yashua Lebowitz" w:date="2024-09-28T20:19:00Z"/>
          <w:rFonts w:ascii="Book Antiqua" w:hAnsi="Book Antiqua"/>
          <w:rPrChange w:id="8247" w:author="mac" w:date="2024-09-27T09:55:00Z">
            <w:rPr>
              <w:del w:id="8248" w:author="Yashua Lebowitz" w:date="2024-09-28T20:19:00Z"/>
            </w:rPr>
          </w:rPrChange>
        </w:rPr>
        <w:pPrChange w:id="8249" w:author="Yashua Lebowitz" w:date="2024-09-28T16:42:00Z">
          <w:pPr>
            <w:pStyle w:val="NormalWeb"/>
          </w:pPr>
        </w:pPrChange>
      </w:pPr>
    </w:p>
    <w:p w14:paraId="41687936" w14:textId="7E56D8A9" w:rsidR="00325B63" w:rsidRPr="00833EEB" w:rsidDel="006A7C0D" w:rsidRDefault="00325B63">
      <w:pPr>
        <w:pStyle w:val="NormalWeb"/>
        <w:spacing w:line="276" w:lineRule="auto"/>
        <w:ind w:firstLine="284"/>
        <w:rPr>
          <w:del w:id="8250" w:author="Yashua Lebowitz" w:date="2024-09-28T20:19:00Z"/>
          <w:rFonts w:ascii="Book Antiqua" w:hAnsi="Book Antiqua"/>
          <w:rPrChange w:id="8251" w:author="mac" w:date="2024-09-27T09:55:00Z">
            <w:rPr>
              <w:del w:id="8252" w:author="Yashua Lebowitz" w:date="2024-09-28T20:19:00Z"/>
            </w:rPr>
          </w:rPrChange>
        </w:rPr>
        <w:pPrChange w:id="8253" w:author="Yashua Lebowitz" w:date="2024-09-28T16:42:00Z">
          <w:pPr>
            <w:pStyle w:val="NormalWeb"/>
          </w:pPr>
        </w:pPrChange>
      </w:pPr>
    </w:p>
    <w:p w14:paraId="5FFEE901" w14:textId="1E3D9306" w:rsidR="00325B63" w:rsidRPr="00833EEB" w:rsidDel="006A7C0D" w:rsidRDefault="00325B63">
      <w:pPr>
        <w:pStyle w:val="NormalWeb"/>
        <w:spacing w:line="276" w:lineRule="auto"/>
        <w:ind w:firstLine="284"/>
        <w:rPr>
          <w:del w:id="8254" w:author="Yashua Lebowitz" w:date="2024-09-28T20:19:00Z"/>
          <w:rFonts w:ascii="Book Antiqua" w:hAnsi="Book Antiqua"/>
          <w:rPrChange w:id="8255" w:author="mac" w:date="2024-09-27T09:55:00Z">
            <w:rPr>
              <w:del w:id="8256" w:author="Yashua Lebowitz" w:date="2024-09-28T20:19:00Z"/>
            </w:rPr>
          </w:rPrChange>
        </w:rPr>
        <w:pPrChange w:id="8257" w:author="Yashua Lebowitz" w:date="2024-09-28T16:42:00Z">
          <w:pPr>
            <w:pStyle w:val="NormalWeb"/>
          </w:pPr>
        </w:pPrChange>
      </w:pPr>
      <w:del w:id="8258" w:author="Yashua Lebowitz" w:date="2024-09-28T20:19:00Z">
        <w:r w:rsidRPr="00833EEB" w:rsidDel="006A7C0D">
          <w:rPr>
            <w:rFonts w:ascii="Book Antiqua" w:hAnsi="Book Antiqua"/>
            <w:rPrChange w:id="8259" w:author="mac" w:date="2024-09-27T09:55:00Z">
              <w:rPr/>
            </w:rPrChange>
          </w:rPr>
          <w:delTex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delText>
        </w:r>
      </w:del>
    </w:p>
    <w:p w14:paraId="513DA3C7" w14:textId="56BA0709" w:rsidR="00325B63" w:rsidRPr="00833EEB" w:rsidDel="006A7C0D" w:rsidRDefault="00325B63">
      <w:pPr>
        <w:pStyle w:val="NormalWeb"/>
        <w:spacing w:line="276" w:lineRule="auto"/>
        <w:ind w:firstLine="284"/>
        <w:rPr>
          <w:del w:id="8260" w:author="Yashua Lebowitz" w:date="2024-09-28T20:19:00Z"/>
          <w:rFonts w:ascii="Book Antiqua" w:hAnsi="Book Antiqua"/>
          <w:rPrChange w:id="8261" w:author="mac" w:date="2024-09-27T09:55:00Z">
            <w:rPr>
              <w:del w:id="8262" w:author="Yashua Lebowitz" w:date="2024-09-28T20:19:00Z"/>
            </w:rPr>
          </w:rPrChange>
        </w:rPr>
        <w:pPrChange w:id="8263" w:author="Yashua Lebowitz" w:date="2024-09-28T16:42:00Z">
          <w:pPr>
            <w:pStyle w:val="NormalWeb"/>
          </w:pPr>
        </w:pPrChange>
      </w:pPr>
      <w:del w:id="8264" w:author="Yashua Lebowitz" w:date="2024-09-28T20:19:00Z">
        <w:r w:rsidRPr="00833EEB" w:rsidDel="006A7C0D">
          <w:rPr>
            <w:rFonts w:ascii="Book Antiqua" w:hAnsi="Book Antiqua"/>
            <w:rPrChange w:id="8265" w:author="mac" w:date="2024-09-27T09:55:00Z">
              <w:rPr/>
            </w:rPrChange>
          </w:rPr>
          <w:delText>Dipti, my wife, was having trouble, and I doubted I could bring her to America. We reconciled, and I returned to India, but my old name was blacklisted, and I was denied entry. I flew back just before Christmas, drowning my sorrows in alcohol. An air hostess, moved by my story, gave me free shots.</w:delText>
        </w:r>
      </w:del>
    </w:p>
    <w:p w14:paraId="44C0F005" w14:textId="56306461" w:rsidR="00325B63" w:rsidRPr="00833EEB" w:rsidDel="006A7C0D" w:rsidRDefault="00325B63">
      <w:pPr>
        <w:pStyle w:val="NormalWeb"/>
        <w:spacing w:line="276" w:lineRule="auto"/>
        <w:ind w:firstLine="284"/>
        <w:rPr>
          <w:del w:id="8266" w:author="Yashua Lebowitz" w:date="2024-09-28T20:19:00Z"/>
          <w:rFonts w:ascii="Book Antiqua" w:hAnsi="Book Antiqua"/>
          <w:rPrChange w:id="8267" w:author="mac" w:date="2024-09-27T09:55:00Z">
            <w:rPr>
              <w:del w:id="8268" w:author="Yashua Lebowitz" w:date="2024-09-28T20:19:00Z"/>
            </w:rPr>
          </w:rPrChange>
        </w:rPr>
        <w:pPrChange w:id="8269" w:author="Yashua Lebowitz" w:date="2024-09-28T16:42:00Z">
          <w:pPr>
            <w:pStyle w:val="NormalWeb"/>
          </w:pPr>
        </w:pPrChange>
      </w:pPr>
      <w:del w:id="8270" w:author="Yashua Lebowitz" w:date="2024-09-28T20:19:00Z">
        <w:r w:rsidRPr="00833EEB" w:rsidDel="006A7C0D">
          <w:rPr>
            <w:rFonts w:ascii="Book Antiqua" w:hAnsi="Book Antiqua"/>
            <w:rPrChange w:id="8271" w:author="mac" w:date="2024-09-27T09:55:00Z">
              <w:rPr/>
            </w:rPrChange>
          </w:rPr>
          <w:delTex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delText>
        </w:r>
      </w:del>
    </w:p>
    <w:p w14:paraId="38C4CAC8" w14:textId="0886F4EC" w:rsidR="00325B63" w:rsidRPr="00833EEB" w:rsidDel="006A7C0D" w:rsidRDefault="00325B63">
      <w:pPr>
        <w:pStyle w:val="NormalWeb"/>
        <w:spacing w:line="276" w:lineRule="auto"/>
        <w:ind w:firstLine="284"/>
        <w:rPr>
          <w:del w:id="8272" w:author="Yashua Lebowitz" w:date="2024-09-28T20:19:00Z"/>
          <w:rFonts w:ascii="Book Antiqua" w:hAnsi="Book Antiqua"/>
          <w:rPrChange w:id="8273" w:author="mac" w:date="2024-09-27T09:55:00Z">
            <w:rPr>
              <w:del w:id="8274" w:author="Yashua Lebowitz" w:date="2024-09-28T20:19:00Z"/>
            </w:rPr>
          </w:rPrChange>
        </w:rPr>
        <w:pPrChange w:id="8275" w:author="Yashua Lebowitz" w:date="2024-09-28T16:42:00Z">
          <w:pPr>
            <w:pStyle w:val="NormalWeb"/>
          </w:pPr>
        </w:pPrChange>
      </w:pPr>
      <w:del w:id="8276" w:author="Yashua Lebowitz" w:date="2024-09-28T20:19:00Z">
        <w:r w:rsidRPr="00833EEB" w:rsidDel="006A7C0D">
          <w:rPr>
            <w:rFonts w:ascii="Book Antiqua" w:hAnsi="Book Antiqua"/>
            <w:rPrChange w:id="8277" w:author="mac" w:date="2024-09-27T09:55:00Z">
              <w:rPr/>
            </w:rPrChange>
          </w:rPr>
          <w:delText>Back in the States, I lost my passport and changed my name to Joshua after a divine instruction in a VA mental institution. Applying for a new passport raised red flags, and I received only a six-month passport.</w:delText>
        </w:r>
      </w:del>
    </w:p>
    <w:p w14:paraId="70A421C3" w14:textId="7D673314" w:rsidR="00325B63" w:rsidRPr="00833EEB" w:rsidDel="006A7C0D" w:rsidRDefault="00325B63">
      <w:pPr>
        <w:pStyle w:val="NormalWeb"/>
        <w:spacing w:line="276" w:lineRule="auto"/>
        <w:ind w:firstLine="284"/>
        <w:rPr>
          <w:del w:id="8278" w:author="Yashua Lebowitz" w:date="2024-09-28T20:19:00Z"/>
          <w:rFonts w:ascii="Book Antiqua" w:hAnsi="Book Antiqua"/>
          <w:rPrChange w:id="8279" w:author="mac" w:date="2024-09-27T09:55:00Z">
            <w:rPr>
              <w:del w:id="8280" w:author="Yashua Lebowitz" w:date="2024-09-28T20:19:00Z"/>
            </w:rPr>
          </w:rPrChange>
        </w:rPr>
        <w:pPrChange w:id="8281" w:author="Yashua Lebowitz" w:date="2024-09-28T16:42:00Z">
          <w:pPr>
            <w:pStyle w:val="NormalWeb"/>
          </w:pPr>
        </w:pPrChange>
      </w:pPr>
      <w:del w:id="8282" w:author="Yashua Lebowitz" w:date="2024-09-28T20:19:00Z">
        <w:r w:rsidRPr="00833EEB" w:rsidDel="006A7C0D">
          <w:rPr>
            <w:rFonts w:ascii="Book Antiqua" w:hAnsi="Book Antiqua"/>
            <w:rPrChange w:id="8283" w:author="mac" w:date="2024-09-27T09:55:00Z">
              <w:rPr/>
            </w:rPrChange>
          </w:rPr>
          <w:delText xml:space="preserve">When I arrived in India, I wore my kippah, asserting my Jewish identity and claiming to be the Meshiach. I flew into an airport where I hoped no one would recognize me, having been denied entry from Delhi before. Nervously, I greeted the </w:delText>
        </w:r>
        <w:r w:rsidRPr="00833EEB" w:rsidDel="006A7C0D">
          <w:rPr>
            <w:rFonts w:ascii="Book Antiqua" w:hAnsi="Book Antiqua"/>
            <w:rPrChange w:id="8284" w:author="mac" w:date="2024-09-27T09:55:00Z">
              <w:rPr/>
            </w:rPrChange>
          </w:rPr>
          <w:lastRenderedPageBreak/>
          <w:delText>customs officer, relieved when she smiled and let me in. To my relief, she smiled and let me into the land of cows and people shitting on the streets.</w:delText>
        </w:r>
      </w:del>
    </w:p>
    <w:p w14:paraId="63B01E23" w14:textId="0525A7F2" w:rsidR="00325B63" w:rsidRPr="00833EEB" w:rsidDel="006A7C0D" w:rsidRDefault="00325B63">
      <w:pPr>
        <w:pStyle w:val="NormalWeb"/>
        <w:spacing w:line="276" w:lineRule="auto"/>
        <w:ind w:firstLine="284"/>
        <w:rPr>
          <w:del w:id="8285" w:author="Yashua Lebowitz" w:date="2024-09-28T20:19:00Z"/>
          <w:rFonts w:ascii="Book Antiqua" w:hAnsi="Book Antiqua"/>
          <w:rPrChange w:id="8286" w:author="mac" w:date="2024-09-27T09:55:00Z">
            <w:rPr>
              <w:del w:id="8287" w:author="Yashua Lebowitz" w:date="2024-09-28T20:19:00Z"/>
            </w:rPr>
          </w:rPrChange>
        </w:rPr>
        <w:pPrChange w:id="8288" w:author="Yashua Lebowitz" w:date="2024-09-28T16:42:00Z">
          <w:pPr>
            <w:pStyle w:val="NormalWeb"/>
          </w:pPr>
        </w:pPrChange>
      </w:pPr>
      <w:del w:id="8289" w:author="Yashua Lebowitz" w:date="2024-09-28T20:19:00Z">
        <w:r w:rsidRPr="00833EEB" w:rsidDel="006A7C0D">
          <w:rPr>
            <w:rFonts w:ascii="Book Antiqua" w:hAnsi="Book Antiqua"/>
            <w:rPrChange w:id="8290" w:author="mac" w:date="2024-09-27T09:55:00Z">
              <w:rPr/>
            </w:rPrChange>
          </w:rPr>
          <w:delText>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ass.</w:delText>
        </w:r>
      </w:del>
    </w:p>
    <w:p w14:paraId="76811EEB" w14:textId="30C0E41F" w:rsidR="00325B63" w:rsidRPr="00833EEB" w:rsidDel="006A7C0D" w:rsidRDefault="00325B63">
      <w:pPr>
        <w:pStyle w:val="NormalWeb"/>
        <w:spacing w:line="276" w:lineRule="auto"/>
        <w:ind w:firstLine="284"/>
        <w:rPr>
          <w:del w:id="8291" w:author="Yashua Lebowitz" w:date="2024-09-28T20:19:00Z"/>
          <w:rFonts w:ascii="Book Antiqua" w:hAnsi="Book Antiqua"/>
          <w:rPrChange w:id="8292" w:author="mac" w:date="2024-09-27T09:55:00Z">
            <w:rPr>
              <w:del w:id="8293" w:author="Yashua Lebowitz" w:date="2024-09-28T20:19:00Z"/>
            </w:rPr>
          </w:rPrChange>
        </w:rPr>
        <w:pPrChange w:id="8294" w:author="Yashua Lebowitz" w:date="2024-09-28T16:42:00Z">
          <w:pPr>
            <w:pStyle w:val="NormalWeb"/>
          </w:pPr>
        </w:pPrChange>
      </w:pPr>
      <w:del w:id="8295" w:author="Yashua Lebowitz" w:date="2024-09-28T20:19:00Z">
        <w:r w:rsidRPr="00833EEB" w:rsidDel="006A7C0D">
          <w:rPr>
            <w:rFonts w:ascii="Book Antiqua" w:hAnsi="Book Antiqua"/>
            <w:rPrChange w:id="8296" w:author="mac" w:date="2024-09-27T09:55:00Z">
              <w:rPr/>
            </w:rPrChange>
          </w:rPr>
          <w:delTex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delText>
        </w:r>
      </w:del>
    </w:p>
    <w:p w14:paraId="528C2763" w14:textId="53B3EDA3" w:rsidR="00325B63" w:rsidRPr="00833EEB" w:rsidDel="006A7C0D" w:rsidRDefault="00325B63">
      <w:pPr>
        <w:pStyle w:val="NormalWeb"/>
        <w:spacing w:line="276" w:lineRule="auto"/>
        <w:ind w:firstLine="284"/>
        <w:rPr>
          <w:del w:id="8297" w:author="Yashua Lebowitz" w:date="2024-09-28T20:19:00Z"/>
          <w:rFonts w:ascii="Book Antiqua" w:hAnsi="Book Antiqua"/>
          <w:rPrChange w:id="8298" w:author="mac" w:date="2024-09-27T09:55:00Z">
            <w:rPr>
              <w:del w:id="8299" w:author="Yashua Lebowitz" w:date="2024-09-28T20:19:00Z"/>
            </w:rPr>
          </w:rPrChange>
        </w:rPr>
        <w:pPrChange w:id="8300" w:author="Yashua Lebowitz" w:date="2024-09-28T16:42:00Z">
          <w:pPr>
            <w:pStyle w:val="NormalWeb"/>
          </w:pPr>
        </w:pPrChange>
      </w:pPr>
      <w:del w:id="8301" w:author="Yashua Lebowitz" w:date="2024-09-28T20:19:00Z">
        <w:r w:rsidRPr="00833EEB" w:rsidDel="006A7C0D">
          <w:rPr>
            <w:rFonts w:ascii="Book Antiqua" w:hAnsi="Book Antiqua"/>
            <w:rPrChange w:id="8302" w:author="mac" w:date="2024-09-27T09:55:00Z">
              <w:rPr/>
            </w:rPrChange>
          </w:rPr>
          <w:delTex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delText>
        </w:r>
      </w:del>
    </w:p>
    <w:p w14:paraId="65CFF148" w14:textId="60B55284" w:rsidR="00325B63" w:rsidRPr="00833EEB" w:rsidDel="006A7C0D" w:rsidRDefault="00325B63">
      <w:pPr>
        <w:pStyle w:val="NormalWeb"/>
        <w:spacing w:line="276" w:lineRule="auto"/>
        <w:ind w:firstLine="284"/>
        <w:rPr>
          <w:del w:id="8303" w:author="Yashua Lebowitz" w:date="2024-09-28T20:19:00Z"/>
          <w:rFonts w:ascii="Book Antiqua" w:hAnsi="Book Antiqua"/>
          <w:rPrChange w:id="8304" w:author="mac" w:date="2024-09-27T09:55:00Z">
            <w:rPr>
              <w:del w:id="8305" w:author="Yashua Lebowitz" w:date="2024-09-28T20:19:00Z"/>
            </w:rPr>
          </w:rPrChange>
        </w:rPr>
        <w:pPrChange w:id="8306" w:author="Yashua Lebowitz" w:date="2024-09-28T16:42:00Z">
          <w:pPr>
            <w:pStyle w:val="NormalWeb"/>
          </w:pPr>
        </w:pPrChange>
      </w:pPr>
      <w:del w:id="8307" w:author="Yashua Lebowitz" w:date="2024-09-28T20:19:00Z">
        <w:r w:rsidRPr="00833EEB" w:rsidDel="006A7C0D">
          <w:rPr>
            <w:rFonts w:ascii="Book Antiqua" w:hAnsi="Book Antiqua"/>
            <w:rPrChange w:id="8308" w:author="mac" w:date="2024-09-27T09:55:00Z">
              <w:rPr/>
            </w:rPrChange>
          </w:rPr>
          <w:delText xml:space="preserve">And that is the short form of how I ended up sleeping on this cold, hard concrete floor in an Indian prison, so far away from my home in America. All of these experiences were a stepping stone, preparing me for harder and darker floors of the future. I found that hard and dark floor of the future in Marwani Prayer Hall under Al-Aqsa Mosque. </w:delText>
        </w:r>
      </w:del>
    </w:p>
    <w:p w14:paraId="75683BB5" w14:textId="272B7C6E" w:rsidR="00325B63" w:rsidRPr="00833EEB" w:rsidDel="006A7C0D" w:rsidRDefault="00325B63">
      <w:pPr>
        <w:pStyle w:val="NormalWeb"/>
        <w:spacing w:line="276" w:lineRule="auto"/>
        <w:ind w:firstLine="284"/>
        <w:rPr>
          <w:del w:id="8309" w:author="Yashua Lebowitz" w:date="2024-09-28T20:19:00Z"/>
          <w:rFonts w:ascii="Book Antiqua" w:hAnsi="Book Antiqua"/>
          <w:rPrChange w:id="8310" w:author="mac" w:date="2024-09-27T09:55:00Z">
            <w:rPr>
              <w:del w:id="8311" w:author="Yashua Lebowitz" w:date="2024-09-28T20:19:00Z"/>
            </w:rPr>
          </w:rPrChange>
        </w:rPr>
        <w:pPrChange w:id="8312" w:author="Yashua Lebowitz" w:date="2024-09-28T16:42:00Z">
          <w:pPr>
            <w:pStyle w:val="NormalWeb"/>
          </w:pPr>
        </w:pPrChange>
      </w:pPr>
    </w:p>
    <w:p w14:paraId="3AC785D1" w14:textId="4A513FB5" w:rsidR="00325B63" w:rsidRPr="00833EEB" w:rsidDel="006A7C0D" w:rsidRDefault="00325B63">
      <w:pPr>
        <w:pStyle w:val="NormalWeb"/>
        <w:spacing w:line="276" w:lineRule="auto"/>
        <w:ind w:firstLine="284"/>
        <w:rPr>
          <w:del w:id="8313" w:author="Yashua Lebowitz" w:date="2024-09-28T20:19:00Z"/>
          <w:rFonts w:ascii="Book Antiqua" w:hAnsi="Book Antiqua"/>
          <w:rPrChange w:id="8314" w:author="mac" w:date="2024-09-27T09:55:00Z">
            <w:rPr>
              <w:del w:id="8315" w:author="Yashua Lebowitz" w:date="2024-09-28T20:19:00Z"/>
            </w:rPr>
          </w:rPrChange>
        </w:rPr>
        <w:pPrChange w:id="8316" w:author="Yashua Lebowitz" w:date="2024-09-28T16:42:00Z">
          <w:pPr>
            <w:pStyle w:val="NormalWeb"/>
          </w:pPr>
        </w:pPrChange>
      </w:pPr>
    </w:p>
    <w:p w14:paraId="13656E88" w14:textId="2A05E1FD" w:rsidR="00325B63" w:rsidRPr="00833EEB" w:rsidDel="006A7C0D" w:rsidRDefault="00325B63">
      <w:pPr>
        <w:pStyle w:val="NormalWeb"/>
        <w:spacing w:line="276" w:lineRule="auto"/>
        <w:ind w:firstLine="284"/>
        <w:rPr>
          <w:del w:id="8317" w:author="Yashua Lebowitz" w:date="2024-09-28T20:19:00Z"/>
          <w:rFonts w:ascii="Book Antiqua" w:hAnsi="Book Antiqua"/>
          <w:rPrChange w:id="8318" w:author="mac" w:date="2024-09-27T09:55:00Z">
            <w:rPr>
              <w:del w:id="8319" w:author="Yashua Lebowitz" w:date="2024-09-28T20:19:00Z"/>
            </w:rPr>
          </w:rPrChange>
        </w:rPr>
        <w:pPrChange w:id="8320" w:author="Yashua Lebowitz" w:date="2024-09-28T16:42:00Z">
          <w:pPr>
            <w:pStyle w:val="NormalWeb"/>
          </w:pPr>
        </w:pPrChange>
      </w:pPr>
    </w:p>
    <w:p w14:paraId="354E1573" w14:textId="3EBB7B94" w:rsidR="00325B63" w:rsidRPr="00833EEB" w:rsidDel="006A7C0D" w:rsidRDefault="00325B63">
      <w:pPr>
        <w:pStyle w:val="NormalWeb"/>
        <w:spacing w:line="276" w:lineRule="auto"/>
        <w:ind w:firstLine="284"/>
        <w:rPr>
          <w:del w:id="8321" w:author="Yashua Lebowitz" w:date="2024-09-28T20:19:00Z"/>
          <w:rFonts w:ascii="Book Antiqua" w:hAnsi="Book Antiqua"/>
          <w:rPrChange w:id="8322" w:author="mac" w:date="2024-09-27T09:55:00Z">
            <w:rPr>
              <w:del w:id="8323" w:author="Yashua Lebowitz" w:date="2024-09-28T20:19:00Z"/>
            </w:rPr>
          </w:rPrChange>
        </w:rPr>
        <w:pPrChange w:id="8324" w:author="Yashua Lebowitz" w:date="2024-09-28T16:42:00Z">
          <w:pPr>
            <w:pStyle w:val="NormalWeb"/>
          </w:pPr>
        </w:pPrChange>
      </w:pPr>
    </w:p>
    <w:p w14:paraId="0F999F8B" w14:textId="3980C059" w:rsidR="00325B63" w:rsidRPr="00833EEB" w:rsidDel="006A7C0D" w:rsidRDefault="00325B63">
      <w:pPr>
        <w:pStyle w:val="NormalWeb"/>
        <w:spacing w:line="276" w:lineRule="auto"/>
        <w:ind w:firstLine="284"/>
        <w:rPr>
          <w:del w:id="8325" w:author="Yashua Lebowitz" w:date="2024-09-28T20:19:00Z"/>
          <w:rFonts w:ascii="Book Antiqua" w:hAnsi="Book Antiqua"/>
          <w:rPrChange w:id="8326" w:author="mac" w:date="2024-09-27T09:55:00Z">
            <w:rPr>
              <w:del w:id="8327" w:author="Yashua Lebowitz" w:date="2024-09-28T20:19:00Z"/>
            </w:rPr>
          </w:rPrChange>
        </w:rPr>
        <w:pPrChange w:id="8328" w:author="Yashua Lebowitz" w:date="2024-09-28T16:42:00Z">
          <w:pPr>
            <w:pStyle w:val="NormalWeb"/>
          </w:pPr>
        </w:pPrChange>
      </w:pPr>
    </w:p>
    <w:p w14:paraId="138A44E8" w14:textId="1B5FD92C" w:rsidR="00325B63" w:rsidRPr="00833EEB" w:rsidDel="006A7C0D" w:rsidRDefault="00325B63">
      <w:pPr>
        <w:pStyle w:val="NormalWeb"/>
        <w:spacing w:line="276" w:lineRule="auto"/>
        <w:ind w:firstLine="284"/>
        <w:rPr>
          <w:del w:id="8329" w:author="Yashua Lebowitz" w:date="2024-09-28T20:19:00Z"/>
          <w:rFonts w:ascii="Book Antiqua" w:hAnsi="Book Antiqua"/>
          <w:rPrChange w:id="8330" w:author="mac" w:date="2024-09-27T09:55:00Z">
            <w:rPr>
              <w:del w:id="8331" w:author="Yashua Lebowitz" w:date="2024-09-28T20:19:00Z"/>
            </w:rPr>
          </w:rPrChange>
        </w:rPr>
        <w:pPrChange w:id="8332" w:author="Yashua Lebowitz" w:date="2024-09-28T16:42:00Z">
          <w:pPr>
            <w:pStyle w:val="NormalWeb"/>
          </w:pPr>
        </w:pPrChange>
      </w:pPr>
    </w:p>
    <w:p w14:paraId="3A822E9B" w14:textId="626F1E35" w:rsidR="00325B63" w:rsidRPr="00833EEB" w:rsidDel="006A7C0D" w:rsidRDefault="00325B63">
      <w:pPr>
        <w:pStyle w:val="NormalWeb"/>
        <w:spacing w:line="276" w:lineRule="auto"/>
        <w:ind w:firstLine="284"/>
        <w:rPr>
          <w:del w:id="8333" w:author="Yashua Lebowitz" w:date="2024-09-28T20:19:00Z"/>
          <w:rFonts w:ascii="Book Antiqua" w:hAnsi="Book Antiqua"/>
          <w:rPrChange w:id="8334" w:author="mac" w:date="2024-09-27T09:55:00Z">
            <w:rPr>
              <w:del w:id="8335" w:author="Yashua Lebowitz" w:date="2024-09-28T20:19:00Z"/>
            </w:rPr>
          </w:rPrChange>
        </w:rPr>
        <w:pPrChange w:id="8336" w:author="Yashua Lebowitz" w:date="2024-09-28T16:42:00Z">
          <w:pPr>
            <w:pStyle w:val="NormalWeb"/>
          </w:pPr>
        </w:pPrChange>
      </w:pPr>
      <w:del w:id="8337" w:author="Yashua Lebowitz" w:date="2024-09-28T20:19:00Z">
        <w:r w:rsidRPr="00833EEB" w:rsidDel="006A7C0D">
          <w:rPr>
            <w:rFonts w:ascii="Book Antiqua" w:hAnsi="Book Antiqua"/>
            <w:rPrChange w:id="8338" w:author="mac" w:date="2024-09-27T09:55:00Z">
              <w:rPr/>
            </w:rPrChange>
          </w:rPr>
          <w:delText xml:space="preserve">The ancient stones of Marwani Prayer Hall felt hard and cool against my body, but there was one stark contrast between the stones of the Indian prison barrack and the stones of the Dome of The Rock. The stones of the Dome of The Rock were bursting to the seams with history. I shifted my zip tied hand so I could touch the </w:delText>
        </w:r>
        <w:r w:rsidRPr="00833EEB" w:rsidDel="006A7C0D">
          <w:rPr>
            <w:rFonts w:ascii="Book Antiqua" w:hAnsi="Book Antiqua"/>
            <w:rPrChange w:id="8339" w:author="mac" w:date="2024-09-27T09:55:00Z">
              <w:rPr/>
            </w:rPrChange>
          </w:rPr>
          <w:lastRenderedPageBreak/>
          <w:delText>smooth, ancient stones, I imagined Solomon dedicating the temple to God, his voice echoing through the sacred halls. I ran my fingers across the crevices, wishing that now, more than ever, God's glory would return to the earth and specifically to his temple.</w:delText>
        </w:r>
      </w:del>
    </w:p>
    <w:p w14:paraId="2F42BE3C" w14:textId="40D64155" w:rsidR="00325B63" w:rsidRPr="00833EEB" w:rsidDel="006A7C0D" w:rsidRDefault="00325B63">
      <w:pPr>
        <w:pStyle w:val="NormalWeb"/>
        <w:spacing w:line="276" w:lineRule="auto"/>
        <w:ind w:firstLine="284"/>
        <w:rPr>
          <w:del w:id="8340" w:author="Yashua Lebowitz" w:date="2024-09-28T20:19:00Z"/>
          <w:rFonts w:ascii="Book Antiqua" w:hAnsi="Book Antiqua"/>
          <w:rPrChange w:id="8341" w:author="mac" w:date="2024-09-27T09:55:00Z">
            <w:rPr>
              <w:del w:id="8342" w:author="Yashua Lebowitz" w:date="2024-09-28T20:19:00Z"/>
            </w:rPr>
          </w:rPrChange>
        </w:rPr>
        <w:pPrChange w:id="8343" w:author="Yashua Lebowitz" w:date="2024-09-28T16:42:00Z">
          <w:pPr>
            <w:pStyle w:val="NormalWeb"/>
          </w:pPr>
        </w:pPrChange>
      </w:pPr>
      <w:del w:id="8344" w:author="Yashua Lebowitz" w:date="2024-09-28T20:19:00Z">
        <w:r w:rsidRPr="00833EEB" w:rsidDel="006A7C0D">
          <w:rPr>
            <w:rFonts w:ascii="Book Antiqua" w:hAnsi="Book Antiqua"/>
            <w:rPrChange w:id="8345" w:author="mac" w:date="2024-09-27T09:55:00Z">
              <w:rPr/>
            </w:rPrChange>
          </w:rPr>
          <w:delText xml:space="preserve">I wanted to get up and examine my surroundings, but my fellow IDF soldiers and I were tragically trapped in complete darkness, our legs and hands zip tied. The oppressive silence was broken only by the faint sounds of breathing and the occasional rustling of chains. </w:delText>
        </w:r>
      </w:del>
    </w:p>
    <w:p w14:paraId="2E88DA0A" w14:textId="556C65D3" w:rsidR="00325B63" w:rsidRPr="00833EEB" w:rsidDel="006A7C0D" w:rsidRDefault="00325B63">
      <w:pPr>
        <w:pStyle w:val="NormalWeb"/>
        <w:spacing w:line="276" w:lineRule="auto"/>
        <w:ind w:firstLine="284"/>
        <w:rPr>
          <w:del w:id="8346" w:author="Yashua Lebowitz" w:date="2024-09-28T20:19:00Z"/>
          <w:rFonts w:ascii="Book Antiqua" w:hAnsi="Book Antiqua"/>
          <w:rPrChange w:id="8347" w:author="mac" w:date="2024-09-27T09:55:00Z">
            <w:rPr>
              <w:del w:id="8348" w:author="Yashua Lebowitz" w:date="2024-09-28T20:19:00Z"/>
            </w:rPr>
          </w:rPrChange>
        </w:rPr>
        <w:pPrChange w:id="8349" w:author="Yashua Lebowitz" w:date="2024-09-28T16:42:00Z">
          <w:pPr>
            <w:pStyle w:val="NormalWeb"/>
          </w:pPr>
        </w:pPrChange>
      </w:pPr>
      <w:del w:id="8350" w:author="Yashua Lebowitz" w:date="2024-09-28T20:19:00Z">
        <w:r w:rsidRPr="00833EEB" w:rsidDel="006A7C0D">
          <w:rPr>
            <w:rFonts w:ascii="Book Antiqua" w:hAnsi="Book Antiqua"/>
            <w:rPrChange w:id="8351" w:author="mac" w:date="2024-09-27T09:55:00Z">
              <w:rPr/>
            </w:rPrChange>
          </w:rPr>
          <w:delTex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delText>
        </w:r>
      </w:del>
    </w:p>
    <w:p w14:paraId="53218E18" w14:textId="094A86DC" w:rsidR="00325B63" w:rsidRPr="00833EEB" w:rsidDel="006A7C0D" w:rsidRDefault="00325B63">
      <w:pPr>
        <w:pStyle w:val="NormalWeb"/>
        <w:spacing w:line="276" w:lineRule="auto"/>
        <w:ind w:firstLine="284"/>
        <w:rPr>
          <w:del w:id="8352" w:author="Yashua Lebowitz" w:date="2024-09-28T20:19:00Z"/>
          <w:rFonts w:ascii="Book Antiqua" w:hAnsi="Book Antiqua"/>
          <w:rPrChange w:id="8353" w:author="mac" w:date="2024-09-27T09:55:00Z">
            <w:rPr>
              <w:del w:id="8354" w:author="Yashua Lebowitz" w:date="2024-09-28T20:19:00Z"/>
            </w:rPr>
          </w:rPrChange>
        </w:rPr>
        <w:pPrChange w:id="8355" w:author="Yashua Lebowitz" w:date="2024-09-28T16:42:00Z">
          <w:pPr>
            <w:pStyle w:val="NormalWeb"/>
          </w:pPr>
        </w:pPrChange>
      </w:pPr>
      <w:del w:id="8356" w:author="Yashua Lebowitz" w:date="2024-09-28T20:19:00Z">
        <w:r w:rsidRPr="00833EEB" w:rsidDel="006A7C0D">
          <w:rPr>
            <w:rFonts w:ascii="Book Antiqua" w:hAnsi="Book Antiqua"/>
            <w:rPrChange w:id="8357" w:author="mac" w:date="2024-09-27T09:55:00Z">
              <w:rPr/>
            </w:rPrChange>
          </w:rPr>
          <w:delTex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delText>
        </w:r>
      </w:del>
    </w:p>
    <w:p w14:paraId="49550E1A" w14:textId="2DD54AC0" w:rsidR="00325B63" w:rsidRPr="00833EEB" w:rsidDel="006A7C0D" w:rsidRDefault="00325B63">
      <w:pPr>
        <w:pStyle w:val="NormalWeb"/>
        <w:spacing w:line="276" w:lineRule="auto"/>
        <w:ind w:firstLine="284"/>
        <w:rPr>
          <w:del w:id="8358" w:author="Yashua Lebowitz" w:date="2024-09-28T20:19:00Z"/>
          <w:rFonts w:ascii="Book Antiqua" w:hAnsi="Book Antiqua"/>
          <w:rPrChange w:id="8359" w:author="mac" w:date="2024-09-27T09:55:00Z">
            <w:rPr>
              <w:del w:id="8360" w:author="Yashua Lebowitz" w:date="2024-09-28T20:19:00Z"/>
            </w:rPr>
          </w:rPrChange>
        </w:rPr>
        <w:pPrChange w:id="8361" w:author="Yashua Lebowitz" w:date="2024-09-28T16:42:00Z">
          <w:pPr>
            <w:pStyle w:val="NormalWeb"/>
          </w:pPr>
        </w:pPrChange>
      </w:pPr>
      <w:del w:id="8362" w:author="Yashua Lebowitz" w:date="2024-09-28T20:19:00Z">
        <w:r w:rsidRPr="00833EEB" w:rsidDel="006A7C0D">
          <w:rPr>
            <w:rFonts w:ascii="Book Antiqua" w:hAnsi="Book Antiqua"/>
            <w:rPrChange w:id="8363" w:author="mac" w:date="2024-09-27T09:55:00Z">
              <w:rPr/>
            </w:rPrChange>
          </w:rPr>
          <w:delTex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delText>
        </w:r>
      </w:del>
    </w:p>
    <w:p w14:paraId="5F0ADE0D" w14:textId="4E9C8A8E" w:rsidR="00325B63" w:rsidRPr="00833EEB" w:rsidDel="006A7C0D" w:rsidRDefault="00325B63">
      <w:pPr>
        <w:pStyle w:val="NormalWeb"/>
        <w:spacing w:line="276" w:lineRule="auto"/>
        <w:ind w:firstLine="284"/>
        <w:rPr>
          <w:del w:id="8364" w:author="Yashua Lebowitz" w:date="2024-09-28T20:19:00Z"/>
          <w:rFonts w:ascii="Book Antiqua" w:hAnsi="Book Antiqua"/>
          <w:rPrChange w:id="8365" w:author="mac" w:date="2024-09-27T09:55:00Z">
            <w:rPr>
              <w:del w:id="8366" w:author="Yashua Lebowitz" w:date="2024-09-28T20:19:00Z"/>
            </w:rPr>
          </w:rPrChange>
        </w:rPr>
        <w:pPrChange w:id="8367" w:author="Yashua Lebowitz" w:date="2024-09-28T16:42:00Z">
          <w:pPr>
            <w:pStyle w:val="NormalWeb"/>
          </w:pPr>
        </w:pPrChange>
      </w:pPr>
      <w:del w:id="8368" w:author="Yashua Lebowitz" w:date="2024-09-28T20:19:00Z">
        <w:r w:rsidRPr="00833EEB" w:rsidDel="006A7C0D">
          <w:rPr>
            <w:rFonts w:ascii="Book Antiqua" w:hAnsi="Book Antiqua"/>
            <w:rPrChange w:id="8369" w:author="mac" w:date="2024-09-27T09:55:00Z">
              <w:rPr/>
            </w:rPrChange>
          </w:rPr>
          <w:delText>I could tell the soldier wanted to say something to me. He paused for a moment, perhaps unsure of what to say. Then, he finally spoke.</w:delText>
        </w:r>
      </w:del>
    </w:p>
    <w:p w14:paraId="3EF57410" w14:textId="4ABA412C" w:rsidR="00325B63" w:rsidRPr="00833EEB" w:rsidDel="006A7C0D" w:rsidRDefault="00325B63">
      <w:pPr>
        <w:pStyle w:val="NormalWeb"/>
        <w:spacing w:line="276" w:lineRule="auto"/>
        <w:ind w:firstLine="284"/>
        <w:rPr>
          <w:del w:id="8370" w:author="Yashua Lebowitz" w:date="2024-09-28T20:19:00Z"/>
          <w:rFonts w:ascii="Book Antiqua" w:hAnsi="Book Antiqua"/>
          <w:rPrChange w:id="8371" w:author="mac" w:date="2024-09-27T09:55:00Z">
            <w:rPr>
              <w:del w:id="8372" w:author="Yashua Lebowitz" w:date="2024-09-28T20:19:00Z"/>
            </w:rPr>
          </w:rPrChange>
        </w:rPr>
        <w:pPrChange w:id="8373" w:author="Yashua Lebowitz" w:date="2024-09-28T16:42:00Z">
          <w:pPr>
            <w:pStyle w:val="NormalWeb"/>
          </w:pPr>
        </w:pPrChange>
      </w:pPr>
      <w:del w:id="8374" w:author="Yashua Lebowitz" w:date="2024-09-28T20:19:00Z">
        <w:r w:rsidRPr="00833EEB" w:rsidDel="006A7C0D">
          <w:rPr>
            <w:rFonts w:ascii="Book Antiqua" w:hAnsi="Book Antiqua"/>
            <w:rPrChange w:id="8375" w:author="mac" w:date="2024-09-27T09:55:00Z">
              <w:rPr/>
            </w:rPrChange>
          </w:rPr>
          <w:delText>“Is that you, Joshua? It’s been a long time. I know you, but you don’t know me. I guess it’s better that way since we have orders to execute you. You saved our unit in the Alaskan campaign.”</w:delText>
        </w:r>
      </w:del>
    </w:p>
    <w:p w14:paraId="69724D65" w14:textId="0031325B" w:rsidR="00325B63" w:rsidRPr="00833EEB" w:rsidDel="006A7C0D" w:rsidRDefault="00325B63">
      <w:pPr>
        <w:pStyle w:val="NormalWeb"/>
        <w:spacing w:line="276" w:lineRule="auto"/>
        <w:ind w:firstLine="284"/>
        <w:rPr>
          <w:del w:id="8376" w:author="Yashua Lebowitz" w:date="2024-09-28T20:19:00Z"/>
          <w:rFonts w:ascii="Book Antiqua" w:hAnsi="Book Antiqua"/>
          <w:rPrChange w:id="8377" w:author="mac" w:date="2024-09-27T09:55:00Z">
            <w:rPr>
              <w:del w:id="8378" w:author="Yashua Lebowitz" w:date="2024-09-28T20:19:00Z"/>
            </w:rPr>
          </w:rPrChange>
        </w:rPr>
        <w:pPrChange w:id="8379" w:author="Yashua Lebowitz" w:date="2024-09-28T16:42:00Z">
          <w:pPr>
            <w:pStyle w:val="NormalWeb"/>
          </w:pPr>
        </w:pPrChange>
      </w:pPr>
      <w:del w:id="8380" w:author="Yashua Lebowitz" w:date="2024-09-28T20:19:00Z">
        <w:r w:rsidRPr="00833EEB" w:rsidDel="006A7C0D">
          <w:rPr>
            <w:rFonts w:ascii="Book Antiqua" w:hAnsi="Book Antiqua"/>
            <w:rPrChange w:id="8381" w:author="mac" w:date="2024-09-27T09:55:00Z">
              <w:rPr/>
            </w:rPrChange>
          </w:rPr>
          <w:delText>“This is how you repay me and my people? With genocide?”</w:delText>
        </w:r>
      </w:del>
    </w:p>
    <w:p w14:paraId="611015BF" w14:textId="22E13ADE" w:rsidR="00325B63" w:rsidRPr="00833EEB" w:rsidDel="006A7C0D" w:rsidRDefault="00325B63">
      <w:pPr>
        <w:pStyle w:val="NormalWeb"/>
        <w:spacing w:line="276" w:lineRule="auto"/>
        <w:ind w:firstLine="284"/>
        <w:rPr>
          <w:del w:id="8382" w:author="Yashua Lebowitz" w:date="2024-09-28T20:19:00Z"/>
          <w:rFonts w:ascii="Book Antiqua" w:hAnsi="Book Antiqua"/>
          <w:rPrChange w:id="8383" w:author="mac" w:date="2024-09-27T09:55:00Z">
            <w:rPr>
              <w:del w:id="8384" w:author="Yashua Lebowitz" w:date="2024-09-28T20:19:00Z"/>
            </w:rPr>
          </w:rPrChange>
        </w:rPr>
        <w:pPrChange w:id="8385" w:author="Yashua Lebowitz" w:date="2024-09-28T16:42:00Z">
          <w:pPr>
            <w:pStyle w:val="NormalWeb"/>
          </w:pPr>
        </w:pPrChange>
      </w:pPr>
      <w:del w:id="8386" w:author="Yashua Lebowitz" w:date="2024-09-28T20:19:00Z">
        <w:r w:rsidRPr="00833EEB" w:rsidDel="006A7C0D">
          <w:rPr>
            <w:rFonts w:ascii="Book Antiqua" w:hAnsi="Book Antiqua"/>
            <w:rPrChange w:id="8387" w:author="mac" w:date="2024-09-27T09:55:00Z">
              <w:rPr/>
            </w:rPrChange>
          </w:rPr>
          <w:delText>“Don’t take it personal, Joshua. We’re just following orders.”</w:delText>
        </w:r>
      </w:del>
    </w:p>
    <w:p w14:paraId="411F3C78" w14:textId="6BB5F162" w:rsidR="00325B63" w:rsidRPr="00833EEB" w:rsidDel="006A7C0D" w:rsidRDefault="00325B63">
      <w:pPr>
        <w:pStyle w:val="NormalWeb"/>
        <w:spacing w:line="276" w:lineRule="auto"/>
        <w:ind w:firstLine="284"/>
        <w:rPr>
          <w:del w:id="8388" w:author="Yashua Lebowitz" w:date="2024-09-28T20:19:00Z"/>
          <w:rFonts w:ascii="Book Antiqua" w:hAnsi="Book Antiqua"/>
          <w:rPrChange w:id="8389" w:author="mac" w:date="2024-09-27T09:55:00Z">
            <w:rPr>
              <w:del w:id="8390" w:author="Yashua Lebowitz" w:date="2024-09-28T20:19:00Z"/>
            </w:rPr>
          </w:rPrChange>
        </w:rPr>
        <w:pPrChange w:id="8391" w:author="Yashua Lebowitz" w:date="2024-09-28T16:42:00Z">
          <w:pPr>
            <w:pStyle w:val="NormalWeb"/>
          </w:pPr>
        </w:pPrChange>
      </w:pPr>
      <w:del w:id="8392" w:author="Yashua Lebowitz" w:date="2024-09-28T20:19:00Z">
        <w:r w:rsidRPr="00833EEB" w:rsidDel="006A7C0D">
          <w:rPr>
            <w:rFonts w:ascii="Book Antiqua" w:hAnsi="Book Antiqua"/>
            <w:rPrChange w:id="8393" w:author="mac" w:date="2024-09-27T09:55:00Z">
              <w:rPr/>
            </w:rPrChange>
          </w:rPr>
          <w:lastRenderedPageBreak/>
          <w:delText>Another soldier lit his cigarette. Two embers now glowed in the darkness. The other soldier chimed in.</w:delText>
        </w:r>
      </w:del>
    </w:p>
    <w:p w14:paraId="665F99A3" w14:textId="40B70224" w:rsidR="00325B63" w:rsidRPr="00833EEB" w:rsidDel="006A7C0D" w:rsidRDefault="00325B63">
      <w:pPr>
        <w:pStyle w:val="NormalWeb"/>
        <w:spacing w:line="276" w:lineRule="auto"/>
        <w:ind w:firstLine="284"/>
        <w:rPr>
          <w:del w:id="8394" w:author="Yashua Lebowitz" w:date="2024-09-28T20:19:00Z"/>
          <w:rFonts w:ascii="Book Antiqua" w:hAnsi="Book Antiqua"/>
          <w:rPrChange w:id="8395" w:author="mac" w:date="2024-09-27T09:55:00Z">
            <w:rPr>
              <w:del w:id="8396" w:author="Yashua Lebowitz" w:date="2024-09-28T20:19:00Z"/>
            </w:rPr>
          </w:rPrChange>
        </w:rPr>
        <w:pPrChange w:id="8397" w:author="Yashua Lebowitz" w:date="2024-09-28T16:42:00Z">
          <w:pPr>
            <w:pStyle w:val="NormalWeb"/>
          </w:pPr>
        </w:pPrChange>
      </w:pPr>
      <w:del w:id="8398" w:author="Yashua Lebowitz" w:date="2024-09-28T20:19:00Z">
        <w:r w:rsidRPr="00833EEB" w:rsidDel="006A7C0D">
          <w:rPr>
            <w:rFonts w:ascii="Book Antiqua" w:hAnsi="Book Antiqua"/>
            <w:rPrChange w:id="8399" w:author="mac" w:date="2024-09-27T09:55:00Z">
              <w:rPr/>
            </w:rPrChange>
          </w:rPr>
          <w:delText>“You’re a soldier too, Joshua. You know how it is. We have families. If we don’t kill you, their lives will be in danger. We’ll be in danger too. I want to see my family again, you understand?”</w:delText>
        </w:r>
      </w:del>
    </w:p>
    <w:p w14:paraId="7C95FE71" w14:textId="119C309F" w:rsidR="00325B63" w:rsidRPr="00833EEB" w:rsidDel="006A7C0D" w:rsidRDefault="00325B63">
      <w:pPr>
        <w:pStyle w:val="NormalWeb"/>
        <w:spacing w:line="276" w:lineRule="auto"/>
        <w:ind w:firstLine="284"/>
        <w:rPr>
          <w:del w:id="8400" w:author="Yashua Lebowitz" w:date="2024-09-28T20:19:00Z"/>
          <w:rFonts w:ascii="Book Antiqua" w:hAnsi="Book Antiqua"/>
          <w:rPrChange w:id="8401" w:author="mac" w:date="2024-09-27T09:55:00Z">
            <w:rPr>
              <w:del w:id="8402" w:author="Yashua Lebowitz" w:date="2024-09-28T20:19:00Z"/>
            </w:rPr>
          </w:rPrChange>
        </w:rPr>
        <w:pPrChange w:id="8403" w:author="Yashua Lebowitz" w:date="2024-09-28T16:42:00Z">
          <w:pPr>
            <w:pStyle w:val="NormalWeb"/>
          </w:pPr>
        </w:pPrChange>
      </w:pPr>
      <w:del w:id="8404" w:author="Yashua Lebowitz" w:date="2024-09-28T20:19:00Z">
        <w:r w:rsidRPr="00833EEB" w:rsidDel="006A7C0D">
          <w:rPr>
            <w:rFonts w:ascii="Book Antiqua" w:hAnsi="Book Antiqua"/>
            <w:rPrChange w:id="8405" w:author="mac" w:date="2024-09-27T09:55:00Z">
              <w:rPr/>
            </w:rPrChange>
          </w:rPr>
          <w:delTex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delText>
        </w:r>
      </w:del>
    </w:p>
    <w:p w14:paraId="214F3B66" w14:textId="587379F1" w:rsidR="00325B63" w:rsidRPr="00833EEB" w:rsidDel="006A7C0D" w:rsidRDefault="00325B63">
      <w:pPr>
        <w:pStyle w:val="NormalWeb"/>
        <w:spacing w:line="276" w:lineRule="auto"/>
        <w:ind w:firstLine="284"/>
        <w:rPr>
          <w:del w:id="8406" w:author="Yashua Lebowitz" w:date="2024-09-28T20:19:00Z"/>
          <w:rFonts w:ascii="Book Antiqua" w:hAnsi="Book Antiqua"/>
          <w:rPrChange w:id="8407" w:author="mac" w:date="2024-09-27T09:55:00Z">
            <w:rPr>
              <w:del w:id="8408" w:author="Yashua Lebowitz" w:date="2024-09-28T20:19:00Z"/>
            </w:rPr>
          </w:rPrChange>
        </w:rPr>
        <w:pPrChange w:id="8409" w:author="Yashua Lebowitz" w:date="2024-09-28T16:42:00Z">
          <w:pPr>
            <w:pStyle w:val="NormalWeb"/>
          </w:pPr>
        </w:pPrChange>
      </w:pPr>
      <w:del w:id="8410" w:author="Yashua Lebowitz" w:date="2024-09-28T20:19:00Z">
        <w:r w:rsidRPr="00833EEB" w:rsidDel="006A7C0D">
          <w:rPr>
            <w:rFonts w:ascii="Book Antiqua" w:hAnsi="Book Antiqua"/>
            <w:rPrChange w:id="8411" w:author="mac" w:date="2024-09-27T09:55:00Z">
              <w:rPr/>
            </w:rPrChange>
          </w:rPr>
          <w:delText>The soldiers shifted uncomfortably, their expressions hardening again behind the glow of their cigarettes. I continued, my voice steady despite the fear gnawing at my insides.</w:delText>
        </w:r>
      </w:del>
    </w:p>
    <w:p w14:paraId="77A685C1" w14:textId="3A692BAF" w:rsidR="00325B63" w:rsidRPr="00833EEB" w:rsidDel="006A7C0D" w:rsidRDefault="00325B63">
      <w:pPr>
        <w:pStyle w:val="NormalWeb"/>
        <w:spacing w:line="276" w:lineRule="auto"/>
        <w:ind w:firstLine="284"/>
        <w:rPr>
          <w:del w:id="8412" w:author="Yashua Lebowitz" w:date="2024-09-28T20:19:00Z"/>
          <w:rFonts w:ascii="Book Antiqua" w:hAnsi="Book Antiqua"/>
          <w:rPrChange w:id="8413" w:author="mac" w:date="2024-09-27T09:55:00Z">
            <w:rPr>
              <w:del w:id="8414" w:author="Yashua Lebowitz" w:date="2024-09-28T20:19:00Z"/>
            </w:rPr>
          </w:rPrChange>
        </w:rPr>
        <w:pPrChange w:id="8415" w:author="Yashua Lebowitz" w:date="2024-09-28T16:42:00Z">
          <w:pPr>
            <w:pStyle w:val="NormalWeb"/>
          </w:pPr>
        </w:pPrChange>
      </w:pPr>
      <w:del w:id="8416" w:author="Yashua Lebowitz" w:date="2024-09-28T20:19:00Z">
        <w:r w:rsidRPr="00833EEB" w:rsidDel="006A7C0D">
          <w:rPr>
            <w:rFonts w:ascii="Book Antiqua" w:hAnsi="Book Antiqua"/>
            <w:rPrChange w:id="8417" w:author="mac" w:date="2024-09-27T09:55:00Z">
              <w:rPr/>
            </w:rPrChange>
          </w:rPr>
          <w:delTex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delText>
        </w:r>
      </w:del>
    </w:p>
    <w:p w14:paraId="4A6624D0" w14:textId="57E8E6EB" w:rsidR="00325B63" w:rsidRPr="00833EEB" w:rsidDel="006A7C0D" w:rsidRDefault="00325B63">
      <w:pPr>
        <w:pStyle w:val="NormalWeb"/>
        <w:spacing w:line="276" w:lineRule="auto"/>
        <w:ind w:firstLine="284"/>
        <w:rPr>
          <w:del w:id="8418" w:author="Yashua Lebowitz" w:date="2024-09-28T20:19:00Z"/>
          <w:rFonts w:ascii="Book Antiqua" w:hAnsi="Book Antiqua"/>
          <w:rPrChange w:id="8419" w:author="mac" w:date="2024-09-27T09:55:00Z">
            <w:rPr>
              <w:del w:id="8420" w:author="Yashua Lebowitz" w:date="2024-09-28T20:19:00Z"/>
            </w:rPr>
          </w:rPrChange>
        </w:rPr>
        <w:pPrChange w:id="8421" w:author="Yashua Lebowitz" w:date="2024-09-28T16:42:00Z">
          <w:pPr>
            <w:pStyle w:val="NormalWeb"/>
          </w:pPr>
        </w:pPrChange>
      </w:pPr>
      <w:del w:id="8422" w:author="Yashua Lebowitz" w:date="2024-09-28T20:19:00Z">
        <w:r w:rsidRPr="00833EEB" w:rsidDel="006A7C0D">
          <w:rPr>
            <w:rFonts w:ascii="Book Antiqua" w:hAnsi="Book Antiqua"/>
            <w:rPrChange w:id="8423" w:author="mac" w:date="2024-09-27T09:55:00Z">
              <w:rPr/>
            </w:rPrChange>
          </w:rPr>
          <w:delText>The soldier’s cigarette ember glowed brighter as he took a deep drag. The brief illumination revealed a flicker of doubt in his eyes before he exhaled and turned away.”</w:delText>
        </w:r>
      </w:del>
    </w:p>
    <w:p w14:paraId="4B9F2863" w14:textId="2EBEB7AC" w:rsidR="00325B63" w:rsidRPr="00833EEB" w:rsidDel="006A7C0D" w:rsidRDefault="00325B63">
      <w:pPr>
        <w:pStyle w:val="NormalWeb"/>
        <w:spacing w:line="276" w:lineRule="auto"/>
        <w:ind w:firstLine="284"/>
        <w:rPr>
          <w:del w:id="8424" w:author="Yashua Lebowitz" w:date="2024-09-28T20:19:00Z"/>
          <w:rFonts w:ascii="Book Antiqua" w:hAnsi="Book Antiqua"/>
          <w:rPrChange w:id="8425" w:author="mac" w:date="2024-09-27T09:55:00Z">
            <w:rPr>
              <w:del w:id="8426" w:author="Yashua Lebowitz" w:date="2024-09-28T20:19:00Z"/>
            </w:rPr>
          </w:rPrChange>
        </w:rPr>
        <w:pPrChange w:id="8427" w:author="Yashua Lebowitz" w:date="2024-09-28T16:42:00Z">
          <w:pPr>
            <w:pStyle w:val="NormalWeb"/>
          </w:pPr>
        </w:pPrChange>
      </w:pPr>
      <w:del w:id="8428" w:author="Yashua Lebowitz" w:date="2024-09-28T20:19:00Z">
        <w:r w:rsidRPr="00833EEB" w:rsidDel="006A7C0D">
          <w:rPr>
            <w:rFonts w:ascii="Book Antiqua" w:hAnsi="Book Antiqua"/>
            <w:rPrChange w:id="8429" w:author="mac" w:date="2024-09-27T09:55:00Z">
              <w:rPr/>
            </w:rPrChange>
          </w:rPr>
          <w:delText>“Hey man don’t talk to this guy. He’ll get in your head. We’re just waiting for orders. No matter what he says he’s going to die. We’re going to execute him Delta Force Style.”</w:delText>
        </w:r>
      </w:del>
    </w:p>
    <w:p w14:paraId="33DD3C3A" w14:textId="3A83F5D0" w:rsidR="00325B63" w:rsidRPr="00833EEB" w:rsidDel="006A7C0D" w:rsidRDefault="00325B63">
      <w:pPr>
        <w:pStyle w:val="NormalWeb"/>
        <w:spacing w:line="276" w:lineRule="auto"/>
        <w:ind w:firstLine="284"/>
        <w:rPr>
          <w:del w:id="8430" w:author="Yashua Lebowitz" w:date="2024-09-28T20:19:00Z"/>
          <w:rFonts w:ascii="Book Antiqua" w:hAnsi="Book Antiqua"/>
          <w:rPrChange w:id="8431" w:author="mac" w:date="2024-09-27T09:55:00Z">
            <w:rPr>
              <w:del w:id="8432" w:author="Yashua Lebowitz" w:date="2024-09-28T20:19:00Z"/>
            </w:rPr>
          </w:rPrChange>
        </w:rPr>
        <w:pPrChange w:id="8433" w:author="Yashua Lebowitz" w:date="2024-09-28T16:42:00Z">
          <w:pPr>
            <w:pStyle w:val="NormalWeb"/>
          </w:pPr>
        </w:pPrChange>
      </w:pPr>
      <w:del w:id="8434" w:author="Yashua Lebowitz" w:date="2024-09-28T20:19:00Z">
        <w:r w:rsidRPr="00833EEB" w:rsidDel="006A7C0D">
          <w:rPr>
            <w:rFonts w:ascii="Book Antiqua" w:hAnsi="Book Antiqua"/>
            <w:rPrChange w:id="8435" w:author="mac" w:date="2024-09-27T09:55:00Z">
              <w:rPr/>
            </w:rPrChange>
          </w:rPr>
          <w:delText>“So, the executioners coming?”</w:delText>
        </w:r>
      </w:del>
    </w:p>
    <w:p w14:paraId="495C43E1" w14:textId="29AB023B" w:rsidR="00325B63" w:rsidRPr="00833EEB" w:rsidDel="006A7C0D" w:rsidRDefault="00325B63">
      <w:pPr>
        <w:pStyle w:val="NormalWeb"/>
        <w:spacing w:line="276" w:lineRule="auto"/>
        <w:ind w:firstLine="284"/>
        <w:rPr>
          <w:del w:id="8436" w:author="Yashua Lebowitz" w:date="2024-09-28T20:19:00Z"/>
          <w:rFonts w:ascii="Book Antiqua" w:hAnsi="Book Antiqua"/>
          <w:rPrChange w:id="8437" w:author="mac" w:date="2024-09-27T09:55:00Z">
            <w:rPr>
              <w:del w:id="8438" w:author="Yashua Lebowitz" w:date="2024-09-28T20:19:00Z"/>
            </w:rPr>
          </w:rPrChange>
        </w:rPr>
        <w:pPrChange w:id="8439" w:author="Yashua Lebowitz" w:date="2024-09-28T16:42:00Z">
          <w:pPr>
            <w:pStyle w:val="NormalWeb"/>
          </w:pPr>
        </w:pPrChange>
      </w:pPr>
      <w:del w:id="8440" w:author="Yashua Lebowitz" w:date="2024-09-28T20:19:00Z">
        <w:r w:rsidRPr="00833EEB" w:rsidDel="006A7C0D">
          <w:rPr>
            <w:rFonts w:ascii="Book Antiqua" w:hAnsi="Book Antiqua"/>
            <w:rPrChange w:id="8441" w:author="mac" w:date="2024-09-27T09:55:00Z">
              <w:rPr/>
            </w:rPrChange>
          </w:rPr>
          <w:delText>“He’s on his way now.”</w:delText>
        </w:r>
      </w:del>
    </w:p>
    <w:p w14:paraId="73A4DB2A" w14:textId="1F5C3559" w:rsidR="00325B63" w:rsidRPr="00833EEB" w:rsidDel="006A7C0D" w:rsidRDefault="00325B63">
      <w:pPr>
        <w:pStyle w:val="NormalWeb"/>
        <w:spacing w:line="276" w:lineRule="auto"/>
        <w:ind w:firstLine="284"/>
        <w:rPr>
          <w:del w:id="8442" w:author="Yashua Lebowitz" w:date="2024-09-28T20:19:00Z"/>
          <w:rFonts w:ascii="Book Antiqua" w:hAnsi="Book Antiqua"/>
          <w:rPrChange w:id="8443" w:author="mac" w:date="2024-09-27T09:55:00Z">
            <w:rPr>
              <w:del w:id="8444" w:author="Yashua Lebowitz" w:date="2024-09-28T20:19:00Z"/>
            </w:rPr>
          </w:rPrChange>
        </w:rPr>
        <w:pPrChange w:id="8445" w:author="Yashua Lebowitz" w:date="2024-09-28T16:42:00Z">
          <w:pPr>
            <w:pStyle w:val="NormalWeb"/>
          </w:pPr>
        </w:pPrChange>
      </w:pPr>
      <w:del w:id="8446" w:author="Yashua Lebowitz" w:date="2024-09-28T20:19:00Z">
        <w:r w:rsidRPr="00833EEB" w:rsidDel="006A7C0D">
          <w:rPr>
            <w:rFonts w:ascii="Book Antiqua" w:hAnsi="Book Antiqua"/>
            <w:rPrChange w:id="8447" w:author="mac" w:date="2024-09-27T09:55:00Z">
              <w:rPr/>
            </w:rPrChange>
          </w:rPr>
          <w:delText>“He’s gonna peel this man like a potato. He can make the hardest soldier squeamish while watching his methods. I feel sorry for this guy.”</w:delText>
        </w:r>
      </w:del>
    </w:p>
    <w:p w14:paraId="1678BE97" w14:textId="0E83789E" w:rsidR="00325B63" w:rsidRPr="00833EEB" w:rsidDel="006A7C0D" w:rsidRDefault="00325B63">
      <w:pPr>
        <w:pStyle w:val="NormalWeb"/>
        <w:spacing w:line="276" w:lineRule="auto"/>
        <w:ind w:firstLine="284"/>
        <w:rPr>
          <w:del w:id="8448" w:author="Yashua Lebowitz" w:date="2024-09-28T20:19:00Z"/>
          <w:rFonts w:ascii="Book Antiqua" w:hAnsi="Book Antiqua"/>
          <w:rPrChange w:id="8449" w:author="mac" w:date="2024-09-27T09:55:00Z">
            <w:rPr>
              <w:del w:id="8450" w:author="Yashua Lebowitz" w:date="2024-09-28T20:19:00Z"/>
            </w:rPr>
          </w:rPrChange>
        </w:rPr>
        <w:pPrChange w:id="8451" w:author="Yashua Lebowitz" w:date="2024-09-28T16:42:00Z">
          <w:pPr>
            <w:pStyle w:val="NormalWeb"/>
          </w:pPr>
        </w:pPrChange>
      </w:pPr>
      <w:del w:id="8452" w:author="Yashua Lebowitz" w:date="2024-09-28T20:19:00Z">
        <w:r w:rsidRPr="00833EEB" w:rsidDel="006A7C0D">
          <w:rPr>
            <w:rFonts w:ascii="Book Antiqua" w:hAnsi="Book Antiqua"/>
            <w:rPrChange w:id="8453" w:author="mac" w:date="2024-09-27T09:55:00Z">
              <w:rPr/>
            </w:rPrChange>
          </w:rPr>
          <w:delTex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delText>
        </w:r>
      </w:del>
    </w:p>
    <w:p w14:paraId="313462B9" w14:textId="59290A0C" w:rsidR="00325B63" w:rsidRPr="00833EEB" w:rsidDel="006A7C0D" w:rsidRDefault="00325B63">
      <w:pPr>
        <w:pStyle w:val="NormalWeb"/>
        <w:spacing w:line="276" w:lineRule="auto"/>
        <w:ind w:firstLine="284"/>
        <w:rPr>
          <w:del w:id="8454" w:author="Yashua Lebowitz" w:date="2024-09-28T20:19:00Z"/>
          <w:rFonts w:ascii="Book Antiqua" w:hAnsi="Book Antiqua"/>
          <w:rPrChange w:id="8455" w:author="mac" w:date="2024-09-27T09:55:00Z">
            <w:rPr>
              <w:del w:id="8456" w:author="Yashua Lebowitz" w:date="2024-09-28T20:19:00Z"/>
            </w:rPr>
          </w:rPrChange>
        </w:rPr>
        <w:pPrChange w:id="8457" w:author="Yashua Lebowitz" w:date="2024-09-28T16:42:00Z">
          <w:pPr>
            <w:pStyle w:val="NormalWeb"/>
          </w:pPr>
        </w:pPrChange>
      </w:pPr>
      <w:del w:id="8458" w:author="Yashua Lebowitz" w:date="2024-09-28T20:19:00Z">
        <w:r w:rsidRPr="00833EEB" w:rsidDel="006A7C0D">
          <w:rPr>
            <w:rFonts w:ascii="Book Antiqua" w:hAnsi="Book Antiqua"/>
            <w:rPrChange w:id="8459" w:author="mac" w:date="2024-09-27T09:55:00Z">
              <w:rPr/>
            </w:rPrChange>
          </w:rPr>
          <w:lastRenderedPageBreak/>
          <w:delText>Joshua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delText>
        </w:r>
      </w:del>
    </w:p>
    <w:p w14:paraId="41BC3211" w14:textId="02F606C6" w:rsidR="00325B63" w:rsidRPr="00833EEB" w:rsidDel="006A7C0D" w:rsidRDefault="00325B63">
      <w:pPr>
        <w:pStyle w:val="NormalWeb"/>
        <w:spacing w:line="276" w:lineRule="auto"/>
        <w:ind w:firstLine="284"/>
        <w:rPr>
          <w:del w:id="8460" w:author="Yashua Lebowitz" w:date="2024-09-28T20:19:00Z"/>
          <w:rFonts w:ascii="Book Antiqua" w:hAnsi="Book Antiqua"/>
          <w:rPrChange w:id="8461" w:author="mac" w:date="2024-09-27T09:55:00Z">
            <w:rPr>
              <w:del w:id="8462" w:author="Yashua Lebowitz" w:date="2024-09-28T20:19:00Z"/>
            </w:rPr>
          </w:rPrChange>
        </w:rPr>
        <w:pPrChange w:id="8463" w:author="Yashua Lebowitz" w:date="2024-09-28T16:42:00Z">
          <w:pPr>
            <w:pStyle w:val="NormalWeb"/>
          </w:pPr>
        </w:pPrChange>
      </w:pPr>
      <w:del w:id="8464" w:author="Yashua Lebowitz" w:date="2024-09-28T20:19:00Z">
        <w:r w:rsidRPr="00833EEB" w:rsidDel="006A7C0D">
          <w:rPr>
            <w:rFonts w:ascii="Book Antiqua" w:hAnsi="Book Antiqua"/>
            <w:rPrChange w:id="8465" w:author="mac" w:date="2024-09-27T09:55:00Z">
              <w:rPr/>
            </w:rPrChange>
          </w:rPr>
          <w:delText>The traitor had given away their position. The ambush, the overwhelming force, the brutal efficiency of their enemy—it all pointed to an inside job. Joshua's mind raced, replaying every moment, every interaction. The realization hit him like a punch to the gut. Maybe they promised the traitor refuge after the invasion, safety for him and his family. Joshua knew very well there was a bounty out for his head after he opposed the purge. Had I put the entire mission in jeopardy by volunteering?  Where was Gabor?</w:delText>
        </w:r>
      </w:del>
    </w:p>
    <w:p w14:paraId="6BD98E5D" w14:textId="32E04435" w:rsidR="00325B63" w:rsidRPr="00833EEB" w:rsidDel="006A7C0D" w:rsidRDefault="00325B63">
      <w:pPr>
        <w:pStyle w:val="NormalWeb"/>
        <w:spacing w:line="276" w:lineRule="auto"/>
        <w:ind w:firstLine="284"/>
        <w:rPr>
          <w:del w:id="8466" w:author="Yashua Lebowitz" w:date="2024-09-28T20:19:00Z"/>
          <w:rFonts w:ascii="Book Antiqua" w:hAnsi="Book Antiqua"/>
          <w:rPrChange w:id="8467" w:author="mac" w:date="2024-09-27T09:55:00Z">
            <w:rPr>
              <w:del w:id="8468" w:author="Yashua Lebowitz" w:date="2024-09-28T20:19:00Z"/>
            </w:rPr>
          </w:rPrChange>
        </w:rPr>
        <w:pPrChange w:id="8469" w:author="Yashua Lebowitz" w:date="2024-09-28T16:42:00Z">
          <w:pPr>
            <w:pStyle w:val="NormalWeb"/>
          </w:pPr>
        </w:pPrChange>
      </w:pPr>
      <w:del w:id="8470" w:author="Yashua Lebowitz" w:date="2024-09-28T20:19:00Z">
        <w:r w:rsidRPr="00833EEB" w:rsidDel="006A7C0D">
          <w:rPr>
            <w:rFonts w:ascii="Book Antiqua" w:hAnsi="Book Antiqua"/>
            <w:rPrChange w:id="8471" w:author="mac" w:date="2024-09-27T09:55:00Z">
              <w:rPr/>
            </w:rPrChange>
          </w:rPr>
          <w:delText>I couldn't take it anymore. I had to find out what happened with Gabor. I shouted his name.</w:delText>
        </w:r>
      </w:del>
    </w:p>
    <w:p w14:paraId="14377DF9" w14:textId="4654A10C" w:rsidR="00325B63" w:rsidRPr="00833EEB" w:rsidDel="006A7C0D" w:rsidRDefault="00325B63">
      <w:pPr>
        <w:pStyle w:val="NormalWeb"/>
        <w:spacing w:line="276" w:lineRule="auto"/>
        <w:ind w:firstLine="284"/>
        <w:rPr>
          <w:del w:id="8472" w:author="Yashua Lebowitz" w:date="2024-09-28T20:19:00Z"/>
          <w:rFonts w:ascii="Book Antiqua" w:hAnsi="Book Antiqua"/>
          <w:rPrChange w:id="8473" w:author="mac" w:date="2024-09-27T09:55:00Z">
            <w:rPr>
              <w:del w:id="8474" w:author="Yashua Lebowitz" w:date="2024-09-28T20:19:00Z"/>
            </w:rPr>
          </w:rPrChange>
        </w:rPr>
        <w:pPrChange w:id="8475" w:author="Yashua Lebowitz" w:date="2024-09-28T16:42:00Z">
          <w:pPr>
            <w:pStyle w:val="NormalWeb"/>
          </w:pPr>
        </w:pPrChange>
      </w:pPr>
      <w:del w:id="8476" w:author="Yashua Lebowitz" w:date="2024-09-28T20:19:00Z">
        <w:r w:rsidRPr="00833EEB" w:rsidDel="006A7C0D">
          <w:rPr>
            <w:rFonts w:ascii="Book Antiqua" w:hAnsi="Book Antiqua"/>
            <w:rPrChange w:id="8477" w:author="mac" w:date="2024-09-27T09:55:00Z">
              <w:rPr/>
            </w:rPrChange>
          </w:rPr>
          <w:delText>"Hey, shut your fucking mouth! We'll start torturing you now if you don't shut up," one of the guards barked. The glowing cigarette came dangerously close to my face.</w:delText>
        </w:r>
      </w:del>
    </w:p>
    <w:p w14:paraId="2FE87A6C" w14:textId="702BD83F" w:rsidR="00325B63" w:rsidRPr="00833EEB" w:rsidDel="006A7C0D" w:rsidRDefault="00325B63">
      <w:pPr>
        <w:pStyle w:val="NormalWeb"/>
        <w:spacing w:line="276" w:lineRule="auto"/>
        <w:ind w:firstLine="284"/>
        <w:rPr>
          <w:del w:id="8478" w:author="Yashua Lebowitz" w:date="2024-09-28T20:19:00Z"/>
          <w:rFonts w:ascii="Book Antiqua" w:hAnsi="Book Antiqua"/>
          <w:rPrChange w:id="8479" w:author="mac" w:date="2024-09-27T09:55:00Z">
            <w:rPr>
              <w:del w:id="8480" w:author="Yashua Lebowitz" w:date="2024-09-28T20:19:00Z"/>
            </w:rPr>
          </w:rPrChange>
        </w:rPr>
        <w:pPrChange w:id="8481" w:author="Yashua Lebowitz" w:date="2024-09-28T16:42:00Z">
          <w:pPr>
            <w:pStyle w:val="NormalWeb"/>
          </w:pPr>
        </w:pPrChange>
      </w:pPr>
      <w:del w:id="8482" w:author="Yashua Lebowitz" w:date="2024-09-28T20:19:00Z">
        <w:r w:rsidRPr="00833EEB" w:rsidDel="006A7C0D">
          <w:rPr>
            <w:rFonts w:ascii="Book Antiqua" w:hAnsi="Book Antiqua"/>
            <w:rPrChange w:id="8483" w:author="mac" w:date="2024-09-27T09:55:00Z">
              <w:rPr/>
            </w:rPrChange>
          </w:rPr>
          <w:delText>He flicked his ashes on me. The embers slightly burned when they landed on my skin before bouncing off to the ground. The cigarette's glow faded into the darkness, joining the other ember floating in the oppressive gloom.</w:delText>
        </w:r>
      </w:del>
    </w:p>
    <w:p w14:paraId="04AD4739" w14:textId="5D808485" w:rsidR="00325B63" w:rsidRPr="00833EEB" w:rsidDel="006A7C0D" w:rsidRDefault="00325B63">
      <w:pPr>
        <w:pStyle w:val="NormalWeb"/>
        <w:spacing w:line="276" w:lineRule="auto"/>
        <w:ind w:firstLine="284"/>
        <w:rPr>
          <w:del w:id="8484" w:author="Yashua Lebowitz" w:date="2024-09-28T20:19:00Z"/>
          <w:rFonts w:ascii="Book Antiqua" w:hAnsi="Book Antiqua"/>
          <w:rPrChange w:id="8485" w:author="mac" w:date="2024-09-27T09:55:00Z">
            <w:rPr>
              <w:del w:id="8486" w:author="Yashua Lebowitz" w:date="2024-09-28T20:19:00Z"/>
            </w:rPr>
          </w:rPrChange>
        </w:rPr>
        <w:pPrChange w:id="8487" w:author="Yashua Lebowitz" w:date="2024-09-28T16:42:00Z">
          <w:pPr>
            <w:pStyle w:val="NormalWeb"/>
          </w:pPr>
        </w:pPrChange>
      </w:pPr>
      <w:del w:id="8488" w:author="Yashua Lebowitz" w:date="2024-09-28T20:19:00Z">
        <w:r w:rsidRPr="00833EEB" w:rsidDel="006A7C0D">
          <w:rPr>
            <w:rFonts w:ascii="Book Antiqua" w:hAnsi="Book Antiqua"/>
            <w:rPrChange w:id="8489" w:author="mac" w:date="2024-09-27T09:55:00Z">
              <w:rPr/>
            </w:rPrChange>
          </w:rPr>
          <w:delText>I couldn’t take it anymore. I had to find out what happened with Gabor. I shouted his name.</w:delText>
        </w:r>
      </w:del>
    </w:p>
    <w:p w14:paraId="0691FBD9" w14:textId="1AB3BFF5" w:rsidR="00325B63" w:rsidRPr="00833EEB" w:rsidDel="006A7C0D" w:rsidRDefault="00325B63">
      <w:pPr>
        <w:pStyle w:val="NormalWeb"/>
        <w:spacing w:line="276" w:lineRule="auto"/>
        <w:ind w:firstLine="284"/>
        <w:rPr>
          <w:del w:id="8490" w:author="Yashua Lebowitz" w:date="2024-09-28T20:19:00Z"/>
          <w:rFonts w:ascii="Book Antiqua" w:hAnsi="Book Antiqua"/>
          <w:rPrChange w:id="8491" w:author="mac" w:date="2024-09-27T09:55:00Z">
            <w:rPr>
              <w:del w:id="8492" w:author="Yashua Lebowitz" w:date="2024-09-28T20:19:00Z"/>
            </w:rPr>
          </w:rPrChange>
        </w:rPr>
        <w:pPrChange w:id="8493" w:author="Yashua Lebowitz" w:date="2024-09-28T16:42:00Z">
          <w:pPr>
            <w:pStyle w:val="NormalWeb"/>
          </w:pPr>
        </w:pPrChange>
      </w:pPr>
      <w:del w:id="8494" w:author="Yashua Lebowitz" w:date="2024-09-28T20:19:00Z">
        <w:r w:rsidRPr="00833EEB" w:rsidDel="006A7C0D">
          <w:rPr>
            <w:rFonts w:ascii="Book Antiqua" w:hAnsi="Book Antiqua"/>
            <w:rPrChange w:id="8495" w:author="mac" w:date="2024-09-27T09:55:00Z">
              <w:rPr/>
            </w:rPrChange>
          </w:rPr>
          <w:delTex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delText>
        </w:r>
      </w:del>
    </w:p>
    <w:p w14:paraId="297778C5" w14:textId="7E8B127F" w:rsidR="00325B63" w:rsidRPr="00833EEB" w:rsidDel="006A7C0D" w:rsidRDefault="00325B63">
      <w:pPr>
        <w:pStyle w:val="NormalWeb"/>
        <w:spacing w:line="276" w:lineRule="auto"/>
        <w:ind w:firstLine="284"/>
        <w:rPr>
          <w:del w:id="8496" w:author="Yashua Lebowitz" w:date="2024-09-28T20:19:00Z"/>
          <w:rFonts w:ascii="Book Antiqua" w:hAnsi="Book Antiqua"/>
          <w:rPrChange w:id="8497" w:author="mac" w:date="2024-09-27T09:55:00Z">
            <w:rPr>
              <w:del w:id="8498" w:author="Yashua Lebowitz" w:date="2024-09-28T20:19:00Z"/>
            </w:rPr>
          </w:rPrChange>
        </w:rPr>
        <w:pPrChange w:id="8499" w:author="Yashua Lebowitz" w:date="2024-09-28T16:42:00Z">
          <w:pPr>
            <w:pStyle w:val="NormalWeb"/>
          </w:pPr>
        </w:pPrChange>
      </w:pPr>
      <w:del w:id="8500" w:author="Yashua Lebowitz" w:date="2024-09-28T20:19:00Z">
        <w:r w:rsidRPr="00833EEB" w:rsidDel="006A7C0D">
          <w:rPr>
            <w:rFonts w:ascii="Book Antiqua" w:hAnsi="Book Antiqua"/>
            <w:rPrChange w:id="8501" w:author="mac" w:date="2024-09-27T09:55:00Z">
              <w:rPr/>
            </w:rPrChange>
          </w:rPr>
          <w:delText>I felt a body crawl close to me and begin whispering.</w:delText>
        </w:r>
      </w:del>
    </w:p>
    <w:p w14:paraId="6760D53C" w14:textId="2E1CD1B2" w:rsidR="00325B63" w:rsidRPr="00833EEB" w:rsidDel="006A7C0D" w:rsidRDefault="00325B63">
      <w:pPr>
        <w:pStyle w:val="NormalWeb"/>
        <w:spacing w:line="276" w:lineRule="auto"/>
        <w:ind w:firstLine="284"/>
        <w:rPr>
          <w:del w:id="8502" w:author="Yashua Lebowitz" w:date="2024-09-28T20:19:00Z"/>
          <w:rFonts w:ascii="Book Antiqua" w:hAnsi="Book Antiqua"/>
          <w:rPrChange w:id="8503" w:author="mac" w:date="2024-09-27T09:55:00Z">
            <w:rPr>
              <w:del w:id="8504" w:author="Yashua Lebowitz" w:date="2024-09-28T20:19:00Z"/>
            </w:rPr>
          </w:rPrChange>
        </w:rPr>
        <w:pPrChange w:id="8505" w:author="Yashua Lebowitz" w:date="2024-09-28T16:42:00Z">
          <w:pPr>
            <w:pStyle w:val="NormalWeb"/>
          </w:pPr>
        </w:pPrChange>
      </w:pPr>
      <w:del w:id="8506" w:author="Yashua Lebowitz" w:date="2024-09-28T20:19:00Z">
        <w:r w:rsidRPr="00833EEB" w:rsidDel="006A7C0D">
          <w:rPr>
            <w:rFonts w:ascii="Book Antiqua" w:hAnsi="Book Antiqua"/>
            <w:rPrChange w:id="8507" w:author="mac" w:date="2024-09-27T09:55:00Z">
              <w:rPr/>
            </w:rPrChange>
          </w:rPr>
          <w:delText>“Gabor escaped during the fight when we engaged the Spetsnaz on the Temple Mount.”</w:delText>
        </w:r>
      </w:del>
    </w:p>
    <w:p w14:paraId="08E15D6E" w14:textId="22A56D70" w:rsidR="00325B63" w:rsidRPr="00833EEB" w:rsidDel="006A7C0D" w:rsidRDefault="00325B63">
      <w:pPr>
        <w:pStyle w:val="NormalWeb"/>
        <w:spacing w:line="276" w:lineRule="auto"/>
        <w:ind w:firstLine="284"/>
        <w:rPr>
          <w:del w:id="8508" w:author="Yashua Lebowitz" w:date="2024-09-28T20:19:00Z"/>
          <w:rFonts w:ascii="Book Antiqua" w:hAnsi="Book Antiqua"/>
          <w:rPrChange w:id="8509" w:author="mac" w:date="2024-09-27T09:55:00Z">
            <w:rPr>
              <w:del w:id="8510" w:author="Yashua Lebowitz" w:date="2024-09-28T20:19:00Z"/>
            </w:rPr>
          </w:rPrChange>
        </w:rPr>
        <w:pPrChange w:id="8511" w:author="Yashua Lebowitz" w:date="2024-09-28T16:42:00Z">
          <w:pPr>
            <w:pStyle w:val="NormalWeb"/>
          </w:pPr>
        </w:pPrChange>
      </w:pPr>
    </w:p>
    <w:p w14:paraId="48C9F763" w14:textId="3F641803" w:rsidR="00325B63" w:rsidRPr="00833EEB" w:rsidDel="006A7C0D" w:rsidRDefault="00325B63">
      <w:pPr>
        <w:pStyle w:val="NormalWeb"/>
        <w:spacing w:line="276" w:lineRule="auto"/>
        <w:ind w:firstLine="284"/>
        <w:rPr>
          <w:del w:id="8512" w:author="Yashua Lebowitz" w:date="2024-09-28T20:19:00Z"/>
          <w:rFonts w:ascii="Book Antiqua" w:hAnsi="Book Antiqua"/>
          <w:rPrChange w:id="8513" w:author="mac" w:date="2024-09-27T09:55:00Z">
            <w:rPr>
              <w:del w:id="8514" w:author="Yashua Lebowitz" w:date="2024-09-28T20:19:00Z"/>
            </w:rPr>
          </w:rPrChange>
        </w:rPr>
        <w:pPrChange w:id="8515" w:author="Yashua Lebowitz" w:date="2024-09-28T16:42:00Z">
          <w:pPr>
            <w:pStyle w:val="NormalWeb"/>
          </w:pPr>
        </w:pPrChange>
      </w:pPr>
    </w:p>
    <w:p w14:paraId="0724742C" w14:textId="7DF9F903" w:rsidR="00325B63" w:rsidRPr="00833EEB" w:rsidDel="006A7C0D" w:rsidRDefault="00325B63">
      <w:pPr>
        <w:pStyle w:val="NormalWeb"/>
        <w:spacing w:line="276" w:lineRule="auto"/>
        <w:ind w:firstLine="284"/>
        <w:rPr>
          <w:del w:id="8516" w:author="Yashua Lebowitz" w:date="2024-09-28T20:19:00Z"/>
          <w:rFonts w:ascii="Book Antiqua" w:hAnsi="Book Antiqua"/>
          <w:rPrChange w:id="8517" w:author="mac" w:date="2024-09-27T09:55:00Z">
            <w:rPr>
              <w:del w:id="8518" w:author="Yashua Lebowitz" w:date="2024-09-28T20:19:00Z"/>
            </w:rPr>
          </w:rPrChange>
        </w:rPr>
        <w:pPrChange w:id="8519" w:author="Yashua Lebowitz" w:date="2024-09-28T16:42:00Z">
          <w:pPr>
            <w:pStyle w:val="NormalWeb"/>
          </w:pPr>
        </w:pPrChange>
      </w:pPr>
    </w:p>
    <w:p w14:paraId="1C898258" w14:textId="2A9C5D34" w:rsidR="00325B63" w:rsidRPr="00833EEB" w:rsidDel="006A7C0D" w:rsidRDefault="00325B63">
      <w:pPr>
        <w:pStyle w:val="NormalWeb"/>
        <w:spacing w:line="276" w:lineRule="auto"/>
        <w:ind w:firstLine="284"/>
        <w:rPr>
          <w:del w:id="8520" w:author="Yashua Lebowitz" w:date="2024-09-28T20:19:00Z"/>
          <w:rFonts w:ascii="Book Antiqua" w:hAnsi="Book Antiqua"/>
          <w:rPrChange w:id="8521" w:author="mac" w:date="2024-09-27T09:55:00Z">
            <w:rPr>
              <w:del w:id="8522" w:author="Yashua Lebowitz" w:date="2024-09-28T20:19:00Z"/>
            </w:rPr>
          </w:rPrChange>
        </w:rPr>
        <w:pPrChange w:id="8523" w:author="Yashua Lebowitz" w:date="2024-09-28T16:42:00Z">
          <w:pPr>
            <w:pStyle w:val="NormalWeb"/>
          </w:pPr>
        </w:pPrChange>
      </w:pPr>
      <w:del w:id="8524" w:author="Yashua Lebowitz" w:date="2024-09-28T20:19:00Z">
        <w:r w:rsidRPr="00833EEB" w:rsidDel="006A7C0D">
          <w:rPr>
            <w:rFonts w:ascii="Book Antiqua" w:hAnsi="Book Antiqua"/>
            <w:rPrChange w:id="8525" w:author="mac" w:date="2024-09-27T09:55:00Z">
              <w:rPr/>
            </w:rPrChange>
          </w:rPr>
          <w:lastRenderedPageBreak/>
          <w:delTex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delText>
        </w:r>
      </w:del>
    </w:p>
    <w:p w14:paraId="625A32F2" w14:textId="46919D18" w:rsidR="00325B63" w:rsidRPr="00833EEB" w:rsidDel="006A7C0D" w:rsidRDefault="00325B63">
      <w:pPr>
        <w:pStyle w:val="NormalWeb"/>
        <w:spacing w:line="276" w:lineRule="auto"/>
        <w:ind w:firstLine="284"/>
        <w:rPr>
          <w:del w:id="8526" w:author="Yashua Lebowitz" w:date="2024-09-28T20:19:00Z"/>
          <w:rFonts w:ascii="Book Antiqua" w:hAnsi="Book Antiqua"/>
          <w:rPrChange w:id="8527" w:author="mac" w:date="2024-09-27T09:55:00Z">
            <w:rPr>
              <w:del w:id="8528" w:author="Yashua Lebowitz" w:date="2024-09-28T20:19:00Z"/>
            </w:rPr>
          </w:rPrChange>
        </w:rPr>
        <w:pPrChange w:id="8529" w:author="Yashua Lebowitz" w:date="2024-09-28T16:42:00Z">
          <w:pPr>
            <w:pStyle w:val="NormalWeb"/>
          </w:pPr>
        </w:pPrChange>
      </w:pPr>
      <w:del w:id="8530" w:author="Yashua Lebowitz" w:date="2024-09-28T20:19:00Z">
        <w:r w:rsidRPr="00833EEB" w:rsidDel="006A7C0D">
          <w:rPr>
            <w:rFonts w:ascii="Book Antiqua" w:hAnsi="Book Antiqua"/>
            <w:rPrChange w:id="8531" w:author="mac" w:date="2024-09-27T09:55:00Z">
              <w:rPr/>
            </w:rPrChange>
          </w:rPr>
          <w:delText>We moved under the cover of darkness, shadows blending into the ancient stones of the city. Gabor led the way, his movements purposeful, each step calculated. The tension was palpable, every nerve on edge, as we advanced toward our objective.</w:delText>
        </w:r>
      </w:del>
    </w:p>
    <w:p w14:paraId="39616AF8" w14:textId="6CEEB280" w:rsidR="00325B63" w:rsidRPr="00833EEB" w:rsidDel="006A7C0D" w:rsidRDefault="00325B63">
      <w:pPr>
        <w:pStyle w:val="NormalWeb"/>
        <w:spacing w:line="276" w:lineRule="auto"/>
        <w:ind w:firstLine="284"/>
        <w:rPr>
          <w:del w:id="8532" w:author="Yashua Lebowitz" w:date="2024-09-28T20:19:00Z"/>
          <w:rFonts w:ascii="Book Antiqua" w:hAnsi="Book Antiqua"/>
          <w:rPrChange w:id="8533" w:author="mac" w:date="2024-09-27T09:55:00Z">
            <w:rPr>
              <w:del w:id="8534" w:author="Yashua Lebowitz" w:date="2024-09-28T20:19:00Z"/>
            </w:rPr>
          </w:rPrChange>
        </w:rPr>
        <w:pPrChange w:id="8535" w:author="Yashua Lebowitz" w:date="2024-09-28T16:42:00Z">
          <w:pPr>
            <w:pStyle w:val="NormalWeb"/>
          </w:pPr>
        </w:pPrChange>
      </w:pPr>
      <w:del w:id="8536" w:author="Yashua Lebowitz" w:date="2024-09-28T20:19:00Z">
        <w:r w:rsidRPr="00833EEB" w:rsidDel="006A7C0D">
          <w:rPr>
            <w:rFonts w:ascii="Book Antiqua" w:hAnsi="Book Antiqua"/>
            <w:rPrChange w:id="8537" w:author="mac" w:date="2024-09-27T09:55:00Z">
              <w:rPr/>
            </w:rPrChange>
          </w:rPr>
          <w:delText>The enemy had chosen their ambush site well. They positioned themselves where the pathway narrowed, limiting our movement and visibility. We were funnelled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delText>
        </w:r>
      </w:del>
    </w:p>
    <w:p w14:paraId="69518C00" w14:textId="46F6F763" w:rsidR="00325B63" w:rsidRPr="00833EEB" w:rsidDel="006A7C0D" w:rsidRDefault="00325B63">
      <w:pPr>
        <w:pStyle w:val="NormalWeb"/>
        <w:spacing w:line="276" w:lineRule="auto"/>
        <w:ind w:firstLine="284"/>
        <w:rPr>
          <w:del w:id="8538" w:author="Yashua Lebowitz" w:date="2024-09-28T20:19:00Z"/>
          <w:rFonts w:ascii="Book Antiqua" w:hAnsi="Book Antiqua"/>
          <w:rPrChange w:id="8539" w:author="mac" w:date="2024-09-27T09:55:00Z">
            <w:rPr>
              <w:del w:id="8540" w:author="Yashua Lebowitz" w:date="2024-09-28T20:19:00Z"/>
            </w:rPr>
          </w:rPrChange>
        </w:rPr>
        <w:pPrChange w:id="8541" w:author="Yashua Lebowitz" w:date="2024-09-28T16:42:00Z">
          <w:pPr>
            <w:pStyle w:val="NormalWeb"/>
          </w:pPr>
        </w:pPrChange>
      </w:pPr>
      <w:del w:id="8542" w:author="Yashua Lebowitz" w:date="2024-09-28T20:19:00Z">
        <w:r w:rsidRPr="00833EEB" w:rsidDel="006A7C0D">
          <w:rPr>
            <w:rFonts w:ascii="Book Antiqua" w:hAnsi="Book Antiqua"/>
            <w:rPrChange w:id="8543" w:author="mac" w:date="2024-09-27T09:55:00Z">
              <w:rPr/>
            </w:rPrChange>
          </w:rPr>
          <w:delText>As we approached the Temple Mount, the ambush hit us with full force. A hidden lookout must have signalled the ambushers as we entered the narrow pathway. Gabor somehow managed to overstep the tripwires that were waiting for us. The soldier behind him exploded in a ball of smoke, his torso landing beside me.</w:delText>
        </w:r>
      </w:del>
    </w:p>
    <w:p w14:paraId="7874C904" w14:textId="761014C7" w:rsidR="00325B63" w:rsidRPr="00833EEB" w:rsidDel="006A7C0D" w:rsidRDefault="00325B63">
      <w:pPr>
        <w:pStyle w:val="NormalWeb"/>
        <w:spacing w:line="276" w:lineRule="auto"/>
        <w:ind w:firstLine="284"/>
        <w:rPr>
          <w:del w:id="8544" w:author="Yashua Lebowitz" w:date="2024-09-28T20:19:00Z"/>
          <w:rFonts w:ascii="Book Antiqua" w:hAnsi="Book Antiqua"/>
          <w:rPrChange w:id="8545" w:author="mac" w:date="2024-09-27T09:55:00Z">
            <w:rPr>
              <w:del w:id="8546" w:author="Yashua Lebowitz" w:date="2024-09-28T20:19:00Z"/>
            </w:rPr>
          </w:rPrChange>
        </w:rPr>
        <w:pPrChange w:id="8547" w:author="Yashua Lebowitz" w:date="2024-09-28T16:42:00Z">
          <w:pPr>
            <w:pStyle w:val="NormalWeb"/>
          </w:pPr>
        </w:pPrChange>
      </w:pPr>
      <w:del w:id="8548" w:author="Yashua Lebowitz" w:date="2024-09-28T20:19:00Z">
        <w:r w:rsidRPr="00833EEB" w:rsidDel="006A7C0D">
          <w:rPr>
            <w:rFonts w:ascii="Book Antiqua" w:hAnsi="Book Antiqua"/>
            <w:rPrChange w:id="8549" w:author="mac" w:date="2024-09-27T09:55:00Z">
              <w:rPr/>
            </w:rPrChange>
          </w:rPr>
          <w:delText>The Spetsnaz were waiting, their precision and coordination deadly. The air filled with the deafening roar of gunfire and the sharp crack of bullets hitting stone. Our way of escape was cut off by the enemy to our rear. I could hear them shouting orders in American English. These were crack soldiers, Delta Force operatives supported by advanced gear, including HKRs that had somehow made their way into the city after their initial assault had failed.</w:delText>
        </w:r>
      </w:del>
    </w:p>
    <w:p w14:paraId="3350A9AC" w14:textId="4F977667" w:rsidR="00325B63" w:rsidRPr="00833EEB" w:rsidDel="006A7C0D" w:rsidRDefault="00325B63">
      <w:pPr>
        <w:pStyle w:val="NormalWeb"/>
        <w:spacing w:line="276" w:lineRule="auto"/>
        <w:ind w:firstLine="284"/>
        <w:rPr>
          <w:del w:id="8550" w:author="Yashua Lebowitz" w:date="2024-09-28T20:19:00Z"/>
          <w:rFonts w:ascii="Book Antiqua" w:hAnsi="Book Antiqua"/>
          <w:rPrChange w:id="8551" w:author="mac" w:date="2024-09-27T09:55:00Z">
            <w:rPr>
              <w:del w:id="8552" w:author="Yashua Lebowitz" w:date="2024-09-28T20:19:00Z"/>
            </w:rPr>
          </w:rPrChange>
        </w:rPr>
        <w:pPrChange w:id="8553" w:author="Yashua Lebowitz" w:date="2024-09-28T16:42:00Z">
          <w:pPr>
            <w:pStyle w:val="NormalWeb"/>
          </w:pPr>
        </w:pPrChange>
      </w:pPr>
      <w:del w:id="8554" w:author="Yashua Lebowitz" w:date="2024-09-28T20:19:00Z">
        <w:r w:rsidRPr="00833EEB" w:rsidDel="006A7C0D">
          <w:rPr>
            <w:rFonts w:ascii="Book Antiqua" w:hAnsi="Book Antiqua"/>
            <w:rPrChange w:id="8555" w:author="mac" w:date="2024-09-27T09:55:00Z">
              <w:rPr/>
            </w:rPrChange>
          </w:rPr>
          <w:delText>Gabor was the first to return fire, his rifle blazing, but the onslaught was overwhelming. He fought like a man possessed, his actions almost superhuman. I saw him take out several enemies, his face set in grim determination. But then, he vanished in the chaos.</w:delText>
        </w:r>
      </w:del>
    </w:p>
    <w:p w14:paraId="3889F1D8" w14:textId="043C5E1F" w:rsidR="00325B63" w:rsidRPr="00833EEB" w:rsidDel="006A7C0D" w:rsidRDefault="00325B63">
      <w:pPr>
        <w:pStyle w:val="NormalWeb"/>
        <w:spacing w:line="276" w:lineRule="auto"/>
        <w:ind w:firstLine="284"/>
        <w:rPr>
          <w:del w:id="8556" w:author="Yashua Lebowitz" w:date="2024-09-28T20:19:00Z"/>
          <w:rFonts w:ascii="Book Antiqua" w:hAnsi="Book Antiqua"/>
          <w:rPrChange w:id="8557" w:author="mac" w:date="2024-09-27T09:55:00Z">
            <w:rPr>
              <w:del w:id="8558" w:author="Yashua Lebowitz" w:date="2024-09-28T20:19:00Z"/>
            </w:rPr>
          </w:rPrChange>
        </w:rPr>
        <w:pPrChange w:id="8559" w:author="Yashua Lebowitz" w:date="2024-09-28T16:42:00Z">
          <w:pPr>
            <w:pStyle w:val="NormalWeb"/>
          </w:pPr>
        </w:pPrChange>
      </w:pPr>
      <w:del w:id="8560" w:author="Yashua Lebowitz" w:date="2024-09-28T20:19:00Z">
        <w:r w:rsidRPr="00833EEB" w:rsidDel="006A7C0D">
          <w:rPr>
            <w:rFonts w:ascii="Book Antiqua" w:hAnsi="Book Antiqua"/>
            <w:rPrChange w:id="8561" w:author="mac" w:date="2024-09-27T09:55:00Z">
              <w:rPr/>
            </w:rPrChange>
          </w:rPr>
          <w:delTex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delText>
        </w:r>
      </w:del>
    </w:p>
    <w:p w14:paraId="1F0FB474" w14:textId="267F973F" w:rsidR="00325B63" w:rsidRPr="00833EEB" w:rsidDel="006A7C0D" w:rsidRDefault="00325B63">
      <w:pPr>
        <w:pStyle w:val="NormalWeb"/>
        <w:spacing w:line="276" w:lineRule="auto"/>
        <w:ind w:firstLine="284"/>
        <w:rPr>
          <w:del w:id="8562" w:author="Yashua Lebowitz" w:date="2024-09-28T20:19:00Z"/>
          <w:rFonts w:ascii="Book Antiqua" w:hAnsi="Book Antiqua"/>
          <w:rPrChange w:id="8563" w:author="mac" w:date="2024-09-27T09:55:00Z">
            <w:rPr>
              <w:del w:id="8564" w:author="Yashua Lebowitz" w:date="2024-09-28T20:19:00Z"/>
            </w:rPr>
          </w:rPrChange>
        </w:rPr>
        <w:pPrChange w:id="8565" w:author="Yashua Lebowitz" w:date="2024-09-28T16:42:00Z">
          <w:pPr>
            <w:pStyle w:val="NormalWeb"/>
          </w:pPr>
        </w:pPrChange>
      </w:pPr>
      <w:del w:id="8566" w:author="Yashua Lebowitz" w:date="2024-09-28T20:19:00Z">
        <w:r w:rsidRPr="00833EEB" w:rsidDel="006A7C0D">
          <w:rPr>
            <w:rFonts w:ascii="Book Antiqua" w:hAnsi="Book Antiqua"/>
            <w:rPrChange w:id="8567" w:author="mac" w:date="2024-09-27T09:55:00Z">
              <w:rPr/>
            </w:rPrChange>
          </w:rPr>
          <w:lastRenderedPageBreak/>
          <w:delText>Eventually, the deafening roar of enemy fire became silent. All I could hear was the stillness of the night as I scan the environment with my NVGs. Almost half of the soldiers I came with were KIA. The enemy opened up communications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delText>
        </w:r>
      </w:del>
    </w:p>
    <w:p w14:paraId="388A7678" w14:textId="55410530" w:rsidR="00325B63" w:rsidRPr="00833EEB" w:rsidDel="006A7C0D" w:rsidRDefault="00325B63">
      <w:pPr>
        <w:pStyle w:val="NormalWeb"/>
        <w:spacing w:line="276" w:lineRule="auto"/>
        <w:ind w:firstLine="284"/>
        <w:rPr>
          <w:del w:id="8568" w:author="Yashua Lebowitz" w:date="2024-09-28T20:19:00Z"/>
          <w:rFonts w:ascii="Book Antiqua" w:hAnsi="Book Antiqua"/>
          <w:rPrChange w:id="8569" w:author="mac" w:date="2024-09-27T09:55:00Z">
            <w:rPr>
              <w:del w:id="8570" w:author="Yashua Lebowitz" w:date="2024-09-28T20:19:00Z"/>
            </w:rPr>
          </w:rPrChange>
        </w:rPr>
        <w:pPrChange w:id="8571" w:author="Yashua Lebowitz" w:date="2024-09-28T16:42:00Z">
          <w:pPr>
            <w:pStyle w:val="NormalWeb"/>
          </w:pPr>
        </w:pPrChange>
      </w:pPr>
      <w:del w:id="8572" w:author="Yashua Lebowitz" w:date="2024-09-28T20:19:00Z">
        <w:r w:rsidRPr="00833EEB" w:rsidDel="006A7C0D">
          <w:rPr>
            <w:rFonts w:ascii="Book Antiqua" w:hAnsi="Book Antiqua"/>
            <w:rPrChange w:id="8573" w:author="mac" w:date="2024-09-27T09:55:00Z">
              <w:rPr/>
            </w:rPrChange>
          </w:rPr>
          <w:delText>“Captain, let’s surrender. I think we’ll be all right. We’re going to survive this. I think fighting to the death would only waste the lives of these young men fighting courageously here. We’re going to win. We’re going to destroy this mosque. Captain, tell your men to stand down.”</w:delText>
        </w:r>
      </w:del>
    </w:p>
    <w:p w14:paraId="32EFB981" w14:textId="180B6291" w:rsidR="00325B63" w:rsidRPr="00833EEB" w:rsidDel="006A7C0D" w:rsidRDefault="00325B63">
      <w:pPr>
        <w:pStyle w:val="NormalWeb"/>
        <w:spacing w:line="276" w:lineRule="auto"/>
        <w:ind w:firstLine="284"/>
        <w:rPr>
          <w:del w:id="8574" w:author="Yashua Lebowitz" w:date="2024-09-28T20:19:00Z"/>
          <w:rFonts w:ascii="Book Antiqua" w:hAnsi="Book Antiqua"/>
          <w:rPrChange w:id="8575" w:author="mac" w:date="2024-09-27T09:55:00Z">
            <w:rPr>
              <w:del w:id="8576" w:author="Yashua Lebowitz" w:date="2024-09-28T20:19:00Z"/>
            </w:rPr>
          </w:rPrChange>
        </w:rPr>
        <w:pPrChange w:id="8577" w:author="Yashua Lebowitz" w:date="2024-09-28T16:42:00Z">
          <w:pPr>
            <w:pStyle w:val="NormalWeb"/>
          </w:pPr>
        </w:pPrChange>
      </w:pPr>
      <w:del w:id="8578" w:author="Yashua Lebowitz" w:date="2024-09-28T20:19:00Z">
        <w:r w:rsidRPr="00833EEB" w:rsidDel="006A7C0D">
          <w:rPr>
            <w:rFonts w:ascii="Book Antiqua" w:hAnsi="Book Antiqua"/>
            <w:rPrChange w:id="8579" w:author="mac" w:date="2024-09-27T09:55:00Z">
              <w:rPr/>
            </w:rPrChange>
          </w:rPr>
          <w:delText>“You know, they don’t take prisoners. We heard reports of the fighting in Tel Aviv, and we’ve been ordered not to surrender. It seems their military brass considers any IDF soldier alive a future threat to the stability of their new world order post-Israel Middle East.”</w:delText>
        </w:r>
      </w:del>
    </w:p>
    <w:p w14:paraId="31AC5086" w14:textId="7D0F6559" w:rsidR="00325B63" w:rsidRPr="00833EEB" w:rsidDel="006A7C0D" w:rsidRDefault="00325B63">
      <w:pPr>
        <w:pStyle w:val="NormalWeb"/>
        <w:spacing w:line="276" w:lineRule="auto"/>
        <w:ind w:firstLine="284"/>
        <w:rPr>
          <w:del w:id="8580" w:author="Yashua Lebowitz" w:date="2024-09-28T20:19:00Z"/>
          <w:rFonts w:ascii="Book Antiqua" w:hAnsi="Book Antiqua"/>
          <w:rPrChange w:id="8581" w:author="mac" w:date="2024-09-27T09:55:00Z">
            <w:rPr>
              <w:del w:id="8582" w:author="Yashua Lebowitz" w:date="2024-09-28T20:19:00Z"/>
            </w:rPr>
          </w:rPrChange>
        </w:rPr>
        <w:pPrChange w:id="8583" w:author="Yashua Lebowitz" w:date="2024-09-28T16:42:00Z">
          <w:pPr>
            <w:pStyle w:val="NormalWeb"/>
          </w:pPr>
        </w:pPrChange>
      </w:pPr>
      <w:del w:id="8584" w:author="Yashua Lebowitz" w:date="2024-09-28T20:19:00Z">
        <w:r w:rsidRPr="00833EEB" w:rsidDel="006A7C0D">
          <w:rPr>
            <w:rFonts w:ascii="Book Antiqua" w:hAnsi="Book Antiqua"/>
            <w:rPrChange w:id="8585" w:author="mac" w:date="2024-09-27T09:55:00Z">
              <w:rPr/>
            </w:rPrChange>
          </w:rPr>
          <w:delText>The voice with a Russian accent behind the megaphone shouted, “You have five minutes to make a decision or we begin opening fire.”</w:delText>
        </w:r>
      </w:del>
    </w:p>
    <w:p w14:paraId="3A99E32C" w14:textId="4651A230" w:rsidR="00325B63" w:rsidRPr="00833EEB" w:rsidDel="006A7C0D" w:rsidRDefault="00325B63">
      <w:pPr>
        <w:pStyle w:val="NormalWeb"/>
        <w:spacing w:line="276" w:lineRule="auto"/>
        <w:ind w:firstLine="284"/>
        <w:rPr>
          <w:del w:id="8586" w:author="Yashua Lebowitz" w:date="2024-09-28T20:19:00Z"/>
          <w:rFonts w:ascii="Book Antiqua" w:hAnsi="Book Antiqua"/>
          <w:rPrChange w:id="8587" w:author="mac" w:date="2024-09-27T09:55:00Z">
            <w:rPr>
              <w:del w:id="8588" w:author="Yashua Lebowitz" w:date="2024-09-28T20:19:00Z"/>
            </w:rPr>
          </w:rPrChange>
        </w:rPr>
        <w:pPrChange w:id="8589" w:author="Yashua Lebowitz" w:date="2024-09-28T16:42:00Z">
          <w:pPr>
            <w:pStyle w:val="NormalWeb"/>
          </w:pPr>
        </w:pPrChange>
      </w:pPr>
      <w:del w:id="8590" w:author="Yashua Lebowitz" w:date="2024-09-28T20:19:00Z">
        <w:r w:rsidRPr="00833EEB" w:rsidDel="006A7C0D">
          <w:rPr>
            <w:rFonts w:ascii="Book Antiqua" w:hAnsi="Book Antiqua"/>
            <w:rPrChange w:id="8591" w:author="mac" w:date="2024-09-27T09:55:00Z">
              <w:rPr/>
            </w:rPrChange>
          </w:rPr>
          <w:delText>I stood up with my hands in the air. I could hear Captain Cohen ordering me to stand down, but sometimes you have to go on your gut and intuition, not by your own understanding.</w:delText>
        </w:r>
      </w:del>
    </w:p>
    <w:p w14:paraId="3CACD531" w14:textId="450F76D1" w:rsidR="00325B63" w:rsidRPr="00833EEB" w:rsidDel="006A7C0D" w:rsidRDefault="00325B63">
      <w:pPr>
        <w:pStyle w:val="NormalWeb"/>
        <w:spacing w:line="276" w:lineRule="auto"/>
        <w:ind w:firstLine="284"/>
        <w:rPr>
          <w:del w:id="8592" w:author="Yashua Lebowitz" w:date="2024-09-28T20:19:00Z"/>
          <w:rFonts w:ascii="Book Antiqua" w:hAnsi="Book Antiqua"/>
          <w:rPrChange w:id="8593" w:author="mac" w:date="2024-09-27T09:55:00Z">
            <w:rPr>
              <w:del w:id="8594" w:author="Yashua Lebowitz" w:date="2024-09-28T20:19:00Z"/>
            </w:rPr>
          </w:rPrChange>
        </w:rPr>
        <w:pPrChange w:id="8595" w:author="Yashua Lebowitz" w:date="2024-09-28T16:42:00Z">
          <w:pPr>
            <w:pStyle w:val="NormalWeb"/>
          </w:pPr>
        </w:pPrChange>
      </w:pPr>
      <w:del w:id="8596" w:author="Yashua Lebowitz" w:date="2024-09-28T20:19:00Z">
        <w:r w:rsidRPr="00833EEB" w:rsidDel="006A7C0D">
          <w:rPr>
            <w:rFonts w:ascii="Book Antiqua" w:hAnsi="Book Antiqua"/>
            <w:rPrChange w:id="8597" w:author="mac" w:date="2024-09-27T09:55:00Z">
              <w:rPr/>
            </w:rPrChange>
          </w:rPr>
          <w:delText>“This is former president Joshua Levi. If I surrender, will you allow these men to live?”</w:delText>
        </w:r>
      </w:del>
    </w:p>
    <w:p w14:paraId="4D7B9A35" w14:textId="35CB1686" w:rsidR="00325B63" w:rsidRPr="00833EEB" w:rsidDel="006A7C0D" w:rsidRDefault="00325B63">
      <w:pPr>
        <w:pStyle w:val="NormalWeb"/>
        <w:spacing w:line="276" w:lineRule="auto"/>
        <w:ind w:firstLine="284"/>
        <w:rPr>
          <w:del w:id="8598" w:author="Yashua Lebowitz" w:date="2024-09-28T20:19:00Z"/>
          <w:rFonts w:ascii="Book Antiqua" w:hAnsi="Book Antiqua"/>
          <w:rPrChange w:id="8599" w:author="mac" w:date="2024-09-27T09:55:00Z">
            <w:rPr>
              <w:del w:id="8600" w:author="Yashua Lebowitz" w:date="2024-09-28T20:19:00Z"/>
            </w:rPr>
          </w:rPrChange>
        </w:rPr>
        <w:pPrChange w:id="8601" w:author="Yashua Lebowitz" w:date="2024-09-28T16:42:00Z">
          <w:pPr>
            <w:pStyle w:val="NormalWeb"/>
          </w:pPr>
        </w:pPrChange>
      </w:pPr>
      <w:del w:id="8602" w:author="Yashua Lebowitz" w:date="2024-09-28T20:19:00Z">
        <w:r w:rsidRPr="00833EEB" w:rsidDel="006A7C0D">
          <w:rPr>
            <w:rFonts w:ascii="Book Antiqua" w:hAnsi="Book Antiqua"/>
            <w:rPrChange w:id="8603" w:author="mac" w:date="2024-09-27T09:55:00Z">
              <w:rPr/>
            </w:rPrChange>
          </w:rPr>
          <w:delText>All I could think about was finding the man who had betrayed us. A moment of silence passed where I could almost hear the stomachs of the soldiers with me tied in knots.</w:delText>
        </w:r>
      </w:del>
    </w:p>
    <w:p w14:paraId="19D7C231" w14:textId="6C65DB48" w:rsidR="00325B63" w:rsidRPr="00833EEB" w:rsidDel="006A7C0D" w:rsidRDefault="00325B63">
      <w:pPr>
        <w:pStyle w:val="NormalWeb"/>
        <w:spacing w:line="276" w:lineRule="auto"/>
        <w:ind w:firstLine="284"/>
        <w:rPr>
          <w:del w:id="8604" w:author="Yashua Lebowitz" w:date="2024-09-28T20:19:00Z"/>
          <w:rFonts w:ascii="Book Antiqua" w:hAnsi="Book Antiqua"/>
          <w:rPrChange w:id="8605" w:author="mac" w:date="2024-09-27T09:55:00Z">
            <w:rPr>
              <w:del w:id="8606" w:author="Yashua Lebowitz" w:date="2024-09-28T20:19:00Z"/>
            </w:rPr>
          </w:rPrChange>
        </w:rPr>
        <w:pPrChange w:id="8607" w:author="Yashua Lebowitz" w:date="2024-09-28T16:42:00Z">
          <w:pPr>
            <w:pStyle w:val="NormalWeb"/>
          </w:pPr>
        </w:pPrChange>
      </w:pPr>
      <w:del w:id="8608" w:author="Yashua Lebowitz" w:date="2024-09-28T20:19:00Z">
        <w:r w:rsidRPr="00833EEB" w:rsidDel="006A7C0D">
          <w:rPr>
            <w:rFonts w:ascii="Book Antiqua" w:hAnsi="Book Antiqua"/>
            <w:rPrChange w:id="8609" w:author="mac" w:date="2024-09-27T09:55:00Z">
              <w:rPr/>
            </w:rPrChange>
          </w:rPr>
          <w:delText xml:space="preserve">The wall providing me cover was partially destroyed and I slowly walked through the gap like a mouse exiting a mouse hole. One by one, other soldiers emerged from their hiding places with their hands up. Our hands were quickly zip-tied. </w:delText>
        </w:r>
      </w:del>
    </w:p>
    <w:p w14:paraId="05418A9A" w14:textId="327132DB" w:rsidR="00325B63" w:rsidRPr="00833EEB" w:rsidDel="006A7C0D" w:rsidRDefault="00325B63">
      <w:pPr>
        <w:pStyle w:val="NormalWeb"/>
        <w:spacing w:line="276" w:lineRule="auto"/>
        <w:ind w:firstLine="284"/>
        <w:rPr>
          <w:del w:id="8610" w:author="Yashua Lebowitz" w:date="2024-09-28T20:19:00Z"/>
          <w:rFonts w:ascii="Book Antiqua" w:hAnsi="Book Antiqua"/>
          <w:rPrChange w:id="8611" w:author="mac" w:date="2024-09-27T09:55:00Z">
            <w:rPr>
              <w:del w:id="8612" w:author="Yashua Lebowitz" w:date="2024-09-28T20:19:00Z"/>
            </w:rPr>
          </w:rPrChange>
        </w:rPr>
        <w:pPrChange w:id="8613" w:author="Yashua Lebowitz" w:date="2024-09-28T16:42:00Z">
          <w:pPr>
            <w:pStyle w:val="NormalWeb"/>
          </w:pPr>
        </w:pPrChange>
      </w:pPr>
      <w:del w:id="8614" w:author="Yashua Lebowitz" w:date="2024-09-28T20:19:00Z">
        <w:r w:rsidRPr="00833EEB" w:rsidDel="006A7C0D">
          <w:rPr>
            <w:rFonts w:ascii="Book Antiqua" w:hAnsi="Book Antiqua"/>
            <w:rPrChange w:id="8615" w:author="mac" w:date="2024-09-27T09:55:00Z">
              <w:rPr/>
            </w:rPrChange>
          </w:rPr>
          <w:delText xml:space="preserve">But before they could cover my head, I saw the face of the traitor who had hidden while the fighting was taking place. He wasn’t disarmed and joined the ranks of the Delta Force and Spetsnaz operators surrounding us. It suddenly hit me. I thought back to the faces in the unit, searching for any sign of deceit. There had been one soldier, always quiet, always in the background. I remembered catching him on a </w:delText>
        </w:r>
        <w:r w:rsidRPr="00833EEB" w:rsidDel="006A7C0D">
          <w:rPr>
            <w:rFonts w:ascii="Book Antiqua" w:hAnsi="Book Antiqua"/>
            <w:rPrChange w:id="8616" w:author="mac" w:date="2024-09-27T09:55:00Z">
              <w:rPr/>
            </w:rPrChange>
          </w:rPr>
          <w:lastRenderedPageBreak/>
          <w:delText xml:space="preserve">private call right before they embarked on their mission, a call that had raised my suspicion at the time. Now, it seemed all too clear. </w:delText>
        </w:r>
      </w:del>
    </w:p>
    <w:p w14:paraId="3E6EDD48" w14:textId="3A10DC0F" w:rsidR="00325B63" w:rsidRPr="00833EEB" w:rsidDel="006A7C0D" w:rsidRDefault="00325B63">
      <w:pPr>
        <w:pStyle w:val="NormalWeb"/>
        <w:spacing w:line="276" w:lineRule="auto"/>
        <w:ind w:firstLine="284"/>
        <w:rPr>
          <w:del w:id="8617" w:author="Yashua Lebowitz" w:date="2024-09-28T20:19:00Z"/>
          <w:rFonts w:ascii="Book Antiqua" w:hAnsi="Book Antiqua"/>
          <w:rPrChange w:id="8618" w:author="mac" w:date="2024-09-27T09:55:00Z">
            <w:rPr>
              <w:del w:id="8619" w:author="Yashua Lebowitz" w:date="2024-09-28T20:19:00Z"/>
            </w:rPr>
          </w:rPrChange>
        </w:rPr>
        <w:pPrChange w:id="8620" w:author="Yashua Lebowitz" w:date="2024-09-28T16:42:00Z">
          <w:pPr>
            <w:pStyle w:val="NormalWeb"/>
          </w:pPr>
        </w:pPrChange>
      </w:pPr>
      <w:del w:id="8621" w:author="Yashua Lebowitz" w:date="2024-09-28T20:19:00Z">
        <w:r w:rsidRPr="00833EEB" w:rsidDel="006A7C0D">
          <w:rPr>
            <w:rFonts w:ascii="Book Antiqua" w:hAnsi="Book Antiqua"/>
            <w:rPrChange w:id="8622" w:author="mac" w:date="2024-09-27T09:55:00Z">
              <w:rPr/>
            </w:rPrChange>
          </w:rPr>
          <w:delText>“You’re going to die you fucking traitor,” I shouted. The traitor glanced at me. I saw for a moment pure evil in those eyes. My goggles were removed and a black cover was placed over my head. Everything went black.</w:delText>
        </w:r>
      </w:del>
    </w:p>
    <w:p w14:paraId="3E2BFADC" w14:textId="5A0CC3E6" w:rsidR="00325B63" w:rsidRPr="00833EEB" w:rsidDel="006A7C0D" w:rsidRDefault="00325B63">
      <w:pPr>
        <w:pStyle w:val="NormalWeb"/>
        <w:spacing w:line="276" w:lineRule="auto"/>
        <w:ind w:firstLine="284"/>
        <w:rPr>
          <w:del w:id="8623" w:author="Yashua Lebowitz" w:date="2024-09-28T20:19:00Z"/>
          <w:rFonts w:ascii="Book Antiqua" w:hAnsi="Book Antiqua"/>
          <w:rPrChange w:id="8624" w:author="mac" w:date="2024-09-27T09:55:00Z">
            <w:rPr>
              <w:del w:id="8625" w:author="Yashua Lebowitz" w:date="2024-09-28T20:19:00Z"/>
            </w:rPr>
          </w:rPrChange>
        </w:rPr>
        <w:pPrChange w:id="8626" w:author="Yashua Lebowitz" w:date="2024-09-28T16:42:00Z">
          <w:pPr>
            <w:pStyle w:val="NormalWeb"/>
          </w:pPr>
        </w:pPrChange>
      </w:pPr>
      <w:del w:id="8627" w:author="Yashua Lebowitz" w:date="2024-09-28T20:19:00Z">
        <w:r w:rsidRPr="00833EEB" w:rsidDel="006A7C0D">
          <w:rPr>
            <w:rFonts w:ascii="Book Antiqua" w:hAnsi="Book Antiqua"/>
            <w:rPrChange w:id="8628" w:author="mac" w:date="2024-09-27T09:55:00Z">
              <w:rPr/>
            </w:rPrChange>
          </w:rPr>
          <w:delText xml:space="preserve">As we were led away, the harsh reality of our capture began to settle in, a heavy weight pressing down on my chest. The sting of betrayal cut deep, fresh and raw. </w:delText>
        </w:r>
      </w:del>
    </w:p>
    <w:p w14:paraId="38438C62" w14:textId="21A715D4" w:rsidR="00325B63" w:rsidRPr="00833EEB" w:rsidDel="006A7C0D" w:rsidRDefault="00325B63">
      <w:pPr>
        <w:pStyle w:val="NormalWeb"/>
        <w:spacing w:line="276" w:lineRule="auto"/>
        <w:ind w:firstLine="284"/>
        <w:rPr>
          <w:del w:id="8629" w:author="Yashua Lebowitz" w:date="2024-09-28T20:19:00Z"/>
          <w:rFonts w:ascii="Book Antiqua" w:hAnsi="Book Antiqua"/>
          <w:rPrChange w:id="8630" w:author="mac" w:date="2024-09-27T09:55:00Z">
            <w:rPr>
              <w:del w:id="8631" w:author="Yashua Lebowitz" w:date="2024-09-28T20:19:00Z"/>
            </w:rPr>
          </w:rPrChange>
        </w:rPr>
        <w:pPrChange w:id="8632" w:author="Yashua Lebowitz" w:date="2024-09-28T16:42:00Z">
          <w:pPr>
            <w:pStyle w:val="NormalWeb"/>
          </w:pPr>
        </w:pPrChange>
      </w:pPr>
      <w:del w:id="8633" w:author="Yashua Lebowitz" w:date="2024-09-28T20:19:00Z">
        <w:r w:rsidRPr="00833EEB" w:rsidDel="006A7C0D">
          <w:rPr>
            <w:rFonts w:ascii="Book Antiqua" w:hAnsi="Book Antiqua"/>
            <w:rPrChange w:id="8634" w:author="mac" w:date="2024-09-27T09:55:00Z">
              <w:rPr/>
            </w:rPrChange>
          </w:rPr>
          <w:delTex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delText>
        </w:r>
      </w:del>
    </w:p>
    <w:p w14:paraId="126D69DD" w14:textId="05A54A00" w:rsidR="00325B63" w:rsidRPr="00833EEB" w:rsidDel="006A7C0D" w:rsidRDefault="00325B63">
      <w:pPr>
        <w:pStyle w:val="NormalWeb"/>
        <w:spacing w:line="276" w:lineRule="auto"/>
        <w:ind w:firstLine="284"/>
        <w:rPr>
          <w:del w:id="8635" w:author="Yashua Lebowitz" w:date="2024-09-28T20:19:00Z"/>
          <w:rFonts w:ascii="Book Antiqua" w:hAnsi="Book Antiqua"/>
          <w:rPrChange w:id="8636" w:author="mac" w:date="2024-09-27T09:55:00Z">
            <w:rPr>
              <w:del w:id="8637" w:author="Yashua Lebowitz" w:date="2024-09-28T20:19:00Z"/>
            </w:rPr>
          </w:rPrChange>
        </w:rPr>
        <w:pPrChange w:id="8638" w:author="Yashua Lebowitz" w:date="2024-09-28T16:42:00Z">
          <w:pPr>
            <w:pStyle w:val="NormalWeb"/>
          </w:pPr>
        </w:pPrChange>
      </w:pPr>
      <w:del w:id="8639" w:author="Yashua Lebowitz" w:date="2024-09-28T20:19:00Z">
        <w:r w:rsidRPr="00833EEB" w:rsidDel="006A7C0D">
          <w:rPr>
            <w:rFonts w:ascii="Book Antiqua" w:hAnsi="Book Antiqua"/>
            <w:rPrChange w:id="8640" w:author="mac" w:date="2024-09-27T09:55:00Z">
              <w:rPr/>
            </w:rPrChange>
          </w:rPr>
          <w:delTex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delText>
        </w:r>
      </w:del>
    </w:p>
    <w:p w14:paraId="0A830A19" w14:textId="7F4F68A0" w:rsidR="00325B63" w:rsidRPr="00833EEB" w:rsidDel="006A7C0D" w:rsidRDefault="00325B63">
      <w:pPr>
        <w:pStyle w:val="NormalWeb"/>
        <w:spacing w:line="276" w:lineRule="auto"/>
        <w:ind w:firstLine="284"/>
        <w:rPr>
          <w:del w:id="8641" w:author="Yashua Lebowitz" w:date="2024-09-28T20:19:00Z"/>
          <w:rFonts w:ascii="Book Antiqua" w:hAnsi="Book Antiqua"/>
          <w:rPrChange w:id="8642" w:author="mac" w:date="2024-09-27T09:55:00Z">
            <w:rPr>
              <w:del w:id="8643" w:author="Yashua Lebowitz" w:date="2024-09-28T20:19:00Z"/>
            </w:rPr>
          </w:rPrChange>
        </w:rPr>
        <w:pPrChange w:id="8644" w:author="Yashua Lebowitz" w:date="2024-09-28T16:42:00Z">
          <w:pPr>
            <w:pStyle w:val="NormalWeb"/>
          </w:pPr>
        </w:pPrChange>
      </w:pPr>
      <w:del w:id="8645" w:author="Yashua Lebowitz" w:date="2024-09-28T20:19:00Z">
        <w:r w:rsidRPr="00833EEB" w:rsidDel="006A7C0D">
          <w:rPr>
            <w:rFonts w:ascii="Book Antiqua" w:hAnsi="Book Antiqua"/>
            <w:rPrChange w:id="8646" w:author="mac" w:date="2024-09-27T09:55:00Z">
              <w:rPr/>
            </w:rPrChange>
          </w:rPr>
          <w:delText>In that moment of despair, I felt utterly abandoned. The God I had so fervently believed in seemed distant, indifferent to my suffering. The weight of my failure crushed me, and I struggled to find a reason to hold on to the faith that had once been my guiding light.</w:delText>
        </w:r>
      </w:del>
    </w:p>
    <w:p w14:paraId="60270725" w14:textId="203DF3DA" w:rsidR="00325B63" w:rsidRPr="00833EEB" w:rsidDel="006A7C0D" w:rsidRDefault="00325B63">
      <w:pPr>
        <w:pStyle w:val="NormalWeb"/>
        <w:spacing w:line="276" w:lineRule="auto"/>
        <w:ind w:firstLine="284"/>
        <w:rPr>
          <w:del w:id="8647" w:author="Yashua Lebowitz" w:date="2024-09-28T20:19:00Z"/>
          <w:rFonts w:ascii="Book Antiqua" w:hAnsi="Book Antiqua"/>
          <w:rPrChange w:id="8648" w:author="mac" w:date="2024-09-27T09:55:00Z">
            <w:rPr>
              <w:del w:id="8649" w:author="Yashua Lebowitz" w:date="2024-09-28T20:19:00Z"/>
            </w:rPr>
          </w:rPrChange>
        </w:rPr>
        <w:pPrChange w:id="8650" w:author="Yashua Lebowitz" w:date="2024-09-28T16:42:00Z">
          <w:pPr>
            <w:pStyle w:val="NormalWeb"/>
          </w:pPr>
        </w:pPrChange>
      </w:pPr>
      <w:del w:id="8651" w:author="Yashua Lebowitz" w:date="2024-09-28T20:19:00Z">
        <w:r w:rsidRPr="00833EEB" w:rsidDel="006A7C0D">
          <w:rPr>
            <w:rFonts w:ascii="Book Antiqua" w:hAnsi="Book Antiqua"/>
            <w:rPrChange w:id="8652" w:author="mac" w:date="2024-09-27T09:55:00Z">
              <w:rPr/>
            </w:rPrChange>
          </w:rPr>
          <w:delText>The darkness of the hood over my head mirrored the bleakness of my thoughts. Each step we took seemed to carry us deeper into despair. My mind wandered to the possible fates awaiting us. The fear of the unknown gnawed at my resolve, but somewhere, somehow, a still small voice spoke to me from the deep recesses of my soul, telling me that I was going make it out alive, so I clung to a sliver of hope that our salvation was somewhere near and that actually we were growing closer to our goal.</w:delText>
        </w:r>
      </w:del>
    </w:p>
    <w:p w14:paraId="5449FAC5" w14:textId="151B758F" w:rsidR="00325B63" w:rsidRPr="00833EEB" w:rsidDel="006A7C0D" w:rsidRDefault="00325B63">
      <w:pPr>
        <w:pStyle w:val="NormalWeb"/>
        <w:spacing w:line="276" w:lineRule="auto"/>
        <w:ind w:firstLine="284"/>
        <w:rPr>
          <w:del w:id="8653" w:author="Yashua Lebowitz" w:date="2024-09-28T20:19:00Z"/>
          <w:rFonts w:ascii="Book Antiqua" w:hAnsi="Book Antiqua"/>
          <w:rPrChange w:id="8654" w:author="mac" w:date="2024-09-27T09:55:00Z">
            <w:rPr>
              <w:del w:id="8655" w:author="Yashua Lebowitz" w:date="2024-09-28T20:19:00Z"/>
            </w:rPr>
          </w:rPrChange>
        </w:rPr>
        <w:pPrChange w:id="8656" w:author="Yashua Lebowitz" w:date="2024-09-28T16:42:00Z">
          <w:pPr>
            <w:pStyle w:val="NormalWeb"/>
          </w:pPr>
        </w:pPrChange>
      </w:pPr>
      <w:del w:id="8657" w:author="Yashua Lebowitz" w:date="2024-09-28T20:19:00Z">
        <w:r w:rsidRPr="00833EEB" w:rsidDel="006A7C0D">
          <w:rPr>
            <w:rFonts w:ascii="Book Antiqua" w:hAnsi="Book Antiqua"/>
            <w:rPrChange w:id="8658" w:author="mac" w:date="2024-09-27T09:55:00Z">
              <w:rPr/>
            </w:rPrChange>
          </w:rPr>
          <w:delText>One hour felt like days as we were marched through the labyrinthine, the air grew colder and damper, and the sound of our footsteps echoed ominously. Finally, the hoods were yanked off and I arrived on the cold, barren floor of the Marwani Prayer Hall under Al-Aqsa Mosque with the floating cigarette embers dancing in the air threatening my every moment with demise.</w:delText>
        </w:r>
      </w:del>
    </w:p>
    <w:p w14:paraId="352639B9" w14:textId="5979A74B" w:rsidR="00325B63" w:rsidRPr="00833EEB" w:rsidDel="006A7C0D" w:rsidRDefault="00325B63">
      <w:pPr>
        <w:pStyle w:val="NormalWeb"/>
        <w:spacing w:line="276" w:lineRule="auto"/>
        <w:ind w:firstLine="284"/>
        <w:rPr>
          <w:del w:id="8659" w:author="Yashua Lebowitz" w:date="2024-09-28T20:19:00Z"/>
          <w:rFonts w:ascii="Book Antiqua" w:hAnsi="Book Antiqua"/>
          <w:rPrChange w:id="8660" w:author="mac" w:date="2024-09-27T09:55:00Z">
            <w:rPr>
              <w:del w:id="8661" w:author="Yashua Lebowitz" w:date="2024-09-28T20:19:00Z"/>
            </w:rPr>
          </w:rPrChange>
        </w:rPr>
        <w:pPrChange w:id="8662" w:author="Yashua Lebowitz" w:date="2024-09-28T16:42:00Z">
          <w:pPr>
            <w:pStyle w:val="NormalWeb"/>
          </w:pPr>
        </w:pPrChange>
      </w:pPr>
    </w:p>
    <w:p w14:paraId="1681461A" w14:textId="2B13D8DD" w:rsidR="00325B63" w:rsidRPr="00833EEB" w:rsidDel="006A7C0D" w:rsidRDefault="00325B63">
      <w:pPr>
        <w:pStyle w:val="NormalWeb"/>
        <w:spacing w:line="276" w:lineRule="auto"/>
        <w:ind w:firstLine="284"/>
        <w:rPr>
          <w:del w:id="8663" w:author="Yashua Lebowitz" w:date="2024-09-28T20:19:00Z"/>
          <w:rFonts w:ascii="Book Antiqua" w:hAnsi="Book Antiqua"/>
          <w:rPrChange w:id="8664" w:author="mac" w:date="2024-09-27T09:55:00Z">
            <w:rPr>
              <w:del w:id="8665" w:author="Yashua Lebowitz" w:date="2024-09-28T20:19:00Z"/>
            </w:rPr>
          </w:rPrChange>
        </w:rPr>
        <w:pPrChange w:id="8666" w:author="Yashua Lebowitz" w:date="2024-09-28T16:42:00Z">
          <w:pPr>
            <w:pStyle w:val="NormalWeb"/>
          </w:pPr>
        </w:pPrChange>
      </w:pPr>
    </w:p>
    <w:p w14:paraId="786B0964" w14:textId="3373705A" w:rsidR="00325B63" w:rsidRPr="00833EEB" w:rsidDel="006A7C0D" w:rsidRDefault="00325B63">
      <w:pPr>
        <w:pStyle w:val="NormalWeb"/>
        <w:spacing w:line="276" w:lineRule="auto"/>
        <w:ind w:firstLine="284"/>
        <w:rPr>
          <w:del w:id="8667" w:author="Yashua Lebowitz" w:date="2024-09-28T20:19:00Z"/>
          <w:rFonts w:ascii="Book Antiqua" w:hAnsi="Book Antiqua"/>
          <w:rPrChange w:id="8668" w:author="mac" w:date="2024-09-27T09:55:00Z">
            <w:rPr>
              <w:del w:id="8669" w:author="Yashua Lebowitz" w:date="2024-09-28T20:19:00Z"/>
            </w:rPr>
          </w:rPrChange>
        </w:rPr>
        <w:pPrChange w:id="8670" w:author="Yashua Lebowitz" w:date="2024-09-28T16:42:00Z">
          <w:pPr>
            <w:pStyle w:val="NormalWeb"/>
          </w:pPr>
        </w:pPrChange>
      </w:pPr>
    </w:p>
    <w:p w14:paraId="3D543924" w14:textId="07F273AD" w:rsidR="00325B63" w:rsidRPr="00833EEB" w:rsidDel="006A7C0D" w:rsidRDefault="00325B63">
      <w:pPr>
        <w:pStyle w:val="NormalWeb"/>
        <w:spacing w:line="276" w:lineRule="auto"/>
        <w:ind w:firstLine="284"/>
        <w:rPr>
          <w:del w:id="8671" w:author="Yashua Lebowitz" w:date="2024-09-28T20:19:00Z"/>
          <w:rFonts w:ascii="Book Antiqua" w:hAnsi="Book Antiqua"/>
          <w:rPrChange w:id="8672" w:author="mac" w:date="2024-09-27T09:55:00Z">
            <w:rPr>
              <w:del w:id="8673" w:author="Yashua Lebowitz" w:date="2024-09-28T20:19:00Z"/>
            </w:rPr>
          </w:rPrChange>
        </w:rPr>
        <w:pPrChange w:id="8674" w:author="Yashua Lebowitz" w:date="2024-09-28T16:42:00Z">
          <w:pPr>
            <w:pStyle w:val="NormalWeb"/>
          </w:pPr>
        </w:pPrChange>
      </w:pPr>
      <w:del w:id="8675" w:author="Yashua Lebowitz" w:date="2024-09-28T20:19:00Z">
        <w:r w:rsidRPr="00833EEB" w:rsidDel="006A7C0D">
          <w:rPr>
            <w:rFonts w:ascii="Book Antiqua" w:hAnsi="Book Antiqua"/>
            <w:rPrChange w:id="8676" w:author="mac" w:date="2024-09-27T09:55:00Z">
              <w:rPr/>
            </w:rPrChange>
          </w:rPr>
          <w:delTex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delText>
        </w:r>
      </w:del>
    </w:p>
    <w:p w14:paraId="6320DEA3" w14:textId="3B923EEE" w:rsidR="00325B63" w:rsidRPr="00833EEB" w:rsidDel="006A7C0D" w:rsidRDefault="00325B63">
      <w:pPr>
        <w:pStyle w:val="NormalWeb"/>
        <w:spacing w:line="276" w:lineRule="auto"/>
        <w:ind w:firstLine="284"/>
        <w:rPr>
          <w:del w:id="8677" w:author="Yashua Lebowitz" w:date="2024-09-28T20:19:00Z"/>
          <w:rFonts w:ascii="Book Antiqua" w:hAnsi="Book Antiqua"/>
          <w:rPrChange w:id="8678" w:author="mac" w:date="2024-09-27T09:55:00Z">
            <w:rPr>
              <w:del w:id="8679" w:author="Yashua Lebowitz" w:date="2024-09-28T20:19:00Z"/>
            </w:rPr>
          </w:rPrChange>
        </w:rPr>
        <w:pPrChange w:id="8680" w:author="Yashua Lebowitz" w:date="2024-09-28T16:42:00Z">
          <w:pPr>
            <w:pStyle w:val="NormalWeb"/>
          </w:pPr>
        </w:pPrChange>
      </w:pPr>
      <w:del w:id="8681" w:author="Yashua Lebowitz" w:date="2024-09-28T20:19:00Z">
        <w:r w:rsidRPr="00833EEB" w:rsidDel="006A7C0D">
          <w:rPr>
            <w:rFonts w:ascii="Book Antiqua" w:hAnsi="Book Antiqua"/>
            <w:rPrChange w:id="8682" w:author="mac" w:date="2024-09-27T09:55:00Z">
              <w:rPr/>
            </w:rPrChange>
          </w:rPr>
          <w:delText>“If Gabor is still out there, there’s hope,” I whispered, my voice barely audible. I was almost trying to use telepathy to communicate with Captain Cohen, hoping that our words wouldn't carry to our captors.</w:delText>
        </w:r>
      </w:del>
    </w:p>
    <w:p w14:paraId="7F09F4C5" w14:textId="2F16FB94" w:rsidR="00325B63" w:rsidRPr="00833EEB" w:rsidDel="006A7C0D" w:rsidRDefault="00325B63">
      <w:pPr>
        <w:pStyle w:val="NormalWeb"/>
        <w:spacing w:line="276" w:lineRule="auto"/>
        <w:ind w:firstLine="284"/>
        <w:rPr>
          <w:del w:id="8683" w:author="Yashua Lebowitz" w:date="2024-09-28T20:19:00Z"/>
          <w:rFonts w:ascii="Book Antiqua" w:hAnsi="Book Antiqua"/>
          <w:rPrChange w:id="8684" w:author="mac" w:date="2024-09-27T09:55:00Z">
            <w:rPr>
              <w:del w:id="8685" w:author="Yashua Lebowitz" w:date="2024-09-28T20:19:00Z"/>
            </w:rPr>
          </w:rPrChange>
        </w:rPr>
        <w:pPrChange w:id="8686" w:author="Yashua Lebowitz" w:date="2024-09-28T16:42:00Z">
          <w:pPr>
            <w:pStyle w:val="NormalWeb"/>
          </w:pPr>
        </w:pPrChange>
      </w:pPr>
      <w:del w:id="8687" w:author="Yashua Lebowitz" w:date="2024-09-28T20:19:00Z">
        <w:r w:rsidRPr="00833EEB" w:rsidDel="006A7C0D">
          <w:rPr>
            <w:rFonts w:ascii="Book Antiqua" w:hAnsi="Book Antiqua"/>
            <w:rPrChange w:id="8688" w:author="mac" w:date="2024-09-27T09:55:00Z">
              <w:rPr/>
            </w:rPrChange>
          </w:rPr>
          <w:delText>“Gabor is a great soldier. He hasn’t given up the fight. I can guarantee that right now he’s scoping the area, planning our escape,” Captain Cohen replied, his tone firm and reassuring.</w:delText>
        </w:r>
      </w:del>
    </w:p>
    <w:p w14:paraId="3C001670" w14:textId="5B145A17" w:rsidR="00325B63" w:rsidRPr="00833EEB" w:rsidDel="006A7C0D" w:rsidRDefault="00325B63">
      <w:pPr>
        <w:pStyle w:val="NormalWeb"/>
        <w:spacing w:line="276" w:lineRule="auto"/>
        <w:ind w:firstLine="284"/>
        <w:rPr>
          <w:del w:id="8689" w:author="Yashua Lebowitz" w:date="2024-09-28T20:19:00Z"/>
          <w:rFonts w:ascii="Book Antiqua" w:hAnsi="Book Antiqua"/>
          <w:rPrChange w:id="8690" w:author="mac" w:date="2024-09-27T09:55:00Z">
            <w:rPr>
              <w:del w:id="8691" w:author="Yashua Lebowitz" w:date="2024-09-28T20:19:00Z"/>
            </w:rPr>
          </w:rPrChange>
        </w:rPr>
        <w:pPrChange w:id="8692" w:author="Yashua Lebowitz" w:date="2024-09-28T16:42:00Z">
          <w:pPr>
            <w:pStyle w:val="NormalWeb"/>
          </w:pPr>
        </w:pPrChange>
      </w:pPr>
      <w:del w:id="8693" w:author="Yashua Lebowitz" w:date="2024-09-28T20:19:00Z">
        <w:r w:rsidRPr="00833EEB" w:rsidDel="006A7C0D">
          <w:rPr>
            <w:rFonts w:ascii="Book Antiqua" w:hAnsi="Book Antiqua"/>
            <w:rPrChange w:id="8694" w:author="mac" w:date="2024-09-27T09:55:00Z">
              <w:rPr/>
            </w:rPrChange>
          </w:rPr>
          <w:delText>“You have family, Captain? A wife and kids?” I asked, trying to distract my mind from our dire situation. Warily, I watched the cigarette embers glowing in the dark.</w:delText>
        </w:r>
      </w:del>
    </w:p>
    <w:p w14:paraId="6A699DAD" w14:textId="0A69D934" w:rsidR="00325B63" w:rsidRPr="00833EEB" w:rsidDel="006A7C0D" w:rsidRDefault="00325B63">
      <w:pPr>
        <w:pStyle w:val="NormalWeb"/>
        <w:spacing w:line="276" w:lineRule="auto"/>
        <w:ind w:firstLine="284"/>
        <w:rPr>
          <w:del w:id="8695" w:author="Yashua Lebowitz" w:date="2024-09-28T20:19:00Z"/>
          <w:rFonts w:ascii="Book Antiqua" w:hAnsi="Book Antiqua"/>
          <w:rPrChange w:id="8696" w:author="mac" w:date="2024-09-27T09:55:00Z">
            <w:rPr>
              <w:del w:id="8697" w:author="Yashua Lebowitz" w:date="2024-09-28T20:19:00Z"/>
            </w:rPr>
          </w:rPrChange>
        </w:rPr>
        <w:pPrChange w:id="8698" w:author="Yashua Lebowitz" w:date="2024-09-28T16:42:00Z">
          <w:pPr>
            <w:pStyle w:val="NormalWeb"/>
          </w:pPr>
        </w:pPrChange>
      </w:pPr>
      <w:del w:id="8699" w:author="Yashua Lebowitz" w:date="2024-09-28T20:19:00Z">
        <w:r w:rsidRPr="00833EEB" w:rsidDel="006A7C0D">
          <w:rPr>
            <w:rFonts w:ascii="Book Antiqua" w:hAnsi="Book Antiqua"/>
            <w:rPrChange w:id="8700" w:author="mac" w:date="2024-09-27T09:55:00Z">
              <w:rPr/>
            </w:rPrChange>
          </w:rPr>
          <w:delText>“No. I gave my life to the IDF. These soldiers are my children, and my wife is the IDF. You?”</w:delText>
        </w:r>
      </w:del>
    </w:p>
    <w:p w14:paraId="70D2F1A0" w14:textId="344F1D4E" w:rsidR="00325B63" w:rsidRPr="00833EEB" w:rsidDel="006A7C0D" w:rsidRDefault="00325B63">
      <w:pPr>
        <w:pStyle w:val="NormalWeb"/>
        <w:spacing w:line="276" w:lineRule="auto"/>
        <w:ind w:firstLine="284"/>
        <w:rPr>
          <w:del w:id="8701" w:author="Yashua Lebowitz" w:date="2024-09-28T20:19:00Z"/>
          <w:rFonts w:ascii="Book Antiqua" w:hAnsi="Book Antiqua"/>
          <w:rPrChange w:id="8702" w:author="mac" w:date="2024-09-27T09:55:00Z">
            <w:rPr>
              <w:del w:id="8703" w:author="Yashua Lebowitz" w:date="2024-09-28T20:19:00Z"/>
            </w:rPr>
          </w:rPrChange>
        </w:rPr>
        <w:pPrChange w:id="8704" w:author="Yashua Lebowitz" w:date="2024-09-28T16:42:00Z">
          <w:pPr>
            <w:pStyle w:val="NormalWeb"/>
          </w:pPr>
        </w:pPrChange>
      </w:pPr>
      <w:del w:id="8705" w:author="Yashua Lebowitz" w:date="2024-09-28T20:19:00Z">
        <w:r w:rsidRPr="00833EEB" w:rsidDel="006A7C0D">
          <w:rPr>
            <w:rFonts w:ascii="Book Antiqua" w:hAnsi="Book Antiqua"/>
            <w:rPrChange w:id="8706" w:author="mac" w:date="2024-09-27T09:55:00Z">
              <w:rPr/>
            </w:rPrChange>
          </w:rPr>
          <w:delTex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delText>
        </w:r>
      </w:del>
    </w:p>
    <w:p w14:paraId="678C8A06" w14:textId="351D35BA" w:rsidR="00325B63" w:rsidRPr="00833EEB" w:rsidDel="006A7C0D" w:rsidRDefault="00325B63">
      <w:pPr>
        <w:pStyle w:val="NormalWeb"/>
        <w:spacing w:line="276" w:lineRule="auto"/>
        <w:ind w:firstLine="284"/>
        <w:rPr>
          <w:del w:id="8707" w:author="Yashua Lebowitz" w:date="2024-09-28T20:19:00Z"/>
          <w:rFonts w:ascii="Book Antiqua" w:hAnsi="Book Antiqua"/>
          <w:rPrChange w:id="8708" w:author="mac" w:date="2024-09-27T09:55:00Z">
            <w:rPr>
              <w:del w:id="8709" w:author="Yashua Lebowitz" w:date="2024-09-28T20:19:00Z"/>
            </w:rPr>
          </w:rPrChange>
        </w:rPr>
        <w:pPrChange w:id="8710" w:author="Yashua Lebowitz" w:date="2024-09-28T16:42:00Z">
          <w:pPr>
            <w:pStyle w:val="NormalWeb"/>
          </w:pPr>
        </w:pPrChange>
      </w:pPr>
      <w:del w:id="8711" w:author="Yashua Lebowitz" w:date="2024-09-28T20:19:00Z">
        <w:r w:rsidRPr="00833EEB" w:rsidDel="006A7C0D">
          <w:rPr>
            <w:rFonts w:ascii="Book Antiqua" w:hAnsi="Book Antiqua"/>
            <w:rPrChange w:id="8712" w:author="mac" w:date="2024-09-27T09:55:00Z">
              <w:rPr/>
            </w:rPrChange>
          </w:rPr>
          <w:delText>“Hey Captain? Is there an HKR down here?”</w:delText>
        </w:r>
      </w:del>
    </w:p>
    <w:p w14:paraId="1597EE9C" w14:textId="52EEE582" w:rsidR="00325B63" w:rsidRPr="00833EEB" w:rsidDel="006A7C0D" w:rsidRDefault="00325B63">
      <w:pPr>
        <w:pStyle w:val="NormalWeb"/>
        <w:spacing w:line="276" w:lineRule="auto"/>
        <w:ind w:firstLine="284"/>
        <w:rPr>
          <w:del w:id="8713" w:author="Yashua Lebowitz" w:date="2024-09-28T20:19:00Z"/>
          <w:rFonts w:ascii="Book Antiqua" w:hAnsi="Book Antiqua"/>
          <w:rPrChange w:id="8714" w:author="mac" w:date="2024-09-27T09:55:00Z">
            <w:rPr>
              <w:del w:id="8715" w:author="Yashua Lebowitz" w:date="2024-09-28T20:19:00Z"/>
            </w:rPr>
          </w:rPrChange>
        </w:rPr>
        <w:pPrChange w:id="8716" w:author="Yashua Lebowitz" w:date="2024-09-28T16:42:00Z">
          <w:pPr>
            <w:pStyle w:val="NormalWeb"/>
          </w:pPr>
        </w:pPrChange>
      </w:pPr>
      <w:del w:id="8717" w:author="Yashua Lebowitz" w:date="2024-09-28T20:19:00Z">
        <w:r w:rsidRPr="00833EEB" w:rsidDel="006A7C0D">
          <w:rPr>
            <w:rFonts w:ascii="Book Antiqua" w:hAnsi="Book Antiqua"/>
            <w:rPrChange w:id="8718" w:author="mac" w:date="2024-09-27T09:55:00Z">
              <w:rPr/>
            </w:rPrChange>
          </w:rPr>
          <w:delText>“Yes, in the corner. I saw it when they lit their cigarettes.”</w:delText>
        </w:r>
      </w:del>
    </w:p>
    <w:p w14:paraId="00A995C4" w14:textId="6A1DF92F" w:rsidR="00325B63" w:rsidRPr="00833EEB" w:rsidDel="006A7C0D" w:rsidRDefault="00325B63">
      <w:pPr>
        <w:pStyle w:val="NormalWeb"/>
        <w:spacing w:line="276" w:lineRule="auto"/>
        <w:ind w:firstLine="284"/>
        <w:rPr>
          <w:del w:id="8719" w:author="Yashua Lebowitz" w:date="2024-09-28T20:19:00Z"/>
          <w:rFonts w:ascii="Book Antiqua" w:hAnsi="Book Antiqua"/>
          <w:rPrChange w:id="8720" w:author="mac" w:date="2024-09-27T09:55:00Z">
            <w:rPr>
              <w:del w:id="8721" w:author="Yashua Lebowitz" w:date="2024-09-28T20:19:00Z"/>
            </w:rPr>
          </w:rPrChange>
        </w:rPr>
        <w:pPrChange w:id="8722" w:author="Yashua Lebowitz" w:date="2024-09-28T16:42:00Z">
          <w:pPr>
            <w:pStyle w:val="NormalWeb"/>
          </w:pPr>
        </w:pPrChange>
      </w:pPr>
      <w:del w:id="8723" w:author="Yashua Lebowitz" w:date="2024-09-28T20:19:00Z">
        <w:r w:rsidRPr="00833EEB" w:rsidDel="006A7C0D">
          <w:rPr>
            <w:rFonts w:ascii="Book Antiqua" w:hAnsi="Book Antiqua"/>
            <w:rPrChange w:id="8724" w:author="mac" w:date="2024-09-27T09:55:00Z">
              <w:rPr/>
            </w:rPrChange>
          </w:rPr>
          <w:delTex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delText>
        </w:r>
      </w:del>
    </w:p>
    <w:p w14:paraId="04E3316F" w14:textId="202EC5B5" w:rsidR="00325B63" w:rsidRPr="00833EEB" w:rsidDel="006A7C0D" w:rsidRDefault="00325B63">
      <w:pPr>
        <w:pStyle w:val="NormalWeb"/>
        <w:spacing w:line="276" w:lineRule="auto"/>
        <w:ind w:firstLine="284"/>
        <w:rPr>
          <w:del w:id="8725" w:author="Yashua Lebowitz" w:date="2024-09-28T20:19:00Z"/>
          <w:rFonts w:ascii="Book Antiqua" w:hAnsi="Book Antiqua"/>
          <w:rPrChange w:id="8726" w:author="mac" w:date="2024-09-27T09:55:00Z">
            <w:rPr>
              <w:del w:id="8727" w:author="Yashua Lebowitz" w:date="2024-09-28T20:19:00Z"/>
            </w:rPr>
          </w:rPrChange>
        </w:rPr>
        <w:pPrChange w:id="8728" w:author="Yashua Lebowitz" w:date="2024-09-28T16:42:00Z">
          <w:pPr>
            <w:pStyle w:val="NormalWeb"/>
          </w:pPr>
        </w:pPrChange>
      </w:pPr>
      <w:del w:id="8729" w:author="Yashua Lebowitz" w:date="2024-09-28T20:19:00Z">
        <w:r w:rsidRPr="00833EEB" w:rsidDel="006A7C0D">
          <w:rPr>
            <w:rFonts w:ascii="Book Antiqua" w:hAnsi="Book Antiqua"/>
            <w:rPrChange w:id="8730" w:author="mac" w:date="2024-09-27T09:55:00Z">
              <w:rPr/>
            </w:rPrChange>
          </w:rPr>
          <w:lastRenderedPageBreak/>
          <w:delText>“Hmm… Struggling, huh? I think I remember reading some of your biography. Horrible, the things you had to go through,” Captain Cohen said, his voice thoughtful.</w:delText>
        </w:r>
      </w:del>
    </w:p>
    <w:p w14:paraId="1AEC2FC4" w14:textId="295C595B" w:rsidR="00325B63" w:rsidRPr="00833EEB" w:rsidDel="006A7C0D" w:rsidRDefault="00325B63">
      <w:pPr>
        <w:pStyle w:val="NormalWeb"/>
        <w:spacing w:line="276" w:lineRule="auto"/>
        <w:ind w:firstLine="284"/>
        <w:rPr>
          <w:del w:id="8731" w:author="Yashua Lebowitz" w:date="2024-09-28T20:19:00Z"/>
          <w:rFonts w:ascii="Book Antiqua" w:hAnsi="Book Antiqua"/>
          <w:rPrChange w:id="8732" w:author="mac" w:date="2024-09-27T09:55:00Z">
            <w:rPr>
              <w:del w:id="8733" w:author="Yashua Lebowitz" w:date="2024-09-28T20:19:00Z"/>
            </w:rPr>
          </w:rPrChange>
        </w:rPr>
        <w:pPrChange w:id="8734" w:author="Yashua Lebowitz" w:date="2024-09-28T16:42:00Z">
          <w:pPr>
            <w:pStyle w:val="NormalWeb"/>
          </w:pPr>
        </w:pPrChange>
      </w:pPr>
      <w:del w:id="8735" w:author="Yashua Lebowitz" w:date="2024-09-28T20:19:00Z">
        <w:r w:rsidRPr="00833EEB" w:rsidDel="006A7C0D">
          <w:rPr>
            <w:rFonts w:ascii="Book Antiqua" w:hAnsi="Book Antiqua"/>
            <w:rPrChange w:id="8736" w:author="mac" w:date="2024-09-27T09:55:00Z">
              <w:rPr/>
            </w:rPrChange>
          </w:rPr>
          <w:delText>“If you want to be a good leader, one must go through the fire of tribulation,” I replied, my mind half-focused on our conversation, the other half on our captors’ increasingly lively chatter.</w:delText>
        </w:r>
      </w:del>
    </w:p>
    <w:p w14:paraId="71F13944" w14:textId="6FB25EA1" w:rsidR="00325B63" w:rsidRPr="00833EEB" w:rsidDel="006A7C0D" w:rsidRDefault="00325B63">
      <w:pPr>
        <w:pStyle w:val="NormalWeb"/>
        <w:spacing w:line="276" w:lineRule="auto"/>
        <w:ind w:firstLine="284"/>
        <w:rPr>
          <w:del w:id="8737" w:author="Yashua Lebowitz" w:date="2024-09-28T20:19:00Z"/>
          <w:rFonts w:ascii="Book Antiqua" w:hAnsi="Book Antiqua"/>
          <w:rPrChange w:id="8738" w:author="mac" w:date="2024-09-27T09:55:00Z">
            <w:rPr>
              <w:del w:id="8739" w:author="Yashua Lebowitz" w:date="2024-09-28T20:19:00Z"/>
            </w:rPr>
          </w:rPrChange>
        </w:rPr>
        <w:pPrChange w:id="8740" w:author="Yashua Lebowitz" w:date="2024-09-28T16:42:00Z">
          <w:pPr>
            <w:pStyle w:val="NormalWeb"/>
          </w:pPr>
        </w:pPrChange>
      </w:pPr>
      <w:del w:id="8741" w:author="Yashua Lebowitz" w:date="2024-09-28T20:19:00Z">
        <w:r w:rsidRPr="00833EEB" w:rsidDel="006A7C0D">
          <w:rPr>
            <w:rFonts w:ascii="Book Antiqua" w:hAnsi="Book Antiqua"/>
            <w:rPrChange w:id="8742" w:author="mac" w:date="2024-09-27T09:55:00Z">
              <w:rPr/>
            </w:rPrChange>
          </w:rPr>
          <w:delTex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delText>
        </w:r>
      </w:del>
    </w:p>
    <w:p w14:paraId="4E2ED60F" w14:textId="7EAAA7E9" w:rsidR="00325B63" w:rsidRPr="00833EEB" w:rsidDel="006A7C0D" w:rsidRDefault="00325B63">
      <w:pPr>
        <w:pStyle w:val="NormalWeb"/>
        <w:spacing w:line="276" w:lineRule="auto"/>
        <w:ind w:firstLine="284"/>
        <w:rPr>
          <w:del w:id="8743" w:author="Yashua Lebowitz" w:date="2024-09-28T20:19:00Z"/>
          <w:rFonts w:ascii="Book Antiqua" w:hAnsi="Book Antiqua"/>
          <w:rPrChange w:id="8744" w:author="mac" w:date="2024-09-27T09:55:00Z">
            <w:rPr>
              <w:del w:id="8745" w:author="Yashua Lebowitz" w:date="2024-09-28T20:19:00Z"/>
            </w:rPr>
          </w:rPrChange>
        </w:rPr>
        <w:pPrChange w:id="8746" w:author="Yashua Lebowitz" w:date="2024-09-28T16:42:00Z">
          <w:pPr>
            <w:pStyle w:val="NormalWeb"/>
          </w:pPr>
        </w:pPrChange>
      </w:pPr>
      <w:del w:id="8747" w:author="Yashua Lebowitz" w:date="2024-09-28T20:19:00Z">
        <w:r w:rsidRPr="00833EEB" w:rsidDel="006A7C0D">
          <w:rPr>
            <w:rFonts w:ascii="Book Antiqua" w:hAnsi="Book Antiqua"/>
            <w:rPrChange w:id="8748" w:author="mac" w:date="2024-09-27T09:55:00Z">
              <w:rPr/>
            </w:rPrChange>
          </w:rPr>
          <w:delText>A Russian voice, broken and heavily accented, began giving directions to the Delta force soldiers. Their conversation ended as abruptly as it began. Two soldiers picked me up, one holding my feet, the other my arms. They dragged me into a room adjacent to the prayer hall.</w:delText>
        </w:r>
      </w:del>
    </w:p>
    <w:p w14:paraId="75D6D257" w14:textId="204C322B" w:rsidR="00325B63" w:rsidRPr="00833EEB" w:rsidDel="006A7C0D" w:rsidRDefault="00325B63">
      <w:pPr>
        <w:pStyle w:val="NormalWeb"/>
        <w:spacing w:line="276" w:lineRule="auto"/>
        <w:ind w:firstLine="284"/>
        <w:rPr>
          <w:del w:id="8749" w:author="Yashua Lebowitz" w:date="2024-09-28T20:19:00Z"/>
          <w:rFonts w:ascii="Book Antiqua" w:hAnsi="Book Antiqua"/>
          <w:rPrChange w:id="8750" w:author="mac" w:date="2024-09-27T09:55:00Z">
            <w:rPr>
              <w:del w:id="8751" w:author="Yashua Lebowitz" w:date="2024-09-28T20:19:00Z"/>
            </w:rPr>
          </w:rPrChange>
        </w:rPr>
        <w:pPrChange w:id="8752" w:author="Yashua Lebowitz" w:date="2024-09-28T16:42:00Z">
          <w:pPr>
            <w:pStyle w:val="NormalWeb"/>
          </w:pPr>
        </w:pPrChange>
      </w:pPr>
      <w:del w:id="8753" w:author="Yashua Lebowitz" w:date="2024-09-28T20:19:00Z">
        <w:r w:rsidRPr="00833EEB" w:rsidDel="006A7C0D">
          <w:rPr>
            <w:rFonts w:ascii="Book Antiqua" w:hAnsi="Book Antiqua"/>
            <w:rPrChange w:id="8754" w:author="mac" w:date="2024-09-27T09:55:00Z">
              <w:rPr/>
            </w:rPrChange>
          </w:rPr>
          <w:delText>A generator began to hum, its metallic cylinders erupting with noise, interrupting the otherwise quiet and oppressive environment. For once, I could momentarily drown out my racing thoughts with the noise. I found myself in a makeshift interrogation chamber. A long table stretched across the center of the room, flanked by harsh fluorescent lights that made me squint against the sudden brightness.</w:delText>
        </w:r>
      </w:del>
    </w:p>
    <w:p w14:paraId="4D504C17" w14:textId="35682AED" w:rsidR="00325B63" w:rsidRPr="00833EEB" w:rsidDel="006A7C0D" w:rsidRDefault="00325B63">
      <w:pPr>
        <w:pStyle w:val="NormalWeb"/>
        <w:spacing w:line="276" w:lineRule="auto"/>
        <w:ind w:firstLine="284"/>
        <w:rPr>
          <w:del w:id="8755" w:author="Yashua Lebowitz" w:date="2024-09-28T20:19:00Z"/>
          <w:rFonts w:ascii="Book Antiqua" w:hAnsi="Book Antiqua"/>
          <w:rPrChange w:id="8756" w:author="mac" w:date="2024-09-27T09:55:00Z">
            <w:rPr>
              <w:del w:id="8757" w:author="Yashua Lebowitz" w:date="2024-09-28T20:19:00Z"/>
            </w:rPr>
          </w:rPrChange>
        </w:rPr>
        <w:pPrChange w:id="8758" w:author="Yashua Lebowitz" w:date="2024-09-28T16:42:00Z">
          <w:pPr>
            <w:pStyle w:val="NormalWeb"/>
          </w:pPr>
        </w:pPrChange>
      </w:pPr>
      <w:del w:id="8759" w:author="Yashua Lebowitz" w:date="2024-09-28T20:19:00Z">
        <w:r w:rsidRPr="00833EEB" w:rsidDel="006A7C0D">
          <w:rPr>
            <w:rFonts w:ascii="Book Antiqua" w:hAnsi="Book Antiqua"/>
            <w:rPrChange w:id="8760" w:author="mac" w:date="2024-09-27T09:55:00Z">
              <w:rPr/>
            </w:rPrChange>
          </w:rPr>
          <w:delTex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delText>
        </w:r>
      </w:del>
    </w:p>
    <w:p w14:paraId="1C83EB32" w14:textId="51B27605" w:rsidR="00325B63" w:rsidRPr="00833EEB" w:rsidDel="006A7C0D" w:rsidRDefault="00325B63">
      <w:pPr>
        <w:pStyle w:val="NormalWeb"/>
        <w:spacing w:line="276" w:lineRule="auto"/>
        <w:ind w:firstLine="284"/>
        <w:rPr>
          <w:del w:id="8761" w:author="Yashua Lebowitz" w:date="2024-09-28T20:19:00Z"/>
          <w:rFonts w:ascii="Book Antiqua" w:hAnsi="Book Antiqua"/>
          <w:rPrChange w:id="8762" w:author="mac" w:date="2024-09-27T09:55:00Z">
            <w:rPr>
              <w:del w:id="8763" w:author="Yashua Lebowitz" w:date="2024-09-28T20:19:00Z"/>
            </w:rPr>
          </w:rPrChange>
        </w:rPr>
        <w:pPrChange w:id="8764" w:author="Yashua Lebowitz" w:date="2024-09-28T16:42:00Z">
          <w:pPr>
            <w:pStyle w:val="NormalWeb"/>
          </w:pPr>
        </w:pPrChange>
      </w:pPr>
      <w:del w:id="8765" w:author="Yashua Lebowitz" w:date="2024-09-28T20:19:00Z">
        <w:r w:rsidRPr="00833EEB" w:rsidDel="006A7C0D">
          <w:rPr>
            <w:rFonts w:ascii="Book Antiqua" w:hAnsi="Book Antiqua"/>
            <w:rPrChange w:id="8766" w:author="mac" w:date="2024-09-27T09:55:00Z">
              <w:rPr/>
            </w:rPrChange>
          </w:rPr>
          <w:delText>“Welcome, Joshua,” the figure spoke, his voice cold and detached. “I’ve been expecting you.”</w:delText>
        </w:r>
      </w:del>
    </w:p>
    <w:p w14:paraId="0BE292AB" w14:textId="6414B92F" w:rsidR="00325B63" w:rsidRPr="00833EEB" w:rsidDel="006A7C0D" w:rsidRDefault="00325B63">
      <w:pPr>
        <w:pStyle w:val="NormalWeb"/>
        <w:spacing w:line="276" w:lineRule="auto"/>
        <w:ind w:firstLine="284"/>
        <w:rPr>
          <w:del w:id="8767" w:author="Yashua Lebowitz" w:date="2024-09-28T20:19:00Z"/>
          <w:rFonts w:ascii="Book Antiqua" w:hAnsi="Book Antiqua"/>
          <w:rPrChange w:id="8768" w:author="mac" w:date="2024-09-27T09:55:00Z">
            <w:rPr>
              <w:del w:id="8769" w:author="Yashua Lebowitz" w:date="2024-09-28T20:19:00Z"/>
            </w:rPr>
          </w:rPrChange>
        </w:rPr>
        <w:pPrChange w:id="8770" w:author="Yashua Lebowitz" w:date="2024-09-28T16:42:00Z">
          <w:pPr>
            <w:pStyle w:val="NormalWeb"/>
          </w:pPr>
        </w:pPrChange>
      </w:pPr>
      <w:del w:id="8771" w:author="Yashua Lebowitz" w:date="2024-09-28T20:19:00Z">
        <w:r w:rsidRPr="00833EEB" w:rsidDel="006A7C0D">
          <w:rPr>
            <w:rFonts w:ascii="Book Antiqua" w:hAnsi="Book Antiqua"/>
            <w:rPrChange w:id="8772" w:author="mac" w:date="2024-09-27T09:55:00Z">
              <w:rPr/>
            </w:rPrChange>
          </w:rPr>
          <w:delText>The figure stepped into the light, revealing a face I had hoped never to see again. It was Colonel Ivanov, a notorious Spetsnaz officer known for his ruthlessness. He had haunted my nightmares ever since our paths crossed during my defense of Alaska. The sight of him now sent a chill down my spine, intensifying the already palpable fear in the room.</w:delText>
        </w:r>
      </w:del>
    </w:p>
    <w:p w14:paraId="0E2151C3" w14:textId="505212B1" w:rsidR="00325B63" w:rsidRPr="00833EEB" w:rsidDel="006A7C0D" w:rsidRDefault="00325B63">
      <w:pPr>
        <w:pStyle w:val="NormalWeb"/>
        <w:spacing w:line="276" w:lineRule="auto"/>
        <w:ind w:firstLine="284"/>
        <w:rPr>
          <w:del w:id="8773" w:author="Yashua Lebowitz" w:date="2024-09-28T20:19:00Z"/>
          <w:rFonts w:ascii="Book Antiqua" w:hAnsi="Book Antiqua"/>
          <w:rPrChange w:id="8774" w:author="mac" w:date="2024-09-27T09:55:00Z">
            <w:rPr>
              <w:del w:id="8775" w:author="Yashua Lebowitz" w:date="2024-09-28T20:19:00Z"/>
            </w:rPr>
          </w:rPrChange>
        </w:rPr>
        <w:pPrChange w:id="8776" w:author="Yashua Lebowitz" w:date="2024-09-28T16:42:00Z">
          <w:pPr>
            <w:pStyle w:val="NormalWeb"/>
          </w:pPr>
        </w:pPrChange>
      </w:pPr>
      <w:del w:id="8777" w:author="Yashua Lebowitz" w:date="2024-09-28T20:19:00Z">
        <w:r w:rsidRPr="00833EEB" w:rsidDel="006A7C0D">
          <w:rPr>
            <w:rFonts w:ascii="Book Antiqua" w:hAnsi="Book Antiqua"/>
            <w:rPrChange w:id="8778" w:author="mac" w:date="2024-09-27T09:55:00Z">
              <w:rPr/>
            </w:rPrChange>
          </w:rPr>
          <w:delText xml:space="preserve">"Vell, Joshua," Ivanov continued, his lips curling into a cruel smile, "I hope you’re ready. Executioner is coming. Vhen they told me coalition vas launching operation </w:delText>
        </w:r>
        <w:r w:rsidRPr="00833EEB" w:rsidDel="006A7C0D">
          <w:rPr>
            <w:rFonts w:ascii="Book Antiqua" w:hAnsi="Book Antiqua"/>
            <w:rPrChange w:id="8779" w:author="mac" w:date="2024-09-27T09:55:00Z">
              <w:rPr/>
            </w:rPrChange>
          </w:rPr>
          <w:lastRenderedPageBreak/>
          <w:delText>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delText>
        </w:r>
      </w:del>
    </w:p>
    <w:p w14:paraId="2F4A5CB0" w14:textId="67E12729" w:rsidR="00325B63" w:rsidRPr="00833EEB" w:rsidDel="006A7C0D" w:rsidRDefault="00325B63">
      <w:pPr>
        <w:pStyle w:val="NormalWeb"/>
        <w:spacing w:line="276" w:lineRule="auto"/>
        <w:ind w:firstLine="284"/>
        <w:rPr>
          <w:del w:id="8780" w:author="Yashua Lebowitz" w:date="2024-09-28T20:19:00Z"/>
          <w:rFonts w:ascii="Book Antiqua" w:hAnsi="Book Antiqua"/>
          <w:rPrChange w:id="8781" w:author="mac" w:date="2024-09-27T09:55:00Z">
            <w:rPr>
              <w:del w:id="8782" w:author="Yashua Lebowitz" w:date="2024-09-28T20:19:00Z"/>
            </w:rPr>
          </w:rPrChange>
        </w:rPr>
        <w:pPrChange w:id="8783" w:author="Yashua Lebowitz" w:date="2024-09-28T16:42:00Z">
          <w:pPr>
            <w:pStyle w:val="NormalWeb"/>
          </w:pPr>
        </w:pPrChange>
      </w:pPr>
      <w:del w:id="8784" w:author="Yashua Lebowitz" w:date="2024-09-28T20:19:00Z">
        <w:r w:rsidRPr="00833EEB" w:rsidDel="006A7C0D">
          <w:rPr>
            <w:rFonts w:ascii="Book Antiqua" w:hAnsi="Book Antiqua"/>
            <w:rPrChange w:id="8785" w:author="mac" w:date="2024-09-27T09:55:00Z">
              <w:rPr/>
            </w:rPrChange>
          </w:rPr>
          <w:delText>“That wasn’t…”</w:delText>
        </w:r>
      </w:del>
    </w:p>
    <w:p w14:paraId="52D2A447" w14:textId="2789499F" w:rsidR="00325B63" w:rsidRPr="00833EEB" w:rsidDel="006A7C0D" w:rsidRDefault="00325B63">
      <w:pPr>
        <w:pStyle w:val="NormalWeb"/>
        <w:spacing w:line="276" w:lineRule="auto"/>
        <w:ind w:firstLine="284"/>
        <w:rPr>
          <w:del w:id="8786" w:author="Yashua Lebowitz" w:date="2024-09-28T20:19:00Z"/>
          <w:rFonts w:ascii="Book Antiqua" w:hAnsi="Book Antiqua"/>
          <w:rPrChange w:id="8787" w:author="mac" w:date="2024-09-27T09:55:00Z">
            <w:rPr>
              <w:del w:id="8788" w:author="Yashua Lebowitz" w:date="2024-09-28T20:19:00Z"/>
            </w:rPr>
          </w:rPrChange>
        </w:rPr>
        <w:pPrChange w:id="8789" w:author="Yashua Lebowitz" w:date="2024-09-28T16:42:00Z">
          <w:pPr>
            <w:pStyle w:val="NormalWeb"/>
          </w:pPr>
        </w:pPrChange>
      </w:pPr>
      <w:del w:id="8790" w:author="Yashua Lebowitz" w:date="2024-09-28T20:19:00Z">
        <w:r w:rsidRPr="00833EEB" w:rsidDel="006A7C0D">
          <w:rPr>
            <w:rFonts w:ascii="Book Antiqua" w:hAnsi="Book Antiqua"/>
            <w:rPrChange w:id="8791" w:author="mac" w:date="2024-09-27T09:55:00Z">
              <w:rPr/>
            </w:rPrChange>
          </w:rPr>
          <w:delText>“Shut up!" Ivanov slammed the table, his voice echoing in the room. "Now you listen." His eyes bore into mine, a mixture of hatred and twisted respect. "Now is time for my vengeance, but I also respect you as an enemy.”</w:delText>
        </w:r>
      </w:del>
    </w:p>
    <w:p w14:paraId="75F5178C" w14:textId="45725404" w:rsidR="00325B63" w:rsidRPr="00833EEB" w:rsidDel="006A7C0D" w:rsidRDefault="00325B63">
      <w:pPr>
        <w:pStyle w:val="NormalWeb"/>
        <w:spacing w:line="276" w:lineRule="auto"/>
        <w:ind w:firstLine="284"/>
        <w:rPr>
          <w:del w:id="8792" w:author="Yashua Lebowitz" w:date="2024-09-28T20:19:00Z"/>
          <w:rFonts w:ascii="Book Antiqua" w:hAnsi="Book Antiqua"/>
          <w:rPrChange w:id="8793" w:author="mac" w:date="2024-09-27T09:55:00Z">
            <w:rPr>
              <w:del w:id="8794" w:author="Yashua Lebowitz" w:date="2024-09-28T20:19:00Z"/>
            </w:rPr>
          </w:rPrChange>
        </w:rPr>
        <w:pPrChange w:id="8795" w:author="Yashua Lebowitz" w:date="2024-09-28T16:42:00Z">
          <w:pPr>
            <w:pStyle w:val="NormalWeb"/>
          </w:pPr>
        </w:pPrChange>
      </w:pPr>
      <w:del w:id="8796" w:author="Yashua Lebowitz" w:date="2024-09-28T20:19:00Z">
        <w:r w:rsidRPr="00833EEB" w:rsidDel="006A7C0D">
          <w:rPr>
            <w:rFonts w:ascii="Book Antiqua" w:hAnsi="Book Antiqua"/>
            <w:rPrChange w:id="8797" w:author="mac" w:date="2024-09-27T09:55:00Z">
              <w:rPr/>
            </w:rPrChange>
          </w:rPr>
          <w:delText>He pulled out a bottle of vodka and two shot glasses from his bag, roughly setting them on the table. He began pouring both of us a shot. He held his glass up high.</w:delText>
        </w:r>
      </w:del>
    </w:p>
    <w:p w14:paraId="56955B4E" w14:textId="06C3E1B8" w:rsidR="00325B63" w:rsidRPr="00833EEB" w:rsidDel="006A7C0D" w:rsidRDefault="00325B63">
      <w:pPr>
        <w:pStyle w:val="NormalWeb"/>
        <w:spacing w:line="276" w:lineRule="auto"/>
        <w:ind w:firstLine="284"/>
        <w:rPr>
          <w:del w:id="8798" w:author="Yashua Lebowitz" w:date="2024-09-28T20:19:00Z"/>
          <w:rFonts w:ascii="Book Antiqua" w:hAnsi="Book Antiqua"/>
          <w:rPrChange w:id="8799" w:author="mac" w:date="2024-09-27T09:55:00Z">
            <w:rPr>
              <w:del w:id="8800" w:author="Yashua Lebowitz" w:date="2024-09-28T20:19:00Z"/>
            </w:rPr>
          </w:rPrChange>
        </w:rPr>
        <w:pPrChange w:id="8801" w:author="Yashua Lebowitz" w:date="2024-09-28T16:42:00Z">
          <w:pPr>
            <w:pStyle w:val="NormalWeb"/>
          </w:pPr>
        </w:pPrChange>
      </w:pPr>
      <w:del w:id="8802" w:author="Yashua Lebowitz" w:date="2024-09-28T20:19:00Z">
        <w:r w:rsidRPr="00833EEB" w:rsidDel="006A7C0D">
          <w:rPr>
            <w:rFonts w:ascii="Book Antiqua" w:hAnsi="Book Antiqua"/>
            <w:rPrChange w:id="8803" w:author="mac" w:date="2024-09-27T09:55:00Z">
              <w:rPr/>
            </w:rPrChange>
          </w:rPr>
          <w:delText>I shrugged my shoulders. "My hands are zip tied. How am I going to drink?"</w:delText>
        </w:r>
      </w:del>
    </w:p>
    <w:p w14:paraId="3ADCAC82" w14:textId="3D9D02C2" w:rsidR="00325B63" w:rsidRPr="00833EEB" w:rsidDel="006A7C0D" w:rsidRDefault="00325B63">
      <w:pPr>
        <w:pStyle w:val="NormalWeb"/>
        <w:spacing w:line="276" w:lineRule="auto"/>
        <w:ind w:firstLine="284"/>
        <w:rPr>
          <w:del w:id="8804" w:author="Yashua Lebowitz" w:date="2024-09-28T20:19:00Z"/>
          <w:rFonts w:ascii="Book Antiqua" w:hAnsi="Book Antiqua"/>
          <w:rPrChange w:id="8805" w:author="mac" w:date="2024-09-27T09:55:00Z">
            <w:rPr>
              <w:del w:id="8806" w:author="Yashua Lebowitz" w:date="2024-09-28T20:19:00Z"/>
            </w:rPr>
          </w:rPrChange>
        </w:rPr>
        <w:pPrChange w:id="8807" w:author="Yashua Lebowitz" w:date="2024-09-28T16:42:00Z">
          <w:pPr>
            <w:pStyle w:val="NormalWeb"/>
          </w:pPr>
        </w:pPrChange>
      </w:pPr>
      <w:del w:id="8808" w:author="Yashua Lebowitz" w:date="2024-09-28T20:19:00Z">
        <w:r w:rsidRPr="00833EEB" w:rsidDel="006A7C0D">
          <w:rPr>
            <w:rFonts w:ascii="Book Antiqua" w:hAnsi="Book Antiqua"/>
            <w:rPrChange w:id="8809" w:author="mac" w:date="2024-09-27T09:55:00Z">
              <w:rPr/>
            </w:rPrChange>
          </w:rPr>
          <w:delText>“Yes, of course.” Ivanov looked at one of the soldiers standing at attention closest to me. The soldier picked up the shot glass and brought it to my lips. The hard Russian vodka poured down my throat, burning in my stomach. I coughed.</w:delText>
        </w:r>
      </w:del>
    </w:p>
    <w:p w14:paraId="3ED2C3A7" w14:textId="785EE2A6" w:rsidR="00325B63" w:rsidRPr="00833EEB" w:rsidDel="006A7C0D" w:rsidRDefault="00325B63">
      <w:pPr>
        <w:pStyle w:val="NormalWeb"/>
        <w:spacing w:line="276" w:lineRule="auto"/>
        <w:ind w:firstLine="284"/>
        <w:rPr>
          <w:del w:id="8810" w:author="Yashua Lebowitz" w:date="2024-09-28T20:19:00Z"/>
          <w:rFonts w:ascii="Book Antiqua" w:hAnsi="Book Antiqua"/>
          <w:rPrChange w:id="8811" w:author="mac" w:date="2024-09-27T09:55:00Z">
            <w:rPr>
              <w:del w:id="8812" w:author="Yashua Lebowitz" w:date="2024-09-28T20:19:00Z"/>
            </w:rPr>
          </w:rPrChange>
        </w:rPr>
        <w:pPrChange w:id="8813" w:author="Yashua Lebowitz" w:date="2024-09-28T16:42:00Z">
          <w:pPr>
            <w:pStyle w:val="NormalWeb"/>
          </w:pPr>
        </w:pPrChange>
      </w:pPr>
      <w:del w:id="8814" w:author="Yashua Lebowitz" w:date="2024-09-28T20:19:00Z">
        <w:r w:rsidRPr="00833EEB" w:rsidDel="006A7C0D">
          <w:rPr>
            <w:rFonts w:ascii="Book Antiqua" w:hAnsi="Book Antiqua"/>
            <w:rPrChange w:id="8815" w:author="mac" w:date="2024-09-27T09:55:00Z">
              <w:rPr/>
            </w:rPrChange>
          </w:rPr>
          <w:delText>“That’s some good shit,” I said between coughs, hoping my kindness might delay the inevitable. The alcohol rushed to my head, making me dizzy. I hadn’t eaten since the invasion started. Hunger pangs suddenly crept in, sharp and insistent.</w:delText>
        </w:r>
      </w:del>
    </w:p>
    <w:p w14:paraId="36A8C1FF" w14:textId="45A151C8" w:rsidR="00325B63" w:rsidRPr="00833EEB" w:rsidDel="006A7C0D" w:rsidRDefault="00325B63">
      <w:pPr>
        <w:pStyle w:val="NormalWeb"/>
        <w:spacing w:line="276" w:lineRule="auto"/>
        <w:ind w:firstLine="284"/>
        <w:rPr>
          <w:del w:id="8816" w:author="Yashua Lebowitz" w:date="2024-09-28T20:19:00Z"/>
          <w:rFonts w:ascii="Book Antiqua" w:hAnsi="Book Antiqua"/>
          <w:rPrChange w:id="8817" w:author="mac" w:date="2024-09-27T09:55:00Z">
            <w:rPr>
              <w:del w:id="8818" w:author="Yashua Lebowitz" w:date="2024-09-28T20:19:00Z"/>
            </w:rPr>
          </w:rPrChange>
        </w:rPr>
        <w:pPrChange w:id="8819" w:author="Yashua Lebowitz" w:date="2024-09-28T16:42:00Z">
          <w:pPr>
            <w:pStyle w:val="NormalWeb"/>
          </w:pPr>
        </w:pPrChange>
      </w:pPr>
      <w:del w:id="8820" w:author="Yashua Lebowitz" w:date="2024-09-28T20:19:00Z">
        <w:r w:rsidRPr="00833EEB" w:rsidDel="006A7C0D">
          <w:rPr>
            <w:rFonts w:ascii="Book Antiqua" w:hAnsi="Book Antiqua"/>
            <w:rPrChange w:id="8821" w:author="mac" w:date="2024-09-27T09:55:00Z">
              <w:rPr/>
            </w:rPrChange>
          </w:rPr>
          <w:delText>Ivanov's smile widened as he downed his shot in one gulp. "You see, Joshua, ve are not so different, you and I. Both fighters, both survivors. But today, your survival ends. Tell me, how does it feel to know your end is near?"</w:delText>
        </w:r>
      </w:del>
    </w:p>
    <w:p w14:paraId="032735CC" w14:textId="098BEE96" w:rsidR="00325B63" w:rsidRPr="00833EEB" w:rsidDel="006A7C0D" w:rsidRDefault="00325B63">
      <w:pPr>
        <w:pStyle w:val="NormalWeb"/>
        <w:spacing w:line="276" w:lineRule="auto"/>
        <w:ind w:firstLine="284"/>
        <w:rPr>
          <w:del w:id="8822" w:author="Yashua Lebowitz" w:date="2024-09-28T20:19:00Z"/>
          <w:rFonts w:ascii="Book Antiqua" w:hAnsi="Book Antiqua"/>
          <w:rPrChange w:id="8823" w:author="mac" w:date="2024-09-27T09:55:00Z">
            <w:rPr>
              <w:del w:id="8824" w:author="Yashua Lebowitz" w:date="2024-09-28T20:19:00Z"/>
            </w:rPr>
          </w:rPrChange>
        </w:rPr>
        <w:pPrChange w:id="8825" w:author="Yashua Lebowitz" w:date="2024-09-28T16:42:00Z">
          <w:pPr>
            <w:pStyle w:val="NormalWeb"/>
          </w:pPr>
        </w:pPrChange>
      </w:pPr>
      <w:del w:id="8826" w:author="Yashua Lebowitz" w:date="2024-09-28T20:19:00Z">
        <w:r w:rsidRPr="00833EEB" w:rsidDel="006A7C0D">
          <w:rPr>
            <w:rFonts w:ascii="Book Antiqua" w:hAnsi="Book Antiqua"/>
            <w:rPrChange w:id="8827" w:author="mac" w:date="2024-09-27T09:55:00Z">
              <w:rPr/>
            </w:rPrChange>
          </w:rPr>
          <w:delText>I met his gaze, trying to steady my voice. "You think you know me, Ivanov, but you have no idea what I've been through, what I've sacrificed. Today is not my end. God is with me; he will deliver me."</w:delText>
        </w:r>
      </w:del>
    </w:p>
    <w:p w14:paraId="124784A4" w14:textId="554BC8F8" w:rsidR="00325B63" w:rsidRPr="00833EEB" w:rsidDel="006A7C0D" w:rsidRDefault="00325B63">
      <w:pPr>
        <w:pStyle w:val="NormalWeb"/>
        <w:spacing w:line="276" w:lineRule="auto"/>
        <w:ind w:firstLine="284"/>
        <w:rPr>
          <w:del w:id="8828" w:author="Yashua Lebowitz" w:date="2024-09-28T20:19:00Z"/>
          <w:rFonts w:ascii="Book Antiqua" w:hAnsi="Book Antiqua"/>
          <w:rPrChange w:id="8829" w:author="mac" w:date="2024-09-27T09:55:00Z">
            <w:rPr>
              <w:del w:id="8830" w:author="Yashua Lebowitz" w:date="2024-09-28T20:19:00Z"/>
            </w:rPr>
          </w:rPrChange>
        </w:rPr>
        <w:pPrChange w:id="8831" w:author="Yashua Lebowitz" w:date="2024-09-28T16:42:00Z">
          <w:pPr>
            <w:pStyle w:val="NormalWeb"/>
          </w:pPr>
        </w:pPrChange>
      </w:pPr>
      <w:del w:id="8832" w:author="Yashua Lebowitz" w:date="2024-09-28T20:19:00Z">
        <w:r w:rsidRPr="00833EEB" w:rsidDel="006A7C0D">
          <w:rPr>
            <w:rFonts w:ascii="Book Antiqua" w:hAnsi="Book Antiqua"/>
            <w:rPrChange w:id="8833" w:author="mac" w:date="2024-09-27T09:55:00Z">
              <w:rPr/>
            </w:rPrChange>
          </w:rPr>
          <w:delText>He leaned back, studying me with a mix of curiosity and disdain. "Maybe. 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 I do not know everything about matters of religion or why God allows this man to live or that one to die. But I know this: you are a dead man walking. And I vill enjoy every moment of your suffering."</w:delText>
        </w:r>
      </w:del>
    </w:p>
    <w:p w14:paraId="5CB83D87" w14:textId="3270E15E" w:rsidR="00325B63" w:rsidRPr="00833EEB" w:rsidDel="006A7C0D" w:rsidRDefault="00325B63">
      <w:pPr>
        <w:pStyle w:val="NormalWeb"/>
        <w:spacing w:line="276" w:lineRule="auto"/>
        <w:ind w:firstLine="284"/>
        <w:rPr>
          <w:del w:id="8834" w:author="Yashua Lebowitz" w:date="2024-09-28T20:19:00Z"/>
          <w:rFonts w:ascii="Book Antiqua" w:hAnsi="Book Antiqua"/>
          <w:rPrChange w:id="8835" w:author="mac" w:date="2024-09-27T09:55:00Z">
            <w:rPr>
              <w:del w:id="8836" w:author="Yashua Lebowitz" w:date="2024-09-28T20:19:00Z"/>
            </w:rPr>
          </w:rPrChange>
        </w:rPr>
        <w:pPrChange w:id="8837" w:author="Yashua Lebowitz" w:date="2024-09-28T16:42:00Z">
          <w:pPr>
            <w:pStyle w:val="NormalWeb"/>
          </w:pPr>
        </w:pPrChange>
      </w:pPr>
      <w:del w:id="8838" w:author="Yashua Lebowitz" w:date="2024-09-28T20:19:00Z">
        <w:r w:rsidRPr="00833EEB" w:rsidDel="006A7C0D">
          <w:rPr>
            <w:rFonts w:ascii="Book Antiqua" w:hAnsi="Book Antiqua"/>
            <w:rPrChange w:id="8839" w:author="mac" w:date="2024-09-27T09:55:00Z">
              <w:rPr/>
            </w:rPrChange>
          </w:rPr>
          <w:lastRenderedPageBreak/>
          <w:delTex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delText>
        </w:r>
      </w:del>
    </w:p>
    <w:p w14:paraId="231D4C7F" w14:textId="403699FC" w:rsidR="00325B63" w:rsidRPr="00833EEB" w:rsidDel="006A7C0D" w:rsidRDefault="00325B63">
      <w:pPr>
        <w:pStyle w:val="NormalWeb"/>
        <w:spacing w:line="276" w:lineRule="auto"/>
        <w:ind w:firstLine="284"/>
        <w:rPr>
          <w:del w:id="8840" w:author="Yashua Lebowitz" w:date="2024-09-28T20:19:00Z"/>
          <w:rFonts w:ascii="Book Antiqua" w:hAnsi="Book Antiqua"/>
          <w:rPrChange w:id="8841" w:author="mac" w:date="2024-09-27T09:55:00Z">
            <w:rPr>
              <w:del w:id="8842" w:author="Yashua Lebowitz" w:date="2024-09-28T20:19:00Z"/>
            </w:rPr>
          </w:rPrChange>
        </w:rPr>
        <w:pPrChange w:id="8843" w:author="Yashua Lebowitz" w:date="2024-09-28T16:42:00Z">
          <w:pPr>
            <w:pStyle w:val="NormalWeb"/>
          </w:pPr>
        </w:pPrChange>
      </w:pPr>
      <w:del w:id="8844" w:author="Yashua Lebowitz" w:date="2024-09-28T20:19:00Z">
        <w:r w:rsidRPr="00833EEB" w:rsidDel="006A7C0D">
          <w:rPr>
            <w:rFonts w:ascii="Book Antiqua" w:hAnsi="Book Antiqua"/>
            <w:rPrChange w:id="8845" w:author="mac" w:date="2024-09-27T09:55:00Z">
              <w:rPr/>
            </w:rPrChange>
          </w:rPr>
          <w:delText>One day, one of their soldiers made a mistake and used a mobile phone, allowing us to track their location. We eventually traced a large contingent of them to Ridge 104. A brazen captain, acting against my orders to capture and extract information, instead slaughtered them like pigs. We thought Ivanov was with that contingent and had died there.</w:delText>
        </w:r>
      </w:del>
    </w:p>
    <w:p w14:paraId="360C5F8E" w14:textId="5E1BEE9B" w:rsidR="00325B63" w:rsidRPr="00833EEB" w:rsidDel="006A7C0D" w:rsidRDefault="00325B63">
      <w:pPr>
        <w:pStyle w:val="NormalWeb"/>
        <w:spacing w:line="276" w:lineRule="auto"/>
        <w:ind w:firstLine="284"/>
        <w:rPr>
          <w:del w:id="8846" w:author="Yashua Lebowitz" w:date="2024-09-28T20:19:00Z"/>
          <w:rFonts w:ascii="Book Antiqua" w:hAnsi="Book Antiqua"/>
          <w:rPrChange w:id="8847" w:author="mac" w:date="2024-09-27T09:55:00Z">
            <w:rPr>
              <w:del w:id="8848" w:author="Yashua Lebowitz" w:date="2024-09-28T20:19:00Z"/>
            </w:rPr>
          </w:rPrChange>
        </w:rPr>
        <w:pPrChange w:id="8849" w:author="Yashua Lebowitz" w:date="2024-09-28T16:42:00Z">
          <w:pPr>
            <w:pStyle w:val="NormalWeb"/>
          </w:pPr>
        </w:pPrChange>
      </w:pPr>
      <w:del w:id="8850" w:author="Yashua Lebowitz" w:date="2024-09-28T20:19:00Z">
        <w:r w:rsidRPr="00833EEB" w:rsidDel="006A7C0D">
          <w:rPr>
            <w:rFonts w:ascii="Book Antiqua" w:hAnsi="Book Antiqua"/>
            <w:rPrChange w:id="8851" w:author="mac" w:date="2024-09-27T09:55:00Z">
              <w:rPr/>
            </w:rPrChange>
          </w:rPr>
          <w:delTex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delText>
        </w:r>
      </w:del>
    </w:p>
    <w:p w14:paraId="13BAA600" w14:textId="6714621D" w:rsidR="00325B63" w:rsidRPr="00833EEB" w:rsidDel="006A7C0D" w:rsidRDefault="00325B63">
      <w:pPr>
        <w:pStyle w:val="NormalWeb"/>
        <w:spacing w:line="276" w:lineRule="auto"/>
        <w:ind w:firstLine="284"/>
        <w:rPr>
          <w:del w:id="8852" w:author="Yashua Lebowitz" w:date="2024-09-28T20:19:00Z"/>
          <w:rFonts w:ascii="Book Antiqua" w:hAnsi="Book Antiqua"/>
          <w:rPrChange w:id="8853" w:author="mac" w:date="2024-09-27T09:55:00Z">
            <w:rPr>
              <w:del w:id="8854" w:author="Yashua Lebowitz" w:date="2024-09-28T20:19:00Z"/>
            </w:rPr>
          </w:rPrChange>
        </w:rPr>
        <w:pPrChange w:id="8855" w:author="Yashua Lebowitz" w:date="2024-09-28T16:42:00Z">
          <w:pPr>
            <w:pStyle w:val="NormalWeb"/>
          </w:pPr>
        </w:pPrChange>
      </w:pPr>
      <w:del w:id="8856" w:author="Yashua Lebowitz" w:date="2024-09-28T20:19:00Z">
        <w:r w:rsidRPr="00833EEB" w:rsidDel="006A7C0D">
          <w:rPr>
            <w:rFonts w:ascii="Book Antiqua" w:hAnsi="Book Antiqua"/>
            <w:rPrChange w:id="8857" w:author="mac" w:date="2024-09-27T09:55:00Z">
              <w:rPr/>
            </w:rPrChange>
          </w:rPr>
          <w:delText>"Ivanov," I managed to say, my voice steady despite the fear gnawing at my insides. "I thought you died at Ridge 104."</w:delText>
        </w:r>
      </w:del>
    </w:p>
    <w:p w14:paraId="7A7F188D" w14:textId="1840C39E" w:rsidR="00325B63" w:rsidRPr="00833EEB" w:rsidDel="006A7C0D" w:rsidRDefault="00325B63">
      <w:pPr>
        <w:pStyle w:val="NormalWeb"/>
        <w:spacing w:line="276" w:lineRule="auto"/>
        <w:ind w:firstLine="284"/>
        <w:rPr>
          <w:del w:id="8858" w:author="Yashua Lebowitz" w:date="2024-09-28T20:19:00Z"/>
          <w:rFonts w:ascii="Book Antiqua" w:hAnsi="Book Antiqua"/>
          <w:rPrChange w:id="8859" w:author="mac" w:date="2024-09-27T09:55:00Z">
            <w:rPr>
              <w:del w:id="8860" w:author="Yashua Lebowitz" w:date="2024-09-28T20:19:00Z"/>
            </w:rPr>
          </w:rPrChange>
        </w:rPr>
        <w:pPrChange w:id="8861" w:author="Yashua Lebowitz" w:date="2024-09-28T16:42:00Z">
          <w:pPr>
            <w:pStyle w:val="NormalWeb"/>
          </w:pPr>
        </w:pPrChange>
      </w:pPr>
      <w:del w:id="8862" w:author="Yashua Lebowitz" w:date="2024-09-28T20:19:00Z">
        <w:r w:rsidRPr="00833EEB" w:rsidDel="006A7C0D">
          <w:rPr>
            <w:rFonts w:ascii="Book Antiqua" w:hAnsi="Book Antiqua"/>
            <w:rPrChange w:id="8863" w:author="mac" w:date="2024-09-27T09:55:00Z">
              <w:rPr/>
            </w:rPrChange>
          </w:rPr>
          <w:delText>He smiled, a cold, calculating smile that didn't reach his eyes. "You thought wrong, Joshua. I survived, and I've been waiting for this moment ever since."</w:delText>
        </w:r>
      </w:del>
    </w:p>
    <w:p w14:paraId="78DDCF28" w14:textId="36DF8DC1" w:rsidR="00325B63" w:rsidRPr="00833EEB" w:rsidDel="006A7C0D" w:rsidRDefault="00325B63">
      <w:pPr>
        <w:pStyle w:val="NormalWeb"/>
        <w:spacing w:line="276" w:lineRule="auto"/>
        <w:ind w:firstLine="284"/>
        <w:rPr>
          <w:del w:id="8864" w:author="Yashua Lebowitz" w:date="2024-09-28T20:19:00Z"/>
          <w:rFonts w:ascii="Book Antiqua" w:hAnsi="Book Antiqua"/>
          <w:rPrChange w:id="8865" w:author="mac" w:date="2024-09-27T09:55:00Z">
            <w:rPr>
              <w:del w:id="8866" w:author="Yashua Lebowitz" w:date="2024-09-28T20:19:00Z"/>
            </w:rPr>
          </w:rPrChange>
        </w:rPr>
        <w:pPrChange w:id="8867" w:author="Yashua Lebowitz" w:date="2024-09-28T16:42:00Z">
          <w:pPr>
            <w:pStyle w:val="NormalWeb"/>
          </w:pPr>
        </w:pPrChange>
      </w:pPr>
      <w:del w:id="8868" w:author="Yashua Lebowitz" w:date="2024-09-28T20:19:00Z">
        <w:r w:rsidRPr="00833EEB" w:rsidDel="006A7C0D">
          <w:rPr>
            <w:rFonts w:ascii="Book Antiqua" w:hAnsi="Book Antiqua"/>
            <w:rPrChange w:id="8869" w:author="mac" w:date="2024-09-27T09:55:00Z">
              <w:rPr/>
            </w:rPrChange>
          </w:rPr>
          <w:delText>The air in the room grew thicker, the tension almost tangible. Ivanov stepped closer, his eyes never leaving mine. "Do you know what it's like to lose everything, Joshua? To see your comrades fall, to be hunted like an animal? You made a mistake at Ridge 104, and now you're going to pay for it."</w:delText>
        </w:r>
      </w:del>
    </w:p>
    <w:p w14:paraId="70612E22" w14:textId="7D15CC85" w:rsidR="00325B63" w:rsidRPr="00833EEB" w:rsidDel="006A7C0D" w:rsidRDefault="00325B63">
      <w:pPr>
        <w:pStyle w:val="NormalWeb"/>
        <w:spacing w:line="276" w:lineRule="auto"/>
        <w:ind w:firstLine="284"/>
        <w:rPr>
          <w:del w:id="8870" w:author="Yashua Lebowitz" w:date="2024-09-28T20:19:00Z"/>
          <w:rFonts w:ascii="Book Antiqua" w:hAnsi="Book Antiqua"/>
          <w:rPrChange w:id="8871" w:author="mac" w:date="2024-09-27T09:55:00Z">
            <w:rPr>
              <w:del w:id="8872" w:author="Yashua Lebowitz" w:date="2024-09-28T20:19:00Z"/>
            </w:rPr>
          </w:rPrChange>
        </w:rPr>
        <w:pPrChange w:id="8873" w:author="Yashua Lebowitz" w:date="2024-09-28T16:42:00Z">
          <w:pPr>
            <w:pStyle w:val="NormalWeb"/>
          </w:pPr>
        </w:pPrChange>
      </w:pPr>
      <w:del w:id="8874" w:author="Yashua Lebowitz" w:date="2024-09-28T20:19:00Z">
        <w:r w:rsidRPr="00833EEB" w:rsidDel="006A7C0D">
          <w:rPr>
            <w:rFonts w:ascii="Book Antiqua" w:hAnsi="Book Antiqua"/>
            <w:rPrChange w:id="8875" w:author="mac" w:date="2024-09-27T09:55:00Z">
              <w:rPr/>
            </w:rPrChange>
          </w:rPr>
          <w:delText>I swallowed hard, my mind racing. There had to be a way out of this, some way to turn the tables. But for now, I was at Ivanov's mercy, and I knew he wouldn't show any.</w:delText>
        </w:r>
      </w:del>
    </w:p>
    <w:p w14:paraId="5B33D140" w14:textId="5B861DAA" w:rsidR="00325B63" w:rsidRPr="00833EEB" w:rsidDel="006A7C0D" w:rsidRDefault="00325B63">
      <w:pPr>
        <w:pStyle w:val="NormalWeb"/>
        <w:spacing w:line="276" w:lineRule="auto"/>
        <w:ind w:firstLine="284"/>
        <w:rPr>
          <w:del w:id="8876" w:author="Yashua Lebowitz" w:date="2024-09-28T20:19:00Z"/>
          <w:rFonts w:ascii="Book Antiqua" w:hAnsi="Book Antiqua"/>
          <w:rPrChange w:id="8877" w:author="mac" w:date="2024-09-27T09:55:00Z">
            <w:rPr>
              <w:del w:id="8878" w:author="Yashua Lebowitz" w:date="2024-09-28T20:19:00Z"/>
            </w:rPr>
          </w:rPrChange>
        </w:rPr>
        <w:pPrChange w:id="8879" w:author="Yashua Lebowitz" w:date="2024-09-28T16:42:00Z">
          <w:pPr>
            <w:pStyle w:val="NormalWeb"/>
          </w:pPr>
        </w:pPrChange>
      </w:pPr>
      <w:del w:id="8880" w:author="Yashua Lebowitz" w:date="2024-09-28T20:19:00Z">
        <w:r w:rsidRPr="00833EEB" w:rsidDel="006A7C0D">
          <w:rPr>
            <w:rFonts w:ascii="Book Antiqua" w:hAnsi="Book Antiqua"/>
            <w:rPrChange w:id="8881" w:author="mac" w:date="2024-09-27T09:55:00Z">
              <w:rPr/>
            </w:rPrChange>
          </w:rPr>
          <w:delText>"Ivanov," I said again, trying to buy time, "we both know what war does to people. It makes monsters of us all. But this... this doesn't have to end in more bloodshed."</w:delText>
        </w:r>
      </w:del>
    </w:p>
    <w:p w14:paraId="6DEF6AAD" w14:textId="2E1168FC" w:rsidR="00325B63" w:rsidRPr="00833EEB" w:rsidDel="006A7C0D" w:rsidRDefault="00325B63">
      <w:pPr>
        <w:pStyle w:val="NormalWeb"/>
        <w:spacing w:line="276" w:lineRule="auto"/>
        <w:ind w:firstLine="284"/>
        <w:rPr>
          <w:del w:id="8882" w:author="Yashua Lebowitz" w:date="2024-09-28T20:19:00Z"/>
          <w:rFonts w:ascii="Book Antiqua" w:hAnsi="Book Antiqua"/>
          <w:rPrChange w:id="8883" w:author="mac" w:date="2024-09-27T09:55:00Z">
            <w:rPr>
              <w:del w:id="8884" w:author="Yashua Lebowitz" w:date="2024-09-28T20:19:00Z"/>
            </w:rPr>
          </w:rPrChange>
        </w:rPr>
        <w:pPrChange w:id="8885" w:author="Yashua Lebowitz" w:date="2024-09-28T16:42:00Z">
          <w:pPr>
            <w:pStyle w:val="NormalWeb"/>
          </w:pPr>
        </w:pPrChange>
      </w:pPr>
      <w:del w:id="8886" w:author="Yashua Lebowitz" w:date="2024-09-28T20:19:00Z">
        <w:r w:rsidRPr="00833EEB" w:rsidDel="006A7C0D">
          <w:rPr>
            <w:rFonts w:ascii="Book Antiqua" w:hAnsi="Book Antiqua"/>
            <w:rPrChange w:id="8887" w:author="mac" w:date="2024-09-27T09:55:00Z">
              <w:rPr/>
            </w:rPrChange>
          </w:rPr>
          <w:lastRenderedPageBreak/>
          <w:delText>His smile widened, and he shook his head. "Oh, but it does, Joshua. It does. Because this isn't just about revenge. This is about justice. For my men, for all the lives you've taken. And I will see it done."</w:delText>
        </w:r>
      </w:del>
    </w:p>
    <w:p w14:paraId="14DC544E" w14:textId="18D4E778" w:rsidR="00325B63" w:rsidRPr="00833EEB" w:rsidDel="006A7C0D" w:rsidRDefault="00325B63">
      <w:pPr>
        <w:pStyle w:val="NormalWeb"/>
        <w:spacing w:line="276" w:lineRule="auto"/>
        <w:ind w:firstLine="284"/>
        <w:rPr>
          <w:del w:id="8888" w:author="Yashua Lebowitz" w:date="2024-09-28T20:19:00Z"/>
          <w:rFonts w:ascii="Book Antiqua" w:hAnsi="Book Antiqua"/>
          <w:rPrChange w:id="8889" w:author="mac" w:date="2024-09-27T09:55:00Z">
            <w:rPr>
              <w:del w:id="8890" w:author="Yashua Lebowitz" w:date="2024-09-28T20:19:00Z"/>
            </w:rPr>
          </w:rPrChange>
        </w:rPr>
        <w:pPrChange w:id="8891" w:author="Yashua Lebowitz" w:date="2024-09-28T16:42:00Z">
          <w:pPr>
            <w:pStyle w:val="NormalWeb"/>
          </w:pPr>
        </w:pPrChange>
      </w:pPr>
      <w:del w:id="8892" w:author="Yashua Lebowitz" w:date="2024-09-28T20:19:00Z">
        <w:r w:rsidRPr="00833EEB" w:rsidDel="006A7C0D">
          <w:rPr>
            <w:rFonts w:ascii="Book Antiqua" w:hAnsi="Book Antiqua"/>
            <w:rPrChange w:id="8893" w:author="mac" w:date="2024-09-27T09:55:00Z">
              <w:rPr/>
            </w:rPrChange>
          </w:rPr>
          <w:delText>The room seemed to close in even further, the weight of my past mistakes pressing down on me, I should have never let that captain take charge of that mission. Ivanov was right about one thing: there was no escaping the consequences of my actions. But as long as I was still breathing, there was a chance, however slim, to make things right.</w:delText>
        </w:r>
      </w:del>
    </w:p>
    <w:p w14:paraId="639AE5B6" w14:textId="0CAF3603" w:rsidR="00325B63" w:rsidRPr="00833EEB" w:rsidDel="006A7C0D" w:rsidRDefault="00325B63">
      <w:pPr>
        <w:pStyle w:val="NormalWeb"/>
        <w:spacing w:line="276" w:lineRule="auto"/>
        <w:ind w:firstLine="284"/>
        <w:rPr>
          <w:del w:id="8894" w:author="Yashua Lebowitz" w:date="2024-09-28T20:19:00Z"/>
          <w:rFonts w:ascii="Book Antiqua" w:hAnsi="Book Antiqua"/>
          <w:rPrChange w:id="8895" w:author="mac" w:date="2024-09-27T09:55:00Z">
            <w:rPr>
              <w:del w:id="8896" w:author="Yashua Lebowitz" w:date="2024-09-28T20:19:00Z"/>
            </w:rPr>
          </w:rPrChange>
        </w:rPr>
        <w:pPrChange w:id="8897" w:author="Yashua Lebowitz" w:date="2024-09-28T16:42:00Z">
          <w:pPr>
            <w:pStyle w:val="NormalWeb"/>
          </w:pPr>
        </w:pPrChange>
      </w:pPr>
      <w:del w:id="8898" w:author="Yashua Lebowitz" w:date="2024-09-28T20:19:00Z">
        <w:r w:rsidRPr="00833EEB" w:rsidDel="006A7C0D">
          <w:rPr>
            <w:rFonts w:ascii="Book Antiqua" w:hAnsi="Book Antiqua"/>
            <w:rPrChange w:id="8899" w:author="mac" w:date="2024-09-27T09:55:00Z">
              <w:rPr/>
            </w:rPrChange>
          </w:rPr>
          <w:delText>"Let's get this over with, then," I said, squaring my shoulders. "I'm not afraid of you, Ivanov."</w:delText>
        </w:r>
      </w:del>
    </w:p>
    <w:p w14:paraId="486B6BDB" w14:textId="7E5E5070" w:rsidR="00325B63" w:rsidRPr="00833EEB" w:rsidDel="006A7C0D" w:rsidRDefault="00325B63">
      <w:pPr>
        <w:pStyle w:val="NormalWeb"/>
        <w:spacing w:line="276" w:lineRule="auto"/>
        <w:ind w:firstLine="284"/>
        <w:rPr>
          <w:del w:id="8900" w:author="Yashua Lebowitz" w:date="2024-09-28T20:19:00Z"/>
          <w:rFonts w:ascii="Book Antiqua" w:hAnsi="Book Antiqua"/>
          <w:rPrChange w:id="8901" w:author="mac" w:date="2024-09-27T09:55:00Z">
            <w:rPr>
              <w:del w:id="8902" w:author="Yashua Lebowitz" w:date="2024-09-28T20:19:00Z"/>
            </w:rPr>
          </w:rPrChange>
        </w:rPr>
        <w:pPrChange w:id="8903" w:author="Yashua Lebowitz" w:date="2024-09-28T16:42:00Z">
          <w:pPr>
            <w:pStyle w:val="NormalWeb"/>
          </w:pPr>
        </w:pPrChange>
      </w:pPr>
      <w:del w:id="8904" w:author="Yashua Lebowitz" w:date="2024-09-28T20:19:00Z">
        <w:r w:rsidRPr="00833EEB" w:rsidDel="006A7C0D">
          <w:rPr>
            <w:rFonts w:ascii="Book Antiqua" w:hAnsi="Book Antiqua"/>
            <w:rPrChange w:id="8905" w:author="mac" w:date="2024-09-27T09:55:00Z">
              <w:rPr/>
            </w:rPrChange>
          </w:rPr>
          <w:delText>His laughter echoed through the room, a harsh, grating sound. "Oh, Joshua, you should be. You should be very afraid."</w:delText>
        </w:r>
      </w:del>
    </w:p>
    <w:p w14:paraId="5C158A3F" w14:textId="6882E35F" w:rsidR="00325B63" w:rsidRPr="00833EEB" w:rsidDel="006A7C0D" w:rsidRDefault="00325B63">
      <w:pPr>
        <w:pStyle w:val="NormalWeb"/>
        <w:spacing w:line="276" w:lineRule="auto"/>
        <w:ind w:firstLine="284"/>
        <w:rPr>
          <w:del w:id="8906" w:author="Yashua Lebowitz" w:date="2024-09-28T20:19:00Z"/>
          <w:rFonts w:ascii="Book Antiqua" w:hAnsi="Book Antiqua"/>
          <w:rPrChange w:id="8907" w:author="mac" w:date="2024-09-27T09:55:00Z">
            <w:rPr>
              <w:del w:id="8908" w:author="Yashua Lebowitz" w:date="2024-09-28T20:19:00Z"/>
            </w:rPr>
          </w:rPrChange>
        </w:rPr>
        <w:pPrChange w:id="8909" w:author="Yashua Lebowitz" w:date="2024-09-28T16:42:00Z">
          <w:pPr>
            <w:pStyle w:val="NormalWeb"/>
          </w:pPr>
        </w:pPrChange>
      </w:pPr>
      <w:del w:id="8910" w:author="Yashua Lebowitz" w:date="2024-09-28T20:19:00Z">
        <w:r w:rsidRPr="00833EEB" w:rsidDel="006A7C0D">
          <w:rPr>
            <w:rFonts w:ascii="Book Antiqua" w:hAnsi="Book Antiqua"/>
            <w:rPrChange w:id="8911" w:author="mac" w:date="2024-09-27T09:55:00Z">
              <w:rPr/>
            </w:rPrChange>
          </w:rPr>
          <w:delText>"Drink, Joshua," Ivanov said, pouring another shot. "Let us toast to old enemies and new beginnings. For you, it vill be the end. Your new enemy, the executioner, is almost here."</w:delText>
        </w:r>
      </w:del>
    </w:p>
    <w:p w14:paraId="41657CFC" w14:textId="0887A7BE" w:rsidR="00325B63" w:rsidRPr="00833EEB" w:rsidDel="006A7C0D" w:rsidRDefault="00325B63">
      <w:pPr>
        <w:pStyle w:val="NormalWeb"/>
        <w:spacing w:line="276" w:lineRule="auto"/>
        <w:ind w:firstLine="284"/>
        <w:rPr>
          <w:del w:id="8912" w:author="Yashua Lebowitz" w:date="2024-09-28T20:19:00Z"/>
          <w:rFonts w:ascii="Book Antiqua" w:hAnsi="Book Antiqua"/>
          <w:rPrChange w:id="8913" w:author="mac" w:date="2024-09-27T09:55:00Z">
            <w:rPr>
              <w:del w:id="8914" w:author="Yashua Lebowitz" w:date="2024-09-28T20:19:00Z"/>
            </w:rPr>
          </w:rPrChange>
        </w:rPr>
        <w:pPrChange w:id="8915" w:author="Yashua Lebowitz" w:date="2024-09-28T16:42:00Z">
          <w:pPr>
            <w:pStyle w:val="NormalWeb"/>
          </w:pPr>
        </w:pPrChange>
      </w:pPr>
      <w:del w:id="8916" w:author="Yashua Lebowitz" w:date="2024-09-28T20:19:00Z">
        <w:r w:rsidRPr="00833EEB" w:rsidDel="006A7C0D">
          <w:rPr>
            <w:rFonts w:ascii="Book Antiqua" w:hAnsi="Book Antiqua"/>
            <w:rPrChange w:id="8917" w:author="mac" w:date="2024-09-27T09:55:00Z">
              <w:rPr/>
            </w:rPrChange>
          </w:rPr>
          <w:delText>The soldier once again poured the shot down my throat. I became increasingly high, laughing out loud for no apparent reason. My tolerance for alcohol was incredibly low.</w:delText>
        </w:r>
      </w:del>
    </w:p>
    <w:p w14:paraId="6D78B12D" w14:textId="07252CA8" w:rsidR="00325B63" w:rsidRPr="00833EEB" w:rsidDel="006A7C0D" w:rsidRDefault="00325B63">
      <w:pPr>
        <w:pStyle w:val="NormalWeb"/>
        <w:spacing w:line="276" w:lineRule="auto"/>
        <w:ind w:firstLine="284"/>
        <w:rPr>
          <w:del w:id="8918" w:author="Yashua Lebowitz" w:date="2024-09-28T20:19:00Z"/>
          <w:rFonts w:ascii="Book Antiqua" w:hAnsi="Book Antiqua"/>
          <w:rPrChange w:id="8919" w:author="mac" w:date="2024-09-27T09:55:00Z">
            <w:rPr>
              <w:del w:id="8920" w:author="Yashua Lebowitz" w:date="2024-09-28T20:19:00Z"/>
            </w:rPr>
          </w:rPrChange>
        </w:rPr>
        <w:pPrChange w:id="8921" w:author="Yashua Lebowitz" w:date="2024-09-28T16:42:00Z">
          <w:pPr>
            <w:pStyle w:val="NormalWeb"/>
          </w:pPr>
        </w:pPrChange>
      </w:pPr>
      <w:del w:id="8922" w:author="Yashua Lebowitz" w:date="2024-09-28T20:19:00Z">
        <w:r w:rsidRPr="00833EEB" w:rsidDel="006A7C0D">
          <w:rPr>
            <w:rFonts w:ascii="Book Antiqua" w:hAnsi="Book Antiqua"/>
            <w:rPrChange w:id="8923" w:author="mac" w:date="2024-09-27T09:55:00Z">
              <w:rPr/>
            </w:rPrChange>
          </w:rPr>
          <w:delText>“So, send the executioner, I’m tired of waiting. Get on with it,” I demanded, my voice slurring slightly.</w:delText>
        </w:r>
      </w:del>
    </w:p>
    <w:p w14:paraId="4A31FF30" w14:textId="790D760D" w:rsidR="00325B63" w:rsidRPr="00833EEB" w:rsidDel="006A7C0D" w:rsidRDefault="00325B63">
      <w:pPr>
        <w:pStyle w:val="NormalWeb"/>
        <w:spacing w:line="276" w:lineRule="auto"/>
        <w:ind w:firstLine="284"/>
        <w:rPr>
          <w:del w:id="8924" w:author="Yashua Lebowitz" w:date="2024-09-28T20:19:00Z"/>
          <w:rFonts w:ascii="Book Antiqua" w:hAnsi="Book Antiqua"/>
          <w:rPrChange w:id="8925" w:author="mac" w:date="2024-09-27T09:55:00Z">
            <w:rPr>
              <w:del w:id="8926" w:author="Yashua Lebowitz" w:date="2024-09-28T20:19:00Z"/>
            </w:rPr>
          </w:rPrChange>
        </w:rPr>
        <w:pPrChange w:id="8927" w:author="Yashua Lebowitz" w:date="2024-09-28T16:42:00Z">
          <w:pPr>
            <w:pStyle w:val="NormalWeb"/>
          </w:pPr>
        </w:pPrChange>
      </w:pPr>
      <w:del w:id="8928" w:author="Yashua Lebowitz" w:date="2024-09-28T20:19:00Z">
        <w:r w:rsidRPr="00833EEB" w:rsidDel="006A7C0D">
          <w:rPr>
            <w:rFonts w:ascii="Book Antiqua" w:hAnsi="Book Antiqua"/>
            <w:rPrChange w:id="8929" w:author="mac" w:date="2024-09-27T09:55:00Z">
              <w:rPr/>
            </w:rPrChange>
          </w:rPr>
          <w:delText>“Don’t vorry, Joshua, he’ll be here any moment now,” the soldier replied, a smirk playing on his lips.</w:delText>
        </w:r>
      </w:del>
    </w:p>
    <w:p w14:paraId="7B17A761" w14:textId="2B11FEAD" w:rsidR="00325B63" w:rsidRPr="00833EEB" w:rsidDel="006A7C0D" w:rsidRDefault="00325B63">
      <w:pPr>
        <w:pStyle w:val="NormalWeb"/>
        <w:spacing w:line="276" w:lineRule="auto"/>
        <w:ind w:firstLine="284"/>
        <w:rPr>
          <w:del w:id="8930" w:author="Yashua Lebowitz" w:date="2024-09-28T20:19:00Z"/>
          <w:rFonts w:ascii="Book Antiqua" w:hAnsi="Book Antiqua"/>
          <w:rPrChange w:id="8931" w:author="mac" w:date="2024-09-27T09:55:00Z">
            <w:rPr>
              <w:del w:id="8932" w:author="Yashua Lebowitz" w:date="2024-09-28T20:19:00Z"/>
            </w:rPr>
          </w:rPrChange>
        </w:rPr>
        <w:pPrChange w:id="8933" w:author="Yashua Lebowitz" w:date="2024-09-28T16:42:00Z">
          <w:pPr>
            <w:pStyle w:val="NormalWeb"/>
          </w:pPr>
        </w:pPrChange>
      </w:pPr>
      <w:del w:id="8934" w:author="Yashua Lebowitz" w:date="2024-09-28T20:19:00Z">
        <w:r w:rsidRPr="00833EEB" w:rsidDel="006A7C0D">
          <w:rPr>
            <w:rFonts w:ascii="Book Antiqua" w:hAnsi="Book Antiqua"/>
            <w:rPrChange w:id="8935" w:author="mac" w:date="2024-09-27T09:55:00Z">
              <w:rPr/>
            </w:rPrChange>
          </w:rPr>
          <w:delTex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delText>
        </w:r>
      </w:del>
    </w:p>
    <w:p w14:paraId="557D375D" w14:textId="5419BB30" w:rsidR="00325B63" w:rsidRPr="00833EEB" w:rsidDel="006A7C0D" w:rsidRDefault="00325B63">
      <w:pPr>
        <w:pStyle w:val="NormalWeb"/>
        <w:spacing w:line="276" w:lineRule="auto"/>
        <w:ind w:firstLine="284"/>
        <w:rPr>
          <w:del w:id="8936" w:author="Yashua Lebowitz" w:date="2024-09-28T20:19:00Z"/>
          <w:rFonts w:ascii="Book Antiqua" w:hAnsi="Book Antiqua"/>
          <w:rPrChange w:id="8937" w:author="mac" w:date="2024-09-27T09:55:00Z">
            <w:rPr>
              <w:del w:id="8938" w:author="Yashua Lebowitz" w:date="2024-09-28T20:19:00Z"/>
            </w:rPr>
          </w:rPrChange>
        </w:rPr>
        <w:pPrChange w:id="8939" w:author="Yashua Lebowitz" w:date="2024-09-28T16:42:00Z">
          <w:pPr>
            <w:pStyle w:val="NormalWeb"/>
          </w:pPr>
        </w:pPrChange>
      </w:pPr>
      <w:del w:id="8940" w:author="Yashua Lebowitz" w:date="2024-09-28T20:19:00Z">
        <w:r w:rsidRPr="00833EEB" w:rsidDel="006A7C0D">
          <w:rPr>
            <w:rFonts w:ascii="Book Antiqua" w:hAnsi="Book Antiqua"/>
            <w:rPrChange w:id="8941" w:author="mac" w:date="2024-09-27T09:55:00Z">
              <w:rPr/>
            </w:rPrChange>
          </w:rPr>
          <w:delText>“So, this is President Levi, who killed millions of us on the Alaskan front,” the executioner said, his voice a deep, menacing rumble with a thick Russian accent. “This is going to be my greatest masterpiece.”</w:delText>
        </w:r>
      </w:del>
    </w:p>
    <w:p w14:paraId="3FC1BFD4" w14:textId="78D0F59D" w:rsidR="00325B63" w:rsidRPr="00833EEB" w:rsidDel="006A7C0D" w:rsidRDefault="00325B63">
      <w:pPr>
        <w:pStyle w:val="NormalWeb"/>
        <w:spacing w:line="276" w:lineRule="auto"/>
        <w:ind w:firstLine="284"/>
        <w:rPr>
          <w:del w:id="8942" w:author="Yashua Lebowitz" w:date="2024-09-28T20:19:00Z"/>
          <w:rFonts w:ascii="Book Antiqua" w:hAnsi="Book Antiqua"/>
          <w:rPrChange w:id="8943" w:author="mac" w:date="2024-09-27T09:55:00Z">
            <w:rPr>
              <w:del w:id="8944" w:author="Yashua Lebowitz" w:date="2024-09-28T20:19:00Z"/>
            </w:rPr>
          </w:rPrChange>
        </w:rPr>
        <w:pPrChange w:id="8945" w:author="Yashua Lebowitz" w:date="2024-09-28T16:42:00Z">
          <w:pPr>
            <w:pStyle w:val="NormalWeb"/>
          </w:pPr>
        </w:pPrChange>
      </w:pPr>
      <w:del w:id="8946" w:author="Yashua Lebowitz" w:date="2024-09-28T20:19:00Z">
        <w:r w:rsidRPr="00833EEB" w:rsidDel="006A7C0D">
          <w:rPr>
            <w:rFonts w:ascii="Book Antiqua" w:hAnsi="Book Antiqua"/>
            <w:rPrChange w:id="8947" w:author="mac" w:date="2024-09-27T09:55:00Z">
              <w:rPr/>
            </w:rPrChange>
          </w:rPr>
          <w:delText xml:space="preserve">He opened the suitcase. Inside, neatly arranged, were a variety of instruments—knives of different sizes, syringes filled with unknown liquids, a roll of surgical </w:delText>
        </w:r>
        <w:r w:rsidRPr="00833EEB" w:rsidDel="006A7C0D">
          <w:rPr>
            <w:rFonts w:ascii="Book Antiqua" w:hAnsi="Book Antiqua"/>
            <w:rPrChange w:id="8948" w:author="mac" w:date="2024-09-27T09:55:00Z">
              <w:rPr/>
            </w:rPrChange>
          </w:rPr>
          <w:lastRenderedPageBreak/>
          <w:delText>tools, and a small vial containing a dark, ominous substance. There were also lengths of wire and a small, portable blowtorch. Each item was meticulously organized, shining under the harsh overhead light.</w:delText>
        </w:r>
      </w:del>
    </w:p>
    <w:p w14:paraId="06E90814" w14:textId="5047D30B" w:rsidR="00325B63" w:rsidRPr="00833EEB" w:rsidDel="006A7C0D" w:rsidRDefault="00325B63">
      <w:pPr>
        <w:pStyle w:val="NormalWeb"/>
        <w:spacing w:line="276" w:lineRule="auto"/>
        <w:ind w:firstLine="284"/>
        <w:rPr>
          <w:del w:id="8949" w:author="Yashua Lebowitz" w:date="2024-09-28T20:19:00Z"/>
          <w:rFonts w:ascii="Book Antiqua" w:hAnsi="Book Antiqua"/>
          <w:rPrChange w:id="8950" w:author="mac" w:date="2024-09-27T09:55:00Z">
            <w:rPr>
              <w:del w:id="8951" w:author="Yashua Lebowitz" w:date="2024-09-28T20:19:00Z"/>
            </w:rPr>
          </w:rPrChange>
        </w:rPr>
        <w:pPrChange w:id="8952" w:author="Yashua Lebowitz" w:date="2024-09-28T16:42:00Z">
          <w:pPr>
            <w:pStyle w:val="NormalWeb"/>
          </w:pPr>
        </w:pPrChange>
      </w:pPr>
      <w:del w:id="8953" w:author="Yashua Lebowitz" w:date="2024-09-28T20:19:00Z">
        <w:r w:rsidRPr="00833EEB" w:rsidDel="006A7C0D">
          <w:rPr>
            <w:rFonts w:ascii="Book Antiqua" w:hAnsi="Book Antiqua"/>
            <w:rPrChange w:id="8954" w:author="mac" w:date="2024-09-27T09:55:00Z">
              <w:rPr/>
            </w:rPrChange>
          </w:rPr>
          <w:delText>The executioner selected a scalpel, holding it up to the light to inspect its edge. “You know, President Levi, I’ve heard a lot about you. They say you’re a man of great power and influence. But here, in this room, you’re just another canvas for my work.”</w:delText>
        </w:r>
      </w:del>
    </w:p>
    <w:p w14:paraId="34E7957F" w14:textId="134E47B8" w:rsidR="00325B63" w:rsidRPr="00833EEB" w:rsidDel="006A7C0D" w:rsidRDefault="00325B63">
      <w:pPr>
        <w:pStyle w:val="NormalWeb"/>
        <w:spacing w:line="276" w:lineRule="auto"/>
        <w:ind w:firstLine="284"/>
        <w:rPr>
          <w:del w:id="8955" w:author="Yashua Lebowitz" w:date="2024-09-28T20:19:00Z"/>
          <w:rFonts w:ascii="Book Antiqua" w:hAnsi="Book Antiqua"/>
          <w:rPrChange w:id="8956" w:author="mac" w:date="2024-09-27T09:55:00Z">
            <w:rPr>
              <w:del w:id="8957" w:author="Yashua Lebowitz" w:date="2024-09-28T20:19:00Z"/>
            </w:rPr>
          </w:rPrChange>
        </w:rPr>
        <w:pPrChange w:id="8958" w:author="Yashua Lebowitz" w:date="2024-09-28T16:42:00Z">
          <w:pPr>
            <w:pStyle w:val="NormalWeb"/>
          </w:pPr>
        </w:pPrChange>
      </w:pPr>
      <w:del w:id="8959" w:author="Yashua Lebowitz" w:date="2024-09-28T20:19:00Z">
        <w:r w:rsidRPr="00833EEB" w:rsidDel="006A7C0D">
          <w:rPr>
            <w:rFonts w:ascii="Book Antiqua" w:hAnsi="Book Antiqua"/>
            <w:rPrChange w:id="8960" w:author="mac" w:date="2024-09-27T09:55:00Z">
              <w:rPr/>
            </w:rPrChange>
          </w:rPr>
          <w:delText>He leaned in close, his eyes boring into mine. “Dis vill be a lesson for those who think they can escape justice. The pain you inflicted on others vill now be returned to you tenfold.”</w:delText>
        </w:r>
      </w:del>
    </w:p>
    <w:p w14:paraId="335F05C0" w14:textId="5E9D8CDB" w:rsidR="00325B63" w:rsidRPr="00833EEB" w:rsidDel="006A7C0D" w:rsidRDefault="00325B63">
      <w:pPr>
        <w:pStyle w:val="NormalWeb"/>
        <w:spacing w:line="276" w:lineRule="auto"/>
        <w:ind w:firstLine="284"/>
        <w:rPr>
          <w:del w:id="8961" w:author="Yashua Lebowitz" w:date="2024-09-28T20:19:00Z"/>
          <w:rFonts w:ascii="Book Antiqua" w:hAnsi="Book Antiqua"/>
          <w:rPrChange w:id="8962" w:author="mac" w:date="2024-09-27T09:55:00Z">
            <w:rPr>
              <w:del w:id="8963" w:author="Yashua Lebowitz" w:date="2024-09-28T20:19:00Z"/>
            </w:rPr>
          </w:rPrChange>
        </w:rPr>
        <w:pPrChange w:id="8964" w:author="Yashua Lebowitz" w:date="2024-09-28T16:42:00Z">
          <w:pPr>
            <w:pStyle w:val="NormalWeb"/>
          </w:pPr>
        </w:pPrChange>
      </w:pPr>
      <w:del w:id="8965" w:author="Yashua Lebowitz" w:date="2024-09-28T20:19:00Z">
        <w:r w:rsidRPr="00833EEB" w:rsidDel="006A7C0D">
          <w:rPr>
            <w:rFonts w:ascii="Book Antiqua" w:hAnsi="Book Antiqua"/>
            <w:rPrChange w:id="8966" w:author="mac" w:date="2024-09-27T09:55:00Z">
              <w:rPr/>
            </w:rPrChange>
          </w:rPr>
          <w:delText>My pulse quickened as he began his methodical preparation, his movements calculated and deliberate. Each second felt like an eternity, the reality of my impending fate sinking in with a cold, unrelenting grip.</w:delText>
        </w:r>
      </w:del>
    </w:p>
    <w:p w14:paraId="5F6C5DB5" w14:textId="53D2FB4F" w:rsidR="00325B63" w:rsidRPr="00833EEB" w:rsidDel="006A7C0D" w:rsidRDefault="00325B63">
      <w:pPr>
        <w:pStyle w:val="NormalWeb"/>
        <w:spacing w:line="276" w:lineRule="auto"/>
        <w:ind w:firstLine="284"/>
        <w:rPr>
          <w:del w:id="8967" w:author="Yashua Lebowitz" w:date="2024-09-28T20:19:00Z"/>
          <w:rFonts w:ascii="Book Antiqua" w:hAnsi="Book Antiqua"/>
          <w:rPrChange w:id="8968" w:author="mac" w:date="2024-09-27T09:55:00Z">
            <w:rPr>
              <w:del w:id="8969" w:author="Yashua Lebowitz" w:date="2024-09-28T20:19:00Z"/>
            </w:rPr>
          </w:rPrChange>
        </w:rPr>
        <w:pPrChange w:id="8970" w:author="Yashua Lebowitz" w:date="2024-09-28T16:42:00Z">
          <w:pPr>
            <w:pStyle w:val="NormalWeb"/>
          </w:pPr>
        </w:pPrChange>
      </w:pPr>
      <w:del w:id="8971" w:author="Yashua Lebowitz" w:date="2024-09-28T20:19:00Z">
        <w:r w:rsidRPr="00833EEB" w:rsidDel="006A7C0D">
          <w:rPr>
            <w:rFonts w:ascii="Book Antiqua" w:hAnsi="Book Antiqua"/>
            <w:rPrChange w:id="8972" w:author="mac" w:date="2024-09-27T09:55:00Z">
              <w:rPr/>
            </w:rPrChange>
          </w:rPr>
          <w:delText>The executioner looked back at the soldier who had been pouring the shots. “Make sure he stays conscious. I vant him to feel everything.”</w:delText>
        </w:r>
      </w:del>
    </w:p>
    <w:p w14:paraId="5B53C31E" w14:textId="74C55319" w:rsidR="00325B63" w:rsidRPr="00833EEB" w:rsidDel="006A7C0D" w:rsidRDefault="00325B63">
      <w:pPr>
        <w:pStyle w:val="NormalWeb"/>
        <w:spacing w:line="276" w:lineRule="auto"/>
        <w:ind w:firstLine="284"/>
        <w:rPr>
          <w:del w:id="8973" w:author="Yashua Lebowitz" w:date="2024-09-28T20:19:00Z"/>
          <w:rFonts w:ascii="Book Antiqua" w:hAnsi="Book Antiqua"/>
          <w:rPrChange w:id="8974" w:author="mac" w:date="2024-09-27T09:55:00Z">
            <w:rPr>
              <w:del w:id="8975" w:author="Yashua Lebowitz" w:date="2024-09-28T20:19:00Z"/>
            </w:rPr>
          </w:rPrChange>
        </w:rPr>
        <w:pPrChange w:id="8976" w:author="Yashua Lebowitz" w:date="2024-09-28T16:42:00Z">
          <w:pPr>
            <w:pStyle w:val="NormalWeb"/>
          </w:pPr>
        </w:pPrChange>
      </w:pPr>
      <w:del w:id="8977" w:author="Yashua Lebowitz" w:date="2024-09-28T20:19:00Z">
        <w:r w:rsidRPr="00833EEB" w:rsidDel="006A7C0D">
          <w:rPr>
            <w:rFonts w:ascii="Book Antiqua" w:hAnsi="Book Antiqua"/>
            <w:rPrChange w:id="8978" w:author="mac" w:date="2024-09-27T09:55:00Z">
              <w:rPr/>
            </w:rPrChange>
          </w:rPr>
          <w:delText>The soldier nodded, stepping forward with another syringe, ready to ensure that my awareness remained sharp, my suffering uninterrupted.</w:delText>
        </w:r>
      </w:del>
    </w:p>
    <w:p w14:paraId="377131FC" w14:textId="33FEEFD3" w:rsidR="00325B63" w:rsidRPr="00833EEB" w:rsidDel="006A7C0D" w:rsidRDefault="00325B63">
      <w:pPr>
        <w:pStyle w:val="NormalWeb"/>
        <w:spacing w:line="276" w:lineRule="auto"/>
        <w:ind w:firstLine="284"/>
        <w:rPr>
          <w:del w:id="8979" w:author="Yashua Lebowitz" w:date="2024-09-28T20:19:00Z"/>
          <w:rFonts w:ascii="Book Antiqua" w:hAnsi="Book Antiqua"/>
          <w:rPrChange w:id="8980" w:author="mac" w:date="2024-09-27T09:55:00Z">
            <w:rPr>
              <w:del w:id="8981" w:author="Yashua Lebowitz" w:date="2024-09-28T20:19:00Z"/>
            </w:rPr>
          </w:rPrChange>
        </w:rPr>
        <w:pPrChange w:id="8982" w:author="Yashua Lebowitz" w:date="2024-09-28T16:42:00Z">
          <w:pPr>
            <w:pStyle w:val="NormalWeb"/>
          </w:pPr>
        </w:pPrChange>
      </w:pPr>
      <w:del w:id="8983" w:author="Yashua Lebowitz" w:date="2024-09-28T20:19:00Z">
        <w:r w:rsidRPr="00833EEB" w:rsidDel="006A7C0D">
          <w:rPr>
            <w:rFonts w:ascii="Book Antiqua" w:hAnsi="Book Antiqua"/>
            <w:rPrChange w:id="8984" w:author="mac" w:date="2024-09-27T09:55:00Z">
              <w:rPr/>
            </w:rPrChange>
          </w:rPr>
          <w:delText>As the executioner turned back to his suitcase, I could see the anticipation in his eyes. He was an artist about to create his magnum opus, and I was his unwilling canvas.</w:delText>
        </w:r>
      </w:del>
    </w:p>
    <w:p w14:paraId="0C977375" w14:textId="6B24BB70" w:rsidR="00325B63" w:rsidRPr="00833EEB" w:rsidDel="006A7C0D" w:rsidRDefault="00325B63">
      <w:pPr>
        <w:pStyle w:val="NormalWeb"/>
        <w:spacing w:line="276" w:lineRule="auto"/>
        <w:ind w:firstLine="284"/>
        <w:rPr>
          <w:del w:id="8985" w:author="Yashua Lebowitz" w:date="2024-09-28T20:19:00Z"/>
          <w:rFonts w:ascii="Book Antiqua" w:hAnsi="Book Antiqua"/>
          <w:rPrChange w:id="8986" w:author="mac" w:date="2024-09-27T09:55:00Z">
            <w:rPr>
              <w:del w:id="8987" w:author="Yashua Lebowitz" w:date="2024-09-28T20:19:00Z"/>
            </w:rPr>
          </w:rPrChange>
        </w:rPr>
        <w:pPrChange w:id="8988" w:author="Yashua Lebowitz" w:date="2024-09-28T16:42:00Z">
          <w:pPr>
            <w:pStyle w:val="NormalWeb"/>
          </w:pPr>
        </w:pPrChange>
      </w:pPr>
      <w:del w:id="8989" w:author="Yashua Lebowitz" w:date="2024-09-28T20:19:00Z">
        <w:r w:rsidRPr="00833EEB" w:rsidDel="006A7C0D">
          <w:rPr>
            <w:rFonts w:ascii="Book Antiqua" w:hAnsi="Book Antiqua"/>
            <w:rPrChange w:id="8990" w:author="mac" w:date="2024-09-27T09:55:00Z">
              <w:rPr/>
            </w:rPrChange>
          </w:rPr>
          <w:delText>Ivanov picked up his chair and moved away from the table in order to give the executioner more space. He had a grim, almost jovial expression on his face, knowing full well the fate that have been decreed to me.</w:delText>
        </w:r>
      </w:del>
    </w:p>
    <w:p w14:paraId="2934F9FD" w14:textId="23D2D4C9" w:rsidR="00325B63" w:rsidRPr="00833EEB" w:rsidDel="006A7C0D" w:rsidRDefault="00325B63">
      <w:pPr>
        <w:pStyle w:val="NormalWeb"/>
        <w:spacing w:line="276" w:lineRule="auto"/>
        <w:ind w:firstLine="284"/>
        <w:rPr>
          <w:del w:id="8991" w:author="Yashua Lebowitz" w:date="2024-09-28T20:19:00Z"/>
          <w:rFonts w:ascii="Book Antiqua" w:hAnsi="Book Antiqua"/>
          <w:rPrChange w:id="8992" w:author="mac" w:date="2024-09-27T09:55:00Z">
            <w:rPr>
              <w:del w:id="8993" w:author="Yashua Lebowitz" w:date="2024-09-28T20:19:00Z"/>
            </w:rPr>
          </w:rPrChange>
        </w:rPr>
        <w:pPrChange w:id="8994" w:author="Yashua Lebowitz" w:date="2024-09-28T16:42:00Z">
          <w:pPr>
            <w:pStyle w:val="NormalWeb"/>
          </w:pPr>
        </w:pPrChange>
      </w:pPr>
      <w:del w:id="8995" w:author="Yashua Lebowitz" w:date="2024-09-28T20:19:00Z">
        <w:r w:rsidRPr="00833EEB" w:rsidDel="006A7C0D">
          <w:rPr>
            <w:rFonts w:ascii="Book Antiqua" w:hAnsi="Book Antiqua"/>
            <w:rPrChange w:id="8996" w:author="mac" w:date="2024-09-27T09:55:00Z">
              <w:rPr/>
            </w:rPrChange>
          </w:rPr>
          <w:delText>“I love a man who works with so much passion. He is a man after my own heart, said Ivanov jubilantly.”</w:delText>
        </w:r>
      </w:del>
    </w:p>
    <w:p w14:paraId="7067385F" w14:textId="4C1F672E" w:rsidR="00325B63" w:rsidRPr="00833EEB" w:rsidDel="006A7C0D" w:rsidRDefault="00325B63">
      <w:pPr>
        <w:pStyle w:val="NormalWeb"/>
        <w:spacing w:line="276" w:lineRule="auto"/>
        <w:ind w:firstLine="284"/>
        <w:rPr>
          <w:del w:id="8997" w:author="Yashua Lebowitz" w:date="2024-09-28T20:19:00Z"/>
          <w:rFonts w:ascii="Book Antiqua" w:hAnsi="Book Antiqua"/>
          <w:rPrChange w:id="8998" w:author="mac" w:date="2024-09-27T09:55:00Z">
            <w:rPr>
              <w:del w:id="8999" w:author="Yashua Lebowitz" w:date="2024-09-28T20:19:00Z"/>
            </w:rPr>
          </w:rPrChange>
        </w:rPr>
        <w:pPrChange w:id="9000" w:author="Yashua Lebowitz" w:date="2024-09-28T16:42:00Z">
          <w:pPr>
            <w:pStyle w:val="NormalWeb"/>
          </w:pPr>
        </w:pPrChange>
      </w:pPr>
      <w:del w:id="9001" w:author="Yashua Lebowitz" w:date="2024-09-28T20:19:00Z">
        <w:r w:rsidRPr="00833EEB" w:rsidDel="006A7C0D">
          <w:rPr>
            <w:rFonts w:ascii="Book Antiqua" w:hAnsi="Book Antiqua"/>
            <w:rPrChange w:id="9002" w:author="mac" w:date="2024-09-27T09:55:00Z">
              <w:rPr/>
            </w:rPrChange>
          </w:rPr>
          <w:delText>The soldier standing at attention also had broad smiles laced across their faces.</w:delText>
        </w:r>
      </w:del>
    </w:p>
    <w:p w14:paraId="42EA9012" w14:textId="2FA47052" w:rsidR="00325B63" w:rsidRPr="00833EEB" w:rsidDel="006A7C0D" w:rsidRDefault="00325B63">
      <w:pPr>
        <w:pStyle w:val="NormalWeb"/>
        <w:spacing w:line="276" w:lineRule="auto"/>
        <w:ind w:firstLine="284"/>
        <w:rPr>
          <w:del w:id="9003" w:author="Yashua Lebowitz" w:date="2024-09-28T20:19:00Z"/>
          <w:rFonts w:ascii="Book Antiqua" w:hAnsi="Book Antiqua"/>
          <w:rPrChange w:id="9004" w:author="mac" w:date="2024-09-27T09:55:00Z">
            <w:rPr>
              <w:del w:id="9005" w:author="Yashua Lebowitz" w:date="2024-09-28T20:19:00Z"/>
            </w:rPr>
          </w:rPrChange>
        </w:rPr>
        <w:pPrChange w:id="9006" w:author="Yashua Lebowitz" w:date="2024-09-28T16:42:00Z">
          <w:pPr>
            <w:pStyle w:val="NormalWeb"/>
          </w:pPr>
        </w:pPrChange>
      </w:pPr>
      <w:del w:id="9007" w:author="Yashua Lebowitz" w:date="2024-09-28T20:19:00Z">
        <w:r w:rsidRPr="00833EEB" w:rsidDel="006A7C0D">
          <w:rPr>
            <w:rFonts w:ascii="Book Antiqua" w:hAnsi="Book Antiqua"/>
            <w:rPrChange w:id="9008" w:author="mac" w:date="2024-09-27T09:55:00Z">
              <w:rPr/>
            </w:rPrChange>
          </w:rPr>
          <w:delText>“Do you have any requests, Ivanov? Which instrument of torture do you prefer that I start with? I mean, you are the host of this party,” the executioner asked, his tone dripping with mock politeness.</w:delText>
        </w:r>
      </w:del>
    </w:p>
    <w:p w14:paraId="3BA5CA3F" w14:textId="0DF11167" w:rsidR="00325B63" w:rsidRPr="00833EEB" w:rsidDel="006A7C0D" w:rsidRDefault="00325B63">
      <w:pPr>
        <w:pStyle w:val="NormalWeb"/>
        <w:spacing w:line="276" w:lineRule="auto"/>
        <w:ind w:firstLine="284"/>
        <w:rPr>
          <w:del w:id="9009" w:author="Yashua Lebowitz" w:date="2024-09-28T20:19:00Z"/>
          <w:rFonts w:ascii="Book Antiqua" w:hAnsi="Book Antiqua"/>
          <w:rPrChange w:id="9010" w:author="mac" w:date="2024-09-27T09:55:00Z">
            <w:rPr>
              <w:del w:id="9011" w:author="Yashua Lebowitz" w:date="2024-09-28T20:19:00Z"/>
            </w:rPr>
          </w:rPrChange>
        </w:rPr>
        <w:pPrChange w:id="9012" w:author="Yashua Lebowitz" w:date="2024-09-28T16:42:00Z">
          <w:pPr>
            <w:pStyle w:val="NormalWeb"/>
          </w:pPr>
        </w:pPrChange>
      </w:pPr>
      <w:del w:id="9013" w:author="Yashua Lebowitz" w:date="2024-09-28T20:19:00Z">
        <w:r w:rsidRPr="00833EEB" w:rsidDel="006A7C0D">
          <w:rPr>
            <w:rFonts w:ascii="Book Antiqua" w:hAnsi="Book Antiqua"/>
            <w:rPrChange w:id="9014" w:author="mac" w:date="2024-09-27T09:55:00Z">
              <w:rPr/>
            </w:rPrChange>
          </w:rPr>
          <w:delText>Ivanov began browsing the contents of the suitcase like a child browsing candy in a candy shop. He pointed at certain tools, inquiring about their purposes.</w:delText>
        </w:r>
      </w:del>
    </w:p>
    <w:p w14:paraId="624CA635" w14:textId="3F65F1E9" w:rsidR="00325B63" w:rsidRPr="00833EEB" w:rsidDel="006A7C0D" w:rsidRDefault="00325B63">
      <w:pPr>
        <w:pStyle w:val="NormalWeb"/>
        <w:spacing w:line="276" w:lineRule="auto"/>
        <w:ind w:firstLine="284"/>
        <w:rPr>
          <w:del w:id="9015" w:author="Yashua Lebowitz" w:date="2024-09-28T20:19:00Z"/>
          <w:rFonts w:ascii="Book Antiqua" w:hAnsi="Book Antiqua"/>
          <w:rPrChange w:id="9016" w:author="mac" w:date="2024-09-27T09:55:00Z">
            <w:rPr>
              <w:del w:id="9017" w:author="Yashua Lebowitz" w:date="2024-09-28T20:19:00Z"/>
            </w:rPr>
          </w:rPrChange>
        </w:rPr>
        <w:pPrChange w:id="9018" w:author="Yashua Lebowitz" w:date="2024-09-28T16:42:00Z">
          <w:pPr>
            <w:pStyle w:val="NormalWeb"/>
          </w:pPr>
        </w:pPrChange>
      </w:pPr>
      <w:del w:id="9019" w:author="Yashua Lebowitz" w:date="2024-09-28T20:19:00Z">
        <w:r w:rsidRPr="00833EEB" w:rsidDel="006A7C0D">
          <w:rPr>
            <w:rFonts w:ascii="Book Antiqua" w:hAnsi="Book Antiqua"/>
            <w:rPrChange w:id="9020" w:author="mac" w:date="2024-09-27T09:55:00Z">
              <w:rPr/>
            </w:rPrChange>
          </w:rPr>
          <w:lastRenderedPageBreak/>
          <w:delText>"What does this one do?" he asked, his fingers lingering over a wicked-looking blade.</w:delText>
        </w:r>
      </w:del>
    </w:p>
    <w:p w14:paraId="3191187F" w14:textId="6C40CB71" w:rsidR="00325B63" w:rsidRPr="00833EEB" w:rsidDel="006A7C0D" w:rsidRDefault="00325B63">
      <w:pPr>
        <w:pStyle w:val="NormalWeb"/>
        <w:spacing w:line="276" w:lineRule="auto"/>
        <w:ind w:firstLine="284"/>
        <w:rPr>
          <w:del w:id="9021" w:author="Yashua Lebowitz" w:date="2024-09-28T20:19:00Z"/>
          <w:rFonts w:ascii="Book Antiqua" w:hAnsi="Book Antiqua"/>
          <w:rPrChange w:id="9022" w:author="mac" w:date="2024-09-27T09:55:00Z">
            <w:rPr>
              <w:del w:id="9023" w:author="Yashua Lebowitz" w:date="2024-09-28T20:19:00Z"/>
            </w:rPr>
          </w:rPrChange>
        </w:rPr>
        <w:pPrChange w:id="9024" w:author="Yashua Lebowitz" w:date="2024-09-28T16:42:00Z">
          <w:pPr>
            <w:pStyle w:val="NormalWeb"/>
          </w:pPr>
        </w:pPrChange>
      </w:pPr>
      <w:del w:id="9025" w:author="Yashua Lebowitz" w:date="2024-09-28T20:19:00Z">
        <w:r w:rsidRPr="00833EEB" w:rsidDel="006A7C0D">
          <w:rPr>
            <w:rFonts w:ascii="Book Antiqua" w:hAnsi="Book Antiqua"/>
            <w:rPrChange w:id="9026" w:author="mac" w:date="2024-09-27T09:55:00Z">
              <w:rPr/>
            </w:rPrChange>
          </w:rPr>
          <w:delText>The executioner smirked. “Ah, that’s a favorite. Perfect for slow, precise cuts. It’s all about the art of making the pain last.”</w:delText>
        </w:r>
      </w:del>
    </w:p>
    <w:p w14:paraId="2665806D" w14:textId="2B15C013" w:rsidR="00325B63" w:rsidRPr="00833EEB" w:rsidDel="006A7C0D" w:rsidRDefault="00325B63">
      <w:pPr>
        <w:pStyle w:val="NormalWeb"/>
        <w:spacing w:line="276" w:lineRule="auto"/>
        <w:ind w:firstLine="284"/>
        <w:rPr>
          <w:del w:id="9027" w:author="Yashua Lebowitz" w:date="2024-09-28T20:19:00Z"/>
          <w:rFonts w:ascii="Book Antiqua" w:hAnsi="Book Antiqua"/>
          <w:rPrChange w:id="9028" w:author="mac" w:date="2024-09-27T09:55:00Z">
            <w:rPr>
              <w:del w:id="9029" w:author="Yashua Lebowitz" w:date="2024-09-28T20:19:00Z"/>
            </w:rPr>
          </w:rPrChange>
        </w:rPr>
        <w:pPrChange w:id="9030" w:author="Yashua Lebowitz" w:date="2024-09-28T16:42:00Z">
          <w:pPr>
            <w:pStyle w:val="NormalWeb"/>
          </w:pPr>
        </w:pPrChange>
      </w:pPr>
      <w:del w:id="9031" w:author="Yashua Lebowitz" w:date="2024-09-28T20:19:00Z">
        <w:r w:rsidRPr="00833EEB" w:rsidDel="006A7C0D">
          <w:rPr>
            <w:rFonts w:ascii="Book Antiqua" w:hAnsi="Book Antiqua"/>
            <w:rPrChange w:id="9032" w:author="mac" w:date="2024-09-27T09:55:00Z">
              <w:rPr/>
            </w:rPrChange>
          </w:rPr>
          <w:delText>“And this?” Ivanov pointed at a syringe filled with a strange, glowing liquid.</w:delText>
        </w:r>
      </w:del>
    </w:p>
    <w:p w14:paraId="1EFCA998" w14:textId="66C398B4" w:rsidR="00325B63" w:rsidRPr="00833EEB" w:rsidDel="006A7C0D" w:rsidRDefault="00325B63">
      <w:pPr>
        <w:pStyle w:val="NormalWeb"/>
        <w:spacing w:line="276" w:lineRule="auto"/>
        <w:ind w:firstLine="284"/>
        <w:rPr>
          <w:del w:id="9033" w:author="Yashua Lebowitz" w:date="2024-09-28T20:19:00Z"/>
          <w:rFonts w:ascii="Book Antiqua" w:hAnsi="Book Antiqua"/>
          <w:rPrChange w:id="9034" w:author="mac" w:date="2024-09-27T09:55:00Z">
            <w:rPr>
              <w:del w:id="9035" w:author="Yashua Lebowitz" w:date="2024-09-28T20:19:00Z"/>
            </w:rPr>
          </w:rPrChange>
        </w:rPr>
        <w:pPrChange w:id="9036" w:author="Yashua Lebowitz" w:date="2024-09-28T16:42:00Z">
          <w:pPr>
            <w:pStyle w:val="NormalWeb"/>
          </w:pPr>
        </w:pPrChange>
      </w:pPr>
      <w:del w:id="9037" w:author="Yashua Lebowitz" w:date="2024-09-28T20:19:00Z">
        <w:r w:rsidRPr="00833EEB" w:rsidDel="006A7C0D">
          <w:rPr>
            <w:rFonts w:ascii="Book Antiqua" w:hAnsi="Book Antiqua"/>
            <w:rPrChange w:id="9038" w:author="mac" w:date="2024-09-27T09:55:00Z">
              <w:rPr/>
            </w:rPrChange>
          </w:rPr>
          <w:delText>“That, my friend, is a special blend. It heightens the nerves, making every touch feel like fire.”</w:delText>
        </w:r>
      </w:del>
    </w:p>
    <w:p w14:paraId="5E02F772" w14:textId="628112E5" w:rsidR="00325B63" w:rsidRPr="00833EEB" w:rsidDel="006A7C0D" w:rsidRDefault="00325B63">
      <w:pPr>
        <w:pStyle w:val="NormalWeb"/>
        <w:spacing w:line="276" w:lineRule="auto"/>
        <w:ind w:firstLine="284"/>
        <w:rPr>
          <w:del w:id="9039" w:author="Yashua Lebowitz" w:date="2024-09-28T20:19:00Z"/>
          <w:rFonts w:ascii="Book Antiqua" w:hAnsi="Book Antiqua"/>
          <w:rPrChange w:id="9040" w:author="mac" w:date="2024-09-27T09:55:00Z">
            <w:rPr>
              <w:del w:id="9041" w:author="Yashua Lebowitz" w:date="2024-09-28T20:19:00Z"/>
            </w:rPr>
          </w:rPrChange>
        </w:rPr>
        <w:pPrChange w:id="9042" w:author="Yashua Lebowitz" w:date="2024-09-28T16:42:00Z">
          <w:pPr>
            <w:pStyle w:val="NormalWeb"/>
          </w:pPr>
        </w:pPrChange>
      </w:pPr>
      <w:del w:id="9043" w:author="Yashua Lebowitz" w:date="2024-09-28T20:19:00Z">
        <w:r w:rsidRPr="00833EEB" w:rsidDel="006A7C0D">
          <w:rPr>
            <w:rFonts w:ascii="Book Antiqua" w:hAnsi="Book Antiqua"/>
            <w:rPrChange w:id="9044" w:author="mac" w:date="2024-09-27T09:55:00Z">
              <w:rPr/>
            </w:rPrChange>
          </w:rPr>
          <w:delText>Ivanov nodded, his smile widening. “Excellent. Let’s start with these, then.”</w:delText>
        </w:r>
      </w:del>
    </w:p>
    <w:p w14:paraId="32DBB857" w14:textId="0D5BACC0" w:rsidR="00325B63" w:rsidRPr="00833EEB" w:rsidDel="006A7C0D" w:rsidRDefault="00325B63">
      <w:pPr>
        <w:pStyle w:val="NormalWeb"/>
        <w:spacing w:line="276" w:lineRule="auto"/>
        <w:ind w:firstLine="284"/>
        <w:rPr>
          <w:del w:id="9045" w:author="Yashua Lebowitz" w:date="2024-09-28T20:19:00Z"/>
          <w:rFonts w:ascii="Book Antiqua" w:hAnsi="Book Antiqua"/>
          <w:rPrChange w:id="9046" w:author="mac" w:date="2024-09-27T09:55:00Z">
            <w:rPr>
              <w:del w:id="9047" w:author="Yashua Lebowitz" w:date="2024-09-28T20:19:00Z"/>
            </w:rPr>
          </w:rPrChange>
        </w:rPr>
        <w:pPrChange w:id="9048" w:author="Yashua Lebowitz" w:date="2024-09-28T16:42:00Z">
          <w:pPr>
            <w:pStyle w:val="NormalWeb"/>
          </w:pPr>
        </w:pPrChange>
      </w:pPr>
      <w:del w:id="9049" w:author="Yashua Lebowitz" w:date="2024-09-28T20:19:00Z">
        <w:r w:rsidRPr="00833EEB" w:rsidDel="006A7C0D">
          <w:rPr>
            <w:rFonts w:ascii="Book Antiqua" w:hAnsi="Book Antiqua"/>
            <w:rPrChange w:id="9050" w:author="mac" w:date="2024-09-27T09:55:00Z">
              <w:rPr/>
            </w:rPrChange>
          </w:rPr>
          <w:delText xml:space="preserve">The executioner’s eyes gleamed with sadistic delight as he began his work, selecting the tools with a connoisseur’s care.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delText>
        </w:r>
      </w:del>
    </w:p>
    <w:p w14:paraId="323BB8F9" w14:textId="22292BB1" w:rsidR="00325B63" w:rsidRPr="00833EEB" w:rsidDel="006A7C0D" w:rsidRDefault="00325B63">
      <w:pPr>
        <w:pStyle w:val="NormalWeb"/>
        <w:spacing w:line="276" w:lineRule="auto"/>
        <w:ind w:firstLine="284"/>
        <w:rPr>
          <w:del w:id="9051" w:author="Yashua Lebowitz" w:date="2024-09-28T20:19:00Z"/>
          <w:rFonts w:ascii="Book Antiqua" w:hAnsi="Book Antiqua"/>
          <w:rPrChange w:id="9052" w:author="mac" w:date="2024-09-27T09:55:00Z">
            <w:rPr>
              <w:del w:id="9053" w:author="Yashua Lebowitz" w:date="2024-09-28T20:19:00Z"/>
            </w:rPr>
          </w:rPrChange>
        </w:rPr>
        <w:pPrChange w:id="9054" w:author="Yashua Lebowitz" w:date="2024-09-28T16:42:00Z">
          <w:pPr>
            <w:pStyle w:val="NormalWeb"/>
          </w:pPr>
        </w:pPrChange>
      </w:pPr>
      <w:del w:id="9055" w:author="Yashua Lebowitz" w:date="2024-09-28T20:19:00Z">
        <w:r w:rsidRPr="00833EEB" w:rsidDel="006A7C0D">
          <w:rPr>
            <w:rFonts w:ascii="Book Antiqua" w:hAnsi="Book Antiqua"/>
            <w:rPrChange w:id="9056" w:author="mac" w:date="2024-09-27T09:55:00Z">
              <w:rPr/>
            </w:rPrChange>
          </w:rPr>
          <w:delText>I shouted, “You Russian pig!” The impact of his hand left a sweltering red mark which continued to burn long after he removed his hand.</w:delText>
        </w:r>
      </w:del>
    </w:p>
    <w:p w14:paraId="3833FA5B" w14:textId="16FD9B73" w:rsidR="00325B63" w:rsidRPr="00833EEB" w:rsidDel="006A7C0D" w:rsidRDefault="00325B63">
      <w:pPr>
        <w:pStyle w:val="NormalWeb"/>
        <w:spacing w:line="276" w:lineRule="auto"/>
        <w:ind w:firstLine="284"/>
        <w:rPr>
          <w:del w:id="9057" w:author="Yashua Lebowitz" w:date="2024-09-28T20:19:00Z"/>
          <w:rFonts w:ascii="Book Antiqua" w:hAnsi="Book Antiqua"/>
          <w:rPrChange w:id="9058" w:author="mac" w:date="2024-09-27T09:55:00Z">
            <w:rPr>
              <w:del w:id="9059" w:author="Yashua Lebowitz" w:date="2024-09-28T20:19:00Z"/>
            </w:rPr>
          </w:rPrChange>
        </w:rPr>
        <w:pPrChange w:id="9060" w:author="Yashua Lebowitz" w:date="2024-09-28T16:42:00Z">
          <w:pPr>
            <w:pStyle w:val="NormalWeb"/>
          </w:pPr>
        </w:pPrChange>
      </w:pPr>
      <w:del w:id="9061" w:author="Yashua Lebowitz" w:date="2024-09-28T20:19:00Z">
        <w:r w:rsidRPr="00833EEB" w:rsidDel="006A7C0D">
          <w:rPr>
            <w:rFonts w:ascii="Book Antiqua" w:hAnsi="Book Antiqua"/>
            <w:rPrChange w:id="9062" w:author="mac" w:date="2024-09-27T09:55:00Z">
              <w:rPr/>
            </w:rPrChange>
          </w:rPr>
          <w:delText>“Oh, that’s excellent,” Ivanov said, like a giddy schoolboy.</w:delText>
        </w:r>
      </w:del>
    </w:p>
    <w:p w14:paraId="3D183CFE" w14:textId="5734304C" w:rsidR="00325B63" w:rsidRPr="00833EEB" w:rsidDel="006A7C0D" w:rsidRDefault="00325B63">
      <w:pPr>
        <w:pStyle w:val="NormalWeb"/>
        <w:spacing w:line="276" w:lineRule="auto"/>
        <w:ind w:firstLine="284"/>
        <w:rPr>
          <w:del w:id="9063" w:author="Yashua Lebowitz" w:date="2024-09-28T20:19:00Z"/>
          <w:rFonts w:ascii="Book Antiqua" w:hAnsi="Book Antiqua"/>
          <w:rPrChange w:id="9064" w:author="mac" w:date="2024-09-27T09:55:00Z">
            <w:rPr>
              <w:del w:id="9065" w:author="Yashua Lebowitz" w:date="2024-09-28T20:19:00Z"/>
            </w:rPr>
          </w:rPrChange>
        </w:rPr>
        <w:pPrChange w:id="9066" w:author="Yashua Lebowitz" w:date="2024-09-28T16:42:00Z">
          <w:pPr>
            <w:pStyle w:val="NormalWeb"/>
          </w:pPr>
        </w:pPrChange>
      </w:pPr>
      <w:del w:id="9067" w:author="Yashua Lebowitz" w:date="2024-09-28T20:19:00Z">
        <w:r w:rsidRPr="00833EEB" w:rsidDel="006A7C0D">
          <w:rPr>
            <w:rFonts w:ascii="Book Antiqua" w:hAnsi="Book Antiqua"/>
            <w:rPrChange w:id="9068" w:author="mac" w:date="2024-09-27T09:55:00Z">
              <w:rPr/>
            </w:rPrChange>
          </w:rPr>
          <w:delText>“Now we begin with this one,” the executioner picked up the wicked-looking blade. He pressed the cold, hard steel against my skin, not cutting, but just teasing me. Its cold, unyielding feel was extra sensitive to the touch.</w:delText>
        </w:r>
      </w:del>
    </w:p>
    <w:p w14:paraId="65E89E22" w14:textId="5CEAD4DC" w:rsidR="00325B63" w:rsidRPr="00833EEB" w:rsidDel="006A7C0D" w:rsidRDefault="00325B63">
      <w:pPr>
        <w:pStyle w:val="NormalWeb"/>
        <w:spacing w:line="276" w:lineRule="auto"/>
        <w:ind w:firstLine="284"/>
        <w:rPr>
          <w:del w:id="9069" w:author="Yashua Lebowitz" w:date="2024-09-28T20:19:00Z"/>
          <w:rFonts w:ascii="Book Antiqua" w:hAnsi="Book Antiqua"/>
          <w:rPrChange w:id="9070" w:author="mac" w:date="2024-09-27T09:55:00Z">
            <w:rPr>
              <w:del w:id="9071" w:author="Yashua Lebowitz" w:date="2024-09-28T20:19:00Z"/>
            </w:rPr>
          </w:rPrChange>
        </w:rPr>
        <w:pPrChange w:id="9072" w:author="Yashua Lebowitz" w:date="2024-09-28T16:42:00Z">
          <w:pPr>
            <w:pStyle w:val="NormalWeb"/>
          </w:pPr>
        </w:pPrChange>
      </w:pPr>
      <w:del w:id="9073" w:author="Yashua Lebowitz" w:date="2024-09-28T20:19:00Z">
        <w:r w:rsidRPr="00833EEB" w:rsidDel="006A7C0D">
          <w:rPr>
            <w:rFonts w:ascii="Book Antiqua" w:hAnsi="Book Antiqua"/>
            <w:rPrChange w:id="9074" w:author="mac" w:date="2024-09-27T09:55:00Z">
              <w:rPr/>
            </w:rPrChange>
          </w:rPr>
          <w:delText>“You’re going to love this, Levi. The pain is going to be excruciating.”</w:delText>
        </w:r>
      </w:del>
    </w:p>
    <w:p w14:paraId="28077198" w14:textId="48E7126C" w:rsidR="00325B63" w:rsidRPr="00833EEB" w:rsidDel="006A7C0D" w:rsidRDefault="00325B63">
      <w:pPr>
        <w:pStyle w:val="NormalWeb"/>
        <w:spacing w:line="276" w:lineRule="auto"/>
        <w:ind w:firstLine="284"/>
        <w:rPr>
          <w:del w:id="9075" w:author="Yashua Lebowitz" w:date="2024-09-28T20:19:00Z"/>
          <w:rFonts w:ascii="Book Antiqua" w:hAnsi="Book Antiqua"/>
          <w:rPrChange w:id="9076" w:author="mac" w:date="2024-09-27T09:55:00Z">
            <w:rPr>
              <w:del w:id="9077" w:author="Yashua Lebowitz" w:date="2024-09-28T20:19:00Z"/>
            </w:rPr>
          </w:rPrChange>
        </w:rPr>
        <w:pPrChange w:id="9078" w:author="Yashua Lebowitz" w:date="2024-09-28T16:42:00Z">
          <w:pPr>
            <w:pStyle w:val="NormalWeb"/>
          </w:pPr>
        </w:pPrChange>
      </w:pPr>
      <w:del w:id="9079" w:author="Yashua Lebowitz" w:date="2024-09-28T20:19:00Z">
        <w:r w:rsidRPr="00833EEB" w:rsidDel="006A7C0D">
          <w:rPr>
            <w:rFonts w:ascii="Book Antiqua" w:hAnsi="Book Antiqua"/>
            <w:rPrChange w:id="9080" w:author="mac" w:date="2024-09-27T09:55:00Z">
              <w:rPr/>
            </w:rPrChange>
          </w:rPr>
          <w:delText>He moved into position, ready to cut. His blade was about to press in and open my skin when suddenly the building above us shook, causing dusty debris and small stones to fall upon our heads.</w:delText>
        </w:r>
      </w:del>
    </w:p>
    <w:p w14:paraId="409D95A2" w14:textId="088387C0" w:rsidR="00325B63" w:rsidRPr="00833EEB" w:rsidDel="006A7C0D" w:rsidRDefault="00325B63">
      <w:pPr>
        <w:pStyle w:val="NormalWeb"/>
        <w:spacing w:line="276" w:lineRule="auto"/>
        <w:ind w:firstLine="284"/>
        <w:rPr>
          <w:del w:id="9081" w:author="Yashua Lebowitz" w:date="2024-09-28T20:19:00Z"/>
          <w:rFonts w:ascii="Book Antiqua" w:hAnsi="Book Antiqua"/>
          <w:rPrChange w:id="9082" w:author="mac" w:date="2024-09-27T09:55:00Z">
            <w:rPr>
              <w:del w:id="9083" w:author="Yashua Lebowitz" w:date="2024-09-28T20:19:00Z"/>
            </w:rPr>
          </w:rPrChange>
        </w:rPr>
        <w:pPrChange w:id="9084" w:author="Yashua Lebowitz" w:date="2024-09-28T16:42:00Z">
          <w:pPr>
            <w:pStyle w:val="NormalWeb"/>
          </w:pPr>
        </w:pPrChange>
      </w:pPr>
      <w:del w:id="9085" w:author="Yashua Lebowitz" w:date="2024-09-28T20:19:00Z">
        <w:r w:rsidRPr="00833EEB" w:rsidDel="006A7C0D">
          <w:rPr>
            <w:rFonts w:ascii="Book Antiqua" w:hAnsi="Book Antiqua"/>
            <w:rPrChange w:id="9086" w:author="mac" w:date="2024-09-27T09:55:00Z">
              <w:rPr/>
            </w:rPrChange>
          </w:rPr>
          <w:delText>The shaken Russians covered their heads. “What the fuck was that,” Ivanov said, visibly shaken.</w:delText>
        </w:r>
      </w:del>
    </w:p>
    <w:p w14:paraId="78823147" w14:textId="2309C262" w:rsidR="00325B63" w:rsidRPr="00833EEB" w:rsidDel="006A7C0D" w:rsidRDefault="00325B63">
      <w:pPr>
        <w:pStyle w:val="NormalWeb"/>
        <w:spacing w:line="276" w:lineRule="auto"/>
        <w:ind w:firstLine="284"/>
        <w:rPr>
          <w:del w:id="9087" w:author="Yashua Lebowitz" w:date="2024-09-28T20:19:00Z"/>
          <w:rFonts w:ascii="Book Antiqua" w:hAnsi="Book Antiqua"/>
          <w:rPrChange w:id="9088" w:author="mac" w:date="2024-09-27T09:55:00Z">
            <w:rPr>
              <w:del w:id="9089" w:author="Yashua Lebowitz" w:date="2024-09-28T20:19:00Z"/>
            </w:rPr>
          </w:rPrChange>
        </w:rPr>
        <w:pPrChange w:id="9090" w:author="Yashua Lebowitz" w:date="2024-09-28T16:42:00Z">
          <w:pPr>
            <w:pStyle w:val="NormalWeb"/>
          </w:pPr>
        </w:pPrChange>
      </w:pPr>
      <w:del w:id="9091" w:author="Yashua Lebowitz" w:date="2024-09-28T20:19:00Z">
        <w:r w:rsidRPr="00833EEB" w:rsidDel="006A7C0D">
          <w:rPr>
            <w:rFonts w:ascii="Book Antiqua" w:hAnsi="Book Antiqua"/>
            <w:rPrChange w:id="9092" w:author="mac" w:date="2024-09-27T09:55:00Z">
              <w:rPr/>
            </w:rPrChange>
          </w:rPr>
          <w:delText>The walkie-talkie on Ivanov’s belt crackled to life. He began speaking in Russian, his tone urgent. A look of shock painted itself across his face.</w:delText>
        </w:r>
      </w:del>
    </w:p>
    <w:p w14:paraId="35A9714C" w14:textId="7D5DEE7B" w:rsidR="00325B63" w:rsidRPr="00833EEB" w:rsidDel="006A7C0D" w:rsidRDefault="00325B63">
      <w:pPr>
        <w:pStyle w:val="NormalWeb"/>
        <w:spacing w:line="276" w:lineRule="auto"/>
        <w:ind w:firstLine="284"/>
        <w:rPr>
          <w:del w:id="9093" w:author="Yashua Lebowitz" w:date="2024-09-28T20:19:00Z"/>
          <w:rFonts w:ascii="Book Antiqua" w:hAnsi="Book Antiqua"/>
          <w:rPrChange w:id="9094" w:author="mac" w:date="2024-09-27T09:55:00Z">
            <w:rPr>
              <w:del w:id="9095" w:author="Yashua Lebowitz" w:date="2024-09-28T20:19:00Z"/>
            </w:rPr>
          </w:rPrChange>
        </w:rPr>
        <w:pPrChange w:id="9096" w:author="Yashua Lebowitz" w:date="2024-09-28T16:42:00Z">
          <w:pPr>
            <w:pStyle w:val="NormalWeb"/>
          </w:pPr>
        </w:pPrChange>
      </w:pPr>
      <w:del w:id="9097" w:author="Yashua Lebowitz" w:date="2024-09-28T20:19:00Z">
        <w:r w:rsidRPr="00833EEB" w:rsidDel="006A7C0D">
          <w:rPr>
            <w:rFonts w:ascii="Book Antiqua" w:hAnsi="Book Antiqua"/>
            <w:rPrChange w:id="9098" w:author="mac" w:date="2024-09-27T09:55:00Z">
              <w:rPr/>
            </w:rPrChange>
          </w:rPr>
          <w:delText>“Interesting, very interesting, hold your ground, make sure the enemy doesn’t reach the Dome of the Rock,” he said in Russian.</w:delText>
        </w:r>
      </w:del>
    </w:p>
    <w:p w14:paraId="406C37DE" w14:textId="78C87131" w:rsidR="00325B63" w:rsidRPr="00833EEB" w:rsidDel="006A7C0D" w:rsidRDefault="00325B63">
      <w:pPr>
        <w:pStyle w:val="NormalWeb"/>
        <w:spacing w:line="276" w:lineRule="auto"/>
        <w:ind w:firstLine="284"/>
        <w:rPr>
          <w:del w:id="9099" w:author="Yashua Lebowitz" w:date="2024-09-28T20:19:00Z"/>
          <w:rFonts w:ascii="Book Antiqua" w:hAnsi="Book Antiqua"/>
          <w:rPrChange w:id="9100" w:author="mac" w:date="2024-09-27T09:55:00Z">
            <w:rPr>
              <w:del w:id="9101" w:author="Yashua Lebowitz" w:date="2024-09-28T20:19:00Z"/>
            </w:rPr>
          </w:rPrChange>
        </w:rPr>
        <w:pPrChange w:id="9102" w:author="Yashua Lebowitz" w:date="2024-09-28T16:42:00Z">
          <w:pPr>
            <w:pStyle w:val="NormalWeb"/>
          </w:pPr>
        </w:pPrChange>
      </w:pPr>
      <w:del w:id="9103" w:author="Yashua Lebowitz" w:date="2024-09-28T20:19:00Z">
        <w:r w:rsidRPr="00833EEB" w:rsidDel="006A7C0D">
          <w:rPr>
            <w:rFonts w:ascii="Book Antiqua" w:hAnsi="Book Antiqua"/>
            <w:rPrChange w:id="9104" w:author="mac" w:date="2024-09-27T09:55:00Z">
              <w:rPr/>
            </w:rPrChange>
          </w:rPr>
          <w:lastRenderedPageBreak/>
          <w:delTex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delText>
        </w:r>
      </w:del>
    </w:p>
    <w:p w14:paraId="12A80F86" w14:textId="16238AFA" w:rsidR="00325B63" w:rsidRPr="00833EEB" w:rsidDel="006A7C0D" w:rsidRDefault="00325B63">
      <w:pPr>
        <w:pStyle w:val="NormalWeb"/>
        <w:spacing w:line="276" w:lineRule="auto"/>
        <w:ind w:firstLine="284"/>
        <w:rPr>
          <w:del w:id="9105" w:author="Yashua Lebowitz" w:date="2024-09-28T20:19:00Z"/>
          <w:rFonts w:ascii="Book Antiqua" w:hAnsi="Book Antiqua"/>
          <w:rPrChange w:id="9106" w:author="mac" w:date="2024-09-27T09:55:00Z">
            <w:rPr>
              <w:del w:id="9107" w:author="Yashua Lebowitz" w:date="2024-09-28T20:19:00Z"/>
            </w:rPr>
          </w:rPrChange>
        </w:rPr>
        <w:pPrChange w:id="9108" w:author="Yashua Lebowitz" w:date="2024-09-28T16:42:00Z">
          <w:pPr>
            <w:pStyle w:val="NormalWeb"/>
          </w:pPr>
        </w:pPrChange>
      </w:pPr>
      <w:del w:id="9109" w:author="Yashua Lebowitz" w:date="2024-09-28T20:19:00Z">
        <w:r w:rsidRPr="00833EEB" w:rsidDel="006A7C0D">
          <w:rPr>
            <w:rFonts w:ascii="Book Antiqua" w:hAnsi="Book Antiqua"/>
            <w:rPrChange w:id="9110" w:author="mac" w:date="2024-09-27T09:55:00Z">
              <w:rPr/>
            </w:rPrChange>
          </w:rPr>
          <w:delText>His words hung in the air, the irony of the situation evident. The once composed executioner seemed unsettled, the blade in his hand trembling slightly.</w:delText>
        </w:r>
      </w:del>
    </w:p>
    <w:p w14:paraId="54685348" w14:textId="06C94995" w:rsidR="00325B63" w:rsidRPr="00833EEB" w:rsidDel="006A7C0D" w:rsidRDefault="00325B63">
      <w:pPr>
        <w:pStyle w:val="NormalWeb"/>
        <w:spacing w:line="276" w:lineRule="auto"/>
        <w:ind w:firstLine="284"/>
        <w:rPr>
          <w:del w:id="9111" w:author="Yashua Lebowitz" w:date="2024-09-28T20:19:00Z"/>
          <w:rFonts w:ascii="Book Antiqua" w:hAnsi="Book Antiqua"/>
          <w:rPrChange w:id="9112" w:author="mac" w:date="2024-09-27T09:55:00Z">
            <w:rPr>
              <w:del w:id="9113" w:author="Yashua Lebowitz" w:date="2024-09-28T20:19:00Z"/>
            </w:rPr>
          </w:rPrChange>
        </w:rPr>
        <w:pPrChange w:id="9114" w:author="Yashua Lebowitz" w:date="2024-09-28T16:42:00Z">
          <w:pPr>
            <w:pStyle w:val="NormalWeb"/>
          </w:pPr>
        </w:pPrChange>
      </w:pPr>
      <w:del w:id="9115" w:author="Yashua Lebowitz" w:date="2024-09-28T20:19:00Z">
        <w:r w:rsidRPr="00833EEB" w:rsidDel="006A7C0D">
          <w:rPr>
            <w:rFonts w:ascii="Book Antiqua" w:hAnsi="Book Antiqua"/>
            <w:rPrChange w:id="9116" w:author="mac" w:date="2024-09-27T09:55:00Z">
              <w:rPr/>
            </w:rPrChange>
          </w:rPr>
          <w:delText>“It seems I’m wanted upstairs to bolster our defense, unfortunately I must be absent for your greatest masterpiece, executioner,” his disappointment mixed with awe was readily apparent to me.</w:delText>
        </w:r>
      </w:del>
    </w:p>
    <w:p w14:paraId="414FD58F" w14:textId="0FE82735" w:rsidR="00325B63" w:rsidRPr="00833EEB" w:rsidDel="006A7C0D" w:rsidRDefault="00325B63">
      <w:pPr>
        <w:pStyle w:val="NormalWeb"/>
        <w:spacing w:line="276" w:lineRule="auto"/>
        <w:ind w:firstLine="284"/>
        <w:rPr>
          <w:del w:id="9117" w:author="Yashua Lebowitz" w:date="2024-09-28T20:19:00Z"/>
          <w:rFonts w:ascii="Book Antiqua" w:hAnsi="Book Antiqua"/>
          <w:rPrChange w:id="9118" w:author="mac" w:date="2024-09-27T09:55:00Z">
            <w:rPr>
              <w:del w:id="9119" w:author="Yashua Lebowitz" w:date="2024-09-28T20:19:00Z"/>
            </w:rPr>
          </w:rPrChange>
        </w:rPr>
        <w:pPrChange w:id="9120" w:author="Yashua Lebowitz" w:date="2024-09-28T16:42:00Z">
          <w:pPr>
            <w:pStyle w:val="NormalWeb"/>
          </w:pPr>
        </w:pPrChange>
      </w:pPr>
      <w:del w:id="9121" w:author="Yashua Lebowitz" w:date="2024-09-28T20:19:00Z">
        <w:r w:rsidRPr="00833EEB" w:rsidDel="006A7C0D">
          <w:rPr>
            <w:rFonts w:ascii="Book Antiqua" w:hAnsi="Book Antiqua"/>
            <w:rPrChange w:id="9122" w:author="mac" w:date="2024-09-27T09:55:00Z">
              <w:rPr/>
            </w:rPrChange>
          </w:rPr>
          <w:delText>“Maybe, just maybe, God is with you. He’s delivered you from my hands, but he still hasn’t delivered you from the executioner’s hands. Let’s see Levi, lets see. I must bid you adieu. Till next time if you survive this,” as he was walking away, he began demanding VTOLs for extraction in Russian.</w:delText>
        </w:r>
      </w:del>
    </w:p>
    <w:p w14:paraId="2EC0B813" w14:textId="7F0BF3D7" w:rsidR="00325B63" w:rsidRPr="00833EEB" w:rsidDel="006A7C0D" w:rsidRDefault="00325B63">
      <w:pPr>
        <w:pStyle w:val="NormalWeb"/>
        <w:spacing w:line="276" w:lineRule="auto"/>
        <w:ind w:firstLine="284"/>
        <w:rPr>
          <w:del w:id="9123" w:author="Yashua Lebowitz" w:date="2024-09-28T20:19:00Z"/>
          <w:rFonts w:ascii="Book Antiqua" w:hAnsi="Book Antiqua"/>
          <w:rPrChange w:id="9124" w:author="mac" w:date="2024-09-27T09:55:00Z">
            <w:rPr>
              <w:del w:id="9125" w:author="Yashua Lebowitz" w:date="2024-09-28T20:19:00Z"/>
            </w:rPr>
          </w:rPrChange>
        </w:rPr>
        <w:pPrChange w:id="9126" w:author="Yashua Lebowitz" w:date="2024-09-28T16:42:00Z">
          <w:pPr>
            <w:pStyle w:val="NormalWeb"/>
          </w:pPr>
        </w:pPrChange>
      </w:pPr>
      <w:del w:id="9127" w:author="Yashua Lebowitz" w:date="2024-09-28T20:19:00Z">
        <w:r w:rsidRPr="00833EEB" w:rsidDel="006A7C0D">
          <w:rPr>
            <w:rFonts w:ascii="Book Antiqua" w:hAnsi="Book Antiqua"/>
            <w:rPrChange w:id="9128" w:author="mac" w:date="2024-09-27T09:55:00Z">
              <w:rPr/>
            </w:rPrChange>
          </w:rPr>
          <w:delText>The building continued to shake and rumble. I looked at the executioner looking for any break in his resolve.</w:delText>
        </w:r>
      </w:del>
    </w:p>
    <w:p w14:paraId="326284AC" w14:textId="11178604" w:rsidR="00325B63" w:rsidRPr="00833EEB" w:rsidDel="006A7C0D" w:rsidRDefault="00325B63">
      <w:pPr>
        <w:pStyle w:val="NormalWeb"/>
        <w:spacing w:line="276" w:lineRule="auto"/>
        <w:ind w:firstLine="284"/>
        <w:rPr>
          <w:del w:id="9129" w:author="Yashua Lebowitz" w:date="2024-09-28T20:19:00Z"/>
          <w:rFonts w:ascii="Book Antiqua" w:hAnsi="Book Antiqua"/>
          <w:rPrChange w:id="9130" w:author="mac" w:date="2024-09-27T09:55:00Z">
            <w:rPr>
              <w:del w:id="9131" w:author="Yashua Lebowitz" w:date="2024-09-28T20:19:00Z"/>
            </w:rPr>
          </w:rPrChange>
        </w:rPr>
        <w:pPrChange w:id="9132" w:author="Yashua Lebowitz" w:date="2024-09-28T16:42:00Z">
          <w:pPr>
            <w:pStyle w:val="NormalWeb"/>
          </w:pPr>
        </w:pPrChange>
      </w:pPr>
      <w:del w:id="9133" w:author="Yashua Lebowitz" w:date="2024-09-28T20:19:00Z">
        <w:r w:rsidRPr="00833EEB" w:rsidDel="006A7C0D">
          <w:rPr>
            <w:rFonts w:ascii="Book Antiqua" w:hAnsi="Book Antiqua"/>
            <w:rPrChange w:id="9134" w:author="mac" w:date="2024-09-27T09:55:00Z">
              <w:rPr/>
            </w:rPrChange>
          </w:rPr>
          <w:delText>“You know they’re coming. If you run you might be able to survive. Why not leave and live to see another day, preform another work of art?”</w:delText>
        </w:r>
      </w:del>
    </w:p>
    <w:p w14:paraId="0888972D" w14:textId="2F7C028D" w:rsidR="00325B63" w:rsidRPr="00833EEB" w:rsidDel="006A7C0D" w:rsidRDefault="00325B63">
      <w:pPr>
        <w:pStyle w:val="NormalWeb"/>
        <w:spacing w:line="276" w:lineRule="auto"/>
        <w:ind w:firstLine="284"/>
        <w:rPr>
          <w:del w:id="9135" w:author="Yashua Lebowitz" w:date="2024-09-28T20:19:00Z"/>
          <w:rFonts w:ascii="Book Antiqua" w:hAnsi="Book Antiqua"/>
          <w:rPrChange w:id="9136" w:author="mac" w:date="2024-09-27T09:55:00Z">
            <w:rPr>
              <w:del w:id="9137" w:author="Yashua Lebowitz" w:date="2024-09-28T20:19:00Z"/>
            </w:rPr>
          </w:rPrChange>
        </w:rPr>
        <w:pPrChange w:id="9138" w:author="Yashua Lebowitz" w:date="2024-09-28T16:42:00Z">
          <w:pPr>
            <w:pStyle w:val="NormalWeb"/>
          </w:pPr>
        </w:pPrChange>
      </w:pPr>
      <w:del w:id="9139" w:author="Yashua Lebowitz" w:date="2024-09-28T20:19:00Z">
        <w:r w:rsidRPr="00833EEB" w:rsidDel="006A7C0D">
          <w:rPr>
            <w:rFonts w:ascii="Book Antiqua" w:hAnsi="Book Antiqua"/>
            <w:rPrChange w:id="9140" w:author="mac" w:date="2024-09-27T09:55:00Z">
              <w:rPr/>
            </w:rPrChange>
          </w:rPr>
          <w:delText>“This will be my magnum opus. If I die today performing my greatest work of art, I’ll die a very happy man. This is my dedication, my legacy. Now come, President Levi, let’s dance.”</w:delText>
        </w:r>
      </w:del>
    </w:p>
    <w:p w14:paraId="7B1C40E8" w14:textId="5447A694" w:rsidR="00325B63" w:rsidRPr="00833EEB" w:rsidDel="006A7C0D" w:rsidRDefault="00325B63">
      <w:pPr>
        <w:pStyle w:val="NormalWeb"/>
        <w:spacing w:line="276" w:lineRule="auto"/>
        <w:ind w:firstLine="284"/>
        <w:rPr>
          <w:del w:id="9141" w:author="Yashua Lebowitz" w:date="2024-09-28T20:19:00Z"/>
          <w:rFonts w:ascii="Book Antiqua" w:hAnsi="Book Antiqua"/>
          <w:rPrChange w:id="9142" w:author="mac" w:date="2024-09-27T09:55:00Z">
            <w:rPr>
              <w:del w:id="9143" w:author="Yashua Lebowitz" w:date="2024-09-28T20:19:00Z"/>
            </w:rPr>
          </w:rPrChange>
        </w:rPr>
        <w:pPrChange w:id="9144" w:author="Yashua Lebowitz" w:date="2024-09-28T16:42:00Z">
          <w:pPr>
            <w:pStyle w:val="NormalWeb"/>
          </w:pPr>
        </w:pPrChange>
      </w:pPr>
      <w:del w:id="9145" w:author="Yashua Lebowitz" w:date="2024-09-28T20:19:00Z">
        <w:r w:rsidRPr="00833EEB" w:rsidDel="006A7C0D">
          <w:rPr>
            <w:rFonts w:ascii="Book Antiqua" w:hAnsi="Book Antiqua"/>
            <w:rPrChange w:id="9146" w:author="mac" w:date="2024-09-27T09:55:00Z">
              <w:rPr/>
            </w:rPrChange>
          </w:rPr>
          <w:delText>He twirled the blade in his hand like a conductor's baton.</w:delText>
        </w:r>
      </w:del>
    </w:p>
    <w:p w14:paraId="05F300E4" w14:textId="19B91ED0" w:rsidR="00325B63" w:rsidRPr="00833EEB" w:rsidDel="006A7C0D" w:rsidRDefault="00325B63">
      <w:pPr>
        <w:pStyle w:val="NormalWeb"/>
        <w:spacing w:line="276" w:lineRule="auto"/>
        <w:ind w:firstLine="284"/>
        <w:rPr>
          <w:del w:id="9147" w:author="Yashua Lebowitz" w:date="2024-09-28T20:19:00Z"/>
          <w:rFonts w:ascii="Book Antiqua" w:hAnsi="Book Antiqua"/>
          <w:rPrChange w:id="9148" w:author="mac" w:date="2024-09-27T09:55:00Z">
            <w:rPr>
              <w:del w:id="9149" w:author="Yashua Lebowitz" w:date="2024-09-28T20:19:00Z"/>
            </w:rPr>
          </w:rPrChange>
        </w:rPr>
        <w:pPrChange w:id="9150" w:author="Yashua Lebowitz" w:date="2024-09-28T16:42:00Z">
          <w:pPr>
            <w:pStyle w:val="NormalWeb"/>
          </w:pPr>
        </w:pPrChange>
      </w:pPr>
      <w:del w:id="9151" w:author="Yashua Lebowitz" w:date="2024-09-28T20:19:00Z">
        <w:r w:rsidRPr="00833EEB" w:rsidDel="006A7C0D">
          <w:rPr>
            <w:rFonts w:ascii="Book Antiqua" w:hAnsi="Book Antiqua"/>
            <w:rPrChange w:id="9152" w:author="mac" w:date="2024-09-27T09:55:00Z">
              <w:rPr/>
            </w:rPrChange>
          </w:rPr>
          <w:delTex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delText>
        </w:r>
      </w:del>
    </w:p>
    <w:p w14:paraId="5675E100" w14:textId="4042D804" w:rsidR="00325B63" w:rsidRPr="00833EEB" w:rsidDel="006A7C0D" w:rsidRDefault="00325B63">
      <w:pPr>
        <w:pStyle w:val="NormalWeb"/>
        <w:spacing w:line="276" w:lineRule="auto"/>
        <w:ind w:firstLine="284"/>
        <w:rPr>
          <w:del w:id="9153" w:author="Yashua Lebowitz" w:date="2024-09-28T20:19:00Z"/>
          <w:rFonts w:ascii="Book Antiqua" w:hAnsi="Book Antiqua"/>
          <w:rPrChange w:id="9154" w:author="mac" w:date="2024-09-27T09:55:00Z">
            <w:rPr>
              <w:del w:id="9155" w:author="Yashua Lebowitz" w:date="2024-09-28T20:19:00Z"/>
            </w:rPr>
          </w:rPrChange>
        </w:rPr>
        <w:pPrChange w:id="9156" w:author="Yashua Lebowitz" w:date="2024-09-28T16:42:00Z">
          <w:pPr>
            <w:pStyle w:val="NormalWeb"/>
          </w:pPr>
        </w:pPrChange>
      </w:pPr>
      <w:del w:id="9157" w:author="Yashua Lebowitz" w:date="2024-09-28T20:19:00Z">
        <w:r w:rsidRPr="00833EEB" w:rsidDel="006A7C0D">
          <w:rPr>
            <w:rFonts w:ascii="Book Antiqua" w:hAnsi="Book Antiqua"/>
            <w:rPrChange w:id="9158" w:author="mac" w:date="2024-09-27T09:55:00Z">
              <w:rPr/>
            </w:rPrChange>
          </w:rPr>
          <w:delText xml:space="preserve">“Yes, that’s better, Levi. I like the way you dance.” He slowly rested the blade across my arm. My skin split, and blood poured to the ground. I let out a deafening shout. Every nerve in my arm was on fire. I could see the veins inside my arm mixed within the flesh. I felt as if I was going to faint at the site of my own blood. He </w:delText>
        </w:r>
        <w:r w:rsidRPr="00833EEB" w:rsidDel="006A7C0D">
          <w:rPr>
            <w:rFonts w:ascii="Book Antiqua" w:hAnsi="Book Antiqua"/>
            <w:rPrChange w:id="9159" w:author="mac" w:date="2024-09-27T09:55:00Z">
              <w:rPr/>
            </w:rPrChange>
          </w:rPr>
          <w:lastRenderedPageBreak/>
          <w:delText>suddenly jammed the scapula right into my hand. I bit my lip till blood came trying as hard as I could to deny him the pleasure of hearing me shout.</w:delText>
        </w:r>
      </w:del>
    </w:p>
    <w:p w14:paraId="0345A35B" w14:textId="633736F8" w:rsidR="00325B63" w:rsidRPr="00833EEB" w:rsidDel="006A7C0D" w:rsidRDefault="00325B63">
      <w:pPr>
        <w:pStyle w:val="NormalWeb"/>
        <w:spacing w:line="276" w:lineRule="auto"/>
        <w:ind w:firstLine="284"/>
        <w:rPr>
          <w:del w:id="9160" w:author="Yashua Lebowitz" w:date="2024-09-28T20:19:00Z"/>
          <w:rFonts w:ascii="Book Antiqua" w:hAnsi="Book Antiqua"/>
          <w:rPrChange w:id="9161" w:author="mac" w:date="2024-09-27T09:55:00Z">
            <w:rPr>
              <w:del w:id="9162" w:author="Yashua Lebowitz" w:date="2024-09-28T20:19:00Z"/>
            </w:rPr>
          </w:rPrChange>
        </w:rPr>
        <w:pPrChange w:id="9163" w:author="Yashua Lebowitz" w:date="2024-09-28T16:42:00Z">
          <w:pPr>
            <w:pStyle w:val="NormalWeb"/>
          </w:pPr>
        </w:pPrChange>
      </w:pPr>
      <w:del w:id="9164" w:author="Yashua Lebowitz" w:date="2024-09-28T20:19:00Z">
        <w:r w:rsidRPr="00833EEB" w:rsidDel="006A7C0D">
          <w:rPr>
            <w:rFonts w:ascii="Book Antiqua" w:hAnsi="Book Antiqua"/>
            <w:rPrChange w:id="9165" w:author="mac" w:date="2024-09-27T09:55:00Z">
              <w:rPr/>
            </w:rPrChange>
          </w:rPr>
          <w:delText>“Oh, you don’t want to dance anymore, Levi? Let’s take something then. What shall it be? A toe, a finger—what will bring you to the floor once again, my darling?”</w:delText>
        </w:r>
      </w:del>
    </w:p>
    <w:p w14:paraId="2198922F" w14:textId="5EF07DDF" w:rsidR="00325B63" w:rsidRPr="00833EEB" w:rsidDel="006A7C0D" w:rsidRDefault="00325B63">
      <w:pPr>
        <w:pStyle w:val="NormalWeb"/>
        <w:spacing w:line="276" w:lineRule="auto"/>
        <w:ind w:firstLine="284"/>
        <w:rPr>
          <w:del w:id="9166" w:author="Yashua Lebowitz" w:date="2024-09-28T20:19:00Z"/>
          <w:rFonts w:ascii="Book Antiqua" w:hAnsi="Book Antiqua"/>
          <w:rPrChange w:id="9167" w:author="mac" w:date="2024-09-27T09:55:00Z">
            <w:rPr>
              <w:del w:id="9168" w:author="Yashua Lebowitz" w:date="2024-09-28T20:19:00Z"/>
            </w:rPr>
          </w:rPrChange>
        </w:rPr>
        <w:pPrChange w:id="9169" w:author="Yashua Lebowitz" w:date="2024-09-28T16:42:00Z">
          <w:pPr>
            <w:pStyle w:val="NormalWeb"/>
          </w:pPr>
        </w:pPrChange>
      </w:pPr>
      <w:del w:id="9170" w:author="Yashua Lebowitz" w:date="2024-09-28T20:19:00Z">
        <w:r w:rsidRPr="00833EEB" w:rsidDel="006A7C0D">
          <w:rPr>
            <w:rFonts w:ascii="Book Antiqua" w:hAnsi="Book Antiqua"/>
            <w:rPrChange w:id="9171" w:author="mac" w:date="2024-09-27T09:55:00Z">
              <w:rPr/>
            </w:rPrChange>
          </w:rPr>
          <w:delText>“How about your mom? That might do.”</w:delText>
        </w:r>
      </w:del>
    </w:p>
    <w:p w14:paraId="752CCA6C" w14:textId="338591FD" w:rsidR="00325B63" w:rsidRPr="00833EEB" w:rsidDel="006A7C0D" w:rsidRDefault="00325B63">
      <w:pPr>
        <w:pStyle w:val="NormalWeb"/>
        <w:spacing w:line="276" w:lineRule="auto"/>
        <w:ind w:firstLine="284"/>
        <w:rPr>
          <w:del w:id="9172" w:author="Yashua Lebowitz" w:date="2024-09-28T20:19:00Z"/>
          <w:rFonts w:ascii="Book Antiqua" w:hAnsi="Book Antiqua"/>
          <w:rPrChange w:id="9173" w:author="mac" w:date="2024-09-27T09:55:00Z">
            <w:rPr>
              <w:del w:id="9174" w:author="Yashua Lebowitz" w:date="2024-09-28T20:19:00Z"/>
            </w:rPr>
          </w:rPrChange>
        </w:rPr>
        <w:pPrChange w:id="9175" w:author="Yashua Lebowitz" w:date="2024-09-28T16:42:00Z">
          <w:pPr>
            <w:pStyle w:val="NormalWeb"/>
          </w:pPr>
        </w:pPrChange>
      </w:pPr>
      <w:del w:id="9176" w:author="Yashua Lebowitz" w:date="2024-09-28T20:19:00Z">
        <w:r w:rsidRPr="00833EEB" w:rsidDel="006A7C0D">
          <w:rPr>
            <w:rFonts w:ascii="Book Antiqua" w:hAnsi="Book Antiqua"/>
            <w:rPrChange w:id="9177" w:author="mac" w:date="2024-09-27T09:55:00Z">
              <w:rPr/>
            </w:rPrChange>
          </w:rPr>
          <w:delTex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delText>
        </w:r>
      </w:del>
    </w:p>
    <w:p w14:paraId="525E8EAA" w14:textId="431F56F1" w:rsidR="00325B63" w:rsidRPr="00833EEB" w:rsidDel="006A7C0D" w:rsidRDefault="00325B63">
      <w:pPr>
        <w:pStyle w:val="NormalWeb"/>
        <w:spacing w:line="276" w:lineRule="auto"/>
        <w:ind w:firstLine="284"/>
        <w:rPr>
          <w:del w:id="9178" w:author="Yashua Lebowitz" w:date="2024-09-28T20:19:00Z"/>
          <w:rFonts w:ascii="Book Antiqua" w:hAnsi="Book Antiqua"/>
          <w:rPrChange w:id="9179" w:author="mac" w:date="2024-09-27T09:55:00Z">
            <w:rPr>
              <w:del w:id="9180" w:author="Yashua Lebowitz" w:date="2024-09-28T20:19:00Z"/>
            </w:rPr>
          </w:rPrChange>
        </w:rPr>
        <w:pPrChange w:id="9181" w:author="Yashua Lebowitz" w:date="2024-09-28T16:42:00Z">
          <w:pPr>
            <w:pStyle w:val="NormalWeb"/>
          </w:pPr>
        </w:pPrChange>
      </w:pPr>
      <w:del w:id="9182" w:author="Yashua Lebowitz" w:date="2024-09-28T20:19:00Z">
        <w:r w:rsidRPr="00833EEB" w:rsidDel="006A7C0D">
          <w:rPr>
            <w:rFonts w:ascii="Book Antiqua" w:hAnsi="Book Antiqua"/>
            <w:rPrChange w:id="9183" w:author="mac" w:date="2024-09-27T09:55:00Z">
              <w:rPr/>
            </w:rPrChange>
          </w:rPr>
          <w:delText>“A finger it is, you rascal. And then, maybe I’ll just cut out a testicle anyway.”</w:delText>
        </w:r>
      </w:del>
    </w:p>
    <w:p w14:paraId="1093EC4C" w14:textId="3FF5D705" w:rsidR="00325B63" w:rsidRPr="00833EEB" w:rsidDel="006A7C0D" w:rsidRDefault="00325B63">
      <w:pPr>
        <w:pStyle w:val="NormalWeb"/>
        <w:spacing w:line="276" w:lineRule="auto"/>
        <w:ind w:firstLine="284"/>
        <w:rPr>
          <w:del w:id="9184" w:author="Yashua Lebowitz" w:date="2024-09-28T20:19:00Z"/>
          <w:rFonts w:ascii="Book Antiqua" w:hAnsi="Book Antiqua"/>
          <w:rPrChange w:id="9185" w:author="mac" w:date="2024-09-27T09:55:00Z">
            <w:rPr>
              <w:del w:id="9186" w:author="Yashua Lebowitz" w:date="2024-09-28T20:19:00Z"/>
            </w:rPr>
          </w:rPrChange>
        </w:rPr>
        <w:pPrChange w:id="9187" w:author="Yashua Lebowitz" w:date="2024-09-28T16:42:00Z">
          <w:pPr>
            <w:pStyle w:val="NormalWeb"/>
          </w:pPr>
        </w:pPrChange>
      </w:pPr>
      <w:del w:id="9188" w:author="Yashua Lebowitz" w:date="2024-09-28T20:19:00Z">
        <w:r w:rsidRPr="00833EEB" w:rsidDel="006A7C0D">
          <w:rPr>
            <w:rFonts w:ascii="Book Antiqua" w:hAnsi="Book Antiqua"/>
            <w:rPrChange w:id="9189" w:author="mac" w:date="2024-09-27T09:55:00Z">
              <w:rPr/>
            </w:rPrChange>
          </w:rPr>
          <w:delText>He dragged me by the chair to a nearby table and forcibly laid my hand upon it, slamming it against the surface. The impact sent a jolt of pain up my arm.</w:delText>
        </w:r>
      </w:del>
    </w:p>
    <w:p w14:paraId="15DCDF9A" w14:textId="1287F9FC" w:rsidR="00325B63" w:rsidRPr="00833EEB" w:rsidDel="006A7C0D" w:rsidRDefault="00325B63">
      <w:pPr>
        <w:pStyle w:val="NormalWeb"/>
        <w:spacing w:line="276" w:lineRule="auto"/>
        <w:ind w:firstLine="284"/>
        <w:rPr>
          <w:del w:id="9190" w:author="Yashua Lebowitz" w:date="2024-09-28T20:19:00Z"/>
          <w:rFonts w:ascii="Book Antiqua" w:hAnsi="Book Antiqua"/>
          <w:rPrChange w:id="9191" w:author="mac" w:date="2024-09-27T09:55:00Z">
            <w:rPr>
              <w:del w:id="9192" w:author="Yashua Lebowitz" w:date="2024-09-28T20:19:00Z"/>
            </w:rPr>
          </w:rPrChange>
        </w:rPr>
        <w:pPrChange w:id="9193" w:author="Yashua Lebowitz" w:date="2024-09-28T16:42:00Z">
          <w:pPr>
            <w:pStyle w:val="NormalWeb"/>
          </w:pPr>
        </w:pPrChange>
      </w:pPr>
      <w:del w:id="9194" w:author="Yashua Lebowitz" w:date="2024-09-28T20:19:00Z">
        <w:r w:rsidRPr="00833EEB" w:rsidDel="006A7C0D">
          <w:rPr>
            <w:rFonts w:ascii="Book Antiqua" w:hAnsi="Book Antiqua"/>
            <w:rPrChange w:id="9195" w:author="mac" w:date="2024-09-27T09:55:00Z">
              <w:rPr/>
            </w:rPrChange>
          </w:rPr>
          <w:delText>“You know, Levi,” he began, almost conversationally, as he pressed the blade against my skin, “I wasn’t always this refined in my methods. Back in the day, when I was just starting out with the Bratva, things were different. Cruder. Messier.”</w:delText>
        </w:r>
      </w:del>
    </w:p>
    <w:p w14:paraId="557ACF11" w14:textId="32819E62" w:rsidR="00325B63" w:rsidRPr="00833EEB" w:rsidDel="006A7C0D" w:rsidRDefault="00325B63">
      <w:pPr>
        <w:pStyle w:val="NormalWeb"/>
        <w:spacing w:line="276" w:lineRule="auto"/>
        <w:ind w:firstLine="284"/>
        <w:rPr>
          <w:del w:id="9196" w:author="Yashua Lebowitz" w:date="2024-09-28T20:19:00Z"/>
          <w:rFonts w:ascii="Book Antiqua" w:hAnsi="Book Antiqua"/>
          <w:rPrChange w:id="9197" w:author="mac" w:date="2024-09-27T09:55:00Z">
            <w:rPr>
              <w:del w:id="9198" w:author="Yashua Lebowitz" w:date="2024-09-28T20:19:00Z"/>
            </w:rPr>
          </w:rPrChange>
        </w:rPr>
        <w:pPrChange w:id="9199" w:author="Yashua Lebowitz" w:date="2024-09-28T16:42:00Z">
          <w:pPr>
            <w:pStyle w:val="NormalWeb"/>
          </w:pPr>
        </w:pPrChange>
      </w:pPr>
      <w:del w:id="9200" w:author="Yashua Lebowitz" w:date="2024-09-28T20:19:00Z">
        <w:r w:rsidRPr="00833EEB" w:rsidDel="006A7C0D">
          <w:rPr>
            <w:rFonts w:ascii="Book Antiqua" w:hAnsi="Book Antiqua"/>
            <w:rPrChange w:id="9201" w:author="mac" w:date="2024-09-27T09:55:00Z">
              <w:rPr/>
            </w:rPrChange>
          </w:rPr>
          <w:delTex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delText>
        </w:r>
      </w:del>
    </w:p>
    <w:p w14:paraId="63669AE3" w14:textId="46C58960" w:rsidR="00325B63" w:rsidRPr="00833EEB" w:rsidDel="006A7C0D" w:rsidRDefault="00325B63">
      <w:pPr>
        <w:pStyle w:val="NormalWeb"/>
        <w:spacing w:line="276" w:lineRule="auto"/>
        <w:ind w:firstLine="284"/>
        <w:rPr>
          <w:del w:id="9202" w:author="Yashua Lebowitz" w:date="2024-09-28T20:19:00Z"/>
          <w:rFonts w:ascii="Book Antiqua" w:hAnsi="Book Antiqua"/>
          <w:rPrChange w:id="9203" w:author="mac" w:date="2024-09-27T09:55:00Z">
            <w:rPr>
              <w:del w:id="9204" w:author="Yashua Lebowitz" w:date="2024-09-28T20:19:00Z"/>
            </w:rPr>
          </w:rPrChange>
        </w:rPr>
        <w:pPrChange w:id="9205" w:author="Yashua Lebowitz" w:date="2024-09-28T16:42:00Z">
          <w:pPr>
            <w:pStyle w:val="NormalWeb"/>
          </w:pPr>
        </w:pPrChange>
      </w:pPr>
      <w:del w:id="9206" w:author="Yashua Lebowitz" w:date="2024-09-28T20:19:00Z">
        <w:r w:rsidRPr="00833EEB" w:rsidDel="006A7C0D">
          <w:rPr>
            <w:rFonts w:ascii="Book Antiqua" w:hAnsi="Book Antiqua"/>
            <w:rPrChange w:id="9207" w:author="mac" w:date="2024-09-27T09:55:00Z">
              <w:rPr/>
            </w:rPrChange>
          </w:rPr>
          <w:delText>He chuckled, a cold, mirthless sound. “He screamed, of course. They always scream. But there’s something poetic about the act, don’t you think? A finger for every betrayal, a constant reminder of the price of disloyalty.”</w:delText>
        </w:r>
      </w:del>
    </w:p>
    <w:p w14:paraId="7250DCE4" w14:textId="1F774108" w:rsidR="00325B63" w:rsidRPr="00833EEB" w:rsidDel="006A7C0D" w:rsidRDefault="00325B63">
      <w:pPr>
        <w:pStyle w:val="NormalWeb"/>
        <w:spacing w:line="276" w:lineRule="auto"/>
        <w:ind w:firstLine="284"/>
        <w:rPr>
          <w:del w:id="9208" w:author="Yashua Lebowitz" w:date="2024-09-28T20:19:00Z"/>
          <w:rFonts w:ascii="Book Antiqua" w:hAnsi="Book Antiqua"/>
          <w:rPrChange w:id="9209" w:author="mac" w:date="2024-09-27T09:55:00Z">
            <w:rPr>
              <w:del w:id="9210" w:author="Yashua Lebowitz" w:date="2024-09-28T20:19:00Z"/>
            </w:rPr>
          </w:rPrChange>
        </w:rPr>
        <w:pPrChange w:id="9211" w:author="Yashua Lebowitz" w:date="2024-09-28T16:42:00Z">
          <w:pPr>
            <w:pStyle w:val="NormalWeb"/>
          </w:pPr>
        </w:pPrChange>
      </w:pPr>
      <w:del w:id="9212" w:author="Yashua Lebowitz" w:date="2024-09-28T20:19:00Z">
        <w:r w:rsidRPr="00833EEB" w:rsidDel="006A7C0D">
          <w:rPr>
            <w:rFonts w:ascii="Book Antiqua" w:hAnsi="Book Antiqua"/>
            <w:rPrChange w:id="9213" w:author="mac" w:date="2024-09-27T09:55:00Z">
              <w:rPr/>
            </w:rPrChange>
          </w:rPr>
          <w:delTex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delText>
        </w:r>
      </w:del>
    </w:p>
    <w:p w14:paraId="2336FC48" w14:textId="3F948522" w:rsidR="00325B63" w:rsidRPr="00833EEB" w:rsidDel="006A7C0D" w:rsidRDefault="00325B63">
      <w:pPr>
        <w:pStyle w:val="NormalWeb"/>
        <w:spacing w:line="276" w:lineRule="auto"/>
        <w:ind w:firstLine="284"/>
        <w:rPr>
          <w:del w:id="9214" w:author="Yashua Lebowitz" w:date="2024-09-28T20:19:00Z"/>
          <w:rFonts w:ascii="Book Antiqua" w:hAnsi="Book Antiqua"/>
          <w:rPrChange w:id="9215" w:author="mac" w:date="2024-09-27T09:55:00Z">
            <w:rPr>
              <w:del w:id="9216" w:author="Yashua Lebowitz" w:date="2024-09-28T20:19:00Z"/>
            </w:rPr>
          </w:rPrChange>
        </w:rPr>
        <w:pPrChange w:id="9217" w:author="Yashua Lebowitz" w:date="2024-09-28T16:42:00Z">
          <w:pPr>
            <w:pStyle w:val="NormalWeb"/>
          </w:pPr>
        </w:pPrChange>
      </w:pPr>
      <w:del w:id="9218" w:author="Yashua Lebowitz" w:date="2024-09-28T20:19:00Z">
        <w:r w:rsidRPr="00833EEB" w:rsidDel="006A7C0D">
          <w:rPr>
            <w:rFonts w:ascii="Book Antiqua" w:hAnsi="Book Antiqua"/>
            <w:rPrChange w:id="9219" w:author="mac" w:date="2024-09-27T09:55:00Z">
              <w:rPr/>
            </w:rPrChange>
          </w:rPr>
          <w:delText>He leaned in closer, his breath hot against my ear, smelling of nicotine and malice. “That’s what makes it truly satisfying. The look on their faces, the way they squirm. Just like you’re doing now, Levi. It’s beautiful, really.”</w:delText>
        </w:r>
      </w:del>
    </w:p>
    <w:p w14:paraId="0F792DE7" w14:textId="67D6BA86" w:rsidR="00325B63" w:rsidRPr="00833EEB" w:rsidDel="006A7C0D" w:rsidRDefault="00325B63">
      <w:pPr>
        <w:pStyle w:val="NormalWeb"/>
        <w:spacing w:line="276" w:lineRule="auto"/>
        <w:ind w:firstLine="284"/>
        <w:rPr>
          <w:del w:id="9220" w:author="Yashua Lebowitz" w:date="2024-09-28T20:19:00Z"/>
          <w:rFonts w:ascii="Book Antiqua" w:hAnsi="Book Antiqua"/>
          <w:rPrChange w:id="9221" w:author="mac" w:date="2024-09-27T09:55:00Z">
            <w:rPr>
              <w:del w:id="9222" w:author="Yashua Lebowitz" w:date="2024-09-28T20:19:00Z"/>
            </w:rPr>
          </w:rPrChange>
        </w:rPr>
        <w:pPrChange w:id="9223" w:author="Yashua Lebowitz" w:date="2024-09-28T16:42:00Z">
          <w:pPr>
            <w:pStyle w:val="NormalWeb"/>
          </w:pPr>
        </w:pPrChange>
      </w:pPr>
      <w:del w:id="9224" w:author="Yashua Lebowitz" w:date="2024-09-28T20:19:00Z">
        <w:r w:rsidRPr="00833EEB" w:rsidDel="006A7C0D">
          <w:rPr>
            <w:rFonts w:ascii="Book Antiqua" w:hAnsi="Book Antiqua"/>
            <w:rPrChange w:id="9225" w:author="mac" w:date="2024-09-27T09:55:00Z">
              <w:rPr/>
            </w:rPrChange>
          </w:rPr>
          <w:lastRenderedPageBreak/>
          <w:delText>He lifted the blade slightly, drawing it along the length of my finger with sickening precision. Blood poured down, pooling on the table. I cried and laughed at the same time, a mix of hysteria and defiance. The executioner’s expression shifted to one of confusion.</w:delText>
        </w:r>
      </w:del>
    </w:p>
    <w:p w14:paraId="36E29EEE" w14:textId="2E9A3CE3" w:rsidR="00325B63" w:rsidRPr="00833EEB" w:rsidDel="006A7C0D" w:rsidRDefault="00325B63">
      <w:pPr>
        <w:pStyle w:val="NormalWeb"/>
        <w:spacing w:line="276" w:lineRule="auto"/>
        <w:ind w:firstLine="284"/>
        <w:rPr>
          <w:del w:id="9226" w:author="Yashua Lebowitz" w:date="2024-09-28T20:19:00Z"/>
          <w:rFonts w:ascii="Book Antiqua" w:hAnsi="Book Antiqua"/>
          <w:rPrChange w:id="9227" w:author="mac" w:date="2024-09-27T09:55:00Z">
            <w:rPr>
              <w:del w:id="9228" w:author="Yashua Lebowitz" w:date="2024-09-28T20:19:00Z"/>
            </w:rPr>
          </w:rPrChange>
        </w:rPr>
        <w:pPrChange w:id="9229" w:author="Yashua Lebowitz" w:date="2024-09-28T16:42:00Z">
          <w:pPr>
            <w:pStyle w:val="NormalWeb"/>
          </w:pPr>
        </w:pPrChange>
      </w:pPr>
      <w:del w:id="9230" w:author="Yashua Lebowitz" w:date="2024-09-28T20:19:00Z">
        <w:r w:rsidRPr="00833EEB" w:rsidDel="006A7C0D">
          <w:rPr>
            <w:rFonts w:ascii="Book Antiqua" w:hAnsi="Book Antiqua"/>
            <w:rPrChange w:id="9231" w:author="mac" w:date="2024-09-27T09:55:00Z">
              <w:rPr/>
            </w:rPrChange>
          </w:rPr>
          <w:delText>“Are you enjoying this, Levi?”</w:delText>
        </w:r>
      </w:del>
    </w:p>
    <w:p w14:paraId="2EF7EA27" w14:textId="26142B11" w:rsidR="00325B63" w:rsidRPr="00833EEB" w:rsidDel="006A7C0D" w:rsidRDefault="00325B63">
      <w:pPr>
        <w:pStyle w:val="NormalWeb"/>
        <w:spacing w:line="276" w:lineRule="auto"/>
        <w:ind w:firstLine="284"/>
        <w:rPr>
          <w:del w:id="9232" w:author="Yashua Lebowitz" w:date="2024-09-28T20:19:00Z"/>
          <w:rFonts w:ascii="Book Antiqua" w:hAnsi="Book Antiqua"/>
          <w:rPrChange w:id="9233" w:author="mac" w:date="2024-09-27T09:55:00Z">
            <w:rPr>
              <w:del w:id="9234" w:author="Yashua Lebowitz" w:date="2024-09-28T20:19:00Z"/>
            </w:rPr>
          </w:rPrChange>
        </w:rPr>
        <w:pPrChange w:id="9235" w:author="Yashua Lebowitz" w:date="2024-09-28T16:42:00Z">
          <w:pPr>
            <w:pStyle w:val="NormalWeb"/>
          </w:pPr>
        </w:pPrChange>
      </w:pPr>
      <w:del w:id="9236" w:author="Yashua Lebowitz" w:date="2024-09-28T20:19:00Z">
        <w:r w:rsidRPr="00833EEB" w:rsidDel="006A7C0D">
          <w:rPr>
            <w:rFonts w:ascii="Book Antiqua" w:hAnsi="Book Antiqua"/>
            <w:rPrChange w:id="9237" w:author="mac" w:date="2024-09-27T09:55:00Z">
              <w:rPr/>
            </w:rPrChange>
          </w:rPr>
          <w:delText>“His joy is my strength. You will not gain the sick pleasure you are looking for out of my suffering. Your cuts are like fertilizer for my soul. Each cut causes it to grow and flourish.”</w:delText>
        </w:r>
      </w:del>
    </w:p>
    <w:p w14:paraId="77DE9DE6" w14:textId="1416E1E4" w:rsidR="00325B63" w:rsidRPr="00833EEB" w:rsidDel="006A7C0D" w:rsidRDefault="00325B63">
      <w:pPr>
        <w:pStyle w:val="NormalWeb"/>
        <w:spacing w:line="276" w:lineRule="auto"/>
        <w:ind w:firstLine="284"/>
        <w:rPr>
          <w:del w:id="9238" w:author="Yashua Lebowitz" w:date="2024-09-28T20:19:00Z"/>
          <w:rFonts w:ascii="Book Antiqua" w:hAnsi="Book Antiqua"/>
          <w:rPrChange w:id="9239" w:author="mac" w:date="2024-09-27T09:55:00Z">
            <w:rPr>
              <w:del w:id="9240" w:author="Yashua Lebowitz" w:date="2024-09-28T20:19:00Z"/>
            </w:rPr>
          </w:rPrChange>
        </w:rPr>
        <w:pPrChange w:id="9241" w:author="Yashua Lebowitz" w:date="2024-09-28T16:42:00Z">
          <w:pPr>
            <w:pStyle w:val="NormalWeb"/>
          </w:pPr>
        </w:pPrChange>
      </w:pPr>
      <w:del w:id="9242" w:author="Yashua Lebowitz" w:date="2024-09-28T20:19:00Z">
        <w:r w:rsidRPr="00833EEB" w:rsidDel="006A7C0D">
          <w:rPr>
            <w:rFonts w:ascii="Book Antiqua" w:hAnsi="Book Antiqua"/>
            <w:rPrChange w:id="9243" w:author="mac" w:date="2024-09-27T09:55:00Z">
              <w:rPr/>
            </w:rPrChange>
          </w:rPr>
          <w:delText>“Is that so, Levi? Then I’m like a farmer, and I must till your entire body, providing so much fertilizer for your soul that it poisons it. Hah! Ah, the Bratva taught me well. But I’ve surpassed even their expectations. Now, let’s see if this Bratva can be a gardener.”</w:delText>
        </w:r>
      </w:del>
    </w:p>
    <w:p w14:paraId="325C888D" w14:textId="7B37B935" w:rsidR="00325B63" w:rsidRPr="00833EEB" w:rsidDel="006A7C0D" w:rsidRDefault="00325B63">
      <w:pPr>
        <w:pStyle w:val="NormalWeb"/>
        <w:spacing w:line="276" w:lineRule="auto"/>
        <w:ind w:firstLine="284"/>
        <w:rPr>
          <w:del w:id="9244" w:author="Yashua Lebowitz" w:date="2024-09-28T20:19:00Z"/>
          <w:rFonts w:ascii="Book Antiqua" w:hAnsi="Book Antiqua"/>
          <w:rPrChange w:id="9245" w:author="mac" w:date="2024-09-27T09:55:00Z">
            <w:rPr>
              <w:del w:id="9246" w:author="Yashua Lebowitz" w:date="2024-09-28T20:19:00Z"/>
            </w:rPr>
          </w:rPrChange>
        </w:rPr>
        <w:pPrChange w:id="9247" w:author="Yashua Lebowitz" w:date="2024-09-28T16:42:00Z">
          <w:pPr>
            <w:pStyle w:val="NormalWeb"/>
          </w:pPr>
        </w:pPrChange>
      </w:pPr>
      <w:del w:id="9248" w:author="Yashua Lebowitz" w:date="2024-09-28T20:19:00Z">
        <w:r w:rsidRPr="00833EEB" w:rsidDel="006A7C0D">
          <w:rPr>
            <w:rFonts w:ascii="Book Antiqua" w:hAnsi="Book Antiqua"/>
            <w:rPrChange w:id="9249" w:author="mac" w:date="2024-09-27T09:55:00Z">
              <w:rPr/>
            </w:rPrChange>
          </w:rPr>
          <w:delText>He slashed the blade across my forearm, sending a fresh wave of pain and blood flowing. My vision blurred, but I forced myself to keep eye contact, to show no fear. His eyes narrowed, intrigued by my defiance.</w:delText>
        </w:r>
      </w:del>
    </w:p>
    <w:p w14:paraId="22EF56C7" w14:textId="781CD981" w:rsidR="00325B63" w:rsidRPr="00833EEB" w:rsidDel="006A7C0D" w:rsidRDefault="00325B63">
      <w:pPr>
        <w:pStyle w:val="NormalWeb"/>
        <w:spacing w:line="276" w:lineRule="auto"/>
        <w:ind w:firstLine="284"/>
        <w:rPr>
          <w:del w:id="9250" w:author="Yashua Lebowitz" w:date="2024-09-28T20:19:00Z"/>
          <w:rFonts w:ascii="Book Antiqua" w:hAnsi="Book Antiqua"/>
          <w:rPrChange w:id="9251" w:author="mac" w:date="2024-09-27T09:55:00Z">
            <w:rPr>
              <w:del w:id="9252" w:author="Yashua Lebowitz" w:date="2024-09-28T20:19:00Z"/>
            </w:rPr>
          </w:rPrChange>
        </w:rPr>
        <w:pPrChange w:id="9253" w:author="Yashua Lebowitz" w:date="2024-09-28T16:42:00Z">
          <w:pPr>
            <w:pStyle w:val="NormalWeb"/>
          </w:pPr>
        </w:pPrChange>
      </w:pPr>
      <w:del w:id="9254" w:author="Yashua Lebowitz" w:date="2024-09-28T20:19:00Z">
        <w:r w:rsidRPr="00833EEB" w:rsidDel="006A7C0D">
          <w:rPr>
            <w:rFonts w:ascii="Book Antiqua" w:hAnsi="Book Antiqua"/>
            <w:rPrChange w:id="9255" w:author="mac" w:date="2024-09-27T09:55:00Z">
              <w:rPr/>
            </w:rPrChange>
          </w:rPr>
          <w:delText>“You think you're strong, Levi? You think you can withstand this? I will break you, piece by piece, until there's nothing left.”</w:delText>
        </w:r>
      </w:del>
    </w:p>
    <w:p w14:paraId="52E0C3B1" w14:textId="43D784E4" w:rsidR="00325B63" w:rsidRPr="00833EEB" w:rsidDel="006A7C0D" w:rsidRDefault="00325B63">
      <w:pPr>
        <w:pStyle w:val="NormalWeb"/>
        <w:spacing w:line="276" w:lineRule="auto"/>
        <w:ind w:firstLine="284"/>
        <w:rPr>
          <w:del w:id="9256" w:author="Yashua Lebowitz" w:date="2024-09-28T20:19:00Z"/>
          <w:rFonts w:ascii="Book Antiqua" w:hAnsi="Book Antiqua"/>
          <w:rPrChange w:id="9257" w:author="mac" w:date="2024-09-27T09:55:00Z">
            <w:rPr>
              <w:del w:id="9258" w:author="Yashua Lebowitz" w:date="2024-09-28T20:19:00Z"/>
            </w:rPr>
          </w:rPrChange>
        </w:rPr>
        <w:pPrChange w:id="9259" w:author="Yashua Lebowitz" w:date="2024-09-28T16:42:00Z">
          <w:pPr>
            <w:pStyle w:val="NormalWeb"/>
          </w:pPr>
        </w:pPrChange>
      </w:pPr>
      <w:del w:id="9260" w:author="Yashua Lebowitz" w:date="2024-09-28T20:19:00Z">
        <w:r w:rsidRPr="00833EEB" w:rsidDel="006A7C0D">
          <w:rPr>
            <w:rFonts w:ascii="Book Antiqua" w:hAnsi="Book Antiqua"/>
            <w:rPrChange w:id="9261" w:author="mac" w:date="2024-09-27T09:55:00Z">
              <w:rPr/>
            </w:rPrChange>
          </w:rPr>
          <w:delTex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delText>
        </w:r>
      </w:del>
    </w:p>
    <w:p w14:paraId="13C04E5F" w14:textId="53831E06" w:rsidR="00325B63" w:rsidRPr="00833EEB" w:rsidDel="006A7C0D" w:rsidRDefault="00325B63">
      <w:pPr>
        <w:pStyle w:val="NormalWeb"/>
        <w:spacing w:line="276" w:lineRule="auto"/>
        <w:ind w:firstLine="284"/>
        <w:rPr>
          <w:del w:id="9262" w:author="Yashua Lebowitz" w:date="2024-09-28T20:19:00Z"/>
          <w:rFonts w:ascii="Book Antiqua" w:hAnsi="Book Antiqua"/>
          <w:rPrChange w:id="9263" w:author="mac" w:date="2024-09-27T09:55:00Z">
            <w:rPr>
              <w:del w:id="9264" w:author="Yashua Lebowitz" w:date="2024-09-28T20:19:00Z"/>
            </w:rPr>
          </w:rPrChange>
        </w:rPr>
        <w:pPrChange w:id="9265" w:author="Yashua Lebowitz" w:date="2024-09-28T16:42:00Z">
          <w:pPr>
            <w:pStyle w:val="NormalWeb"/>
          </w:pPr>
        </w:pPrChange>
      </w:pPr>
      <w:del w:id="9266" w:author="Yashua Lebowitz" w:date="2024-09-28T20:19:00Z">
        <w:r w:rsidRPr="00833EEB" w:rsidDel="006A7C0D">
          <w:rPr>
            <w:rFonts w:ascii="Book Antiqua" w:hAnsi="Book Antiqua"/>
            <w:rPrChange w:id="9267" w:author="mac" w:date="2024-09-27T09:55:00Z">
              <w:rPr/>
            </w:rPrChange>
          </w:rPr>
          <w:delText>The executioner’s face was a mask of sadistic glee, his eyes shining with a cold, unfeeling light. He took his time, savoring each moment, each cry of pain that escaped my lips. But deep down, I clung to a shred of hope. If I could endure this, if I could outlast his cruelty, maybe I could survive.</w:delText>
        </w:r>
      </w:del>
    </w:p>
    <w:p w14:paraId="538B49A8" w14:textId="3BDE3164" w:rsidR="00325B63" w:rsidRPr="00833EEB" w:rsidDel="006A7C0D" w:rsidRDefault="00325B63">
      <w:pPr>
        <w:pStyle w:val="NormalWeb"/>
        <w:spacing w:line="276" w:lineRule="auto"/>
        <w:ind w:firstLine="284"/>
        <w:rPr>
          <w:del w:id="9268" w:author="Yashua Lebowitz" w:date="2024-09-28T20:19:00Z"/>
          <w:rFonts w:ascii="Book Antiqua" w:hAnsi="Book Antiqua"/>
          <w:rPrChange w:id="9269" w:author="mac" w:date="2024-09-27T09:55:00Z">
            <w:rPr>
              <w:del w:id="9270" w:author="Yashua Lebowitz" w:date="2024-09-28T20:19:00Z"/>
            </w:rPr>
          </w:rPrChange>
        </w:rPr>
        <w:pPrChange w:id="9271" w:author="Yashua Lebowitz" w:date="2024-09-28T16:42:00Z">
          <w:pPr>
            <w:pStyle w:val="NormalWeb"/>
          </w:pPr>
        </w:pPrChange>
      </w:pPr>
      <w:del w:id="9272" w:author="Yashua Lebowitz" w:date="2024-09-28T20:19:00Z">
        <w:r w:rsidRPr="00833EEB" w:rsidDel="006A7C0D">
          <w:rPr>
            <w:rFonts w:ascii="Book Antiqua" w:hAnsi="Book Antiqua"/>
            <w:rPrChange w:id="9273" w:author="mac" w:date="2024-09-27T09:55:00Z">
              <w:rPr/>
            </w:rPrChange>
          </w:rPr>
          <w:delText>He drew another line of blood across my chest, the pain searing through my body. “Yes, scream for me, Levi,” he whispered, his voice a dark caress. “Just like old times.”</w:delText>
        </w:r>
      </w:del>
    </w:p>
    <w:p w14:paraId="2195A63F" w14:textId="323087CD" w:rsidR="00325B63" w:rsidRPr="00833EEB" w:rsidDel="006A7C0D" w:rsidRDefault="00325B63">
      <w:pPr>
        <w:pStyle w:val="NormalWeb"/>
        <w:spacing w:line="276" w:lineRule="auto"/>
        <w:ind w:firstLine="284"/>
        <w:rPr>
          <w:del w:id="9274" w:author="Yashua Lebowitz" w:date="2024-09-28T20:19:00Z"/>
          <w:rFonts w:ascii="Book Antiqua" w:hAnsi="Book Antiqua"/>
          <w:rPrChange w:id="9275" w:author="mac" w:date="2024-09-27T09:55:00Z">
            <w:rPr>
              <w:del w:id="9276" w:author="Yashua Lebowitz" w:date="2024-09-28T20:19:00Z"/>
            </w:rPr>
          </w:rPrChange>
        </w:rPr>
        <w:pPrChange w:id="9277" w:author="Yashua Lebowitz" w:date="2024-09-28T16:42:00Z">
          <w:pPr>
            <w:pStyle w:val="NormalWeb"/>
          </w:pPr>
        </w:pPrChange>
      </w:pPr>
      <w:del w:id="9278" w:author="Yashua Lebowitz" w:date="2024-09-28T20:19:00Z">
        <w:r w:rsidRPr="00833EEB" w:rsidDel="006A7C0D">
          <w:rPr>
            <w:rFonts w:ascii="Book Antiqua" w:hAnsi="Book Antiqua"/>
            <w:rPrChange w:id="9279" w:author="mac" w:date="2024-09-27T09:55:00Z">
              <w:rPr/>
            </w:rPrChange>
          </w:rPr>
          <w:delText>The room felt like it was closing in, the walls suffocating, the air thick with dread. But amidst the agony, I found a flicker of strength, a defiant spark that refused to be extinguished. The executioner was relentless, but so was my will to live.</w:delText>
        </w:r>
      </w:del>
    </w:p>
    <w:p w14:paraId="05178E2A" w14:textId="6438D06F" w:rsidR="00325B63" w:rsidRPr="00833EEB" w:rsidDel="006A7C0D" w:rsidRDefault="00325B63">
      <w:pPr>
        <w:pStyle w:val="NormalWeb"/>
        <w:spacing w:line="276" w:lineRule="auto"/>
        <w:ind w:firstLine="284"/>
        <w:rPr>
          <w:del w:id="9280" w:author="Yashua Lebowitz" w:date="2024-09-28T20:19:00Z"/>
          <w:rFonts w:ascii="Book Antiqua" w:hAnsi="Book Antiqua"/>
          <w:rPrChange w:id="9281" w:author="mac" w:date="2024-09-27T09:55:00Z">
            <w:rPr>
              <w:del w:id="9282" w:author="Yashua Lebowitz" w:date="2024-09-28T20:19:00Z"/>
            </w:rPr>
          </w:rPrChange>
        </w:rPr>
        <w:pPrChange w:id="9283" w:author="Yashua Lebowitz" w:date="2024-09-28T16:42:00Z">
          <w:pPr>
            <w:pStyle w:val="NormalWeb"/>
          </w:pPr>
        </w:pPrChange>
      </w:pPr>
      <w:del w:id="9284" w:author="Yashua Lebowitz" w:date="2024-09-28T20:19:00Z">
        <w:r w:rsidRPr="00833EEB" w:rsidDel="006A7C0D">
          <w:rPr>
            <w:rFonts w:ascii="Book Antiqua" w:hAnsi="Book Antiqua"/>
            <w:rPrChange w:id="9285" w:author="mac" w:date="2024-09-27T09:55:00Z">
              <w:rPr/>
            </w:rPrChange>
          </w:rPr>
          <w:lastRenderedPageBreak/>
          <w:delText>“Let’s see how much fertilizer you can take before you wilt,” he sneered, lifting the blade once more. And as he brought it down, I braced myself, knowing that every moment I survived was a victory, no matter how small.</w:delText>
        </w:r>
      </w:del>
    </w:p>
    <w:p w14:paraId="73B59B79" w14:textId="2A44F770" w:rsidR="00325B63" w:rsidRPr="00833EEB" w:rsidDel="006A7C0D" w:rsidRDefault="00325B63">
      <w:pPr>
        <w:pStyle w:val="NormalWeb"/>
        <w:spacing w:line="276" w:lineRule="auto"/>
        <w:ind w:firstLine="284"/>
        <w:rPr>
          <w:del w:id="9286" w:author="Yashua Lebowitz" w:date="2024-09-28T20:19:00Z"/>
          <w:rFonts w:ascii="Book Antiqua" w:hAnsi="Book Antiqua"/>
          <w:rPrChange w:id="9287" w:author="mac" w:date="2024-09-27T09:55:00Z">
            <w:rPr>
              <w:del w:id="9288" w:author="Yashua Lebowitz" w:date="2024-09-28T20:19:00Z"/>
            </w:rPr>
          </w:rPrChange>
        </w:rPr>
        <w:pPrChange w:id="9289" w:author="Yashua Lebowitz" w:date="2024-09-28T16:42:00Z">
          <w:pPr>
            <w:pStyle w:val="NormalWeb"/>
          </w:pPr>
        </w:pPrChange>
      </w:pPr>
      <w:del w:id="9290" w:author="Yashua Lebowitz" w:date="2024-09-28T20:19:00Z">
        <w:r w:rsidRPr="00833EEB" w:rsidDel="006A7C0D">
          <w:rPr>
            <w:rFonts w:ascii="Book Antiqua" w:hAnsi="Book Antiqua"/>
            <w:rPrChange w:id="9291" w:author="mac" w:date="2024-09-27T09:55:00Z">
              <w:rPr/>
            </w:rPrChange>
          </w:rPr>
          <w:delText>Suddenly, the power to the generator went out, plunging the room into darkness. I yanked my hand away and clasped my fist with my other hand, checking in disbelief that my finger was still there.</w:delText>
        </w:r>
      </w:del>
    </w:p>
    <w:p w14:paraId="191A7655" w14:textId="39A94CCF" w:rsidR="00325B63" w:rsidRPr="00833EEB" w:rsidDel="006A7C0D" w:rsidRDefault="00325B63">
      <w:pPr>
        <w:pStyle w:val="NormalWeb"/>
        <w:spacing w:line="276" w:lineRule="auto"/>
        <w:ind w:firstLine="284"/>
        <w:rPr>
          <w:del w:id="9292" w:author="Yashua Lebowitz" w:date="2024-09-28T20:19:00Z"/>
          <w:rFonts w:ascii="Book Antiqua" w:hAnsi="Book Antiqua"/>
          <w:rPrChange w:id="9293" w:author="mac" w:date="2024-09-27T09:55:00Z">
            <w:rPr>
              <w:del w:id="9294" w:author="Yashua Lebowitz" w:date="2024-09-28T20:19:00Z"/>
            </w:rPr>
          </w:rPrChange>
        </w:rPr>
        <w:pPrChange w:id="9295" w:author="Yashua Lebowitz" w:date="2024-09-28T16:42:00Z">
          <w:pPr>
            <w:pStyle w:val="NormalWeb"/>
          </w:pPr>
        </w:pPrChange>
      </w:pPr>
      <w:del w:id="9296" w:author="Yashua Lebowitz" w:date="2024-09-28T20:19:00Z">
        <w:r w:rsidRPr="00833EEB" w:rsidDel="006A7C0D">
          <w:rPr>
            <w:rFonts w:ascii="Book Antiqua" w:hAnsi="Book Antiqua"/>
            <w:rPrChange w:id="9297" w:author="mac" w:date="2024-09-27T09:55:00Z">
              <w:rPr/>
            </w:rPrChange>
          </w:rPr>
          <w:delTex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delText>
        </w:r>
      </w:del>
    </w:p>
    <w:p w14:paraId="273A5AA5" w14:textId="72B110DB" w:rsidR="00325B63" w:rsidRPr="00833EEB" w:rsidDel="006A7C0D" w:rsidRDefault="00325B63">
      <w:pPr>
        <w:pStyle w:val="NormalWeb"/>
        <w:spacing w:line="276" w:lineRule="auto"/>
        <w:ind w:firstLine="284"/>
        <w:rPr>
          <w:del w:id="9298" w:author="Yashua Lebowitz" w:date="2024-09-28T20:19:00Z"/>
          <w:rFonts w:ascii="Book Antiqua" w:hAnsi="Book Antiqua"/>
          <w:rPrChange w:id="9299" w:author="mac" w:date="2024-09-27T09:55:00Z">
            <w:rPr>
              <w:del w:id="9300" w:author="Yashua Lebowitz" w:date="2024-09-28T20:19:00Z"/>
            </w:rPr>
          </w:rPrChange>
        </w:rPr>
        <w:pPrChange w:id="9301" w:author="Yashua Lebowitz" w:date="2024-09-28T16:42:00Z">
          <w:pPr>
            <w:pStyle w:val="NormalWeb"/>
          </w:pPr>
        </w:pPrChange>
      </w:pPr>
      <w:del w:id="9302" w:author="Yashua Lebowitz" w:date="2024-09-28T20:19:00Z">
        <w:r w:rsidRPr="00833EEB" w:rsidDel="006A7C0D">
          <w:rPr>
            <w:rFonts w:ascii="Book Antiqua" w:hAnsi="Book Antiqua"/>
            <w:rPrChange w:id="9303" w:author="mac" w:date="2024-09-27T09:55:00Z">
              <w:rPr/>
            </w:rPrChange>
          </w:rPr>
          <w:delTex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delText>
        </w:r>
      </w:del>
    </w:p>
    <w:p w14:paraId="04B43586" w14:textId="7C2958EA" w:rsidR="00325B63" w:rsidRPr="00833EEB" w:rsidDel="006A7C0D" w:rsidRDefault="00325B63">
      <w:pPr>
        <w:pStyle w:val="NormalWeb"/>
        <w:spacing w:line="276" w:lineRule="auto"/>
        <w:ind w:firstLine="284"/>
        <w:rPr>
          <w:del w:id="9304" w:author="Yashua Lebowitz" w:date="2024-09-28T20:19:00Z"/>
          <w:rFonts w:ascii="Book Antiqua" w:hAnsi="Book Antiqua"/>
          <w:rPrChange w:id="9305" w:author="mac" w:date="2024-09-27T09:55:00Z">
            <w:rPr>
              <w:del w:id="9306" w:author="Yashua Lebowitz" w:date="2024-09-28T20:19:00Z"/>
            </w:rPr>
          </w:rPrChange>
        </w:rPr>
        <w:pPrChange w:id="9307" w:author="Yashua Lebowitz" w:date="2024-09-28T16:42:00Z">
          <w:pPr>
            <w:pStyle w:val="NormalWeb"/>
          </w:pPr>
        </w:pPrChange>
      </w:pPr>
      <w:del w:id="9308" w:author="Yashua Lebowitz" w:date="2024-09-28T20:19:00Z">
        <w:r w:rsidRPr="00833EEB" w:rsidDel="006A7C0D">
          <w:rPr>
            <w:rFonts w:ascii="Book Antiqua" w:hAnsi="Book Antiqua"/>
            <w:rPrChange w:id="9309" w:author="mac" w:date="2024-09-27T09:55:00Z">
              <w:rPr/>
            </w:rPrChange>
          </w:rPr>
          <w:delText>The second soldier, eyes wide with shock, began firing rounds into the darkness with their Beretta. The muzzle flashes briefly illuminated the room, casting eerie, flickering shadows. I could see the soldier firing was Gabor. I tipped over my chair and fell to the ground, my heart pounding as I prayed to avoid the incoming ricocheting rounds. The bullets whizzed past, clinking off the walls and floor in a deadly symphony.</w:delText>
        </w:r>
      </w:del>
    </w:p>
    <w:p w14:paraId="10761765" w14:textId="42C968A8" w:rsidR="00325B63" w:rsidRPr="00833EEB" w:rsidDel="006A7C0D" w:rsidRDefault="00325B63">
      <w:pPr>
        <w:pStyle w:val="NormalWeb"/>
        <w:spacing w:line="276" w:lineRule="auto"/>
        <w:ind w:firstLine="284"/>
        <w:rPr>
          <w:del w:id="9310" w:author="Yashua Lebowitz" w:date="2024-09-28T20:19:00Z"/>
          <w:rFonts w:ascii="Book Antiqua" w:hAnsi="Book Antiqua"/>
          <w:rPrChange w:id="9311" w:author="mac" w:date="2024-09-27T09:55:00Z">
            <w:rPr>
              <w:del w:id="9312" w:author="Yashua Lebowitz" w:date="2024-09-28T20:19:00Z"/>
            </w:rPr>
          </w:rPrChange>
        </w:rPr>
        <w:pPrChange w:id="9313" w:author="Yashua Lebowitz" w:date="2024-09-28T16:42:00Z">
          <w:pPr>
            <w:pStyle w:val="NormalWeb"/>
          </w:pPr>
        </w:pPrChange>
      </w:pPr>
      <w:del w:id="9314" w:author="Yashua Lebowitz" w:date="2024-09-28T20:19:00Z">
        <w:r w:rsidRPr="00833EEB" w:rsidDel="006A7C0D">
          <w:rPr>
            <w:rFonts w:ascii="Book Antiqua" w:hAnsi="Book Antiqua"/>
            <w:rPrChange w:id="9315" w:author="mac" w:date="2024-09-27T09:55:00Z">
              <w:rPr/>
            </w:rPrChange>
          </w:rPr>
          <w:delTex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delText>
        </w:r>
      </w:del>
    </w:p>
    <w:p w14:paraId="1D6C3CA2" w14:textId="5409F27F" w:rsidR="00325B63" w:rsidRPr="00833EEB" w:rsidDel="006A7C0D" w:rsidRDefault="00325B63">
      <w:pPr>
        <w:pStyle w:val="NormalWeb"/>
        <w:spacing w:line="276" w:lineRule="auto"/>
        <w:ind w:firstLine="284"/>
        <w:rPr>
          <w:del w:id="9316" w:author="Yashua Lebowitz" w:date="2024-09-28T20:19:00Z"/>
          <w:rFonts w:ascii="Book Antiqua" w:hAnsi="Book Antiqua"/>
          <w:rPrChange w:id="9317" w:author="mac" w:date="2024-09-27T09:55:00Z">
            <w:rPr>
              <w:del w:id="9318" w:author="Yashua Lebowitz" w:date="2024-09-28T20:19:00Z"/>
            </w:rPr>
          </w:rPrChange>
        </w:rPr>
        <w:pPrChange w:id="9319" w:author="Yashua Lebowitz" w:date="2024-09-28T16:42:00Z">
          <w:pPr>
            <w:pStyle w:val="NormalWeb"/>
          </w:pPr>
        </w:pPrChange>
      </w:pPr>
      <w:del w:id="9320" w:author="Yashua Lebowitz" w:date="2024-09-28T20:19:00Z">
        <w:r w:rsidRPr="00833EEB" w:rsidDel="006A7C0D">
          <w:rPr>
            <w:rFonts w:ascii="Book Antiqua" w:hAnsi="Book Antiqua"/>
            <w:rPrChange w:id="9321" w:author="mac" w:date="2024-09-27T09:55:00Z">
              <w:rPr/>
            </w:rPrChange>
          </w:rPr>
          <w:delTex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delText>
        </w:r>
      </w:del>
    </w:p>
    <w:p w14:paraId="5C5EDC81" w14:textId="15076C14" w:rsidR="00325B63" w:rsidRPr="00833EEB" w:rsidDel="006A7C0D" w:rsidRDefault="00325B63">
      <w:pPr>
        <w:pStyle w:val="NormalWeb"/>
        <w:spacing w:line="276" w:lineRule="auto"/>
        <w:ind w:firstLine="284"/>
        <w:rPr>
          <w:del w:id="9322" w:author="Yashua Lebowitz" w:date="2024-09-28T20:19:00Z"/>
          <w:rFonts w:ascii="Book Antiqua" w:hAnsi="Book Antiqua"/>
          <w:rPrChange w:id="9323" w:author="mac" w:date="2024-09-27T09:55:00Z">
            <w:rPr>
              <w:del w:id="9324" w:author="Yashua Lebowitz" w:date="2024-09-28T20:19:00Z"/>
            </w:rPr>
          </w:rPrChange>
        </w:rPr>
        <w:pPrChange w:id="9325" w:author="Yashua Lebowitz" w:date="2024-09-28T16:42:00Z">
          <w:pPr>
            <w:pStyle w:val="NormalWeb"/>
          </w:pPr>
        </w:pPrChange>
      </w:pPr>
      <w:del w:id="9326" w:author="Yashua Lebowitz" w:date="2024-09-28T20:19:00Z">
        <w:r w:rsidRPr="00833EEB" w:rsidDel="006A7C0D">
          <w:rPr>
            <w:rFonts w:ascii="Book Antiqua" w:hAnsi="Book Antiqua"/>
            <w:rPrChange w:id="9327" w:author="mac" w:date="2024-09-27T09:55:00Z">
              <w:rPr/>
            </w:rPrChange>
          </w:rPr>
          <w:lastRenderedPageBreak/>
          <w:delText>“Help me, Joshua!” Gabor’s voice was strained, filled with both anger and desperation.</w:delText>
        </w:r>
      </w:del>
    </w:p>
    <w:p w14:paraId="3E3E2FE8" w14:textId="5714F278" w:rsidR="00325B63" w:rsidRPr="00833EEB" w:rsidDel="006A7C0D" w:rsidRDefault="00325B63">
      <w:pPr>
        <w:pStyle w:val="NormalWeb"/>
        <w:spacing w:line="276" w:lineRule="auto"/>
        <w:ind w:firstLine="284"/>
        <w:rPr>
          <w:del w:id="9328" w:author="Yashua Lebowitz" w:date="2024-09-28T20:19:00Z"/>
          <w:rFonts w:ascii="Book Antiqua" w:hAnsi="Book Antiqua"/>
          <w:rPrChange w:id="9329" w:author="mac" w:date="2024-09-27T09:55:00Z">
            <w:rPr>
              <w:del w:id="9330" w:author="Yashua Lebowitz" w:date="2024-09-28T20:19:00Z"/>
            </w:rPr>
          </w:rPrChange>
        </w:rPr>
        <w:pPrChange w:id="9331" w:author="Yashua Lebowitz" w:date="2024-09-28T16:42:00Z">
          <w:pPr>
            <w:pStyle w:val="NormalWeb"/>
          </w:pPr>
        </w:pPrChange>
      </w:pPr>
      <w:del w:id="9332" w:author="Yashua Lebowitz" w:date="2024-09-28T20:19:00Z">
        <w:r w:rsidRPr="00833EEB" w:rsidDel="006A7C0D">
          <w:rPr>
            <w:rFonts w:ascii="Book Antiqua" w:hAnsi="Book Antiqua"/>
            <w:rPrChange w:id="9333" w:author="mac" w:date="2024-09-27T09:55:00Z">
              <w:rPr/>
            </w:rPrChange>
          </w:rPr>
          <w:delTex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delText>
        </w:r>
      </w:del>
    </w:p>
    <w:p w14:paraId="72C0B876" w14:textId="6E07CB9D" w:rsidR="00325B63" w:rsidRPr="00833EEB" w:rsidDel="006A7C0D" w:rsidRDefault="00325B63">
      <w:pPr>
        <w:pStyle w:val="NormalWeb"/>
        <w:spacing w:line="276" w:lineRule="auto"/>
        <w:ind w:firstLine="284"/>
        <w:rPr>
          <w:del w:id="9334" w:author="Yashua Lebowitz" w:date="2024-09-28T20:19:00Z"/>
          <w:rFonts w:ascii="Book Antiqua" w:hAnsi="Book Antiqua"/>
          <w:rPrChange w:id="9335" w:author="mac" w:date="2024-09-27T09:55:00Z">
            <w:rPr>
              <w:del w:id="9336" w:author="Yashua Lebowitz" w:date="2024-09-28T20:19:00Z"/>
            </w:rPr>
          </w:rPrChange>
        </w:rPr>
        <w:pPrChange w:id="9337" w:author="Yashua Lebowitz" w:date="2024-09-28T16:42:00Z">
          <w:pPr>
            <w:pStyle w:val="NormalWeb"/>
          </w:pPr>
        </w:pPrChange>
      </w:pPr>
      <w:del w:id="9338" w:author="Yashua Lebowitz" w:date="2024-09-28T20:19:00Z">
        <w:r w:rsidRPr="00833EEB" w:rsidDel="006A7C0D">
          <w:rPr>
            <w:rFonts w:ascii="Book Antiqua" w:hAnsi="Book Antiqua"/>
            <w:rPrChange w:id="9339" w:author="mac" w:date="2024-09-27T09:55:00Z">
              <w:rPr/>
            </w:rPrChange>
          </w:rPr>
          <w:delTex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delText>
        </w:r>
      </w:del>
    </w:p>
    <w:p w14:paraId="66717742" w14:textId="7AB642AF" w:rsidR="00325B63" w:rsidRPr="00833EEB" w:rsidDel="006A7C0D" w:rsidRDefault="00325B63">
      <w:pPr>
        <w:pStyle w:val="NormalWeb"/>
        <w:spacing w:line="276" w:lineRule="auto"/>
        <w:ind w:firstLine="284"/>
        <w:rPr>
          <w:del w:id="9340" w:author="Yashua Lebowitz" w:date="2024-09-28T20:19:00Z"/>
          <w:rFonts w:ascii="Book Antiqua" w:hAnsi="Book Antiqua"/>
          <w:rPrChange w:id="9341" w:author="mac" w:date="2024-09-27T09:55:00Z">
            <w:rPr>
              <w:del w:id="9342" w:author="Yashua Lebowitz" w:date="2024-09-28T20:19:00Z"/>
            </w:rPr>
          </w:rPrChange>
        </w:rPr>
        <w:pPrChange w:id="9343" w:author="Yashua Lebowitz" w:date="2024-09-28T16:42:00Z">
          <w:pPr>
            <w:pStyle w:val="NormalWeb"/>
          </w:pPr>
        </w:pPrChange>
      </w:pPr>
      <w:del w:id="9344" w:author="Yashua Lebowitz" w:date="2024-09-28T20:19:00Z">
        <w:r w:rsidRPr="00833EEB" w:rsidDel="006A7C0D">
          <w:rPr>
            <w:rFonts w:ascii="Book Antiqua" w:hAnsi="Book Antiqua"/>
            <w:rPrChange w:id="9345" w:author="mac" w:date="2024-09-27T09:55:00Z">
              <w:rPr/>
            </w:rPrChange>
          </w:rPr>
          <w:delTex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delText>
        </w:r>
      </w:del>
    </w:p>
    <w:p w14:paraId="29F90A80" w14:textId="6F301C6C" w:rsidR="00325B63" w:rsidRPr="00833EEB" w:rsidDel="006A7C0D" w:rsidRDefault="00325B63">
      <w:pPr>
        <w:pStyle w:val="NormalWeb"/>
        <w:spacing w:line="276" w:lineRule="auto"/>
        <w:ind w:firstLine="284"/>
        <w:rPr>
          <w:del w:id="9346" w:author="Yashua Lebowitz" w:date="2024-09-28T20:19:00Z"/>
          <w:rFonts w:ascii="Book Antiqua" w:hAnsi="Book Antiqua"/>
          <w:rPrChange w:id="9347" w:author="mac" w:date="2024-09-27T09:55:00Z">
            <w:rPr>
              <w:del w:id="9348" w:author="Yashua Lebowitz" w:date="2024-09-28T20:19:00Z"/>
            </w:rPr>
          </w:rPrChange>
        </w:rPr>
        <w:pPrChange w:id="9349" w:author="Yashua Lebowitz" w:date="2024-09-28T16:42:00Z">
          <w:pPr>
            <w:pStyle w:val="NormalWeb"/>
          </w:pPr>
        </w:pPrChange>
      </w:pPr>
      <w:del w:id="9350" w:author="Yashua Lebowitz" w:date="2024-09-28T20:19:00Z">
        <w:r w:rsidRPr="00833EEB" w:rsidDel="006A7C0D">
          <w:rPr>
            <w:rFonts w:ascii="Book Antiqua" w:hAnsi="Book Antiqua"/>
            <w:rPrChange w:id="9351" w:author="mac" w:date="2024-09-27T09:55:00Z">
              <w:rPr/>
            </w:rPrChange>
          </w:rPr>
          <w:delTex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delText>
        </w:r>
      </w:del>
    </w:p>
    <w:p w14:paraId="52149D13" w14:textId="7C356B43" w:rsidR="00325B63" w:rsidRPr="00833EEB" w:rsidDel="006A7C0D" w:rsidRDefault="00325B63">
      <w:pPr>
        <w:pStyle w:val="NormalWeb"/>
        <w:spacing w:line="276" w:lineRule="auto"/>
        <w:ind w:firstLine="284"/>
        <w:rPr>
          <w:del w:id="9352" w:author="Yashua Lebowitz" w:date="2024-09-28T20:19:00Z"/>
          <w:rFonts w:ascii="Book Antiqua" w:hAnsi="Book Antiqua"/>
          <w:rPrChange w:id="9353" w:author="mac" w:date="2024-09-27T09:55:00Z">
            <w:rPr>
              <w:del w:id="9354" w:author="Yashua Lebowitz" w:date="2024-09-28T20:19:00Z"/>
            </w:rPr>
          </w:rPrChange>
        </w:rPr>
        <w:pPrChange w:id="9355" w:author="Yashua Lebowitz" w:date="2024-09-28T16:42:00Z">
          <w:pPr>
            <w:pStyle w:val="NormalWeb"/>
          </w:pPr>
        </w:pPrChange>
      </w:pPr>
      <w:del w:id="9356" w:author="Yashua Lebowitz" w:date="2024-09-28T20:19:00Z">
        <w:r w:rsidRPr="00833EEB" w:rsidDel="006A7C0D">
          <w:rPr>
            <w:rFonts w:ascii="Book Antiqua" w:hAnsi="Book Antiqua"/>
            <w:rPrChange w:id="9357" w:author="mac" w:date="2024-09-27T09:55:00Z">
              <w:rPr/>
            </w:rPrChange>
          </w:rPr>
          <w:delText>The room fell into a heavy silence, broken only by the sound of two sets of labored breathing in the darkness. My heart raced, the echoes of gunfire still ringing in my ears. I strained to see through the gloom, my eyes adjusting slowly to the lack of light.</w:delText>
        </w:r>
      </w:del>
    </w:p>
    <w:p w14:paraId="7BDAD42A" w14:textId="256893CC" w:rsidR="00325B63" w:rsidRPr="00833EEB" w:rsidDel="006A7C0D" w:rsidRDefault="00325B63">
      <w:pPr>
        <w:pStyle w:val="NormalWeb"/>
        <w:spacing w:line="276" w:lineRule="auto"/>
        <w:ind w:firstLine="284"/>
        <w:rPr>
          <w:del w:id="9358" w:author="Yashua Lebowitz" w:date="2024-09-28T20:19:00Z"/>
          <w:rFonts w:ascii="Book Antiqua" w:hAnsi="Book Antiqua"/>
          <w:rPrChange w:id="9359" w:author="mac" w:date="2024-09-27T09:55:00Z">
            <w:rPr>
              <w:del w:id="9360" w:author="Yashua Lebowitz" w:date="2024-09-28T20:19:00Z"/>
            </w:rPr>
          </w:rPrChange>
        </w:rPr>
        <w:pPrChange w:id="9361" w:author="Yashua Lebowitz" w:date="2024-09-28T16:42:00Z">
          <w:pPr>
            <w:pStyle w:val="NormalWeb"/>
          </w:pPr>
        </w:pPrChange>
      </w:pPr>
      <w:del w:id="9362" w:author="Yashua Lebowitz" w:date="2024-09-28T20:19:00Z">
        <w:r w:rsidRPr="00833EEB" w:rsidDel="006A7C0D">
          <w:rPr>
            <w:rFonts w:ascii="Book Antiqua" w:hAnsi="Book Antiqua"/>
            <w:rPrChange w:id="9363" w:author="mac" w:date="2024-09-27T09:55:00Z">
              <w:rPr/>
            </w:rPrChange>
          </w:rPr>
          <w:delText>“Gabor?” I called out, my voice shaky.</w:delText>
        </w:r>
      </w:del>
    </w:p>
    <w:p w14:paraId="150A4F8A" w14:textId="2C5627A2" w:rsidR="00325B63" w:rsidRPr="00833EEB" w:rsidDel="006A7C0D" w:rsidRDefault="00325B63">
      <w:pPr>
        <w:pStyle w:val="NormalWeb"/>
        <w:spacing w:line="276" w:lineRule="auto"/>
        <w:ind w:firstLine="284"/>
        <w:rPr>
          <w:del w:id="9364" w:author="Yashua Lebowitz" w:date="2024-09-28T20:19:00Z"/>
          <w:rFonts w:ascii="Book Antiqua" w:hAnsi="Book Antiqua"/>
          <w:rPrChange w:id="9365" w:author="mac" w:date="2024-09-27T09:55:00Z">
            <w:rPr>
              <w:del w:id="9366" w:author="Yashua Lebowitz" w:date="2024-09-28T20:19:00Z"/>
            </w:rPr>
          </w:rPrChange>
        </w:rPr>
        <w:pPrChange w:id="9367" w:author="Yashua Lebowitz" w:date="2024-09-28T16:42:00Z">
          <w:pPr>
            <w:pStyle w:val="NormalWeb"/>
          </w:pPr>
        </w:pPrChange>
      </w:pPr>
      <w:del w:id="9368" w:author="Yashua Lebowitz" w:date="2024-09-28T20:19:00Z">
        <w:r w:rsidRPr="00833EEB" w:rsidDel="006A7C0D">
          <w:rPr>
            <w:rFonts w:ascii="Book Antiqua" w:hAnsi="Book Antiqua"/>
            <w:rPrChange w:id="9369" w:author="mac" w:date="2024-09-27T09:55:00Z">
              <w:rPr/>
            </w:rPrChange>
          </w:rPr>
          <w:delText>A groan responded, followed by a cough. “Josh... I’m... still here,” Gabor’s voice was weak but alive. “You hit Goliath in the head.”</w:delText>
        </w:r>
      </w:del>
    </w:p>
    <w:p w14:paraId="479A1369" w14:textId="7A4A1FB5" w:rsidR="00325B63" w:rsidRPr="00833EEB" w:rsidDel="006A7C0D" w:rsidRDefault="00325B63">
      <w:pPr>
        <w:ind w:firstLine="284"/>
        <w:rPr>
          <w:del w:id="9370" w:author="Yashua Lebowitz" w:date="2024-09-28T20:19:00Z"/>
          <w:rFonts w:ascii="Book Antiqua" w:hAnsi="Book Antiqua" w:cs="Times New Roman"/>
          <w:sz w:val="24"/>
          <w:szCs w:val="24"/>
          <w:lang w:eastAsia="en-IN"/>
          <w:rPrChange w:id="9371" w:author="mac" w:date="2024-09-27T09:55:00Z">
            <w:rPr>
              <w:del w:id="9372" w:author="Yashua Lebowitz" w:date="2024-09-28T20:19:00Z"/>
              <w:rFonts w:ascii="Times New Roman" w:hAnsi="Times New Roman" w:cs="Times New Roman"/>
              <w:sz w:val="24"/>
              <w:szCs w:val="24"/>
              <w:lang w:eastAsia="en-IN"/>
            </w:rPr>
          </w:rPrChange>
        </w:rPr>
        <w:pPrChange w:id="9373" w:author="Yashua Lebowitz" w:date="2024-09-28T16:42:00Z">
          <w:pPr/>
        </w:pPrChange>
      </w:pPr>
      <w:del w:id="9374" w:author="Yashua Lebowitz" w:date="2024-09-28T20:19:00Z">
        <w:r w:rsidRPr="00833EEB" w:rsidDel="006A7C0D">
          <w:rPr>
            <w:rFonts w:ascii="Book Antiqua" w:hAnsi="Book Antiqua" w:cs="Times New Roman"/>
            <w:sz w:val="24"/>
            <w:szCs w:val="24"/>
            <w:lang w:eastAsia="en-IN"/>
            <w:rPrChange w:id="9375" w:author="mac" w:date="2024-09-27T09:55:00Z">
              <w:rPr>
                <w:rFonts w:ascii="Times New Roman" w:hAnsi="Times New Roman" w:cs="Times New Roman"/>
                <w:sz w:val="24"/>
                <w:szCs w:val="24"/>
                <w:lang w:eastAsia="en-IN"/>
              </w:rPr>
            </w:rPrChange>
          </w:rPr>
          <w:delText>I could hear Gabor struggling under the weight of the executioner’s body. With a grunt, he pushed the man off onto the ground. The executioner’s breaths were shallow and labored, the life gradually ebbing away until he breathed his last.</w:delText>
        </w:r>
      </w:del>
    </w:p>
    <w:p w14:paraId="7CE77869" w14:textId="4A745C92" w:rsidR="00325B63" w:rsidRPr="00833EEB" w:rsidDel="006A7C0D" w:rsidRDefault="00325B63">
      <w:pPr>
        <w:ind w:firstLine="284"/>
        <w:rPr>
          <w:del w:id="9376" w:author="Yashua Lebowitz" w:date="2024-09-28T20:19:00Z"/>
          <w:rFonts w:ascii="Book Antiqua" w:hAnsi="Book Antiqua" w:cs="Times New Roman"/>
          <w:sz w:val="24"/>
          <w:szCs w:val="24"/>
          <w:lang w:eastAsia="en-IN"/>
          <w:rPrChange w:id="9377" w:author="mac" w:date="2024-09-27T09:55:00Z">
            <w:rPr>
              <w:del w:id="9378" w:author="Yashua Lebowitz" w:date="2024-09-28T20:19:00Z"/>
              <w:rFonts w:ascii="Times New Roman" w:hAnsi="Times New Roman" w:cs="Times New Roman"/>
              <w:sz w:val="24"/>
              <w:szCs w:val="24"/>
              <w:lang w:eastAsia="en-IN"/>
            </w:rPr>
          </w:rPrChange>
        </w:rPr>
        <w:pPrChange w:id="9379" w:author="Yashua Lebowitz" w:date="2024-09-28T16:42:00Z">
          <w:pPr/>
        </w:pPrChange>
      </w:pPr>
      <w:del w:id="9380" w:author="Yashua Lebowitz" w:date="2024-09-28T20:19:00Z">
        <w:r w:rsidRPr="00833EEB" w:rsidDel="006A7C0D">
          <w:rPr>
            <w:rFonts w:ascii="Book Antiqua" w:hAnsi="Book Antiqua" w:cs="Times New Roman"/>
            <w:sz w:val="24"/>
            <w:szCs w:val="24"/>
            <w:lang w:eastAsia="en-IN"/>
            <w:rPrChange w:id="9381" w:author="mac" w:date="2024-09-27T09:55:00Z">
              <w:rPr>
                <w:rFonts w:ascii="Times New Roman" w:hAnsi="Times New Roman" w:cs="Times New Roman"/>
                <w:sz w:val="24"/>
                <w:szCs w:val="24"/>
                <w:lang w:eastAsia="en-IN"/>
              </w:rPr>
            </w:rPrChange>
          </w:rPr>
          <w:delText>Gabor sat up, the faint outline of his body visible in the darkness. “Oy vey,” he muttered under his breath, catching it for a moment. “Let’s get out of here. They’re going to blow the Dome of the Rock any moment now.”</w:delText>
        </w:r>
      </w:del>
    </w:p>
    <w:p w14:paraId="5703491B" w14:textId="22201B59" w:rsidR="00325B63" w:rsidRPr="00833EEB" w:rsidDel="006A7C0D" w:rsidRDefault="00325B63">
      <w:pPr>
        <w:ind w:firstLine="284"/>
        <w:rPr>
          <w:del w:id="9382" w:author="Yashua Lebowitz" w:date="2024-09-28T20:19:00Z"/>
          <w:rFonts w:ascii="Book Antiqua" w:hAnsi="Book Antiqua" w:cs="Times New Roman"/>
          <w:sz w:val="24"/>
          <w:szCs w:val="24"/>
          <w:lang w:eastAsia="en-IN"/>
          <w:rPrChange w:id="9383" w:author="mac" w:date="2024-09-27T09:55:00Z">
            <w:rPr>
              <w:del w:id="9384" w:author="Yashua Lebowitz" w:date="2024-09-28T20:19:00Z"/>
              <w:rFonts w:ascii="Times New Roman" w:hAnsi="Times New Roman" w:cs="Times New Roman"/>
              <w:sz w:val="24"/>
              <w:szCs w:val="24"/>
              <w:lang w:eastAsia="en-IN"/>
            </w:rPr>
          </w:rPrChange>
        </w:rPr>
        <w:pPrChange w:id="9385" w:author="Yashua Lebowitz" w:date="2024-09-28T16:42:00Z">
          <w:pPr/>
        </w:pPrChange>
      </w:pPr>
      <w:del w:id="9386" w:author="Yashua Lebowitz" w:date="2024-09-28T20:19:00Z">
        <w:r w:rsidRPr="00833EEB" w:rsidDel="006A7C0D">
          <w:rPr>
            <w:rFonts w:ascii="Book Antiqua" w:hAnsi="Book Antiqua" w:cs="Times New Roman"/>
            <w:sz w:val="24"/>
            <w:szCs w:val="24"/>
            <w:lang w:eastAsia="en-IN"/>
            <w:rPrChange w:id="9387" w:author="mac" w:date="2024-09-27T09:55:00Z">
              <w:rPr>
                <w:rFonts w:ascii="Times New Roman" w:hAnsi="Times New Roman" w:cs="Times New Roman"/>
                <w:sz w:val="24"/>
                <w:szCs w:val="24"/>
                <w:lang w:eastAsia="en-IN"/>
              </w:rPr>
            </w:rPrChange>
          </w:rPr>
          <w:lastRenderedPageBreak/>
          <w:delTex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delText>
        </w:r>
      </w:del>
    </w:p>
    <w:p w14:paraId="34187F7B" w14:textId="7903A1DD" w:rsidR="00325B63" w:rsidRPr="00833EEB" w:rsidDel="006A7C0D" w:rsidRDefault="00325B63">
      <w:pPr>
        <w:ind w:firstLine="284"/>
        <w:rPr>
          <w:del w:id="9388" w:author="Yashua Lebowitz" w:date="2024-09-28T20:19:00Z"/>
          <w:rFonts w:ascii="Book Antiqua" w:hAnsi="Book Antiqua" w:cs="Times New Roman"/>
          <w:sz w:val="24"/>
          <w:szCs w:val="24"/>
          <w:lang w:eastAsia="en-IN"/>
          <w:rPrChange w:id="9389" w:author="mac" w:date="2024-09-27T09:55:00Z">
            <w:rPr>
              <w:del w:id="9390" w:author="Yashua Lebowitz" w:date="2024-09-28T20:19:00Z"/>
              <w:rFonts w:ascii="Times New Roman" w:hAnsi="Times New Roman" w:cs="Times New Roman"/>
              <w:sz w:val="24"/>
              <w:szCs w:val="24"/>
              <w:lang w:eastAsia="en-IN"/>
            </w:rPr>
          </w:rPrChange>
        </w:rPr>
        <w:pPrChange w:id="9391" w:author="Yashua Lebowitz" w:date="2024-09-28T16:42:00Z">
          <w:pPr/>
        </w:pPrChange>
      </w:pPr>
      <w:del w:id="9392" w:author="Yashua Lebowitz" w:date="2024-09-28T20:19:00Z">
        <w:r w:rsidRPr="00833EEB" w:rsidDel="006A7C0D">
          <w:rPr>
            <w:rFonts w:ascii="Book Antiqua" w:hAnsi="Book Antiqua" w:cs="Times New Roman"/>
            <w:sz w:val="24"/>
            <w:szCs w:val="24"/>
            <w:lang w:eastAsia="en-IN"/>
            <w:rPrChange w:id="9393" w:author="mac" w:date="2024-09-27T09:55:00Z">
              <w:rPr>
                <w:rFonts w:ascii="Times New Roman" w:hAnsi="Times New Roman" w:cs="Times New Roman"/>
                <w:sz w:val="24"/>
                <w:szCs w:val="24"/>
                <w:lang w:eastAsia="en-IN"/>
              </w:rPr>
            </w:rPrChange>
          </w:rPr>
          <w:delText>“We need to be quick,” Gabor whispered, his voice tense. “There could be more of them. And trust me, I’m not looking for another fight.”</w:delText>
        </w:r>
      </w:del>
    </w:p>
    <w:p w14:paraId="2ADF5007" w14:textId="21C63648" w:rsidR="00325B63" w:rsidRPr="00833EEB" w:rsidDel="006A7C0D" w:rsidRDefault="00325B63">
      <w:pPr>
        <w:ind w:firstLine="284"/>
        <w:rPr>
          <w:del w:id="9394" w:author="Yashua Lebowitz" w:date="2024-09-28T20:19:00Z"/>
          <w:rFonts w:ascii="Book Antiqua" w:hAnsi="Book Antiqua" w:cs="Times New Roman"/>
          <w:sz w:val="24"/>
          <w:szCs w:val="24"/>
          <w:lang w:eastAsia="en-IN"/>
          <w:rPrChange w:id="9395" w:author="mac" w:date="2024-09-27T09:55:00Z">
            <w:rPr>
              <w:del w:id="9396" w:author="Yashua Lebowitz" w:date="2024-09-28T20:19:00Z"/>
              <w:rFonts w:ascii="Times New Roman" w:hAnsi="Times New Roman" w:cs="Times New Roman"/>
              <w:sz w:val="24"/>
              <w:szCs w:val="24"/>
              <w:lang w:eastAsia="en-IN"/>
            </w:rPr>
          </w:rPrChange>
        </w:rPr>
        <w:pPrChange w:id="9397" w:author="Yashua Lebowitz" w:date="2024-09-28T16:42:00Z">
          <w:pPr/>
        </w:pPrChange>
      </w:pPr>
      <w:del w:id="9398" w:author="Yashua Lebowitz" w:date="2024-09-28T20:19:00Z">
        <w:r w:rsidRPr="00833EEB" w:rsidDel="006A7C0D">
          <w:rPr>
            <w:rFonts w:ascii="Book Antiqua" w:hAnsi="Book Antiqua" w:cs="Times New Roman"/>
            <w:sz w:val="24"/>
            <w:szCs w:val="24"/>
            <w:lang w:eastAsia="en-IN"/>
            <w:rPrChange w:id="9399" w:author="mac" w:date="2024-09-27T09:55:00Z">
              <w:rPr>
                <w:rFonts w:ascii="Times New Roman" w:hAnsi="Times New Roman" w:cs="Times New Roman"/>
                <w:sz w:val="24"/>
                <w:szCs w:val="24"/>
                <w:lang w:eastAsia="en-IN"/>
              </w:rPr>
            </w:rPrChange>
          </w:rPr>
          <w:delText>We moved cautiously, our footsteps echoing in the silent corridor. I continually scanned the environment with the Beretta in my hand. Gabor led the way, his flashlight cutting through the darkness, illuminating our path.</w:delText>
        </w:r>
      </w:del>
    </w:p>
    <w:p w14:paraId="540DD4D0" w14:textId="18B90DFA" w:rsidR="00325B63" w:rsidRPr="00833EEB" w:rsidDel="006A7C0D" w:rsidRDefault="00325B63">
      <w:pPr>
        <w:ind w:firstLine="284"/>
        <w:rPr>
          <w:del w:id="9400" w:author="Yashua Lebowitz" w:date="2024-09-28T20:19:00Z"/>
          <w:rFonts w:ascii="Book Antiqua" w:hAnsi="Book Antiqua" w:cs="Times New Roman"/>
          <w:sz w:val="24"/>
          <w:szCs w:val="24"/>
          <w:lang w:eastAsia="en-IN"/>
          <w:rPrChange w:id="9401" w:author="mac" w:date="2024-09-27T09:55:00Z">
            <w:rPr>
              <w:del w:id="9402" w:author="Yashua Lebowitz" w:date="2024-09-28T20:19:00Z"/>
              <w:rFonts w:ascii="Times New Roman" w:hAnsi="Times New Roman" w:cs="Times New Roman"/>
              <w:sz w:val="24"/>
              <w:szCs w:val="24"/>
              <w:lang w:eastAsia="en-IN"/>
            </w:rPr>
          </w:rPrChange>
        </w:rPr>
        <w:pPrChange w:id="9403" w:author="Yashua Lebowitz" w:date="2024-09-28T16:42:00Z">
          <w:pPr/>
        </w:pPrChange>
      </w:pPr>
      <w:del w:id="9404" w:author="Yashua Lebowitz" w:date="2024-09-28T20:19:00Z">
        <w:r w:rsidRPr="00833EEB" w:rsidDel="006A7C0D">
          <w:rPr>
            <w:rFonts w:ascii="Book Antiqua" w:hAnsi="Book Antiqua" w:cs="Times New Roman"/>
            <w:sz w:val="24"/>
            <w:szCs w:val="24"/>
            <w:lang w:eastAsia="en-IN"/>
            <w:rPrChange w:id="9405" w:author="mac" w:date="2024-09-27T09:55:00Z">
              <w:rPr>
                <w:rFonts w:ascii="Times New Roman" w:hAnsi="Times New Roman" w:cs="Times New Roman"/>
                <w:sz w:val="24"/>
                <w:szCs w:val="24"/>
                <w:lang w:eastAsia="en-IN"/>
              </w:rPr>
            </w:rPrChange>
          </w:rPr>
          <w:delText>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spiraled into a nearby building, erupting in a massive fireball that lit up the night.</w:delText>
        </w:r>
      </w:del>
    </w:p>
    <w:p w14:paraId="31AA1936" w14:textId="2A82BFFF" w:rsidR="00325B63" w:rsidRPr="00833EEB" w:rsidDel="006A7C0D" w:rsidRDefault="00325B63">
      <w:pPr>
        <w:ind w:firstLine="284"/>
        <w:rPr>
          <w:del w:id="9406" w:author="Yashua Lebowitz" w:date="2024-09-28T20:19:00Z"/>
          <w:rFonts w:ascii="Book Antiqua" w:hAnsi="Book Antiqua" w:cs="Times New Roman"/>
          <w:sz w:val="24"/>
          <w:szCs w:val="24"/>
          <w:lang w:eastAsia="en-IN"/>
          <w:rPrChange w:id="9407" w:author="mac" w:date="2024-09-27T09:55:00Z">
            <w:rPr>
              <w:del w:id="9408" w:author="Yashua Lebowitz" w:date="2024-09-28T20:19:00Z"/>
              <w:rFonts w:ascii="Times New Roman" w:hAnsi="Times New Roman" w:cs="Times New Roman"/>
              <w:sz w:val="24"/>
              <w:szCs w:val="24"/>
              <w:lang w:eastAsia="en-IN"/>
            </w:rPr>
          </w:rPrChange>
        </w:rPr>
        <w:pPrChange w:id="9409" w:author="Yashua Lebowitz" w:date="2024-09-28T16:42:00Z">
          <w:pPr/>
        </w:pPrChange>
      </w:pPr>
      <w:del w:id="9410" w:author="Yashua Lebowitz" w:date="2024-09-28T20:19:00Z">
        <w:r w:rsidRPr="00833EEB" w:rsidDel="006A7C0D">
          <w:rPr>
            <w:rFonts w:ascii="Book Antiqua" w:hAnsi="Book Antiqua" w:cs="Times New Roman"/>
            <w:sz w:val="24"/>
            <w:szCs w:val="24"/>
            <w:lang w:eastAsia="en-IN"/>
            <w:rPrChange w:id="9411" w:author="mac" w:date="2024-09-27T09:55:00Z">
              <w:rPr>
                <w:rFonts w:ascii="Times New Roman" w:hAnsi="Times New Roman" w:cs="Times New Roman"/>
                <w:sz w:val="24"/>
                <w:szCs w:val="24"/>
                <w:lang w:eastAsia="en-IN"/>
              </w:rPr>
            </w:rPrChange>
          </w:rPr>
          <w:delTex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delText>
        </w:r>
      </w:del>
    </w:p>
    <w:p w14:paraId="65960ACD" w14:textId="275A5FE0" w:rsidR="00325B63" w:rsidRPr="00833EEB" w:rsidDel="006A7C0D" w:rsidRDefault="00325B63">
      <w:pPr>
        <w:ind w:firstLine="284"/>
        <w:rPr>
          <w:del w:id="9412" w:author="Yashua Lebowitz" w:date="2024-09-28T20:19:00Z"/>
          <w:rFonts w:ascii="Book Antiqua" w:hAnsi="Book Antiqua" w:cs="Times New Roman"/>
          <w:sz w:val="24"/>
          <w:szCs w:val="24"/>
          <w:lang w:eastAsia="en-IN"/>
          <w:rPrChange w:id="9413" w:author="mac" w:date="2024-09-27T09:55:00Z">
            <w:rPr>
              <w:del w:id="9414" w:author="Yashua Lebowitz" w:date="2024-09-28T20:19:00Z"/>
              <w:rFonts w:ascii="Times New Roman" w:hAnsi="Times New Roman" w:cs="Times New Roman"/>
              <w:sz w:val="24"/>
              <w:szCs w:val="24"/>
              <w:lang w:eastAsia="en-IN"/>
            </w:rPr>
          </w:rPrChange>
        </w:rPr>
        <w:pPrChange w:id="9415" w:author="Yashua Lebowitz" w:date="2024-09-28T16:42:00Z">
          <w:pPr/>
        </w:pPrChange>
      </w:pPr>
      <w:del w:id="9416" w:author="Yashua Lebowitz" w:date="2024-09-28T20:19:00Z">
        <w:r w:rsidRPr="00833EEB" w:rsidDel="006A7C0D">
          <w:rPr>
            <w:rFonts w:ascii="Book Antiqua" w:hAnsi="Book Antiqua" w:cs="Times New Roman"/>
            <w:sz w:val="24"/>
            <w:szCs w:val="24"/>
            <w:lang w:eastAsia="en-IN"/>
            <w:rPrChange w:id="9417" w:author="mac" w:date="2024-09-27T09:55:00Z">
              <w:rPr>
                <w:rFonts w:ascii="Times New Roman" w:hAnsi="Times New Roman" w:cs="Times New Roman"/>
                <w:sz w:val="24"/>
                <w:szCs w:val="24"/>
                <w:lang w:eastAsia="en-IN"/>
              </w:rPr>
            </w:rPrChange>
          </w:rPr>
          <w:delText>The VTOLs, now retreating, still fired sporadically, their gunners hanging from the open doors, spraying bullets to cover their escape. The night sky was a kaleidoscope of muzzle flashes and tracer rounds, an eerie and deadly light show that painted the chaos in stark relief.</w:delText>
        </w:r>
      </w:del>
    </w:p>
    <w:p w14:paraId="482940AD" w14:textId="5CC0931A" w:rsidR="00325B63" w:rsidRPr="00833EEB" w:rsidDel="006A7C0D" w:rsidRDefault="00325B63">
      <w:pPr>
        <w:ind w:firstLine="284"/>
        <w:rPr>
          <w:del w:id="9418" w:author="Yashua Lebowitz" w:date="2024-09-28T20:19:00Z"/>
          <w:rFonts w:ascii="Book Antiqua" w:hAnsi="Book Antiqua" w:cs="Times New Roman"/>
          <w:sz w:val="24"/>
          <w:szCs w:val="24"/>
          <w:lang w:eastAsia="en-IN"/>
          <w:rPrChange w:id="9419" w:author="mac" w:date="2024-09-27T09:55:00Z">
            <w:rPr>
              <w:del w:id="9420" w:author="Yashua Lebowitz" w:date="2024-09-28T20:19:00Z"/>
              <w:rFonts w:ascii="Times New Roman" w:hAnsi="Times New Roman" w:cs="Times New Roman"/>
              <w:sz w:val="24"/>
              <w:szCs w:val="24"/>
              <w:lang w:eastAsia="en-IN"/>
            </w:rPr>
          </w:rPrChange>
        </w:rPr>
        <w:pPrChange w:id="9421" w:author="Yashua Lebowitz" w:date="2024-09-28T16:42:00Z">
          <w:pPr/>
        </w:pPrChange>
      </w:pPr>
      <w:del w:id="9422" w:author="Yashua Lebowitz" w:date="2024-09-28T20:19:00Z">
        <w:r w:rsidRPr="00833EEB" w:rsidDel="006A7C0D">
          <w:rPr>
            <w:rFonts w:ascii="Book Antiqua" w:hAnsi="Book Antiqua" w:cs="Times New Roman"/>
            <w:sz w:val="24"/>
            <w:szCs w:val="24"/>
            <w:lang w:eastAsia="en-IN"/>
            <w:rPrChange w:id="9423" w:author="mac" w:date="2024-09-27T09:55:00Z">
              <w:rPr>
                <w:rFonts w:ascii="Times New Roman" w:hAnsi="Times New Roman" w:cs="Times New Roman"/>
                <w:sz w:val="24"/>
                <w:szCs w:val="24"/>
                <w:lang w:eastAsia="en-IN"/>
              </w:rPr>
            </w:rPrChange>
          </w:rPr>
          <w:delTex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delText>
        </w:r>
      </w:del>
    </w:p>
    <w:p w14:paraId="71A2FD65" w14:textId="1A2D4597" w:rsidR="00325B63" w:rsidRPr="00833EEB" w:rsidDel="006A7C0D" w:rsidRDefault="00325B63">
      <w:pPr>
        <w:ind w:firstLine="284"/>
        <w:rPr>
          <w:del w:id="9424" w:author="Yashua Lebowitz" w:date="2024-09-28T20:19:00Z"/>
          <w:rFonts w:ascii="Book Antiqua" w:hAnsi="Book Antiqua" w:cs="Times New Roman"/>
          <w:sz w:val="24"/>
          <w:szCs w:val="24"/>
          <w:lang w:eastAsia="en-IN"/>
          <w:rPrChange w:id="9425" w:author="mac" w:date="2024-09-27T09:55:00Z">
            <w:rPr>
              <w:del w:id="9426" w:author="Yashua Lebowitz" w:date="2024-09-28T20:19:00Z"/>
              <w:rFonts w:ascii="Times New Roman" w:hAnsi="Times New Roman" w:cs="Times New Roman"/>
              <w:sz w:val="24"/>
              <w:szCs w:val="24"/>
              <w:lang w:eastAsia="en-IN"/>
            </w:rPr>
          </w:rPrChange>
        </w:rPr>
        <w:pPrChange w:id="9427" w:author="Yashua Lebowitz" w:date="2024-09-28T16:42:00Z">
          <w:pPr/>
        </w:pPrChange>
      </w:pPr>
      <w:del w:id="9428" w:author="Yashua Lebowitz" w:date="2024-09-28T20:19:00Z">
        <w:r w:rsidRPr="00833EEB" w:rsidDel="006A7C0D">
          <w:rPr>
            <w:rFonts w:ascii="Book Antiqua" w:hAnsi="Book Antiqua" w:cs="Times New Roman"/>
            <w:sz w:val="24"/>
            <w:szCs w:val="24"/>
            <w:lang w:eastAsia="en-IN"/>
            <w:rPrChange w:id="9429" w:author="mac" w:date="2024-09-27T09:55:00Z">
              <w:rPr>
                <w:rFonts w:ascii="Times New Roman" w:hAnsi="Times New Roman" w:cs="Times New Roman"/>
                <w:sz w:val="24"/>
                <w:szCs w:val="24"/>
                <w:lang w:eastAsia="en-IN"/>
              </w:rPr>
            </w:rPrChange>
          </w:rPr>
          <w:delText>As we emerged from the alley, the distant sounds of explosions and gunfire grew fainter, replaced by the eerie silence of the deserted streets. The city, once alive with the sounds of everyday life, now felt like a warzone. The streets were empty, the buildings dark and foreboding.</w:delText>
        </w:r>
      </w:del>
    </w:p>
    <w:p w14:paraId="14DFEFA6" w14:textId="2AEBB3A8" w:rsidR="00325B63" w:rsidRPr="00833EEB" w:rsidDel="006A7C0D" w:rsidRDefault="00325B63">
      <w:pPr>
        <w:ind w:firstLine="284"/>
        <w:rPr>
          <w:del w:id="9430" w:author="Yashua Lebowitz" w:date="2024-09-28T20:19:00Z"/>
          <w:rFonts w:ascii="Book Antiqua" w:hAnsi="Book Antiqua" w:cs="Times New Roman"/>
          <w:sz w:val="24"/>
          <w:szCs w:val="24"/>
          <w:lang w:eastAsia="en-IN"/>
          <w:rPrChange w:id="9431" w:author="mac" w:date="2024-09-27T09:55:00Z">
            <w:rPr>
              <w:del w:id="9432" w:author="Yashua Lebowitz" w:date="2024-09-28T20:19:00Z"/>
              <w:rFonts w:ascii="Times New Roman" w:hAnsi="Times New Roman" w:cs="Times New Roman"/>
              <w:sz w:val="24"/>
              <w:szCs w:val="24"/>
              <w:lang w:eastAsia="en-IN"/>
            </w:rPr>
          </w:rPrChange>
        </w:rPr>
        <w:pPrChange w:id="9433" w:author="Yashua Lebowitz" w:date="2024-09-28T16:42:00Z">
          <w:pPr/>
        </w:pPrChange>
      </w:pPr>
      <w:del w:id="9434" w:author="Yashua Lebowitz" w:date="2024-09-28T20:19:00Z">
        <w:r w:rsidRPr="00833EEB" w:rsidDel="006A7C0D">
          <w:rPr>
            <w:rFonts w:ascii="Book Antiqua" w:hAnsi="Book Antiqua" w:cs="Times New Roman"/>
            <w:sz w:val="24"/>
            <w:szCs w:val="24"/>
            <w:lang w:eastAsia="en-IN"/>
            <w:rPrChange w:id="9435" w:author="mac" w:date="2024-09-27T09:55:00Z">
              <w:rPr>
                <w:rFonts w:ascii="Times New Roman" w:hAnsi="Times New Roman" w:cs="Times New Roman"/>
                <w:sz w:val="24"/>
                <w:szCs w:val="24"/>
                <w:lang w:eastAsia="en-IN"/>
              </w:rPr>
            </w:rPrChange>
          </w:rPr>
          <w:lastRenderedPageBreak/>
          <w:delText>“Hold on a minute,” Gabor said, leaning against a wall. “Let’s catch our breath. We should be safe here, b’ezrat Hashem.”</w:delText>
        </w:r>
      </w:del>
    </w:p>
    <w:p w14:paraId="6DF972C4" w14:textId="5AF470EA" w:rsidR="00325B63" w:rsidRPr="00833EEB" w:rsidDel="006A7C0D" w:rsidRDefault="00325B63">
      <w:pPr>
        <w:ind w:firstLine="284"/>
        <w:rPr>
          <w:del w:id="9436" w:author="Yashua Lebowitz" w:date="2024-09-28T20:19:00Z"/>
          <w:rFonts w:ascii="Book Antiqua" w:hAnsi="Book Antiqua" w:cs="Times New Roman"/>
          <w:sz w:val="24"/>
          <w:szCs w:val="24"/>
          <w:lang w:eastAsia="en-IN"/>
          <w:rPrChange w:id="9437" w:author="mac" w:date="2024-09-27T09:55:00Z">
            <w:rPr>
              <w:del w:id="9438" w:author="Yashua Lebowitz" w:date="2024-09-28T20:19:00Z"/>
              <w:rFonts w:ascii="Times New Roman" w:hAnsi="Times New Roman" w:cs="Times New Roman"/>
              <w:sz w:val="24"/>
              <w:szCs w:val="24"/>
              <w:lang w:eastAsia="en-IN"/>
            </w:rPr>
          </w:rPrChange>
        </w:rPr>
        <w:pPrChange w:id="9439" w:author="Yashua Lebowitz" w:date="2024-09-28T16:42:00Z">
          <w:pPr/>
        </w:pPrChange>
      </w:pPr>
      <w:del w:id="9440" w:author="Yashua Lebowitz" w:date="2024-09-28T20:19:00Z">
        <w:r w:rsidRPr="00833EEB" w:rsidDel="006A7C0D">
          <w:rPr>
            <w:rFonts w:ascii="Book Antiqua" w:hAnsi="Book Antiqua" w:cs="Times New Roman"/>
            <w:sz w:val="24"/>
            <w:szCs w:val="24"/>
            <w:lang w:eastAsia="en-IN"/>
            <w:rPrChange w:id="9441" w:author="mac" w:date="2024-09-27T09:55:00Z">
              <w:rPr>
                <w:rFonts w:ascii="Times New Roman" w:hAnsi="Times New Roman" w:cs="Times New Roman"/>
                <w:sz w:val="24"/>
                <w:szCs w:val="24"/>
                <w:lang w:eastAsia="en-IN"/>
              </w:rPr>
            </w:rPrChange>
          </w:rPr>
          <w:delTex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delText>
        </w:r>
      </w:del>
    </w:p>
    <w:p w14:paraId="15B4C3A4" w14:textId="6C6B0BE7" w:rsidR="00325B63" w:rsidRPr="00833EEB" w:rsidDel="006A7C0D" w:rsidRDefault="00325B63">
      <w:pPr>
        <w:ind w:firstLine="284"/>
        <w:rPr>
          <w:del w:id="9442" w:author="Yashua Lebowitz" w:date="2024-09-28T20:19:00Z"/>
          <w:rFonts w:ascii="Book Antiqua" w:hAnsi="Book Antiqua" w:cs="Times New Roman"/>
          <w:sz w:val="24"/>
          <w:szCs w:val="24"/>
          <w:lang w:eastAsia="en-IN"/>
          <w:rPrChange w:id="9443" w:author="mac" w:date="2024-09-27T09:55:00Z">
            <w:rPr>
              <w:del w:id="9444" w:author="Yashua Lebowitz" w:date="2024-09-28T20:19:00Z"/>
              <w:rFonts w:ascii="Times New Roman" w:hAnsi="Times New Roman" w:cs="Times New Roman"/>
              <w:sz w:val="24"/>
              <w:szCs w:val="24"/>
              <w:lang w:eastAsia="en-IN"/>
            </w:rPr>
          </w:rPrChange>
        </w:rPr>
        <w:pPrChange w:id="9445" w:author="Yashua Lebowitz" w:date="2024-09-28T16:42:00Z">
          <w:pPr/>
        </w:pPrChange>
      </w:pPr>
      <w:del w:id="9446" w:author="Yashua Lebowitz" w:date="2024-09-28T20:19:00Z">
        <w:r w:rsidRPr="00833EEB" w:rsidDel="006A7C0D">
          <w:rPr>
            <w:rFonts w:ascii="Book Antiqua" w:hAnsi="Book Antiqua" w:cs="Times New Roman"/>
            <w:sz w:val="24"/>
            <w:szCs w:val="24"/>
            <w:lang w:eastAsia="en-IN"/>
            <w:rPrChange w:id="9447" w:author="mac" w:date="2024-09-27T09:55:00Z">
              <w:rPr>
                <w:rFonts w:ascii="Times New Roman" w:hAnsi="Times New Roman" w:cs="Times New Roman"/>
                <w:sz w:val="24"/>
                <w:szCs w:val="24"/>
                <w:lang w:eastAsia="en-IN"/>
              </w:rPr>
            </w:rPrChange>
          </w:rPr>
          <w:delText>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defense.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delText>
        </w:r>
      </w:del>
    </w:p>
    <w:p w14:paraId="52C2168F" w14:textId="68F9A036" w:rsidR="00325B63" w:rsidRPr="00833EEB" w:rsidDel="006A7C0D" w:rsidRDefault="00325B63">
      <w:pPr>
        <w:ind w:firstLine="284"/>
        <w:rPr>
          <w:del w:id="9448" w:author="Yashua Lebowitz" w:date="2024-09-28T20:19:00Z"/>
          <w:rFonts w:ascii="Book Antiqua" w:hAnsi="Book Antiqua" w:cs="Times New Roman"/>
          <w:sz w:val="24"/>
          <w:szCs w:val="24"/>
          <w:lang w:eastAsia="en-IN"/>
          <w:rPrChange w:id="9449" w:author="mac" w:date="2024-09-27T09:55:00Z">
            <w:rPr>
              <w:del w:id="9450" w:author="Yashua Lebowitz" w:date="2024-09-28T20:19:00Z"/>
              <w:rFonts w:ascii="Times New Roman" w:hAnsi="Times New Roman" w:cs="Times New Roman"/>
              <w:sz w:val="24"/>
              <w:szCs w:val="24"/>
              <w:lang w:eastAsia="en-IN"/>
            </w:rPr>
          </w:rPrChange>
        </w:rPr>
        <w:pPrChange w:id="9451" w:author="Yashua Lebowitz" w:date="2024-09-28T16:42:00Z">
          <w:pPr/>
        </w:pPrChange>
      </w:pPr>
      <w:del w:id="9452" w:author="Yashua Lebowitz" w:date="2024-09-28T20:19:00Z">
        <w:r w:rsidRPr="00833EEB" w:rsidDel="006A7C0D">
          <w:rPr>
            <w:rFonts w:ascii="Book Antiqua" w:hAnsi="Book Antiqua" w:cs="Times New Roman"/>
            <w:sz w:val="24"/>
            <w:szCs w:val="24"/>
            <w:lang w:eastAsia="en-IN"/>
            <w:rPrChange w:id="9453" w:author="mac" w:date="2024-09-27T09:55:00Z">
              <w:rPr>
                <w:rFonts w:ascii="Times New Roman" w:hAnsi="Times New Roman" w:cs="Times New Roman"/>
                <w:sz w:val="24"/>
                <w:szCs w:val="24"/>
                <w:lang w:eastAsia="en-IN"/>
              </w:rPr>
            </w:rPrChange>
          </w:rPr>
          <w:delTex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delText>
        </w:r>
      </w:del>
    </w:p>
    <w:p w14:paraId="7AE85DB0" w14:textId="274208C9" w:rsidR="00325B63" w:rsidRPr="00833EEB" w:rsidDel="006A7C0D" w:rsidRDefault="00325B63">
      <w:pPr>
        <w:ind w:firstLine="284"/>
        <w:rPr>
          <w:del w:id="9454" w:author="Yashua Lebowitz" w:date="2024-09-28T20:19:00Z"/>
          <w:rFonts w:ascii="Book Antiqua" w:hAnsi="Book Antiqua" w:cs="Times New Roman"/>
          <w:sz w:val="24"/>
          <w:szCs w:val="24"/>
          <w:lang w:eastAsia="en-IN"/>
          <w:rPrChange w:id="9455" w:author="mac" w:date="2024-09-27T09:55:00Z">
            <w:rPr>
              <w:del w:id="9456" w:author="Yashua Lebowitz" w:date="2024-09-28T20:19:00Z"/>
              <w:rFonts w:ascii="Times New Roman" w:hAnsi="Times New Roman" w:cs="Times New Roman"/>
              <w:sz w:val="24"/>
              <w:szCs w:val="24"/>
              <w:lang w:eastAsia="en-IN"/>
            </w:rPr>
          </w:rPrChange>
        </w:rPr>
        <w:pPrChange w:id="9457" w:author="Yashua Lebowitz" w:date="2024-09-28T16:42:00Z">
          <w:pPr/>
        </w:pPrChange>
      </w:pPr>
      <w:del w:id="9458" w:author="Yashua Lebowitz" w:date="2024-09-28T20:19:00Z">
        <w:r w:rsidRPr="00833EEB" w:rsidDel="006A7C0D">
          <w:rPr>
            <w:rFonts w:ascii="Book Antiqua" w:hAnsi="Book Antiqua" w:cs="Times New Roman"/>
            <w:sz w:val="24"/>
            <w:szCs w:val="24"/>
            <w:lang w:eastAsia="en-IN"/>
            <w:rPrChange w:id="9459" w:author="mac" w:date="2024-09-27T09:55:00Z">
              <w:rPr>
                <w:rFonts w:ascii="Times New Roman" w:hAnsi="Times New Roman" w:cs="Times New Roman"/>
                <w:sz w:val="24"/>
                <w:szCs w:val="24"/>
                <w:lang w:eastAsia="en-IN"/>
              </w:rPr>
            </w:rPrChange>
          </w:rPr>
          <w:delText>“Tel Aviv is gone, Gabor,” I said, my heart heavy with sorrow.</w:delText>
        </w:r>
      </w:del>
    </w:p>
    <w:p w14:paraId="3F5F1ECD" w14:textId="63E19A89" w:rsidR="00325B63" w:rsidRPr="00833EEB" w:rsidDel="006A7C0D" w:rsidRDefault="00325B63">
      <w:pPr>
        <w:ind w:firstLine="284"/>
        <w:rPr>
          <w:del w:id="9460" w:author="Yashua Lebowitz" w:date="2024-09-28T20:19:00Z"/>
          <w:rFonts w:ascii="Book Antiqua" w:hAnsi="Book Antiqua" w:cs="Times New Roman"/>
          <w:sz w:val="24"/>
          <w:szCs w:val="24"/>
          <w:lang w:eastAsia="en-IN"/>
          <w:rPrChange w:id="9461" w:author="mac" w:date="2024-09-27T09:55:00Z">
            <w:rPr>
              <w:del w:id="9462" w:author="Yashua Lebowitz" w:date="2024-09-28T20:19:00Z"/>
              <w:rFonts w:ascii="Times New Roman" w:hAnsi="Times New Roman" w:cs="Times New Roman"/>
              <w:sz w:val="24"/>
              <w:szCs w:val="24"/>
              <w:lang w:eastAsia="en-IN"/>
            </w:rPr>
          </w:rPrChange>
        </w:rPr>
        <w:pPrChange w:id="9463" w:author="Yashua Lebowitz" w:date="2024-09-28T16:42:00Z">
          <w:pPr/>
        </w:pPrChange>
      </w:pPr>
      <w:del w:id="9464" w:author="Yashua Lebowitz" w:date="2024-09-28T20:19:00Z">
        <w:r w:rsidRPr="00833EEB" w:rsidDel="006A7C0D">
          <w:rPr>
            <w:rFonts w:ascii="Book Antiqua" w:hAnsi="Book Antiqua" w:cs="Times New Roman"/>
            <w:sz w:val="24"/>
            <w:szCs w:val="24"/>
            <w:lang w:eastAsia="en-IN"/>
            <w:rPrChange w:id="9465" w:author="mac" w:date="2024-09-27T09:55:00Z">
              <w:rPr>
                <w:rFonts w:ascii="Times New Roman" w:hAnsi="Times New Roman" w:cs="Times New Roman"/>
                <w:sz w:val="24"/>
                <w:szCs w:val="24"/>
                <w:lang w:eastAsia="en-IN"/>
              </w:rPr>
            </w:rPrChange>
          </w:rPr>
          <w:delText>Gabor sighed, his voice thick with emotion. “We must fight for the living, not mourn the dead. Zichronam livracha... We’ve got to make it back to your wife and ensure her safety.”</w:delText>
        </w:r>
      </w:del>
    </w:p>
    <w:p w14:paraId="3F2D6DAC" w14:textId="4BD77556" w:rsidR="00325B63" w:rsidRPr="00833EEB" w:rsidDel="006A7C0D" w:rsidRDefault="00325B63">
      <w:pPr>
        <w:ind w:firstLine="284"/>
        <w:rPr>
          <w:del w:id="9466" w:author="Yashua Lebowitz" w:date="2024-09-28T20:19:00Z"/>
          <w:rFonts w:ascii="Book Antiqua" w:hAnsi="Book Antiqua" w:cs="Times New Roman"/>
          <w:sz w:val="24"/>
          <w:szCs w:val="24"/>
          <w:lang w:eastAsia="en-IN"/>
          <w:rPrChange w:id="9467" w:author="mac" w:date="2024-09-27T09:55:00Z">
            <w:rPr>
              <w:del w:id="9468" w:author="Yashua Lebowitz" w:date="2024-09-28T20:19:00Z"/>
              <w:rFonts w:ascii="Times New Roman" w:hAnsi="Times New Roman" w:cs="Times New Roman"/>
              <w:sz w:val="24"/>
              <w:szCs w:val="24"/>
              <w:lang w:eastAsia="en-IN"/>
            </w:rPr>
          </w:rPrChange>
        </w:rPr>
        <w:pPrChange w:id="9469" w:author="Yashua Lebowitz" w:date="2024-09-28T16:42:00Z">
          <w:pPr/>
        </w:pPrChange>
      </w:pPr>
      <w:del w:id="9470" w:author="Yashua Lebowitz" w:date="2024-09-28T20:19:00Z">
        <w:r w:rsidRPr="00833EEB" w:rsidDel="006A7C0D">
          <w:rPr>
            <w:rFonts w:ascii="Book Antiqua" w:hAnsi="Book Antiqua" w:cs="Times New Roman"/>
            <w:sz w:val="24"/>
            <w:szCs w:val="24"/>
            <w:lang w:eastAsia="en-IN"/>
            <w:rPrChange w:id="9471" w:author="mac" w:date="2024-09-27T09:55:00Z">
              <w:rPr>
                <w:rFonts w:ascii="Times New Roman" w:hAnsi="Times New Roman" w:cs="Times New Roman"/>
                <w:sz w:val="24"/>
                <w:szCs w:val="24"/>
                <w:lang w:eastAsia="en-IN"/>
              </w:rPr>
            </w:rPrChange>
          </w:rPr>
          <w:delText>“You’re from Tel Aviv?” I asked, sensing the depth of his pain.</w:delText>
        </w:r>
      </w:del>
    </w:p>
    <w:p w14:paraId="4CD53919" w14:textId="2C0C73EF" w:rsidR="00325B63" w:rsidRPr="00833EEB" w:rsidDel="006A7C0D" w:rsidRDefault="00325B63">
      <w:pPr>
        <w:ind w:firstLine="284"/>
        <w:rPr>
          <w:del w:id="9472" w:author="Yashua Lebowitz" w:date="2024-09-28T20:19:00Z"/>
          <w:rFonts w:ascii="Book Antiqua" w:hAnsi="Book Antiqua" w:cs="Times New Roman"/>
          <w:sz w:val="24"/>
          <w:szCs w:val="24"/>
          <w:lang w:eastAsia="en-IN"/>
          <w:rPrChange w:id="9473" w:author="mac" w:date="2024-09-27T09:55:00Z">
            <w:rPr>
              <w:del w:id="9474" w:author="Yashua Lebowitz" w:date="2024-09-28T20:19:00Z"/>
              <w:rFonts w:ascii="Times New Roman" w:hAnsi="Times New Roman" w:cs="Times New Roman"/>
              <w:sz w:val="24"/>
              <w:szCs w:val="24"/>
              <w:lang w:eastAsia="en-IN"/>
            </w:rPr>
          </w:rPrChange>
        </w:rPr>
        <w:pPrChange w:id="9475" w:author="Yashua Lebowitz" w:date="2024-09-28T16:42:00Z">
          <w:pPr/>
        </w:pPrChange>
      </w:pPr>
      <w:del w:id="9476" w:author="Yashua Lebowitz" w:date="2024-09-28T20:19:00Z">
        <w:r w:rsidRPr="00833EEB" w:rsidDel="006A7C0D">
          <w:rPr>
            <w:rFonts w:ascii="Book Antiqua" w:hAnsi="Book Antiqua" w:cs="Times New Roman"/>
            <w:sz w:val="24"/>
            <w:szCs w:val="24"/>
            <w:lang w:eastAsia="en-IN"/>
            <w:rPrChange w:id="9477" w:author="mac" w:date="2024-09-27T09:55:00Z">
              <w:rPr>
                <w:rFonts w:ascii="Times New Roman" w:hAnsi="Times New Roman" w:cs="Times New Roman"/>
                <w:sz w:val="24"/>
                <w:szCs w:val="24"/>
                <w:lang w:eastAsia="en-IN"/>
              </w:rPr>
            </w:rPrChange>
          </w:rPr>
          <w:delText>Gabor quietly acknowledged this with a nod, his eyes glistening. The tears he held back were a testament to his immense strength and the personal agony he was enduring. The sight of the mushroom cloud, the symbol of Tel Aviv's destruction, was almost too much for him to bear.</w:delText>
        </w:r>
      </w:del>
    </w:p>
    <w:p w14:paraId="2AFC5737" w14:textId="47840687" w:rsidR="00325B63" w:rsidRPr="00833EEB" w:rsidDel="006A7C0D" w:rsidRDefault="00325B63">
      <w:pPr>
        <w:ind w:firstLine="284"/>
        <w:rPr>
          <w:del w:id="9478" w:author="Yashua Lebowitz" w:date="2024-09-28T20:19:00Z"/>
          <w:rFonts w:ascii="Book Antiqua" w:hAnsi="Book Antiqua" w:cs="Times New Roman"/>
          <w:sz w:val="24"/>
          <w:szCs w:val="24"/>
          <w:lang w:eastAsia="en-IN"/>
          <w:rPrChange w:id="9479" w:author="mac" w:date="2024-09-27T09:55:00Z">
            <w:rPr>
              <w:del w:id="9480" w:author="Yashua Lebowitz" w:date="2024-09-28T20:19:00Z"/>
              <w:rFonts w:ascii="Times New Roman" w:hAnsi="Times New Roman" w:cs="Times New Roman"/>
              <w:sz w:val="24"/>
              <w:szCs w:val="24"/>
              <w:lang w:eastAsia="en-IN"/>
            </w:rPr>
          </w:rPrChange>
        </w:rPr>
        <w:pPrChange w:id="9481" w:author="Yashua Lebowitz" w:date="2024-09-28T16:42:00Z">
          <w:pPr/>
        </w:pPrChange>
      </w:pPr>
      <w:del w:id="9482" w:author="Yashua Lebowitz" w:date="2024-09-28T20:19:00Z">
        <w:r w:rsidRPr="00833EEB" w:rsidDel="006A7C0D">
          <w:rPr>
            <w:rFonts w:ascii="Book Antiqua" w:hAnsi="Book Antiqua" w:cs="Times New Roman"/>
            <w:sz w:val="24"/>
            <w:szCs w:val="24"/>
            <w:lang w:eastAsia="en-IN"/>
            <w:rPrChange w:id="9483" w:author="mac" w:date="2024-09-27T09:55:00Z">
              <w:rPr>
                <w:rFonts w:ascii="Times New Roman" w:hAnsi="Times New Roman" w:cs="Times New Roman"/>
                <w:sz w:val="24"/>
                <w:szCs w:val="24"/>
                <w:lang w:eastAsia="en-IN"/>
              </w:rPr>
            </w:rPrChange>
          </w:rPr>
          <w:delText xml:space="preserve">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w:delText>
        </w:r>
        <w:r w:rsidRPr="00833EEB" w:rsidDel="006A7C0D">
          <w:rPr>
            <w:rFonts w:ascii="Book Antiqua" w:hAnsi="Book Antiqua" w:cs="Times New Roman"/>
            <w:sz w:val="24"/>
            <w:szCs w:val="24"/>
            <w:lang w:eastAsia="en-IN"/>
            <w:rPrChange w:id="9484" w:author="mac" w:date="2024-09-27T09:55:00Z">
              <w:rPr>
                <w:rFonts w:ascii="Times New Roman" w:hAnsi="Times New Roman" w:cs="Times New Roman"/>
                <w:sz w:val="24"/>
                <w:szCs w:val="24"/>
                <w:lang w:eastAsia="en-IN"/>
              </w:rPr>
            </w:rPrChange>
          </w:rPr>
          <w:lastRenderedPageBreak/>
          <w:delText>engaged in the brutal, up-close reality of combat. That day was different. I had killed a man—someone’s father, someone’s husband—because of my actions.</w:delText>
        </w:r>
      </w:del>
    </w:p>
    <w:p w14:paraId="2DAA985F" w14:textId="7686FDB0" w:rsidR="00325B63" w:rsidRPr="00833EEB" w:rsidDel="006A7C0D" w:rsidRDefault="00325B63">
      <w:pPr>
        <w:ind w:firstLine="284"/>
        <w:rPr>
          <w:del w:id="9485" w:author="Yashua Lebowitz" w:date="2024-09-28T20:19:00Z"/>
          <w:rFonts w:ascii="Book Antiqua" w:hAnsi="Book Antiqua" w:cs="Times New Roman"/>
          <w:sz w:val="24"/>
          <w:szCs w:val="24"/>
          <w:lang w:eastAsia="en-IN"/>
          <w:rPrChange w:id="9486" w:author="mac" w:date="2024-09-27T09:55:00Z">
            <w:rPr>
              <w:del w:id="9487" w:author="Yashua Lebowitz" w:date="2024-09-28T20:19:00Z"/>
              <w:rFonts w:ascii="Times New Roman" w:hAnsi="Times New Roman" w:cs="Times New Roman"/>
              <w:sz w:val="24"/>
              <w:szCs w:val="24"/>
              <w:lang w:eastAsia="en-IN"/>
            </w:rPr>
          </w:rPrChange>
        </w:rPr>
        <w:pPrChange w:id="9488" w:author="Yashua Lebowitz" w:date="2024-09-28T16:42:00Z">
          <w:pPr/>
        </w:pPrChange>
      </w:pPr>
      <w:del w:id="9489" w:author="Yashua Lebowitz" w:date="2024-09-28T20:19:00Z">
        <w:r w:rsidRPr="00833EEB" w:rsidDel="006A7C0D">
          <w:rPr>
            <w:rFonts w:ascii="Book Antiqua" w:hAnsi="Book Antiqua" w:cs="Times New Roman"/>
            <w:sz w:val="24"/>
            <w:szCs w:val="24"/>
            <w:lang w:eastAsia="en-IN"/>
            <w:rPrChange w:id="9490" w:author="mac" w:date="2024-09-27T09:55:00Z">
              <w:rPr>
                <w:rFonts w:ascii="Times New Roman" w:hAnsi="Times New Roman" w:cs="Times New Roman"/>
                <w:sz w:val="24"/>
                <w:szCs w:val="24"/>
                <w:lang w:eastAsia="en-IN"/>
              </w:rPr>
            </w:rPrChange>
          </w:rPr>
          <w:delText>“They’re all gone, all of them,” Gabor’s voice broke, his strength giving way to overwhelming grief. “My entire family is dead. I can’t go on anymore. There’s no more point in fighting. Everything... it’s all been lost. I want to die. I want to join them in the grave.”</w:delText>
        </w:r>
      </w:del>
    </w:p>
    <w:p w14:paraId="04A4419E" w14:textId="49B3DADD" w:rsidR="00325B63" w:rsidRPr="00833EEB" w:rsidDel="006A7C0D" w:rsidRDefault="00325B63">
      <w:pPr>
        <w:ind w:firstLine="284"/>
        <w:rPr>
          <w:del w:id="9491" w:author="Yashua Lebowitz" w:date="2024-09-28T20:19:00Z"/>
          <w:rFonts w:ascii="Book Antiqua" w:hAnsi="Book Antiqua" w:cs="Times New Roman"/>
          <w:sz w:val="24"/>
          <w:szCs w:val="24"/>
          <w:lang w:eastAsia="en-IN"/>
          <w:rPrChange w:id="9492" w:author="mac" w:date="2024-09-27T09:55:00Z">
            <w:rPr>
              <w:del w:id="9493" w:author="Yashua Lebowitz" w:date="2024-09-28T20:19:00Z"/>
              <w:rFonts w:ascii="Times New Roman" w:hAnsi="Times New Roman" w:cs="Times New Roman"/>
              <w:sz w:val="24"/>
              <w:szCs w:val="24"/>
              <w:lang w:eastAsia="en-IN"/>
            </w:rPr>
          </w:rPrChange>
        </w:rPr>
        <w:pPrChange w:id="9494" w:author="Yashua Lebowitz" w:date="2024-09-28T16:42:00Z">
          <w:pPr/>
        </w:pPrChange>
      </w:pPr>
      <w:del w:id="9495" w:author="Yashua Lebowitz" w:date="2024-09-28T20:19:00Z">
        <w:r w:rsidRPr="00833EEB" w:rsidDel="006A7C0D">
          <w:rPr>
            <w:rFonts w:ascii="Book Antiqua" w:hAnsi="Book Antiqua" w:cs="Times New Roman"/>
            <w:sz w:val="24"/>
            <w:szCs w:val="24"/>
            <w:lang w:eastAsia="en-IN"/>
            <w:rPrChange w:id="9496" w:author="mac" w:date="2024-09-27T09:55:00Z">
              <w:rPr>
                <w:rFonts w:ascii="Times New Roman" w:hAnsi="Times New Roman" w:cs="Times New Roman"/>
                <w:sz w:val="24"/>
                <w:szCs w:val="24"/>
                <w:lang w:eastAsia="en-IN"/>
              </w:rPr>
            </w:rPrChange>
          </w:rPr>
          <w:delText>“It’s not true. Dipti is still alive, don’t you remember? You just said we have to ensure her safety.”</w:delText>
        </w:r>
      </w:del>
    </w:p>
    <w:p w14:paraId="2C75FA5B" w14:textId="38EEE8BC" w:rsidR="00325B63" w:rsidRPr="00833EEB" w:rsidDel="006A7C0D" w:rsidRDefault="00325B63">
      <w:pPr>
        <w:ind w:firstLine="284"/>
        <w:rPr>
          <w:del w:id="9497" w:author="Yashua Lebowitz" w:date="2024-09-28T20:19:00Z"/>
          <w:rFonts w:ascii="Book Antiqua" w:hAnsi="Book Antiqua" w:cs="Times New Roman"/>
          <w:sz w:val="24"/>
          <w:szCs w:val="24"/>
          <w:lang w:eastAsia="en-IN"/>
          <w:rPrChange w:id="9498" w:author="mac" w:date="2024-09-27T09:55:00Z">
            <w:rPr>
              <w:del w:id="9499" w:author="Yashua Lebowitz" w:date="2024-09-28T20:19:00Z"/>
              <w:rFonts w:ascii="Times New Roman" w:hAnsi="Times New Roman" w:cs="Times New Roman"/>
              <w:sz w:val="24"/>
              <w:szCs w:val="24"/>
              <w:lang w:eastAsia="en-IN"/>
            </w:rPr>
          </w:rPrChange>
        </w:rPr>
        <w:pPrChange w:id="9500" w:author="Yashua Lebowitz" w:date="2024-09-28T16:42:00Z">
          <w:pPr/>
        </w:pPrChange>
      </w:pPr>
      <w:del w:id="9501" w:author="Yashua Lebowitz" w:date="2024-09-28T20:19:00Z">
        <w:r w:rsidRPr="00833EEB" w:rsidDel="006A7C0D">
          <w:rPr>
            <w:rFonts w:ascii="Book Antiqua" w:hAnsi="Book Antiqua" w:cs="Times New Roman"/>
            <w:sz w:val="24"/>
            <w:szCs w:val="24"/>
            <w:lang w:eastAsia="en-IN"/>
            <w:rPrChange w:id="9502" w:author="mac" w:date="2024-09-27T09:55:00Z">
              <w:rPr>
                <w:rFonts w:ascii="Times New Roman" w:hAnsi="Times New Roman" w:cs="Times New Roman"/>
                <w:sz w:val="24"/>
                <w:szCs w:val="24"/>
                <w:lang w:eastAsia="en-IN"/>
              </w:rPr>
            </w:rPrChange>
          </w:rPr>
          <w:delTex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delText>
        </w:r>
      </w:del>
    </w:p>
    <w:p w14:paraId="45123220" w14:textId="39948A99" w:rsidR="00325B63" w:rsidRPr="00833EEB" w:rsidDel="006A7C0D" w:rsidRDefault="00325B63">
      <w:pPr>
        <w:ind w:firstLine="284"/>
        <w:rPr>
          <w:del w:id="9503" w:author="Yashua Lebowitz" w:date="2024-09-28T20:19:00Z"/>
          <w:rFonts w:ascii="Book Antiqua" w:hAnsi="Book Antiqua" w:cs="Times New Roman"/>
          <w:sz w:val="24"/>
          <w:szCs w:val="24"/>
          <w:lang w:eastAsia="en-IN"/>
          <w:rPrChange w:id="9504" w:author="mac" w:date="2024-09-27T09:55:00Z">
            <w:rPr>
              <w:del w:id="9505" w:author="Yashua Lebowitz" w:date="2024-09-28T20:19:00Z"/>
              <w:rFonts w:ascii="Times New Roman" w:hAnsi="Times New Roman" w:cs="Times New Roman"/>
              <w:sz w:val="24"/>
              <w:szCs w:val="24"/>
              <w:lang w:eastAsia="en-IN"/>
            </w:rPr>
          </w:rPrChange>
        </w:rPr>
        <w:pPrChange w:id="9506" w:author="Yashua Lebowitz" w:date="2024-09-28T16:42:00Z">
          <w:pPr/>
        </w:pPrChange>
      </w:pPr>
      <w:del w:id="9507" w:author="Yashua Lebowitz" w:date="2024-09-28T20:19:00Z">
        <w:r w:rsidRPr="00833EEB" w:rsidDel="006A7C0D">
          <w:rPr>
            <w:rFonts w:ascii="Book Antiqua" w:hAnsi="Book Antiqua" w:cs="Times New Roman"/>
            <w:sz w:val="24"/>
            <w:szCs w:val="24"/>
            <w:lang w:eastAsia="en-IN"/>
            <w:rPrChange w:id="9508" w:author="mac" w:date="2024-09-27T09:55:00Z">
              <w:rPr>
                <w:rFonts w:ascii="Times New Roman" w:hAnsi="Times New Roman" w:cs="Times New Roman"/>
                <w:sz w:val="24"/>
                <w:szCs w:val="24"/>
                <w:lang w:eastAsia="en-IN"/>
              </w:rPr>
            </w:rPrChange>
          </w:rPr>
          <w:delText>Gabor’s voice trembled with a mix of anger and sorrow. “Everything they believed in, everything they lived for—it’s all gone in an instant. What’s the point of believing in anything if it can all be taken away so easily?”</w:delText>
        </w:r>
      </w:del>
    </w:p>
    <w:p w14:paraId="6619D0E3" w14:textId="1C8A6183" w:rsidR="00325B63" w:rsidRPr="00833EEB" w:rsidDel="006A7C0D" w:rsidRDefault="00325B63">
      <w:pPr>
        <w:ind w:firstLine="284"/>
        <w:rPr>
          <w:del w:id="9509" w:author="Yashua Lebowitz" w:date="2024-09-28T20:19:00Z"/>
          <w:rFonts w:ascii="Book Antiqua" w:hAnsi="Book Antiqua" w:cs="Times New Roman"/>
          <w:sz w:val="24"/>
          <w:szCs w:val="24"/>
          <w:lang w:eastAsia="en-IN"/>
          <w:rPrChange w:id="9510" w:author="mac" w:date="2024-09-27T09:55:00Z">
            <w:rPr>
              <w:del w:id="9511" w:author="Yashua Lebowitz" w:date="2024-09-28T20:19:00Z"/>
              <w:rFonts w:ascii="Times New Roman" w:hAnsi="Times New Roman" w:cs="Times New Roman"/>
              <w:sz w:val="24"/>
              <w:szCs w:val="24"/>
              <w:lang w:eastAsia="en-IN"/>
            </w:rPr>
          </w:rPrChange>
        </w:rPr>
        <w:pPrChange w:id="9512" w:author="Yashua Lebowitz" w:date="2024-09-28T16:42:00Z">
          <w:pPr/>
        </w:pPrChange>
      </w:pPr>
      <w:del w:id="9513" w:author="Yashua Lebowitz" w:date="2024-09-28T20:19:00Z">
        <w:r w:rsidRPr="00833EEB" w:rsidDel="006A7C0D">
          <w:rPr>
            <w:rFonts w:ascii="Book Antiqua" w:hAnsi="Book Antiqua" w:cs="Times New Roman"/>
            <w:sz w:val="24"/>
            <w:szCs w:val="24"/>
            <w:lang w:eastAsia="en-IN"/>
            <w:rPrChange w:id="9514" w:author="mac" w:date="2024-09-27T09:55:00Z">
              <w:rPr>
                <w:rFonts w:ascii="Times New Roman" w:hAnsi="Times New Roman" w:cs="Times New Roman"/>
                <w:sz w:val="24"/>
                <w:szCs w:val="24"/>
                <w:lang w:eastAsia="en-IN"/>
              </w:rPr>
            </w:rPrChange>
          </w:rPr>
          <w:delText>His body shook with silent sobs, the weight of his grief crushing him. The stoic front he had held up until now crumbled, revealing the real Gabor—completely broken, his strength shattered.</w:delText>
        </w:r>
      </w:del>
    </w:p>
    <w:p w14:paraId="076F7773" w14:textId="359DD19B" w:rsidR="00325B63" w:rsidRPr="00833EEB" w:rsidDel="006A7C0D" w:rsidRDefault="00325B63">
      <w:pPr>
        <w:ind w:firstLine="284"/>
        <w:rPr>
          <w:del w:id="9515" w:author="Yashua Lebowitz" w:date="2024-09-28T20:19:00Z"/>
          <w:rFonts w:ascii="Book Antiqua" w:hAnsi="Book Antiqua" w:cs="Times New Roman"/>
          <w:sz w:val="24"/>
          <w:szCs w:val="24"/>
          <w:lang w:eastAsia="en-IN"/>
          <w:rPrChange w:id="9516" w:author="mac" w:date="2024-09-27T09:55:00Z">
            <w:rPr>
              <w:del w:id="9517" w:author="Yashua Lebowitz" w:date="2024-09-28T20:19:00Z"/>
              <w:rFonts w:ascii="Times New Roman" w:hAnsi="Times New Roman" w:cs="Times New Roman"/>
              <w:sz w:val="24"/>
              <w:szCs w:val="24"/>
              <w:lang w:eastAsia="en-IN"/>
            </w:rPr>
          </w:rPrChange>
        </w:rPr>
        <w:pPrChange w:id="9518" w:author="Yashua Lebowitz" w:date="2024-09-28T16:42:00Z">
          <w:pPr/>
        </w:pPrChange>
      </w:pPr>
      <w:del w:id="9519" w:author="Yashua Lebowitz" w:date="2024-09-28T20:19:00Z">
        <w:r w:rsidRPr="00833EEB" w:rsidDel="006A7C0D">
          <w:rPr>
            <w:rFonts w:ascii="Book Antiqua" w:hAnsi="Book Antiqua" w:cs="Times New Roman"/>
            <w:sz w:val="24"/>
            <w:szCs w:val="24"/>
            <w:lang w:eastAsia="en-IN"/>
            <w:rPrChange w:id="9520" w:author="mac" w:date="2024-09-27T09:55:00Z">
              <w:rPr>
                <w:rFonts w:ascii="Times New Roman" w:hAnsi="Times New Roman" w:cs="Times New Roman"/>
                <w:sz w:val="24"/>
                <w:szCs w:val="24"/>
                <w:lang w:eastAsia="en-IN"/>
              </w:rPr>
            </w:rPrChange>
          </w:rPr>
          <w:delTex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delText>
        </w:r>
      </w:del>
    </w:p>
    <w:p w14:paraId="5A46283B" w14:textId="5A8D40CF" w:rsidR="00325B63" w:rsidRPr="00833EEB" w:rsidDel="006A7C0D" w:rsidRDefault="00325B63">
      <w:pPr>
        <w:ind w:firstLine="284"/>
        <w:rPr>
          <w:del w:id="9521" w:author="Yashua Lebowitz" w:date="2024-09-28T20:19:00Z"/>
          <w:rFonts w:ascii="Book Antiqua" w:hAnsi="Book Antiqua" w:cs="Times New Roman"/>
          <w:sz w:val="24"/>
          <w:szCs w:val="24"/>
          <w:lang w:eastAsia="en-IN"/>
          <w:rPrChange w:id="9522" w:author="mac" w:date="2024-09-27T09:55:00Z">
            <w:rPr>
              <w:del w:id="9523" w:author="Yashua Lebowitz" w:date="2024-09-28T20:19:00Z"/>
              <w:rFonts w:ascii="Times New Roman" w:hAnsi="Times New Roman" w:cs="Times New Roman"/>
              <w:sz w:val="24"/>
              <w:szCs w:val="24"/>
              <w:lang w:eastAsia="en-IN"/>
            </w:rPr>
          </w:rPrChange>
        </w:rPr>
        <w:pPrChange w:id="9524" w:author="Yashua Lebowitz" w:date="2024-09-28T16:42:00Z">
          <w:pPr/>
        </w:pPrChange>
      </w:pPr>
      <w:del w:id="9525" w:author="Yashua Lebowitz" w:date="2024-09-28T20:19:00Z">
        <w:r w:rsidRPr="00833EEB" w:rsidDel="006A7C0D">
          <w:rPr>
            <w:rFonts w:ascii="Book Antiqua" w:hAnsi="Book Antiqua" w:cs="Times New Roman"/>
            <w:sz w:val="24"/>
            <w:szCs w:val="24"/>
            <w:lang w:eastAsia="en-IN"/>
            <w:rPrChange w:id="9526" w:author="mac" w:date="2024-09-27T09:55:00Z">
              <w:rPr>
                <w:rFonts w:ascii="Times New Roman" w:hAnsi="Times New Roman" w:cs="Times New Roman"/>
                <w:sz w:val="24"/>
                <w:szCs w:val="24"/>
                <w:lang w:eastAsia="en-IN"/>
              </w:rPr>
            </w:rPrChange>
          </w:rPr>
          <w:delText>Gabor looked at me, his eyes filled with despair and a flicker of hope. “I don’t know if I have the strength,” he whispered. “I don’t know if I can keep fighting.”</w:delText>
        </w:r>
      </w:del>
    </w:p>
    <w:p w14:paraId="508234C7" w14:textId="1D59B5A8" w:rsidR="00325B63" w:rsidRPr="00833EEB" w:rsidDel="006A7C0D" w:rsidRDefault="00325B63">
      <w:pPr>
        <w:ind w:firstLine="284"/>
        <w:rPr>
          <w:del w:id="9527" w:author="Yashua Lebowitz" w:date="2024-09-28T20:19:00Z"/>
          <w:rFonts w:ascii="Book Antiqua" w:hAnsi="Book Antiqua" w:cs="Times New Roman"/>
          <w:sz w:val="24"/>
          <w:szCs w:val="24"/>
          <w:lang w:eastAsia="en-IN"/>
          <w:rPrChange w:id="9528" w:author="mac" w:date="2024-09-27T09:55:00Z">
            <w:rPr>
              <w:del w:id="9529" w:author="Yashua Lebowitz" w:date="2024-09-28T20:19:00Z"/>
              <w:rFonts w:ascii="Times New Roman" w:hAnsi="Times New Roman" w:cs="Times New Roman"/>
              <w:sz w:val="24"/>
              <w:szCs w:val="24"/>
              <w:lang w:eastAsia="en-IN"/>
            </w:rPr>
          </w:rPrChange>
        </w:rPr>
        <w:pPrChange w:id="9530" w:author="Yashua Lebowitz" w:date="2024-09-28T16:42:00Z">
          <w:pPr/>
        </w:pPrChange>
      </w:pPr>
      <w:del w:id="9531" w:author="Yashua Lebowitz" w:date="2024-09-28T20:19:00Z">
        <w:r w:rsidRPr="00833EEB" w:rsidDel="006A7C0D">
          <w:rPr>
            <w:rFonts w:ascii="Book Antiqua" w:hAnsi="Book Antiqua" w:cs="Times New Roman"/>
            <w:sz w:val="24"/>
            <w:szCs w:val="24"/>
            <w:lang w:eastAsia="en-IN"/>
            <w:rPrChange w:id="9532" w:author="mac" w:date="2024-09-27T09:55:00Z">
              <w:rPr>
                <w:rFonts w:ascii="Times New Roman" w:hAnsi="Times New Roman" w:cs="Times New Roman"/>
                <w:sz w:val="24"/>
                <w:szCs w:val="24"/>
                <w:lang w:eastAsia="en-IN"/>
              </w:rPr>
            </w:rPrChange>
          </w:rPr>
          <w:delText>“We’ll do it together,” I replied. “We’ll find a way. One step at a time. We can’t let their deaths be in vain. Let’s find Dipti. She must be waiting for us at the HQ.”</w:delText>
        </w:r>
      </w:del>
    </w:p>
    <w:p w14:paraId="2E2F8BDD" w14:textId="2C6DF67C" w:rsidR="00325B63" w:rsidRPr="00833EEB" w:rsidDel="006A7C0D" w:rsidRDefault="00325B63">
      <w:pPr>
        <w:ind w:firstLine="284"/>
        <w:rPr>
          <w:del w:id="9533" w:author="Yashua Lebowitz" w:date="2024-09-28T20:19:00Z"/>
          <w:rFonts w:ascii="Book Antiqua" w:hAnsi="Book Antiqua" w:cs="Times New Roman"/>
          <w:sz w:val="24"/>
          <w:szCs w:val="24"/>
          <w:lang w:eastAsia="en-IN"/>
          <w:rPrChange w:id="9534" w:author="mac" w:date="2024-09-27T09:55:00Z">
            <w:rPr>
              <w:del w:id="9535" w:author="Yashua Lebowitz" w:date="2024-09-28T20:19:00Z"/>
              <w:rFonts w:ascii="Times New Roman" w:hAnsi="Times New Roman" w:cs="Times New Roman"/>
              <w:sz w:val="24"/>
              <w:szCs w:val="24"/>
              <w:lang w:eastAsia="en-IN"/>
            </w:rPr>
          </w:rPrChange>
        </w:rPr>
        <w:pPrChange w:id="9536" w:author="Yashua Lebowitz" w:date="2024-09-28T16:42:00Z">
          <w:pPr/>
        </w:pPrChange>
      </w:pPr>
      <w:del w:id="9537" w:author="Yashua Lebowitz" w:date="2024-09-28T20:19:00Z">
        <w:r w:rsidRPr="00833EEB" w:rsidDel="006A7C0D">
          <w:rPr>
            <w:rFonts w:ascii="Book Antiqua" w:hAnsi="Book Antiqua" w:cs="Times New Roman"/>
            <w:sz w:val="24"/>
            <w:szCs w:val="24"/>
            <w:lang w:eastAsia="en-IN"/>
            <w:rPrChange w:id="9538" w:author="mac" w:date="2024-09-27T09:55:00Z">
              <w:rPr>
                <w:rFonts w:ascii="Times New Roman" w:hAnsi="Times New Roman" w:cs="Times New Roman"/>
                <w:sz w:val="24"/>
                <w:szCs w:val="24"/>
                <w:lang w:eastAsia="en-IN"/>
              </w:rPr>
            </w:rPrChange>
          </w:rPr>
          <w:delText xml:space="preserve">I helped Gabor up, patting him on the shoulder as he stood with his head held high. We followed the narrow streets back to the makeshift headquarters. It was </w:delText>
        </w:r>
        <w:r w:rsidRPr="00833EEB" w:rsidDel="006A7C0D">
          <w:rPr>
            <w:rFonts w:ascii="Book Antiqua" w:hAnsi="Book Antiqua" w:cs="Times New Roman"/>
            <w:sz w:val="24"/>
            <w:szCs w:val="24"/>
            <w:lang w:eastAsia="en-IN"/>
            <w:rPrChange w:id="9539" w:author="mac" w:date="2024-09-27T09:55:00Z">
              <w:rPr>
                <w:rFonts w:ascii="Times New Roman" w:hAnsi="Times New Roman" w:cs="Times New Roman"/>
                <w:sz w:val="24"/>
                <w:szCs w:val="24"/>
                <w:lang w:eastAsia="en-IN"/>
              </w:rPr>
            </w:rPrChange>
          </w:rPr>
          <w:lastRenderedPageBreak/>
          <w:delText>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delText>
        </w:r>
      </w:del>
    </w:p>
    <w:p w14:paraId="71156164" w14:textId="37A33783" w:rsidR="00325B63" w:rsidRPr="00833EEB" w:rsidDel="006A7C0D" w:rsidRDefault="00325B63">
      <w:pPr>
        <w:ind w:firstLine="284"/>
        <w:rPr>
          <w:del w:id="9540" w:author="Yashua Lebowitz" w:date="2024-09-28T20:19:00Z"/>
          <w:rFonts w:ascii="Book Antiqua" w:hAnsi="Book Antiqua" w:cs="Times New Roman"/>
          <w:sz w:val="24"/>
          <w:szCs w:val="24"/>
          <w:lang w:eastAsia="en-IN"/>
          <w:rPrChange w:id="9541" w:author="mac" w:date="2024-09-27T09:55:00Z">
            <w:rPr>
              <w:del w:id="9542" w:author="Yashua Lebowitz" w:date="2024-09-28T20:19:00Z"/>
              <w:rFonts w:ascii="Times New Roman" w:hAnsi="Times New Roman" w:cs="Times New Roman"/>
              <w:sz w:val="24"/>
              <w:szCs w:val="24"/>
              <w:lang w:eastAsia="en-IN"/>
            </w:rPr>
          </w:rPrChange>
        </w:rPr>
        <w:pPrChange w:id="9543" w:author="Yashua Lebowitz" w:date="2024-09-28T16:42:00Z">
          <w:pPr/>
        </w:pPrChange>
      </w:pPr>
      <w:del w:id="9544" w:author="Yashua Lebowitz" w:date="2024-09-28T20:19:00Z">
        <w:r w:rsidRPr="00833EEB" w:rsidDel="006A7C0D">
          <w:rPr>
            <w:rFonts w:ascii="Book Antiqua" w:hAnsi="Book Antiqua" w:cs="Times New Roman"/>
            <w:sz w:val="24"/>
            <w:szCs w:val="24"/>
            <w:lang w:eastAsia="en-IN"/>
            <w:rPrChange w:id="9545" w:author="mac" w:date="2024-09-27T09:55:00Z">
              <w:rPr>
                <w:rFonts w:ascii="Times New Roman" w:hAnsi="Times New Roman" w:cs="Times New Roman"/>
                <w:sz w:val="24"/>
                <w:szCs w:val="24"/>
                <w:lang w:eastAsia="en-IN"/>
              </w:rPr>
            </w:rPrChange>
          </w:rPr>
          <w:delTex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delText>
        </w:r>
      </w:del>
    </w:p>
    <w:p w14:paraId="5C463DCD" w14:textId="001E0970" w:rsidR="00325B63" w:rsidRPr="00833EEB" w:rsidDel="006A7C0D" w:rsidRDefault="00325B63">
      <w:pPr>
        <w:ind w:firstLine="284"/>
        <w:rPr>
          <w:del w:id="9546" w:author="Yashua Lebowitz" w:date="2024-09-28T20:19:00Z"/>
          <w:rFonts w:ascii="Book Antiqua" w:hAnsi="Book Antiqua" w:cs="Times New Roman"/>
          <w:sz w:val="24"/>
          <w:szCs w:val="24"/>
          <w:lang w:eastAsia="en-IN"/>
          <w:rPrChange w:id="9547" w:author="mac" w:date="2024-09-27T09:55:00Z">
            <w:rPr>
              <w:del w:id="9548" w:author="Yashua Lebowitz" w:date="2024-09-28T20:19:00Z"/>
              <w:rFonts w:ascii="Times New Roman" w:hAnsi="Times New Roman" w:cs="Times New Roman"/>
              <w:sz w:val="24"/>
              <w:szCs w:val="24"/>
              <w:lang w:eastAsia="en-IN"/>
            </w:rPr>
          </w:rPrChange>
        </w:rPr>
        <w:pPrChange w:id="9549" w:author="Yashua Lebowitz" w:date="2024-09-28T16:42:00Z">
          <w:pPr/>
        </w:pPrChange>
      </w:pPr>
      <w:del w:id="9550" w:author="Yashua Lebowitz" w:date="2024-09-28T20:19:00Z">
        <w:r w:rsidRPr="00833EEB" w:rsidDel="006A7C0D">
          <w:rPr>
            <w:rFonts w:ascii="Book Antiqua" w:hAnsi="Book Antiqua" w:cs="Times New Roman"/>
            <w:sz w:val="24"/>
            <w:szCs w:val="24"/>
            <w:lang w:eastAsia="en-IN"/>
            <w:rPrChange w:id="9551" w:author="mac" w:date="2024-09-27T09:55:00Z">
              <w:rPr>
                <w:rFonts w:ascii="Times New Roman" w:hAnsi="Times New Roman" w:cs="Times New Roman"/>
                <w:sz w:val="24"/>
                <w:szCs w:val="24"/>
                <w:lang w:eastAsia="en-IN"/>
              </w:rPr>
            </w:rPrChange>
          </w:rPr>
          <w:delText>“We need to get you to a doctor, Levi. You’ve lost a lot of blood.”</w:delText>
        </w:r>
      </w:del>
    </w:p>
    <w:p w14:paraId="0DBDC0B6" w14:textId="5159CF32" w:rsidR="00325B63" w:rsidRPr="00833EEB" w:rsidDel="006A7C0D" w:rsidRDefault="00325B63">
      <w:pPr>
        <w:ind w:firstLine="284"/>
        <w:rPr>
          <w:del w:id="9552" w:author="Yashua Lebowitz" w:date="2024-09-28T20:19:00Z"/>
          <w:rFonts w:ascii="Book Antiqua" w:hAnsi="Book Antiqua" w:cs="Times New Roman"/>
          <w:sz w:val="24"/>
          <w:szCs w:val="24"/>
          <w:lang w:eastAsia="en-IN"/>
          <w:rPrChange w:id="9553" w:author="mac" w:date="2024-09-27T09:55:00Z">
            <w:rPr>
              <w:del w:id="9554" w:author="Yashua Lebowitz" w:date="2024-09-28T20:19:00Z"/>
              <w:rFonts w:ascii="Times New Roman" w:hAnsi="Times New Roman" w:cs="Times New Roman"/>
              <w:sz w:val="24"/>
              <w:szCs w:val="24"/>
              <w:lang w:eastAsia="en-IN"/>
            </w:rPr>
          </w:rPrChange>
        </w:rPr>
        <w:pPrChange w:id="9555" w:author="Yashua Lebowitz" w:date="2024-09-28T16:42:00Z">
          <w:pPr/>
        </w:pPrChange>
      </w:pPr>
      <w:del w:id="9556" w:author="Yashua Lebowitz" w:date="2024-09-28T20:19:00Z">
        <w:r w:rsidRPr="00833EEB" w:rsidDel="006A7C0D">
          <w:rPr>
            <w:rFonts w:ascii="Book Antiqua" w:hAnsi="Book Antiqua" w:cs="Times New Roman"/>
            <w:sz w:val="24"/>
            <w:szCs w:val="24"/>
            <w:lang w:eastAsia="en-IN"/>
            <w:rPrChange w:id="9557" w:author="mac" w:date="2024-09-27T09:55:00Z">
              <w:rPr>
                <w:rFonts w:ascii="Times New Roman" w:hAnsi="Times New Roman" w:cs="Times New Roman"/>
                <w:sz w:val="24"/>
                <w:szCs w:val="24"/>
                <w:lang w:eastAsia="en-IN"/>
              </w:rPr>
            </w:rPrChange>
          </w:rPr>
          <w:delTex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delText>
        </w:r>
      </w:del>
    </w:p>
    <w:p w14:paraId="0B5991E7" w14:textId="53092C28" w:rsidR="00B5685B" w:rsidRDefault="00B5685B" w:rsidP="006D6183">
      <w:pPr>
        <w:pStyle w:val="Heading1"/>
        <w:rPr>
          <w:rFonts w:ascii="Aptos Display" w:hAnsi="Aptos Display"/>
          <w:sz w:val="44"/>
          <w:szCs w:val="44"/>
        </w:rPr>
      </w:pPr>
      <w:bookmarkStart w:id="9558" w:name="_Toc177646837"/>
      <w:bookmarkStart w:id="9559" w:name="_Toc178085888"/>
      <w:bookmarkStart w:id="9560" w:name="_Toc178672343"/>
      <w:bookmarkStart w:id="9561" w:name="_Toc176880764"/>
      <w:bookmarkEnd w:id="2"/>
      <w:r w:rsidRPr="00213FD7">
        <w:rPr>
          <w:rFonts w:ascii="Aptos Display" w:hAnsi="Aptos Display"/>
          <w:sz w:val="44"/>
          <w:szCs w:val="44"/>
        </w:rPr>
        <w:t>Chapter 1</w:t>
      </w:r>
      <w:bookmarkEnd w:id="9558"/>
      <w:r>
        <w:rPr>
          <w:rFonts w:ascii="Aptos Display" w:hAnsi="Aptos Display"/>
          <w:sz w:val="44"/>
          <w:szCs w:val="44"/>
        </w:rPr>
        <w:t>2 The Grand Masquerade</w:t>
      </w:r>
      <w:bookmarkEnd w:id="9559"/>
      <w:r w:rsidR="00D2008B">
        <w:rPr>
          <w:rFonts w:ascii="Aptos Display" w:hAnsi="Aptos Display"/>
          <w:sz w:val="44"/>
          <w:szCs w:val="44"/>
        </w:rPr>
        <w:t xml:space="preserve"> (Done)</w:t>
      </w:r>
      <w:bookmarkEnd w:id="9560"/>
    </w:p>
    <w:p w14:paraId="063EF495" w14:textId="77777777" w:rsidR="00B5685B" w:rsidRPr="00567E6D" w:rsidRDefault="00B5685B" w:rsidP="006D6183"/>
    <w:p w14:paraId="3839AB4E" w14:textId="77777777" w:rsidR="00B5685B" w:rsidRPr="00213FD7" w:rsidRDefault="00B5685B" w:rsidP="006D6183">
      <w:pPr>
        <w:pStyle w:val="NormalWeb"/>
        <w:spacing w:line="276" w:lineRule="auto"/>
        <w:rPr>
          <w:rFonts w:ascii="Book Antiqua" w:eastAsiaTheme="majorEastAsia" w:hAnsi="Book Antiqua"/>
        </w:rPr>
      </w:pPr>
      <w:r w:rsidRPr="00213FD7">
        <w:rPr>
          <w:rFonts w:ascii="Book Antiqua" w:eastAsiaTheme="majorEastAsia" w:hAnsi="Book Antiqua"/>
        </w:rPr>
        <w:t>On the second day of the invasion of Israel</w:t>
      </w:r>
      <w:r>
        <w:rPr>
          <w:rFonts w:ascii="Book Antiqua" w:eastAsiaTheme="majorEastAsia" w:hAnsi="Book Antiqua"/>
        </w:rPr>
        <w:t>,</w:t>
      </w:r>
      <w:r w:rsidRPr="00213FD7">
        <w:rPr>
          <w:rFonts w:ascii="Book Antiqua" w:eastAsiaTheme="majorEastAsia" w:hAnsi="Book Antiqua"/>
        </w:rPr>
        <w:t xml:space="preserve"> the Obamas decided to throw a party in celebration of the defeat of Israel. The party started in the afternoon and continued late into the night. The grand ballroom of the White House had been transformed into a scene of opulence. </w:t>
      </w:r>
      <w:r>
        <w:rPr>
          <w:rFonts w:ascii="Book Antiqua" w:eastAsiaTheme="majorEastAsia" w:hAnsi="Book Antiqua"/>
        </w:rPr>
        <w:t>The c</w:t>
      </w:r>
      <w:r w:rsidRPr="00213FD7">
        <w:rPr>
          <w:rFonts w:ascii="Book Antiqua" w:eastAsiaTheme="majorEastAsia" w:hAnsi="Book Antiqua"/>
        </w:rPr>
        <w:t>rystal chandeliers cast</w:t>
      </w:r>
      <w:r>
        <w:rPr>
          <w:rFonts w:ascii="Book Antiqua" w:eastAsiaTheme="majorEastAsia" w:hAnsi="Book Antiqua"/>
        </w:rPr>
        <w:t xml:space="preserve"> </w:t>
      </w:r>
      <w:r w:rsidRPr="00213FD7">
        <w:rPr>
          <w:rFonts w:ascii="Book Antiqua" w:eastAsiaTheme="majorEastAsia" w:hAnsi="Book Antiqua"/>
        </w:rPr>
        <w:t xml:space="preserve">a </w:t>
      </w:r>
      <w:r>
        <w:rPr>
          <w:rFonts w:ascii="Book Antiqua" w:eastAsiaTheme="majorEastAsia" w:hAnsi="Book Antiqua"/>
        </w:rPr>
        <w:t>resplendent</w:t>
      </w:r>
      <w:r w:rsidRPr="00213FD7">
        <w:rPr>
          <w:rFonts w:ascii="Book Antiqua" w:eastAsiaTheme="majorEastAsia" w:hAnsi="Book Antiqua"/>
        </w:rPr>
        <w:t xml:space="preserve"> glow over the room. Each table was adorned with silk</w:t>
      </w:r>
      <w:r>
        <w:rPr>
          <w:rFonts w:ascii="Book Antiqua" w:eastAsiaTheme="majorEastAsia" w:hAnsi="Book Antiqua"/>
        </w:rPr>
        <w:t>en</w:t>
      </w:r>
      <w:r w:rsidRPr="00213FD7">
        <w:rPr>
          <w:rFonts w:ascii="Book Antiqua" w:eastAsiaTheme="majorEastAsia" w:hAnsi="Book Antiqua"/>
        </w:rPr>
        <w:t xml:space="preserve"> linens, gold-plated cutlery, and </w:t>
      </w:r>
      <w:proofErr w:type="spellStart"/>
      <w:r w:rsidRPr="00213FD7">
        <w:rPr>
          <w:rFonts w:ascii="Book Antiqua" w:eastAsiaTheme="majorEastAsia" w:hAnsi="Book Antiqua"/>
        </w:rPr>
        <w:t>cent</w:t>
      </w:r>
      <w:r>
        <w:rPr>
          <w:rFonts w:ascii="Book Antiqua" w:eastAsiaTheme="majorEastAsia" w:hAnsi="Book Antiqua"/>
        </w:rPr>
        <w:t>er</w:t>
      </w:r>
      <w:r w:rsidRPr="00213FD7">
        <w:rPr>
          <w:rFonts w:ascii="Book Antiqua" w:eastAsiaTheme="majorEastAsia" w:hAnsi="Book Antiqua"/>
        </w:rPr>
        <w:t>piece</w:t>
      </w:r>
      <w:proofErr w:type="spellEnd"/>
      <w:r>
        <w:rPr>
          <w:rFonts w:ascii="Book Antiqua" w:eastAsiaTheme="majorEastAsia" w:hAnsi="Book Antiqua"/>
        </w:rPr>
        <w:t xml:space="preserve"> arrangements of </w:t>
      </w:r>
      <w:r w:rsidRPr="00213FD7">
        <w:rPr>
          <w:rFonts w:ascii="Book Antiqua" w:eastAsiaTheme="majorEastAsia" w:hAnsi="Book Antiqua"/>
        </w:rPr>
        <w:t>rare, exotic flowers flown in from the most remote corners of the world, just for the occasion. The scent of perfumes</w:t>
      </w:r>
      <w:r>
        <w:rPr>
          <w:rFonts w:ascii="Book Antiqua" w:eastAsiaTheme="majorEastAsia" w:hAnsi="Book Antiqua"/>
        </w:rPr>
        <w:t>,</w:t>
      </w:r>
      <w:r w:rsidRPr="00213FD7">
        <w:rPr>
          <w:rFonts w:ascii="Book Antiqua" w:eastAsiaTheme="majorEastAsia" w:hAnsi="Book Antiqua"/>
        </w:rPr>
        <w:t xml:space="preserve"> so expensive that their price tags alone could fund a small nation, and the </w:t>
      </w:r>
      <w:r>
        <w:rPr>
          <w:rFonts w:ascii="Book Antiqua" w:eastAsiaTheme="majorEastAsia" w:hAnsi="Book Antiqua"/>
        </w:rPr>
        <w:t>enticing</w:t>
      </w:r>
      <w:r w:rsidRPr="00213FD7">
        <w:rPr>
          <w:rFonts w:ascii="Book Antiqua" w:eastAsiaTheme="majorEastAsia" w:hAnsi="Book Antiqua"/>
        </w:rPr>
        <w:t xml:space="preserve"> aroma of gourmet dishes prepared by the world’s top chefs </w:t>
      </w:r>
      <w:r>
        <w:rPr>
          <w:rFonts w:ascii="Book Antiqua" w:eastAsiaTheme="majorEastAsia" w:hAnsi="Book Antiqua"/>
        </w:rPr>
        <w:t>wafted through the room.</w:t>
      </w:r>
    </w:p>
    <w:p w14:paraId="176DAB80" w14:textId="77777777" w:rsidR="00B5685B" w:rsidRPr="00213FD7" w:rsidRDefault="00B5685B" w:rsidP="006D6183">
      <w:pPr>
        <w:pStyle w:val="NormalWeb"/>
        <w:spacing w:line="276" w:lineRule="auto"/>
        <w:ind w:firstLine="284"/>
        <w:rPr>
          <w:rFonts w:ascii="Book Antiqua" w:eastAsiaTheme="majorEastAsia" w:hAnsi="Book Antiqua"/>
        </w:rPr>
      </w:pPr>
      <w:r w:rsidRPr="00213FD7">
        <w:rPr>
          <w:rFonts w:ascii="Book Antiqua" w:eastAsiaTheme="majorEastAsia" w:hAnsi="Book Antiqu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w:t>
      </w:r>
      <w:r w:rsidRPr="00213FD7">
        <w:rPr>
          <w:rFonts w:ascii="Book Antiqua" w:eastAsiaTheme="majorEastAsia" w:hAnsi="Book Antiqua"/>
        </w:rPr>
        <w:lastRenderedPageBreak/>
        <w:t>catching the light in a dazzling display. They smiled and exchanged pleasantries</w:t>
      </w:r>
      <w:r>
        <w:rPr>
          <w:rFonts w:ascii="Book Antiqua" w:eastAsiaTheme="majorEastAsia" w:hAnsi="Book Antiqua"/>
        </w:rPr>
        <w:t xml:space="preserve"> with a stately</w:t>
      </w:r>
      <w:r w:rsidRPr="00213FD7">
        <w:rPr>
          <w:rFonts w:ascii="Book Antiqua" w:eastAsiaTheme="majorEastAsia" w:hAnsi="Book Antiqua"/>
        </w:rPr>
        <w:t xml:space="preserve"> </w:t>
      </w:r>
      <w:proofErr w:type="spellStart"/>
      <w:r w:rsidRPr="00213FD7">
        <w:rPr>
          <w:rFonts w:ascii="Book Antiqua" w:eastAsiaTheme="majorEastAsia" w:hAnsi="Book Antiqua"/>
        </w:rPr>
        <w:t>demeanor</w:t>
      </w:r>
      <w:proofErr w:type="spellEnd"/>
      <w:r w:rsidRPr="00213FD7">
        <w:rPr>
          <w:rFonts w:ascii="Book Antiqua" w:eastAsiaTheme="majorEastAsia" w:hAnsi="Book Antiqua"/>
        </w:rPr>
        <w:t xml:space="preserve">, belying the chaos </w:t>
      </w:r>
      <w:r>
        <w:rPr>
          <w:rFonts w:ascii="Book Antiqua" w:eastAsiaTheme="majorEastAsia" w:hAnsi="Book Antiqua"/>
        </w:rPr>
        <w:t>erupt</w:t>
      </w:r>
      <w:r w:rsidRPr="00213FD7">
        <w:rPr>
          <w:rFonts w:ascii="Book Antiqua" w:eastAsiaTheme="majorEastAsia" w:hAnsi="Book Antiqua"/>
        </w:rPr>
        <w:t>ing overseas.</w:t>
      </w:r>
    </w:p>
    <w:p w14:paraId="65591102" w14:textId="77777777" w:rsidR="00B5685B" w:rsidRPr="00213FD7" w:rsidRDefault="00B5685B" w:rsidP="006D6183">
      <w:pPr>
        <w:pStyle w:val="NormalWeb"/>
        <w:spacing w:line="276" w:lineRule="auto"/>
        <w:ind w:firstLine="284"/>
        <w:rPr>
          <w:rFonts w:ascii="Book Antiqua" w:eastAsiaTheme="majorEastAsia" w:hAnsi="Book Antiqua"/>
        </w:rPr>
      </w:pPr>
      <w:r w:rsidRPr="00213FD7">
        <w:rPr>
          <w:rFonts w:ascii="Book Antiqua" w:eastAsiaTheme="majorEastAsia" w:hAnsi="Book Antiqua"/>
        </w:rPr>
        <w:t xml:space="preserve">Inside, the party was in full swing. A band </w:t>
      </w:r>
      <w:r>
        <w:rPr>
          <w:rFonts w:ascii="Book Antiqua" w:eastAsiaTheme="majorEastAsia" w:hAnsi="Book Antiqua"/>
        </w:rPr>
        <w:t xml:space="preserve">was </w:t>
      </w:r>
      <w:r w:rsidRPr="00213FD7">
        <w:rPr>
          <w:rFonts w:ascii="Book Antiqua" w:eastAsiaTheme="majorEastAsia" w:hAnsi="Book Antiqua"/>
        </w:rPr>
        <w:t>play</w:t>
      </w:r>
      <w:r>
        <w:rPr>
          <w:rFonts w:ascii="Book Antiqua" w:eastAsiaTheme="majorEastAsia" w:hAnsi="Book Antiqua"/>
        </w:rPr>
        <w:t>ing</w:t>
      </w:r>
      <w:r w:rsidRPr="00213FD7">
        <w:rPr>
          <w:rFonts w:ascii="Book Antiqua" w:eastAsiaTheme="majorEastAsia" w:hAnsi="Book Antiqua"/>
        </w:rPr>
        <w:t xml:space="preserve"> lively jazz music, and waitstaff circulated with trays of champagne and canapés. In one corner, a magician performed sleight-of-hand tricks, drawing gasps from a small crowd of sycophants. In another, a group of performers in elaborate, barely-there costumes danced and twirled, their movements hypnotic and entrancing.</w:t>
      </w:r>
    </w:p>
    <w:p w14:paraId="24EE6CD2" w14:textId="77777777" w:rsidR="00B5685B" w:rsidRPr="006E3F71" w:rsidRDefault="00B5685B" w:rsidP="006D6183">
      <w:pPr>
        <w:pStyle w:val="NormalWeb"/>
        <w:spacing w:before="0" w:beforeAutospacing="0" w:after="200" w:afterAutospacing="0" w:line="276" w:lineRule="auto"/>
        <w:rPr>
          <w:rFonts w:ascii="Book Antiqua" w:eastAsiaTheme="majorEastAsia" w:hAnsi="Book Antiqua"/>
          <w:b/>
          <w:bCs/>
          <w:u w:val="single"/>
        </w:rPr>
      </w:pPr>
      <w:r w:rsidRPr="006E3F71">
        <w:rPr>
          <w:rFonts w:ascii="Book Antiqua" w:eastAsiaTheme="majorEastAsia" w:hAnsi="Book Antiqua"/>
          <w:b/>
          <w:bCs/>
          <w:u w:val="single"/>
        </w:rPr>
        <w:t>The Moment of Truth</w:t>
      </w:r>
    </w:p>
    <w:p w14:paraId="69D167C3" w14:textId="77777777" w:rsidR="00B5685B" w:rsidRPr="00213FD7" w:rsidRDefault="00B5685B" w:rsidP="006D6183">
      <w:pPr>
        <w:pStyle w:val="NormalWeb"/>
        <w:spacing w:line="276" w:lineRule="auto"/>
        <w:rPr>
          <w:rFonts w:ascii="Book Antiqua" w:eastAsiaTheme="majorEastAsia" w:hAnsi="Book Antiqua"/>
        </w:rPr>
      </w:pPr>
      <w:r w:rsidRPr="00213FD7">
        <w:rPr>
          <w:rFonts w:ascii="Book Antiqua" w:eastAsiaTheme="majorEastAsia" w:hAnsi="Book Antiqua"/>
        </w:rPr>
        <w:t xml:space="preserve">The entire party stopped when the Duchess of Jerusalem, Kamala Harris, made her grand entrance. She arrived in a manner reminiscent of Netflix’s </w:t>
      </w:r>
      <w:r w:rsidRPr="00213FD7">
        <w:rPr>
          <w:rFonts w:ascii="Book Antiqua" w:eastAsiaTheme="majorEastAsia" w:hAnsi="Book Antiqua"/>
          <w:i/>
          <w:iCs/>
        </w:rPr>
        <w:t>Queen Cleopatra</w:t>
      </w:r>
      <w:r w:rsidRPr="00213FD7">
        <w:rPr>
          <w:rFonts w:ascii="Book Antiqua" w:eastAsiaTheme="majorEastAsia" w:hAnsi="Book Antiqua"/>
        </w:rPr>
        <w:t xml:space="preserve">, </w:t>
      </w:r>
      <w:r>
        <w:rPr>
          <w:rFonts w:ascii="Book Antiqua" w:eastAsiaTheme="majorEastAsia" w:hAnsi="Book Antiqua"/>
        </w:rPr>
        <w:t xml:space="preserve">stretched out </w:t>
      </w:r>
      <w:r w:rsidRPr="00213FD7">
        <w:rPr>
          <w:rFonts w:ascii="Book Antiqua" w:eastAsiaTheme="majorEastAsia" w:hAnsi="Book Antiqua"/>
        </w:rPr>
        <w:t>on a</w:t>
      </w:r>
      <w:r>
        <w:rPr>
          <w:rFonts w:ascii="Book Antiqua" w:eastAsiaTheme="majorEastAsia" w:hAnsi="Book Antiqua"/>
        </w:rPr>
        <w:t xml:space="preserve">n ornate </w:t>
      </w:r>
      <w:r w:rsidRPr="00DB7D04">
        <w:rPr>
          <w:rFonts w:ascii="Book Antiqua" w:eastAsiaTheme="majorEastAsia" w:hAnsi="Book Antiqua"/>
        </w:rPr>
        <w:t>palanquin</w:t>
      </w:r>
      <w:r w:rsidRPr="00DB7D04" w:rsidDel="00DB7D04">
        <w:rPr>
          <w:rFonts w:ascii="Book Antiqua" w:eastAsiaTheme="majorEastAsia" w:hAnsi="Book Antiqua"/>
        </w:rPr>
        <w:t xml:space="preserve"> </w:t>
      </w:r>
      <w:r w:rsidRPr="00213FD7">
        <w:rPr>
          <w:rFonts w:ascii="Book Antiqua" w:eastAsiaTheme="majorEastAsia" w:hAnsi="Book Antiqua"/>
        </w:rPr>
        <w:t xml:space="preserve">hoisted by </w:t>
      </w:r>
      <w:r>
        <w:rPr>
          <w:rFonts w:ascii="Book Antiqua" w:eastAsiaTheme="majorEastAsia" w:hAnsi="Book Antiqua"/>
        </w:rPr>
        <w:t>bare-bodied</w:t>
      </w:r>
      <w:r w:rsidRPr="00213FD7">
        <w:rPr>
          <w:rFonts w:ascii="Book Antiqua" w:eastAsiaTheme="majorEastAsia" w:hAnsi="Book Antiqua"/>
        </w:rPr>
        <w:t xml:space="preserve"> white slaves. These slaves wore black ties around their necks and </w:t>
      </w:r>
      <w:r>
        <w:rPr>
          <w:rFonts w:ascii="Book Antiqua" w:eastAsiaTheme="majorEastAsia" w:hAnsi="Book Antiqua"/>
        </w:rPr>
        <w:t xml:space="preserve">fitting, </w:t>
      </w:r>
      <w:r w:rsidRPr="00213FD7">
        <w:rPr>
          <w:rFonts w:ascii="Book Antiqua" w:eastAsiaTheme="majorEastAsia" w:hAnsi="Book Antiqua"/>
        </w:rPr>
        <w:t xml:space="preserve">black leather pants that accentuated their firm buttocks. The display was nothing short of regal, exuding an air of </w:t>
      </w:r>
      <w:r>
        <w:rPr>
          <w:rFonts w:ascii="Book Antiqua" w:eastAsiaTheme="majorEastAsia" w:hAnsi="Book Antiqua"/>
        </w:rPr>
        <w:t xml:space="preserve">pomp and </w:t>
      </w:r>
      <w:proofErr w:type="spellStart"/>
      <w:r>
        <w:rPr>
          <w:rFonts w:ascii="Book Antiqua" w:eastAsiaTheme="majorEastAsia" w:hAnsi="Book Antiqua"/>
        </w:rPr>
        <w:t>splendor</w:t>
      </w:r>
      <w:proofErr w:type="spellEnd"/>
      <w:r w:rsidRPr="00213FD7">
        <w:rPr>
          <w:rFonts w:ascii="Book Antiqua" w:eastAsiaTheme="majorEastAsia" w:hAnsi="Book Antiqua"/>
        </w:rPr>
        <w:t xml:space="preserve"> as </w:t>
      </w:r>
      <w:r>
        <w:rPr>
          <w:rFonts w:ascii="Book Antiqua" w:eastAsiaTheme="majorEastAsia" w:hAnsi="Book Antiqua"/>
        </w:rPr>
        <w:t>befitting a</w:t>
      </w:r>
      <w:r w:rsidRPr="00213FD7">
        <w:rPr>
          <w:rFonts w:ascii="Book Antiqua" w:eastAsiaTheme="majorEastAsia" w:hAnsi="Book Antiqua"/>
        </w:rPr>
        <w:t xml:space="preserve"> Duchess.</w:t>
      </w:r>
    </w:p>
    <w:p w14:paraId="21869BE1" w14:textId="77777777" w:rsidR="00B5685B" w:rsidRPr="00213FD7" w:rsidRDefault="00B5685B" w:rsidP="006D6183">
      <w:pPr>
        <w:pStyle w:val="NormalWeb"/>
        <w:spacing w:line="276" w:lineRule="auto"/>
        <w:ind w:firstLine="284"/>
        <w:rPr>
          <w:rFonts w:ascii="Book Antiqua" w:eastAsiaTheme="majorEastAsia" w:hAnsi="Book Antiqua"/>
        </w:rPr>
      </w:pPr>
      <w:r w:rsidRPr="00213FD7">
        <w:rPr>
          <w:rFonts w:ascii="Book Antiqua" w:eastAsiaTheme="majorEastAsia" w:hAnsi="Book Antiqua"/>
        </w:rPr>
        <w:t>The Duchess was much darker now than she had been when she lost the presidency to Donald Trump. She had been using skin-darkening cream</w:t>
      </w:r>
      <w:r>
        <w:rPr>
          <w:rFonts w:ascii="Book Antiqua" w:eastAsiaTheme="majorEastAsia" w:hAnsi="Book Antiqua"/>
        </w:rPr>
        <w:t>s</w:t>
      </w:r>
      <w:r w:rsidRPr="00213FD7">
        <w:rPr>
          <w:rFonts w:ascii="Book Antiqua" w:eastAsiaTheme="majorEastAsia" w:hAnsi="Book Antiqua"/>
        </w:rPr>
        <w:t xml:space="preserve"> for many years and had perfected her use of the black accent. Her old vanilla white person way of speaking had completely vanished. She now sounded like she was from the hood when she spoke, an affectation as comical as it was inappropriate.</w:t>
      </w:r>
    </w:p>
    <w:p w14:paraId="4416B9C4" w14:textId="77777777" w:rsidR="00B5685B" w:rsidRPr="00213FD7" w:rsidRDefault="00B5685B" w:rsidP="006D6183">
      <w:pPr>
        <w:pStyle w:val="NormalWeb"/>
        <w:spacing w:line="276" w:lineRule="auto"/>
        <w:ind w:firstLine="284"/>
        <w:rPr>
          <w:rFonts w:ascii="Book Antiqua" w:eastAsiaTheme="majorEastAsia" w:hAnsi="Book Antiqua"/>
        </w:rPr>
      </w:pPr>
      <w:r w:rsidRPr="00213FD7">
        <w:rPr>
          <w:rFonts w:ascii="Book Antiqua" w:eastAsiaTheme="majorEastAsia" w:hAnsi="Book Antiqua"/>
        </w:rPr>
        <w:t xml:space="preserve">Kamala herself was a vision of imperial </w:t>
      </w:r>
      <w:proofErr w:type="spellStart"/>
      <w:r w:rsidRPr="00213FD7">
        <w:rPr>
          <w:rFonts w:ascii="Book Antiqua" w:eastAsiaTheme="majorEastAsia" w:hAnsi="Book Antiqua"/>
        </w:rPr>
        <w:t>splendor</w:t>
      </w:r>
      <w:proofErr w:type="spellEnd"/>
      <w:r w:rsidRPr="00213FD7">
        <w:rPr>
          <w:rFonts w:ascii="Book Antiqua" w:eastAsiaTheme="majorEastAsia" w:hAnsi="Book Antiqua"/>
        </w:rPr>
        <w:t xml:space="preserve">. Draped in a gown of shimmering gold </w:t>
      </w:r>
      <w:r>
        <w:rPr>
          <w:rFonts w:ascii="Book Antiqua" w:eastAsiaTheme="majorEastAsia" w:hAnsi="Book Antiqua"/>
        </w:rPr>
        <w:t>lamé</w:t>
      </w:r>
      <w:r w:rsidRPr="00213FD7">
        <w:rPr>
          <w:rFonts w:ascii="Book Antiqua" w:eastAsiaTheme="majorEastAsia" w:hAnsi="Book Antiqua"/>
        </w:rPr>
        <w:t xml:space="preserve"> that clung to her form like a second skin, she wore an elaborate headdress adorned with jewels that sparkled under the chandelier</w:t>
      </w:r>
      <w:r>
        <w:rPr>
          <w:rFonts w:ascii="Book Antiqua" w:eastAsiaTheme="majorEastAsia" w:hAnsi="Book Antiqua"/>
        </w:rPr>
        <w:t>s.</w:t>
      </w:r>
      <w:r w:rsidRPr="00213FD7">
        <w:rPr>
          <w:rFonts w:ascii="Book Antiqua" w:eastAsiaTheme="majorEastAsia" w:hAnsi="Book Antiqua"/>
        </w:rPr>
        <w:t xml:space="preserve"> </w:t>
      </w:r>
      <w:r>
        <w:rPr>
          <w:rFonts w:ascii="Book Antiqua" w:eastAsiaTheme="majorEastAsia" w:hAnsi="Book Antiqua"/>
        </w:rPr>
        <w:t>A</w:t>
      </w:r>
      <w:r w:rsidRPr="00213FD7">
        <w:rPr>
          <w:rFonts w:ascii="Book Antiqua" w:eastAsiaTheme="majorEastAsia" w:hAnsi="Book Antiqua"/>
        </w:rPr>
        <w:t>s she was carried into the room, all eyes were drawn to her.</w:t>
      </w:r>
    </w:p>
    <w:p w14:paraId="36E1626E" w14:textId="77777777" w:rsidR="00B5685B" w:rsidRPr="00213FD7" w:rsidRDefault="00B5685B" w:rsidP="006D6183">
      <w:pPr>
        <w:pStyle w:val="NormalWeb"/>
        <w:spacing w:line="276" w:lineRule="auto"/>
        <w:ind w:firstLine="284"/>
        <w:rPr>
          <w:rFonts w:ascii="Book Antiqua" w:eastAsiaTheme="majorEastAsia" w:hAnsi="Book Antiqua"/>
        </w:rPr>
      </w:pPr>
      <w:r w:rsidRPr="00213FD7">
        <w:rPr>
          <w:rFonts w:ascii="Book Antiqua" w:eastAsiaTheme="majorEastAsia" w:hAnsi="Book Antiqua"/>
        </w:rPr>
        <w:t xml:space="preserve">The slaves, their bodies glistening with </w:t>
      </w:r>
      <w:r>
        <w:rPr>
          <w:rFonts w:ascii="Book Antiqua" w:eastAsiaTheme="majorEastAsia" w:hAnsi="Book Antiqua"/>
        </w:rPr>
        <w:t xml:space="preserve">argan </w:t>
      </w:r>
      <w:r w:rsidRPr="00213FD7">
        <w:rPr>
          <w:rFonts w:ascii="Book Antiqua" w:eastAsiaTheme="majorEastAsia" w:hAnsi="Book Antiqua"/>
        </w:rPr>
        <w:t xml:space="preserve">oil, moved with disciplined precision, </w:t>
      </w:r>
      <w:r>
        <w:rPr>
          <w:rFonts w:ascii="Book Antiqua" w:eastAsiaTheme="majorEastAsia" w:hAnsi="Book Antiqua"/>
        </w:rPr>
        <w:t>and stoic</w:t>
      </w:r>
      <w:r w:rsidRPr="00213FD7">
        <w:rPr>
          <w:rFonts w:ascii="Book Antiqua" w:eastAsiaTheme="majorEastAsia" w:hAnsi="Book Antiqua"/>
        </w:rPr>
        <w:t xml:space="preserve"> expressions. </w:t>
      </w:r>
      <w:r>
        <w:rPr>
          <w:rFonts w:ascii="Book Antiqua" w:eastAsiaTheme="majorEastAsia" w:hAnsi="Book Antiqua"/>
        </w:rPr>
        <w:t xml:space="preserve">With </w:t>
      </w:r>
      <w:r w:rsidRPr="00634623">
        <w:rPr>
          <w:rFonts w:ascii="Book Antiqua" w:eastAsiaTheme="majorEastAsia" w:hAnsi="Book Antiqua"/>
        </w:rPr>
        <w:t xml:space="preserve">their </w:t>
      </w:r>
      <w:proofErr w:type="spellStart"/>
      <w:r w:rsidRPr="00634623">
        <w:rPr>
          <w:rFonts w:ascii="Book Antiqua" w:eastAsiaTheme="majorEastAsia" w:hAnsi="Book Antiqua"/>
        </w:rPr>
        <w:t>chiseled</w:t>
      </w:r>
      <w:proofErr w:type="spellEnd"/>
      <w:r w:rsidRPr="00634623">
        <w:rPr>
          <w:rFonts w:ascii="Book Antiqua" w:eastAsiaTheme="majorEastAsia" w:hAnsi="Book Antiqua"/>
        </w:rPr>
        <w:t xml:space="preserve"> physiques </w:t>
      </w:r>
      <w:r>
        <w:rPr>
          <w:rFonts w:ascii="Book Antiqua" w:eastAsiaTheme="majorEastAsia" w:hAnsi="Book Antiqua"/>
        </w:rPr>
        <w:t>in nothing but leather thongs, t</w:t>
      </w:r>
      <w:r w:rsidRPr="00213FD7">
        <w:rPr>
          <w:rFonts w:ascii="Book Antiqua" w:eastAsiaTheme="majorEastAsia" w:hAnsi="Book Antiqua"/>
        </w:rPr>
        <w:t xml:space="preserve">hey exuded male sexuality at its </w:t>
      </w:r>
      <w:r>
        <w:rPr>
          <w:rFonts w:ascii="Book Antiqua" w:eastAsiaTheme="majorEastAsia" w:hAnsi="Book Antiqua"/>
        </w:rPr>
        <w:t xml:space="preserve">height. </w:t>
      </w:r>
      <w:r w:rsidRPr="00213FD7">
        <w:rPr>
          <w:rFonts w:ascii="Book Antiqua" w:eastAsiaTheme="majorEastAsia" w:hAnsi="Book Antiqua"/>
        </w:rPr>
        <w:t xml:space="preserve">As they brought the </w:t>
      </w:r>
      <w:r w:rsidRPr="00DB7D04">
        <w:rPr>
          <w:rFonts w:ascii="Book Antiqua" w:eastAsiaTheme="majorEastAsia" w:hAnsi="Book Antiqua"/>
        </w:rPr>
        <w:t>palanquin</w:t>
      </w:r>
      <w:r w:rsidRPr="00DB7D04" w:rsidDel="00DB7D04">
        <w:rPr>
          <w:rFonts w:ascii="Book Antiqua" w:eastAsiaTheme="majorEastAsia" w:hAnsi="Book Antiqua"/>
        </w:rPr>
        <w:t xml:space="preserve"> </w:t>
      </w:r>
      <w:r w:rsidRPr="00213FD7">
        <w:rPr>
          <w:rFonts w:ascii="Book Antiqua" w:eastAsiaTheme="majorEastAsia" w:hAnsi="Book Antiqua"/>
        </w:rPr>
        <w:t xml:space="preserve">to a </w:t>
      </w:r>
      <w:r>
        <w:rPr>
          <w:rFonts w:ascii="Book Antiqua" w:eastAsiaTheme="majorEastAsia" w:hAnsi="Book Antiqua"/>
        </w:rPr>
        <w:t>halt</w:t>
      </w:r>
      <w:r w:rsidRPr="00213FD7">
        <w:rPr>
          <w:rFonts w:ascii="Book Antiqua" w:eastAsiaTheme="majorEastAsia" w:hAnsi="Book Antiqua"/>
        </w:rPr>
        <w:t xml:space="preserve"> in the </w:t>
      </w:r>
      <w:proofErr w:type="spellStart"/>
      <w:r w:rsidRPr="00213FD7">
        <w:rPr>
          <w:rFonts w:ascii="Book Antiqua" w:eastAsiaTheme="majorEastAsia" w:hAnsi="Book Antiqua"/>
        </w:rPr>
        <w:t>center</w:t>
      </w:r>
      <w:proofErr w:type="spellEnd"/>
      <w:r w:rsidRPr="00213FD7">
        <w:rPr>
          <w:rFonts w:ascii="Book Antiqua" w:eastAsiaTheme="majorEastAsia" w:hAnsi="Book Antiqua"/>
        </w:rPr>
        <w:t xml:space="preserve"> of the ballroom, they lowered it so Kamala could gracefully descend</w:t>
      </w:r>
      <w:r>
        <w:rPr>
          <w:rFonts w:ascii="Book Antiqua" w:eastAsiaTheme="majorEastAsia" w:hAnsi="Book Antiqua"/>
        </w:rPr>
        <w:t xml:space="preserve"> in</w:t>
      </w:r>
      <w:r w:rsidRPr="00213FD7">
        <w:rPr>
          <w:rFonts w:ascii="Book Antiqua" w:eastAsiaTheme="majorEastAsia" w:hAnsi="Book Antiqua"/>
        </w:rPr>
        <w:t xml:space="preserve"> slow and deliberate</w:t>
      </w:r>
      <w:r>
        <w:rPr>
          <w:rFonts w:ascii="Book Antiqua" w:eastAsiaTheme="majorEastAsia" w:hAnsi="Book Antiqua"/>
        </w:rPr>
        <w:t xml:space="preserve"> movements</w:t>
      </w:r>
      <w:r w:rsidRPr="00213FD7">
        <w:rPr>
          <w:rFonts w:ascii="Book Antiqua" w:eastAsiaTheme="majorEastAsia" w:hAnsi="Book Antiqua"/>
        </w:rPr>
        <w:t>, each step a performance in itself.</w:t>
      </w:r>
    </w:p>
    <w:p w14:paraId="7F89E1B6" w14:textId="77777777" w:rsidR="00B5685B" w:rsidRPr="00213FD7" w:rsidRDefault="00B5685B" w:rsidP="006D6183">
      <w:pPr>
        <w:pStyle w:val="NormalWeb"/>
        <w:spacing w:line="276" w:lineRule="auto"/>
        <w:ind w:firstLine="284"/>
        <w:rPr>
          <w:rFonts w:ascii="Book Antiqua" w:eastAsiaTheme="majorEastAsia" w:hAnsi="Book Antiqua"/>
        </w:rPr>
      </w:pPr>
      <w:r w:rsidRPr="00213FD7">
        <w:rPr>
          <w:rFonts w:ascii="Book Antiqua" w:eastAsiaTheme="majorEastAsia" w:hAnsi="Book Antiqua"/>
        </w:rPr>
        <w:t xml:space="preserve">Once she </w:t>
      </w:r>
      <w:r>
        <w:rPr>
          <w:rFonts w:ascii="Book Antiqua" w:eastAsiaTheme="majorEastAsia" w:hAnsi="Book Antiqua"/>
        </w:rPr>
        <w:t>had descended</w:t>
      </w:r>
      <w:r w:rsidRPr="00213FD7">
        <w:rPr>
          <w:rFonts w:ascii="Book Antiqua" w:eastAsiaTheme="majorEastAsia" w:hAnsi="Book Antiqua"/>
        </w:rPr>
        <w:t xml:space="preserve">, her entourage of white male sex slaves burst into a </w:t>
      </w:r>
      <w:proofErr w:type="spellStart"/>
      <w:r w:rsidRPr="00213FD7">
        <w:rPr>
          <w:rFonts w:ascii="Book Antiqua" w:eastAsiaTheme="majorEastAsia" w:hAnsi="Book Antiqua"/>
        </w:rPr>
        <w:t>Madonnaesque</w:t>
      </w:r>
      <w:proofErr w:type="spellEnd"/>
      <w:r w:rsidRPr="00213FD7">
        <w:rPr>
          <w:rFonts w:ascii="Book Antiqua" w:eastAsiaTheme="majorEastAsia" w:hAnsi="Book Antiqua"/>
        </w:rPr>
        <w:t xml:space="preserve"> dance routine with Kamala at the </w:t>
      </w:r>
      <w:proofErr w:type="spellStart"/>
      <w:r w:rsidRPr="00213FD7">
        <w:rPr>
          <w:rFonts w:ascii="Book Antiqua" w:eastAsiaTheme="majorEastAsia" w:hAnsi="Book Antiqua"/>
        </w:rPr>
        <w:t>center</w:t>
      </w:r>
      <w:proofErr w:type="spellEnd"/>
      <w:r w:rsidRPr="00213FD7">
        <w:rPr>
          <w:rFonts w:ascii="Book Antiqua" w:eastAsiaTheme="majorEastAsia" w:hAnsi="Book Antiqua"/>
        </w:rPr>
        <w:t xml:space="preserve">. </w:t>
      </w:r>
      <w:r>
        <w:rPr>
          <w:rFonts w:ascii="Book Antiqua" w:eastAsiaTheme="majorEastAsia" w:hAnsi="Book Antiqua"/>
        </w:rPr>
        <w:t>“</w:t>
      </w:r>
      <w:r w:rsidRPr="00213FD7">
        <w:rPr>
          <w:rFonts w:ascii="Book Antiqua" w:eastAsiaTheme="majorEastAsia" w:hAnsi="Book Antiqua"/>
        </w:rPr>
        <w:t>Material Girl</w:t>
      </w:r>
      <w:r>
        <w:rPr>
          <w:rFonts w:ascii="Book Antiqua" w:eastAsiaTheme="majorEastAsia" w:hAnsi="Book Antiqua"/>
        </w:rPr>
        <w:t>”</w:t>
      </w:r>
      <w:r w:rsidRPr="00213FD7">
        <w:rPr>
          <w:rFonts w:ascii="Book Antiqua" w:eastAsiaTheme="majorEastAsia" w:hAnsi="Book Antiqua"/>
        </w:rPr>
        <w:t xml:space="preserve">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w:t>
      </w:r>
      <w:r>
        <w:rPr>
          <w:rFonts w:ascii="Book Antiqua" w:eastAsiaTheme="majorEastAsia" w:hAnsi="Book Antiqua"/>
        </w:rPr>
        <w:t>Bollywood</w:t>
      </w:r>
      <w:r w:rsidRPr="00213FD7">
        <w:rPr>
          <w:rFonts w:ascii="Book Antiqua" w:eastAsiaTheme="majorEastAsia" w:hAnsi="Book Antiqua"/>
        </w:rPr>
        <w:t xml:space="preserve"> </w:t>
      </w:r>
      <w:r w:rsidRPr="00213FD7">
        <w:rPr>
          <w:rFonts w:ascii="Book Antiqua" w:eastAsiaTheme="majorEastAsia" w:hAnsi="Book Antiqua"/>
        </w:rPr>
        <w:lastRenderedPageBreak/>
        <w:t>actress. Eventually, one slave let go, and she twirled into the arms of the other, bending over backward, her head arched toward the ground with the slave’s hand as support.</w:t>
      </w:r>
    </w:p>
    <w:p w14:paraId="67A4F575" w14:textId="77777777" w:rsidR="00B5685B" w:rsidRPr="00213FD7" w:rsidRDefault="00B5685B" w:rsidP="006D6183">
      <w:pPr>
        <w:pStyle w:val="NormalWeb"/>
        <w:spacing w:line="276" w:lineRule="auto"/>
        <w:ind w:firstLine="284"/>
        <w:rPr>
          <w:rFonts w:ascii="Book Antiqua" w:eastAsiaTheme="majorEastAsia" w:hAnsi="Book Antiqua"/>
        </w:rPr>
      </w:pPr>
      <w:r w:rsidRPr="00213FD7">
        <w:rPr>
          <w:rFonts w:ascii="Book Antiqua" w:eastAsiaTheme="majorEastAsia" w:hAnsi="Book Antiqua"/>
        </w:rPr>
        <w:t>Kamala’s husband was dressed as Zorro.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with every movement, its hem tattered and uneven.</w:t>
      </w:r>
    </w:p>
    <w:p w14:paraId="3E696A89" w14:textId="77777777" w:rsidR="00B5685B" w:rsidRPr="00213FD7" w:rsidRDefault="00B5685B" w:rsidP="006D6183">
      <w:pPr>
        <w:pStyle w:val="NormalWeb"/>
        <w:spacing w:line="276" w:lineRule="auto"/>
        <w:ind w:firstLine="284"/>
        <w:rPr>
          <w:rFonts w:ascii="Book Antiqua" w:eastAsiaTheme="majorEastAsia" w:hAnsi="Book Antiqua"/>
        </w:rPr>
      </w:pPr>
      <w:r w:rsidRPr="00213FD7">
        <w:rPr>
          <w:rFonts w:ascii="Book Antiqua" w:eastAsiaTheme="majorEastAsia" w:hAnsi="Book Antiqua"/>
        </w:rPr>
        <w:t xml:space="preserve">His shirt, once a crisp, white blouse, was now stained and stretched over his bulging midsection. The ruffled collar and cuffs, meant to convey elegance, were frayed and limp. The black pants, too tight and ill-fitting, emphasized his considerable girth rather than the lean agility </w:t>
      </w:r>
      <w:r>
        <w:rPr>
          <w:rFonts w:ascii="Book Antiqua" w:eastAsiaTheme="majorEastAsia" w:hAnsi="Book Antiqua"/>
        </w:rPr>
        <w:t xml:space="preserve">of </w:t>
      </w:r>
      <w:r w:rsidRPr="00213FD7">
        <w:rPr>
          <w:rFonts w:ascii="Book Antiqua" w:eastAsiaTheme="majorEastAsia" w:hAnsi="Book Antiqua"/>
        </w:rPr>
        <w:t>Zorro. A belt with an oversized, rhinestone-encrusted buckle strained to hold everything together, and his boots, which were supposed to be sleek and polished, were scuffed and mismatched.</w:t>
      </w:r>
    </w:p>
    <w:p w14:paraId="6D28EC39" w14:textId="77777777" w:rsidR="00B5685B" w:rsidRPr="00213FD7" w:rsidRDefault="00B5685B" w:rsidP="006D6183">
      <w:pPr>
        <w:pStyle w:val="NormalWeb"/>
        <w:spacing w:line="276" w:lineRule="auto"/>
        <w:ind w:firstLine="284"/>
        <w:rPr>
          <w:rFonts w:ascii="Book Antiqua" w:eastAsiaTheme="majorEastAsia" w:hAnsi="Book Antiqua"/>
        </w:rPr>
      </w:pPr>
      <w:r w:rsidRPr="00213FD7">
        <w:rPr>
          <w:rFonts w:ascii="Book Antiqua" w:eastAsiaTheme="majorEastAsia" w:hAnsi="Book Antiqua"/>
        </w:rPr>
        <w:t xml:space="preserve">Kamala’s husband, </w:t>
      </w:r>
      <w:r>
        <w:rPr>
          <w:rFonts w:ascii="Book Antiqua" w:eastAsiaTheme="majorEastAsia" w:hAnsi="Book Antiqua"/>
        </w:rPr>
        <w:t>who was only a hidden spectator in</w:t>
      </w:r>
      <w:r w:rsidRPr="00213FD7">
        <w:rPr>
          <w:rFonts w:ascii="Book Antiqua" w:eastAsiaTheme="majorEastAsia" w:hAnsi="Book Antiqua"/>
        </w:rPr>
        <w:t xml:space="preserve"> the crowd</w:t>
      </w:r>
      <w:r>
        <w:rPr>
          <w:rFonts w:ascii="Book Antiqua" w:eastAsiaTheme="majorEastAsia" w:hAnsi="Book Antiqua"/>
        </w:rPr>
        <w:t>,</w:t>
      </w:r>
      <w:r w:rsidRPr="00213FD7">
        <w:rPr>
          <w:rFonts w:ascii="Book Antiqua" w:eastAsiaTheme="majorEastAsia" w:hAnsi="Book Antiqua"/>
        </w:rPr>
        <w:t xml:space="preserve"> </w:t>
      </w:r>
      <w:r>
        <w:rPr>
          <w:rFonts w:ascii="Book Antiqua" w:eastAsiaTheme="majorEastAsia" w:hAnsi="Book Antiqua"/>
        </w:rPr>
        <w:t xml:space="preserve">was </w:t>
      </w:r>
      <w:r w:rsidRPr="00213FD7">
        <w:rPr>
          <w:rFonts w:ascii="Book Antiqua" w:eastAsiaTheme="majorEastAsia" w:hAnsi="Book Antiqua"/>
        </w:rPr>
        <w:t>visibly aroused and caress</w:t>
      </w:r>
      <w:r>
        <w:rPr>
          <w:rFonts w:ascii="Book Antiqua" w:eastAsiaTheme="majorEastAsia" w:hAnsi="Book Antiqua"/>
        </w:rPr>
        <w:t>ed</w:t>
      </w:r>
      <w:r w:rsidRPr="00213FD7">
        <w:rPr>
          <w:rFonts w:ascii="Book Antiqua" w:eastAsiaTheme="majorEastAsia" w:hAnsi="Book Antiqua"/>
        </w:rPr>
        <w:t xml:space="preserve"> his genitals at the sight of so many men handling his wife. He wanted to join in and dance but restrained himself. Grossly overweight and dripping with sweat, he feared his presence might detract from the grand spectacle. A hint of jealousy </w:t>
      </w:r>
      <w:r>
        <w:rPr>
          <w:rFonts w:ascii="Book Antiqua" w:eastAsiaTheme="majorEastAsia" w:hAnsi="Book Antiqua"/>
        </w:rPr>
        <w:t>cross</w:t>
      </w:r>
      <w:r w:rsidRPr="00213FD7">
        <w:rPr>
          <w:rFonts w:ascii="Book Antiqua" w:eastAsiaTheme="majorEastAsia" w:hAnsi="Book Antiqua"/>
        </w:rPr>
        <w:t>ed his face, but he quickly wiped it off, remembering he was a slave now and had no right to protest his wife’s dalliance</w:t>
      </w:r>
      <w:r>
        <w:rPr>
          <w:rFonts w:ascii="Book Antiqua" w:eastAsiaTheme="majorEastAsia" w:hAnsi="Book Antiqua"/>
        </w:rPr>
        <w:t>s</w:t>
      </w:r>
      <w:r w:rsidRPr="00213FD7">
        <w:rPr>
          <w:rFonts w:ascii="Book Antiqua" w:eastAsiaTheme="majorEastAsia" w:hAnsi="Book Antiqua"/>
        </w:rPr>
        <w:t>.</w:t>
      </w:r>
    </w:p>
    <w:p w14:paraId="55FB3A78" w14:textId="77777777" w:rsidR="00B5685B" w:rsidRPr="00213FD7" w:rsidRDefault="00B5685B" w:rsidP="006D6183">
      <w:pPr>
        <w:pStyle w:val="NormalWeb"/>
        <w:spacing w:line="276" w:lineRule="auto"/>
        <w:ind w:firstLine="284"/>
        <w:rPr>
          <w:rFonts w:ascii="Book Antiqua" w:eastAsiaTheme="majorEastAsia" w:hAnsi="Book Antiqua"/>
        </w:rPr>
      </w:pPr>
      <w:r w:rsidRPr="00213FD7">
        <w:rPr>
          <w:rFonts w:ascii="Book Antiqua" w:eastAsiaTheme="majorEastAsia" w:hAnsi="Book Antiqua"/>
        </w:rPr>
        <w:t xml:space="preserve">Midway through the song, Madonna herself appeared, joining the Duchess. Madonna looked otherworldly; years of Botox and plastic surgery had completely disfigured her face, making her look more like a ghoul than a pop icon. She floated into the dance routine like Baron Harkonnen, </w:t>
      </w:r>
      <w:r>
        <w:rPr>
          <w:rFonts w:ascii="Book Antiqua" w:eastAsiaTheme="majorEastAsia" w:hAnsi="Book Antiqua"/>
        </w:rPr>
        <w:t xml:space="preserve">with </w:t>
      </w:r>
      <w:r w:rsidRPr="00213FD7">
        <w:rPr>
          <w:rFonts w:ascii="Book Antiqua" w:eastAsiaTheme="majorEastAsia" w:hAnsi="Book Antiqua"/>
        </w:rPr>
        <w:t xml:space="preserve">the white sex slaves dancing and cavorting with the two elderly cougars for several more minutes. </w:t>
      </w:r>
      <w:r>
        <w:rPr>
          <w:rFonts w:ascii="Book Antiqua" w:eastAsiaTheme="majorEastAsia" w:hAnsi="Book Antiqua"/>
        </w:rPr>
        <w:t>Su</w:t>
      </w:r>
      <w:r w:rsidRPr="00213FD7">
        <w:rPr>
          <w:rFonts w:ascii="Book Antiqua" w:eastAsiaTheme="majorEastAsia" w:hAnsi="Book Antiqua"/>
        </w:rPr>
        <w:t>ch a spectacle</w:t>
      </w:r>
      <w:r>
        <w:rPr>
          <w:rFonts w:ascii="Book Antiqua" w:eastAsiaTheme="majorEastAsia" w:hAnsi="Book Antiqua"/>
        </w:rPr>
        <w:t xml:space="preserve"> might make a coon man want to throw up</w:t>
      </w:r>
      <w:r w:rsidRPr="00213FD7">
        <w:rPr>
          <w:rFonts w:ascii="Book Antiqua" w:eastAsiaTheme="majorEastAsia" w:hAnsi="Book Antiqua"/>
        </w:rPr>
        <w:t>, but in the state of the world as it was, the ghastly was beautiful.</w:t>
      </w:r>
    </w:p>
    <w:p w14:paraId="21FEFFDD" w14:textId="77777777" w:rsidR="00B5685B" w:rsidRPr="00213FD7" w:rsidRDefault="00B5685B" w:rsidP="006D6183">
      <w:pPr>
        <w:pStyle w:val="NormalWeb"/>
        <w:spacing w:line="276" w:lineRule="auto"/>
        <w:ind w:firstLine="284"/>
        <w:rPr>
          <w:rFonts w:ascii="Book Antiqua" w:eastAsiaTheme="majorEastAsia" w:hAnsi="Book Antiqua"/>
        </w:rPr>
      </w:pPr>
      <w:r w:rsidRPr="00213FD7">
        <w:rPr>
          <w:rFonts w:ascii="Book Antiqua" w:eastAsiaTheme="majorEastAsia" w:hAnsi="Book Antiqua"/>
        </w:rPr>
        <w:t>The room went crazy</w:t>
      </w:r>
      <w:r>
        <w:rPr>
          <w:rFonts w:ascii="Book Antiqua" w:eastAsiaTheme="majorEastAsia" w:hAnsi="Book Antiqua"/>
        </w:rPr>
        <w:t xml:space="preserve"> as</w:t>
      </w:r>
      <w:r w:rsidRPr="00213FD7">
        <w:rPr>
          <w:rFonts w:ascii="Book Antiqua" w:eastAsiaTheme="majorEastAsia" w:hAnsi="Book Antiqua"/>
        </w:rPr>
        <w:t xml:space="preserve"> the guests shouted and whistled, captivated by the spectacle. Barack and Michael approached Kamala, extending their hands in welcome. Kamala smiled</w:t>
      </w:r>
      <w:r>
        <w:rPr>
          <w:rFonts w:ascii="Book Antiqua" w:eastAsiaTheme="majorEastAsia" w:hAnsi="Book Antiqua"/>
        </w:rPr>
        <w:t xml:space="preserve"> with</w:t>
      </w:r>
      <w:r w:rsidRPr="00213FD7">
        <w:rPr>
          <w:rFonts w:ascii="Book Antiqua" w:eastAsiaTheme="majorEastAsia" w:hAnsi="Book Antiqua"/>
        </w:rPr>
        <w:t xml:space="preserve"> a look of serene confidence. </w:t>
      </w:r>
      <w:r>
        <w:rPr>
          <w:rFonts w:ascii="Book Antiqua" w:eastAsiaTheme="majorEastAsia" w:hAnsi="Book Antiqua"/>
        </w:rPr>
        <w:t>“</w:t>
      </w:r>
      <w:r w:rsidRPr="00213FD7">
        <w:rPr>
          <w:rFonts w:ascii="Book Antiqua" w:eastAsiaTheme="majorEastAsia" w:hAnsi="Book Antiqua"/>
        </w:rPr>
        <w:t>Thank you, my niggas, for the grand reception,</w:t>
      </w:r>
      <w:r>
        <w:rPr>
          <w:rFonts w:ascii="Book Antiqua" w:eastAsiaTheme="majorEastAsia" w:hAnsi="Book Antiqua"/>
        </w:rPr>
        <w:t>”</w:t>
      </w:r>
      <w:r w:rsidRPr="00213FD7">
        <w:rPr>
          <w:rFonts w:ascii="Book Antiqua" w:eastAsiaTheme="majorEastAsia" w:hAnsi="Book Antiqua"/>
        </w:rPr>
        <w:t xml:space="preserve"> she said, </w:t>
      </w:r>
      <w:r>
        <w:rPr>
          <w:rFonts w:ascii="Book Antiqua" w:eastAsiaTheme="majorEastAsia" w:hAnsi="Book Antiqua"/>
        </w:rPr>
        <w:t xml:space="preserve">with </w:t>
      </w:r>
      <w:r w:rsidRPr="00213FD7">
        <w:rPr>
          <w:rFonts w:ascii="Book Antiqua" w:eastAsiaTheme="majorEastAsia" w:hAnsi="Book Antiqua"/>
        </w:rPr>
        <w:t xml:space="preserve">a hint of amusement and an exaggerated drawl </w:t>
      </w:r>
      <w:r>
        <w:rPr>
          <w:rFonts w:ascii="Book Antiqua" w:eastAsiaTheme="majorEastAsia" w:hAnsi="Book Antiqua"/>
        </w:rPr>
        <w:t xml:space="preserve">in </w:t>
      </w:r>
      <w:r w:rsidRPr="00634623">
        <w:rPr>
          <w:rFonts w:ascii="Book Antiqua" w:eastAsiaTheme="majorEastAsia" w:hAnsi="Book Antiqua"/>
        </w:rPr>
        <w:t xml:space="preserve">her voice </w:t>
      </w:r>
      <w:r w:rsidRPr="00213FD7">
        <w:rPr>
          <w:rFonts w:ascii="Book Antiqua" w:eastAsiaTheme="majorEastAsia" w:hAnsi="Book Antiqua"/>
        </w:rPr>
        <w:t xml:space="preserve">that seemed to mock the very people she aimed to </w:t>
      </w:r>
      <w:r>
        <w:rPr>
          <w:rFonts w:ascii="Book Antiqua" w:eastAsiaTheme="majorEastAsia" w:hAnsi="Book Antiqua"/>
        </w:rPr>
        <w:t>please</w:t>
      </w:r>
      <w:r w:rsidRPr="00213FD7">
        <w:rPr>
          <w:rFonts w:ascii="Book Antiqua" w:eastAsiaTheme="majorEastAsia" w:hAnsi="Book Antiqua"/>
        </w:rPr>
        <w:t>.</w:t>
      </w:r>
    </w:p>
    <w:p w14:paraId="4EAA74D6"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The crowd began chanting in unison, “Speech! Speech! Speech! Speech! Speech!”</w:t>
      </w:r>
    </w:p>
    <w:p w14:paraId="7C510E61"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“Y</w:t>
      </w:r>
      <w:r>
        <w:rPr>
          <w:rFonts w:ascii="Book Antiqua" w:hAnsi="Book Antiqua"/>
        </w:rPr>
        <w:t>’a</w:t>
      </w:r>
      <w:r w:rsidRPr="00213FD7">
        <w:rPr>
          <w:rFonts w:ascii="Book Antiqua" w:hAnsi="Book Antiqua"/>
        </w:rPr>
        <w:t xml:space="preserve">ll know that Israel is a powerful country. Gaza is a weak country. Gaza has been under the control of Israel for the past </w:t>
      </w:r>
      <w:r>
        <w:rPr>
          <w:rFonts w:ascii="Book Antiqua" w:hAnsi="Book Antiqua"/>
        </w:rPr>
        <w:t>ten</w:t>
      </w:r>
      <w:r w:rsidRPr="00213FD7">
        <w:rPr>
          <w:rFonts w:ascii="Book Antiqua" w:hAnsi="Book Antiqua"/>
        </w:rPr>
        <w:t xml:space="preserve"> years. Since Israel is a powerful </w:t>
      </w:r>
      <w:r w:rsidRPr="00213FD7">
        <w:rPr>
          <w:rFonts w:ascii="Book Antiqua" w:hAnsi="Book Antiqua"/>
        </w:rPr>
        <w:lastRenderedPageBreak/>
        <w:t>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4CA19ADF" w14:textId="77777777" w:rsidR="00B5685B" w:rsidRPr="00213FD7" w:rsidRDefault="00B5685B" w:rsidP="006D6183">
      <w:pPr>
        <w:pStyle w:val="NormalWeb"/>
        <w:spacing w:line="276" w:lineRule="auto"/>
        <w:ind w:firstLine="284"/>
        <w:rPr>
          <w:rFonts w:ascii="Book Antiqua" w:hAnsi="Book Antiqua"/>
        </w:rPr>
      </w:pPr>
      <w:r>
        <w:rPr>
          <w:rFonts w:ascii="Book Antiqua" w:hAnsi="Book Antiqua"/>
        </w:rPr>
        <w:t>“</w:t>
      </w:r>
      <w:r w:rsidRPr="00213FD7">
        <w:rPr>
          <w:rFonts w:ascii="Book Antiqua" w:hAnsi="Book Antiqua"/>
        </w:rPr>
        <w:t>Y</w:t>
      </w:r>
      <w:r>
        <w:rPr>
          <w:rFonts w:ascii="Book Antiqua" w:hAnsi="Book Antiqua"/>
        </w:rPr>
        <w:t>’all</w:t>
      </w:r>
      <w:r w:rsidRPr="00213FD7">
        <w:rPr>
          <w:rFonts w:ascii="Book Antiqua" w:hAnsi="Book Antiqua"/>
        </w:rPr>
        <w:t xml:space="preserve"> know I was defeated by Donald Trump in a fraudulent election. That’s okay. What can be has been unburdened from what has been. Donald Trump was killed in the reformation, and that’s okay because he did wrong and we had to be unburdened by what has been. He represented everything that was against progress and justice. He was a powerful man who used his power unjustly, much like Israel has done to Gaza. </w:t>
      </w:r>
      <w:r>
        <w:rPr>
          <w:rFonts w:ascii="Book Antiqua" w:hAnsi="Book Antiqua"/>
        </w:rPr>
        <w:t>The significance of</w:t>
      </w:r>
      <w:r w:rsidRPr="00213FD7">
        <w:rPr>
          <w:rFonts w:ascii="Book Antiqua" w:hAnsi="Book Antiqua"/>
        </w:rPr>
        <w:t xml:space="preserve"> these parallels</w:t>
      </w:r>
      <w:r>
        <w:rPr>
          <w:rFonts w:ascii="Book Antiqua" w:hAnsi="Book Antiqua"/>
        </w:rPr>
        <w:t xml:space="preserve"> is significant</w:t>
      </w:r>
      <w:r w:rsidRPr="00213FD7">
        <w:rPr>
          <w:rFonts w:ascii="Book Antiqua" w:hAnsi="Book Antiqua"/>
        </w:rPr>
        <w:t>.</w:t>
      </w:r>
    </w:p>
    <w:p w14:paraId="6EBF2BC2" w14:textId="77777777" w:rsidR="00B5685B" w:rsidRPr="00213FD7" w:rsidRDefault="00B5685B" w:rsidP="006D6183">
      <w:pPr>
        <w:pStyle w:val="NormalWeb"/>
        <w:spacing w:line="276" w:lineRule="auto"/>
        <w:ind w:firstLine="284"/>
        <w:rPr>
          <w:rFonts w:ascii="Book Antiqua" w:hAnsi="Book Antiqua"/>
        </w:rPr>
      </w:pPr>
      <w:r>
        <w:rPr>
          <w:rFonts w:ascii="Book Antiqua" w:hAnsi="Book Antiqua"/>
        </w:rPr>
        <w:t>“</w:t>
      </w:r>
      <w:r w:rsidRPr="00213FD7">
        <w:rPr>
          <w:rFonts w:ascii="Book Antiqua" w:hAnsi="Book Antiqua"/>
        </w:rPr>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36FEAE02" w14:textId="77777777" w:rsidR="00B5685B" w:rsidRPr="00213FD7" w:rsidRDefault="00B5685B" w:rsidP="006D6183">
      <w:pPr>
        <w:pStyle w:val="NormalWeb"/>
        <w:spacing w:line="276" w:lineRule="auto"/>
        <w:ind w:firstLine="284"/>
        <w:rPr>
          <w:rFonts w:ascii="Book Antiqua" w:hAnsi="Book Antiqua"/>
        </w:rPr>
      </w:pPr>
      <w:r>
        <w:rPr>
          <w:rFonts w:ascii="Book Antiqua" w:hAnsi="Book Antiqua"/>
        </w:rPr>
        <w:t>“</w:t>
      </w:r>
      <w:r w:rsidRPr="00213FD7">
        <w:rPr>
          <w:rFonts w:ascii="Book Antiqua" w:hAnsi="Book Antiqua"/>
        </w:rPr>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6366585E" w14:textId="77777777" w:rsidR="00B5685B" w:rsidRPr="00213FD7" w:rsidRDefault="00B5685B" w:rsidP="006D6183">
      <w:pPr>
        <w:pStyle w:val="NormalWeb"/>
        <w:spacing w:line="276" w:lineRule="auto"/>
        <w:ind w:firstLine="284"/>
        <w:rPr>
          <w:rFonts w:ascii="Book Antiqua" w:hAnsi="Book Antiqua"/>
        </w:rPr>
      </w:pPr>
      <w:r>
        <w:rPr>
          <w:rFonts w:ascii="Book Antiqua" w:hAnsi="Book Antiqua"/>
        </w:rPr>
        <w:t>“</w:t>
      </w:r>
      <w:r w:rsidRPr="00213FD7">
        <w:rPr>
          <w:rFonts w:ascii="Book Antiqua" w:hAnsi="Book Antiqua"/>
        </w:rPr>
        <w:t>And</w:t>
      </w:r>
      <w:r>
        <w:rPr>
          <w:rFonts w:ascii="Book Antiqua" w:hAnsi="Book Antiqua"/>
        </w:rPr>
        <w:t>,</w:t>
      </w:r>
      <w:r w:rsidRPr="00213FD7">
        <w:rPr>
          <w:rFonts w:ascii="Book Antiqua" w:hAnsi="Book Antiqua"/>
        </w:rPr>
        <w:t xml:space="preserve">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858FF96"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She felt slightly tipsy </w:t>
      </w:r>
      <w:r>
        <w:rPr>
          <w:rFonts w:ascii="Book Antiqua" w:hAnsi="Book Antiqua"/>
        </w:rPr>
        <w:t xml:space="preserve">from vodka </w:t>
      </w:r>
      <w:r w:rsidRPr="00213FD7">
        <w:rPr>
          <w:rFonts w:ascii="Book Antiqua" w:hAnsi="Book Antiqua"/>
        </w:rPr>
        <w:t>and almost stumbled over</w:t>
      </w:r>
      <w:r>
        <w:rPr>
          <w:rFonts w:ascii="Book Antiqua" w:hAnsi="Book Antiqua"/>
        </w:rPr>
        <w:t>. B</w:t>
      </w:r>
      <w:r w:rsidRPr="00213FD7">
        <w:rPr>
          <w:rFonts w:ascii="Book Antiqua" w:hAnsi="Book Antiqua"/>
        </w:rPr>
        <w:t xml:space="preserve">ut </w:t>
      </w:r>
      <w:r>
        <w:rPr>
          <w:rFonts w:ascii="Book Antiqua" w:hAnsi="Book Antiqua"/>
        </w:rPr>
        <w:t xml:space="preserve">she </w:t>
      </w:r>
      <w:r w:rsidRPr="00213FD7">
        <w:rPr>
          <w:rFonts w:ascii="Book Antiqua" w:hAnsi="Book Antiqua"/>
        </w:rPr>
        <w:t>composed herself and continued. She was about to speak</w:t>
      </w:r>
      <w:r>
        <w:rPr>
          <w:rFonts w:ascii="Book Antiqua" w:hAnsi="Book Antiqua"/>
        </w:rPr>
        <w:t xml:space="preserve"> again</w:t>
      </w:r>
      <w:r w:rsidRPr="00213FD7">
        <w:rPr>
          <w:rFonts w:ascii="Book Antiqua" w:hAnsi="Book Antiqua"/>
        </w:rPr>
        <w:t>, but Zorro</w:t>
      </w:r>
      <w:r>
        <w:rPr>
          <w:rFonts w:ascii="Book Antiqua" w:hAnsi="Book Antiqua"/>
        </w:rPr>
        <w:t xml:space="preserve"> emerged from the bystanders and stood</w:t>
      </w:r>
      <w:r w:rsidRPr="00213FD7">
        <w:rPr>
          <w:rFonts w:ascii="Book Antiqua" w:hAnsi="Book Antiqua"/>
        </w:rPr>
        <w:t xml:space="preserve"> beside her.</w:t>
      </w:r>
      <w:r>
        <w:rPr>
          <w:rFonts w:ascii="Book Antiqua" w:hAnsi="Book Antiqua"/>
        </w:rPr>
        <w:t xml:space="preserve"> </w:t>
      </w:r>
      <w:r w:rsidRPr="00213FD7">
        <w:rPr>
          <w:rFonts w:ascii="Book Antiqua" w:hAnsi="Book Antiqua"/>
        </w:rPr>
        <w:t>He obviously had been drinking way too much. He staggered slightly, his face flushed and eyes unfocused.</w:t>
      </w:r>
    </w:p>
    <w:p w14:paraId="39521DD8"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lastRenderedPageBreak/>
        <w:t xml:space="preserve">“I am so tired of this bitch and her alphabet soups and her stupid </w:t>
      </w:r>
      <w:proofErr w:type="spellStart"/>
      <w:r w:rsidRPr="00213FD7">
        <w:rPr>
          <w:rFonts w:ascii="Book Antiqua" w:hAnsi="Book Antiqua"/>
        </w:rPr>
        <w:t>speeeeeches</w:t>
      </w:r>
      <w:proofErr w:type="spellEnd"/>
      <w:r w:rsidRPr="00213FD7">
        <w:rPr>
          <w:rFonts w:ascii="Book Antiqua" w:hAnsi="Book Antiqua"/>
        </w:rPr>
        <w:t>,” he slurred. “She gives me the same stupid speeches at home and I’ve had it. I want a divorce from you. Because all of this,” he motioned over his entire body, “</w:t>
      </w:r>
      <w:r>
        <w:rPr>
          <w:rFonts w:ascii="Book Antiqua" w:hAnsi="Book Antiqua"/>
        </w:rPr>
        <w:t>c</w:t>
      </w:r>
      <w:r w:rsidRPr="00213FD7">
        <w:rPr>
          <w:rFonts w:ascii="Book Antiqua" w:hAnsi="Book Antiqua"/>
        </w:rPr>
        <w:t xml:space="preserve">an have anything it wants.” He </w:t>
      </w:r>
      <w:r>
        <w:rPr>
          <w:rFonts w:ascii="Book Antiqua" w:hAnsi="Book Antiqua"/>
        </w:rPr>
        <w:t>shot</w:t>
      </w:r>
      <w:r w:rsidRPr="00213FD7">
        <w:rPr>
          <w:rFonts w:ascii="Book Antiqua" w:hAnsi="Book Antiqua"/>
        </w:rPr>
        <w:t xml:space="preserve"> Kamala </w:t>
      </w:r>
      <w:r>
        <w:rPr>
          <w:rFonts w:ascii="Book Antiqua" w:hAnsi="Book Antiqua"/>
        </w:rPr>
        <w:t>a defiant look</w:t>
      </w:r>
      <w:r w:rsidRPr="00213FD7">
        <w:rPr>
          <w:rFonts w:ascii="Book Antiqua" w:hAnsi="Book Antiqua"/>
        </w:rPr>
        <w:t xml:space="preserve">. </w:t>
      </w:r>
    </w:p>
    <w:p w14:paraId="1E4FC714"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The room fell silent, shocked by the sudden outburst. Barack motioned towards someone in the crowd, and then looked at Zorro, squinting </w:t>
      </w:r>
      <w:r>
        <w:rPr>
          <w:rFonts w:ascii="Book Antiqua" w:hAnsi="Book Antiqua"/>
        </w:rPr>
        <w:t>in</w:t>
      </w:r>
      <w:r w:rsidRPr="00213FD7">
        <w:rPr>
          <w:rFonts w:ascii="Book Antiqua" w:hAnsi="Book Antiqua"/>
        </w:rPr>
        <w:t xml:space="preserve"> disbelief.</w:t>
      </w:r>
    </w:p>
    <w:p w14:paraId="75951B69"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Several secret service agents began moving in on Zorro. He began running and they gave chase. The party was still in full swing. They collided with the </w:t>
      </w:r>
      <w:proofErr w:type="spellStart"/>
      <w:r w:rsidRPr="00213FD7">
        <w:rPr>
          <w:rFonts w:ascii="Book Antiqua" w:hAnsi="Book Antiqua"/>
        </w:rPr>
        <w:t>revelers</w:t>
      </w:r>
      <w:proofErr w:type="spellEnd"/>
      <w:r w:rsidRPr="00213FD7">
        <w:rPr>
          <w:rFonts w:ascii="Book Antiqua" w:hAnsi="Book Antiqua"/>
        </w:rPr>
        <w:t xml:space="preserve"> knocking over drinks and food. Zorro had pulled out his plastic sword and was waving it in the air shouting “White husbands have rights too!!!”</w:t>
      </w:r>
    </w:p>
    <w:p w14:paraId="7449807B"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Michael put his arm around Kamala and gave her a nice hug while smiling at the crowd. “Don’t worry, we’ll find you a new husband.” The crowd laughed, thinking it was a joke, but Kamala knew deep down inside Michael was serious.</w:t>
      </w:r>
    </w:p>
    <w:p w14:paraId="42D2D9E8"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As she wandered toward the direction of where her husband had fled, </w:t>
      </w:r>
      <w:r>
        <w:rPr>
          <w:rFonts w:ascii="Book Antiqua" w:hAnsi="Book Antiqua"/>
        </w:rPr>
        <w:t>t</w:t>
      </w:r>
      <w:r w:rsidRPr="00213FD7">
        <w:rPr>
          <w:rFonts w:ascii="Book Antiqua" w:hAnsi="Book Antiqua"/>
        </w:rPr>
        <w:t xml:space="preserve">he vibrant lights and jubilant faces around her blurred into a </w:t>
      </w:r>
      <w:r>
        <w:rPr>
          <w:rFonts w:ascii="Book Antiqua" w:hAnsi="Book Antiqua"/>
        </w:rPr>
        <w:t>whirl</w:t>
      </w:r>
      <w:r w:rsidRPr="00213FD7">
        <w:rPr>
          <w:rFonts w:ascii="Book Antiqua" w:hAnsi="Book Antiqua"/>
        </w:rPr>
        <w:t>. Her heart pounded</w:t>
      </w:r>
      <w:r>
        <w:rPr>
          <w:rFonts w:ascii="Book Antiqua" w:hAnsi="Book Antiqua"/>
        </w:rPr>
        <w:t>.</w:t>
      </w:r>
      <w:r w:rsidRPr="00213FD7">
        <w:rPr>
          <w:rFonts w:ascii="Book Antiqua" w:hAnsi="Book Antiqua"/>
        </w:rPr>
        <w:t>, Each step felt heav</w:t>
      </w:r>
      <w:r>
        <w:rPr>
          <w:rFonts w:ascii="Book Antiqua" w:hAnsi="Book Antiqua"/>
        </w:rPr>
        <w:t>ier</w:t>
      </w:r>
      <w:r w:rsidRPr="00213FD7">
        <w:rPr>
          <w:rFonts w:ascii="Book Antiqua" w:hAnsi="Book Antiqua"/>
        </w:rPr>
        <w:t>, as if the weight of her choices was dragging her down.</w:t>
      </w:r>
    </w:p>
    <w:p w14:paraId="2DFE706D"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Kamala</w:t>
      </w:r>
      <w:r>
        <w:rPr>
          <w:rFonts w:ascii="Book Antiqua" w:hAnsi="Book Antiqua"/>
        </w:rPr>
        <w:t>’</w:t>
      </w:r>
      <w:r w:rsidRPr="00213FD7">
        <w:rPr>
          <w:rFonts w:ascii="Book Antiqua" w:hAnsi="Book Antiqua"/>
        </w:rPr>
        <w:t xml:space="preserve">s husband, now a fugitive, would most definitely be executed on the White House lawns. The thought of it </w:t>
      </w:r>
      <w:r>
        <w:rPr>
          <w:rFonts w:ascii="Book Antiqua" w:hAnsi="Book Antiqua"/>
        </w:rPr>
        <w:t>turned</w:t>
      </w:r>
      <w:r w:rsidRPr="00213FD7">
        <w:rPr>
          <w:rFonts w:ascii="Book Antiqua" w:hAnsi="Book Antiqua"/>
        </w:rPr>
        <w:t xml:space="preserve"> her stomach. She could already picture the scene: her husband's lifeless body lying in the manicured grass, blood staining the pristine landscape, right in front of a crowd that barely understood the gravity of what they were witnessing.</w:t>
      </w:r>
    </w:p>
    <w:p w14:paraId="152BC298"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r>
        <w:rPr>
          <w:rFonts w:ascii="Book Antiqua" w:hAnsi="Book Antiqua"/>
        </w:rPr>
        <w:t xml:space="preserve"> </w:t>
      </w:r>
      <w:r w:rsidRPr="00213FD7">
        <w:rPr>
          <w:rFonts w:ascii="Book Antiqua" w:hAnsi="Book Antiqua"/>
        </w:rPr>
        <w:t>Whatever humanity was left in her convoluted mind, from years of living the distorted lies of the socialist American party, cried out as the last vestige of her humanity was being ripped out from her heart. She tried to justify his execution from her own logic, “What I can be must be unburdened by what has been. He is what has been. There is a new future of progress ahead of me.”</w:t>
      </w:r>
    </w:p>
    <w:p w14:paraId="4AD4EF26"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Her pace quickened as she neared the area where her husband was being handcuffed. The crowd around him was jeering and booing with anger and contempt. The chant began to rise, a brutal, rhythmic chorus that echoed off the walls of the historic building.</w:t>
      </w:r>
    </w:p>
    <w:p w14:paraId="65E76BE7"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lastRenderedPageBreak/>
        <w:t>“Kill fat Zorro! Kill fat Zorro! Zorro is an oppressor! Down with the white oppressor!”</w:t>
      </w:r>
    </w:p>
    <w:p w14:paraId="7A237AB8"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Kamala's emotions were </w:t>
      </w:r>
      <w:r>
        <w:rPr>
          <w:rFonts w:ascii="Book Antiqua" w:hAnsi="Book Antiqua"/>
        </w:rPr>
        <w:t>in turmoil</w:t>
      </w:r>
      <w:r w:rsidRPr="00213FD7">
        <w:rPr>
          <w:rFonts w:ascii="Book Antiqua" w:hAnsi="Book Antiqua"/>
        </w:rPr>
        <w:t xml:space="preserve">. She was smiling and crying at the same time, </w:t>
      </w:r>
      <w:r>
        <w:rPr>
          <w:rFonts w:ascii="Book Antiqua" w:hAnsi="Book Antiqua"/>
        </w:rPr>
        <w:t>hardly masking the</w:t>
      </w:r>
      <w:r w:rsidRPr="00213FD7">
        <w:rPr>
          <w:rFonts w:ascii="Book Antiqua" w:hAnsi="Book Antiqua"/>
        </w:rPr>
        <w:t xml:space="preserve"> conflict.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3E27E413"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As she stood there, torn between loyalty to her husband and her fear of losing her standing, the chanting grew louder. The execution squad was preparing for the grim task ahead. Kamala took a deep breath, her mind racing through the possible </w:t>
      </w:r>
      <w:r>
        <w:rPr>
          <w:rFonts w:ascii="Book Antiqua" w:hAnsi="Book Antiqua"/>
        </w:rPr>
        <w:t>scenarios open to her</w:t>
      </w:r>
      <w:r w:rsidRPr="00213FD7">
        <w:rPr>
          <w:rFonts w:ascii="Book Antiqua" w:hAnsi="Book Antiqua"/>
        </w:rPr>
        <w:t>. The night was thick with tension, and Kamala knew that</w:t>
      </w:r>
      <w:r>
        <w:rPr>
          <w:rFonts w:ascii="Book Antiqua" w:hAnsi="Book Antiqua"/>
        </w:rPr>
        <w:t>,</w:t>
      </w:r>
      <w:r w:rsidRPr="00213FD7">
        <w:rPr>
          <w:rFonts w:ascii="Book Antiqua" w:hAnsi="Book Antiqua"/>
        </w:rPr>
        <w:t xml:space="preserve"> whatever decision she made, it would change her life forever.</w:t>
      </w:r>
    </w:p>
    <w:p w14:paraId="387875A4" w14:textId="74270EF2" w:rsidR="00A33869" w:rsidRDefault="00A33869" w:rsidP="006D6183">
      <w:pPr>
        <w:pStyle w:val="NormalWeb"/>
        <w:spacing w:line="276" w:lineRule="auto"/>
        <w:ind w:firstLine="284"/>
        <w:rPr>
          <w:rFonts w:ascii="Book Antiqua" w:hAnsi="Book Antiqua"/>
        </w:rPr>
      </w:pPr>
      <w:r w:rsidRPr="00A33869">
        <w:rPr>
          <w:rFonts w:ascii="Book Antiqua" w:hAnsi="Book Antiqua"/>
        </w:rPr>
        <w:t xml:space="preserve">Now the AOC was her family, the only family she had ever known. Now they were going to hate her because she knew what she had to do. She had joined herself with Alexandria Ocasio-Cortez by taking the neural implant inside her body essentially becoming one flesh with her and her other devoted followers around the world. </w:t>
      </w:r>
      <w:r w:rsidR="00331B4B" w:rsidRPr="00331B4B">
        <w:rPr>
          <w:rFonts w:ascii="Book Antiqua" w:hAnsi="Book Antiqua"/>
        </w:rPr>
        <w:t>Their collective presence hummed beneath her skin, their thoughts brushing against hers.</w:t>
      </w:r>
      <w:r w:rsidR="00331B4B">
        <w:rPr>
          <w:rFonts w:ascii="Book Antiqua" w:hAnsi="Book Antiqua"/>
        </w:rPr>
        <w:t xml:space="preserve"> </w:t>
      </w:r>
      <w:r w:rsidRPr="00A33869">
        <w:rPr>
          <w:rFonts w:ascii="Book Antiqua" w:hAnsi="Book Antiqua"/>
        </w:rPr>
        <w:t>What she would do now might cause a rift in that connection causing her entire body to shut down if the AOC disapproved. The pain would be agonizing. Her head might even explode if they detonated her neural implant.</w:t>
      </w:r>
    </w:p>
    <w:p w14:paraId="1DA79E76" w14:textId="69CEAAB9"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She could hear the festivities continuing, the crowd becoming livelier as Madonna belted out </w:t>
      </w:r>
      <w:r>
        <w:rPr>
          <w:rFonts w:ascii="Book Antiqua" w:hAnsi="Book Antiqua"/>
        </w:rPr>
        <w:t>“</w:t>
      </w:r>
      <w:r w:rsidRPr="00213FD7">
        <w:rPr>
          <w:rFonts w:ascii="Book Antiqua" w:hAnsi="Book Antiqua"/>
        </w:rPr>
        <w:t>Like a Virgin,</w:t>
      </w:r>
      <w:r>
        <w:rPr>
          <w:rFonts w:ascii="Book Antiqua" w:hAnsi="Book Antiqua"/>
        </w:rPr>
        <w:t>”</w:t>
      </w:r>
      <w:r w:rsidRPr="00213FD7">
        <w:rPr>
          <w:rFonts w:ascii="Book Antiqua" w:hAnsi="Book Antiqua"/>
        </w:rPr>
        <w:t xml:space="preserve"> one of her </w:t>
      </w:r>
      <w:proofErr w:type="spellStart"/>
      <w:r w:rsidRPr="00213FD7">
        <w:rPr>
          <w:rFonts w:ascii="Book Antiqua" w:hAnsi="Book Antiqua"/>
        </w:rPr>
        <w:t>favorite</w:t>
      </w:r>
      <w:proofErr w:type="spellEnd"/>
      <w:r w:rsidRPr="00213FD7">
        <w:rPr>
          <w:rFonts w:ascii="Book Antiqua" w:hAnsi="Book Antiqua"/>
        </w:rPr>
        <w:t xml:space="preserve"> songs. But her </w:t>
      </w:r>
      <w:r>
        <w:rPr>
          <w:rFonts w:ascii="Book Antiqua" w:hAnsi="Book Antiqua"/>
        </w:rPr>
        <w:t xml:space="preserve">severely inebriated </w:t>
      </w:r>
      <w:r w:rsidRPr="00213FD7">
        <w:rPr>
          <w:rFonts w:ascii="Book Antiqua" w:hAnsi="Book Antiqua"/>
        </w:rPr>
        <w:t>husband</w:t>
      </w:r>
      <w:r>
        <w:rPr>
          <w:rFonts w:ascii="Book Antiqua" w:hAnsi="Book Antiqua"/>
        </w:rPr>
        <w:t xml:space="preserve"> </w:t>
      </w:r>
      <w:r w:rsidRPr="00213FD7">
        <w:rPr>
          <w:rFonts w:ascii="Book Antiqua" w:hAnsi="Book Antiqua"/>
        </w:rPr>
        <w:t>had ruined everything. Her life</w:t>
      </w:r>
      <w:r w:rsidRPr="00634623">
        <w:rPr>
          <w:rFonts w:ascii="Book Antiqua" w:hAnsi="Book Antiqua"/>
        </w:rPr>
        <w:t>—</w:t>
      </w:r>
      <w:r>
        <w:rPr>
          <w:rFonts w:ascii="Book Antiqua" w:hAnsi="Book Antiqua"/>
        </w:rPr>
        <w:t>“</w:t>
      </w:r>
      <w:r w:rsidRPr="00213FD7">
        <w:rPr>
          <w:rFonts w:ascii="Book Antiqua" w:hAnsi="Book Antiqua"/>
        </w:rPr>
        <w:t>our life</w:t>
      </w:r>
      <w:r>
        <w:rPr>
          <w:rFonts w:ascii="Book Antiqua" w:hAnsi="Book Antiqua"/>
        </w:rPr>
        <w:t>”</w:t>
      </w:r>
      <w:r w:rsidRPr="00634623">
        <w:rPr>
          <w:rFonts w:ascii="Book Antiqua" w:hAnsi="Book Antiqua"/>
        </w:rPr>
        <w:t>—</w:t>
      </w:r>
      <w:r w:rsidRPr="00213FD7">
        <w:rPr>
          <w:rFonts w:ascii="Book Antiqua" w:hAnsi="Book Antiqua"/>
        </w:rPr>
        <w:t>she corrected herself, was about to be destroyed.</w:t>
      </w:r>
    </w:p>
    <w:p w14:paraId="4276D5FB"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She followed the execution squad as they escorted him </w:t>
      </w:r>
      <w:r>
        <w:rPr>
          <w:rFonts w:ascii="Book Antiqua" w:hAnsi="Book Antiqua"/>
        </w:rPr>
        <w:t xml:space="preserve">across </w:t>
      </w:r>
      <w:r w:rsidRPr="00213FD7">
        <w:rPr>
          <w:rFonts w:ascii="Book Antiqua" w:hAnsi="Book Antiqua"/>
        </w:rPr>
        <w:t xml:space="preserve">the lawn, far away from the building so no one could interfere or watch. She kept </w:t>
      </w:r>
      <w:r>
        <w:rPr>
          <w:rFonts w:ascii="Book Antiqua" w:hAnsi="Book Antiqua"/>
        </w:rPr>
        <w:t>cac</w:t>
      </w:r>
      <w:r w:rsidRPr="00213FD7">
        <w:rPr>
          <w:rFonts w:ascii="Book Antiqua" w:hAnsi="Book Antiqua"/>
        </w:rPr>
        <w:t>kling, unable to understand why. Why was she laughing? This was the most horrible thing that had ever happened to her, and she was laughing. Even the masked goons assigned to th</w:t>
      </w:r>
      <w:r>
        <w:rPr>
          <w:rFonts w:ascii="Book Antiqua" w:hAnsi="Book Antiqua"/>
        </w:rPr>
        <w:t>is</w:t>
      </w:r>
      <w:r w:rsidRPr="00213FD7">
        <w:rPr>
          <w:rFonts w:ascii="Book Antiqua" w:hAnsi="Book Antiqua"/>
        </w:rPr>
        <w:t xml:space="preserve"> horrible task occasionally looked at each other, elbowing each other in bewilderment at her outbursts of laughter. </w:t>
      </w:r>
      <w:r>
        <w:rPr>
          <w:rFonts w:ascii="Book Antiqua" w:hAnsi="Book Antiqua"/>
        </w:rPr>
        <w:t>Never</w:t>
      </w:r>
      <w:r w:rsidRPr="00213FD7">
        <w:rPr>
          <w:rFonts w:ascii="Book Antiqua" w:hAnsi="Book Antiqua"/>
        </w:rPr>
        <w:t xml:space="preserve"> had </w:t>
      </w:r>
      <w:r>
        <w:rPr>
          <w:rFonts w:ascii="Book Antiqua" w:hAnsi="Book Antiqua"/>
        </w:rPr>
        <w:t>they</w:t>
      </w:r>
      <w:r w:rsidRPr="00213FD7">
        <w:rPr>
          <w:rFonts w:ascii="Book Antiqua" w:hAnsi="Book Antiqua"/>
        </w:rPr>
        <w:t xml:space="preserve"> seen such a crazy woman</w:t>
      </w:r>
      <w:r>
        <w:rPr>
          <w:rFonts w:ascii="Book Antiqua" w:hAnsi="Book Antiqua"/>
        </w:rPr>
        <w:t>!</w:t>
      </w:r>
    </w:p>
    <w:p w14:paraId="63FBD21A"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While laughing, she kept saying, </w:t>
      </w:r>
      <w:r>
        <w:rPr>
          <w:rFonts w:ascii="Book Antiqua" w:hAnsi="Book Antiqua"/>
        </w:rPr>
        <w:t>“</w:t>
      </w:r>
      <w:r w:rsidRPr="00213FD7">
        <w:rPr>
          <w:rFonts w:ascii="Book Antiqua" w:hAnsi="Book Antiqua"/>
        </w:rPr>
        <w:t xml:space="preserve">Hey, you guys aren’t really going to kill him, are you? Come on, guys, this is just for show. You can’t seriously kill one of the most </w:t>
      </w:r>
      <w:r w:rsidRPr="00213FD7">
        <w:rPr>
          <w:rFonts w:ascii="Book Antiqua" w:hAnsi="Book Antiqua"/>
        </w:rPr>
        <w:lastRenderedPageBreak/>
        <w:t>powerful women’s husbands for just a slight interruption. He does this stupid shit all the time when he gets drunk.</w:t>
      </w:r>
      <w:r>
        <w:rPr>
          <w:rFonts w:ascii="Book Antiqua" w:hAnsi="Book Antiqua"/>
        </w:rPr>
        <w:t>”</w:t>
      </w:r>
    </w:p>
    <w:p w14:paraId="4EB81A11"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Her laughter continued, a hysterical, uncontrollable reaction to the horror unfolding before her. The sound of it mingled with the music and the crowd's cheers, creating a surreal backdrop. </w:t>
      </w:r>
    </w:p>
    <w:p w14:paraId="07CCEA3A"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Zorro was still drunk.</w:t>
      </w:r>
      <w:r>
        <w:rPr>
          <w:rFonts w:ascii="Book Antiqua" w:hAnsi="Book Antiqua"/>
        </w:rPr>
        <w:t xml:space="preserve"> </w:t>
      </w:r>
      <w:r w:rsidRPr="00213FD7">
        <w:rPr>
          <w:rFonts w:ascii="Book Antiqua" w:hAnsi="Book Antiqua"/>
        </w:rPr>
        <w:t>“Kammie quit laughing. They’re going to kill me. Wait, I can’t die. Come on guys, quit joking, let me go. Kammie, do something! I don’t want to die.” He was crying uncontrollably.</w:t>
      </w:r>
      <w:r>
        <w:rPr>
          <w:rFonts w:ascii="Book Antiqua" w:hAnsi="Book Antiqua"/>
        </w:rPr>
        <w:t xml:space="preserve"> </w:t>
      </w:r>
      <w:r w:rsidRPr="00213FD7">
        <w:rPr>
          <w:rFonts w:ascii="Book Antiqua" w:hAnsi="Book Antiqua"/>
        </w:rPr>
        <w:t>“I never meant what I said Kammie, I don’t want to divorce you.”</w:t>
      </w:r>
    </w:p>
    <w:p w14:paraId="5B4263B3"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They put him up against a Magnolia tree, one of the most famous on the White House lawn</w:t>
      </w:r>
      <w:r>
        <w:rPr>
          <w:rFonts w:ascii="Book Antiqua" w:hAnsi="Book Antiqua"/>
        </w:rPr>
        <w:t>, a</w:t>
      </w:r>
      <w:r w:rsidRPr="00213FD7">
        <w:rPr>
          <w:rFonts w:ascii="Book Antiqua" w:hAnsi="Book Antiqua"/>
        </w:rPr>
        <w:t xml:space="preserve"> tree whose planting was in dedication to Andrew Jackson’s dead spouse. Zorro knew its significance.</w:t>
      </w:r>
    </w:p>
    <w:p w14:paraId="1CF79F73"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“It’s fitting I’m going to die in front of Andrew Jackson’s Magnolia tree,” Dougie muttered, his voice trembling with resignation and bitterness.</w:t>
      </w:r>
    </w:p>
    <w:p w14:paraId="62ACB4F3"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“You’re not going to die,” Kamala snapped, her laughter abruptly ceasing as she struggled to regain control. “I want all of you to stand down now. I’ve had it up</w:t>
      </w:r>
      <w:r>
        <w:rPr>
          <w:rFonts w:ascii="Book Antiqua" w:hAnsi="Book Antiqua"/>
        </w:rPr>
        <w:t xml:space="preserve"> to</w:t>
      </w:r>
      <w:r w:rsidRPr="00213FD7">
        <w:rPr>
          <w:rFonts w:ascii="Book Antiqua" w:hAnsi="Book Antiqua"/>
        </w:rPr>
        <w:t xml:space="preserve"> here,” she placed her hand parallel </w:t>
      </w:r>
      <w:r>
        <w:rPr>
          <w:rFonts w:ascii="Book Antiqua" w:hAnsi="Book Antiqua"/>
        </w:rPr>
        <w:t>flat</w:t>
      </w:r>
      <w:r w:rsidRPr="00213FD7">
        <w:rPr>
          <w:rFonts w:ascii="Book Antiqua" w:hAnsi="Book Antiqua"/>
        </w:rPr>
        <w:t xml:space="preserve"> above her head, emphasizing her frustration, “with this ridiculous joke.”</w:t>
      </w:r>
    </w:p>
    <w:p w14:paraId="16A6B4A2"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Her sudden shift to seriousness caught the attention of the goons. One of them got on his radio, hesitating as he relayed her demand. “She’s telling us to stand down. What should I do?”</w:t>
      </w:r>
    </w:p>
    <w:p w14:paraId="146C62FA"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Static crackled over the radio, followed by a cold, authoritative voice dictating orders. “Put her against the tree and then you know what to do,” </w:t>
      </w:r>
      <w:r>
        <w:rPr>
          <w:rFonts w:ascii="Book Antiqua" w:hAnsi="Book Antiqua"/>
        </w:rPr>
        <w:t>it</w:t>
      </w:r>
      <w:r w:rsidRPr="00213FD7">
        <w:rPr>
          <w:rFonts w:ascii="Book Antiqua" w:hAnsi="Book Antiqua"/>
        </w:rPr>
        <w:t xml:space="preserve"> commanded.</w:t>
      </w:r>
    </w:p>
    <w:p w14:paraId="1D1DC62C"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The goon closest to Kamala grabbed her roughly, forcing her towards the Magnolia tree. She stumbled back, colliding with her husband. Dougie instinctively caught her, stabilizing them both.</w:t>
      </w:r>
    </w:p>
    <w:p w14:paraId="1A48460D"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“We’ll die together, Dougie,” she whispered</w:t>
      </w:r>
      <w:r>
        <w:rPr>
          <w:rFonts w:ascii="Book Antiqua" w:hAnsi="Book Antiqua"/>
        </w:rPr>
        <w:t xml:space="preserve"> in</w:t>
      </w:r>
      <w:r w:rsidRPr="00213FD7">
        <w:rPr>
          <w:rFonts w:ascii="Book Antiqua" w:hAnsi="Book Antiqua"/>
        </w:rPr>
        <w:t xml:space="preserve"> defiance and despair.</w:t>
      </w:r>
    </w:p>
    <w:p w14:paraId="61B41FD0"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“At least let us see your faces,” Dougie pleaded. “Why do you hide behind those black ski masks?”</w:t>
      </w:r>
    </w:p>
    <w:p w14:paraId="56354627"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The leader of the goons smirked and nodded. “Sure, guys, take off your ski masks.”</w:t>
      </w:r>
    </w:p>
    <w:p w14:paraId="54D12CF8"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lastRenderedPageBreak/>
        <w:t>One by one, they removed their masks, revealing their faces. They were all white, with hair ranging from blonde to brown.</w:t>
      </w:r>
    </w:p>
    <w:p w14:paraId="77B70806"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“Do you like what you see?” the leader taunted. “We’re all white devils. Haven’t you heard that the Devil often masquerades as an angel of white light. Who do you think was behind the Reformation? White people. Who do you think is in charge of Obama? White people. The richest families in this country are white and are still calling the shots. Obama is like a slave to them. We only use DEI to oppress and control the poor whites</w:t>
      </w:r>
      <w:r>
        <w:rPr>
          <w:rFonts w:ascii="Book Antiqua" w:hAnsi="Book Antiqua"/>
        </w:rPr>
        <w:t>, t</w:t>
      </w:r>
      <w:r w:rsidRPr="00213FD7">
        <w:rPr>
          <w:rFonts w:ascii="Book Antiqua" w:hAnsi="Book Antiqua"/>
        </w:rPr>
        <w:t>he ones who love Levi and Trump.”</w:t>
      </w:r>
    </w:p>
    <w:p w14:paraId="43BBB787"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Kamala’s mind raced as she processed the revelation. The sinister truth behind the movement she once championed was now laid bare before her. The Magnolia tree’s ancient branches seemed to shudder in the wind</w:t>
      </w:r>
      <w:r>
        <w:rPr>
          <w:rFonts w:ascii="Book Antiqua" w:hAnsi="Book Antiqua"/>
        </w:rPr>
        <w:t xml:space="preserve"> in</w:t>
      </w:r>
      <w:r w:rsidRPr="00213FD7">
        <w:rPr>
          <w:rFonts w:ascii="Book Antiqua" w:hAnsi="Book Antiqua"/>
        </w:rPr>
        <w:t xml:space="preserve"> witness to the tragedy</w:t>
      </w:r>
      <w:r>
        <w:rPr>
          <w:rFonts w:ascii="Book Antiqua" w:hAnsi="Book Antiqua"/>
        </w:rPr>
        <w:t xml:space="preserve"> ahead</w:t>
      </w:r>
      <w:r w:rsidRPr="00213FD7">
        <w:rPr>
          <w:rFonts w:ascii="Book Antiqua" w:hAnsi="Book Antiqua"/>
        </w:rPr>
        <w:t>.</w:t>
      </w:r>
    </w:p>
    <w:p w14:paraId="137C9EDF"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“Where’s your laughter now, bitch?” The one in charge put his rifle’s muzzle against her forehead.</w:t>
      </w:r>
    </w:p>
    <w:p w14:paraId="2EE788E9" w14:textId="66659A1C"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“You’re not black, bitch</w:t>
      </w:r>
      <w:r w:rsidRPr="00634623">
        <w:rPr>
          <w:rFonts w:ascii="Book Antiqua" w:hAnsi="Book Antiqua"/>
        </w:rPr>
        <w:t>—</w:t>
      </w:r>
      <w:r w:rsidRPr="00213FD7">
        <w:rPr>
          <w:rFonts w:ascii="Book Antiqua" w:hAnsi="Book Antiqua"/>
        </w:rPr>
        <w:t xml:space="preserve">you’re Asian. It makes us cringe to see you pretend to be black, but they think it’s necessary so they can cover all their black and Asian bases. You’re like a big fucking DEI concoction, brewed with bullshit and then thrown on the American public. It’s like the American public is the crowd at a Miley Cyrus concert and are getting </w:t>
      </w:r>
      <w:proofErr w:type="spellStart"/>
      <w:r w:rsidRPr="00213FD7">
        <w:rPr>
          <w:rFonts w:ascii="Book Antiqua" w:hAnsi="Book Antiqua"/>
        </w:rPr>
        <w:t>gizzed</w:t>
      </w:r>
      <w:proofErr w:type="spellEnd"/>
      <w:r w:rsidR="00331B4B">
        <w:rPr>
          <w:rFonts w:ascii="Book Antiqua" w:hAnsi="Book Antiqua"/>
        </w:rPr>
        <w:t xml:space="preserve"> on</w:t>
      </w:r>
      <w:r w:rsidRPr="00213FD7">
        <w:rPr>
          <w:rFonts w:ascii="Book Antiqua" w:hAnsi="Book Antiqua"/>
        </w:rPr>
        <w:t xml:space="preserve"> by Miley.”</w:t>
      </w:r>
    </w:p>
    <w:p w14:paraId="037C1975"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Kamala felt the cold metal against her skin, helpless underneath the weight of his words. Her mind raced through her options, calculating her next move with precision. She could feel Dougie’s grip tighten around her waist. Was there nothing she could do</w:t>
      </w:r>
      <w:r>
        <w:rPr>
          <w:rFonts w:ascii="Book Antiqua" w:hAnsi="Book Antiqua"/>
        </w:rPr>
        <w:t>?</w:t>
      </w:r>
      <w:r w:rsidRPr="00213FD7">
        <w:rPr>
          <w:rFonts w:ascii="Book Antiqua" w:hAnsi="Book Antiqua"/>
        </w:rPr>
        <w:t xml:space="preserve"> </w:t>
      </w:r>
    </w:p>
    <w:p w14:paraId="4AE94391"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“But the truth is, you’re disposable. The moment they no longer need you you’re vaporized. The moment they think you’re too smart and begin to question the party line and leadership</w:t>
      </w:r>
      <w:r>
        <w:rPr>
          <w:rFonts w:ascii="Book Antiqua" w:hAnsi="Book Antiqua"/>
        </w:rPr>
        <w:t>,</w:t>
      </w:r>
      <w:r w:rsidRPr="00213FD7">
        <w:rPr>
          <w:rFonts w:ascii="Book Antiqua" w:hAnsi="Book Antiqua"/>
        </w:rPr>
        <w:t xml:space="preserve"> you’re dead. You’ve outlived your usefulness</w:t>
      </w:r>
      <w:r>
        <w:rPr>
          <w:rFonts w:ascii="Book Antiqua" w:hAnsi="Book Antiqua"/>
        </w:rPr>
        <w:t>,</w:t>
      </w:r>
      <w:r w:rsidRPr="00213FD7">
        <w:rPr>
          <w:rFonts w:ascii="Book Antiqua" w:hAnsi="Book Antiqua"/>
        </w:rPr>
        <w:t xml:space="preserve"> Kamala Harris. The moment you thought that you had the authority to stop his execution is the moment of your downfall. Now brace yourself.”</w:t>
      </w:r>
    </w:p>
    <w:p w14:paraId="71D1F601"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They locked and loaded their weapons and put them up to their shoulders ready to fire. Silenced bursts of gunfire hit their heads in the full moonlight. Blood and brains splattered on Kamala and Doug. The bodies of the four goons collapsed on the ground before them. After the shock of what just happened </w:t>
      </w:r>
      <w:r>
        <w:rPr>
          <w:rFonts w:ascii="Book Antiqua" w:hAnsi="Book Antiqua"/>
        </w:rPr>
        <w:t>dawned</w:t>
      </w:r>
      <w:r w:rsidRPr="00213FD7">
        <w:rPr>
          <w:rFonts w:ascii="Book Antiqua" w:hAnsi="Book Antiqua"/>
        </w:rPr>
        <w:t xml:space="preserve"> in on Kamala, she began her </w:t>
      </w:r>
      <w:r>
        <w:rPr>
          <w:rFonts w:ascii="Book Antiqua" w:hAnsi="Book Antiqua"/>
        </w:rPr>
        <w:t>ca</w:t>
      </w:r>
      <w:r w:rsidRPr="00213FD7">
        <w:rPr>
          <w:rFonts w:ascii="Book Antiqua" w:hAnsi="Book Antiqua"/>
        </w:rPr>
        <w:t xml:space="preserve">ckle again, </w:t>
      </w:r>
      <w:r>
        <w:rPr>
          <w:rFonts w:ascii="Book Antiqua" w:hAnsi="Book Antiqua"/>
        </w:rPr>
        <w:t xml:space="preserve">that </w:t>
      </w:r>
      <w:r w:rsidRPr="00213FD7">
        <w:rPr>
          <w:rFonts w:ascii="Book Antiqua" w:hAnsi="Book Antiqua"/>
        </w:rPr>
        <w:t xml:space="preserve">nervous tick when she didn’t know how to respond </w:t>
      </w:r>
      <w:r>
        <w:rPr>
          <w:rFonts w:ascii="Book Antiqua" w:hAnsi="Book Antiqua"/>
        </w:rPr>
        <w:t>to a</w:t>
      </w:r>
      <w:r w:rsidRPr="00213FD7">
        <w:rPr>
          <w:rFonts w:ascii="Book Antiqua" w:hAnsi="Book Antiqua"/>
        </w:rPr>
        <w:t xml:space="preserve"> situation pressed upon her. Doug’s mouth </w:t>
      </w:r>
      <w:r>
        <w:rPr>
          <w:rFonts w:ascii="Book Antiqua" w:hAnsi="Book Antiqua"/>
        </w:rPr>
        <w:t>gap</w:t>
      </w:r>
      <w:r w:rsidRPr="00213FD7">
        <w:rPr>
          <w:rFonts w:ascii="Book Antiqua" w:hAnsi="Book Antiqua"/>
        </w:rPr>
        <w:t>ed</w:t>
      </w:r>
      <w:r>
        <w:rPr>
          <w:rFonts w:ascii="Book Antiqua" w:hAnsi="Book Antiqua"/>
        </w:rPr>
        <w:t xml:space="preserve"> in disbelief and shock</w:t>
      </w:r>
      <w:r w:rsidRPr="00213FD7">
        <w:rPr>
          <w:rFonts w:ascii="Book Antiqua" w:hAnsi="Book Antiqua"/>
        </w:rPr>
        <w:t>.</w:t>
      </w:r>
    </w:p>
    <w:p w14:paraId="1ED76686"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Two gunmen appeared from the darkness.</w:t>
      </w:r>
    </w:p>
    <w:p w14:paraId="28C6F5E9" w14:textId="6CC6592B" w:rsidR="004C438F" w:rsidRPr="00213FD7" w:rsidRDefault="004C438F" w:rsidP="006D6183">
      <w:pPr>
        <w:pStyle w:val="NormalWeb"/>
        <w:spacing w:line="276" w:lineRule="auto"/>
        <w:ind w:firstLine="284"/>
        <w:rPr>
          <w:rFonts w:ascii="Book Antiqua" w:hAnsi="Book Antiqua"/>
        </w:rPr>
      </w:pPr>
      <w:r>
        <w:rPr>
          <w:rFonts w:ascii="Book Antiqua" w:hAnsi="Book Antiqua"/>
        </w:rPr>
        <w:lastRenderedPageBreak/>
        <w:t>“</w:t>
      </w:r>
      <w:r w:rsidR="00B5685B" w:rsidRPr="00213FD7">
        <w:rPr>
          <w:rFonts w:ascii="Book Antiqua" w:hAnsi="Book Antiqua"/>
        </w:rPr>
        <w:t>Duchess Harris, you and your husband must come with us if you want to live.</w:t>
      </w:r>
      <w:r>
        <w:rPr>
          <w:rFonts w:ascii="Book Antiqua" w:hAnsi="Book Antiqua"/>
        </w:rPr>
        <w:t>”</w:t>
      </w:r>
      <w:r w:rsidR="00B5685B" w:rsidRPr="00213FD7">
        <w:rPr>
          <w:rFonts w:ascii="Book Antiqua" w:hAnsi="Book Antiqua"/>
        </w:rPr>
        <w:t xml:space="preserve">  The men</w:t>
      </w:r>
      <w:r w:rsidR="00B5685B">
        <w:rPr>
          <w:rFonts w:ascii="Book Antiqua" w:hAnsi="Book Antiqua"/>
        </w:rPr>
        <w:t>,</w:t>
      </w:r>
      <w:r w:rsidR="00B5685B" w:rsidRPr="00213FD7">
        <w:rPr>
          <w:rFonts w:ascii="Book Antiqua" w:hAnsi="Book Antiqua"/>
        </w:rPr>
        <w:t xml:space="preserve"> whose faces were illuminated by the moon</w:t>
      </w:r>
      <w:r w:rsidR="00B5685B">
        <w:rPr>
          <w:rFonts w:ascii="Book Antiqua" w:hAnsi="Book Antiqua"/>
        </w:rPr>
        <w:t>,</w:t>
      </w:r>
      <w:r w:rsidR="00B5685B" w:rsidRPr="00213FD7">
        <w:rPr>
          <w:rFonts w:ascii="Book Antiqua" w:hAnsi="Book Antiqua"/>
        </w:rPr>
        <w:t xml:space="preserve"> were black and white, a rare display of racial unity. One </w:t>
      </w:r>
      <w:r w:rsidR="00B5685B">
        <w:rPr>
          <w:rFonts w:ascii="Book Antiqua" w:hAnsi="Book Antiqua"/>
        </w:rPr>
        <w:t xml:space="preserve">of </w:t>
      </w:r>
      <w:r w:rsidR="00B5685B" w:rsidRPr="00213FD7">
        <w:rPr>
          <w:rFonts w:ascii="Book Antiqua" w:hAnsi="Book Antiqua"/>
        </w:rPr>
        <w:t>the men carried something black and blocky, whose contents he threw at the duchess</w:t>
      </w:r>
      <w:r w:rsidR="00B5685B">
        <w:rPr>
          <w:rFonts w:ascii="Book Antiqua" w:hAnsi="Book Antiqua"/>
        </w:rPr>
        <w:t xml:space="preserve"> as t</w:t>
      </w:r>
      <w:r w:rsidR="00B5685B" w:rsidRPr="00213FD7">
        <w:rPr>
          <w:rFonts w:ascii="Book Antiqua" w:hAnsi="Book Antiqua"/>
        </w:rPr>
        <w:t xml:space="preserve">he contents </w:t>
      </w:r>
      <w:r w:rsidR="00B5685B">
        <w:rPr>
          <w:rFonts w:ascii="Book Antiqua" w:hAnsi="Book Antiqua"/>
        </w:rPr>
        <w:t>spilled out</w:t>
      </w:r>
      <w:r w:rsidR="00B5685B" w:rsidRPr="00213FD7">
        <w:rPr>
          <w:rFonts w:ascii="Book Antiqua" w:hAnsi="Book Antiqua"/>
        </w:rPr>
        <w:t xml:space="preserve">. </w:t>
      </w:r>
    </w:p>
    <w:p w14:paraId="2AD3914F" w14:textId="7888B312" w:rsidR="00B5685B" w:rsidRPr="00213FD7" w:rsidRDefault="004C438F" w:rsidP="006D6183">
      <w:pPr>
        <w:pStyle w:val="NormalWeb"/>
        <w:spacing w:line="276" w:lineRule="auto"/>
        <w:ind w:firstLine="284"/>
        <w:rPr>
          <w:rFonts w:ascii="Book Antiqua" w:hAnsi="Book Antiqua"/>
        </w:rPr>
      </w:pPr>
      <w:r w:rsidRPr="004C438F">
        <w:rPr>
          <w:rFonts w:ascii="Book Antiqua" w:hAnsi="Book Antiqua"/>
        </w:rPr>
        <w:t>“We, the AOC, have felt your pain and agree with your decision to save your husband. Now, we need you to take those masks and put them on. They’re highly realistic and should fit snugly to your face. Tonight’s party has a popular theme—imitating white people. Many of the guests will be wearing similar masks, so you’ll blend in perfectly.”</w:t>
      </w:r>
      <w:r w:rsidR="00B5685B" w:rsidRPr="00213FD7">
        <w:rPr>
          <w:rFonts w:ascii="Book Antiqua" w:hAnsi="Book Antiqua"/>
        </w:rPr>
        <w:t xml:space="preserve"> </w:t>
      </w:r>
    </w:p>
    <w:p w14:paraId="117A4CE8"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Doug took off his Zorro mask and wide brimmed hat. Kamala and Doug put on the masks </w:t>
      </w:r>
      <w:r>
        <w:rPr>
          <w:rFonts w:ascii="Book Antiqua" w:hAnsi="Book Antiqua"/>
        </w:rPr>
        <w:t>adjusting</w:t>
      </w:r>
      <w:r w:rsidRPr="00213FD7">
        <w:rPr>
          <w:rFonts w:ascii="Book Antiqua" w:hAnsi="Book Antiqua"/>
        </w:rPr>
        <w:t xml:space="preserve"> them until the</w:t>
      </w:r>
      <w:r>
        <w:rPr>
          <w:rFonts w:ascii="Book Antiqua" w:hAnsi="Book Antiqua"/>
        </w:rPr>
        <w:t>y</w:t>
      </w:r>
      <w:r w:rsidRPr="00213FD7">
        <w:rPr>
          <w:rFonts w:ascii="Book Antiqua" w:hAnsi="Book Antiqua"/>
        </w:rPr>
        <w:t xml:space="preserve"> fit snugly along the contours of their faces.  They looked at each other.</w:t>
      </w:r>
    </w:p>
    <w:p w14:paraId="1BE52584"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“Hey you’re Margaret Thatcher,” said Kamala shocked.</w:t>
      </w:r>
    </w:p>
    <w:p w14:paraId="40DD0C80"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“You’re Abraham Lincoln.”</w:t>
      </w:r>
    </w:p>
    <w:p w14:paraId="7B355247"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“Now follow us.” The men said slightly smirking with amusement at the sight of their masks.</w:t>
      </w:r>
    </w:p>
    <w:p w14:paraId="47A26E72"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The couple followed the mysterious figures across the White House lawn. They moved swiftly on the manicured grass. </w:t>
      </w:r>
      <w:r>
        <w:rPr>
          <w:rFonts w:ascii="Book Antiqua" w:hAnsi="Book Antiqua"/>
        </w:rPr>
        <w:t>Kamala’s</w:t>
      </w:r>
      <w:r w:rsidRPr="00213FD7">
        <w:rPr>
          <w:rFonts w:ascii="Book Antiqua" w:hAnsi="Book Antiqua"/>
        </w:rPr>
        <w:t xml:space="preserve"> thoughts</w:t>
      </w:r>
      <w:r>
        <w:rPr>
          <w:rFonts w:ascii="Book Antiqua" w:hAnsi="Book Antiqua"/>
        </w:rPr>
        <w:t xml:space="preserve"> were</w:t>
      </w:r>
      <w:r w:rsidRPr="00213FD7">
        <w:rPr>
          <w:rFonts w:ascii="Book Antiqua" w:hAnsi="Book Antiqua"/>
        </w:rPr>
        <w:t xml:space="preserve"> a whirlwind of fear, confusion, and anger</w:t>
      </w:r>
      <w:r>
        <w:rPr>
          <w:rFonts w:ascii="Book Antiqua" w:hAnsi="Book Antiqua"/>
        </w:rPr>
        <w:t xml:space="preserve"> as she </w:t>
      </w:r>
      <w:r w:rsidRPr="00127F59">
        <w:rPr>
          <w:rFonts w:ascii="Book Antiqua" w:hAnsi="Book Antiqua"/>
        </w:rPr>
        <w:t>tried to process the events</w:t>
      </w:r>
      <w:r w:rsidRPr="00213FD7">
        <w:rPr>
          <w:rFonts w:ascii="Book Antiqua" w:hAnsi="Book Antiqua"/>
        </w:rPr>
        <w:t>.</w:t>
      </w:r>
    </w:p>
    <w:p w14:paraId="3D73E09C" w14:textId="68518848"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As they neared a secluded part of the grounds, the men stopped and turned to face them. </w:t>
      </w:r>
      <w:r>
        <w:rPr>
          <w:rFonts w:ascii="Book Antiqua" w:hAnsi="Book Antiqua"/>
        </w:rPr>
        <w:t>“</w:t>
      </w:r>
      <w:r w:rsidRPr="00213FD7">
        <w:rPr>
          <w:rFonts w:ascii="Book Antiqua" w:hAnsi="Book Antiqua"/>
        </w:rPr>
        <w:t>We need to get you out of here,</w:t>
      </w:r>
      <w:r>
        <w:rPr>
          <w:rFonts w:ascii="Book Antiqua" w:hAnsi="Book Antiqua"/>
        </w:rPr>
        <w:t xml:space="preserve">” </w:t>
      </w:r>
      <w:r w:rsidRPr="00213FD7">
        <w:rPr>
          <w:rFonts w:ascii="Book Antiqua" w:hAnsi="Book Antiqua"/>
        </w:rPr>
        <w:t xml:space="preserve">one of them </w:t>
      </w:r>
      <w:r>
        <w:rPr>
          <w:rFonts w:ascii="Book Antiqua" w:hAnsi="Book Antiqua"/>
        </w:rPr>
        <w:t xml:space="preserve">said with </w:t>
      </w:r>
      <w:r w:rsidRPr="00213FD7">
        <w:rPr>
          <w:rFonts w:ascii="Book Antiqua" w:hAnsi="Book Antiqua"/>
        </w:rPr>
        <w:t>urgen</w:t>
      </w:r>
      <w:r>
        <w:rPr>
          <w:rFonts w:ascii="Book Antiqua" w:hAnsi="Book Antiqua"/>
        </w:rPr>
        <w:t>cy</w:t>
      </w:r>
      <w:r w:rsidRPr="00213FD7">
        <w:rPr>
          <w:rFonts w:ascii="Book Antiqua" w:hAnsi="Book Antiqua"/>
        </w:rPr>
        <w:t xml:space="preserve">. </w:t>
      </w:r>
      <w:r>
        <w:rPr>
          <w:rFonts w:ascii="Book Antiqua" w:hAnsi="Book Antiqua"/>
        </w:rPr>
        <w:t>“</w:t>
      </w:r>
      <w:r w:rsidR="004C438F">
        <w:rPr>
          <w:rFonts w:ascii="Book Antiqua" w:hAnsi="Book Antiqua"/>
        </w:rPr>
        <w:t xml:space="preserve">The </w:t>
      </w:r>
      <w:r w:rsidRPr="00213FD7">
        <w:rPr>
          <w:rFonts w:ascii="Book Antiqua" w:hAnsi="Book Antiqua"/>
        </w:rPr>
        <w:t>AOC value</w:t>
      </w:r>
      <w:r w:rsidR="004C438F">
        <w:rPr>
          <w:rFonts w:ascii="Book Antiqua" w:hAnsi="Book Antiqua"/>
        </w:rPr>
        <w:t>s</w:t>
      </w:r>
      <w:r w:rsidRPr="00213FD7">
        <w:rPr>
          <w:rFonts w:ascii="Book Antiqua" w:hAnsi="Book Antiqua"/>
        </w:rPr>
        <w:t xml:space="preserve"> your life. </w:t>
      </w:r>
      <w:r w:rsidR="004C438F">
        <w:rPr>
          <w:rFonts w:ascii="Book Antiqua" w:hAnsi="Book Antiqua"/>
        </w:rPr>
        <w:t>There is a part of AOC</w:t>
      </w:r>
      <w:r w:rsidRPr="00213FD7">
        <w:rPr>
          <w:rFonts w:ascii="Book Antiqua" w:hAnsi="Book Antiqua"/>
        </w:rPr>
        <w:t xml:space="preserve"> </w:t>
      </w:r>
      <w:r w:rsidR="004C438F">
        <w:rPr>
          <w:rFonts w:ascii="Book Antiqua" w:hAnsi="Book Antiqua"/>
        </w:rPr>
        <w:t>that still</w:t>
      </w:r>
      <w:r w:rsidRPr="00213FD7">
        <w:rPr>
          <w:rFonts w:ascii="Book Antiqua" w:hAnsi="Book Antiqua"/>
        </w:rPr>
        <w:t xml:space="preserve"> believe</w:t>
      </w:r>
      <w:r w:rsidR="004C438F">
        <w:rPr>
          <w:rFonts w:ascii="Book Antiqua" w:hAnsi="Book Antiqua"/>
        </w:rPr>
        <w:t>s</w:t>
      </w:r>
      <w:r w:rsidRPr="00213FD7">
        <w:rPr>
          <w:rFonts w:ascii="Book Antiqua" w:hAnsi="Book Antiqua"/>
        </w:rPr>
        <w:t xml:space="preserve"> in the founding fathers’ vision for our country</w:t>
      </w:r>
      <w:r>
        <w:rPr>
          <w:rFonts w:ascii="Book Antiqua" w:hAnsi="Book Antiqua"/>
        </w:rPr>
        <w:t>. They are</w:t>
      </w:r>
      <w:r w:rsidRPr="00213FD7">
        <w:rPr>
          <w:rFonts w:ascii="Book Antiqua" w:hAnsi="Book Antiqua"/>
        </w:rPr>
        <w:t xml:space="preserve"> working inside this current dictatorship from within to topple it. We believe you can </w:t>
      </w:r>
      <w:r w:rsidR="004C438F">
        <w:rPr>
          <w:rFonts w:ascii="Book Antiqua" w:hAnsi="Book Antiqua"/>
        </w:rPr>
        <w:t>be our right-hand woman</w:t>
      </w:r>
      <w:r w:rsidRPr="00213FD7">
        <w:rPr>
          <w:rFonts w:ascii="Book Antiqua" w:hAnsi="Book Antiqua"/>
        </w:rPr>
        <w:t>. But you need to trust us and move quickly.</w:t>
      </w:r>
      <w:r>
        <w:rPr>
          <w:rFonts w:ascii="Book Antiqua" w:hAnsi="Book Antiqua"/>
        </w:rPr>
        <w:t>”</w:t>
      </w:r>
      <w:r w:rsidRPr="00213FD7">
        <w:rPr>
          <w:rFonts w:ascii="Book Antiqua" w:hAnsi="Book Antiqua"/>
        </w:rPr>
        <w:t xml:space="preserve"> </w:t>
      </w:r>
    </w:p>
    <w:p w14:paraId="217C884E"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Kamala nodded, trembling with adrenaline. Dougie clung to her</w:t>
      </w:r>
      <w:r>
        <w:rPr>
          <w:rFonts w:ascii="Book Antiqua" w:hAnsi="Book Antiqua"/>
        </w:rPr>
        <w:t xml:space="preserve"> in</w:t>
      </w:r>
      <w:r w:rsidRPr="00213FD7">
        <w:rPr>
          <w:rFonts w:ascii="Book Antiqua" w:hAnsi="Book Antiqua"/>
        </w:rPr>
        <w:t xml:space="preserve"> fear. </w:t>
      </w:r>
      <w:r>
        <w:rPr>
          <w:rFonts w:ascii="Book Antiqua" w:hAnsi="Book Antiqua"/>
        </w:rPr>
        <w:t>“</w:t>
      </w:r>
      <w:r w:rsidRPr="00213FD7">
        <w:rPr>
          <w:rFonts w:ascii="Book Antiqua" w:hAnsi="Book Antiqua"/>
        </w:rPr>
        <w:t>Where are we going?</w:t>
      </w:r>
      <w:r>
        <w:rPr>
          <w:rFonts w:ascii="Book Antiqua" w:hAnsi="Book Antiqua"/>
        </w:rPr>
        <w:t>”</w:t>
      </w:r>
      <w:r w:rsidRPr="00213FD7">
        <w:rPr>
          <w:rFonts w:ascii="Book Antiqua" w:hAnsi="Book Antiqua"/>
        </w:rPr>
        <w:t xml:space="preserve"> he asked.</w:t>
      </w:r>
    </w:p>
    <w:p w14:paraId="4185E4B0" w14:textId="77777777" w:rsidR="00B5685B" w:rsidRPr="00213FD7" w:rsidRDefault="00B5685B" w:rsidP="006D6183">
      <w:pPr>
        <w:pStyle w:val="NormalWeb"/>
        <w:spacing w:line="276" w:lineRule="auto"/>
        <w:ind w:firstLine="284"/>
        <w:rPr>
          <w:rFonts w:ascii="Book Antiqua" w:hAnsi="Book Antiqua"/>
        </w:rPr>
      </w:pPr>
      <w:r>
        <w:rPr>
          <w:rFonts w:ascii="Book Antiqua" w:hAnsi="Book Antiqua"/>
        </w:rPr>
        <w:t>“</w:t>
      </w:r>
      <w:r w:rsidRPr="00213FD7">
        <w:rPr>
          <w:rFonts w:ascii="Book Antiqua" w:hAnsi="Book Antiqua"/>
        </w:rPr>
        <w:t>There</w:t>
      </w:r>
      <w:r>
        <w:rPr>
          <w:rFonts w:ascii="Book Antiqua" w:hAnsi="Book Antiqua"/>
        </w:rPr>
        <w:t>’</w:t>
      </w:r>
      <w:r w:rsidRPr="00213FD7">
        <w:rPr>
          <w:rFonts w:ascii="Book Antiqua" w:hAnsi="Book Antiqua"/>
        </w:rPr>
        <w:t>s a safe house nearby,</w:t>
      </w:r>
      <w:r>
        <w:rPr>
          <w:rFonts w:ascii="Book Antiqua" w:hAnsi="Book Antiqua"/>
        </w:rPr>
        <w:t>”</w:t>
      </w:r>
      <w:r w:rsidRPr="00213FD7">
        <w:rPr>
          <w:rFonts w:ascii="Book Antiqua" w:hAnsi="Book Antiqua"/>
        </w:rPr>
        <w:t xml:space="preserve"> the other man replied. </w:t>
      </w:r>
      <w:r>
        <w:rPr>
          <w:rFonts w:ascii="Book Antiqua" w:hAnsi="Book Antiqua"/>
        </w:rPr>
        <w:t>“</w:t>
      </w:r>
      <w:r w:rsidRPr="00213FD7">
        <w:rPr>
          <w:rFonts w:ascii="Book Antiqua" w:hAnsi="Book Antiqua"/>
        </w:rPr>
        <w:t>We'll take you there and figure out our next steps.</w:t>
      </w:r>
      <w:r>
        <w:rPr>
          <w:rFonts w:ascii="Book Antiqua" w:hAnsi="Book Antiqua"/>
        </w:rPr>
        <w:t>”</w:t>
      </w:r>
    </w:p>
    <w:p w14:paraId="48A3114C" w14:textId="1584D8EC"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The group moved quickly, weaving </w:t>
      </w:r>
      <w:r>
        <w:rPr>
          <w:rFonts w:ascii="Book Antiqua" w:hAnsi="Book Antiqua"/>
        </w:rPr>
        <w:t>in</w:t>
      </w:r>
      <w:r w:rsidRPr="00213FD7">
        <w:rPr>
          <w:rFonts w:ascii="Book Antiqua" w:hAnsi="Book Antiqua"/>
        </w:rPr>
        <w:t xml:space="preserve"> the shadows cast by the grand White House. The opulent ballroom and its droning, brain</w:t>
      </w:r>
      <w:r>
        <w:rPr>
          <w:rFonts w:ascii="Book Antiqua" w:hAnsi="Book Antiqua"/>
        </w:rPr>
        <w:t>-</w:t>
      </w:r>
      <w:r w:rsidRPr="00213FD7">
        <w:rPr>
          <w:rFonts w:ascii="Book Antiqua" w:hAnsi="Book Antiqua"/>
        </w:rPr>
        <w:t xml:space="preserve">washed, guests seemed a world away now, replaced by the stark reality of their situation. They had to </w:t>
      </w:r>
      <w:r w:rsidR="00025214">
        <w:rPr>
          <w:rFonts w:ascii="Book Antiqua" w:hAnsi="Book Antiqua"/>
        </w:rPr>
        <w:t>re</w:t>
      </w:r>
      <w:r w:rsidR="00025214" w:rsidRPr="00213FD7">
        <w:rPr>
          <w:rFonts w:ascii="Book Antiqua" w:hAnsi="Book Antiqua"/>
        </w:rPr>
        <w:t>-enter</w:t>
      </w:r>
      <w:r w:rsidRPr="00213FD7">
        <w:rPr>
          <w:rFonts w:ascii="Book Antiqua" w:hAnsi="Book Antiqua"/>
        </w:rPr>
        <w:t xml:space="preserve"> the </w:t>
      </w:r>
      <w:r w:rsidRPr="00213FD7">
        <w:rPr>
          <w:rFonts w:ascii="Book Antiqua" w:hAnsi="Book Antiqua"/>
        </w:rPr>
        <w:lastRenderedPageBreak/>
        <w:t xml:space="preserve">White House briefly in order to reach a hidden </w:t>
      </w:r>
      <w:r>
        <w:t>exit</w:t>
      </w:r>
      <w:r w:rsidRPr="00BE1E11">
        <w:t xml:space="preserve"> </w:t>
      </w:r>
      <w:r w:rsidRPr="00213FD7">
        <w:rPr>
          <w:rFonts w:ascii="Book Antiqua" w:hAnsi="Book Antiqua"/>
        </w:rPr>
        <w:t xml:space="preserve">contained in one of the mansions many rooms. </w:t>
      </w:r>
    </w:p>
    <w:p w14:paraId="32DB76E3"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As they navigated through the, Doug bumped into a partygoer, who looked at him with mocking delight. “Woah! Margerat Thatcher! You’re on the rag. Better put a pad on that thing and Lincoln you’ve just been shot!”</w:t>
      </w:r>
    </w:p>
    <w:p w14:paraId="286CB9FC"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Doug momentarily forgot about the men who were just shot in front of him, whose blood now splattered his clothes towards the lower part of his body. </w:t>
      </w:r>
      <w:r>
        <w:rPr>
          <w:rFonts w:ascii="Book Antiqua" w:hAnsi="Book Antiqua"/>
        </w:rPr>
        <w:t>Putting on</w:t>
      </w:r>
      <w:r w:rsidRPr="00213FD7">
        <w:rPr>
          <w:rFonts w:ascii="Book Antiqua" w:hAnsi="Book Antiqua"/>
        </w:rPr>
        <w:t xml:space="preserve"> his best feminine British accent, he responded </w:t>
      </w:r>
      <w:r>
        <w:rPr>
          <w:rFonts w:ascii="Book Antiqua" w:hAnsi="Book Antiqua"/>
        </w:rPr>
        <w:t>in</w:t>
      </w:r>
      <w:r w:rsidRPr="00213FD7">
        <w:rPr>
          <w:rFonts w:ascii="Book Antiqua" w:hAnsi="Book Antiqua"/>
        </w:rPr>
        <w:t xml:space="preserve"> </w:t>
      </w:r>
      <w:r>
        <w:rPr>
          <w:rFonts w:ascii="Book Antiqua" w:hAnsi="Book Antiqua"/>
        </w:rPr>
        <w:t>typical Thatcherian style</w:t>
      </w:r>
      <w:r w:rsidRPr="00213FD7">
        <w:rPr>
          <w:rFonts w:ascii="Book Antiqua" w:hAnsi="Book Antiqua"/>
        </w:rPr>
        <w:t>.</w:t>
      </w:r>
    </w:p>
    <w:p w14:paraId="6E27B204"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“Th</w:t>
      </w:r>
      <w:r>
        <w:rPr>
          <w:rFonts w:ascii="Book Antiqua" w:hAnsi="Book Antiqua"/>
        </w:rPr>
        <w:t>is</w:t>
      </w:r>
      <w:r w:rsidRPr="00213FD7">
        <w:rPr>
          <w:rFonts w:ascii="Book Antiqua" w:hAnsi="Book Antiqua"/>
        </w:rPr>
        <w:t xml:space="preserve"> </w:t>
      </w:r>
      <w:r w:rsidRPr="006051BC">
        <w:rPr>
          <w:rFonts w:ascii="Book Antiqua" w:hAnsi="Book Antiqua"/>
        </w:rPr>
        <w:t xml:space="preserve">Iron Lady </w:t>
      </w:r>
      <w:r w:rsidRPr="00213FD7">
        <w:rPr>
          <w:rFonts w:ascii="Book Antiqua" w:hAnsi="Book Antiqua"/>
        </w:rPr>
        <w:t>is bloody tough; she doesn’t require a pad</w:t>
      </w:r>
      <w:r>
        <w:rPr>
          <w:rFonts w:ascii="Book Antiqua" w:hAnsi="Book Antiqua"/>
        </w:rPr>
        <w:t>.</w:t>
      </w:r>
      <w:r w:rsidRPr="00213FD7">
        <w:rPr>
          <w:rFonts w:ascii="Book Antiqua" w:hAnsi="Book Antiqua"/>
        </w:rPr>
        <w:t xml:space="preserve">” </w:t>
      </w:r>
    </w:p>
    <w:p w14:paraId="03E52982"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The guy stumbled while giving Doug a high five</w:t>
      </w:r>
      <w:r>
        <w:rPr>
          <w:rFonts w:ascii="Book Antiqua" w:hAnsi="Book Antiqua"/>
        </w:rPr>
        <w:t>,</w:t>
      </w:r>
      <w:r w:rsidRPr="00213FD7">
        <w:rPr>
          <w:rFonts w:ascii="Book Antiqua" w:hAnsi="Book Antiqua"/>
        </w:rPr>
        <w:t xml:space="preserve"> laugh</w:t>
      </w:r>
      <w:r>
        <w:rPr>
          <w:rFonts w:ascii="Book Antiqua" w:hAnsi="Book Antiqua"/>
        </w:rPr>
        <w:t>ing</w:t>
      </w:r>
      <w:r w:rsidRPr="00213FD7">
        <w:rPr>
          <w:rFonts w:ascii="Book Antiqua" w:hAnsi="Book Antiqua"/>
        </w:rPr>
        <w:t xml:space="preserve"> above the noise of the party.</w:t>
      </w:r>
    </w:p>
    <w:p w14:paraId="097622FE"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“That’s awesome, have fun you guys, and thanks for freeing the slaves!”</w:t>
      </w:r>
    </w:p>
    <w:p w14:paraId="142917AF"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They smiled at the men and then </w:t>
      </w:r>
      <w:r>
        <w:rPr>
          <w:rFonts w:ascii="Book Antiqua" w:hAnsi="Book Antiqua"/>
        </w:rPr>
        <w:t>quickened their pace</w:t>
      </w:r>
      <w:r w:rsidRPr="00213FD7">
        <w:rPr>
          <w:rFonts w:ascii="Book Antiqua" w:hAnsi="Book Antiqua"/>
        </w:rPr>
        <w:t xml:space="preserve"> through the White House</w:t>
      </w:r>
      <w:r>
        <w:rPr>
          <w:rFonts w:ascii="Book Antiqua" w:hAnsi="Book Antiqua"/>
        </w:rPr>
        <w:t>.</w:t>
      </w:r>
      <w:r w:rsidRPr="00213FD7">
        <w:rPr>
          <w:rFonts w:ascii="Book Antiqua" w:hAnsi="Book Antiqua"/>
        </w:rPr>
        <w:t xml:space="preserve"> Kamala's heart </w:t>
      </w:r>
      <w:r>
        <w:rPr>
          <w:rFonts w:ascii="Book Antiqua" w:hAnsi="Book Antiqua"/>
        </w:rPr>
        <w:t>raced, aware of</w:t>
      </w:r>
      <w:r w:rsidRPr="00213FD7">
        <w:rPr>
          <w:rFonts w:ascii="Book Antiqua" w:hAnsi="Book Antiqua"/>
        </w:rPr>
        <w:t xml:space="preserve"> the gravity of their situation. She glanced at Doug, who, despite the fear and confusion, managed to maintain a semblance of </w:t>
      </w:r>
      <w:r>
        <w:rPr>
          <w:rFonts w:ascii="Book Antiqua" w:hAnsi="Book Antiqua"/>
        </w:rPr>
        <w:t>calm</w:t>
      </w:r>
      <w:r w:rsidRPr="00213FD7">
        <w:rPr>
          <w:rFonts w:ascii="Book Antiqua" w:hAnsi="Book Antiqua"/>
        </w:rPr>
        <w:t>.</w:t>
      </w:r>
    </w:p>
    <w:p w14:paraId="077E4AE7" w14:textId="77777777" w:rsidR="00B5685B" w:rsidRPr="00213FD7" w:rsidRDefault="00B5685B" w:rsidP="006D6183">
      <w:pPr>
        <w:pStyle w:val="NormalWeb"/>
        <w:spacing w:line="276" w:lineRule="auto"/>
        <w:ind w:firstLine="284"/>
        <w:rPr>
          <w:rFonts w:ascii="Book Antiqua" w:hAnsi="Book Antiqua"/>
        </w:rPr>
      </w:pPr>
      <w:r w:rsidRPr="00213FD7">
        <w:rPr>
          <w:rFonts w:ascii="Book Antiqua" w:hAnsi="Book Antiqua"/>
        </w:rPr>
        <w:t xml:space="preserve">They entered the room where </w:t>
      </w:r>
      <w:r>
        <w:rPr>
          <w:rFonts w:ascii="Book Antiqua" w:hAnsi="Book Antiqua"/>
        </w:rPr>
        <w:t xml:space="preserve">the </w:t>
      </w:r>
      <w:r w:rsidRPr="00213FD7">
        <w:rPr>
          <w:rFonts w:ascii="Book Antiqua" w:hAnsi="Book Antiqua"/>
        </w:rPr>
        <w:t xml:space="preserve">hidden </w:t>
      </w:r>
      <w:r>
        <w:rPr>
          <w:rFonts w:ascii="Book Antiqua" w:hAnsi="Book Antiqua"/>
        </w:rPr>
        <w:t>exit</w:t>
      </w:r>
      <w:r w:rsidRPr="00213FD7">
        <w:rPr>
          <w:rFonts w:ascii="Book Antiqua" w:hAnsi="Book Antiqua"/>
        </w:rPr>
        <w:t xml:space="preserve"> was within reach. One of the men pushed open a discreet panel in the wall, revealing a narrow staircase descending into darkness. They ushered Kamala and Doug inside, </w:t>
      </w:r>
      <w:r>
        <w:rPr>
          <w:rFonts w:ascii="Book Antiqua" w:hAnsi="Book Antiqua"/>
        </w:rPr>
        <w:t xml:space="preserve">and </w:t>
      </w:r>
      <w:r w:rsidRPr="00213FD7">
        <w:rPr>
          <w:rFonts w:ascii="Book Antiqua" w:hAnsi="Book Antiqua"/>
        </w:rPr>
        <w:t>the heavy panel sliding shut behind them. The sound of the ballroom</w:t>
      </w:r>
      <w:r>
        <w:rPr>
          <w:rFonts w:ascii="Book Antiqua" w:hAnsi="Book Antiqua"/>
        </w:rPr>
        <w:t>’</w:t>
      </w:r>
      <w:r w:rsidRPr="00213FD7">
        <w:rPr>
          <w:rFonts w:ascii="Book Antiqua" w:hAnsi="Book Antiqua"/>
        </w:rPr>
        <w:t>s festivities faded.</w:t>
      </w:r>
    </w:p>
    <w:p w14:paraId="130C277C" w14:textId="77777777" w:rsidR="00B5685B" w:rsidRPr="00B5685B" w:rsidRDefault="00B5685B" w:rsidP="006D6183">
      <w:pPr>
        <w:pStyle w:val="NormalWeb"/>
        <w:spacing w:line="276" w:lineRule="auto"/>
        <w:rPr>
          <w:rFonts w:ascii="Book Antiqua" w:hAnsi="Book Antiqua"/>
          <w:u w:val="single"/>
        </w:rPr>
      </w:pPr>
      <w:r w:rsidRPr="00B5685B">
        <w:rPr>
          <w:rFonts w:ascii="Book Antiqua" w:hAnsi="Book Antiqua"/>
          <w:b/>
          <w:bCs/>
          <w:u w:val="single"/>
        </w:rPr>
        <w:t>Big Mike</w:t>
      </w:r>
    </w:p>
    <w:p w14:paraId="54536FED" w14:textId="77777777" w:rsidR="00B5685B" w:rsidRPr="00213FD7" w:rsidRDefault="00B5685B" w:rsidP="006D6183">
      <w:pPr>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I</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m sorry, Mike.</w:t>
      </w:r>
      <w:r>
        <w:rPr>
          <w:rFonts w:ascii="Book Antiqua" w:eastAsia="Times New Roman" w:hAnsi="Book Antiqua" w:cs="Times New Roman"/>
          <w:sz w:val="24"/>
          <w:szCs w:val="24"/>
          <w:lang w:eastAsia="en-IN"/>
        </w:rPr>
        <w:t>”</w:t>
      </w:r>
    </w:p>
    <w:p w14:paraId="1FF9B390" w14:textId="77777777" w:rsidR="00B5685B" w:rsidRPr="00213FD7" w:rsidRDefault="00B5685B" w:rsidP="006D6183">
      <w:pPr>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Michael responded with a swift punch to Barack</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s stomach, knocking the air out of his lungs. Barack doubled over, gasping for breath.</w:t>
      </w:r>
    </w:p>
    <w:p w14:paraId="496A5455" w14:textId="77777777" w:rsidR="00B5685B" w:rsidRPr="00213FD7" w:rsidRDefault="00B5685B" w:rsidP="006D6183">
      <w:pPr>
        <w:ind w:firstLine="284"/>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Sorry isn’t good enough!</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Michael shouted, his face twisted with rage.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Do you have any idea what this means? Do you?</w:t>
      </w:r>
      <w:r>
        <w:rPr>
          <w:rFonts w:ascii="Book Antiqua" w:eastAsia="Times New Roman" w:hAnsi="Book Antiqua" w:cs="Times New Roman"/>
          <w:sz w:val="24"/>
          <w:szCs w:val="24"/>
          <w:lang w:eastAsia="en-IN"/>
        </w:rPr>
        <w:t>”</w:t>
      </w:r>
    </w:p>
    <w:p w14:paraId="0F32237D" w14:textId="77777777" w:rsidR="00B5685B" w:rsidRPr="00213FD7" w:rsidRDefault="00B5685B" w:rsidP="006D6183">
      <w:pPr>
        <w:ind w:firstLine="284"/>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I was trying to handle it, I swear,</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Barack gasped, still hunched over, trembling.</w:t>
      </w:r>
    </w:p>
    <w:p w14:paraId="11882763" w14:textId="77777777" w:rsidR="00B5685B" w:rsidRPr="00213FD7" w:rsidRDefault="00B5685B" w:rsidP="006D6183">
      <w:pPr>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Michael grabbed Barack by the collar, lifting him slightly before shoving him hard against the wall.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Handle it? You’ve jeopardized everything! Everything we’ve built, everything we’ve planned! Harris is no longer a tool under our thumb. She’s the second most powerful face in the AOC, and I’m sure she’s now working with those who oppose us.</w:t>
      </w:r>
      <w:r>
        <w:rPr>
          <w:rFonts w:ascii="Book Antiqua" w:eastAsia="Times New Roman" w:hAnsi="Book Antiqua" w:cs="Times New Roman"/>
          <w:sz w:val="24"/>
          <w:szCs w:val="24"/>
          <w:lang w:eastAsia="en-IN"/>
        </w:rPr>
        <w:t>”</w:t>
      </w:r>
    </w:p>
    <w:p w14:paraId="2F5BC48D" w14:textId="77777777" w:rsidR="00B5685B" w:rsidRPr="00213FD7" w:rsidRDefault="00B5685B" w:rsidP="006D6183">
      <w:pPr>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lastRenderedPageBreak/>
        <w:t xml:space="preserve">Barack’s eyes widened with fear.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I didn’t mean for this to happen.</w:t>
      </w:r>
      <w:r>
        <w:rPr>
          <w:rFonts w:ascii="Book Antiqua" w:eastAsia="Times New Roman" w:hAnsi="Book Antiqua" w:cs="Times New Roman"/>
          <w:sz w:val="24"/>
          <w:szCs w:val="24"/>
          <w:lang w:eastAsia="en-IN"/>
        </w:rPr>
        <w:t>”</w:t>
      </w:r>
    </w:p>
    <w:p w14:paraId="6E9028EA" w14:textId="77777777" w:rsidR="00B5685B" w:rsidRPr="00213FD7" w:rsidRDefault="00B5685B" w:rsidP="006D6183">
      <w:pPr>
        <w:ind w:firstLine="284"/>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Meaning doesn’t matter,</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Michael hissed, tightening his grip.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Results do. And you’ve failed. Miserably.</w:t>
      </w:r>
      <w:r>
        <w:rPr>
          <w:rFonts w:ascii="Book Antiqua" w:eastAsia="Times New Roman" w:hAnsi="Book Antiqua" w:cs="Times New Roman"/>
          <w:sz w:val="24"/>
          <w:szCs w:val="24"/>
          <w:lang w:eastAsia="en-IN"/>
        </w:rPr>
        <w:t>”</w:t>
      </w:r>
    </w:p>
    <w:p w14:paraId="2B7E9517" w14:textId="77777777" w:rsidR="00B5685B" w:rsidRPr="00213FD7" w:rsidRDefault="00B5685B" w:rsidP="006D6183">
      <w:pPr>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Michael released him, letting Barack slump to the floor.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Get up. We have a war to win, and I need you focused. No more mistakes.</w:t>
      </w:r>
      <w:r>
        <w:rPr>
          <w:rFonts w:ascii="Book Antiqua" w:eastAsia="Times New Roman" w:hAnsi="Book Antiqua" w:cs="Times New Roman"/>
          <w:sz w:val="24"/>
          <w:szCs w:val="24"/>
          <w:lang w:eastAsia="en-IN"/>
        </w:rPr>
        <w:t>”</w:t>
      </w:r>
    </w:p>
    <w:p w14:paraId="322A6567" w14:textId="77777777" w:rsidR="00B5685B" w:rsidRPr="00213FD7" w:rsidRDefault="00B5685B" w:rsidP="006D6183">
      <w:pPr>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struggled to his feet, his body aching.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Yes, Mike.</w:t>
      </w:r>
      <w:r>
        <w:rPr>
          <w:rFonts w:ascii="Book Antiqua" w:eastAsia="Times New Roman" w:hAnsi="Book Antiqua" w:cs="Times New Roman"/>
          <w:sz w:val="24"/>
          <w:szCs w:val="24"/>
          <w:lang w:eastAsia="en-IN"/>
        </w:rPr>
        <w:t>”</w:t>
      </w:r>
    </w:p>
    <w:p w14:paraId="1F80F64A" w14:textId="77777777" w:rsidR="00B5685B" w:rsidRPr="00213FD7" w:rsidRDefault="00B5685B" w:rsidP="006D6183">
      <w:pPr>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Michael stared at him for a moment longer before turning away.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Clean yourself up. We’ll deal with this mess, but you better not let it happen again.</w:t>
      </w:r>
      <w:r>
        <w:rPr>
          <w:rFonts w:ascii="Book Antiqua" w:eastAsia="Times New Roman" w:hAnsi="Book Antiqua" w:cs="Times New Roman"/>
          <w:sz w:val="24"/>
          <w:szCs w:val="24"/>
          <w:lang w:eastAsia="en-IN"/>
        </w:rPr>
        <w:t>”</w:t>
      </w:r>
    </w:p>
    <w:p w14:paraId="31752E81" w14:textId="77777777" w:rsidR="00B5685B" w:rsidRPr="00213FD7" w:rsidRDefault="00B5685B" w:rsidP="006D6183">
      <w:pPr>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nodded, his face a mix of pain and determination.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I won’t. I promise.</w:t>
      </w:r>
      <w:r>
        <w:rPr>
          <w:rFonts w:ascii="Book Antiqua" w:eastAsia="Times New Roman" w:hAnsi="Book Antiqua" w:cs="Times New Roman"/>
          <w:sz w:val="24"/>
          <w:szCs w:val="24"/>
          <w:lang w:eastAsia="en-IN"/>
        </w:rPr>
        <w:t>”</w:t>
      </w:r>
    </w:p>
    <w:p w14:paraId="7785D87C" w14:textId="77777777" w:rsidR="00B5685B" w:rsidRPr="00213FD7" w:rsidRDefault="00B5685B" w:rsidP="006D6183">
      <w:pPr>
        <w:ind w:firstLine="284"/>
        <w:rPr>
          <w:rFonts w:ascii="Book Antiqua" w:eastAsia="Times New Roman" w:hAnsi="Book Antiqua" w:cs="Times New Roman"/>
          <w:sz w:val="24"/>
          <w:szCs w:val="24"/>
          <w:lang w:eastAsia="en-IN"/>
        </w:rPr>
      </w:pP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Good,</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Michael said coldly.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Now get out of my sight. Go back to the party and entertain our guests.</w:t>
      </w:r>
      <w:r>
        <w:rPr>
          <w:rFonts w:ascii="Book Antiqua" w:eastAsia="Times New Roman" w:hAnsi="Book Antiqua" w:cs="Times New Roman"/>
          <w:sz w:val="24"/>
          <w:szCs w:val="24"/>
          <w:lang w:eastAsia="en-IN"/>
        </w:rPr>
        <w:t>”</w:t>
      </w:r>
    </w:p>
    <w:p w14:paraId="64CF1424" w14:textId="77777777" w:rsidR="00B5685B" w:rsidRPr="00213FD7" w:rsidRDefault="00B5685B" w:rsidP="006D6183">
      <w:pPr>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Barack left Michael’s presence like a dog who had just been chastised, slinking back to the party with his tail between his legs.</w:t>
      </w:r>
    </w:p>
    <w:p w14:paraId="77449619" w14:textId="77777777" w:rsidR="00B5685B" w:rsidRPr="00213FD7" w:rsidRDefault="00B5685B" w:rsidP="006D6183">
      <w:pPr>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Once out of Michael's presence, Big Mike's dominance weighed heavily on Barack, a force that controlled every aspect of his life. The dynamic between them had always been fraught with tension and violence, a twisted bond forged over years of abuse and manipulation. </w:t>
      </w:r>
    </w:p>
    <w:p w14:paraId="1D3F21F0" w14:textId="77777777" w:rsidR="00B5685B" w:rsidRPr="00213FD7" w:rsidRDefault="00B5685B" w:rsidP="006D6183">
      <w:pPr>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Barack’s hands trembled as he adjusted his tie, the memory of Big Mike’s wrath still fresh in his mind. Big Mike was dangerous when things didn’t go according to plan, and Barack had learned to fear the consequences.</w:t>
      </w:r>
    </w:p>
    <w:p w14:paraId="1A05BA8C" w14:textId="77777777" w:rsidR="00B5685B" w:rsidRPr="00213FD7" w:rsidRDefault="00B5685B" w:rsidP="006D6183">
      <w:pPr>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Their relationship was </w:t>
      </w:r>
      <w:r>
        <w:rPr>
          <w:rFonts w:ascii="Book Antiqua" w:eastAsia="Times New Roman" w:hAnsi="Book Antiqua" w:cs="Times New Roman"/>
          <w:sz w:val="24"/>
          <w:szCs w:val="24"/>
          <w:lang w:eastAsia="en-IN"/>
        </w:rPr>
        <w:t xml:space="preserve">a </w:t>
      </w:r>
      <w:r w:rsidRPr="00213FD7">
        <w:rPr>
          <w:rFonts w:ascii="Book Antiqua" w:eastAsia="Times New Roman" w:hAnsi="Book Antiqua" w:cs="Times New Roman"/>
          <w:sz w:val="24"/>
          <w:szCs w:val="24"/>
          <w:lang w:eastAsia="en-IN"/>
        </w:rPr>
        <w:t>complex</w:t>
      </w:r>
      <w:r>
        <w:rPr>
          <w:rFonts w:ascii="Book Antiqua" w:eastAsia="Times New Roman" w:hAnsi="Book Antiqua" w:cs="Times New Roman"/>
          <w:sz w:val="24"/>
          <w:szCs w:val="24"/>
          <w:lang w:eastAsia="en-IN"/>
        </w:rPr>
        <w:t xml:space="preserve"> one</w:t>
      </w:r>
      <w:r w:rsidRPr="00213FD7">
        <w:rPr>
          <w:rFonts w:ascii="Book Antiqua" w:eastAsia="Times New Roman" w:hAnsi="Book Antiqua" w:cs="Times New Roman"/>
          <w:sz w:val="24"/>
          <w:szCs w:val="24"/>
          <w:lang w:eastAsia="en-IN"/>
        </w:rPr>
        <w:t xml:space="preserve">, rooted in control and submission. The physical abuse was just one aspect; </w:t>
      </w:r>
      <w:r>
        <w:rPr>
          <w:rFonts w:ascii="Book Antiqua" w:eastAsia="Times New Roman" w:hAnsi="Book Antiqua" w:cs="Times New Roman"/>
          <w:sz w:val="24"/>
          <w:szCs w:val="24"/>
          <w:lang w:eastAsia="en-IN"/>
        </w:rPr>
        <w:t xml:space="preserve">but </w:t>
      </w:r>
      <w:r w:rsidRPr="00213FD7">
        <w:rPr>
          <w:rFonts w:ascii="Book Antiqua" w:eastAsia="Times New Roman" w:hAnsi="Book Antiqua" w:cs="Times New Roman"/>
          <w:sz w:val="24"/>
          <w:szCs w:val="24"/>
          <w:lang w:eastAsia="en-IN"/>
        </w:rPr>
        <w:t>the psychological hold Big Mike had over Barack was even more profound. Barack had become accustomed to the domination, even craving it at times. The beatings, though painful, were a perverse reminder of Big Mike</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s power and authority</w:t>
      </w:r>
      <w:r>
        <w:rPr>
          <w:rFonts w:ascii="Book Antiqua" w:eastAsia="Times New Roman" w:hAnsi="Book Antiqua" w:cs="Times New Roman"/>
          <w:sz w:val="24"/>
          <w:szCs w:val="24"/>
          <w:lang w:eastAsia="en-IN"/>
        </w:rPr>
        <w:t xml:space="preserve"> that kept</w:t>
      </w:r>
      <w:r w:rsidRPr="00213FD7">
        <w:rPr>
          <w:rFonts w:ascii="Book Antiqua" w:eastAsia="Times New Roman" w:hAnsi="Book Antiqua" w:cs="Times New Roman"/>
          <w:sz w:val="24"/>
          <w:szCs w:val="24"/>
          <w:lang w:eastAsia="en-IN"/>
        </w:rPr>
        <w:t xml:space="preserve"> Barack in line and focused on their shared ambitions.</w:t>
      </w:r>
    </w:p>
    <w:p w14:paraId="68D255D6" w14:textId="77777777" w:rsidR="00B5685B" w:rsidRPr="00213FD7" w:rsidRDefault="00B5685B" w:rsidP="006D6183">
      <w:pPr>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But it wasn</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t just fear that kept Barack tied to Big Mike. There was a sick, </w:t>
      </w:r>
      <w:r>
        <w:rPr>
          <w:rFonts w:ascii="Book Antiqua" w:eastAsia="Times New Roman" w:hAnsi="Book Antiqua" w:cs="Times New Roman"/>
          <w:sz w:val="24"/>
          <w:szCs w:val="24"/>
          <w:lang w:eastAsia="en-IN"/>
        </w:rPr>
        <w:t xml:space="preserve">perverted </w:t>
      </w:r>
      <w:r w:rsidRPr="00213FD7">
        <w:rPr>
          <w:rFonts w:ascii="Book Antiqua" w:eastAsia="Times New Roman" w:hAnsi="Book Antiqua" w:cs="Times New Roman"/>
          <w:sz w:val="24"/>
          <w:szCs w:val="24"/>
          <w:lang w:eastAsia="en-IN"/>
        </w:rPr>
        <w:t>love between them, born out of years of shared secrets and dark desires. The violence was part of their bond, a brutal dance that had defined their relationship from the beginning. And</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as much as Barack resented it, he couldn’t imagine life without it. Big Mike needed to keep him motivated and focused, and there was no more effective incentive than a good old-fashioned beating.</w:t>
      </w:r>
    </w:p>
    <w:p w14:paraId="6833EFCC" w14:textId="77777777" w:rsidR="00B5685B" w:rsidRPr="00213FD7" w:rsidRDefault="00B5685B" w:rsidP="006D6183">
      <w:pPr>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lastRenderedPageBreak/>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2B834505" w14:textId="77777777" w:rsidR="00B5685B" w:rsidRPr="00213FD7" w:rsidRDefault="00B5685B" w:rsidP="006D6183">
      <w:pPr>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As Barack re-entered the grand ballroom, it felt like stepping out of a murky swamp, onto solid ground where he knew his place. He forced a smile, feeling like a helpless housewife in a Lifetime movie. No one must ever know what had just transpired, or see the fear and pain lurking behind his eyes. If they did, they wouldn’t understand the </w:t>
      </w:r>
      <w:r>
        <w:rPr>
          <w:rFonts w:ascii="Book Antiqua" w:eastAsia="Times New Roman" w:hAnsi="Book Antiqua" w:cs="Times New Roman"/>
          <w:sz w:val="24"/>
          <w:szCs w:val="24"/>
          <w:lang w:eastAsia="en-IN"/>
        </w:rPr>
        <w:t>convoluted</w:t>
      </w:r>
      <w:r w:rsidRPr="00213FD7">
        <w:rPr>
          <w:rFonts w:ascii="Book Antiqua" w:eastAsia="Times New Roman" w:hAnsi="Book Antiqua" w:cs="Times New Roman"/>
          <w:sz w:val="24"/>
          <w:szCs w:val="24"/>
          <w:lang w:eastAsia="en-IN"/>
        </w:rPr>
        <w:t xml:space="preserve"> bond of joy and love he and Big Mike had shared all these years. He had a role to play, and play it he would. After all, he had made a promise to Big Mike—no more mistakes. But in the coming days, he was unwittingly stepping into the biggest mistake of his life.</w:t>
      </w:r>
    </w:p>
    <w:p w14:paraId="65FB9779" w14:textId="77777777" w:rsidR="00B5685B" w:rsidRDefault="00B5685B" w:rsidP="006D6183">
      <w:pPr>
        <w:rPr>
          <w:rFonts w:asciiTheme="majorHAnsi" w:eastAsia="Times New Roman" w:hAnsiTheme="majorHAnsi" w:cstheme="majorBidi"/>
          <w:color w:val="365F91" w:themeColor="accent1" w:themeShade="BF"/>
          <w:sz w:val="32"/>
          <w:szCs w:val="32"/>
          <w:lang w:eastAsia="en-IN"/>
        </w:rPr>
      </w:pPr>
      <w:r>
        <w:rPr>
          <w:rFonts w:eastAsia="Times New Roman"/>
          <w:lang w:eastAsia="en-IN"/>
        </w:rPr>
        <w:br w:type="page"/>
      </w:r>
    </w:p>
    <w:p w14:paraId="128E1EA9" w14:textId="3DC77301" w:rsidR="00384ED4" w:rsidRPr="00213FD7" w:rsidRDefault="00384ED4" w:rsidP="006D6183">
      <w:pPr>
        <w:pStyle w:val="Heading1"/>
        <w:rPr>
          <w:rFonts w:ascii="Aptos Display" w:eastAsia="Times New Roman" w:hAnsi="Aptos Display"/>
          <w:sz w:val="40"/>
          <w:szCs w:val="40"/>
          <w:lang w:eastAsia="en-IN"/>
        </w:rPr>
      </w:pPr>
      <w:bookmarkStart w:id="9562" w:name="_Toc178085889"/>
      <w:bookmarkStart w:id="9563" w:name="_Toc178672344"/>
      <w:bookmarkEnd w:id="9561"/>
      <w:r w:rsidRPr="00213FD7">
        <w:rPr>
          <w:rFonts w:ascii="Aptos Display" w:eastAsia="Times New Roman" w:hAnsi="Aptos Display"/>
          <w:sz w:val="40"/>
          <w:szCs w:val="40"/>
          <w:lang w:eastAsia="en-IN"/>
        </w:rPr>
        <w:lastRenderedPageBreak/>
        <w:t xml:space="preserve">Chapter </w:t>
      </w:r>
      <w:r w:rsidR="006F5068" w:rsidRPr="00213FD7">
        <w:rPr>
          <w:rFonts w:ascii="Aptos Display" w:eastAsia="Times New Roman" w:hAnsi="Aptos Display"/>
          <w:sz w:val="40"/>
          <w:szCs w:val="40"/>
          <w:lang w:eastAsia="en-IN"/>
        </w:rPr>
        <w:t>1</w:t>
      </w:r>
      <w:r w:rsidR="006F5068">
        <w:rPr>
          <w:rFonts w:ascii="Aptos Display" w:eastAsia="Times New Roman" w:hAnsi="Aptos Display"/>
          <w:sz w:val="40"/>
          <w:szCs w:val="40"/>
          <w:lang w:eastAsia="en-IN"/>
        </w:rPr>
        <w:t>3</w:t>
      </w:r>
      <w:r w:rsidR="006F5068" w:rsidRPr="00213FD7">
        <w:rPr>
          <w:rFonts w:ascii="Aptos Display" w:eastAsia="Times New Roman" w:hAnsi="Aptos Display"/>
          <w:sz w:val="40"/>
          <w:szCs w:val="40"/>
          <w:lang w:eastAsia="en-IN"/>
        </w:rPr>
        <w:t xml:space="preserve"> The</w:t>
      </w:r>
      <w:r w:rsidRPr="00213FD7">
        <w:rPr>
          <w:rFonts w:ascii="Aptos Display" w:eastAsia="Times New Roman" w:hAnsi="Aptos Display"/>
          <w:sz w:val="40"/>
          <w:szCs w:val="40"/>
          <w:lang w:eastAsia="en-IN"/>
        </w:rPr>
        <w:t xml:space="preserve"> Moment of Truth</w:t>
      </w:r>
      <w:bookmarkEnd w:id="9562"/>
      <w:r w:rsidR="00817239">
        <w:rPr>
          <w:rFonts w:ascii="Aptos Display" w:eastAsia="Times New Roman" w:hAnsi="Aptos Display"/>
          <w:sz w:val="40"/>
          <w:szCs w:val="40"/>
          <w:lang w:eastAsia="en-IN"/>
        </w:rPr>
        <w:t xml:space="preserve"> (Done)</w:t>
      </w:r>
      <w:bookmarkEnd w:id="9563"/>
    </w:p>
    <w:p w14:paraId="713B0033" w14:textId="77777777" w:rsidR="00384ED4" w:rsidRPr="00045FE3" w:rsidRDefault="00384ED4" w:rsidP="006D6183">
      <w:pPr>
        <w:rPr>
          <w:rFonts w:ascii="Times New Roman" w:hAnsi="Times New Roman" w:cs="Times New Roman"/>
          <w:sz w:val="24"/>
          <w:szCs w:val="24"/>
          <w:lang w:eastAsia="en-IN"/>
        </w:rPr>
      </w:pPr>
    </w:p>
    <w:p w14:paraId="7F839750" w14:textId="77777777" w:rsidR="00384ED4" w:rsidRPr="00213FD7" w:rsidRDefault="00384ED4" w:rsidP="006D6183">
      <w:pPr>
        <w:rPr>
          <w:rFonts w:ascii="Book Antiqua" w:hAnsi="Book Antiqua" w:cs="Times New Roman"/>
          <w:sz w:val="24"/>
          <w:szCs w:val="24"/>
          <w:lang w:eastAsia="en-IN"/>
        </w:rPr>
      </w:pPr>
      <w:r w:rsidRPr="00213FD7">
        <w:rPr>
          <w:rFonts w:ascii="Book Antiqua" w:hAnsi="Book Antiqua" w:cs="Times New Roman"/>
          <w:sz w:val="24"/>
          <w:szCs w:val="24"/>
          <w:lang w:eastAsia="en-IN"/>
        </w:rPr>
        <w:t>Lot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 bleeding had slowed to a trickle, but Raskin kept his hands pressed firmly on the wound. Lot had lost a lot of blood, his situation </w:t>
      </w:r>
      <w:r>
        <w:rPr>
          <w:rFonts w:ascii="Book Antiqua" w:hAnsi="Book Antiqua" w:cs="Times New Roman"/>
          <w:sz w:val="24"/>
          <w:szCs w:val="24"/>
          <w:lang w:eastAsia="en-IN"/>
        </w:rPr>
        <w:t>was critical</w:t>
      </w:r>
      <w:r w:rsidRPr="00213FD7">
        <w:rPr>
          <w:rFonts w:ascii="Book Antiqua" w:hAnsi="Book Antiqua" w:cs="Times New Roman"/>
          <w:sz w:val="24"/>
          <w:szCs w:val="24"/>
          <w:lang w:eastAsia="en-IN"/>
        </w:rPr>
        <w:t>,</w:t>
      </w:r>
      <w:r>
        <w:rPr>
          <w:rFonts w:ascii="Book Antiqua" w:hAnsi="Book Antiqua" w:cs="Times New Roman"/>
          <w:sz w:val="24"/>
          <w:szCs w:val="24"/>
          <w:lang w:eastAsia="en-IN"/>
        </w:rPr>
        <w:t xml:space="preserve"> and</w:t>
      </w:r>
      <w:r w:rsidRPr="00213FD7">
        <w:rPr>
          <w:rFonts w:ascii="Book Antiqua" w:hAnsi="Book Antiqua" w:cs="Times New Roman"/>
          <w:sz w:val="24"/>
          <w:szCs w:val="24"/>
          <w:lang w:eastAsia="en-IN"/>
        </w:rPr>
        <w:t xml:space="preserve"> there was a race against time to treat his wounds. Through the green glow of his NVGs, Raskin watched Lieutenant Daniels standing a few paces away. The strain and fury etched into Daniels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features were unmistakable, even in the distorted, ghostly light.</w:t>
      </w:r>
    </w:p>
    <w:p w14:paraId="7650E2C0" w14:textId="024CD4A3" w:rsidR="00384ED4" w:rsidRPr="00213FD7" w:rsidRDefault="00384ED4"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They nuked us. I’m done with this operation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To hell with the coalition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Who’s with me?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Daniels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voice was taut with the bitterness of betrayal. The memory of fallen comrades—men he had bled alongside </w:t>
      </w:r>
      <w:r>
        <w:rPr>
          <w:rFonts w:ascii="Book Antiqua" w:hAnsi="Book Antiqua" w:cs="Times New Roman"/>
          <w:sz w:val="24"/>
          <w:szCs w:val="24"/>
          <w:lang w:eastAsia="en-IN"/>
        </w:rPr>
        <w:t xml:space="preserve">with </w:t>
      </w:r>
      <w:r w:rsidRPr="00213FD7">
        <w:rPr>
          <w:rFonts w:ascii="Book Antiqua" w:hAnsi="Book Antiqua" w:cs="Times New Roman"/>
          <w:sz w:val="24"/>
          <w:szCs w:val="24"/>
          <w:lang w:eastAsia="en-IN"/>
        </w:rPr>
        <w:t xml:space="preserve">in Alaska and </w:t>
      </w:r>
      <w:r>
        <w:rPr>
          <w:rFonts w:ascii="Book Antiqua" w:hAnsi="Book Antiqua" w:cs="Times New Roman"/>
          <w:sz w:val="24"/>
          <w:szCs w:val="24"/>
          <w:lang w:eastAsia="en-IN"/>
        </w:rPr>
        <w:t>Cathay</w:t>
      </w:r>
      <w:r w:rsidRPr="00213FD7">
        <w:rPr>
          <w:rFonts w:ascii="Book Antiqua" w:hAnsi="Book Antiqua" w:cs="Times New Roman"/>
          <w:sz w:val="24"/>
          <w:szCs w:val="24"/>
          <w:lang w:eastAsia="en-IN"/>
        </w:rPr>
        <w:t xml:space="preserve">—flashed before his eyes. They had fought with </w:t>
      </w:r>
      <w:proofErr w:type="spellStart"/>
      <w:r w:rsidRPr="00213FD7">
        <w:rPr>
          <w:rFonts w:ascii="Book Antiqua" w:hAnsi="Book Antiqua" w:cs="Times New Roman"/>
          <w:sz w:val="24"/>
          <w:szCs w:val="24"/>
          <w:lang w:eastAsia="en-IN"/>
        </w:rPr>
        <w:t>honor</w:t>
      </w:r>
      <w:proofErr w:type="spellEnd"/>
      <w:r w:rsidRPr="00213FD7">
        <w:rPr>
          <w:rFonts w:ascii="Book Antiqua" w:hAnsi="Book Antiqua"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1817E859"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“Where is the equality in sacrificing white lives for black soldiers?”</w:t>
      </w:r>
    </w:p>
    <w:p w14:paraId="683956E7"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“Keep your voices down; there could be enemy soldiers in these tunnels,”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7AC7BB13"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Daniels turned a steely gaze on Hess, the sharpness in his eyes cutting through the green-tinted </w:t>
      </w:r>
      <w:r>
        <w:rPr>
          <w:rFonts w:ascii="Book Antiqua" w:hAnsi="Book Antiqua" w:cs="Times New Roman"/>
          <w:sz w:val="24"/>
          <w:szCs w:val="24"/>
          <w:lang w:eastAsia="en-IN"/>
        </w:rPr>
        <w:t>lense</w:t>
      </w:r>
      <w:r w:rsidRPr="00213FD7">
        <w:rPr>
          <w:rFonts w:ascii="Book Antiqua" w:hAnsi="Book Antiqua" w:cs="Times New Roman"/>
          <w:sz w:val="24"/>
          <w:szCs w:val="24"/>
          <w:lang w:eastAsia="en-IN"/>
        </w:rPr>
        <w:t xml:space="preserve">s. </w:t>
      </w:r>
      <w:r>
        <w:rPr>
          <w:rFonts w:ascii="Book Antiqua" w:hAnsi="Book Antiqua" w:cs="Times New Roman"/>
          <w:sz w:val="24"/>
          <w:szCs w:val="24"/>
          <w:lang w:eastAsia="en-IN"/>
        </w:rPr>
        <w:t>“</w:t>
      </w:r>
      <w:r w:rsidRPr="00213FD7">
        <w:rPr>
          <w:rFonts w:ascii="Book Antiqua" w:hAnsi="Book Antiqua" w:cs="Times New Roman"/>
          <w:sz w:val="24"/>
          <w:szCs w:val="24"/>
          <w:lang w:eastAsia="en-IN"/>
        </w:rPr>
        <w:t>You don’t get it, do you? We’re nothing to them. Expendable. They’d nuke us in a heartbeat if it meant saving their own skins.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His words carried the weight of command, but also the deep sting of disillusionment.</w:t>
      </w:r>
    </w:p>
    <w:p w14:paraId="5B60BBF7"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words echoed through the tunnel, Hess found himself weighing the unthinkable. If Daniels couldn’t hold it together—if his breakdown threatened the lives of the entire squad—Hess might have to make a decision no soldier should ever face.</w:t>
      </w:r>
    </w:p>
    <w:p w14:paraId="2917DA82"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thought </w:t>
      </w:r>
      <w:r>
        <w:rPr>
          <w:rFonts w:ascii="Book Antiqua" w:hAnsi="Book Antiqua" w:cs="Times New Roman"/>
          <w:sz w:val="24"/>
          <w:szCs w:val="24"/>
          <w:lang w:eastAsia="en-IN"/>
        </w:rPr>
        <w:t>preyed on</w:t>
      </w:r>
      <w:r w:rsidRPr="00213FD7">
        <w:rPr>
          <w:rFonts w:ascii="Book Antiqua" w:hAnsi="Book Antiqua" w:cs="Times New Roman"/>
          <w:sz w:val="24"/>
          <w:szCs w:val="24"/>
          <w:lang w:eastAsia="en-IN"/>
        </w:rPr>
        <w:t xml:space="preserve">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132676A9" w14:textId="77777777" w:rsidR="00384ED4" w:rsidRPr="00213FD7" w:rsidRDefault="00384ED4"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lastRenderedPageBreak/>
        <w:t>“</w:t>
      </w:r>
      <w:r w:rsidRPr="00213FD7">
        <w:rPr>
          <w:rFonts w:ascii="Book Antiqua" w:hAnsi="Book Antiqua" w:cs="Times New Roman"/>
          <w:sz w:val="24"/>
          <w:szCs w:val="24"/>
          <w:lang w:eastAsia="en-IN"/>
        </w:rPr>
        <w:t>Sir,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Hess said, his voice steady but carrying a weight that hadn’t been there before</w:t>
      </w:r>
      <w:r>
        <w:rPr>
          <w:rFonts w:ascii="Book Antiqua" w:hAnsi="Book Antiqua" w:cs="Times New Roman"/>
          <w:sz w:val="24"/>
          <w:szCs w:val="24"/>
          <w:lang w:eastAsia="en-IN"/>
        </w:rPr>
        <w:t>. “W</w:t>
      </w:r>
      <w:r w:rsidRPr="00213FD7">
        <w:rPr>
          <w:rFonts w:ascii="Book Antiqua" w:hAnsi="Book Antiqua" w:cs="Times New Roman"/>
          <w:sz w:val="24"/>
          <w:szCs w:val="24"/>
          <w:lang w:eastAsia="en-IN"/>
        </w:rPr>
        <w:t>e all know what’s at stake. But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if we don’t complete the mission, we’re dead either way. We follow your lead, but we need to stay focused.</w:t>
      </w:r>
      <w:r>
        <w:rPr>
          <w:rFonts w:ascii="Book Antiqua" w:hAnsi="Book Antiqua" w:cs="Times New Roman"/>
          <w:sz w:val="24"/>
          <w:szCs w:val="24"/>
          <w:lang w:eastAsia="en-IN"/>
        </w:rPr>
        <w:t>”</w:t>
      </w:r>
    </w:p>
    <w:p w14:paraId="45A2E52C"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still working to stabilize Lot, glanced up, </w:t>
      </w:r>
      <w:r>
        <w:rPr>
          <w:rFonts w:ascii="Book Antiqua" w:hAnsi="Book Antiqua" w:cs="Times New Roman"/>
          <w:sz w:val="24"/>
          <w:szCs w:val="24"/>
          <w:lang w:eastAsia="en-IN"/>
        </w:rPr>
        <w:t xml:space="preserve">his </w:t>
      </w:r>
      <w:r w:rsidRPr="00213FD7">
        <w:rPr>
          <w:rFonts w:ascii="Book Antiqua" w:hAnsi="Book Antiqua" w:cs="Times New Roman"/>
          <w:sz w:val="24"/>
          <w:szCs w:val="24"/>
          <w:lang w:eastAsia="en-IN"/>
        </w:rPr>
        <w:t xml:space="preserve">tension </w:t>
      </w:r>
      <w:r>
        <w:rPr>
          <w:rFonts w:ascii="Book Antiqua" w:hAnsi="Book Antiqua" w:cs="Times New Roman"/>
          <w:sz w:val="24"/>
          <w:szCs w:val="24"/>
          <w:lang w:eastAsia="en-IN"/>
        </w:rPr>
        <w:t>showing</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t>
      </w:r>
      <w:r w:rsidRPr="00213FD7">
        <w:rPr>
          <w:rFonts w:ascii="Book Antiqua" w:hAnsi="Book Antiqua" w:cs="Times New Roman"/>
          <w:sz w:val="24"/>
          <w:szCs w:val="24"/>
          <w:lang w:eastAsia="en-IN"/>
        </w:rPr>
        <w:t>Lieutenant, Lot needs medical attention. We can debate the mission later, but right now, we need to get him out of here.</w:t>
      </w:r>
      <w:r>
        <w:rPr>
          <w:rFonts w:ascii="Book Antiqua" w:hAnsi="Book Antiqua" w:cs="Times New Roman"/>
          <w:sz w:val="24"/>
          <w:szCs w:val="24"/>
          <w:lang w:eastAsia="en-IN"/>
        </w:rPr>
        <w:t>”</w:t>
      </w:r>
    </w:p>
    <w:p w14:paraId="153E902B"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Daniels clenched his jaw as he wrestled with his emotions. As much as he wanted to rebel, to abandon the mission and denounce the orders that had brought them to this point, his duty as their commanding officer weighed heavily on him. </w:t>
      </w:r>
      <w:r>
        <w:rPr>
          <w:rFonts w:ascii="Book Antiqua" w:hAnsi="Book Antiqua" w:cs="Times New Roman"/>
          <w:sz w:val="24"/>
          <w:szCs w:val="24"/>
          <w:lang w:eastAsia="en-IN"/>
        </w:rPr>
        <w:t>“</w:t>
      </w:r>
      <w:r w:rsidRPr="00213FD7">
        <w:rPr>
          <w:rFonts w:ascii="Book Antiqua" w:hAnsi="Book Antiqua" w:cs="Times New Roman"/>
          <w:sz w:val="24"/>
          <w:szCs w:val="24"/>
          <w:lang w:eastAsia="en-IN"/>
        </w:rPr>
        <w:t>Alright,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finally said, his voice thick with barely contained anger. </w:t>
      </w:r>
      <w:r>
        <w:rPr>
          <w:rFonts w:ascii="Book Antiqua" w:hAnsi="Book Antiqua" w:cs="Times New Roman"/>
          <w:sz w:val="24"/>
          <w:szCs w:val="24"/>
          <w:lang w:eastAsia="en-IN"/>
        </w:rPr>
        <w:t>“</w:t>
      </w:r>
      <w:r w:rsidRPr="00213FD7">
        <w:rPr>
          <w:rFonts w:ascii="Book Antiqua" w:hAnsi="Book Antiqua" w:cs="Times New Roman"/>
          <w:sz w:val="24"/>
          <w:szCs w:val="24"/>
          <w:lang w:eastAsia="en-IN"/>
        </w:rPr>
        <w:t>We move out. But understand this—we’re not following orders blindly anymore. We get Lot to safety, then we reassess once we reach the surface.</w:t>
      </w:r>
      <w:r>
        <w:rPr>
          <w:rFonts w:ascii="Book Antiqua" w:hAnsi="Book Antiqua" w:cs="Times New Roman"/>
          <w:sz w:val="24"/>
          <w:szCs w:val="24"/>
          <w:lang w:eastAsia="en-IN"/>
        </w:rPr>
        <w:t>”</w:t>
      </w:r>
    </w:p>
    <w:p w14:paraId="1C2D8A87"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squad exchanged </w:t>
      </w:r>
      <w:r>
        <w:rPr>
          <w:rFonts w:ascii="Book Antiqua" w:hAnsi="Book Antiqua" w:cs="Times New Roman"/>
          <w:sz w:val="24"/>
          <w:szCs w:val="24"/>
          <w:lang w:eastAsia="en-IN"/>
        </w:rPr>
        <w:t>knowing</w:t>
      </w:r>
      <w:r w:rsidRPr="00213FD7">
        <w:rPr>
          <w:rFonts w:ascii="Book Antiqua" w:hAnsi="Book Antiqua" w:cs="Times New Roman"/>
          <w:sz w:val="24"/>
          <w:szCs w:val="24"/>
          <w:lang w:eastAsia="en-IN"/>
        </w:rPr>
        <w:t xml:space="preserve"> glances, silently acknowledging the shift in their situation. Daniels was still in charge, but the unshakable trust they once had in their chain of command had been shattered. Now, they were a unit held together by the barest thread of shared survival instinct.</w:t>
      </w:r>
    </w:p>
    <w:p w14:paraId="1A282CC5"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they prepared to move, the darkness seemed to press in closer, </w:t>
      </w:r>
      <w:r>
        <w:rPr>
          <w:rFonts w:ascii="Book Antiqua" w:hAnsi="Book Antiqua" w:cs="Times New Roman"/>
          <w:sz w:val="24"/>
          <w:szCs w:val="24"/>
          <w:lang w:eastAsia="en-IN"/>
        </w:rPr>
        <w:t xml:space="preserve">making </w:t>
      </w:r>
      <w:r w:rsidRPr="00213FD7">
        <w:rPr>
          <w:rFonts w:ascii="Book Antiqua" w:hAnsi="Book Antiqua" w:cs="Times New Roman"/>
          <w:sz w:val="24"/>
          <w:szCs w:val="24"/>
          <w:lang w:eastAsia="en-IN"/>
        </w:rPr>
        <w:t xml:space="preserve">the green flicker from their NVGs the only </w:t>
      </w:r>
      <w:proofErr w:type="spellStart"/>
      <w:r w:rsidRPr="00213FD7">
        <w:rPr>
          <w:rFonts w:ascii="Book Antiqua" w:hAnsi="Book Antiqua" w:cs="Times New Roman"/>
          <w:sz w:val="24"/>
          <w:szCs w:val="24"/>
          <w:lang w:eastAsia="en-IN"/>
        </w:rPr>
        <w:t>defense</w:t>
      </w:r>
      <w:proofErr w:type="spellEnd"/>
      <w:r w:rsidRPr="00213FD7">
        <w:rPr>
          <w:rFonts w:ascii="Book Antiqua" w:hAnsi="Book Antiqua" w:cs="Times New Roman"/>
          <w:sz w:val="24"/>
          <w:szCs w:val="24"/>
          <w:lang w:eastAsia="en-IN"/>
        </w:rPr>
        <w:t xml:space="preserve"> against the encroaching void. Hess’ hand hovered near his weapon</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the weight of his decision still heavy on his mind. Each man understood that the true challenge lay ahead—not just in confronting their enemies, but in grappling with the growing fracture within their own ranks and the uncertainty of whether their leader could guide them through the </w:t>
      </w:r>
      <w:r>
        <w:rPr>
          <w:rFonts w:ascii="Book Antiqua" w:hAnsi="Book Antiqua" w:cs="Times New Roman"/>
          <w:sz w:val="24"/>
          <w:szCs w:val="24"/>
          <w:lang w:eastAsia="en-IN"/>
        </w:rPr>
        <w:t>next phase</w:t>
      </w:r>
      <w:r w:rsidRPr="00213FD7">
        <w:rPr>
          <w:rFonts w:ascii="Book Antiqua" w:hAnsi="Book Antiqua" w:cs="Times New Roman"/>
          <w:sz w:val="24"/>
          <w:szCs w:val="24"/>
          <w:lang w:eastAsia="en-IN"/>
        </w:rPr>
        <w:t>.</w:t>
      </w:r>
    </w:p>
    <w:p w14:paraId="124A3F3C"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in the back of Hess’ mind, a cold, quiet resolve began to form. If </w:t>
      </w:r>
      <w:r>
        <w:rPr>
          <w:rFonts w:ascii="Book Antiqua" w:hAnsi="Book Antiqua" w:cs="Times New Roman"/>
          <w:sz w:val="24"/>
          <w:szCs w:val="24"/>
          <w:lang w:eastAsia="en-IN"/>
        </w:rPr>
        <w:t>push came to shove</w:t>
      </w:r>
      <w:r w:rsidRPr="00213FD7">
        <w:rPr>
          <w:rFonts w:ascii="Book Antiqua" w:hAnsi="Book Antiqua" w:cs="Times New Roman"/>
          <w:sz w:val="24"/>
          <w:szCs w:val="24"/>
          <w:lang w:eastAsia="en-IN"/>
        </w:rPr>
        <w:t xml:space="preserve">, he would do what needed to be done, even if that meant taking the life of the man who had once led them with </w:t>
      </w:r>
      <w:r>
        <w:rPr>
          <w:rFonts w:ascii="Book Antiqua" w:hAnsi="Book Antiqua" w:cs="Times New Roman"/>
          <w:sz w:val="24"/>
          <w:szCs w:val="24"/>
          <w:lang w:eastAsia="en-IN"/>
        </w:rPr>
        <w:t xml:space="preserve">loyal </w:t>
      </w:r>
      <w:r w:rsidRPr="00213FD7">
        <w:rPr>
          <w:rFonts w:ascii="Book Antiqua" w:hAnsi="Book Antiqua" w:cs="Times New Roman"/>
          <w:sz w:val="24"/>
          <w:szCs w:val="24"/>
          <w:lang w:eastAsia="en-IN"/>
        </w:rPr>
        <w:t xml:space="preserve">conviction. The great united cause that bound humanity together as one man must be fulfilled at all costs. Liberating the Palestinians was greater than each individual life. It meant more than their families, more than their skin </w:t>
      </w:r>
      <w:proofErr w:type="spellStart"/>
      <w:r w:rsidRPr="00213FD7">
        <w:rPr>
          <w:rFonts w:ascii="Book Antiqua" w:hAnsi="Book Antiqua" w:cs="Times New Roman"/>
          <w:sz w:val="24"/>
          <w:szCs w:val="24"/>
          <w:lang w:eastAsia="en-IN"/>
        </w:rPr>
        <w:t>color</w:t>
      </w:r>
      <w:proofErr w:type="spellEnd"/>
      <w:r w:rsidRPr="00213FD7">
        <w:rPr>
          <w:rFonts w:ascii="Book Antiqua" w:hAnsi="Book Antiqua" w:cs="Times New Roman"/>
          <w:sz w:val="24"/>
          <w:szCs w:val="24"/>
          <w:lang w:eastAsia="en-IN"/>
        </w:rPr>
        <w:t xml:space="preserve"> 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if one appendage of the great united body of humanity ceased to work properly</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then it must be cut off</w:t>
      </w:r>
      <w:r>
        <w:rPr>
          <w:rFonts w:ascii="Book Antiqua" w:hAnsi="Book Antiqua" w:cs="Times New Roman"/>
          <w:sz w:val="24"/>
          <w:szCs w:val="24"/>
          <w:lang w:eastAsia="en-IN"/>
        </w:rPr>
        <w:t>. The corporate body</w:t>
      </w:r>
      <w:r w:rsidRPr="00213FD7">
        <w:rPr>
          <w:rFonts w:ascii="Book Antiqua" w:hAnsi="Book Antiqua" w:cs="Times New Roman"/>
          <w:sz w:val="24"/>
          <w:szCs w:val="24"/>
          <w:lang w:eastAsia="en-IN"/>
        </w:rPr>
        <w:t xml:space="preserve"> of humanity </w:t>
      </w:r>
      <w:r>
        <w:rPr>
          <w:rFonts w:ascii="Book Antiqua" w:hAnsi="Book Antiqua" w:cs="Times New Roman"/>
          <w:sz w:val="24"/>
          <w:szCs w:val="24"/>
          <w:lang w:eastAsia="en-IN"/>
        </w:rPr>
        <w:t>must</w:t>
      </w:r>
      <w:r w:rsidRPr="00213FD7">
        <w:rPr>
          <w:rFonts w:ascii="Book Antiqua" w:hAnsi="Book Antiqua" w:cs="Times New Roman"/>
          <w:sz w:val="24"/>
          <w:szCs w:val="24"/>
          <w:lang w:eastAsia="en-IN"/>
        </w:rPr>
        <w:t xml:space="preserve"> continue striving for this ultimate goal.</w:t>
      </w:r>
    </w:p>
    <w:p w14:paraId="4568A714" w14:textId="77777777" w:rsidR="00384ED4" w:rsidRPr="00213FD7" w:rsidRDefault="00384ED4" w:rsidP="006D6183">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5ADE92A4" w14:textId="77777777" w:rsidR="00384ED4" w:rsidRPr="00213FD7" w:rsidRDefault="00384ED4" w:rsidP="006D6183">
      <w:pPr>
        <w:rPr>
          <w:rFonts w:ascii="Book Antiqua" w:hAnsi="Book Antiqua" w:cs="Times New Roman"/>
          <w:sz w:val="24"/>
          <w:szCs w:val="24"/>
          <w:lang w:eastAsia="en-IN"/>
        </w:rPr>
      </w:pPr>
    </w:p>
    <w:p w14:paraId="27AC7865" w14:textId="77777777" w:rsidR="00384ED4" w:rsidRPr="00213FD7" w:rsidRDefault="00384ED4" w:rsidP="006D6183">
      <w:pPr>
        <w:rPr>
          <w:rFonts w:ascii="Book Antiqua" w:hAnsi="Book Antiqua" w:cs="Times New Roman"/>
          <w:sz w:val="24"/>
          <w:szCs w:val="24"/>
          <w:lang w:eastAsia="en-IN"/>
        </w:rPr>
      </w:pPr>
      <w:r w:rsidRPr="00213FD7">
        <w:rPr>
          <w:rFonts w:ascii="Book Antiqua" w:hAnsi="Book Antiqua" w:cs="Times New Roman"/>
          <w:sz w:val="24"/>
          <w:szCs w:val="24"/>
          <w:lang w:eastAsia="en-IN"/>
        </w:rPr>
        <w:t>I slowly began to open my eyes</w:t>
      </w:r>
      <w:r>
        <w:rPr>
          <w:rFonts w:ascii="Book Antiqua" w:hAnsi="Book Antiqua" w:cs="Times New Roman"/>
          <w:sz w:val="24"/>
          <w:szCs w:val="24"/>
          <w:lang w:eastAsia="en-IN"/>
        </w:rPr>
        <w:t>. T</w:t>
      </w:r>
      <w:r w:rsidRPr="00213FD7">
        <w:rPr>
          <w:rFonts w:ascii="Book Antiqua" w:hAnsi="Book Antiqua" w:cs="Times New Roman"/>
          <w:sz w:val="24"/>
          <w:szCs w:val="24"/>
          <w:lang w:eastAsia="en-IN"/>
        </w:rPr>
        <w:t xml:space="preserve">he world around me </w:t>
      </w:r>
      <w:r>
        <w:rPr>
          <w:rFonts w:ascii="Book Antiqua" w:hAnsi="Book Antiqua" w:cs="Times New Roman"/>
          <w:sz w:val="24"/>
          <w:szCs w:val="24"/>
          <w:lang w:eastAsia="en-IN"/>
        </w:rPr>
        <w:t xml:space="preserve">started </w:t>
      </w:r>
      <w:r w:rsidRPr="00213FD7">
        <w:rPr>
          <w:rFonts w:ascii="Book Antiqua" w:hAnsi="Book Antiqua" w:cs="Times New Roman"/>
          <w:sz w:val="24"/>
          <w:szCs w:val="24"/>
          <w:lang w:eastAsia="en-IN"/>
        </w:rPr>
        <w:t>coming into focus in a haze of ancient rock walls and sterile smells. The faint beeping of monitors</w:t>
      </w:r>
      <w:r>
        <w:rPr>
          <w:rFonts w:ascii="Book Antiqua" w:hAnsi="Book Antiqua" w:cs="Times New Roman"/>
          <w:sz w:val="24"/>
          <w:szCs w:val="24"/>
          <w:lang w:eastAsia="en-IN"/>
        </w:rPr>
        <w:t xml:space="preserve"> blended into</w:t>
      </w:r>
      <w:r w:rsidRPr="00213FD7">
        <w:rPr>
          <w:rFonts w:ascii="Book Antiqua" w:hAnsi="Book Antiqua" w:cs="Times New Roman"/>
          <w:sz w:val="24"/>
          <w:szCs w:val="24"/>
          <w:lang w:eastAsia="en-IN"/>
        </w:rPr>
        <w:t xml:space="preserve"> the murmur of voices. Dipti was there, </w:t>
      </w:r>
      <w:r>
        <w:rPr>
          <w:rFonts w:ascii="Book Antiqua" w:hAnsi="Book Antiqua" w:cs="Times New Roman"/>
          <w:sz w:val="24"/>
          <w:szCs w:val="24"/>
          <w:lang w:eastAsia="en-IN"/>
        </w:rPr>
        <w:t>with</w:t>
      </w:r>
      <w:r w:rsidRPr="00213FD7">
        <w:rPr>
          <w:rFonts w:ascii="Book Antiqua" w:hAnsi="Book Antiqua" w:cs="Times New Roman"/>
          <w:sz w:val="24"/>
          <w:szCs w:val="24"/>
          <w:lang w:eastAsia="en-IN"/>
        </w:rPr>
        <w:t xml:space="preserve"> eyes of relief and concern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Gabor </w:t>
      </w:r>
      <w:r w:rsidRPr="00213FD7">
        <w:rPr>
          <w:rFonts w:ascii="Book Antiqua" w:hAnsi="Book Antiqua" w:cs="Times New Roman"/>
          <w:sz w:val="24"/>
          <w:szCs w:val="24"/>
          <w:lang w:eastAsia="en-IN"/>
        </w:rPr>
        <w:lastRenderedPageBreak/>
        <w:t>stood by the door</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his arms crossed, looking more worn than I’d ever seen him. In the background, a nurse moved hurriedly between patients, her face a mask of professional focus. Other staff were packing items into crates</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w:t>
      </w:r>
      <w:r w:rsidRPr="00634623">
        <w:rPr>
          <w:rFonts w:ascii="Book Antiqua" w:hAnsi="Book Antiqua" w:cs="Times New Roman"/>
          <w:sz w:val="24"/>
          <w:szCs w:val="24"/>
          <w:lang w:eastAsia="en-IN"/>
        </w:rPr>
        <w:t>unmistakable</w:t>
      </w:r>
      <w:r w:rsidRPr="00630D7C" w:rsidDel="00630D7C">
        <w:rPr>
          <w:rFonts w:ascii="Book Antiqua" w:hAnsi="Book Antiqua" w:cs="Times New Roman"/>
          <w:sz w:val="24"/>
          <w:szCs w:val="24"/>
          <w:lang w:eastAsia="en-IN"/>
        </w:rPr>
        <w:t xml:space="preserve"> </w:t>
      </w:r>
      <w:proofErr w:type="gramStart"/>
      <w:r w:rsidRPr="00213FD7">
        <w:rPr>
          <w:rFonts w:ascii="Book Antiqua" w:hAnsi="Book Antiqua" w:cs="Times New Roman"/>
          <w:sz w:val="24"/>
          <w:szCs w:val="24"/>
          <w:lang w:eastAsia="en-IN"/>
        </w:rPr>
        <w:t>urgency .</w:t>
      </w:r>
      <w:proofErr w:type="gramEnd"/>
      <w:r w:rsidRPr="00213FD7">
        <w:rPr>
          <w:rFonts w:ascii="Book Antiqua" w:hAnsi="Book Antiqua" w:cs="Times New Roman"/>
          <w:sz w:val="24"/>
          <w:szCs w:val="24"/>
          <w:lang w:eastAsia="en-IN"/>
        </w:rPr>
        <w:t xml:space="preserve"> Supplies were being loaded onto trolleys, </w:t>
      </w:r>
      <w:r>
        <w:rPr>
          <w:rFonts w:ascii="Book Antiqua" w:hAnsi="Book Antiqua" w:cs="Times New Roman"/>
          <w:sz w:val="24"/>
          <w:szCs w:val="24"/>
          <w:lang w:eastAsia="en-IN"/>
        </w:rPr>
        <w:t>with</w:t>
      </w:r>
      <w:r w:rsidRPr="00213FD7">
        <w:rPr>
          <w:rFonts w:ascii="Book Antiqua" w:hAnsi="Book Antiqua" w:cs="Times New Roman"/>
          <w:sz w:val="24"/>
          <w:szCs w:val="24"/>
          <w:lang w:eastAsia="en-IN"/>
        </w:rPr>
        <w:t xml:space="preserve"> the occasional shout cut through the general bustle as orders were barked.</w:t>
      </w:r>
    </w:p>
    <w:p w14:paraId="1E9373DD"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 nurse appeared at my side, checking my vitals with swift, practiced motions. Her hands were steady, but there was an underlying tension in the way she worked, </w:t>
      </w:r>
      <w:r>
        <w:rPr>
          <w:rFonts w:ascii="Book Antiqua" w:hAnsi="Book Antiqua" w:cs="Times New Roman"/>
          <w:sz w:val="24"/>
          <w:szCs w:val="24"/>
          <w:lang w:eastAsia="en-IN"/>
        </w:rPr>
        <w:t>in the same</w:t>
      </w:r>
      <w:r w:rsidRPr="00213FD7">
        <w:rPr>
          <w:rFonts w:ascii="Book Antiqua" w:hAnsi="Book Antiqua" w:cs="Times New Roman"/>
          <w:sz w:val="24"/>
          <w:szCs w:val="24"/>
          <w:lang w:eastAsia="en-IN"/>
        </w:rPr>
        <w:t xml:space="preserve"> controlled chaos that permeated the room.</w:t>
      </w:r>
    </w:p>
    <w:p w14:paraId="19D0AF78"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75E83B53"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“Where am I?” I asked</w:t>
      </w:r>
      <w:r>
        <w:rPr>
          <w:rFonts w:ascii="Book Antiqua" w:hAnsi="Book Antiqua" w:cs="Times New Roman"/>
          <w:sz w:val="24"/>
          <w:szCs w:val="24"/>
          <w:lang w:eastAsia="en-IN"/>
        </w:rPr>
        <w:t xml:space="preserve"> in a raspy</w:t>
      </w:r>
      <w:r w:rsidRPr="00213FD7">
        <w:rPr>
          <w:rFonts w:ascii="Book Antiqua" w:hAnsi="Book Antiqua" w:cs="Times New Roman"/>
          <w:sz w:val="24"/>
          <w:szCs w:val="24"/>
          <w:lang w:eastAsia="en-IN"/>
        </w:rPr>
        <w:t xml:space="preserve"> voice. My mind was still foggy</w:t>
      </w:r>
      <w:r>
        <w:rPr>
          <w:rFonts w:ascii="Book Antiqua" w:hAnsi="Book Antiqua" w:cs="Times New Roman"/>
          <w:sz w:val="24"/>
          <w:szCs w:val="24"/>
          <w:lang w:eastAsia="en-IN"/>
        </w:rPr>
        <w:t xml:space="preserve"> as I</w:t>
      </w:r>
      <w:r w:rsidRPr="00213FD7">
        <w:rPr>
          <w:rFonts w:ascii="Book Antiqua" w:hAnsi="Book Antiqua" w:cs="Times New Roman"/>
          <w:sz w:val="24"/>
          <w:szCs w:val="24"/>
          <w:lang w:eastAsia="en-IN"/>
        </w:rPr>
        <w:t xml:space="preserve"> struggl</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to catch up with reality.</w:t>
      </w:r>
    </w:p>
    <w:p w14:paraId="6938C9D9"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42A47CD9"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realization hit me like a jolt. “We need to go now,” I said</w:t>
      </w:r>
      <w:r>
        <w:rPr>
          <w:rFonts w:ascii="Book Antiqua" w:hAnsi="Book Antiqua" w:cs="Times New Roman"/>
          <w:sz w:val="24"/>
          <w:szCs w:val="24"/>
          <w:lang w:eastAsia="en-IN"/>
        </w:rPr>
        <w:t xml:space="preserve"> in an</w:t>
      </w:r>
      <w:r w:rsidRPr="00213FD7">
        <w:rPr>
          <w:rFonts w:ascii="Book Antiqua" w:hAnsi="Book Antiqua" w:cs="Times New Roman"/>
          <w:sz w:val="24"/>
          <w:szCs w:val="24"/>
          <w:lang w:eastAsia="en-IN"/>
        </w:rPr>
        <w:t xml:space="preserve"> urgent </w:t>
      </w:r>
      <w:r>
        <w:rPr>
          <w:rFonts w:ascii="Book Antiqua" w:hAnsi="Book Antiqua" w:cs="Times New Roman"/>
          <w:sz w:val="24"/>
          <w:szCs w:val="24"/>
          <w:lang w:eastAsia="en-IN"/>
        </w:rPr>
        <w:t xml:space="preserve">tone </w:t>
      </w:r>
      <w:r w:rsidRPr="00213FD7">
        <w:rPr>
          <w:rFonts w:ascii="Book Antiqua" w:hAnsi="Book Antiqua" w:cs="Times New Roman"/>
          <w:sz w:val="24"/>
          <w:szCs w:val="24"/>
          <w:lang w:eastAsia="en-IN"/>
        </w:rPr>
        <w:t>as I locked eyes with Dipti. The coalition forces were closing in; we didn’t have much time left. I glanced down at the IV in my arm</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the needle embedded in my skin, pushing life-sustaining fluids into my veins. For a moment, I considered ripping it out like in the movies, but the thought of the pain and potential damage stopped me. Instead, I motioned to the nurse, trying to keep my voice steady.</w:t>
      </w:r>
    </w:p>
    <w:p w14:paraId="3B5663B4"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 need to go. How far away is the coalition from the city?” I asked, my pulse quickening. The words felt heavy, each one laden with the weight of the situation.</w:t>
      </w:r>
    </w:p>
    <w:p w14:paraId="7C3BC62E"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nurse hesitated, as she adjusted the IV. She looked at me, </w:t>
      </w:r>
      <w:r>
        <w:rPr>
          <w:rFonts w:ascii="Book Antiqua" w:hAnsi="Book Antiqua" w:cs="Times New Roman"/>
          <w:sz w:val="24"/>
          <w:szCs w:val="24"/>
          <w:lang w:eastAsia="en-IN"/>
        </w:rPr>
        <w:t>trying to suppress her worry</w:t>
      </w:r>
      <w:r w:rsidRPr="00213FD7">
        <w:rPr>
          <w:rFonts w:ascii="Book Antiqua" w:hAnsi="Book Antiqua" w:cs="Times New Roman"/>
          <w:sz w:val="24"/>
          <w:szCs w:val="24"/>
          <w:lang w:eastAsia="en-IN"/>
        </w:rPr>
        <w:t>. “I’m not sure,” she finally said</w:t>
      </w:r>
      <w:r>
        <w:rPr>
          <w:rFonts w:ascii="Book Antiqua" w:hAnsi="Book Antiqua" w:cs="Times New Roman"/>
          <w:sz w:val="24"/>
          <w:szCs w:val="24"/>
          <w:lang w:eastAsia="en-IN"/>
        </w:rPr>
        <w:t xml:space="preserve"> in a low</w:t>
      </w:r>
      <w:r w:rsidRPr="00213FD7">
        <w:rPr>
          <w:rFonts w:ascii="Book Antiqua" w:hAnsi="Book Antiqua" w:cs="Times New Roman"/>
          <w:sz w:val="24"/>
          <w:szCs w:val="24"/>
          <w:lang w:eastAsia="en-IN"/>
        </w:rPr>
        <w:t xml:space="preserve"> voice. “But I’ve been listening to other soldiers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the front lines are crumbling. There’ve been multiple breakthroughs on several sectors. The coalition just walked right through Tel Aviv. We continue to fight, though, as many soldiers were in the tunnels of Tel Aviv when the nuke hit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but the sheer number of the enemy allows them to continue their advance.”</w:t>
      </w:r>
    </w:p>
    <w:p w14:paraId="1C2ED217"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 wounded soldier came in, critical. The nurse moved to help </w:t>
      </w:r>
      <w:r>
        <w:rPr>
          <w:rFonts w:ascii="Book Antiqua" w:hAnsi="Book Antiqua" w:cs="Times New Roman"/>
          <w:sz w:val="24"/>
          <w:szCs w:val="24"/>
          <w:lang w:eastAsia="en-IN"/>
        </w:rPr>
        <w:t xml:space="preserve">the </w:t>
      </w:r>
      <w:r w:rsidRPr="00213FD7">
        <w:rPr>
          <w:rFonts w:ascii="Book Antiqua" w:hAnsi="Book Antiqua" w:cs="Times New Roman"/>
          <w:sz w:val="24"/>
          <w:szCs w:val="24"/>
          <w:lang w:eastAsia="en-IN"/>
        </w:rPr>
        <w:t>others administer care.</w:t>
      </w:r>
    </w:p>
    <w:p w14:paraId="4B3E8E1A" w14:textId="77777777" w:rsidR="00384ED4" w:rsidRPr="00213FD7" w:rsidRDefault="00384ED4" w:rsidP="006D6183">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Her words were like a cold splash of reality. My memories came flooding back to me. I remembered the mushroom cloud </w:t>
      </w:r>
      <w:r w:rsidRPr="00444DB1">
        <w:rPr>
          <w:rFonts w:ascii="Times New Roman" w:hAnsi="Times New Roman" w:cs="Times New Roman"/>
          <w:sz w:val="24"/>
          <w:szCs w:val="24"/>
          <w:lang w:eastAsia="en-IN"/>
        </w:rPr>
        <w:t xml:space="preserve">hovering </w:t>
      </w:r>
      <w:r w:rsidRPr="00213FD7">
        <w:rPr>
          <w:rFonts w:ascii="Book Antiqua" w:hAnsi="Book Antiqua" w:cs="Times New Roman"/>
          <w:sz w:val="24"/>
          <w:szCs w:val="24"/>
          <w:lang w:eastAsia="en-IN"/>
        </w:rPr>
        <w:t xml:space="preserve">in the sky in the direction of Tel </w:t>
      </w:r>
      <w:r w:rsidRPr="00213FD7">
        <w:rPr>
          <w:rFonts w:ascii="Book Antiqua" w:hAnsi="Book Antiqua" w:cs="Times New Roman"/>
          <w:sz w:val="24"/>
          <w:szCs w:val="24"/>
          <w:lang w:eastAsia="en-IN"/>
        </w:rPr>
        <w:lastRenderedPageBreak/>
        <w:t xml:space="preserve">Aviv after we escaped the ambush </w:t>
      </w:r>
      <w:r>
        <w:rPr>
          <w:rFonts w:ascii="Book Antiqua" w:hAnsi="Book Antiqua" w:cs="Times New Roman"/>
          <w:sz w:val="24"/>
          <w:szCs w:val="24"/>
          <w:lang w:eastAsia="en-IN"/>
        </w:rPr>
        <w:t>at</w:t>
      </w:r>
      <w:r w:rsidRPr="00213FD7">
        <w:rPr>
          <w:rFonts w:ascii="Book Antiqua" w:hAnsi="Book Antiqua" w:cs="Times New Roman"/>
          <w:sz w:val="24"/>
          <w:szCs w:val="24"/>
          <w:lang w:eastAsia="en-IN"/>
        </w:rPr>
        <w:t xml:space="preserve"> Al Aqsa Mosque. I couldn’t believe the IDF was still fighting in the tunnels, holding on against impossible odds. A chill ran down my spine at the thought. Their resistance might buy us some time, but how much was uncertain.</w:t>
      </w:r>
    </w:p>
    <w:p w14:paraId="39DE5BCE"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“How long was I out?” I asked, the urgency in my voice unmistakable.</w:t>
      </w:r>
    </w:p>
    <w:p w14:paraId="2274B7F1"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“It’s been around ten hours. It’s sixteen hundred right now,” Gabor said, glancing at his watch.</w:t>
      </w:r>
    </w:p>
    <w:p w14:paraId="72C164AD"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 managed a small smile. “Ahh, you carried me home. How sweet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You’re my hero, Gabor.”</w:t>
      </w:r>
    </w:p>
    <w:p w14:paraId="00402FAC"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 smiled back. “Oy, don’t make a big </w:t>
      </w:r>
      <w:r w:rsidRPr="00213FD7">
        <w:rPr>
          <w:rFonts w:ascii="Book Antiqua" w:hAnsi="Book Antiqua" w:cs="Times New Roman"/>
          <w:i/>
          <w:iCs/>
          <w:sz w:val="24"/>
          <w:szCs w:val="24"/>
          <w:lang w:eastAsia="en-IN"/>
        </w:rPr>
        <w:t>megillah</w:t>
      </w:r>
      <w:r w:rsidRPr="00213FD7">
        <w:rPr>
          <w:rFonts w:ascii="Book Antiqua" w:hAnsi="Book Antiqua" w:cs="Times New Roman"/>
          <w:sz w:val="24"/>
          <w:szCs w:val="24"/>
          <w:lang w:eastAsia="en-IN"/>
        </w:rPr>
        <w:t xml:space="preserve"> out of it. But, I wouldn’t mind a medal if there’s still a government left after all this.”</w:t>
      </w:r>
    </w:p>
    <w:p w14:paraId="39717F79"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“Don’t worry, I’ll give you a medal.”</w:t>
      </w:r>
    </w:p>
    <w:p w14:paraId="52342252"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“What, a donkey’s tail? Because I’m an ass?” He quipped with a playful, self-deprecating grin.</w:t>
      </w:r>
    </w:p>
    <w:p w14:paraId="35157217"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“Shut up, Gabor,” Dipti interjected, </w:t>
      </w:r>
      <w:r>
        <w:rPr>
          <w:rFonts w:ascii="Book Antiqua" w:hAnsi="Book Antiqua" w:cs="Times New Roman"/>
          <w:sz w:val="24"/>
          <w:szCs w:val="24"/>
          <w:lang w:eastAsia="en-IN"/>
        </w:rPr>
        <w:t>in a</w:t>
      </w:r>
      <w:r w:rsidRPr="00213FD7">
        <w:rPr>
          <w:rFonts w:ascii="Book Antiqua" w:hAnsi="Book Antiqua" w:cs="Times New Roman"/>
          <w:sz w:val="24"/>
          <w:szCs w:val="24"/>
          <w:lang w:eastAsia="en-IN"/>
        </w:rPr>
        <w:t xml:space="preserve"> gentle </w:t>
      </w:r>
      <w:r>
        <w:rPr>
          <w:rFonts w:ascii="Book Antiqua" w:hAnsi="Book Antiqua" w:cs="Times New Roman"/>
          <w:sz w:val="24"/>
          <w:szCs w:val="24"/>
          <w:lang w:eastAsia="en-IN"/>
        </w:rPr>
        <w:t>but</w:t>
      </w:r>
      <w:r w:rsidRPr="00213FD7">
        <w:rPr>
          <w:rFonts w:ascii="Book Antiqua" w:hAnsi="Book Antiqua" w:cs="Times New Roman"/>
          <w:sz w:val="24"/>
          <w:szCs w:val="24"/>
          <w:lang w:eastAsia="en-IN"/>
        </w:rPr>
        <w:t xml:space="preserve"> firm</w:t>
      </w:r>
      <w:r>
        <w:rPr>
          <w:rFonts w:ascii="Book Antiqua" w:hAnsi="Book Antiqua" w:cs="Times New Roman"/>
          <w:sz w:val="24"/>
          <w:szCs w:val="24"/>
          <w:lang w:eastAsia="en-IN"/>
        </w:rPr>
        <w:t xml:space="preserve"> tone</w:t>
      </w:r>
      <w:r w:rsidRPr="00213FD7">
        <w:rPr>
          <w:rFonts w:ascii="Book Antiqua" w:hAnsi="Book Antiqua" w:cs="Times New Roman"/>
          <w:sz w:val="24"/>
          <w:szCs w:val="24"/>
          <w:lang w:eastAsia="en-IN"/>
        </w:rPr>
        <w:t>. “Don’t be so hard on yourself. You’re a sinner like everyone else</w:t>
      </w:r>
      <w:r>
        <w:rPr>
          <w:rFonts w:ascii="Book Antiqua" w:hAnsi="Book Antiqua" w:cs="Times New Roman"/>
          <w:sz w:val="24"/>
          <w:szCs w:val="24"/>
          <w:lang w:eastAsia="en-IN"/>
        </w:rPr>
        <w:t>. P</w:t>
      </w:r>
      <w:r w:rsidRPr="00213FD7">
        <w:rPr>
          <w:rFonts w:ascii="Book Antiqua" w:hAnsi="Book Antiqua" w:cs="Times New Roman"/>
          <w:sz w:val="24"/>
          <w:szCs w:val="24"/>
          <w:lang w:eastAsia="en-IN"/>
        </w:rPr>
        <w:t>lus you were drunk. I’ve done some stupid stuff before when I was drunk. Anyway, Levi shot you before you could do anything.”</w:t>
      </w:r>
    </w:p>
    <w:p w14:paraId="12C6AF14"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Gabor raised an eyebrow</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twisting </w:t>
      </w:r>
      <w:r>
        <w:rPr>
          <w:rFonts w:ascii="Book Antiqua" w:hAnsi="Book Antiqua" w:cs="Times New Roman"/>
          <w:sz w:val="24"/>
          <w:szCs w:val="24"/>
          <w:lang w:eastAsia="en-IN"/>
        </w:rPr>
        <w:t xml:space="preserve">his lips </w:t>
      </w:r>
      <w:r w:rsidRPr="00213FD7">
        <w:rPr>
          <w:rFonts w:ascii="Book Antiqua" w:hAnsi="Book Antiqua" w:cs="Times New Roman"/>
          <w:sz w:val="24"/>
          <w:szCs w:val="24"/>
          <w:lang w:eastAsia="en-IN"/>
        </w:rPr>
        <w:t xml:space="preserve">into a wry smile. “I think you’re trying to make me a </w:t>
      </w:r>
      <w:proofErr w:type="spellStart"/>
      <w:r w:rsidRPr="00213FD7">
        <w:rPr>
          <w:rFonts w:ascii="Book Antiqua" w:hAnsi="Book Antiqua" w:cs="Times New Roman"/>
          <w:i/>
          <w:iCs/>
          <w:sz w:val="24"/>
          <w:szCs w:val="24"/>
          <w:lang w:eastAsia="en-IN"/>
        </w:rPr>
        <w:t>ba’al</w:t>
      </w:r>
      <w:proofErr w:type="spellEnd"/>
      <w:r w:rsidRPr="00213FD7">
        <w:rPr>
          <w:rFonts w:ascii="Book Antiqua" w:hAnsi="Book Antiqua" w:cs="Times New Roman"/>
          <w:i/>
          <w:iCs/>
          <w:sz w:val="24"/>
          <w:szCs w:val="24"/>
          <w:lang w:eastAsia="en-IN"/>
        </w:rPr>
        <w:t xml:space="preserve"> teshuva</w:t>
      </w:r>
      <w:r w:rsidRPr="00213FD7">
        <w:rPr>
          <w:rFonts w:ascii="Book Antiqua" w:hAnsi="Book Antiqua" w:cs="Times New Roman"/>
          <w:sz w:val="24"/>
          <w:szCs w:val="24"/>
          <w:lang w:eastAsia="en-IN"/>
        </w:rPr>
        <w:t xml:space="preserve"> or something.”</w:t>
      </w:r>
    </w:p>
    <w:p w14:paraId="6B375A1F"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“No,” Dipti replied, her expression softening, “You’ll convert yourself</w:t>
      </w:r>
      <w:r>
        <w:rPr>
          <w:rFonts w:ascii="Book Antiqua" w:hAnsi="Book Antiqua" w:cs="Times New Roman"/>
          <w:sz w:val="24"/>
          <w:szCs w:val="24"/>
          <w:lang w:eastAsia="en-IN"/>
        </w:rPr>
        <w:t xml:space="preserve"> … L</w:t>
      </w:r>
      <w:r w:rsidRPr="00213FD7">
        <w:rPr>
          <w:rFonts w:ascii="Book Antiqua" w:hAnsi="Book Antiqua" w:cs="Times New Roman"/>
          <w:sz w:val="24"/>
          <w:szCs w:val="24"/>
          <w:lang w:eastAsia="en-IN"/>
        </w:rPr>
        <w:t>isten, Gabor,” Dipti continued, “I think Hashem has an incredible purpose for your life. Your calling for His divine purpose will soon be realized.”</w:t>
      </w:r>
    </w:p>
    <w:p w14:paraId="45893885"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“That’d be something, wouldn’t it? But, honestly, I don’t know what I’m supposed to do now; everything is gone.” His voice wavered, and I knew he was talking about his family.</w:t>
      </w:r>
    </w:p>
    <w:p w14:paraId="3C4A1777"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“They’re in a better place now, Gabor,” Dipti said gently.</w:t>
      </w:r>
    </w:p>
    <w:p w14:paraId="0172FF36"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Gabor’s tone grew bitter as he responded, “They weren’t Christians. According to your beliefs, they’re in </w:t>
      </w:r>
      <w:r w:rsidRPr="00213FD7">
        <w:rPr>
          <w:rFonts w:ascii="Book Antiqua" w:hAnsi="Book Antiqua" w:cs="Times New Roman"/>
          <w:i/>
          <w:iCs/>
          <w:sz w:val="24"/>
          <w:szCs w:val="24"/>
          <w:lang w:eastAsia="en-IN"/>
        </w:rPr>
        <w:t>Gehinnom</w:t>
      </w:r>
      <w:r>
        <w:rPr>
          <w:rStyle w:val="FootnoteReference"/>
          <w:rFonts w:ascii="Book Antiqua" w:hAnsi="Book Antiqua" w:cs="Times New Roman"/>
          <w:sz w:val="24"/>
          <w:szCs w:val="24"/>
          <w:lang w:eastAsia="en-IN"/>
        </w:rPr>
        <w:footnoteReference w:id="22"/>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now.”</w:t>
      </w:r>
    </w:p>
    <w:p w14:paraId="33B558F7"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“We don’t know that,” Dipti replied, </w:t>
      </w:r>
      <w:r>
        <w:rPr>
          <w:rFonts w:ascii="Book Antiqua" w:hAnsi="Book Antiqua" w:cs="Times New Roman"/>
          <w:sz w:val="24"/>
          <w:szCs w:val="24"/>
          <w:lang w:eastAsia="en-IN"/>
        </w:rPr>
        <w:t>in a</w:t>
      </w:r>
      <w:r w:rsidRPr="00213FD7">
        <w:rPr>
          <w:rFonts w:ascii="Book Antiqua" w:hAnsi="Book Antiqua" w:cs="Times New Roman"/>
          <w:sz w:val="24"/>
          <w:szCs w:val="24"/>
          <w:lang w:eastAsia="en-IN"/>
        </w:rPr>
        <w:t xml:space="preserve"> steady yet compassionate</w:t>
      </w:r>
      <w:r>
        <w:rPr>
          <w:rFonts w:ascii="Book Antiqua" w:hAnsi="Book Antiqua" w:cs="Times New Roman"/>
          <w:sz w:val="24"/>
          <w:szCs w:val="24"/>
          <w:lang w:eastAsia="en-IN"/>
        </w:rPr>
        <w:t xml:space="preserve"> tone</w:t>
      </w:r>
      <w:r w:rsidRPr="00213FD7">
        <w:rPr>
          <w:rFonts w:ascii="Book Antiqua" w:hAnsi="Book Antiqua" w:cs="Times New Roman"/>
          <w:sz w:val="24"/>
          <w:szCs w:val="24"/>
          <w:lang w:eastAsia="en-IN"/>
        </w:rPr>
        <w:t>. “Yeshua is the final judge.”</w:t>
      </w:r>
    </w:p>
    <w:p w14:paraId="4F22C4DC"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 xml:space="preserve">“Am I going to </w:t>
      </w:r>
      <w:r w:rsidRPr="00213FD7">
        <w:rPr>
          <w:rFonts w:ascii="Book Antiqua" w:hAnsi="Book Antiqua" w:cs="Times New Roman"/>
          <w:i/>
          <w:iCs/>
          <w:sz w:val="24"/>
          <w:szCs w:val="24"/>
          <w:lang w:eastAsia="en-IN"/>
        </w:rPr>
        <w:t>Gehinnom</w:t>
      </w:r>
      <w:r w:rsidRPr="00213FD7">
        <w:rPr>
          <w:rFonts w:ascii="Book Antiqua" w:hAnsi="Book Antiqua" w:cs="Times New Roman"/>
          <w:sz w:val="24"/>
          <w:szCs w:val="24"/>
          <w:lang w:eastAsia="en-IN"/>
        </w:rPr>
        <w:t>?” Gabor's voice softened, the bitterness giving way to a quieter, almost childlike vulnerability.</w:t>
      </w:r>
    </w:p>
    <w:p w14:paraId="03E71C0E"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“If you don’t believe, yes.”</w:t>
      </w:r>
    </w:p>
    <w:p w14:paraId="542C0513"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“They didn’t believe.”</w:t>
      </w:r>
    </w:p>
    <w:p w14:paraId="37CB8863"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“Maybe they didn’t know.”</w:t>
      </w:r>
    </w:p>
    <w:p w14:paraId="163C19AE"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Gabor shook his head, no longer looking at Dipti but instead staring at the ancient stones of our makeshift headquarters. His thoughts seemed far away, lost in the enormity of the question that had been haunting him. The room seemed to grow quieter,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 xml:space="preserve">the weight of his words </w:t>
      </w:r>
      <w:r>
        <w:rPr>
          <w:rFonts w:ascii="Book Antiqua" w:hAnsi="Book Antiqua" w:cs="Times New Roman"/>
          <w:sz w:val="24"/>
          <w:szCs w:val="24"/>
          <w:lang w:eastAsia="en-IN"/>
        </w:rPr>
        <w:t>hung</w:t>
      </w:r>
      <w:r w:rsidRPr="00213FD7">
        <w:rPr>
          <w:rFonts w:ascii="Book Antiqua" w:hAnsi="Book Antiqua" w:cs="Times New Roman"/>
          <w:sz w:val="24"/>
          <w:szCs w:val="24"/>
          <w:lang w:eastAsia="en-IN"/>
        </w:rPr>
        <w:t xml:space="preserve"> in the air.</w:t>
      </w:r>
    </w:p>
    <w:p w14:paraId="1AB1E847"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“My rabbi, </w:t>
      </w:r>
      <w:r w:rsidRPr="00213FD7">
        <w:rPr>
          <w:rFonts w:ascii="Book Antiqua" w:hAnsi="Book Antiqua" w:cs="Times New Roman"/>
          <w:i/>
          <w:iCs/>
          <w:sz w:val="24"/>
          <w:szCs w:val="24"/>
          <w:lang w:eastAsia="en-IN"/>
        </w:rPr>
        <w:t>oy vey</w:t>
      </w:r>
      <w:r w:rsidRPr="00213FD7">
        <w:rPr>
          <w:rFonts w:ascii="Book Antiqua" w:hAnsi="Book Antiqua" w:cs="Times New Roman"/>
          <w:sz w:val="24"/>
          <w:szCs w:val="24"/>
          <w:lang w:eastAsia="en-IN"/>
        </w:rPr>
        <w:t xml:space="preserve">, he’d </w:t>
      </w:r>
      <w:r w:rsidRPr="00213FD7">
        <w:rPr>
          <w:rFonts w:ascii="Book Antiqua" w:hAnsi="Book Antiqua" w:cs="Times New Roman"/>
          <w:i/>
          <w:iCs/>
          <w:sz w:val="24"/>
          <w:szCs w:val="24"/>
          <w:lang w:eastAsia="en-IN"/>
        </w:rPr>
        <w:t>plotz</w:t>
      </w:r>
      <w:r w:rsidRPr="00213FD7">
        <w:rPr>
          <w:rFonts w:ascii="Book Antiqua" w:hAnsi="Book Antiqua" w:cs="Times New Roman"/>
          <w:sz w:val="24"/>
          <w:szCs w:val="24"/>
          <w:lang w:eastAsia="en-IN"/>
        </w:rPr>
        <w:t xml:space="preserve"> if I converted,” he muttered</w:t>
      </w:r>
      <w:r>
        <w:rPr>
          <w:rFonts w:ascii="Book Antiqua" w:hAnsi="Book Antiqua" w:cs="Times New Roman"/>
          <w:sz w:val="24"/>
          <w:szCs w:val="24"/>
          <w:lang w:eastAsia="en-IN"/>
        </w:rPr>
        <w:t xml:space="preserve"> in a tone of jest and</w:t>
      </w:r>
      <w:r w:rsidRPr="00213FD7">
        <w:rPr>
          <w:rFonts w:ascii="Book Antiqua" w:hAnsi="Book Antiqua" w:cs="Times New Roman"/>
          <w:sz w:val="24"/>
          <w:szCs w:val="24"/>
          <w:lang w:eastAsia="en-IN"/>
        </w:rPr>
        <w:t xml:space="preserve"> dark </w:t>
      </w:r>
      <w:proofErr w:type="spellStart"/>
      <w:r w:rsidRPr="00213FD7">
        <w:rPr>
          <w:rFonts w:ascii="Book Antiqua" w:hAnsi="Book Antiqua" w:cs="Times New Roman"/>
          <w:sz w:val="24"/>
          <w:szCs w:val="24"/>
          <w:lang w:eastAsia="en-IN"/>
        </w:rPr>
        <w:t>humor</w:t>
      </w:r>
      <w:proofErr w:type="spellEnd"/>
      <w:r w:rsidRPr="00213FD7">
        <w:rPr>
          <w:rFonts w:ascii="Book Antiqua" w:hAnsi="Book Antiqua" w:cs="Times New Roman"/>
          <w:sz w:val="24"/>
          <w:szCs w:val="24"/>
          <w:lang w:eastAsia="en-IN"/>
        </w:rPr>
        <w:t xml:space="preserve">. “He’d come up from his grave, scream about </w:t>
      </w:r>
      <w:proofErr w:type="spellStart"/>
      <w:r w:rsidRPr="00213FD7">
        <w:rPr>
          <w:rFonts w:ascii="Book Antiqua" w:hAnsi="Book Antiqua" w:cs="Times New Roman"/>
          <w:i/>
          <w:iCs/>
          <w:sz w:val="24"/>
          <w:szCs w:val="24"/>
          <w:lang w:eastAsia="en-IN"/>
        </w:rPr>
        <w:t>chilul</w:t>
      </w:r>
      <w:proofErr w:type="spellEnd"/>
      <w:r w:rsidRPr="00213FD7">
        <w:rPr>
          <w:rFonts w:ascii="Book Antiqua" w:hAnsi="Book Antiqua" w:cs="Times New Roman"/>
          <w:i/>
          <w:iCs/>
          <w:sz w:val="24"/>
          <w:szCs w:val="24"/>
          <w:lang w:eastAsia="en-IN"/>
        </w:rPr>
        <w:t xml:space="preserve"> Hashem</w:t>
      </w:r>
      <w:r w:rsidRPr="00213FD7">
        <w:rPr>
          <w:rFonts w:ascii="Book Antiqua" w:hAnsi="Book Antiqua" w:cs="Times New Roman"/>
          <w:sz w:val="24"/>
          <w:szCs w:val="24"/>
          <w:lang w:eastAsia="en-IN"/>
        </w:rPr>
        <w:t xml:space="preserve">, and tell my family to sit </w:t>
      </w:r>
      <w:r w:rsidRPr="00213FD7">
        <w:rPr>
          <w:rFonts w:ascii="Book Antiqua" w:hAnsi="Book Antiqua" w:cs="Times New Roman"/>
          <w:i/>
          <w:iCs/>
          <w:sz w:val="24"/>
          <w:szCs w:val="24"/>
          <w:lang w:eastAsia="en-IN"/>
        </w:rPr>
        <w:t>shiva</w:t>
      </w:r>
      <w:r w:rsidRPr="00213FD7">
        <w:rPr>
          <w:rFonts w:ascii="Book Antiqua" w:hAnsi="Book Antiqua" w:cs="Times New Roman"/>
          <w:sz w:val="24"/>
          <w:szCs w:val="24"/>
          <w:lang w:eastAsia="en-IN"/>
        </w:rPr>
        <w:t xml:space="preserve"> for me. 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you know what? They probably would.” He paused for a moment, then looked at me with a resigned expression. “It’s something to think about on our way to the catacombs.”</w:t>
      </w:r>
    </w:p>
    <w:p w14:paraId="3628AAE2"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urgency of our situation snapped back into focus. “Nurse, I need to go,” I said, my voice firm as I looked at the nurse, who was now fully engaged with the other staff trying to resuscitate </w:t>
      </w:r>
      <w:r>
        <w:rPr>
          <w:rFonts w:ascii="Book Antiqua" w:hAnsi="Book Antiqua" w:cs="Times New Roman"/>
          <w:sz w:val="24"/>
          <w:szCs w:val="24"/>
          <w:lang w:eastAsia="en-IN"/>
        </w:rPr>
        <w:t>the</w:t>
      </w:r>
      <w:r w:rsidRPr="00213FD7">
        <w:rPr>
          <w:rFonts w:ascii="Book Antiqua" w:hAnsi="Book Antiqua" w:cs="Times New Roman"/>
          <w:sz w:val="24"/>
          <w:szCs w:val="24"/>
          <w:lang w:eastAsia="en-IN"/>
        </w:rPr>
        <w:t xml:space="preserve"> soldier who had gone into shock.</w:t>
      </w:r>
    </w:p>
    <w:p w14:paraId="513077B1"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Realizing that time was slipping away, I decided I couldn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4B6CA81A"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 fresh </w:t>
      </w:r>
      <w:proofErr w:type="spellStart"/>
      <w:r w:rsidRPr="00213FD7">
        <w:rPr>
          <w:rFonts w:ascii="Book Antiqua" w:hAnsi="Book Antiqua" w:cs="Times New Roman"/>
          <w:i/>
          <w:iCs/>
          <w:sz w:val="24"/>
          <w:szCs w:val="24"/>
          <w:lang w:eastAsia="en-IN"/>
        </w:rPr>
        <w:t>madei</w:t>
      </w:r>
      <w:proofErr w:type="spellEnd"/>
      <w:r w:rsidRPr="00213FD7">
        <w:rPr>
          <w:rFonts w:ascii="Book Antiqua" w:hAnsi="Book Antiqua" w:cs="Times New Roman"/>
          <w:i/>
          <w:iCs/>
          <w:sz w:val="24"/>
          <w:szCs w:val="24"/>
          <w:lang w:eastAsia="en-IN"/>
        </w:rPr>
        <w:t xml:space="preserve"> bet</w:t>
      </w:r>
      <w:r w:rsidRPr="00213FD7">
        <w:rPr>
          <w:rFonts w:ascii="Book Antiqua" w:hAnsi="Book Antiqua" w:cs="Times New Roman"/>
          <w:sz w:val="24"/>
          <w:szCs w:val="24"/>
          <w:lang w:eastAsia="en-IN"/>
        </w:rPr>
        <w:t xml:space="preserve"> uniform was waiting for me at the base of my bed. I pulled the pants up underneath my gown and slipped into the top and T-shirt, quick</w:t>
      </w:r>
      <w:r>
        <w:rPr>
          <w:rFonts w:ascii="Book Antiqua" w:hAnsi="Book Antiqua" w:cs="Times New Roman"/>
          <w:sz w:val="24"/>
          <w:szCs w:val="24"/>
          <w:lang w:eastAsia="en-IN"/>
        </w:rPr>
        <w:t xml:space="preserve">ly </w:t>
      </w:r>
      <w:r w:rsidRPr="00213FD7">
        <w:rPr>
          <w:rFonts w:ascii="Book Antiqua" w:hAnsi="Book Antiqua" w:cs="Times New Roman"/>
          <w:sz w:val="24"/>
          <w:szCs w:val="24"/>
          <w:lang w:eastAsia="en-IN"/>
        </w:rPr>
        <w:t>but deliberate</w:t>
      </w:r>
      <w:r>
        <w:rPr>
          <w:rFonts w:ascii="Book Antiqua" w:hAnsi="Book Antiqua" w:cs="Times New Roman"/>
          <w:sz w:val="24"/>
          <w:szCs w:val="24"/>
          <w:lang w:eastAsia="en-IN"/>
        </w:rPr>
        <w:t>ly</w:t>
      </w:r>
      <w:r w:rsidRPr="00213FD7">
        <w:rPr>
          <w:rFonts w:ascii="Book Antiqua" w:hAnsi="Book Antiqua" w:cs="Times New Roman"/>
          <w:sz w:val="24"/>
          <w:szCs w:val="24"/>
          <w:lang w:eastAsia="en-IN"/>
        </w:rPr>
        <w:t>. I laced the boots as tight as I could, double-tying them to ensure they would hold.</w:t>
      </w:r>
    </w:p>
    <w:p w14:paraId="2279CF61"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6157F3A" w14:textId="77777777" w:rsidR="00384ED4"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t>
      </w:r>
      <w:r w:rsidRPr="00213FD7">
        <w:rPr>
          <w:rFonts w:ascii="Book Antiqua" w:hAnsi="Book Antiqua" w:cs="Times New Roman"/>
          <w:i/>
          <w:iCs/>
          <w:sz w:val="24"/>
          <w:szCs w:val="24"/>
          <w:lang w:eastAsia="en-IN"/>
        </w:rPr>
        <w:t>Oy gevalt</w:t>
      </w:r>
      <w:r w:rsidRPr="00213FD7">
        <w:rPr>
          <w:rFonts w:ascii="Book Antiqua" w:hAnsi="Book Antiqua" w:cs="Times New Roman"/>
          <w:sz w:val="24"/>
          <w:szCs w:val="24"/>
          <w:lang w:eastAsia="en-IN"/>
        </w:rPr>
        <w:t xml:space="preserve">, what are you doing? You’re not ready for this!” she exclaimed, her hands momentarily hovering in the air as if unsure whether to stop me or let me go. Then, with a deep breath, she seemed to accept the inevitability of my decision.  She </w:t>
      </w:r>
      <w:r w:rsidRPr="00213FD7">
        <w:rPr>
          <w:rFonts w:ascii="Book Antiqua" w:hAnsi="Book Antiqua" w:cs="Times New Roman"/>
          <w:sz w:val="24"/>
          <w:szCs w:val="24"/>
          <w:lang w:eastAsia="en-IN"/>
        </w:rPr>
        <w:lastRenderedPageBreak/>
        <w:t xml:space="preserve">gave me a small, almost motherly smile, her voice softening, “Hashem be with you, soldier, come back in one piece, </w:t>
      </w:r>
      <w:proofErr w:type="spellStart"/>
      <w:r w:rsidRPr="00213FD7">
        <w:rPr>
          <w:rFonts w:ascii="Book Antiqua" w:hAnsi="Book Antiqua" w:cs="Times New Roman"/>
          <w:i/>
          <w:iCs/>
          <w:sz w:val="24"/>
          <w:szCs w:val="24"/>
          <w:lang w:eastAsia="en-IN"/>
        </w:rPr>
        <w:t>b’vakasha</w:t>
      </w:r>
      <w:proofErr w:type="spellEnd"/>
      <w:r w:rsidRPr="00213FD7">
        <w:rPr>
          <w:rFonts w:ascii="Book Antiqua" w:hAnsi="Book Antiqua" w:cs="Times New Roman"/>
          <w:sz w:val="24"/>
          <w:szCs w:val="24"/>
          <w:lang w:eastAsia="en-IN"/>
        </w:rPr>
        <w:t>.”</w:t>
      </w:r>
    </w:p>
    <w:p w14:paraId="71BE9661" w14:textId="77777777" w:rsidR="00384ED4" w:rsidRPr="00213FD7" w:rsidRDefault="00384ED4" w:rsidP="006D6183">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379BFDED" w14:textId="77777777" w:rsidR="00384ED4" w:rsidRPr="00213FD7" w:rsidRDefault="00384ED4" w:rsidP="006D6183">
      <w:pPr>
        <w:ind w:firstLine="284"/>
        <w:rPr>
          <w:rFonts w:ascii="Book Antiqua" w:hAnsi="Book Antiqua" w:cs="Times New Roman"/>
          <w:sz w:val="24"/>
          <w:szCs w:val="24"/>
          <w:lang w:eastAsia="en-IN"/>
        </w:rPr>
      </w:pPr>
    </w:p>
    <w:p w14:paraId="76693C25" w14:textId="77777777" w:rsidR="00384ED4" w:rsidRPr="00213FD7" w:rsidRDefault="00384ED4" w:rsidP="006D6183">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w:t>
      </w:r>
      <w:r>
        <w:rPr>
          <w:rFonts w:ascii="Book Antiqua" w:hAnsi="Book Antiqua" w:cs="Times New Roman"/>
          <w:sz w:val="24"/>
          <w:szCs w:val="24"/>
          <w:lang w:eastAsia="en-IN"/>
        </w:rPr>
        <w:t>The sound of e</w:t>
      </w:r>
      <w:r w:rsidRPr="00213FD7">
        <w:rPr>
          <w:rFonts w:ascii="Book Antiqua" w:hAnsi="Book Antiqua" w:cs="Times New Roman"/>
          <w:sz w:val="24"/>
          <w:szCs w:val="24"/>
          <w:lang w:eastAsia="en-IN"/>
        </w:rPr>
        <w:t xml:space="preserve">ach footstep </w:t>
      </w:r>
      <w:r>
        <w:rPr>
          <w:rFonts w:ascii="Book Antiqua" w:hAnsi="Book Antiqua" w:cs="Times New Roman"/>
          <w:sz w:val="24"/>
          <w:szCs w:val="24"/>
          <w:lang w:eastAsia="en-IN"/>
        </w:rPr>
        <w:t>was</w:t>
      </w:r>
      <w:r w:rsidRPr="00213FD7">
        <w:rPr>
          <w:rFonts w:ascii="Book Antiqua" w:hAnsi="Book Antiqua" w:cs="Times New Roman"/>
          <w:sz w:val="24"/>
          <w:szCs w:val="24"/>
          <w:lang w:eastAsia="en-IN"/>
        </w:rPr>
        <w:t xml:space="preserve"> amplified by the tight confines of the tunnel walls. The soldiers instinctively tried to move as lightly as possible, knowing that even the slightest noise could betray their position.</w:t>
      </w:r>
    </w:p>
    <w:p w14:paraId="3E35497C"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Ngô Thanh, a seasoned Vietnamese soldier who had joined the coalition from the People’s Army of Vietnam, took point. His eyes were narrowed in concentration, scanning the darkness. Behind him, Lieutenant Daniels moved with equal care, his face a mask of grim determination. Just a step behind,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lingered, his hand never straying far from his sidearm, his eyes flicking between Daniels and the shadows that seemed to press in from all sides.</w:t>
      </w:r>
    </w:p>
    <w:p w14:paraId="1D50DF35"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w:t>
      </w:r>
      <w:r>
        <w:rPr>
          <w:rFonts w:ascii="Book Antiqua" w:hAnsi="Book Antiqua" w:cs="Times New Roman"/>
          <w:sz w:val="24"/>
          <w:szCs w:val="24"/>
          <w:lang w:eastAsia="en-IN"/>
        </w:rPr>
        <w:t>breathing</w:t>
      </w:r>
      <w:r w:rsidRPr="00213FD7">
        <w:rPr>
          <w:rFonts w:ascii="Book Antiqua" w:hAnsi="Book Antiqua" w:cs="Times New Roman"/>
          <w:sz w:val="24"/>
          <w:szCs w:val="24"/>
          <w:lang w:eastAsia="en-IN"/>
        </w:rPr>
        <w:t xml:space="preserve"> in controlled but heavy bursts, carried Lot with the tarp with the help from another soldier. Lot’s breathing was shallow,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his skin an ashen </w:t>
      </w:r>
      <w:proofErr w:type="spellStart"/>
      <w:r w:rsidRPr="00213FD7">
        <w:rPr>
          <w:rFonts w:ascii="Book Antiqua" w:hAnsi="Book Antiqua" w:cs="Times New Roman"/>
          <w:sz w:val="24"/>
          <w:szCs w:val="24"/>
          <w:lang w:eastAsia="en-IN"/>
        </w:rPr>
        <w:t>gray</w:t>
      </w:r>
      <w:proofErr w:type="spellEnd"/>
      <w:r w:rsidRPr="00213FD7">
        <w:rPr>
          <w:rFonts w:ascii="Book Antiqua" w:hAnsi="Book Antiqua" w:cs="Times New Roman"/>
          <w:sz w:val="24"/>
          <w:szCs w:val="24"/>
          <w:lang w:eastAsia="en-IN"/>
        </w:rPr>
        <w:t xml:space="preserve"> under the green glow of the NVGs. His life was slipping away, and the squad knew they were racing against time, </w:t>
      </w:r>
      <w:r>
        <w:rPr>
          <w:rFonts w:ascii="Book Antiqua" w:hAnsi="Book Antiqua" w:cs="Times New Roman"/>
          <w:sz w:val="24"/>
          <w:szCs w:val="24"/>
          <w:lang w:eastAsia="en-IN"/>
        </w:rPr>
        <w:t>with their</w:t>
      </w:r>
      <w:r w:rsidRPr="00213FD7">
        <w:rPr>
          <w:rFonts w:ascii="Book Antiqua" w:hAnsi="Book Antiqua" w:cs="Times New Roman"/>
          <w:sz w:val="24"/>
          <w:szCs w:val="24"/>
          <w:lang w:eastAsia="en-IN"/>
        </w:rPr>
        <w:t xml:space="preserve"> mission </w:t>
      </w:r>
      <w:r>
        <w:rPr>
          <w:rFonts w:ascii="Book Antiqua" w:hAnsi="Book Antiqua" w:cs="Times New Roman"/>
          <w:sz w:val="24"/>
          <w:szCs w:val="24"/>
          <w:lang w:eastAsia="en-IN"/>
        </w:rPr>
        <w:t xml:space="preserve">further </w:t>
      </w:r>
      <w:r w:rsidRPr="00213FD7">
        <w:rPr>
          <w:rFonts w:ascii="Book Antiqua" w:hAnsi="Book Antiqua" w:cs="Times New Roman"/>
          <w:sz w:val="24"/>
          <w:szCs w:val="24"/>
          <w:lang w:eastAsia="en-IN"/>
        </w:rPr>
        <w:t>complicated by the burden of a dying man.</w:t>
      </w:r>
    </w:p>
    <w:p w14:paraId="428FC0D5"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they approached a sharp bend in the tunnel, the faint sound of voices reached their ears—a murmur at first, but growing steadily louder. Lt. Daniels raised a clenched fist, </w:t>
      </w:r>
      <w:proofErr w:type="spellStart"/>
      <w:r w:rsidRPr="00213FD7">
        <w:rPr>
          <w:rFonts w:ascii="Book Antiqua" w:hAnsi="Book Antiqua" w:cs="Times New Roman"/>
          <w:sz w:val="24"/>
          <w:szCs w:val="24"/>
          <w:lang w:eastAsia="en-IN"/>
        </w:rPr>
        <w:t>signaling</w:t>
      </w:r>
      <w:proofErr w:type="spellEnd"/>
      <w:r w:rsidRPr="00213FD7">
        <w:rPr>
          <w:rFonts w:ascii="Book Antiqua" w:hAnsi="Book Antiqua" w:cs="Times New Roman"/>
          <w:sz w:val="24"/>
          <w:szCs w:val="24"/>
          <w:lang w:eastAsia="en-IN"/>
        </w:rPr>
        <w:t xml:space="preserve"> a halt. The squad froze, instinctively pressing themselves against the cold, da</w:t>
      </w:r>
      <w:r>
        <w:rPr>
          <w:rFonts w:ascii="Book Antiqua" w:hAnsi="Book Antiqua" w:cs="Times New Roman"/>
          <w:sz w:val="24"/>
          <w:szCs w:val="24"/>
          <w:lang w:eastAsia="en-IN"/>
        </w:rPr>
        <w:t>nk</w:t>
      </w:r>
      <w:r w:rsidRPr="00213FD7">
        <w:rPr>
          <w:rFonts w:ascii="Book Antiqua" w:hAnsi="Book Antiqua" w:cs="Times New Roman"/>
          <w:sz w:val="24"/>
          <w:szCs w:val="24"/>
          <w:lang w:eastAsia="en-IN"/>
        </w:rPr>
        <w:t xml:space="preserve"> walls. Raskin </w:t>
      </w:r>
      <w:r>
        <w:rPr>
          <w:rFonts w:ascii="Book Antiqua" w:hAnsi="Book Antiqua" w:cs="Times New Roman"/>
          <w:sz w:val="24"/>
          <w:szCs w:val="24"/>
          <w:lang w:eastAsia="en-IN"/>
        </w:rPr>
        <w:t>gent</w:t>
      </w:r>
      <w:r w:rsidRPr="00213FD7">
        <w:rPr>
          <w:rFonts w:ascii="Book Antiqua" w:hAnsi="Book Antiqua" w:cs="Times New Roman"/>
          <w:sz w:val="24"/>
          <w:szCs w:val="24"/>
          <w:lang w:eastAsia="en-IN"/>
        </w:rPr>
        <w:t>ly lowered Lot to the ground. Lot was still deliriously murmuring about Mother Mary</w:t>
      </w:r>
      <w:r>
        <w:rPr>
          <w:rFonts w:ascii="Book Antiqua" w:hAnsi="Book Antiqua" w:cs="Times New Roman"/>
          <w:sz w:val="24"/>
          <w:szCs w:val="24"/>
          <w:lang w:eastAsia="en-IN"/>
        </w:rPr>
        <w:t>, and</w:t>
      </w:r>
      <w:r w:rsidRPr="00213FD7">
        <w:rPr>
          <w:rFonts w:ascii="Book Antiqua" w:hAnsi="Book Antiqua" w:cs="Times New Roman"/>
          <w:sz w:val="24"/>
          <w:szCs w:val="24"/>
          <w:lang w:eastAsia="en-IN"/>
        </w:rPr>
        <w:t xml:space="preserve"> Raskin pinched Lot’s lips together so he couldn’t make a sound.  The air crackled with tension as they listened, the sound of their own hearts pounding in their ears, louder than the murmur of the approaching voices.</w:t>
      </w:r>
    </w:p>
    <w:p w14:paraId="1FE57749"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voices grew clearer, carried on the still, damp air like a warning. They </w:t>
      </w:r>
      <w:r>
        <w:rPr>
          <w:rFonts w:ascii="Book Antiqua" w:hAnsi="Book Antiqua" w:cs="Times New Roman"/>
          <w:sz w:val="24"/>
          <w:szCs w:val="24"/>
          <w:lang w:eastAsia="en-IN"/>
        </w:rPr>
        <w:t xml:space="preserve">were speaking </w:t>
      </w:r>
      <w:r w:rsidRPr="00213FD7">
        <w:rPr>
          <w:rFonts w:ascii="Book Antiqua" w:hAnsi="Book Antiqua" w:cs="Times New Roman"/>
          <w:sz w:val="24"/>
          <w:szCs w:val="24"/>
          <w:lang w:eastAsia="en-IN"/>
        </w:rPr>
        <w:t xml:space="preserve">in Hebrew, the language familiar enough to Daniels from his earlier encounters, and he could make out fragments of their conversation—a mixture of complaints about the cold and speculations about the mission ahead. He held up his hand, </w:t>
      </w:r>
      <w:proofErr w:type="spellStart"/>
      <w:r w:rsidRPr="00213FD7">
        <w:rPr>
          <w:rFonts w:ascii="Book Antiqua" w:hAnsi="Book Antiqua" w:cs="Times New Roman"/>
          <w:sz w:val="24"/>
          <w:szCs w:val="24"/>
          <w:lang w:eastAsia="en-IN"/>
        </w:rPr>
        <w:t>signaling</w:t>
      </w:r>
      <w:proofErr w:type="spellEnd"/>
      <w:r w:rsidRPr="00213FD7">
        <w:rPr>
          <w:rFonts w:ascii="Book Antiqua" w:hAnsi="Book Antiqua" w:cs="Times New Roman"/>
          <w:sz w:val="24"/>
          <w:szCs w:val="24"/>
          <w:lang w:eastAsia="en-IN"/>
        </w:rPr>
        <w:t xml:space="preserve"> for silence, and the squad responded with a practiced precision, their bodies coiling like springs ready to unleash.</w:t>
      </w:r>
    </w:p>
    <w:p w14:paraId="411DDF12"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 xml:space="preserve">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w:t>
      </w:r>
      <w:r>
        <w:rPr>
          <w:rFonts w:ascii="Book Antiqua" w:hAnsi="Book Antiqua" w:cs="Times New Roman"/>
          <w:sz w:val="24"/>
          <w:szCs w:val="24"/>
          <w:lang w:eastAsia="en-IN"/>
        </w:rPr>
        <w:t>with</w:t>
      </w:r>
      <w:r w:rsidRPr="00213FD7">
        <w:rPr>
          <w:rFonts w:ascii="Book Antiqua" w:hAnsi="Book Antiqua" w:cs="Times New Roman"/>
          <w:sz w:val="24"/>
          <w:szCs w:val="24"/>
          <w:lang w:eastAsia="en-IN"/>
        </w:rPr>
        <w:t xml:space="preserve"> calm resolve, slowly pulled a flashbang from his vest, moving </w:t>
      </w:r>
      <w:r w:rsidRPr="00127F59">
        <w:rPr>
          <w:rFonts w:ascii="Book Antiqua" w:hAnsi="Book Antiqua" w:cs="Times New Roman"/>
          <w:sz w:val="24"/>
          <w:szCs w:val="24"/>
          <w:lang w:eastAsia="en-IN"/>
        </w:rPr>
        <w:t xml:space="preserve">his fingers </w:t>
      </w:r>
      <w:r w:rsidRPr="00213FD7">
        <w:rPr>
          <w:rFonts w:ascii="Book Antiqua" w:hAnsi="Book Antiqua" w:cs="Times New Roman"/>
          <w:sz w:val="24"/>
          <w:szCs w:val="24"/>
          <w:lang w:eastAsia="en-IN"/>
        </w:rPr>
        <w:t xml:space="preserve">with a quiet efficiency </w:t>
      </w:r>
      <w:r>
        <w:rPr>
          <w:rFonts w:ascii="Book Antiqua" w:hAnsi="Book Antiqua" w:cs="Times New Roman"/>
          <w:sz w:val="24"/>
          <w:szCs w:val="24"/>
          <w:lang w:eastAsia="en-IN"/>
        </w:rPr>
        <w:t>born out of</w:t>
      </w:r>
      <w:r w:rsidRPr="00213FD7">
        <w:rPr>
          <w:rFonts w:ascii="Book Antiqua" w:hAnsi="Book Antiqua" w:cs="Times New Roman"/>
          <w:sz w:val="24"/>
          <w:szCs w:val="24"/>
          <w:lang w:eastAsia="en-IN"/>
        </w:rPr>
        <w:t xml:space="preserve"> years of training and experience.</w:t>
      </w:r>
    </w:p>
    <w:p w14:paraId="32038E2E"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Israeli soldiers were now dangerously close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their footsteps echo</w:t>
      </w:r>
      <w:r>
        <w:rPr>
          <w:rFonts w:ascii="Book Antiqua" w:hAnsi="Book Antiqua" w:cs="Times New Roman"/>
          <w:sz w:val="24"/>
          <w:szCs w:val="24"/>
          <w:lang w:eastAsia="en-IN"/>
        </w:rPr>
        <w:t xml:space="preserve">ed </w:t>
      </w:r>
      <w:r w:rsidRPr="00213FD7">
        <w:rPr>
          <w:rFonts w:ascii="Book Antiqua" w:hAnsi="Book Antiqua" w:cs="Times New Roman"/>
          <w:sz w:val="24"/>
          <w:szCs w:val="24"/>
          <w:lang w:eastAsia="en-IN"/>
        </w:rPr>
        <w:t>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4D724FFB"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Three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w:t>
      </w:r>
    </w:p>
    <w:p w14:paraId="35731EC9"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Ngô Thanh’s grip tightened on the flashbang, his body tensing in anticipation.</w:t>
      </w:r>
    </w:p>
    <w:p w14:paraId="1C70CD41"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Two</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w:t>
      </w:r>
    </w:p>
    <w:p w14:paraId="2E7EEDFD"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squad braced themselves, weapons at the ready, breaths held.</w:t>
      </w:r>
    </w:p>
    <w:p w14:paraId="567CBF4D"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One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w:t>
      </w:r>
    </w:p>
    <w:p w14:paraId="0AC3D640"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Daniels dropped his fingers, the final signal.</w:t>
      </w:r>
    </w:p>
    <w:p w14:paraId="15FF1099"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Ngô Thanh threw the flashbang with a swift, practiced motion,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the small canister arc</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through the air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disappearing around the bend. For a split second, there was nothing but silence. Then, with a deafening blast and a blinding flash of light, the tunnel exploded into chaos.</w:t>
      </w:r>
    </w:p>
    <w:p w14:paraId="752C6BA9"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w:t>
      </w:r>
      <w:r>
        <w:rPr>
          <w:rFonts w:ascii="Book Antiqua" w:hAnsi="Book Antiqua" w:cs="Times New Roman"/>
          <w:sz w:val="24"/>
          <w:szCs w:val="24"/>
          <w:lang w:eastAsia="en-IN"/>
        </w:rPr>
        <w:t>sound</w:t>
      </w:r>
      <w:r w:rsidRPr="00213FD7">
        <w:rPr>
          <w:rFonts w:ascii="Book Antiqua" w:hAnsi="Book Antiqua" w:cs="Times New Roman"/>
          <w:sz w:val="24"/>
          <w:szCs w:val="24"/>
          <w:lang w:eastAsia="en-IN"/>
        </w:rPr>
        <w:t>ing off the tunnel walls.</w:t>
      </w:r>
    </w:p>
    <w:p w14:paraId="442B276F"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Lieutenant Daniels and the rest of the squad followed closely behind, fanning out as much as the narrow tunnel allowed. The danger of friendly fire was real, but their training kicked in, guiding their movements with practiced discipline. They moved like a well-oiled machine,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each man cover</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his sector, </w:t>
      </w:r>
      <w:r>
        <w:rPr>
          <w:rFonts w:ascii="Book Antiqua" w:hAnsi="Book Antiqua" w:cs="Times New Roman"/>
          <w:sz w:val="24"/>
          <w:szCs w:val="24"/>
          <w:lang w:eastAsia="en-IN"/>
        </w:rPr>
        <w:t xml:space="preserve">training </w:t>
      </w:r>
      <w:r w:rsidRPr="00213FD7">
        <w:rPr>
          <w:rFonts w:ascii="Book Antiqua" w:hAnsi="Book Antiqua" w:cs="Times New Roman"/>
          <w:sz w:val="24"/>
          <w:szCs w:val="24"/>
          <w:lang w:eastAsia="en-IN"/>
        </w:rPr>
        <w:t>their weapons on the disoriented enemies who struggled to regain their footing.</w:t>
      </w:r>
    </w:p>
    <w:p w14:paraId="46949CAC"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Israelis fought back with desperation, their shouts of commands in Hebrew cutting through the noise of the gunfire. But they were no match for the relentless </w:t>
      </w:r>
      <w:r w:rsidRPr="00213FD7">
        <w:rPr>
          <w:rFonts w:ascii="Book Antiqua" w:hAnsi="Book Antiqua" w:cs="Times New Roman"/>
          <w:sz w:val="24"/>
          <w:szCs w:val="24"/>
          <w:lang w:eastAsia="en-IN"/>
        </w:rPr>
        <w:lastRenderedPageBreak/>
        <w:t>precision of the squad. One by one, they fell, slumping to the cold, unforgiving ground.</w:t>
      </w:r>
    </w:p>
    <w:p w14:paraId="4E4B5A09"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Within moments, the firefight was over. The tunnel fell into a heavy silence, broken only by the distant rumble of collapsing structures and the </w:t>
      </w:r>
      <w:proofErr w:type="spellStart"/>
      <w:r w:rsidRPr="00213FD7">
        <w:rPr>
          <w:rFonts w:ascii="Book Antiqua" w:hAnsi="Book Antiqua" w:cs="Times New Roman"/>
          <w:sz w:val="24"/>
          <w:szCs w:val="24"/>
          <w:lang w:eastAsia="en-IN"/>
        </w:rPr>
        <w:t>labored</w:t>
      </w:r>
      <w:proofErr w:type="spellEnd"/>
      <w:r w:rsidRPr="00213FD7">
        <w:rPr>
          <w:rFonts w:ascii="Book Antiqua" w:hAnsi="Book Antiqua" w:cs="Times New Roman"/>
          <w:sz w:val="24"/>
          <w:szCs w:val="24"/>
          <w:lang w:eastAsia="en-IN"/>
        </w:rPr>
        <w:t xml:space="preserve"> breathing of the squad. The Israeli soldiers lay scattered around them, their weapons clattering to the ground as their lives slipped away.</w:t>
      </w:r>
    </w:p>
    <w:p w14:paraId="3BC9E628"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Daniels lowered his weapon, </w:t>
      </w:r>
      <w:r>
        <w:rPr>
          <w:rFonts w:ascii="Book Antiqua" w:hAnsi="Book Antiqua" w:cs="Times New Roman"/>
          <w:sz w:val="24"/>
          <w:szCs w:val="24"/>
          <w:lang w:eastAsia="en-IN"/>
        </w:rPr>
        <w:t>with heaving</w:t>
      </w:r>
      <w:r w:rsidRPr="00213FD7">
        <w:rPr>
          <w:rFonts w:ascii="Book Antiqua" w:hAnsi="Book Antiqua" w:cs="Times New Roman"/>
          <w:sz w:val="24"/>
          <w:szCs w:val="24"/>
          <w:lang w:eastAsia="en-IN"/>
        </w:rPr>
        <w:t xml:space="preserve"> chest as he scanned the tunnel for any remaining threats. His eyes flicked to each member of his squad, ensuring they were all accounted for. They were battered and bruised, but alive. For now, that was enough.</w:t>
      </w:r>
    </w:p>
    <w:p w14:paraId="4B8F7308" w14:textId="77777777" w:rsidR="00384ED4" w:rsidRPr="00213FD7" w:rsidRDefault="00384ED4"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Clear,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Daniels muttered, </w:t>
      </w:r>
      <w:r>
        <w:rPr>
          <w:rFonts w:ascii="Book Antiqua" w:hAnsi="Book Antiqua" w:cs="Times New Roman"/>
          <w:sz w:val="24"/>
          <w:szCs w:val="24"/>
          <w:lang w:eastAsia="en-IN"/>
        </w:rPr>
        <w:t xml:space="preserve">in a hoarse </w:t>
      </w:r>
      <w:r w:rsidRPr="00213FD7">
        <w:rPr>
          <w:rFonts w:ascii="Book Antiqua" w:hAnsi="Book Antiqua" w:cs="Times New Roman"/>
          <w:sz w:val="24"/>
          <w:szCs w:val="24"/>
          <w:lang w:eastAsia="en-IN"/>
        </w:rPr>
        <w:t xml:space="preserve">voice from the adrenaline that </w:t>
      </w:r>
      <w:r>
        <w:rPr>
          <w:rFonts w:ascii="Book Antiqua" w:hAnsi="Book Antiqua" w:cs="Times New Roman"/>
          <w:sz w:val="24"/>
          <w:szCs w:val="24"/>
          <w:lang w:eastAsia="en-IN"/>
        </w:rPr>
        <w:t>pump</w:t>
      </w:r>
      <w:r w:rsidRPr="00213FD7">
        <w:rPr>
          <w:rFonts w:ascii="Book Antiqua" w:hAnsi="Book Antiqua" w:cs="Times New Roman"/>
          <w:sz w:val="24"/>
          <w:szCs w:val="24"/>
          <w:lang w:eastAsia="en-IN"/>
        </w:rPr>
        <w:t xml:space="preserve">ed through his veins. The squad began to regroup, </w:t>
      </w:r>
      <w:r>
        <w:rPr>
          <w:rFonts w:ascii="Book Antiqua" w:hAnsi="Book Antiqua" w:cs="Times New Roman"/>
          <w:sz w:val="24"/>
          <w:szCs w:val="24"/>
          <w:lang w:eastAsia="en-IN"/>
        </w:rPr>
        <w:t xml:space="preserve">in slower more cautious </w:t>
      </w:r>
      <w:r w:rsidRPr="00213FD7">
        <w:rPr>
          <w:rFonts w:ascii="Book Antiqua" w:hAnsi="Book Antiqua" w:cs="Times New Roman"/>
          <w:sz w:val="24"/>
          <w:szCs w:val="24"/>
          <w:lang w:eastAsia="en-IN"/>
        </w:rPr>
        <w:t>movements now. But it wasn’t clear. One of the Israeli soldiers, playing dead, quietly pulled the pin from a grenade attached to his vest and threw it in the direction of the squad.</w:t>
      </w:r>
    </w:p>
    <w:p w14:paraId="593CE654" w14:textId="77777777" w:rsidR="00384ED4" w:rsidRPr="00213FD7" w:rsidRDefault="00384ED4"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Grenade!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someone shouted, and in an instant, the squad scrambled, trying to escape its deadly radius.</w:t>
      </w:r>
    </w:p>
    <w:p w14:paraId="105CF7FD" w14:textId="77777777" w:rsidR="00384ED4" w:rsidRPr="00213FD7" w:rsidRDefault="00384ED4" w:rsidP="006D6183">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DOOF!</w:t>
      </w:r>
      <w:r>
        <w:rPr>
          <w:rFonts w:ascii="Book Antiqua" w:hAnsi="Book Antiqua" w:cs="Times New Roman"/>
          <w:sz w:val="24"/>
          <w:szCs w:val="24"/>
          <w:lang w:eastAsia="en-IN"/>
        </w:rPr>
        <w:t>”</w:t>
      </w:r>
    </w:p>
    <w:p w14:paraId="59A265B9"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Daniels gasped for breath as the explosion tore through him, the agony spreading like wildfire. His vision swam,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the green glow of his NVGs distort</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into a nightmare of light and shadow. Hess’ weight pinned him down, but it wasn’t the physical force that crushed Daniels the most—it was the cold, unyielding betrayal in Hess’ eyes. That bond, forged in the crucible of battle, had shattered in an instant.</w:t>
      </w:r>
    </w:p>
    <w:p w14:paraId="4625489E" w14:textId="77777777" w:rsidR="00384ED4" w:rsidRPr="00213FD7" w:rsidRDefault="00384ED4"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Why...?</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Daniels </w:t>
      </w:r>
      <w:r>
        <w:rPr>
          <w:rFonts w:ascii="Book Antiqua" w:hAnsi="Book Antiqua" w:cs="Times New Roman"/>
          <w:sz w:val="24"/>
          <w:szCs w:val="24"/>
          <w:lang w:eastAsia="en-IN"/>
        </w:rPr>
        <w:t>cried in</w:t>
      </w:r>
      <w:r w:rsidRPr="00213FD7">
        <w:rPr>
          <w:rFonts w:ascii="Book Antiqua" w:hAnsi="Book Antiqua" w:cs="Times New Roman"/>
          <w:sz w:val="24"/>
          <w:szCs w:val="24"/>
          <w:lang w:eastAsia="en-IN"/>
        </w:rPr>
        <w:t xml:space="preserve"> a rasp over the pulsing pain. He searched Hess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face for some flicker of remorse, some trace of the brotherhood that had once bound them. But there was nothing. Hess’ expression was unreadable, his eyes deadened, as if he had already left this world for another, colder place.</w:t>
      </w:r>
    </w:p>
    <w:p w14:paraId="1F5FAA25" w14:textId="77777777" w:rsidR="00384ED4" w:rsidRPr="00213FD7" w:rsidRDefault="00384ED4"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From the river to the sea, Palestine will be free,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Hess muttered. The words were hollow, devoid of the </w:t>
      </w:r>
      <w:proofErr w:type="spellStart"/>
      <w:r w:rsidRPr="00213FD7">
        <w:rPr>
          <w:rFonts w:ascii="Book Antiqua" w:hAnsi="Book Antiqua" w:cs="Times New Roman"/>
          <w:sz w:val="24"/>
          <w:szCs w:val="24"/>
          <w:lang w:eastAsia="en-IN"/>
        </w:rPr>
        <w:t>fervor</w:t>
      </w:r>
      <w:proofErr w:type="spellEnd"/>
      <w:r w:rsidRPr="00213FD7">
        <w:rPr>
          <w:rFonts w:ascii="Book Antiqua" w:hAnsi="Book Antiqua" w:cs="Times New Roman"/>
          <w:sz w:val="24"/>
          <w:szCs w:val="24"/>
          <w:lang w:eastAsia="en-IN"/>
        </w:rPr>
        <w:t xml:space="preserve"> that usually accompanied the slogan. His tone was almost robotic, as if he was reciting a </w:t>
      </w:r>
      <w:r>
        <w:rPr>
          <w:rFonts w:ascii="Book Antiqua" w:hAnsi="Book Antiqua" w:cs="Times New Roman"/>
          <w:sz w:val="24"/>
          <w:szCs w:val="24"/>
          <w:lang w:eastAsia="en-IN"/>
        </w:rPr>
        <w:t xml:space="preserve">slogan </w:t>
      </w:r>
      <w:r w:rsidRPr="00213FD7">
        <w:rPr>
          <w:rFonts w:ascii="Book Antiqua" w:hAnsi="Book Antiqua" w:cs="Times New Roman"/>
          <w:sz w:val="24"/>
          <w:szCs w:val="24"/>
          <w:lang w:eastAsia="en-IN"/>
        </w:rPr>
        <w:t>rather than declaring a belief.</w:t>
      </w:r>
    </w:p>
    <w:p w14:paraId="340F11A1"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Despair clawed at Daniels, mingling with the anger that flared inside him. He had fought beside this man,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trusted him with his life. Now, in this forsaken tunnel, </w:t>
      </w:r>
      <w:r w:rsidRPr="00213FD7">
        <w:rPr>
          <w:rFonts w:ascii="Book Antiqua" w:hAnsi="Book Antiqua" w:cs="Times New Roman"/>
          <w:sz w:val="24"/>
          <w:szCs w:val="24"/>
          <w:lang w:eastAsia="en-IN"/>
        </w:rPr>
        <w:lastRenderedPageBreak/>
        <w:t xml:space="preserve">that trust had been </w:t>
      </w:r>
      <w:r>
        <w:rPr>
          <w:rFonts w:ascii="Book Antiqua" w:hAnsi="Book Antiqua" w:cs="Times New Roman"/>
          <w:sz w:val="24"/>
          <w:szCs w:val="24"/>
          <w:lang w:eastAsia="en-IN"/>
        </w:rPr>
        <w:t>turned</w:t>
      </w:r>
      <w:r w:rsidRPr="00213FD7">
        <w:rPr>
          <w:rFonts w:ascii="Book Antiqua" w:hAnsi="Book Antiqua" w:cs="Times New Roman"/>
          <w:sz w:val="24"/>
          <w:szCs w:val="24"/>
          <w:lang w:eastAsia="en-IN"/>
        </w:rPr>
        <w:t xml:space="preserve"> into a weapon against him. Hess had chosen his path, and in doing so, had condemned Daniels to this brutal fate.</w:t>
      </w:r>
    </w:p>
    <w:p w14:paraId="41240C34"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As the light in Daniels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eyes began to dim,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 xml:space="preserve">his breaths </w:t>
      </w:r>
      <w:r>
        <w:rPr>
          <w:rFonts w:ascii="Book Antiqua" w:hAnsi="Book Antiqua" w:cs="Times New Roman"/>
          <w:sz w:val="24"/>
          <w:szCs w:val="24"/>
          <w:lang w:eastAsia="en-IN"/>
        </w:rPr>
        <w:t>grew</w:t>
      </w:r>
      <w:r w:rsidRPr="00213FD7">
        <w:rPr>
          <w:rFonts w:ascii="Book Antiqua" w:hAnsi="Book Antiqua" w:cs="Times New Roman"/>
          <w:sz w:val="24"/>
          <w:szCs w:val="24"/>
          <w:lang w:eastAsia="en-IN"/>
        </w:rPr>
        <w:t xml:space="preserve"> weaker, he could no longer focus on the distorted green glow around him. The pain receded, replaced by an overwhelming numbness. Hess remained motionless as he watched the life drain from his former leader. He didn’t flinch as Daniels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final breath escaped his lips, leaving only silence and the faint </w:t>
      </w:r>
      <w:r>
        <w:rPr>
          <w:rFonts w:ascii="Book Antiqua" w:hAnsi="Book Antiqua" w:cs="Times New Roman"/>
          <w:sz w:val="24"/>
          <w:szCs w:val="24"/>
          <w:lang w:eastAsia="en-IN"/>
        </w:rPr>
        <w:t>reverberation</w:t>
      </w:r>
      <w:r w:rsidRPr="00213FD7">
        <w:rPr>
          <w:rFonts w:ascii="Book Antiqua" w:hAnsi="Book Antiqua" w:cs="Times New Roman"/>
          <w:sz w:val="24"/>
          <w:szCs w:val="24"/>
          <w:lang w:eastAsia="en-IN"/>
        </w:rPr>
        <w:t xml:space="preserve"> of the explosion</w:t>
      </w:r>
      <w:r>
        <w:rPr>
          <w:rFonts w:ascii="Book Antiqua" w:hAnsi="Book Antiqua" w:cs="Times New Roman"/>
          <w:sz w:val="24"/>
          <w:szCs w:val="24"/>
          <w:lang w:eastAsia="en-IN"/>
        </w:rPr>
        <w:t>’s</w:t>
      </w:r>
      <w:r w:rsidRPr="00213FD7">
        <w:rPr>
          <w:rFonts w:ascii="Book Antiqua" w:hAnsi="Book Antiqua" w:cs="Times New Roman"/>
          <w:sz w:val="24"/>
          <w:szCs w:val="24"/>
          <w:lang w:eastAsia="en-IN"/>
        </w:rPr>
        <w:t xml:space="preserve"> wake.</w:t>
      </w:r>
    </w:p>
    <w:p w14:paraId="1EF50201"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Ngô Thanh, pushing aside the </w:t>
      </w:r>
      <w:r>
        <w:rPr>
          <w:rFonts w:ascii="Book Antiqua" w:hAnsi="Book Antiqua" w:cs="Times New Roman"/>
          <w:sz w:val="24"/>
          <w:szCs w:val="24"/>
          <w:lang w:eastAsia="en-IN"/>
        </w:rPr>
        <w:t xml:space="preserve">disorder </w:t>
      </w:r>
      <w:r w:rsidRPr="00213FD7">
        <w:rPr>
          <w:rFonts w:ascii="Book Antiqua" w:hAnsi="Book Antiqua" w:cs="Times New Roman"/>
          <w:sz w:val="24"/>
          <w:szCs w:val="24"/>
          <w:lang w:eastAsia="en-IN"/>
        </w:rPr>
        <w:t xml:space="preserve">that had just </w:t>
      </w:r>
      <w:r>
        <w:rPr>
          <w:rFonts w:ascii="Book Antiqua" w:hAnsi="Book Antiqua" w:cs="Times New Roman"/>
          <w:sz w:val="24"/>
          <w:szCs w:val="24"/>
          <w:lang w:eastAsia="en-IN"/>
        </w:rPr>
        <w:t>erupt</w:t>
      </w:r>
      <w:r w:rsidRPr="00213FD7">
        <w:rPr>
          <w:rFonts w:ascii="Book Antiqua" w:hAnsi="Book Antiqua" w:cs="Times New Roman"/>
          <w:sz w:val="24"/>
          <w:szCs w:val="24"/>
          <w:lang w:eastAsia="en-IN"/>
        </w:rPr>
        <w:t xml:space="preserve">ed, moved with practiced efficiency, dispatching the wounded Israeli soldier before he could do further damage. The squad, slowly gathering around Daniels, stared in shock and confusion, trying to make sense of the scene before them. </w:t>
      </w:r>
    </w:p>
    <w:p w14:paraId="385AB568"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Hess rose to his feet, </w:t>
      </w:r>
      <w:r>
        <w:rPr>
          <w:rFonts w:ascii="Book Antiqua" w:hAnsi="Book Antiqua" w:cs="Times New Roman"/>
          <w:sz w:val="24"/>
          <w:szCs w:val="24"/>
          <w:lang w:eastAsia="en-IN"/>
        </w:rPr>
        <w:t>with</w:t>
      </w:r>
      <w:r w:rsidRPr="00213FD7">
        <w:rPr>
          <w:rFonts w:ascii="Book Antiqua" w:hAnsi="Book Antiqua" w:cs="Times New Roman"/>
          <w:sz w:val="24"/>
          <w:szCs w:val="24"/>
          <w:lang w:eastAsia="en-IN"/>
        </w:rPr>
        <w:t xml:space="preserve"> deliberate and slow</w:t>
      </w:r>
      <w:r>
        <w:rPr>
          <w:rFonts w:ascii="Book Antiqua" w:hAnsi="Book Antiqua" w:cs="Times New Roman"/>
          <w:sz w:val="24"/>
          <w:szCs w:val="24"/>
          <w:lang w:eastAsia="en-IN"/>
        </w:rPr>
        <w:t xml:space="preserve"> movements</w:t>
      </w:r>
      <w:r w:rsidRPr="00213FD7">
        <w:rPr>
          <w:rFonts w:ascii="Book Antiqua" w:hAnsi="Book Antiqua" w:cs="Times New Roman"/>
          <w:sz w:val="24"/>
          <w:szCs w:val="24"/>
          <w:lang w:eastAsia="en-IN"/>
        </w:rPr>
        <w:t xml:space="preserve">. The squad watched him </w:t>
      </w:r>
      <w:r>
        <w:rPr>
          <w:rFonts w:ascii="Book Antiqua" w:hAnsi="Book Antiqua" w:cs="Times New Roman"/>
          <w:sz w:val="24"/>
          <w:szCs w:val="24"/>
          <w:lang w:eastAsia="en-IN"/>
        </w:rPr>
        <w:t>with</w:t>
      </w:r>
      <w:r w:rsidRPr="00213FD7">
        <w:rPr>
          <w:rFonts w:ascii="Book Antiqua" w:hAnsi="Book Antiqua" w:cs="Times New Roman"/>
          <w:sz w:val="24"/>
          <w:szCs w:val="24"/>
          <w:lang w:eastAsia="en-IN"/>
        </w:rPr>
        <w:t xml:space="preserve"> wide</w:t>
      </w:r>
      <w:r>
        <w:rPr>
          <w:rFonts w:ascii="Book Antiqua" w:hAnsi="Book Antiqua" w:cs="Times New Roman"/>
          <w:sz w:val="24"/>
          <w:szCs w:val="24"/>
          <w:lang w:eastAsia="en-IN"/>
        </w:rPr>
        <w:t xml:space="preserve"> eyes</w:t>
      </w:r>
      <w:r w:rsidRPr="00213FD7">
        <w:rPr>
          <w:rFonts w:ascii="Book Antiqua" w:hAnsi="Book Antiqua" w:cs="Times New Roman"/>
          <w:sz w:val="24"/>
          <w:szCs w:val="24"/>
          <w:lang w:eastAsia="en-IN"/>
        </w:rPr>
        <w:t>, their minds reeling. He looked around at his comrades, the mask of determination still firmly in place. But something had changed. Hess was no longer the hardened veteran they had known</w:t>
      </w:r>
      <w:r>
        <w:rPr>
          <w:rFonts w:ascii="Book Antiqua" w:hAnsi="Book Antiqua" w:cs="Times New Roman"/>
          <w:sz w:val="24"/>
          <w:szCs w:val="24"/>
          <w:lang w:eastAsia="en-IN"/>
        </w:rPr>
        <w:t>. H</w:t>
      </w:r>
      <w:r w:rsidRPr="00213FD7">
        <w:rPr>
          <w:rFonts w:ascii="Book Antiqua" w:hAnsi="Book Antiqua" w:cs="Times New Roman"/>
          <w:sz w:val="24"/>
          <w:szCs w:val="24"/>
          <w:lang w:eastAsia="en-IN"/>
        </w:rPr>
        <w:t>e had become something else entirely</w:t>
      </w:r>
      <w:r w:rsidRPr="00634623">
        <w:rPr>
          <w:rFonts w:ascii="Book Antiqua" w:hAnsi="Book Antiqua" w:cs="Times New Roman"/>
          <w:sz w:val="24"/>
          <w:szCs w:val="24"/>
          <w:lang w:eastAsia="en-IN"/>
        </w:rPr>
        <w:t>—</w:t>
      </w:r>
      <w:r>
        <w:rPr>
          <w:rFonts w:ascii="Book Antiqua" w:hAnsi="Book Antiqua" w:cs="Times New Roman"/>
          <w:sz w:val="24"/>
          <w:szCs w:val="24"/>
          <w:lang w:eastAsia="en-IN"/>
        </w:rPr>
        <w:t>a</w:t>
      </w:r>
      <w:r w:rsidRPr="00213FD7">
        <w:rPr>
          <w:rFonts w:ascii="Book Antiqua" w:hAnsi="Book Antiqua" w:cs="Times New Roman"/>
          <w:sz w:val="24"/>
          <w:szCs w:val="24"/>
          <w:lang w:eastAsia="en-IN"/>
        </w:rPr>
        <w:t xml:space="preserve"> dark high priest issuing commands from a god they didn’t know but one he had now embraced with chilling </w:t>
      </w:r>
      <w:r>
        <w:rPr>
          <w:rFonts w:ascii="Book Antiqua" w:hAnsi="Book Antiqua" w:cs="Times New Roman"/>
          <w:sz w:val="24"/>
          <w:szCs w:val="24"/>
          <w:lang w:eastAsia="en-IN"/>
        </w:rPr>
        <w:t>loyalty</w:t>
      </w:r>
      <w:r w:rsidRPr="00213FD7">
        <w:rPr>
          <w:rFonts w:ascii="Book Antiqua" w:hAnsi="Book Antiqua" w:cs="Times New Roman"/>
          <w:sz w:val="24"/>
          <w:szCs w:val="24"/>
          <w:lang w:eastAsia="en-IN"/>
        </w:rPr>
        <w:t>.</w:t>
      </w:r>
    </w:p>
    <w:p w14:paraId="0AEE36D8"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Hess’ voice cut through the heavy silence, cold and resonant like a preacher delivering a sermon. </w:t>
      </w:r>
      <w:r>
        <w:rPr>
          <w:rFonts w:ascii="Book Antiqua" w:hAnsi="Book Antiqua" w:cs="Times New Roman"/>
          <w:sz w:val="24"/>
          <w:szCs w:val="24"/>
          <w:lang w:eastAsia="en-IN"/>
        </w:rPr>
        <w:t>“</w:t>
      </w:r>
      <w:r w:rsidRPr="00213FD7">
        <w:rPr>
          <w:rFonts w:ascii="Book Antiqua" w:hAnsi="Book Antiqua" w:cs="Times New Roman"/>
          <w:sz w:val="24"/>
          <w:szCs w:val="24"/>
          <w:lang w:eastAsia="en-IN"/>
        </w:rPr>
        <w:t>This man betrayed all of you,</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began, his words calculated, almost ritualistic. </w:t>
      </w:r>
      <w:r>
        <w:rPr>
          <w:rFonts w:ascii="Book Antiqua" w:hAnsi="Book Antiqua" w:cs="Times New Roman"/>
          <w:sz w:val="24"/>
          <w:szCs w:val="24"/>
          <w:lang w:eastAsia="en-IN"/>
        </w:rPr>
        <w:t>“</w:t>
      </w:r>
      <w:r w:rsidRPr="00213FD7">
        <w:rPr>
          <w:rFonts w:ascii="Book Antiqua" w:hAnsi="Book Antiqua" w:cs="Times New Roman"/>
          <w:sz w:val="24"/>
          <w:szCs w:val="24"/>
          <w:lang w:eastAsia="en-IN"/>
        </w:rPr>
        <w:t>We came here for a purpose—to liberate the Palestinians. But this man wanted to fight against the cause that brought us together.</w:t>
      </w:r>
      <w:r>
        <w:rPr>
          <w:rFonts w:ascii="Book Antiqua" w:hAnsi="Book Antiqua" w:cs="Times New Roman"/>
          <w:sz w:val="24"/>
          <w:szCs w:val="24"/>
          <w:lang w:eastAsia="en-IN"/>
        </w:rPr>
        <w:t>”</w:t>
      </w:r>
    </w:p>
    <w:p w14:paraId="6FBAAAB2"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His </w:t>
      </w:r>
      <w:r>
        <w:rPr>
          <w:rFonts w:ascii="Book Antiqua" w:hAnsi="Book Antiqua" w:cs="Times New Roman"/>
          <w:sz w:val="24"/>
          <w:szCs w:val="24"/>
          <w:lang w:eastAsia="en-IN"/>
        </w:rPr>
        <w:t>eyes</w:t>
      </w:r>
      <w:r w:rsidRPr="00213FD7">
        <w:rPr>
          <w:rFonts w:ascii="Book Antiqua" w:hAnsi="Book Antiqua" w:cs="Times New Roman"/>
          <w:sz w:val="24"/>
          <w:szCs w:val="24"/>
          <w:lang w:eastAsia="en-IN"/>
        </w:rPr>
        <w:t xml:space="preserve"> swept over the squad, piercing through the lingering haze. </w:t>
      </w:r>
      <w:r>
        <w:rPr>
          <w:rFonts w:ascii="Book Antiqua" w:hAnsi="Book Antiqua" w:cs="Times New Roman"/>
          <w:sz w:val="24"/>
          <w:szCs w:val="24"/>
          <w:lang w:eastAsia="en-IN"/>
        </w:rPr>
        <w:t>“</w:t>
      </w:r>
      <w:r w:rsidRPr="00213FD7">
        <w:rPr>
          <w:rFonts w:ascii="Book Antiqua" w:hAnsi="Book Antiqua" w:cs="Times New Roman"/>
          <w:sz w:val="24"/>
          <w:szCs w:val="24"/>
          <w:lang w:eastAsia="en-IN"/>
        </w:rPr>
        <w:t>Make no mistake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I’ll do the same to any of you who put the great cause of humanity in jeopardy. You will give your heart, mind, and soul to me and to the great leaders who have united us. You no longer belong to yourselves</w:t>
      </w:r>
      <w:r>
        <w:rPr>
          <w:rFonts w:ascii="Book Antiqua" w:hAnsi="Book Antiqua" w:cs="Times New Roman"/>
          <w:sz w:val="24"/>
          <w:szCs w:val="24"/>
          <w:lang w:eastAsia="en-IN"/>
        </w:rPr>
        <w:t>. Y</w:t>
      </w:r>
      <w:r w:rsidRPr="00213FD7">
        <w:rPr>
          <w:rFonts w:ascii="Book Antiqua" w:hAnsi="Book Antiqua" w:cs="Times New Roman"/>
          <w:sz w:val="24"/>
          <w:szCs w:val="24"/>
          <w:lang w:eastAsia="en-IN"/>
        </w:rPr>
        <w:t>ou are appendages bound to the heart of the living spirit of man.</w:t>
      </w:r>
      <w:r>
        <w:rPr>
          <w:rFonts w:ascii="Book Antiqua" w:hAnsi="Book Antiqua" w:cs="Times New Roman"/>
          <w:sz w:val="24"/>
          <w:szCs w:val="24"/>
          <w:lang w:eastAsia="en-IN"/>
        </w:rPr>
        <w:t>”</w:t>
      </w:r>
    </w:p>
    <w:p w14:paraId="673371A3"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squad stood frozen, unsure of how to react to Hess’ stunning declaration. Some stood quiet, afraid to even affirm the convictions of Hess even if they shared his </w:t>
      </w:r>
      <w:r>
        <w:rPr>
          <w:rFonts w:ascii="Book Antiqua" w:hAnsi="Book Antiqua" w:cs="Times New Roman"/>
          <w:sz w:val="24"/>
          <w:szCs w:val="24"/>
          <w:lang w:eastAsia="en-IN"/>
        </w:rPr>
        <w:t>contort</w:t>
      </w:r>
      <w:r w:rsidRPr="00213FD7">
        <w:rPr>
          <w:rFonts w:ascii="Book Antiqua" w:hAnsi="Book Antiqua" w:cs="Times New Roman"/>
          <w:sz w:val="24"/>
          <w:szCs w:val="24"/>
          <w:lang w:eastAsia="en-IN"/>
        </w:rPr>
        <w:t xml:space="preserve">ed worldview. Others like Ngô Thanh responded enthusiastically embracing Hess’ words like they were their own, “Fucking amazing,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w:t>
      </w:r>
      <w:proofErr w:type="spellStart"/>
      <w:r w:rsidRPr="00213FD7">
        <w:rPr>
          <w:rFonts w:ascii="Book Antiqua" w:hAnsi="Book Antiqua" w:cs="Times New Roman"/>
          <w:sz w:val="24"/>
          <w:szCs w:val="24"/>
          <w:lang w:eastAsia="en-IN"/>
        </w:rPr>
        <w:t>Hoaahh</w:t>
      </w:r>
      <w:proofErr w:type="spellEnd"/>
      <w:r w:rsidRPr="00213FD7">
        <w:rPr>
          <w:rFonts w:ascii="Book Antiqua" w:hAnsi="Book Antiqua" w:cs="Times New Roman"/>
          <w:sz w:val="24"/>
          <w:szCs w:val="24"/>
          <w:lang w:eastAsia="en-IN"/>
        </w:rPr>
        <w:t>! I’m with you</w:t>
      </w:r>
      <w:r>
        <w:rPr>
          <w:rFonts w:ascii="Book Antiqua" w:hAnsi="Book Antiqua" w:cs="Times New Roman"/>
          <w:sz w:val="24"/>
          <w:szCs w:val="24"/>
          <w:lang w:eastAsia="en-IN"/>
        </w:rPr>
        <w:t>!</w:t>
      </w:r>
      <w:r w:rsidRPr="00213FD7">
        <w:rPr>
          <w:rFonts w:ascii="Book Antiqua" w:hAnsi="Book Antiqua" w:cs="Times New Roman"/>
          <w:sz w:val="24"/>
          <w:szCs w:val="24"/>
          <w:lang w:eastAsia="en-IN"/>
        </w:rPr>
        <w:t>”</w:t>
      </w:r>
    </w:p>
    <w:p w14:paraId="3B9B6789"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oppressive darkness of the tunnel had become even darker as if the darkness inside Hess had further spread and consumed any remaining light within. They had seen men break under the strain of war, but this was different. Hess had </w:t>
      </w:r>
      <w:r>
        <w:rPr>
          <w:rFonts w:ascii="Book Antiqua" w:hAnsi="Book Antiqua" w:cs="Times New Roman"/>
          <w:sz w:val="24"/>
          <w:szCs w:val="24"/>
          <w:lang w:eastAsia="en-IN"/>
        </w:rPr>
        <w:t>morph</w:t>
      </w:r>
      <w:r w:rsidRPr="00213FD7">
        <w:rPr>
          <w:rFonts w:ascii="Book Antiqua" w:hAnsi="Book Antiqua" w:cs="Times New Roman"/>
          <w:sz w:val="24"/>
          <w:szCs w:val="24"/>
          <w:lang w:eastAsia="en-IN"/>
        </w:rPr>
        <w:t xml:space="preserve">ed before their eyes—no longer a comrade but a fanatic, a zealot whose convictions were more terrifying than the enemy they had just faced. The realization sank in like </w:t>
      </w:r>
      <w:r w:rsidRPr="00213FD7">
        <w:rPr>
          <w:rFonts w:ascii="Book Antiqua" w:hAnsi="Book Antiqua" w:cs="Times New Roman"/>
          <w:sz w:val="24"/>
          <w:szCs w:val="24"/>
          <w:lang w:eastAsia="en-IN"/>
        </w:rPr>
        <w:lastRenderedPageBreak/>
        <w:t>a blade—there was no going back. They were now bound to Hess, their fates tied to his twisted vision of liberation, and there was no escaping the grim reality that lay ahead.</w:t>
      </w:r>
    </w:p>
    <w:p w14:paraId="53DFCD22"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knelt down beside Lot. He removed his NVGs and used a small flashlight to examine him. His fingers trembled as they hovered over the man’s wounds. Lot was still conscious,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his breathing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shallow but steady. The dim light flickered across his pale face, and his eyes, though weary, still held a spark of life. He motioned for Raskin to lean closer.</w:t>
      </w:r>
    </w:p>
    <w:p w14:paraId="4BCD6D70" w14:textId="77777777" w:rsidR="00384ED4" w:rsidRPr="00213FD7" w:rsidRDefault="00384ED4"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Rescue me from this madness,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Lot </w:t>
      </w:r>
      <w:r>
        <w:rPr>
          <w:rFonts w:ascii="Book Antiqua" w:hAnsi="Book Antiqua" w:cs="Times New Roman"/>
          <w:sz w:val="24"/>
          <w:szCs w:val="24"/>
          <w:lang w:eastAsia="en-IN"/>
        </w:rPr>
        <w:t>gasped in a thread of a voice</w:t>
      </w:r>
      <w:r w:rsidRPr="00213FD7">
        <w:rPr>
          <w:rFonts w:ascii="Book Antiqua" w:hAnsi="Book Antiqua" w:cs="Times New Roman"/>
          <w:sz w:val="24"/>
          <w:szCs w:val="24"/>
          <w:lang w:eastAsia="en-IN"/>
        </w:rPr>
        <w:t xml:space="preserve">. </w:t>
      </w:r>
    </w:p>
    <w:p w14:paraId="22EC4498"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nodded silently</w:t>
      </w:r>
      <w:r>
        <w:rPr>
          <w:rFonts w:ascii="Book Antiqua" w:hAnsi="Book Antiqua" w:cs="Times New Roman"/>
          <w:sz w:val="24"/>
          <w:szCs w:val="24"/>
          <w:lang w:eastAsia="en-IN"/>
        </w:rPr>
        <w:t>. H</w:t>
      </w:r>
      <w:r w:rsidRPr="00213FD7">
        <w:rPr>
          <w:rFonts w:ascii="Book Antiqua" w:hAnsi="Book Antiqua" w:cs="Times New Roman"/>
          <w:sz w:val="24"/>
          <w:szCs w:val="24"/>
          <w:lang w:eastAsia="en-IN"/>
        </w:rPr>
        <w:t xml:space="preserve">is throat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tight with emotion. He had always known war to be a brutal, unforgiving force, but this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this was something different. For the first time, he recognized it as something more than just a hollow pursuit of power. There was a malevolence that went beyond the physical horrors of battle. It was deeply satanic, a corruption that </w:t>
      </w:r>
      <w:r>
        <w:rPr>
          <w:rFonts w:ascii="Book Antiqua" w:hAnsi="Book Antiqua" w:cs="Times New Roman"/>
          <w:sz w:val="24"/>
          <w:szCs w:val="24"/>
          <w:lang w:eastAsia="en-IN"/>
        </w:rPr>
        <w:t>threatened</w:t>
      </w:r>
      <w:r w:rsidRPr="00213FD7">
        <w:rPr>
          <w:rFonts w:ascii="Book Antiqua" w:hAnsi="Book Antiqua" w:cs="Times New Roman"/>
          <w:sz w:val="24"/>
          <w:szCs w:val="24"/>
          <w:lang w:eastAsia="en-IN"/>
        </w:rPr>
        <w:t xml:space="preserve"> the very fabric of his soul.</w:t>
      </w:r>
    </w:p>
    <w:p w14:paraId="5D104C11"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In that moment, something within Raskin shifted. A profound sense of the spiritual awakened inside him—not from any </w:t>
      </w:r>
      <w:r>
        <w:rPr>
          <w:rFonts w:ascii="Book Antiqua" w:hAnsi="Book Antiqua" w:cs="Times New Roman"/>
          <w:sz w:val="24"/>
          <w:szCs w:val="24"/>
          <w:lang w:eastAsia="en-IN"/>
        </w:rPr>
        <w:t xml:space="preserve">supernatural </w:t>
      </w:r>
      <w:r w:rsidRPr="00213FD7">
        <w:rPr>
          <w:rFonts w:ascii="Book Antiqua" w:hAnsi="Book Antiqua" w:cs="Times New Roman"/>
          <w:sz w:val="24"/>
          <w:szCs w:val="24"/>
          <w:lang w:eastAsia="en-IN"/>
        </w:rPr>
        <w:t>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554301A4" w14:textId="77777777" w:rsidR="00384ED4" w:rsidRPr="00213FD7"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And then, amid the chaos, a realization struck him with undeniable force: his mother</w:t>
      </w:r>
      <w:r>
        <w:rPr>
          <w:rFonts w:ascii="Book Antiqua" w:hAnsi="Book Antiqua" w:cs="Times New Roman"/>
          <w:sz w:val="24"/>
          <w:szCs w:val="24"/>
          <w:lang w:eastAsia="en-IN"/>
        </w:rPr>
        <w:t>’</w:t>
      </w:r>
      <w:r w:rsidRPr="00213FD7">
        <w:rPr>
          <w:rFonts w:ascii="Book Antiqua" w:hAnsi="Book Antiqua" w:cs="Times New Roman"/>
          <w:sz w:val="24"/>
          <w:szCs w:val="24"/>
          <w:lang w:eastAsia="en-IN"/>
        </w:rPr>
        <w:t>s faith</w:t>
      </w:r>
      <w:r>
        <w:rPr>
          <w:rFonts w:ascii="Book Antiqua" w:hAnsi="Book Antiqua" w:cs="Times New Roman"/>
          <w:sz w:val="24"/>
          <w:szCs w:val="24"/>
          <w:lang w:eastAsia="en-IN"/>
        </w:rPr>
        <w:t>. O</w:t>
      </w:r>
      <w:r w:rsidRPr="00213FD7">
        <w:rPr>
          <w:rFonts w:ascii="Book Antiqua" w:hAnsi="Book Antiqua" w:cs="Times New Roman"/>
          <w:sz w:val="24"/>
          <w:szCs w:val="24"/>
          <w:lang w:eastAsia="en-IN"/>
        </w:rPr>
        <w:t xml:space="preserve">nce dismissed </w:t>
      </w:r>
      <w:r>
        <w:rPr>
          <w:rFonts w:ascii="Book Antiqua" w:hAnsi="Book Antiqua" w:cs="Times New Roman"/>
          <w:sz w:val="24"/>
          <w:szCs w:val="24"/>
          <w:lang w:eastAsia="en-IN"/>
        </w:rPr>
        <w:t xml:space="preserve">by him </w:t>
      </w:r>
      <w:r w:rsidRPr="00213FD7">
        <w:rPr>
          <w:rFonts w:ascii="Book Antiqua" w:hAnsi="Book Antiqua" w:cs="Times New Roman"/>
          <w:sz w:val="24"/>
          <w:szCs w:val="24"/>
          <w:lang w:eastAsia="en-IN"/>
        </w:rPr>
        <w:t xml:space="preserve">as distant and abstract, </w:t>
      </w:r>
      <w:r>
        <w:rPr>
          <w:rFonts w:ascii="Book Antiqua" w:hAnsi="Book Antiqua" w:cs="Times New Roman"/>
          <w:sz w:val="24"/>
          <w:szCs w:val="24"/>
          <w:lang w:eastAsia="en-IN"/>
        </w:rPr>
        <w:t xml:space="preserve">it </w:t>
      </w:r>
      <w:r w:rsidRPr="00213FD7">
        <w:rPr>
          <w:rFonts w:ascii="Book Antiqua" w:hAnsi="Book Antiqua" w:cs="Times New Roman"/>
          <w:sz w:val="24"/>
          <w:szCs w:val="24"/>
          <w:lang w:eastAsia="en-IN"/>
        </w:rPr>
        <w:t xml:space="preserve">was all too real now. The teachings she had tried to impart, the stories of good and evil, of Jesus and Satan—they were no longer just symbols or metaphors. They were </w:t>
      </w:r>
      <w:r>
        <w:rPr>
          <w:rFonts w:ascii="Book Antiqua" w:hAnsi="Book Antiqua" w:cs="Times New Roman"/>
          <w:sz w:val="24"/>
          <w:szCs w:val="24"/>
          <w:lang w:eastAsia="en-IN"/>
        </w:rPr>
        <w:t xml:space="preserve">the </w:t>
      </w:r>
      <w:r w:rsidRPr="00213FD7">
        <w:rPr>
          <w:rFonts w:ascii="Book Antiqua" w:hAnsi="Book Antiqua" w:cs="Times New Roman"/>
          <w:sz w:val="24"/>
          <w:szCs w:val="24"/>
          <w:lang w:eastAsia="en-IN"/>
        </w:rPr>
        <w:t>truth.</w:t>
      </w:r>
    </w:p>
    <w:p w14:paraId="7F731CD8" w14:textId="20844785" w:rsidR="00325B63" w:rsidRDefault="00384ED4"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couldn’t explain how or why it had happened, but the clarity of it was unmistakable. In the depths of this </w:t>
      </w:r>
      <w:r>
        <w:rPr>
          <w:rFonts w:ascii="Book Antiqua" w:hAnsi="Book Antiqua" w:cs="Times New Roman"/>
          <w:sz w:val="24"/>
          <w:szCs w:val="24"/>
          <w:lang w:eastAsia="en-IN"/>
        </w:rPr>
        <w:t>God-</w:t>
      </w:r>
      <w:r w:rsidRPr="00213FD7">
        <w:rPr>
          <w:rFonts w:ascii="Book Antiqua" w:hAnsi="Book Antiqua" w:cs="Times New Roman"/>
          <w:sz w:val="24"/>
          <w:szCs w:val="24"/>
          <w:lang w:eastAsia="en-IN"/>
        </w:rPr>
        <w:t xml:space="preserve">forsaken place, surrounded by madness and malevolence, he found himself changed. He was no longer the man who had entered this war. Unknowingly, unwittingly, he had become a </w:t>
      </w:r>
      <w:r>
        <w:rPr>
          <w:rFonts w:ascii="Book Antiqua" w:hAnsi="Book Antiqua" w:cs="Times New Roman"/>
          <w:sz w:val="24"/>
          <w:szCs w:val="24"/>
          <w:lang w:eastAsia="en-IN"/>
        </w:rPr>
        <w:t>believer in Christ.</w:t>
      </w:r>
    </w:p>
    <w:p w14:paraId="7FD77354" w14:textId="77777777" w:rsidR="00384ED4" w:rsidRPr="00833EEB" w:rsidRDefault="00384ED4" w:rsidP="006D6183">
      <w:pPr>
        <w:ind w:firstLine="284"/>
        <w:rPr>
          <w:rFonts w:ascii="Book Antiqua" w:hAnsi="Book Antiqua" w:cs="Times New Roman"/>
          <w:sz w:val="24"/>
          <w:szCs w:val="24"/>
          <w:lang w:eastAsia="en-IN"/>
          <w:rPrChange w:id="9564" w:author="mac" w:date="2024-09-27T09:55:00Z">
            <w:rPr>
              <w:rFonts w:ascii="Times New Roman" w:hAnsi="Times New Roman" w:cs="Times New Roman"/>
              <w:sz w:val="24"/>
              <w:szCs w:val="24"/>
              <w:lang w:eastAsia="en-IN"/>
            </w:rPr>
          </w:rPrChange>
        </w:rPr>
      </w:pPr>
    </w:p>
    <w:p w14:paraId="7E267A09" w14:textId="77777777" w:rsidR="00325B63" w:rsidRDefault="00325B63" w:rsidP="006D6183">
      <w:pPr>
        <w:ind w:firstLine="284"/>
        <w:rPr>
          <w:rFonts w:ascii="Book Antiqua" w:hAnsi="Book Antiqua" w:cs="Times New Roman"/>
          <w:sz w:val="24"/>
          <w:szCs w:val="24"/>
          <w:lang w:eastAsia="en-IN"/>
        </w:rPr>
      </w:pPr>
    </w:p>
    <w:p w14:paraId="1EFA62B1" w14:textId="77777777" w:rsidR="00384ED4" w:rsidRDefault="00384ED4" w:rsidP="006D6183">
      <w:pPr>
        <w:ind w:firstLine="284"/>
        <w:rPr>
          <w:rFonts w:ascii="Book Antiqua" w:hAnsi="Book Antiqua" w:cs="Times New Roman"/>
          <w:sz w:val="24"/>
          <w:szCs w:val="24"/>
          <w:lang w:eastAsia="en-IN"/>
        </w:rPr>
      </w:pPr>
    </w:p>
    <w:p w14:paraId="18C828D3" w14:textId="77777777" w:rsidR="00384ED4" w:rsidRDefault="00384ED4" w:rsidP="006D6183">
      <w:pPr>
        <w:ind w:firstLine="284"/>
        <w:rPr>
          <w:rFonts w:ascii="Book Antiqua" w:hAnsi="Book Antiqua" w:cs="Times New Roman"/>
          <w:sz w:val="24"/>
          <w:szCs w:val="24"/>
          <w:lang w:eastAsia="en-IN"/>
        </w:rPr>
      </w:pPr>
    </w:p>
    <w:p w14:paraId="062A8F76" w14:textId="77777777" w:rsidR="00384ED4" w:rsidRPr="00833EEB" w:rsidRDefault="00384ED4">
      <w:pPr>
        <w:ind w:firstLine="284"/>
        <w:rPr>
          <w:rFonts w:ascii="Book Antiqua" w:hAnsi="Book Antiqua" w:cs="Times New Roman"/>
          <w:sz w:val="24"/>
          <w:szCs w:val="24"/>
          <w:lang w:eastAsia="en-IN"/>
          <w:rPrChange w:id="9565" w:author="mac" w:date="2024-09-27T09:55:00Z">
            <w:rPr>
              <w:rFonts w:ascii="Times New Roman" w:hAnsi="Times New Roman" w:cs="Times New Roman"/>
              <w:sz w:val="24"/>
              <w:szCs w:val="24"/>
              <w:lang w:eastAsia="en-IN"/>
            </w:rPr>
          </w:rPrChange>
        </w:rPr>
        <w:pPrChange w:id="9566" w:author="Yashua Lebowitz" w:date="2024-09-28T16:42:00Z">
          <w:pPr/>
        </w:pPrChange>
      </w:pPr>
    </w:p>
    <w:p w14:paraId="757AB2A9" w14:textId="179E8543" w:rsidR="00817239" w:rsidRDefault="00817239" w:rsidP="006D6183">
      <w:pPr>
        <w:pStyle w:val="Heading1"/>
        <w:rPr>
          <w:rFonts w:ascii="Aptos Display" w:hAnsi="Aptos Display"/>
          <w:sz w:val="40"/>
          <w:szCs w:val="40"/>
          <w:lang w:eastAsia="en-IN"/>
        </w:rPr>
      </w:pPr>
      <w:bookmarkStart w:id="9567" w:name="_Toc178085890"/>
      <w:bookmarkStart w:id="9568" w:name="_Toc178672345"/>
      <w:bookmarkStart w:id="9569" w:name="_Toc177657906"/>
      <w:bookmarkStart w:id="9570" w:name="_Toc177658525"/>
      <w:bookmarkStart w:id="9571" w:name="_Toc176880766"/>
      <w:r w:rsidRPr="00213FD7">
        <w:rPr>
          <w:rFonts w:ascii="Aptos Display" w:hAnsi="Aptos Display"/>
          <w:sz w:val="40"/>
          <w:szCs w:val="40"/>
          <w:lang w:eastAsia="en-IN"/>
        </w:rPr>
        <w:lastRenderedPageBreak/>
        <w:t>Chapter 1</w:t>
      </w:r>
      <w:r>
        <w:rPr>
          <w:rFonts w:ascii="Aptos Display" w:hAnsi="Aptos Display"/>
          <w:sz w:val="40"/>
          <w:szCs w:val="40"/>
          <w:lang w:eastAsia="en-IN"/>
        </w:rPr>
        <w:t>4   A Race to Safety</w:t>
      </w:r>
      <w:bookmarkEnd w:id="9567"/>
      <w:r w:rsidR="00130B08">
        <w:rPr>
          <w:rFonts w:ascii="Aptos Display" w:hAnsi="Aptos Display"/>
          <w:sz w:val="40"/>
          <w:szCs w:val="40"/>
          <w:lang w:eastAsia="en-IN"/>
        </w:rPr>
        <w:t xml:space="preserve"> </w:t>
      </w:r>
      <w:r w:rsidR="00203DB8">
        <w:rPr>
          <w:rFonts w:ascii="Aptos Display" w:hAnsi="Aptos Display"/>
          <w:sz w:val="40"/>
          <w:szCs w:val="40"/>
          <w:lang w:eastAsia="en-IN"/>
        </w:rPr>
        <w:t>(Done)</w:t>
      </w:r>
      <w:bookmarkEnd w:id="9568"/>
    </w:p>
    <w:bookmarkEnd w:id="9569"/>
    <w:bookmarkEnd w:id="9570"/>
    <w:p w14:paraId="7F24FB7F" w14:textId="77777777" w:rsidR="00817239" w:rsidRDefault="00817239" w:rsidP="006D6183">
      <w:pPr>
        <w:rPr>
          <w:lang w:eastAsia="en-IN"/>
        </w:rPr>
      </w:pPr>
    </w:p>
    <w:p w14:paraId="48D12BF3" w14:textId="77777777" w:rsidR="00817239" w:rsidRPr="00213FD7" w:rsidRDefault="00817239" w:rsidP="006D6183">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213FD7">
        <w:rPr>
          <w:rFonts w:ascii="Book Antiqua" w:hAnsi="Book Antiqua" w:cs="Times New Roman"/>
          <w:sz w:val="24"/>
          <w:szCs w:val="24"/>
          <w:lang w:eastAsia="en-IN"/>
        </w:rPr>
        <w:t>defenses</w:t>
      </w:r>
      <w:proofErr w:type="spellEnd"/>
      <w:r w:rsidRPr="00213FD7">
        <w:rPr>
          <w:rFonts w:ascii="Book Antiqua" w:hAnsi="Book Antiqua"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1B8FEA03"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w:t>
      </w:r>
      <w:r w:rsidRPr="00D1103E">
        <w:rPr>
          <w:rFonts w:ascii="Book Antiqua" w:hAnsi="Book Antiqua" w:cs="Times New Roman"/>
          <w:sz w:val="24"/>
          <w:szCs w:val="24"/>
          <w:lang w:eastAsia="en-IN"/>
        </w:rPr>
        <w:t>a firm hope</w:t>
      </w:r>
      <w:r w:rsidRPr="00213FD7">
        <w:rPr>
          <w:rFonts w:ascii="Book Antiqua" w:hAnsi="Book Antiqua" w:cs="Times New Roman"/>
          <w:sz w:val="24"/>
          <w:szCs w:val="24"/>
          <w:lang w:eastAsia="en-IN"/>
        </w:rPr>
        <w:t>. They both knew the precious prophecies of the Bible and anxiously awaited their deliverance.</w:t>
      </w:r>
    </w:p>
    <w:p w14:paraId="7B113BAB" w14:textId="77777777" w:rsidR="00817239" w:rsidRPr="00213FD7" w:rsidRDefault="00817239"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By now the </w:t>
      </w:r>
      <w:r w:rsidRPr="00213FD7">
        <w:rPr>
          <w:rFonts w:ascii="Book Antiqua" w:hAnsi="Book Antiqua" w:cs="Times New Roman"/>
          <w:sz w:val="24"/>
          <w:szCs w:val="24"/>
          <w:lang w:eastAsia="en-IN"/>
        </w:rPr>
        <w:t>distant hum of battle had become a relentless roar, punctuated by the occasional crack of gunfire or the thunderous boom of artillery. Each sound startled Dipti, remind</w:t>
      </w:r>
      <w:r>
        <w:rPr>
          <w:rFonts w:ascii="Book Antiqua" w:hAnsi="Book Antiqua" w:cs="Times New Roman"/>
          <w:sz w:val="24"/>
          <w:szCs w:val="24"/>
          <w:lang w:eastAsia="en-IN"/>
        </w:rPr>
        <w:t>ing her</w:t>
      </w:r>
      <w:r w:rsidRPr="00213FD7">
        <w:rPr>
          <w:rFonts w:ascii="Book Antiqua" w:hAnsi="Book Antiqua" w:cs="Times New Roman"/>
          <w:sz w:val="24"/>
          <w:szCs w:val="24"/>
          <w:lang w:eastAsia="en-IN"/>
        </w:rPr>
        <w:t xml:space="preserve"> that time was running out. The coalition could be here at any moment. Levi and Dipti moved with a desperate urgency, scavenging whatever supplies they could carry. Every step felt like a race against the inevitable as they </w:t>
      </w:r>
      <w:r>
        <w:rPr>
          <w:rFonts w:ascii="Book Antiqua" w:hAnsi="Book Antiqua" w:cs="Times New Roman"/>
          <w:sz w:val="24"/>
          <w:szCs w:val="24"/>
          <w:lang w:eastAsia="en-IN"/>
        </w:rPr>
        <w:t>climb</w:t>
      </w:r>
      <w:r w:rsidRPr="00213FD7">
        <w:rPr>
          <w:rFonts w:ascii="Book Antiqua" w:hAnsi="Book Antiqua" w:cs="Times New Roman"/>
          <w:sz w:val="24"/>
          <w:szCs w:val="24"/>
          <w:lang w:eastAsia="en-IN"/>
        </w:rPr>
        <w:t xml:space="preserve">ed the </w:t>
      </w:r>
      <w:r>
        <w:rPr>
          <w:rFonts w:ascii="Book Antiqua" w:hAnsi="Book Antiqua" w:cs="Times New Roman"/>
          <w:sz w:val="24"/>
          <w:szCs w:val="24"/>
          <w:lang w:eastAsia="en-IN"/>
        </w:rPr>
        <w:t>steep</w:t>
      </w:r>
      <w:r w:rsidRPr="00213FD7">
        <w:rPr>
          <w:rFonts w:ascii="Book Antiqua" w:hAnsi="Book Antiqua" w:cs="Times New Roman"/>
          <w:sz w:val="24"/>
          <w:szCs w:val="24"/>
          <w:lang w:eastAsia="en-IN"/>
        </w:rPr>
        <w:t xml:space="preserve"> terrain.</w:t>
      </w:r>
    </w:p>
    <w:p w14:paraId="5F2B135E"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Levi led the way through the </w:t>
      </w:r>
      <w:r>
        <w:rPr>
          <w:rFonts w:ascii="Book Antiqua" w:hAnsi="Book Antiqua" w:cs="Times New Roman"/>
          <w:sz w:val="24"/>
          <w:szCs w:val="24"/>
          <w:lang w:eastAsia="en-IN"/>
        </w:rPr>
        <w:t xml:space="preserve">intricate </w:t>
      </w:r>
      <w:r w:rsidRPr="00213FD7">
        <w:rPr>
          <w:rFonts w:ascii="Book Antiqua" w:hAnsi="Book Antiqua" w:cs="Times New Roman"/>
          <w:sz w:val="24"/>
          <w:szCs w:val="24"/>
          <w:lang w:eastAsia="en-IN"/>
        </w:rPr>
        <w:t xml:space="preserve">paths of the Mount of Olives. The ground was uneven, covered with loose stones and the gnarled roots of olive trees that clung stubbornly to the rocky soil. The city of Jerusalem </w:t>
      </w:r>
      <w:r>
        <w:rPr>
          <w:rFonts w:ascii="Book Antiqua" w:hAnsi="Book Antiqua" w:cs="Times New Roman"/>
          <w:sz w:val="24"/>
          <w:szCs w:val="24"/>
          <w:lang w:eastAsia="en-IN"/>
        </w:rPr>
        <w:t>rose up</w:t>
      </w:r>
      <w:r w:rsidRPr="00213FD7">
        <w:rPr>
          <w:rFonts w:ascii="Book Antiqua" w:hAnsi="Book Antiqua" w:cs="Times New Roman"/>
          <w:sz w:val="24"/>
          <w:szCs w:val="24"/>
          <w:lang w:eastAsia="en-IN"/>
        </w:rPr>
        <w:t xml:space="preserve"> in the distance, its buildings and walls barely visible through the dusty haze. The group had moved away from the urban devastation and now found themselves in a quieter, more ancient part of the land.</w:t>
      </w:r>
    </w:p>
    <w:p w14:paraId="1292EDEB"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entrance to the catacombs was carved into the side of the mount, partially hidden by overgrown vegetation. The stone doorway was weathered and </w:t>
      </w:r>
      <w:proofErr w:type="gramStart"/>
      <w:r w:rsidRPr="00213FD7">
        <w:rPr>
          <w:rFonts w:ascii="Book Antiqua" w:hAnsi="Book Antiqua" w:cs="Times New Roman"/>
          <w:sz w:val="24"/>
          <w:szCs w:val="24"/>
          <w:lang w:eastAsia="en-IN"/>
        </w:rPr>
        <w:t>cracked,  testament</w:t>
      </w:r>
      <w:proofErr w:type="gramEnd"/>
      <w:r w:rsidRPr="00213FD7">
        <w:rPr>
          <w:rFonts w:ascii="Book Antiqua" w:hAnsi="Book Antiqua" w:cs="Times New Roman"/>
          <w:sz w:val="24"/>
          <w:szCs w:val="24"/>
          <w:lang w:eastAsia="en-IN"/>
        </w:rPr>
        <w:t xml:space="preserve"> to the centuries it had endured. As they approached, Levi hesitated, glancing back at Gabor and Dipti</w:t>
      </w:r>
      <w:r>
        <w:rPr>
          <w:rFonts w:ascii="Book Antiqua" w:hAnsi="Book Antiqua" w:cs="Times New Roman"/>
          <w:sz w:val="24"/>
          <w:szCs w:val="24"/>
          <w:lang w:eastAsia="en-IN"/>
        </w:rPr>
        <w:t>.</w:t>
      </w:r>
      <w:r>
        <w:rPr>
          <w:rFonts w:ascii="Book Antiqua" w:hAnsi="Book Antiqua" w:cs="Times New Roman"/>
          <w:sz w:val="24"/>
          <w:szCs w:val="24"/>
        </w:rPr>
        <w:t xml:space="preserve"> H</w:t>
      </w:r>
      <w:r w:rsidRPr="00213FD7">
        <w:rPr>
          <w:rFonts w:ascii="Book Antiqua" w:hAnsi="Book Antiqua" w:cs="Times New Roman"/>
          <w:sz w:val="24"/>
          <w:szCs w:val="24"/>
        </w:rPr>
        <w:t xml:space="preserve">e then plunged into the catacombs, </w:t>
      </w:r>
      <w:r w:rsidRPr="00327EE3">
        <w:rPr>
          <w:rFonts w:ascii="Book Antiqua" w:hAnsi="Book Antiqua" w:cs="Times New Roman"/>
          <w:sz w:val="24"/>
          <w:szCs w:val="24"/>
        </w:rPr>
        <w:t>quickly</w:t>
      </w:r>
      <w:r>
        <w:rPr>
          <w:rFonts w:ascii="Book Antiqua" w:hAnsi="Book Antiqua" w:cs="Times New Roman"/>
          <w:sz w:val="24"/>
          <w:szCs w:val="24"/>
        </w:rPr>
        <w:t xml:space="preserve"> followed by </w:t>
      </w:r>
      <w:r w:rsidRPr="00213FD7">
        <w:rPr>
          <w:rFonts w:ascii="Book Antiqua" w:hAnsi="Book Antiqua" w:cs="Times New Roman"/>
          <w:sz w:val="24"/>
          <w:szCs w:val="24"/>
        </w:rPr>
        <w:t>Dipti.</w:t>
      </w:r>
      <w:r w:rsidRPr="00213FD7">
        <w:rPr>
          <w:rFonts w:ascii="Book Antiqua" w:hAnsi="Book Antiqua"/>
          <w:sz w:val="24"/>
          <w:szCs w:val="24"/>
        </w:rPr>
        <w:t xml:space="preserve"> </w:t>
      </w:r>
      <w:r w:rsidRPr="00213FD7">
        <w:rPr>
          <w:rFonts w:ascii="Book Antiqua" w:hAnsi="Book Antiqua" w:cs="Times New Roman"/>
          <w:sz w:val="24"/>
          <w:szCs w:val="24"/>
          <w:lang w:eastAsia="en-IN"/>
        </w:rPr>
        <w:t xml:space="preserve">Gabor lingered at the entrance. </w:t>
      </w:r>
      <w:r>
        <w:rPr>
          <w:rFonts w:ascii="Book Antiqua" w:hAnsi="Book Antiqua" w:cs="Times New Roman"/>
          <w:sz w:val="24"/>
          <w:szCs w:val="24"/>
          <w:lang w:eastAsia="en-IN"/>
        </w:rPr>
        <w:t>Casting</w:t>
      </w:r>
      <w:r w:rsidRPr="00213FD7">
        <w:rPr>
          <w:rFonts w:ascii="Book Antiqua" w:hAnsi="Book Antiqua" w:cs="Times New Roman"/>
          <w:sz w:val="24"/>
          <w:szCs w:val="24"/>
          <w:lang w:eastAsia="en-IN"/>
        </w:rPr>
        <w:t xml:space="preserve"> a fina</w:t>
      </w:r>
      <w:r>
        <w:rPr>
          <w:rFonts w:ascii="Book Antiqua" w:hAnsi="Book Antiqua" w:cs="Times New Roman"/>
          <w:sz w:val="24"/>
          <w:szCs w:val="24"/>
          <w:lang w:eastAsia="en-IN"/>
        </w:rPr>
        <w:t xml:space="preserve">l </w:t>
      </w:r>
      <w:r w:rsidRPr="00213FD7">
        <w:rPr>
          <w:rFonts w:ascii="Book Antiqua" w:hAnsi="Book Antiqua" w:cs="Times New Roman"/>
          <w:sz w:val="24"/>
          <w:szCs w:val="24"/>
          <w:lang w:eastAsia="en-IN"/>
        </w:rPr>
        <w:t>glance at the smoke rising from the city he’d called home for the past year</w:t>
      </w:r>
      <w:r>
        <w:rPr>
          <w:rFonts w:ascii="Book Antiqua" w:hAnsi="Book Antiqua" w:cs="Times New Roman"/>
          <w:sz w:val="24"/>
          <w:szCs w:val="24"/>
          <w:lang w:eastAsia="en-IN"/>
        </w:rPr>
        <w:t>, he lowered</w:t>
      </w:r>
      <w:r w:rsidRPr="00213FD7">
        <w:rPr>
          <w:rFonts w:ascii="Book Antiqua" w:hAnsi="Book Antiqua" w:cs="Times New Roman"/>
          <w:sz w:val="24"/>
          <w:szCs w:val="24"/>
          <w:lang w:eastAsia="en-IN"/>
        </w:rPr>
        <w:t xml:space="preserve"> himself into the tomb.</w:t>
      </w:r>
    </w:p>
    <w:p w14:paraId="29BE1203"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  Levi's fingers brushed </w:t>
      </w:r>
      <w:r w:rsidRPr="00213FD7">
        <w:rPr>
          <w:rFonts w:ascii="Book Antiqua" w:hAnsi="Book Antiqua" w:cs="Times New Roman"/>
          <w:sz w:val="24"/>
          <w:szCs w:val="24"/>
          <w:lang w:eastAsia="en-IN"/>
        </w:rPr>
        <w:lastRenderedPageBreak/>
        <w:t>against the cold, rough stone of a burial niche as he tried to find his way through the darkness. If only he had remembered to take one of the NVGs sitting around the headquarters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Despite his struggle to walk in the darkness, he remained calm</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his faith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 xml:space="preserve">unshaken.  He himself was a light amidst the darkness. He believed that divine sovereignty was at work, guiding them.  God was their NVG in this desperate situation. </w:t>
      </w:r>
      <w:r>
        <w:rPr>
          <w:rFonts w:ascii="Book Antiqua" w:hAnsi="Book Antiqua" w:cs="Times New Roman"/>
          <w:sz w:val="24"/>
          <w:szCs w:val="24"/>
          <w:lang w:eastAsia="en-IN"/>
        </w:rPr>
        <w:t>Though</w:t>
      </w:r>
      <w:r w:rsidRPr="00213FD7">
        <w:rPr>
          <w:rFonts w:ascii="Book Antiqua" w:hAnsi="Book Antiqua" w:cs="Times New Roman"/>
          <w:sz w:val="24"/>
          <w:szCs w:val="24"/>
          <w:lang w:eastAsia="en-IN"/>
        </w:rPr>
        <w:t xml:space="preserve"> uncertainty </w:t>
      </w:r>
      <w:r>
        <w:rPr>
          <w:rFonts w:ascii="Book Antiqua" w:hAnsi="Book Antiqua" w:cs="Times New Roman"/>
          <w:sz w:val="24"/>
          <w:szCs w:val="24"/>
          <w:lang w:eastAsia="en-IN"/>
        </w:rPr>
        <w:t>hung,</w:t>
      </w:r>
      <w:r w:rsidRPr="00213FD7">
        <w:rPr>
          <w:rFonts w:ascii="Book Antiqua" w:hAnsi="Book Antiqua" w:cs="Times New Roman"/>
          <w:sz w:val="24"/>
          <w:szCs w:val="24"/>
          <w:lang w:eastAsia="en-IN"/>
        </w:rPr>
        <w:t xml:space="preserve"> seeking to uncover how their deliverance </w:t>
      </w:r>
      <w:r>
        <w:rPr>
          <w:rFonts w:ascii="Book Antiqua" w:hAnsi="Book Antiqua" w:cs="Times New Roman"/>
          <w:sz w:val="24"/>
          <w:szCs w:val="24"/>
          <w:lang w:eastAsia="en-IN"/>
        </w:rPr>
        <w:t>might</w:t>
      </w:r>
      <w:r w:rsidRPr="00213FD7">
        <w:rPr>
          <w:rFonts w:ascii="Book Antiqua" w:hAnsi="Book Antiqua" w:cs="Times New Roman"/>
          <w:sz w:val="24"/>
          <w:szCs w:val="24"/>
          <w:lang w:eastAsia="en-IN"/>
        </w:rPr>
        <w:t xml:space="preserve"> unfold.</w:t>
      </w:r>
    </w:p>
    <w:p w14:paraId="7BC5B50F"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Dipti</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on the other hand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was completely </w:t>
      </w:r>
      <w:r>
        <w:rPr>
          <w:rFonts w:ascii="Book Antiqua" w:hAnsi="Book Antiqua" w:cs="Times New Roman"/>
          <w:sz w:val="24"/>
          <w:szCs w:val="24"/>
          <w:lang w:eastAsia="en-IN"/>
        </w:rPr>
        <w:t>frazzled</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S</w:t>
      </w:r>
      <w:r w:rsidRPr="00213FD7">
        <w:rPr>
          <w:rFonts w:ascii="Book Antiqua" w:hAnsi="Book Antiqua" w:cs="Times New Roman"/>
          <w:sz w:val="24"/>
          <w:szCs w:val="24"/>
          <w:lang w:eastAsia="en-IN"/>
        </w:rPr>
        <w:t>he could not shake the feeling that something—or someone—was listening.</w:t>
      </w:r>
      <w:r w:rsidRPr="00213FD7">
        <w:rPr>
          <w:rFonts w:ascii="Book Antiqua" w:hAnsi="Book Antiqua"/>
          <w:sz w:val="24"/>
          <w:szCs w:val="24"/>
        </w:rPr>
        <w:t xml:space="preserve"> </w:t>
      </w:r>
    </w:p>
    <w:p w14:paraId="6ABFF496"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Gabor, </w:t>
      </w:r>
      <w:r>
        <w:rPr>
          <w:rFonts w:ascii="Book Antiqua" w:hAnsi="Book Antiqua" w:cs="Times New Roman"/>
          <w:sz w:val="24"/>
          <w:szCs w:val="24"/>
          <w:lang w:eastAsia="en-IN"/>
        </w:rPr>
        <w:t>too</w:t>
      </w:r>
      <w:r w:rsidRPr="00213FD7">
        <w:rPr>
          <w:rFonts w:ascii="Book Antiqua" w:hAnsi="Book Antiqua" w:cs="Times New Roman"/>
          <w:sz w:val="24"/>
          <w:szCs w:val="24"/>
          <w:lang w:eastAsia="en-IN"/>
        </w:rPr>
        <w:t xml:space="preserve"> was anything but calm. </w:t>
      </w:r>
      <w:r>
        <w:rPr>
          <w:rFonts w:ascii="Book Antiqua" w:hAnsi="Book Antiqua" w:cs="Times New Roman"/>
          <w:sz w:val="24"/>
          <w:szCs w:val="24"/>
          <w:lang w:eastAsia="en-IN"/>
        </w:rPr>
        <w:t>E</w:t>
      </w:r>
      <w:r w:rsidRPr="00213FD7">
        <w:rPr>
          <w:rFonts w:ascii="Book Antiqua" w:hAnsi="Book Antiqua" w:cs="Times New Roman"/>
          <w:sz w:val="24"/>
          <w:szCs w:val="24"/>
          <w:lang w:eastAsia="en-IN"/>
        </w:rPr>
        <w:t>very shadow, every crevice</w:t>
      </w:r>
      <w:r>
        <w:rPr>
          <w:rFonts w:ascii="Book Antiqua" w:hAnsi="Book Antiqua" w:cs="Times New Roman"/>
          <w:sz w:val="24"/>
          <w:szCs w:val="24"/>
          <w:lang w:eastAsia="en-IN"/>
        </w:rPr>
        <w:t xml:space="preserve"> presented a threat</w:t>
      </w:r>
      <w:r w:rsidRPr="00213FD7">
        <w:rPr>
          <w:rFonts w:ascii="Book Antiqua" w:hAnsi="Book Antiqua" w:cs="Times New Roman"/>
          <w:sz w:val="24"/>
          <w:szCs w:val="24"/>
          <w:lang w:eastAsia="en-IN"/>
        </w:rPr>
        <w:t xml:space="preserve"> as if something </w:t>
      </w:r>
      <w:r>
        <w:rPr>
          <w:rFonts w:ascii="Book Antiqua" w:hAnsi="Book Antiqua" w:cs="Times New Roman"/>
          <w:sz w:val="24"/>
          <w:szCs w:val="24"/>
          <w:lang w:eastAsia="en-IN"/>
        </w:rPr>
        <w:t>could</w:t>
      </w:r>
      <w:r w:rsidRPr="00213FD7">
        <w:rPr>
          <w:rFonts w:ascii="Book Antiqua" w:hAnsi="Book Antiqua" w:cs="Times New Roman"/>
          <w:sz w:val="24"/>
          <w:szCs w:val="24"/>
          <w:lang w:eastAsia="en-IN"/>
        </w:rPr>
        <w:t xml:space="preserve"> emerge from the darkness.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e couldn’t shake the feeling that the dead were watching, their ancient anger simmering </w:t>
      </w:r>
      <w:r>
        <w:rPr>
          <w:rFonts w:ascii="Book Antiqua" w:hAnsi="Book Antiqua" w:cs="Times New Roman"/>
          <w:sz w:val="24"/>
          <w:szCs w:val="24"/>
          <w:lang w:eastAsia="en-IN"/>
        </w:rPr>
        <w:t>at being disturbed by strangers</w:t>
      </w:r>
      <w:r w:rsidRPr="00213FD7">
        <w:rPr>
          <w:rFonts w:ascii="Book Antiqua" w:hAnsi="Book Antiqua" w:cs="Times New Roman"/>
          <w:sz w:val="24"/>
          <w:szCs w:val="24"/>
          <w:lang w:eastAsia="en-IN"/>
        </w:rPr>
        <w:t>.</w:t>
      </w:r>
    </w:p>
    <w:p w14:paraId="61170D4F" w14:textId="77777777" w:rsidR="00817239" w:rsidRPr="00213FD7" w:rsidRDefault="00817239"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Let's find a spot deeper in,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Levi said </w:t>
      </w:r>
      <w:r>
        <w:rPr>
          <w:rFonts w:ascii="Book Antiqua" w:hAnsi="Book Antiqua" w:cs="Times New Roman"/>
          <w:sz w:val="24"/>
          <w:szCs w:val="24"/>
          <w:lang w:eastAsia="en-IN"/>
        </w:rPr>
        <w:t>in a</w:t>
      </w:r>
      <w:r w:rsidRPr="00213FD7">
        <w:rPr>
          <w:rFonts w:ascii="Book Antiqua" w:hAnsi="Book Antiqua" w:cs="Times New Roman"/>
          <w:sz w:val="24"/>
          <w:szCs w:val="24"/>
          <w:lang w:eastAsia="en-IN"/>
        </w:rPr>
        <w:t xml:space="preserve"> low</w:t>
      </w:r>
      <w:r>
        <w:rPr>
          <w:rFonts w:ascii="Book Antiqua" w:hAnsi="Book Antiqua" w:cs="Times New Roman"/>
          <w:sz w:val="24"/>
          <w:szCs w:val="24"/>
          <w:lang w:eastAsia="en-IN"/>
        </w:rPr>
        <w:t xml:space="preserve"> voice, which</w:t>
      </w:r>
      <w:r w:rsidRPr="00213FD7">
        <w:rPr>
          <w:rFonts w:ascii="Book Antiqua" w:hAnsi="Book Antiqua" w:cs="Times New Roman"/>
          <w:sz w:val="24"/>
          <w:szCs w:val="24"/>
          <w:lang w:eastAsia="en-IN"/>
        </w:rPr>
        <w:t xml:space="preserve"> seemed to carry in the stillness. </w:t>
      </w:r>
      <w:r>
        <w:rPr>
          <w:rFonts w:ascii="Book Antiqua" w:hAnsi="Book Antiqua" w:cs="Times New Roman"/>
          <w:sz w:val="24"/>
          <w:szCs w:val="24"/>
          <w:lang w:eastAsia="en-IN"/>
        </w:rPr>
        <w:t>“</w:t>
      </w:r>
      <w:r w:rsidRPr="00213FD7">
        <w:rPr>
          <w:rFonts w:ascii="Book Antiqua" w:hAnsi="Book Antiqua" w:cs="Times New Roman"/>
          <w:sz w:val="24"/>
          <w:szCs w:val="24"/>
          <w:lang w:eastAsia="en-IN"/>
        </w:rPr>
        <w:t>We need to stay out of sight until it's safe to move again.</w:t>
      </w:r>
      <w:r>
        <w:rPr>
          <w:rFonts w:ascii="Book Antiqua" w:hAnsi="Book Antiqua" w:cs="Times New Roman"/>
          <w:sz w:val="24"/>
          <w:szCs w:val="24"/>
          <w:lang w:eastAsia="en-IN"/>
        </w:rPr>
        <w:t>”</w:t>
      </w:r>
    </w:p>
    <w:p w14:paraId="4C668257"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“Are you sure you want to keep going? This place gives me the creeps,” said Dipti</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w:t>
      </w:r>
      <w:r w:rsidRPr="00213FD7">
        <w:rPr>
          <w:rFonts w:ascii="Book Antiqua" w:hAnsi="Book Antiqua" w:cs="Times New Roman"/>
          <w:sz w:val="24"/>
          <w:szCs w:val="24"/>
          <w:lang w:eastAsia="en-IN"/>
        </w:rPr>
        <w:t>ondering if it was actually a good idea to take refuge in this place.</w:t>
      </w:r>
    </w:p>
    <w:p w14:paraId="13A31A00"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“Yeah</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Levi, I think we can stop here.”</w:t>
      </w:r>
    </w:p>
    <w:p w14:paraId="73293608"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“Just a little bit further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I’ll know when it’s time,” said Levi confidently knowing now more than ever that the hand of God was upon him.</w:t>
      </w:r>
    </w:p>
    <w:p w14:paraId="0F0ACE6A"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They moved deeper into the catacombs, past ancient tombs and inscriptions that had long since faded into obscurity. The walls seemed to close in on them as they descended, but Levi kept his focus on the path ahead. He finally found a small chamber, tucked away from the main corridors, where they could rest </w:t>
      </w:r>
      <w:r>
        <w:rPr>
          <w:rFonts w:ascii="Book Antiqua" w:hAnsi="Book Antiqua" w:cs="Times New Roman"/>
          <w:sz w:val="24"/>
          <w:szCs w:val="24"/>
          <w:lang w:eastAsia="en-IN"/>
        </w:rPr>
        <w:t>a</w:t>
      </w:r>
      <w:r w:rsidRPr="00213FD7">
        <w:rPr>
          <w:rFonts w:ascii="Book Antiqua" w:hAnsi="Book Antiqua" w:cs="Times New Roman"/>
          <w:sz w:val="24"/>
          <w:szCs w:val="24"/>
          <w:lang w:eastAsia="en-IN"/>
        </w:rPr>
        <w:t xml:space="preserve">while. A crack in the ceiling provided light for their refuge. </w:t>
      </w:r>
    </w:p>
    <w:p w14:paraId="2C9D7593" w14:textId="77777777" w:rsidR="00817239" w:rsidRPr="00213FD7" w:rsidRDefault="00817239"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How long do we wait here, Levi? They’ll find us eventually.</w:t>
      </w:r>
      <w:r>
        <w:rPr>
          <w:rFonts w:ascii="Book Antiqua" w:hAnsi="Book Antiqua" w:cs="Times New Roman"/>
          <w:sz w:val="24"/>
          <w:szCs w:val="24"/>
          <w:lang w:eastAsia="en-IN"/>
        </w:rPr>
        <w:t>”</w:t>
      </w:r>
    </w:p>
    <w:p w14:paraId="2FB463AB"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Levi didn’t respond immediately. The silence in the tombs </w:t>
      </w:r>
      <w:r>
        <w:rPr>
          <w:rFonts w:ascii="Book Antiqua" w:hAnsi="Book Antiqua" w:cs="Times New Roman"/>
          <w:sz w:val="24"/>
          <w:szCs w:val="24"/>
          <w:lang w:eastAsia="en-IN"/>
        </w:rPr>
        <w:t xml:space="preserve">had </w:t>
      </w:r>
      <w:r w:rsidRPr="00213FD7">
        <w:rPr>
          <w:rFonts w:ascii="Book Antiqua" w:hAnsi="Book Antiqua" w:cs="Times New Roman"/>
          <w:sz w:val="24"/>
          <w:szCs w:val="24"/>
          <w:lang w:eastAsia="en-IN"/>
        </w:rPr>
        <w:t>push</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all outside voices away</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leaving just his voice and the voice of God to contend with.</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“Maybe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Levi finally replied, his voice low, as much for his own reassurance as for Gabor’s. “Maybe they’ll pass us by. This place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it’s old. Sacred. They might avoid it.”</w:t>
      </w:r>
    </w:p>
    <w:p w14:paraId="366053BD"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Gabor’s snort was soft, </w:t>
      </w:r>
      <w:r>
        <w:rPr>
          <w:rFonts w:ascii="Book Antiqua" w:hAnsi="Book Antiqua" w:cs="Times New Roman"/>
          <w:sz w:val="24"/>
          <w:szCs w:val="24"/>
          <w:lang w:eastAsia="en-IN"/>
        </w:rPr>
        <w:t xml:space="preserve">but </w:t>
      </w:r>
      <w:r w:rsidRPr="00213FD7">
        <w:rPr>
          <w:rFonts w:ascii="Book Antiqua" w:hAnsi="Book Antiqua" w:cs="Times New Roman"/>
          <w:sz w:val="24"/>
          <w:szCs w:val="24"/>
          <w:lang w:eastAsia="en-IN"/>
        </w:rPr>
        <w:t>bitter. “Sacred ground didn’t stop them from burning synagogues in the north. I’m not betting my life on superstition.” He shifted again, pulling two knives and handguns from his rucksack. Carefully, he handed them to Levi.</w:t>
      </w:r>
    </w:p>
    <w:p w14:paraId="2879517A"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Dipti’s eyes opened</w:t>
      </w:r>
      <w:r>
        <w:rPr>
          <w:rFonts w:ascii="Book Antiqua" w:hAnsi="Book Antiqua" w:cs="Times New Roman"/>
          <w:sz w:val="24"/>
          <w:szCs w:val="24"/>
          <w:lang w:eastAsia="en-IN"/>
        </w:rPr>
        <w:t xml:space="preserve"> and</w:t>
      </w:r>
      <w:r w:rsidRPr="00213FD7">
        <w:rPr>
          <w:rFonts w:ascii="Book Antiqua" w:hAnsi="Book Antiqua" w:cs="Times New Roman"/>
          <w:sz w:val="24"/>
          <w:szCs w:val="24"/>
          <w:lang w:eastAsia="en-IN"/>
        </w:rPr>
        <w:t xml:space="preserve"> her voice cut through the tension. “Because we’re here. God is with us, even now. He won’t abandon us.”</w:t>
      </w:r>
    </w:p>
    <w:p w14:paraId="51378AAA"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Suddenly, the earth began to shake with the metallic clatter of </w:t>
      </w:r>
      <w:proofErr w:type="spellStart"/>
      <w:r w:rsidRPr="00213FD7">
        <w:rPr>
          <w:rFonts w:ascii="Book Antiqua" w:hAnsi="Book Antiqua" w:cs="Times New Roman"/>
          <w:sz w:val="24"/>
          <w:szCs w:val="24"/>
          <w:lang w:eastAsia="en-IN"/>
        </w:rPr>
        <w:t>armor</w:t>
      </w:r>
      <w:proofErr w:type="spellEnd"/>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sending jolts of fear through their veins. Dust and other earthen particles of debris fell on their head</w:t>
      </w:r>
      <w:r>
        <w:rPr>
          <w:rFonts w:ascii="Book Antiqua" w:hAnsi="Book Antiqua" w:cs="Times New Roman"/>
          <w:sz w:val="24"/>
          <w:szCs w:val="24"/>
          <w:lang w:eastAsia="en-IN"/>
        </w:rPr>
        <w:t>s</w:t>
      </w:r>
      <w:r w:rsidRPr="00213FD7">
        <w:rPr>
          <w:rFonts w:ascii="Book Antiqua" w:hAnsi="Book Antiqua" w:cs="Times New Roman"/>
          <w:sz w:val="24"/>
          <w:szCs w:val="24"/>
          <w:lang w:eastAsia="en-IN"/>
        </w:rPr>
        <w:t>. The coalition army had arrived and w</w:t>
      </w:r>
      <w:r>
        <w:rPr>
          <w:rFonts w:ascii="Book Antiqua" w:hAnsi="Book Antiqua" w:cs="Times New Roman"/>
          <w:sz w:val="24"/>
          <w:szCs w:val="24"/>
          <w:lang w:eastAsia="en-IN"/>
        </w:rPr>
        <w:t>ere</w:t>
      </w:r>
      <w:r w:rsidRPr="00213FD7">
        <w:rPr>
          <w:rFonts w:ascii="Book Antiqua" w:hAnsi="Book Antiqua" w:cs="Times New Roman"/>
          <w:sz w:val="24"/>
          <w:szCs w:val="24"/>
          <w:lang w:eastAsia="en-IN"/>
        </w:rPr>
        <w:t xml:space="preserve"> now swarming Jerusalem like an </w:t>
      </w:r>
      <w:r>
        <w:rPr>
          <w:rFonts w:ascii="Book Antiqua" w:hAnsi="Book Antiqua" w:cs="Times New Roman"/>
          <w:sz w:val="24"/>
          <w:szCs w:val="24"/>
          <w:lang w:eastAsia="en-IN"/>
        </w:rPr>
        <w:t xml:space="preserve">invading </w:t>
      </w:r>
      <w:r w:rsidRPr="00213FD7">
        <w:rPr>
          <w:rFonts w:ascii="Book Antiqua" w:hAnsi="Book Antiqua" w:cs="Times New Roman"/>
          <w:sz w:val="24"/>
          <w:szCs w:val="24"/>
          <w:lang w:eastAsia="en-IN"/>
        </w:rPr>
        <w:t xml:space="preserve">army of ants. </w:t>
      </w:r>
    </w:p>
    <w:p w14:paraId="5ACF7153"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They could hear the murmur of soldiers’ voices echoing </w:t>
      </w:r>
      <w:r>
        <w:rPr>
          <w:rFonts w:ascii="Book Antiqua" w:hAnsi="Book Antiqua" w:cs="Times New Roman"/>
          <w:sz w:val="24"/>
          <w:szCs w:val="24"/>
          <w:lang w:eastAsia="en-IN"/>
        </w:rPr>
        <w:t xml:space="preserve">above </w:t>
      </w:r>
      <w:r w:rsidRPr="00213FD7">
        <w:rPr>
          <w:rFonts w:ascii="Book Antiqua" w:hAnsi="Book Antiqua" w:cs="Times New Roman"/>
          <w:sz w:val="24"/>
          <w:szCs w:val="24"/>
          <w:lang w:eastAsia="en-IN"/>
        </w:rPr>
        <w:t>the catacombs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 xml:space="preserve">they were </w:t>
      </w:r>
      <w:r w:rsidRPr="00213FD7">
        <w:rPr>
          <w:rFonts w:ascii="Book Antiqua" w:hAnsi="Book Antiqua" w:cs="Times New Roman"/>
          <w:sz w:val="24"/>
          <w:szCs w:val="24"/>
          <w:lang w:eastAsia="en-IN"/>
        </w:rPr>
        <w:t>growing louder</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closer. They froze. Levi held his breath as if his own beating heart would give off their position. The soldiers’ footsteps slowed, and for a heart-stopping moment, Levi thought they’d been found. He could hear them discussing the tombs, debating whether to search or move on.</w:t>
      </w:r>
    </w:p>
    <w:p w14:paraId="633B67A0"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Time stretched painfully. Then, gradually, the voices began to fade as the soldiers decided the catacombs weren’t worth their time.</w:t>
      </w:r>
    </w:p>
    <w:p w14:paraId="5E950820" w14:textId="77777777" w:rsidR="00901A61" w:rsidRPr="00901A61" w:rsidRDefault="00901A61" w:rsidP="006D6183">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Levi exhaled slowly, releasing the breath he hadn’t realized he was holding. They had been spared—at least for now. Dipti’s quiet prayer of thanks was barely audible, but in the tomb’s silence, it seemed to echo off the stone walls.</w:t>
      </w:r>
    </w:p>
    <w:p w14:paraId="166589CC" w14:textId="768B5DF9" w:rsidR="00901A61" w:rsidRPr="00901A61" w:rsidRDefault="00901A61" w:rsidP="006D6183">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 xml:space="preserve">He turned to the </w:t>
      </w:r>
      <w:r w:rsidR="00D64CA5" w:rsidRPr="00901A61">
        <w:rPr>
          <w:rFonts w:ascii="Book Antiqua" w:hAnsi="Book Antiqua" w:cs="Times New Roman"/>
          <w:sz w:val="24"/>
          <w:szCs w:val="24"/>
          <w:lang w:eastAsia="en-IN"/>
        </w:rPr>
        <w:t>others;</w:t>
      </w:r>
      <w:r w:rsidRPr="00901A61">
        <w:rPr>
          <w:rFonts w:ascii="Book Antiqua" w:hAnsi="Book Antiqua" w:cs="Times New Roman"/>
          <w:sz w:val="24"/>
          <w:szCs w:val="24"/>
          <w:lang w:eastAsia="en-IN"/>
        </w:rPr>
        <w:t xml:space="preserve"> his voice steady but firm. “Tomorrow, Hashem will deliver us. Gabor and I will move to the Mount of Olives in the morning and wait for Him there. Dipti, you must stay here.”</w:t>
      </w:r>
    </w:p>
    <w:p w14:paraId="5064063D" w14:textId="77777777" w:rsidR="00901A61" w:rsidRPr="00901A61" w:rsidRDefault="00901A61" w:rsidP="006D6183">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Dipti’s response was instant, her voice filled with exasperation. “Are you crazy? I’m not staying here with a bunch of dead men’s bones, just because you think you’re God and you’re going to deliver the Jewish people! How many times do I have to tell you, Jesus is coming back to save us all?”</w:t>
      </w:r>
    </w:p>
    <w:p w14:paraId="285035AB" w14:textId="77777777" w:rsidR="00901A61" w:rsidRPr="00901A61" w:rsidRDefault="00901A61" w:rsidP="006D6183">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Levi forced a smirk, ignoring her blunt rejection of his beliefs. “Oh, come on. It’s no different than spending the night at your parents' home.”</w:t>
      </w:r>
    </w:p>
    <w:p w14:paraId="28279CFE" w14:textId="77777777" w:rsidR="00901A61" w:rsidRPr="00901A61" w:rsidRDefault="00901A61" w:rsidP="006D6183">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“Ha! Ha!” she shot back sarcastically, her disbelief thick in the air.</w:t>
      </w:r>
    </w:p>
    <w:p w14:paraId="12BE74C6" w14:textId="77777777" w:rsidR="00901A61" w:rsidRPr="00901A61" w:rsidRDefault="00901A61" w:rsidP="006D6183">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 xml:space="preserve">Levi’s </w:t>
      </w:r>
      <w:proofErr w:type="spellStart"/>
      <w:r w:rsidRPr="00901A61">
        <w:rPr>
          <w:rFonts w:ascii="Book Antiqua" w:hAnsi="Book Antiqua" w:cs="Times New Roman"/>
          <w:sz w:val="24"/>
          <w:szCs w:val="24"/>
          <w:lang w:eastAsia="en-IN"/>
        </w:rPr>
        <w:t>demeanor</w:t>
      </w:r>
      <w:proofErr w:type="spellEnd"/>
      <w:r w:rsidRPr="00901A61">
        <w:rPr>
          <w:rFonts w:ascii="Book Antiqua" w:hAnsi="Book Antiqua" w:cs="Times New Roman"/>
          <w:sz w:val="24"/>
          <w:szCs w:val="24"/>
          <w:lang w:eastAsia="en-IN"/>
        </w:rPr>
        <w:t xml:space="preserve"> darkened, and he spoke with the authority of a husband who was not to be questioned. “You’ll draw attention if we’re seen with you. You don’t know what’s happening out there. The entire city is being raped and pillaged. You stay here, and that’s final.”</w:t>
      </w:r>
    </w:p>
    <w:p w14:paraId="2F9281C2" w14:textId="77777777" w:rsidR="00901A61" w:rsidRPr="00901A61" w:rsidRDefault="00901A61" w:rsidP="006D6183">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Dipti let out a long sigh, the tension momentarily breaking as she accepted her fate. “Fine. But the supplies stay with me. I’m really enjoying these MREs.”</w:t>
      </w:r>
    </w:p>
    <w:p w14:paraId="2288C14D" w14:textId="77777777" w:rsidR="00901A61" w:rsidRPr="00901A61" w:rsidRDefault="00901A61" w:rsidP="006D6183">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 xml:space="preserve">Without further argument, Dipti tore open the packet of chocolate from her MRE, </w:t>
      </w:r>
      <w:proofErr w:type="spellStart"/>
      <w:r w:rsidRPr="00901A61">
        <w:rPr>
          <w:rFonts w:ascii="Book Antiqua" w:hAnsi="Book Antiqua" w:cs="Times New Roman"/>
          <w:sz w:val="24"/>
          <w:szCs w:val="24"/>
          <w:lang w:eastAsia="en-IN"/>
        </w:rPr>
        <w:t>savoring</w:t>
      </w:r>
      <w:proofErr w:type="spellEnd"/>
      <w:r w:rsidRPr="00901A61">
        <w:rPr>
          <w:rFonts w:ascii="Book Antiqua" w:hAnsi="Book Antiqua" w:cs="Times New Roman"/>
          <w:sz w:val="24"/>
          <w:szCs w:val="24"/>
          <w:lang w:eastAsia="en-IN"/>
        </w:rPr>
        <w:t xml:space="preserve"> the taste as if it could offer some protection from the madness outside. </w:t>
      </w:r>
      <w:r w:rsidRPr="00901A61">
        <w:rPr>
          <w:rFonts w:ascii="Book Antiqua" w:hAnsi="Book Antiqua" w:cs="Times New Roman"/>
          <w:sz w:val="24"/>
          <w:szCs w:val="24"/>
          <w:lang w:eastAsia="en-IN"/>
        </w:rPr>
        <w:lastRenderedPageBreak/>
        <w:t>Gabor and Levi followed suit, mechanically devouring their meals, the danger outside dulling their hunger.</w:t>
      </w:r>
    </w:p>
    <w:p w14:paraId="736C67EF" w14:textId="77777777" w:rsidR="00901A61" w:rsidRPr="00901A61" w:rsidRDefault="00901A61" w:rsidP="006D6183">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After a moment of silence, Gabor looked up, his brow furrowed in thought. “You said Hashem is going to deliver us tomorrow. What do you mean?”</w:t>
      </w:r>
    </w:p>
    <w:p w14:paraId="20DC282C" w14:textId="1B37C6A3" w:rsidR="00901A61" w:rsidRPr="00901A61" w:rsidRDefault="00827C2A"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Dipti pursed her lips</w:t>
      </w:r>
      <w:r w:rsidR="00901A61" w:rsidRPr="00901A61">
        <w:rPr>
          <w:rFonts w:ascii="Book Antiqua" w:hAnsi="Book Antiqua" w:cs="Times New Roman"/>
          <w:sz w:val="24"/>
          <w:szCs w:val="24"/>
          <w:lang w:eastAsia="en-IN"/>
        </w:rPr>
        <w:t>, her patience wearing thin. “Here we go again.”</w:t>
      </w:r>
    </w:p>
    <w:p w14:paraId="38FDECA3" w14:textId="77777777" w:rsidR="00901A61" w:rsidRPr="00901A61" w:rsidRDefault="00901A61" w:rsidP="006D6183">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Levi shot her a sharp glance, irritation flickering across his face before he focused on Gabor with a fiery intensity. “You packed knives and guns, but I brought something just as dangerous,” Levi said, pulling a Torah from his bag. The worn, sacred text had been pried from the lifeless hands of a soldier at the makeshift headquarters. That man had died clutching the Torah, whispering for his mother as life slipped away. Even in death, he had held on to hope.</w:t>
      </w:r>
    </w:p>
    <w:p w14:paraId="006BFC17" w14:textId="77777777" w:rsidR="00901A61" w:rsidRPr="00901A61" w:rsidRDefault="00901A61" w:rsidP="006D6183">
      <w:pPr>
        <w:ind w:firstLine="284"/>
        <w:rPr>
          <w:rFonts w:ascii="Book Antiqua" w:hAnsi="Book Antiqua" w:cs="Times New Roman"/>
          <w:sz w:val="24"/>
          <w:szCs w:val="24"/>
          <w:lang w:eastAsia="en-IN"/>
        </w:rPr>
      </w:pPr>
      <w:r w:rsidRPr="00901A61">
        <w:rPr>
          <w:rFonts w:ascii="Book Antiqua" w:hAnsi="Book Antiqua" w:cs="Times New Roman"/>
          <w:sz w:val="24"/>
          <w:szCs w:val="24"/>
          <w:lang w:eastAsia="en-IN"/>
        </w:rPr>
        <w:t>Levi opened the Torah and began reading passages from Zechariah and Ezekiel, his voice reverberating with conviction, detailing the ancient prophecies of what was yet to come.</w:t>
      </w:r>
    </w:p>
    <w:p w14:paraId="22968D47" w14:textId="77777777" w:rsidR="00817239" w:rsidRDefault="00817239"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Turning to </w:t>
      </w:r>
      <w:r w:rsidRPr="00634623">
        <w:rPr>
          <w:rFonts w:ascii="Book Antiqua" w:hAnsi="Book Antiqua" w:cs="Times New Roman"/>
          <w:sz w:val="24"/>
          <w:szCs w:val="24"/>
          <w:lang w:eastAsia="en-IN"/>
        </w:rPr>
        <w:t>Zechariah</w:t>
      </w:r>
      <w:r w:rsidRPr="00852B3D">
        <w:rPr>
          <w:rFonts w:ascii="Book Antiqua" w:hAnsi="Book Antiqua" w:cs="Times New Roman"/>
          <w:sz w:val="24"/>
          <w:szCs w:val="24"/>
          <w:lang w:eastAsia="en-IN"/>
        </w:rPr>
        <w:t xml:space="preserve"> </w:t>
      </w:r>
      <w:r>
        <w:rPr>
          <w:rFonts w:ascii="Book Antiqua" w:hAnsi="Book Antiqua" w:cs="Times New Roman"/>
          <w:sz w:val="24"/>
          <w:szCs w:val="24"/>
          <w:lang w:eastAsia="en-IN"/>
        </w:rPr>
        <w:t>14:1-4, he read:</w:t>
      </w:r>
    </w:p>
    <w:p w14:paraId="04B699B7" w14:textId="77777777" w:rsidR="00817239" w:rsidRPr="00852B3D" w:rsidRDefault="00817239" w:rsidP="006D6183">
      <w:pPr>
        <w:ind w:left="284" w:firstLine="284"/>
        <w:rPr>
          <w:rFonts w:ascii="Book Antiqua" w:hAnsi="Book Antiqua" w:cs="Times New Roman"/>
          <w:sz w:val="24"/>
          <w:szCs w:val="24"/>
          <w:lang w:val="en-MY" w:eastAsia="en-IN"/>
        </w:rPr>
      </w:pPr>
      <w:r w:rsidRPr="00852B3D">
        <w:rPr>
          <w:rFonts w:ascii="Book Antiqua" w:hAnsi="Book Antiqua" w:cs="Times New Roman"/>
          <w:sz w:val="24"/>
          <w:szCs w:val="24"/>
          <w:lang w:val="en-MY" w:eastAsia="en-IN"/>
        </w:rPr>
        <w:t>Behold, the day of the Lord is coming,</w:t>
      </w:r>
      <w:r w:rsidRPr="00852B3D">
        <w:rPr>
          <w:rFonts w:ascii="Book Antiqua" w:hAnsi="Book Antiqua" w:cs="Times New Roman"/>
          <w:sz w:val="24"/>
          <w:szCs w:val="24"/>
          <w:lang w:val="en-MY" w:eastAsia="en-IN"/>
        </w:rPr>
        <w:br/>
        <w:t>And your spoil will be divided in your midst.</w:t>
      </w:r>
      <w:r w:rsidRPr="00852B3D">
        <w:rPr>
          <w:rFonts w:ascii="Book Antiqua" w:hAnsi="Book Antiqua" w:cs="Times New Roman"/>
          <w:sz w:val="24"/>
          <w:szCs w:val="24"/>
          <w:lang w:val="en-MY" w:eastAsia="en-IN"/>
        </w:rPr>
        <w:br/>
      </w:r>
      <w:r w:rsidRPr="00852B3D">
        <w:rPr>
          <w:rFonts w:ascii="Book Antiqua" w:hAnsi="Book Antiqua" w:cs="Times New Roman"/>
          <w:b/>
          <w:bCs/>
          <w:sz w:val="24"/>
          <w:szCs w:val="24"/>
          <w:vertAlign w:val="superscript"/>
          <w:lang w:val="en-MY" w:eastAsia="en-IN"/>
        </w:rPr>
        <w:t> </w:t>
      </w:r>
      <w:r w:rsidRPr="00852B3D">
        <w:rPr>
          <w:rFonts w:ascii="Book Antiqua" w:hAnsi="Book Antiqua" w:cs="Times New Roman"/>
          <w:sz w:val="24"/>
          <w:szCs w:val="24"/>
          <w:lang w:val="en-MY" w:eastAsia="en-IN"/>
        </w:rPr>
        <w:t>For I will gather all the nations to battle against Jerusalem;</w:t>
      </w:r>
      <w:r w:rsidRPr="00852B3D">
        <w:rPr>
          <w:rFonts w:ascii="Book Antiqua" w:hAnsi="Book Antiqua" w:cs="Times New Roman"/>
          <w:sz w:val="24"/>
          <w:szCs w:val="24"/>
          <w:lang w:val="en-MY" w:eastAsia="en-IN"/>
        </w:rPr>
        <w:br/>
        <w:t>The city shall be taken,</w:t>
      </w:r>
      <w:r w:rsidRPr="00852B3D">
        <w:rPr>
          <w:rFonts w:ascii="Book Antiqua" w:hAnsi="Book Antiqua" w:cs="Times New Roman"/>
          <w:sz w:val="24"/>
          <w:szCs w:val="24"/>
          <w:lang w:val="en-MY" w:eastAsia="en-IN"/>
        </w:rPr>
        <w:br/>
        <w:t>The houses rifled,</w:t>
      </w:r>
      <w:r w:rsidRPr="00852B3D">
        <w:rPr>
          <w:rFonts w:ascii="Book Antiqua" w:hAnsi="Book Antiqua" w:cs="Times New Roman"/>
          <w:sz w:val="24"/>
          <w:szCs w:val="24"/>
          <w:lang w:val="en-MY" w:eastAsia="en-IN"/>
        </w:rPr>
        <w:br/>
        <w:t>And the women ravished.</w:t>
      </w:r>
      <w:r w:rsidRPr="00852B3D">
        <w:rPr>
          <w:rFonts w:ascii="Book Antiqua" w:hAnsi="Book Antiqua" w:cs="Times New Roman"/>
          <w:sz w:val="24"/>
          <w:szCs w:val="24"/>
          <w:lang w:val="en-MY" w:eastAsia="en-IN"/>
        </w:rPr>
        <w:br/>
        <w:t>Half of the city shall go into captivity,</w:t>
      </w:r>
      <w:r w:rsidRPr="00852B3D">
        <w:rPr>
          <w:rFonts w:ascii="Book Antiqua" w:hAnsi="Book Antiqua" w:cs="Times New Roman"/>
          <w:sz w:val="24"/>
          <w:szCs w:val="24"/>
          <w:lang w:val="en-MY" w:eastAsia="en-IN"/>
        </w:rPr>
        <w:br/>
        <w:t>But the remnant of the people shall not be cut off from the city.</w:t>
      </w:r>
    </w:p>
    <w:p w14:paraId="6C33A871" w14:textId="77777777" w:rsidR="00817239" w:rsidRPr="00852B3D" w:rsidRDefault="00817239" w:rsidP="006D6183">
      <w:pPr>
        <w:ind w:left="284" w:firstLine="284"/>
        <w:rPr>
          <w:rFonts w:ascii="Book Antiqua" w:hAnsi="Book Antiqua" w:cs="Times New Roman"/>
          <w:sz w:val="24"/>
          <w:szCs w:val="24"/>
          <w:lang w:val="en-MY" w:eastAsia="en-IN"/>
        </w:rPr>
      </w:pPr>
      <w:r w:rsidRPr="00852B3D">
        <w:rPr>
          <w:rFonts w:ascii="Book Antiqua" w:hAnsi="Book Antiqua" w:cs="Times New Roman"/>
          <w:sz w:val="24"/>
          <w:szCs w:val="24"/>
          <w:lang w:val="en-MY" w:eastAsia="en-IN"/>
        </w:rPr>
        <w:t>Then the Lord will go forth</w:t>
      </w:r>
      <w:r w:rsidRPr="00852B3D">
        <w:rPr>
          <w:rFonts w:ascii="Book Antiqua" w:hAnsi="Book Antiqua" w:cs="Times New Roman"/>
          <w:sz w:val="24"/>
          <w:szCs w:val="24"/>
          <w:lang w:val="en-MY" w:eastAsia="en-IN"/>
        </w:rPr>
        <w:br/>
        <w:t>And fight against those nations,</w:t>
      </w:r>
      <w:r w:rsidRPr="00852B3D">
        <w:rPr>
          <w:rFonts w:ascii="Book Antiqua" w:hAnsi="Book Antiqua" w:cs="Times New Roman"/>
          <w:sz w:val="24"/>
          <w:szCs w:val="24"/>
          <w:lang w:val="en-MY" w:eastAsia="en-IN"/>
        </w:rPr>
        <w:br/>
        <w:t>As He fights in the day of battle.</w:t>
      </w:r>
      <w:r w:rsidRPr="00852B3D">
        <w:rPr>
          <w:rFonts w:ascii="Book Antiqua" w:hAnsi="Book Antiqua" w:cs="Times New Roman"/>
          <w:sz w:val="24"/>
          <w:szCs w:val="24"/>
          <w:lang w:val="en-MY" w:eastAsia="en-IN"/>
        </w:rPr>
        <w:br/>
        <w:t>And in that day His feet will stand on the Mount of Olives,</w:t>
      </w:r>
      <w:r w:rsidRPr="00852B3D">
        <w:rPr>
          <w:rFonts w:ascii="Book Antiqua" w:hAnsi="Book Antiqua" w:cs="Times New Roman"/>
          <w:sz w:val="24"/>
          <w:szCs w:val="24"/>
          <w:lang w:val="en-MY" w:eastAsia="en-IN"/>
        </w:rPr>
        <w:br/>
        <w:t>Which faces Jerusalem on the east.</w:t>
      </w:r>
    </w:p>
    <w:p w14:paraId="14D1E247" w14:textId="56DD8CB2" w:rsidR="00817239" w:rsidRPr="00213FD7" w:rsidRDefault="00817239"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00F72869">
        <w:rPr>
          <w:rFonts w:ascii="Book Antiqua" w:hAnsi="Book Antiqua" w:cs="Times New Roman"/>
          <w:sz w:val="24"/>
          <w:szCs w:val="24"/>
          <w:lang w:eastAsia="en-IN"/>
        </w:rPr>
        <w:t>So,</w:t>
      </w:r>
      <w:r>
        <w:rPr>
          <w:rFonts w:ascii="Book Antiqua" w:hAnsi="Book Antiqua" w:cs="Times New Roman"/>
          <w:sz w:val="24"/>
          <w:szCs w:val="24"/>
          <w:lang w:eastAsia="en-IN"/>
        </w:rPr>
        <w:t xml:space="preserve"> you see, my friend, o</w:t>
      </w:r>
      <w:r w:rsidRPr="00213FD7">
        <w:rPr>
          <w:rFonts w:ascii="Book Antiqua" w:hAnsi="Book Antiqua" w:cs="Times New Roman"/>
          <w:sz w:val="24"/>
          <w:szCs w:val="24"/>
          <w:lang w:eastAsia="en-IN"/>
        </w:rPr>
        <w:t>nce the enemy had raped and pillaged Jerusalem</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 Lord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imself will come out and fight for them. This </w:t>
      </w:r>
      <w:r>
        <w:rPr>
          <w:rFonts w:ascii="Book Antiqua" w:hAnsi="Book Antiqua" w:cs="Times New Roman"/>
          <w:sz w:val="24"/>
          <w:szCs w:val="24"/>
          <w:lang w:eastAsia="en-IN"/>
        </w:rPr>
        <w:t>will</w:t>
      </w:r>
      <w:r w:rsidRPr="00213FD7">
        <w:rPr>
          <w:rFonts w:ascii="Book Antiqua" w:hAnsi="Book Antiqua" w:cs="Times New Roman"/>
          <w:sz w:val="24"/>
          <w:szCs w:val="24"/>
          <w:lang w:eastAsia="en-IN"/>
        </w:rPr>
        <w:t xml:space="preserve"> begin from Mount Olives. I firmly believe this will all </w:t>
      </w:r>
      <w:r>
        <w:rPr>
          <w:rFonts w:ascii="Book Antiqua" w:hAnsi="Book Antiqua" w:cs="Times New Roman"/>
          <w:sz w:val="24"/>
          <w:szCs w:val="24"/>
          <w:lang w:eastAsia="en-IN"/>
        </w:rPr>
        <w:t>unfold</w:t>
      </w:r>
      <w:r w:rsidRPr="00213FD7">
        <w:rPr>
          <w:rFonts w:ascii="Book Antiqua" w:hAnsi="Book Antiqua" w:cs="Times New Roman"/>
          <w:sz w:val="24"/>
          <w:szCs w:val="24"/>
          <w:lang w:eastAsia="en-IN"/>
        </w:rPr>
        <w:t xml:space="preserve"> tomorrow. Our deliverance is near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God is going to rescue us.”</w:t>
      </w:r>
    </w:p>
    <w:p w14:paraId="52E26E92" w14:textId="77777777" w:rsidR="00817239"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“What if </w:t>
      </w:r>
      <w:r>
        <w:rPr>
          <w:rFonts w:ascii="Book Antiqua" w:hAnsi="Book Antiqua" w:cs="Times New Roman"/>
          <w:sz w:val="24"/>
          <w:szCs w:val="24"/>
          <w:lang w:eastAsia="en-IN"/>
        </w:rPr>
        <w:t>H</w:t>
      </w:r>
      <w:r w:rsidRPr="00213FD7">
        <w:rPr>
          <w:rFonts w:ascii="Book Antiqua" w:hAnsi="Book Antiqua" w:cs="Times New Roman"/>
          <w:sz w:val="24"/>
          <w:szCs w:val="24"/>
          <w:lang w:eastAsia="en-IN"/>
        </w:rPr>
        <w:t>e doesn’t come tomorrow</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What if all is lost and we’re just wasting our time</w:t>
      </w:r>
      <w:r>
        <w:rPr>
          <w:rFonts w:ascii="Book Antiqua" w:hAnsi="Book Antiqua" w:cs="Times New Roman"/>
          <w:sz w:val="24"/>
          <w:szCs w:val="24"/>
          <w:lang w:eastAsia="en-IN"/>
        </w:rPr>
        <w:t>?</w:t>
      </w:r>
      <w:r w:rsidRPr="00213FD7">
        <w:rPr>
          <w:rFonts w:ascii="Book Antiqua" w:hAnsi="Book Antiqua" w:cs="Times New Roman"/>
          <w:sz w:val="24"/>
          <w:szCs w:val="24"/>
          <w:lang w:eastAsia="en-IN"/>
        </w:rPr>
        <w:t>” said Gabor.</w:t>
      </w:r>
    </w:p>
    <w:p w14:paraId="62059EA2" w14:textId="09393083" w:rsidR="00B748B6" w:rsidRDefault="00B748B6"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lastRenderedPageBreak/>
        <w:t>“Yes, exactly,” Dipti chimed in, “I think Jesus is coming back tomorrow</w:t>
      </w:r>
      <w:r w:rsidR="00446388">
        <w:rPr>
          <w:rFonts w:ascii="Book Antiqua" w:hAnsi="Book Antiqua" w:cs="Times New Roman"/>
          <w:sz w:val="24"/>
          <w:szCs w:val="24"/>
          <w:lang w:eastAsia="en-IN"/>
        </w:rPr>
        <w:t>.</w:t>
      </w:r>
      <w:r>
        <w:rPr>
          <w:rFonts w:ascii="Book Antiqua" w:hAnsi="Book Antiqua" w:cs="Times New Roman"/>
          <w:sz w:val="24"/>
          <w:szCs w:val="24"/>
          <w:lang w:eastAsia="en-IN"/>
        </w:rPr>
        <w:t xml:space="preserve"> </w:t>
      </w:r>
      <w:r w:rsidR="00446388">
        <w:rPr>
          <w:rFonts w:ascii="Book Antiqua" w:hAnsi="Book Antiqua" w:cs="Times New Roman"/>
          <w:sz w:val="24"/>
          <w:szCs w:val="24"/>
          <w:lang w:eastAsia="en-IN"/>
        </w:rPr>
        <w:t>You boys</w:t>
      </w:r>
      <w:r>
        <w:rPr>
          <w:rFonts w:ascii="Book Antiqua" w:hAnsi="Book Antiqua" w:cs="Times New Roman"/>
          <w:sz w:val="24"/>
          <w:szCs w:val="24"/>
          <w:lang w:eastAsia="en-IN"/>
        </w:rPr>
        <w:t xml:space="preserve"> are getting front row seat</w:t>
      </w:r>
      <w:r w:rsidR="00446388">
        <w:rPr>
          <w:rFonts w:ascii="Book Antiqua" w:hAnsi="Book Antiqua" w:cs="Times New Roman"/>
          <w:sz w:val="24"/>
          <w:szCs w:val="24"/>
          <w:lang w:eastAsia="en-IN"/>
        </w:rPr>
        <w:t>s to the greatest show ever</w:t>
      </w:r>
      <w:r>
        <w:rPr>
          <w:rFonts w:ascii="Book Antiqua" w:hAnsi="Book Antiqua" w:cs="Times New Roman"/>
          <w:sz w:val="24"/>
          <w:szCs w:val="24"/>
          <w:lang w:eastAsia="en-IN"/>
        </w:rPr>
        <w:t xml:space="preserve"> while I’m stuck in a cave. I’ll probably get </w:t>
      </w:r>
      <w:r w:rsidR="00446388">
        <w:rPr>
          <w:rFonts w:ascii="Book Antiqua" w:hAnsi="Book Antiqua" w:cs="Times New Roman"/>
          <w:sz w:val="24"/>
          <w:szCs w:val="24"/>
          <w:lang w:eastAsia="en-IN"/>
        </w:rPr>
        <w:t>raptured;</w:t>
      </w:r>
      <w:r>
        <w:rPr>
          <w:rFonts w:ascii="Book Antiqua" w:hAnsi="Book Antiqua" w:cs="Times New Roman"/>
          <w:sz w:val="24"/>
          <w:szCs w:val="24"/>
          <w:lang w:eastAsia="en-IN"/>
        </w:rPr>
        <w:t xml:space="preserve"> I hope you guys are too.” </w:t>
      </w:r>
    </w:p>
    <w:p w14:paraId="53B8BA65" w14:textId="1A732FBD" w:rsidR="00817239" w:rsidRDefault="00B219A1"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Levi chuckled, “If only it was true, I look forward to that day very much.” Levi then became serious again as he continued answering Gabor’s question,</w:t>
      </w:r>
      <w:r w:rsidR="00B748B6">
        <w:rPr>
          <w:rFonts w:ascii="Book Antiqua" w:hAnsi="Book Antiqua" w:cs="Times New Roman"/>
          <w:sz w:val="24"/>
          <w:szCs w:val="24"/>
          <w:lang w:eastAsia="en-IN"/>
        </w:rPr>
        <w:t xml:space="preserve"> </w:t>
      </w:r>
      <w:r w:rsidR="00817239" w:rsidRPr="00213FD7">
        <w:rPr>
          <w:rFonts w:ascii="Book Antiqua" w:hAnsi="Book Antiqua" w:cs="Times New Roman"/>
          <w:sz w:val="24"/>
          <w:szCs w:val="24"/>
          <w:lang w:eastAsia="en-IN"/>
        </w:rPr>
        <w:t>“</w:t>
      </w:r>
      <w:r w:rsidR="00817239" w:rsidRPr="00327EE3">
        <w:rPr>
          <w:rFonts w:ascii="Book Antiqua" w:hAnsi="Book Antiqua" w:cs="Times New Roman"/>
          <w:sz w:val="24"/>
          <w:szCs w:val="24"/>
          <w:lang w:eastAsia="en-IN"/>
        </w:rPr>
        <w:t>Gabor</w:t>
      </w:r>
      <w:r w:rsidR="00817239">
        <w:rPr>
          <w:rFonts w:ascii="Book Antiqua" w:hAnsi="Book Antiqua" w:cs="Times New Roman"/>
          <w:sz w:val="24"/>
          <w:szCs w:val="24"/>
          <w:lang w:eastAsia="en-IN"/>
        </w:rPr>
        <w:t>, h</w:t>
      </w:r>
      <w:r w:rsidR="00817239" w:rsidRPr="00213FD7">
        <w:rPr>
          <w:rFonts w:ascii="Book Antiqua" w:hAnsi="Book Antiqua" w:cs="Times New Roman"/>
          <w:sz w:val="24"/>
          <w:szCs w:val="24"/>
          <w:lang w:eastAsia="en-IN"/>
        </w:rPr>
        <w:t xml:space="preserve">ave faith in the goodness of </w:t>
      </w:r>
      <w:r w:rsidR="00F72869" w:rsidRPr="00213FD7">
        <w:rPr>
          <w:rFonts w:ascii="Book Antiqua" w:hAnsi="Book Antiqua" w:cs="Times New Roman"/>
          <w:sz w:val="24"/>
          <w:szCs w:val="24"/>
          <w:lang w:eastAsia="en-IN"/>
        </w:rPr>
        <w:t>God</w:t>
      </w:r>
      <w:r w:rsidR="00F72869">
        <w:rPr>
          <w:rFonts w:ascii="Book Antiqua" w:hAnsi="Book Antiqua" w:cs="Times New Roman"/>
          <w:sz w:val="24"/>
          <w:szCs w:val="24"/>
          <w:lang w:eastAsia="en-IN"/>
        </w:rPr>
        <w:t>,</w:t>
      </w:r>
      <w:r w:rsidR="00817239" w:rsidRPr="00213FD7">
        <w:rPr>
          <w:rFonts w:ascii="Book Antiqua" w:hAnsi="Book Antiqua" w:cs="Times New Roman"/>
          <w:sz w:val="24"/>
          <w:szCs w:val="24"/>
          <w:lang w:eastAsia="en-IN"/>
        </w:rPr>
        <w:t xml:space="preserve"> </w:t>
      </w:r>
      <w:r w:rsidR="00F72869" w:rsidRPr="00213FD7">
        <w:rPr>
          <w:rFonts w:ascii="Book Antiqua" w:hAnsi="Book Antiqua" w:cs="Times New Roman"/>
          <w:sz w:val="24"/>
          <w:szCs w:val="24"/>
          <w:lang w:eastAsia="en-IN"/>
        </w:rPr>
        <w:t>do</w:t>
      </w:r>
      <w:r w:rsidR="00817239" w:rsidRPr="00213FD7">
        <w:rPr>
          <w:rFonts w:ascii="Book Antiqua" w:hAnsi="Book Antiqua" w:cs="Times New Roman"/>
          <w:sz w:val="24"/>
          <w:szCs w:val="24"/>
          <w:lang w:eastAsia="en-IN"/>
        </w:rPr>
        <w:t xml:space="preserve"> you think Hashem would allow the Jewish people to be destroyed and </w:t>
      </w:r>
      <w:r w:rsidR="00817239">
        <w:rPr>
          <w:rFonts w:ascii="Book Antiqua" w:hAnsi="Book Antiqua" w:cs="Times New Roman"/>
          <w:sz w:val="24"/>
          <w:szCs w:val="24"/>
          <w:lang w:eastAsia="en-IN"/>
        </w:rPr>
        <w:t>sent into exile</w:t>
      </w:r>
      <w:r w:rsidR="00817239" w:rsidRPr="00213FD7">
        <w:rPr>
          <w:rFonts w:ascii="Book Antiqua" w:hAnsi="Book Antiqua" w:cs="Times New Roman"/>
          <w:sz w:val="24"/>
          <w:szCs w:val="24"/>
          <w:lang w:eastAsia="en-IN"/>
        </w:rPr>
        <w:t xml:space="preserve"> again</w:t>
      </w:r>
      <w:r w:rsidR="00817239">
        <w:rPr>
          <w:rFonts w:ascii="Book Antiqua" w:hAnsi="Book Antiqua" w:cs="Times New Roman"/>
          <w:sz w:val="24"/>
          <w:szCs w:val="24"/>
          <w:lang w:eastAsia="en-IN"/>
        </w:rPr>
        <w:t>?</w:t>
      </w:r>
      <w:r w:rsidR="00817239" w:rsidRPr="00213FD7">
        <w:rPr>
          <w:rFonts w:ascii="Book Antiqua" w:hAnsi="Book Antiqua" w:cs="Times New Roman"/>
          <w:sz w:val="24"/>
          <w:szCs w:val="24"/>
          <w:lang w:eastAsia="en-IN"/>
        </w:rPr>
        <w:t xml:space="preserve"> </w:t>
      </w:r>
      <w:r w:rsidR="00817239">
        <w:rPr>
          <w:rFonts w:ascii="Book Antiqua" w:hAnsi="Book Antiqua" w:cs="Times New Roman"/>
          <w:sz w:val="24"/>
          <w:szCs w:val="24"/>
          <w:lang w:eastAsia="en-IN"/>
        </w:rPr>
        <w:t>Do you think He</w:t>
      </w:r>
      <w:r w:rsidR="00817239" w:rsidRPr="00213FD7">
        <w:rPr>
          <w:rFonts w:ascii="Book Antiqua" w:hAnsi="Book Antiqua" w:cs="Times New Roman"/>
          <w:sz w:val="24"/>
          <w:szCs w:val="24"/>
          <w:lang w:eastAsia="en-IN"/>
        </w:rPr>
        <w:t xml:space="preserve"> </w:t>
      </w:r>
      <w:r w:rsidR="00817239">
        <w:rPr>
          <w:rFonts w:ascii="Book Antiqua" w:hAnsi="Book Antiqua" w:cs="Times New Roman"/>
          <w:sz w:val="24"/>
          <w:szCs w:val="24"/>
          <w:lang w:eastAsia="en-IN"/>
        </w:rPr>
        <w:t>gathered</w:t>
      </w:r>
      <w:r w:rsidR="00817239" w:rsidRPr="00213FD7">
        <w:rPr>
          <w:rFonts w:ascii="Book Antiqua" w:hAnsi="Book Antiqua" w:cs="Times New Roman"/>
          <w:sz w:val="24"/>
          <w:szCs w:val="24"/>
          <w:lang w:eastAsia="en-IN"/>
        </w:rPr>
        <w:t xml:space="preserve"> </w:t>
      </w:r>
      <w:r w:rsidR="00817239">
        <w:rPr>
          <w:rFonts w:ascii="Book Antiqua" w:hAnsi="Book Antiqua" w:cs="Times New Roman"/>
          <w:sz w:val="24"/>
          <w:szCs w:val="24"/>
          <w:lang w:eastAsia="en-IN"/>
        </w:rPr>
        <w:t>us</w:t>
      </w:r>
      <w:r w:rsidR="00817239" w:rsidRPr="00213FD7">
        <w:rPr>
          <w:rFonts w:ascii="Book Antiqua" w:hAnsi="Book Antiqua" w:cs="Times New Roman"/>
          <w:sz w:val="24"/>
          <w:szCs w:val="24"/>
          <w:lang w:eastAsia="en-IN"/>
        </w:rPr>
        <w:t xml:space="preserve"> </w:t>
      </w:r>
      <w:r w:rsidR="00817239">
        <w:rPr>
          <w:rFonts w:ascii="Book Antiqua" w:hAnsi="Book Antiqua" w:cs="Times New Roman"/>
          <w:sz w:val="24"/>
          <w:szCs w:val="24"/>
          <w:lang w:eastAsia="en-IN"/>
        </w:rPr>
        <w:t xml:space="preserve">here </w:t>
      </w:r>
      <w:r w:rsidR="00817239" w:rsidRPr="00213FD7">
        <w:rPr>
          <w:rFonts w:ascii="Book Antiqua" w:hAnsi="Book Antiqua" w:cs="Times New Roman"/>
          <w:sz w:val="24"/>
          <w:szCs w:val="24"/>
          <w:lang w:eastAsia="en-IN"/>
        </w:rPr>
        <w:t xml:space="preserve">from </w:t>
      </w:r>
      <w:r w:rsidR="00817239">
        <w:rPr>
          <w:rFonts w:ascii="Book Antiqua" w:hAnsi="Book Antiqua" w:cs="Times New Roman"/>
          <w:sz w:val="24"/>
          <w:szCs w:val="24"/>
          <w:lang w:eastAsia="en-IN"/>
        </w:rPr>
        <w:t xml:space="preserve">among </w:t>
      </w:r>
      <w:r w:rsidR="00817239" w:rsidRPr="00213FD7">
        <w:rPr>
          <w:rFonts w:ascii="Book Antiqua" w:hAnsi="Book Antiqua" w:cs="Times New Roman"/>
          <w:sz w:val="24"/>
          <w:szCs w:val="24"/>
          <w:lang w:eastAsia="en-IN"/>
        </w:rPr>
        <w:t>all the nations of the world only to scatter them again</w:t>
      </w:r>
      <w:r w:rsidR="00817239">
        <w:rPr>
          <w:rFonts w:ascii="Book Antiqua" w:hAnsi="Book Antiqua" w:cs="Times New Roman"/>
          <w:sz w:val="24"/>
          <w:szCs w:val="24"/>
          <w:lang w:eastAsia="en-IN"/>
        </w:rPr>
        <w:t>?</w:t>
      </w:r>
      <w:r w:rsidR="00817239" w:rsidRPr="00213FD7">
        <w:rPr>
          <w:rFonts w:ascii="Book Antiqua" w:hAnsi="Book Antiqua" w:cs="Times New Roman"/>
          <w:sz w:val="24"/>
          <w:szCs w:val="24"/>
          <w:lang w:eastAsia="en-IN"/>
        </w:rPr>
        <w:t xml:space="preserve"> </w:t>
      </w:r>
      <w:r w:rsidR="00817239">
        <w:rPr>
          <w:rFonts w:ascii="Book Antiqua" w:hAnsi="Book Antiqua" w:cs="Times New Roman"/>
          <w:sz w:val="24"/>
          <w:szCs w:val="24"/>
          <w:lang w:eastAsia="en-IN"/>
        </w:rPr>
        <w:t xml:space="preserve">No, </w:t>
      </w:r>
      <w:r w:rsidR="00817239" w:rsidRPr="00213FD7">
        <w:rPr>
          <w:rFonts w:ascii="Book Antiqua" w:hAnsi="Book Antiqua" w:cs="Times New Roman"/>
          <w:sz w:val="24"/>
          <w:szCs w:val="24"/>
          <w:lang w:eastAsia="en-IN"/>
        </w:rPr>
        <w:t xml:space="preserve">He brought </w:t>
      </w:r>
      <w:r w:rsidR="00817239">
        <w:rPr>
          <w:rFonts w:ascii="Book Antiqua" w:hAnsi="Book Antiqua" w:cs="Times New Roman"/>
          <w:sz w:val="24"/>
          <w:szCs w:val="24"/>
          <w:lang w:eastAsia="en-IN"/>
        </w:rPr>
        <w:t>us</w:t>
      </w:r>
      <w:r w:rsidR="00817239" w:rsidRPr="00213FD7">
        <w:rPr>
          <w:rFonts w:ascii="Book Antiqua" w:hAnsi="Book Antiqua" w:cs="Times New Roman"/>
          <w:sz w:val="24"/>
          <w:szCs w:val="24"/>
          <w:lang w:eastAsia="en-IN"/>
        </w:rPr>
        <w:t xml:space="preserve"> here so </w:t>
      </w:r>
      <w:r w:rsidR="00817239">
        <w:rPr>
          <w:rFonts w:ascii="Book Antiqua" w:hAnsi="Book Antiqua" w:cs="Times New Roman"/>
          <w:sz w:val="24"/>
          <w:szCs w:val="24"/>
          <w:lang w:eastAsia="en-IN"/>
        </w:rPr>
        <w:t>we</w:t>
      </w:r>
      <w:r w:rsidR="00817239" w:rsidRPr="00213FD7">
        <w:rPr>
          <w:rFonts w:ascii="Book Antiqua" w:hAnsi="Book Antiqua" w:cs="Times New Roman"/>
          <w:sz w:val="24"/>
          <w:szCs w:val="24"/>
          <w:lang w:eastAsia="en-IN"/>
        </w:rPr>
        <w:t xml:space="preserve"> might be rooted and flourish like a mighty olive tree.</w:t>
      </w:r>
    </w:p>
    <w:p w14:paraId="70D388FC" w14:textId="77777777" w:rsidR="00817239" w:rsidRDefault="00817239"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See, it says here in Psalm 92:</w:t>
      </w:r>
    </w:p>
    <w:p w14:paraId="7E3B12A5" w14:textId="77777777" w:rsidR="00817239" w:rsidRPr="00213FD7" w:rsidRDefault="00817239" w:rsidP="006D6183">
      <w:pPr>
        <w:ind w:left="284" w:firstLine="284"/>
        <w:rPr>
          <w:rFonts w:ascii="Book Antiqua" w:hAnsi="Book Antiqua" w:cs="Times New Roman"/>
          <w:sz w:val="24"/>
          <w:szCs w:val="24"/>
          <w:lang w:eastAsia="en-IN"/>
        </w:rPr>
      </w:pPr>
      <w:r w:rsidRPr="00BC6CFD">
        <w:rPr>
          <w:rFonts w:ascii="Book Antiqua" w:hAnsi="Book Antiqua" w:cs="Times New Roman"/>
          <w:sz w:val="24"/>
          <w:szCs w:val="24"/>
          <w:lang w:eastAsia="en-IN"/>
        </w:rPr>
        <w:t>The righteous shall flourish like a palm tree,</w:t>
      </w:r>
      <w:r w:rsidRPr="00BC6CFD">
        <w:rPr>
          <w:rFonts w:ascii="Book Antiqua" w:hAnsi="Book Antiqua" w:cs="Times New Roman"/>
          <w:sz w:val="24"/>
          <w:szCs w:val="24"/>
          <w:lang w:eastAsia="en-IN"/>
        </w:rPr>
        <w:br/>
        <w:t>He shall grow like a cedar in Lebanon.</w:t>
      </w:r>
      <w:r w:rsidRPr="00BC6CFD">
        <w:rPr>
          <w:rFonts w:ascii="Book Antiqua" w:hAnsi="Book Antiqua" w:cs="Times New Roman"/>
          <w:sz w:val="24"/>
          <w:szCs w:val="24"/>
          <w:lang w:eastAsia="en-IN"/>
        </w:rPr>
        <w:br/>
        <w:t>Those who are planted in the house of the Lord</w:t>
      </w:r>
      <w:r w:rsidRPr="00BC6CFD">
        <w:rPr>
          <w:rFonts w:ascii="Book Antiqua" w:hAnsi="Book Antiqua" w:cs="Times New Roman"/>
          <w:sz w:val="24"/>
          <w:szCs w:val="24"/>
          <w:lang w:eastAsia="en-IN"/>
        </w:rPr>
        <w:br/>
        <w:t>Shall flourish in the courts of our God</w:t>
      </w:r>
      <w:r>
        <w:rPr>
          <w:rFonts w:ascii="Book Antiqua" w:hAnsi="Book Antiqua" w:cs="Times New Roman"/>
          <w:sz w:val="24"/>
          <w:szCs w:val="24"/>
          <w:lang w:eastAsia="en-IN"/>
        </w:rPr>
        <w:t xml:space="preserve"> (verses 12,13)</w:t>
      </w:r>
      <w:r w:rsidRPr="00BC6CFD">
        <w:rPr>
          <w:rFonts w:ascii="Book Antiqua" w:hAnsi="Book Antiqua" w:cs="Times New Roman"/>
          <w:sz w:val="24"/>
          <w:szCs w:val="24"/>
          <w:lang w:eastAsia="en-IN"/>
        </w:rPr>
        <w:t>.</w:t>
      </w:r>
    </w:p>
    <w:p w14:paraId="3B4741BF"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Gabor was quiet, and with a sigh, he </w:t>
      </w:r>
      <w:r>
        <w:rPr>
          <w:rFonts w:ascii="Book Antiqua" w:hAnsi="Book Antiqua" w:cs="Times New Roman"/>
          <w:sz w:val="24"/>
          <w:szCs w:val="24"/>
          <w:lang w:eastAsia="en-IN"/>
        </w:rPr>
        <w:t xml:space="preserve">finally </w:t>
      </w:r>
      <w:r w:rsidRPr="00213FD7">
        <w:rPr>
          <w:rFonts w:ascii="Book Antiqua" w:hAnsi="Book Antiqua" w:cs="Times New Roman"/>
          <w:sz w:val="24"/>
          <w:szCs w:val="24"/>
          <w:lang w:eastAsia="en-IN"/>
        </w:rPr>
        <w:t xml:space="preserve">said,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I’ll come with you, Tsadik. There is nothing left for me but you and Dipti. You are my parents now. I will go with you as a child goes with his father, not understanding why his father does </w:t>
      </w:r>
      <w:r>
        <w:rPr>
          <w:rFonts w:ascii="Book Antiqua" w:hAnsi="Book Antiqua" w:cs="Times New Roman"/>
          <w:sz w:val="24"/>
          <w:szCs w:val="24"/>
          <w:lang w:eastAsia="en-IN"/>
        </w:rPr>
        <w:t>certain things sometimes</w:t>
      </w:r>
      <w:r w:rsidRPr="00213FD7">
        <w:rPr>
          <w:rFonts w:ascii="Book Antiqua" w:hAnsi="Book Antiqua" w:cs="Times New Roman"/>
          <w:sz w:val="24"/>
          <w:szCs w:val="24"/>
          <w:lang w:eastAsia="en-IN"/>
        </w:rPr>
        <w:t>, but going nonetheless.</w:t>
      </w:r>
      <w:r>
        <w:rPr>
          <w:rFonts w:ascii="Book Antiqua" w:hAnsi="Book Antiqua" w:cs="Times New Roman"/>
          <w:sz w:val="24"/>
          <w:szCs w:val="24"/>
          <w:lang w:eastAsia="en-IN"/>
        </w:rPr>
        <w:t>”</w:t>
      </w:r>
    </w:p>
    <w:p w14:paraId="37B21554"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Gabor’s gaze fixed on Levi</w:t>
      </w:r>
      <w:r>
        <w:rPr>
          <w:rFonts w:ascii="Book Antiqua" w:hAnsi="Book Antiqua" w:cs="Times New Roman"/>
          <w:sz w:val="24"/>
          <w:szCs w:val="24"/>
          <w:lang w:eastAsia="en-IN"/>
        </w:rPr>
        <w:t xml:space="preserve"> as</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 xml:space="preserve">he recalled </w:t>
      </w:r>
      <w:r w:rsidRPr="00213FD7">
        <w:rPr>
          <w:rFonts w:ascii="Book Antiqua" w:hAnsi="Book Antiqua" w:cs="Times New Roman"/>
          <w:sz w:val="24"/>
          <w:szCs w:val="24"/>
          <w:lang w:eastAsia="en-IN"/>
        </w:rPr>
        <w:t xml:space="preserve">how Levi had spoken of events before they happened,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how his prayers had brought peace when all seemed lost. He had tried to dismiss </w:t>
      </w:r>
      <w:r>
        <w:rPr>
          <w:rFonts w:ascii="Book Antiqua" w:hAnsi="Book Antiqua" w:cs="Times New Roman"/>
          <w:sz w:val="24"/>
          <w:szCs w:val="24"/>
          <w:lang w:eastAsia="en-IN"/>
        </w:rPr>
        <w:t>them,</w:t>
      </w:r>
      <w:r w:rsidRPr="00213FD7">
        <w:rPr>
          <w:rFonts w:ascii="Book Antiqua" w:hAnsi="Book Antiqua" w:cs="Times New Roman"/>
          <w:sz w:val="24"/>
          <w:szCs w:val="24"/>
          <w:lang w:eastAsia="en-IN"/>
        </w:rPr>
        <w:t xml:space="preserve"> chalking it up to coincidence. But now, as Levi recited the ancient prophecies, Gabor felt a stirring deep within him. </w:t>
      </w:r>
      <w:r>
        <w:rPr>
          <w:rFonts w:ascii="Book Antiqua" w:hAnsi="Book Antiqua" w:cs="Times New Roman"/>
          <w:sz w:val="24"/>
          <w:szCs w:val="24"/>
          <w:lang w:eastAsia="en-IN"/>
        </w:rPr>
        <w:t>“I</w:t>
      </w:r>
      <w:r w:rsidRPr="00213FD7">
        <w:rPr>
          <w:rFonts w:ascii="Book Antiqua" w:hAnsi="Book Antiqua" w:cs="Times New Roman"/>
          <w:sz w:val="24"/>
          <w:szCs w:val="24"/>
          <w:lang w:eastAsia="en-IN"/>
        </w:rPr>
        <w:t>’ve always known there was something different about you,</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whispered</w:t>
      </w:r>
      <w:r>
        <w:rPr>
          <w:rFonts w:ascii="Book Antiqua" w:hAnsi="Book Antiqua" w:cs="Times New Roman"/>
          <w:sz w:val="24"/>
          <w:szCs w:val="24"/>
          <w:lang w:eastAsia="en-IN"/>
        </w:rPr>
        <w:t xml:space="preserve"> solemnly</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t>
      </w:r>
      <w:r w:rsidRPr="00213FD7">
        <w:rPr>
          <w:rFonts w:ascii="Book Antiqua" w:hAnsi="Book Antiqua" w:cs="Times New Roman"/>
          <w:sz w:val="24"/>
          <w:szCs w:val="24"/>
          <w:lang w:eastAsia="en-IN"/>
        </w:rPr>
        <w:t>You’re not like other men. I think</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I think you might be the Moshiach.</w:t>
      </w:r>
      <w:r>
        <w:rPr>
          <w:rFonts w:ascii="Book Antiqua" w:hAnsi="Book Antiqua" w:cs="Times New Roman"/>
          <w:sz w:val="24"/>
          <w:szCs w:val="24"/>
          <w:lang w:eastAsia="en-IN"/>
        </w:rPr>
        <w:t>”</w:t>
      </w:r>
    </w:p>
    <w:p w14:paraId="45E9024B" w14:textId="74FD210E" w:rsidR="00817239" w:rsidRPr="00213FD7" w:rsidRDefault="00817239"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No, Gabor. </w:t>
      </w:r>
      <w:r>
        <w:rPr>
          <w:rFonts w:ascii="Book Antiqua" w:hAnsi="Book Antiqua" w:cs="Times New Roman"/>
          <w:sz w:val="24"/>
          <w:szCs w:val="24"/>
          <w:lang w:eastAsia="en-IN"/>
        </w:rPr>
        <w:t>But you can say I</w:t>
      </w:r>
      <w:r w:rsidRPr="00213FD7">
        <w:rPr>
          <w:rFonts w:ascii="Book Antiqua" w:hAnsi="Book Antiqua" w:cs="Times New Roman"/>
          <w:sz w:val="24"/>
          <w:szCs w:val="24"/>
          <w:lang w:eastAsia="en-IN"/>
        </w:rPr>
        <w:t xml:space="preserve">’m </w:t>
      </w:r>
      <w:r>
        <w:rPr>
          <w:rFonts w:ascii="Book Antiqua" w:hAnsi="Book Antiqua" w:cs="Times New Roman"/>
          <w:sz w:val="24"/>
          <w:szCs w:val="24"/>
          <w:lang w:eastAsia="en-IN"/>
        </w:rPr>
        <w:t xml:space="preserve">a type of </w:t>
      </w:r>
      <w:r w:rsidRPr="00213FD7">
        <w:rPr>
          <w:rFonts w:ascii="Book Antiqua" w:hAnsi="Book Antiqua" w:cs="Times New Roman"/>
          <w:sz w:val="24"/>
          <w:szCs w:val="24"/>
          <w:lang w:eastAsia="en-IN"/>
        </w:rPr>
        <w:t xml:space="preserve">Elijah. The one you seek will come to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is temple, and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e will refine you with a refiner’s fire. The day of </w:t>
      </w:r>
      <w:r>
        <w:rPr>
          <w:rFonts w:ascii="Book Antiqua" w:hAnsi="Book Antiqua" w:cs="Times New Roman"/>
          <w:sz w:val="24"/>
          <w:szCs w:val="24"/>
          <w:lang w:eastAsia="en-IN"/>
        </w:rPr>
        <w:t>H</w:t>
      </w:r>
      <w:r w:rsidRPr="00213FD7">
        <w:rPr>
          <w:rFonts w:ascii="Book Antiqua" w:hAnsi="Book Antiqua" w:cs="Times New Roman"/>
          <w:sz w:val="24"/>
          <w:szCs w:val="24"/>
          <w:lang w:eastAsia="en-IN"/>
        </w:rPr>
        <w:t>is coming, who can endure?</w:t>
      </w:r>
      <w:r w:rsidR="00D1103E">
        <w:rPr>
          <w:rStyle w:val="FootnoteReference"/>
          <w:rFonts w:ascii="Book Antiqua" w:hAnsi="Book Antiqua" w:cs="Times New Roman"/>
          <w:sz w:val="24"/>
          <w:szCs w:val="24"/>
          <w:lang w:eastAsia="en-IN"/>
        </w:rPr>
        <w:footnoteReference w:customMarkFollows="1" w:id="23"/>
        <w:t>1</w:t>
      </w:r>
      <w:r w:rsidRPr="00213FD7">
        <w:rPr>
          <w:rFonts w:ascii="Book Antiqua" w:hAnsi="Book Antiqua" w:cs="Times New Roman"/>
          <w:sz w:val="24"/>
          <w:szCs w:val="24"/>
          <w:lang w:eastAsia="en-IN"/>
        </w:rPr>
        <w:t xml:space="preserve"> Only </w:t>
      </w:r>
      <w:r>
        <w:rPr>
          <w:rFonts w:ascii="Book Antiqua" w:hAnsi="Book Antiqua" w:cs="Times New Roman"/>
          <w:sz w:val="24"/>
          <w:szCs w:val="24"/>
          <w:lang w:eastAsia="en-IN"/>
        </w:rPr>
        <w:t>H</w:t>
      </w:r>
      <w:r w:rsidRPr="00213FD7">
        <w:rPr>
          <w:rFonts w:ascii="Book Antiqua" w:hAnsi="Book Antiqua" w:cs="Times New Roman"/>
          <w:sz w:val="24"/>
          <w:szCs w:val="24"/>
          <w:lang w:eastAsia="en-IN"/>
        </w:rPr>
        <w:t>is elect.</w:t>
      </w:r>
      <w:r>
        <w:rPr>
          <w:rFonts w:ascii="Book Antiqua" w:hAnsi="Book Antiqua" w:cs="Times New Roman"/>
          <w:sz w:val="24"/>
          <w:szCs w:val="24"/>
          <w:lang w:eastAsia="en-IN"/>
        </w:rPr>
        <w:t>”</w:t>
      </w:r>
    </w:p>
    <w:p w14:paraId="1709DBBA" w14:textId="77777777" w:rsidR="00817239" w:rsidRPr="00213FD7" w:rsidRDefault="00817239"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Gabor interrupted. </w:t>
      </w:r>
      <w:r w:rsidRPr="00213FD7">
        <w:rPr>
          <w:rFonts w:ascii="Book Antiqua" w:hAnsi="Book Antiqua" w:cs="Times New Roman"/>
          <w:sz w:val="24"/>
          <w:szCs w:val="24"/>
          <w:lang w:eastAsia="en-IN"/>
        </w:rPr>
        <w:t xml:space="preserve">“I invited you to my home for Passover Seder </w:t>
      </w:r>
      <w:r>
        <w:rPr>
          <w:rFonts w:ascii="Book Antiqua" w:hAnsi="Book Antiqua" w:cs="Times New Roman"/>
          <w:sz w:val="24"/>
          <w:szCs w:val="24"/>
          <w:lang w:eastAsia="en-IN"/>
        </w:rPr>
        <w:t xml:space="preserve">once </w:t>
      </w:r>
      <w:r w:rsidRPr="00213FD7">
        <w:rPr>
          <w:rFonts w:ascii="Book Antiqua" w:hAnsi="Book Antiqua" w:cs="Times New Roman"/>
          <w:sz w:val="24"/>
          <w:szCs w:val="24"/>
          <w:lang w:eastAsia="en-IN"/>
        </w:rPr>
        <w:t>and left you a glass of wine, but you did not drink it.”</w:t>
      </w:r>
    </w:p>
    <w:p w14:paraId="703F384C"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“It was not yet my time to </w:t>
      </w:r>
      <w:r>
        <w:rPr>
          <w:rFonts w:ascii="Book Antiqua" w:hAnsi="Book Antiqua" w:cs="Times New Roman"/>
          <w:sz w:val="24"/>
          <w:szCs w:val="24"/>
          <w:lang w:eastAsia="en-IN"/>
        </w:rPr>
        <w:t>celebrate</w:t>
      </w:r>
      <w:r w:rsidRPr="00213FD7">
        <w:rPr>
          <w:rFonts w:ascii="Book Antiqua" w:hAnsi="Book Antiqua" w:cs="Times New Roman"/>
          <w:sz w:val="24"/>
          <w:szCs w:val="24"/>
          <w:lang w:eastAsia="en-IN"/>
        </w:rPr>
        <w:t xml:space="preserve">. Israel is full of people who do not truly follow Hashem. Most follow the spirit of disobedience and actually hate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im even though they claim to be Jews and bear the mark of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is covenant. Who would </w:t>
      </w:r>
      <w:r>
        <w:rPr>
          <w:rFonts w:ascii="Book Antiqua" w:hAnsi="Book Antiqua" w:cs="Times New Roman"/>
          <w:sz w:val="24"/>
          <w:szCs w:val="24"/>
          <w:lang w:eastAsia="en-IN"/>
        </w:rPr>
        <w:t xml:space="preserve">have </w:t>
      </w:r>
      <w:r w:rsidRPr="00213FD7">
        <w:rPr>
          <w:rFonts w:ascii="Book Antiqua" w:hAnsi="Book Antiqua" w:cs="Times New Roman"/>
          <w:sz w:val="24"/>
          <w:szCs w:val="24"/>
          <w:lang w:eastAsia="en-IN"/>
        </w:rPr>
        <w:t>believe</w:t>
      </w:r>
      <w:r>
        <w:rPr>
          <w:rFonts w:ascii="Book Antiqua" w:hAnsi="Book Antiqua" w:cs="Times New Roman"/>
          <w:sz w:val="24"/>
          <w:szCs w:val="24"/>
          <w:lang w:eastAsia="en-IN"/>
        </w:rPr>
        <w:t>d</w:t>
      </w:r>
      <w:r w:rsidRPr="00213FD7">
        <w:rPr>
          <w:rFonts w:ascii="Book Antiqua" w:hAnsi="Book Antiqua" w:cs="Times New Roman"/>
          <w:sz w:val="24"/>
          <w:szCs w:val="24"/>
          <w:lang w:eastAsia="en-IN"/>
        </w:rPr>
        <w:t xml:space="preserve"> me?”</w:t>
      </w:r>
    </w:p>
    <w:p w14:paraId="445FB19F"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“I wouldn’t have. I’d probably ha</w:t>
      </w:r>
      <w:r>
        <w:rPr>
          <w:rFonts w:ascii="Book Antiqua" w:hAnsi="Book Antiqua" w:cs="Times New Roman"/>
          <w:sz w:val="24"/>
          <w:szCs w:val="24"/>
          <w:lang w:eastAsia="en-IN"/>
        </w:rPr>
        <w:t>ve</w:t>
      </w:r>
      <w:r w:rsidRPr="00213FD7">
        <w:rPr>
          <w:rFonts w:ascii="Book Antiqua" w:hAnsi="Book Antiqua" w:cs="Times New Roman"/>
          <w:sz w:val="24"/>
          <w:szCs w:val="24"/>
          <w:lang w:eastAsia="en-IN"/>
        </w:rPr>
        <w:t xml:space="preserve"> stopped talking to you</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T</w:t>
      </w:r>
      <w:r w:rsidRPr="00213FD7">
        <w:rPr>
          <w:rFonts w:ascii="Book Antiqua" w:hAnsi="Book Antiqua" w:cs="Times New Roman"/>
          <w:sz w:val="24"/>
          <w:szCs w:val="24"/>
          <w:lang w:eastAsia="en-IN"/>
        </w:rPr>
        <w:t>hey both laughed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“But here we are with the entire world breathing down our necks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I’m ready to believe anything.”</w:t>
      </w:r>
    </w:p>
    <w:p w14:paraId="262DFDE6"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They were both quiet for a moment, “So </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Levi, what will the world look like after you are done with </w:t>
      </w:r>
      <w:commentRangeStart w:id="9572"/>
      <w:r w:rsidRPr="00213FD7">
        <w:rPr>
          <w:rFonts w:ascii="Book Antiqua" w:hAnsi="Book Antiqua" w:cs="Times New Roman"/>
          <w:sz w:val="24"/>
          <w:szCs w:val="24"/>
          <w:lang w:eastAsia="en-IN"/>
        </w:rPr>
        <w:t>it</w:t>
      </w:r>
      <w:commentRangeEnd w:id="9572"/>
      <w:r>
        <w:rPr>
          <w:rStyle w:val="CommentReference"/>
        </w:rPr>
        <w:commentReference w:id="9572"/>
      </w:r>
      <w:r w:rsidRPr="00213FD7">
        <w:rPr>
          <w:rFonts w:ascii="Book Antiqua" w:hAnsi="Book Antiqua" w:cs="Times New Roman"/>
          <w:sz w:val="24"/>
          <w:szCs w:val="24"/>
          <w:lang w:eastAsia="en-IN"/>
        </w:rPr>
        <w:t>?”</w:t>
      </w:r>
    </w:p>
    <w:p w14:paraId="4D7231ED" w14:textId="4D4DAB9A" w:rsidR="00817239" w:rsidRPr="00213FD7" w:rsidRDefault="00817239" w:rsidP="006D6183">
      <w:pPr>
        <w:rPr>
          <w:rFonts w:ascii="Book Antiqua" w:hAnsi="Book Antiqua" w:cs="Times New Roman"/>
          <w:sz w:val="24"/>
          <w:szCs w:val="24"/>
          <w:lang w:eastAsia="en-IN"/>
        </w:rPr>
      </w:pPr>
      <w:r w:rsidRPr="00213FD7">
        <w:rPr>
          <w:rFonts w:ascii="Book Antiqua" w:hAnsi="Book Antiqua" w:cs="Times New Roman"/>
          <w:sz w:val="24"/>
          <w:szCs w:val="24"/>
          <w:lang w:eastAsia="en-IN"/>
        </w:rPr>
        <w:t>“</w:t>
      </w:r>
      <w:r w:rsidRPr="00D1103E">
        <w:rPr>
          <w:rFonts w:ascii="Book Antiqua" w:hAnsi="Book Antiqua" w:cs="Times New Roman"/>
          <w:sz w:val="24"/>
          <w:szCs w:val="24"/>
          <w:lang w:eastAsia="en-IN"/>
        </w:rPr>
        <w:t>I will restore all things.</w:t>
      </w:r>
      <w:r w:rsidR="00D1103E" w:rsidRPr="00D1103E">
        <w:rPr>
          <w:rStyle w:val="FootnoteReference"/>
          <w:rFonts w:ascii="Book Antiqua" w:hAnsi="Book Antiqua" w:cs="Times New Roman"/>
          <w:sz w:val="24"/>
          <w:szCs w:val="24"/>
          <w:lang w:eastAsia="en-IN"/>
        </w:rPr>
        <w:footnoteReference w:customMarkFollows="1" w:id="24"/>
        <w:t>2</w:t>
      </w:r>
      <w:r w:rsidRPr="00D1103E">
        <w:rPr>
          <w:rFonts w:ascii="Book Antiqua" w:hAnsi="Book Antiqua" w:cs="Times New Roman"/>
          <w:sz w:val="24"/>
          <w:szCs w:val="24"/>
          <w:lang w:eastAsia="en-IN"/>
        </w:rPr>
        <w:t xml:space="preserve"> </w:t>
      </w:r>
      <w:commentRangeStart w:id="9573"/>
      <w:commentRangeStart w:id="9574"/>
      <w:r w:rsidRPr="00D1103E">
        <w:rPr>
          <w:rFonts w:ascii="Book Antiqua" w:hAnsi="Book Antiqua" w:cs="Times New Roman"/>
          <w:sz w:val="24"/>
          <w:szCs w:val="24"/>
          <w:lang w:eastAsia="en-IN"/>
        </w:rPr>
        <w:t>The</w:t>
      </w:r>
      <w:commentRangeEnd w:id="9573"/>
      <w:r w:rsidRPr="00D1103E">
        <w:rPr>
          <w:rStyle w:val="CommentReference"/>
        </w:rPr>
        <w:commentReference w:id="9573"/>
      </w:r>
      <w:commentRangeEnd w:id="9574"/>
      <w:r w:rsidR="003E00A5">
        <w:rPr>
          <w:rStyle w:val="CommentReference"/>
          <w:lang w:val="en-US"/>
        </w:rPr>
        <w:commentReference w:id="9574"/>
      </w:r>
      <w:r w:rsidRPr="00D1103E">
        <w:rPr>
          <w:rFonts w:ascii="Book Antiqua" w:hAnsi="Book Antiqua" w:cs="Times New Roman"/>
          <w:sz w:val="24"/>
          <w:szCs w:val="24"/>
          <w:lang w:eastAsia="en-IN"/>
        </w:rPr>
        <w:t xml:space="preserve"> Temple will be rebuilt</w:t>
      </w:r>
      <w:r w:rsidR="00D1103E">
        <w:rPr>
          <w:rStyle w:val="FootnoteReference"/>
          <w:rFonts w:ascii="Book Antiqua" w:hAnsi="Book Antiqua" w:cs="Times New Roman"/>
          <w:sz w:val="24"/>
          <w:szCs w:val="24"/>
          <w:lang w:eastAsia="en-IN"/>
        </w:rPr>
        <w:footnoteReference w:customMarkFollows="1" w:id="25"/>
        <w:t>3</w:t>
      </w:r>
      <w:r w:rsidRPr="00D1103E">
        <w:rPr>
          <w:rFonts w:ascii="Times New Roman" w:hAnsi="Times New Roman" w:cs="Times New Roman"/>
          <w:sz w:val="24"/>
          <w:szCs w:val="24"/>
          <w:lang w:eastAsia="en-IN"/>
        </w:rPr>
        <w:t xml:space="preserve"> </w:t>
      </w:r>
      <w:r w:rsidRPr="00D1103E">
        <w:rPr>
          <w:rFonts w:ascii="Book Antiqua" w:hAnsi="Book Antiqua" w:cs="Times New Roman"/>
          <w:sz w:val="24"/>
          <w:szCs w:val="24"/>
          <w:lang w:eastAsia="en-IN"/>
        </w:rPr>
        <w:t>and I will judge the nations from Zion</w:t>
      </w:r>
      <w:r w:rsidR="003C0348">
        <w:rPr>
          <w:rStyle w:val="FootnoteReference"/>
          <w:rFonts w:ascii="Book Antiqua" w:hAnsi="Book Antiqua" w:cs="Times New Roman"/>
          <w:sz w:val="24"/>
          <w:szCs w:val="24"/>
          <w:lang w:eastAsia="en-IN"/>
        </w:rPr>
        <w:footnoteReference w:customMarkFollows="1" w:id="26"/>
        <w:t>4</w:t>
      </w:r>
      <w:r w:rsidRPr="00D1103E">
        <w:rPr>
          <w:rFonts w:ascii="Book Antiqua" w:hAnsi="Book Antiqua" w:cs="Times New Roman"/>
          <w:sz w:val="24"/>
          <w:szCs w:val="24"/>
          <w:lang w:eastAsia="en-IN"/>
        </w:rPr>
        <w:t xml:space="preserve"> in preparation for </w:t>
      </w:r>
      <w:r w:rsidR="00823956">
        <w:rPr>
          <w:rFonts w:ascii="Book Antiqua" w:hAnsi="Book Antiqua" w:cs="Times New Roman"/>
          <w:sz w:val="24"/>
          <w:szCs w:val="24"/>
          <w:lang w:eastAsia="en-IN"/>
        </w:rPr>
        <w:t>King Yeshua</w:t>
      </w:r>
      <w:r w:rsidR="003C0348">
        <w:rPr>
          <w:rStyle w:val="FootnoteReference"/>
          <w:rFonts w:ascii="Book Antiqua" w:hAnsi="Book Antiqua" w:cs="Times New Roman"/>
          <w:sz w:val="24"/>
          <w:szCs w:val="24"/>
          <w:lang w:eastAsia="en-IN"/>
        </w:rPr>
        <w:footnoteReference w:customMarkFollows="1" w:id="27"/>
        <w:t>5</w:t>
      </w:r>
      <w:r w:rsidRPr="00D1103E">
        <w:rPr>
          <w:rFonts w:ascii="Book Antiqua" w:hAnsi="Book Antiqua" w:cs="Times New Roman"/>
          <w:sz w:val="24"/>
          <w:szCs w:val="24"/>
          <w:lang w:eastAsia="en-IN"/>
        </w:rPr>
        <w:t xml:space="preserve">. </w:t>
      </w:r>
      <w:r w:rsidR="00583C42" w:rsidRPr="00583C42">
        <w:rPr>
          <w:rFonts w:ascii="Book Antiqua" w:hAnsi="Book Antiqua" w:cs="Times New Roman"/>
          <w:sz w:val="24"/>
          <w:szCs w:val="24"/>
          <w:lang w:eastAsia="en-IN"/>
        </w:rPr>
        <w:t>We will live for more than two hundred years. Impossible, you might think—but with God, all things are possible.”</w:t>
      </w:r>
    </w:p>
    <w:p w14:paraId="3A7E7910" w14:textId="77777777" w:rsidR="00583C42" w:rsidRDefault="00583C42" w:rsidP="006D6183">
      <w:pPr>
        <w:ind w:firstLine="284"/>
        <w:rPr>
          <w:rFonts w:ascii="Book Antiqua" w:hAnsi="Book Antiqua" w:cs="Times New Roman"/>
          <w:sz w:val="24"/>
          <w:szCs w:val="24"/>
          <w:lang w:eastAsia="en-IN"/>
        </w:rPr>
      </w:pPr>
      <w:r w:rsidRPr="00583C42">
        <w:rPr>
          <w:rFonts w:ascii="Book Antiqua" w:hAnsi="Book Antiqua" w:cs="Times New Roman"/>
          <w:sz w:val="24"/>
          <w:szCs w:val="24"/>
          <w:lang w:eastAsia="en-IN"/>
        </w:rPr>
        <w:t xml:space="preserve">“So, you’re like a prelude to Yeshua’s coming, getting everything ready for Him. I can see you being like Elijah—the way you’ve been battling the swamp in D.C.,” Gabor said, eagerly absorbing Levi’s words. </w:t>
      </w:r>
    </w:p>
    <w:p w14:paraId="56E73987" w14:textId="3523D3BB"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“This is correct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Gabor. From this day forth you are no longer Gabor, but Gavriel. Before you relied on the strength of man, but now you will rely on the strength of God.”</w:t>
      </w:r>
    </w:p>
    <w:p w14:paraId="7F96E0A8"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newfound bond between Levi and Gabor—now Gavriel—settled over them like a quiet benediction. The tension of their situation didn't disappear, but the weight of despair lightened, replaced by a </w:t>
      </w:r>
      <w:r>
        <w:rPr>
          <w:rFonts w:ascii="Book Antiqua" w:hAnsi="Book Antiqua" w:cs="Times New Roman"/>
          <w:sz w:val="24"/>
          <w:szCs w:val="24"/>
          <w:lang w:eastAsia="en-IN"/>
        </w:rPr>
        <w:t>steady</w:t>
      </w:r>
      <w:r w:rsidRPr="00213FD7">
        <w:rPr>
          <w:rFonts w:ascii="Book Antiqua" w:hAnsi="Book Antiqua" w:cs="Times New Roman"/>
          <w:sz w:val="24"/>
          <w:szCs w:val="24"/>
          <w:lang w:eastAsia="en-IN"/>
        </w:rPr>
        <w:t xml:space="preserve"> hope. Dipti, listening quietly, found herself drawn into their conversation. She had always seen Levi as a man of deep faith, but now he seemed to carry a mantle of purpose that was both awe-inspiring and terrifying.</w:t>
      </w:r>
    </w:p>
    <w:p w14:paraId="5A358D75"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As they finished their meal, the silence of the tombs enveloped them once again. The distant sounds of battle outside had faded, replaced by the quiet whispers of the catacombs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where every footstep and breath seemed to carry the echoes of the past.</w:t>
      </w:r>
    </w:p>
    <w:p w14:paraId="5380A83B"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Levi stood, stretching his tired muscles. </w:t>
      </w:r>
      <w:r>
        <w:rPr>
          <w:rFonts w:ascii="Book Antiqua" w:hAnsi="Book Antiqua" w:cs="Times New Roman"/>
          <w:sz w:val="24"/>
          <w:szCs w:val="24"/>
          <w:lang w:eastAsia="en-IN"/>
        </w:rPr>
        <w:t>“</w:t>
      </w:r>
      <w:r w:rsidRPr="00213FD7">
        <w:rPr>
          <w:rFonts w:ascii="Book Antiqua" w:hAnsi="Book Antiqua" w:cs="Times New Roman"/>
          <w:sz w:val="24"/>
          <w:szCs w:val="24"/>
          <w:lang w:eastAsia="en-IN"/>
        </w:rPr>
        <w:t>We should rest. We’ll leave at night under cover of dark</w:t>
      </w:r>
      <w:r>
        <w:rPr>
          <w:rFonts w:ascii="Book Antiqua" w:hAnsi="Book Antiqua" w:cs="Times New Roman"/>
          <w:sz w:val="24"/>
          <w:szCs w:val="24"/>
          <w:lang w:eastAsia="en-IN"/>
        </w:rPr>
        <w:t>.</w:t>
      </w:r>
      <w:r w:rsidRPr="00213FD7">
        <w:rPr>
          <w:rFonts w:ascii="Book Antiqua" w:hAnsi="Book Antiqua" w:cs="Times New Roman"/>
          <w:sz w:val="24"/>
          <w:szCs w:val="24"/>
          <w:lang w:eastAsia="en-IN"/>
        </w:rPr>
        <w:t>”</w:t>
      </w:r>
    </w:p>
    <w:p w14:paraId="09C2BA66" w14:textId="77777777" w:rsidR="00817239"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Gavriel nodded, though sleep seemed impossible. His mind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buzz</w:t>
      </w:r>
      <w:r>
        <w:rPr>
          <w:rFonts w:ascii="Book Antiqua" w:hAnsi="Book Antiqua" w:cs="Times New Roman"/>
          <w:sz w:val="24"/>
          <w:szCs w:val="24"/>
          <w:lang w:eastAsia="en-IN"/>
        </w:rPr>
        <w:t>ing</w:t>
      </w:r>
      <w:r w:rsidRPr="00213FD7">
        <w:rPr>
          <w:rFonts w:ascii="Book Antiqua" w:hAnsi="Book Antiqua" w:cs="Times New Roman"/>
          <w:sz w:val="24"/>
          <w:szCs w:val="24"/>
          <w:lang w:eastAsia="en-IN"/>
        </w:rPr>
        <w:t xml:space="preserve"> with everything Levi had said,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his new name played through his mind like a song he heard on the radio. He found a spot against the wall and settled in, </w:t>
      </w:r>
      <w:r>
        <w:rPr>
          <w:rFonts w:ascii="Book Antiqua" w:hAnsi="Book Antiqua" w:cs="Times New Roman"/>
          <w:sz w:val="24"/>
          <w:szCs w:val="24"/>
          <w:lang w:eastAsia="en-IN"/>
        </w:rPr>
        <w:t xml:space="preserve">though </w:t>
      </w:r>
      <w:r w:rsidRPr="00213FD7">
        <w:rPr>
          <w:rFonts w:ascii="Book Antiqua" w:hAnsi="Book Antiqua" w:cs="Times New Roman"/>
          <w:sz w:val="24"/>
          <w:szCs w:val="24"/>
          <w:lang w:eastAsia="en-IN"/>
        </w:rPr>
        <w:t xml:space="preserve">his thoughts </w:t>
      </w:r>
      <w:r>
        <w:rPr>
          <w:rFonts w:ascii="Book Antiqua" w:hAnsi="Book Antiqua" w:cs="Times New Roman"/>
          <w:sz w:val="24"/>
          <w:szCs w:val="24"/>
          <w:lang w:eastAsia="en-IN"/>
        </w:rPr>
        <w:t xml:space="preserve">were </w:t>
      </w:r>
      <w:r w:rsidRPr="00213FD7">
        <w:rPr>
          <w:rFonts w:ascii="Book Antiqua" w:hAnsi="Book Antiqua" w:cs="Times New Roman"/>
          <w:sz w:val="24"/>
          <w:szCs w:val="24"/>
          <w:lang w:eastAsia="en-IN"/>
        </w:rPr>
        <w:t xml:space="preserve">churning. Dipti followed, lying down on the cold stone floor, </w:t>
      </w:r>
      <w:r>
        <w:rPr>
          <w:rFonts w:ascii="Book Antiqua" w:hAnsi="Book Antiqua" w:cs="Times New Roman"/>
          <w:sz w:val="24"/>
          <w:szCs w:val="24"/>
          <w:lang w:eastAsia="en-IN"/>
        </w:rPr>
        <w:t xml:space="preserve">using </w:t>
      </w:r>
      <w:r w:rsidRPr="00213FD7">
        <w:rPr>
          <w:rFonts w:ascii="Book Antiqua" w:hAnsi="Book Antiqua" w:cs="Times New Roman"/>
          <w:sz w:val="24"/>
          <w:szCs w:val="24"/>
          <w:lang w:eastAsia="en-IN"/>
        </w:rPr>
        <w:t>her pack as a makeshift pillow.</w:t>
      </w:r>
    </w:p>
    <w:p w14:paraId="0E75A22A" w14:textId="77777777" w:rsidR="00817239" w:rsidRPr="00213FD7" w:rsidRDefault="00817239" w:rsidP="006D6183">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51DAE732" w14:textId="77777777" w:rsidR="00817239" w:rsidRDefault="00817239" w:rsidP="006D6183">
      <w:pPr>
        <w:rPr>
          <w:rFonts w:ascii="Book Antiqua" w:hAnsi="Book Antiqua" w:cs="Times New Roman"/>
          <w:sz w:val="24"/>
          <w:szCs w:val="24"/>
          <w:lang w:eastAsia="en-IN"/>
        </w:rPr>
      </w:pPr>
    </w:p>
    <w:p w14:paraId="55E43D02" w14:textId="77777777" w:rsidR="00817239" w:rsidRPr="00213FD7" w:rsidRDefault="00817239" w:rsidP="006D6183">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metal bars leading to the surface </w:t>
      </w:r>
      <w:r>
        <w:rPr>
          <w:rFonts w:ascii="Book Antiqua" w:hAnsi="Book Antiqua" w:cs="Times New Roman"/>
          <w:sz w:val="24"/>
          <w:szCs w:val="24"/>
          <w:lang w:eastAsia="en-IN"/>
        </w:rPr>
        <w:t>looked like</w:t>
      </w:r>
      <w:r w:rsidRPr="00213FD7">
        <w:rPr>
          <w:rFonts w:ascii="Book Antiqua" w:hAnsi="Book Antiqua" w:cs="Times New Roman"/>
          <w:sz w:val="24"/>
          <w:szCs w:val="24"/>
          <w:lang w:eastAsia="en-IN"/>
        </w:rPr>
        <w:t xml:space="preserve"> a gateway to uncertainty. The squad knew they had little time before the firefight they had just survived would attract other IDF units. With most of their ammunition spent and their minds reeling from the sight of their division being nuked and their company commander fragged, they were in no shape for another encounter.</w:t>
      </w:r>
    </w:p>
    <w:p w14:paraId="30055962" w14:textId="77777777" w:rsidR="00817239" w:rsidRPr="00213FD7" w:rsidRDefault="00817239" w:rsidP="006D6183">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scanned the remaining survivors, taking in their defeated expressions. All of them appeared broken, except for Raskin. Something in Raskin’s </w:t>
      </w:r>
      <w:proofErr w:type="spellStart"/>
      <w:r w:rsidRPr="00213FD7">
        <w:rPr>
          <w:rFonts w:ascii="Book Antiqua" w:hAnsi="Book Antiqua" w:cs="Times New Roman"/>
          <w:sz w:val="24"/>
          <w:szCs w:val="24"/>
          <w:lang w:eastAsia="en-IN"/>
        </w:rPr>
        <w:t>demeanor</w:t>
      </w:r>
      <w:proofErr w:type="spellEnd"/>
      <w:r w:rsidRPr="00213FD7">
        <w:rPr>
          <w:rFonts w:ascii="Book Antiqua" w:hAnsi="Book Antiqua" w:cs="Times New Roman"/>
          <w:sz w:val="24"/>
          <w:szCs w:val="24"/>
          <w:lang w:eastAsia="en-IN"/>
        </w:rPr>
        <w:t xml:space="preserve"> had shifted, and it unsettled Hess in a way he couldn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quite articulate.</w:t>
      </w:r>
    </w:p>
    <w:p w14:paraId="5842CE68" w14:textId="77777777" w:rsidR="00817239" w:rsidRPr="00213FD7" w:rsidRDefault="00817239"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Raskin,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Hess barked,</w:t>
      </w:r>
      <w:r>
        <w:rPr>
          <w:rFonts w:ascii="Book Antiqua" w:hAnsi="Book Antiqua" w:cs="Times New Roman"/>
          <w:sz w:val="24"/>
          <w:szCs w:val="24"/>
          <w:lang w:eastAsia="en-IN"/>
        </w:rPr>
        <w:t xml:space="preserve"> “s</w:t>
      </w:r>
      <w:r w:rsidRPr="00213FD7">
        <w:rPr>
          <w:rFonts w:ascii="Book Antiqua" w:hAnsi="Book Antiqua" w:cs="Times New Roman"/>
          <w:sz w:val="24"/>
          <w:szCs w:val="24"/>
          <w:lang w:eastAsia="en-IN"/>
        </w:rPr>
        <w:t>uit up. You</w:t>
      </w:r>
      <w:r>
        <w:rPr>
          <w:rFonts w:ascii="Book Antiqua" w:hAnsi="Book Antiqua" w:cs="Times New Roman"/>
          <w:sz w:val="24"/>
          <w:szCs w:val="24"/>
          <w:lang w:eastAsia="en-IN"/>
        </w:rPr>
        <w:t>’</w:t>
      </w:r>
      <w:r w:rsidRPr="00213FD7">
        <w:rPr>
          <w:rFonts w:ascii="Book Antiqua" w:hAnsi="Book Antiqua" w:cs="Times New Roman"/>
          <w:sz w:val="24"/>
          <w:szCs w:val="24"/>
          <w:lang w:eastAsia="en-IN"/>
        </w:rPr>
        <w:t>re going topside. Look for a convoy or anything we can use for transport. If you spot one of our birds, use this to flag them down.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thrust a flare gun into Raskin’s hands.</w:t>
      </w:r>
    </w:p>
    <w:p w14:paraId="15F54267"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nodded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his face lit up. He was more than happy to be able to escape the tunnel even if it meant going to the surface and dying from radiation. He put on his gas mask, blowing and then sucking the air from one part of the mask to another </w:t>
      </w:r>
      <w:r>
        <w:rPr>
          <w:rFonts w:ascii="Book Antiqua" w:hAnsi="Book Antiqua" w:cs="Times New Roman"/>
          <w:sz w:val="24"/>
          <w:szCs w:val="24"/>
          <w:lang w:eastAsia="en-IN"/>
        </w:rPr>
        <w:t xml:space="preserve">to </w:t>
      </w:r>
      <w:r w:rsidRPr="00213FD7">
        <w:rPr>
          <w:rFonts w:ascii="Book Antiqua" w:hAnsi="Book Antiqua" w:cs="Times New Roman"/>
          <w:sz w:val="24"/>
          <w:szCs w:val="24"/>
          <w:lang w:eastAsia="en-IN"/>
        </w:rPr>
        <w:t>seal it on his face. He then methodically sealed himself into his NBC gear</w:t>
      </w:r>
      <w:r>
        <w:rPr>
          <w:rFonts w:ascii="Book Antiqua" w:hAnsi="Book Antiqua" w:cs="Times New Roman"/>
          <w:sz w:val="24"/>
          <w:szCs w:val="24"/>
          <w:lang w:eastAsia="en-IN"/>
        </w:rPr>
        <w:t xml:space="preserve"> in</w:t>
      </w:r>
      <w:r w:rsidRPr="00213FD7">
        <w:rPr>
          <w:rFonts w:ascii="Book Antiqua" w:hAnsi="Book Antiqua" w:cs="Times New Roman"/>
          <w:sz w:val="24"/>
          <w:szCs w:val="24"/>
          <w:lang w:eastAsia="en-IN"/>
        </w:rPr>
        <w:t xml:space="preserve"> deliberate, almost robotic</w:t>
      </w:r>
      <w:r>
        <w:rPr>
          <w:rFonts w:ascii="Book Antiqua" w:hAnsi="Book Antiqua" w:cs="Times New Roman"/>
          <w:sz w:val="24"/>
          <w:szCs w:val="24"/>
          <w:lang w:eastAsia="en-IN"/>
        </w:rPr>
        <w:t xml:space="preserve"> </w:t>
      </w:r>
      <w:r w:rsidRPr="00327EE3">
        <w:rPr>
          <w:rFonts w:ascii="Book Antiqua" w:hAnsi="Book Antiqua" w:cs="Times New Roman"/>
          <w:sz w:val="24"/>
          <w:szCs w:val="24"/>
          <w:lang w:eastAsia="en-IN"/>
        </w:rPr>
        <w:t>movements</w:t>
      </w:r>
      <w:r>
        <w:rPr>
          <w:rFonts w:ascii="Book Antiqua" w:hAnsi="Book Antiqua" w:cs="Times New Roman"/>
          <w:sz w:val="24"/>
          <w:szCs w:val="24"/>
          <w:lang w:eastAsia="en-IN"/>
        </w:rPr>
        <w:t>. A</w:t>
      </w:r>
      <w:r w:rsidRPr="00213FD7">
        <w:rPr>
          <w:rFonts w:ascii="Book Antiqua" w:hAnsi="Book Antiqua" w:cs="Times New Roman"/>
          <w:sz w:val="24"/>
          <w:szCs w:val="24"/>
          <w:lang w:eastAsia="en-IN"/>
        </w:rPr>
        <w:t xml:space="preserve">s he slipped his feet into the protective boots, </w:t>
      </w:r>
      <w:r>
        <w:rPr>
          <w:rFonts w:ascii="Book Antiqua" w:hAnsi="Book Antiqua" w:cs="Times New Roman"/>
          <w:sz w:val="24"/>
          <w:szCs w:val="24"/>
          <w:lang w:eastAsia="en-IN"/>
        </w:rPr>
        <w:t xml:space="preserve">he could </w:t>
      </w:r>
      <w:r w:rsidRPr="00213FD7">
        <w:rPr>
          <w:rFonts w:ascii="Book Antiqua" w:hAnsi="Book Antiqua" w:cs="Times New Roman"/>
          <w:sz w:val="24"/>
          <w:szCs w:val="24"/>
          <w:lang w:eastAsia="en-IN"/>
        </w:rPr>
        <w:t>feel</w:t>
      </w:r>
      <w:r>
        <w:rPr>
          <w:rFonts w:ascii="Book Antiqua" w:hAnsi="Book Antiqua" w:cs="Times New Roman"/>
          <w:sz w:val="24"/>
          <w:szCs w:val="24"/>
          <w:lang w:eastAsia="en-IN"/>
        </w:rPr>
        <w:t xml:space="preserve"> pools of sweat forming</w:t>
      </w:r>
      <w:r w:rsidRPr="00213FD7">
        <w:rPr>
          <w:rFonts w:ascii="Book Antiqua" w:hAnsi="Book Antiqua" w:cs="Times New Roman"/>
          <w:sz w:val="24"/>
          <w:szCs w:val="24"/>
          <w:lang w:eastAsia="en-IN"/>
        </w:rPr>
        <w:t xml:space="preserve"> at the soles. The ladder felt cold and unforgiving under his gloved hands as he ascended, each rung </w:t>
      </w:r>
      <w:r>
        <w:rPr>
          <w:rFonts w:ascii="Book Antiqua" w:hAnsi="Book Antiqua" w:cs="Times New Roman"/>
          <w:sz w:val="24"/>
          <w:szCs w:val="24"/>
          <w:lang w:eastAsia="en-IN"/>
        </w:rPr>
        <w:t>conscious of the</w:t>
      </w:r>
      <w:r w:rsidRPr="00213FD7">
        <w:rPr>
          <w:rFonts w:ascii="Book Antiqua" w:hAnsi="Book Antiqua" w:cs="Times New Roman"/>
          <w:sz w:val="24"/>
          <w:szCs w:val="24"/>
          <w:lang w:eastAsia="en-IN"/>
        </w:rPr>
        <w:t xml:space="preserve"> precariousness of their situation. He moved carefully, aware that one misstep could send him tumbling back into the depths below.</w:t>
      </w:r>
    </w:p>
    <w:p w14:paraId="7D011BFE"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gritted his teeth as he tried to push the cover blocking the tunnel's exit. It budged slightly, but the debris above it pressed </w:t>
      </w:r>
      <w:r>
        <w:rPr>
          <w:rFonts w:ascii="Book Antiqua" w:hAnsi="Book Antiqua" w:cs="Times New Roman"/>
          <w:sz w:val="24"/>
          <w:szCs w:val="24"/>
          <w:lang w:eastAsia="en-IN"/>
        </w:rPr>
        <w:t xml:space="preserve">it </w:t>
      </w:r>
      <w:r w:rsidRPr="00213FD7">
        <w:rPr>
          <w:rFonts w:ascii="Book Antiqua" w:hAnsi="Book Antiqua" w:cs="Times New Roman"/>
          <w:sz w:val="24"/>
          <w:szCs w:val="24"/>
          <w:lang w:eastAsia="en-IN"/>
        </w:rPr>
        <w:t xml:space="preserve">down. He would need more force. Bracing himself, he climbed as close to the cover as possible. With a deep breath, he summoned all his strength, pushing with his legs, </w:t>
      </w:r>
      <w:proofErr w:type="spellStart"/>
      <w:r w:rsidRPr="00213FD7">
        <w:rPr>
          <w:rFonts w:ascii="Book Antiqua" w:hAnsi="Book Antiqua" w:cs="Times New Roman"/>
          <w:sz w:val="24"/>
          <w:szCs w:val="24"/>
          <w:lang w:eastAsia="en-IN"/>
        </w:rPr>
        <w:t>channeling</w:t>
      </w:r>
      <w:proofErr w:type="spellEnd"/>
      <w:r w:rsidRPr="00213FD7">
        <w:rPr>
          <w:rFonts w:ascii="Book Antiqua" w:hAnsi="Book Antiqua"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2E9BD06B"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 dangled by one hand, </w:t>
      </w:r>
      <w:r>
        <w:rPr>
          <w:rFonts w:ascii="Book Antiqua" w:hAnsi="Book Antiqua" w:cs="Times New Roman"/>
          <w:sz w:val="24"/>
          <w:szCs w:val="24"/>
          <w:lang w:eastAsia="en-IN"/>
        </w:rPr>
        <w:t xml:space="preserve">in a precarious </w:t>
      </w:r>
      <w:r w:rsidRPr="00213FD7">
        <w:rPr>
          <w:rFonts w:ascii="Book Antiqua" w:hAnsi="Book Antiqua" w:cs="Times New Roman"/>
          <w:sz w:val="24"/>
          <w:szCs w:val="24"/>
          <w:lang w:eastAsia="en-IN"/>
        </w:rPr>
        <w:t xml:space="preserve">grip on the ladder as his feet scrambled for </w:t>
      </w:r>
      <w:r>
        <w:rPr>
          <w:rFonts w:ascii="Book Antiqua" w:hAnsi="Book Antiqua" w:cs="Times New Roman"/>
          <w:sz w:val="24"/>
          <w:szCs w:val="24"/>
          <w:lang w:eastAsia="en-IN"/>
        </w:rPr>
        <w:t>a foothold</w:t>
      </w:r>
      <w:r w:rsidRPr="00213FD7">
        <w:rPr>
          <w:rFonts w:ascii="Book Antiqua" w:hAnsi="Book Antiqua" w:cs="Times New Roman"/>
          <w:sz w:val="24"/>
          <w:szCs w:val="24"/>
          <w:lang w:eastAsia="en-IN"/>
        </w:rPr>
        <w:t xml:space="preserve">. The ladder felt </w:t>
      </w:r>
      <w:r>
        <w:rPr>
          <w:rFonts w:ascii="Book Antiqua" w:hAnsi="Book Antiqua" w:cs="Times New Roman"/>
          <w:sz w:val="24"/>
          <w:szCs w:val="24"/>
          <w:lang w:eastAsia="en-IN"/>
        </w:rPr>
        <w:t>slippery</w:t>
      </w:r>
      <w:r w:rsidRPr="00213FD7">
        <w:rPr>
          <w:rFonts w:ascii="Book Antiqua" w:hAnsi="Book Antiqua" w:cs="Times New Roman"/>
          <w:sz w:val="24"/>
          <w:szCs w:val="24"/>
          <w:lang w:eastAsia="en-IN"/>
        </w:rPr>
        <w:t xml:space="preserve"> beneath his protective boots, and every attempt to find traction seemed 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2A975723"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What greeted him was a nightmare. Tel Aviv, once a vibrant city, had been reduced to a </w:t>
      </w:r>
      <w:r>
        <w:rPr>
          <w:rFonts w:ascii="Book Antiqua" w:hAnsi="Book Antiqua" w:cs="Times New Roman"/>
          <w:sz w:val="24"/>
          <w:szCs w:val="24"/>
          <w:lang w:eastAsia="en-IN"/>
        </w:rPr>
        <w:t>ruin</w:t>
      </w:r>
      <w:r w:rsidRPr="00213FD7">
        <w:rPr>
          <w:rFonts w:ascii="Book Antiqua" w:hAnsi="Book Antiqua" w:cs="Times New Roman"/>
          <w:sz w:val="24"/>
          <w:szCs w:val="24"/>
          <w:lang w:eastAsia="en-IN"/>
        </w:rPr>
        <w:t xml:space="preserve"> The sky, now a sickly orange-</w:t>
      </w:r>
      <w:proofErr w:type="spellStart"/>
      <w:r w:rsidRPr="00213FD7">
        <w:rPr>
          <w:rFonts w:ascii="Book Antiqua" w:hAnsi="Book Antiqua" w:cs="Times New Roman"/>
          <w:sz w:val="24"/>
          <w:szCs w:val="24"/>
          <w:lang w:eastAsia="en-IN"/>
        </w:rPr>
        <w:t>gray</w:t>
      </w:r>
      <w:proofErr w:type="spellEnd"/>
      <w:r w:rsidRPr="00213FD7">
        <w:rPr>
          <w:rFonts w:ascii="Book Antiqua" w:hAnsi="Book Antiqua" w:cs="Times New Roman"/>
          <w:sz w:val="24"/>
          <w:szCs w:val="24"/>
          <w:lang w:eastAsia="en-IN"/>
        </w:rPr>
        <w:t xml:space="preserve">, was choked with clouds of dust </w:t>
      </w:r>
      <w:r w:rsidRPr="00213FD7">
        <w:rPr>
          <w:rFonts w:ascii="Book Antiqua" w:hAnsi="Book Antiqua" w:cs="Times New Roman"/>
          <w:sz w:val="24"/>
          <w:szCs w:val="24"/>
          <w:lang w:eastAsia="en-IN"/>
        </w:rPr>
        <w:lastRenderedPageBreak/>
        <w:t xml:space="preserve">and ash, casting </w:t>
      </w:r>
      <w:r>
        <w:rPr>
          <w:rFonts w:ascii="Book Antiqua" w:hAnsi="Book Antiqua" w:cs="Times New Roman"/>
          <w:sz w:val="24"/>
          <w:szCs w:val="24"/>
          <w:lang w:eastAsia="en-IN"/>
        </w:rPr>
        <w:t>a grim</w:t>
      </w:r>
      <w:r w:rsidRPr="00213FD7">
        <w:rPr>
          <w:rFonts w:ascii="Book Antiqua" w:hAnsi="Book Antiqua" w:cs="Times New Roman"/>
          <w:sz w:val="24"/>
          <w:szCs w:val="24"/>
          <w:lang w:eastAsia="en-IN"/>
        </w:rPr>
        <w:t xml:space="preserve"> twilight over the </w:t>
      </w:r>
      <w:r>
        <w:rPr>
          <w:rFonts w:ascii="Book Antiqua" w:hAnsi="Book Antiqua" w:cs="Times New Roman"/>
          <w:sz w:val="24"/>
          <w:szCs w:val="24"/>
          <w:lang w:eastAsia="en-IN"/>
        </w:rPr>
        <w:t>city</w:t>
      </w:r>
      <w:r w:rsidRPr="00213FD7">
        <w:rPr>
          <w:rFonts w:ascii="Book Antiqua" w:hAnsi="Book Antiqua" w:cs="Times New Roman"/>
          <w:sz w:val="24"/>
          <w:szCs w:val="24"/>
          <w:lang w:eastAsia="en-IN"/>
        </w:rPr>
        <w:t>. The air was thick with radiation, and every breath felt like inhaling death. An unnatural silence smothered the city, broken only by the crackle of distant fires and the groan of collapsing buildings.</w:t>
      </w:r>
    </w:p>
    <w:p w14:paraId="0AF6B162"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streets, once </w:t>
      </w:r>
      <w:r>
        <w:rPr>
          <w:rFonts w:ascii="Book Antiqua" w:hAnsi="Book Antiqua" w:cs="Times New Roman"/>
          <w:sz w:val="24"/>
          <w:szCs w:val="24"/>
          <w:lang w:eastAsia="en-IN"/>
        </w:rPr>
        <w:t>bustling</w:t>
      </w:r>
      <w:r w:rsidRPr="00213FD7">
        <w:rPr>
          <w:rFonts w:ascii="Book Antiqua" w:hAnsi="Book Antiqua" w:cs="Times New Roman"/>
          <w:sz w:val="24"/>
          <w:szCs w:val="24"/>
          <w:lang w:eastAsia="en-IN"/>
        </w:rPr>
        <w:t xml:space="preserve"> with people and traffic, were buried under a sea of rubble. The buildings that had once soared proudly into the sky were now twisted, charred skeletons of steel and concrete, some still </w:t>
      </w:r>
      <w:proofErr w:type="spellStart"/>
      <w:r w:rsidRPr="00213FD7">
        <w:rPr>
          <w:rFonts w:ascii="Book Antiqua" w:hAnsi="Book Antiqua" w:cs="Times New Roman"/>
          <w:sz w:val="24"/>
          <w:szCs w:val="24"/>
          <w:lang w:eastAsia="en-IN"/>
        </w:rPr>
        <w:t>smoldering</w:t>
      </w:r>
      <w:proofErr w:type="spellEnd"/>
      <w:r w:rsidRPr="00213FD7">
        <w:rPr>
          <w:rFonts w:ascii="Book Antiqua" w:hAnsi="Book Antiqua" w:cs="Times New Roman"/>
          <w:sz w:val="24"/>
          <w:szCs w:val="24"/>
          <w:lang w:eastAsia="en-IN"/>
        </w:rPr>
        <w:t xml:space="preserve"> from the blast. Cars lay overturned or stacked haphazardly, scorched by the inferno. There was no sign of life—no people, no animals. Just the haunting remains of a </w:t>
      </w:r>
      <w:r>
        <w:rPr>
          <w:rFonts w:ascii="Book Antiqua" w:hAnsi="Book Antiqua" w:cs="Times New Roman"/>
          <w:sz w:val="24"/>
          <w:szCs w:val="24"/>
          <w:lang w:eastAsia="en-IN"/>
        </w:rPr>
        <w:t xml:space="preserve">once thriving </w:t>
      </w:r>
      <w:r w:rsidRPr="00213FD7">
        <w:rPr>
          <w:rFonts w:ascii="Book Antiqua" w:hAnsi="Book Antiqua" w:cs="Times New Roman"/>
          <w:sz w:val="24"/>
          <w:szCs w:val="24"/>
          <w:lang w:eastAsia="en-IN"/>
        </w:rPr>
        <w:t>city.</w:t>
      </w:r>
    </w:p>
    <w:p w14:paraId="34FFC402"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In the distance, Raskin spotted a massive crater where the heart of the city used to be, its edges glowing faintly from residual heat. As he scanned the horizon, he </w:t>
      </w:r>
      <w:r>
        <w:rPr>
          <w:rFonts w:ascii="Book Antiqua" w:hAnsi="Book Antiqua" w:cs="Times New Roman"/>
          <w:sz w:val="24"/>
          <w:szCs w:val="24"/>
          <w:lang w:eastAsia="en-IN"/>
        </w:rPr>
        <w:t xml:space="preserve">caught </w:t>
      </w:r>
      <w:r w:rsidRPr="00213FD7">
        <w:rPr>
          <w:rFonts w:ascii="Book Antiqua" w:hAnsi="Book Antiqua" w:cs="Times New Roman"/>
          <w:sz w:val="24"/>
          <w:szCs w:val="24"/>
          <w:lang w:eastAsia="en-IN"/>
        </w:rPr>
        <w:t xml:space="preserve">a glimpse of movement—a convoy of military vehicles, barely visible through the haze, </w:t>
      </w:r>
      <w:r>
        <w:rPr>
          <w:rFonts w:ascii="Book Antiqua" w:hAnsi="Book Antiqua" w:cs="Times New Roman"/>
          <w:sz w:val="24"/>
          <w:szCs w:val="24"/>
          <w:lang w:eastAsia="en-IN"/>
        </w:rPr>
        <w:t xml:space="preserve">was making </w:t>
      </w:r>
      <w:r w:rsidRPr="00213FD7">
        <w:rPr>
          <w:rFonts w:ascii="Book Antiqua" w:hAnsi="Book Antiqua" w:cs="Times New Roman"/>
          <w:sz w:val="24"/>
          <w:szCs w:val="24"/>
          <w:lang w:eastAsia="en-IN"/>
        </w:rPr>
        <w:t xml:space="preserve">its way slowly through the </w:t>
      </w:r>
      <w:r>
        <w:rPr>
          <w:rFonts w:ascii="Book Antiqua" w:hAnsi="Book Antiqua" w:cs="Times New Roman"/>
          <w:sz w:val="24"/>
          <w:szCs w:val="24"/>
          <w:lang w:eastAsia="en-IN"/>
        </w:rPr>
        <w:t>rubble</w:t>
      </w:r>
      <w:r w:rsidRPr="00213FD7">
        <w:rPr>
          <w:rFonts w:ascii="Book Antiqua" w:hAnsi="Book Antiqua" w:cs="Times New Roman"/>
          <w:sz w:val="24"/>
          <w:szCs w:val="24"/>
          <w:lang w:eastAsia="en-IN"/>
        </w:rPr>
        <w:t>. It was unclear if they were friend or foe, but they were the only chance of survival for the squad.</w:t>
      </w:r>
    </w:p>
    <w:p w14:paraId="530F5E89"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took a deep breath, </w:t>
      </w:r>
      <w:r>
        <w:rPr>
          <w:rFonts w:ascii="Book Antiqua" w:hAnsi="Book Antiqua" w:cs="Times New Roman"/>
          <w:sz w:val="24"/>
          <w:szCs w:val="24"/>
          <w:lang w:eastAsia="en-IN"/>
        </w:rPr>
        <w:t>as he</w:t>
      </w:r>
      <w:r w:rsidRPr="00213FD7">
        <w:rPr>
          <w:rFonts w:ascii="Book Antiqua" w:hAnsi="Book Antiqua" w:cs="Times New Roman"/>
          <w:sz w:val="24"/>
          <w:szCs w:val="24"/>
          <w:lang w:eastAsia="en-IN"/>
        </w:rPr>
        <w:t xml:space="preserve"> prepared to signal the convoy with the flare gun, his heart pounding. The flare rose up in the orange-</w:t>
      </w:r>
      <w:proofErr w:type="spellStart"/>
      <w:r w:rsidRPr="00213FD7">
        <w:rPr>
          <w:rFonts w:ascii="Book Antiqua" w:hAnsi="Book Antiqua" w:cs="Times New Roman"/>
          <w:sz w:val="24"/>
          <w:szCs w:val="24"/>
          <w:lang w:eastAsia="en-IN"/>
        </w:rPr>
        <w:t>gray</w:t>
      </w:r>
      <w:proofErr w:type="spellEnd"/>
      <w:r w:rsidRPr="00213FD7">
        <w:rPr>
          <w:rFonts w:ascii="Book Antiqua" w:hAnsi="Book Antiqua" w:cs="Times New Roman"/>
          <w:sz w:val="24"/>
          <w:szCs w:val="24"/>
          <w:lang w:eastAsia="en-IN"/>
        </w:rPr>
        <w:t xml:space="preserve"> sky, a reddish bronze</w:t>
      </w:r>
      <w:r>
        <w:rPr>
          <w:rFonts w:ascii="Book Antiqua" w:hAnsi="Book Antiqua" w:cs="Times New Roman"/>
          <w:sz w:val="24"/>
          <w:szCs w:val="24"/>
          <w:lang w:eastAsia="en-IN"/>
        </w:rPr>
        <w:t xml:space="preserve"> signal</w:t>
      </w:r>
      <w:r w:rsidRPr="00213FD7">
        <w:rPr>
          <w:rFonts w:ascii="Book Antiqua" w:hAnsi="Book Antiqua" w:cs="Times New Roman"/>
          <w:sz w:val="24"/>
          <w:szCs w:val="24"/>
          <w:lang w:eastAsia="en-IN"/>
        </w:rPr>
        <w:t xml:space="preserve">. A couple </w:t>
      </w:r>
      <w:r>
        <w:rPr>
          <w:rFonts w:ascii="Book Antiqua" w:hAnsi="Book Antiqua" w:cs="Times New Roman"/>
          <w:sz w:val="24"/>
          <w:szCs w:val="24"/>
          <w:lang w:eastAsia="en-IN"/>
        </w:rPr>
        <w:t xml:space="preserve">of </w:t>
      </w:r>
      <w:r w:rsidRPr="00213FD7">
        <w:rPr>
          <w:rFonts w:ascii="Book Antiqua" w:hAnsi="Book Antiqua" w:cs="Times New Roman"/>
          <w:sz w:val="24"/>
          <w:szCs w:val="24"/>
          <w:lang w:eastAsia="en-IN"/>
        </w:rPr>
        <w:t xml:space="preserve">vehicles broke off from the main convoy and started heading </w:t>
      </w:r>
      <w:r>
        <w:rPr>
          <w:rFonts w:ascii="Book Antiqua" w:hAnsi="Book Antiqua" w:cs="Times New Roman"/>
          <w:sz w:val="24"/>
          <w:szCs w:val="24"/>
          <w:lang w:eastAsia="en-IN"/>
        </w:rPr>
        <w:t>his</w:t>
      </w:r>
      <w:r w:rsidRPr="00213FD7">
        <w:rPr>
          <w:rFonts w:ascii="Book Antiqua" w:hAnsi="Book Antiqua" w:cs="Times New Roman"/>
          <w:sz w:val="24"/>
          <w:szCs w:val="24"/>
          <w:lang w:eastAsia="en-IN"/>
        </w:rPr>
        <w:t xml:space="preserve"> way. </w:t>
      </w:r>
    </w:p>
    <w:p w14:paraId="0FAA977F"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steadied himself, gripping the flare gun tightly as the MRAP halted before him. </w:t>
      </w:r>
    </w:p>
    <w:p w14:paraId="1E82A1EE"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“We suppose you’re with the coalition and want a ride. Can you identify yourself?” </w:t>
      </w:r>
    </w:p>
    <w:p w14:paraId="148AE32F"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cold, metallic voice from a speaker sent a shiver down his spine. He could see the figures inside the vehicle, their silhouettes barely visible through the </w:t>
      </w:r>
      <w:proofErr w:type="spellStart"/>
      <w:r w:rsidRPr="00213FD7">
        <w:rPr>
          <w:rFonts w:ascii="Book Antiqua" w:hAnsi="Book Antiqua" w:cs="Times New Roman"/>
          <w:sz w:val="24"/>
          <w:szCs w:val="24"/>
          <w:lang w:eastAsia="en-IN"/>
        </w:rPr>
        <w:t>armored</w:t>
      </w:r>
      <w:proofErr w:type="spellEnd"/>
      <w:r w:rsidRPr="00213FD7">
        <w:rPr>
          <w:rFonts w:ascii="Book Antiqua" w:hAnsi="Book Antiqua" w:cs="Times New Roman"/>
          <w:sz w:val="24"/>
          <w:szCs w:val="24"/>
          <w:lang w:eastAsia="en-IN"/>
        </w:rPr>
        <w:t xml:space="preserve"> glass. His mind raced, but he forced himself to stay calm.</w:t>
      </w:r>
    </w:p>
    <w:p w14:paraId="2F3A2CA3"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“Cpl Raskin, 1st Battalion, 16th Infantry Regiment,” he replied</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his voice slightly muffled by the gas mask. He hoped they could hear him clearly. His eyes darted to the emblem on the side of the MRAP</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recognized the green four-leaf clover emblem of the fourth infantry division and breathed a slight relief. They were the </w:t>
      </w:r>
      <w:proofErr w:type="spellStart"/>
      <w:r w:rsidRPr="00213FD7">
        <w:rPr>
          <w:rFonts w:ascii="Book Antiqua" w:hAnsi="Book Antiqua" w:cs="Times New Roman"/>
          <w:sz w:val="24"/>
          <w:szCs w:val="24"/>
          <w:lang w:eastAsia="en-IN"/>
        </w:rPr>
        <w:t>colored</w:t>
      </w:r>
      <w:proofErr w:type="spellEnd"/>
      <w:r w:rsidRPr="00213FD7">
        <w:rPr>
          <w:rFonts w:ascii="Book Antiqua" w:hAnsi="Book Antiqua" w:cs="Times New Roman"/>
          <w:sz w:val="24"/>
          <w:szCs w:val="24"/>
          <w:lang w:eastAsia="en-IN"/>
        </w:rPr>
        <w:t xml:space="preserve"> unit in the rear which had pulled out before Tel Aviv got nuked.</w:t>
      </w:r>
    </w:p>
    <w:p w14:paraId="65CF2348"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There was a brief pause, and Raskin's heart pounded louder. Each second felt like an eternity.</w:t>
      </w:r>
    </w:p>
    <w:p w14:paraId="56897897"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“ID confirmed,” the voice crackled back through the radio. “What’s your unit’s situation?”</w:t>
      </w:r>
    </w:p>
    <w:p w14:paraId="72E42739"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Raskin exhaled in relief. “There are six of us left. One</w:t>
      </w:r>
      <w:r>
        <w:rPr>
          <w:rFonts w:ascii="Book Antiqua" w:hAnsi="Book Antiqua" w:cs="Times New Roman"/>
          <w:sz w:val="24"/>
          <w:szCs w:val="24"/>
          <w:lang w:eastAsia="en-IN"/>
        </w:rPr>
        <w:t>’</w:t>
      </w:r>
      <w:r w:rsidRPr="00213FD7">
        <w:rPr>
          <w:rFonts w:ascii="Book Antiqua" w:hAnsi="Book Antiqua" w:cs="Times New Roman"/>
          <w:sz w:val="24"/>
          <w:szCs w:val="24"/>
          <w:lang w:eastAsia="en-IN"/>
        </w:rPr>
        <w:t>s wounded and needs immediate medical attention. We’re completely out of ammunition. We need extraction, now.”</w:t>
      </w:r>
    </w:p>
    <w:p w14:paraId="35C1A4E7"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“Understood. Get everyone topside. We’ll get you out of here,” the voice replied, distorted by static.</w:t>
      </w:r>
    </w:p>
    <w:p w14:paraId="60DFFAAC"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sprinted to the hole and shouted as loud as he could through his gas mask, his voice echoing down the shaft.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was the last to emerge.</w:t>
      </w:r>
    </w:p>
    <w:p w14:paraId="0BA080A3"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“Ask if they’ve got a rope. We need to lift Lot,” Hess said.</w:t>
      </w:r>
    </w:p>
    <w:p w14:paraId="2773B320"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approached the MRAP and relayed the request. The reply was immediate and cold. “Negative. No rope. Put your leader on.”</w:t>
      </w:r>
    </w:p>
    <w:p w14:paraId="1CAB9829"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turned and motioned to Hess. “They want you, Sergeant.”</w:t>
      </w:r>
    </w:p>
    <w:p w14:paraId="7DF925F2"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Hess approached; his expression unreadable.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I’m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What do you need?</w:t>
      </w:r>
      <w:r>
        <w:rPr>
          <w:rFonts w:ascii="Book Antiqua" w:hAnsi="Book Antiqua" w:cs="Times New Roman"/>
          <w:sz w:val="24"/>
          <w:szCs w:val="24"/>
          <w:lang w:eastAsia="en-IN"/>
        </w:rPr>
        <w:t>”</w:t>
      </w:r>
    </w:p>
    <w:p w14:paraId="5A31B8F0"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voice on the other end hesitated before speaking.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I regret to inform you, Sergeant, that none of you were supposed to survive that blast. The official line is that the Israelis blew up their own city to try to stop us. There can’t be any survivors to contradict that story—but we know the truth.</w:t>
      </w:r>
      <w:r>
        <w:rPr>
          <w:rFonts w:ascii="Book Antiqua" w:hAnsi="Book Antiqua" w:cs="Times New Roman"/>
          <w:sz w:val="24"/>
          <w:szCs w:val="24"/>
          <w:lang w:eastAsia="en-IN"/>
        </w:rPr>
        <w:t>”</w:t>
      </w:r>
    </w:p>
    <w:p w14:paraId="4090AB20"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Hess</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smile was sharp and </w:t>
      </w:r>
      <w:proofErr w:type="spellStart"/>
      <w:r w:rsidRPr="00213FD7">
        <w:rPr>
          <w:rFonts w:ascii="Book Antiqua" w:hAnsi="Book Antiqua" w:cs="Times New Roman"/>
          <w:sz w:val="24"/>
          <w:szCs w:val="24"/>
          <w:lang w:eastAsia="en-IN"/>
        </w:rPr>
        <w:t>humorless</w:t>
      </w:r>
      <w:proofErr w:type="spellEnd"/>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So, you’re </w:t>
      </w:r>
      <w:proofErr w:type="spellStart"/>
      <w:r w:rsidRPr="00213FD7">
        <w:rPr>
          <w:rFonts w:ascii="Book Antiqua" w:hAnsi="Book Antiqua" w:cs="Times New Roman"/>
          <w:sz w:val="24"/>
          <w:szCs w:val="24"/>
          <w:lang w:eastAsia="en-IN"/>
        </w:rPr>
        <w:t>gonna</w:t>
      </w:r>
      <w:proofErr w:type="spellEnd"/>
      <w:r w:rsidRPr="00213FD7">
        <w:rPr>
          <w:rFonts w:ascii="Book Antiqua" w:hAnsi="Book Antiqua" w:cs="Times New Roman"/>
          <w:sz w:val="24"/>
          <w:szCs w:val="24"/>
          <w:lang w:eastAsia="en-IN"/>
        </w:rPr>
        <w:t xml:space="preserve"> kill us?</w:t>
      </w:r>
      <w:r>
        <w:rPr>
          <w:rFonts w:ascii="Book Antiqua" w:hAnsi="Book Antiqua" w:cs="Times New Roman"/>
          <w:sz w:val="24"/>
          <w:szCs w:val="24"/>
          <w:lang w:eastAsia="en-IN"/>
        </w:rPr>
        <w:t>”</w:t>
      </w:r>
    </w:p>
    <w:p w14:paraId="0901BF99" w14:textId="77777777" w:rsidR="00817239" w:rsidRPr="00213FD7" w:rsidRDefault="00817239"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No,</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 voice replied, almost conspiratorially. </w:t>
      </w:r>
      <w:r>
        <w:rPr>
          <w:rFonts w:ascii="Book Antiqua" w:hAnsi="Book Antiqua" w:cs="Times New Roman"/>
          <w:sz w:val="24"/>
          <w:szCs w:val="24"/>
          <w:lang w:eastAsia="en-IN"/>
        </w:rPr>
        <w:t>“</w:t>
      </w:r>
      <w:r w:rsidRPr="00213FD7">
        <w:rPr>
          <w:rFonts w:ascii="Book Antiqua" w:hAnsi="Book Antiqua" w:cs="Times New Roman"/>
          <w:sz w:val="24"/>
          <w:szCs w:val="24"/>
          <w:lang w:eastAsia="en-IN"/>
        </w:rPr>
        <w:t>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r>
        <w:rPr>
          <w:rFonts w:ascii="Book Antiqua" w:hAnsi="Book Antiqua" w:cs="Times New Roman"/>
          <w:sz w:val="24"/>
          <w:szCs w:val="24"/>
          <w:lang w:eastAsia="en-IN"/>
        </w:rPr>
        <w:t>”</w:t>
      </w:r>
    </w:p>
    <w:p w14:paraId="23200350"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Hess studied the MRAP, </w:t>
      </w:r>
      <w:r>
        <w:rPr>
          <w:rFonts w:ascii="Book Antiqua" w:hAnsi="Book Antiqua" w:cs="Times New Roman"/>
          <w:sz w:val="24"/>
          <w:szCs w:val="24"/>
          <w:lang w:eastAsia="en-IN"/>
        </w:rPr>
        <w:t>quizzically</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t>
      </w:r>
      <w:r w:rsidRPr="00213FD7">
        <w:rPr>
          <w:rFonts w:ascii="Book Antiqua" w:hAnsi="Book Antiqua" w:cs="Times New Roman"/>
          <w:sz w:val="24"/>
          <w:szCs w:val="24"/>
          <w:lang w:eastAsia="en-IN"/>
        </w:rPr>
        <w:t>And you expect us to trust you?</w:t>
      </w:r>
      <w:r>
        <w:rPr>
          <w:rFonts w:ascii="Book Antiqua" w:hAnsi="Book Antiqua" w:cs="Times New Roman"/>
          <w:sz w:val="24"/>
          <w:szCs w:val="24"/>
          <w:lang w:eastAsia="en-IN"/>
        </w:rPr>
        <w:t>”</w:t>
      </w:r>
    </w:p>
    <w:p w14:paraId="1E2BC66B"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voice paused before responding.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It’s that, or we kill you for real, Sergeant. Your call.</w:t>
      </w:r>
      <w:r>
        <w:rPr>
          <w:rFonts w:ascii="Book Antiqua" w:hAnsi="Book Antiqua" w:cs="Times New Roman"/>
          <w:sz w:val="24"/>
          <w:szCs w:val="24"/>
          <w:lang w:eastAsia="en-IN"/>
        </w:rPr>
        <w:t>”</w:t>
      </w:r>
    </w:p>
    <w:p w14:paraId="1067ACBF"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Hess nodded slowly. </w:t>
      </w:r>
      <w:r>
        <w:rPr>
          <w:rFonts w:ascii="Book Antiqua" w:hAnsi="Book Antiqua" w:cs="Times New Roman"/>
          <w:sz w:val="24"/>
          <w:szCs w:val="24"/>
          <w:lang w:eastAsia="en-IN"/>
        </w:rPr>
        <w:t>“</w:t>
      </w:r>
      <w:r w:rsidRPr="00213FD7">
        <w:rPr>
          <w:rFonts w:ascii="Book Antiqua" w:hAnsi="Book Antiqua" w:cs="Times New Roman"/>
          <w:sz w:val="24"/>
          <w:szCs w:val="24"/>
          <w:lang w:eastAsia="en-IN"/>
        </w:rPr>
        <w:t>Roger that. So, what do you want us to do?</w:t>
      </w:r>
      <w:r>
        <w:rPr>
          <w:rFonts w:ascii="Book Antiqua" w:hAnsi="Book Antiqua" w:cs="Times New Roman"/>
          <w:sz w:val="24"/>
          <w:szCs w:val="24"/>
          <w:lang w:eastAsia="en-IN"/>
        </w:rPr>
        <w:t>”</w:t>
      </w:r>
    </w:p>
    <w:p w14:paraId="745AE5DD" w14:textId="77777777" w:rsidR="00817239" w:rsidRPr="00213FD7" w:rsidRDefault="00817239"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r>
        <w:rPr>
          <w:rFonts w:ascii="Book Antiqua" w:hAnsi="Book Antiqua" w:cs="Times New Roman"/>
          <w:sz w:val="24"/>
          <w:szCs w:val="24"/>
          <w:lang w:eastAsia="en-IN"/>
        </w:rPr>
        <w:t>”</w:t>
      </w:r>
    </w:p>
    <w:p w14:paraId="5E313E41"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Hess sprinted back to the squad and explained the situation. The soldiers reacted with disbelief—after everything they’d been through, now they had to play dead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And Lot still needed immediate medical attention.</w:t>
      </w:r>
    </w:p>
    <w:p w14:paraId="222E1DE7"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MRAP’s engine roared to life, lurching forward. As it began to drive away, the turret rotated smoothly and fired several bursts over their heads. Raskin and the squad dropped to the ground</w:t>
      </w:r>
      <w:r>
        <w:rPr>
          <w:rFonts w:ascii="Book Antiqua" w:hAnsi="Book Antiqua" w:cs="Times New Roman"/>
          <w:sz w:val="24"/>
          <w:szCs w:val="24"/>
          <w:lang w:eastAsia="en-IN"/>
        </w:rPr>
        <w:t xml:space="preserve"> as agreed</w:t>
      </w:r>
      <w:r w:rsidRPr="00213FD7">
        <w:rPr>
          <w:rFonts w:ascii="Book Antiqua" w:hAnsi="Book Antiqua" w:cs="Times New Roman"/>
          <w:sz w:val="24"/>
          <w:szCs w:val="24"/>
          <w:lang w:eastAsia="en-IN"/>
        </w:rPr>
        <w:t>.</w:t>
      </w:r>
    </w:p>
    <w:p w14:paraId="5E3DFC09"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Ngo, ever the joker, shouted, </w:t>
      </w:r>
      <w:r>
        <w:rPr>
          <w:rFonts w:ascii="Book Antiqua" w:hAnsi="Book Antiqua" w:cs="Times New Roman"/>
          <w:sz w:val="24"/>
          <w:szCs w:val="24"/>
          <w:lang w:eastAsia="en-IN"/>
        </w:rPr>
        <w:t xml:space="preserve">in </w:t>
      </w:r>
      <w:r w:rsidRPr="00213FD7">
        <w:rPr>
          <w:rFonts w:ascii="Book Antiqua" w:hAnsi="Book Antiqua" w:cs="Times New Roman"/>
          <w:sz w:val="24"/>
          <w:szCs w:val="24"/>
          <w:lang w:eastAsia="en-IN"/>
        </w:rPr>
        <w:t xml:space="preserve">his Vietnamese accent thick with mock drama, </w:t>
      </w:r>
      <w:r>
        <w:rPr>
          <w:rFonts w:ascii="Book Antiqua" w:hAnsi="Book Antiqua" w:cs="Times New Roman"/>
          <w:sz w:val="24"/>
          <w:szCs w:val="24"/>
          <w:lang w:eastAsia="en-IN"/>
        </w:rPr>
        <w:t>“</w:t>
      </w:r>
      <w:r w:rsidRPr="00213FD7">
        <w:rPr>
          <w:rFonts w:ascii="Book Antiqua" w:hAnsi="Book Antiqua" w:cs="Times New Roman"/>
          <w:sz w:val="24"/>
          <w:szCs w:val="24"/>
          <w:lang w:eastAsia="en-IN"/>
        </w:rPr>
        <w:t>Oh, they hit me!</w:t>
      </w:r>
      <w:r>
        <w:rPr>
          <w:rFonts w:ascii="Book Antiqua" w:hAnsi="Book Antiqua" w:cs="Times New Roman"/>
          <w:sz w:val="24"/>
          <w:szCs w:val="24"/>
          <w:lang w:eastAsia="en-IN"/>
        </w:rPr>
        <w:t>”</w:t>
      </w:r>
    </w:p>
    <w:p w14:paraId="0AFACC4D" w14:textId="77777777" w:rsidR="00817239" w:rsidRPr="00213FD7" w:rsidRDefault="00817239" w:rsidP="006D6183">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shot back, </w:t>
      </w:r>
      <w:r>
        <w:rPr>
          <w:rFonts w:ascii="Book Antiqua" w:hAnsi="Book Antiqua" w:cs="Times New Roman"/>
          <w:sz w:val="24"/>
          <w:szCs w:val="24"/>
          <w:lang w:eastAsia="en-IN"/>
        </w:rPr>
        <w:t>“</w:t>
      </w:r>
      <w:r w:rsidRPr="00213FD7">
        <w:rPr>
          <w:rFonts w:ascii="Book Antiqua" w:hAnsi="Book Antiqua" w:cs="Times New Roman"/>
          <w:sz w:val="24"/>
          <w:szCs w:val="24"/>
          <w:lang w:eastAsia="en-IN"/>
        </w:rPr>
        <w:t>Shut the fuck up and play dead like a good little grunt.</w:t>
      </w:r>
      <w:r>
        <w:rPr>
          <w:rFonts w:ascii="Book Antiqua" w:hAnsi="Book Antiqua" w:cs="Times New Roman"/>
          <w:sz w:val="24"/>
          <w:szCs w:val="24"/>
          <w:lang w:eastAsia="en-IN"/>
        </w:rPr>
        <w:t>”</w:t>
      </w:r>
    </w:p>
    <w:p w14:paraId="527C5015"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w:t>
      </w:r>
    </w:p>
    <w:p w14:paraId="0619129E"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His thoughts drifted to Lot. How was he holding up? The urge to get up and call out to him down the tunnel </w:t>
      </w:r>
      <w:r>
        <w:rPr>
          <w:rFonts w:ascii="Book Antiqua" w:hAnsi="Book Antiqua" w:cs="Times New Roman"/>
          <w:sz w:val="24"/>
          <w:szCs w:val="24"/>
          <w:lang w:eastAsia="en-IN"/>
        </w:rPr>
        <w:t>nagged</w:t>
      </w:r>
      <w:r w:rsidRPr="00213FD7">
        <w:rPr>
          <w:rFonts w:ascii="Book Antiqua" w:hAnsi="Book Antiqua" w:cs="Times New Roman"/>
          <w:sz w:val="24"/>
          <w:szCs w:val="24"/>
          <w:lang w:eastAsia="en-IN"/>
        </w:rPr>
        <w:t xml:space="preserve"> him, but he knew better. What if no one came for them? Were they going to die here, forgotten in the ruins?</w:t>
      </w:r>
    </w:p>
    <w:p w14:paraId="0AEBFAD6"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Bitterness welled up inside him as he thought of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A02A981"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Hess posed a greater danger to Raskin’s survival than anything else, with his </w:t>
      </w:r>
      <w:r>
        <w:rPr>
          <w:rFonts w:ascii="Book Antiqua" w:hAnsi="Book Antiqua" w:cs="Times New Roman"/>
          <w:sz w:val="24"/>
          <w:szCs w:val="24"/>
          <w:lang w:eastAsia="en-IN"/>
        </w:rPr>
        <w:t xml:space="preserve">skewed loyalty and </w:t>
      </w:r>
      <w:r w:rsidRPr="00213FD7">
        <w:rPr>
          <w:rFonts w:ascii="Book Antiqua" w:hAnsi="Book Antiqua" w:cs="Times New Roman"/>
          <w:sz w:val="24"/>
          <w:szCs w:val="24"/>
          <w:lang w:eastAsia="en-IN"/>
        </w:rPr>
        <w:t xml:space="preserve">ruthless pragmatism </w:t>
      </w:r>
      <w:r>
        <w:rPr>
          <w:rFonts w:ascii="Book Antiqua" w:hAnsi="Book Antiqua" w:cs="Times New Roman"/>
          <w:sz w:val="24"/>
          <w:szCs w:val="24"/>
          <w:lang w:eastAsia="en-IN"/>
        </w:rPr>
        <w:t>with a</w:t>
      </w:r>
      <w:r w:rsidRPr="00213FD7">
        <w:rPr>
          <w:rFonts w:ascii="Book Antiqua" w:hAnsi="Book Antiqua" w:cs="Times New Roman"/>
          <w:sz w:val="24"/>
          <w:szCs w:val="24"/>
          <w:lang w:eastAsia="en-IN"/>
        </w:rPr>
        <w:t xml:space="preserve"> willingness to sacrifice anyone for his cause.</w:t>
      </w:r>
    </w:p>
    <w:p w14:paraId="732D7175"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If only Raskin could report Hess to his superiors, expose the murder of Lt. Daniels, and see Hess face justice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But now, they were officially dead—erased from the </w:t>
      </w:r>
      <w:r>
        <w:rPr>
          <w:rFonts w:ascii="Book Antiqua" w:hAnsi="Book Antiqua" w:cs="Times New Roman"/>
          <w:sz w:val="24"/>
          <w:szCs w:val="24"/>
          <w:lang w:eastAsia="en-IN"/>
        </w:rPr>
        <w:t>official records</w:t>
      </w:r>
      <w:r w:rsidRPr="00213FD7">
        <w:rPr>
          <w:rFonts w:ascii="Book Antiqua" w:hAnsi="Book Antiqua" w:cs="Times New Roman"/>
          <w:sz w:val="24"/>
          <w:szCs w:val="24"/>
          <w:lang w:eastAsia="en-IN"/>
        </w:rPr>
        <w:t>. There was no one left to hear about the atrocity that took place in that tunnel, no human ear to listen to his cries for justice.</w:t>
      </w:r>
    </w:p>
    <w:p w14:paraId="31668D2A"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 If there was justice left in the world, surely it would come from above.</w:t>
      </w:r>
    </w:p>
    <w:p w14:paraId="4642613E" w14:textId="77777777" w:rsidR="00817239" w:rsidRPr="00213FD7" w:rsidRDefault="00817239"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lastRenderedPageBreak/>
        <w:t xml:space="preserve">Then </w:t>
      </w:r>
      <w:r w:rsidRPr="00213FD7">
        <w:rPr>
          <w:rFonts w:ascii="Book Antiqua" w:hAnsi="Book Antiqua" w:cs="Times New Roman"/>
          <w:sz w:val="24"/>
          <w:szCs w:val="24"/>
          <w:lang w:eastAsia="en-IN"/>
        </w:rPr>
        <w:t>Ngo shouted, “Hey, you hear that!”</w:t>
      </w:r>
    </w:p>
    <w:p w14:paraId="7B997152"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489D42E9"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“Where’s the soldier that needs medical attention?”</w:t>
      </w:r>
    </w:p>
    <w:p w14:paraId="541CC2AE"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“He’s down in the tunnel. Go fast—I’ll go with you,” said Raskin, ready to help his buddy out if he was still alive.</w:t>
      </w:r>
    </w:p>
    <w:p w14:paraId="6E656579"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rest of you, get inside the MRAP. Tear off your uniforms and put them inside the black plastic bag.”</w:t>
      </w:r>
    </w:p>
    <w:p w14:paraId="42F2D21C"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soldier grabbed the end of the winch cable from the MRAP and a stretcher. “We’re going to strap him down to the stretcher and then attach the winch and pull him out.”</w:t>
      </w:r>
    </w:p>
    <w:p w14:paraId="78735F73"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“I’m tracking. Let’s go.”</w:t>
      </w:r>
    </w:p>
    <w:p w14:paraId="7D21B277"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sprinted back to the tunnel. He clambered down the ladder as quickly as his protective gear allowed, the other soldier close behind. Together, they guided the stretcher through the shaft. When they reached the bottom, instinct prompted Raskin to put on his NVGs. He scanned the dimly</w:t>
      </w:r>
      <w:r>
        <w:rPr>
          <w:rFonts w:ascii="Book Antiqua" w:hAnsi="Book Antiqua" w:cs="Times New Roman"/>
          <w:sz w:val="24"/>
          <w:szCs w:val="24"/>
          <w:lang w:eastAsia="en-IN"/>
        </w:rPr>
        <w:t>-</w:t>
      </w:r>
      <w:r w:rsidRPr="00213FD7">
        <w:rPr>
          <w:rFonts w:ascii="Book Antiqua" w:hAnsi="Book Antiqua" w:cs="Times New Roman"/>
          <w:sz w:val="24"/>
          <w:szCs w:val="24"/>
          <w:lang w:eastAsia="en-IN"/>
        </w:rPr>
        <w:t>lit space, searching for Lot. The</w:t>
      </w:r>
      <w:r>
        <w:rPr>
          <w:rFonts w:ascii="Book Antiqua" w:hAnsi="Book Antiqua" w:cs="Times New Roman"/>
          <w:sz w:val="24"/>
          <w:szCs w:val="24"/>
          <w:lang w:eastAsia="en-IN"/>
        </w:rPr>
        <w:t>re was the</w:t>
      </w:r>
      <w:r w:rsidRPr="00213FD7">
        <w:rPr>
          <w:rFonts w:ascii="Book Antiqua" w:hAnsi="Book Antiqua" w:cs="Times New Roman"/>
          <w:sz w:val="24"/>
          <w:szCs w:val="24"/>
          <w:lang w:eastAsia="en-IN"/>
        </w:rPr>
        <w:t xml:space="preserve"> wounded soldier l</w:t>
      </w:r>
      <w:r>
        <w:rPr>
          <w:rFonts w:ascii="Book Antiqua" w:hAnsi="Book Antiqua" w:cs="Times New Roman"/>
          <w:sz w:val="24"/>
          <w:szCs w:val="24"/>
          <w:lang w:eastAsia="en-IN"/>
        </w:rPr>
        <w:t>ying</w:t>
      </w:r>
      <w:r w:rsidRPr="00213FD7">
        <w:rPr>
          <w:rFonts w:ascii="Book Antiqua" w:hAnsi="Book Antiqua" w:cs="Times New Roman"/>
          <w:sz w:val="24"/>
          <w:szCs w:val="24"/>
          <w:lang w:eastAsia="en-IN"/>
        </w:rPr>
        <w:t xml:space="preserve"> motionless, his breathing shallow and </w:t>
      </w:r>
      <w:proofErr w:type="spellStart"/>
      <w:r w:rsidRPr="00213FD7">
        <w:rPr>
          <w:rFonts w:ascii="Book Antiqua" w:hAnsi="Book Antiqua" w:cs="Times New Roman"/>
          <w:sz w:val="24"/>
          <w:szCs w:val="24"/>
          <w:lang w:eastAsia="en-IN"/>
        </w:rPr>
        <w:t>labored</w:t>
      </w:r>
      <w:proofErr w:type="spellEnd"/>
      <w:r w:rsidRPr="00213FD7">
        <w:rPr>
          <w:rFonts w:ascii="Book Antiqua" w:hAnsi="Book Antiqua" w:cs="Times New Roman"/>
          <w:sz w:val="24"/>
          <w:szCs w:val="24"/>
          <w:lang w:eastAsia="en-IN"/>
        </w:rPr>
        <w:t>. Raskin could feel his own pulse quicken—Lot didn't look good.</w:t>
      </w:r>
    </w:p>
    <w:p w14:paraId="10C86A75"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73A8BB48"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“Wait,” Raskin whispered. “The enemy is coming. They might hear us and shoot up the shaft.” He handed his NVGs to the soldier.</w:t>
      </w:r>
    </w:p>
    <w:p w14:paraId="2B259C83"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“Shit.” The soldier radioed to begin pulling Lot. “You guide him up. I’ll stay here and give you time. Remember this, soldier—we’re not all racist moth</w:t>
      </w:r>
      <w:r>
        <w:rPr>
          <w:rFonts w:ascii="Book Antiqua" w:hAnsi="Book Antiqua" w:cs="Times New Roman"/>
          <w:sz w:val="24"/>
          <w:szCs w:val="24"/>
          <w:lang w:eastAsia="en-IN"/>
        </w:rPr>
        <w:t>er</w:t>
      </w:r>
      <w:r w:rsidRPr="00213FD7">
        <w:rPr>
          <w:rFonts w:ascii="Book Antiqua" w:hAnsi="Book Antiqua" w:cs="Times New Roman"/>
          <w:sz w:val="24"/>
          <w:szCs w:val="24"/>
          <w:lang w:eastAsia="en-IN"/>
        </w:rPr>
        <w:t>fuckers. Your skin is white, but you still bleed red like I do. Now go.”</w:t>
      </w:r>
    </w:p>
    <w:p w14:paraId="5CF22208"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did as he was commanded. Once he was fully in the shaft, the soldier looked up at him with a determined expression, holding a grenade tightly in his hand. His eyes gleamed.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For the first!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shouted, pulling the pin with a sharp, metallic click.</w:t>
      </w:r>
    </w:p>
    <w:p w14:paraId="501081F2"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The grenade sailed through the air in a perfect arc, disappearing into the darkness below. For a heartbeat, there was nothing but silence. Then, a deafening BOOM shattered the quiet, followed by a violent shockwave that re</w:t>
      </w:r>
      <w:r>
        <w:rPr>
          <w:rFonts w:ascii="Book Antiqua" w:hAnsi="Book Antiqua" w:cs="Times New Roman"/>
          <w:sz w:val="24"/>
          <w:szCs w:val="24"/>
          <w:lang w:eastAsia="en-IN"/>
        </w:rPr>
        <w:t>sound</w:t>
      </w:r>
      <w:r w:rsidRPr="00213FD7">
        <w:rPr>
          <w:rFonts w:ascii="Book Antiqua" w:hAnsi="Book Antiqua" w:cs="Times New Roman"/>
          <w:sz w:val="24"/>
          <w:szCs w:val="24"/>
          <w:lang w:eastAsia="en-IN"/>
        </w:rPr>
        <w:t xml:space="preserve">ed through the tunnel walls. Dust and debris exploded upward, illuminated by a flash of blinding light in a </w:t>
      </w:r>
      <w:r>
        <w:rPr>
          <w:rFonts w:ascii="Book Antiqua" w:hAnsi="Book Antiqua" w:cs="Times New Roman"/>
          <w:sz w:val="24"/>
          <w:szCs w:val="24"/>
          <w:lang w:eastAsia="en-IN"/>
        </w:rPr>
        <w:t>shockwave</w:t>
      </w:r>
      <w:r w:rsidRPr="00213FD7">
        <w:rPr>
          <w:rFonts w:ascii="Book Antiqua" w:hAnsi="Book Antiqua" w:cs="Times New Roman"/>
          <w:sz w:val="24"/>
          <w:szCs w:val="24"/>
          <w:lang w:eastAsia="en-IN"/>
        </w:rPr>
        <w:t xml:space="preserve"> of orange and yellow that sent dust and debris flying.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2455F01E"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barely flinched as the echoes of the explosion faded. He kept his focus</w:t>
      </w:r>
      <w:r>
        <w:rPr>
          <w:rFonts w:ascii="Book Antiqua" w:hAnsi="Book Antiqua" w:cs="Times New Roman"/>
          <w:sz w:val="24"/>
          <w:szCs w:val="24"/>
          <w:lang w:eastAsia="en-IN"/>
        </w:rPr>
        <w:t xml:space="preserve"> on</w:t>
      </w:r>
      <w:r w:rsidRPr="00213FD7">
        <w:rPr>
          <w:rFonts w:ascii="Book Antiqua" w:hAnsi="Book Antiqua" w:cs="Times New Roman"/>
          <w:sz w:val="24"/>
          <w:szCs w:val="24"/>
          <w:lang w:eastAsia="en-IN"/>
        </w:rPr>
        <w:t xml:space="preserve"> guiding Lot up the shaft with steady hands, occasionally glancing down to make sure the Israelis weren’t closing in. Halfway up, he took a deep breath and sealed his gas mask tightly, knowing they had little time left.</w:t>
      </w:r>
    </w:p>
    <w:p w14:paraId="0FE96227"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7672EF0"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Inside the MRAP they tore off their NBC gear with frantic urgency, tossing the contaminated clothing into decontamination bags. Their skin prickled with the memory of the radioactive dust that had clung to their suits, and a sense of dread </w:t>
      </w:r>
      <w:r>
        <w:rPr>
          <w:rFonts w:ascii="Book Antiqua" w:hAnsi="Book Antiqua" w:cs="Times New Roman"/>
          <w:sz w:val="24"/>
          <w:szCs w:val="24"/>
          <w:lang w:eastAsia="en-IN"/>
        </w:rPr>
        <w:t>bit</w:t>
      </w:r>
      <w:r w:rsidRPr="00213FD7">
        <w:rPr>
          <w:rFonts w:ascii="Book Antiqua" w:hAnsi="Book Antiqua" w:cs="Times New Roman"/>
          <w:sz w:val="24"/>
          <w:szCs w:val="24"/>
          <w:lang w:eastAsia="en-IN"/>
        </w:rPr>
        <w:t xml:space="preserve"> at the edges of their minds.</w:t>
      </w:r>
    </w:p>
    <w:p w14:paraId="1C806C94"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Decontamination wipes were passed around—a poor substitute for a proper </w:t>
      </w:r>
      <w:proofErr w:type="spellStart"/>
      <w:r w:rsidRPr="00213FD7">
        <w:rPr>
          <w:rFonts w:ascii="Book Antiqua" w:hAnsi="Book Antiqua" w:cs="Times New Roman"/>
          <w:sz w:val="24"/>
          <w:szCs w:val="24"/>
          <w:lang w:eastAsia="en-IN"/>
        </w:rPr>
        <w:t>decon</w:t>
      </w:r>
      <w:proofErr w:type="spellEnd"/>
      <w:r w:rsidRPr="00213FD7">
        <w:rPr>
          <w:rFonts w:ascii="Book Antiqua" w:hAnsi="Book Antiqua" w:cs="Times New Roman"/>
          <w:sz w:val="24"/>
          <w:szCs w:val="24"/>
          <w:lang w:eastAsia="en-IN"/>
        </w:rPr>
        <w:t xml:space="preserve"> shower, but it was all they had. Raskin scrubbed at his skin with the coarse, chemical-soaked cloth, feeling the burn as the chemicals stripped away any lingering particles of radiation. He worked methodically, wiping down every exposed inch of his body, </w:t>
      </w:r>
      <w:r>
        <w:rPr>
          <w:rFonts w:ascii="Book Antiqua" w:hAnsi="Book Antiqua" w:cs="Times New Roman"/>
          <w:sz w:val="24"/>
          <w:szCs w:val="24"/>
          <w:lang w:eastAsia="en-IN"/>
        </w:rPr>
        <w:t xml:space="preserve">in </w:t>
      </w:r>
      <w:r w:rsidRPr="00213FD7">
        <w:rPr>
          <w:rFonts w:ascii="Book Antiqua" w:hAnsi="Book Antiqua" w:cs="Times New Roman"/>
          <w:sz w:val="24"/>
          <w:szCs w:val="24"/>
          <w:lang w:eastAsia="en-IN"/>
        </w:rPr>
        <w:t>precise yet hurried</w:t>
      </w:r>
      <w:r>
        <w:rPr>
          <w:rFonts w:ascii="Book Antiqua" w:hAnsi="Book Antiqua" w:cs="Times New Roman"/>
          <w:sz w:val="24"/>
          <w:szCs w:val="24"/>
          <w:lang w:eastAsia="en-IN"/>
        </w:rPr>
        <w:t xml:space="preserve"> </w:t>
      </w:r>
      <w:r w:rsidRPr="00327EE3">
        <w:rPr>
          <w:rFonts w:ascii="Book Antiqua" w:hAnsi="Book Antiqua" w:cs="Times New Roman"/>
          <w:sz w:val="24"/>
          <w:szCs w:val="24"/>
          <w:lang w:eastAsia="en-IN"/>
        </w:rPr>
        <w:t>movements</w:t>
      </w:r>
      <w:r w:rsidRPr="00213FD7">
        <w:rPr>
          <w:rFonts w:ascii="Book Antiqua" w:hAnsi="Book Antiqua" w:cs="Times New Roman"/>
          <w:sz w:val="24"/>
          <w:szCs w:val="24"/>
          <w:lang w:eastAsia="en-IN"/>
        </w:rPr>
        <w:t xml:space="preserve">. The sharp smell of the </w:t>
      </w:r>
      <w:proofErr w:type="spellStart"/>
      <w:r w:rsidRPr="00213FD7">
        <w:rPr>
          <w:rFonts w:ascii="Book Antiqua" w:hAnsi="Book Antiqua" w:cs="Times New Roman"/>
          <w:sz w:val="24"/>
          <w:szCs w:val="24"/>
          <w:lang w:eastAsia="en-IN"/>
        </w:rPr>
        <w:t>decon</w:t>
      </w:r>
      <w:proofErr w:type="spellEnd"/>
      <w:r w:rsidRPr="00213FD7">
        <w:rPr>
          <w:rFonts w:ascii="Book Antiqua" w:hAnsi="Book Antiqua" w:cs="Times New Roman"/>
          <w:sz w:val="24"/>
          <w:szCs w:val="24"/>
          <w:lang w:eastAsia="en-IN"/>
        </w:rPr>
        <w:t xml:space="preserve"> wipes filled the confined space of the MRAP, mixing with the scent of sweat and fear.</w:t>
      </w:r>
    </w:p>
    <w:p w14:paraId="05D236DF"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Turning his attention to Lot, Raskin carefully unstrapped him from the stretcher. The soldier’s breathing was shallow, but steady. Raskin slowly peeled away Lot’s NBC suit, mindful of the wound, his hands moving gentl</w:t>
      </w:r>
      <w:r>
        <w:rPr>
          <w:rFonts w:ascii="Book Antiqua" w:hAnsi="Book Antiqua" w:cs="Times New Roman"/>
          <w:sz w:val="24"/>
          <w:szCs w:val="24"/>
          <w:lang w:eastAsia="en-IN"/>
        </w:rPr>
        <w:t>y.</w:t>
      </w:r>
      <w:r w:rsidRPr="00213FD7">
        <w:rPr>
          <w:rFonts w:ascii="Book Antiqua" w:hAnsi="Book Antiqua" w:cs="Times New Roman"/>
          <w:sz w:val="24"/>
          <w:szCs w:val="24"/>
          <w:lang w:eastAsia="en-IN"/>
        </w:rPr>
        <w:t xml:space="preserve"> Every piece of contaminated gear was handled with care, each motion deliberate to prevent further exposure.</w:t>
      </w:r>
    </w:p>
    <w:p w14:paraId="6C8FB8F7"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Raskin finished, a voice crackled through a speaker above them, cold and detached. “A good friend of mine died today trying to save you. You better make your lives count. This better be worth his life,” he paused, holding back grief, “Don’t worry, we’ll get you to the nearest decontamination facility. But remember—don’t tell anyone you were in the first. I’ll be with you along the way to make sure nobody </w:t>
      </w:r>
      <w:r w:rsidRPr="00213FD7">
        <w:rPr>
          <w:rFonts w:ascii="Book Antiqua" w:hAnsi="Book Antiqua" w:cs="Times New Roman"/>
          <w:sz w:val="24"/>
          <w:szCs w:val="24"/>
          <w:lang w:eastAsia="en-IN"/>
        </w:rPr>
        <w:lastRenderedPageBreak/>
        <w:t>tries to identify you. Your names are the ones located on the uniforms in the plastic bags. Take one and see if it fits.”</w:t>
      </w:r>
    </w:p>
    <w:p w14:paraId="60B7BF29"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quickly grabbed one of the plastic bags from the pile. He unsealed it, revealing a set of fatigues with a name he didn't recognize. The uniform felt foreign, yet it was the only chance he had to blend in, to become someone else—someone who hadn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just crawled out of the ruins of Tel Aviv.</w:t>
      </w:r>
    </w:p>
    <w:p w14:paraId="042D633C"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Raskin adjusted the uniform, feeling something special about his new identity</w:t>
      </w:r>
      <w:r w:rsidRPr="00327EE3">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proofErr w:type="spellStart"/>
      <w:r w:rsidRPr="00213FD7">
        <w:rPr>
          <w:rFonts w:ascii="Book Antiqua" w:hAnsi="Book Antiqua" w:cs="Times New Roman"/>
          <w:sz w:val="24"/>
          <w:szCs w:val="24"/>
          <w:lang w:eastAsia="en-IN"/>
        </w:rPr>
        <w:t>Cpl.</w:t>
      </w:r>
      <w:proofErr w:type="spellEnd"/>
      <w:r w:rsidRPr="00213FD7">
        <w:rPr>
          <w:rFonts w:ascii="Book Antiqua" w:hAnsi="Book Antiqua" w:cs="Times New Roman"/>
          <w:sz w:val="24"/>
          <w:szCs w:val="24"/>
          <w:lang w:eastAsia="en-IN"/>
        </w:rPr>
        <w:t xml:space="preserve"> Baptiste. The name felt holy, imbued with a sense of purpose. He thought of John the Baptist, the one who washes and prepares the way. In this dark, </w:t>
      </w:r>
      <w:r>
        <w:rPr>
          <w:rFonts w:ascii="Book Antiqua" w:hAnsi="Book Antiqua" w:cs="Times New Roman"/>
          <w:sz w:val="24"/>
          <w:szCs w:val="24"/>
          <w:lang w:eastAsia="en-IN"/>
        </w:rPr>
        <w:t>convoluted world</w:t>
      </w:r>
      <w:r w:rsidRPr="00213FD7">
        <w:rPr>
          <w:rFonts w:ascii="Book Antiqua" w:hAnsi="Book Antiqua" w:cs="Times New Roman"/>
          <w:sz w:val="24"/>
          <w:szCs w:val="24"/>
          <w:lang w:eastAsia="en-IN"/>
        </w:rPr>
        <w:t>, Raskin felt a spark of resolve ignite within him. He had a new mission now—one that went beyond mere survival. He was going to win souls for Jesus Christ, to bring light into the shadows of this war-torn world.</w:t>
      </w:r>
    </w:p>
    <w:p w14:paraId="5C44B861"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 glanced around at the others, who were adjusting to their new identities. Some were cracking jokes,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laughing as they tried to embrace their new names, but Raskin’s mind was elsewhere. His transformation felt deeper, more profound. This wasn’t just about blending in—it was about becoming someone new, someone with a divine purpose.</w:t>
      </w:r>
    </w:p>
    <w:p w14:paraId="53625B4C" w14:textId="77777777" w:rsidR="00817239" w:rsidRPr="00213FD7" w:rsidRDefault="00817239" w:rsidP="006D6183">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Hess—now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Stark—stood apart from the others, as rigid and unyielding as ever.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From now on, you boys will address me as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declared, tapping the name tag on his chest. The name seemed to suit him—sharp, cold, and unbreakable. Raskin couldn’t help but feel a pang of unease. The new name made Hess seem even more imposing, as if he had shed any remaining humanity and become </w:t>
      </w:r>
      <w:r>
        <w:rPr>
          <w:rFonts w:ascii="Book Antiqua" w:hAnsi="Book Antiqua" w:cs="Times New Roman"/>
          <w:sz w:val="24"/>
          <w:szCs w:val="24"/>
          <w:lang w:eastAsia="en-IN"/>
        </w:rPr>
        <w:t>a lethal machine</w:t>
      </w:r>
      <w:r w:rsidRPr="00213FD7">
        <w:rPr>
          <w:rFonts w:ascii="Book Antiqua" w:hAnsi="Book Antiqua" w:cs="Times New Roman"/>
          <w:sz w:val="24"/>
          <w:szCs w:val="24"/>
          <w:lang w:eastAsia="en-IN"/>
        </w:rPr>
        <w:t>.</w:t>
      </w:r>
    </w:p>
    <w:p w14:paraId="7F554853"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213FD7">
        <w:rPr>
          <w:rFonts w:ascii="Book Antiqua" w:hAnsi="Book Antiqua" w:cs="Times New Roman"/>
          <w:sz w:val="24"/>
          <w:szCs w:val="24"/>
          <w:lang w:eastAsia="en-IN"/>
        </w:rPr>
        <w:t>Cpl.</w:t>
      </w:r>
      <w:proofErr w:type="spellEnd"/>
      <w:r w:rsidRPr="00213FD7">
        <w:rPr>
          <w:rFonts w:ascii="Book Antiqua" w:hAnsi="Book Antiqua" w:cs="Times New Roman"/>
          <w:sz w:val="24"/>
          <w:szCs w:val="24"/>
          <w:lang w:eastAsia="en-IN"/>
        </w:rPr>
        <w:t xml:space="preserve"> Baptiste was going to survive, he told himself. He would make it back to them, no matter what it took.</w:t>
      </w:r>
    </w:p>
    <w:p w14:paraId="05C49091" w14:textId="77777777" w:rsidR="00817239" w:rsidRPr="00213FD7" w:rsidRDefault="00817239"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as the vehicle rumbled forward, Raskin clung to that hope, praying it would be enough to carry him through whatever lay ahead.</w:t>
      </w:r>
    </w:p>
    <w:p w14:paraId="10A9BDA0" w14:textId="77777777" w:rsidR="00130B08" w:rsidRDefault="00130B08" w:rsidP="006D6183">
      <w:pPr>
        <w:rPr>
          <w:lang w:eastAsia="en-IN"/>
        </w:rPr>
      </w:pPr>
    </w:p>
    <w:p w14:paraId="22F34A0C" w14:textId="77777777" w:rsidR="00130B08" w:rsidRDefault="00130B08" w:rsidP="006D6183">
      <w:pPr>
        <w:rPr>
          <w:lang w:eastAsia="en-IN"/>
        </w:rPr>
      </w:pPr>
    </w:p>
    <w:p w14:paraId="5BEF1508" w14:textId="77777777" w:rsidR="00130B08" w:rsidRDefault="00130B08" w:rsidP="006D6183">
      <w:pPr>
        <w:rPr>
          <w:lang w:eastAsia="en-IN"/>
        </w:rPr>
      </w:pPr>
    </w:p>
    <w:p w14:paraId="6457E69F" w14:textId="77777777" w:rsidR="00130B08" w:rsidRDefault="00130B08" w:rsidP="006D6183">
      <w:pPr>
        <w:rPr>
          <w:lang w:eastAsia="en-IN"/>
        </w:rPr>
      </w:pPr>
    </w:p>
    <w:p w14:paraId="273F11AA" w14:textId="7B9E433D" w:rsidR="00130B08" w:rsidRDefault="00130B08" w:rsidP="006D6183">
      <w:pPr>
        <w:rPr>
          <w:lang w:eastAsia="en-IN"/>
        </w:rPr>
      </w:pPr>
    </w:p>
    <w:p w14:paraId="5E5DDAD0" w14:textId="7478F866" w:rsidR="00577CC0" w:rsidRPr="00213FD7" w:rsidRDefault="00577CC0" w:rsidP="006D6183">
      <w:pPr>
        <w:pStyle w:val="Heading1"/>
        <w:rPr>
          <w:rFonts w:ascii="Aptos Display" w:hAnsi="Aptos Display"/>
          <w:sz w:val="40"/>
          <w:szCs w:val="40"/>
          <w:lang w:eastAsia="en-IN"/>
        </w:rPr>
      </w:pPr>
      <w:bookmarkStart w:id="9575" w:name="_Toc178085891"/>
      <w:bookmarkStart w:id="9576" w:name="_Toc178672346"/>
      <w:bookmarkStart w:id="9577" w:name="_Toc176880767"/>
      <w:bookmarkEnd w:id="9571"/>
      <w:r w:rsidRPr="00213FD7">
        <w:rPr>
          <w:rFonts w:ascii="Aptos Display" w:hAnsi="Aptos Display"/>
          <w:sz w:val="40"/>
          <w:szCs w:val="40"/>
          <w:lang w:eastAsia="en-IN"/>
        </w:rPr>
        <w:lastRenderedPageBreak/>
        <w:t xml:space="preserve">Chapter </w:t>
      </w:r>
      <w:r w:rsidR="003C0348" w:rsidRPr="00213FD7">
        <w:rPr>
          <w:rFonts w:ascii="Aptos Display" w:hAnsi="Aptos Display"/>
          <w:sz w:val="40"/>
          <w:szCs w:val="40"/>
          <w:lang w:eastAsia="en-IN"/>
        </w:rPr>
        <w:t>1</w:t>
      </w:r>
      <w:r w:rsidR="003C0348">
        <w:rPr>
          <w:rFonts w:ascii="Aptos Display" w:hAnsi="Aptos Display"/>
          <w:sz w:val="40"/>
          <w:szCs w:val="40"/>
          <w:lang w:eastAsia="en-IN"/>
        </w:rPr>
        <w:t>5 The</w:t>
      </w:r>
      <w:r>
        <w:rPr>
          <w:rFonts w:ascii="Aptos Display" w:hAnsi="Aptos Display"/>
          <w:sz w:val="40"/>
          <w:szCs w:val="40"/>
          <w:lang w:eastAsia="en-IN"/>
        </w:rPr>
        <w:t xml:space="preserve"> Rape of Jerusalem</w:t>
      </w:r>
      <w:bookmarkEnd w:id="9575"/>
      <w:r w:rsidR="003C0348">
        <w:rPr>
          <w:rFonts w:ascii="Aptos Display" w:hAnsi="Aptos Display"/>
          <w:sz w:val="40"/>
          <w:szCs w:val="40"/>
          <w:lang w:eastAsia="en-IN"/>
        </w:rPr>
        <w:t xml:space="preserve"> (Done)</w:t>
      </w:r>
      <w:bookmarkEnd w:id="9576"/>
    </w:p>
    <w:p w14:paraId="51A04B7B" w14:textId="77777777" w:rsidR="00577CC0" w:rsidRPr="00045FE3" w:rsidRDefault="00577CC0" w:rsidP="006D6183">
      <w:pPr>
        <w:rPr>
          <w:lang w:eastAsia="en-IN"/>
        </w:rPr>
      </w:pPr>
    </w:p>
    <w:p w14:paraId="0D7C996F" w14:textId="77777777" w:rsidR="00577CC0" w:rsidRPr="00213FD7" w:rsidRDefault="00577CC0" w:rsidP="006D6183">
      <w:pPr>
        <w:rPr>
          <w:rFonts w:ascii="Book Antiqua" w:hAnsi="Book Antiqua" w:cs="Times New Roman"/>
          <w:sz w:val="24"/>
          <w:szCs w:val="24"/>
          <w:lang w:eastAsia="en-IN"/>
        </w:rPr>
      </w:pPr>
      <w:r w:rsidRPr="00213FD7">
        <w:rPr>
          <w:rFonts w:ascii="Book Antiqua" w:hAnsi="Book Antiqua" w:cs="Times New Roman"/>
          <w:sz w:val="24"/>
          <w:szCs w:val="24"/>
          <w:lang w:eastAsia="en-IN"/>
        </w:rPr>
        <w:t>The roar of the engines inside the C-17 Globemaster III was almost deafening as Barack carefully made his way to his seat. The massive cargo plane, packed with soldiers and equipment, would make its way through the night sky toward a makeshift airfield near Jerusalem. Tomorrow, he would deliver a victory speech to the coalition forces, marking the end of Israel’s resistance.</w:t>
      </w:r>
    </w:p>
    <w:p w14:paraId="0016F272"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Each step was a painful reminder of the events back home. His body ached, particularly in his ass and legs. Michael had been especially eager lately, wielding his BBC (Big Black Correction) like a child with a long-awaited Christmas present. Barack</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 sore </w:t>
      </w:r>
      <w:r>
        <w:rPr>
          <w:rFonts w:ascii="Book Antiqua" w:hAnsi="Book Antiqua" w:cs="Times New Roman"/>
          <w:sz w:val="24"/>
          <w:szCs w:val="24"/>
          <w:lang w:eastAsia="en-IN"/>
        </w:rPr>
        <w:t xml:space="preserve">behind </w:t>
      </w:r>
      <w:r w:rsidRPr="00213FD7">
        <w:rPr>
          <w:rFonts w:ascii="Book Antiqua" w:hAnsi="Book Antiqua" w:cs="Times New Roman"/>
          <w:sz w:val="24"/>
          <w:szCs w:val="24"/>
          <w:lang w:eastAsia="en-IN"/>
        </w:rPr>
        <w:t xml:space="preserve">made him feel like a novice cowboy, fresh off his first ride, </w:t>
      </w:r>
      <w:r>
        <w:rPr>
          <w:rFonts w:ascii="Book Antiqua" w:hAnsi="Book Antiqua" w:cs="Times New Roman"/>
          <w:sz w:val="24"/>
          <w:szCs w:val="24"/>
          <w:lang w:eastAsia="en-IN"/>
        </w:rPr>
        <w:t xml:space="preserve">as he </w:t>
      </w:r>
      <w:r w:rsidRPr="00213FD7">
        <w:rPr>
          <w:rFonts w:ascii="Book Antiqua" w:hAnsi="Book Antiqua" w:cs="Times New Roman"/>
          <w:sz w:val="24"/>
          <w:szCs w:val="24"/>
          <w:lang w:eastAsia="en-IN"/>
        </w:rPr>
        <w:t>awkwardly hobbl</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toward his specially prepared seat.</w:t>
      </w:r>
    </w:p>
    <w:p w14:paraId="0B5FBEF5"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732D71AD"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316EFBF1"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Sean sat down beside Barack carrying two cups of coffee.  He handed one to Barack and sipped the other.</w:t>
      </w:r>
    </w:p>
    <w:p w14:paraId="09C42B30"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“You are the son of Satan, </w:t>
      </w:r>
      <w:proofErr w:type="spellStart"/>
      <w:r w:rsidRPr="00213FD7">
        <w:rPr>
          <w:rFonts w:ascii="Book Antiqua" w:hAnsi="Book Antiqua" w:cs="Times New Roman"/>
          <w:sz w:val="24"/>
          <w:szCs w:val="24"/>
          <w:lang w:eastAsia="en-IN"/>
        </w:rPr>
        <w:t>ya</w:t>
      </w:r>
      <w:proofErr w:type="spellEnd"/>
      <w:r w:rsidRPr="00213FD7">
        <w:rPr>
          <w:rFonts w:ascii="Book Antiqua" w:hAnsi="Book Antiqua" w:cs="Times New Roman"/>
          <w:sz w:val="24"/>
          <w:szCs w:val="24"/>
          <w:lang w:eastAsia="en-IN"/>
        </w:rPr>
        <w:t xml:space="preserve"> know?” Barack swatted a fly that was resting on his face away.</w:t>
      </w:r>
    </w:p>
    <w:p w14:paraId="45B993B9"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“Tell me something I don’t know,” Sean replied with a smirk.</w:t>
      </w:r>
    </w:p>
    <w:p w14:paraId="7AE7F1FC" w14:textId="77777777" w:rsidR="00085BEB" w:rsidRPr="00085BEB" w:rsidRDefault="00085BEB" w:rsidP="00085BEB">
      <w:pPr>
        <w:ind w:firstLine="284"/>
        <w:rPr>
          <w:rFonts w:ascii="Book Antiqua" w:hAnsi="Book Antiqua" w:cs="Times New Roman"/>
          <w:sz w:val="24"/>
          <w:szCs w:val="24"/>
          <w:lang w:eastAsia="en-IN"/>
        </w:rPr>
      </w:pPr>
      <w:r w:rsidRPr="00085BEB">
        <w:rPr>
          <w:rFonts w:ascii="Book Antiqua" w:hAnsi="Book Antiqua" w:cs="Times New Roman"/>
          <w:sz w:val="24"/>
          <w:szCs w:val="24"/>
          <w:lang w:eastAsia="en-IN"/>
        </w:rPr>
        <w:t>“We purged the AOC ruthlessly, but still no sign of Kamala. Doesn’t matter now—you walk as a god among men, controlling the entire world. Hail, Satan.”</w:t>
      </w:r>
    </w:p>
    <w:p w14:paraId="2F3B4DC1" w14:textId="77777777" w:rsidR="00085BEB" w:rsidRPr="00085BEB" w:rsidRDefault="00085BEB" w:rsidP="00085BEB">
      <w:pPr>
        <w:ind w:firstLine="284"/>
        <w:rPr>
          <w:rFonts w:ascii="Book Antiqua" w:hAnsi="Book Antiqua" w:cs="Times New Roman"/>
          <w:sz w:val="24"/>
          <w:szCs w:val="24"/>
          <w:lang w:eastAsia="en-IN"/>
        </w:rPr>
      </w:pPr>
      <w:r w:rsidRPr="00085BEB">
        <w:rPr>
          <w:rFonts w:ascii="Book Antiqua" w:hAnsi="Book Antiqua" w:cs="Times New Roman"/>
          <w:sz w:val="24"/>
          <w:szCs w:val="24"/>
          <w:lang w:eastAsia="en-IN"/>
        </w:rPr>
        <w:t>“Hail, Satan,” Barack echoed, almost out of habit, as he took a sip from the coffee.</w:t>
      </w:r>
    </w:p>
    <w:p w14:paraId="1122ACAC" w14:textId="77777777" w:rsidR="00085BEB" w:rsidRPr="00085BEB" w:rsidRDefault="00085BEB" w:rsidP="00085BEB">
      <w:pPr>
        <w:ind w:firstLine="284"/>
        <w:rPr>
          <w:rFonts w:ascii="Book Antiqua" w:hAnsi="Book Antiqua" w:cs="Times New Roman"/>
          <w:sz w:val="24"/>
          <w:szCs w:val="24"/>
          <w:lang w:eastAsia="en-IN"/>
        </w:rPr>
      </w:pPr>
      <w:r w:rsidRPr="00085BEB">
        <w:rPr>
          <w:rFonts w:ascii="Book Antiqua" w:hAnsi="Book Antiqua" w:cs="Times New Roman"/>
          <w:sz w:val="24"/>
          <w:szCs w:val="24"/>
          <w:lang w:eastAsia="en-IN"/>
        </w:rPr>
        <w:t>“So, how’d you manage the purge?” Barack asked, genuinely impressed.</w:t>
      </w:r>
    </w:p>
    <w:p w14:paraId="7A4707DD" w14:textId="77777777" w:rsidR="00085BEB" w:rsidRPr="00085BEB" w:rsidRDefault="00085BEB" w:rsidP="00085BEB">
      <w:pPr>
        <w:ind w:firstLine="284"/>
        <w:rPr>
          <w:rFonts w:ascii="Book Antiqua" w:hAnsi="Book Antiqua" w:cs="Times New Roman"/>
          <w:sz w:val="24"/>
          <w:szCs w:val="24"/>
          <w:lang w:eastAsia="en-IN"/>
        </w:rPr>
      </w:pPr>
      <w:r w:rsidRPr="00085BEB">
        <w:rPr>
          <w:rFonts w:ascii="Book Antiqua" w:hAnsi="Book Antiqua" w:cs="Times New Roman"/>
          <w:sz w:val="24"/>
          <w:szCs w:val="24"/>
          <w:lang w:eastAsia="en-IN"/>
        </w:rPr>
        <w:t xml:space="preserve">Sean’s grin </w:t>
      </w:r>
      <w:proofErr w:type="gramStart"/>
      <w:r w:rsidRPr="00085BEB">
        <w:rPr>
          <w:rFonts w:ascii="Book Antiqua" w:hAnsi="Book Antiqua" w:cs="Times New Roman"/>
          <w:sz w:val="24"/>
          <w:szCs w:val="24"/>
          <w:lang w:eastAsia="en-IN"/>
        </w:rPr>
        <w:t>widened,</w:t>
      </w:r>
      <w:proofErr w:type="gramEnd"/>
      <w:r w:rsidRPr="00085BEB">
        <w:rPr>
          <w:rFonts w:ascii="Book Antiqua" w:hAnsi="Book Antiqua" w:cs="Times New Roman"/>
          <w:sz w:val="24"/>
          <w:szCs w:val="24"/>
          <w:lang w:eastAsia="en-IN"/>
        </w:rPr>
        <w:t xml:space="preserve"> his eyes gleaming with smug satisfaction. “We unleashed the hounds.”</w:t>
      </w:r>
    </w:p>
    <w:p w14:paraId="1205B122" w14:textId="2B9D62CC" w:rsidR="00085BEB" w:rsidRPr="00085BEB" w:rsidRDefault="00085BEB" w:rsidP="00085BEB">
      <w:pPr>
        <w:ind w:firstLine="284"/>
        <w:rPr>
          <w:rFonts w:ascii="Book Antiqua" w:hAnsi="Book Antiqua" w:cs="Times New Roman"/>
          <w:sz w:val="24"/>
          <w:szCs w:val="24"/>
          <w:lang w:eastAsia="en-IN"/>
        </w:rPr>
      </w:pPr>
      <w:r w:rsidRPr="00085BEB">
        <w:rPr>
          <w:rFonts w:ascii="Book Antiqua" w:hAnsi="Book Antiqua" w:cs="Times New Roman"/>
          <w:sz w:val="24"/>
          <w:szCs w:val="24"/>
          <w:lang w:eastAsia="en-IN"/>
        </w:rPr>
        <w:lastRenderedPageBreak/>
        <w:t>Th</w:t>
      </w:r>
      <w:r w:rsidR="00272EAF">
        <w:rPr>
          <w:rFonts w:ascii="Book Antiqua" w:hAnsi="Book Antiqua" w:cs="Times New Roman"/>
          <w:sz w:val="24"/>
          <w:szCs w:val="24"/>
          <w:lang w:eastAsia="en-IN"/>
        </w:rPr>
        <w:t>is variant of</w:t>
      </w:r>
      <w:r w:rsidRPr="00085BEB">
        <w:rPr>
          <w:rFonts w:ascii="Book Antiqua" w:hAnsi="Book Antiqua" w:cs="Times New Roman"/>
          <w:sz w:val="24"/>
          <w:szCs w:val="24"/>
          <w:lang w:eastAsia="en-IN"/>
        </w:rPr>
        <w:t xml:space="preserve"> HKR</w:t>
      </w:r>
      <w:r w:rsidR="00272EAF">
        <w:rPr>
          <w:rFonts w:ascii="Book Antiqua" w:hAnsi="Book Antiqua" w:cs="Times New Roman"/>
          <w:sz w:val="24"/>
          <w:szCs w:val="24"/>
          <w:lang w:eastAsia="en-IN"/>
        </w:rPr>
        <w:t xml:space="preserve"> </w:t>
      </w:r>
      <w:r w:rsidRPr="00085BEB">
        <w:rPr>
          <w:rFonts w:ascii="Book Antiqua" w:hAnsi="Book Antiqua" w:cs="Times New Roman"/>
          <w:sz w:val="24"/>
          <w:szCs w:val="24"/>
          <w:lang w:eastAsia="en-IN"/>
        </w:rPr>
        <w:t>had taken the form of sleek, metallic dogs, each designed for the sole purpose of hunting without mercy. Crafted from a black alloy that absorbed light, these beasts were nearly invisible at night, their glowing red eyes scanning every corner and shadow. Operating autonomously, they communicated through a neural network, locating and incapacitating anyone linked to the AOC. The poisonous fangs of these machines struck instantly, rendering their targets helpless. Drones followed, gathering the paralyzed bodies for processing—interrogations, and in most cases, execution.</w:t>
      </w:r>
    </w:p>
    <w:p w14:paraId="7F6924F6" w14:textId="77777777" w:rsidR="00085BEB" w:rsidRPr="00085BEB" w:rsidRDefault="00085BEB" w:rsidP="00085BEB">
      <w:pPr>
        <w:ind w:firstLine="284"/>
        <w:rPr>
          <w:rFonts w:ascii="Book Antiqua" w:hAnsi="Book Antiqua" w:cs="Times New Roman"/>
          <w:sz w:val="24"/>
          <w:szCs w:val="24"/>
          <w:lang w:eastAsia="en-IN"/>
        </w:rPr>
      </w:pPr>
      <w:r w:rsidRPr="00085BEB">
        <w:rPr>
          <w:rFonts w:ascii="Book Antiqua" w:hAnsi="Book Antiqua" w:cs="Times New Roman"/>
          <w:sz w:val="24"/>
          <w:szCs w:val="24"/>
          <w:lang w:eastAsia="en-IN"/>
        </w:rPr>
        <w:t>Washington, D.C. had become a city living in constant fear. The streets emptied after dark, the echo of metallic sounds sending shivers through the hearts of its inhabitants.</w:t>
      </w:r>
    </w:p>
    <w:p w14:paraId="7FBBF9BC" w14:textId="77777777" w:rsidR="00085BEB" w:rsidRPr="00085BEB" w:rsidRDefault="00085BEB" w:rsidP="00085BEB">
      <w:pPr>
        <w:ind w:firstLine="284"/>
        <w:rPr>
          <w:rFonts w:ascii="Book Antiqua" w:hAnsi="Book Antiqua" w:cs="Times New Roman"/>
          <w:sz w:val="24"/>
          <w:szCs w:val="24"/>
          <w:lang w:eastAsia="en-IN"/>
        </w:rPr>
      </w:pPr>
      <w:r w:rsidRPr="00085BEB">
        <w:rPr>
          <w:rFonts w:ascii="Book Antiqua" w:hAnsi="Book Antiqua" w:cs="Times New Roman"/>
          <w:sz w:val="24"/>
          <w:szCs w:val="24"/>
          <w:lang w:eastAsia="en-IN"/>
        </w:rPr>
        <w:t>“They could smell fear, detect lies, and trace connections even our best investigators would miss,” Sean continued. “Turned D.C. into a ghost town after sunset.”</w:t>
      </w:r>
    </w:p>
    <w:p w14:paraId="6968919D" w14:textId="77777777" w:rsidR="00085BEB" w:rsidRPr="00085BEB" w:rsidRDefault="00085BEB" w:rsidP="00085BEB">
      <w:pPr>
        <w:ind w:firstLine="284"/>
        <w:rPr>
          <w:rFonts w:ascii="Book Antiqua" w:hAnsi="Book Antiqua" w:cs="Times New Roman"/>
          <w:sz w:val="24"/>
          <w:szCs w:val="24"/>
          <w:lang w:eastAsia="en-IN"/>
        </w:rPr>
      </w:pPr>
      <w:r w:rsidRPr="00085BEB">
        <w:rPr>
          <w:rFonts w:ascii="Book Antiqua" w:hAnsi="Book Antiqua" w:cs="Times New Roman"/>
          <w:sz w:val="24"/>
          <w:szCs w:val="24"/>
          <w:lang w:eastAsia="en-IN"/>
        </w:rPr>
        <w:t>Barack nodded, impressed. “I couldn’t have thought of anything better myself.”</w:t>
      </w:r>
    </w:p>
    <w:p w14:paraId="6BA718A9" w14:textId="77777777" w:rsidR="00085BEB" w:rsidRPr="00085BEB" w:rsidRDefault="00085BEB" w:rsidP="00085BEB">
      <w:pPr>
        <w:ind w:firstLine="284"/>
        <w:rPr>
          <w:rFonts w:ascii="Book Antiqua" w:hAnsi="Book Antiqua" w:cs="Times New Roman"/>
          <w:sz w:val="24"/>
          <w:szCs w:val="24"/>
          <w:lang w:eastAsia="en-IN"/>
        </w:rPr>
      </w:pPr>
      <w:r w:rsidRPr="00085BEB">
        <w:rPr>
          <w:rFonts w:ascii="Book Antiqua" w:hAnsi="Book Antiqua" w:cs="Times New Roman"/>
          <w:sz w:val="24"/>
          <w:szCs w:val="24"/>
          <w:lang w:eastAsia="en-IN"/>
        </w:rPr>
        <w:t>Sean’s smirk faded into a more serious expression. “Hey, does your husband still think you’re Muslim?”</w:t>
      </w:r>
    </w:p>
    <w:p w14:paraId="09ADA9AC"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“Yeah,” Barack said, amused. “That’s how I got him to go along with all this crazy shit. I’d hold the Koran even when he wasn’t looking. He’d see me doing it on the hidden cameras he had installed in the Oval Office. I even had a </w:t>
      </w:r>
      <w:proofErr w:type="spellStart"/>
      <w:r w:rsidRPr="00213FD7">
        <w:rPr>
          <w:rFonts w:ascii="Book Antiqua" w:hAnsi="Book Antiqua" w:cs="Times New Roman"/>
          <w:sz w:val="24"/>
          <w:szCs w:val="24"/>
          <w:lang w:eastAsia="en-IN"/>
        </w:rPr>
        <w:t>favorite</w:t>
      </w:r>
      <w:proofErr w:type="spellEnd"/>
      <w:r w:rsidRPr="00213FD7">
        <w:rPr>
          <w:rFonts w:ascii="Book Antiqua" w:hAnsi="Book Antiqua" w:cs="Times New Roman"/>
          <w:sz w:val="24"/>
          <w:szCs w:val="24"/>
          <w:lang w:eastAsia="en-IN"/>
        </w:rPr>
        <w:t xml:space="preserve"> Koran verse I kept written on a piece of paper hidden in the cover of my Koran. You always have to use religion to do the devil’s work—that’s what I always said.”</w:t>
      </w:r>
    </w:p>
    <w:p w14:paraId="6652F1C4"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“My wife still doesn’t know we’re dating,” said Sean.</w:t>
      </w:r>
    </w:p>
    <w:p w14:paraId="1711D495"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“That’s good because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if big Mike found out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he’d kick the shit right out of me.”</w:t>
      </w:r>
    </w:p>
    <w:p w14:paraId="22150C95"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“You don’t get tired of the abuse?”</w:t>
      </w:r>
    </w:p>
    <w:p w14:paraId="1C90694D"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Barack let out a soft laugh, tinged with a hint of something deeper. </w:t>
      </w:r>
      <w:r>
        <w:rPr>
          <w:rFonts w:ascii="Book Antiqua" w:hAnsi="Book Antiqua" w:cs="Times New Roman"/>
          <w:sz w:val="24"/>
          <w:szCs w:val="24"/>
          <w:lang w:eastAsia="en-IN"/>
        </w:rPr>
        <w:t>“</w:t>
      </w:r>
      <w:r w:rsidRPr="00213FD7">
        <w:rPr>
          <w:rFonts w:ascii="Book Antiqua" w:hAnsi="Book Antiqua" w:cs="Times New Roman"/>
          <w:sz w:val="24"/>
          <w:szCs w:val="24"/>
          <w:lang w:eastAsia="en-IN"/>
        </w:rPr>
        <w:t>You don’t get it. You don’t understand big Mike like I do</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H</w:t>
      </w:r>
      <w:r w:rsidRPr="00213FD7">
        <w:rPr>
          <w:rFonts w:ascii="Book Antiqua" w:hAnsi="Book Antiqua" w:cs="Times New Roman"/>
          <w:sz w:val="24"/>
          <w:szCs w:val="24"/>
          <w:lang w:eastAsia="en-IN"/>
        </w:rPr>
        <w:t xml:space="preserve">e paused for a moment and then </w:t>
      </w:r>
      <w:r>
        <w:rPr>
          <w:rFonts w:ascii="Book Antiqua" w:hAnsi="Book Antiqua" w:cs="Times New Roman"/>
          <w:sz w:val="24"/>
          <w:szCs w:val="24"/>
          <w:lang w:eastAsia="en-IN"/>
        </w:rPr>
        <w:t>came out with it flatly</w:t>
      </w:r>
      <w:r w:rsidRPr="00213FD7">
        <w:rPr>
          <w:rFonts w:ascii="Book Antiqua" w:hAnsi="Book Antiqua" w:cs="Times New Roman"/>
          <w:sz w:val="24"/>
          <w:szCs w:val="24"/>
          <w:lang w:eastAsia="en-IN"/>
        </w:rPr>
        <w:t>, “Change the subject</w:t>
      </w:r>
      <w:r>
        <w:rPr>
          <w:rFonts w:ascii="Book Antiqua" w:hAnsi="Book Antiqua" w:cs="Times New Roman"/>
          <w:sz w:val="24"/>
          <w:szCs w:val="24"/>
          <w:lang w:eastAsia="en-IN"/>
        </w:rPr>
        <w:t xml:space="preserve">.” He was uncomfortable </w:t>
      </w:r>
      <w:r w:rsidRPr="00213FD7">
        <w:rPr>
          <w:rFonts w:ascii="Book Antiqua" w:hAnsi="Book Antiqua" w:cs="Times New Roman"/>
          <w:sz w:val="24"/>
          <w:szCs w:val="24"/>
          <w:lang w:eastAsia="en-IN"/>
        </w:rPr>
        <w:t>talking about his relationship with Mike with his white lover.</w:t>
      </w:r>
    </w:p>
    <w:p w14:paraId="6B247926"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Globemaster began to rattle as its engines began to speed up. It taxied down the runway and eventually accelerated full speed in preparation for </w:t>
      </w:r>
      <w:proofErr w:type="spellStart"/>
      <w:r w:rsidRPr="00213FD7">
        <w:rPr>
          <w:rFonts w:ascii="Book Antiqua" w:hAnsi="Book Antiqua" w:cs="Times New Roman"/>
          <w:sz w:val="24"/>
          <w:szCs w:val="24"/>
          <w:lang w:eastAsia="en-IN"/>
        </w:rPr>
        <w:t>takeoff</w:t>
      </w:r>
      <w:proofErr w:type="spellEnd"/>
      <w:r w:rsidRPr="00213FD7">
        <w:rPr>
          <w:rFonts w:ascii="Book Antiqua" w:hAnsi="Book Antiqua" w:cs="Times New Roman"/>
          <w:sz w:val="24"/>
          <w:szCs w:val="24"/>
          <w:lang w:eastAsia="en-IN"/>
        </w:rPr>
        <w:t xml:space="preserve">. The plane took off its massive weight carried into the sky by its turbo fan engines guzzling jet fuel. Barack shifted uncomfortably, his ass still </w:t>
      </w:r>
      <w:r>
        <w:rPr>
          <w:rFonts w:ascii="Book Antiqua" w:hAnsi="Book Antiqua" w:cs="Times New Roman"/>
          <w:sz w:val="24"/>
          <w:szCs w:val="24"/>
          <w:lang w:eastAsia="en-IN"/>
        </w:rPr>
        <w:t>hurt</w:t>
      </w:r>
      <w:r w:rsidRPr="00213FD7">
        <w:rPr>
          <w:rFonts w:ascii="Book Antiqua" w:hAnsi="Book Antiqua" w:cs="Times New Roman"/>
          <w:sz w:val="24"/>
          <w:szCs w:val="24"/>
          <w:lang w:eastAsia="en-IN"/>
        </w:rPr>
        <w:t>ing despite effort from his servants to add more cushion to his seat.</w:t>
      </w:r>
    </w:p>
    <w:p w14:paraId="7148A043"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“I was thinking</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after your stop in Jerusalem</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we could hit up the beaches in Italy. It’s been forever since we took a long walk down the beach together hand-in-hand.”</w:t>
      </w:r>
    </w:p>
    <w:p w14:paraId="0A39151E"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“It sounds good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Sean, but I think the master wants me to stay in Jerusalem to consolidate my power and ensure the world bows down to me,” said Barack,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an ever-obedient slave to Satan.</w:t>
      </w:r>
    </w:p>
    <w:p w14:paraId="4AEBCD3B"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“How </w:t>
      </w:r>
      <w:r>
        <w:rPr>
          <w:rFonts w:ascii="Book Antiqua" w:hAnsi="Book Antiqua" w:cs="Times New Roman"/>
          <w:sz w:val="24"/>
          <w:szCs w:val="24"/>
          <w:lang w:eastAsia="en-IN"/>
        </w:rPr>
        <w:t xml:space="preserve">did you come to </w:t>
      </w:r>
      <w:r w:rsidRPr="00213FD7">
        <w:rPr>
          <w:rFonts w:ascii="Book Antiqua" w:hAnsi="Book Antiqua" w:cs="Times New Roman"/>
          <w:sz w:val="24"/>
          <w:szCs w:val="24"/>
          <w:lang w:eastAsia="en-IN"/>
        </w:rPr>
        <w:t>have such a close relationship with our master.”</w:t>
      </w:r>
    </w:p>
    <w:p w14:paraId="532D2627"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061D7838" w14:textId="77777777" w:rsidR="00577CC0" w:rsidRPr="00213FD7" w:rsidRDefault="00577CC0"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It wasn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luck, Sean,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Barack finally responded</w:t>
      </w:r>
      <w:r>
        <w:rPr>
          <w:rFonts w:ascii="Book Antiqua" w:hAnsi="Book Antiqua" w:cs="Times New Roman"/>
          <w:sz w:val="24"/>
          <w:szCs w:val="24"/>
          <w:lang w:eastAsia="en-IN"/>
        </w:rPr>
        <w:t xml:space="preserve"> in a</w:t>
      </w:r>
      <w:r w:rsidRPr="00213FD7">
        <w:rPr>
          <w:rFonts w:ascii="Book Antiqua" w:hAnsi="Book Antiqua" w:cs="Times New Roman"/>
          <w:sz w:val="24"/>
          <w:szCs w:val="24"/>
          <w:lang w:eastAsia="en-IN"/>
        </w:rPr>
        <w:t xml:space="preserve"> voice laced with a gravitas that even his closest allies rarely heard. </w:t>
      </w:r>
      <w:r>
        <w:rPr>
          <w:rFonts w:ascii="Book Antiqua" w:hAnsi="Book Antiqua" w:cs="Times New Roman"/>
          <w:sz w:val="24"/>
          <w:szCs w:val="24"/>
          <w:lang w:eastAsia="en-IN"/>
        </w:rPr>
        <w:t>“</w:t>
      </w:r>
      <w:r w:rsidRPr="00213FD7">
        <w:rPr>
          <w:rFonts w:ascii="Book Antiqua" w:hAnsi="Book Antiqua" w:cs="Times New Roman"/>
          <w:sz w:val="24"/>
          <w:szCs w:val="24"/>
          <w:lang w:eastAsia="en-IN"/>
        </w:rPr>
        <w:t>It was destiny. From the moment I set foot in politics, I knew there was something different about me, something that set me apart from the rest. It was like I could see the threads of fate, weaving through every decision, every move. And then</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he appeared.</w:t>
      </w:r>
      <w:r>
        <w:rPr>
          <w:rFonts w:ascii="Book Antiqua" w:hAnsi="Book Antiqua" w:cs="Times New Roman"/>
          <w:sz w:val="24"/>
          <w:szCs w:val="24"/>
          <w:lang w:eastAsia="en-IN"/>
        </w:rPr>
        <w:t>”</w:t>
      </w:r>
    </w:p>
    <w:p w14:paraId="3399ABD9"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Sean leaned in, intrigued.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What was it like? The first time you met him</w:t>
      </w:r>
      <w:r>
        <w:rPr>
          <w:rFonts w:ascii="Book Antiqua" w:hAnsi="Book Antiqua" w:cs="Times New Roman"/>
          <w:sz w:val="24"/>
          <w:szCs w:val="24"/>
          <w:lang w:eastAsia="en-IN"/>
        </w:rPr>
        <w:t>.”</w:t>
      </w:r>
    </w:p>
    <w:p w14:paraId="296283D1"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Barack paused, remembering th</w:t>
      </w:r>
      <w:r>
        <w:rPr>
          <w:rFonts w:ascii="Book Antiqua" w:hAnsi="Book Antiqua" w:cs="Times New Roman"/>
          <w:sz w:val="24"/>
          <w:szCs w:val="24"/>
          <w:lang w:eastAsia="en-IN"/>
        </w:rPr>
        <w:t>at</w:t>
      </w:r>
      <w:r w:rsidRPr="00213FD7">
        <w:rPr>
          <w:rFonts w:ascii="Book Antiqua" w:hAnsi="Book Antiqua" w:cs="Times New Roman"/>
          <w:sz w:val="24"/>
          <w:szCs w:val="24"/>
          <w:lang w:eastAsia="en-IN"/>
        </w:rPr>
        <w:t xml:space="preserve"> night in Chicago, long before his rise to the presidency. </w:t>
      </w:r>
      <w:r>
        <w:rPr>
          <w:rFonts w:ascii="Book Antiqua" w:hAnsi="Book Antiqua" w:cs="Times New Roman"/>
          <w:sz w:val="24"/>
          <w:szCs w:val="24"/>
          <w:lang w:eastAsia="en-IN"/>
        </w:rPr>
        <w:t>“</w:t>
      </w:r>
      <w:r w:rsidRPr="00213FD7">
        <w:rPr>
          <w:rFonts w:ascii="Book Antiqua" w:hAnsi="Book Antiqua" w:cs="Times New Roman"/>
          <w:sz w:val="24"/>
          <w:szCs w:val="24"/>
          <w:lang w:eastAsia="en-IN"/>
        </w:rPr>
        <w:t>It was in a dream</w:t>
      </w:r>
      <w:r w:rsidRPr="00634623">
        <w:rPr>
          <w:rFonts w:ascii="Book Antiqua" w:hAnsi="Book Antiqua" w:cs="Times New Roman"/>
          <w:sz w:val="24"/>
          <w:szCs w:val="24"/>
          <w:lang w:eastAsia="en-IN"/>
        </w:rPr>
        <w:t>—</w:t>
      </w:r>
      <w:r w:rsidRPr="00213FD7">
        <w:rPr>
          <w:rFonts w:ascii="Book Antiqua" w:hAnsi="Book Antiqua" w:cs="Times New Roman"/>
          <w:sz w:val="24"/>
          <w:szCs w:val="24"/>
          <w:lang w:eastAsia="en-IN"/>
        </w:rPr>
        <w:t>or at least it started that way. I was standing on the edge of a vast, burning landscape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 sky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as red as blood. The heat was unbearable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yet I couldn't move. And then, he spoke to me. Not in words, but in thoughts, in desires I didn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t even know I had. He showed me what the world could be—what </w:t>
      </w:r>
      <w:r w:rsidRPr="00213FD7">
        <w:rPr>
          <w:rFonts w:ascii="Book Antiqua" w:hAnsi="Book Antiqua" w:cs="Times New Roman"/>
          <w:i/>
          <w:iCs/>
          <w:sz w:val="24"/>
          <w:szCs w:val="24"/>
          <w:lang w:eastAsia="en-IN"/>
        </w:rPr>
        <w:t>I</w:t>
      </w:r>
      <w:r w:rsidRPr="00213FD7">
        <w:rPr>
          <w:rFonts w:ascii="Book Antiqua" w:hAnsi="Book Antiqua" w:cs="Times New Roman"/>
          <w:sz w:val="24"/>
          <w:szCs w:val="24"/>
          <w:lang w:eastAsia="en-IN"/>
        </w:rPr>
        <w:t xml:space="preserve"> could be—if I just said yes.</w:t>
      </w:r>
      <w:r>
        <w:rPr>
          <w:rFonts w:ascii="Book Antiqua" w:hAnsi="Book Antiqua" w:cs="Times New Roman"/>
          <w:sz w:val="24"/>
          <w:szCs w:val="24"/>
          <w:lang w:eastAsia="en-IN"/>
        </w:rPr>
        <w:t>”</w:t>
      </w:r>
    </w:p>
    <w:p w14:paraId="4367B68D"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Sean listened, captivated by the intensity in Barack</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 voice.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And </w:t>
      </w:r>
      <w:r>
        <w:rPr>
          <w:rFonts w:ascii="Book Antiqua" w:hAnsi="Book Antiqua" w:cs="Times New Roman"/>
          <w:sz w:val="24"/>
          <w:szCs w:val="24"/>
          <w:lang w:eastAsia="en-IN"/>
        </w:rPr>
        <w:t xml:space="preserve">just like that, </w:t>
      </w:r>
      <w:r w:rsidRPr="00213FD7">
        <w:rPr>
          <w:rFonts w:ascii="Book Antiqua" w:hAnsi="Book Antiqua" w:cs="Times New Roman"/>
          <w:sz w:val="24"/>
          <w:szCs w:val="24"/>
          <w:lang w:eastAsia="en-IN"/>
        </w:rPr>
        <w:t>you … agreed?</w:t>
      </w:r>
      <w:r>
        <w:rPr>
          <w:rFonts w:ascii="Book Antiqua" w:hAnsi="Book Antiqua" w:cs="Times New Roman"/>
          <w:sz w:val="24"/>
          <w:szCs w:val="24"/>
          <w:lang w:eastAsia="en-IN"/>
        </w:rPr>
        <w:t>”</w:t>
      </w:r>
    </w:p>
    <w:p w14:paraId="7CD31FF4" w14:textId="77777777" w:rsidR="00577CC0" w:rsidRPr="00213FD7" w:rsidRDefault="00577CC0"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“I</w:t>
      </w:r>
      <w:r w:rsidRPr="00213FD7">
        <w:rPr>
          <w:rFonts w:ascii="Book Antiqua" w:hAnsi="Book Antiqua" w:cs="Times New Roman"/>
          <w:sz w:val="24"/>
          <w:szCs w:val="24"/>
          <w:lang w:eastAsia="en-IN"/>
        </w:rPr>
        <w:t xml:space="preserve">t wasn't that simple," Barack admitted, taking a long sip of his coffee. </w:t>
      </w:r>
      <w:r>
        <w:rPr>
          <w:rFonts w:ascii="Book Antiqua" w:hAnsi="Book Antiqua" w:cs="Times New Roman"/>
          <w:sz w:val="24"/>
          <w:szCs w:val="24"/>
          <w:lang w:eastAsia="en-IN"/>
        </w:rPr>
        <w:t>“</w:t>
      </w:r>
      <w:r w:rsidRPr="00213FD7">
        <w:rPr>
          <w:rFonts w:ascii="Book Antiqua" w:hAnsi="Book Antiqua" w:cs="Times New Roman"/>
          <w:sz w:val="24"/>
          <w:szCs w:val="24"/>
          <w:lang w:eastAsia="en-IN"/>
        </w:rPr>
        <w:t>I had doubts, fears, but he made me an offer I couldn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refuse. Power, influence, the ability to shape the world in my image. All I had to do was surrender to him, to let go of the illusion of control and embrace the true power that comes from submission.</w:t>
      </w:r>
      <w:r>
        <w:rPr>
          <w:rFonts w:ascii="Book Antiqua" w:hAnsi="Book Antiqua" w:cs="Times New Roman"/>
          <w:sz w:val="24"/>
          <w:szCs w:val="24"/>
          <w:lang w:eastAsia="en-IN"/>
        </w:rPr>
        <w:t>”</w:t>
      </w:r>
    </w:p>
    <w:p w14:paraId="4A7DC096" w14:textId="77777777" w:rsidR="00577CC0" w:rsidRPr="00213FD7" w:rsidRDefault="00577CC0"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And Michael?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Sean asked, sensing there was more to the story.</w:t>
      </w:r>
    </w:p>
    <w:p w14:paraId="55521887" w14:textId="77777777" w:rsidR="00577CC0" w:rsidRPr="00213FD7" w:rsidRDefault="00577CC0"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Michael was part of the deal,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Barack replied, his tone softening.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He was the price I paid</w:t>
      </w:r>
      <w:r>
        <w:rPr>
          <w:rFonts w:ascii="Book Antiqua" w:hAnsi="Book Antiqua" w:cs="Times New Roman"/>
          <w:sz w:val="24"/>
          <w:szCs w:val="24"/>
          <w:lang w:eastAsia="en-IN"/>
        </w:rPr>
        <w:t>. He’s</w:t>
      </w:r>
      <w:r w:rsidRPr="00213FD7">
        <w:rPr>
          <w:rFonts w:ascii="Book Antiqua" w:hAnsi="Book Antiqua" w:cs="Times New Roman"/>
          <w:sz w:val="24"/>
          <w:szCs w:val="24"/>
          <w:lang w:eastAsia="en-IN"/>
        </w:rPr>
        <w:t xml:space="preserve"> the anchor that keeps me tied to this world, reminding me of what I gave up. </w:t>
      </w:r>
      <w:r>
        <w:rPr>
          <w:rFonts w:ascii="Book Antiqua" w:hAnsi="Book Antiqua" w:cs="Times New Roman"/>
          <w:sz w:val="24"/>
          <w:szCs w:val="24"/>
          <w:lang w:eastAsia="en-IN"/>
        </w:rPr>
        <w:t>H</w:t>
      </w:r>
      <w:r w:rsidRPr="00213FD7">
        <w:rPr>
          <w:rFonts w:ascii="Book Antiqua" w:hAnsi="Book Antiqua" w:cs="Times New Roman"/>
          <w:sz w:val="24"/>
          <w:szCs w:val="24"/>
          <w:lang w:eastAsia="en-IN"/>
        </w:rPr>
        <w:t>e</w:t>
      </w:r>
      <w:r>
        <w:rPr>
          <w:rFonts w:ascii="Book Antiqua" w:hAnsi="Book Antiqua" w:cs="Times New Roman"/>
          <w:sz w:val="24"/>
          <w:szCs w:val="24"/>
          <w:lang w:eastAsia="en-IN"/>
        </w:rPr>
        <w:t>’</w:t>
      </w:r>
      <w:r w:rsidRPr="00213FD7">
        <w:rPr>
          <w:rFonts w:ascii="Book Antiqua" w:hAnsi="Book Antiqua" w:cs="Times New Roman"/>
          <w:sz w:val="24"/>
          <w:szCs w:val="24"/>
          <w:lang w:eastAsia="en-IN"/>
        </w:rPr>
        <w:t>s also my strength, my punishment, and my reward all rolled into one. The pain, the domination, it</w:t>
      </w:r>
      <w:r>
        <w:rPr>
          <w:rFonts w:ascii="Book Antiqua" w:hAnsi="Book Antiqua" w:cs="Times New Roman"/>
          <w:sz w:val="24"/>
          <w:szCs w:val="24"/>
          <w:lang w:eastAsia="en-IN"/>
        </w:rPr>
        <w:t>’</w:t>
      </w:r>
      <w:r w:rsidRPr="00213FD7">
        <w:rPr>
          <w:rFonts w:ascii="Book Antiqua" w:hAnsi="Book Antiqua" w:cs="Times New Roman"/>
          <w:sz w:val="24"/>
          <w:szCs w:val="24"/>
          <w:lang w:eastAsia="en-IN"/>
        </w:rPr>
        <w:t>s all part of the pact. Satan got my soul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big Mike got my ass.</w:t>
      </w:r>
      <w:r>
        <w:rPr>
          <w:rFonts w:ascii="Book Antiqua" w:hAnsi="Book Antiqua" w:cs="Times New Roman"/>
          <w:sz w:val="24"/>
          <w:szCs w:val="24"/>
          <w:lang w:eastAsia="en-IN"/>
        </w:rPr>
        <w:t>”</w:t>
      </w:r>
    </w:p>
    <w:p w14:paraId="4983CB4F"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Sean chuckled, “Well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at least you get my ass for the next couple of days. Yours deserves some R&amp;R.” </w:t>
      </w:r>
    </w:p>
    <w:p w14:paraId="601B6E7D"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 understood now why Barack was so devoted to both Michael and their master. </w:t>
      </w:r>
      <w:r>
        <w:rPr>
          <w:rFonts w:ascii="Book Antiqua" w:hAnsi="Book Antiqua" w:cs="Times New Roman"/>
          <w:sz w:val="24"/>
          <w:szCs w:val="24"/>
          <w:lang w:eastAsia="en-IN"/>
        </w:rPr>
        <w:t>“But d</w:t>
      </w:r>
      <w:r w:rsidRPr="00213FD7">
        <w:rPr>
          <w:rFonts w:ascii="Book Antiqua" w:hAnsi="Book Antiqua" w:cs="Times New Roman"/>
          <w:sz w:val="24"/>
          <w:szCs w:val="24"/>
          <w:lang w:eastAsia="en-IN"/>
        </w:rPr>
        <w:t>oesn</w:t>
      </w:r>
      <w:r>
        <w:rPr>
          <w:rFonts w:ascii="Book Antiqua" w:hAnsi="Book Antiqua" w:cs="Times New Roman"/>
          <w:sz w:val="24"/>
          <w:szCs w:val="24"/>
          <w:lang w:eastAsia="en-IN"/>
        </w:rPr>
        <w:t>’</w:t>
      </w:r>
      <w:r w:rsidRPr="00213FD7">
        <w:rPr>
          <w:rFonts w:ascii="Book Antiqua" w:hAnsi="Book Antiqua" w:cs="Times New Roman"/>
          <w:sz w:val="24"/>
          <w:szCs w:val="24"/>
          <w:lang w:eastAsia="en-IN"/>
        </w:rPr>
        <w:t>t it ever get to you? The pressure of ruling the world.</w:t>
      </w:r>
      <w:r>
        <w:rPr>
          <w:rFonts w:ascii="Book Antiqua" w:hAnsi="Book Antiqua" w:cs="Times New Roman"/>
          <w:sz w:val="24"/>
          <w:szCs w:val="24"/>
          <w:lang w:eastAsia="en-IN"/>
        </w:rPr>
        <w:t>”</w:t>
      </w:r>
    </w:p>
    <w:p w14:paraId="176A949E"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Barack smiled, but it was a smile tinged with sadness. </w:t>
      </w:r>
      <w:r>
        <w:rPr>
          <w:rFonts w:ascii="Book Antiqua" w:hAnsi="Book Antiqua" w:cs="Times New Roman"/>
          <w:sz w:val="24"/>
          <w:szCs w:val="24"/>
          <w:lang w:eastAsia="en-IN"/>
        </w:rPr>
        <w:t>“</w:t>
      </w:r>
      <w:r w:rsidRPr="00213FD7">
        <w:rPr>
          <w:rFonts w:ascii="Book Antiqua" w:hAnsi="Book Antiqua" w:cs="Times New Roman"/>
          <w:sz w:val="24"/>
          <w:szCs w:val="24"/>
          <w:lang w:eastAsia="en-IN"/>
        </w:rPr>
        <w:t>Every day. But that</w:t>
      </w:r>
      <w:r>
        <w:rPr>
          <w:rFonts w:ascii="Book Antiqua" w:hAnsi="Book Antiqua" w:cs="Times New Roman"/>
          <w:sz w:val="24"/>
          <w:szCs w:val="24"/>
          <w:lang w:eastAsia="en-IN"/>
        </w:rPr>
        <w:t>’</w:t>
      </w:r>
      <w:r w:rsidRPr="00213FD7">
        <w:rPr>
          <w:rFonts w:ascii="Book Antiqua" w:hAnsi="Book Antiqua" w:cs="Times New Roman"/>
          <w:sz w:val="24"/>
          <w:szCs w:val="24"/>
          <w:lang w:eastAsia="en-IN"/>
        </w:rPr>
        <w:t>s the price of power, Sean. The higher you climb, the more you have to lose. And I</w:t>
      </w:r>
      <w:r>
        <w:rPr>
          <w:rFonts w:ascii="Book Antiqua" w:hAnsi="Book Antiqua" w:cs="Times New Roman"/>
          <w:sz w:val="24"/>
          <w:szCs w:val="24"/>
          <w:lang w:eastAsia="en-IN"/>
        </w:rPr>
        <w:t>’</w:t>
      </w:r>
      <w:r w:rsidRPr="00213FD7">
        <w:rPr>
          <w:rFonts w:ascii="Book Antiqua" w:hAnsi="Book Antiqua" w:cs="Times New Roman"/>
          <w:sz w:val="24"/>
          <w:szCs w:val="24"/>
          <w:lang w:eastAsia="en-IN"/>
        </w:rPr>
        <w:t>ve climbed higher than anyone ever has.</w:t>
      </w:r>
      <w:r>
        <w:rPr>
          <w:rFonts w:ascii="Book Antiqua" w:hAnsi="Book Antiqua" w:cs="Times New Roman"/>
          <w:sz w:val="24"/>
          <w:szCs w:val="24"/>
          <w:lang w:eastAsia="en-IN"/>
        </w:rPr>
        <w:t>”</w:t>
      </w:r>
    </w:p>
    <w:p w14:paraId="6ED437C1"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plane continued its ascent, the lights of the city below disappearing into the night as they soared toward their destination. Barack leaned back in his seat, the noise of the engines and the cold metal of the plane w</w:t>
      </w:r>
      <w:r>
        <w:rPr>
          <w:rFonts w:ascii="Book Antiqua" w:hAnsi="Book Antiqua" w:cs="Times New Roman"/>
          <w:sz w:val="24"/>
          <w:szCs w:val="24"/>
          <w:lang w:eastAsia="en-IN"/>
        </w:rPr>
        <w:t>ere</w:t>
      </w:r>
      <w:r w:rsidRPr="00213FD7">
        <w:rPr>
          <w:rFonts w:ascii="Book Antiqua" w:hAnsi="Book Antiqua" w:cs="Times New Roman"/>
          <w:sz w:val="24"/>
          <w:szCs w:val="24"/>
          <w:lang w:eastAsia="en-IN"/>
        </w:rPr>
        <w:t xml:space="preserve"> now part of the world he controlled. He had come a long way from the man who once dreamed of change and hope. Now, he was the embodiment of power, the chosen one of the dark lord, and there was no turning back.</w:t>
      </w:r>
    </w:p>
    <w:p w14:paraId="5E6BD675" w14:textId="77777777" w:rsidR="00577CC0" w:rsidRPr="00213FD7" w:rsidRDefault="00577CC0"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Tomorrow,</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 xml:space="preserve">said </w:t>
      </w:r>
      <w:r w:rsidRPr="00213FD7">
        <w:rPr>
          <w:rFonts w:ascii="Book Antiqua" w:hAnsi="Book Antiqua" w:cs="Times New Roman"/>
          <w:sz w:val="24"/>
          <w:szCs w:val="24"/>
          <w:lang w:eastAsia="en-IN"/>
        </w:rPr>
        <w:t xml:space="preserve">Barack, breaking the silence,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We'll stand in Jerusalem, and the world will witness the dawn of a new era. An era of true power, where the strong rule, and the weak bow down. And we, Sean, will be at the </w:t>
      </w:r>
      <w:proofErr w:type="spellStart"/>
      <w:r w:rsidRPr="00213FD7">
        <w:rPr>
          <w:rFonts w:ascii="Book Antiqua" w:hAnsi="Book Antiqua" w:cs="Times New Roman"/>
          <w:sz w:val="24"/>
          <w:szCs w:val="24"/>
          <w:lang w:eastAsia="en-IN"/>
        </w:rPr>
        <w:t>center</w:t>
      </w:r>
      <w:proofErr w:type="spellEnd"/>
      <w:r w:rsidRPr="00213FD7">
        <w:rPr>
          <w:rFonts w:ascii="Book Antiqua" w:hAnsi="Book Antiqua" w:cs="Times New Roman"/>
          <w:sz w:val="24"/>
          <w:szCs w:val="24"/>
          <w:lang w:eastAsia="en-IN"/>
        </w:rPr>
        <w:t xml:space="preserve"> of it all.</w:t>
      </w:r>
      <w:r>
        <w:rPr>
          <w:rFonts w:ascii="Book Antiqua" w:hAnsi="Book Antiqua" w:cs="Times New Roman"/>
          <w:sz w:val="24"/>
          <w:szCs w:val="24"/>
          <w:lang w:eastAsia="en-IN"/>
        </w:rPr>
        <w:t>”</w:t>
      </w:r>
    </w:p>
    <w:p w14:paraId="6A0F1D58"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Sean reached out, placing his hand on Barack</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 </w:t>
      </w:r>
      <w:r>
        <w:rPr>
          <w:rFonts w:ascii="Book Antiqua" w:hAnsi="Book Antiqua" w:cs="Times New Roman"/>
          <w:sz w:val="24"/>
          <w:szCs w:val="24"/>
          <w:lang w:eastAsia="en-IN"/>
        </w:rPr>
        <w:t>“</w:t>
      </w:r>
      <w:r w:rsidRPr="00213FD7">
        <w:rPr>
          <w:rFonts w:ascii="Book Antiqua" w:hAnsi="Book Antiqua" w:cs="Times New Roman"/>
          <w:sz w:val="24"/>
          <w:szCs w:val="24"/>
          <w:lang w:eastAsia="en-IN"/>
        </w:rPr>
        <w:t>Hail Satan,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whispered.</w:t>
      </w:r>
    </w:p>
    <w:p w14:paraId="60E5A6D0" w14:textId="77777777" w:rsidR="00577CC0" w:rsidRPr="00213FD7" w:rsidRDefault="00577CC0"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Hail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Satan,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Barack echoed, his voice resolute, as the plane soared higher into the night sky, carrying them toward a future shaped by darkness, power, and the unbreakable bond he had forged with the master of the Earth.</w:t>
      </w:r>
    </w:p>
    <w:p w14:paraId="653D5E57" w14:textId="77777777" w:rsidR="00577CC0" w:rsidRPr="00213FD7" w:rsidRDefault="00577CC0" w:rsidP="006D6183">
      <w:pPr>
        <w:ind w:firstLine="284"/>
        <w:rPr>
          <w:rFonts w:ascii="Book Antiqua" w:hAnsi="Book Antiqua" w:cs="Times New Roman"/>
          <w:sz w:val="24"/>
          <w:szCs w:val="24"/>
          <w:lang w:eastAsia="en-IN"/>
        </w:rPr>
      </w:pPr>
    </w:p>
    <w:p w14:paraId="7E591534" w14:textId="77777777" w:rsidR="00577CC0" w:rsidRPr="00213FD7" w:rsidRDefault="00577CC0" w:rsidP="006D6183">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3A8F77C8" w14:textId="77777777" w:rsidR="00577CC0" w:rsidRDefault="00577CC0" w:rsidP="006D6183">
      <w:pPr>
        <w:rPr>
          <w:rFonts w:ascii="Book Antiqua" w:hAnsi="Book Antiqua" w:cs="Times New Roman"/>
          <w:sz w:val="24"/>
          <w:szCs w:val="24"/>
          <w:lang w:eastAsia="en-IN"/>
        </w:rPr>
      </w:pPr>
    </w:p>
    <w:p w14:paraId="2CF3124B" w14:textId="77777777" w:rsidR="00577CC0" w:rsidRPr="00213FD7" w:rsidRDefault="00577CC0" w:rsidP="006D6183">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Levi didn’t sleep. He </w:t>
      </w:r>
      <w:r>
        <w:rPr>
          <w:rFonts w:ascii="Book Antiqua" w:hAnsi="Book Antiqua" w:cs="Times New Roman"/>
          <w:sz w:val="24"/>
          <w:szCs w:val="24"/>
          <w:lang w:eastAsia="en-IN"/>
        </w:rPr>
        <w:t xml:space="preserve">lay there </w:t>
      </w:r>
      <w:r w:rsidRPr="00213FD7">
        <w:rPr>
          <w:rFonts w:ascii="Book Antiqua" w:hAnsi="Book Antiqua" w:cs="Times New Roman"/>
          <w:sz w:val="24"/>
          <w:szCs w:val="24"/>
          <w:lang w:eastAsia="en-IN"/>
        </w:rPr>
        <w:t xml:space="preserve">as a silent sentinel, watching over them, waiting for the hours to pass. This was the moment he had waited for his entire life. All the hardships he had suffered at the hands of a disbelieving world were finally about to </w:t>
      </w:r>
      <w:r>
        <w:rPr>
          <w:rFonts w:ascii="Book Antiqua" w:hAnsi="Book Antiqua" w:cs="Times New Roman"/>
          <w:sz w:val="24"/>
          <w:szCs w:val="24"/>
          <w:lang w:eastAsia="en-IN"/>
        </w:rPr>
        <w:t>be redressed</w:t>
      </w:r>
      <w:r w:rsidRPr="00213FD7">
        <w:rPr>
          <w:rFonts w:ascii="Book Antiqua" w:hAnsi="Book Antiqua" w:cs="Times New Roman"/>
          <w:sz w:val="24"/>
          <w:szCs w:val="24"/>
          <w:lang w:eastAsia="en-IN"/>
        </w:rPr>
        <w:t>. Justice would be poured out on a wicked and evil world. All the wrongs were now going to be made right. The rich and haughty would be humbled, and the poor in spirit would be exalted.</w:t>
      </w:r>
    </w:p>
    <w:p w14:paraId="04118A89"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he sat there in the darkness, listening to the voice of God, his heart swelled with anticipation. All the promises he had read, all the prophecies he had clung to, were about to come </w:t>
      </w:r>
      <w:r>
        <w:rPr>
          <w:rFonts w:ascii="Book Antiqua" w:hAnsi="Book Antiqua" w:cs="Times New Roman"/>
          <w:sz w:val="24"/>
          <w:szCs w:val="24"/>
          <w:lang w:eastAsia="en-IN"/>
        </w:rPr>
        <w:t>to life.</w:t>
      </w:r>
      <w:r w:rsidRPr="00213FD7">
        <w:rPr>
          <w:rFonts w:ascii="Book Antiqua" w:hAnsi="Book Antiqua" w:cs="Times New Roman"/>
          <w:sz w:val="24"/>
          <w:szCs w:val="24"/>
          <w:lang w:eastAsia="en-IN"/>
        </w:rPr>
        <w:t xml:space="preserve"> Finally, the time had come.</w:t>
      </w:r>
    </w:p>
    <w:p w14:paraId="2FFC6198"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Levi gently nudged Dipti and Gavriel awake. He leaned close to Dipti, wrapping his arms around her and whispering in her ear, “When you feel a great earthquake shake the earth, leave this place and run to Jerusalem</w:t>
      </w:r>
      <w:r>
        <w:rPr>
          <w:rFonts w:ascii="Book Antiqua" w:hAnsi="Book Antiqua" w:cs="Times New Roman"/>
          <w:sz w:val="24"/>
          <w:szCs w:val="24"/>
          <w:lang w:eastAsia="en-IN"/>
        </w:rPr>
        <w:t>, you hear?</w:t>
      </w:r>
      <w:r w:rsidRPr="00213FD7">
        <w:rPr>
          <w:rFonts w:ascii="Book Antiqua" w:hAnsi="Book Antiqua" w:cs="Times New Roman"/>
          <w:sz w:val="24"/>
          <w:szCs w:val="24"/>
          <w:lang w:eastAsia="en-IN"/>
        </w:rPr>
        <w:t xml:space="preserve"> Gavriel and I are leaving now. You’ll be safe, don’t worry.”</w:t>
      </w:r>
    </w:p>
    <w:p w14:paraId="0038C410"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Dipti looked into Levi’s eyes</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a mixture of relief and resolve. She kissed him softly and said, “Finally, our suffering will be over. We’ve endured so much these past years. I long for a better home</w:t>
      </w:r>
      <w:r>
        <w:rPr>
          <w:rFonts w:ascii="Book Antiqua" w:hAnsi="Book Antiqua" w:cs="Times New Roman"/>
          <w:sz w:val="24"/>
          <w:szCs w:val="24"/>
          <w:lang w:eastAsia="en-IN"/>
        </w:rPr>
        <w:t xml:space="preserve"> too</w:t>
      </w:r>
      <w:r w:rsidRPr="00213FD7">
        <w:rPr>
          <w:rFonts w:ascii="Book Antiqua" w:hAnsi="Book Antiqua" w:cs="Times New Roman"/>
          <w:sz w:val="24"/>
          <w:szCs w:val="24"/>
          <w:lang w:eastAsia="en-IN"/>
        </w:rPr>
        <w:t>.”</w:t>
      </w:r>
    </w:p>
    <w:p w14:paraId="1CC64400"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Levi and Gavriel parted ways with Dipti, </w:t>
      </w:r>
      <w:r>
        <w:rPr>
          <w:rFonts w:ascii="Book Antiqua" w:hAnsi="Book Antiqua" w:cs="Times New Roman"/>
          <w:sz w:val="24"/>
          <w:szCs w:val="24"/>
          <w:lang w:eastAsia="en-IN"/>
        </w:rPr>
        <w:t>and</w:t>
      </w:r>
      <w:r w:rsidRPr="00213FD7">
        <w:rPr>
          <w:rFonts w:ascii="Book Antiqua" w:hAnsi="Book Antiqua" w:cs="Times New Roman"/>
          <w:sz w:val="24"/>
          <w:szCs w:val="24"/>
          <w:lang w:eastAsia="en-IN"/>
        </w:rPr>
        <w:t xml:space="preserve"> moved </w:t>
      </w:r>
      <w:r>
        <w:rPr>
          <w:rFonts w:ascii="Book Antiqua" w:hAnsi="Book Antiqua" w:cs="Times New Roman"/>
          <w:sz w:val="24"/>
          <w:szCs w:val="24"/>
          <w:lang w:eastAsia="en-IN"/>
        </w:rPr>
        <w:t xml:space="preserve">stealthily </w:t>
      </w:r>
      <w:r w:rsidRPr="00213FD7">
        <w:rPr>
          <w:rFonts w:ascii="Book Antiqua" w:hAnsi="Book Antiqua" w:cs="Times New Roman"/>
          <w:sz w:val="24"/>
          <w:szCs w:val="24"/>
          <w:lang w:eastAsia="en-IN"/>
        </w:rPr>
        <w:t xml:space="preserve">through the darkness. The moon cast a faint, silvery glow over the land, while the distant fires of Jerusalem </w:t>
      </w:r>
      <w:r>
        <w:rPr>
          <w:rFonts w:ascii="Book Antiqua" w:hAnsi="Book Antiqua" w:cs="Times New Roman"/>
          <w:sz w:val="24"/>
          <w:szCs w:val="24"/>
          <w:lang w:eastAsia="en-IN"/>
        </w:rPr>
        <w:t>glimmer</w:t>
      </w:r>
      <w:r w:rsidRPr="00213FD7">
        <w:rPr>
          <w:rFonts w:ascii="Book Antiqua" w:hAnsi="Book Antiqua" w:cs="Times New Roman"/>
          <w:sz w:val="24"/>
          <w:szCs w:val="24"/>
          <w:lang w:eastAsia="en-IN"/>
        </w:rPr>
        <w:t xml:space="preserve">ed like torches against the night sky. The city’s destruction painted the horizon in shades of red and orange, serving as a grim beacon </w:t>
      </w:r>
      <w:r>
        <w:rPr>
          <w:rFonts w:ascii="Book Antiqua" w:hAnsi="Book Antiqua" w:cs="Times New Roman"/>
          <w:sz w:val="24"/>
          <w:szCs w:val="24"/>
          <w:lang w:eastAsia="en-IN"/>
        </w:rPr>
        <w:t xml:space="preserve">to </w:t>
      </w:r>
      <w:r w:rsidRPr="00213FD7">
        <w:rPr>
          <w:rFonts w:ascii="Book Antiqua" w:hAnsi="Book Antiqua" w:cs="Times New Roman"/>
          <w:sz w:val="24"/>
          <w:szCs w:val="24"/>
          <w:lang w:eastAsia="en-IN"/>
        </w:rPr>
        <w:t>guid</w:t>
      </w:r>
      <w:r>
        <w:rPr>
          <w:rFonts w:ascii="Book Antiqua" w:hAnsi="Book Antiqua" w:cs="Times New Roman"/>
          <w:sz w:val="24"/>
          <w:szCs w:val="24"/>
          <w:lang w:eastAsia="en-IN"/>
        </w:rPr>
        <w:t>e</w:t>
      </w:r>
      <w:r w:rsidRPr="00213FD7">
        <w:rPr>
          <w:rFonts w:ascii="Book Antiqua" w:hAnsi="Book Antiqua" w:cs="Times New Roman"/>
          <w:sz w:val="24"/>
          <w:szCs w:val="24"/>
          <w:lang w:eastAsia="en-IN"/>
        </w:rPr>
        <w:t xml:space="preserve"> them toward the peak of the Mount of Olives.</w:t>
      </w:r>
    </w:p>
    <w:p w14:paraId="7D2B7197"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ground </w:t>
      </w:r>
      <w:r w:rsidRPr="00634623">
        <w:rPr>
          <w:rFonts w:ascii="Book Antiqua" w:hAnsi="Book Antiqua" w:cs="Times New Roman"/>
          <w:sz w:val="24"/>
          <w:szCs w:val="24"/>
          <w:lang w:eastAsia="en-IN"/>
        </w:rPr>
        <w:t>was uneven</w:t>
      </w:r>
      <w:r w:rsidRPr="00EA1C43">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but they pressed on, </w:t>
      </w:r>
      <w:r>
        <w:rPr>
          <w:rFonts w:ascii="Book Antiqua" w:hAnsi="Book Antiqua" w:cs="Times New Roman"/>
          <w:sz w:val="24"/>
          <w:szCs w:val="24"/>
          <w:lang w:eastAsia="en-IN"/>
        </w:rPr>
        <w:t>fixing their eyes</w:t>
      </w:r>
      <w:r w:rsidRPr="00213FD7">
        <w:rPr>
          <w:rFonts w:ascii="Book Antiqua" w:hAnsi="Book Antiqua" w:cs="Times New Roman"/>
          <w:sz w:val="24"/>
          <w:szCs w:val="24"/>
          <w:lang w:eastAsia="en-IN"/>
        </w:rPr>
        <w:t xml:space="preserve"> on the summit. </w:t>
      </w:r>
      <w:r>
        <w:rPr>
          <w:rFonts w:ascii="Book Antiqua" w:hAnsi="Book Antiqua" w:cs="Times New Roman"/>
          <w:sz w:val="24"/>
          <w:szCs w:val="24"/>
          <w:lang w:eastAsia="en-IN"/>
        </w:rPr>
        <w:t>T</w:t>
      </w:r>
      <w:r w:rsidRPr="00213FD7">
        <w:rPr>
          <w:rFonts w:ascii="Book Antiqua" w:hAnsi="Book Antiqua" w:cs="Times New Roman"/>
          <w:sz w:val="24"/>
          <w:szCs w:val="24"/>
          <w:lang w:eastAsia="en-IN"/>
        </w:rPr>
        <w:t>his was the final stretch of their journey—the moment they had been waiting for.</w:t>
      </w:r>
    </w:p>
    <w:p w14:paraId="06B1A1EC"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As they ascended, the soft rustle of wind gently blew through the olive trees. The stillness of the night felt almost sacred, as if the world itself was holding its breath</w:t>
      </w:r>
      <w:r>
        <w:rPr>
          <w:rFonts w:ascii="Book Antiqua" w:hAnsi="Book Antiqua" w:cs="Times New Roman"/>
          <w:sz w:val="24"/>
          <w:szCs w:val="24"/>
          <w:lang w:eastAsia="en-IN"/>
        </w:rPr>
        <w:t xml:space="preserve"> in anticipation</w:t>
      </w:r>
      <w:r w:rsidRPr="00213FD7">
        <w:rPr>
          <w:rFonts w:ascii="Book Antiqua" w:hAnsi="Book Antiqua" w:cs="Times New Roman"/>
          <w:sz w:val="24"/>
          <w:szCs w:val="24"/>
          <w:lang w:eastAsia="en-IN"/>
        </w:rPr>
        <w:t xml:space="preserve"> for what was to come.</w:t>
      </w:r>
    </w:p>
    <w:p w14:paraId="679D9C25" w14:textId="77777777" w:rsidR="00577CC0" w:rsidRPr="00213FD7" w:rsidRDefault="00577CC0"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By the time </w:t>
      </w:r>
      <w:r w:rsidRPr="00213FD7">
        <w:rPr>
          <w:rFonts w:ascii="Book Antiqua" w:hAnsi="Book Antiqua" w:cs="Times New Roman"/>
          <w:sz w:val="24"/>
          <w:szCs w:val="24"/>
          <w:lang w:eastAsia="en-IN"/>
        </w:rPr>
        <w:t xml:space="preserve">Levi and Gavriel </w:t>
      </w:r>
      <w:r>
        <w:rPr>
          <w:rFonts w:ascii="Book Antiqua" w:hAnsi="Book Antiqua" w:cs="Times New Roman"/>
          <w:sz w:val="24"/>
          <w:szCs w:val="24"/>
          <w:lang w:eastAsia="en-IN"/>
        </w:rPr>
        <w:t xml:space="preserve">had </w:t>
      </w:r>
      <w:r w:rsidRPr="00213FD7">
        <w:rPr>
          <w:rFonts w:ascii="Book Antiqua" w:hAnsi="Book Antiqua" w:cs="Times New Roman"/>
          <w:sz w:val="24"/>
          <w:szCs w:val="24"/>
          <w:lang w:eastAsia="en-IN"/>
        </w:rPr>
        <w:t xml:space="preserve">reached the peak of the Mount of Olives, dawn </w:t>
      </w:r>
      <w:r>
        <w:rPr>
          <w:rFonts w:ascii="Book Antiqua" w:hAnsi="Book Antiqua" w:cs="Times New Roman"/>
          <w:sz w:val="24"/>
          <w:szCs w:val="24"/>
          <w:lang w:eastAsia="en-IN"/>
        </w:rPr>
        <w:t xml:space="preserve">had </w:t>
      </w:r>
      <w:r w:rsidRPr="00213FD7">
        <w:rPr>
          <w:rFonts w:ascii="Book Antiqua" w:hAnsi="Book Antiqua" w:cs="Times New Roman"/>
          <w:sz w:val="24"/>
          <w:szCs w:val="24"/>
          <w:lang w:eastAsia="en-IN"/>
        </w:rPr>
        <w:t>broke</w:t>
      </w:r>
      <w:r>
        <w:rPr>
          <w:rFonts w:ascii="Book Antiqua" w:hAnsi="Book Antiqua" w:cs="Times New Roman"/>
          <w:sz w:val="24"/>
          <w:szCs w:val="24"/>
          <w:lang w:eastAsia="en-IN"/>
        </w:rPr>
        <w:t>n</w:t>
      </w:r>
      <w:r w:rsidRPr="00213FD7">
        <w:rPr>
          <w:rFonts w:ascii="Book Antiqua" w:hAnsi="Book Antiqua" w:cs="Times New Roman"/>
          <w:sz w:val="24"/>
          <w:szCs w:val="24"/>
          <w:lang w:eastAsia="en-IN"/>
        </w:rPr>
        <w:t xml:space="preserve"> through the clouds, casting a soft, pale light over </w:t>
      </w:r>
      <w:r>
        <w:rPr>
          <w:rFonts w:ascii="Book Antiqua" w:hAnsi="Book Antiqua" w:cs="Times New Roman"/>
          <w:sz w:val="24"/>
          <w:szCs w:val="24"/>
          <w:lang w:eastAsia="en-IN"/>
        </w:rPr>
        <w:t>the beleaguered</w:t>
      </w:r>
      <w:r w:rsidRPr="00213FD7">
        <w:rPr>
          <w:rFonts w:ascii="Book Antiqua" w:hAnsi="Book Antiqua" w:cs="Times New Roman"/>
          <w:sz w:val="24"/>
          <w:szCs w:val="24"/>
          <w:lang w:eastAsia="en-IN"/>
        </w:rPr>
        <w:t xml:space="preserve"> city. The once-sacred skyline of Jerusalem was now </w:t>
      </w:r>
      <w:r>
        <w:rPr>
          <w:rFonts w:ascii="Book Antiqua" w:hAnsi="Book Antiqua" w:cs="Times New Roman"/>
          <w:sz w:val="24"/>
          <w:szCs w:val="24"/>
          <w:lang w:eastAsia="en-IN"/>
        </w:rPr>
        <w:t>overcast as</w:t>
      </w:r>
      <w:r w:rsidRPr="00213FD7">
        <w:rPr>
          <w:rFonts w:ascii="Book Antiqua" w:hAnsi="Book Antiqua" w:cs="Times New Roman"/>
          <w:sz w:val="24"/>
          <w:szCs w:val="24"/>
          <w:lang w:eastAsia="en-IN"/>
        </w:rPr>
        <w:t xml:space="preserve"> smoke billow</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from countless fires that had consumed entire </w:t>
      </w:r>
      <w:proofErr w:type="spellStart"/>
      <w:r w:rsidRPr="00213FD7">
        <w:rPr>
          <w:rFonts w:ascii="Book Antiqua" w:hAnsi="Book Antiqua" w:cs="Times New Roman"/>
          <w:sz w:val="24"/>
          <w:szCs w:val="24"/>
          <w:lang w:eastAsia="en-IN"/>
        </w:rPr>
        <w:t>neighborhoods</w:t>
      </w:r>
      <w:proofErr w:type="spellEnd"/>
      <w:r w:rsidRPr="00213FD7">
        <w:rPr>
          <w:rFonts w:ascii="Book Antiqua" w:hAnsi="Book Antiqua" w:cs="Times New Roman"/>
          <w:sz w:val="24"/>
          <w:szCs w:val="24"/>
          <w:lang w:eastAsia="en-IN"/>
        </w:rPr>
        <w:t xml:space="preserve">. They could see Al-Aqsa Mosque and the Dome of the Rock, </w:t>
      </w:r>
      <w:commentRangeStart w:id="9578"/>
      <w:r w:rsidRPr="00213FD7">
        <w:rPr>
          <w:rFonts w:ascii="Book Antiqua" w:hAnsi="Book Antiqua" w:cs="Times New Roman"/>
          <w:sz w:val="24"/>
          <w:szCs w:val="24"/>
          <w:highlight w:val="green"/>
          <w:lang w:eastAsia="en-IN"/>
        </w:rPr>
        <w:t>the</w:t>
      </w:r>
      <w:commentRangeEnd w:id="9578"/>
      <w:r>
        <w:rPr>
          <w:rStyle w:val="CommentReference"/>
        </w:rPr>
        <w:commentReference w:id="9578"/>
      </w:r>
      <w:r w:rsidRPr="00213FD7">
        <w:rPr>
          <w:rFonts w:ascii="Book Antiqua" w:hAnsi="Book Antiqua" w:cs="Times New Roman"/>
          <w:sz w:val="24"/>
          <w:szCs w:val="24"/>
          <w:highlight w:val="green"/>
          <w:lang w:eastAsia="en-IN"/>
        </w:rPr>
        <w:t xml:space="preserve"> one thing that kept the temple from being rebuilt,</w:t>
      </w:r>
      <w:r w:rsidRPr="00213FD7">
        <w:rPr>
          <w:rFonts w:ascii="Book Antiqua" w:hAnsi="Book Antiqua" w:cs="Times New Roman"/>
          <w:sz w:val="24"/>
          <w:szCs w:val="24"/>
          <w:lang w:eastAsia="en-IN"/>
        </w:rPr>
        <w:t xml:space="preserve"> lay in ruins—completely destroyed. They felt a sense of accomplishment </w:t>
      </w:r>
      <w:r>
        <w:rPr>
          <w:rFonts w:ascii="Book Antiqua" w:hAnsi="Book Antiqua" w:cs="Times New Roman"/>
          <w:sz w:val="24"/>
          <w:szCs w:val="24"/>
          <w:lang w:eastAsia="en-IN"/>
        </w:rPr>
        <w:t xml:space="preserve">in </w:t>
      </w:r>
      <w:r w:rsidRPr="00213FD7">
        <w:rPr>
          <w:rFonts w:ascii="Book Antiqua" w:hAnsi="Book Antiqua" w:cs="Times New Roman"/>
          <w:sz w:val="24"/>
          <w:szCs w:val="24"/>
          <w:lang w:eastAsia="en-IN"/>
        </w:rPr>
        <w:t>being part of that operation.</w:t>
      </w:r>
    </w:p>
    <w:p w14:paraId="247C273D"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faint cries of women as they were </w:t>
      </w:r>
      <w:r>
        <w:rPr>
          <w:rFonts w:ascii="Book Antiqua" w:hAnsi="Book Antiqua" w:cs="Times New Roman"/>
          <w:sz w:val="24"/>
          <w:szCs w:val="24"/>
          <w:lang w:eastAsia="en-IN"/>
        </w:rPr>
        <w:t xml:space="preserve">being </w:t>
      </w:r>
      <w:r w:rsidRPr="00213FD7">
        <w:rPr>
          <w:rFonts w:ascii="Book Antiqua" w:hAnsi="Book Antiqua" w:cs="Times New Roman"/>
          <w:sz w:val="24"/>
          <w:szCs w:val="24"/>
          <w:lang w:eastAsia="en-IN"/>
        </w:rPr>
        <w:t xml:space="preserve">brutally assaulted </w:t>
      </w:r>
      <w:r w:rsidRPr="00327EE3">
        <w:rPr>
          <w:rFonts w:ascii="Book Antiqua" w:hAnsi="Book Antiqua" w:cs="Times New Roman"/>
          <w:sz w:val="24"/>
          <w:szCs w:val="24"/>
          <w:lang w:eastAsia="en-IN"/>
        </w:rPr>
        <w:t xml:space="preserve">echoed through the streets </w:t>
      </w:r>
      <w:r w:rsidRPr="00213FD7">
        <w:rPr>
          <w:rFonts w:ascii="Book Antiqua" w:hAnsi="Book Antiqua" w:cs="Times New Roman"/>
          <w:sz w:val="24"/>
          <w:szCs w:val="24"/>
          <w:lang w:eastAsia="en-IN"/>
        </w:rPr>
        <w:t>above the cacophony of looting and destruction. Houses were ransacked, doors torn off their hinges, and belongings strewn across the bloodstained streets.</w:t>
      </w:r>
    </w:p>
    <w:p w14:paraId="49FA02EF" w14:textId="77777777" w:rsidR="00577CC0"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174F785F" w14:textId="77777777" w:rsidR="00577CC0" w:rsidRPr="00213FD7" w:rsidRDefault="00577CC0" w:rsidP="006D6183">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5EC99D6A" w14:textId="77777777" w:rsidR="00577CC0" w:rsidRPr="00213FD7" w:rsidRDefault="00577CC0" w:rsidP="006D6183">
      <w:pPr>
        <w:ind w:firstLine="284"/>
        <w:rPr>
          <w:rFonts w:ascii="Book Antiqua" w:hAnsi="Book Antiqua" w:cs="Times New Roman"/>
          <w:sz w:val="24"/>
          <w:szCs w:val="24"/>
          <w:lang w:eastAsia="en-IN"/>
        </w:rPr>
      </w:pPr>
    </w:p>
    <w:p w14:paraId="77A8E197" w14:textId="77777777" w:rsidR="00577CC0" w:rsidRPr="00213FD7" w:rsidRDefault="00577CC0" w:rsidP="006D6183">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After being decontaminated and stitched up, Lot lay in the field hospital within the base “Gaza Hope,” feeling energy slowly returning to his body. His face, once pale and lifeless, now held a </w:t>
      </w:r>
      <w:r>
        <w:rPr>
          <w:rFonts w:ascii="Book Antiqua" w:hAnsi="Book Antiqua" w:cs="Times New Roman"/>
          <w:sz w:val="24"/>
          <w:szCs w:val="24"/>
          <w:lang w:eastAsia="en-IN"/>
        </w:rPr>
        <w:t xml:space="preserve">spark </w:t>
      </w:r>
      <w:r w:rsidRPr="00213FD7">
        <w:rPr>
          <w:rFonts w:ascii="Book Antiqua" w:hAnsi="Book Antiqua" w:cs="Times New Roman"/>
          <w:sz w:val="24"/>
          <w:szCs w:val="24"/>
          <w:lang w:eastAsia="en-IN"/>
        </w:rPr>
        <w:t>of vitality. Raskin</w:t>
      </w:r>
      <w:r>
        <w:rPr>
          <w:rFonts w:ascii="Book Antiqua" w:hAnsi="Book Antiqua" w:cs="Times New Roman"/>
          <w:sz w:val="24"/>
          <w:szCs w:val="24"/>
          <w:lang w:eastAsia="en-IN"/>
        </w:rPr>
        <w:t>’s presence was</w:t>
      </w:r>
      <w:r w:rsidRPr="00213FD7">
        <w:rPr>
          <w:rFonts w:ascii="Book Antiqua" w:hAnsi="Book Antiqua" w:cs="Times New Roman"/>
          <w:sz w:val="24"/>
          <w:szCs w:val="24"/>
          <w:lang w:eastAsia="en-IN"/>
        </w:rPr>
        <w:t xml:space="preserve"> a small comfort in the grim surroundings.</w:t>
      </w:r>
    </w:p>
    <w:p w14:paraId="24E36840" w14:textId="77777777" w:rsidR="00577CC0" w:rsidRPr="00213FD7" w:rsidRDefault="00577CC0"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Take me with you to Jerusalem,</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Lot pleaded.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Don’t leave me in this hospital.</w:t>
      </w:r>
      <w:r>
        <w:rPr>
          <w:rFonts w:ascii="Book Antiqua" w:hAnsi="Book Antiqua" w:cs="Times New Roman"/>
          <w:sz w:val="24"/>
          <w:szCs w:val="24"/>
          <w:lang w:eastAsia="en-IN"/>
        </w:rPr>
        <w:t>”</w:t>
      </w:r>
    </w:p>
    <w:p w14:paraId="4323259C"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Raskin’s expression hardened.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What, so you can kill more kikes?</w:t>
      </w:r>
      <w:r>
        <w:rPr>
          <w:rFonts w:ascii="Book Antiqua" w:hAnsi="Book Antiqua" w:cs="Times New Roman"/>
          <w:sz w:val="24"/>
          <w:szCs w:val="24"/>
          <w:lang w:eastAsia="en-IN"/>
        </w:rPr>
        <w:t>” he said</w:t>
      </w:r>
      <w:r w:rsidRPr="00213FD7">
        <w:rPr>
          <w:rFonts w:ascii="Book Antiqua" w:hAnsi="Book Antiqua" w:cs="Times New Roman"/>
          <w:sz w:val="24"/>
          <w:szCs w:val="24"/>
          <w:lang w:eastAsia="en-IN"/>
        </w:rPr>
        <w:t xml:space="preserve"> sarcastically.</w:t>
      </w:r>
    </w:p>
    <w:p w14:paraId="36669AA7"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Lot’s gaze was steady.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No. I know this war is wrong now. You need someone to watch your back and protect you from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He despises you. I can see it in his eyes. There’s a demon inside him. He’s possessed by hatred, and you represent everything he loathes.</w:t>
      </w:r>
      <w:r>
        <w:rPr>
          <w:rFonts w:ascii="Book Antiqua" w:hAnsi="Book Antiqua" w:cs="Times New Roman"/>
          <w:sz w:val="24"/>
          <w:szCs w:val="24"/>
          <w:lang w:eastAsia="en-IN"/>
        </w:rPr>
        <w:t>”</w:t>
      </w:r>
    </w:p>
    <w:p w14:paraId="1947CF5D"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took a moment to process Lot’s words, then glanced down at the fresh uniform Lot had been given.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Staff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Lemon,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said with a hint of irony, as he straightened up and </w:t>
      </w:r>
      <w:r>
        <w:rPr>
          <w:rFonts w:ascii="Book Antiqua" w:hAnsi="Book Antiqua" w:cs="Times New Roman"/>
          <w:sz w:val="24"/>
          <w:szCs w:val="24"/>
          <w:lang w:eastAsia="en-IN"/>
        </w:rPr>
        <w:t>saluted Lot</w:t>
      </w:r>
      <w:r w:rsidRPr="00213FD7">
        <w:rPr>
          <w:rFonts w:ascii="Book Antiqua" w:hAnsi="Book Antiqua" w:cs="Times New Roman"/>
          <w:sz w:val="24"/>
          <w:szCs w:val="24"/>
          <w:lang w:eastAsia="en-IN"/>
        </w:rPr>
        <w:t>.</w:t>
      </w:r>
    </w:p>
    <w:p w14:paraId="72EADC54"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“At ease, soldier,” Lot replied with a smile, </w:t>
      </w:r>
      <w:r>
        <w:rPr>
          <w:rFonts w:ascii="Book Antiqua" w:hAnsi="Book Antiqua" w:cs="Times New Roman"/>
          <w:sz w:val="24"/>
          <w:szCs w:val="24"/>
          <w:lang w:eastAsia="en-IN"/>
        </w:rPr>
        <w:t xml:space="preserve">as </w:t>
      </w:r>
      <w:r w:rsidRPr="00213FD7">
        <w:rPr>
          <w:rFonts w:ascii="Book Antiqua" w:hAnsi="Book Antiqua" w:cs="Times New Roman"/>
          <w:sz w:val="24"/>
          <w:szCs w:val="24"/>
          <w:lang w:eastAsia="en-IN"/>
        </w:rPr>
        <w:t>the tension br</w:t>
      </w:r>
      <w:r>
        <w:rPr>
          <w:rFonts w:ascii="Book Antiqua" w:hAnsi="Book Antiqua" w:cs="Times New Roman"/>
          <w:sz w:val="24"/>
          <w:szCs w:val="24"/>
          <w:lang w:eastAsia="en-IN"/>
        </w:rPr>
        <w:t>oke</w:t>
      </w:r>
      <w:r w:rsidRPr="00213FD7">
        <w:rPr>
          <w:rFonts w:ascii="Book Antiqua" w:hAnsi="Book Antiqua" w:cs="Times New Roman"/>
          <w:sz w:val="24"/>
          <w:szCs w:val="24"/>
          <w:lang w:eastAsia="en-IN"/>
        </w:rPr>
        <w:t>.</w:t>
      </w:r>
    </w:p>
    <w:p w14:paraId="37136F8A"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chuckled, shaking his head.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You actually outrank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now. You could command him to go to hell.</w:t>
      </w:r>
      <w:r>
        <w:rPr>
          <w:rFonts w:ascii="Book Antiqua" w:hAnsi="Book Antiqua" w:cs="Times New Roman"/>
          <w:sz w:val="24"/>
          <w:szCs w:val="24"/>
          <w:lang w:eastAsia="en-IN"/>
        </w:rPr>
        <w:t>”</w:t>
      </w:r>
    </w:p>
    <w:p w14:paraId="7FAABFB2"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Lot’s smile faded.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I can’t even talk to that guy; he scares the hell out of me. I don’t know how I’m supposed to convince the others that I’m a staff sergeant. Honestly, I’d rather stay in bed as long as possible.</w:t>
      </w:r>
      <w:r>
        <w:rPr>
          <w:rFonts w:ascii="Book Antiqua" w:hAnsi="Book Antiqua" w:cs="Times New Roman"/>
          <w:sz w:val="24"/>
          <w:szCs w:val="24"/>
          <w:lang w:eastAsia="en-IN"/>
        </w:rPr>
        <w:t>”</w:t>
      </w:r>
    </w:p>
    <w:p w14:paraId="54890334"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smirked.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Don’t worry. I think your ex-stripper wife will come and visit you soon. Then you’ll get to motorboat her huge </w:t>
      </w:r>
      <w:proofErr w:type="spellStart"/>
      <w:r w:rsidRPr="00213FD7">
        <w:rPr>
          <w:rFonts w:ascii="Book Antiqua" w:hAnsi="Book Antiqua" w:cs="Times New Roman"/>
          <w:sz w:val="24"/>
          <w:szCs w:val="24"/>
          <w:lang w:eastAsia="en-IN"/>
        </w:rPr>
        <w:t>jubblies</w:t>
      </w:r>
      <w:proofErr w:type="spellEnd"/>
      <w:r w:rsidRPr="00213FD7">
        <w:rPr>
          <w:rFonts w:ascii="Book Antiqua" w:hAnsi="Book Antiqua" w:cs="Times New Roman"/>
          <w:sz w:val="24"/>
          <w:szCs w:val="24"/>
          <w:lang w:eastAsia="en-IN"/>
        </w:rPr>
        <w:t>.</w:t>
      </w:r>
      <w:r>
        <w:rPr>
          <w:rFonts w:ascii="Book Antiqua" w:hAnsi="Book Antiqua" w:cs="Times New Roman"/>
          <w:sz w:val="24"/>
          <w:szCs w:val="24"/>
          <w:lang w:eastAsia="en-IN"/>
        </w:rPr>
        <w:t>”</w:t>
      </w:r>
    </w:p>
    <w:p w14:paraId="274CBF54"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Lot grinned, raising his hand despite the IV connected to it, mimicking the motion of pressing her chest against his face and making a childish noise like a boat motor. </w:t>
      </w:r>
      <w:r>
        <w:rPr>
          <w:rFonts w:ascii="Book Antiqua" w:hAnsi="Book Antiqua" w:cs="Times New Roman"/>
          <w:sz w:val="24"/>
          <w:szCs w:val="24"/>
          <w:lang w:eastAsia="en-IN"/>
        </w:rPr>
        <w:t>“</w:t>
      </w:r>
      <w:proofErr w:type="spellStart"/>
      <w:r w:rsidRPr="00213FD7">
        <w:rPr>
          <w:rFonts w:ascii="Book Antiqua" w:hAnsi="Book Antiqua" w:cs="Times New Roman"/>
          <w:sz w:val="24"/>
          <w:szCs w:val="24"/>
          <w:lang w:eastAsia="en-IN"/>
        </w:rPr>
        <w:t>Ohhh</w:t>
      </w:r>
      <w:proofErr w:type="spellEnd"/>
      <w:r w:rsidRPr="00213FD7">
        <w:rPr>
          <w:rFonts w:ascii="Book Antiqua" w:hAnsi="Book Antiqua" w:cs="Times New Roman"/>
          <w:sz w:val="24"/>
          <w:szCs w:val="24"/>
          <w:lang w:eastAsia="en-IN"/>
        </w:rPr>
        <w:t xml:space="preserve"> </w:t>
      </w:r>
      <w:proofErr w:type="spellStart"/>
      <w:r w:rsidRPr="00213FD7">
        <w:rPr>
          <w:rFonts w:ascii="Book Antiqua" w:hAnsi="Book Antiqua" w:cs="Times New Roman"/>
          <w:sz w:val="24"/>
          <w:szCs w:val="24"/>
          <w:lang w:eastAsia="en-IN"/>
        </w:rPr>
        <w:t>yeahhh</w:t>
      </w:r>
      <w:proofErr w:type="spellEnd"/>
      <w:r w:rsidRPr="00213FD7">
        <w:rPr>
          <w:rFonts w:ascii="Book Antiqua" w:hAnsi="Book Antiqua" w:cs="Times New Roman"/>
          <w:sz w:val="24"/>
          <w:szCs w:val="24"/>
          <w:lang w:eastAsia="en-IN"/>
        </w:rPr>
        <w:t>.</w:t>
      </w:r>
      <w:r>
        <w:rPr>
          <w:rFonts w:ascii="Book Antiqua" w:hAnsi="Book Antiqua" w:cs="Times New Roman"/>
          <w:sz w:val="24"/>
          <w:szCs w:val="24"/>
          <w:lang w:eastAsia="en-IN"/>
        </w:rPr>
        <w:t>”</w:t>
      </w:r>
    </w:p>
    <w:p w14:paraId="4654C066"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Just as Lot finished his antics,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appeared behind them.</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Time to go, Raskin,</w:t>
      </w:r>
      <w:r>
        <w:rPr>
          <w:rFonts w:ascii="Book Antiqua" w:hAnsi="Book Antiqua" w:cs="Times New Roman"/>
          <w:sz w:val="24"/>
          <w:szCs w:val="24"/>
          <w:lang w:eastAsia="en-IN"/>
        </w:rPr>
        <w:t>” he</w:t>
      </w:r>
      <w:r w:rsidRPr="00213FD7">
        <w:rPr>
          <w:rFonts w:ascii="Book Antiqua" w:hAnsi="Book Antiqua" w:cs="Times New Roman"/>
          <w:sz w:val="24"/>
          <w:szCs w:val="24"/>
          <w:lang w:eastAsia="en-IN"/>
        </w:rPr>
        <w:t xml:space="preserve"> barked.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We’ve got a date with destiny. We </w:t>
      </w:r>
      <w:proofErr w:type="spellStart"/>
      <w:r w:rsidRPr="00213FD7">
        <w:rPr>
          <w:rFonts w:ascii="Book Antiqua" w:hAnsi="Book Antiqua" w:cs="Times New Roman"/>
          <w:sz w:val="24"/>
          <w:szCs w:val="24"/>
          <w:lang w:eastAsia="en-IN"/>
        </w:rPr>
        <w:t>gotta</w:t>
      </w:r>
      <w:proofErr w:type="spellEnd"/>
      <w:r w:rsidRPr="00213FD7">
        <w:rPr>
          <w:rFonts w:ascii="Book Antiqua" w:hAnsi="Book Antiqua" w:cs="Times New Roman"/>
          <w:sz w:val="24"/>
          <w:szCs w:val="24"/>
          <w:lang w:eastAsia="en-IN"/>
        </w:rPr>
        <w:t xml:space="preserve"> get to Jerusalem before we miss out on all the action. Can’t wait to get my dick wet!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let out a crude laugh as he walked away.</w:t>
      </w:r>
    </w:p>
    <w:p w14:paraId="3C65DC73"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sighed, turning back to Lot.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I guess I </w:t>
      </w:r>
      <w:proofErr w:type="spellStart"/>
      <w:r w:rsidRPr="00213FD7">
        <w:rPr>
          <w:rFonts w:ascii="Book Antiqua" w:hAnsi="Book Antiqua" w:cs="Times New Roman"/>
          <w:sz w:val="24"/>
          <w:szCs w:val="24"/>
          <w:lang w:eastAsia="en-IN"/>
        </w:rPr>
        <w:t>gotta</w:t>
      </w:r>
      <w:proofErr w:type="spellEnd"/>
      <w:r w:rsidRPr="00213FD7">
        <w:rPr>
          <w:rFonts w:ascii="Book Antiqua" w:hAnsi="Book Antiqua" w:cs="Times New Roman"/>
          <w:sz w:val="24"/>
          <w:szCs w:val="24"/>
          <w:lang w:eastAsia="en-IN"/>
        </w:rPr>
        <w:t xml:space="preserve"> go. Pray for me, Lot.</w:t>
      </w:r>
      <w:r>
        <w:rPr>
          <w:rFonts w:ascii="Book Antiqua" w:hAnsi="Book Antiqua" w:cs="Times New Roman"/>
          <w:sz w:val="24"/>
          <w:szCs w:val="24"/>
          <w:lang w:eastAsia="en-IN"/>
        </w:rPr>
        <w:t>”</w:t>
      </w:r>
    </w:p>
    <w:p w14:paraId="2AC707FD" w14:textId="77777777" w:rsidR="00577CC0"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Lot nodded, his voice firm.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I will. You’ve made it this far. You’re almost there. </w:t>
      </w:r>
      <w:r>
        <w:rPr>
          <w:rFonts w:ascii="Book Antiqua" w:hAnsi="Book Antiqua" w:cs="Times New Roman"/>
          <w:sz w:val="24"/>
          <w:szCs w:val="24"/>
          <w:lang w:eastAsia="en-IN"/>
        </w:rPr>
        <w:t>G</w:t>
      </w:r>
      <w:r w:rsidRPr="00213FD7">
        <w:rPr>
          <w:rFonts w:ascii="Book Antiqua" w:hAnsi="Book Antiqua" w:cs="Times New Roman"/>
          <w:sz w:val="24"/>
          <w:szCs w:val="24"/>
          <w:lang w:eastAsia="en-IN"/>
        </w:rPr>
        <w:t>od will see you through to the end.</w:t>
      </w:r>
      <w:r>
        <w:rPr>
          <w:rFonts w:ascii="Book Antiqua" w:hAnsi="Book Antiqua" w:cs="Times New Roman"/>
          <w:sz w:val="24"/>
          <w:szCs w:val="24"/>
          <w:lang w:eastAsia="en-IN"/>
        </w:rPr>
        <w:t>”</w:t>
      </w:r>
    </w:p>
    <w:p w14:paraId="308A3114" w14:textId="77777777" w:rsidR="00577CC0" w:rsidRDefault="00577CC0" w:rsidP="006D6183">
      <w:pPr>
        <w:ind w:firstLine="284"/>
        <w:rPr>
          <w:rFonts w:ascii="Book Antiqua" w:hAnsi="Book Antiqua" w:cs="Times New Roman"/>
          <w:sz w:val="24"/>
          <w:szCs w:val="24"/>
          <w:lang w:eastAsia="en-IN"/>
        </w:rPr>
      </w:pPr>
    </w:p>
    <w:p w14:paraId="4089A0A3" w14:textId="77777777" w:rsidR="00577CC0" w:rsidRDefault="00577CC0" w:rsidP="006D6183">
      <w:pPr>
        <w:ind w:firstLine="284"/>
        <w:jc w:val="center"/>
        <w:rPr>
          <w:rFonts w:ascii="Book Antiqua" w:hAnsi="Book Antiqua" w:cs="Times New Roman"/>
          <w:sz w:val="24"/>
          <w:szCs w:val="24"/>
          <w:lang w:eastAsia="en-IN"/>
        </w:rPr>
      </w:pPr>
      <w:r>
        <w:rPr>
          <w:rFonts w:ascii="Book Antiqua" w:hAnsi="Book Antiqua" w:cs="Times New Roman"/>
          <w:sz w:val="24"/>
          <w:szCs w:val="24"/>
          <w:lang w:eastAsia="en-IN"/>
        </w:rPr>
        <w:t>…..</w:t>
      </w:r>
    </w:p>
    <w:p w14:paraId="7AE454EB" w14:textId="77777777" w:rsidR="00577CC0" w:rsidRDefault="00577CC0" w:rsidP="006D6183">
      <w:pPr>
        <w:ind w:firstLine="284"/>
        <w:jc w:val="center"/>
        <w:rPr>
          <w:rFonts w:ascii="Book Antiqua" w:hAnsi="Book Antiqua" w:cs="Times New Roman"/>
          <w:sz w:val="24"/>
          <w:szCs w:val="24"/>
          <w:lang w:eastAsia="en-IN"/>
        </w:rPr>
      </w:pPr>
    </w:p>
    <w:p w14:paraId="249AB50E" w14:textId="77777777" w:rsidR="00577CC0" w:rsidRPr="00213FD7" w:rsidRDefault="00577CC0" w:rsidP="006D6183">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Raskin and the squad, with the help of Johnson, a lone soldier from the Fourth who had risked his life to save them, boarded their MRAP and began their journey to Jerusalem.  Base “Gaza Hope” was not located far away. The </w:t>
      </w:r>
      <w:r>
        <w:rPr>
          <w:rFonts w:ascii="Book Antiqua" w:hAnsi="Book Antiqua" w:cs="Times New Roman"/>
          <w:sz w:val="24"/>
          <w:szCs w:val="24"/>
          <w:lang w:eastAsia="en-IN"/>
        </w:rPr>
        <w:t>drive</w:t>
      </w:r>
      <w:r w:rsidRPr="00213FD7">
        <w:rPr>
          <w:rFonts w:ascii="Book Antiqua" w:hAnsi="Book Antiqua" w:cs="Times New Roman"/>
          <w:sz w:val="24"/>
          <w:szCs w:val="24"/>
          <w:lang w:eastAsia="en-IN"/>
        </w:rPr>
        <w:t xml:space="preserve"> to Jerusalem was quick. </w:t>
      </w:r>
      <w:r>
        <w:rPr>
          <w:rFonts w:ascii="Book Antiqua" w:hAnsi="Book Antiqua" w:cs="Times New Roman"/>
          <w:sz w:val="24"/>
          <w:szCs w:val="24"/>
          <w:lang w:eastAsia="en-IN"/>
        </w:rPr>
        <w:t>C</w:t>
      </w:r>
      <w:r w:rsidRPr="00213FD7">
        <w:rPr>
          <w:rFonts w:ascii="Book Antiqua" w:hAnsi="Book Antiqua" w:cs="Times New Roman"/>
          <w:sz w:val="24"/>
          <w:szCs w:val="24"/>
          <w:lang w:eastAsia="en-IN"/>
        </w:rPr>
        <w:t xml:space="preserve">omplete </w:t>
      </w:r>
      <w:r>
        <w:rPr>
          <w:rFonts w:ascii="Book Antiqua" w:hAnsi="Book Antiqua" w:cs="Times New Roman"/>
          <w:sz w:val="24"/>
          <w:szCs w:val="24"/>
          <w:lang w:eastAsia="en-IN"/>
        </w:rPr>
        <w:t>pandemonium</w:t>
      </w:r>
      <w:r w:rsidRPr="00213FD7">
        <w:rPr>
          <w:rFonts w:ascii="Book Antiqua" w:hAnsi="Book Antiqua" w:cs="Times New Roman"/>
          <w:sz w:val="24"/>
          <w:szCs w:val="24"/>
          <w:lang w:eastAsia="en-IN"/>
        </w:rPr>
        <w:t xml:space="preserve"> had </w:t>
      </w:r>
      <w:r>
        <w:rPr>
          <w:rFonts w:ascii="Book Antiqua" w:hAnsi="Book Antiqua" w:cs="Times New Roman"/>
          <w:sz w:val="24"/>
          <w:szCs w:val="24"/>
          <w:lang w:eastAsia="en-IN"/>
        </w:rPr>
        <w:t>seized</w:t>
      </w:r>
      <w:r w:rsidRPr="00213FD7">
        <w:rPr>
          <w:rFonts w:ascii="Book Antiqua" w:hAnsi="Book Antiqua" w:cs="Times New Roman"/>
          <w:sz w:val="24"/>
          <w:szCs w:val="24"/>
          <w:lang w:eastAsia="en-IN"/>
        </w:rPr>
        <w:t xml:space="preserve"> the city. The IDF had relinquished control, retreating into tunnels beneath the mountains. The only ones left in the city were helpless civilians, and the sight that greeted them was one of pure carnage.</w:t>
      </w:r>
    </w:p>
    <w:p w14:paraId="5E20B353" w14:textId="77777777" w:rsidR="00577CC0" w:rsidRPr="00213FD7" w:rsidRDefault="00577CC0" w:rsidP="006D6183">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was the first to jump out of the MRAP, his excitement palpable. The rest of the squad followed, pouring out of the back.</w:t>
      </w:r>
    </w:p>
    <w:p w14:paraId="278C5DCE" w14:textId="77777777" w:rsidR="00577CC0" w:rsidRPr="00213FD7" w:rsidRDefault="00577CC0"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I love the smell of carnage,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Stark shouted</w:t>
      </w:r>
      <w:r>
        <w:rPr>
          <w:rFonts w:ascii="Book Antiqua" w:hAnsi="Book Antiqua" w:cs="Times New Roman"/>
          <w:sz w:val="24"/>
          <w:szCs w:val="24"/>
          <w:lang w:eastAsia="en-IN"/>
        </w:rPr>
        <w:t xml:space="preserve"> in</w:t>
      </w:r>
      <w:r w:rsidRPr="00213FD7">
        <w:rPr>
          <w:rFonts w:ascii="Book Antiqua" w:hAnsi="Book Antiqua" w:cs="Times New Roman"/>
          <w:sz w:val="24"/>
          <w:szCs w:val="24"/>
          <w:lang w:eastAsia="en-IN"/>
        </w:rPr>
        <w:t xml:space="preserve"> glee. </w:t>
      </w:r>
      <w:r>
        <w:rPr>
          <w:rFonts w:ascii="Book Antiqua" w:hAnsi="Book Antiqua" w:cs="Times New Roman"/>
          <w:sz w:val="24"/>
          <w:szCs w:val="24"/>
          <w:lang w:eastAsia="en-IN"/>
        </w:rPr>
        <w:t>“</w:t>
      </w:r>
      <w:r w:rsidRPr="00213FD7">
        <w:rPr>
          <w:rFonts w:ascii="Book Antiqua" w:hAnsi="Book Antiqua" w:cs="Times New Roman"/>
          <w:sz w:val="24"/>
          <w:szCs w:val="24"/>
          <w:lang w:eastAsia="en-IN"/>
        </w:rPr>
        <w:t>I can taste it too. Tastes like pussy.</w:t>
      </w:r>
      <w:r>
        <w:rPr>
          <w:rFonts w:ascii="Book Antiqua" w:hAnsi="Book Antiqua" w:cs="Times New Roman"/>
          <w:sz w:val="24"/>
          <w:szCs w:val="24"/>
          <w:lang w:eastAsia="en-IN"/>
        </w:rPr>
        <w:t>”</w:t>
      </w:r>
    </w:p>
    <w:p w14:paraId="4EF77BD4"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w:t>
      </w:r>
      <w:r>
        <w:rPr>
          <w:rFonts w:ascii="Book Antiqua" w:hAnsi="Book Antiqua" w:cs="Times New Roman"/>
          <w:sz w:val="24"/>
          <w:szCs w:val="24"/>
          <w:lang w:eastAsia="en-IN"/>
        </w:rPr>
        <w:t>This</w:t>
      </w:r>
      <w:r w:rsidRPr="00213FD7">
        <w:rPr>
          <w:rFonts w:ascii="Book Antiqua" w:hAnsi="Book Antiqua" w:cs="Times New Roman"/>
          <w:sz w:val="24"/>
          <w:szCs w:val="24"/>
          <w:lang w:eastAsia="en-IN"/>
        </w:rPr>
        <w:t xml:space="preserve"> was a feast for their darkest impulses.</w:t>
      </w:r>
    </w:p>
    <w:p w14:paraId="0756659C"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Other soldiers darted from house to house, their bodies draped in stolen </w:t>
      </w:r>
      <w:proofErr w:type="spellStart"/>
      <w:r w:rsidRPr="00213FD7">
        <w:rPr>
          <w:rFonts w:ascii="Book Antiqua" w:hAnsi="Book Antiqua" w:cs="Times New Roman"/>
          <w:sz w:val="24"/>
          <w:szCs w:val="24"/>
          <w:lang w:eastAsia="en-IN"/>
        </w:rPr>
        <w:t>jewelry</w:t>
      </w:r>
      <w:proofErr w:type="spellEnd"/>
      <w:r w:rsidRPr="00213FD7">
        <w:rPr>
          <w:rFonts w:ascii="Book Antiqua" w:hAnsi="Book Antiqua" w:cs="Times New Roman"/>
          <w:sz w:val="24"/>
          <w:szCs w:val="24"/>
          <w:lang w:eastAsia="en-IN"/>
        </w:rPr>
        <w:t>, their arms filled with looted treasures. They moved with reckless abandon, smashing through doors, ransacking homes, leaving destruction in their wake. The once-sacred city had become a playground for depravity.</w:t>
      </w:r>
    </w:p>
    <w:p w14:paraId="1884D33D"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In the midst of this madness, a line of Jews, fear and despair</w:t>
      </w:r>
      <w:r>
        <w:rPr>
          <w:rFonts w:ascii="Book Antiqua" w:hAnsi="Book Antiqua" w:cs="Times New Roman"/>
          <w:sz w:val="24"/>
          <w:szCs w:val="24"/>
          <w:lang w:eastAsia="en-IN"/>
        </w:rPr>
        <w:t xml:space="preserve"> in their faces</w:t>
      </w:r>
      <w:r w:rsidRPr="00213FD7">
        <w:rPr>
          <w:rFonts w:ascii="Book Antiqua" w:hAnsi="Book Antiqua" w:cs="Times New Roman"/>
          <w:sz w:val="24"/>
          <w:szCs w:val="24"/>
          <w:lang w:eastAsia="en-IN"/>
        </w:rPr>
        <w:t xml:space="preserve">, marched silently down the sidewalk. They were chained together, </w:t>
      </w:r>
      <w:r>
        <w:rPr>
          <w:rFonts w:ascii="Book Antiqua" w:hAnsi="Book Antiqua" w:cs="Times New Roman"/>
          <w:sz w:val="24"/>
          <w:szCs w:val="24"/>
          <w:lang w:eastAsia="en-IN"/>
        </w:rPr>
        <w:t xml:space="preserve">bound by </w:t>
      </w:r>
      <w:r w:rsidRPr="00213FD7">
        <w:rPr>
          <w:rFonts w:ascii="Book Antiqua" w:hAnsi="Book Antiqua" w:cs="Times New Roman"/>
          <w:sz w:val="24"/>
          <w:szCs w:val="24"/>
          <w:lang w:eastAsia="en-IN"/>
        </w:rPr>
        <w:t xml:space="preserve">their wrists with cold metal, </w:t>
      </w:r>
      <w:r>
        <w:rPr>
          <w:rFonts w:ascii="Book Antiqua" w:hAnsi="Book Antiqua" w:cs="Times New Roman"/>
          <w:sz w:val="24"/>
          <w:szCs w:val="24"/>
          <w:lang w:eastAsia="en-IN"/>
        </w:rPr>
        <w:t xml:space="preserve">and </w:t>
      </w:r>
      <w:r w:rsidRPr="00213FD7">
        <w:rPr>
          <w:rFonts w:ascii="Book Antiqua" w:hAnsi="Book Antiqua" w:cs="Times New Roman"/>
          <w:sz w:val="24"/>
          <w:szCs w:val="24"/>
          <w:lang w:eastAsia="en-IN"/>
        </w:rPr>
        <w:t xml:space="preserve">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w:t>
      </w:r>
      <w:r>
        <w:rPr>
          <w:rFonts w:ascii="Book Antiqua" w:hAnsi="Book Antiqua" w:cs="Times New Roman"/>
          <w:sz w:val="24"/>
          <w:szCs w:val="24"/>
          <w:lang w:eastAsia="en-IN"/>
        </w:rPr>
        <w:t xml:space="preserve">with </w:t>
      </w:r>
      <w:r w:rsidRPr="00213FD7">
        <w:rPr>
          <w:rFonts w:ascii="Book Antiqua" w:hAnsi="Book Antiqua" w:cs="Times New Roman"/>
          <w:sz w:val="24"/>
          <w:szCs w:val="24"/>
          <w:lang w:eastAsia="en-IN"/>
        </w:rPr>
        <w:t xml:space="preserve">engines idling, ready to carry them away from everything they had </w:t>
      </w:r>
      <w:r>
        <w:rPr>
          <w:rFonts w:ascii="Book Antiqua" w:hAnsi="Book Antiqua" w:cs="Times New Roman"/>
          <w:sz w:val="24"/>
          <w:szCs w:val="24"/>
          <w:lang w:eastAsia="en-IN"/>
        </w:rPr>
        <w:t>come to know</w:t>
      </w:r>
      <w:r w:rsidRPr="00213FD7">
        <w:rPr>
          <w:rFonts w:ascii="Book Antiqua" w:hAnsi="Book Antiqua" w:cs="Times New Roman"/>
          <w:sz w:val="24"/>
          <w:szCs w:val="24"/>
          <w:lang w:eastAsia="en-IN"/>
        </w:rPr>
        <w:t>.</w:t>
      </w:r>
    </w:p>
    <w:p w14:paraId="3AA87C2A"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Johnson, eager to capitalize on the chaos, decided that he had done enough with the remaining members of the First.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You </w:t>
      </w:r>
      <w:proofErr w:type="spellStart"/>
      <w:r w:rsidRPr="00213FD7">
        <w:rPr>
          <w:rFonts w:ascii="Book Antiqua" w:hAnsi="Book Antiqua" w:cs="Times New Roman"/>
          <w:sz w:val="24"/>
          <w:szCs w:val="24"/>
          <w:lang w:eastAsia="en-IN"/>
        </w:rPr>
        <w:t>whiggas</w:t>
      </w:r>
      <w:proofErr w:type="spellEnd"/>
      <w:r w:rsidRPr="00213FD7">
        <w:rPr>
          <w:rFonts w:ascii="Book Antiqua" w:hAnsi="Book Antiqua" w:cs="Times New Roman"/>
          <w:sz w:val="24"/>
          <w:szCs w:val="24"/>
          <w:lang w:eastAsia="en-IN"/>
        </w:rPr>
        <w:t xml:space="preserve"> have fun. This nigga’s </w:t>
      </w:r>
      <w:proofErr w:type="spellStart"/>
      <w:r w:rsidRPr="00213FD7">
        <w:rPr>
          <w:rFonts w:ascii="Book Antiqua" w:hAnsi="Book Antiqua" w:cs="Times New Roman"/>
          <w:sz w:val="24"/>
          <w:szCs w:val="24"/>
          <w:lang w:eastAsia="en-IN"/>
        </w:rPr>
        <w:t>gonna</w:t>
      </w:r>
      <w:proofErr w:type="spellEnd"/>
      <w:r w:rsidRPr="00213FD7">
        <w:rPr>
          <w:rFonts w:ascii="Book Antiqua" w:hAnsi="Book Antiqua" w:cs="Times New Roman"/>
          <w:sz w:val="24"/>
          <w:szCs w:val="24"/>
          <w:lang w:eastAsia="en-IN"/>
        </w:rPr>
        <w:t xml:space="preserve"> get rich. I’ll meet you back here.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sprinted off, not looking back.</w:t>
      </w:r>
    </w:p>
    <w:p w14:paraId="6CB02927" w14:textId="77777777" w:rsidR="00577CC0" w:rsidRPr="00213FD7" w:rsidRDefault="00577CC0" w:rsidP="006D6183">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lastRenderedPageBreak/>
        <w:t>Sgt.</w:t>
      </w:r>
      <w:proofErr w:type="spellEnd"/>
      <w:r w:rsidRPr="00213FD7">
        <w:rPr>
          <w:rFonts w:ascii="Book Antiqua" w:hAnsi="Book Antiqua" w:cs="Times New Roman"/>
          <w:sz w:val="24"/>
          <w:szCs w:val="24"/>
          <w:lang w:eastAsia="en-IN"/>
        </w:rPr>
        <w:t xml:space="preserve"> Stark turned to the squad</w:t>
      </w:r>
      <w:r>
        <w:rPr>
          <w:rFonts w:ascii="Book Antiqua" w:hAnsi="Book Antiqua" w:cs="Times New Roman"/>
          <w:sz w:val="24"/>
          <w:szCs w:val="24"/>
          <w:lang w:eastAsia="en-IN"/>
        </w:rPr>
        <w:t xml:space="preserve"> with</w:t>
      </w:r>
      <w:r w:rsidRPr="00213FD7">
        <w:rPr>
          <w:rFonts w:ascii="Book Antiqua" w:hAnsi="Book Antiqua" w:cs="Times New Roman"/>
          <w:sz w:val="24"/>
          <w:szCs w:val="24"/>
          <w:lang w:eastAsia="en-IN"/>
        </w:rPr>
        <w:t xml:space="preserve"> gleaming</w:t>
      </w:r>
      <w:r>
        <w:rPr>
          <w:rFonts w:ascii="Book Antiqua" w:hAnsi="Book Antiqua" w:cs="Times New Roman"/>
          <w:sz w:val="24"/>
          <w:szCs w:val="24"/>
          <w:lang w:eastAsia="en-IN"/>
        </w:rPr>
        <w:t xml:space="preserve"> eyes</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You gentlemen are free to do whatever you wish. </w:t>
      </w:r>
      <w:proofErr w:type="spellStart"/>
      <w:r w:rsidRPr="00213FD7">
        <w:rPr>
          <w:rFonts w:ascii="Book Antiqua" w:hAnsi="Book Antiqua" w:cs="Times New Roman"/>
          <w:sz w:val="24"/>
          <w:szCs w:val="24"/>
          <w:lang w:eastAsia="en-IN"/>
        </w:rPr>
        <w:t>Cpl.</w:t>
      </w:r>
      <w:proofErr w:type="spellEnd"/>
      <w:r w:rsidRPr="00213FD7">
        <w:rPr>
          <w:rFonts w:ascii="Book Antiqua" w:hAnsi="Book Antiqua" w:cs="Times New Roman"/>
          <w:sz w:val="24"/>
          <w:szCs w:val="24"/>
          <w:lang w:eastAsia="en-IN"/>
        </w:rPr>
        <w:t xml:space="preserve"> Raskin, you’re with me. I’m </w:t>
      </w:r>
      <w:proofErr w:type="spellStart"/>
      <w:r w:rsidRPr="00213FD7">
        <w:rPr>
          <w:rFonts w:ascii="Book Antiqua" w:hAnsi="Book Antiqua" w:cs="Times New Roman"/>
          <w:sz w:val="24"/>
          <w:szCs w:val="24"/>
          <w:lang w:eastAsia="en-IN"/>
        </w:rPr>
        <w:t>gonna</w:t>
      </w:r>
      <w:proofErr w:type="spellEnd"/>
      <w:r w:rsidRPr="00213FD7">
        <w:rPr>
          <w:rFonts w:ascii="Book Antiqua" w:hAnsi="Book Antiqua" w:cs="Times New Roman"/>
          <w:sz w:val="24"/>
          <w:szCs w:val="24"/>
          <w:lang w:eastAsia="en-IN"/>
        </w:rPr>
        <w:t xml:space="preserve"> find you somebody nice and special.</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p>
    <w:p w14:paraId="3D27AB77"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entire squad broke rank like a pack of dogs unleashed from their cage to </w:t>
      </w:r>
      <w:r>
        <w:rPr>
          <w:rFonts w:ascii="Book Antiqua" w:hAnsi="Book Antiqua" w:cs="Times New Roman"/>
          <w:sz w:val="24"/>
          <w:szCs w:val="24"/>
          <w:lang w:eastAsia="en-IN"/>
        </w:rPr>
        <w:t>inflict</w:t>
      </w:r>
      <w:r w:rsidRPr="00213FD7">
        <w:rPr>
          <w:rFonts w:ascii="Book Antiqua" w:hAnsi="Book Antiqua" w:cs="Times New Roman"/>
          <w:sz w:val="24"/>
          <w:szCs w:val="24"/>
          <w:lang w:eastAsia="en-IN"/>
        </w:rPr>
        <w:t xml:space="preserve"> madness upon the world. </w:t>
      </w:r>
      <w:r>
        <w:rPr>
          <w:rFonts w:ascii="Book Antiqua" w:hAnsi="Book Antiqua" w:cs="Times New Roman"/>
          <w:sz w:val="24"/>
          <w:szCs w:val="24"/>
          <w:lang w:eastAsia="en-IN"/>
        </w:rPr>
        <w:t>Raskin</w:t>
      </w:r>
      <w:r w:rsidRPr="00213FD7">
        <w:rPr>
          <w:rFonts w:ascii="Book Antiqua" w:hAnsi="Book Antiqua" w:cs="Times New Roman"/>
          <w:sz w:val="24"/>
          <w:szCs w:val="24"/>
          <w:lang w:eastAsia="en-IN"/>
        </w:rPr>
        <w:t xml:space="preserve"> looked on in disbelief. Never in his life had he seen so much depravity and </w:t>
      </w:r>
      <w:r>
        <w:rPr>
          <w:rFonts w:ascii="Book Antiqua" w:hAnsi="Book Antiqua" w:cs="Times New Roman"/>
          <w:sz w:val="24"/>
          <w:szCs w:val="24"/>
          <w:lang w:eastAsia="en-IN"/>
        </w:rPr>
        <w:t>lawlessness</w:t>
      </w:r>
      <w:r w:rsidRPr="00213FD7">
        <w:rPr>
          <w:rFonts w:ascii="Book Antiqua" w:hAnsi="Book Antiqua" w:cs="Times New Roman"/>
          <w:sz w:val="24"/>
          <w:szCs w:val="24"/>
          <w:lang w:eastAsia="en-IN"/>
        </w:rPr>
        <w:t xml:space="preserve"> in one scene.</w:t>
      </w:r>
    </w:p>
    <w:p w14:paraId="35E9B618"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“Let’s go</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Baptiste,</w:t>
      </w:r>
      <w:r w:rsidRPr="00213FD7">
        <w:rPr>
          <w:rFonts w:ascii="Book Antiqua" w:hAnsi="Book Antiqua" w:cs="Times New Roman"/>
          <w:sz w:val="24"/>
          <w:szCs w:val="24"/>
          <w:lang w:eastAsia="en-IN"/>
        </w:rPr>
        <w:t xml:space="preserve"> and don’t think about running away. You’re going to fuck one of these bitches in the city, but I want to find a special one for you, one that hasn’t been fucked yet by these filthy niggers. Let’s go.”</w:t>
      </w:r>
    </w:p>
    <w:p w14:paraId="61FB8398"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two men made their way deeper into the heart of the city through the desolate streets. Baptiste led the way keeping his eyes forward, silently hoping that fate would intervene and rid him of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the man who had tormented him endlessly.</w:t>
      </w:r>
    </w:p>
    <w:p w14:paraId="08F44600"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Baptiste tried to distract himself from the presence behind him, focusing instead on the ruins around him. Jerusalem was a beautiful disaster. Golden domes and stone fa</w:t>
      </w:r>
      <w:r>
        <w:rPr>
          <w:rFonts w:ascii="Book Antiqua" w:hAnsi="Book Antiqua" w:cs="Times New Roman"/>
          <w:sz w:val="24"/>
          <w:szCs w:val="24"/>
          <w:lang w:eastAsia="en-IN"/>
        </w:rPr>
        <w:t>ç</w:t>
      </w:r>
      <w:r w:rsidRPr="00213FD7">
        <w:rPr>
          <w:rFonts w:ascii="Book Antiqua" w:hAnsi="Book Antiqua" w:cs="Times New Roman"/>
          <w:sz w:val="24"/>
          <w:szCs w:val="24"/>
          <w:lang w:eastAsia="en-IN"/>
        </w:rPr>
        <w:t xml:space="preserve">ades, now </w:t>
      </w:r>
      <w:proofErr w:type="spellStart"/>
      <w:r w:rsidRPr="00213FD7">
        <w:rPr>
          <w:rFonts w:ascii="Book Antiqua" w:hAnsi="Book Antiqua" w:cs="Times New Roman"/>
          <w:sz w:val="24"/>
          <w:szCs w:val="24"/>
          <w:lang w:eastAsia="en-IN"/>
        </w:rPr>
        <w:t>smoldering</w:t>
      </w:r>
      <w:proofErr w:type="spellEnd"/>
      <w:r w:rsidRPr="00213FD7">
        <w:rPr>
          <w:rFonts w:ascii="Book Antiqua" w:hAnsi="Book Antiqua"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1E2E1112"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If this was the offering, then the god of destruction was mighty pleased. His black hands ravaged what was once a holy refuge, leaving nothing but ash and despair in their wake. The destruction was total, and yet, within it, Baptiste saw a perverse form of beauty—</w:t>
      </w:r>
      <w:r>
        <w:rPr>
          <w:rFonts w:ascii="Book Antiqua" w:hAnsi="Book Antiqua" w:cs="Times New Roman"/>
          <w:sz w:val="24"/>
          <w:szCs w:val="24"/>
          <w:lang w:eastAsia="en-IN"/>
        </w:rPr>
        <w:t>a</w:t>
      </w:r>
      <w:r w:rsidRPr="00213FD7">
        <w:rPr>
          <w:rFonts w:ascii="Book Antiqua" w:hAnsi="Book Antiqua" w:cs="Times New Roman"/>
          <w:sz w:val="24"/>
          <w:szCs w:val="24"/>
          <w:lang w:eastAsia="en-IN"/>
        </w:rPr>
        <w:t xml:space="preserve"> reflection of a world that had lost its way, offering up its most sacred place to the devil.</w:t>
      </w:r>
    </w:p>
    <w:p w14:paraId="68519350" w14:textId="77777777" w:rsidR="00577CC0" w:rsidRPr="00213FD7" w:rsidRDefault="00577CC0" w:rsidP="006D6183">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stopped by a twisted olive tree, </w:t>
      </w:r>
      <w:r>
        <w:rPr>
          <w:rFonts w:ascii="Book Antiqua" w:hAnsi="Book Antiqua" w:cs="Times New Roman"/>
          <w:sz w:val="24"/>
          <w:szCs w:val="24"/>
          <w:lang w:eastAsia="en-IN"/>
        </w:rPr>
        <w:t>whose</w:t>
      </w:r>
      <w:r w:rsidRPr="00213FD7">
        <w:rPr>
          <w:rFonts w:ascii="Book Antiqua" w:hAnsi="Book Antiqua" w:cs="Times New Roman"/>
          <w:sz w:val="24"/>
          <w:szCs w:val="24"/>
          <w:lang w:eastAsia="en-IN"/>
        </w:rPr>
        <w:t xml:space="preserve"> bark and trunk </w:t>
      </w:r>
      <w:r>
        <w:rPr>
          <w:rFonts w:ascii="Book Antiqua" w:hAnsi="Book Antiqua" w:cs="Times New Roman"/>
          <w:sz w:val="24"/>
          <w:szCs w:val="24"/>
          <w:lang w:eastAsia="en-IN"/>
        </w:rPr>
        <w:t>were punctured</w:t>
      </w:r>
      <w:r w:rsidRPr="00213FD7">
        <w:rPr>
          <w:rFonts w:ascii="Book Antiqua" w:hAnsi="Book Antiqua" w:cs="Times New Roman"/>
          <w:sz w:val="24"/>
          <w:szCs w:val="24"/>
          <w:lang w:eastAsia="en-IN"/>
        </w:rPr>
        <w:t xml:space="preserve"> by bullet holes and fire. He looked towards a collapsed archway.</w:t>
      </w:r>
    </w:p>
    <w:p w14:paraId="1C8D519C"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“See that home with the collapsed archway. She’s there.”</w:t>
      </w:r>
    </w:p>
    <w:p w14:paraId="74809693"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Baptiste’s heart sank as they approached the untouched solid wooden door, which had somehow escaped devastation around them. He hesitated, glancing at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“Shouldn’t we at least knock?” he muttered sarcastically.</w:t>
      </w:r>
    </w:p>
    <w:p w14:paraId="041D7B7E"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A174E70"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“Ladies first,” Stark mocked, his voice dripping with derision.</w:t>
      </w:r>
    </w:p>
    <w:p w14:paraId="6B290B55"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w:t>
      </w:r>
      <w:r>
        <w:rPr>
          <w:rFonts w:ascii="Book Antiqua" w:hAnsi="Book Antiqua" w:cs="Times New Roman"/>
          <w:sz w:val="24"/>
          <w:szCs w:val="24"/>
          <w:lang w:eastAsia="en-IN"/>
        </w:rPr>
        <w:t>mes</w:t>
      </w:r>
      <w:r w:rsidRPr="00213FD7">
        <w:rPr>
          <w:rFonts w:ascii="Book Antiqua" w:hAnsi="Book Antiqua" w:cs="Times New Roman"/>
          <w:sz w:val="24"/>
          <w:szCs w:val="24"/>
          <w:lang w:eastAsia="en-IN"/>
        </w:rPr>
        <w:t>s—a miracle that no soldiers had yet defiled.</w:t>
      </w:r>
    </w:p>
    <w:p w14:paraId="20A4A468"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6743EC3E"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“Please, take what you want,” she said quietly, not looking up from the text. “Just leave a lonely old woman like me alone.”</w:t>
      </w:r>
    </w:p>
    <w:p w14:paraId="33CAE4C9" w14:textId="77777777" w:rsidR="00577CC0" w:rsidRPr="00213FD7" w:rsidRDefault="00577CC0" w:rsidP="006D6183">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09B7B9D5"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woman didn’t flinch. “She was going to school in Tel Aviv. Now it’s just little old me in the world.”</w:t>
      </w:r>
    </w:p>
    <w:p w14:paraId="6860C671" w14:textId="77777777" w:rsidR="00577CC0" w:rsidRPr="00213FD7" w:rsidRDefault="00577CC0" w:rsidP="006D6183">
      <w:pPr>
        <w:ind w:firstLine="284"/>
        <w:rPr>
          <w:rFonts w:ascii="Book Antiqua" w:hAnsi="Book Antiqua" w:cs="Times New Roman"/>
          <w:sz w:val="24"/>
          <w:szCs w:val="24"/>
          <w:lang w:eastAsia="en-IN"/>
        </w:rPr>
      </w:pP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Stark's eyes gleamed with a predatory </w:t>
      </w:r>
      <w:r>
        <w:rPr>
          <w:rFonts w:ascii="Book Antiqua" w:hAnsi="Book Antiqua" w:cs="Times New Roman"/>
          <w:sz w:val="24"/>
          <w:szCs w:val="24"/>
          <w:lang w:eastAsia="en-IN"/>
        </w:rPr>
        <w:t xml:space="preserve">zeal </w:t>
      </w:r>
      <w:r w:rsidRPr="00213FD7">
        <w:rPr>
          <w:rFonts w:ascii="Book Antiqua" w:hAnsi="Book Antiqua" w:cs="Times New Roman"/>
          <w:sz w:val="24"/>
          <w:szCs w:val="24"/>
          <w:lang w:eastAsia="en-IN"/>
        </w:rPr>
        <w:t>as he began stomping the wooden floor, his heavy boots thudding rhythmically. He was searching for hollow spots, his instincts sharp, knowing that fear often led people to hide things—and sometimes, people.</w:t>
      </w:r>
    </w:p>
    <w:p w14:paraId="63A9C161"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old woman remained silent, clutching her Torah tightly, her knuckles white. Each stomp seemed to resonate within her, but she didn’t move, didn’t react. She just sat there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fixed on the sacred text as if it could protect her from the inevitable.</w:t>
      </w:r>
    </w:p>
    <w:p w14:paraId="026C8866"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Stark’s relentless stomping finally yielded a result—a hollow sound beneath the floorboards near the corner of the kitchen. His grin widened, and he pointed his rifle at Baptiste. “Get over here, pry up those boards.”</w:t>
      </w:r>
    </w:p>
    <w:p w14:paraId="18B96296"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Baptiste hesitated, his stomach churning with dread, but he knew there was no arguing with Stark. He knelt and began prying at the floorboards with a knife he pulled from his belt. The wood creaked and groaned, but eventually, it gave way, revealing a small, dark crawl space beneath.</w:t>
      </w:r>
    </w:p>
    <w:p w14:paraId="1B07CA72"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As soon as the opening was wide enough, a muffled whimper </w:t>
      </w:r>
      <w:r>
        <w:rPr>
          <w:rFonts w:ascii="Book Antiqua" w:hAnsi="Book Antiqua" w:cs="Times New Roman"/>
          <w:sz w:val="24"/>
          <w:szCs w:val="24"/>
          <w:lang w:eastAsia="en-IN"/>
        </w:rPr>
        <w:t xml:space="preserve">came </w:t>
      </w:r>
      <w:r w:rsidRPr="00213FD7">
        <w:rPr>
          <w:rFonts w:ascii="Book Antiqua" w:hAnsi="Book Antiqua" w:cs="Times New Roman"/>
          <w:sz w:val="24"/>
          <w:szCs w:val="24"/>
          <w:lang w:eastAsia="en-IN"/>
        </w:rPr>
        <w:t>from the darkness. Baptiste’s heart raced. Stark</w:t>
      </w:r>
      <w:r>
        <w:rPr>
          <w:rFonts w:ascii="Book Antiqua" w:hAnsi="Book Antiqua" w:cs="Times New Roman"/>
          <w:sz w:val="24"/>
          <w:szCs w:val="24"/>
          <w:lang w:eastAsia="en-IN"/>
        </w:rPr>
        <w:t>’</w:t>
      </w:r>
      <w:r w:rsidRPr="00213FD7">
        <w:rPr>
          <w:rFonts w:ascii="Book Antiqua" w:hAnsi="Book Antiqua" w:cs="Times New Roman"/>
          <w:sz w:val="24"/>
          <w:szCs w:val="24"/>
          <w:lang w:eastAsia="en-IN"/>
        </w:rPr>
        <w:t>s grin turned vicious as he shone a flashlight into the space, revealing a young woman huddled inside</w:t>
      </w:r>
      <w:r>
        <w:rPr>
          <w:rFonts w:ascii="Book Antiqua" w:hAnsi="Book Antiqua" w:cs="Times New Roman"/>
          <w:sz w:val="24"/>
          <w:szCs w:val="24"/>
          <w:lang w:eastAsia="en-IN"/>
        </w:rPr>
        <w:t>. H</w:t>
      </w:r>
      <w:r w:rsidRPr="00213FD7">
        <w:rPr>
          <w:rFonts w:ascii="Book Antiqua" w:hAnsi="Book Antiqua" w:cs="Times New Roman"/>
          <w:sz w:val="24"/>
          <w:szCs w:val="24"/>
          <w:lang w:eastAsia="en-IN"/>
        </w:rPr>
        <w:t xml:space="preserve">er face </w:t>
      </w:r>
      <w:r>
        <w:rPr>
          <w:rFonts w:ascii="Book Antiqua" w:hAnsi="Book Antiqua" w:cs="Times New Roman"/>
          <w:sz w:val="24"/>
          <w:szCs w:val="24"/>
          <w:lang w:eastAsia="en-IN"/>
        </w:rPr>
        <w:t xml:space="preserve">was </w:t>
      </w:r>
      <w:r w:rsidRPr="00213FD7">
        <w:rPr>
          <w:rFonts w:ascii="Book Antiqua" w:hAnsi="Book Antiqua" w:cs="Times New Roman"/>
          <w:sz w:val="24"/>
          <w:szCs w:val="24"/>
          <w:lang w:eastAsia="en-IN"/>
        </w:rPr>
        <w:t>streaked with dirt and tears, eyes wide with terror. It was the daughter from the pictures.</w:t>
      </w:r>
    </w:p>
    <w:p w14:paraId="14EE3981"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 xml:space="preserve">“There she is,” Stark said, his voice dripping with </w:t>
      </w:r>
      <w:r>
        <w:rPr>
          <w:rFonts w:ascii="Book Antiqua" w:hAnsi="Book Antiqua" w:cs="Times New Roman"/>
          <w:sz w:val="24"/>
          <w:szCs w:val="24"/>
          <w:lang w:eastAsia="en-IN"/>
        </w:rPr>
        <w:t>glee</w:t>
      </w:r>
      <w:r w:rsidRPr="00213FD7">
        <w:rPr>
          <w:rFonts w:ascii="Book Antiqua" w:hAnsi="Book Antiqua" w:cs="Times New Roman"/>
          <w:sz w:val="24"/>
          <w:szCs w:val="24"/>
          <w:lang w:eastAsia="en-IN"/>
        </w:rPr>
        <w:t>. He reached down, grabbing the woman by the arm who resisted at first but was overpowered and yanked out of the crawl space. She stumbled, falling at his feet, quickly moving away from him and sat against the wall. “Rape me and get it over with you fucking pigs,” she said defiantly.</w:t>
      </w:r>
    </w:p>
    <w:p w14:paraId="1220C549"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“Eww, I </w:t>
      </w:r>
      <w:proofErr w:type="spellStart"/>
      <w:r w:rsidRPr="00213FD7">
        <w:rPr>
          <w:rFonts w:ascii="Book Antiqua" w:hAnsi="Book Antiqua" w:cs="Times New Roman"/>
          <w:sz w:val="24"/>
          <w:szCs w:val="24"/>
          <w:lang w:eastAsia="en-IN"/>
        </w:rPr>
        <w:t>like’em</w:t>
      </w:r>
      <w:proofErr w:type="spellEnd"/>
      <w:r w:rsidRPr="00213FD7">
        <w:rPr>
          <w:rFonts w:ascii="Book Antiqua" w:hAnsi="Book Antiqua" w:cs="Times New Roman"/>
          <w:sz w:val="24"/>
          <w:szCs w:val="24"/>
          <w:lang w:eastAsia="en-IN"/>
        </w:rPr>
        <w:t xml:space="preserve"> sassy,” He looked down at the old woman, who had finally turned around, her eyes filled with sorrow. “Looks like we found your little secret.”</w:t>
      </w:r>
    </w:p>
    <w:p w14:paraId="0E3D3692"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old woman’s lips trembled as she whispered, “Please, no. She’s all I have left.”</w:t>
      </w:r>
    </w:p>
    <w:p w14:paraId="5D634997"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“She doesn’t belong to you anymore. She is property of the UN. Raskin, pull down your pants and fuck this kike bitch.”</w:t>
      </w:r>
    </w:p>
    <w:p w14:paraId="450B1BCB"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“What?”</w:t>
      </w:r>
    </w:p>
    <w:p w14:paraId="563610D6"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“You heard me. Do it or get a bullet in your head.”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w:t>
      </w:r>
      <w:r>
        <w:rPr>
          <w:rFonts w:ascii="Book Antiqua" w:hAnsi="Book Antiqua" w:cs="Times New Roman"/>
          <w:sz w:val="24"/>
          <w:szCs w:val="24"/>
          <w:lang w:eastAsia="en-IN"/>
        </w:rPr>
        <w:t>’</w:t>
      </w:r>
      <w:r w:rsidRPr="00213FD7">
        <w:rPr>
          <w:rFonts w:ascii="Book Antiqua" w:hAnsi="Book Antiqua" w:cs="Times New Roman"/>
          <w:sz w:val="24"/>
          <w:szCs w:val="24"/>
          <w:lang w:eastAsia="en-IN"/>
        </w:rPr>
        <w:t>s voice was cold, and the metallic click of a round being chambered echoed in the small room. He pointed his rifle at Baptiste with a look of cruel amusement.</w:t>
      </w:r>
    </w:p>
    <w:p w14:paraId="7330D6A1"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old woman began to sob softly, her frail body trembling.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Please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no</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not her...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Her voice was thick with despair, each word a plea that seemed to hang in the air.</w:t>
      </w:r>
    </w:p>
    <w:p w14:paraId="33A6C61D" w14:textId="77777777" w:rsidR="00577CC0" w:rsidRPr="00213FD7" w:rsidRDefault="00577CC0"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Shut up!</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Stark barked, his eyes narrowing as he glared at her, silencing her with a </w:t>
      </w:r>
      <w:r>
        <w:rPr>
          <w:rFonts w:ascii="Book Antiqua" w:hAnsi="Book Antiqua" w:cs="Times New Roman"/>
          <w:sz w:val="24"/>
          <w:szCs w:val="24"/>
          <w:lang w:eastAsia="en-IN"/>
        </w:rPr>
        <w:t xml:space="preserve">threatening </w:t>
      </w:r>
      <w:r w:rsidRPr="00213FD7">
        <w:rPr>
          <w:rFonts w:ascii="Book Antiqua" w:hAnsi="Book Antiqua" w:cs="Times New Roman"/>
          <w:sz w:val="24"/>
          <w:szCs w:val="24"/>
          <w:lang w:eastAsia="en-IN"/>
        </w:rPr>
        <w:t xml:space="preserve">look. He turned back to Baptiste, his smile fading.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You </w:t>
      </w:r>
      <w:proofErr w:type="spellStart"/>
      <w:r w:rsidRPr="00213FD7">
        <w:rPr>
          <w:rFonts w:ascii="Book Antiqua" w:hAnsi="Book Antiqua" w:cs="Times New Roman"/>
          <w:sz w:val="24"/>
          <w:szCs w:val="24"/>
          <w:lang w:eastAsia="en-IN"/>
        </w:rPr>
        <w:t>gonna</w:t>
      </w:r>
      <w:proofErr w:type="spellEnd"/>
      <w:r w:rsidRPr="00213FD7">
        <w:rPr>
          <w:rFonts w:ascii="Book Antiqua" w:hAnsi="Book Antiqua" w:cs="Times New Roman"/>
          <w:sz w:val="24"/>
          <w:szCs w:val="24"/>
          <w:lang w:eastAsia="en-IN"/>
        </w:rPr>
        <w:t xml:space="preserve"> do it, or we’re </w:t>
      </w:r>
      <w:proofErr w:type="spellStart"/>
      <w:r w:rsidRPr="00213FD7">
        <w:rPr>
          <w:rFonts w:ascii="Book Antiqua" w:hAnsi="Book Antiqua" w:cs="Times New Roman"/>
          <w:sz w:val="24"/>
          <w:szCs w:val="24"/>
          <w:lang w:eastAsia="en-IN"/>
        </w:rPr>
        <w:t>gonna</w:t>
      </w:r>
      <w:proofErr w:type="spellEnd"/>
      <w:r w:rsidRPr="00213FD7">
        <w:rPr>
          <w:rFonts w:ascii="Book Antiqua" w:hAnsi="Book Antiqua" w:cs="Times New Roman"/>
          <w:sz w:val="24"/>
          <w:szCs w:val="24"/>
          <w:lang w:eastAsia="en-IN"/>
        </w:rPr>
        <w:t xml:space="preserve"> dance,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r>
        <w:rPr>
          <w:rFonts w:ascii="Book Antiqua" w:hAnsi="Book Antiqua" w:cs="Times New Roman"/>
          <w:sz w:val="24"/>
          <w:szCs w:val="24"/>
          <w:lang w:eastAsia="en-IN"/>
        </w:rPr>
        <w:t>as his</w:t>
      </w:r>
      <w:r w:rsidRPr="00213FD7">
        <w:rPr>
          <w:rFonts w:ascii="Book Antiqua" w:hAnsi="Book Antiqua" w:cs="Times New Roman"/>
          <w:sz w:val="24"/>
          <w:szCs w:val="24"/>
          <w:lang w:eastAsia="en-IN"/>
        </w:rPr>
        <w:t xml:space="preserve"> finger hover</w:t>
      </w:r>
      <w:r>
        <w:rPr>
          <w:rFonts w:ascii="Book Antiqua" w:hAnsi="Book Antiqua" w:cs="Times New Roman"/>
          <w:sz w:val="24"/>
          <w:szCs w:val="24"/>
          <w:lang w:eastAsia="en-IN"/>
        </w:rPr>
        <w:t>ed</w:t>
      </w:r>
      <w:r w:rsidRPr="00213FD7">
        <w:rPr>
          <w:rFonts w:ascii="Book Antiqua" w:hAnsi="Book Antiqua" w:cs="Times New Roman"/>
          <w:sz w:val="24"/>
          <w:szCs w:val="24"/>
          <w:lang w:eastAsia="en-IN"/>
        </w:rPr>
        <w:t xml:space="preserve"> over the trigger.</w:t>
      </w:r>
    </w:p>
    <w:p w14:paraId="200B2878"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“Ok, ok.” Baptiste’s hands shook as he fumbled with his pants. His mind screamed at the horror of the situation. His face flushed with shame and disgust. He didn’t want to do this, didn’t want to become a monster.</w:t>
      </w:r>
    </w:p>
    <w:p w14:paraId="671C4694"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 stepped closer to the girl, locking </w:t>
      </w:r>
      <w:r w:rsidRPr="00327EE3">
        <w:rPr>
          <w:rFonts w:ascii="Book Antiqua" w:hAnsi="Book Antiqua" w:cs="Times New Roman"/>
          <w:sz w:val="24"/>
          <w:szCs w:val="24"/>
          <w:lang w:eastAsia="en-IN"/>
        </w:rPr>
        <w:t xml:space="preserve">his eyes </w:t>
      </w:r>
      <w:r w:rsidRPr="00213FD7">
        <w:rPr>
          <w:rFonts w:ascii="Book Antiqua" w:hAnsi="Book Antiqua" w:cs="Times New Roman"/>
          <w:sz w:val="24"/>
          <w:szCs w:val="24"/>
          <w:lang w:eastAsia="en-IN"/>
        </w:rPr>
        <w:t>with hers for a brief moment. Her defiance from earlier had given way to a resigned emptiness. But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as he tried to force himself to go through with it, his body betrayed him—his penis remained flaccid, unresponsive </w:t>
      </w:r>
      <w:r>
        <w:rPr>
          <w:rFonts w:ascii="Book Antiqua" w:hAnsi="Book Antiqua" w:cs="Times New Roman"/>
          <w:sz w:val="24"/>
          <w:szCs w:val="24"/>
          <w:lang w:eastAsia="en-IN"/>
        </w:rPr>
        <w:t>in face of</w:t>
      </w:r>
      <w:r w:rsidRPr="00213FD7">
        <w:rPr>
          <w:rFonts w:ascii="Book Antiqua" w:hAnsi="Book Antiqua" w:cs="Times New Roman"/>
          <w:sz w:val="24"/>
          <w:szCs w:val="24"/>
          <w:lang w:eastAsia="en-IN"/>
        </w:rPr>
        <w:t xml:space="preserve"> the nightmare he found himself in.</w:t>
      </w:r>
    </w:p>
    <w:p w14:paraId="42CC8471"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“What the fuck, soldier? That’s it, Raskin, today you die!”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Stark’s voice was filled with rage. He raised his rifle, aiming directly at Baptiste’s head, his finger tightening on the trigger.</w:t>
      </w:r>
    </w:p>
    <w:p w14:paraId="3B01B360"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“Wait, let me help him!” the girl cried out, her voice a sharp contrast to the silence that had gripped the room.</w:t>
      </w:r>
    </w:p>
    <w:p w14:paraId="4B4B38ED"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Stark paused, his eyes narrowing in suspicion, but he lowered the rifle slightly. “Go on then</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help him. But make it quick.”</w:t>
      </w:r>
    </w:p>
    <w:p w14:paraId="1FD3A7C7"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girl approached Baptiste slowly, her movements deliberate. She leaned in close, her voice barely a whisper as she spoke. “Is this your first time?”</w:t>
      </w:r>
    </w:p>
    <w:p w14:paraId="15D8424E"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“Yes,” Baptiste whispered back, his voice strained with the weight of his shame. “I don’t want to do this.”</w:t>
      </w:r>
    </w:p>
    <w:p w14:paraId="247468FA"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Her eyes softened, showing a flicker of compassion amidst the terror. “Neither do I. But we have to survive this.” She glanced briefly at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who was watching them like a predator, then back at Baptiste. “Let me help you. Pretend, if you have to. Just</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let’s get through this.”</w:t>
      </w:r>
    </w:p>
    <w:p w14:paraId="20EC12F8"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Baptiste nodded; his throat tight. He closed his eyes, trying to focus on anything but the hell they were trapped in. He could feel her touch and the arousal it brought, but his mind was somewhere far away, trying to hold on to the last shreds of his humanity.</w:t>
      </w:r>
    </w:p>
    <w:p w14:paraId="1BA066E6"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73983EDF"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“I’m going to lay down, and you’re going to put it inside of me,” the girl whispered, her voice trembling yet firm. She moved slowly, lying back on the cold floor, eyes closed as if bracing for impact. “This is also my first time, so</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please, be gentle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w:t>
      </w:r>
    </w:p>
    <w:p w14:paraId="32B0EF7E"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 whose twisted grin showed no sign of compassion, only bloodlust.</w:t>
      </w:r>
    </w:p>
    <w:p w14:paraId="48E07FA0"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“Aww, isn’t this sweet? Two virgins in love,” Stark mocked, his laughter echoing in the room, mingling with the old woman’s quiet sobs.</w:t>
      </w:r>
    </w:p>
    <w:p w14:paraId="678D0892"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 put it inside of her</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she winced with pain. His face hovered beside hers, he whispered, “I’ll protect you.”</w:t>
      </w:r>
    </w:p>
    <w:p w14:paraId="288EB503"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felt the gun barrel pressed against the back of his head.</w:t>
      </w:r>
    </w:p>
    <w:p w14:paraId="05C3041E"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The sudden spray of warm blood across Baptiste</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s neck snapped him out of his terrified haze. He gasped as </w:t>
      </w:r>
      <w:proofErr w:type="spellStart"/>
      <w:r w:rsidRPr="00213FD7">
        <w:rPr>
          <w:rFonts w:ascii="Book Antiqua" w:hAnsi="Book Antiqua" w:cs="Times New Roman"/>
          <w:sz w:val="24"/>
          <w:szCs w:val="24"/>
          <w:lang w:eastAsia="en-IN"/>
        </w:rPr>
        <w:t>Sgt.</w:t>
      </w:r>
      <w:proofErr w:type="spellEnd"/>
      <w:r w:rsidRPr="00213FD7">
        <w:rPr>
          <w:rFonts w:ascii="Book Antiqua" w:hAnsi="Book Antiqua" w:cs="Times New Roman"/>
          <w:sz w:val="24"/>
          <w:szCs w:val="24"/>
          <w:lang w:eastAsia="en-IN"/>
        </w:rPr>
        <w:t xml:space="preserve"> Stark’s heavy body collapsed onto him, pinning him down momentarily. The dead weight of his tormentor pressed uncomfortably against his back, and the scent of </w:t>
      </w:r>
      <w:r>
        <w:rPr>
          <w:rFonts w:ascii="Book Antiqua" w:hAnsi="Book Antiqua" w:cs="Times New Roman"/>
          <w:sz w:val="24"/>
          <w:szCs w:val="24"/>
          <w:lang w:eastAsia="en-IN"/>
        </w:rPr>
        <w:t xml:space="preserve">fresh </w:t>
      </w:r>
      <w:r w:rsidRPr="00213FD7">
        <w:rPr>
          <w:rFonts w:ascii="Book Antiqua" w:hAnsi="Book Antiqua" w:cs="Times New Roman"/>
          <w:sz w:val="24"/>
          <w:szCs w:val="24"/>
          <w:lang w:eastAsia="en-IN"/>
        </w:rPr>
        <w:t>blood filled the air. Baptiste twisted away with a sharp jerk, dislodging Stark’s lifeless form and freeing himself.</w:t>
      </w:r>
    </w:p>
    <w:p w14:paraId="2581A614"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Panting heavily, he scrambled to his feet zipping up his pants, </w:t>
      </w:r>
      <w:r>
        <w:rPr>
          <w:rFonts w:ascii="Book Antiqua" w:hAnsi="Book Antiqua" w:cs="Times New Roman"/>
          <w:sz w:val="24"/>
          <w:szCs w:val="24"/>
          <w:lang w:eastAsia="en-IN"/>
        </w:rPr>
        <w:t>in</w:t>
      </w:r>
      <w:r w:rsidRPr="00213FD7">
        <w:rPr>
          <w:rFonts w:ascii="Book Antiqua" w:hAnsi="Book Antiqua" w:cs="Times New Roman"/>
          <w:sz w:val="24"/>
          <w:szCs w:val="24"/>
          <w:lang w:eastAsia="en-IN"/>
        </w:rPr>
        <w:t xml:space="preserve"> shock and confusion. It took him a moment to process what had just happened. His gaze darted around the room before landing on the figure standing before him—a mysterious man in a coalition uniform. The man’s Ka-Bar knife gleamed with fresh blood.</w:t>
      </w:r>
    </w:p>
    <w:p w14:paraId="79CD0310"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stranger stood silently</w:t>
      </w:r>
      <w:r>
        <w:rPr>
          <w:rFonts w:ascii="Book Antiqua" w:hAnsi="Book Antiqua" w:cs="Times New Roman"/>
          <w:sz w:val="24"/>
          <w:szCs w:val="24"/>
          <w:lang w:eastAsia="en-IN"/>
        </w:rPr>
        <w:t xml:space="preserve"> with a</w:t>
      </w:r>
      <w:r w:rsidRPr="00213FD7">
        <w:rPr>
          <w:rFonts w:ascii="Book Antiqua" w:hAnsi="Book Antiqua" w:cs="Times New Roman"/>
          <w:sz w:val="24"/>
          <w:szCs w:val="24"/>
          <w:lang w:eastAsia="en-IN"/>
        </w:rPr>
        <w:t xml:space="preserve"> commanding </w:t>
      </w:r>
      <w:r>
        <w:rPr>
          <w:rFonts w:ascii="Book Antiqua" w:hAnsi="Book Antiqua" w:cs="Times New Roman"/>
          <w:sz w:val="24"/>
          <w:szCs w:val="24"/>
          <w:lang w:eastAsia="en-IN"/>
        </w:rPr>
        <w:t xml:space="preserve">presence </w:t>
      </w:r>
      <w:r w:rsidRPr="00634623">
        <w:rPr>
          <w:rFonts w:ascii="Book Antiqua" w:hAnsi="Book Antiqua" w:cs="Times New Roman"/>
          <w:sz w:val="24"/>
          <w:szCs w:val="24"/>
          <w:lang w:eastAsia="en-IN"/>
        </w:rPr>
        <w:t>—</w:t>
      </w:r>
      <w:r w:rsidRPr="00213FD7">
        <w:rPr>
          <w:rFonts w:ascii="Book Antiqua" w:hAnsi="Book Antiqua" w:cs="Times New Roman"/>
          <w:sz w:val="24"/>
          <w:szCs w:val="24"/>
          <w:lang w:eastAsia="en-IN"/>
        </w:rPr>
        <w:t>almost ethereal. His expression was intense, his face calm but eyes burning with a fierce determination. The way he held himself, the precise control in his movements, hinted at a dangerous proficiency. He seemed out of place, like a force of nature that had descended upon the scene to deliver judgment.</w:t>
      </w:r>
    </w:p>
    <w:p w14:paraId="48FB66B0"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“You are </w:t>
      </w:r>
      <w:proofErr w:type="spellStart"/>
      <w:r w:rsidRPr="00213FD7">
        <w:rPr>
          <w:rFonts w:ascii="Book Antiqua" w:hAnsi="Book Antiqua" w:cs="Times New Roman"/>
          <w:sz w:val="24"/>
          <w:szCs w:val="24"/>
          <w:lang w:eastAsia="en-IN"/>
        </w:rPr>
        <w:t>favored</w:t>
      </w:r>
      <w:proofErr w:type="spellEnd"/>
      <w:r w:rsidRPr="00213FD7">
        <w:rPr>
          <w:rFonts w:ascii="Book Antiqua" w:hAnsi="Book Antiqua" w:cs="Times New Roman"/>
          <w:sz w:val="24"/>
          <w:szCs w:val="24"/>
          <w:lang w:eastAsia="en-IN"/>
        </w:rPr>
        <w:t xml:space="preserve"> by the Most High God, Baptiste. I have come here to deliver you,” the mysterious man said with calm authority.</w:t>
      </w:r>
    </w:p>
    <w:p w14:paraId="6F9F3ABD"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Baptiste blinked, trying to comprehend what he had just heard. “And you are?” he asked, still reeling from the shock of everything.</w:t>
      </w:r>
    </w:p>
    <w:p w14:paraId="4A9D4578"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“I’m Raguel, an angel,” the man replied, his gaze steady. “My brethren are here in the city amidst your soldiers. Come with me so that you might live.”</w:t>
      </w:r>
    </w:p>
    <w:p w14:paraId="0E7EDA26"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Just as Baptiste was about to respond, the girl, trembling from the trauma, spoke up urgently. “And what about me? He’s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my husband!”</w:t>
      </w:r>
    </w:p>
    <w:p w14:paraId="33839735"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Baptiste, caught off guard, could only stammer, “I</w:t>
      </w:r>
      <w:r>
        <w:rPr>
          <w:rFonts w:ascii="Book Antiqua" w:hAnsi="Book Antiqua" w:cs="Times New Roman"/>
          <w:sz w:val="24"/>
          <w:szCs w:val="24"/>
          <w:lang w:eastAsia="en-IN"/>
        </w:rPr>
        <w:t xml:space="preserve"> am </w:t>
      </w:r>
      <w:r w:rsidRPr="00213FD7">
        <w:rPr>
          <w:rFonts w:ascii="Book Antiqua" w:hAnsi="Book Antiqua" w:cs="Times New Roman"/>
          <w:sz w:val="24"/>
          <w:szCs w:val="24"/>
          <w:lang w:eastAsia="en-IN"/>
        </w:rPr>
        <w:t>... what?”</w:t>
      </w:r>
    </w:p>
    <w:p w14:paraId="5A4C96F5"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She met his gaze, defiance and desperation in her voice. “Hey, I saved you. Now you save me. You’re my husband now. We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we’re married.”</w:t>
      </w:r>
    </w:p>
    <w:p w14:paraId="47481284"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girl clung to his arm as if her life depended on it. “You made me your wife when you</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when you did that. You have to take me with you.”</w:t>
      </w:r>
    </w:p>
    <w:p w14:paraId="32FB1FCE"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 don’t even know your name,” Baptiste said with shock.</w:t>
      </w:r>
    </w:p>
    <w:p w14:paraId="66FFF11C"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At this point the girl’s mother got involved, “We don’t even know if his mother is Jewish. How can you say that?”</w:t>
      </w:r>
    </w:p>
    <w:p w14:paraId="03D19FC2"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“Well at least he</w:t>
      </w:r>
      <w:r>
        <w:rPr>
          <w:rFonts w:ascii="Book Antiqua" w:hAnsi="Book Antiqua" w:cs="Times New Roman"/>
          <w:sz w:val="24"/>
          <w:szCs w:val="24"/>
          <w:lang w:eastAsia="en-IN"/>
        </w:rPr>
        <w:t>’s</w:t>
      </w:r>
      <w:r w:rsidRPr="00213FD7">
        <w:rPr>
          <w:rFonts w:ascii="Book Antiqua" w:hAnsi="Book Antiqua" w:cs="Times New Roman"/>
          <w:sz w:val="24"/>
          <w:szCs w:val="24"/>
          <w:lang w:eastAsia="en-IN"/>
        </w:rPr>
        <w:t xml:space="preserve"> circumcised, we know that now. Isn’t that good enough.”</w:t>
      </w:r>
    </w:p>
    <w:p w14:paraId="1BEA8E20"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lastRenderedPageBreak/>
        <w:t xml:space="preserve">“No, it’s not good enough. It doesn’t matter he had sex with you, people have sex outside of marriage all the time these days. I can’t let you marry a </w:t>
      </w:r>
      <w:r w:rsidRPr="00213FD7">
        <w:rPr>
          <w:rFonts w:ascii="Book Antiqua" w:hAnsi="Book Antiqua" w:cs="Times New Roman"/>
          <w:i/>
          <w:iCs/>
          <w:sz w:val="24"/>
          <w:szCs w:val="24"/>
          <w:lang w:eastAsia="en-IN"/>
        </w:rPr>
        <w:t>goyim</w:t>
      </w:r>
      <w:r w:rsidRPr="00213FD7">
        <w:rPr>
          <w:rFonts w:ascii="Book Antiqua" w:hAnsi="Book Antiqua" w:cs="Times New Roman"/>
          <w:sz w:val="24"/>
          <w:szCs w:val="24"/>
          <w:lang w:eastAsia="en-IN"/>
        </w:rPr>
        <w:t>. It was a fling that’s all.”</w:t>
      </w:r>
    </w:p>
    <w:p w14:paraId="105B2164"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“A fling, mom</w:t>
      </w:r>
      <w:r>
        <w:rPr>
          <w:rFonts w:ascii="Book Antiqua" w:hAnsi="Book Antiqua" w:cs="Times New Roman"/>
          <w:sz w:val="24"/>
          <w:szCs w:val="24"/>
          <w:lang w:eastAsia="en-IN"/>
        </w:rPr>
        <w:t>? Q</w:t>
      </w:r>
      <w:r w:rsidRPr="00213FD7">
        <w:rPr>
          <w:rFonts w:ascii="Book Antiqua" w:hAnsi="Book Antiqua" w:cs="Times New Roman"/>
          <w:sz w:val="24"/>
          <w:szCs w:val="24"/>
          <w:lang w:eastAsia="en-IN"/>
        </w:rPr>
        <w:t>uit acting like a typical Jew. There are other men coming to rape me if you didn’t realize? Where does it say anyways in the Torah that a man’s mother has to be Jewish to be a Jew.</w:t>
      </w:r>
    </w:p>
    <w:p w14:paraId="131CC2E9"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“Um, we really need to go,” the angel mumbled underneath his breath in the mid</w:t>
      </w:r>
      <w:r>
        <w:rPr>
          <w:rFonts w:ascii="Book Antiqua" w:hAnsi="Book Antiqua" w:cs="Times New Roman"/>
          <w:sz w:val="24"/>
          <w:szCs w:val="24"/>
          <w:lang w:eastAsia="en-IN"/>
        </w:rPr>
        <w:t>st</w:t>
      </w:r>
      <w:r w:rsidRPr="00213FD7">
        <w:rPr>
          <w:rFonts w:ascii="Book Antiqua" w:hAnsi="Book Antiqua" w:cs="Times New Roman"/>
          <w:sz w:val="24"/>
          <w:szCs w:val="24"/>
          <w:lang w:eastAsia="en-IN"/>
        </w:rPr>
        <w:t xml:space="preserve"> of their bickering.</w:t>
      </w:r>
    </w:p>
    <w:p w14:paraId="516E265B" w14:textId="77777777" w:rsidR="00577CC0" w:rsidRPr="00213FD7" w:rsidRDefault="00577CC0"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Let these men do what they will, but marry a </w:t>
      </w:r>
      <w:proofErr w:type="spellStart"/>
      <w:r w:rsidRPr="00213FD7">
        <w:rPr>
          <w:rFonts w:ascii="Book Antiqua" w:hAnsi="Book Antiqua" w:cs="Times New Roman"/>
          <w:i/>
          <w:iCs/>
          <w:sz w:val="24"/>
          <w:szCs w:val="24"/>
          <w:lang w:eastAsia="en-IN"/>
        </w:rPr>
        <w:t>goy</w:t>
      </w:r>
      <w:proofErr w:type="spellEnd"/>
      <w:r w:rsidRPr="00213FD7">
        <w:rPr>
          <w:rFonts w:ascii="Book Antiqua" w:hAnsi="Book Antiqua" w:cs="Times New Roman"/>
          <w:sz w:val="24"/>
          <w:szCs w:val="24"/>
          <w:lang w:eastAsia="en-IN"/>
        </w:rPr>
        <w:t>? Over my dead body! It’s not even a debate, darling. Tradition is tradition. You don’t marry outside the faith, especially not with some</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xml:space="preserve">... some </w:t>
      </w:r>
      <w:proofErr w:type="spellStart"/>
      <w:r w:rsidRPr="00213FD7">
        <w:rPr>
          <w:rFonts w:ascii="Book Antiqua" w:hAnsi="Book Antiqua" w:cs="Times New Roman"/>
          <w:i/>
          <w:iCs/>
          <w:sz w:val="24"/>
          <w:szCs w:val="24"/>
          <w:lang w:eastAsia="en-IN"/>
        </w:rPr>
        <w:t>goy</w:t>
      </w:r>
      <w:proofErr w:type="spellEnd"/>
      <w:r w:rsidRPr="00213FD7">
        <w:rPr>
          <w:rFonts w:ascii="Book Antiqua" w:hAnsi="Book Antiqua" w:cs="Times New Roman"/>
          <w:i/>
          <w:iCs/>
          <w:sz w:val="24"/>
          <w:szCs w:val="24"/>
          <w:lang w:eastAsia="en-IN"/>
        </w:rPr>
        <w:t xml:space="preserve"> </w:t>
      </w:r>
      <w:r w:rsidRPr="00213FD7">
        <w:rPr>
          <w:rFonts w:ascii="Book Antiqua" w:hAnsi="Book Antiqua" w:cs="Times New Roman"/>
          <w:sz w:val="24"/>
          <w:szCs w:val="24"/>
          <w:lang w:eastAsia="en-IN"/>
        </w:rPr>
        <w:t>who doesn’t even know a proper mitzvah from a bar mitzvah.</w:t>
      </w:r>
      <w:r>
        <w:rPr>
          <w:rFonts w:ascii="Book Antiqua" w:hAnsi="Book Antiqua" w:cs="Times New Roman"/>
          <w:sz w:val="24"/>
          <w:szCs w:val="24"/>
          <w:lang w:eastAsia="en-IN"/>
        </w:rPr>
        <w:t>”</w:t>
      </w:r>
    </w:p>
    <w:p w14:paraId="09C2565E"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girl, desperate, nudged Baptiste. </w:t>
      </w:r>
      <w:r>
        <w:rPr>
          <w:rFonts w:ascii="Book Antiqua" w:hAnsi="Book Antiqua" w:cs="Times New Roman"/>
          <w:sz w:val="24"/>
          <w:szCs w:val="24"/>
          <w:lang w:eastAsia="en-IN"/>
        </w:rPr>
        <w:t>“</w:t>
      </w:r>
      <w:r w:rsidRPr="00213FD7">
        <w:rPr>
          <w:rFonts w:ascii="Book Antiqua" w:hAnsi="Book Antiqua" w:cs="Times New Roman"/>
          <w:sz w:val="24"/>
          <w:szCs w:val="24"/>
          <w:lang w:eastAsia="en-IN"/>
        </w:rPr>
        <w:t>You’re Jewish, right?</w:t>
      </w:r>
      <w:r>
        <w:rPr>
          <w:rFonts w:ascii="Book Antiqua" w:hAnsi="Book Antiqua" w:cs="Times New Roman"/>
          <w:sz w:val="24"/>
          <w:szCs w:val="24"/>
          <w:lang w:eastAsia="en-IN"/>
        </w:rPr>
        <w:t>”</w:t>
      </w:r>
    </w:p>
    <w:p w14:paraId="7F77F770"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"Yeah, of course. Had my bar mitzvah and everything. The whole Jewish package."</w:t>
      </w:r>
    </w:p>
    <w:p w14:paraId="385C72BB"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Her mother’s eyes narrowed suspiciously. </w:t>
      </w:r>
      <w:r>
        <w:rPr>
          <w:rFonts w:ascii="Book Antiqua" w:hAnsi="Book Antiqua" w:cs="Times New Roman"/>
          <w:sz w:val="24"/>
          <w:szCs w:val="24"/>
          <w:lang w:eastAsia="en-IN"/>
        </w:rPr>
        <w:t>“</w:t>
      </w:r>
      <w:r w:rsidRPr="00213FD7">
        <w:rPr>
          <w:rFonts w:ascii="Book Antiqua" w:hAnsi="Book Antiqua" w:cs="Times New Roman"/>
          <w:sz w:val="24"/>
          <w:szCs w:val="24"/>
          <w:lang w:eastAsia="en-IN"/>
        </w:rPr>
        <w:t>Bar mitzvah, huh? What’s your last name?</w:t>
      </w:r>
      <w:r>
        <w:rPr>
          <w:rFonts w:ascii="Book Antiqua" w:hAnsi="Book Antiqua" w:cs="Times New Roman"/>
          <w:sz w:val="24"/>
          <w:szCs w:val="24"/>
          <w:lang w:eastAsia="en-IN"/>
        </w:rPr>
        <w:t>”</w:t>
      </w:r>
    </w:p>
    <w:p w14:paraId="4DAA5144" w14:textId="77777777" w:rsidR="00577CC0" w:rsidRPr="00213FD7" w:rsidRDefault="00577CC0"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It’s</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Cohen.</w:t>
      </w:r>
      <w:r>
        <w:rPr>
          <w:rFonts w:ascii="Book Antiqua" w:hAnsi="Book Antiqua" w:cs="Times New Roman"/>
          <w:sz w:val="24"/>
          <w:szCs w:val="24"/>
          <w:lang w:eastAsia="en-IN"/>
        </w:rPr>
        <w:t>”</w:t>
      </w:r>
    </w:p>
    <w:p w14:paraId="19FC75AC"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mother sneered.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Cohen? And I see Baptiste on your uniform. You’re trying to fool me? Since when do Jews name their sons Baptiste?</w:t>
      </w:r>
      <w:r>
        <w:rPr>
          <w:rFonts w:ascii="Book Antiqua" w:hAnsi="Book Antiqua" w:cs="Times New Roman"/>
          <w:sz w:val="24"/>
          <w:szCs w:val="24"/>
          <w:lang w:eastAsia="en-IN"/>
        </w:rPr>
        <w:t>”</w:t>
      </w:r>
    </w:p>
    <w:p w14:paraId="053B0468" w14:textId="77777777" w:rsidR="00577CC0" w:rsidRPr="00213FD7" w:rsidRDefault="00577CC0"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Uh</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this Jew?</w:t>
      </w:r>
      <w:r>
        <w:rPr>
          <w:rFonts w:ascii="Book Antiqua" w:hAnsi="Book Antiqua" w:cs="Times New Roman"/>
          <w:sz w:val="24"/>
          <w:szCs w:val="24"/>
          <w:lang w:eastAsia="en-IN"/>
        </w:rPr>
        <w:t>”</w:t>
      </w:r>
    </w:p>
    <w:p w14:paraId="4424B0BE"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mother threw up her hands. </w:t>
      </w:r>
      <w:r>
        <w:rPr>
          <w:rFonts w:ascii="Book Antiqua" w:hAnsi="Book Antiqua" w:cs="Times New Roman"/>
          <w:sz w:val="24"/>
          <w:szCs w:val="24"/>
          <w:lang w:eastAsia="en-IN"/>
        </w:rPr>
        <w:t>“</w:t>
      </w:r>
      <w:r w:rsidRPr="00213FD7">
        <w:rPr>
          <w:rFonts w:ascii="Book Antiqua" w:hAnsi="Book Antiqua" w:cs="Times New Roman"/>
          <w:sz w:val="24"/>
          <w:szCs w:val="24"/>
          <w:lang w:eastAsia="en-IN"/>
        </w:rPr>
        <w:t>Oy vey! My husband must be rolling in his grave! You, out of my house, you shameless hussy!</w:t>
      </w:r>
      <w:r>
        <w:rPr>
          <w:rFonts w:ascii="Book Antiqua" w:hAnsi="Book Antiqua" w:cs="Times New Roman"/>
          <w:sz w:val="24"/>
          <w:szCs w:val="24"/>
          <w:lang w:eastAsia="en-IN"/>
        </w:rPr>
        <w:t>”</w:t>
      </w:r>
    </w:p>
    <w:p w14:paraId="4E9D543F"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Then she looked down at the bloody mess on her kitchen floor, the lifeless body lying in a pool of blood that made the wooden floor slippery and treacherous.</w:t>
      </w:r>
    </w:p>
    <w:p w14:paraId="04B5CBF5" w14:textId="77777777" w:rsidR="00577CC0" w:rsidRPr="00213FD7" w:rsidRDefault="00577CC0"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And what about him?</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she demanded, her voice rising with panic. "You’re just going to leave me with this dead body? I have nowhere else to go, and now I have to share my home with this man's vengeful ghost and his rotting corpse. What if more soldiers come and see this?"</w:t>
      </w:r>
    </w:p>
    <w:p w14:paraId="4D5E2C07"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Raguel, his focus unwavering, responded calmly, </w:t>
      </w:r>
      <w:r>
        <w:rPr>
          <w:rFonts w:ascii="Book Antiqua" w:hAnsi="Book Antiqua" w:cs="Times New Roman"/>
          <w:sz w:val="24"/>
          <w:szCs w:val="24"/>
          <w:lang w:eastAsia="en-IN"/>
        </w:rPr>
        <w:t>“</w:t>
      </w:r>
      <w:r w:rsidRPr="00213FD7">
        <w:rPr>
          <w:rFonts w:ascii="Book Antiqua" w:hAnsi="Book Antiqua" w:cs="Times New Roman"/>
          <w:sz w:val="24"/>
          <w:szCs w:val="24"/>
          <w:lang w:eastAsia="en-IN"/>
        </w:rPr>
        <w:t>She has a valid point. I</w:t>
      </w:r>
      <w:r>
        <w:rPr>
          <w:rFonts w:ascii="Book Antiqua" w:hAnsi="Book Antiqua" w:cs="Times New Roman"/>
          <w:sz w:val="24"/>
          <w:szCs w:val="24"/>
          <w:lang w:eastAsia="en-IN"/>
        </w:rPr>
        <w:t>’</w:t>
      </w:r>
      <w:r w:rsidRPr="00213FD7">
        <w:rPr>
          <w:rFonts w:ascii="Book Antiqua" w:hAnsi="Book Antiqua" w:cs="Times New Roman"/>
          <w:sz w:val="24"/>
          <w:szCs w:val="24"/>
          <w:lang w:eastAsia="en-IN"/>
        </w:rPr>
        <w:t>ll handle it.</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placed his hand over the body, and it lit on fire, but the flames gave off no smoke. </w:t>
      </w:r>
      <w:r>
        <w:rPr>
          <w:rFonts w:ascii="Book Antiqua" w:hAnsi="Book Antiqua" w:cs="Times New Roman"/>
          <w:sz w:val="24"/>
          <w:szCs w:val="24"/>
          <w:lang w:eastAsia="en-IN"/>
        </w:rPr>
        <w:t>“</w:t>
      </w:r>
      <w:r w:rsidRPr="00213FD7">
        <w:rPr>
          <w:rFonts w:ascii="Book Antiqua" w:hAnsi="Book Antiqua" w:cs="Times New Roman"/>
          <w:sz w:val="24"/>
          <w:szCs w:val="24"/>
          <w:lang w:eastAsia="en-IN"/>
        </w:rPr>
        <w:t>This is the fire of the Lord,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explained,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It consumes everything, </w:t>
      </w:r>
      <w:r w:rsidRPr="00213FD7">
        <w:rPr>
          <w:rFonts w:ascii="Book Antiqua" w:hAnsi="Book Antiqua" w:cs="Times New Roman"/>
          <w:sz w:val="24"/>
          <w:szCs w:val="24"/>
          <w:lang w:eastAsia="en-IN"/>
        </w:rPr>
        <w:lastRenderedPageBreak/>
        <w:t>even the smoke the body would normally give off.</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The body and its blood vanished into the flames as if they had never existed.</w:t>
      </w:r>
    </w:p>
    <w:p w14:paraId="30CBE0F6"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mother shrieked in horror</w:t>
      </w:r>
      <w:r>
        <w:rPr>
          <w:rFonts w:ascii="Book Antiqua" w:hAnsi="Book Antiqua" w:cs="Times New Roman"/>
          <w:sz w:val="24"/>
          <w:szCs w:val="24"/>
          <w:lang w:eastAsia="en-IN"/>
        </w:rPr>
        <w:t xml:space="preserve"> at</w:t>
      </w:r>
      <w:r w:rsidRPr="00213FD7">
        <w:rPr>
          <w:rFonts w:ascii="Book Antiqua" w:hAnsi="Book Antiqua" w:cs="Times New Roman"/>
          <w:sz w:val="24"/>
          <w:szCs w:val="24"/>
          <w:lang w:eastAsia="en-IN"/>
        </w:rPr>
        <w:t xml:space="preserve"> the supernatural power </w:t>
      </w:r>
      <w:r>
        <w:rPr>
          <w:rFonts w:ascii="Book Antiqua" w:hAnsi="Book Antiqua" w:cs="Times New Roman"/>
          <w:sz w:val="24"/>
          <w:szCs w:val="24"/>
          <w:lang w:eastAsia="en-IN"/>
        </w:rPr>
        <w:t>behind</w:t>
      </w:r>
      <w:r w:rsidRPr="00213FD7">
        <w:rPr>
          <w:rFonts w:ascii="Book Antiqua" w:hAnsi="Book Antiqua" w:cs="Times New Roman"/>
          <w:sz w:val="24"/>
          <w:szCs w:val="24"/>
          <w:lang w:eastAsia="en-IN"/>
        </w:rPr>
        <w:t xml:space="preserve"> the mysterious man standing before her. </w:t>
      </w:r>
      <w:r>
        <w:rPr>
          <w:rFonts w:ascii="Book Antiqua" w:hAnsi="Book Antiqua" w:cs="Times New Roman"/>
          <w:sz w:val="24"/>
          <w:szCs w:val="24"/>
          <w:lang w:eastAsia="en-IN"/>
        </w:rPr>
        <w:t>“</w:t>
      </w:r>
      <w:r w:rsidRPr="00213FD7">
        <w:rPr>
          <w:rFonts w:ascii="Book Antiqua" w:hAnsi="Book Antiqua" w:cs="Times New Roman"/>
          <w:sz w:val="24"/>
          <w:szCs w:val="24"/>
          <w:lang w:eastAsia="en-IN"/>
        </w:rPr>
        <w:t>I'm unclean, stay away!</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she cried, backing away.</w:t>
      </w:r>
    </w:p>
    <w:p w14:paraId="1881FDBC"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angel turned to her, his gaze penetrating her soul. </w:t>
      </w:r>
      <w:r>
        <w:rPr>
          <w:rFonts w:ascii="Book Antiqua" w:hAnsi="Book Antiqua" w:cs="Times New Roman"/>
          <w:sz w:val="24"/>
          <w:szCs w:val="24"/>
          <w:lang w:eastAsia="en-IN"/>
        </w:rPr>
        <w:t>“</w:t>
      </w:r>
      <w:r w:rsidRPr="00213FD7">
        <w:rPr>
          <w:rFonts w:ascii="Book Antiqua" w:hAnsi="Book Antiqua" w:cs="Times New Roman"/>
          <w:sz w:val="24"/>
          <w:szCs w:val="24"/>
          <w:lang w:eastAsia="en-IN"/>
        </w:rPr>
        <w:t>Take heart, woman. Hashem is with you. Tomorrow, you will be accepted into His kingdom.</w:t>
      </w:r>
      <w:r>
        <w:rPr>
          <w:rFonts w:ascii="Book Antiqua" w:hAnsi="Book Antiqua" w:cs="Times New Roman"/>
          <w:sz w:val="24"/>
          <w:szCs w:val="24"/>
          <w:lang w:eastAsia="en-IN"/>
        </w:rPr>
        <w:t>”</w:t>
      </w:r>
    </w:p>
    <w:p w14:paraId="4DEFC9E5"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mother trembled</w:t>
      </w:r>
      <w:r>
        <w:rPr>
          <w:rFonts w:ascii="Book Antiqua" w:hAnsi="Book Antiqua" w:cs="Times New Roman"/>
          <w:sz w:val="24"/>
          <w:szCs w:val="24"/>
          <w:lang w:eastAsia="en-IN"/>
        </w:rPr>
        <w:t>, “</w:t>
      </w:r>
      <w:r w:rsidRPr="00213FD7">
        <w:rPr>
          <w:rFonts w:ascii="Book Antiqua" w:hAnsi="Book Antiqua" w:cs="Times New Roman"/>
          <w:sz w:val="24"/>
          <w:szCs w:val="24"/>
          <w:lang w:eastAsia="en-IN"/>
        </w:rPr>
        <w:t>Please, go</w:t>
      </w:r>
      <w:r>
        <w:rPr>
          <w:rFonts w:ascii="Book Antiqua" w:hAnsi="Book Antiqua" w:cs="Times New Roman"/>
          <w:sz w:val="24"/>
          <w:szCs w:val="24"/>
          <w:lang w:eastAsia="en-IN"/>
        </w:rPr>
        <w:t xml:space="preserve"> </w:t>
      </w:r>
      <w:r w:rsidRPr="00213FD7">
        <w:rPr>
          <w:rFonts w:ascii="Book Antiqua" w:hAnsi="Book Antiqua" w:cs="Times New Roman"/>
          <w:sz w:val="24"/>
          <w:szCs w:val="24"/>
          <w:lang w:eastAsia="en-IN"/>
        </w:rPr>
        <w:t>... all of you. This is more than I can bear.</w:t>
      </w:r>
      <w:r>
        <w:rPr>
          <w:rFonts w:ascii="Book Antiqua" w:hAnsi="Book Antiqua" w:cs="Times New Roman"/>
          <w:sz w:val="24"/>
          <w:szCs w:val="24"/>
          <w:lang w:eastAsia="en-IN"/>
        </w:rPr>
        <w:t>”</w:t>
      </w:r>
    </w:p>
    <w:p w14:paraId="032143AA"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 girl, desperate, intervened.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Wait, Mom, if they see me with him, it’ll happen again. Just get the sack and rope from the closet. We’ll make it look like I’m his prisoner. Baptiste, I’m your prisoner now.</w:t>
      </w:r>
      <w:r>
        <w:rPr>
          <w:rFonts w:ascii="Book Antiqua" w:hAnsi="Book Antiqua" w:cs="Times New Roman"/>
          <w:sz w:val="24"/>
          <w:szCs w:val="24"/>
          <w:lang w:eastAsia="en-IN"/>
        </w:rPr>
        <w:t>”</w:t>
      </w:r>
    </w:p>
    <w:p w14:paraId="2E2D92B2"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25618A83"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Before stepping outside, Baptiste hesitated. </w:t>
      </w:r>
      <w:r>
        <w:rPr>
          <w:rFonts w:ascii="Book Antiqua" w:hAnsi="Book Antiqua" w:cs="Times New Roman"/>
          <w:sz w:val="24"/>
          <w:szCs w:val="24"/>
          <w:lang w:eastAsia="en-IN"/>
        </w:rPr>
        <w:t>“</w:t>
      </w:r>
      <w:r w:rsidRPr="00213FD7">
        <w:rPr>
          <w:rFonts w:ascii="Book Antiqua" w:hAnsi="Book Antiqua" w:cs="Times New Roman"/>
          <w:sz w:val="24"/>
          <w:szCs w:val="24"/>
          <w:lang w:eastAsia="en-IN"/>
        </w:rPr>
        <w:t>You wouldn’t mind telling me your name since we’re married now?</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he asked with a wry smile.</w:t>
      </w:r>
    </w:p>
    <w:p w14:paraId="2A0B97E3" w14:textId="77777777" w:rsidR="00577CC0" w:rsidRPr="00213FD7" w:rsidRDefault="00577CC0"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213FD7">
        <w:rPr>
          <w:rFonts w:ascii="Book Antiqua" w:hAnsi="Book Antiqua" w:cs="Times New Roman"/>
          <w:sz w:val="24"/>
          <w:szCs w:val="24"/>
          <w:lang w:eastAsia="en-IN"/>
        </w:rPr>
        <w:t>Esther, husband,</w:t>
      </w:r>
      <w:r>
        <w:rPr>
          <w:rFonts w:ascii="Book Antiqua" w:hAnsi="Book Antiqua" w:cs="Times New Roman"/>
          <w:sz w:val="24"/>
          <w:szCs w:val="24"/>
          <w:lang w:eastAsia="en-IN"/>
        </w:rPr>
        <w:t>”</w:t>
      </w:r>
      <w:r w:rsidRPr="00213FD7">
        <w:rPr>
          <w:rFonts w:ascii="Book Antiqua" w:hAnsi="Book Antiqua" w:cs="Times New Roman"/>
          <w:sz w:val="24"/>
          <w:szCs w:val="24"/>
          <w:lang w:eastAsia="en-IN"/>
        </w:rPr>
        <w:t xml:space="preserve"> she replied, her voice steady. </w:t>
      </w:r>
      <w:r>
        <w:rPr>
          <w:rFonts w:ascii="Book Antiqua" w:hAnsi="Book Antiqua" w:cs="Times New Roman"/>
          <w:sz w:val="24"/>
          <w:szCs w:val="24"/>
          <w:lang w:eastAsia="en-IN"/>
        </w:rPr>
        <w:t>“</w:t>
      </w:r>
      <w:r w:rsidRPr="00213FD7">
        <w:rPr>
          <w:rFonts w:ascii="Book Antiqua" w:hAnsi="Book Antiqua" w:cs="Times New Roman"/>
          <w:sz w:val="24"/>
          <w:szCs w:val="24"/>
          <w:lang w:eastAsia="en-IN"/>
        </w:rPr>
        <w:t>Now let’s go.</w:t>
      </w:r>
      <w:r>
        <w:rPr>
          <w:rFonts w:ascii="Book Antiqua" w:hAnsi="Book Antiqua" w:cs="Times New Roman"/>
          <w:sz w:val="24"/>
          <w:szCs w:val="24"/>
          <w:lang w:eastAsia="en-IN"/>
        </w:rPr>
        <w:t>”</w:t>
      </w:r>
    </w:p>
    <w:p w14:paraId="19CEA035" w14:textId="77777777" w:rsidR="00577CC0" w:rsidRPr="00213FD7" w:rsidRDefault="00577CC0"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They left the home, the angel leading the way, with uncertainties swirling in the minds of the newly bonded couple as they stepped into the </w:t>
      </w:r>
      <w:r>
        <w:rPr>
          <w:rFonts w:ascii="Book Antiqua" w:hAnsi="Book Antiqua" w:cs="Times New Roman"/>
          <w:sz w:val="24"/>
          <w:szCs w:val="24"/>
          <w:lang w:eastAsia="en-IN"/>
        </w:rPr>
        <w:t>ravaged</w:t>
      </w:r>
      <w:r w:rsidRPr="00213FD7">
        <w:rPr>
          <w:rFonts w:ascii="Book Antiqua" w:hAnsi="Book Antiqua" w:cs="Times New Roman"/>
          <w:sz w:val="24"/>
          <w:szCs w:val="24"/>
          <w:lang w:eastAsia="en-IN"/>
        </w:rPr>
        <w:t xml:space="preserve"> streets.</w:t>
      </w:r>
    </w:p>
    <w:p w14:paraId="508C7097" w14:textId="75342CEB" w:rsidR="00C67343" w:rsidRPr="00213FD7" w:rsidRDefault="00C67343" w:rsidP="006D6183">
      <w:pPr>
        <w:pStyle w:val="Heading1"/>
        <w:rPr>
          <w:rFonts w:ascii="Aptos Display" w:hAnsi="Aptos Display"/>
          <w:sz w:val="40"/>
          <w:szCs w:val="40"/>
          <w:lang w:eastAsia="en-IN"/>
        </w:rPr>
      </w:pPr>
      <w:bookmarkStart w:id="9579" w:name="_Toc178085892"/>
      <w:bookmarkStart w:id="9580" w:name="_Toc178672347"/>
      <w:bookmarkEnd w:id="9577"/>
      <w:r w:rsidRPr="00213FD7">
        <w:rPr>
          <w:rFonts w:ascii="Aptos Display" w:hAnsi="Aptos Display"/>
          <w:sz w:val="40"/>
          <w:szCs w:val="40"/>
          <w:lang w:eastAsia="en-IN"/>
        </w:rPr>
        <w:t xml:space="preserve">Chapter </w:t>
      </w:r>
      <w:r w:rsidR="006F5068" w:rsidRPr="00213FD7">
        <w:rPr>
          <w:rFonts w:ascii="Aptos Display" w:hAnsi="Aptos Display"/>
          <w:sz w:val="40"/>
          <w:szCs w:val="40"/>
          <w:lang w:eastAsia="en-IN"/>
        </w:rPr>
        <w:t>1</w:t>
      </w:r>
      <w:r w:rsidR="006F5068">
        <w:rPr>
          <w:rFonts w:ascii="Aptos Display" w:hAnsi="Aptos Display"/>
          <w:sz w:val="40"/>
          <w:szCs w:val="40"/>
          <w:lang w:eastAsia="en-IN"/>
        </w:rPr>
        <w:t>6 Momentous</w:t>
      </w:r>
      <w:r>
        <w:rPr>
          <w:rFonts w:ascii="Aptos Display" w:hAnsi="Aptos Display"/>
          <w:sz w:val="40"/>
          <w:szCs w:val="40"/>
          <w:lang w:eastAsia="en-IN"/>
        </w:rPr>
        <w:t xml:space="preserve"> Preparations</w:t>
      </w:r>
      <w:bookmarkEnd w:id="9579"/>
      <w:bookmarkEnd w:id="9580"/>
    </w:p>
    <w:p w14:paraId="36C825FA" w14:textId="77777777" w:rsidR="00C67343" w:rsidRPr="00213FD7" w:rsidRDefault="00C67343" w:rsidP="006D6183">
      <w:pPr>
        <w:rPr>
          <w:rFonts w:ascii="Aptos Display" w:hAnsi="Aptos Display"/>
          <w:sz w:val="40"/>
          <w:szCs w:val="40"/>
          <w:lang w:eastAsia="en-IN"/>
        </w:rPr>
      </w:pPr>
    </w:p>
    <w:p w14:paraId="3765A87C" w14:textId="77777777" w:rsidR="00C67343" w:rsidRPr="00213FD7" w:rsidRDefault="00C67343" w:rsidP="006D6183">
      <w:pPr>
        <w:rPr>
          <w:rFonts w:ascii="Book Antiqua" w:hAnsi="Book Antiqua" w:cs="Times New Roman"/>
          <w:sz w:val="24"/>
          <w:szCs w:val="24"/>
          <w:lang w:eastAsia="en-IN"/>
        </w:rPr>
      </w:pPr>
      <w:r w:rsidRPr="00213FD7">
        <w:rPr>
          <w:rFonts w:ascii="Book Antiqua" w:hAnsi="Book Antiqua" w:cs="Times New Roman"/>
          <w:sz w:val="24"/>
          <w:szCs w:val="24"/>
          <w:lang w:eastAsia="en-IN"/>
        </w:rPr>
        <w:t xml:space="preserve">A sudden jolt of the C-17 Globemaster III woke Barack from his brief slumber. The airplane </w:t>
      </w:r>
      <w:r>
        <w:rPr>
          <w:rFonts w:ascii="Book Antiqua" w:hAnsi="Book Antiqua" w:cs="Times New Roman"/>
          <w:sz w:val="24"/>
          <w:szCs w:val="24"/>
          <w:lang w:eastAsia="en-IN"/>
        </w:rPr>
        <w:t xml:space="preserve">made a </w:t>
      </w:r>
      <w:r w:rsidRPr="00127F59">
        <w:rPr>
          <w:rFonts w:ascii="Book Antiqua" w:hAnsi="Book Antiqua" w:cs="Times New Roman"/>
          <w:sz w:val="24"/>
          <w:szCs w:val="24"/>
          <w:lang w:eastAsia="en-IN"/>
        </w:rPr>
        <w:t>rough, bumpy landing</w:t>
      </w:r>
      <w:r>
        <w:rPr>
          <w:rFonts w:ascii="Book Antiqua" w:hAnsi="Book Antiqua" w:cs="Times New Roman"/>
          <w:sz w:val="24"/>
          <w:szCs w:val="24"/>
          <w:lang w:eastAsia="en-IN"/>
        </w:rPr>
        <w:t xml:space="preserve"> at the make-shift military base</w:t>
      </w:r>
      <w:r w:rsidRPr="00213FD7">
        <w:rPr>
          <w:rFonts w:ascii="Book Antiqua" w:hAnsi="Book Antiqua" w:cs="Times New Roman"/>
          <w:sz w:val="24"/>
          <w:szCs w:val="24"/>
          <w:lang w:eastAsia="en-IN"/>
        </w:rPr>
        <w:t xml:space="preserve">, and they were now in </w:t>
      </w:r>
      <w:r>
        <w:rPr>
          <w:rFonts w:ascii="Book Antiqua" w:hAnsi="Book Antiqua" w:cs="Times New Roman"/>
          <w:sz w:val="24"/>
          <w:szCs w:val="24"/>
          <w:lang w:eastAsia="en-IN"/>
        </w:rPr>
        <w:t>Tel Aviv.</w:t>
      </w:r>
      <w:r w:rsidRPr="00213FD7">
        <w:rPr>
          <w:rFonts w:ascii="Book Antiqua" w:hAnsi="Book Antiqua" w:cs="Times New Roman"/>
          <w:sz w:val="24"/>
          <w:szCs w:val="24"/>
          <w:lang w:eastAsia="en-IN"/>
        </w:rPr>
        <w:t xml:space="preserve"> Sean had fallen asleep on Barack’s shoulder, and saliva had drooled down, leaving a damp spot on Barack’s white shirt. Sean woke up too and quickly adjusted himself embarrassed he had </w:t>
      </w:r>
      <w:r>
        <w:rPr>
          <w:rFonts w:ascii="Book Antiqua" w:hAnsi="Book Antiqua" w:cs="Times New Roman"/>
          <w:sz w:val="24"/>
          <w:szCs w:val="24"/>
          <w:lang w:eastAsia="en-IN"/>
        </w:rPr>
        <w:t>messed</w:t>
      </w:r>
      <w:r w:rsidRPr="00213FD7">
        <w:rPr>
          <w:rFonts w:ascii="Book Antiqua" w:hAnsi="Book Antiqua" w:cs="Times New Roman"/>
          <w:sz w:val="24"/>
          <w:szCs w:val="24"/>
          <w:lang w:eastAsia="en-IN"/>
        </w:rPr>
        <w:t xml:space="preserve"> the president’s shirt. </w:t>
      </w:r>
    </w:p>
    <w:p w14:paraId="51FD6D85" w14:textId="77777777" w:rsidR="00C67343" w:rsidRPr="00213FD7" w:rsidRDefault="00C67343"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“Should I clean that?”</w:t>
      </w:r>
    </w:p>
    <w:p w14:paraId="025F644E" w14:textId="77777777" w:rsidR="00C67343" w:rsidRPr="00213FD7" w:rsidRDefault="00C67343" w:rsidP="006D6183">
      <w:pPr>
        <w:ind w:firstLine="284"/>
        <w:rPr>
          <w:rFonts w:ascii="Book Antiqua" w:hAnsi="Book Antiqua" w:cs="Times New Roman"/>
          <w:sz w:val="24"/>
          <w:szCs w:val="24"/>
          <w:lang w:eastAsia="en-IN"/>
        </w:rPr>
      </w:pPr>
      <w:r w:rsidRPr="00213FD7">
        <w:rPr>
          <w:rFonts w:ascii="Book Antiqua" w:hAnsi="Book Antiqua" w:cs="Times New Roman"/>
          <w:sz w:val="24"/>
          <w:szCs w:val="24"/>
          <w:lang w:eastAsia="en-IN"/>
        </w:rPr>
        <w:t>“It’s ok, I got it.  We’ve exchanged more than just this before,” Barack smirked at him.</w:t>
      </w:r>
    </w:p>
    <w:p w14:paraId="2097C7C6"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and Sean exited the plane, followed by secret service agents dressed in a </w:t>
      </w:r>
      <w:r>
        <w:rPr>
          <w:rFonts w:ascii="Book Antiqua" w:eastAsia="Times New Roman" w:hAnsi="Book Antiqua" w:cs="Times New Roman"/>
          <w:sz w:val="24"/>
          <w:szCs w:val="24"/>
          <w:lang w:eastAsia="en-IN"/>
        </w:rPr>
        <w:t>jumble</w:t>
      </w:r>
      <w:r w:rsidRPr="00213FD7">
        <w:rPr>
          <w:rFonts w:ascii="Book Antiqua" w:eastAsia="Times New Roman" w:hAnsi="Book Antiqua" w:cs="Times New Roman"/>
          <w:sz w:val="24"/>
          <w:szCs w:val="24"/>
          <w:lang w:eastAsia="en-IN"/>
        </w:rPr>
        <w:t xml:space="preserve"> of desert camo and drag. Their camo uniforms had been paired with bold, feminine touches—some had worn high heels or glittery boots, while others had </w:t>
      </w:r>
      <w:r w:rsidRPr="00213FD7">
        <w:rPr>
          <w:rFonts w:ascii="Book Antiqua" w:eastAsia="Times New Roman" w:hAnsi="Book Antiqua" w:cs="Times New Roman"/>
          <w:sz w:val="24"/>
          <w:szCs w:val="24"/>
          <w:lang w:eastAsia="en-IN"/>
        </w:rPr>
        <w:lastRenderedPageBreak/>
        <w:t xml:space="preserve">brightly </w:t>
      </w:r>
      <w:proofErr w:type="spellStart"/>
      <w:r w:rsidRPr="00213FD7">
        <w:rPr>
          <w:rFonts w:ascii="Book Antiqua" w:eastAsia="Times New Roman" w:hAnsi="Book Antiqua" w:cs="Times New Roman"/>
          <w:sz w:val="24"/>
          <w:szCs w:val="24"/>
          <w:lang w:eastAsia="en-IN"/>
        </w:rPr>
        <w:t>colored</w:t>
      </w:r>
      <w:proofErr w:type="spellEnd"/>
      <w:r w:rsidRPr="00213FD7">
        <w:rPr>
          <w:rFonts w:ascii="Book Antiqua" w:eastAsia="Times New Roman" w:hAnsi="Book Antiqua" w:cs="Times New Roman"/>
          <w:sz w:val="24"/>
          <w:szCs w:val="24"/>
          <w:lang w:eastAsia="en-IN"/>
        </w:rPr>
        <w:t xml:space="preserve"> wigs peeking out from under their helmets. Their faces had been adorned with makeup, dark eyeliner, purple lipstick, and fake lashes. The camo patterns had been blended with sequins, feathers, and leopard print. Michael had vetted each agent to ensure their personalities were as fabulous as their outfits.</w:t>
      </w:r>
    </w:p>
    <w:p w14:paraId="79D7BCB0"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The fallout from Tel Aviv had blackened the sky, casting a dark and </w:t>
      </w:r>
      <w:proofErr w:type="spellStart"/>
      <w:r w:rsidRPr="00213FD7">
        <w:rPr>
          <w:rFonts w:ascii="Book Antiqua" w:eastAsia="Times New Roman" w:hAnsi="Book Antiqua" w:cs="Times New Roman"/>
          <w:sz w:val="24"/>
          <w:szCs w:val="24"/>
          <w:lang w:eastAsia="en-IN"/>
        </w:rPr>
        <w:t>somber</w:t>
      </w:r>
      <w:proofErr w:type="spellEnd"/>
      <w:r w:rsidRPr="00213FD7">
        <w:rPr>
          <w:rFonts w:ascii="Book Antiqua" w:eastAsia="Times New Roman" w:hAnsi="Book Antiqua"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w:t>
      </w:r>
      <w:r>
        <w:rPr>
          <w:rFonts w:ascii="Book Antiqua" w:eastAsia="Times New Roman" w:hAnsi="Book Antiqua" w:cs="Times New Roman"/>
          <w:sz w:val="24"/>
          <w:szCs w:val="24"/>
          <w:lang w:eastAsia="en-IN"/>
        </w:rPr>
        <w:t>as hi</w:t>
      </w:r>
      <w:r w:rsidRPr="00213FD7">
        <w:rPr>
          <w:rFonts w:ascii="Book Antiqua" w:eastAsia="Times New Roman" w:hAnsi="Book Antiqua" w:cs="Times New Roman"/>
          <w:sz w:val="24"/>
          <w:szCs w:val="24"/>
          <w:lang w:eastAsia="en-IN"/>
        </w:rPr>
        <w:t xml:space="preserve">s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pleasure squad,</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as Sean secretly called them, appeared fabulously prepared to meet any attack </w:t>
      </w:r>
      <w:r>
        <w:rPr>
          <w:rFonts w:ascii="Book Antiqua" w:eastAsia="Times New Roman" w:hAnsi="Book Antiqua" w:cs="Times New Roman"/>
          <w:sz w:val="24"/>
          <w:szCs w:val="24"/>
          <w:lang w:eastAsia="en-IN"/>
        </w:rPr>
        <w:t>on</w:t>
      </w:r>
      <w:r w:rsidRPr="00213FD7">
        <w:rPr>
          <w:rFonts w:ascii="Book Antiqua" w:eastAsia="Times New Roman" w:hAnsi="Book Antiqua" w:cs="Times New Roman"/>
          <w:sz w:val="24"/>
          <w:szCs w:val="24"/>
          <w:lang w:eastAsia="en-IN"/>
        </w:rPr>
        <w:t xml:space="preserve"> the president’s life. News cameras had filmed the president’s exit, and later, the scene was AI-enhanced adding cheering soldiers to make the scene appear livelier.</w:t>
      </w:r>
    </w:p>
    <w:p w14:paraId="646EA0E6"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The airstrip had been hastily prepared inside Camp Gaza Hope. General Monroe was waiting to greet Barack beside a two Humvees. Barack customarily saluted him and then shook his hand. Gen. Monroe returned the salute and grasped Barack Obama’s hand with both his hands.</w:t>
      </w:r>
    </w:p>
    <w:p w14:paraId="031F863A"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“Congratulations </w:t>
      </w:r>
      <w:r w:rsidRPr="0059786E">
        <w:rPr>
          <w:rFonts w:ascii="Book Antiqua" w:eastAsia="Times New Roman" w:hAnsi="Book Antiqua" w:cs="Times New Roman"/>
          <w:sz w:val="24"/>
          <w:szCs w:val="24"/>
          <w:lang w:eastAsia="en-IN"/>
        </w:rPr>
        <w:t>Commander-</w:t>
      </w:r>
      <w:r>
        <w:rPr>
          <w:rFonts w:ascii="Book Antiqua" w:eastAsia="Times New Roman" w:hAnsi="Book Antiqua" w:cs="Times New Roman"/>
          <w:sz w:val="24"/>
          <w:szCs w:val="24"/>
          <w:lang w:eastAsia="en-IN"/>
        </w:rPr>
        <w:t>in</w:t>
      </w:r>
      <w:r w:rsidRPr="0059786E">
        <w:rPr>
          <w:rFonts w:ascii="Book Antiqua" w:eastAsia="Times New Roman" w:hAnsi="Book Antiqua" w:cs="Times New Roman"/>
          <w:sz w:val="24"/>
          <w:szCs w:val="24"/>
          <w:lang w:eastAsia="en-IN"/>
        </w:rPr>
        <w:t>-Chief</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w:t>
      </w:r>
    </w:p>
    <w:p w14:paraId="6B6D1D69"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“Without you</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general</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the operation wouldn’t have been a success.”</w:t>
      </w:r>
    </w:p>
    <w:p w14:paraId="540E23C8"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“Shall we go</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This Humvee will take you off the tarmac to 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station so you guys can be checked in.”</w:t>
      </w:r>
    </w:p>
    <w:p w14:paraId="3D7F89F2"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entered the Humvee, Sean following behind. General Monroe entered the following Humvee. Both Humvees circled around and drove towards 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station situated at the entrance. As the Humvee approached the station, Barack glanced out the window, noticing the makeshift infrastructure of Camp Gaza Hope. It was </w:t>
      </w:r>
      <w:r>
        <w:rPr>
          <w:rFonts w:ascii="Book Antiqua" w:eastAsia="Times New Roman" w:hAnsi="Book Antiqua" w:cs="Times New Roman"/>
          <w:sz w:val="24"/>
          <w:szCs w:val="24"/>
          <w:lang w:eastAsia="en-IN"/>
        </w:rPr>
        <w:t>in</w:t>
      </w:r>
      <w:r w:rsidRPr="00213FD7">
        <w:rPr>
          <w:rFonts w:ascii="Book Antiqua" w:eastAsia="Times New Roman" w:hAnsi="Book Antiqua" w:cs="Times New Roman"/>
          <w:sz w:val="24"/>
          <w:szCs w:val="24"/>
          <w:lang w:eastAsia="en-IN"/>
        </w:rPr>
        <w:t xml:space="preserve"> stark contrast to </w:t>
      </w:r>
      <w:r>
        <w:rPr>
          <w:rFonts w:ascii="Book Antiqua" w:eastAsia="Times New Roman" w:hAnsi="Book Antiqua" w:cs="Times New Roman"/>
          <w:sz w:val="24"/>
          <w:szCs w:val="24"/>
          <w:lang w:eastAsia="en-IN"/>
        </w:rPr>
        <w:t>its</w:t>
      </w:r>
      <w:r w:rsidRPr="00213FD7">
        <w:rPr>
          <w:rFonts w:ascii="Book Antiqua" w:eastAsia="Times New Roman" w:hAnsi="Book Antiqua" w:cs="Times New Roman"/>
          <w:sz w:val="24"/>
          <w:szCs w:val="24"/>
          <w:lang w:eastAsia="en-IN"/>
        </w:rPr>
        <w:t xml:space="preserve"> polished appearances in Washington. Tents were lined up in orderly rows, and soldiers moved with a sense of urgency.</w:t>
      </w:r>
    </w:p>
    <w:p w14:paraId="60DBDE08"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station was a squat, concrete building, which had once been an Israeli command </w:t>
      </w:r>
      <w:proofErr w:type="spellStart"/>
      <w:r w:rsidRPr="00213FD7">
        <w:rPr>
          <w:rFonts w:ascii="Book Antiqua" w:eastAsia="Times New Roman" w:hAnsi="Book Antiqua" w:cs="Times New Roman"/>
          <w:sz w:val="24"/>
          <w:szCs w:val="24"/>
          <w:lang w:eastAsia="en-IN"/>
        </w:rPr>
        <w:t>center</w:t>
      </w:r>
      <w:proofErr w:type="spellEnd"/>
      <w:r w:rsidRPr="00213FD7">
        <w:rPr>
          <w:rFonts w:ascii="Book Antiqua" w:eastAsia="Times New Roman" w:hAnsi="Book Antiqua" w:cs="Times New Roman"/>
          <w:sz w:val="24"/>
          <w:szCs w:val="24"/>
          <w:lang w:eastAsia="en-IN"/>
        </w:rPr>
        <w:t xml:space="preserve">, but </w:t>
      </w:r>
      <w:r>
        <w:rPr>
          <w:rFonts w:ascii="Book Antiqua" w:eastAsia="Times New Roman" w:hAnsi="Book Antiqua" w:cs="Times New Roman"/>
          <w:sz w:val="24"/>
          <w:szCs w:val="24"/>
          <w:lang w:eastAsia="en-IN"/>
        </w:rPr>
        <w:t xml:space="preserve">was </w:t>
      </w:r>
      <w:r w:rsidRPr="00213FD7">
        <w:rPr>
          <w:rFonts w:ascii="Book Antiqua" w:eastAsia="Times New Roman" w:hAnsi="Book Antiqua" w:cs="Times New Roman"/>
          <w:sz w:val="24"/>
          <w:szCs w:val="24"/>
          <w:lang w:eastAsia="en-IN"/>
        </w:rPr>
        <w:t xml:space="preserve">now reinforced with the latest security measures. Sean leaned over and whispered in Barack’s ear, “Hey these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tests we take are just for show right? They’re not actually reading our thoughts.”</w:t>
      </w:r>
    </w:p>
    <w:p w14:paraId="6DE1BFEE"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“Yes, I have something on my phone which temporarily disables them if I’m in their proximity. As long as I’m here they won’t read our thoughts.”</w:t>
      </w:r>
    </w:p>
    <w:p w14:paraId="088D044D"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A few soldiers stood at attention outside, their faces unreadable behind gas masks. As the Humvee came to a stop, one of the soldiers stepped forward and </w:t>
      </w:r>
      <w:r w:rsidRPr="00213FD7">
        <w:rPr>
          <w:rFonts w:ascii="Book Antiqua" w:eastAsia="Times New Roman" w:hAnsi="Book Antiqua" w:cs="Times New Roman"/>
          <w:sz w:val="24"/>
          <w:szCs w:val="24"/>
          <w:lang w:eastAsia="en-IN"/>
        </w:rPr>
        <w:lastRenderedPageBreak/>
        <w:t>opened the door for Barack. He nodded in acknowledgment and stepped out, followed closely by Sean and General Monroe.</w:t>
      </w:r>
    </w:p>
    <w:p w14:paraId="24EAB4BF"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213FD7">
        <w:rPr>
          <w:rFonts w:ascii="Book Antiqua" w:eastAsia="Times New Roman" w:hAnsi="Book Antiqua" w:cs="Times New Roman"/>
          <w:sz w:val="24"/>
          <w:szCs w:val="24"/>
          <w:lang w:eastAsia="en-IN"/>
        </w:rPr>
        <w:t>center</w:t>
      </w:r>
      <w:proofErr w:type="spellEnd"/>
      <w:r w:rsidRPr="00213FD7">
        <w:rPr>
          <w:rFonts w:ascii="Book Antiqua" w:eastAsia="Times New Roman" w:hAnsi="Book Antiqua" w:cs="Times New Roman"/>
          <w:sz w:val="24"/>
          <w:szCs w:val="24"/>
          <w:lang w:eastAsia="en-IN"/>
        </w:rPr>
        <w:t xml:space="preserve"> of the room. 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machine hummed softly.</w:t>
      </w:r>
    </w:p>
    <w:p w14:paraId="5B24D4C2"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"Alright, Mr. President," General Monroe said, gesturing towards the scanner. "Just a routine check. It’ll only take a moment."</w:t>
      </w:r>
    </w:p>
    <w:p w14:paraId="2F02FA5B"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Barack confidently let the machine scan him followed by Sean who did the same.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204B53C5"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As they moved deeper into the compound, Barack tried to shake off the lingering unease from the extended scan. He knew the security protocols inside out, but the length of time 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machine had taken nagged at him. He glanced at Sean, who seemed equally unsettled but kept a composed expression. It was best not to show any sign of worry.  No one knew that the Obama’s and their cronies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tests were all bypassed by </w:t>
      </w:r>
      <w:proofErr w:type="spellStart"/>
      <w:r w:rsidRPr="00213FD7">
        <w:rPr>
          <w:rFonts w:ascii="Book Antiqua" w:eastAsia="Times New Roman" w:hAnsi="Book Antiqua" w:cs="Times New Roman"/>
          <w:sz w:val="24"/>
          <w:szCs w:val="24"/>
          <w:lang w:eastAsia="en-IN"/>
        </w:rPr>
        <w:t>Airtag</w:t>
      </w:r>
      <w:proofErr w:type="spellEnd"/>
      <w:r w:rsidRPr="00213FD7">
        <w:rPr>
          <w:rFonts w:ascii="Book Antiqua" w:eastAsia="Times New Roman" w:hAnsi="Book Antiqua" w:cs="Times New Roman"/>
          <w:sz w:val="24"/>
          <w:szCs w:val="24"/>
          <w:lang w:eastAsia="en-IN"/>
        </w:rPr>
        <w:t xml:space="preserve"> like devices</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which they had surgically installed in their bodies.</w:t>
      </w:r>
    </w:p>
    <w:p w14:paraId="04D976D3"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General Monroe led the way</w:t>
      </w:r>
      <w:r>
        <w:rPr>
          <w:rFonts w:ascii="Book Antiqua" w:eastAsia="Times New Roman" w:hAnsi="Book Antiqua" w:cs="Times New Roman"/>
          <w:sz w:val="24"/>
          <w:szCs w:val="24"/>
          <w:lang w:eastAsia="en-IN"/>
        </w:rPr>
        <w:t xml:space="preserve"> along the</w:t>
      </w:r>
      <w:r w:rsidRPr="00213FD7">
        <w:rPr>
          <w:rFonts w:ascii="Book Antiqua" w:eastAsia="Times New Roman" w:hAnsi="Book Antiqua" w:cs="Times New Roman"/>
          <w:sz w:val="24"/>
          <w:szCs w:val="24"/>
          <w:lang w:eastAsia="en-IN"/>
        </w:rPr>
        <w:t xml:space="preserve"> narrow </w:t>
      </w:r>
      <w:proofErr w:type="gramStart"/>
      <w:r w:rsidRPr="00213FD7">
        <w:rPr>
          <w:rFonts w:ascii="Book Antiqua" w:eastAsia="Times New Roman" w:hAnsi="Book Antiqua" w:cs="Times New Roman"/>
          <w:sz w:val="24"/>
          <w:szCs w:val="24"/>
          <w:lang w:eastAsia="en-IN"/>
        </w:rPr>
        <w:t>corridors</w:t>
      </w:r>
      <w:r>
        <w:rPr>
          <w:rFonts w:ascii="Book Antiqua" w:eastAsia="Times New Roman" w:hAnsi="Book Antiqua" w:cs="Times New Roman"/>
          <w:sz w:val="24"/>
          <w:szCs w:val="24"/>
          <w:lang w:eastAsia="en-IN"/>
        </w:rPr>
        <w:t xml:space="preserve">  whose</w:t>
      </w:r>
      <w:proofErr w:type="gramEnd"/>
      <w:r w:rsidRPr="00213FD7">
        <w:rPr>
          <w:rFonts w:ascii="Book Antiqua" w:eastAsia="Times New Roman" w:hAnsi="Book Antiqua" w:cs="Times New Roman"/>
          <w:sz w:val="24"/>
          <w:szCs w:val="24"/>
          <w:lang w:eastAsia="en-IN"/>
        </w:rPr>
        <w:t xml:space="preserve"> walls were adorned with maps and mission briefings. Finally, they reached a heavy steel door at the end of the hall. Monroe input a security code, and the door slid open with a soft hiss.</w:t>
      </w:r>
    </w:p>
    <w:p w14:paraId="25B0305B"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The briefing room was stark, functional, and devoid of any decoration. A large table dominated the </w:t>
      </w:r>
      <w:proofErr w:type="spellStart"/>
      <w:r w:rsidRPr="00213FD7">
        <w:rPr>
          <w:rFonts w:ascii="Book Antiqua" w:eastAsia="Times New Roman" w:hAnsi="Book Antiqua" w:cs="Times New Roman"/>
          <w:sz w:val="24"/>
          <w:szCs w:val="24"/>
          <w:lang w:eastAsia="en-IN"/>
        </w:rPr>
        <w:t>center</w:t>
      </w:r>
      <w:proofErr w:type="spellEnd"/>
      <w:r w:rsidRPr="00213FD7">
        <w:rPr>
          <w:rFonts w:ascii="Book Antiqua" w:eastAsia="Times New Roman" w:hAnsi="Book Antiqua"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733BD345"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Monroe motioned for Barack and Sean to take their seats, then locked the door behind them.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We’re secure here,</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he said, shifting </w:t>
      </w:r>
      <w:r w:rsidRPr="00634623">
        <w:rPr>
          <w:rFonts w:ascii="Book Antiqua" w:eastAsia="Times New Roman" w:hAnsi="Book Antiqua" w:cs="Times New Roman"/>
          <w:sz w:val="24"/>
          <w:szCs w:val="24"/>
          <w:lang w:eastAsia="en-IN"/>
        </w:rPr>
        <w:t xml:space="preserve">his tone </w:t>
      </w:r>
      <w:r w:rsidRPr="00213FD7">
        <w:rPr>
          <w:rFonts w:ascii="Book Antiqua" w:eastAsia="Times New Roman" w:hAnsi="Book Antiqua" w:cs="Times New Roman"/>
          <w:sz w:val="24"/>
          <w:szCs w:val="24"/>
          <w:lang w:eastAsia="en-IN"/>
        </w:rPr>
        <w:t xml:space="preserve">to one of gravity. </w:t>
      </w:r>
      <w:r>
        <w:rPr>
          <w:rFonts w:ascii="Book Antiqua" w:eastAsia="Times New Roman" w:hAnsi="Book Antiqua" w:cs="Times New Roman"/>
          <w:sz w:val="24"/>
          <w:szCs w:val="24"/>
          <w:lang w:eastAsia="en-IN"/>
        </w:rPr>
        <w:t xml:space="preserve"> “N</w:t>
      </w:r>
      <w:r w:rsidRPr="00213FD7">
        <w:rPr>
          <w:rFonts w:ascii="Book Antiqua" w:eastAsia="Times New Roman" w:hAnsi="Book Antiqua" w:cs="Times New Roman"/>
          <w:sz w:val="24"/>
          <w:szCs w:val="24"/>
          <w:lang w:eastAsia="en-IN"/>
        </w:rPr>
        <w:t>o interruptions, no ears.</w:t>
      </w:r>
      <w:r>
        <w:rPr>
          <w:rFonts w:ascii="Book Antiqua" w:eastAsia="Times New Roman" w:hAnsi="Book Antiqua" w:cs="Times New Roman"/>
          <w:sz w:val="24"/>
          <w:szCs w:val="24"/>
          <w:lang w:eastAsia="en-IN"/>
        </w:rPr>
        <w:t>”</w:t>
      </w:r>
    </w:p>
    <w:p w14:paraId="5924F174"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nodded, appreciating the precaution. He sat down and immediately focused on the map, his mind already processing the information before him.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What</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s our current situation?</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he asked, cutting straight to the point.</w:t>
      </w:r>
    </w:p>
    <w:p w14:paraId="794FE4DA" w14:textId="77777777" w:rsidR="00C67343" w:rsidRPr="00213FD7" w:rsidRDefault="00C67343" w:rsidP="006D6183">
      <w:pPr>
        <w:ind w:firstLine="284"/>
        <w:rPr>
          <w:rFonts w:ascii="Book Antiqua" w:hAnsi="Book Antiqua"/>
          <w:sz w:val="24"/>
          <w:szCs w:val="24"/>
        </w:rPr>
      </w:pPr>
      <w:r w:rsidRPr="00213FD7">
        <w:rPr>
          <w:rFonts w:ascii="Book Antiqua" w:hAnsi="Book Antiqua"/>
          <w:sz w:val="24"/>
          <w:szCs w:val="24"/>
        </w:rPr>
        <w:lastRenderedPageBreak/>
        <w:t xml:space="preserve">General Monroe's voice was steady as he delivered the report. </w:t>
      </w:r>
      <w:r>
        <w:rPr>
          <w:rFonts w:ascii="Book Antiqua" w:hAnsi="Book Antiqua"/>
          <w:sz w:val="24"/>
          <w:szCs w:val="24"/>
        </w:rPr>
        <w:t>“</w:t>
      </w:r>
      <w:r w:rsidRPr="00213FD7">
        <w:rPr>
          <w:rFonts w:ascii="Book Antiqua" w:hAnsi="Book Antiqua"/>
          <w:sz w:val="24"/>
          <w:szCs w:val="24"/>
        </w:rPr>
        <w:t xml:space="preserve">We captured Netanyahu. He was hiding in an underground bunker. Currently, Jerusalem is experiencing a lot of looting by our forces, so it might be best to plan your speech for tomorrow. We’re also arranging </w:t>
      </w:r>
      <w:r>
        <w:rPr>
          <w:rFonts w:ascii="Book Antiqua" w:hAnsi="Book Antiqua"/>
          <w:sz w:val="24"/>
          <w:szCs w:val="24"/>
        </w:rPr>
        <w:t xml:space="preserve">for </w:t>
      </w:r>
      <w:r w:rsidRPr="00213FD7">
        <w:rPr>
          <w:rFonts w:ascii="Book Antiqua" w:hAnsi="Book Antiqua"/>
          <w:sz w:val="24"/>
          <w:szCs w:val="24"/>
        </w:rPr>
        <w:t>Netanyahu’s execution for war crimes to coincide with the speech. Doing both simultaneously would solidify your position and demonstrate total victory to the world.</w:t>
      </w:r>
      <w:r>
        <w:rPr>
          <w:rFonts w:ascii="Book Antiqua" w:hAnsi="Book Antiqua"/>
          <w:sz w:val="24"/>
          <w:szCs w:val="24"/>
        </w:rPr>
        <w:t>”</w:t>
      </w:r>
    </w:p>
    <w:p w14:paraId="090B66C0"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Sean nodded in agreement.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I support the general’s plan. The IDF has been completely crushed, and the coalition now controls all of Israel. Tomorrow’s speech could showcase our success. But, General,</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Sean turned to Monroe, his tone firm,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Restore order immediately. Get your men in line. Make sure everything is ready for the J-Day speech. This is our moment to prove that we’ve overcome tyranny and liberated the Palestinians.</w:t>
      </w:r>
      <w:r>
        <w:rPr>
          <w:rFonts w:ascii="Book Antiqua" w:eastAsia="Times New Roman" w:hAnsi="Book Antiqua" w:cs="Times New Roman"/>
          <w:sz w:val="24"/>
          <w:szCs w:val="24"/>
          <w:lang w:eastAsia="en-IN"/>
        </w:rPr>
        <w:t>”</w:t>
      </w:r>
    </w:p>
    <w:p w14:paraId="1571886D"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listened, then asked,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Has half the population of Jerusalem been removed as I directed? I want to repopulate the city with as many Palestinians as possible.</w:t>
      </w:r>
      <w:r>
        <w:rPr>
          <w:rFonts w:ascii="Book Antiqua" w:eastAsia="Times New Roman" w:hAnsi="Book Antiqua" w:cs="Times New Roman"/>
          <w:sz w:val="24"/>
          <w:szCs w:val="24"/>
          <w:lang w:eastAsia="en-IN"/>
        </w:rPr>
        <w:t>”</w:t>
      </w:r>
    </w:p>
    <w:p w14:paraId="3F8B8BAC"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Monroe responded without hesitation.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Yes, sir. Half the population has been rounded up and is being transported to camps around the world, where they’ll be used as slave </w:t>
      </w:r>
      <w:proofErr w:type="spellStart"/>
      <w:r w:rsidRPr="00213FD7">
        <w:rPr>
          <w:rFonts w:ascii="Book Antiqua" w:eastAsia="Times New Roman" w:hAnsi="Book Antiqua" w:cs="Times New Roman"/>
          <w:sz w:val="24"/>
          <w:szCs w:val="24"/>
          <w:lang w:eastAsia="en-IN"/>
        </w:rPr>
        <w:t>labor</w:t>
      </w:r>
      <w:proofErr w:type="spellEnd"/>
      <w:r w:rsidRPr="00213FD7">
        <w:rPr>
          <w:rFonts w:ascii="Book Antiqua" w:eastAsia="Times New Roman" w:hAnsi="Book Antiqua" w:cs="Times New Roman"/>
          <w:sz w:val="24"/>
          <w:szCs w:val="24"/>
          <w:lang w:eastAsia="en-IN"/>
        </w:rPr>
        <w:t>. A fitting punishment for those who oppressed the Palestinian people.</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A hint of excitement crept into his voice.</w:t>
      </w:r>
    </w:p>
    <w:p w14:paraId="677A29A9"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Barack’s face remained expressionless as he </w:t>
      </w:r>
      <w:r>
        <w:rPr>
          <w:rFonts w:ascii="Book Antiqua" w:eastAsia="Times New Roman" w:hAnsi="Book Antiqua" w:cs="Times New Roman"/>
          <w:sz w:val="24"/>
          <w:szCs w:val="24"/>
          <w:lang w:eastAsia="en-IN"/>
        </w:rPr>
        <w:t xml:space="preserve">took in </w:t>
      </w:r>
      <w:r w:rsidRPr="00213FD7">
        <w:rPr>
          <w:rFonts w:ascii="Book Antiqua" w:eastAsia="Times New Roman" w:hAnsi="Book Antiqua" w:cs="Times New Roman"/>
          <w:sz w:val="24"/>
          <w:szCs w:val="24"/>
          <w:lang w:eastAsia="en-IN"/>
        </w:rPr>
        <w:t xml:space="preserve">the information. </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Good. Let’s ensure everything proceeds according to plan. Tomorrow, we show the world what true justice looks like.</w:t>
      </w:r>
      <w:r>
        <w:rPr>
          <w:rFonts w:ascii="Book Antiqua" w:eastAsia="Times New Roman" w:hAnsi="Book Antiqua" w:cs="Times New Roman"/>
          <w:sz w:val="24"/>
          <w:szCs w:val="24"/>
          <w:lang w:eastAsia="en-IN"/>
        </w:rPr>
        <w:t>”</w:t>
      </w:r>
    </w:p>
    <w:p w14:paraId="549D32FA"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2DB980F4"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 xml:space="preserve">Barack and Gen. Monroe stood up </w:t>
      </w:r>
      <w:r>
        <w:rPr>
          <w:rFonts w:ascii="Book Antiqua" w:eastAsia="Times New Roman" w:hAnsi="Book Antiqua" w:cs="Times New Roman"/>
          <w:sz w:val="24"/>
          <w:szCs w:val="24"/>
          <w:lang w:eastAsia="en-IN"/>
        </w:rPr>
        <w:t xml:space="preserve">and </w:t>
      </w:r>
      <w:r w:rsidRPr="00213FD7">
        <w:rPr>
          <w:rFonts w:ascii="Book Antiqua" w:eastAsia="Times New Roman" w:hAnsi="Book Antiqua" w:cs="Times New Roman"/>
          <w:sz w:val="24"/>
          <w:szCs w:val="24"/>
          <w:lang w:eastAsia="en-IN"/>
        </w:rPr>
        <w:t>salut</w:t>
      </w:r>
      <w:r>
        <w:rPr>
          <w:rFonts w:ascii="Book Antiqua" w:eastAsia="Times New Roman" w:hAnsi="Book Antiqua" w:cs="Times New Roman"/>
          <w:sz w:val="24"/>
          <w:szCs w:val="24"/>
          <w:lang w:eastAsia="en-IN"/>
        </w:rPr>
        <w:t>ed</w:t>
      </w:r>
      <w:r w:rsidRPr="00213FD7">
        <w:rPr>
          <w:rFonts w:ascii="Book Antiqua" w:eastAsia="Times New Roman" w:hAnsi="Book Antiqua" w:cs="Times New Roman"/>
          <w:sz w:val="24"/>
          <w:szCs w:val="24"/>
          <w:lang w:eastAsia="en-IN"/>
        </w:rPr>
        <w:t xml:space="preserve"> each other. Then Gen. Monroe left. The rest of the day Barack and Sean began planning Barack’s speech for the next day</w:t>
      </w:r>
      <w:r>
        <w:rPr>
          <w:rFonts w:ascii="Book Antiqua" w:eastAsia="Times New Roman" w:hAnsi="Book Antiqua" w:cs="Times New Roman"/>
          <w:sz w:val="24"/>
          <w:szCs w:val="24"/>
          <w:lang w:eastAsia="en-IN"/>
        </w:rPr>
        <w:t>, o</w:t>
      </w:r>
      <w:r w:rsidRPr="00213FD7">
        <w:rPr>
          <w:rFonts w:ascii="Book Antiqua" w:eastAsia="Times New Roman" w:hAnsi="Book Antiqua" w:cs="Times New Roman"/>
          <w:sz w:val="24"/>
          <w:szCs w:val="24"/>
          <w:lang w:eastAsia="en-IN"/>
        </w:rPr>
        <w:t>ccasionally taking a break for a small meal</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then fervently writing again. The day passed by, but one could not tell by the fallout that blocked the sun. Night arrived. Barack and Sean put aside their work and began enjoying each other’s company by watching Netflix on the holographic projector in Barack’s room. As they were spooning</w:t>
      </w:r>
      <w:r>
        <w:rPr>
          <w:rFonts w:ascii="Book Antiqua" w:eastAsia="Times New Roman" w:hAnsi="Book Antiqua" w:cs="Times New Roman"/>
          <w:sz w:val="24"/>
          <w:szCs w:val="24"/>
          <w:lang w:eastAsia="en-IN"/>
        </w:rPr>
        <w:t>,</w:t>
      </w:r>
      <w:r w:rsidRPr="00213FD7">
        <w:rPr>
          <w:rFonts w:ascii="Book Antiqua" w:eastAsia="Times New Roman" w:hAnsi="Book Antiqua" w:cs="Times New Roman"/>
          <w:sz w:val="24"/>
          <w:szCs w:val="24"/>
          <w:lang w:eastAsia="en-IN"/>
        </w:rPr>
        <w:t xml:space="preserve"> Sean remembered the incident with the </w:t>
      </w:r>
      <w:proofErr w:type="spellStart"/>
      <w:r w:rsidRPr="00213FD7">
        <w:rPr>
          <w:rFonts w:ascii="Book Antiqua" w:eastAsia="Times New Roman" w:hAnsi="Book Antiqua" w:cs="Times New Roman"/>
          <w:sz w:val="24"/>
          <w:szCs w:val="24"/>
          <w:lang w:eastAsia="en-IN"/>
        </w:rPr>
        <w:t>QueerDar</w:t>
      </w:r>
      <w:proofErr w:type="spellEnd"/>
      <w:r w:rsidRPr="00213FD7">
        <w:rPr>
          <w:rFonts w:ascii="Book Antiqua" w:eastAsia="Times New Roman" w:hAnsi="Book Antiqua" w:cs="Times New Roman"/>
          <w:sz w:val="24"/>
          <w:szCs w:val="24"/>
          <w:lang w:eastAsia="en-IN"/>
        </w:rPr>
        <w:t xml:space="preserve">. </w:t>
      </w:r>
    </w:p>
    <w:p w14:paraId="4094EC34"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“If somebody disabled your bypass, then what could they do with that information.”</w:t>
      </w:r>
    </w:p>
    <w:p w14:paraId="2C365F62"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“None of your business.”</w:t>
      </w:r>
    </w:p>
    <w:p w14:paraId="3CF5F9EF"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lastRenderedPageBreak/>
        <w:t>“I’m sorry to pry, but I think your bypass wasn’t working today.”</w:t>
      </w:r>
    </w:p>
    <w:p w14:paraId="43821CAB"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lang w:eastAsia="en-IN"/>
        </w:rPr>
        <w:t>Obama was quiet</w:t>
      </w:r>
      <w:r>
        <w:rPr>
          <w:rFonts w:ascii="Book Antiqua" w:eastAsia="Times New Roman" w:hAnsi="Book Antiqua" w:cs="Times New Roman"/>
          <w:sz w:val="24"/>
          <w:szCs w:val="24"/>
          <w:lang w:eastAsia="en-IN"/>
        </w:rPr>
        <w:t>. T</w:t>
      </w:r>
      <w:r w:rsidRPr="00213FD7">
        <w:rPr>
          <w:rFonts w:ascii="Book Antiqua" w:eastAsia="Times New Roman" w:hAnsi="Book Antiqua" w:cs="Times New Roman"/>
          <w:sz w:val="24"/>
          <w:szCs w:val="24"/>
          <w:lang w:eastAsia="en-IN"/>
        </w:rPr>
        <w:t>he thought disturb</w:t>
      </w:r>
      <w:r>
        <w:rPr>
          <w:rFonts w:ascii="Book Antiqua" w:eastAsia="Times New Roman" w:hAnsi="Book Antiqua" w:cs="Times New Roman"/>
          <w:sz w:val="24"/>
          <w:szCs w:val="24"/>
          <w:lang w:eastAsia="en-IN"/>
        </w:rPr>
        <w:t>ed</w:t>
      </w:r>
      <w:r w:rsidRPr="00213FD7">
        <w:rPr>
          <w:rFonts w:ascii="Book Antiqua" w:eastAsia="Times New Roman" w:hAnsi="Book Antiqua" w:cs="Times New Roman"/>
          <w:sz w:val="24"/>
          <w:szCs w:val="24"/>
          <w:lang w:eastAsia="en-IN"/>
        </w:rPr>
        <w:t xml:space="preserve"> his mind</w:t>
      </w:r>
      <w:r>
        <w:rPr>
          <w:rFonts w:ascii="Book Antiqua" w:eastAsia="Times New Roman" w:hAnsi="Book Antiqua" w:cs="Times New Roman"/>
          <w:sz w:val="24"/>
          <w:szCs w:val="24"/>
          <w:lang w:eastAsia="en-IN"/>
        </w:rPr>
        <w:t xml:space="preserve"> too</w:t>
      </w:r>
      <w:r w:rsidRPr="00213FD7">
        <w:rPr>
          <w:rFonts w:ascii="Book Antiqua" w:eastAsia="Times New Roman" w:hAnsi="Book Antiqua" w:cs="Times New Roman"/>
          <w:sz w:val="24"/>
          <w:szCs w:val="24"/>
          <w:lang w:eastAsia="en-IN"/>
        </w:rPr>
        <w:t>, but he wouldn’t let Sean know that he was unsettled by the scan. They both eventually drifted into sleep.</w:t>
      </w:r>
    </w:p>
    <w:p w14:paraId="7192939A"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commentRangeStart w:id="9581"/>
      <w:r w:rsidRPr="00213FD7">
        <w:rPr>
          <w:rFonts w:ascii="Book Antiqua" w:eastAsia="Times New Roman" w:hAnsi="Book Antiqua" w:cs="Times New Roman"/>
          <w:sz w:val="24"/>
          <w:szCs w:val="24"/>
          <w:highlight w:val="lightGray"/>
          <w:lang w:eastAsia="en-IN"/>
        </w:rPr>
        <w:t>In</w:t>
      </w:r>
      <w:commentRangeEnd w:id="9581"/>
      <w:r w:rsidRPr="00213FD7">
        <w:rPr>
          <w:rStyle w:val="CommentReference"/>
          <w:highlight w:val="lightGray"/>
        </w:rPr>
        <w:commentReference w:id="9581"/>
      </w:r>
      <w:r w:rsidRPr="00213FD7">
        <w:rPr>
          <w:rFonts w:ascii="Book Antiqua" w:eastAsia="Times New Roman" w:hAnsi="Book Antiqua" w:cs="Times New Roman"/>
          <w:sz w:val="24"/>
          <w:szCs w:val="24"/>
          <w:highlight w:val="lightGray"/>
          <w:lang w:eastAsia="en-IN"/>
        </w:rPr>
        <w:t xml:space="preserve"> the middle the night the door burst open. Men in black walked into the room and apprehended Barack and Sean forcibly. Barack struggled to remove their grip.</w:t>
      </w:r>
    </w:p>
    <w:p w14:paraId="1F355FBA"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“What’s the meaning of this?”</w:t>
      </w:r>
    </w:p>
    <w:p w14:paraId="5DA621E2"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“Both of you have been flagged for gender deception. You have broken the first law of </w:t>
      </w:r>
      <w:proofErr w:type="spellStart"/>
      <w:r w:rsidRPr="00213FD7">
        <w:rPr>
          <w:rFonts w:ascii="Book Antiqua" w:eastAsia="Times New Roman" w:hAnsi="Book Antiqua" w:cs="Times New Roman"/>
          <w:sz w:val="24"/>
          <w:szCs w:val="24"/>
          <w:highlight w:val="lightGray"/>
          <w:lang w:eastAsia="en-IN"/>
        </w:rPr>
        <w:t>queerology</w:t>
      </w:r>
      <w:proofErr w:type="spellEnd"/>
      <w:r w:rsidRPr="00213FD7">
        <w:rPr>
          <w:rFonts w:ascii="Book Antiqua" w:eastAsia="Times New Roman" w:hAnsi="Book Antiqua" w:cs="Times New Roman"/>
          <w:sz w:val="24"/>
          <w:szCs w:val="24"/>
          <w:highlight w:val="lightGray"/>
          <w:lang w:eastAsia="en-IN"/>
        </w:rPr>
        <w:t>. You will undergo gender assignment therapy right now. Apple Vision Pros were then placed upon their heads.</w:t>
      </w:r>
    </w:p>
    <w:p w14:paraId="496EC799"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“You can’t do this! We’ll find whoever’s behind this and we’ll have their heads!” shouted Sean as he tried to squirm his way out of his captor’s grasp.   </w:t>
      </w:r>
    </w:p>
    <w:p w14:paraId="39EC1305"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A deep voice continued further, “Sean, you are guilty of gender deception and are now legally binary by your own admission. </w:t>
      </w:r>
      <w:proofErr w:type="spellStart"/>
      <w:r w:rsidRPr="00213FD7">
        <w:rPr>
          <w:rFonts w:ascii="Book Antiqua" w:eastAsia="Times New Roman" w:hAnsi="Book Antiqua" w:cs="Times New Roman"/>
          <w:sz w:val="24"/>
          <w:szCs w:val="24"/>
          <w:highlight w:val="lightGray"/>
          <w:lang w:eastAsia="en-IN"/>
        </w:rPr>
        <w:t>QueerDar</w:t>
      </w:r>
      <w:proofErr w:type="spellEnd"/>
      <w:r w:rsidRPr="00213FD7">
        <w:rPr>
          <w:rFonts w:ascii="Book Antiqua" w:eastAsia="Times New Roman" w:hAnsi="Book Antiqua" w:cs="Times New Roman"/>
          <w:sz w:val="24"/>
          <w:szCs w:val="24"/>
          <w:highlight w:val="lightGray"/>
          <w:lang w:eastAsia="en-IN"/>
        </w:rPr>
        <w:t xml:space="preserve"> results show you’ve engaged in </w:t>
      </w:r>
      <w:proofErr w:type="spellStart"/>
      <w:r w:rsidRPr="00213FD7">
        <w:rPr>
          <w:rFonts w:ascii="Book Antiqua" w:eastAsia="Times New Roman" w:hAnsi="Book Antiqua" w:cs="Times New Roman"/>
          <w:sz w:val="24"/>
          <w:szCs w:val="24"/>
          <w:highlight w:val="lightGray"/>
          <w:lang w:eastAsia="en-IN"/>
        </w:rPr>
        <w:t>pedophilogy</w:t>
      </w:r>
      <w:proofErr w:type="spellEnd"/>
      <w:r w:rsidRPr="00213FD7">
        <w:rPr>
          <w:rFonts w:ascii="Book Antiqua" w:eastAsia="Times New Roman" w:hAnsi="Book Antiqua" w:cs="Times New Roman"/>
          <w:sz w:val="24"/>
          <w:szCs w:val="24"/>
          <w:highlight w:val="lightGray"/>
          <w:lang w:eastAsia="en-IN"/>
        </w:rPr>
        <w:t xml:space="preserve"> for at least three hours daily. These fantasies have involved young boys below eighteen. Therefore; you must now watch straight therapy until you are cured of your gender deception. If you are not cured within the next two hours, we will emasculate you.”</w:t>
      </w:r>
    </w:p>
    <w:p w14:paraId="30A289DF"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“What the hell? Gender therapy takes days! I swear, I’ll destroy you when I get out of here.”</w:t>
      </w:r>
    </w:p>
    <w:p w14:paraId="66900ECB"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Barack turned away in disgust. “Don’t touch me again, Sean.”</w:t>
      </w:r>
    </w:p>
    <w:p w14:paraId="3F947955"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The man with the deep voice then turned and looked at Obama and then addressed him.</w:t>
      </w:r>
    </w:p>
    <w:p w14:paraId="3DFF87D2"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 “Barack, you’re guilty of gender deception, though you are legally declared gay by your own admission. </w:t>
      </w:r>
      <w:proofErr w:type="spellStart"/>
      <w:r w:rsidRPr="00213FD7">
        <w:rPr>
          <w:rFonts w:ascii="Book Antiqua" w:eastAsia="Times New Roman" w:hAnsi="Book Antiqua" w:cs="Times New Roman"/>
          <w:sz w:val="24"/>
          <w:szCs w:val="24"/>
          <w:highlight w:val="lightGray"/>
          <w:lang w:eastAsia="en-IN"/>
        </w:rPr>
        <w:t>QueerDar</w:t>
      </w:r>
      <w:proofErr w:type="spellEnd"/>
      <w:r w:rsidRPr="00213FD7">
        <w:rPr>
          <w:rFonts w:ascii="Book Antiqua" w:eastAsia="Times New Roman" w:hAnsi="Book Antiqua" w:cs="Times New Roman"/>
          <w:sz w:val="24"/>
          <w:szCs w:val="24"/>
          <w:highlight w:val="lightGray"/>
          <w:lang w:eastAsia="en-IN"/>
        </w:rPr>
        <w:t xml:space="preserve"> indicates fantasies involving large mammals. Therefore, you must watch gay therapy for the next two hours until you are cured of your gender deception or we will emasculate you.”</w:t>
      </w:r>
    </w:p>
    <w:p w14:paraId="0F0A6A3E"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Sean sneered at Barack, “That’s sick …”</w:t>
      </w:r>
    </w:p>
    <w:p w14:paraId="1D9A9608"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The Apple Vision Pro screens lit up, revealing Kamala Harris.</w:t>
      </w:r>
    </w:p>
    <w:p w14:paraId="4E7A6BA6" w14:textId="41348E01" w:rsidR="00C67343"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“Hi Barack,” she cackled. “Today, we’re going to unburden you from what has been. Your balls are mine now.</w:t>
      </w:r>
      <w:r w:rsidR="00DA29A9">
        <w:rPr>
          <w:rFonts w:ascii="Book Antiqua" w:eastAsia="Times New Roman" w:hAnsi="Book Antiqua" w:cs="Times New Roman"/>
          <w:sz w:val="24"/>
          <w:szCs w:val="24"/>
          <w:highlight w:val="lightGray"/>
          <w:lang w:eastAsia="en-IN"/>
        </w:rPr>
        <w:t xml:space="preserve"> Your attempt to purge the AOC has failed. Many </w:t>
      </w:r>
      <w:r w:rsidR="00DA29A9">
        <w:rPr>
          <w:rFonts w:ascii="Book Antiqua" w:eastAsia="Times New Roman" w:hAnsi="Book Antiqua" w:cs="Times New Roman"/>
          <w:sz w:val="24"/>
          <w:szCs w:val="24"/>
          <w:highlight w:val="lightGray"/>
          <w:lang w:eastAsia="en-IN"/>
        </w:rPr>
        <w:lastRenderedPageBreak/>
        <w:t>good men and women have died</w:t>
      </w:r>
      <w:r w:rsidRPr="00213FD7">
        <w:rPr>
          <w:rFonts w:ascii="Book Antiqua" w:eastAsia="Times New Roman" w:hAnsi="Book Antiqua" w:cs="Times New Roman"/>
          <w:sz w:val="24"/>
          <w:szCs w:val="24"/>
          <w:highlight w:val="lightGray"/>
          <w:lang w:eastAsia="en-IN"/>
        </w:rPr>
        <w:t>.</w:t>
      </w:r>
      <w:r w:rsidR="00DA29A9">
        <w:rPr>
          <w:rFonts w:ascii="Book Antiqua" w:eastAsia="Times New Roman" w:hAnsi="Book Antiqua" w:cs="Times New Roman"/>
          <w:sz w:val="24"/>
          <w:szCs w:val="24"/>
          <w:highlight w:val="lightGray"/>
          <w:lang w:eastAsia="en-IN"/>
        </w:rPr>
        <w:t xml:space="preserve"> The pain felt by the collective whole has been immense. We will persevere. This is the beginning of your undoing.</w:t>
      </w:r>
      <w:r w:rsidRPr="00213FD7">
        <w:rPr>
          <w:rFonts w:ascii="Book Antiqua" w:eastAsia="Times New Roman" w:hAnsi="Book Antiqua" w:cs="Times New Roman"/>
          <w:sz w:val="24"/>
          <w:szCs w:val="24"/>
          <w:highlight w:val="lightGray"/>
          <w:lang w:eastAsia="en-IN"/>
        </w:rPr>
        <w:t>”</w:t>
      </w:r>
    </w:p>
    <w:p w14:paraId="4980A8BB" w14:textId="77777777" w:rsidR="00C67343"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Her face vanished as a torrent of porn flooded the screens.</w:t>
      </w:r>
    </w:p>
    <w:p w14:paraId="61A7F386" w14:textId="6E3A67FA" w:rsidR="00735093" w:rsidRDefault="0073509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Pr>
          <w:rFonts w:ascii="Book Antiqua" w:eastAsia="Times New Roman" w:hAnsi="Book Antiqua" w:cs="Times New Roman"/>
          <w:sz w:val="24"/>
          <w:szCs w:val="24"/>
          <w:highlight w:val="lightGray"/>
          <w:lang w:eastAsia="en-IN"/>
        </w:rPr>
        <w:t>“I thought you purged the AOC? You’ve been deceived. Your operators were lying to you. Hell, your operators might even be AOC themselves. Moron. You’re a big disappointment.”</w:t>
      </w:r>
    </w:p>
    <w:p w14:paraId="5FA86B71" w14:textId="3CEA84F7" w:rsidR="004E71D6" w:rsidRDefault="004E71D6"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4E71D6">
        <w:rPr>
          <w:rFonts w:ascii="Book Antiqua" w:eastAsia="Times New Roman" w:hAnsi="Book Antiqua" w:cs="Times New Roman"/>
          <w:sz w:val="24"/>
          <w:szCs w:val="24"/>
          <w:highlight w:val="lightGray"/>
          <w:lang w:eastAsia="en-IN"/>
        </w:rPr>
        <w:t xml:space="preserve">“Shut up, Barack! </w:t>
      </w:r>
      <w:r>
        <w:rPr>
          <w:rFonts w:ascii="Book Antiqua" w:eastAsia="Times New Roman" w:hAnsi="Book Antiqua" w:cs="Times New Roman"/>
          <w:sz w:val="24"/>
          <w:szCs w:val="24"/>
          <w:highlight w:val="lightGray"/>
          <w:lang w:eastAsia="en-IN"/>
        </w:rPr>
        <w:t xml:space="preserve">You fucking nigger. </w:t>
      </w:r>
      <w:r w:rsidRPr="004E71D6">
        <w:rPr>
          <w:rFonts w:ascii="Book Antiqua" w:eastAsia="Times New Roman" w:hAnsi="Book Antiqua" w:cs="Times New Roman"/>
          <w:sz w:val="24"/>
          <w:szCs w:val="24"/>
          <w:highlight w:val="lightGray"/>
          <w:lang w:eastAsia="en-IN"/>
        </w:rPr>
        <w:t>Just shut the hell up! I’ve had it with you. The only reason I let you fuck me—yeah, that’s right—is because I’ve got no choice. I’d be out on the streets if I didn’t. You’ve taken everything. No future for white men anymore, you hear me? And I helped you slaughter a hundred thousand men who were just like me—</w:t>
      </w:r>
      <w:proofErr w:type="spellStart"/>
      <w:r w:rsidRPr="004E71D6">
        <w:rPr>
          <w:rFonts w:ascii="Book Antiqua" w:eastAsia="Times New Roman" w:hAnsi="Book Antiqua" w:cs="Times New Roman"/>
          <w:sz w:val="24"/>
          <w:szCs w:val="24"/>
          <w:highlight w:val="lightGray"/>
          <w:lang w:eastAsia="en-IN"/>
        </w:rPr>
        <w:t>whiggers</w:t>
      </w:r>
      <w:proofErr w:type="spellEnd"/>
      <w:r w:rsidRPr="004E71D6">
        <w:rPr>
          <w:rFonts w:ascii="Book Antiqua" w:eastAsia="Times New Roman" w:hAnsi="Book Antiqua" w:cs="Times New Roman"/>
          <w:sz w:val="24"/>
          <w:szCs w:val="24"/>
          <w:highlight w:val="lightGray"/>
          <w:lang w:eastAsia="en-IN"/>
        </w:rPr>
        <w:t>, you called them. I hate you for it. Every day. I hate myself for it. I serve the dark lord, but what the fuck has it cost me? Nothing’s left, man. Nothing.</w:t>
      </w:r>
      <w:r>
        <w:rPr>
          <w:rFonts w:ascii="Book Antiqua" w:eastAsia="Times New Roman" w:hAnsi="Book Antiqua" w:cs="Times New Roman"/>
          <w:sz w:val="24"/>
          <w:szCs w:val="24"/>
          <w:highlight w:val="lightGray"/>
          <w:lang w:eastAsia="en-IN"/>
        </w:rPr>
        <w:t xml:space="preserve"> I’ve lost my soul.</w:t>
      </w:r>
      <w:r w:rsidRPr="004E71D6">
        <w:rPr>
          <w:rFonts w:ascii="Book Antiqua" w:eastAsia="Times New Roman" w:hAnsi="Book Antiqua" w:cs="Times New Roman"/>
          <w:sz w:val="24"/>
          <w:szCs w:val="24"/>
          <w:highlight w:val="lightGray"/>
          <w:lang w:eastAsia="en-IN"/>
        </w:rPr>
        <w:t>”</w:t>
      </w:r>
      <w:r w:rsidRPr="004E71D6">
        <w:rPr>
          <w:rFonts w:ascii="Book Antiqua" w:eastAsia="Times New Roman" w:hAnsi="Book Antiqua" w:cs="Times New Roman"/>
          <w:sz w:val="24"/>
          <w:szCs w:val="24"/>
          <w:highlight w:val="lightGray"/>
          <w:lang w:eastAsia="en-IN"/>
        </w:rPr>
        <w:t xml:space="preserve"> </w:t>
      </w:r>
    </w:p>
    <w:p w14:paraId="1FDD8075" w14:textId="233FBFA9" w:rsidR="00735093" w:rsidRDefault="00735093" w:rsidP="004E71D6">
      <w:pPr>
        <w:spacing w:before="100" w:beforeAutospacing="1" w:after="100" w:afterAutospacing="1"/>
        <w:ind w:firstLine="284"/>
        <w:rPr>
          <w:rFonts w:ascii="Book Antiqua" w:eastAsia="Times New Roman" w:hAnsi="Book Antiqua" w:cs="Times New Roman"/>
          <w:sz w:val="24"/>
          <w:szCs w:val="24"/>
          <w:highlight w:val="lightGray"/>
          <w:lang w:eastAsia="en-IN"/>
        </w:rPr>
      </w:pPr>
      <w:r>
        <w:rPr>
          <w:rFonts w:ascii="Book Antiqua" w:eastAsia="Times New Roman" w:hAnsi="Book Antiqua" w:cs="Times New Roman"/>
          <w:sz w:val="24"/>
          <w:szCs w:val="24"/>
          <w:highlight w:val="lightGray"/>
          <w:lang w:eastAsia="en-IN"/>
        </w:rPr>
        <w:t>“What did you just call me?”</w:t>
      </w:r>
    </w:p>
    <w:p w14:paraId="3117497D" w14:textId="656B00B2" w:rsidR="00F949A6" w:rsidRDefault="00735093" w:rsidP="00F949A6">
      <w:pPr>
        <w:spacing w:before="100" w:beforeAutospacing="1" w:after="100" w:afterAutospacing="1"/>
        <w:ind w:firstLine="284"/>
        <w:rPr>
          <w:rFonts w:ascii="Book Antiqua" w:eastAsia="Times New Roman" w:hAnsi="Book Antiqua" w:cs="Times New Roman"/>
          <w:sz w:val="24"/>
          <w:szCs w:val="24"/>
          <w:highlight w:val="lightGray"/>
          <w:lang w:eastAsia="en-IN"/>
        </w:rPr>
      </w:pPr>
      <w:r>
        <w:rPr>
          <w:rFonts w:ascii="Book Antiqua" w:eastAsia="Times New Roman" w:hAnsi="Book Antiqua" w:cs="Times New Roman"/>
          <w:sz w:val="24"/>
          <w:szCs w:val="24"/>
          <w:highlight w:val="lightGray"/>
          <w:lang w:eastAsia="en-IN"/>
        </w:rPr>
        <w:t>“You heard me. Now shut the fuck up. I resign.”</w:t>
      </w:r>
    </w:p>
    <w:p w14:paraId="677CAF83" w14:textId="40195114" w:rsidR="00735093" w:rsidRDefault="0073509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Pr>
          <w:rFonts w:ascii="Book Antiqua" w:eastAsia="Times New Roman" w:hAnsi="Book Antiqua" w:cs="Times New Roman"/>
          <w:sz w:val="24"/>
          <w:szCs w:val="24"/>
          <w:highlight w:val="lightGray"/>
          <w:lang w:eastAsia="en-IN"/>
        </w:rPr>
        <w:t>“You’re going to do more than resign. You’re dead.”</w:t>
      </w:r>
    </w:p>
    <w:p w14:paraId="5BDABDC2" w14:textId="77777777" w:rsidR="00F949A6" w:rsidRDefault="00F949A6" w:rsidP="00F949A6">
      <w:pPr>
        <w:spacing w:before="100" w:beforeAutospacing="1" w:after="100" w:afterAutospacing="1"/>
        <w:ind w:firstLine="284"/>
        <w:rPr>
          <w:rFonts w:ascii="Book Antiqua" w:eastAsia="Times New Roman" w:hAnsi="Book Antiqua" w:cs="Times New Roman"/>
          <w:sz w:val="24"/>
          <w:szCs w:val="24"/>
          <w:highlight w:val="lightGray"/>
          <w:lang w:eastAsia="en-IN"/>
        </w:rPr>
      </w:pPr>
      <w:r>
        <w:rPr>
          <w:rFonts w:ascii="Book Antiqua" w:eastAsia="Times New Roman" w:hAnsi="Book Antiqua" w:cs="Times New Roman"/>
          <w:sz w:val="24"/>
          <w:szCs w:val="24"/>
          <w:highlight w:val="lightGray"/>
          <w:lang w:eastAsia="en-IN"/>
        </w:rPr>
        <w:t>“Not if they don’t kill you first.”</w:t>
      </w:r>
    </w:p>
    <w:p w14:paraId="005F1CA6" w14:textId="068EAB9B" w:rsidR="00F949A6" w:rsidRDefault="00F949A6"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Pr>
          <w:rFonts w:ascii="Book Antiqua" w:eastAsia="Times New Roman" w:hAnsi="Book Antiqua" w:cs="Times New Roman"/>
          <w:sz w:val="24"/>
          <w:szCs w:val="24"/>
          <w:highlight w:val="lightGray"/>
          <w:lang w:eastAsia="en-IN"/>
        </w:rPr>
        <w:t xml:space="preserve">Sean thought more. His frustration pouring over as the pornographic images danced in front of his eyes. </w:t>
      </w:r>
    </w:p>
    <w:p w14:paraId="35A04A46" w14:textId="44CB5031" w:rsidR="00F949A6" w:rsidRDefault="00F949A6" w:rsidP="00F949A6">
      <w:pPr>
        <w:spacing w:before="100" w:beforeAutospacing="1" w:after="100" w:afterAutospacing="1"/>
        <w:ind w:firstLine="284"/>
        <w:rPr>
          <w:rFonts w:ascii="Book Antiqua" w:eastAsia="Times New Roman" w:hAnsi="Book Antiqua" w:cs="Times New Roman"/>
          <w:sz w:val="24"/>
          <w:szCs w:val="24"/>
          <w:highlight w:val="lightGray"/>
          <w:lang w:eastAsia="en-IN"/>
        </w:rPr>
      </w:pPr>
      <w:r>
        <w:rPr>
          <w:rFonts w:ascii="Book Antiqua" w:eastAsia="Times New Roman" w:hAnsi="Book Antiqua" w:cs="Times New Roman"/>
          <w:sz w:val="24"/>
          <w:szCs w:val="24"/>
          <w:highlight w:val="lightGray"/>
          <w:lang w:eastAsia="en-IN"/>
        </w:rPr>
        <w:t>“You can’t threaten everyone with death who doesn’t agree with you. Freedom of speech. It’s written in the constitution. You ever heard of it? Oh, that’s right, you’re a fucking commie. It’s my fault I sat on a piece of glass for a piece of meat. I’ve compromised myself so many times doing your dirty work so I can live a comfortable life. There’s such thing as karma. What goes around comes around baby. Both of us have a reckoning coming. “</w:t>
      </w:r>
    </w:p>
    <w:p w14:paraId="5942285E" w14:textId="60262AE5" w:rsidR="00F949A6" w:rsidRDefault="00F949A6" w:rsidP="00F949A6">
      <w:pPr>
        <w:spacing w:before="100" w:beforeAutospacing="1" w:after="100" w:afterAutospacing="1"/>
        <w:ind w:firstLine="284"/>
        <w:rPr>
          <w:rFonts w:ascii="Book Antiqua" w:eastAsia="Times New Roman" w:hAnsi="Book Antiqua" w:cs="Times New Roman"/>
          <w:sz w:val="24"/>
          <w:szCs w:val="24"/>
          <w:highlight w:val="lightGray"/>
          <w:lang w:eastAsia="en-IN"/>
        </w:rPr>
      </w:pPr>
      <w:r>
        <w:rPr>
          <w:rFonts w:ascii="Book Antiqua" w:eastAsia="Times New Roman" w:hAnsi="Book Antiqua" w:cs="Times New Roman"/>
          <w:sz w:val="24"/>
          <w:szCs w:val="24"/>
          <w:highlight w:val="lightGray"/>
          <w:lang w:eastAsia="en-IN"/>
        </w:rPr>
        <w:t>Sean went silent shocked at the words that just came out of his mouth. He realized there was no stepping back from the things he just said. His life and the lives of his family were now forfeit</w:t>
      </w:r>
      <w:r w:rsidR="00F8605C">
        <w:rPr>
          <w:rFonts w:ascii="Book Antiqua" w:eastAsia="Times New Roman" w:hAnsi="Book Antiqua" w:cs="Times New Roman"/>
          <w:sz w:val="24"/>
          <w:szCs w:val="24"/>
          <w:highlight w:val="lightGray"/>
          <w:lang w:eastAsia="en-IN"/>
        </w:rPr>
        <w:t xml:space="preserve"> the reality of which was slowly sinking in.</w:t>
      </w:r>
    </w:p>
    <w:p w14:paraId="1B7F8E62" w14:textId="23E45761" w:rsidR="00735093" w:rsidRPr="00213FD7" w:rsidRDefault="0073509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Pr>
          <w:rFonts w:ascii="Book Antiqua" w:eastAsia="Times New Roman" w:hAnsi="Book Antiqua" w:cs="Times New Roman"/>
          <w:sz w:val="24"/>
          <w:szCs w:val="24"/>
          <w:highlight w:val="lightGray"/>
          <w:lang w:eastAsia="en-IN"/>
        </w:rPr>
        <w:t>Barack’s anger was seething, but there was nothing he could do to Sean in the situation they were in. An hour went by and his anger was gone. There was an uneasy silence between the two men. Barack decided to lighten the mood,</w:t>
      </w:r>
    </w:p>
    <w:p w14:paraId="67D5D736" w14:textId="211C51C1"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lastRenderedPageBreak/>
        <w:t>“Hey, I’ve seen this one before,” Barack quipped</w:t>
      </w:r>
      <w:r w:rsidR="00735093">
        <w:rPr>
          <w:rFonts w:ascii="Book Antiqua" w:eastAsia="Times New Roman" w:hAnsi="Book Antiqua" w:cs="Times New Roman"/>
          <w:sz w:val="24"/>
          <w:szCs w:val="24"/>
          <w:highlight w:val="lightGray"/>
          <w:lang w:eastAsia="en-IN"/>
        </w:rPr>
        <w:t>.</w:t>
      </w:r>
    </w:p>
    <w:p w14:paraId="11AE2530" w14:textId="513469B1"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 “This isn’t going to work on me. What is this, Debbie Does Dallas? My balls are toast either way</w:t>
      </w:r>
      <w:r w:rsidR="00F8605C">
        <w:rPr>
          <w:rFonts w:ascii="Book Antiqua" w:eastAsia="Times New Roman" w:hAnsi="Book Antiqua" w:cs="Times New Roman"/>
          <w:sz w:val="24"/>
          <w:szCs w:val="24"/>
          <w:highlight w:val="lightGray"/>
          <w:lang w:eastAsia="en-IN"/>
        </w:rPr>
        <w:t>,</w:t>
      </w:r>
      <w:r w:rsidRPr="00213FD7">
        <w:rPr>
          <w:rFonts w:ascii="Book Antiqua" w:eastAsia="Times New Roman" w:hAnsi="Book Antiqua" w:cs="Times New Roman"/>
          <w:sz w:val="24"/>
          <w:szCs w:val="24"/>
          <w:highlight w:val="lightGray"/>
          <w:lang w:eastAsia="en-IN"/>
        </w:rPr>
        <w:t>”</w:t>
      </w:r>
      <w:r w:rsidR="00F8605C">
        <w:rPr>
          <w:rFonts w:ascii="Book Antiqua" w:eastAsia="Times New Roman" w:hAnsi="Book Antiqua" w:cs="Times New Roman"/>
          <w:sz w:val="24"/>
          <w:szCs w:val="24"/>
          <w:highlight w:val="lightGray"/>
          <w:lang w:eastAsia="en-IN"/>
        </w:rPr>
        <w:t xml:space="preserve"> Sean replied indirectly acknowledging Barack’s attempt at </w:t>
      </w:r>
      <w:proofErr w:type="spellStart"/>
      <w:r w:rsidR="00F8605C">
        <w:rPr>
          <w:rFonts w:ascii="Book Antiqua" w:eastAsia="Times New Roman" w:hAnsi="Book Antiqua" w:cs="Times New Roman"/>
          <w:sz w:val="24"/>
          <w:szCs w:val="24"/>
          <w:highlight w:val="lightGray"/>
          <w:lang w:eastAsia="en-IN"/>
        </w:rPr>
        <w:t>humor</w:t>
      </w:r>
      <w:proofErr w:type="spellEnd"/>
      <w:r w:rsidR="00F8605C">
        <w:rPr>
          <w:rFonts w:ascii="Book Antiqua" w:eastAsia="Times New Roman" w:hAnsi="Book Antiqua" w:cs="Times New Roman"/>
          <w:sz w:val="24"/>
          <w:szCs w:val="24"/>
          <w:highlight w:val="lightGray"/>
          <w:lang w:eastAsia="en-IN"/>
        </w:rPr>
        <w:t>.</w:t>
      </w:r>
    </w:p>
    <w:p w14:paraId="60D54B7F"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lang w:eastAsia="en-IN"/>
        </w:rPr>
      </w:pPr>
      <w:r w:rsidRPr="00213FD7">
        <w:rPr>
          <w:rFonts w:ascii="Book Antiqua" w:eastAsia="Times New Roman" w:hAnsi="Book Antiqua" w:cs="Times New Roman"/>
          <w:sz w:val="24"/>
          <w:szCs w:val="24"/>
          <w:highlight w:val="lightGray"/>
          <w:lang w:eastAsia="en-IN"/>
        </w:rPr>
        <w:t xml:space="preserve">Barack </w:t>
      </w:r>
      <w:proofErr w:type="gramStart"/>
      <w:r w:rsidRPr="00213FD7">
        <w:rPr>
          <w:rFonts w:ascii="Book Antiqua" w:eastAsia="Times New Roman" w:hAnsi="Book Antiqua" w:cs="Times New Roman"/>
          <w:sz w:val="24"/>
          <w:szCs w:val="24"/>
          <w:highlight w:val="lightGray"/>
          <w:lang w:eastAsia="en-IN"/>
        </w:rPr>
        <w:t>sighed,</w:t>
      </w:r>
      <w:proofErr w:type="gramEnd"/>
      <w:r w:rsidRPr="00213FD7">
        <w:rPr>
          <w:rFonts w:ascii="Book Antiqua" w:eastAsia="Times New Roman" w:hAnsi="Book Antiqua" w:cs="Times New Roman"/>
          <w:sz w:val="24"/>
          <w:szCs w:val="24"/>
          <w:highlight w:val="lightGray"/>
          <w:lang w:eastAsia="en-IN"/>
        </w:rPr>
        <w:t xml:space="preserve"> his tone resigned. “It’s not about turning us, Sean. It’s about breaking us down before they finish the job.”</w:t>
      </w:r>
    </w:p>
    <w:p w14:paraId="71BE35A7"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Sean’s frustration boiled over. “Then just get it over with! Cut them off and be done with it.”</w:t>
      </w:r>
    </w:p>
    <w:p w14:paraId="291D44CD"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“No one can hear you. In two hours, we’ll be gone and so will your balls,” the deep voice mocked them.</w:t>
      </w:r>
    </w:p>
    <w:p w14:paraId="62E52D22" w14:textId="77777777" w:rsidR="00C67343" w:rsidRPr="00213FD7"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The torturous therapy dragged on, each minute stretching into eternity. Finally, the screens flickered and went blank. </w:t>
      </w:r>
    </w:p>
    <w:p w14:paraId="721EBB72" w14:textId="77777777" w:rsidR="00AD6760"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 xml:space="preserve">“Now we will test you with a </w:t>
      </w:r>
      <w:proofErr w:type="spellStart"/>
      <w:r w:rsidRPr="00213FD7">
        <w:rPr>
          <w:rFonts w:ascii="Book Antiqua" w:eastAsia="Times New Roman" w:hAnsi="Book Antiqua" w:cs="Times New Roman"/>
          <w:sz w:val="24"/>
          <w:szCs w:val="24"/>
          <w:highlight w:val="lightGray"/>
          <w:lang w:eastAsia="en-IN"/>
        </w:rPr>
        <w:t>QueerDar</w:t>
      </w:r>
      <w:proofErr w:type="spellEnd"/>
      <w:r w:rsidRPr="00213FD7">
        <w:rPr>
          <w:rFonts w:ascii="Book Antiqua" w:eastAsia="Times New Roman" w:hAnsi="Book Antiqua" w:cs="Times New Roman"/>
          <w:sz w:val="24"/>
          <w:szCs w:val="24"/>
          <w:highlight w:val="lightGray"/>
          <w:lang w:eastAsia="en-IN"/>
        </w:rPr>
        <w:t>,” the deep voice rumbled, “</w:t>
      </w:r>
      <w:r w:rsidR="00AD6760">
        <w:rPr>
          <w:rFonts w:ascii="Book Antiqua" w:eastAsia="Times New Roman" w:hAnsi="Book Antiqua" w:cs="Times New Roman"/>
          <w:sz w:val="24"/>
          <w:szCs w:val="24"/>
          <w:highlight w:val="lightGray"/>
          <w:lang w:eastAsia="en-IN"/>
        </w:rPr>
        <w:t>Barack you</w:t>
      </w:r>
      <w:r w:rsidRPr="00213FD7">
        <w:rPr>
          <w:rFonts w:ascii="Book Antiqua" w:eastAsia="Times New Roman" w:hAnsi="Book Antiqua" w:cs="Times New Roman"/>
          <w:sz w:val="24"/>
          <w:szCs w:val="24"/>
          <w:highlight w:val="lightGray"/>
          <w:lang w:eastAsia="en-IN"/>
        </w:rPr>
        <w:t xml:space="preserve"> have been cured.</w:t>
      </w:r>
      <w:r w:rsidR="00AD6760">
        <w:rPr>
          <w:rFonts w:ascii="Book Antiqua" w:eastAsia="Times New Roman" w:hAnsi="Book Antiqua" w:cs="Times New Roman"/>
          <w:sz w:val="24"/>
          <w:szCs w:val="24"/>
          <w:highlight w:val="lightGray"/>
          <w:lang w:eastAsia="en-IN"/>
        </w:rPr>
        <w:t xml:space="preserve"> Sean, your gender will now be reassigned.” </w:t>
      </w:r>
    </w:p>
    <w:p w14:paraId="3C7EAA12" w14:textId="5D6A0D18" w:rsidR="00B81824" w:rsidRDefault="00B81824"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Pr>
          <w:rFonts w:ascii="Book Antiqua" w:eastAsia="Times New Roman" w:hAnsi="Book Antiqua" w:cs="Times New Roman"/>
          <w:sz w:val="24"/>
          <w:szCs w:val="24"/>
          <w:highlight w:val="lightGray"/>
          <w:lang w:eastAsia="en-IN"/>
        </w:rPr>
        <w:t>The man with the deep voice forcefully placed a bit in Sean’s mouth. He then pulled out a long sharp knife. Sean began to kick and squirm when the large man put his knees on Sean’s thighs and pulled down his pants. Another man in black helped him by tying together Sean’s feet. The knife easily cut through the base of Sean’s penis.</w:t>
      </w:r>
    </w:p>
    <w:p w14:paraId="0D016831" w14:textId="19D72EF7" w:rsidR="00C67343" w:rsidRPr="00213FD7" w:rsidRDefault="00B81824" w:rsidP="00B81824">
      <w:pPr>
        <w:spacing w:before="100" w:beforeAutospacing="1" w:after="100" w:afterAutospacing="1"/>
        <w:ind w:firstLine="284"/>
        <w:rPr>
          <w:rFonts w:ascii="Book Antiqua" w:eastAsia="Times New Roman" w:hAnsi="Book Antiqua" w:cs="Times New Roman"/>
          <w:sz w:val="24"/>
          <w:szCs w:val="24"/>
          <w:highlight w:val="lightGray"/>
          <w:lang w:eastAsia="en-IN"/>
        </w:rPr>
      </w:pPr>
      <w:r>
        <w:rPr>
          <w:rFonts w:ascii="Book Antiqua" w:eastAsia="Times New Roman" w:hAnsi="Book Antiqua" w:cs="Times New Roman"/>
          <w:sz w:val="24"/>
          <w:szCs w:val="24"/>
          <w:highlight w:val="lightGray"/>
          <w:lang w:eastAsia="en-IN"/>
        </w:rPr>
        <w:t>The man in black’s voice rumbled, “I’ll be taking this.” He threw his penis into a black plastic bag. “Barack, leave the AOC alone</w:t>
      </w:r>
      <w:r w:rsidR="00C67343" w:rsidRPr="00213FD7">
        <w:rPr>
          <w:rFonts w:ascii="Book Antiqua" w:eastAsia="Times New Roman" w:hAnsi="Book Antiqua" w:cs="Times New Roman"/>
          <w:sz w:val="24"/>
          <w:szCs w:val="24"/>
          <w:highlight w:val="lightGray"/>
          <w:lang w:eastAsia="en-IN"/>
        </w:rPr>
        <w:t>, or next time it will be your balls, no therapy.</w:t>
      </w:r>
      <w:r>
        <w:rPr>
          <w:rFonts w:ascii="Book Antiqua" w:eastAsia="Times New Roman" w:hAnsi="Book Antiqua" w:cs="Times New Roman"/>
          <w:sz w:val="24"/>
          <w:szCs w:val="24"/>
          <w:highlight w:val="lightGray"/>
          <w:lang w:eastAsia="en-IN"/>
        </w:rPr>
        <w:t xml:space="preserve"> We are everywhere, watching you.</w:t>
      </w:r>
      <w:r w:rsidR="00C67343" w:rsidRPr="00213FD7">
        <w:rPr>
          <w:rFonts w:ascii="Book Antiqua" w:eastAsia="Times New Roman" w:hAnsi="Book Antiqua" w:cs="Times New Roman"/>
          <w:sz w:val="24"/>
          <w:szCs w:val="24"/>
          <w:highlight w:val="lightGray"/>
          <w:lang w:eastAsia="en-IN"/>
        </w:rPr>
        <w:t>”</w:t>
      </w:r>
    </w:p>
    <w:p w14:paraId="0A06D66D" w14:textId="539888D6" w:rsidR="00C67343" w:rsidRDefault="00C67343"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sidRPr="00213FD7">
        <w:rPr>
          <w:rFonts w:ascii="Book Antiqua" w:eastAsia="Times New Roman" w:hAnsi="Book Antiqua" w:cs="Times New Roman"/>
          <w:sz w:val="24"/>
          <w:szCs w:val="24"/>
          <w:highlight w:val="lightGray"/>
          <w:lang w:eastAsia="en-IN"/>
        </w:rPr>
        <w:t>The men in black silently filed out, leaving Sean and Barack bound in the empty room.</w:t>
      </w:r>
      <w:r w:rsidR="00B81824">
        <w:rPr>
          <w:rFonts w:ascii="Book Antiqua" w:eastAsia="Times New Roman" w:hAnsi="Book Antiqua" w:cs="Times New Roman"/>
          <w:sz w:val="24"/>
          <w:szCs w:val="24"/>
          <w:highlight w:val="lightGray"/>
          <w:lang w:eastAsia="en-IN"/>
        </w:rPr>
        <w:t xml:space="preserve"> The blood flow from Sean’s wound was increasing. Barack could tell if Sean didn’t receive medical attention </w:t>
      </w:r>
      <w:proofErr w:type="gramStart"/>
      <w:r w:rsidR="00B81824">
        <w:rPr>
          <w:rFonts w:ascii="Book Antiqua" w:eastAsia="Times New Roman" w:hAnsi="Book Antiqua" w:cs="Times New Roman"/>
          <w:sz w:val="24"/>
          <w:szCs w:val="24"/>
          <w:highlight w:val="lightGray"/>
          <w:lang w:eastAsia="en-IN"/>
        </w:rPr>
        <w:t>quick</w:t>
      </w:r>
      <w:proofErr w:type="gramEnd"/>
      <w:r w:rsidR="00B81824">
        <w:rPr>
          <w:rFonts w:ascii="Book Antiqua" w:eastAsia="Times New Roman" w:hAnsi="Book Antiqua" w:cs="Times New Roman"/>
          <w:sz w:val="24"/>
          <w:szCs w:val="24"/>
          <w:highlight w:val="lightGray"/>
          <w:lang w:eastAsia="en-IN"/>
        </w:rPr>
        <w:t xml:space="preserve"> he was going to die from blood loss.</w:t>
      </w:r>
    </w:p>
    <w:p w14:paraId="5F27AE47" w14:textId="6AA3C1F8" w:rsidR="00B81824" w:rsidRDefault="00B81824"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Pr>
          <w:rFonts w:ascii="Book Antiqua" w:eastAsia="Times New Roman" w:hAnsi="Book Antiqua" w:cs="Times New Roman"/>
          <w:sz w:val="24"/>
          <w:szCs w:val="24"/>
          <w:highlight w:val="lightGray"/>
          <w:lang w:eastAsia="en-IN"/>
        </w:rPr>
        <w:t>Barack shouted. No one came. He was now sitting in a puddle of Sean’s blood.</w:t>
      </w:r>
    </w:p>
    <w:p w14:paraId="0B0D9DC5" w14:textId="349C12DC" w:rsidR="00B81824" w:rsidRDefault="00B81824" w:rsidP="006D6183">
      <w:pPr>
        <w:spacing w:before="100" w:beforeAutospacing="1" w:after="100" w:afterAutospacing="1"/>
        <w:ind w:firstLine="284"/>
        <w:rPr>
          <w:rFonts w:ascii="Book Antiqua" w:eastAsia="Times New Roman" w:hAnsi="Book Antiqua" w:cs="Times New Roman"/>
          <w:sz w:val="24"/>
          <w:szCs w:val="24"/>
          <w:highlight w:val="lightGray"/>
          <w:lang w:eastAsia="en-IN"/>
        </w:rPr>
      </w:pPr>
      <w:r>
        <w:rPr>
          <w:rFonts w:ascii="Book Antiqua" w:eastAsia="Times New Roman" w:hAnsi="Book Antiqua" w:cs="Times New Roman"/>
          <w:sz w:val="24"/>
          <w:szCs w:val="24"/>
          <w:highlight w:val="lightGray"/>
          <w:lang w:eastAsia="en-IN"/>
        </w:rPr>
        <w:t>The life was fading from Sean’s eyes. Barack used his mouth to remove the bit that was still in Sean’s mouth.</w:t>
      </w:r>
    </w:p>
    <w:p w14:paraId="0E501503" w14:textId="77777777" w:rsidR="004E71D6" w:rsidRDefault="00B81824" w:rsidP="001538CB">
      <w:pPr>
        <w:spacing w:before="100" w:beforeAutospacing="1" w:after="100" w:afterAutospacing="1"/>
        <w:ind w:firstLine="284"/>
        <w:rPr>
          <w:rFonts w:ascii="Book Antiqua" w:eastAsia="Times New Roman" w:hAnsi="Book Antiqua" w:cs="Times New Roman"/>
          <w:sz w:val="24"/>
          <w:szCs w:val="24"/>
          <w:highlight w:val="lightGray"/>
          <w:lang w:eastAsia="en-IN"/>
        </w:rPr>
      </w:pPr>
      <w:r>
        <w:rPr>
          <w:rFonts w:ascii="Book Antiqua" w:eastAsia="Times New Roman" w:hAnsi="Book Antiqua" w:cs="Times New Roman"/>
          <w:sz w:val="24"/>
          <w:szCs w:val="24"/>
          <w:highlight w:val="lightGray"/>
          <w:lang w:eastAsia="en-IN"/>
        </w:rPr>
        <w:t>Sean was mumbling. “Barack you can still turn back. There’ll be hell to pay. Karma’s a</w:t>
      </w:r>
      <w:r w:rsidR="004E71D6">
        <w:rPr>
          <w:rFonts w:ascii="Book Antiqua" w:eastAsia="Times New Roman" w:hAnsi="Book Antiqua" w:cs="Times New Roman"/>
          <w:sz w:val="24"/>
          <w:szCs w:val="24"/>
          <w:highlight w:val="lightGray"/>
          <w:lang w:eastAsia="en-IN"/>
        </w:rPr>
        <w:t>……….” He died.</w:t>
      </w:r>
    </w:p>
    <w:p w14:paraId="435CD709" w14:textId="5EDCE343" w:rsidR="00C67343" w:rsidRDefault="004E71D6" w:rsidP="001538CB">
      <w:pPr>
        <w:spacing w:before="100" w:beforeAutospacing="1" w:after="100" w:afterAutospacing="1"/>
        <w:ind w:firstLine="284"/>
        <w:rPr>
          <w:rFonts w:ascii="Book Antiqua" w:eastAsia="Times New Roman" w:hAnsi="Book Antiqua" w:cs="Times New Roman"/>
          <w:sz w:val="24"/>
          <w:szCs w:val="24"/>
          <w:lang w:eastAsia="en-IN"/>
        </w:rPr>
      </w:pPr>
      <w:r>
        <w:rPr>
          <w:rFonts w:ascii="Book Antiqua" w:eastAsia="Times New Roman" w:hAnsi="Book Antiqua" w:cs="Times New Roman"/>
          <w:sz w:val="24"/>
          <w:szCs w:val="24"/>
          <w:highlight w:val="lightGray"/>
          <w:lang w:eastAsia="en-IN"/>
        </w:rPr>
        <w:t>Barack shouted, “Help, someone, please!”</w:t>
      </w:r>
      <w:r w:rsidR="00B81824">
        <w:rPr>
          <w:rFonts w:ascii="Book Antiqua" w:eastAsia="Times New Roman" w:hAnsi="Book Antiqua" w:cs="Times New Roman"/>
          <w:sz w:val="24"/>
          <w:szCs w:val="24"/>
          <w:highlight w:val="lightGray"/>
          <w:lang w:eastAsia="en-IN"/>
        </w:rPr>
        <w:t xml:space="preserve"> </w:t>
      </w:r>
    </w:p>
    <w:p w14:paraId="1C27F6A6" w14:textId="77777777" w:rsidR="00325B63" w:rsidRPr="00833EEB" w:rsidRDefault="00325B63">
      <w:pPr>
        <w:spacing w:before="100" w:beforeAutospacing="1" w:after="100" w:afterAutospacing="1"/>
        <w:ind w:firstLine="284"/>
        <w:rPr>
          <w:rFonts w:ascii="Book Antiqua" w:eastAsia="Times New Roman" w:hAnsi="Book Antiqua" w:cs="Times New Roman"/>
          <w:sz w:val="24"/>
          <w:szCs w:val="24"/>
          <w:lang w:eastAsia="en-IN"/>
          <w:rPrChange w:id="9582" w:author="mac" w:date="2024-09-27T09:55:00Z">
            <w:rPr>
              <w:rFonts w:ascii="Times New Roman" w:eastAsia="Times New Roman" w:hAnsi="Times New Roman" w:cs="Times New Roman"/>
              <w:sz w:val="24"/>
              <w:szCs w:val="24"/>
              <w:lang w:eastAsia="en-IN"/>
            </w:rPr>
          </w:rPrChange>
        </w:rPr>
        <w:pPrChange w:id="9583" w:author="Yashua Lebowitz" w:date="2024-09-28T16:42:00Z">
          <w:pPr>
            <w:spacing w:before="100" w:beforeAutospacing="1" w:after="100" w:afterAutospacing="1" w:line="240" w:lineRule="auto"/>
          </w:pPr>
        </w:pPrChange>
      </w:pPr>
    </w:p>
    <w:p w14:paraId="442E0F27" w14:textId="77777777" w:rsidR="00325B63" w:rsidRPr="00833EEB" w:rsidRDefault="00325B63">
      <w:pPr>
        <w:spacing w:before="100" w:beforeAutospacing="1" w:after="100" w:afterAutospacing="1"/>
        <w:ind w:firstLine="284"/>
        <w:rPr>
          <w:rFonts w:ascii="Book Antiqua" w:eastAsia="Times New Roman" w:hAnsi="Book Antiqua" w:cs="Times New Roman"/>
          <w:sz w:val="24"/>
          <w:szCs w:val="24"/>
          <w:lang w:eastAsia="en-IN"/>
          <w:rPrChange w:id="9584" w:author="mac" w:date="2024-09-27T09:55:00Z">
            <w:rPr>
              <w:rFonts w:ascii="Times New Roman" w:eastAsia="Times New Roman" w:hAnsi="Times New Roman" w:cs="Times New Roman"/>
              <w:sz w:val="24"/>
              <w:szCs w:val="24"/>
              <w:lang w:eastAsia="en-IN"/>
            </w:rPr>
          </w:rPrChange>
        </w:rPr>
        <w:pPrChange w:id="9585" w:author="Yashua Lebowitz" w:date="2024-09-28T16:42:00Z">
          <w:pPr>
            <w:spacing w:before="100" w:beforeAutospacing="1" w:after="100" w:afterAutospacing="1" w:line="240" w:lineRule="auto"/>
          </w:pPr>
        </w:pPrChange>
      </w:pPr>
    </w:p>
    <w:p w14:paraId="360824A2" w14:textId="77777777" w:rsidR="00325B63" w:rsidRPr="00833EEB" w:rsidRDefault="00325B63">
      <w:pPr>
        <w:spacing w:before="100" w:beforeAutospacing="1" w:after="100" w:afterAutospacing="1"/>
        <w:ind w:firstLine="284"/>
        <w:rPr>
          <w:rFonts w:ascii="Book Antiqua" w:eastAsia="Times New Roman" w:hAnsi="Book Antiqua" w:cs="Times New Roman"/>
          <w:sz w:val="24"/>
          <w:szCs w:val="24"/>
          <w:lang w:eastAsia="en-IN"/>
          <w:rPrChange w:id="9586" w:author="mac" w:date="2024-09-27T09:55:00Z">
            <w:rPr>
              <w:rFonts w:ascii="Times New Roman" w:eastAsia="Times New Roman" w:hAnsi="Times New Roman" w:cs="Times New Roman"/>
              <w:sz w:val="24"/>
              <w:szCs w:val="24"/>
              <w:lang w:eastAsia="en-IN"/>
            </w:rPr>
          </w:rPrChange>
        </w:rPr>
        <w:pPrChange w:id="9587" w:author="Yashua Lebowitz" w:date="2024-09-28T16:42:00Z">
          <w:pPr>
            <w:spacing w:before="100" w:beforeAutospacing="1" w:after="100" w:afterAutospacing="1" w:line="240" w:lineRule="auto"/>
          </w:pPr>
        </w:pPrChange>
      </w:pPr>
    </w:p>
    <w:p w14:paraId="7172300B" w14:textId="77777777" w:rsidR="00325B63" w:rsidRPr="00833EEB" w:rsidRDefault="00325B63">
      <w:pPr>
        <w:spacing w:before="100" w:beforeAutospacing="1" w:after="100" w:afterAutospacing="1"/>
        <w:ind w:firstLine="284"/>
        <w:rPr>
          <w:rFonts w:ascii="Book Antiqua" w:eastAsia="Times New Roman" w:hAnsi="Book Antiqua" w:cs="Times New Roman"/>
          <w:sz w:val="24"/>
          <w:szCs w:val="24"/>
          <w:lang w:eastAsia="en-IN"/>
          <w:rPrChange w:id="9588" w:author="mac" w:date="2024-09-27T09:55:00Z">
            <w:rPr>
              <w:rFonts w:ascii="Times New Roman" w:eastAsia="Times New Roman" w:hAnsi="Times New Roman" w:cs="Times New Roman"/>
              <w:sz w:val="24"/>
              <w:szCs w:val="24"/>
              <w:lang w:eastAsia="en-IN"/>
            </w:rPr>
          </w:rPrChange>
        </w:rPr>
        <w:pPrChange w:id="9589" w:author="Yashua Lebowitz" w:date="2024-09-28T16:42:00Z">
          <w:pPr>
            <w:spacing w:before="100" w:beforeAutospacing="1" w:after="100" w:afterAutospacing="1" w:line="240" w:lineRule="auto"/>
          </w:pPr>
        </w:pPrChange>
      </w:pPr>
    </w:p>
    <w:p w14:paraId="44AA03FE" w14:textId="77777777" w:rsidR="00325B63" w:rsidRPr="00833EEB" w:rsidRDefault="00325B63">
      <w:pPr>
        <w:spacing w:before="100" w:beforeAutospacing="1" w:after="100" w:afterAutospacing="1"/>
        <w:ind w:firstLine="284"/>
        <w:rPr>
          <w:rFonts w:ascii="Book Antiqua" w:eastAsia="Times New Roman" w:hAnsi="Book Antiqua" w:cs="Times New Roman"/>
          <w:sz w:val="24"/>
          <w:szCs w:val="24"/>
          <w:lang w:eastAsia="en-IN"/>
          <w:rPrChange w:id="9590" w:author="mac" w:date="2024-09-27T09:55:00Z">
            <w:rPr>
              <w:rFonts w:ascii="Times New Roman" w:eastAsia="Times New Roman" w:hAnsi="Times New Roman" w:cs="Times New Roman"/>
              <w:sz w:val="24"/>
              <w:szCs w:val="24"/>
              <w:lang w:eastAsia="en-IN"/>
            </w:rPr>
          </w:rPrChange>
        </w:rPr>
        <w:pPrChange w:id="9591" w:author="Yashua Lebowitz" w:date="2024-09-28T16:42:00Z">
          <w:pPr>
            <w:spacing w:before="100" w:beforeAutospacing="1" w:after="100" w:afterAutospacing="1" w:line="240" w:lineRule="auto"/>
          </w:pPr>
        </w:pPrChange>
      </w:pPr>
    </w:p>
    <w:p w14:paraId="4967F3A0" w14:textId="77777777" w:rsidR="00325B63" w:rsidRPr="00833EEB" w:rsidRDefault="00325B63">
      <w:pPr>
        <w:spacing w:before="100" w:beforeAutospacing="1" w:after="100" w:afterAutospacing="1"/>
        <w:ind w:firstLine="284"/>
        <w:rPr>
          <w:rFonts w:ascii="Book Antiqua" w:eastAsia="Times New Roman" w:hAnsi="Book Antiqua" w:cs="Times New Roman"/>
          <w:sz w:val="24"/>
          <w:szCs w:val="24"/>
          <w:lang w:eastAsia="en-IN"/>
          <w:rPrChange w:id="9592" w:author="mac" w:date="2024-09-27T09:55:00Z">
            <w:rPr>
              <w:rFonts w:ascii="Times New Roman" w:eastAsia="Times New Roman" w:hAnsi="Times New Roman" w:cs="Times New Roman"/>
              <w:sz w:val="24"/>
              <w:szCs w:val="24"/>
              <w:lang w:eastAsia="en-IN"/>
            </w:rPr>
          </w:rPrChange>
        </w:rPr>
        <w:pPrChange w:id="9593" w:author="Yashua Lebowitz" w:date="2024-09-28T16:42:00Z">
          <w:pPr>
            <w:spacing w:before="100" w:beforeAutospacing="1" w:after="100" w:afterAutospacing="1" w:line="240" w:lineRule="auto"/>
          </w:pPr>
        </w:pPrChange>
      </w:pPr>
      <w:r w:rsidRPr="00833EEB">
        <w:rPr>
          <w:rFonts w:ascii="Book Antiqua" w:eastAsia="Times New Roman" w:hAnsi="Book Antiqua" w:cs="Times New Roman"/>
          <w:sz w:val="24"/>
          <w:szCs w:val="24"/>
          <w:lang w:eastAsia="en-IN"/>
          <w:rPrChange w:id="9594" w:author="mac" w:date="2024-09-27T09:55:00Z">
            <w:rPr>
              <w:rFonts w:ascii="Times New Roman" w:eastAsia="Times New Roman" w:hAnsi="Times New Roman" w:cs="Times New Roman"/>
              <w:sz w:val="24"/>
              <w:szCs w:val="24"/>
              <w:lang w:eastAsia="en-IN"/>
            </w:rPr>
          </w:rPrChange>
        </w:rPr>
        <w:t xml:space="preserve"> </w:t>
      </w:r>
    </w:p>
    <w:p w14:paraId="33FA1E7D" w14:textId="77777777" w:rsidR="00325B63" w:rsidRPr="00833EEB" w:rsidRDefault="00325B63">
      <w:pPr>
        <w:spacing w:before="100" w:beforeAutospacing="1" w:after="100" w:afterAutospacing="1"/>
        <w:ind w:firstLine="284"/>
        <w:rPr>
          <w:rFonts w:ascii="Book Antiqua" w:hAnsi="Book Antiqua"/>
          <w:lang w:eastAsia="en-IN"/>
          <w:rPrChange w:id="9595" w:author="mac" w:date="2024-09-27T09:55:00Z">
            <w:rPr>
              <w:lang w:eastAsia="en-IN"/>
            </w:rPr>
          </w:rPrChange>
        </w:rPr>
        <w:pPrChange w:id="9596" w:author="Yashua Lebowitz" w:date="2024-09-28T16:42:00Z">
          <w:pPr>
            <w:spacing w:before="100" w:beforeAutospacing="1" w:after="100" w:afterAutospacing="1" w:line="240" w:lineRule="auto"/>
          </w:pPr>
        </w:pPrChange>
      </w:pPr>
    </w:p>
    <w:p w14:paraId="1D706154" w14:textId="77777777" w:rsidR="00325B63" w:rsidRPr="00833EEB" w:rsidRDefault="00325B63">
      <w:pPr>
        <w:ind w:firstLine="284"/>
        <w:rPr>
          <w:rFonts w:ascii="Book Antiqua" w:hAnsi="Book Antiqua"/>
          <w:lang w:eastAsia="en-IN"/>
          <w:rPrChange w:id="9597" w:author="mac" w:date="2024-09-27T09:55:00Z">
            <w:rPr>
              <w:lang w:eastAsia="en-IN"/>
            </w:rPr>
          </w:rPrChange>
        </w:rPr>
        <w:pPrChange w:id="9598" w:author="Yashua Lebowitz" w:date="2024-09-28T16:42:00Z">
          <w:pPr/>
        </w:pPrChange>
      </w:pPr>
    </w:p>
    <w:p w14:paraId="7B5284AA" w14:textId="77777777" w:rsidR="00325B63" w:rsidRPr="00833EEB" w:rsidRDefault="00325B63">
      <w:pPr>
        <w:ind w:firstLine="284"/>
        <w:rPr>
          <w:rFonts w:ascii="Book Antiqua" w:hAnsi="Book Antiqua" w:cs="Times New Roman"/>
          <w:sz w:val="24"/>
          <w:szCs w:val="24"/>
          <w:lang w:eastAsia="en-IN"/>
          <w:rPrChange w:id="9599" w:author="mac" w:date="2024-09-27T09:55:00Z">
            <w:rPr>
              <w:rFonts w:ascii="Times New Roman" w:hAnsi="Times New Roman" w:cs="Times New Roman"/>
              <w:sz w:val="24"/>
              <w:szCs w:val="24"/>
              <w:lang w:eastAsia="en-IN"/>
            </w:rPr>
          </w:rPrChange>
        </w:rPr>
        <w:pPrChange w:id="9600" w:author="Yashua Lebowitz" w:date="2024-09-28T16:42:00Z">
          <w:pPr/>
        </w:pPrChange>
      </w:pPr>
      <w:r w:rsidRPr="00833EEB">
        <w:rPr>
          <w:rFonts w:ascii="Book Antiqua" w:hAnsi="Book Antiqua" w:cs="Times New Roman"/>
          <w:sz w:val="24"/>
          <w:szCs w:val="24"/>
          <w:lang w:eastAsia="en-IN"/>
          <w:rPrChange w:id="9601" w:author="mac" w:date="2024-09-27T09:55:00Z">
            <w:rPr>
              <w:rFonts w:ascii="Times New Roman" w:hAnsi="Times New Roman" w:cs="Times New Roman"/>
              <w:sz w:val="24"/>
              <w:szCs w:val="24"/>
              <w:lang w:eastAsia="en-IN"/>
            </w:rPr>
          </w:rPrChange>
        </w:rPr>
        <w:t>It was nightfall when Baptiste, guided by the angel, finally reached the peak of Mount Olives. The city of Jerusalem lay below them, bathed in the dim light of a waning moon.</w:t>
      </w:r>
    </w:p>
    <w:p w14:paraId="27B873F5" w14:textId="77777777" w:rsidR="00325B63" w:rsidRPr="00833EEB" w:rsidRDefault="00325B63">
      <w:pPr>
        <w:ind w:firstLine="284"/>
        <w:rPr>
          <w:rFonts w:ascii="Book Antiqua" w:hAnsi="Book Antiqua" w:cs="Times New Roman"/>
          <w:sz w:val="24"/>
          <w:szCs w:val="24"/>
          <w:lang w:eastAsia="en-IN"/>
          <w:rPrChange w:id="9602" w:author="mac" w:date="2024-09-27T09:55:00Z">
            <w:rPr>
              <w:rFonts w:ascii="Times New Roman" w:hAnsi="Times New Roman" w:cs="Times New Roman"/>
              <w:sz w:val="24"/>
              <w:szCs w:val="24"/>
              <w:lang w:eastAsia="en-IN"/>
            </w:rPr>
          </w:rPrChange>
        </w:rPr>
        <w:pPrChange w:id="9603" w:author="Yashua Lebowitz" w:date="2024-09-28T16:42:00Z">
          <w:pPr/>
        </w:pPrChange>
      </w:pPr>
      <w:r w:rsidRPr="00833EEB">
        <w:rPr>
          <w:rFonts w:ascii="Book Antiqua" w:hAnsi="Book Antiqua" w:cs="Times New Roman"/>
          <w:sz w:val="24"/>
          <w:szCs w:val="24"/>
          <w:lang w:eastAsia="en-IN"/>
          <w:rPrChange w:id="9604" w:author="mac" w:date="2024-09-27T09:55:00Z">
            <w:rPr>
              <w:rFonts w:ascii="Times New Roman" w:hAnsi="Times New Roman" w:cs="Times New Roman"/>
              <w:sz w:val="24"/>
              <w:szCs w:val="24"/>
              <w:lang w:eastAsia="en-IN"/>
            </w:rPr>
          </w:rPrChange>
        </w:rPr>
        <w:t>“I think I can take off this sackcloth now. Husband, untie me,” Esther whispered, her voice tinged with both weariness and hope.</w:t>
      </w:r>
    </w:p>
    <w:p w14:paraId="6A453DC4" w14:textId="77777777" w:rsidR="00325B63" w:rsidRPr="00833EEB" w:rsidRDefault="00325B63">
      <w:pPr>
        <w:ind w:firstLine="284"/>
        <w:rPr>
          <w:rFonts w:ascii="Book Antiqua" w:hAnsi="Book Antiqua" w:cs="Times New Roman"/>
          <w:sz w:val="24"/>
          <w:szCs w:val="24"/>
          <w:lang w:eastAsia="en-IN"/>
          <w:rPrChange w:id="9605" w:author="mac" w:date="2024-09-27T09:55:00Z">
            <w:rPr>
              <w:rFonts w:ascii="Times New Roman" w:hAnsi="Times New Roman" w:cs="Times New Roman"/>
              <w:sz w:val="24"/>
              <w:szCs w:val="24"/>
              <w:lang w:eastAsia="en-IN"/>
            </w:rPr>
          </w:rPrChange>
        </w:rPr>
        <w:pPrChange w:id="9606" w:author="Yashua Lebowitz" w:date="2024-09-28T16:42:00Z">
          <w:pPr/>
        </w:pPrChange>
      </w:pPr>
      <w:r w:rsidRPr="00833EEB">
        <w:rPr>
          <w:rFonts w:ascii="Book Antiqua" w:hAnsi="Book Antiqua" w:cs="Times New Roman"/>
          <w:sz w:val="24"/>
          <w:szCs w:val="24"/>
          <w:lang w:eastAsia="en-IN"/>
          <w:rPrChange w:id="9607" w:author="mac" w:date="2024-09-27T09:55:00Z">
            <w:rPr>
              <w:rFonts w:ascii="Times New Roman" w:hAnsi="Times New Roman" w:cs="Times New Roman"/>
              <w:sz w:val="24"/>
              <w:szCs w:val="24"/>
              <w:lang w:eastAsia="en-IN"/>
            </w:rPr>
          </w:rPrChange>
        </w:rPr>
        <w:t>“Wait,” Baptiste’s voice was barely audible. “I hear something… We’re being watched.”</w:t>
      </w:r>
    </w:p>
    <w:p w14:paraId="7D5F7824" w14:textId="77777777" w:rsidR="00325B63" w:rsidRPr="00833EEB" w:rsidRDefault="00325B63">
      <w:pPr>
        <w:ind w:firstLine="284"/>
        <w:rPr>
          <w:rFonts w:ascii="Book Antiqua" w:hAnsi="Book Antiqua" w:cs="Times New Roman"/>
          <w:sz w:val="24"/>
          <w:szCs w:val="24"/>
          <w:lang w:eastAsia="en-IN"/>
          <w:rPrChange w:id="9608" w:author="mac" w:date="2024-09-27T09:55:00Z">
            <w:rPr>
              <w:rFonts w:ascii="Times New Roman" w:hAnsi="Times New Roman" w:cs="Times New Roman"/>
              <w:sz w:val="24"/>
              <w:szCs w:val="24"/>
              <w:lang w:eastAsia="en-IN"/>
            </w:rPr>
          </w:rPrChange>
        </w:rPr>
        <w:pPrChange w:id="9609" w:author="Yashua Lebowitz" w:date="2024-09-28T16:42:00Z">
          <w:pPr/>
        </w:pPrChange>
      </w:pPr>
      <w:r w:rsidRPr="00833EEB">
        <w:rPr>
          <w:rFonts w:ascii="Book Antiqua" w:hAnsi="Book Antiqua" w:cs="Times New Roman"/>
          <w:sz w:val="24"/>
          <w:szCs w:val="24"/>
          <w:lang w:eastAsia="en-IN"/>
          <w:rPrChange w:id="9610" w:author="mac" w:date="2024-09-27T09:55:00Z">
            <w:rPr>
              <w:rFonts w:ascii="Times New Roman" w:hAnsi="Times New Roman" w:cs="Times New Roman"/>
              <w:sz w:val="24"/>
              <w:szCs w:val="24"/>
              <w:lang w:eastAsia="en-IN"/>
            </w:rPr>
          </w:rPrChange>
        </w:rPr>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52910B84" w14:textId="77777777" w:rsidR="00325B63" w:rsidRPr="00833EEB" w:rsidRDefault="00325B63">
      <w:pPr>
        <w:ind w:firstLine="284"/>
        <w:rPr>
          <w:rFonts w:ascii="Book Antiqua" w:hAnsi="Book Antiqua" w:cs="Times New Roman"/>
          <w:sz w:val="24"/>
          <w:szCs w:val="24"/>
          <w:lang w:eastAsia="en-IN"/>
          <w:rPrChange w:id="9611" w:author="mac" w:date="2024-09-27T09:55:00Z">
            <w:rPr>
              <w:rFonts w:ascii="Times New Roman" w:hAnsi="Times New Roman" w:cs="Times New Roman"/>
              <w:sz w:val="24"/>
              <w:szCs w:val="24"/>
              <w:lang w:eastAsia="en-IN"/>
            </w:rPr>
          </w:rPrChange>
        </w:rPr>
        <w:pPrChange w:id="9612" w:author="Yashua Lebowitz" w:date="2024-09-28T16:42:00Z">
          <w:pPr/>
        </w:pPrChange>
      </w:pPr>
      <w:r w:rsidRPr="00833EEB">
        <w:rPr>
          <w:rFonts w:ascii="Book Antiqua" w:hAnsi="Book Antiqua" w:cs="Times New Roman"/>
          <w:sz w:val="24"/>
          <w:szCs w:val="24"/>
          <w:lang w:eastAsia="en-IN"/>
          <w:rPrChange w:id="9613" w:author="mac" w:date="2024-09-27T09:55:00Z">
            <w:rPr>
              <w:rFonts w:ascii="Times New Roman" w:hAnsi="Times New Roman" w:cs="Times New Roman"/>
              <w:sz w:val="24"/>
              <w:szCs w:val="24"/>
              <w:lang w:eastAsia="en-IN"/>
            </w:rPr>
          </w:rPrChange>
        </w:rPr>
        <w:t>Baptiste and Raguel complied, dropping to their knees as Esther knelt beside them, her hands still bound. One of the soldiers swiftly patted them down, finding knives on both men. The weapons were handed over to the commander, who studied them with a suspicious gaze.</w:t>
      </w:r>
    </w:p>
    <w:p w14:paraId="2173AC55" w14:textId="77777777" w:rsidR="00325B63" w:rsidRPr="00833EEB" w:rsidRDefault="00325B63">
      <w:pPr>
        <w:ind w:firstLine="284"/>
        <w:rPr>
          <w:rFonts w:ascii="Book Antiqua" w:hAnsi="Book Antiqua" w:cs="Times New Roman"/>
          <w:sz w:val="24"/>
          <w:szCs w:val="24"/>
          <w:lang w:eastAsia="en-IN"/>
          <w:rPrChange w:id="9614" w:author="mac" w:date="2024-09-27T09:55:00Z">
            <w:rPr>
              <w:rFonts w:ascii="Times New Roman" w:hAnsi="Times New Roman" w:cs="Times New Roman"/>
              <w:sz w:val="24"/>
              <w:szCs w:val="24"/>
              <w:lang w:eastAsia="en-IN"/>
            </w:rPr>
          </w:rPrChange>
        </w:rPr>
        <w:pPrChange w:id="9615" w:author="Yashua Lebowitz" w:date="2024-09-28T16:42:00Z">
          <w:pPr/>
        </w:pPrChange>
      </w:pPr>
      <w:r w:rsidRPr="00833EEB">
        <w:rPr>
          <w:rFonts w:ascii="Book Antiqua" w:hAnsi="Book Antiqua" w:cs="Times New Roman"/>
          <w:sz w:val="24"/>
          <w:szCs w:val="24"/>
          <w:lang w:eastAsia="en-IN"/>
          <w:rPrChange w:id="9616" w:author="mac" w:date="2024-09-27T09:55:00Z">
            <w:rPr>
              <w:rFonts w:ascii="Times New Roman" w:hAnsi="Times New Roman" w:cs="Times New Roman"/>
              <w:sz w:val="24"/>
              <w:szCs w:val="24"/>
              <w:lang w:eastAsia="en-IN"/>
            </w:rPr>
          </w:rPrChange>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6DA70980" w14:textId="77777777" w:rsidR="00325B63" w:rsidRPr="00833EEB" w:rsidRDefault="00325B63">
      <w:pPr>
        <w:ind w:firstLine="284"/>
        <w:rPr>
          <w:rFonts w:ascii="Book Antiqua" w:hAnsi="Book Antiqua" w:cs="Times New Roman"/>
          <w:sz w:val="24"/>
          <w:szCs w:val="24"/>
          <w:lang w:eastAsia="en-IN"/>
          <w:rPrChange w:id="9617" w:author="mac" w:date="2024-09-27T09:55:00Z">
            <w:rPr>
              <w:rFonts w:ascii="Times New Roman" w:hAnsi="Times New Roman" w:cs="Times New Roman"/>
              <w:sz w:val="24"/>
              <w:szCs w:val="24"/>
              <w:lang w:eastAsia="en-IN"/>
            </w:rPr>
          </w:rPrChange>
        </w:rPr>
        <w:pPrChange w:id="9618" w:author="Yashua Lebowitz" w:date="2024-09-28T16:42:00Z">
          <w:pPr/>
        </w:pPrChange>
      </w:pPr>
      <w:r w:rsidRPr="00833EEB">
        <w:rPr>
          <w:rFonts w:ascii="Book Antiqua" w:hAnsi="Book Antiqua" w:cs="Times New Roman"/>
          <w:sz w:val="24"/>
          <w:szCs w:val="24"/>
          <w:lang w:eastAsia="en-IN"/>
          <w:rPrChange w:id="9619" w:author="mac" w:date="2024-09-27T09:55:00Z">
            <w:rPr>
              <w:rFonts w:ascii="Times New Roman" w:hAnsi="Times New Roman" w:cs="Times New Roman"/>
              <w:sz w:val="24"/>
              <w:szCs w:val="24"/>
              <w:lang w:eastAsia="en-IN"/>
            </w:rPr>
          </w:rPrChange>
        </w:rPr>
        <w:t xml:space="preserve">Esther, her voice steady despite the fear that gripped her, began to recount everything that had happened. She spoke of how the coalition soldiers had forced Raskin to do what he had done and how the other man with them had saved them. </w:t>
      </w:r>
      <w:r w:rsidRPr="00833EEB">
        <w:rPr>
          <w:rFonts w:ascii="Book Antiqua" w:hAnsi="Book Antiqua" w:cs="Times New Roman"/>
          <w:sz w:val="24"/>
          <w:szCs w:val="24"/>
          <w:lang w:eastAsia="en-IN"/>
          <w:rPrChange w:id="9620" w:author="mac" w:date="2024-09-27T09:55:00Z">
            <w:rPr>
              <w:rFonts w:ascii="Times New Roman" w:hAnsi="Times New Roman" w:cs="Times New Roman"/>
              <w:sz w:val="24"/>
              <w:szCs w:val="24"/>
              <w:lang w:eastAsia="en-IN"/>
            </w:rPr>
          </w:rPrChange>
        </w:rPr>
        <w:lastRenderedPageBreak/>
        <w:t>Her words hung in the night air, as the soldiers listened, their expressions shifting from suspicion to something more complex—perhaps understanding, perhaps pity.</w:t>
      </w:r>
    </w:p>
    <w:p w14:paraId="3C245E6C" w14:textId="77777777" w:rsidR="00325B63" w:rsidRPr="00833EEB" w:rsidRDefault="00325B63">
      <w:pPr>
        <w:ind w:firstLine="284"/>
        <w:rPr>
          <w:rFonts w:ascii="Book Antiqua" w:hAnsi="Book Antiqua" w:cs="Times New Roman"/>
          <w:sz w:val="24"/>
          <w:szCs w:val="24"/>
          <w:lang w:eastAsia="en-IN"/>
          <w:rPrChange w:id="9621" w:author="mac" w:date="2024-09-27T09:55:00Z">
            <w:rPr>
              <w:rFonts w:ascii="Times New Roman" w:hAnsi="Times New Roman" w:cs="Times New Roman"/>
              <w:sz w:val="24"/>
              <w:szCs w:val="24"/>
              <w:lang w:eastAsia="en-IN"/>
            </w:rPr>
          </w:rPrChange>
        </w:rPr>
        <w:pPrChange w:id="9622" w:author="Yashua Lebowitz" w:date="2024-09-28T16:42:00Z">
          <w:pPr/>
        </w:pPrChange>
      </w:pPr>
      <w:r w:rsidRPr="00833EEB">
        <w:rPr>
          <w:rFonts w:ascii="Book Antiqua" w:hAnsi="Book Antiqua" w:cs="Times New Roman"/>
          <w:sz w:val="24"/>
          <w:szCs w:val="24"/>
          <w:lang w:eastAsia="en-IN"/>
          <w:rPrChange w:id="9623" w:author="mac" w:date="2024-09-27T09:55:00Z">
            <w:rPr>
              <w:rFonts w:ascii="Times New Roman" w:hAnsi="Times New Roman" w:cs="Times New Roman"/>
              <w:sz w:val="24"/>
              <w:szCs w:val="24"/>
              <w:lang w:eastAsia="en-IN"/>
            </w:rPr>
          </w:rPrChange>
        </w:rPr>
        <w:t>When she finished, silence fell over the group. The commander exchanged a glance with his men, then turned back to Esther. “Why have you come here?”</w:t>
      </w:r>
    </w:p>
    <w:p w14:paraId="5A4736DD" w14:textId="77777777" w:rsidR="00325B63" w:rsidRPr="00833EEB" w:rsidRDefault="00325B63">
      <w:pPr>
        <w:ind w:firstLine="284"/>
        <w:rPr>
          <w:rFonts w:ascii="Book Antiqua" w:hAnsi="Book Antiqua" w:cs="Times New Roman"/>
          <w:sz w:val="24"/>
          <w:szCs w:val="24"/>
          <w:lang w:eastAsia="en-IN"/>
          <w:rPrChange w:id="9624" w:author="mac" w:date="2024-09-27T09:55:00Z">
            <w:rPr>
              <w:rFonts w:ascii="Times New Roman" w:hAnsi="Times New Roman" w:cs="Times New Roman"/>
              <w:sz w:val="24"/>
              <w:szCs w:val="24"/>
              <w:lang w:eastAsia="en-IN"/>
            </w:rPr>
          </w:rPrChange>
        </w:rPr>
        <w:pPrChange w:id="9625" w:author="Yashua Lebowitz" w:date="2024-09-28T16:42:00Z">
          <w:pPr/>
        </w:pPrChange>
      </w:pPr>
      <w:r w:rsidRPr="00833EEB">
        <w:rPr>
          <w:rFonts w:ascii="Book Antiqua" w:hAnsi="Book Antiqua" w:cs="Times New Roman"/>
          <w:sz w:val="24"/>
          <w:szCs w:val="24"/>
          <w:lang w:eastAsia="en-IN"/>
          <w:rPrChange w:id="9626" w:author="mac" w:date="2024-09-27T09:55:00Z">
            <w:rPr>
              <w:rFonts w:ascii="Times New Roman" w:hAnsi="Times New Roman" w:cs="Times New Roman"/>
              <w:sz w:val="24"/>
              <w:szCs w:val="24"/>
              <w:lang w:eastAsia="en-IN"/>
            </w:rPr>
          </w:rPrChange>
        </w:rPr>
        <w:t>Esther took a deep breath, her eyes meeting the commander’s. “The angel who saved us, led us hear.”</w:t>
      </w:r>
    </w:p>
    <w:p w14:paraId="7910B01F" w14:textId="77777777" w:rsidR="00325B63" w:rsidRPr="00833EEB" w:rsidRDefault="00325B63">
      <w:pPr>
        <w:ind w:firstLine="284"/>
        <w:rPr>
          <w:rFonts w:ascii="Book Antiqua" w:hAnsi="Book Antiqua" w:cs="Times New Roman"/>
          <w:sz w:val="24"/>
          <w:szCs w:val="24"/>
          <w:lang w:eastAsia="en-IN"/>
          <w:rPrChange w:id="9627" w:author="mac" w:date="2024-09-27T09:55:00Z">
            <w:rPr>
              <w:rFonts w:ascii="Times New Roman" w:hAnsi="Times New Roman" w:cs="Times New Roman"/>
              <w:sz w:val="24"/>
              <w:szCs w:val="24"/>
              <w:lang w:eastAsia="en-IN"/>
            </w:rPr>
          </w:rPrChange>
        </w:rPr>
        <w:pPrChange w:id="9628" w:author="Yashua Lebowitz" w:date="2024-09-28T16:42:00Z">
          <w:pPr/>
        </w:pPrChange>
      </w:pPr>
      <w:r w:rsidRPr="00833EEB">
        <w:rPr>
          <w:rFonts w:ascii="Book Antiqua" w:hAnsi="Book Antiqua" w:cs="Times New Roman"/>
          <w:sz w:val="24"/>
          <w:szCs w:val="24"/>
          <w:lang w:eastAsia="en-IN"/>
          <w:rPrChange w:id="9629" w:author="mac" w:date="2024-09-27T09:55:00Z">
            <w:rPr>
              <w:rFonts w:ascii="Times New Roman" w:hAnsi="Times New Roman" w:cs="Times New Roman"/>
              <w:sz w:val="24"/>
              <w:szCs w:val="24"/>
              <w:lang w:eastAsia="en-IN"/>
            </w:rPr>
          </w:rPrChange>
        </w:rPr>
        <w:t xml:space="preserve">The tension between the IDF soldiers and the trio thickened as the commander demanded answers. "Angel?" He repeated, his voice tinged with </w:t>
      </w:r>
      <w:proofErr w:type="spellStart"/>
      <w:r w:rsidRPr="00833EEB">
        <w:rPr>
          <w:rFonts w:ascii="Book Antiqua" w:hAnsi="Book Antiqua" w:cs="Times New Roman"/>
          <w:sz w:val="24"/>
          <w:szCs w:val="24"/>
          <w:lang w:eastAsia="en-IN"/>
          <w:rPrChange w:id="9630" w:author="mac" w:date="2024-09-27T09:55:00Z">
            <w:rPr>
              <w:rFonts w:ascii="Times New Roman" w:hAnsi="Times New Roman" w:cs="Times New Roman"/>
              <w:sz w:val="24"/>
              <w:szCs w:val="24"/>
              <w:lang w:eastAsia="en-IN"/>
            </w:rPr>
          </w:rPrChange>
        </w:rPr>
        <w:t>skepticism</w:t>
      </w:r>
      <w:proofErr w:type="spellEnd"/>
      <w:r w:rsidRPr="00833EEB">
        <w:rPr>
          <w:rFonts w:ascii="Book Antiqua" w:hAnsi="Book Antiqua" w:cs="Times New Roman"/>
          <w:sz w:val="24"/>
          <w:szCs w:val="24"/>
          <w:lang w:eastAsia="en-IN"/>
          <w:rPrChange w:id="9631" w:author="mac" w:date="2024-09-27T09:55:00Z">
            <w:rPr>
              <w:rFonts w:ascii="Times New Roman" w:hAnsi="Times New Roman" w:cs="Times New Roman"/>
              <w:sz w:val="24"/>
              <w:szCs w:val="24"/>
              <w:lang w:eastAsia="en-IN"/>
            </w:rPr>
          </w:rPrChange>
        </w:rPr>
        <w:t>. "What is this? An angel?"</w:t>
      </w:r>
    </w:p>
    <w:p w14:paraId="10418E6D" w14:textId="77777777" w:rsidR="00325B63" w:rsidRPr="00833EEB" w:rsidRDefault="00325B63">
      <w:pPr>
        <w:ind w:firstLine="284"/>
        <w:rPr>
          <w:rFonts w:ascii="Book Antiqua" w:hAnsi="Book Antiqua" w:cs="Times New Roman"/>
          <w:sz w:val="24"/>
          <w:szCs w:val="24"/>
          <w:lang w:eastAsia="en-IN"/>
          <w:rPrChange w:id="9632" w:author="mac" w:date="2024-09-27T09:55:00Z">
            <w:rPr>
              <w:rFonts w:ascii="Times New Roman" w:hAnsi="Times New Roman" w:cs="Times New Roman"/>
              <w:sz w:val="24"/>
              <w:szCs w:val="24"/>
              <w:lang w:eastAsia="en-IN"/>
            </w:rPr>
          </w:rPrChange>
        </w:rPr>
        <w:pPrChange w:id="9633" w:author="Yashua Lebowitz" w:date="2024-09-28T16:42:00Z">
          <w:pPr/>
        </w:pPrChange>
      </w:pPr>
      <w:r w:rsidRPr="00833EEB">
        <w:rPr>
          <w:rFonts w:ascii="Book Antiqua" w:hAnsi="Book Antiqua" w:cs="Times New Roman"/>
          <w:sz w:val="24"/>
          <w:szCs w:val="24"/>
          <w:lang w:eastAsia="en-IN"/>
          <w:rPrChange w:id="9634" w:author="mac" w:date="2024-09-27T09:55:00Z">
            <w:rPr>
              <w:rFonts w:ascii="Times New Roman" w:hAnsi="Times New Roman" w:cs="Times New Roman"/>
              <w:sz w:val="24"/>
              <w:szCs w:val="24"/>
              <w:lang w:eastAsia="en-IN"/>
            </w:rPr>
          </w:rPrChange>
        </w:rPr>
        <w:t>Esther hesitated before pointing to Raguel, her hand trembling. The soldiers exchanged wary glances, some still keeping their weapons trained on the mysterious figure.</w:t>
      </w:r>
    </w:p>
    <w:p w14:paraId="3E019422" w14:textId="77777777" w:rsidR="00325B63" w:rsidRPr="00833EEB" w:rsidRDefault="00325B63">
      <w:pPr>
        <w:ind w:firstLine="284"/>
        <w:rPr>
          <w:rFonts w:ascii="Book Antiqua" w:hAnsi="Book Antiqua" w:cs="Times New Roman"/>
          <w:sz w:val="24"/>
          <w:szCs w:val="24"/>
          <w:lang w:eastAsia="en-IN"/>
          <w:rPrChange w:id="9635" w:author="mac" w:date="2024-09-27T09:55:00Z">
            <w:rPr>
              <w:rFonts w:ascii="Times New Roman" w:hAnsi="Times New Roman" w:cs="Times New Roman"/>
              <w:sz w:val="24"/>
              <w:szCs w:val="24"/>
              <w:lang w:eastAsia="en-IN"/>
            </w:rPr>
          </w:rPrChange>
        </w:rPr>
        <w:pPrChange w:id="9636" w:author="Yashua Lebowitz" w:date="2024-09-28T16:42:00Z">
          <w:pPr/>
        </w:pPrChange>
      </w:pPr>
      <w:r w:rsidRPr="00833EEB">
        <w:rPr>
          <w:rFonts w:ascii="Book Antiqua" w:hAnsi="Book Antiqua" w:cs="Times New Roman"/>
          <w:sz w:val="24"/>
          <w:szCs w:val="24"/>
          <w:lang w:eastAsia="en-IN"/>
          <w:rPrChange w:id="9637" w:author="mac" w:date="2024-09-27T09:55:00Z">
            <w:rPr>
              <w:rFonts w:ascii="Times New Roman" w:hAnsi="Times New Roman" w:cs="Times New Roman"/>
              <w:sz w:val="24"/>
              <w:szCs w:val="24"/>
              <w:lang w:eastAsia="en-IN"/>
            </w:rPr>
          </w:rPrChange>
        </w:rPr>
        <w:t>The commander’s gaze hardened as he addressed Raguel directly. “Alright, ‘Angel,’ explain yourself. Why are you here?”</w:t>
      </w:r>
    </w:p>
    <w:p w14:paraId="5D9CC074" w14:textId="77777777" w:rsidR="00325B63" w:rsidRPr="00833EEB" w:rsidRDefault="00325B63">
      <w:pPr>
        <w:ind w:firstLine="284"/>
        <w:rPr>
          <w:rFonts w:ascii="Book Antiqua" w:hAnsi="Book Antiqua" w:cs="Times New Roman"/>
          <w:sz w:val="24"/>
          <w:szCs w:val="24"/>
          <w:lang w:eastAsia="en-IN"/>
          <w:rPrChange w:id="9638" w:author="mac" w:date="2024-09-27T09:55:00Z">
            <w:rPr>
              <w:rFonts w:ascii="Times New Roman" w:hAnsi="Times New Roman" w:cs="Times New Roman"/>
              <w:sz w:val="24"/>
              <w:szCs w:val="24"/>
              <w:lang w:eastAsia="en-IN"/>
            </w:rPr>
          </w:rPrChange>
        </w:rPr>
        <w:pPrChange w:id="9639" w:author="Yashua Lebowitz" w:date="2024-09-28T16:42:00Z">
          <w:pPr/>
        </w:pPrChange>
      </w:pPr>
      <w:r w:rsidRPr="00833EEB">
        <w:rPr>
          <w:rFonts w:ascii="Book Antiqua" w:hAnsi="Book Antiqua" w:cs="Times New Roman"/>
          <w:sz w:val="24"/>
          <w:szCs w:val="24"/>
          <w:lang w:eastAsia="en-IN"/>
          <w:rPrChange w:id="9640" w:author="mac" w:date="2024-09-27T09:55:00Z">
            <w:rPr>
              <w:rFonts w:ascii="Times New Roman" w:hAnsi="Times New Roman" w:cs="Times New Roman"/>
              <w:sz w:val="24"/>
              <w:szCs w:val="24"/>
              <w:lang w:eastAsia="en-IN"/>
            </w:rPr>
          </w:rPrChange>
        </w:rPr>
        <w:t>Raguel met the commander’s eyes, calm and unwavering. “You already know why I’m here,” he replied, his voice carrying a quiet authority that seemed to echo in the night. “You’ve been waiting for this moment, for the very reason that has brought me to you.”</w:t>
      </w:r>
    </w:p>
    <w:p w14:paraId="619015C1" w14:textId="77777777" w:rsidR="00325B63" w:rsidRPr="00833EEB" w:rsidRDefault="00325B63">
      <w:pPr>
        <w:ind w:firstLine="284"/>
        <w:rPr>
          <w:rFonts w:ascii="Book Antiqua" w:hAnsi="Book Antiqua" w:cs="Times New Roman"/>
          <w:sz w:val="24"/>
          <w:szCs w:val="24"/>
          <w:lang w:eastAsia="en-IN"/>
          <w:rPrChange w:id="9641" w:author="mac" w:date="2024-09-27T09:55:00Z">
            <w:rPr>
              <w:rFonts w:ascii="Times New Roman" w:hAnsi="Times New Roman" w:cs="Times New Roman"/>
              <w:sz w:val="24"/>
              <w:szCs w:val="24"/>
              <w:lang w:eastAsia="en-IN"/>
            </w:rPr>
          </w:rPrChange>
        </w:rPr>
        <w:pPrChange w:id="9642" w:author="Yashua Lebowitz" w:date="2024-09-28T16:42:00Z">
          <w:pPr/>
        </w:pPrChange>
      </w:pPr>
      <w:r w:rsidRPr="00833EEB">
        <w:rPr>
          <w:rFonts w:ascii="Book Antiqua" w:hAnsi="Book Antiqua" w:cs="Times New Roman"/>
          <w:sz w:val="24"/>
          <w:szCs w:val="24"/>
          <w:lang w:eastAsia="en-IN"/>
          <w:rPrChange w:id="9643" w:author="mac" w:date="2024-09-27T09:55:00Z">
            <w:rPr>
              <w:rFonts w:ascii="Times New Roman" w:hAnsi="Times New Roman" w:cs="Times New Roman"/>
              <w:sz w:val="24"/>
              <w:szCs w:val="24"/>
              <w:lang w:eastAsia="en-IN"/>
            </w:rPr>
          </w:rPrChange>
        </w:rPr>
        <w:t>The soldiers stiffened. Some muttered prayers, while others stared at Raguel with a mixture of awe and fear.</w:t>
      </w:r>
    </w:p>
    <w:p w14:paraId="6F9F715D" w14:textId="77777777" w:rsidR="00325B63" w:rsidRPr="00833EEB" w:rsidRDefault="00325B63">
      <w:pPr>
        <w:ind w:firstLine="284"/>
        <w:rPr>
          <w:rFonts w:ascii="Book Antiqua" w:hAnsi="Book Antiqua" w:cs="Times New Roman"/>
          <w:sz w:val="24"/>
          <w:szCs w:val="24"/>
          <w:lang w:eastAsia="en-IN"/>
          <w:rPrChange w:id="9644" w:author="mac" w:date="2024-09-27T09:55:00Z">
            <w:rPr>
              <w:rFonts w:ascii="Times New Roman" w:hAnsi="Times New Roman" w:cs="Times New Roman"/>
              <w:sz w:val="24"/>
              <w:szCs w:val="24"/>
              <w:lang w:eastAsia="en-IN"/>
            </w:rPr>
          </w:rPrChange>
        </w:rPr>
        <w:pPrChange w:id="9645" w:author="Yashua Lebowitz" w:date="2024-09-28T16:42:00Z">
          <w:pPr/>
        </w:pPrChange>
      </w:pPr>
      <w:r w:rsidRPr="00833EEB">
        <w:rPr>
          <w:rFonts w:ascii="Book Antiqua" w:hAnsi="Book Antiqua" w:cs="Times New Roman"/>
          <w:sz w:val="24"/>
          <w:szCs w:val="24"/>
          <w:lang w:eastAsia="en-IN"/>
          <w:rPrChange w:id="9646" w:author="mac" w:date="2024-09-27T09:55:00Z">
            <w:rPr>
              <w:rFonts w:ascii="Times New Roman" w:hAnsi="Times New Roman" w:cs="Times New Roman"/>
              <w:sz w:val="24"/>
              <w:szCs w:val="24"/>
              <w:lang w:eastAsia="en-IN"/>
            </w:rPr>
          </w:rPrChange>
        </w:rPr>
        <w:t>“Joshua is among you," Raguel continued, "let me speak to him.”</w:t>
      </w:r>
    </w:p>
    <w:p w14:paraId="52CCFE56" w14:textId="77777777" w:rsidR="00325B63" w:rsidRPr="00833EEB" w:rsidRDefault="00325B63">
      <w:pPr>
        <w:ind w:firstLine="284"/>
        <w:rPr>
          <w:rFonts w:ascii="Book Antiqua" w:hAnsi="Book Antiqua" w:cs="Times New Roman"/>
          <w:sz w:val="24"/>
          <w:szCs w:val="24"/>
          <w:lang w:eastAsia="en-IN"/>
          <w:rPrChange w:id="9647" w:author="mac" w:date="2024-09-27T09:55:00Z">
            <w:rPr>
              <w:rFonts w:ascii="Times New Roman" w:hAnsi="Times New Roman" w:cs="Times New Roman"/>
              <w:sz w:val="24"/>
              <w:szCs w:val="24"/>
              <w:lang w:eastAsia="en-IN"/>
            </w:rPr>
          </w:rPrChange>
        </w:rPr>
        <w:pPrChange w:id="9648" w:author="Yashua Lebowitz" w:date="2024-09-28T16:42:00Z">
          <w:pPr/>
        </w:pPrChange>
      </w:pPr>
      <w:r w:rsidRPr="00833EEB">
        <w:rPr>
          <w:rFonts w:ascii="Book Antiqua" w:hAnsi="Book Antiqua" w:cs="Times New Roman"/>
          <w:sz w:val="24"/>
          <w:szCs w:val="24"/>
          <w:lang w:eastAsia="en-IN"/>
          <w:rPrChange w:id="9649" w:author="mac" w:date="2024-09-27T09:55:00Z">
            <w:rPr>
              <w:rFonts w:ascii="Times New Roman" w:hAnsi="Times New Roman" w:cs="Times New Roman"/>
              <w:sz w:val="24"/>
              <w:szCs w:val="24"/>
              <w:lang w:eastAsia="en-IN"/>
            </w:rPr>
          </w:rPrChange>
        </w:rPr>
        <w:t>The commander faltered, his grip on his weapon loosening. After a long pause, he nodded to one of his soldiers, who disappeared into the shadows to retrieve Levi.</w:t>
      </w:r>
    </w:p>
    <w:p w14:paraId="1D460555" w14:textId="77777777" w:rsidR="00325B63" w:rsidRPr="00833EEB" w:rsidRDefault="00325B63">
      <w:pPr>
        <w:ind w:firstLine="284"/>
        <w:rPr>
          <w:rFonts w:ascii="Book Antiqua" w:hAnsi="Book Antiqua" w:cs="Times New Roman"/>
          <w:sz w:val="24"/>
          <w:szCs w:val="24"/>
          <w:lang w:eastAsia="en-IN"/>
          <w:rPrChange w:id="9650" w:author="mac" w:date="2024-09-27T09:55:00Z">
            <w:rPr>
              <w:rFonts w:ascii="Times New Roman" w:hAnsi="Times New Roman" w:cs="Times New Roman"/>
              <w:sz w:val="24"/>
              <w:szCs w:val="24"/>
              <w:lang w:eastAsia="en-IN"/>
            </w:rPr>
          </w:rPrChange>
        </w:rPr>
        <w:pPrChange w:id="9651" w:author="Yashua Lebowitz" w:date="2024-09-28T16:42:00Z">
          <w:pPr/>
        </w:pPrChange>
      </w:pPr>
      <w:r w:rsidRPr="00833EEB">
        <w:rPr>
          <w:rFonts w:ascii="Book Antiqua" w:hAnsi="Book Antiqua" w:cs="Times New Roman"/>
          <w:sz w:val="24"/>
          <w:szCs w:val="24"/>
          <w:lang w:eastAsia="en-IN"/>
          <w:rPrChange w:id="9652" w:author="mac" w:date="2024-09-27T09:55:00Z">
            <w:rPr>
              <w:rFonts w:ascii="Times New Roman" w:hAnsi="Times New Roman" w:cs="Times New Roman"/>
              <w:sz w:val="24"/>
              <w:szCs w:val="24"/>
              <w:lang w:eastAsia="en-IN"/>
            </w:rPr>
          </w:rPrChange>
        </w:rPr>
        <w:t>When Levi emerged from the darkness, Raguel's face brightened with recognition. He grasped Levi in an affectionate hug. "It's been a long time, my friend," Raguel said with a grin that could warm even the coldest hearts. "The Earth has not treated you well."</w:t>
      </w:r>
    </w:p>
    <w:p w14:paraId="22474A6C" w14:textId="77777777" w:rsidR="00325B63" w:rsidRPr="00833EEB" w:rsidRDefault="00325B63">
      <w:pPr>
        <w:ind w:firstLine="284"/>
        <w:rPr>
          <w:rFonts w:ascii="Book Antiqua" w:hAnsi="Book Antiqua" w:cs="Times New Roman"/>
          <w:sz w:val="24"/>
          <w:szCs w:val="24"/>
          <w:lang w:eastAsia="en-IN"/>
          <w:rPrChange w:id="9653" w:author="mac" w:date="2024-09-27T09:55:00Z">
            <w:rPr>
              <w:rFonts w:ascii="Times New Roman" w:hAnsi="Times New Roman" w:cs="Times New Roman"/>
              <w:sz w:val="24"/>
              <w:szCs w:val="24"/>
              <w:lang w:eastAsia="en-IN"/>
            </w:rPr>
          </w:rPrChange>
        </w:rPr>
        <w:pPrChange w:id="9654" w:author="Yashua Lebowitz" w:date="2024-09-28T16:42:00Z">
          <w:pPr/>
        </w:pPrChange>
      </w:pPr>
      <w:r w:rsidRPr="00833EEB">
        <w:rPr>
          <w:rFonts w:ascii="Book Antiqua" w:hAnsi="Book Antiqua" w:cs="Times New Roman"/>
          <w:sz w:val="24"/>
          <w:szCs w:val="24"/>
          <w:lang w:eastAsia="en-IN"/>
          <w:rPrChange w:id="9655" w:author="mac" w:date="2024-09-27T09:55:00Z">
            <w:rPr>
              <w:rFonts w:ascii="Times New Roman" w:hAnsi="Times New Roman" w:cs="Times New Roman"/>
              <w:sz w:val="24"/>
              <w:szCs w:val="24"/>
              <w:lang w:eastAsia="en-IN"/>
            </w:rPr>
          </w:rPrChange>
        </w:rPr>
        <w:t>Levi’s expression was heavier, his eyes filled with frustration and despair. “Yes, my friend, it has been a hard road. I long for home. Is it almost over? Will the city soon be delivered? How much more must we bear?”</w:t>
      </w:r>
    </w:p>
    <w:p w14:paraId="23FEE216" w14:textId="77777777" w:rsidR="00325B63" w:rsidRPr="00833EEB" w:rsidRDefault="00325B63">
      <w:pPr>
        <w:ind w:firstLine="284"/>
        <w:rPr>
          <w:rFonts w:ascii="Book Antiqua" w:hAnsi="Book Antiqua" w:cs="Times New Roman"/>
          <w:sz w:val="24"/>
          <w:szCs w:val="24"/>
          <w:lang w:eastAsia="en-IN"/>
          <w:rPrChange w:id="9656" w:author="mac" w:date="2024-09-27T09:55:00Z">
            <w:rPr>
              <w:rFonts w:ascii="Times New Roman" w:hAnsi="Times New Roman" w:cs="Times New Roman"/>
              <w:sz w:val="24"/>
              <w:szCs w:val="24"/>
              <w:lang w:eastAsia="en-IN"/>
            </w:rPr>
          </w:rPrChange>
        </w:rPr>
        <w:pPrChange w:id="9657" w:author="Yashua Lebowitz" w:date="2024-09-28T16:42:00Z">
          <w:pPr/>
        </w:pPrChange>
      </w:pPr>
      <w:r w:rsidRPr="00833EEB">
        <w:rPr>
          <w:rFonts w:ascii="Book Antiqua" w:hAnsi="Book Antiqua" w:cs="Times New Roman"/>
          <w:sz w:val="24"/>
          <w:szCs w:val="24"/>
          <w:lang w:eastAsia="en-IN"/>
          <w:rPrChange w:id="9658" w:author="mac" w:date="2024-09-27T09:55:00Z">
            <w:rPr>
              <w:rFonts w:ascii="Times New Roman" w:hAnsi="Times New Roman" w:cs="Times New Roman"/>
              <w:sz w:val="24"/>
              <w:szCs w:val="24"/>
              <w:lang w:eastAsia="en-IN"/>
            </w:rPr>
          </w:rPrChange>
        </w:rPr>
        <w:t>Raguel’s smile softened. “I come bearing great news. The city will indeed be delivered tomorrow.”</w:t>
      </w:r>
    </w:p>
    <w:p w14:paraId="04341919" w14:textId="77777777" w:rsidR="00325B63" w:rsidRPr="00833EEB" w:rsidRDefault="00325B63">
      <w:pPr>
        <w:ind w:firstLine="284"/>
        <w:rPr>
          <w:rFonts w:ascii="Book Antiqua" w:hAnsi="Book Antiqua" w:cs="Times New Roman"/>
          <w:sz w:val="24"/>
          <w:szCs w:val="24"/>
          <w:lang w:eastAsia="en-IN"/>
          <w:rPrChange w:id="9659" w:author="mac" w:date="2024-09-27T09:55:00Z">
            <w:rPr>
              <w:rFonts w:ascii="Times New Roman" w:hAnsi="Times New Roman" w:cs="Times New Roman"/>
              <w:sz w:val="24"/>
              <w:szCs w:val="24"/>
              <w:lang w:eastAsia="en-IN"/>
            </w:rPr>
          </w:rPrChange>
        </w:rPr>
        <w:pPrChange w:id="9660" w:author="Yashua Lebowitz" w:date="2024-09-28T16:42:00Z">
          <w:pPr/>
        </w:pPrChange>
      </w:pPr>
      <w:r w:rsidRPr="00833EEB">
        <w:rPr>
          <w:rFonts w:ascii="Book Antiqua" w:hAnsi="Book Antiqua" w:cs="Times New Roman"/>
          <w:sz w:val="24"/>
          <w:szCs w:val="24"/>
          <w:lang w:eastAsia="en-IN"/>
          <w:rPrChange w:id="9661" w:author="mac" w:date="2024-09-27T09:55:00Z">
            <w:rPr>
              <w:rFonts w:ascii="Times New Roman" w:hAnsi="Times New Roman" w:cs="Times New Roman"/>
              <w:sz w:val="24"/>
              <w:szCs w:val="24"/>
              <w:lang w:eastAsia="en-IN"/>
            </w:rPr>
          </w:rPrChange>
        </w:rPr>
        <w:lastRenderedPageBreak/>
        <w:t>Levi’s face showed a flicker of relief as Raguel continued, “You must wait until the end of Barack Obama’s speech, then we will launch our assault on the city, expelling the evildoers from our midst.”</w:t>
      </w:r>
    </w:p>
    <w:p w14:paraId="5DB382E9" w14:textId="77777777" w:rsidR="00325B63" w:rsidRPr="00833EEB" w:rsidRDefault="00325B63">
      <w:pPr>
        <w:ind w:firstLine="284"/>
        <w:rPr>
          <w:rFonts w:ascii="Book Antiqua" w:hAnsi="Book Antiqua" w:cs="Times New Roman"/>
          <w:sz w:val="24"/>
          <w:szCs w:val="24"/>
          <w:lang w:eastAsia="en-IN"/>
          <w:rPrChange w:id="9662" w:author="mac" w:date="2024-09-27T09:55:00Z">
            <w:rPr>
              <w:rFonts w:ascii="Times New Roman" w:hAnsi="Times New Roman" w:cs="Times New Roman"/>
              <w:sz w:val="24"/>
              <w:szCs w:val="24"/>
              <w:lang w:eastAsia="en-IN"/>
            </w:rPr>
          </w:rPrChange>
        </w:rPr>
        <w:pPrChange w:id="9663" w:author="Yashua Lebowitz" w:date="2024-09-28T16:42:00Z">
          <w:pPr/>
        </w:pPrChange>
      </w:pPr>
      <w:r w:rsidRPr="00833EEB">
        <w:rPr>
          <w:rFonts w:ascii="Book Antiqua" w:hAnsi="Book Antiqua" w:cs="Times New Roman"/>
          <w:sz w:val="24"/>
          <w:szCs w:val="24"/>
          <w:lang w:eastAsia="en-IN"/>
          <w:rPrChange w:id="9664" w:author="mac" w:date="2024-09-27T09:55:00Z">
            <w:rPr>
              <w:rFonts w:ascii="Times New Roman" w:hAnsi="Times New Roman" w:cs="Times New Roman"/>
              <w:sz w:val="24"/>
              <w:szCs w:val="24"/>
              <w:lang w:eastAsia="en-IN"/>
            </w:rPr>
          </w:rPrChange>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4AB212A4" w14:textId="77777777" w:rsidR="00325B63" w:rsidRPr="00833EEB" w:rsidRDefault="00325B63">
      <w:pPr>
        <w:ind w:firstLine="284"/>
        <w:rPr>
          <w:rFonts w:ascii="Book Antiqua" w:hAnsi="Book Antiqua" w:cs="Times New Roman"/>
          <w:sz w:val="24"/>
          <w:szCs w:val="24"/>
          <w:lang w:eastAsia="en-IN"/>
          <w:rPrChange w:id="9665" w:author="mac" w:date="2024-09-27T09:55:00Z">
            <w:rPr>
              <w:rFonts w:ascii="Times New Roman" w:hAnsi="Times New Roman" w:cs="Times New Roman"/>
              <w:sz w:val="24"/>
              <w:szCs w:val="24"/>
              <w:lang w:eastAsia="en-IN"/>
            </w:rPr>
          </w:rPrChange>
        </w:rPr>
        <w:pPrChange w:id="9666" w:author="Yashua Lebowitz" w:date="2024-09-28T16:42:00Z">
          <w:pPr/>
        </w:pPrChange>
      </w:pPr>
      <w:r w:rsidRPr="00833EEB">
        <w:rPr>
          <w:rFonts w:ascii="Book Antiqua" w:hAnsi="Book Antiqua" w:cs="Times New Roman"/>
          <w:sz w:val="24"/>
          <w:szCs w:val="24"/>
          <w:lang w:eastAsia="en-IN"/>
          <w:rPrChange w:id="9667" w:author="mac" w:date="2024-09-27T09:55:00Z">
            <w:rPr>
              <w:rFonts w:ascii="Times New Roman" w:hAnsi="Times New Roman" w:cs="Times New Roman"/>
              <w:sz w:val="24"/>
              <w:szCs w:val="24"/>
              <w:lang w:eastAsia="en-IN"/>
            </w:rPr>
          </w:rPrChange>
        </w:rPr>
        <w:t>Raguel turned to the commander, his face beaming with joy. “Take rest tonight. Tomorrow you will see great and wondrous things. The men you have are sufficient. The weakest among you will be as powerful as King David.</w:t>
      </w:r>
      <w:r w:rsidRPr="00833EEB">
        <w:rPr>
          <w:rStyle w:val="FootnoteReference"/>
          <w:rFonts w:ascii="Book Antiqua" w:hAnsi="Book Antiqua" w:cs="Times New Roman"/>
          <w:sz w:val="24"/>
          <w:szCs w:val="24"/>
          <w:lang w:eastAsia="en-IN"/>
          <w:rPrChange w:id="9668" w:author="mac" w:date="2024-09-27T09:55:00Z">
            <w:rPr>
              <w:rStyle w:val="FootnoteReference"/>
              <w:rFonts w:ascii="Times New Roman" w:hAnsi="Times New Roman" w:cs="Times New Roman"/>
              <w:sz w:val="24"/>
              <w:szCs w:val="24"/>
              <w:lang w:eastAsia="en-IN"/>
            </w:rPr>
          </w:rPrChange>
        </w:rPr>
        <w:footnoteReference w:customMarkFollows="1" w:id="28"/>
        <w:t>1</w:t>
      </w:r>
      <w:r w:rsidRPr="00833EEB">
        <w:rPr>
          <w:rFonts w:ascii="Book Antiqua" w:hAnsi="Book Antiqua" w:cs="Times New Roman"/>
          <w:sz w:val="24"/>
          <w:szCs w:val="24"/>
          <w:lang w:eastAsia="en-IN"/>
          <w:rPrChange w:id="9669" w:author="mac" w:date="2024-09-27T09:55:00Z">
            <w:rPr>
              <w:rFonts w:ascii="Times New Roman" w:hAnsi="Times New Roman" w:cs="Times New Roman"/>
              <w:sz w:val="24"/>
              <w:szCs w:val="24"/>
              <w:lang w:eastAsia="en-IN"/>
            </w:rPr>
          </w:rPrChange>
        </w:rPr>
        <w:t>”</w:t>
      </w:r>
    </w:p>
    <w:p w14:paraId="2C81E9EE" w14:textId="77777777" w:rsidR="00325B63" w:rsidRPr="00833EEB" w:rsidRDefault="00325B63">
      <w:pPr>
        <w:ind w:firstLine="284"/>
        <w:rPr>
          <w:rFonts w:ascii="Book Antiqua" w:hAnsi="Book Antiqua" w:cs="Times New Roman"/>
          <w:sz w:val="24"/>
          <w:szCs w:val="24"/>
          <w:lang w:eastAsia="en-IN"/>
          <w:rPrChange w:id="9670" w:author="mac" w:date="2024-09-27T09:55:00Z">
            <w:rPr>
              <w:rFonts w:ascii="Times New Roman" w:hAnsi="Times New Roman" w:cs="Times New Roman"/>
              <w:sz w:val="24"/>
              <w:szCs w:val="24"/>
              <w:lang w:eastAsia="en-IN"/>
            </w:rPr>
          </w:rPrChange>
        </w:rPr>
        <w:pPrChange w:id="9671" w:author="Yashua Lebowitz" w:date="2024-09-28T16:42:00Z">
          <w:pPr/>
        </w:pPrChange>
      </w:pPr>
      <w:r w:rsidRPr="00833EEB">
        <w:rPr>
          <w:rFonts w:ascii="Book Antiqua" w:hAnsi="Book Antiqua" w:cs="Times New Roman"/>
          <w:sz w:val="24"/>
          <w:szCs w:val="24"/>
          <w:lang w:eastAsia="en-IN"/>
          <w:rPrChange w:id="9672" w:author="mac" w:date="2024-09-27T09:55:00Z">
            <w:rPr>
              <w:rFonts w:ascii="Times New Roman" w:hAnsi="Times New Roman" w:cs="Times New Roman"/>
              <w:sz w:val="24"/>
              <w:szCs w:val="24"/>
              <w:lang w:eastAsia="en-IN"/>
            </w:rPr>
          </w:rPrChange>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0EF82CD3" w14:textId="77777777" w:rsidR="00325B63" w:rsidRPr="00833EEB" w:rsidRDefault="00325B63">
      <w:pPr>
        <w:ind w:firstLine="284"/>
        <w:rPr>
          <w:rFonts w:ascii="Book Antiqua" w:hAnsi="Book Antiqua" w:cs="Times New Roman"/>
          <w:sz w:val="24"/>
          <w:szCs w:val="24"/>
          <w:lang w:eastAsia="en-IN"/>
          <w:rPrChange w:id="9673" w:author="mac" w:date="2024-09-27T09:55:00Z">
            <w:rPr>
              <w:rFonts w:ascii="Times New Roman" w:hAnsi="Times New Roman" w:cs="Times New Roman"/>
              <w:sz w:val="24"/>
              <w:szCs w:val="24"/>
              <w:lang w:eastAsia="en-IN"/>
            </w:rPr>
          </w:rPrChange>
        </w:rPr>
        <w:pPrChange w:id="9674" w:author="Yashua Lebowitz" w:date="2024-09-28T16:42:00Z">
          <w:pPr/>
        </w:pPrChange>
      </w:pPr>
      <w:r w:rsidRPr="00833EEB">
        <w:rPr>
          <w:rFonts w:ascii="Book Antiqua" w:hAnsi="Book Antiqua" w:cs="Times New Roman"/>
          <w:sz w:val="24"/>
          <w:szCs w:val="24"/>
          <w:lang w:eastAsia="en-IN"/>
          <w:rPrChange w:id="9675" w:author="mac" w:date="2024-09-27T09:55:00Z">
            <w:rPr>
              <w:rFonts w:ascii="Times New Roman" w:hAnsi="Times New Roman" w:cs="Times New Roman"/>
              <w:sz w:val="24"/>
              <w:szCs w:val="24"/>
              <w:lang w:eastAsia="en-IN"/>
            </w:rPr>
          </w:rPrChange>
        </w:rPr>
        <w:t>Raguel’s expression darkened. “You will not speak until tomorrow.” At that moment, the commander’s voice vanished. The other soldiers, filled with awe and fear, exchanged glances. From that point forward, they took Raguel’s words seriously.</w:t>
      </w:r>
    </w:p>
    <w:p w14:paraId="61DC5A90" w14:textId="77777777" w:rsidR="00325B63" w:rsidRPr="00833EEB" w:rsidRDefault="00325B63">
      <w:pPr>
        <w:ind w:firstLine="284"/>
        <w:rPr>
          <w:rFonts w:ascii="Book Antiqua" w:hAnsi="Book Antiqua" w:cs="Times New Roman"/>
          <w:sz w:val="24"/>
          <w:szCs w:val="24"/>
          <w:lang w:eastAsia="en-IN"/>
          <w:rPrChange w:id="9676" w:author="mac" w:date="2024-09-27T09:55:00Z">
            <w:rPr>
              <w:rFonts w:ascii="Times New Roman" w:hAnsi="Times New Roman" w:cs="Times New Roman"/>
              <w:sz w:val="24"/>
              <w:szCs w:val="24"/>
              <w:lang w:eastAsia="en-IN"/>
            </w:rPr>
          </w:rPrChange>
        </w:rPr>
        <w:pPrChange w:id="9677" w:author="Yashua Lebowitz" w:date="2024-09-28T16:42:00Z">
          <w:pPr/>
        </w:pPrChange>
      </w:pPr>
      <w:r w:rsidRPr="00833EEB">
        <w:rPr>
          <w:rFonts w:ascii="Book Antiqua" w:hAnsi="Book Antiqua" w:cs="Times New Roman"/>
          <w:sz w:val="24"/>
          <w:szCs w:val="24"/>
          <w:lang w:eastAsia="en-IN"/>
          <w:rPrChange w:id="9678" w:author="mac" w:date="2024-09-27T09:55:00Z">
            <w:rPr>
              <w:rFonts w:ascii="Times New Roman" w:hAnsi="Times New Roman" w:cs="Times New Roman"/>
              <w:sz w:val="24"/>
              <w:szCs w:val="24"/>
              <w:lang w:eastAsia="en-IN"/>
            </w:rPr>
          </w:rPrChange>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5D8B4431" w14:textId="77777777" w:rsidR="00325B63" w:rsidRPr="00833EEB" w:rsidRDefault="00325B63">
      <w:pPr>
        <w:ind w:firstLine="284"/>
        <w:rPr>
          <w:rFonts w:ascii="Book Antiqua" w:hAnsi="Book Antiqua" w:cs="Times New Roman"/>
          <w:sz w:val="24"/>
          <w:szCs w:val="24"/>
          <w:lang w:eastAsia="en-IN"/>
          <w:rPrChange w:id="9679" w:author="mac" w:date="2024-09-27T09:55:00Z">
            <w:rPr>
              <w:rFonts w:ascii="Times New Roman" w:hAnsi="Times New Roman" w:cs="Times New Roman"/>
              <w:sz w:val="24"/>
              <w:szCs w:val="24"/>
              <w:lang w:eastAsia="en-IN"/>
            </w:rPr>
          </w:rPrChange>
        </w:rPr>
        <w:pPrChange w:id="9680" w:author="Yashua Lebowitz" w:date="2024-09-28T16:42:00Z">
          <w:pPr/>
        </w:pPrChange>
      </w:pPr>
      <w:r w:rsidRPr="00833EEB">
        <w:rPr>
          <w:rFonts w:ascii="Book Antiqua" w:hAnsi="Book Antiqua" w:cs="Times New Roman"/>
          <w:sz w:val="24"/>
          <w:szCs w:val="24"/>
          <w:lang w:eastAsia="en-IN"/>
          <w:rPrChange w:id="9681" w:author="mac" w:date="2024-09-27T09:55:00Z">
            <w:rPr>
              <w:rFonts w:ascii="Times New Roman" w:hAnsi="Times New Roman" w:cs="Times New Roman"/>
              <w:sz w:val="24"/>
              <w:szCs w:val="24"/>
              <w:lang w:eastAsia="en-IN"/>
            </w:rPr>
          </w:rPrChange>
        </w:rPr>
        <w:t xml:space="preserve">Levi, now the </w:t>
      </w:r>
      <w:proofErr w:type="spellStart"/>
      <w:r w:rsidRPr="00833EEB">
        <w:rPr>
          <w:rFonts w:ascii="Book Antiqua" w:hAnsi="Book Antiqua" w:cs="Times New Roman"/>
          <w:sz w:val="24"/>
          <w:szCs w:val="24"/>
          <w:lang w:eastAsia="en-IN"/>
          <w:rPrChange w:id="9682" w:author="mac" w:date="2024-09-27T09:55:00Z">
            <w:rPr>
              <w:rFonts w:ascii="Times New Roman" w:hAnsi="Times New Roman" w:cs="Times New Roman"/>
              <w:sz w:val="24"/>
              <w:szCs w:val="24"/>
              <w:lang w:eastAsia="en-IN"/>
            </w:rPr>
          </w:rPrChange>
        </w:rPr>
        <w:t>center</w:t>
      </w:r>
      <w:proofErr w:type="spellEnd"/>
      <w:r w:rsidRPr="00833EEB">
        <w:rPr>
          <w:rFonts w:ascii="Book Antiqua" w:hAnsi="Book Antiqua" w:cs="Times New Roman"/>
          <w:sz w:val="24"/>
          <w:szCs w:val="24"/>
          <w:lang w:eastAsia="en-IN"/>
          <w:rPrChange w:id="9683" w:author="mac" w:date="2024-09-27T09:55:00Z">
            <w:rPr>
              <w:rFonts w:ascii="Times New Roman" w:hAnsi="Times New Roman" w:cs="Times New Roman"/>
              <w:sz w:val="24"/>
              <w:szCs w:val="24"/>
              <w:lang w:eastAsia="en-IN"/>
            </w:rPr>
          </w:rPrChange>
        </w:rPr>
        <w:t xml:space="preserve"> of attention, spoke with newfound authority. “I know this may be a lot to take in, but trust me. Tomorrow, when the dawn rises and the darkness recedes, you will see the Lord’s appointed time. Come, Raguel, and the people with you. Share our MREs, men. They must be starving.” </w:t>
      </w:r>
    </w:p>
    <w:p w14:paraId="42C3EBA2" w14:textId="77777777" w:rsidR="00325B63" w:rsidRPr="00833EEB" w:rsidRDefault="00325B63">
      <w:pPr>
        <w:ind w:firstLine="284"/>
        <w:rPr>
          <w:rFonts w:ascii="Book Antiqua" w:hAnsi="Book Antiqua" w:cs="Times New Roman"/>
          <w:sz w:val="24"/>
          <w:szCs w:val="24"/>
          <w:lang w:eastAsia="en-IN"/>
          <w:rPrChange w:id="9684" w:author="mac" w:date="2024-09-27T09:55:00Z">
            <w:rPr>
              <w:rFonts w:ascii="Times New Roman" w:hAnsi="Times New Roman" w:cs="Times New Roman"/>
              <w:sz w:val="24"/>
              <w:szCs w:val="24"/>
              <w:lang w:eastAsia="en-IN"/>
            </w:rPr>
          </w:rPrChange>
        </w:rPr>
        <w:pPrChange w:id="9685" w:author="Yashua Lebowitz" w:date="2024-09-28T16:42:00Z">
          <w:pPr/>
        </w:pPrChange>
      </w:pPr>
      <w:r w:rsidRPr="00833EEB">
        <w:rPr>
          <w:rFonts w:ascii="Book Antiqua" w:hAnsi="Book Antiqua" w:cs="Times New Roman"/>
          <w:sz w:val="24"/>
          <w:szCs w:val="24"/>
          <w:lang w:eastAsia="en-IN"/>
          <w:rPrChange w:id="9686" w:author="mac" w:date="2024-09-27T09:55:00Z">
            <w:rPr>
              <w:rFonts w:ascii="Times New Roman" w:hAnsi="Times New Roman" w:cs="Times New Roman"/>
              <w:sz w:val="24"/>
              <w:szCs w:val="24"/>
              <w:lang w:eastAsia="en-IN"/>
            </w:rPr>
          </w:rPrChange>
        </w:rPr>
        <w:t xml:space="preserve">Raguel nodded, gratitude softening his stern features as he motioned for Baptist and Esther to join the group. The soldiers shifted uncomfortably, torn between their ingrained suspicions and the divine purpose now being spoken of so confidently. </w:t>
      </w:r>
    </w:p>
    <w:p w14:paraId="71338BE7" w14:textId="77777777" w:rsidR="00325B63" w:rsidRPr="00833EEB" w:rsidRDefault="00325B63">
      <w:pPr>
        <w:ind w:firstLine="284"/>
        <w:rPr>
          <w:rFonts w:ascii="Book Antiqua" w:hAnsi="Book Antiqua" w:cs="Times New Roman"/>
          <w:sz w:val="24"/>
          <w:szCs w:val="24"/>
          <w:lang w:eastAsia="en-IN"/>
          <w:rPrChange w:id="9687" w:author="mac" w:date="2024-09-27T09:55:00Z">
            <w:rPr>
              <w:rFonts w:ascii="Times New Roman" w:hAnsi="Times New Roman" w:cs="Times New Roman"/>
              <w:sz w:val="24"/>
              <w:szCs w:val="24"/>
              <w:lang w:eastAsia="en-IN"/>
            </w:rPr>
          </w:rPrChange>
        </w:rPr>
        <w:pPrChange w:id="9688" w:author="Yashua Lebowitz" w:date="2024-09-28T16:42:00Z">
          <w:pPr/>
        </w:pPrChange>
      </w:pPr>
      <w:r w:rsidRPr="00833EEB">
        <w:rPr>
          <w:rFonts w:ascii="Book Antiqua" w:hAnsi="Book Antiqua" w:cs="Times New Roman"/>
          <w:sz w:val="24"/>
          <w:szCs w:val="24"/>
          <w:lang w:eastAsia="en-IN"/>
          <w:rPrChange w:id="9689" w:author="mac" w:date="2024-09-27T09:55:00Z">
            <w:rPr>
              <w:rFonts w:ascii="Times New Roman" w:hAnsi="Times New Roman" w:cs="Times New Roman"/>
              <w:sz w:val="24"/>
              <w:szCs w:val="24"/>
              <w:lang w:eastAsia="en-IN"/>
            </w:rPr>
          </w:rPrChange>
        </w:rPr>
        <w:lastRenderedPageBreak/>
        <w:t>Gavriel broke the silence first, tearing open an MRE and handing it to Baptiste. “It’s not gourmet, but it’ll keep you on your feet,” he said with a half-smile, trying to lighten the mood.</w:t>
      </w:r>
    </w:p>
    <w:p w14:paraId="618B05E4" w14:textId="77777777" w:rsidR="00325B63" w:rsidRPr="00833EEB" w:rsidRDefault="00325B63">
      <w:pPr>
        <w:ind w:firstLine="284"/>
        <w:rPr>
          <w:rFonts w:ascii="Book Antiqua" w:hAnsi="Book Antiqua" w:cs="Times New Roman"/>
          <w:sz w:val="24"/>
          <w:szCs w:val="24"/>
          <w:lang w:eastAsia="en-IN"/>
          <w:rPrChange w:id="9690" w:author="mac" w:date="2024-09-27T09:55:00Z">
            <w:rPr>
              <w:rFonts w:ascii="Times New Roman" w:hAnsi="Times New Roman" w:cs="Times New Roman"/>
              <w:sz w:val="24"/>
              <w:szCs w:val="24"/>
              <w:lang w:eastAsia="en-IN"/>
            </w:rPr>
          </w:rPrChange>
        </w:rPr>
        <w:pPrChange w:id="9691" w:author="Yashua Lebowitz" w:date="2024-09-28T16:42:00Z">
          <w:pPr/>
        </w:pPrChange>
      </w:pPr>
      <w:r w:rsidRPr="00833EEB">
        <w:rPr>
          <w:rFonts w:ascii="Book Antiqua" w:hAnsi="Book Antiqua" w:cs="Times New Roman"/>
          <w:sz w:val="24"/>
          <w:szCs w:val="24"/>
          <w:lang w:eastAsia="en-IN"/>
          <w:rPrChange w:id="9692" w:author="mac" w:date="2024-09-27T09:55:00Z">
            <w:rPr>
              <w:rFonts w:ascii="Times New Roman" w:hAnsi="Times New Roman" w:cs="Times New Roman"/>
              <w:sz w:val="24"/>
              <w:szCs w:val="24"/>
              <w:lang w:eastAsia="en-IN"/>
            </w:rPr>
          </w:rPrChange>
        </w:rPr>
        <w:t>Baptiste accepted it gratefully and immediately shared it with his wife. With a modest grin, he tried to warm up to his hosts, offering the Hebrew he knew, “</w:t>
      </w:r>
      <w:proofErr w:type="spellStart"/>
      <w:r w:rsidRPr="00833EEB">
        <w:rPr>
          <w:rFonts w:ascii="Book Antiqua" w:hAnsi="Book Antiqua" w:cs="Times New Roman"/>
          <w:sz w:val="24"/>
          <w:szCs w:val="24"/>
          <w:lang w:eastAsia="en-IN"/>
          <w:rPrChange w:id="9693" w:author="mac" w:date="2024-09-27T09:55:00Z">
            <w:rPr>
              <w:rFonts w:ascii="Times New Roman" w:hAnsi="Times New Roman" w:cs="Times New Roman"/>
              <w:sz w:val="24"/>
              <w:szCs w:val="24"/>
              <w:lang w:eastAsia="en-IN"/>
            </w:rPr>
          </w:rPrChange>
        </w:rPr>
        <w:t>B’vakasha</w:t>
      </w:r>
      <w:proofErr w:type="spellEnd"/>
      <w:r w:rsidRPr="00833EEB">
        <w:rPr>
          <w:rFonts w:ascii="Book Antiqua" w:hAnsi="Book Antiqua" w:cs="Times New Roman"/>
          <w:sz w:val="24"/>
          <w:szCs w:val="24"/>
          <w:lang w:eastAsia="en-IN"/>
          <w:rPrChange w:id="9694" w:author="mac" w:date="2024-09-27T09:55:00Z">
            <w:rPr>
              <w:rFonts w:ascii="Times New Roman" w:hAnsi="Times New Roman" w:cs="Times New Roman"/>
              <w:sz w:val="24"/>
              <w:szCs w:val="24"/>
              <w:lang w:eastAsia="en-IN"/>
            </w:rPr>
          </w:rPrChange>
        </w:rPr>
        <w:t>.”</w:t>
      </w:r>
    </w:p>
    <w:p w14:paraId="2D6DE81A" w14:textId="77777777" w:rsidR="00325B63" w:rsidRPr="00833EEB" w:rsidRDefault="00325B63">
      <w:pPr>
        <w:ind w:firstLine="284"/>
        <w:rPr>
          <w:rFonts w:ascii="Book Antiqua" w:hAnsi="Book Antiqua" w:cs="Times New Roman"/>
          <w:sz w:val="24"/>
          <w:szCs w:val="24"/>
          <w:lang w:eastAsia="en-IN"/>
          <w:rPrChange w:id="9695" w:author="mac" w:date="2024-09-27T09:55:00Z">
            <w:rPr>
              <w:rFonts w:ascii="Times New Roman" w:hAnsi="Times New Roman" w:cs="Times New Roman"/>
              <w:sz w:val="24"/>
              <w:szCs w:val="24"/>
              <w:lang w:eastAsia="en-IN"/>
            </w:rPr>
          </w:rPrChange>
        </w:rPr>
        <w:pPrChange w:id="9696" w:author="Yashua Lebowitz" w:date="2024-09-28T16:42:00Z">
          <w:pPr/>
        </w:pPrChange>
      </w:pPr>
      <w:r w:rsidRPr="00833EEB">
        <w:rPr>
          <w:rFonts w:ascii="Book Antiqua" w:hAnsi="Book Antiqua" w:cs="Times New Roman"/>
          <w:sz w:val="24"/>
          <w:szCs w:val="24"/>
          <w:lang w:eastAsia="en-IN"/>
          <w:rPrChange w:id="9697" w:author="mac" w:date="2024-09-27T09:55:00Z">
            <w:rPr>
              <w:rFonts w:ascii="Times New Roman" w:hAnsi="Times New Roman" w:cs="Times New Roman"/>
              <w:sz w:val="24"/>
              <w:szCs w:val="24"/>
              <w:lang w:eastAsia="en-IN"/>
            </w:rPr>
          </w:rPrChange>
        </w:rPr>
        <w:t>Gavriel chuckled, “You’re going to need more than that now. You’ve got a Jewish wife. When she’s giving you a hard time, you’ll want to know what she’s saying.”</w:t>
      </w:r>
    </w:p>
    <w:p w14:paraId="6C6DF2FA" w14:textId="77777777" w:rsidR="00325B63" w:rsidRPr="00833EEB" w:rsidRDefault="00325B63">
      <w:pPr>
        <w:ind w:firstLine="284"/>
        <w:rPr>
          <w:rFonts w:ascii="Book Antiqua" w:hAnsi="Book Antiqua" w:cs="Times New Roman"/>
          <w:sz w:val="24"/>
          <w:szCs w:val="24"/>
          <w:lang w:eastAsia="en-IN"/>
          <w:rPrChange w:id="9698" w:author="mac" w:date="2024-09-27T09:55:00Z">
            <w:rPr>
              <w:rFonts w:ascii="Times New Roman" w:hAnsi="Times New Roman" w:cs="Times New Roman"/>
              <w:sz w:val="24"/>
              <w:szCs w:val="24"/>
              <w:lang w:eastAsia="en-IN"/>
            </w:rPr>
          </w:rPrChange>
        </w:rPr>
        <w:pPrChange w:id="9699" w:author="Yashua Lebowitz" w:date="2024-09-28T16:42:00Z">
          <w:pPr/>
        </w:pPrChange>
      </w:pPr>
      <w:r w:rsidRPr="00833EEB">
        <w:rPr>
          <w:rFonts w:ascii="Book Antiqua" w:hAnsi="Book Antiqua" w:cs="Times New Roman"/>
          <w:sz w:val="24"/>
          <w:szCs w:val="24"/>
          <w:lang w:eastAsia="en-IN"/>
          <w:rPrChange w:id="9700" w:author="mac" w:date="2024-09-27T09:55:00Z">
            <w:rPr>
              <w:rFonts w:ascii="Times New Roman" w:hAnsi="Times New Roman" w:cs="Times New Roman"/>
              <w:sz w:val="24"/>
              <w:szCs w:val="24"/>
              <w:lang w:eastAsia="en-IN"/>
            </w:rPr>
          </w:rPrChange>
        </w:rPr>
        <w:t xml:space="preserve">Three Jewish soldiers, both young men, sat before Raguel, their inquisitive eyes scared to ask the questions on their minds. Raguel, sensing this took the initiative, “What would you like to ask me? You get one question each.” </w:t>
      </w:r>
    </w:p>
    <w:p w14:paraId="510F503D" w14:textId="77777777" w:rsidR="00325B63" w:rsidRPr="00833EEB" w:rsidRDefault="00325B63">
      <w:pPr>
        <w:ind w:firstLine="284"/>
        <w:rPr>
          <w:rFonts w:ascii="Book Antiqua" w:hAnsi="Book Antiqua" w:cs="Times New Roman"/>
          <w:sz w:val="24"/>
          <w:szCs w:val="24"/>
          <w:lang w:eastAsia="en-IN"/>
          <w:rPrChange w:id="9701" w:author="mac" w:date="2024-09-27T09:55:00Z">
            <w:rPr>
              <w:rFonts w:ascii="Times New Roman" w:hAnsi="Times New Roman" w:cs="Times New Roman"/>
              <w:sz w:val="24"/>
              <w:szCs w:val="24"/>
              <w:lang w:eastAsia="en-IN"/>
            </w:rPr>
          </w:rPrChange>
        </w:rPr>
        <w:pPrChange w:id="9702" w:author="Yashua Lebowitz" w:date="2024-09-28T16:42:00Z">
          <w:pPr/>
        </w:pPrChange>
      </w:pPr>
      <w:r w:rsidRPr="00833EEB">
        <w:rPr>
          <w:rFonts w:ascii="Book Antiqua" w:hAnsi="Book Antiqua" w:cs="Times New Roman"/>
          <w:sz w:val="24"/>
          <w:szCs w:val="24"/>
          <w:lang w:eastAsia="en-IN"/>
          <w:rPrChange w:id="9703" w:author="mac" w:date="2024-09-27T09:55:00Z">
            <w:rPr>
              <w:rFonts w:ascii="Times New Roman" w:hAnsi="Times New Roman" w:cs="Times New Roman"/>
              <w:sz w:val="24"/>
              <w:szCs w:val="24"/>
              <w:lang w:eastAsia="en-IN"/>
            </w:rPr>
          </w:rPrChange>
        </w:rPr>
        <w:t xml:space="preserve">“Okay, me first,” the youngest began, “Before I joined the military I was studying in yeshiva, I remember reading one passage in Genesis that the sons of God saw the daughters of men were beautiful and had children with them. Are angels the sons of God. Can you, um, “lay” with human women?” </w:t>
      </w:r>
    </w:p>
    <w:p w14:paraId="538611E5" w14:textId="77777777" w:rsidR="00325B63" w:rsidRPr="00833EEB" w:rsidRDefault="00325B63">
      <w:pPr>
        <w:ind w:firstLine="284"/>
        <w:rPr>
          <w:rFonts w:ascii="Book Antiqua" w:hAnsi="Book Antiqua" w:cs="Times New Roman"/>
          <w:sz w:val="24"/>
          <w:szCs w:val="24"/>
          <w:lang w:eastAsia="en-IN"/>
          <w:rPrChange w:id="9704" w:author="mac" w:date="2024-09-27T09:55:00Z">
            <w:rPr>
              <w:rFonts w:ascii="Times New Roman" w:hAnsi="Times New Roman" w:cs="Times New Roman"/>
              <w:sz w:val="24"/>
              <w:szCs w:val="24"/>
              <w:lang w:eastAsia="en-IN"/>
            </w:rPr>
          </w:rPrChange>
        </w:rPr>
        <w:pPrChange w:id="9705" w:author="Yashua Lebowitz" w:date="2024-09-28T16:42:00Z">
          <w:pPr/>
        </w:pPrChange>
      </w:pPr>
      <w:r w:rsidRPr="00833EEB">
        <w:rPr>
          <w:rFonts w:ascii="Book Antiqua" w:hAnsi="Book Antiqua" w:cs="Times New Roman"/>
          <w:sz w:val="24"/>
          <w:szCs w:val="24"/>
          <w:lang w:eastAsia="en-IN"/>
          <w:rPrChange w:id="9706" w:author="mac" w:date="2024-09-27T09:55:00Z">
            <w:rPr>
              <w:rFonts w:ascii="Times New Roman" w:hAnsi="Times New Roman" w:cs="Times New Roman"/>
              <w:sz w:val="24"/>
              <w:szCs w:val="24"/>
              <w:lang w:eastAsia="en-IN"/>
            </w:rPr>
          </w:rPrChange>
        </w:rPr>
        <w:t xml:space="preserve">The other two Jewish boys laughed at him. “Yeah, that’s my question.” </w:t>
      </w:r>
    </w:p>
    <w:p w14:paraId="596960F2" w14:textId="77777777" w:rsidR="00325B63" w:rsidRPr="00833EEB" w:rsidRDefault="00325B63">
      <w:pPr>
        <w:ind w:firstLine="284"/>
        <w:rPr>
          <w:rFonts w:ascii="Book Antiqua" w:hAnsi="Book Antiqua" w:cs="Times New Roman"/>
          <w:sz w:val="24"/>
          <w:szCs w:val="24"/>
          <w:lang w:eastAsia="en-IN"/>
          <w:rPrChange w:id="9707" w:author="mac" w:date="2024-09-27T09:55:00Z">
            <w:rPr>
              <w:rFonts w:ascii="Times New Roman" w:hAnsi="Times New Roman" w:cs="Times New Roman"/>
              <w:sz w:val="24"/>
              <w:szCs w:val="24"/>
              <w:lang w:eastAsia="en-IN"/>
            </w:rPr>
          </w:rPrChange>
        </w:rPr>
        <w:pPrChange w:id="9708" w:author="Yashua Lebowitz" w:date="2024-09-28T16:42:00Z">
          <w:pPr/>
        </w:pPrChange>
      </w:pPr>
      <w:r w:rsidRPr="00833EEB">
        <w:rPr>
          <w:rFonts w:ascii="Book Antiqua" w:hAnsi="Book Antiqua" w:cs="Times New Roman"/>
          <w:sz w:val="24"/>
          <w:szCs w:val="24"/>
          <w:lang w:eastAsia="en-IN"/>
          <w:rPrChange w:id="9709" w:author="mac" w:date="2024-09-27T09:55:00Z">
            <w:rPr>
              <w:rFonts w:ascii="Times New Roman" w:hAnsi="Times New Roman" w:cs="Times New Roman"/>
              <w:sz w:val="24"/>
              <w:szCs w:val="24"/>
              <w:lang w:eastAsia="en-IN"/>
            </w:rPr>
          </w:rPrChange>
        </w:rPr>
        <w:t>“Me too.”</w:t>
      </w:r>
    </w:p>
    <w:p w14:paraId="3AB90D30" w14:textId="77777777" w:rsidR="00325B63" w:rsidRPr="00833EEB" w:rsidRDefault="00325B63">
      <w:pPr>
        <w:ind w:firstLine="284"/>
        <w:rPr>
          <w:rFonts w:ascii="Book Antiqua" w:hAnsi="Book Antiqua" w:cs="Times New Roman"/>
          <w:sz w:val="24"/>
          <w:szCs w:val="24"/>
          <w:lang w:eastAsia="en-IN"/>
          <w:rPrChange w:id="9710" w:author="mac" w:date="2024-09-27T09:55:00Z">
            <w:rPr>
              <w:rFonts w:ascii="Times New Roman" w:hAnsi="Times New Roman" w:cs="Times New Roman"/>
              <w:sz w:val="24"/>
              <w:szCs w:val="24"/>
              <w:lang w:eastAsia="en-IN"/>
            </w:rPr>
          </w:rPrChange>
        </w:rPr>
        <w:pPrChange w:id="9711" w:author="Yashua Lebowitz" w:date="2024-09-28T16:42:00Z">
          <w:pPr/>
        </w:pPrChange>
      </w:pPr>
      <w:r w:rsidRPr="00833EEB">
        <w:rPr>
          <w:rFonts w:ascii="Book Antiqua" w:hAnsi="Book Antiqua" w:cs="Times New Roman"/>
          <w:sz w:val="24"/>
          <w:szCs w:val="24"/>
          <w:lang w:eastAsia="en-IN"/>
          <w:rPrChange w:id="9712" w:author="mac" w:date="2024-09-27T09:55:00Z">
            <w:rPr>
              <w:rFonts w:ascii="Times New Roman" w:hAnsi="Times New Roman" w:cs="Times New Roman"/>
              <w:sz w:val="24"/>
              <w:szCs w:val="24"/>
              <w:lang w:eastAsia="en-IN"/>
            </w:rPr>
          </w:rPrChange>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683BCC24" w14:textId="77777777" w:rsidR="00325B63" w:rsidRPr="00833EEB" w:rsidRDefault="00325B63">
      <w:pPr>
        <w:ind w:firstLine="284"/>
        <w:rPr>
          <w:rFonts w:ascii="Book Antiqua" w:hAnsi="Book Antiqua" w:cs="Times New Roman"/>
          <w:sz w:val="24"/>
          <w:szCs w:val="24"/>
          <w:lang w:eastAsia="en-IN"/>
          <w:rPrChange w:id="9713" w:author="mac" w:date="2024-09-27T09:55:00Z">
            <w:rPr>
              <w:rFonts w:ascii="Times New Roman" w:hAnsi="Times New Roman" w:cs="Times New Roman"/>
              <w:sz w:val="24"/>
              <w:szCs w:val="24"/>
              <w:lang w:eastAsia="en-IN"/>
            </w:rPr>
          </w:rPrChange>
        </w:rPr>
        <w:pPrChange w:id="9714" w:author="Yashua Lebowitz" w:date="2024-09-28T16:42:00Z">
          <w:pPr/>
        </w:pPrChange>
      </w:pPr>
      <w:r w:rsidRPr="00833EEB">
        <w:rPr>
          <w:rFonts w:ascii="Book Antiqua" w:hAnsi="Book Antiqua" w:cs="Times New Roman"/>
          <w:sz w:val="24"/>
          <w:szCs w:val="24"/>
          <w:lang w:eastAsia="en-IN"/>
          <w:rPrChange w:id="9715" w:author="mac" w:date="2024-09-27T09:55:00Z">
            <w:rPr>
              <w:rFonts w:ascii="Times New Roman" w:hAnsi="Times New Roman" w:cs="Times New Roman"/>
              <w:sz w:val="24"/>
              <w:szCs w:val="24"/>
              <w:lang w:eastAsia="en-IN"/>
            </w:rPr>
          </w:rPrChange>
        </w:rPr>
        <w:t xml:space="preserve">The soldiers exchanged glances, and one of them, still a bit </w:t>
      </w:r>
      <w:proofErr w:type="spellStart"/>
      <w:r w:rsidRPr="00833EEB">
        <w:rPr>
          <w:rFonts w:ascii="Book Antiqua" w:hAnsi="Book Antiqua" w:cs="Times New Roman"/>
          <w:sz w:val="24"/>
          <w:szCs w:val="24"/>
          <w:lang w:eastAsia="en-IN"/>
          <w:rPrChange w:id="9716" w:author="mac" w:date="2024-09-27T09:55:00Z">
            <w:rPr>
              <w:rFonts w:ascii="Times New Roman" w:hAnsi="Times New Roman" w:cs="Times New Roman"/>
              <w:sz w:val="24"/>
              <w:szCs w:val="24"/>
              <w:lang w:eastAsia="en-IN"/>
            </w:rPr>
          </w:rPrChange>
        </w:rPr>
        <w:t>skeptical</w:t>
      </w:r>
      <w:proofErr w:type="spellEnd"/>
      <w:r w:rsidRPr="00833EEB">
        <w:rPr>
          <w:rFonts w:ascii="Book Antiqua" w:hAnsi="Book Antiqua" w:cs="Times New Roman"/>
          <w:sz w:val="24"/>
          <w:szCs w:val="24"/>
          <w:lang w:eastAsia="en-IN"/>
          <w:rPrChange w:id="9717" w:author="mac" w:date="2024-09-27T09:55:00Z">
            <w:rPr>
              <w:rFonts w:ascii="Times New Roman" w:hAnsi="Times New Roman" w:cs="Times New Roman"/>
              <w:sz w:val="24"/>
              <w:szCs w:val="24"/>
              <w:lang w:eastAsia="en-IN"/>
            </w:rPr>
          </w:rPrChange>
        </w:rPr>
        <w:t>, asked, “So, if angels don’t have desires, what about God? Does He have desires like humans do?”</w:t>
      </w:r>
    </w:p>
    <w:p w14:paraId="59137BE2" w14:textId="77777777" w:rsidR="00325B63" w:rsidRPr="00833EEB" w:rsidRDefault="00325B63">
      <w:pPr>
        <w:ind w:firstLine="284"/>
        <w:rPr>
          <w:rFonts w:ascii="Book Antiqua" w:hAnsi="Book Antiqua" w:cs="Times New Roman"/>
          <w:sz w:val="24"/>
          <w:szCs w:val="24"/>
          <w:lang w:eastAsia="en-IN"/>
          <w:rPrChange w:id="9718" w:author="mac" w:date="2024-09-27T09:55:00Z">
            <w:rPr>
              <w:rFonts w:ascii="Times New Roman" w:hAnsi="Times New Roman" w:cs="Times New Roman"/>
              <w:sz w:val="24"/>
              <w:szCs w:val="24"/>
              <w:lang w:eastAsia="en-IN"/>
            </w:rPr>
          </w:rPrChange>
        </w:rPr>
        <w:pPrChange w:id="9719" w:author="Yashua Lebowitz" w:date="2024-09-28T16:42:00Z">
          <w:pPr/>
        </w:pPrChange>
      </w:pPr>
      <w:r w:rsidRPr="00833EEB">
        <w:rPr>
          <w:rFonts w:ascii="Book Antiqua" w:hAnsi="Book Antiqua" w:cs="Times New Roman"/>
          <w:sz w:val="24"/>
          <w:szCs w:val="24"/>
          <w:lang w:eastAsia="en-IN"/>
          <w:rPrChange w:id="9720" w:author="mac" w:date="2024-09-27T09:55:00Z">
            <w:rPr>
              <w:rFonts w:ascii="Times New Roman" w:hAnsi="Times New Roman" w:cs="Times New Roman"/>
              <w:sz w:val="24"/>
              <w:szCs w:val="24"/>
              <w:lang w:eastAsia="en-IN"/>
            </w:rPr>
          </w:rPrChange>
        </w:rPr>
        <w:t>Raguel’s expression softened into a knowing smile. “The sons of God are different from angels. But if you’re curious about desires, let me show you.”</w:t>
      </w:r>
    </w:p>
    <w:p w14:paraId="5B848223" w14:textId="77777777" w:rsidR="00325B63" w:rsidRPr="00833EEB" w:rsidRDefault="00325B63">
      <w:pPr>
        <w:ind w:firstLine="284"/>
        <w:rPr>
          <w:rFonts w:ascii="Book Antiqua" w:hAnsi="Book Antiqua" w:cs="Times New Roman"/>
          <w:sz w:val="24"/>
          <w:szCs w:val="24"/>
          <w:lang w:eastAsia="en-IN"/>
          <w:rPrChange w:id="9721" w:author="mac" w:date="2024-09-27T09:55:00Z">
            <w:rPr>
              <w:rFonts w:ascii="Times New Roman" w:hAnsi="Times New Roman" w:cs="Times New Roman"/>
              <w:sz w:val="24"/>
              <w:szCs w:val="24"/>
              <w:lang w:eastAsia="en-IN"/>
            </w:rPr>
          </w:rPrChange>
        </w:rPr>
        <w:pPrChange w:id="9722" w:author="Yashua Lebowitz" w:date="2024-09-28T16:42:00Z">
          <w:pPr/>
        </w:pPrChange>
      </w:pPr>
      <w:r w:rsidRPr="00833EEB">
        <w:rPr>
          <w:rFonts w:ascii="Book Antiqua" w:hAnsi="Book Antiqua" w:cs="Times New Roman"/>
          <w:sz w:val="24"/>
          <w:szCs w:val="24"/>
          <w:lang w:eastAsia="en-IN"/>
          <w:rPrChange w:id="9723" w:author="mac" w:date="2024-09-27T09:55:00Z">
            <w:rPr>
              <w:rFonts w:ascii="Times New Roman" w:hAnsi="Times New Roman" w:cs="Times New Roman"/>
              <w:sz w:val="24"/>
              <w:szCs w:val="24"/>
              <w:lang w:eastAsia="en-IN"/>
            </w:rPr>
          </w:rPrChange>
        </w:rPr>
        <w:t>He turned to Levi and beckoned him closer. “Joshua, come here.”</w:t>
      </w:r>
    </w:p>
    <w:p w14:paraId="05816E48" w14:textId="77777777" w:rsidR="00325B63" w:rsidRPr="00833EEB" w:rsidRDefault="00325B63">
      <w:pPr>
        <w:ind w:firstLine="284"/>
        <w:rPr>
          <w:rFonts w:ascii="Book Antiqua" w:hAnsi="Book Antiqua" w:cs="Times New Roman"/>
          <w:sz w:val="24"/>
          <w:szCs w:val="24"/>
          <w:lang w:eastAsia="en-IN"/>
          <w:rPrChange w:id="9724" w:author="mac" w:date="2024-09-27T09:55:00Z">
            <w:rPr>
              <w:rFonts w:ascii="Times New Roman" w:hAnsi="Times New Roman" w:cs="Times New Roman"/>
              <w:sz w:val="24"/>
              <w:szCs w:val="24"/>
              <w:lang w:eastAsia="en-IN"/>
            </w:rPr>
          </w:rPrChange>
        </w:rPr>
        <w:pPrChange w:id="9725" w:author="Yashua Lebowitz" w:date="2024-09-28T16:42:00Z">
          <w:pPr/>
        </w:pPrChange>
      </w:pPr>
      <w:r w:rsidRPr="00833EEB">
        <w:rPr>
          <w:rFonts w:ascii="Book Antiqua" w:hAnsi="Book Antiqua" w:cs="Times New Roman"/>
          <w:sz w:val="24"/>
          <w:szCs w:val="24"/>
          <w:lang w:eastAsia="en-IN"/>
          <w:rPrChange w:id="9726" w:author="mac" w:date="2024-09-27T09:55:00Z">
            <w:rPr>
              <w:rFonts w:ascii="Times New Roman" w:hAnsi="Times New Roman" w:cs="Times New Roman"/>
              <w:sz w:val="24"/>
              <w:szCs w:val="24"/>
              <w:lang w:eastAsia="en-IN"/>
            </w:rPr>
          </w:rPrChange>
        </w:rPr>
        <w:t>Levi approached; Raguel, sensing the tension in Levi concerning Dipti, comforted him before continuing. “Your wife, Dipti, is safe now. She has been escorted to safety.”</w:t>
      </w:r>
    </w:p>
    <w:p w14:paraId="51707368" w14:textId="77777777" w:rsidR="00325B63" w:rsidRPr="00833EEB" w:rsidRDefault="00325B63">
      <w:pPr>
        <w:ind w:firstLine="284"/>
        <w:rPr>
          <w:rFonts w:ascii="Book Antiqua" w:hAnsi="Book Antiqua" w:cs="Times New Roman"/>
          <w:sz w:val="24"/>
          <w:szCs w:val="24"/>
          <w:lang w:eastAsia="en-IN"/>
          <w:rPrChange w:id="9727" w:author="mac" w:date="2024-09-27T09:55:00Z">
            <w:rPr>
              <w:rFonts w:ascii="Times New Roman" w:hAnsi="Times New Roman" w:cs="Times New Roman"/>
              <w:sz w:val="24"/>
              <w:szCs w:val="24"/>
              <w:lang w:eastAsia="en-IN"/>
            </w:rPr>
          </w:rPrChange>
        </w:rPr>
        <w:pPrChange w:id="9728" w:author="Yashua Lebowitz" w:date="2024-09-28T16:42:00Z">
          <w:pPr/>
        </w:pPrChange>
      </w:pPr>
      <w:r w:rsidRPr="00833EEB">
        <w:rPr>
          <w:rFonts w:ascii="Book Antiqua" w:hAnsi="Book Antiqua" w:cs="Times New Roman"/>
          <w:sz w:val="24"/>
          <w:szCs w:val="24"/>
          <w:lang w:eastAsia="en-IN"/>
          <w:rPrChange w:id="9729" w:author="mac" w:date="2024-09-27T09:55:00Z">
            <w:rPr>
              <w:rFonts w:ascii="Times New Roman" w:hAnsi="Times New Roman" w:cs="Times New Roman"/>
              <w:sz w:val="24"/>
              <w:szCs w:val="24"/>
              <w:lang w:eastAsia="en-IN"/>
            </w:rPr>
          </w:rPrChange>
        </w:rPr>
        <w:t xml:space="preserve">Levi nodded with a sense of relief and then turned to the soldiers, a wry grin on his face. “You want to know what the sons of God desire? Well, I’ll tell you. We desire beautiful women, it’s true, but we also desire true beauty, which goes beyond </w:t>
      </w:r>
      <w:r w:rsidRPr="00833EEB">
        <w:rPr>
          <w:rFonts w:ascii="Book Antiqua" w:hAnsi="Book Antiqua" w:cs="Times New Roman"/>
          <w:sz w:val="24"/>
          <w:szCs w:val="24"/>
          <w:lang w:eastAsia="en-IN"/>
          <w:rPrChange w:id="9730" w:author="mac" w:date="2024-09-27T09:55:00Z">
            <w:rPr>
              <w:rFonts w:ascii="Times New Roman" w:hAnsi="Times New Roman" w:cs="Times New Roman"/>
              <w:sz w:val="24"/>
              <w:szCs w:val="24"/>
              <w:lang w:eastAsia="en-IN"/>
            </w:rPr>
          </w:rPrChange>
        </w:rPr>
        <w:lastRenderedPageBreak/>
        <w:t>just the physical.” His smile widened, almost as if he held a secret. “That’s why I married Dipti. She’s beautiful not just in appearance but in spirit.”</w:t>
      </w:r>
    </w:p>
    <w:p w14:paraId="62083FE9" w14:textId="77777777" w:rsidR="00325B63" w:rsidRPr="00833EEB" w:rsidRDefault="00325B63">
      <w:pPr>
        <w:ind w:firstLine="284"/>
        <w:rPr>
          <w:rFonts w:ascii="Book Antiqua" w:hAnsi="Book Antiqua" w:cs="Times New Roman"/>
          <w:sz w:val="24"/>
          <w:szCs w:val="24"/>
          <w:lang w:eastAsia="en-IN"/>
          <w:rPrChange w:id="9731" w:author="mac" w:date="2024-09-27T09:55:00Z">
            <w:rPr>
              <w:rFonts w:ascii="Times New Roman" w:hAnsi="Times New Roman" w:cs="Times New Roman"/>
              <w:sz w:val="24"/>
              <w:szCs w:val="24"/>
              <w:lang w:eastAsia="en-IN"/>
            </w:rPr>
          </w:rPrChange>
        </w:rPr>
        <w:pPrChange w:id="9732" w:author="Yashua Lebowitz" w:date="2024-09-28T16:42:00Z">
          <w:pPr/>
        </w:pPrChange>
      </w:pPr>
      <w:r w:rsidRPr="00833EEB">
        <w:rPr>
          <w:rFonts w:ascii="Book Antiqua" w:hAnsi="Book Antiqua" w:cs="Times New Roman"/>
          <w:sz w:val="24"/>
          <w:szCs w:val="24"/>
          <w:lang w:eastAsia="en-IN"/>
          <w:rPrChange w:id="9733" w:author="mac" w:date="2024-09-27T09:55:00Z">
            <w:rPr>
              <w:rFonts w:ascii="Times New Roman" w:hAnsi="Times New Roman" w:cs="Times New Roman"/>
              <w:sz w:val="24"/>
              <w:szCs w:val="24"/>
              <w:lang w:eastAsia="en-IN"/>
            </w:rPr>
          </w:rPrChange>
        </w:rPr>
        <w:t>The soldiers looked intrigued but puzzled, so Levi added, his voice taking on a more cryptic tone, “You see, I was there when Satan asked God if he could test Job. I shouted for joy with my brothers when my Father laid the foundations of the Earth.</w:t>
      </w:r>
      <w:r w:rsidRPr="00833EEB">
        <w:rPr>
          <w:rStyle w:val="FootnoteReference"/>
          <w:rFonts w:ascii="Book Antiqua" w:hAnsi="Book Antiqua" w:cs="Times New Roman"/>
          <w:sz w:val="24"/>
          <w:szCs w:val="24"/>
          <w:lang w:eastAsia="en-IN"/>
          <w:rPrChange w:id="9734" w:author="mac" w:date="2024-09-27T09:55:00Z">
            <w:rPr>
              <w:rStyle w:val="FootnoteReference"/>
              <w:rFonts w:ascii="Times New Roman" w:hAnsi="Times New Roman" w:cs="Times New Roman"/>
              <w:sz w:val="24"/>
              <w:szCs w:val="24"/>
              <w:lang w:eastAsia="en-IN"/>
            </w:rPr>
          </w:rPrChange>
        </w:rPr>
        <w:footnoteReference w:customMarkFollows="1" w:id="29"/>
        <w:t>1</w:t>
      </w:r>
      <w:r w:rsidRPr="00833EEB">
        <w:rPr>
          <w:rFonts w:ascii="Book Antiqua" w:hAnsi="Book Antiqua" w:cs="Times New Roman"/>
          <w:sz w:val="24"/>
          <w:szCs w:val="24"/>
          <w:lang w:eastAsia="en-IN"/>
          <w:rPrChange w:id="9735" w:author="mac" w:date="2024-09-27T09:55:00Z">
            <w:rPr>
              <w:rFonts w:ascii="Times New Roman" w:hAnsi="Times New Roman" w:cs="Times New Roman"/>
              <w:sz w:val="24"/>
              <w:szCs w:val="24"/>
              <w:lang w:eastAsia="en-IN"/>
            </w:rPr>
          </w:rPrChange>
        </w:rPr>
        <w:t>”</w:t>
      </w:r>
    </w:p>
    <w:p w14:paraId="7188B365" w14:textId="77777777" w:rsidR="00325B63" w:rsidRPr="00833EEB" w:rsidRDefault="00325B63">
      <w:pPr>
        <w:ind w:firstLine="284"/>
        <w:rPr>
          <w:rFonts w:ascii="Book Antiqua" w:hAnsi="Book Antiqua" w:cs="Times New Roman"/>
          <w:sz w:val="24"/>
          <w:szCs w:val="24"/>
          <w:lang w:eastAsia="en-IN"/>
          <w:rPrChange w:id="9736" w:author="mac" w:date="2024-09-27T09:55:00Z">
            <w:rPr>
              <w:rFonts w:ascii="Times New Roman" w:hAnsi="Times New Roman" w:cs="Times New Roman"/>
              <w:sz w:val="24"/>
              <w:szCs w:val="24"/>
              <w:lang w:eastAsia="en-IN"/>
            </w:rPr>
          </w:rPrChange>
        </w:rPr>
        <w:pPrChange w:id="9737" w:author="Yashua Lebowitz" w:date="2024-09-28T16:42:00Z">
          <w:pPr/>
        </w:pPrChange>
      </w:pPr>
      <w:r w:rsidRPr="00833EEB">
        <w:rPr>
          <w:rFonts w:ascii="Book Antiqua" w:hAnsi="Book Antiqua" w:cs="Times New Roman"/>
          <w:sz w:val="24"/>
          <w:szCs w:val="24"/>
          <w:lang w:eastAsia="en-IN"/>
          <w:rPrChange w:id="9738" w:author="mac" w:date="2024-09-27T09:55:00Z">
            <w:rPr>
              <w:rFonts w:ascii="Times New Roman" w:hAnsi="Times New Roman" w:cs="Times New Roman"/>
              <w:sz w:val="24"/>
              <w:szCs w:val="24"/>
              <w:lang w:eastAsia="en-IN"/>
            </w:rPr>
          </w:rPrChange>
        </w:rPr>
        <w:t>The soldiers stared at him, one finally daring to ask, “So, you’re saying you were with God from the beginning? How is that possible?”</w:t>
      </w:r>
    </w:p>
    <w:p w14:paraId="24571D28" w14:textId="77777777" w:rsidR="00325B63" w:rsidRPr="00833EEB" w:rsidRDefault="00325B63">
      <w:pPr>
        <w:ind w:firstLine="284"/>
        <w:rPr>
          <w:rFonts w:ascii="Book Antiqua" w:hAnsi="Book Antiqua" w:cs="Times New Roman"/>
          <w:sz w:val="24"/>
          <w:szCs w:val="24"/>
          <w:lang w:eastAsia="en-IN"/>
          <w:rPrChange w:id="9739" w:author="mac" w:date="2024-09-27T09:55:00Z">
            <w:rPr>
              <w:rFonts w:ascii="Times New Roman" w:hAnsi="Times New Roman" w:cs="Times New Roman"/>
              <w:sz w:val="24"/>
              <w:szCs w:val="24"/>
              <w:lang w:eastAsia="en-IN"/>
            </w:rPr>
          </w:rPrChange>
        </w:rPr>
        <w:pPrChange w:id="9740" w:author="Yashua Lebowitz" w:date="2024-09-28T16:42:00Z">
          <w:pPr/>
        </w:pPrChange>
      </w:pPr>
      <w:r w:rsidRPr="00833EEB">
        <w:rPr>
          <w:rFonts w:ascii="Book Antiqua" w:hAnsi="Book Antiqua" w:cs="Times New Roman"/>
          <w:sz w:val="24"/>
          <w:szCs w:val="24"/>
          <w:lang w:eastAsia="en-IN"/>
          <w:rPrChange w:id="9741" w:author="mac" w:date="2024-09-27T09:55:00Z">
            <w:rPr>
              <w:rFonts w:ascii="Times New Roman" w:hAnsi="Times New Roman" w:cs="Times New Roman"/>
              <w:sz w:val="24"/>
              <w:szCs w:val="24"/>
              <w:lang w:eastAsia="en-IN"/>
            </w:rPr>
          </w:rPrChange>
        </w:rPr>
        <w:t>Levi’s smile deepened, his eyes holding a profound, almost otherworldly look. “Jesus once said, ‘Before Abraham was, I am.’ My brother said that.</w:t>
      </w:r>
    </w:p>
    <w:p w14:paraId="3D065DED" w14:textId="77777777" w:rsidR="00325B63" w:rsidRPr="00833EEB" w:rsidRDefault="00325B63">
      <w:pPr>
        <w:ind w:firstLine="284"/>
        <w:rPr>
          <w:rFonts w:ascii="Book Antiqua" w:hAnsi="Book Antiqua" w:cs="Times New Roman"/>
          <w:sz w:val="24"/>
          <w:szCs w:val="24"/>
          <w:lang w:eastAsia="en-IN"/>
          <w:rPrChange w:id="9742" w:author="mac" w:date="2024-09-27T09:55:00Z">
            <w:rPr>
              <w:rFonts w:ascii="Times New Roman" w:hAnsi="Times New Roman" w:cs="Times New Roman"/>
              <w:sz w:val="24"/>
              <w:szCs w:val="24"/>
              <w:lang w:eastAsia="en-IN"/>
            </w:rPr>
          </w:rPrChange>
        </w:rPr>
        <w:pPrChange w:id="9743" w:author="Yashua Lebowitz" w:date="2024-09-28T16:42:00Z">
          <w:pPr/>
        </w:pPrChange>
      </w:pPr>
      <w:r w:rsidRPr="00833EEB">
        <w:rPr>
          <w:rFonts w:ascii="Book Antiqua" w:hAnsi="Book Antiqua" w:cs="Times New Roman"/>
          <w:sz w:val="24"/>
          <w:szCs w:val="24"/>
          <w:lang w:eastAsia="en-IN"/>
          <w:rPrChange w:id="9744" w:author="mac" w:date="2024-09-27T09:55:00Z">
            <w:rPr>
              <w:rFonts w:ascii="Times New Roman" w:hAnsi="Times New Roman" w:cs="Times New Roman"/>
              <w:sz w:val="24"/>
              <w:szCs w:val="24"/>
              <w:lang w:eastAsia="en-IN"/>
            </w:rPr>
          </w:rPrChange>
        </w:rPr>
        <w:t>“And I will be your prince</w:t>
      </w:r>
      <w:r w:rsidRPr="00833EEB">
        <w:rPr>
          <w:rStyle w:val="FootnoteReference"/>
          <w:rFonts w:ascii="Book Antiqua" w:hAnsi="Book Antiqua" w:cs="Times New Roman"/>
          <w:sz w:val="24"/>
          <w:szCs w:val="24"/>
          <w:lang w:eastAsia="en-IN"/>
          <w:rPrChange w:id="9745" w:author="mac" w:date="2024-09-27T09:55:00Z">
            <w:rPr>
              <w:rStyle w:val="FootnoteReference"/>
              <w:rFonts w:ascii="Times New Roman" w:hAnsi="Times New Roman" w:cs="Times New Roman"/>
              <w:sz w:val="24"/>
              <w:szCs w:val="24"/>
              <w:lang w:eastAsia="en-IN"/>
            </w:rPr>
          </w:rPrChange>
        </w:rPr>
        <w:footnoteReference w:customMarkFollows="1" w:id="30"/>
        <w:t>2</w:t>
      </w:r>
      <w:r w:rsidRPr="00833EEB">
        <w:rPr>
          <w:rFonts w:ascii="Book Antiqua" w:hAnsi="Book Antiqua" w:cs="Times New Roman"/>
          <w:sz w:val="24"/>
          <w:szCs w:val="24"/>
          <w:lang w:eastAsia="en-IN"/>
          <w:rPrChange w:id="9746" w:author="mac" w:date="2024-09-27T09:55:00Z">
            <w:rPr>
              <w:rFonts w:ascii="Times New Roman" w:hAnsi="Times New Roman" w:cs="Times New Roman"/>
              <w:sz w:val="24"/>
              <w:szCs w:val="24"/>
              <w:lang w:eastAsia="en-IN"/>
            </w:rPr>
          </w:rPrChange>
        </w:rPr>
        <w:t>, until the king comes to his temple. I will prepare the way for his arrival.”</w:t>
      </w:r>
    </w:p>
    <w:p w14:paraId="384E1122" w14:textId="77777777" w:rsidR="00325B63" w:rsidRPr="00833EEB" w:rsidRDefault="00325B63">
      <w:pPr>
        <w:ind w:firstLine="284"/>
        <w:rPr>
          <w:rFonts w:ascii="Book Antiqua" w:hAnsi="Book Antiqua" w:cs="Times New Roman"/>
          <w:sz w:val="24"/>
          <w:szCs w:val="24"/>
          <w:lang w:eastAsia="en-IN"/>
          <w:rPrChange w:id="9747" w:author="mac" w:date="2024-09-27T09:55:00Z">
            <w:rPr>
              <w:rFonts w:ascii="Times New Roman" w:hAnsi="Times New Roman" w:cs="Times New Roman"/>
              <w:sz w:val="24"/>
              <w:szCs w:val="24"/>
              <w:lang w:eastAsia="en-IN"/>
            </w:rPr>
          </w:rPrChange>
        </w:rPr>
        <w:pPrChange w:id="9748" w:author="Yashua Lebowitz" w:date="2024-09-28T16:42:00Z">
          <w:pPr/>
        </w:pPrChange>
      </w:pPr>
      <w:r w:rsidRPr="00833EEB">
        <w:rPr>
          <w:rFonts w:ascii="Book Antiqua" w:hAnsi="Book Antiqua" w:cs="Times New Roman"/>
          <w:sz w:val="24"/>
          <w:szCs w:val="24"/>
          <w:lang w:eastAsia="en-IN"/>
          <w:rPrChange w:id="9749" w:author="mac" w:date="2024-09-27T09:55:00Z">
            <w:rPr>
              <w:rFonts w:ascii="Times New Roman" w:hAnsi="Times New Roman" w:cs="Times New Roman"/>
              <w:sz w:val="24"/>
              <w:szCs w:val="24"/>
              <w:lang w:eastAsia="en-IN"/>
            </w:rPr>
          </w:rPrChange>
        </w:rPr>
        <w:t>The soldiers fell silent, their previous laughter replaced by a heavy sense of awe, as they tried to grasp the mysteries hinted at in Levi’s words.</w:t>
      </w:r>
    </w:p>
    <w:p w14:paraId="25F41C7F" w14:textId="77777777" w:rsidR="00325B63" w:rsidRPr="00833EEB" w:rsidRDefault="00325B63">
      <w:pPr>
        <w:ind w:firstLine="284"/>
        <w:rPr>
          <w:rFonts w:ascii="Book Antiqua" w:hAnsi="Book Antiqua" w:cs="Times New Roman"/>
          <w:sz w:val="24"/>
          <w:szCs w:val="24"/>
          <w:lang w:eastAsia="en-IN"/>
          <w:rPrChange w:id="9750" w:author="mac" w:date="2024-09-27T09:55:00Z">
            <w:rPr>
              <w:rFonts w:ascii="Times New Roman" w:hAnsi="Times New Roman" w:cs="Times New Roman"/>
              <w:sz w:val="24"/>
              <w:szCs w:val="24"/>
              <w:lang w:eastAsia="en-IN"/>
            </w:rPr>
          </w:rPrChange>
        </w:rPr>
        <w:pPrChange w:id="9751" w:author="Yashua Lebowitz" w:date="2024-09-28T16:42:00Z">
          <w:pPr/>
        </w:pPrChange>
      </w:pPr>
      <w:r w:rsidRPr="00833EEB">
        <w:rPr>
          <w:rFonts w:ascii="Book Antiqua" w:hAnsi="Book Antiqua" w:cs="Times New Roman"/>
          <w:sz w:val="24"/>
          <w:szCs w:val="24"/>
          <w:lang w:eastAsia="en-IN"/>
          <w:rPrChange w:id="9752" w:author="mac" w:date="2024-09-27T09:55:00Z">
            <w:rPr>
              <w:rFonts w:ascii="Times New Roman" w:hAnsi="Times New Roman" w:cs="Times New Roman"/>
              <w:sz w:val="24"/>
              <w:szCs w:val="24"/>
              <w:lang w:eastAsia="en-IN"/>
            </w:rPr>
          </w:rPrChange>
        </w:rPr>
        <w:t>“No more talk of such things. Tomorrow is battle. We must all try to rest,” Levi’s voice now haggardly preparing his bed on the ground. Levi plopped down on a bundle of clothes he used as a pillow staring up at the stars, his thoughts pondering heaven hidden mysteriously behind the night sky.</w:t>
      </w:r>
    </w:p>
    <w:p w14:paraId="1BC61F92" w14:textId="77777777" w:rsidR="003C761A" w:rsidRDefault="003C761A" w:rsidP="006D6183">
      <w:pPr>
        <w:rPr>
          <w:lang w:eastAsia="en-IN"/>
        </w:rPr>
      </w:pPr>
      <w:bookmarkStart w:id="9753" w:name="_Toc176880768"/>
      <w:bookmarkStart w:id="9754" w:name="_Toc178672348"/>
    </w:p>
    <w:p w14:paraId="5177E251" w14:textId="77777777" w:rsidR="003C761A" w:rsidRDefault="003C761A" w:rsidP="006D6183">
      <w:pPr>
        <w:rPr>
          <w:lang w:eastAsia="en-IN"/>
        </w:rPr>
      </w:pPr>
    </w:p>
    <w:p w14:paraId="40DB700E" w14:textId="77777777" w:rsidR="003C761A" w:rsidRDefault="003C761A" w:rsidP="006D6183">
      <w:pPr>
        <w:rPr>
          <w:lang w:eastAsia="en-IN"/>
        </w:rPr>
      </w:pPr>
    </w:p>
    <w:p w14:paraId="2517F4B0" w14:textId="77777777" w:rsidR="003C761A" w:rsidRDefault="003C761A" w:rsidP="006D6183">
      <w:pPr>
        <w:rPr>
          <w:lang w:eastAsia="en-IN"/>
        </w:rPr>
      </w:pPr>
    </w:p>
    <w:p w14:paraId="164CE250" w14:textId="77777777" w:rsidR="003C761A" w:rsidRDefault="003C761A" w:rsidP="006D6183">
      <w:pPr>
        <w:rPr>
          <w:lang w:eastAsia="en-IN"/>
        </w:rPr>
      </w:pPr>
    </w:p>
    <w:p w14:paraId="75875A8D" w14:textId="4BD76F9F" w:rsidR="003C761A" w:rsidRPr="00553DAF" w:rsidRDefault="003C761A" w:rsidP="006D6183">
      <w:pPr>
        <w:pStyle w:val="Heading1"/>
        <w:rPr>
          <w:rFonts w:ascii="Aptos Display" w:hAnsi="Aptos Display"/>
          <w:sz w:val="40"/>
          <w:szCs w:val="40"/>
          <w:lang w:eastAsia="en-IN"/>
        </w:rPr>
      </w:pPr>
      <w:bookmarkStart w:id="9755" w:name="_Toc177838191"/>
      <w:bookmarkStart w:id="9756" w:name="_Toc178085893"/>
      <w:bookmarkEnd w:id="9753"/>
      <w:bookmarkEnd w:id="9754"/>
      <w:r w:rsidRPr="00553DAF">
        <w:rPr>
          <w:rFonts w:ascii="Aptos Display" w:hAnsi="Aptos Display"/>
          <w:sz w:val="40"/>
          <w:szCs w:val="40"/>
          <w:lang w:eastAsia="en-IN"/>
        </w:rPr>
        <w:t xml:space="preserve">Chapter </w:t>
      </w:r>
      <w:bookmarkEnd w:id="9755"/>
      <w:r w:rsidRPr="00553DAF">
        <w:rPr>
          <w:rFonts w:ascii="Aptos Display" w:hAnsi="Aptos Display"/>
          <w:sz w:val="40"/>
          <w:szCs w:val="40"/>
          <w:lang w:eastAsia="en-IN"/>
        </w:rPr>
        <w:t>1</w:t>
      </w:r>
      <w:r>
        <w:rPr>
          <w:rFonts w:ascii="Aptos Display" w:hAnsi="Aptos Display"/>
          <w:sz w:val="40"/>
          <w:szCs w:val="40"/>
          <w:lang w:eastAsia="en-IN"/>
        </w:rPr>
        <w:t>7 The Speech</w:t>
      </w:r>
      <w:bookmarkEnd w:id="9756"/>
    </w:p>
    <w:p w14:paraId="64A9C5C9" w14:textId="77777777" w:rsidR="003C761A" w:rsidRPr="00553DAF" w:rsidRDefault="003C761A" w:rsidP="006D6183">
      <w:pPr>
        <w:ind w:firstLine="284"/>
        <w:rPr>
          <w:rFonts w:ascii="Book Antiqua" w:hAnsi="Book Antiqua"/>
          <w:sz w:val="24"/>
          <w:szCs w:val="24"/>
          <w:lang w:eastAsia="en-IN"/>
        </w:rPr>
      </w:pPr>
    </w:p>
    <w:p w14:paraId="68274FB2" w14:textId="77777777" w:rsidR="009D086B" w:rsidRPr="009D086B" w:rsidRDefault="009D086B" w:rsidP="009D086B">
      <w:pPr>
        <w:ind w:firstLine="284"/>
        <w:rPr>
          <w:rFonts w:ascii="Book Antiqua" w:hAnsi="Book Antiqua" w:cs="Times New Roman"/>
          <w:sz w:val="24"/>
          <w:szCs w:val="24"/>
          <w:lang w:eastAsia="en-IN"/>
        </w:rPr>
      </w:pPr>
      <w:r w:rsidRPr="009D086B">
        <w:rPr>
          <w:rFonts w:ascii="Book Antiqua" w:hAnsi="Book Antiqua" w:cs="Times New Roman"/>
          <w:sz w:val="24"/>
          <w:szCs w:val="24"/>
          <w:lang w:eastAsia="en-IN"/>
        </w:rPr>
        <w:t>Barack faced the daunting task of delivering a speech that would cement his hold on power, even as Sean’s final moments haunted him. He could still see the blood pouring from Sean’s body, feel the weight of those final words—"Karma." "You reap what you sow."</w:t>
      </w:r>
    </w:p>
    <w:p w14:paraId="47294C63" w14:textId="77777777" w:rsidR="009D086B" w:rsidRPr="009D086B" w:rsidRDefault="009D086B" w:rsidP="009D086B">
      <w:pPr>
        <w:ind w:firstLine="284"/>
        <w:rPr>
          <w:rFonts w:ascii="Book Antiqua" w:hAnsi="Book Antiqua" w:cs="Times New Roman"/>
          <w:sz w:val="24"/>
          <w:szCs w:val="24"/>
          <w:lang w:eastAsia="en-IN"/>
        </w:rPr>
      </w:pPr>
      <w:r w:rsidRPr="009D086B">
        <w:rPr>
          <w:rFonts w:ascii="Book Antiqua" w:hAnsi="Book Antiqua" w:cs="Times New Roman"/>
          <w:sz w:val="24"/>
          <w:szCs w:val="24"/>
          <w:lang w:eastAsia="en-IN"/>
        </w:rPr>
        <w:lastRenderedPageBreak/>
        <w:t>Turn back.</w:t>
      </w:r>
    </w:p>
    <w:p w14:paraId="16643AF3" w14:textId="77777777" w:rsidR="009D086B" w:rsidRPr="009D086B" w:rsidRDefault="009D086B" w:rsidP="009D086B">
      <w:pPr>
        <w:ind w:firstLine="284"/>
        <w:rPr>
          <w:rFonts w:ascii="Book Antiqua" w:hAnsi="Book Antiqua" w:cs="Times New Roman"/>
          <w:sz w:val="24"/>
          <w:szCs w:val="24"/>
          <w:lang w:eastAsia="en-IN"/>
        </w:rPr>
      </w:pPr>
      <w:r w:rsidRPr="009D086B">
        <w:rPr>
          <w:rFonts w:ascii="Book Antiqua" w:hAnsi="Book Antiqua" w:cs="Times New Roman"/>
          <w:sz w:val="24"/>
          <w:szCs w:val="24"/>
          <w:lang w:eastAsia="en-IN"/>
        </w:rPr>
        <w:t xml:space="preserve">Nonsense. He was the most powerful man in the world. No one could touch him—not even God. But beneath his polished mask of confidence, doubt gnawed at him, especially after last night. Cracks were starting to show in his </w:t>
      </w:r>
      <w:proofErr w:type="spellStart"/>
      <w:r w:rsidRPr="009D086B">
        <w:rPr>
          <w:rFonts w:ascii="Book Antiqua" w:hAnsi="Book Antiqua" w:cs="Times New Roman"/>
          <w:sz w:val="24"/>
          <w:szCs w:val="24"/>
          <w:lang w:eastAsia="en-IN"/>
        </w:rPr>
        <w:t>armor</w:t>
      </w:r>
      <w:proofErr w:type="spellEnd"/>
      <w:r w:rsidRPr="009D086B">
        <w:rPr>
          <w:rFonts w:ascii="Book Antiqua" w:hAnsi="Book Antiqua" w:cs="Times New Roman"/>
          <w:sz w:val="24"/>
          <w:szCs w:val="24"/>
          <w:lang w:eastAsia="en-IN"/>
        </w:rPr>
        <w:t xml:space="preserve">. Everyone felt like a potential threat—he’d executed General Monroe, yet how had the AOC breached his security? Had Monroe known? Could Michael be trusted? His thoughts </w:t>
      </w:r>
      <w:proofErr w:type="spellStart"/>
      <w:r w:rsidRPr="009D086B">
        <w:rPr>
          <w:rFonts w:ascii="Book Antiqua" w:hAnsi="Book Antiqua" w:cs="Times New Roman"/>
          <w:sz w:val="24"/>
          <w:szCs w:val="24"/>
          <w:lang w:eastAsia="en-IN"/>
        </w:rPr>
        <w:t>spiraled</w:t>
      </w:r>
      <w:proofErr w:type="spellEnd"/>
      <w:r w:rsidRPr="009D086B">
        <w:rPr>
          <w:rFonts w:ascii="Book Antiqua" w:hAnsi="Book Antiqua" w:cs="Times New Roman"/>
          <w:sz w:val="24"/>
          <w:szCs w:val="24"/>
          <w:lang w:eastAsia="en-IN"/>
        </w:rPr>
        <w:t>.</w:t>
      </w:r>
    </w:p>
    <w:p w14:paraId="1E362C9C" w14:textId="77777777" w:rsidR="009D086B" w:rsidRPr="009D086B" w:rsidRDefault="009D086B" w:rsidP="009D086B">
      <w:pPr>
        <w:ind w:firstLine="284"/>
        <w:rPr>
          <w:rFonts w:ascii="Book Antiqua" w:hAnsi="Book Antiqua" w:cs="Times New Roman"/>
          <w:sz w:val="24"/>
          <w:szCs w:val="24"/>
          <w:lang w:eastAsia="en-IN"/>
        </w:rPr>
      </w:pPr>
      <w:r w:rsidRPr="009D086B">
        <w:rPr>
          <w:rFonts w:ascii="Book Antiqua" w:hAnsi="Book Antiqua" w:cs="Times New Roman"/>
          <w:sz w:val="24"/>
          <w:szCs w:val="24"/>
          <w:lang w:eastAsia="en-IN"/>
        </w:rPr>
        <w:t>He needed to get control. If he didn’t steady himself, the consequences would be catastrophic. What if something went wrong with this meticulously planned event, broadcast to every nation? What if his words failed to strike the right chord, failed to sway the masses as they always had? If he didn’t clear his mind, everything could unravel. His legacy would be destroyed.</w:t>
      </w:r>
    </w:p>
    <w:p w14:paraId="41FB775A" w14:textId="77777777" w:rsidR="001430E7" w:rsidRPr="001430E7" w:rsidRDefault="001430E7" w:rsidP="001430E7">
      <w:pPr>
        <w:ind w:firstLine="284"/>
        <w:rPr>
          <w:rFonts w:ascii="Book Antiqua" w:hAnsi="Book Antiqua" w:cs="Times New Roman"/>
          <w:sz w:val="24"/>
          <w:szCs w:val="24"/>
          <w:lang w:eastAsia="en-IN"/>
        </w:rPr>
      </w:pPr>
      <w:r w:rsidRPr="001430E7">
        <w:rPr>
          <w:rFonts w:ascii="Book Antiqua" w:hAnsi="Book Antiqua" w:cs="Times New Roman"/>
          <w:sz w:val="24"/>
          <w:szCs w:val="24"/>
          <w:lang w:eastAsia="en-IN"/>
        </w:rPr>
        <w:t>For a moment, he felt a flicker of uncertainty. But he crushed it. These thoughts were beneath him—unworthy of the man who, in a single generation, had brought forth the new order.</w:t>
      </w:r>
    </w:p>
    <w:p w14:paraId="3E605EC8" w14:textId="77777777" w:rsidR="003C761A" w:rsidRPr="00553DAF" w:rsidRDefault="003C761A"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By now, they</w:t>
      </w:r>
      <w:r w:rsidRPr="00553DAF">
        <w:rPr>
          <w:rFonts w:ascii="Book Antiqua" w:hAnsi="Book Antiqua" w:cs="Times New Roman"/>
          <w:sz w:val="24"/>
          <w:szCs w:val="24"/>
          <w:lang w:eastAsia="en-IN"/>
        </w:rPr>
        <w:t xml:space="preserve"> had reached the outskirts</w:t>
      </w:r>
      <w:r>
        <w:rPr>
          <w:rFonts w:ascii="Book Antiqua" w:hAnsi="Book Antiqua" w:cs="Times New Roman"/>
          <w:sz w:val="24"/>
          <w:szCs w:val="24"/>
          <w:lang w:eastAsia="en-IN"/>
        </w:rPr>
        <w:t>. The</w:t>
      </w:r>
      <w:r w:rsidRPr="00553DAF">
        <w:rPr>
          <w:rFonts w:ascii="Book Antiqua" w:hAnsi="Book Antiqua" w:cs="Times New Roman"/>
          <w:sz w:val="24"/>
          <w:szCs w:val="24"/>
          <w:lang w:eastAsia="en-IN"/>
        </w:rPr>
        <w:t xml:space="preserve"> convoy slic</w:t>
      </w:r>
      <w:r>
        <w:rPr>
          <w:rFonts w:ascii="Book Antiqua" w:hAnsi="Book Antiqua" w:cs="Times New Roman"/>
          <w:sz w:val="24"/>
          <w:szCs w:val="24"/>
          <w:lang w:eastAsia="en-IN"/>
        </w:rPr>
        <w:t>ed</w:t>
      </w:r>
      <w:r w:rsidRPr="00553DAF">
        <w:rPr>
          <w:rFonts w:ascii="Book Antiqua" w:hAnsi="Book Antiqua" w:cs="Times New Roman"/>
          <w:sz w:val="24"/>
          <w:szCs w:val="24"/>
          <w:lang w:eastAsia="en-IN"/>
        </w:rPr>
        <w:t xml:space="preserve"> through the lush green expanse that the Israelis had painstakingly transformed from an arid desert into a thriving paradise. The once barren</w:t>
      </w:r>
      <w:r>
        <w:rPr>
          <w:rFonts w:ascii="Book Antiqua" w:hAnsi="Book Antiqua" w:cs="Times New Roman"/>
          <w:sz w:val="24"/>
          <w:szCs w:val="24"/>
          <w:lang w:eastAsia="en-IN"/>
        </w:rPr>
        <w:t xml:space="preserve"> land </w:t>
      </w:r>
      <w:r w:rsidRPr="00553DAF">
        <w:rPr>
          <w:rFonts w:ascii="Book Antiqua" w:hAnsi="Book Antiqua" w:cs="Times New Roman"/>
          <w:sz w:val="24"/>
          <w:szCs w:val="24"/>
          <w:lang w:eastAsia="en-IN"/>
        </w:rPr>
        <w:t xml:space="preserve">now bore the fruits of decades of hard work and innovation. Yet, it was now marred by the hollow metallic husks of Israeli tanks and equipment. Jerusalem, the ancient city, stood at the </w:t>
      </w:r>
      <w:proofErr w:type="spellStart"/>
      <w:r w:rsidRPr="00553DAF">
        <w:rPr>
          <w:rFonts w:ascii="Book Antiqua" w:hAnsi="Book Antiqua" w:cs="Times New Roman"/>
          <w:sz w:val="24"/>
          <w:szCs w:val="24"/>
          <w:lang w:eastAsia="en-IN"/>
        </w:rPr>
        <w:t>epicenter</w:t>
      </w:r>
      <w:proofErr w:type="spellEnd"/>
      <w:r w:rsidRPr="00553DAF">
        <w:rPr>
          <w:rFonts w:ascii="Book Antiqua" w:hAnsi="Book Antiqua" w:cs="Times New Roman"/>
          <w:sz w:val="24"/>
          <w:szCs w:val="24"/>
          <w:lang w:eastAsia="en-IN"/>
        </w:rPr>
        <w:t xml:space="preserve"> of </w:t>
      </w:r>
      <w:r>
        <w:rPr>
          <w:rFonts w:ascii="Book Antiqua" w:hAnsi="Book Antiqua" w:cs="Times New Roman"/>
          <w:sz w:val="24"/>
          <w:szCs w:val="24"/>
          <w:lang w:eastAsia="en-IN"/>
        </w:rPr>
        <w:t>Obama’s</w:t>
      </w:r>
      <w:r w:rsidRPr="00553DAF">
        <w:rPr>
          <w:rFonts w:ascii="Book Antiqua" w:hAnsi="Book Antiqua" w:cs="Times New Roman"/>
          <w:sz w:val="24"/>
          <w:szCs w:val="24"/>
          <w:lang w:eastAsia="en-IN"/>
        </w:rPr>
        <w:t xml:space="preserve"> conquest, the place of the new world order where his coming dynasty would last forever.</w:t>
      </w:r>
    </w:p>
    <w:p w14:paraId="1220EE9C"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He had chosen the Western Wall as the backdrop for his declaration of victory over Israel. He wanted to strike at the pride of Israeli identity. No longer was the Western Wall a place of prayer to the Jewish God, but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146E82E2"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The execution of Benjamin Netanyahu would be more than just a political statement; it would be a ritual of power, the first fruits of what happens to those who resist the new order. The </w:t>
      </w:r>
      <w:r w:rsidRPr="00553DAF">
        <w:rPr>
          <w:rFonts w:ascii="Book Antiqua" w:hAnsi="Book Antiqua" w:cs="Times New Roman"/>
          <w:sz w:val="24"/>
          <w:szCs w:val="24"/>
          <w:highlight w:val="yellow"/>
          <w:lang w:eastAsia="en-IN"/>
        </w:rPr>
        <w:t>video cameras</w:t>
      </w:r>
      <w:r>
        <w:rPr>
          <w:rFonts w:ascii="Book Antiqua" w:hAnsi="Book Antiqua" w:cs="Times New Roman"/>
          <w:sz w:val="24"/>
          <w:szCs w:val="24"/>
          <w:lang w:eastAsia="en-IN"/>
        </w:rPr>
        <w:t xml:space="preserve"> </w:t>
      </w:r>
      <w:r w:rsidRPr="00553DAF">
        <w:rPr>
          <w:rFonts w:ascii="Book Antiqua" w:hAnsi="Book Antiqua" w:cs="Times New Roman"/>
          <w:sz w:val="24"/>
          <w:szCs w:val="24"/>
          <w:lang w:eastAsia="en-IN"/>
        </w:rPr>
        <w:t xml:space="preserve">would broadcast </w:t>
      </w:r>
      <w:r>
        <w:rPr>
          <w:rFonts w:ascii="Book Antiqua" w:hAnsi="Book Antiqua" w:cs="Times New Roman"/>
          <w:sz w:val="24"/>
          <w:szCs w:val="24"/>
          <w:lang w:eastAsia="en-IN"/>
        </w:rPr>
        <w:t xml:space="preserve">in </w:t>
      </w:r>
      <w:r w:rsidRPr="00553DAF">
        <w:rPr>
          <w:rFonts w:ascii="Book Antiqua" w:hAnsi="Book Antiqua" w:cs="Times New Roman"/>
          <w:sz w:val="24"/>
          <w:szCs w:val="24"/>
          <w:lang w:eastAsia="en-IN"/>
        </w:rPr>
        <w:t xml:space="preserve">every detail, every second of Netanyahu's final moments, ensuring that the fall of Israel was not just seen, but felt across the globe. </w:t>
      </w:r>
    </w:p>
    <w:p w14:paraId="6E9FD205"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As Barack's convoy halted near the ancient Wall, the world seemed to hold its breath. The sun, muted by nuclear fallout, cast a ghostly light. </w:t>
      </w:r>
    </w:p>
    <w:p w14:paraId="0448F352"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lastRenderedPageBreak/>
        <w:t xml:space="preserve">Barack </w:t>
      </w:r>
      <w:r>
        <w:rPr>
          <w:rFonts w:ascii="Book Antiqua" w:hAnsi="Book Antiqua" w:cs="Times New Roman"/>
          <w:sz w:val="24"/>
          <w:szCs w:val="24"/>
          <w:lang w:eastAsia="en-IN"/>
        </w:rPr>
        <w:t xml:space="preserve">was </w:t>
      </w:r>
      <w:r w:rsidRPr="00553DAF">
        <w:rPr>
          <w:rFonts w:ascii="Book Antiqua" w:hAnsi="Book Antiqua" w:cs="Times New Roman"/>
          <w:sz w:val="24"/>
          <w:szCs w:val="24"/>
          <w:lang w:eastAsia="en-IN"/>
        </w:rPr>
        <w:t xml:space="preserve">captivated by the sheer brilliance of the projector. The </w:t>
      </w:r>
      <w:r w:rsidRPr="00553DAF">
        <w:rPr>
          <w:rFonts w:ascii="Book Antiqua" w:hAnsi="Book Antiqua" w:cs="Times New Roman"/>
          <w:sz w:val="24"/>
          <w:szCs w:val="24"/>
          <w:highlight w:val="green"/>
          <w:lang w:eastAsia="en-IN"/>
        </w:rPr>
        <w:t>hologram</w:t>
      </w:r>
      <w:r w:rsidRPr="00553DAF">
        <w:rPr>
          <w:rFonts w:ascii="Book Antiqua" w:hAnsi="Book Antiqua" w:cs="Times New Roman"/>
          <w:sz w:val="24"/>
          <w:szCs w:val="24"/>
          <w:lang w:eastAsia="en-IN"/>
        </w:rPr>
        <w:t xml:space="preserve"> would be </w:t>
      </w:r>
      <w:r>
        <w:rPr>
          <w:rFonts w:ascii="Book Antiqua" w:hAnsi="Book Antiqua" w:cs="Times New Roman"/>
          <w:sz w:val="24"/>
          <w:szCs w:val="24"/>
          <w:lang w:eastAsia="en-IN"/>
        </w:rPr>
        <w:t xml:space="preserve">so </w:t>
      </w:r>
      <w:r w:rsidRPr="00553DAF">
        <w:rPr>
          <w:rFonts w:ascii="Book Antiqua" w:hAnsi="Book Antiqua" w:cs="Times New Roman"/>
          <w:sz w:val="24"/>
          <w:szCs w:val="24"/>
          <w:lang w:eastAsia="en-IN"/>
        </w:rPr>
        <w:t>immense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the powers that be.</w:t>
      </w:r>
    </w:p>
    <w:p w14:paraId="7DAB3AAC"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The time for his speech was nearing. The air buzzed with tension as soldiers began to shuffle into formation</w:t>
      </w:r>
      <w:r>
        <w:rPr>
          <w:rFonts w:ascii="Book Antiqua" w:hAnsi="Book Antiqua" w:cs="Times New Roman"/>
          <w:sz w:val="24"/>
          <w:szCs w:val="24"/>
          <w:lang w:eastAsia="en-IN"/>
        </w:rPr>
        <w:t xml:space="preserve"> in</w:t>
      </w:r>
      <w:r w:rsidRPr="00553DAF">
        <w:rPr>
          <w:rFonts w:ascii="Book Antiqua" w:hAnsi="Book Antiqua" w:cs="Times New Roman"/>
          <w:sz w:val="24"/>
          <w:szCs w:val="24"/>
          <w:lang w:eastAsia="en-IN"/>
        </w:rPr>
        <w:t xml:space="preserve"> precise, almost mechanical</w:t>
      </w:r>
      <w:r>
        <w:rPr>
          <w:rFonts w:ascii="Book Antiqua" w:hAnsi="Book Antiqua" w:cs="Times New Roman"/>
          <w:sz w:val="24"/>
          <w:szCs w:val="24"/>
          <w:lang w:eastAsia="en-IN"/>
        </w:rPr>
        <w:t xml:space="preserve"> movements</w:t>
      </w:r>
      <w:r w:rsidRPr="00553DAF">
        <w:rPr>
          <w:rFonts w:ascii="Book Antiqua" w:hAnsi="Book Antiqua" w:cs="Times New Roman"/>
          <w:sz w:val="24"/>
          <w:szCs w:val="24"/>
          <w:lang w:eastAsia="en-IN"/>
        </w:rPr>
        <w:t xml:space="preserve"> as they took their positions. Barack ascended to his place on the stage, the ancient Wall rising behind him like a silent witness </w:t>
      </w:r>
      <w:r>
        <w:rPr>
          <w:rFonts w:ascii="Book Antiqua" w:hAnsi="Book Antiqua" w:cs="Times New Roman"/>
          <w:sz w:val="24"/>
          <w:szCs w:val="24"/>
          <w:lang w:eastAsia="en-IN"/>
        </w:rPr>
        <w:t xml:space="preserve">for all </w:t>
      </w:r>
      <w:r w:rsidRPr="00553DAF">
        <w:rPr>
          <w:rFonts w:ascii="Book Antiqua" w:hAnsi="Book Antiqua" w:cs="Times New Roman"/>
          <w:sz w:val="24"/>
          <w:szCs w:val="24"/>
          <w:lang w:eastAsia="en-IN"/>
        </w:rPr>
        <w:t>ages. These stones had withstood time, but they would not withstand the might of Barack Obama—the greatest conqueror the world had seen since Alexander the Great.</w:t>
      </w:r>
    </w:p>
    <w:p w14:paraId="2CF6C6EE"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As he gazed down upon the sea of soldiers gathered before him, </w:t>
      </w:r>
      <w:r>
        <w:rPr>
          <w:rFonts w:ascii="Book Antiqua" w:hAnsi="Book Antiqua" w:cs="Times New Roman"/>
          <w:sz w:val="24"/>
          <w:szCs w:val="24"/>
          <w:lang w:eastAsia="en-IN"/>
        </w:rPr>
        <w:t xml:space="preserve">whose </w:t>
      </w:r>
      <w:r w:rsidRPr="00553DAF">
        <w:rPr>
          <w:rFonts w:ascii="Book Antiqua" w:hAnsi="Book Antiqua" w:cs="Times New Roman"/>
          <w:sz w:val="24"/>
          <w:szCs w:val="24"/>
          <w:lang w:eastAsia="en-IN"/>
        </w:rPr>
        <w:t>ranks stretch</w:t>
      </w:r>
      <w:r>
        <w:rPr>
          <w:rFonts w:ascii="Book Antiqua" w:hAnsi="Book Antiqua" w:cs="Times New Roman"/>
          <w:sz w:val="24"/>
          <w:szCs w:val="24"/>
          <w:lang w:eastAsia="en-IN"/>
        </w:rPr>
        <w:t>ed</w:t>
      </w:r>
      <w:r w:rsidRPr="00553DAF">
        <w:rPr>
          <w:rFonts w:ascii="Book Antiqua" w:hAnsi="Book Antiqua" w:cs="Times New Roman"/>
          <w:sz w:val="24"/>
          <w:szCs w:val="24"/>
          <w:lang w:eastAsia="en-IN"/>
        </w:rPr>
        <w:t xml:space="preserve"> far and wide, representing all nations</w:t>
      </w:r>
      <w:r>
        <w:rPr>
          <w:rFonts w:ascii="Book Antiqua" w:hAnsi="Book Antiqua" w:cs="Times New Roman"/>
          <w:sz w:val="24"/>
          <w:szCs w:val="24"/>
          <w:lang w:eastAsia="en-IN"/>
        </w:rPr>
        <w:t>,</w:t>
      </w:r>
      <w:r w:rsidRPr="00553DAF">
        <w:rPr>
          <w:rStyle w:val="FootnoteReference"/>
          <w:rFonts w:ascii="Book Antiqua" w:hAnsi="Book Antiqua" w:cs="Times New Roman"/>
          <w:sz w:val="24"/>
          <w:szCs w:val="24"/>
          <w:lang w:eastAsia="en-IN"/>
        </w:rPr>
        <w:footnoteReference w:customMarkFollows="1" w:id="31"/>
        <w:t>1</w:t>
      </w:r>
      <w:r w:rsidRPr="00553DAF">
        <w:rPr>
          <w:rFonts w:ascii="Book Antiqua" w:hAnsi="Book Antiqua" w:cs="Times New Roman"/>
          <w:sz w:val="24"/>
          <w:szCs w:val="24"/>
          <w:lang w:eastAsia="en-IN"/>
        </w:rPr>
        <w:t xml:space="preserve"> </w:t>
      </w:r>
      <w:r>
        <w:rPr>
          <w:rFonts w:ascii="Book Antiqua" w:hAnsi="Book Antiqua" w:cs="Times New Roman"/>
          <w:sz w:val="24"/>
          <w:szCs w:val="24"/>
          <w:lang w:eastAsia="en-IN"/>
        </w:rPr>
        <w:t xml:space="preserve">he had </w:t>
      </w:r>
      <w:r w:rsidRPr="00553DAF">
        <w:rPr>
          <w:rFonts w:ascii="Book Antiqua" w:hAnsi="Book Antiqua" w:cs="Times New Roman"/>
          <w:sz w:val="24"/>
          <w:szCs w:val="24"/>
          <w:lang w:eastAsia="en-IN"/>
        </w:rPr>
        <w:t>an epiphany</w:t>
      </w:r>
      <w:r>
        <w:rPr>
          <w:rFonts w:ascii="Book Antiqua" w:hAnsi="Book Antiqua" w:cs="Times New Roman"/>
          <w:sz w:val="24"/>
          <w:szCs w:val="24"/>
          <w:lang w:eastAsia="en-IN"/>
        </w:rPr>
        <w:t>. Today,</w:t>
      </w:r>
      <w:r w:rsidRPr="00553DAF">
        <w:rPr>
          <w:rFonts w:ascii="Book Antiqua" w:hAnsi="Book Antiqua" w:cs="Times New Roman"/>
          <w:sz w:val="24"/>
          <w:szCs w:val="24"/>
          <w:lang w:eastAsia="en-IN"/>
        </w:rPr>
        <w:t xml:space="preserv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123A686A"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The thought filled him with a sense of invincibility, a conviction that his reign would not just be remembered, but worshiped. The world was his to command, and today, he would reshape it in his image. This would be the day that he would declare something uniquely special that had never happened before.</w:t>
      </w:r>
    </w:p>
    <w:p w14:paraId="65C456B7" w14:textId="77777777" w:rsidR="003C761A" w:rsidRPr="00553DAF" w:rsidRDefault="003C761A"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The moment came as he mounted the rostrum aware that the ceremony was being live streamed to every corner of the globe. He lifted his voice, “Fellow citizens of the world,” he began. </w:t>
      </w:r>
      <w:r w:rsidRPr="00553DAF">
        <w:rPr>
          <w:rFonts w:ascii="Book Antiqua" w:hAnsi="Book Antiqua"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383F8AC4" w14:textId="77777777" w:rsidR="003C761A" w:rsidRPr="00553DAF" w:rsidRDefault="003C761A"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553DAF">
        <w:rPr>
          <w:rFonts w:ascii="Book Antiqua" w:hAnsi="Book Antiqua"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78BB4456" w14:textId="77777777" w:rsidR="003C761A" w:rsidRPr="00553DAF" w:rsidRDefault="003C761A"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lastRenderedPageBreak/>
        <w:t>“</w:t>
      </w:r>
      <w:r w:rsidRPr="00553DAF">
        <w:rPr>
          <w:rFonts w:ascii="Book Antiqua" w:hAnsi="Book Antiqua"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r>
        <w:rPr>
          <w:rFonts w:ascii="Book Antiqua" w:hAnsi="Book Antiqua" w:cs="Times New Roman"/>
          <w:sz w:val="24"/>
          <w:szCs w:val="24"/>
          <w:lang w:eastAsia="en-IN"/>
        </w:rPr>
        <w:t>”</w:t>
      </w:r>
    </w:p>
    <w:p w14:paraId="43398DDB"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Obama turned his gaze to the Wall behind him. </w:t>
      </w:r>
      <w:r>
        <w:rPr>
          <w:rFonts w:ascii="Book Antiqua" w:hAnsi="Book Antiqua" w:cs="Times New Roman"/>
          <w:sz w:val="24"/>
          <w:szCs w:val="24"/>
          <w:lang w:eastAsia="en-IN"/>
        </w:rPr>
        <w:t>“</w:t>
      </w:r>
      <w:r w:rsidRPr="00553DAF">
        <w:rPr>
          <w:rFonts w:ascii="Book Antiqua" w:hAnsi="Book Antiqua" w:cs="Times New Roman"/>
          <w:sz w:val="24"/>
          <w:szCs w:val="24"/>
          <w:lang w:eastAsia="en-IN"/>
        </w:rPr>
        <w:t>We shall topple this wall and erect in its place a holy temple of humanity, a monument to our unity, our strength, and our shared destiny</w:t>
      </w:r>
      <w:r>
        <w:rPr>
          <w:rFonts w:ascii="Book Antiqua" w:hAnsi="Book Antiqua" w:cs="Times New Roman"/>
          <w:sz w:val="24"/>
          <w:szCs w:val="24"/>
          <w:lang w:eastAsia="en-IN"/>
        </w:rPr>
        <w:t>, a place wh</w:t>
      </w:r>
      <w:r w:rsidRPr="00553DAF">
        <w:rPr>
          <w:rFonts w:ascii="Book Antiqua" w:hAnsi="Book Antiqua" w:cs="Times New Roman"/>
          <w:sz w:val="24"/>
          <w:szCs w:val="24"/>
          <w:lang w:eastAsia="en-IN"/>
        </w:rPr>
        <w:t xml:space="preserve">ere people of all religions will come and worship. </w:t>
      </w:r>
    </w:p>
    <w:p w14:paraId="1203D2B8" w14:textId="77777777" w:rsidR="003C761A" w:rsidRPr="00553DAF" w:rsidRDefault="003C761A"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553DAF">
        <w:rPr>
          <w:rFonts w:ascii="Book Antiqua" w:hAnsi="Book Antiqua" w:cs="Times New Roman"/>
          <w:sz w:val="24"/>
          <w:szCs w:val="24"/>
          <w:lang w:eastAsia="en-IN"/>
        </w:rPr>
        <w:t xml:space="preserve">The Palestinians will now have a place to call home as we return this city </w:t>
      </w:r>
      <w:r>
        <w:rPr>
          <w:rFonts w:ascii="Book Antiqua" w:hAnsi="Book Antiqua" w:cs="Times New Roman"/>
          <w:sz w:val="24"/>
          <w:szCs w:val="24"/>
          <w:lang w:eastAsia="en-IN"/>
        </w:rPr>
        <w:t xml:space="preserve">to them </w:t>
      </w:r>
      <w:r w:rsidRPr="00553DAF">
        <w:rPr>
          <w:rFonts w:ascii="Book Antiqua" w:hAnsi="Book Antiqua" w:cs="Times New Roman"/>
          <w:sz w:val="24"/>
          <w:szCs w:val="24"/>
          <w:lang w:eastAsia="en-IN"/>
        </w:rPr>
        <w:t>as their prized possession. Jerusalem will be the new capital of the Palestinian state</w:t>
      </w:r>
      <w:r>
        <w:rPr>
          <w:rFonts w:ascii="Book Antiqua" w:hAnsi="Book Antiqua" w:cs="Times New Roman"/>
          <w:sz w:val="24"/>
          <w:szCs w:val="24"/>
          <w:lang w:eastAsia="en-IN"/>
        </w:rPr>
        <w:t>. B</w:t>
      </w:r>
      <w:r w:rsidRPr="00553DAF">
        <w:rPr>
          <w:rFonts w:ascii="Book Antiqua" w:hAnsi="Book Antiqua" w:cs="Times New Roman"/>
          <w:sz w:val="24"/>
          <w:szCs w:val="24"/>
          <w:lang w:eastAsia="en-IN"/>
        </w:rPr>
        <w:t xml:space="preserve">ut before we can proceed with this glorious task of </w:t>
      </w:r>
      <w:r>
        <w:rPr>
          <w:rFonts w:ascii="Book Antiqua" w:hAnsi="Book Antiqua" w:cs="Times New Roman"/>
          <w:sz w:val="24"/>
          <w:szCs w:val="24"/>
          <w:lang w:eastAsia="en-IN"/>
        </w:rPr>
        <w:t>institutin</w:t>
      </w:r>
      <w:r w:rsidRPr="00553DAF">
        <w:rPr>
          <w:rFonts w:ascii="Book Antiqua" w:hAnsi="Book Antiqua" w:cs="Times New Roman"/>
          <w:sz w:val="24"/>
          <w:szCs w:val="24"/>
          <w:lang w:eastAsia="en-IN"/>
        </w:rPr>
        <w:t>g a new order of the Palestinian state</w:t>
      </w:r>
      <w:r>
        <w:rPr>
          <w:rFonts w:ascii="Book Antiqua" w:hAnsi="Book Antiqua" w:cs="Times New Roman"/>
          <w:sz w:val="24"/>
          <w:szCs w:val="24"/>
          <w:lang w:eastAsia="en-IN"/>
        </w:rPr>
        <w:t>, w</w:t>
      </w:r>
      <w:r w:rsidRPr="00553DAF">
        <w:rPr>
          <w:rFonts w:ascii="Book Antiqua" w:hAnsi="Book Antiqua" w:cs="Times New Roman"/>
          <w:sz w:val="24"/>
          <w:szCs w:val="24"/>
          <w:lang w:eastAsia="en-IN"/>
        </w:rPr>
        <w:t>e must cleanse this ancient city of the old order.”</w:t>
      </w:r>
    </w:p>
    <w:p w14:paraId="37B78D40"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The floor opened from the stage located parallel to Barack’s. On the stage was located the </w:t>
      </w:r>
      <w:r w:rsidRPr="00553DAF">
        <w:rPr>
          <w:rFonts w:ascii="Book Antiqua" w:hAnsi="Book Antiqua" w:cs="Times New Roman"/>
          <w:sz w:val="24"/>
          <w:szCs w:val="24"/>
          <w:highlight w:val="green"/>
          <w:lang w:eastAsia="en-IN"/>
        </w:rPr>
        <w:t>hologram’s projector apparatus</w:t>
      </w:r>
      <w:r w:rsidRPr="00553DAF">
        <w:rPr>
          <w:rFonts w:ascii="Book Antiqua" w:hAnsi="Book Antiqua" w:cs="Times New Roman"/>
          <w:sz w:val="24"/>
          <w:szCs w:val="24"/>
          <w:lang w:eastAsia="en-IN"/>
        </w:rPr>
        <w:t xml:space="preserve"> which would record the gruesome affair in its entirety. Netanyahu was slowly lifted up for all to see</w:t>
      </w:r>
      <w:r>
        <w:rPr>
          <w:rFonts w:ascii="Book Antiqua" w:hAnsi="Book Antiqua" w:cs="Times New Roman"/>
          <w:sz w:val="24"/>
          <w:szCs w:val="24"/>
          <w:lang w:eastAsia="en-IN"/>
        </w:rPr>
        <w:t>:</w:t>
      </w:r>
      <w:r w:rsidRPr="00553DAF">
        <w:rPr>
          <w:rFonts w:ascii="Book Antiqua" w:hAnsi="Book Antiqua" w:cs="Times New Roman"/>
          <w:sz w:val="24"/>
          <w:szCs w:val="24"/>
          <w:lang w:eastAsia="en-IN"/>
        </w:rPr>
        <w:t xml:space="preserve"> his hands bound, his face haggard and sleepless</w:t>
      </w:r>
      <w:r>
        <w:rPr>
          <w:rFonts w:ascii="Book Antiqua" w:hAnsi="Book Antiqua" w:cs="Times New Roman"/>
          <w:sz w:val="24"/>
          <w:szCs w:val="24"/>
          <w:lang w:eastAsia="en-IN"/>
        </w:rPr>
        <w:t>,</w:t>
      </w:r>
      <w:r w:rsidRPr="00553DAF">
        <w:rPr>
          <w:rFonts w:ascii="Book Antiqua" w:hAnsi="Book Antiqua" w:cs="Times New Roman"/>
          <w:sz w:val="24"/>
          <w:szCs w:val="24"/>
          <w:lang w:eastAsia="en-IN"/>
        </w:rPr>
        <w:t xml:space="preserve"> a far cry from the man who fought </w:t>
      </w:r>
      <w:r>
        <w:rPr>
          <w:rFonts w:ascii="Book Antiqua" w:hAnsi="Book Antiqua" w:cs="Times New Roman"/>
          <w:sz w:val="24"/>
          <w:szCs w:val="24"/>
          <w:lang w:eastAsia="en-IN"/>
        </w:rPr>
        <w:t xml:space="preserve">unrelentingly all these </w:t>
      </w:r>
      <w:r w:rsidRPr="00553DAF">
        <w:rPr>
          <w:rFonts w:ascii="Book Antiqua" w:hAnsi="Book Antiqua" w:cs="Times New Roman"/>
          <w:sz w:val="24"/>
          <w:szCs w:val="24"/>
          <w:lang w:eastAsia="en-IN"/>
        </w:rPr>
        <w:t xml:space="preserve">years to </w:t>
      </w:r>
      <w:r>
        <w:rPr>
          <w:rFonts w:ascii="Book Antiqua" w:hAnsi="Book Antiqua" w:cs="Times New Roman"/>
          <w:sz w:val="24"/>
          <w:szCs w:val="24"/>
          <w:lang w:eastAsia="en-IN"/>
        </w:rPr>
        <w:t xml:space="preserve">safeguard </w:t>
      </w:r>
      <w:r w:rsidRPr="00553DAF">
        <w:rPr>
          <w:rFonts w:ascii="Book Antiqua" w:hAnsi="Book Antiqua" w:cs="Times New Roman"/>
          <w:sz w:val="24"/>
          <w:szCs w:val="24"/>
          <w:lang w:eastAsia="en-IN"/>
        </w:rPr>
        <w:t>the nation of Israel against countless threats.</w:t>
      </w:r>
    </w:p>
    <w:p w14:paraId="17B290C4"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“The man standing before you," Barack declared</w:t>
      </w:r>
      <w:r>
        <w:rPr>
          <w:rFonts w:ascii="Book Antiqua" w:hAnsi="Book Antiqua" w:cs="Times New Roman"/>
          <w:sz w:val="24"/>
          <w:szCs w:val="24"/>
          <w:lang w:eastAsia="en-IN"/>
        </w:rPr>
        <w:t xml:space="preserve"> in a</w:t>
      </w:r>
      <w:r w:rsidRPr="00553DAF">
        <w:rPr>
          <w:rFonts w:ascii="Book Antiqua" w:hAnsi="Book Antiqua" w:cs="Times New Roman"/>
          <w:sz w:val="24"/>
          <w:szCs w:val="24"/>
          <w:lang w:eastAsia="en-IN"/>
        </w:rPr>
        <w:t xml:space="preserve"> voice dripping with contempt, </w:t>
      </w:r>
      <w:r>
        <w:rPr>
          <w:rFonts w:ascii="Book Antiqua" w:hAnsi="Book Antiqua" w:cs="Times New Roman"/>
          <w:sz w:val="24"/>
          <w:szCs w:val="24"/>
          <w:lang w:eastAsia="en-IN"/>
        </w:rPr>
        <w:t>“</w:t>
      </w:r>
      <w:r w:rsidRPr="00553DAF">
        <w:rPr>
          <w:rFonts w:ascii="Book Antiqua" w:hAnsi="Book Antiqua" w:cs="Times New Roman"/>
          <w:sz w:val="24"/>
          <w:szCs w:val="24"/>
          <w:lang w:eastAsia="en-IN"/>
        </w:rPr>
        <w:t>is a vile war criminal who has terrorized the Palestinian people for years. He has hidden behind walls, manipulated nations, and orchestrated a regime of oppression and violence. But today, his reign ends.</w:t>
      </w:r>
      <w:r>
        <w:rPr>
          <w:rFonts w:ascii="Book Antiqua" w:hAnsi="Book Antiqua" w:cs="Times New Roman"/>
          <w:sz w:val="24"/>
          <w:szCs w:val="24"/>
          <w:lang w:eastAsia="en-IN"/>
        </w:rPr>
        <w:t>”</w:t>
      </w:r>
    </w:p>
    <w:p w14:paraId="386871BE"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The soldiers watched</w:t>
      </w:r>
      <w:r>
        <w:rPr>
          <w:rFonts w:ascii="Book Antiqua" w:hAnsi="Book Antiqua" w:cs="Times New Roman"/>
          <w:sz w:val="24"/>
          <w:szCs w:val="24"/>
          <w:lang w:eastAsia="en-IN"/>
        </w:rPr>
        <w:t xml:space="preserve"> in </w:t>
      </w:r>
      <w:r w:rsidRPr="00553DAF">
        <w:rPr>
          <w:rFonts w:ascii="Book Antiqua" w:hAnsi="Book Antiqua" w:cs="Times New Roman"/>
          <w:sz w:val="24"/>
          <w:szCs w:val="24"/>
          <w:lang w:eastAsia="en-IN"/>
        </w:rPr>
        <w:t xml:space="preserve">awe and dread as Netanyahu was brought closer to the edge of the stage, positioned perfectly beneath the </w:t>
      </w:r>
      <w:r w:rsidRPr="00553DAF">
        <w:rPr>
          <w:rFonts w:ascii="Book Antiqua" w:hAnsi="Book Antiqua" w:cs="Times New Roman"/>
          <w:sz w:val="24"/>
          <w:szCs w:val="24"/>
          <w:highlight w:val="green"/>
          <w:lang w:eastAsia="en-IN"/>
        </w:rPr>
        <w:t>hologram</w:t>
      </w:r>
      <w:r w:rsidRPr="00553DAF">
        <w:rPr>
          <w:rFonts w:ascii="Book Antiqua" w:hAnsi="Book Antiqua" w:cs="Times New Roman"/>
          <w:sz w:val="24"/>
          <w:szCs w:val="24"/>
          <w:lang w:eastAsia="en-IN"/>
        </w:rPr>
        <w:t>. The silent spectral presence of the machine drunk in every moment, amplifying the scene for the world to see.</w:t>
      </w:r>
    </w:p>
    <w:p w14:paraId="19E044E4" w14:textId="77777777" w:rsidR="003C761A" w:rsidRDefault="003C761A"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w:t>
      </w:r>
      <w:r w:rsidRPr="00553DAF">
        <w:rPr>
          <w:rFonts w:ascii="Book Antiqua" w:hAnsi="Book Antiqua" w:cs="Times New Roman"/>
          <w:sz w:val="24"/>
          <w:szCs w:val="24"/>
          <w:lang w:eastAsia="en-IN"/>
        </w:rPr>
        <w:t>As we topple the old order,</w:t>
      </w:r>
      <w:r>
        <w:rPr>
          <w:rFonts w:ascii="Book Antiqua" w:hAnsi="Book Antiqua" w:cs="Times New Roman"/>
          <w:sz w:val="24"/>
          <w:szCs w:val="24"/>
          <w:lang w:eastAsia="en-IN"/>
        </w:rPr>
        <w:t>”</w:t>
      </w:r>
      <w:r w:rsidRPr="00553DAF">
        <w:rPr>
          <w:rFonts w:ascii="Book Antiqua" w:hAnsi="Book Antiqua" w:cs="Times New Roman"/>
          <w:sz w:val="24"/>
          <w:szCs w:val="24"/>
          <w:lang w:eastAsia="en-IN"/>
        </w:rPr>
        <w:t xml:space="preserve"> Barack continued, "we make way for a new era—one of safety, peace, and prosperity. But make no mistake, this new order is built on justice. And justice demands that those who have caused so much suffering pay the ultimate price.</w:t>
      </w:r>
      <w:r>
        <w:rPr>
          <w:rFonts w:ascii="Book Antiqua" w:hAnsi="Book Antiqua" w:cs="Times New Roman"/>
          <w:sz w:val="24"/>
          <w:szCs w:val="24"/>
          <w:lang w:eastAsia="en-IN"/>
        </w:rPr>
        <w:t>”</w:t>
      </w:r>
    </w:p>
    <w:p w14:paraId="4BBFA184" w14:textId="77777777" w:rsidR="003C761A" w:rsidRPr="00553DAF" w:rsidRDefault="003C761A" w:rsidP="006D6183">
      <w:pPr>
        <w:ind w:firstLine="284"/>
        <w:rPr>
          <w:rFonts w:ascii="Book Antiqua" w:hAnsi="Book Antiqua" w:cs="Times New Roman"/>
          <w:sz w:val="24"/>
          <w:szCs w:val="24"/>
          <w:lang w:eastAsia="en-IN"/>
        </w:rPr>
      </w:pPr>
      <w:r>
        <w:rPr>
          <w:rFonts w:ascii="Book Antiqua" w:hAnsi="Book Antiqua" w:cs="Times New Roman"/>
          <w:sz w:val="24"/>
          <w:szCs w:val="24"/>
          <w:lang w:eastAsia="en-IN"/>
        </w:rPr>
        <w:t>He turned to Netanyahu. “</w:t>
      </w:r>
      <w:r w:rsidRPr="00553DAF">
        <w:rPr>
          <w:rFonts w:ascii="Book Antiqua" w:hAnsi="Book Antiqua" w:cs="Times New Roman"/>
          <w:sz w:val="24"/>
          <w:szCs w:val="24"/>
          <w:lang w:eastAsia="en-IN"/>
        </w:rPr>
        <w:t xml:space="preserve">Do you have anything to say during your final moments on the Earth? Any remorse for the wrongs you </w:t>
      </w:r>
      <w:proofErr w:type="gramStart"/>
      <w:r w:rsidRPr="00553DAF">
        <w:rPr>
          <w:rFonts w:ascii="Book Antiqua" w:hAnsi="Book Antiqua" w:cs="Times New Roman"/>
          <w:sz w:val="24"/>
          <w:szCs w:val="24"/>
          <w:lang w:eastAsia="en-IN"/>
        </w:rPr>
        <w:t>have</w:t>
      </w:r>
      <w:proofErr w:type="gramEnd"/>
      <w:r w:rsidRPr="00553DAF">
        <w:rPr>
          <w:rFonts w:ascii="Book Antiqua" w:hAnsi="Book Antiqua" w:cs="Times New Roman"/>
          <w:sz w:val="24"/>
          <w:szCs w:val="24"/>
          <w:lang w:eastAsia="en-IN"/>
        </w:rPr>
        <w:t xml:space="preserve"> done?</w:t>
      </w:r>
      <w:r>
        <w:rPr>
          <w:rFonts w:ascii="Book Antiqua" w:hAnsi="Book Antiqua" w:cs="Times New Roman"/>
          <w:sz w:val="24"/>
          <w:szCs w:val="24"/>
          <w:lang w:eastAsia="en-IN"/>
        </w:rPr>
        <w:t>”</w:t>
      </w:r>
    </w:p>
    <w:p w14:paraId="11A411C2"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Netanyahu paused</w:t>
      </w:r>
      <w:r>
        <w:rPr>
          <w:rFonts w:ascii="Book Antiqua" w:hAnsi="Book Antiqua" w:cs="Times New Roman"/>
          <w:sz w:val="24"/>
          <w:szCs w:val="24"/>
          <w:lang w:eastAsia="en-IN"/>
        </w:rPr>
        <w:t xml:space="preserve"> in</w:t>
      </w:r>
      <w:r w:rsidRPr="00553DAF">
        <w:rPr>
          <w:rFonts w:ascii="Book Antiqua" w:hAnsi="Book Antiqua" w:cs="Times New Roman"/>
          <w:sz w:val="24"/>
          <w:szCs w:val="24"/>
          <w:lang w:eastAsia="en-IN"/>
        </w:rPr>
        <w:t xml:space="preserve"> deep contemplation before he spoke. </w:t>
      </w:r>
      <w:r>
        <w:rPr>
          <w:rFonts w:ascii="Book Antiqua" w:hAnsi="Book Antiqua" w:cs="Times New Roman"/>
          <w:sz w:val="24"/>
          <w:szCs w:val="24"/>
          <w:lang w:eastAsia="en-IN"/>
        </w:rPr>
        <w:t>“</w:t>
      </w:r>
      <w:r w:rsidRPr="00553DAF">
        <w:rPr>
          <w:rFonts w:ascii="Book Antiqua" w:hAnsi="Book Antiqua" w:cs="Times New Roman"/>
          <w:sz w:val="24"/>
          <w:szCs w:val="24"/>
          <w:lang w:eastAsia="en-IN"/>
        </w:rPr>
        <w:t>Barack, the God of Israel neither slumbers nor sleeps. He watches over us even now, ready to save His people. We</w:t>
      </w:r>
      <w:r>
        <w:rPr>
          <w:rFonts w:ascii="Book Antiqua" w:hAnsi="Book Antiqua" w:cs="Times New Roman"/>
          <w:sz w:val="24"/>
          <w:szCs w:val="24"/>
          <w:lang w:eastAsia="en-IN"/>
        </w:rPr>
        <w:t>’</w:t>
      </w:r>
      <w:r w:rsidRPr="00553DAF">
        <w:rPr>
          <w:rFonts w:ascii="Book Antiqua" w:hAnsi="Book Antiqua" w:cs="Times New Roman"/>
          <w:sz w:val="24"/>
          <w:szCs w:val="24"/>
          <w:lang w:eastAsia="en-IN"/>
        </w:rPr>
        <w:t>ve endured exile, persecution, and countless attempts to erase us from history</w:t>
      </w:r>
      <w:r>
        <w:rPr>
          <w:rFonts w:ascii="Book Antiqua" w:hAnsi="Book Antiqua" w:cs="Times New Roman"/>
          <w:sz w:val="24"/>
          <w:szCs w:val="24"/>
          <w:lang w:eastAsia="en-IN"/>
        </w:rPr>
        <w:t>. Y</w:t>
      </w:r>
      <w:r w:rsidRPr="00553DAF">
        <w:rPr>
          <w:rFonts w:ascii="Book Antiqua" w:hAnsi="Book Antiqua" w:cs="Times New Roman"/>
          <w:sz w:val="24"/>
          <w:szCs w:val="24"/>
          <w:lang w:eastAsia="en-IN"/>
        </w:rPr>
        <w:t>et we still stand. You, too, will fail as others have failed. Israel is the apple of His eye, and no power on Earth can change that. May the Almighty open your eyes, though I fear it may be too late</w:t>
      </w:r>
      <w:r>
        <w:rPr>
          <w:rFonts w:ascii="Book Antiqua" w:hAnsi="Book Antiqua" w:cs="Times New Roman"/>
          <w:sz w:val="24"/>
          <w:szCs w:val="24"/>
          <w:lang w:eastAsia="en-IN"/>
        </w:rPr>
        <w:t>!</w:t>
      </w:r>
      <w:r w:rsidRPr="00553DAF">
        <w:rPr>
          <w:rFonts w:ascii="Book Antiqua" w:hAnsi="Book Antiqua" w:cs="Times New Roman"/>
          <w:sz w:val="24"/>
          <w:szCs w:val="24"/>
          <w:lang w:eastAsia="en-IN"/>
        </w:rPr>
        <w:t>”</w:t>
      </w:r>
    </w:p>
    <w:p w14:paraId="5E49F9EB"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lastRenderedPageBreak/>
        <w:t>His words hung heavily in the air, the weight of his conviction resonating with those who still clung to the remnants of Israel</w:t>
      </w:r>
      <w:r>
        <w:rPr>
          <w:rFonts w:ascii="Book Antiqua" w:hAnsi="Book Antiqua" w:cs="Times New Roman"/>
          <w:sz w:val="24"/>
          <w:szCs w:val="24"/>
          <w:lang w:eastAsia="en-IN"/>
        </w:rPr>
        <w:t>’</w:t>
      </w:r>
      <w:r w:rsidRPr="00553DAF">
        <w:rPr>
          <w:rFonts w:ascii="Book Antiqua" w:hAnsi="Book Antiqua" w:cs="Times New Roman"/>
          <w:sz w:val="24"/>
          <w:szCs w:val="24"/>
          <w:lang w:eastAsia="en-IN"/>
        </w:rPr>
        <w:t xml:space="preserve">s identity. Netanyahu’s defiant yet resigned statement cut through </w:t>
      </w:r>
      <w:r w:rsidRPr="00127F59">
        <w:rPr>
          <w:rFonts w:ascii="Book Antiqua" w:hAnsi="Book Antiqua" w:cs="Times New Roman"/>
          <w:sz w:val="24"/>
          <w:szCs w:val="24"/>
          <w:lang w:eastAsia="en-IN"/>
        </w:rPr>
        <w:t>Barack</w:t>
      </w:r>
      <w:r w:rsidRPr="004E6EFA" w:rsidDel="004E6EFA">
        <w:rPr>
          <w:rFonts w:ascii="Book Antiqua" w:hAnsi="Book Antiqua" w:cs="Times New Roman"/>
          <w:sz w:val="24"/>
          <w:szCs w:val="24"/>
          <w:lang w:eastAsia="en-IN"/>
        </w:rPr>
        <w:t xml:space="preserve"> </w:t>
      </w:r>
      <w:r w:rsidRPr="00553DAF">
        <w:rPr>
          <w:rFonts w:ascii="Book Antiqua" w:hAnsi="Book Antiqua" w:cs="Times New Roman"/>
          <w:sz w:val="24"/>
          <w:szCs w:val="24"/>
          <w:lang w:eastAsia="en-IN"/>
        </w:rPr>
        <w:t>carefully constructed narrative</w:t>
      </w:r>
      <w:r>
        <w:rPr>
          <w:rFonts w:ascii="Book Antiqua" w:hAnsi="Book Antiqua" w:cs="Times New Roman"/>
          <w:sz w:val="24"/>
          <w:szCs w:val="24"/>
          <w:lang w:eastAsia="en-IN"/>
        </w:rPr>
        <w:t>. It</w:t>
      </w:r>
      <w:r w:rsidRPr="00553DAF">
        <w:rPr>
          <w:rFonts w:ascii="Book Antiqua" w:hAnsi="Book Antiqua" w:cs="Times New Roman"/>
          <w:sz w:val="24"/>
          <w:szCs w:val="24"/>
          <w:lang w:eastAsia="en-IN"/>
        </w:rPr>
        <w:t xml:space="preserve"> ignit</w:t>
      </w:r>
      <w:r>
        <w:rPr>
          <w:rFonts w:ascii="Book Antiqua" w:hAnsi="Book Antiqua" w:cs="Times New Roman"/>
          <w:sz w:val="24"/>
          <w:szCs w:val="24"/>
          <w:lang w:eastAsia="en-IN"/>
        </w:rPr>
        <w:t>ed</w:t>
      </w:r>
      <w:r w:rsidRPr="00553DAF">
        <w:rPr>
          <w:rFonts w:ascii="Book Antiqua" w:hAnsi="Book Antiqua" w:cs="Times New Roman"/>
          <w:sz w:val="24"/>
          <w:szCs w:val="24"/>
          <w:lang w:eastAsia="en-IN"/>
        </w:rPr>
        <w:t xml:space="preserve"> a spark of resistance even in the face of impending doom.</w:t>
      </w:r>
    </w:p>
    <w:p w14:paraId="5705A049"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For a moment, Barack was caught off guard by the simplicity and </w:t>
      </w:r>
      <w:r>
        <w:rPr>
          <w:rFonts w:ascii="Book Antiqua" w:hAnsi="Book Antiqua" w:cs="Times New Roman"/>
          <w:sz w:val="24"/>
          <w:szCs w:val="24"/>
          <w:lang w:eastAsia="en-IN"/>
        </w:rPr>
        <w:t xml:space="preserve">resolute </w:t>
      </w:r>
      <w:r w:rsidRPr="00553DAF">
        <w:rPr>
          <w:rFonts w:ascii="Book Antiqua" w:hAnsi="Book Antiqua" w:cs="Times New Roman"/>
          <w:sz w:val="24"/>
          <w:szCs w:val="24"/>
          <w:lang w:eastAsia="en-IN"/>
        </w:rPr>
        <w:t xml:space="preserve">faith in Netanyahu’s words. A </w:t>
      </w:r>
      <w:r>
        <w:rPr>
          <w:rFonts w:ascii="Book Antiqua" w:hAnsi="Book Antiqua" w:cs="Times New Roman"/>
          <w:sz w:val="24"/>
          <w:szCs w:val="24"/>
          <w:lang w:eastAsia="en-IN"/>
        </w:rPr>
        <w:t>trace</w:t>
      </w:r>
      <w:r w:rsidRPr="00553DAF">
        <w:rPr>
          <w:rFonts w:ascii="Book Antiqua" w:hAnsi="Book Antiqua" w:cs="Times New Roman"/>
          <w:sz w:val="24"/>
          <w:szCs w:val="24"/>
          <w:lang w:eastAsia="en-IN"/>
        </w:rPr>
        <w:t xml:space="preserve"> of frustration crossed his face before he regained his composure. He had expected defiance</w:t>
      </w:r>
      <w:r w:rsidRPr="00634623">
        <w:rPr>
          <w:rFonts w:ascii="Book Antiqua" w:hAnsi="Book Antiqua" w:cs="Times New Roman"/>
          <w:sz w:val="24"/>
          <w:szCs w:val="24"/>
          <w:lang w:eastAsia="en-IN"/>
        </w:rPr>
        <w:t>—</w:t>
      </w:r>
      <w:r w:rsidRPr="00553DAF">
        <w:rPr>
          <w:rFonts w:ascii="Book Antiqua" w:hAnsi="Book Antiqua" w:cs="Times New Roman"/>
          <w:sz w:val="24"/>
          <w:szCs w:val="24"/>
          <w:lang w:eastAsia="en-IN"/>
        </w:rPr>
        <w:t>perhaps even a desperate plea</w:t>
      </w:r>
      <w:r>
        <w:rPr>
          <w:rFonts w:ascii="Book Antiqua" w:hAnsi="Book Antiqua" w:cs="Times New Roman"/>
          <w:sz w:val="24"/>
          <w:szCs w:val="24"/>
          <w:lang w:eastAsia="en-IN"/>
        </w:rPr>
        <w:t xml:space="preserve"> for clemency</w:t>
      </w:r>
      <w:r w:rsidRPr="00634623">
        <w:rPr>
          <w:rFonts w:ascii="Book Antiqua" w:hAnsi="Book Antiqua" w:cs="Times New Roman"/>
          <w:sz w:val="24"/>
          <w:szCs w:val="24"/>
          <w:lang w:eastAsia="en-IN"/>
        </w:rPr>
        <w:t>—</w:t>
      </w:r>
      <w:r w:rsidRPr="00553DAF">
        <w:rPr>
          <w:rFonts w:ascii="Book Antiqua" w:hAnsi="Book Antiqua" w:cs="Times New Roman"/>
          <w:sz w:val="24"/>
          <w:szCs w:val="24"/>
          <w:lang w:eastAsia="en-IN"/>
        </w:rPr>
        <w:t>but not this calm, unshaken declaration of faith. It was as though Netanyahu, in his final moments, chose to reaffirm the unbreakable bond between Israel and its divine protector, even as his nation l</w:t>
      </w:r>
      <w:r>
        <w:rPr>
          <w:rFonts w:ascii="Book Antiqua" w:hAnsi="Book Antiqua" w:cs="Times New Roman"/>
          <w:sz w:val="24"/>
          <w:szCs w:val="24"/>
          <w:lang w:eastAsia="en-IN"/>
        </w:rPr>
        <w:t>ay</w:t>
      </w:r>
      <w:r w:rsidRPr="00553DAF">
        <w:rPr>
          <w:rFonts w:ascii="Book Antiqua" w:hAnsi="Book Antiqua" w:cs="Times New Roman"/>
          <w:sz w:val="24"/>
          <w:szCs w:val="24"/>
          <w:lang w:eastAsia="en-IN"/>
        </w:rPr>
        <w:t xml:space="preserve"> completely destroyed and subjugated</w:t>
      </w:r>
      <w:r>
        <w:rPr>
          <w:rFonts w:ascii="Book Antiqua" w:hAnsi="Book Antiqua" w:cs="Times New Roman"/>
          <w:sz w:val="24"/>
          <w:szCs w:val="24"/>
          <w:lang w:eastAsia="en-IN"/>
        </w:rPr>
        <w:t>.</w:t>
      </w:r>
      <w:r w:rsidRPr="00553DAF">
        <w:rPr>
          <w:rFonts w:ascii="Book Antiqua" w:hAnsi="Book Antiqua" w:cs="Times New Roman"/>
          <w:sz w:val="24"/>
          <w:szCs w:val="24"/>
          <w:lang w:eastAsia="en-IN"/>
        </w:rPr>
        <w:t xml:space="preserve"> </w:t>
      </w:r>
    </w:p>
    <w:p w14:paraId="0DE2EA49"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The crowd, too, was momentarily stunned into silence, as if the world itself paused to absorb the gravity of Netanyahu’s words. The soldiers shifted uneasily, some averting their eyes, feeling a pang of shame.</w:t>
      </w:r>
    </w:p>
    <w:p w14:paraId="5542BD39"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Barack stepped forward, </w:t>
      </w:r>
      <w:r>
        <w:rPr>
          <w:rFonts w:ascii="Book Antiqua" w:hAnsi="Book Antiqua" w:cs="Times New Roman"/>
          <w:sz w:val="24"/>
          <w:szCs w:val="24"/>
          <w:lang w:eastAsia="en-IN"/>
        </w:rPr>
        <w:t>in a</w:t>
      </w:r>
      <w:r w:rsidRPr="00553DAF">
        <w:rPr>
          <w:rFonts w:ascii="Book Antiqua" w:hAnsi="Book Antiqua" w:cs="Times New Roman"/>
          <w:sz w:val="24"/>
          <w:szCs w:val="24"/>
          <w:lang w:eastAsia="en-IN"/>
        </w:rPr>
        <w:t xml:space="preserve"> cold and calculated</w:t>
      </w:r>
      <w:r>
        <w:rPr>
          <w:rFonts w:ascii="Book Antiqua" w:hAnsi="Book Antiqua" w:cs="Times New Roman"/>
          <w:sz w:val="24"/>
          <w:szCs w:val="24"/>
          <w:lang w:eastAsia="en-IN"/>
        </w:rPr>
        <w:t xml:space="preserve"> voice</w:t>
      </w:r>
      <w:r w:rsidRPr="00553DAF">
        <w:rPr>
          <w:rFonts w:ascii="Book Antiqua" w:hAnsi="Book Antiqua" w:cs="Times New Roman"/>
          <w:sz w:val="24"/>
          <w:szCs w:val="24"/>
          <w:lang w:eastAsia="en-IN"/>
        </w:rPr>
        <w:t>, “Your god is no different than the other gods of this world. They are just constructs created by weak and feeble human minds used to serve the master of this world</w:t>
      </w:r>
      <w:r>
        <w:rPr>
          <w:rFonts w:ascii="Book Antiqua" w:hAnsi="Book Antiqua" w:cs="Times New Roman"/>
          <w:sz w:val="24"/>
          <w:szCs w:val="24"/>
          <w:lang w:eastAsia="en-IN"/>
        </w:rPr>
        <w:t>.</w:t>
      </w:r>
      <w:r w:rsidRPr="00553DAF">
        <w:rPr>
          <w:rFonts w:ascii="Book Antiqua" w:hAnsi="Book Antiqua" w:cs="Times New Roman"/>
          <w:sz w:val="24"/>
          <w:szCs w:val="24"/>
          <w:lang w:eastAsia="en-IN"/>
        </w:rPr>
        <w:t xml:space="preserve">” Barack waved his hand after he </w:t>
      </w:r>
      <w:r>
        <w:rPr>
          <w:rFonts w:ascii="Book Antiqua" w:hAnsi="Book Antiqua" w:cs="Times New Roman"/>
          <w:sz w:val="24"/>
          <w:szCs w:val="24"/>
          <w:lang w:eastAsia="en-IN"/>
        </w:rPr>
        <w:t xml:space="preserve">had </w:t>
      </w:r>
      <w:r w:rsidRPr="00553DAF">
        <w:rPr>
          <w:rFonts w:ascii="Book Antiqua" w:hAnsi="Book Antiqua" w:cs="Times New Roman"/>
          <w:sz w:val="24"/>
          <w:szCs w:val="24"/>
          <w:lang w:eastAsia="en-IN"/>
        </w:rPr>
        <w:t xml:space="preserve">finished speaking indicating it was time to begin Netanyahu’s punishment. </w:t>
      </w:r>
    </w:p>
    <w:p w14:paraId="7C621137"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Netanyahu remained silent. He had spoken the truth, invoking the God of the universe who stands above every other God. Now, he was prepared to face whatever his captors had in store, standing </w:t>
      </w:r>
      <w:r w:rsidRPr="00127F59">
        <w:rPr>
          <w:rFonts w:ascii="Book Antiqua" w:hAnsi="Book Antiqua" w:cs="Times New Roman"/>
          <w:sz w:val="24"/>
          <w:szCs w:val="24"/>
          <w:lang w:eastAsia="en-IN"/>
        </w:rPr>
        <w:t xml:space="preserve">unbowed </w:t>
      </w:r>
      <w:r w:rsidRPr="00553DAF">
        <w:rPr>
          <w:rFonts w:ascii="Book Antiqua" w:hAnsi="Book Antiqua" w:cs="Times New Roman"/>
          <w:sz w:val="24"/>
          <w:szCs w:val="24"/>
          <w:lang w:eastAsia="en-IN"/>
        </w:rPr>
        <w:t>with dignity and strength, even in his old age.</w:t>
      </w:r>
    </w:p>
    <w:p w14:paraId="593B5F31"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Inside Netanyahu’s skull lay a neural link, a device that had once been heralded as a groundbreaking medical achievement. The device offered individuals the ability to reconnect with the world, restoring control over their limbs and movements. But in the hands of the global elite this technological marvel had turned into something much darker—a tool of unimaginable torment.</w:t>
      </w:r>
    </w:p>
    <w:p w14:paraId="55BFD083"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The neural link had become a modern crucifix, without having to use the traditional means of torture, but by exploiting the body’s own nervous system. It would create excruciating pain by manipulating nerve signals </w:t>
      </w:r>
      <w:r>
        <w:rPr>
          <w:rFonts w:ascii="Book Antiqua" w:hAnsi="Book Antiqua" w:cs="Times New Roman"/>
          <w:sz w:val="24"/>
          <w:szCs w:val="24"/>
          <w:lang w:eastAsia="en-IN"/>
        </w:rPr>
        <w:t xml:space="preserve">through the use of </w:t>
      </w:r>
      <w:r w:rsidRPr="00553DAF">
        <w:rPr>
          <w:rFonts w:ascii="Book Antiqua" w:hAnsi="Book Antiqua" w:cs="Times New Roman"/>
          <w:sz w:val="24"/>
          <w:szCs w:val="24"/>
          <w:lang w:eastAsia="en-IN"/>
        </w:rPr>
        <w:t>electromagnetic impulses. The sensation of nails being driven through flesh, the lash of a whip, or even the suffocating crush of asphyxiation could all be simulated without a single visible mark. The horror of these tortures was no longer limited by the weaknesses of the body</w:t>
      </w:r>
      <w:r>
        <w:rPr>
          <w:rFonts w:ascii="Book Antiqua" w:hAnsi="Book Antiqua" w:cs="Times New Roman"/>
          <w:sz w:val="24"/>
          <w:szCs w:val="24"/>
          <w:lang w:eastAsia="en-IN"/>
        </w:rPr>
        <w:t xml:space="preserve">, for </w:t>
      </w:r>
      <w:r w:rsidRPr="00553DAF">
        <w:rPr>
          <w:rFonts w:ascii="Book Antiqua" w:hAnsi="Book Antiqua" w:cs="Times New Roman"/>
          <w:sz w:val="24"/>
          <w:szCs w:val="24"/>
          <w:lang w:eastAsia="en-IN"/>
        </w:rPr>
        <w:t>pain could be stretched out for days, weeks, even months, without any relief.</w:t>
      </w:r>
    </w:p>
    <w:p w14:paraId="3AAF1924" w14:textId="77777777" w:rsidR="003C761A" w:rsidRPr="00553DAF" w:rsidRDefault="003C761A" w:rsidP="006D6183">
      <w:pPr>
        <w:ind w:firstLine="284"/>
        <w:rPr>
          <w:rFonts w:ascii="Book Antiqua" w:hAnsi="Book Antiqua" w:cs="Times New Roman"/>
          <w:sz w:val="24"/>
          <w:szCs w:val="24"/>
          <w:lang w:eastAsia="en-IN"/>
        </w:rPr>
      </w:pPr>
      <w:bookmarkStart w:id="9757" w:name="_Hlk176182406"/>
      <w:r>
        <w:rPr>
          <w:rFonts w:ascii="Book Antiqua" w:hAnsi="Book Antiqua" w:cs="Times New Roman"/>
          <w:sz w:val="24"/>
          <w:szCs w:val="24"/>
          <w:lang w:eastAsia="en-IN"/>
        </w:rPr>
        <w:lastRenderedPageBreak/>
        <w:t>T</w:t>
      </w:r>
      <w:r w:rsidRPr="00127F59">
        <w:rPr>
          <w:rFonts w:ascii="Book Antiqua" w:hAnsi="Book Antiqua" w:cs="Times New Roman"/>
          <w:sz w:val="24"/>
          <w:szCs w:val="24"/>
          <w:lang w:eastAsia="en-IN"/>
        </w:rPr>
        <w:t xml:space="preserve">here would be </w:t>
      </w:r>
      <w:proofErr w:type="gramStart"/>
      <w:r w:rsidRPr="00127F59">
        <w:rPr>
          <w:rFonts w:ascii="Book Antiqua" w:hAnsi="Book Antiqua" w:cs="Times New Roman"/>
          <w:sz w:val="24"/>
          <w:szCs w:val="24"/>
          <w:lang w:eastAsia="en-IN"/>
        </w:rPr>
        <w:t xml:space="preserve">no </w:t>
      </w:r>
      <w:r>
        <w:rPr>
          <w:rFonts w:ascii="Book Antiqua" w:hAnsi="Book Antiqua" w:cs="Times New Roman"/>
          <w:sz w:val="24"/>
          <w:szCs w:val="24"/>
          <w:lang w:eastAsia="en-IN"/>
        </w:rPr>
        <w:t xml:space="preserve"> </w:t>
      </w:r>
      <w:r w:rsidRPr="00127F59">
        <w:rPr>
          <w:rFonts w:ascii="Book Antiqua" w:hAnsi="Book Antiqua" w:cs="Times New Roman"/>
          <w:sz w:val="24"/>
          <w:szCs w:val="24"/>
          <w:lang w:eastAsia="en-IN"/>
        </w:rPr>
        <w:t>escape</w:t>
      </w:r>
      <w:proofErr w:type="gramEnd"/>
      <w:r w:rsidRPr="00127F59">
        <w:rPr>
          <w:rFonts w:ascii="Book Antiqua" w:hAnsi="Book Antiqua" w:cs="Times New Roman"/>
          <w:sz w:val="24"/>
          <w:szCs w:val="24"/>
          <w:lang w:eastAsia="en-IN"/>
        </w:rPr>
        <w:t xml:space="preserve"> from this infinite prison of pain.</w:t>
      </w:r>
      <w:r>
        <w:rPr>
          <w:rFonts w:ascii="Book Antiqua" w:hAnsi="Book Antiqua" w:cs="Times New Roman"/>
          <w:sz w:val="24"/>
          <w:szCs w:val="24"/>
          <w:lang w:eastAsia="en-IN"/>
        </w:rPr>
        <w:t xml:space="preserve"> T</w:t>
      </w:r>
      <w:r w:rsidRPr="00553DAF">
        <w:rPr>
          <w:rFonts w:ascii="Book Antiqua" w:hAnsi="Book Antiqua" w:cs="Times New Roman"/>
          <w:sz w:val="24"/>
          <w:szCs w:val="24"/>
          <w:lang w:eastAsia="en-IN"/>
        </w:rPr>
        <w:t xml:space="preserve">he neural link prevented the body from slipping into shock, which </w:t>
      </w:r>
      <w:r>
        <w:rPr>
          <w:rFonts w:ascii="Book Antiqua" w:hAnsi="Book Antiqua" w:cs="Times New Roman"/>
          <w:sz w:val="24"/>
          <w:szCs w:val="24"/>
          <w:lang w:eastAsia="en-IN"/>
        </w:rPr>
        <w:t>i</w:t>
      </w:r>
      <w:r w:rsidRPr="00553DAF">
        <w:rPr>
          <w:rFonts w:ascii="Book Antiqua" w:hAnsi="Book Antiqua" w:cs="Times New Roman"/>
          <w:sz w:val="24"/>
          <w:szCs w:val="24"/>
          <w:lang w:eastAsia="en-IN"/>
        </w:rPr>
        <w:t xml:space="preserve">s the body’s </w:t>
      </w:r>
      <w:proofErr w:type="spellStart"/>
      <w:r w:rsidRPr="00553DAF">
        <w:rPr>
          <w:rFonts w:ascii="Book Antiqua" w:hAnsi="Book Antiqua" w:cs="Times New Roman"/>
          <w:sz w:val="24"/>
          <w:szCs w:val="24"/>
          <w:lang w:eastAsia="en-IN"/>
        </w:rPr>
        <w:t>defense</w:t>
      </w:r>
      <w:proofErr w:type="spellEnd"/>
      <w:r w:rsidRPr="00553DAF">
        <w:rPr>
          <w:rFonts w:ascii="Book Antiqua" w:hAnsi="Book Antiqua" w:cs="Times New Roman"/>
          <w:sz w:val="24"/>
          <w:szCs w:val="24"/>
          <w:lang w:eastAsia="en-IN"/>
        </w:rPr>
        <w:t xml:space="preserve"> mechanism that dulls pain when it becomes unbearable. The device forced the victim to stay conscious by injecting </w:t>
      </w:r>
      <w:r>
        <w:rPr>
          <w:rFonts w:ascii="Book Antiqua" w:hAnsi="Book Antiqua" w:cs="Times New Roman"/>
          <w:sz w:val="24"/>
          <w:szCs w:val="24"/>
          <w:lang w:eastAsia="en-IN"/>
        </w:rPr>
        <w:t xml:space="preserve">in them </w:t>
      </w:r>
      <w:r w:rsidRPr="00553DAF">
        <w:rPr>
          <w:rFonts w:ascii="Book Antiqua" w:hAnsi="Book Antiqua" w:cs="Times New Roman"/>
          <w:sz w:val="24"/>
          <w:szCs w:val="24"/>
          <w:lang w:eastAsia="en-IN"/>
        </w:rPr>
        <w:t>small amounts of adrenaline when</w:t>
      </w:r>
      <w:r>
        <w:rPr>
          <w:rFonts w:ascii="Book Antiqua" w:hAnsi="Book Antiqua" w:cs="Times New Roman"/>
          <w:sz w:val="24"/>
          <w:szCs w:val="24"/>
          <w:lang w:eastAsia="en-IN"/>
        </w:rPr>
        <w:t>ever</w:t>
      </w:r>
      <w:r w:rsidRPr="00553DAF">
        <w:rPr>
          <w:rFonts w:ascii="Book Antiqua" w:hAnsi="Book Antiqua" w:cs="Times New Roman"/>
          <w:sz w:val="24"/>
          <w:szCs w:val="24"/>
          <w:lang w:eastAsia="en-IN"/>
        </w:rPr>
        <w:t xml:space="preserve"> they tried to sleep. People called it the modern-day recreation of hell on Earth for </w:t>
      </w:r>
      <w:r>
        <w:rPr>
          <w:rFonts w:ascii="Book Antiqua" w:hAnsi="Book Antiqua" w:cs="Times New Roman"/>
          <w:sz w:val="24"/>
          <w:szCs w:val="24"/>
          <w:lang w:eastAsia="en-IN"/>
        </w:rPr>
        <w:t>its victims</w:t>
      </w:r>
      <w:r w:rsidRPr="00553DAF">
        <w:rPr>
          <w:rFonts w:ascii="Book Antiqua" w:hAnsi="Book Antiqua" w:cs="Times New Roman"/>
          <w:sz w:val="24"/>
          <w:szCs w:val="24"/>
          <w:lang w:eastAsia="en-IN"/>
        </w:rPr>
        <w:t>.</w:t>
      </w:r>
    </w:p>
    <w:p w14:paraId="6A6454F7"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For some, this unrelenting torment pushed them to insanity. Desperation drove men to extraordinary lengths, </w:t>
      </w:r>
      <w:proofErr w:type="spellStart"/>
      <w:r w:rsidRPr="00553DAF">
        <w:rPr>
          <w:rFonts w:ascii="Book Antiqua" w:hAnsi="Book Antiqua" w:cs="Times New Roman"/>
          <w:sz w:val="24"/>
          <w:szCs w:val="24"/>
          <w:lang w:eastAsia="en-IN"/>
        </w:rPr>
        <w:t>fueled</w:t>
      </w:r>
      <w:proofErr w:type="spellEnd"/>
      <w:r w:rsidRPr="00553DAF">
        <w:rPr>
          <w:rFonts w:ascii="Book Antiqua" w:hAnsi="Book Antiqua" w:cs="Times New Roman"/>
          <w:sz w:val="24"/>
          <w:szCs w:val="24"/>
          <w:lang w:eastAsia="en-IN"/>
        </w:rPr>
        <w:t xml:space="preserve"> by a primal need to end the agony. Some managed to break free of their restraints, driven by a supernatural power of their spirit </w:t>
      </w:r>
      <w:r>
        <w:rPr>
          <w:rFonts w:ascii="Book Antiqua" w:hAnsi="Book Antiqua" w:cs="Times New Roman"/>
          <w:sz w:val="24"/>
          <w:szCs w:val="24"/>
          <w:lang w:eastAsia="en-IN"/>
        </w:rPr>
        <w:t>superimpos</w:t>
      </w:r>
      <w:r w:rsidRPr="00553DAF">
        <w:rPr>
          <w:rFonts w:ascii="Book Antiqua" w:hAnsi="Book Antiqua" w:cs="Times New Roman"/>
          <w:sz w:val="24"/>
          <w:szCs w:val="24"/>
          <w:lang w:eastAsia="en-IN"/>
        </w:rPr>
        <w:t>ing mind over matter. With shaking hands, they reached for the neural link embedded in their skulls and ripped it out.</w:t>
      </w:r>
    </w:p>
    <w:bookmarkEnd w:id="9757"/>
    <w:p w14:paraId="261C6E3C"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what seemed impossible—they had freed themselves from their torment, even if it meant paying the ultimate price.</w:t>
      </w:r>
    </w:p>
    <w:p w14:paraId="2BBDB9DB"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The pain started subtly, a faint burning sensation that crept up from Netanyahu’s neck and spread like wildfire across his entire body. His skin </w:t>
      </w:r>
      <w:r>
        <w:rPr>
          <w:rFonts w:ascii="Book Antiqua" w:hAnsi="Book Antiqua" w:cs="Times New Roman"/>
          <w:sz w:val="24"/>
          <w:szCs w:val="24"/>
          <w:lang w:eastAsia="en-IN"/>
        </w:rPr>
        <w:t>was bathed in</w:t>
      </w:r>
      <w:r w:rsidRPr="00553DAF">
        <w:rPr>
          <w:rFonts w:ascii="Book Antiqua" w:hAnsi="Book Antiqua" w:cs="Times New Roman"/>
          <w:sz w:val="24"/>
          <w:szCs w:val="24"/>
          <w:lang w:eastAsia="en-IN"/>
        </w:rPr>
        <w:t xml:space="preserve"> sweat</w:t>
      </w:r>
      <w:r>
        <w:rPr>
          <w:rFonts w:ascii="Book Antiqua" w:hAnsi="Book Antiqua" w:cs="Times New Roman"/>
          <w:sz w:val="24"/>
          <w:szCs w:val="24"/>
          <w:lang w:eastAsia="en-IN"/>
        </w:rPr>
        <w:t>.</w:t>
      </w:r>
      <w:r w:rsidRPr="00553DAF">
        <w:rPr>
          <w:rFonts w:ascii="Book Antiqua" w:hAnsi="Book Antiqua" w:cs="Times New Roman"/>
          <w:sz w:val="24"/>
          <w:szCs w:val="24"/>
          <w:lang w:eastAsia="en-IN"/>
        </w:rPr>
        <w:t xml:space="preserve"> Then, suddenly, a sharp stab shot through his foot, like a hot knife slicing through flesh. He gritted his teeth, resisting the urge to clutch his foot, refusing to show weakness. Instead, he dropped to his knees, seeking refuge in prayer. </w:t>
      </w:r>
    </w:p>
    <w:p w14:paraId="288FDA08" w14:textId="77777777" w:rsidR="003C761A" w:rsidRPr="00553DAF" w:rsidRDefault="003C761A" w:rsidP="006D6183">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As the pain became more </w:t>
      </w:r>
      <w:r>
        <w:rPr>
          <w:rFonts w:ascii="Book Antiqua" w:hAnsi="Book Antiqua" w:cs="Times New Roman"/>
          <w:sz w:val="24"/>
          <w:szCs w:val="24"/>
          <w:lang w:eastAsia="en-IN"/>
        </w:rPr>
        <w:t>in</w:t>
      </w:r>
      <w:r w:rsidRPr="00553DAF">
        <w:rPr>
          <w:rFonts w:ascii="Book Antiqua" w:hAnsi="Book Antiqua" w:cs="Times New Roman"/>
          <w:sz w:val="24"/>
          <w:szCs w:val="24"/>
          <w:lang w:eastAsia="en-IN"/>
        </w:rPr>
        <w:t>tense, Netanyahu became tempted to lash out at Obama, the man solely responsible for his tragic fate. His faith began to falter. A</w:t>
      </w:r>
      <w:r>
        <w:rPr>
          <w:rFonts w:ascii="Book Antiqua" w:hAnsi="Book Antiqua" w:cs="Times New Roman"/>
          <w:sz w:val="24"/>
          <w:szCs w:val="24"/>
          <w:lang w:eastAsia="en-IN"/>
        </w:rPr>
        <w:t>t a</w:t>
      </w:r>
      <w:r w:rsidRPr="00553DAF">
        <w:rPr>
          <w:rFonts w:ascii="Book Antiqua" w:hAnsi="Book Antiqua" w:cs="Times New Roman"/>
          <w:sz w:val="24"/>
          <w:szCs w:val="24"/>
          <w:lang w:eastAsia="en-IN"/>
        </w:rPr>
        <w:t xml:space="preserve"> slice in his neck, he reeled</w:t>
      </w:r>
      <w:r>
        <w:rPr>
          <w:rFonts w:ascii="Book Antiqua" w:hAnsi="Book Antiqua" w:cs="Times New Roman"/>
          <w:sz w:val="24"/>
          <w:szCs w:val="24"/>
          <w:lang w:eastAsia="en-IN"/>
        </w:rPr>
        <w:t>.</w:t>
      </w:r>
      <w:r w:rsidRPr="00553DAF">
        <w:rPr>
          <w:rFonts w:ascii="Book Antiqua" w:hAnsi="Book Antiqua" w:cs="Times New Roman"/>
          <w:sz w:val="24"/>
          <w:szCs w:val="24"/>
          <w:lang w:eastAsia="en-IN"/>
        </w:rPr>
        <w:t xml:space="preserve"> “You fucking bastard!” he </w:t>
      </w:r>
      <w:r>
        <w:rPr>
          <w:rFonts w:ascii="Book Antiqua" w:hAnsi="Book Antiqua" w:cs="Times New Roman"/>
          <w:sz w:val="24"/>
          <w:szCs w:val="24"/>
          <w:lang w:eastAsia="en-IN"/>
        </w:rPr>
        <w:t xml:space="preserve">said </w:t>
      </w:r>
      <w:r w:rsidRPr="00553DAF">
        <w:rPr>
          <w:rFonts w:ascii="Book Antiqua" w:hAnsi="Book Antiqua" w:cs="Times New Roman"/>
          <w:sz w:val="24"/>
          <w:szCs w:val="24"/>
          <w:lang w:eastAsia="en-IN"/>
        </w:rPr>
        <w:t>with a murderous stare</w:t>
      </w:r>
      <w:r>
        <w:rPr>
          <w:rFonts w:ascii="Book Antiqua" w:hAnsi="Book Antiqua" w:cs="Times New Roman"/>
          <w:sz w:val="24"/>
          <w:szCs w:val="24"/>
          <w:lang w:eastAsia="en-IN"/>
        </w:rPr>
        <w:t xml:space="preserve"> </w:t>
      </w:r>
      <w:proofErr w:type="gramStart"/>
      <w:r>
        <w:rPr>
          <w:rFonts w:ascii="Book Antiqua" w:hAnsi="Book Antiqua" w:cs="Times New Roman"/>
          <w:sz w:val="24"/>
          <w:szCs w:val="24"/>
          <w:lang w:eastAsia="en-IN"/>
        </w:rPr>
        <w:t xml:space="preserve">at </w:t>
      </w:r>
      <w:r w:rsidRPr="00127F59">
        <w:rPr>
          <w:rFonts w:ascii="Book Antiqua" w:hAnsi="Book Antiqua" w:cs="Times New Roman"/>
          <w:sz w:val="24"/>
          <w:szCs w:val="24"/>
          <w:lang w:eastAsia="en-IN"/>
        </w:rPr>
        <w:t xml:space="preserve"> Obama</w:t>
      </w:r>
      <w:proofErr w:type="gramEnd"/>
      <w:r w:rsidRPr="00553DAF">
        <w:rPr>
          <w:rFonts w:ascii="Book Antiqua" w:hAnsi="Book Antiqua" w:cs="Times New Roman"/>
          <w:sz w:val="24"/>
          <w:szCs w:val="24"/>
          <w:lang w:eastAsia="en-IN"/>
        </w:rPr>
        <w:t>.</w:t>
      </w:r>
    </w:p>
    <w:p w14:paraId="6F96A06D" w14:textId="31AC25B8" w:rsidR="00325B63" w:rsidRPr="00833EEB" w:rsidRDefault="003C761A">
      <w:pPr>
        <w:ind w:firstLine="284"/>
        <w:rPr>
          <w:rFonts w:ascii="Book Antiqua" w:hAnsi="Book Antiqua" w:cs="Times New Roman"/>
          <w:sz w:val="24"/>
          <w:szCs w:val="24"/>
          <w:lang w:eastAsia="en-IN"/>
          <w:rPrChange w:id="9758" w:author="mac" w:date="2024-09-27T09:55:00Z">
            <w:rPr>
              <w:rFonts w:ascii="Times New Roman" w:hAnsi="Times New Roman" w:cs="Times New Roman"/>
              <w:sz w:val="24"/>
              <w:szCs w:val="24"/>
              <w:lang w:eastAsia="en-IN"/>
            </w:rPr>
          </w:rPrChange>
        </w:rPr>
        <w:pPrChange w:id="9759" w:author="Yashua Lebowitz" w:date="2024-09-28T16:42:00Z">
          <w:pPr/>
        </w:pPrChange>
      </w:pPr>
      <w:r w:rsidRPr="00553DAF">
        <w:rPr>
          <w:rFonts w:ascii="Book Antiqua" w:hAnsi="Book Antiqua" w:cs="Times New Roman"/>
          <w:sz w:val="24"/>
          <w:szCs w:val="24"/>
          <w:lang w:eastAsia="en-IN"/>
        </w:rPr>
        <w:t xml:space="preserve">The soldiers laughed. Barack reeled backwards </w:t>
      </w:r>
      <w:r>
        <w:rPr>
          <w:rFonts w:ascii="Book Antiqua" w:hAnsi="Book Antiqua" w:cs="Times New Roman"/>
          <w:sz w:val="24"/>
          <w:szCs w:val="24"/>
          <w:lang w:eastAsia="en-IN"/>
        </w:rPr>
        <w:t xml:space="preserve">in jest to mock </w:t>
      </w:r>
      <w:r w:rsidRPr="00553DAF">
        <w:rPr>
          <w:rFonts w:ascii="Book Antiqua" w:hAnsi="Book Antiqua" w:cs="Times New Roman"/>
          <w:sz w:val="24"/>
          <w:szCs w:val="24"/>
          <w:lang w:eastAsia="en-IN"/>
        </w:rPr>
        <w:t>Netanyahu acting like the tortured man.</w:t>
      </w:r>
      <w:r>
        <w:rPr>
          <w:rFonts w:ascii="Book Antiqua" w:hAnsi="Book Antiqua" w:cs="Times New Roman"/>
          <w:sz w:val="24"/>
          <w:szCs w:val="24"/>
          <w:lang w:eastAsia="en-IN"/>
        </w:rPr>
        <w:t xml:space="preserve"> “</w:t>
      </w:r>
      <w:r w:rsidRPr="00553DAF">
        <w:rPr>
          <w:rFonts w:ascii="Book Antiqua" w:hAnsi="Book Antiqua" w:cs="Times New Roman"/>
          <w:sz w:val="24"/>
          <w:szCs w:val="24"/>
          <w:lang w:eastAsia="en-IN"/>
        </w:rPr>
        <w:t>We’re just getting started,”</w:t>
      </w:r>
      <w:r>
        <w:rPr>
          <w:rFonts w:ascii="Book Antiqua" w:hAnsi="Book Antiqua" w:cs="Times New Roman"/>
          <w:sz w:val="24"/>
          <w:szCs w:val="24"/>
          <w:lang w:eastAsia="en-IN"/>
        </w:rPr>
        <w:t xml:space="preserve"> he laughed</w:t>
      </w:r>
      <w:r w:rsidRPr="00553DAF">
        <w:rPr>
          <w:rFonts w:ascii="Book Antiqua" w:hAnsi="Book Antiqua" w:cs="Times New Roman"/>
          <w:sz w:val="24"/>
          <w:szCs w:val="24"/>
          <w:lang w:eastAsia="en-IN"/>
        </w:rPr>
        <w:t xml:space="preserve"> </w:t>
      </w:r>
      <w:r>
        <w:rPr>
          <w:rFonts w:ascii="Book Antiqua" w:hAnsi="Book Antiqua" w:cs="Times New Roman"/>
          <w:sz w:val="24"/>
          <w:szCs w:val="24"/>
          <w:lang w:eastAsia="en-IN"/>
        </w:rPr>
        <w:t xml:space="preserve">as an evil smile </w:t>
      </w:r>
      <w:r w:rsidRPr="00553DAF">
        <w:rPr>
          <w:rFonts w:ascii="Book Antiqua" w:hAnsi="Book Antiqua" w:cs="Times New Roman"/>
          <w:sz w:val="24"/>
          <w:szCs w:val="24"/>
          <w:lang w:eastAsia="en-IN"/>
        </w:rPr>
        <w:t xml:space="preserve">spread across </w:t>
      </w:r>
      <w:r>
        <w:rPr>
          <w:rFonts w:ascii="Book Antiqua" w:hAnsi="Book Antiqua" w:cs="Times New Roman"/>
          <w:sz w:val="24"/>
          <w:szCs w:val="24"/>
          <w:lang w:eastAsia="en-IN"/>
        </w:rPr>
        <w:t>hi</w:t>
      </w:r>
      <w:r w:rsidRPr="00634623">
        <w:rPr>
          <w:rFonts w:ascii="Book Antiqua" w:hAnsi="Book Antiqua" w:cs="Times New Roman"/>
          <w:sz w:val="24"/>
          <w:szCs w:val="24"/>
          <w:lang w:eastAsia="en-IN"/>
        </w:rPr>
        <w:t xml:space="preserve">s </w:t>
      </w:r>
      <w:r w:rsidRPr="00553DAF">
        <w:rPr>
          <w:rFonts w:ascii="Book Antiqua" w:hAnsi="Book Antiqua" w:cs="Times New Roman"/>
          <w:sz w:val="24"/>
          <w:szCs w:val="24"/>
          <w:lang w:eastAsia="en-IN"/>
        </w:rPr>
        <w:t>face.</w:t>
      </w:r>
    </w:p>
    <w:p w14:paraId="00956851" w14:textId="77777777" w:rsidR="00325B63" w:rsidRPr="00833EEB" w:rsidRDefault="00325B63">
      <w:pPr>
        <w:ind w:firstLine="284"/>
        <w:rPr>
          <w:rFonts w:ascii="Book Antiqua" w:hAnsi="Book Antiqua" w:cs="Times New Roman"/>
          <w:sz w:val="24"/>
          <w:szCs w:val="24"/>
          <w:lang w:eastAsia="en-IN"/>
          <w:rPrChange w:id="9760" w:author="mac" w:date="2024-09-27T09:55:00Z">
            <w:rPr>
              <w:rFonts w:ascii="Times New Roman" w:hAnsi="Times New Roman" w:cs="Times New Roman"/>
              <w:sz w:val="24"/>
              <w:szCs w:val="24"/>
              <w:lang w:eastAsia="en-IN"/>
            </w:rPr>
          </w:rPrChange>
        </w:rPr>
        <w:pPrChange w:id="9761" w:author="Yashua Lebowitz" w:date="2024-09-28T16:42:00Z">
          <w:pPr/>
        </w:pPrChange>
      </w:pPr>
    </w:p>
    <w:p w14:paraId="7ECFA27F" w14:textId="77777777" w:rsidR="00325B63" w:rsidRPr="00833EEB" w:rsidRDefault="00325B63">
      <w:pPr>
        <w:ind w:firstLine="284"/>
        <w:rPr>
          <w:rFonts w:ascii="Book Antiqua" w:hAnsi="Book Antiqua" w:cs="Times New Roman"/>
          <w:sz w:val="24"/>
          <w:szCs w:val="24"/>
          <w:lang w:eastAsia="en-IN"/>
          <w:rPrChange w:id="9762" w:author="mac" w:date="2024-09-27T09:55:00Z">
            <w:rPr>
              <w:rFonts w:ascii="Times New Roman" w:hAnsi="Times New Roman" w:cs="Times New Roman"/>
              <w:sz w:val="24"/>
              <w:szCs w:val="24"/>
              <w:lang w:eastAsia="en-IN"/>
            </w:rPr>
          </w:rPrChange>
        </w:rPr>
        <w:pPrChange w:id="9763" w:author="Yashua Lebowitz" w:date="2024-09-28T16:42:00Z">
          <w:pPr/>
        </w:pPrChange>
      </w:pPr>
    </w:p>
    <w:p w14:paraId="7E99CF61" w14:textId="77777777" w:rsidR="00325B63" w:rsidRPr="00833EEB" w:rsidRDefault="00325B63">
      <w:pPr>
        <w:ind w:firstLine="284"/>
        <w:rPr>
          <w:rFonts w:ascii="Book Antiqua" w:hAnsi="Book Antiqua" w:cs="Times New Roman"/>
          <w:sz w:val="24"/>
          <w:szCs w:val="24"/>
          <w:lang w:eastAsia="en-IN"/>
          <w:rPrChange w:id="9764" w:author="mac" w:date="2024-09-27T09:55:00Z">
            <w:rPr>
              <w:rFonts w:ascii="Times New Roman" w:hAnsi="Times New Roman" w:cs="Times New Roman"/>
              <w:sz w:val="24"/>
              <w:szCs w:val="24"/>
              <w:lang w:eastAsia="en-IN"/>
            </w:rPr>
          </w:rPrChange>
        </w:rPr>
        <w:pPrChange w:id="9765" w:author="Yashua Lebowitz" w:date="2024-09-28T16:42:00Z">
          <w:pPr/>
        </w:pPrChange>
      </w:pPr>
    </w:p>
    <w:p w14:paraId="6DB5C189" w14:textId="77777777" w:rsidR="00325B63" w:rsidRPr="00833EEB" w:rsidRDefault="00325B63">
      <w:pPr>
        <w:ind w:firstLine="284"/>
        <w:rPr>
          <w:rFonts w:ascii="Book Antiqua" w:hAnsi="Book Antiqua" w:cs="Times New Roman"/>
          <w:sz w:val="24"/>
          <w:szCs w:val="24"/>
          <w:lang w:eastAsia="en-IN"/>
          <w:rPrChange w:id="9766" w:author="mac" w:date="2024-09-27T09:55:00Z">
            <w:rPr>
              <w:rFonts w:ascii="Times New Roman" w:hAnsi="Times New Roman" w:cs="Times New Roman"/>
              <w:sz w:val="24"/>
              <w:szCs w:val="24"/>
              <w:lang w:eastAsia="en-IN"/>
            </w:rPr>
          </w:rPrChange>
        </w:rPr>
        <w:pPrChange w:id="9767" w:author="Yashua Lebowitz" w:date="2024-09-28T16:42:00Z">
          <w:pPr/>
        </w:pPrChange>
      </w:pPr>
    </w:p>
    <w:p w14:paraId="70CE8400" w14:textId="77777777" w:rsidR="00325B63" w:rsidRPr="00833EEB" w:rsidRDefault="00325B63">
      <w:pPr>
        <w:ind w:firstLine="284"/>
        <w:rPr>
          <w:rFonts w:ascii="Book Antiqua" w:hAnsi="Book Antiqua" w:cs="Times New Roman"/>
          <w:sz w:val="24"/>
          <w:szCs w:val="24"/>
          <w:lang w:eastAsia="en-IN"/>
          <w:rPrChange w:id="9768" w:author="mac" w:date="2024-09-27T09:55:00Z">
            <w:rPr>
              <w:rFonts w:ascii="Times New Roman" w:hAnsi="Times New Roman" w:cs="Times New Roman"/>
              <w:sz w:val="24"/>
              <w:szCs w:val="24"/>
              <w:lang w:eastAsia="en-IN"/>
            </w:rPr>
          </w:rPrChange>
        </w:rPr>
        <w:pPrChange w:id="9769" w:author="Yashua Lebowitz" w:date="2024-09-28T16:42:00Z">
          <w:pPr/>
        </w:pPrChange>
      </w:pPr>
      <w:r w:rsidRPr="00833EEB">
        <w:rPr>
          <w:rFonts w:ascii="Book Antiqua" w:hAnsi="Book Antiqua" w:cs="Times New Roman"/>
          <w:sz w:val="24"/>
          <w:szCs w:val="24"/>
          <w:lang w:eastAsia="en-IN"/>
          <w:rPrChange w:id="9770" w:author="mac" w:date="2024-09-27T09:55:00Z">
            <w:rPr>
              <w:rFonts w:ascii="Times New Roman" w:hAnsi="Times New Roman" w:cs="Times New Roman"/>
              <w:sz w:val="24"/>
              <w:szCs w:val="24"/>
              <w:lang w:eastAsia="en-IN"/>
            </w:rPr>
          </w:rPrChange>
        </w:rPr>
        <w:lastRenderedPageBreak/>
        <w:t xml:space="preserve">It was noon now as the ragtag survivors of the IDF platoon led by Levi, their dauntless, newly instated commander watched the massive hologram of Netanyahu enduring unspeakable torment which coursed through his contorted body that lay on the ground for all to see. </w:t>
      </w:r>
    </w:p>
    <w:p w14:paraId="3DAAEF1C" w14:textId="77777777" w:rsidR="00325B63" w:rsidRPr="00833EEB" w:rsidRDefault="00325B63">
      <w:pPr>
        <w:ind w:firstLine="284"/>
        <w:rPr>
          <w:rFonts w:ascii="Book Antiqua" w:hAnsi="Book Antiqua" w:cs="Times New Roman"/>
          <w:sz w:val="24"/>
          <w:szCs w:val="24"/>
          <w:lang w:eastAsia="en-IN"/>
          <w:rPrChange w:id="9771" w:author="mac" w:date="2024-09-27T09:55:00Z">
            <w:rPr>
              <w:rFonts w:ascii="Times New Roman" w:hAnsi="Times New Roman" w:cs="Times New Roman"/>
              <w:sz w:val="24"/>
              <w:szCs w:val="24"/>
              <w:lang w:eastAsia="en-IN"/>
            </w:rPr>
          </w:rPrChange>
        </w:rPr>
        <w:pPrChange w:id="9772" w:author="Yashua Lebowitz" w:date="2024-09-28T16:42:00Z">
          <w:pPr/>
        </w:pPrChange>
      </w:pPr>
      <w:r w:rsidRPr="00833EEB">
        <w:rPr>
          <w:rFonts w:ascii="Book Antiqua" w:hAnsi="Book Antiqua" w:cs="Times New Roman"/>
          <w:sz w:val="24"/>
          <w:szCs w:val="24"/>
          <w:lang w:eastAsia="en-IN"/>
          <w:rPrChange w:id="9773" w:author="mac" w:date="2024-09-27T09:55:00Z">
            <w:rPr>
              <w:rFonts w:ascii="Times New Roman" w:hAnsi="Times New Roman" w:cs="Times New Roman"/>
              <w:sz w:val="24"/>
              <w:szCs w:val="24"/>
              <w:lang w:eastAsia="en-IN"/>
            </w:rPr>
          </w:rPrChange>
        </w:rPr>
        <w:t>Gavriel, frustrated about his inability to do anything vented his frustration, “How much longer Joshua, how much longer must we wait.”</w:t>
      </w:r>
    </w:p>
    <w:p w14:paraId="61A3C96E" w14:textId="77777777" w:rsidR="00325B63" w:rsidRPr="00833EEB" w:rsidRDefault="00325B63">
      <w:pPr>
        <w:ind w:firstLine="284"/>
        <w:rPr>
          <w:rFonts w:ascii="Book Antiqua" w:hAnsi="Book Antiqua" w:cs="Times New Roman"/>
          <w:sz w:val="24"/>
          <w:szCs w:val="24"/>
          <w:lang w:eastAsia="en-IN"/>
          <w:rPrChange w:id="9774" w:author="mac" w:date="2024-09-27T09:55:00Z">
            <w:rPr>
              <w:rFonts w:ascii="Times New Roman" w:hAnsi="Times New Roman" w:cs="Times New Roman"/>
              <w:sz w:val="24"/>
              <w:szCs w:val="24"/>
              <w:lang w:eastAsia="en-IN"/>
            </w:rPr>
          </w:rPrChange>
        </w:rPr>
        <w:pPrChange w:id="9775" w:author="Yashua Lebowitz" w:date="2024-09-28T16:42:00Z">
          <w:pPr/>
        </w:pPrChange>
      </w:pPr>
      <w:r w:rsidRPr="00833EEB">
        <w:rPr>
          <w:rFonts w:ascii="Book Antiqua" w:hAnsi="Book Antiqua" w:cs="Times New Roman"/>
          <w:sz w:val="24"/>
          <w:szCs w:val="24"/>
          <w:lang w:eastAsia="en-IN"/>
          <w:rPrChange w:id="9776" w:author="mac" w:date="2024-09-27T09:55:00Z">
            <w:rPr>
              <w:rFonts w:ascii="Times New Roman" w:hAnsi="Times New Roman" w:cs="Times New Roman"/>
              <w:sz w:val="24"/>
              <w:szCs w:val="24"/>
              <w:lang w:eastAsia="en-IN"/>
            </w:rPr>
          </w:rPrChange>
        </w:rPr>
        <w:t xml:space="preserve">Levi also felt the same frustration, but remained quiet, his newly appointed position holding his tongue. Esther hid her face in Baptiste’s chest unable to watch anymore. Baptiste desperately wanted to pop a shot off into the city possibly hitting someone in futile retribution. </w:t>
      </w:r>
    </w:p>
    <w:p w14:paraId="63736D01" w14:textId="77777777" w:rsidR="00325B63" w:rsidRPr="00833EEB" w:rsidRDefault="00325B63">
      <w:pPr>
        <w:ind w:firstLine="284"/>
        <w:rPr>
          <w:rFonts w:ascii="Book Antiqua" w:hAnsi="Book Antiqua" w:cs="Times New Roman"/>
          <w:sz w:val="24"/>
          <w:szCs w:val="24"/>
          <w:lang w:eastAsia="en-IN"/>
          <w:rPrChange w:id="9777" w:author="mac" w:date="2024-09-27T09:55:00Z">
            <w:rPr>
              <w:rFonts w:ascii="Times New Roman" w:hAnsi="Times New Roman" w:cs="Times New Roman"/>
              <w:sz w:val="24"/>
              <w:szCs w:val="24"/>
              <w:lang w:eastAsia="en-IN"/>
            </w:rPr>
          </w:rPrChange>
        </w:rPr>
        <w:pPrChange w:id="9778" w:author="Yashua Lebowitz" w:date="2024-09-28T16:42:00Z">
          <w:pPr/>
        </w:pPrChange>
      </w:pPr>
      <w:r w:rsidRPr="00833EEB">
        <w:rPr>
          <w:rFonts w:ascii="Book Antiqua" w:hAnsi="Book Antiqua" w:cs="Times New Roman"/>
          <w:sz w:val="24"/>
          <w:szCs w:val="24"/>
          <w:lang w:eastAsia="en-IN"/>
          <w:rPrChange w:id="9779" w:author="mac" w:date="2024-09-27T09:55:00Z">
            <w:rPr>
              <w:rFonts w:ascii="Times New Roman" w:hAnsi="Times New Roman" w:cs="Times New Roman"/>
              <w:sz w:val="24"/>
              <w:szCs w:val="24"/>
              <w:lang w:eastAsia="en-IN"/>
            </w:rPr>
          </w:rPrChange>
        </w:rPr>
        <w:t xml:space="preserve">They could tell Netanyahu’s madness was growing. He began clawing at his head as if trying to dig out some unseen spectre which held the reigns of his unbelievable torment. </w:t>
      </w:r>
    </w:p>
    <w:p w14:paraId="5E29BCB7" w14:textId="77777777" w:rsidR="00325B63" w:rsidRPr="00833EEB" w:rsidRDefault="00325B63">
      <w:pPr>
        <w:ind w:firstLine="284"/>
        <w:rPr>
          <w:rFonts w:ascii="Book Antiqua" w:hAnsi="Book Antiqua" w:cs="Times New Roman"/>
          <w:sz w:val="24"/>
          <w:szCs w:val="24"/>
          <w:lang w:eastAsia="en-IN"/>
          <w:rPrChange w:id="9780" w:author="mac" w:date="2024-09-27T09:55:00Z">
            <w:rPr>
              <w:rFonts w:ascii="Times New Roman" w:hAnsi="Times New Roman" w:cs="Times New Roman"/>
              <w:sz w:val="24"/>
              <w:szCs w:val="24"/>
              <w:lang w:eastAsia="en-IN"/>
            </w:rPr>
          </w:rPrChange>
        </w:rPr>
        <w:pPrChange w:id="9781" w:author="Yashua Lebowitz" w:date="2024-09-28T16:42:00Z">
          <w:pPr/>
        </w:pPrChange>
      </w:pPr>
      <w:r w:rsidRPr="00833EEB">
        <w:rPr>
          <w:rFonts w:ascii="Book Antiqua" w:hAnsi="Book Antiqua" w:cs="Times New Roman"/>
          <w:sz w:val="24"/>
          <w:szCs w:val="24"/>
          <w:lang w:eastAsia="en-IN"/>
          <w:rPrChange w:id="9782" w:author="mac" w:date="2024-09-27T09:55:00Z">
            <w:rPr>
              <w:rFonts w:ascii="Times New Roman" w:hAnsi="Times New Roman" w:cs="Times New Roman"/>
              <w:sz w:val="24"/>
              <w:szCs w:val="24"/>
              <w:lang w:eastAsia="en-IN"/>
            </w:rPr>
          </w:rPrChange>
        </w:rPr>
        <w:t>“Is God really going to let him die,” Baptiste unable to watch anymore turning his head, “We have to do something, anything, come on. I’m going.”</w:t>
      </w:r>
    </w:p>
    <w:p w14:paraId="0239B444" w14:textId="77777777" w:rsidR="00325B63" w:rsidRPr="00833EEB" w:rsidRDefault="00325B63">
      <w:pPr>
        <w:ind w:firstLine="284"/>
        <w:rPr>
          <w:rFonts w:ascii="Book Antiqua" w:hAnsi="Book Antiqua" w:cs="Times New Roman"/>
          <w:sz w:val="24"/>
          <w:szCs w:val="24"/>
          <w:lang w:eastAsia="en-IN"/>
          <w:rPrChange w:id="9783" w:author="mac" w:date="2024-09-27T09:55:00Z">
            <w:rPr>
              <w:rFonts w:ascii="Times New Roman" w:hAnsi="Times New Roman" w:cs="Times New Roman"/>
              <w:sz w:val="24"/>
              <w:szCs w:val="24"/>
              <w:lang w:eastAsia="en-IN"/>
            </w:rPr>
          </w:rPrChange>
        </w:rPr>
        <w:pPrChange w:id="9784" w:author="Yashua Lebowitz" w:date="2024-09-28T16:42:00Z">
          <w:pPr/>
        </w:pPrChange>
      </w:pPr>
      <w:r w:rsidRPr="00833EEB">
        <w:rPr>
          <w:rFonts w:ascii="Book Antiqua" w:hAnsi="Book Antiqua" w:cs="Times New Roman"/>
          <w:sz w:val="24"/>
          <w:szCs w:val="24"/>
          <w:lang w:eastAsia="en-IN"/>
          <w:rPrChange w:id="9785" w:author="mac" w:date="2024-09-27T09:55:00Z">
            <w:rPr>
              <w:rFonts w:ascii="Times New Roman" w:hAnsi="Times New Roman" w:cs="Times New Roman"/>
              <w:sz w:val="24"/>
              <w:szCs w:val="24"/>
              <w:lang w:eastAsia="en-IN"/>
            </w:rPr>
          </w:rPrChange>
        </w:rPr>
        <w:t>Levi stopped him, “Wait soldier. The end is near.”</w:t>
      </w:r>
    </w:p>
    <w:p w14:paraId="7AC54ADF" w14:textId="77777777" w:rsidR="00325B63" w:rsidRPr="00833EEB" w:rsidRDefault="00325B63">
      <w:pPr>
        <w:ind w:firstLine="284"/>
        <w:rPr>
          <w:rFonts w:ascii="Book Antiqua" w:hAnsi="Book Antiqua" w:cs="Times New Roman"/>
          <w:sz w:val="24"/>
          <w:szCs w:val="24"/>
          <w:lang w:eastAsia="en-IN"/>
          <w:rPrChange w:id="9786" w:author="mac" w:date="2024-09-27T09:55:00Z">
            <w:rPr>
              <w:rFonts w:ascii="Times New Roman" w:hAnsi="Times New Roman" w:cs="Times New Roman"/>
              <w:sz w:val="24"/>
              <w:szCs w:val="24"/>
              <w:lang w:eastAsia="en-IN"/>
            </w:rPr>
          </w:rPrChange>
        </w:rPr>
        <w:pPrChange w:id="9787" w:author="Yashua Lebowitz" w:date="2024-09-28T16:42:00Z">
          <w:pPr/>
        </w:pPrChange>
      </w:pPr>
      <w:r w:rsidRPr="00833EEB">
        <w:rPr>
          <w:rFonts w:ascii="Book Antiqua" w:hAnsi="Book Antiqua" w:cs="Times New Roman"/>
          <w:sz w:val="24"/>
          <w:szCs w:val="24"/>
          <w:lang w:eastAsia="en-IN"/>
          <w:rPrChange w:id="9788" w:author="mac" w:date="2024-09-27T09:55:00Z">
            <w:rPr>
              <w:rFonts w:ascii="Times New Roman" w:hAnsi="Times New Roman" w:cs="Times New Roman"/>
              <w:sz w:val="24"/>
              <w:szCs w:val="24"/>
              <w:lang w:eastAsia="en-IN"/>
            </w:rPr>
          </w:rPrChange>
        </w:rPr>
        <w:t>Raguel pointed toward the sky, “Look at the sun behind the fallout—it’s disappeared.”</w:t>
      </w:r>
    </w:p>
    <w:p w14:paraId="7DD659BA" w14:textId="77777777" w:rsidR="00325B63" w:rsidRPr="00833EEB" w:rsidRDefault="00325B63">
      <w:pPr>
        <w:ind w:firstLine="284"/>
        <w:rPr>
          <w:rFonts w:ascii="Book Antiqua" w:hAnsi="Book Antiqua" w:cs="Times New Roman"/>
          <w:sz w:val="24"/>
          <w:szCs w:val="24"/>
          <w:lang w:eastAsia="en-IN"/>
          <w:rPrChange w:id="9789" w:author="mac" w:date="2024-09-27T09:55:00Z">
            <w:rPr>
              <w:rFonts w:ascii="Times New Roman" w:hAnsi="Times New Roman" w:cs="Times New Roman"/>
              <w:sz w:val="24"/>
              <w:szCs w:val="24"/>
              <w:lang w:eastAsia="en-IN"/>
            </w:rPr>
          </w:rPrChange>
        </w:rPr>
        <w:pPrChange w:id="9790" w:author="Yashua Lebowitz" w:date="2024-09-28T16:42:00Z">
          <w:pPr/>
        </w:pPrChange>
      </w:pPr>
      <w:r w:rsidRPr="00833EEB">
        <w:rPr>
          <w:rFonts w:ascii="Book Antiqua" w:hAnsi="Book Antiqua" w:cs="Times New Roman"/>
          <w:sz w:val="24"/>
          <w:szCs w:val="24"/>
          <w:lang w:eastAsia="en-IN"/>
          <w:rPrChange w:id="9791" w:author="mac" w:date="2024-09-27T09:55:00Z">
            <w:rPr>
              <w:rFonts w:ascii="Times New Roman" w:hAnsi="Times New Roman" w:cs="Times New Roman"/>
              <w:sz w:val="24"/>
              <w:szCs w:val="24"/>
              <w:lang w:eastAsia="en-IN"/>
            </w:rPr>
          </w:rPrChange>
        </w:rPr>
        <w:t>“But there’s a new bright light and its shining through the fallout,” Baptiste murmured, completely mesmerized.</w:t>
      </w:r>
    </w:p>
    <w:p w14:paraId="233D2A23" w14:textId="77777777" w:rsidR="00325B63" w:rsidRPr="00833EEB" w:rsidRDefault="00325B63">
      <w:pPr>
        <w:ind w:firstLine="284"/>
        <w:rPr>
          <w:rFonts w:ascii="Book Antiqua" w:hAnsi="Book Antiqua" w:cs="Times New Roman"/>
          <w:sz w:val="24"/>
          <w:szCs w:val="24"/>
          <w:lang w:eastAsia="en-IN"/>
          <w:rPrChange w:id="9792" w:author="mac" w:date="2024-09-27T09:55:00Z">
            <w:rPr>
              <w:rFonts w:ascii="Times New Roman" w:hAnsi="Times New Roman" w:cs="Times New Roman"/>
              <w:sz w:val="24"/>
              <w:szCs w:val="24"/>
              <w:lang w:eastAsia="en-IN"/>
            </w:rPr>
          </w:rPrChange>
        </w:rPr>
        <w:pPrChange w:id="9793" w:author="Yashua Lebowitz" w:date="2024-09-28T16:42:00Z">
          <w:pPr/>
        </w:pPrChange>
      </w:pPr>
      <w:r w:rsidRPr="00833EEB">
        <w:rPr>
          <w:rFonts w:ascii="Book Antiqua" w:hAnsi="Book Antiqua" w:cs="Times New Roman"/>
          <w:sz w:val="24"/>
          <w:szCs w:val="24"/>
          <w:lang w:eastAsia="en-IN"/>
          <w:rPrChange w:id="9794" w:author="mac" w:date="2024-09-27T09:55:00Z">
            <w:rPr>
              <w:rFonts w:ascii="Times New Roman" w:hAnsi="Times New Roman" w:cs="Times New Roman"/>
              <w:sz w:val="24"/>
              <w:szCs w:val="24"/>
              <w:lang w:eastAsia="en-IN"/>
            </w:rPr>
          </w:rPrChange>
        </w:rPr>
        <w:t>“It’s the glory of the Lord,</w:t>
      </w:r>
      <w:r w:rsidRPr="00833EEB">
        <w:rPr>
          <w:rStyle w:val="FootnoteReference"/>
          <w:rFonts w:ascii="Book Antiqua" w:hAnsi="Book Antiqua" w:cs="Times New Roman"/>
          <w:sz w:val="24"/>
          <w:szCs w:val="24"/>
          <w:lang w:eastAsia="en-IN"/>
          <w:rPrChange w:id="9795" w:author="mac" w:date="2024-09-27T09:55:00Z">
            <w:rPr>
              <w:rStyle w:val="FootnoteReference"/>
              <w:rFonts w:ascii="Times New Roman" w:hAnsi="Times New Roman" w:cs="Times New Roman"/>
              <w:sz w:val="24"/>
              <w:szCs w:val="24"/>
              <w:lang w:eastAsia="en-IN"/>
            </w:rPr>
          </w:rPrChange>
        </w:rPr>
        <w:footnoteReference w:customMarkFollows="1" w:id="32"/>
        <w:t>1</w:t>
      </w:r>
      <w:r w:rsidRPr="00833EEB">
        <w:rPr>
          <w:rFonts w:ascii="Book Antiqua" w:hAnsi="Book Antiqua" w:cs="Times New Roman"/>
          <w:sz w:val="24"/>
          <w:szCs w:val="24"/>
          <w:lang w:eastAsia="en-IN"/>
          <w:rPrChange w:id="9796" w:author="mac" w:date="2024-09-27T09:55:00Z">
            <w:rPr>
              <w:rFonts w:ascii="Times New Roman" w:hAnsi="Times New Roman" w:cs="Times New Roman"/>
              <w:sz w:val="24"/>
              <w:szCs w:val="24"/>
              <w:lang w:eastAsia="en-IN"/>
            </w:rPr>
          </w:rPrChange>
        </w:rPr>
        <w:t xml:space="preserve"> " Levi interjected, joining them with his head elevated, eyes fixed on the sky. "I saw this once in my youth when I received my calling. It’s a light like no other—gentle on the eyes. You could stare at it all day, filled with wonder.”</w:t>
      </w:r>
    </w:p>
    <w:p w14:paraId="7C86340A" w14:textId="77777777" w:rsidR="00325B63" w:rsidRPr="00833EEB" w:rsidRDefault="00325B63">
      <w:pPr>
        <w:ind w:firstLine="284"/>
        <w:rPr>
          <w:rFonts w:ascii="Book Antiqua" w:hAnsi="Book Antiqua" w:cs="Times New Roman"/>
          <w:sz w:val="24"/>
          <w:szCs w:val="24"/>
          <w:lang w:eastAsia="en-IN"/>
          <w:rPrChange w:id="9797" w:author="mac" w:date="2024-09-27T09:55:00Z">
            <w:rPr>
              <w:rFonts w:ascii="Times New Roman" w:hAnsi="Times New Roman" w:cs="Times New Roman"/>
              <w:sz w:val="24"/>
              <w:szCs w:val="24"/>
              <w:lang w:eastAsia="en-IN"/>
            </w:rPr>
          </w:rPrChange>
        </w:rPr>
        <w:pPrChange w:id="9798" w:author="Yashua Lebowitz" w:date="2024-09-28T16:42:00Z">
          <w:pPr/>
        </w:pPrChange>
      </w:pPr>
      <w:r w:rsidRPr="00833EEB">
        <w:rPr>
          <w:rFonts w:ascii="Book Antiqua" w:hAnsi="Book Antiqua" w:cs="Times New Roman"/>
          <w:sz w:val="24"/>
          <w:szCs w:val="24"/>
          <w:lang w:eastAsia="en-IN"/>
          <w:rPrChange w:id="9799" w:author="mac" w:date="2024-09-27T09:55:00Z">
            <w:rPr>
              <w:rFonts w:ascii="Times New Roman" w:hAnsi="Times New Roman" w:cs="Times New Roman"/>
              <w:sz w:val="24"/>
              <w:szCs w:val="24"/>
              <w:lang w:eastAsia="en-IN"/>
            </w:rPr>
          </w:rPrChange>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43874DBB" w14:textId="77777777" w:rsidR="00325B63" w:rsidRPr="00833EEB" w:rsidRDefault="00325B63">
      <w:pPr>
        <w:ind w:firstLine="284"/>
        <w:rPr>
          <w:rFonts w:ascii="Book Antiqua" w:hAnsi="Book Antiqua" w:cs="Times New Roman"/>
          <w:sz w:val="24"/>
          <w:szCs w:val="24"/>
          <w:lang w:eastAsia="en-IN"/>
          <w:rPrChange w:id="9800" w:author="mac" w:date="2024-09-27T09:55:00Z">
            <w:rPr>
              <w:rFonts w:ascii="Times New Roman" w:hAnsi="Times New Roman" w:cs="Times New Roman"/>
              <w:sz w:val="24"/>
              <w:szCs w:val="24"/>
              <w:lang w:eastAsia="en-IN"/>
            </w:rPr>
          </w:rPrChange>
        </w:rPr>
        <w:pPrChange w:id="9801" w:author="Yashua Lebowitz" w:date="2024-09-28T16:42:00Z">
          <w:pPr/>
        </w:pPrChange>
      </w:pPr>
      <w:r w:rsidRPr="00833EEB">
        <w:rPr>
          <w:rFonts w:ascii="Book Antiqua" w:hAnsi="Book Antiqua" w:cs="Times New Roman"/>
          <w:sz w:val="24"/>
          <w:szCs w:val="24"/>
          <w:lang w:eastAsia="en-IN"/>
          <w:rPrChange w:id="9802" w:author="mac" w:date="2024-09-27T09:55:00Z">
            <w:rPr>
              <w:rFonts w:ascii="Times New Roman" w:hAnsi="Times New Roman" w:cs="Times New Roman"/>
              <w:sz w:val="24"/>
              <w:szCs w:val="24"/>
              <w:lang w:eastAsia="en-IN"/>
            </w:rPr>
          </w:rPrChange>
        </w:rPr>
        <w:t>Raguel turned to Baptiste and spoke softly, “Go over to that bush. Search beneath its thistles, and you’ll find something of great worth.”</w:t>
      </w:r>
    </w:p>
    <w:p w14:paraId="38BDE091" w14:textId="77777777" w:rsidR="00325B63" w:rsidRPr="00833EEB" w:rsidRDefault="00325B63">
      <w:pPr>
        <w:ind w:firstLine="284"/>
        <w:rPr>
          <w:rFonts w:ascii="Book Antiqua" w:hAnsi="Book Antiqua" w:cs="Times New Roman"/>
          <w:sz w:val="24"/>
          <w:szCs w:val="24"/>
          <w:lang w:eastAsia="en-IN"/>
          <w:rPrChange w:id="9803" w:author="mac" w:date="2024-09-27T09:55:00Z">
            <w:rPr>
              <w:rFonts w:ascii="Times New Roman" w:hAnsi="Times New Roman" w:cs="Times New Roman"/>
              <w:sz w:val="24"/>
              <w:szCs w:val="24"/>
              <w:lang w:eastAsia="en-IN"/>
            </w:rPr>
          </w:rPrChange>
        </w:rPr>
        <w:pPrChange w:id="9804" w:author="Yashua Lebowitz" w:date="2024-09-28T16:42:00Z">
          <w:pPr/>
        </w:pPrChange>
      </w:pPr>
      <w:r w:rsidRPr="00833EEB">
        <w:rPr>
          <w:rFonts w:ascii="Book Antiqua" w:hAnsi="Book Antiqua" w:cs="Times New Roman"/>
          <w:sz w:val="24"/>
          <w:szCs w:val="24"/>
          <w:lang w:eastAsia="en-IN"/>
          <w:rPrChange w:id="9805" w:author="mac" w:date="2024-09-27T09:55:00Z">
            <w:rPr>
              <w:rFonts w:ascii="Times New Roman" w:hAnsi="Times New Roman" w:cs="Times New Roman"/>
              <w:sz w:val="24"/>
              <w:szCs w:val="24"/>
              <w:lang w:eastAsia="en-IN"/>
            </w:rPr>
          </w:rPrChange>
        </w:rPr>
        <w:lastRenderedPageBreak/>
        <w:t>Baptiste obeyed, rummaging through the bush until his fingers wrapped around a shofar—a long, U-shaped horn that fit perfectly in his hands, its narrow base curving into a wide, upward shaft.</w:t>
      </w:r>
    </w:p>
    <w:p w14:paraId="675CE826" w14:textId="77777777" w:rsidR="00325B63" w:rsidRPr="00833EEB" w:rsidRDefault="00325B63">
      <w:pPr>
        <w:ind w:firstLine="284"/>
        <w:rPr>
          <w:rFonts w:ascii="Book Antiqua" w:hAnsi="Book Antiqua" w:cs="Times New Roman"/>
          <w:sz w:val="24"/>
          <w:szCs w:val="24"/>
          <w:lang w:eastAsia="en-IN"/>
          <w:rPrChange w:id="9806" w:author="mac" w:date="2024-09-27T09:55:00Z">
            <w:rPr>
              <w:rFonts w:ascii="Times New Roman" w:hAnsi="Times New Roman" w:cs="Times New Roman"/>
              <w:sz w:val="24"/>
              <w:szCs w:val="24"/>
              <w:lang w:eastAsia="en-IN"/>
            </w:rPr>
          </w:rPrChange>
        </w:rPr>
        <w:pPrChange w:id="9807" w:author="Yashua Lebowitz" w:date="2024-09-28T16:42:00Z">
          <w:pPr/>
        </w:pPrChange>
      </w:pPr>
      <w:r w:rsidRPr="00833EEB">
        <w:rPr>
          <w:rFonts w:ascii="Book Antiqua" w:hAnsi="Book Antiqua" w:cs="Times New Roman"/>
          <w:sz w:val="24"/>
          <w:szCs w:val="24"/>
          <w:lang w:eastAsia="en-IN"/>
          <w:rPrChange w:id="9808" w:author="mac" w:date="2024-09-27T09:55:00Z">
            <w:rPr>
              <w:rFonts w:ascii="Times New Roman" w:hAnsi="Times New Roman" w:cs="Times New Roman"/>
              <w:sz w:val="24"/>
              <w:szCs w:val="24"/>
              <w:lang w:eastAsia="en-IN"/>
            </w:rPr>
          </w:rPrChange>
        </w:rPr>
        <w:t>“It’s a horn,” Baptiste exclaimed, his eyes brimming with excitement. “What should I do with it?”</w:t>
      </w:r>
    </w:p>
    <w:p w14:paraId="7242F2F6" w14:textId="77777777" w:rsidR="00325B63" w:rsidRPr="00833EEB" w:rsidRDefault="00325B63">
      <w:pPr>
        <w:ind w:firstLine="284"/>
        <w:rPr>
          <w:rFonts w:ascii="Book Antiqua" w:hAnsi="Book Antiqua" w:cs="Times New Roman"/>
          <w:sz w:val="24"/>
          <w:szCs w:val="24"/>
          <w:lang w:eastAsia="en-IN"/>
          <w:rPrChange w:id="9809" w:author="mac" w:date="2024-09-27T09:55:00Z">
            <w:rPr>
              <w:rFonts w:ascii="Times New Roman" w:hAnsi="Times New Roman" w:cs="Times New Roman"/>
              <w:sz w:val="24"/>
              <w:szCs w:val="24"/>
              <w:lang w:eastAsia="en-IN"/>
            </w:rPr>
          </w:rPrChange>
        </w:rPr>
        <w:pPrChange w:id="9810" w:author="Yashua Lebowitz" w:date="2024-09-28T16:42:00Z">
          <w:pPr/>
        </w:pPrChange>
      </w:pPr>
      <w:r w:rsidRPr="00833EEB">
        <w:rPr>
          <w:rFonts w:ascii="Book Antiqua" w:hAnsi="Book Antiqua" w:cs="Times New Roman"/>
          <w:sz w:val="24"/>
          <w:szCs w:val="24"/>
          <w:lang w:eastAsia="en-IN"/>
          <w:rPrChange w:id="9811" w:author="mac" w:date="2024-09-27T09:55:00Z">
            <w:rPr>
              <w:rFonts w:ascii="Times New Roman" w:hAnsi="Times New Roman" w:cs="Times New Roman"/>
              <w:sz w:val="24"/>
              <w:szCs w:val="24"/>
              <w:lang w:eastAsia="en-IN"/>
            </w:rPr>
          </w:rPrChange>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0D6FBC8F" w14:textId="77777777" w:rsidR="00325B63" w:rsidRPr="00833EEB" w:rsidRDefault="00325B63">
      <w:pPr>
        <w:ind w:firstLine="284"/>
        <w:rPr>
          <w:rFonts w:ascii="Book Antiqua" w:hAnsi="Book Antiqua" w:cs="Times New Roman"/>
          <w:sz w:val="24"/>
          <w:szCs w:val="24"/>
          <w:lang w:eastAsia="en-IN"/>
          <w:rPrChange w:id="9812" w:author="mac" w:date="2024-09-27T09:55:00Z">
            <w:rPr>
              <w:rFonts w:ascii="Times New Roman" w:hAnsi="Times New Roman" w:cs="Times New Roman"/>
              <w:sz w:val="24"/>
              <w:szCs w:val="24"/>
              <w:lang w:eastAsia="en-IN"/>
            </w:rPr>
          </w:rPrChange>
        </w:rPr>
        <w:pPrChange w:id="9813" w:author="Yashua Lebowitz" w:date="2024-09-28T16:42:00Z">
          <w:pPr/>
        </w:pPrChange>
      </w:pPr>
      <w:r w:rsidRPr="00833EEB">
        <w:rPr>
          <w:rFonts w:ascii="Book Antiqua" w:hAnsi="Book Antiqua" w:cs="Times New Roman"/>
          <w:sz w:val="24"/>
          <w:szCs w:val="24"/>
          <w:lang w:eastAsia="en-IN"/>
          <w:rPrChange w:id="9814" w:author="mac" w:date="2024-09-27T09:55:00Z">
            <w:rPr>
              <w:rFonts w:ascii="Times New Roman" w:hAnsi="Times New Roman" w:cs="Times New Roman"/>
              <w:sz w:val="24"/>
              <w:szCs w:val="24"/>
              <w:lang w:eastAsia="en-IN"/>
            </w:rPr>
          </w:rPrChange>
        </w:rPr>
        <w:t>Baptiste nodded. “As you wish, sir.”</w:t>
      </w:r>
    </w:p>
    <w:p w14:paraId="12A170BA" w14:textId="77777777" w:rsidR="00325B63" w:rsidRPr="00833EEB" w:rsidRDefault="00325B63">
      <w:pPr>
        <w:ind w:firstLine="284"/>
        <w:rPr>
          <w:rFonts w:ascii="Book Antiqua" w:hAnsi="Book Antiqua" w:cs="Times New Roman"/>
          <w:sz w:val="24"/>
          <w:szCs w:val="24"/>
          <w:lang w:eastAsia="en-IN"/>
          <w:rPrChange w:id="9815" w:author="mac" w:date="2024-09-27T09:55:00Z">
            <w:rPr>
              <w:rFonts w:ascii="Times New Roman" w:hAnsi="Times New Roman" w:cs="Times New Roman"/>
              <w:sz w:val="24"/>
              <w:szCs w:val="24"/>
              <w:lang w:eastAsia="en-IN"/>
            </w:rPr>
          </w:rPrChange>
        </w:rPr>
        <w:pPrChange w:id="9816" w:author="Yashua Lebowitz" w:date="2024-09-28T16:42:00Z">
          <w:pPr/>
        </w:pPrChange>
      </w:pPr>
      <w:r w:rsidRPr="00833EEB">
        <w:rPr>
          <w:rFonts w:ascii="Book Antiqua" w:hAnsi="Book Antiqua" w:cs="Times New Roman"/>
          <w:sz w:val="24"/>
          <w:szCs w:val="24"/>
          <w:lang w:eastAsia="en-IN"/>
          <w:rPrChange w:id="9817" w:author="mac" w:date="2024-09-27T09:55:00Z">
            <w:rPr>
              <w:rFonts w:ascii="Times New Roman" w:hAnsi="Times New Roman" w:cs="Times New Roman"/>
              <w:sz w:val="24"/>
              <w:szCs w:val="24"/>
              <w:lang w:eastAsia="en-IN"/>
            </w:rPr>
          </w:rPrChange>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566E3A94" w14:textId="77777777" w:rsidR="00325B63" w:rsidRPr="00833EEB" w:rsidRDefault="00325B63">
      <w:pPr>
        <w:ind w:firstLine="284"/>
        <w:rPr>
          <w:rFonts w:ascii="Book Antiqua" w:hAnsi="Book Antiqua" w:cs="Times New Roman"/>
          <w:sz w:val="24"/>
          <w:szCs w:val="24"/>
          <w:lang w:eastAsia="en-IN"/>
          <w:rPrChange w:id="9818" w:author="mac" w:date="2024-09-27T09:55:00Z">
            <w:rPr>
              <w:rFonts w:ascii="Times New Roman" w:hAnsi="Times New Roman" w:cs="Times New Roman"/>
              <w:sz w:val="24"/>
              <w:szCs w:val="24"/>
              <w:lang w:eastAsia="en-IN"/>
            </w:rPr>
          </w:rPrChange>
        </w:rPr>
        <w:pPrChange w:id="9819" w:author="Yashua Lebowitz" w:date="2024-09-28T16:42:00Z">
          <w:pPr/>
        </w:pPrChange>
      </w:pPr>
      <w:r w:rsidRPr="00833EEB">
        <w:rPr>
          <w:rFonts w:ascii="Book Antiqua" w:hAnsi="Book Antiqua" w:cs="Times New Roman"/>
          <w:sz w:val="24"/>
          <w:szCs w:val="24"/>
          <w:lang w:eastAsia="en-IN"/>
          <w:rPrChange w:id="9820" w:author="mac" w:date="2024-09-27T09:55:00Z">
            <w:rPr>
              <w:rFonts w:ascii="Times New Roman" w:hAnsi="Times New Roman" w:cs="Times New Roman"/>
              <w:sz w:val="24"/>
              <w:szCs w:val="24"/>
              <w:lang w:eastAsia="en-IN"/>
            </w:rPr>
          </w:rPrChange>
        </w:rPr>
        <w:t>As the horns fell silent, all eyes turned to the sky. The clouds parted, revealing a great shining light, and beside it stood the Son of Man, His eyes burning like fire.</w:t>
      </w:r>
    </w:p>
    <w:p w14:paraId="5DCA23A5" w14:textId="77777777" w:rsidR="00325B63" w:rsidRPr="00833EEB" w:rsidRDefault="00325B63">
      <w:pPr>
        <w:ind w:firstLine="284"/>
        <w:rPr>
          <w:rFonts w:ascii="Book Antiqua" w:hAnsi="Book Antiqua" w:cs="Times New Roman"/>
          <w:sz w:val="24"/>
          <w:szCs w:val="24"/>
          <w:lang w:eastAsia="en-IN"/>
          <w:rPrChange w:id="9821" w:author="mac" w:date="2024-09-27T09:55:00Z">
            <w:rPr>
              <w:rFonts w:ascii="Times New Roman" w:hAnsi="Times New Roman" w:cs="Times New Roman"/>
              <w:sz w:val="24"/>
              <w:szCs w:val="24"/>
              <w:lang w:eastAsia="en-IN"/>
            </w:rPr>
          </w:rPrChange>
        </w:rPr>
        <w:pPrChange w:id="9822" w:author="Yashua Lebowitz" w:date="2024-09-28T16:42:00Z">
          <w:pPr/>
        </w:pPrChange>
      </w:pPr>
      <w:r w:rsidRPr="00833EEB">
        <w:rPr>
          <w:rFonts w:ascii="Book Antiqua" w:hAnsi="Book Antiqua" w:cs="Times New Roman"/>
          <w:sz w:val="24"/>
          <w:szCs w:val="24"/>
          <w:lang w:eastAsia="en-IN"/>
          <w:rPrChange w:id="9823" w:author="mac" w:date="2024-09-27T09:55:00Z">
            <w:rPr>
              <w:rFonts w:ascii="Times New Roman" w:hAnsi="Times New Roman" w:cs="Times New Roman"/>
              <w:sz w:val="24"/>
              <w:szCs w:val="24"/>
              <w:lang w:eastAsia="en-IN"/>
            </w:rPr>
          </w:rPrChange>
        </w:rPr>
        <w:t>Soldiers whispered in awe, “It’s Yeshua! The one we pierced</w:t>
      </w:r>
      <w:r w:rsidRPr="00833EEB">
        <w:rPr>
          <w:rStyle w:val="FootnoteReference"/>
          <w:rFonts w:ascii="Book Antiqua" w:hAnsi="Book Antiqua" w:cs="Times New Roman"/>
          <w:sz w:val="24"/>
          <w:szCs w:val="24"/>
          <w:lang w:eastAsia="en-IN"/>
          <w:rPrChange w:id="9824" w:author="mac" w:date="2024-09-27T09:55:00Z">
            <w:rPr>
              <w:rStyle w:val="FootnoteReference"/>
              <w:rFonts w:ascii="Times New Roman" w:hAnsi="Times New Roman" w:cs="Times New Roman"/>
              <w:sz w:val="24"/>
              <w:szCs w:val="24"/>
              <w:lang w:eastAsia="en-IN"/>
            </w:rPr>
          </w:rPrChange>
        </w:rPr>
        <w:footnoteReference w:customMarkFollows="1" w:id="33"/>
        <w:t>1</w:t>
      </w:r>
      <w:r w:rsidRPr="00833EEB">
        <w:rPr>
          <w:rFonts w:ascii="Book Antiqua" w:hAnsi="Book Antiqua" w:cs="Times New Roman"/>
          <w:sz w:val="24"/>
          <w:szCs w:val="24"/>
          <w:lang w:eastAsia="en-IN"/>
          <w:rPrChange w:id="9825" w:author="mac" w:date="2024-09-27T09:55:00Z">
            <w:rPr>
              <w:rFonts w:ascii="Times New Roman" w:hAnsi="Times New Roman" w:cs="Times New Roman"/>
              <w:sz w:val="24"/>
              <w:szCs w:val="24"/>
              <w:lang w:eastAsia="en-IN"/>
            </w:rPr>
          </w:rPrChange>
        </w:rPr>
        <w:t>. He fights for us!”</w:t>
      </w:r>
    </w:p>
    <w:p w14:paraId="2EC64FA7" w14:textId="77777777" w:rsidR="00325B63" w:rsidRPr="00833EEB" w:rsidRDefault="00325B63">
      <w:pPr>
        <w:ind w:firstLine="284"/>
        <w:rPr>
          <w:rFonts w:ascii="Book Antiqua" w:hAnsi="Book Antiqua" w:cs="Times New Roman"/>
          <w:sz w:val="24"/>
          <w:szCs w:val="24"/>
          <w:lang w:eastAsia="en-IN"/>
          <w:rPrChange w:id="9826" w:author="mac" w:date="2024-09-27T09:55:00Z">
            <w:rPr>
              <w:rFonts w:ascii="Times New Roman" w:hAnsi="Times New Roman" w:cs="Times New Roman"/>
              <w:sz w:val="24"/>
              <w:szCs w:val="24"/>
              <w:lang w:eastAsia="en-IN"/>
            </w:rPr>
          </w:rPrChange>
        </w:rPr>
        <w:pPrChange w:id="9827" w:author="Yashua Lebowitz" w:date="2024-09-28T16:42:00Z">
          <w:pPr/>
        </w:pPrChange>
      </w:pPr>
      <w:r w:rsidRPr="00833EEB">
        <w:rPr>
          <w:rFonts w:ascii="Book Antiqua" w:hAnsi="Book Antiqua" w:cs="Times New Roman"/>
          <w:sz w:val="24"/>
          <w:szCs w:val="24"/>
          <w:lang w:eastAsia="en-IN"/>
          <w:rPrChange w:id="9828" w:author="mac" w:date="2024-09-27T09:55:00Z">
            <w:rPr>
              <w:rFonts w:ascii="Times New Roman" w:hAnsi="Times New Roman" w:cs="Times New Roman"/>
              <w:sz w:val="24"/>
              <w:szCs w:val="24"/>
              <w:lang w:eastAsia="en-IN"/>
            </w:rPr>
          </w:rPrChange>
        </w:rPr>
        <w:t>Tears filled their eyes as they realized the truth that had been denied for over two thousand years.</w:t>
      </w:r>
    </w:p>
    <w:p w14:paraId="08EA83ED" w14:textId="77777777" w:rsidR="00325B63" w:rsidRPr="00833EEB" w:rsidRDefault="00325B63">
      <w:pPr>
        <w:ind w:firstLine="284"/>
        <w:rPr>
          <w:rFonts w:ascii="Book Antiqua" w:hAnsi="Book Antiqua" w:cs="Times New Roman"/>
          <w:sz w:val="24"/>
          <w:szCs w:val="24"/>
          <w:lang w:eastAsia="en-IN"/>
          <w:rPrChange w:id="9829" w:author="mac" w:date="2024-09-27T09:55:00Z">
            <w:rPr>
              <w:rFonts w:ascii="Times New Roman" w:hAnsi="Times New Roman" w:cs="Times New Roman"/>
              <w:sz w:val="24"/>
              <w:szCs w:val="24"/>
              <w:lang w:eastAsia="en-IN"/>
            </w:rPr>
          </w:rPrChange>
        </w:rPr>
        <w:pPrChange w:id="9830" w:author="Yashua Lebowitz" w:date="2024-09-28T16:42:00Z">
          <w:pPr/>
        </w:pPrChange>
      </w:pPr>
      <w:r w:rsidRPr="00833EEB">
        <w:rPr>
          <w:rFonts w:ascii="Book Antiqua" w:hAnsi="Book Antiqua" w:cs="Times New Roman"/>
          <w:sz w:val="24"/>
          <w:szCs w:val="24"/>
          <w:lang w:eastAsia="en-IN"/>
          <w:rPrChange w:id="9831" w:author="mac" w:date="2024-09-27T09:55:00Z">
            <w:rPr>
              <w:rFonts w:ascii="Times New Roman" w:hAnsi="Times New Roman" w:cs="Times New Roman"/>
              <w:sz w:val="24"/>
              <w:szCs w:val="24"/>
              <w:lang w:eastAsia="en-IN"/>
            </w:rPr>
          </w:rPrChange>
        </w:rPr>
        <w:t>“It’s true!” other Jews shouted, their voices a mix of sorrow and joy.</w:t>
      </w:r>
    </w:p>
    <w:p w14:paraId="27D3CECD" w14:textId="77777777" w:rsidR="00325B63" w:rsidRPr="00833EEB" w:rsidRDefault="00325B63">
      <w:pPr>
        <w:ind w:firstLine="284"/>
        <w:rPr>
          <w:rFonts w:ascii="Book Antiqua" w:hAnsi="Book Antiqua" w:cs="Times New Roman"/>
          <w:sz w:val="24"/>
          <w:szCs w:val="24"/>
          <w:lang w:eastAsia="en-IN"/>
          <w:rPrChange w:id="9832" w:author="mac" w:date="2024-09-27T09:55:00Z">
            <w:rPr>
              <w:rFonts w:ascii="Times New Roman" w:hAnsi="Times New Roman" w:cs="Times New Roman"/>
              <w:sz w:val="24"/>
              <w:szCs w:val="24"/>
              <w:lang w:eastAsia="en-IN"/>
            </w:rPr>
          </w:rPrChange>
        </w:rPr>
        <w:pPrChange w:id="9833" w:author="Yashua Lebowitz" w:date="2024-09-28T16:42:00Z">
          <w:pPr/>
        </w:pPrChange>
      </w:pPr>
      <w:r w:rsidRPr="00833EEB">
        <w:rPr>
          <w:rFonts w:ascii="Book Antiqua" w:hAnsi="Book Antiqua" w:cs="Times New Roman"/>
          <w:sz w:val="24"/>
          <w:szCs w:val="24"/>
          <w:lang w:eastAsia="en-IN"/>
          <w:rPrChange w:id="9834" w:author="mac" w:date="2024-09-27T09:55:00Z">
            <w:rPr>
              <w:rFonts w:ascii="Times New Roman" w:hAnsi="Times New Roman" w:cs="Times New Roman"/>
              <w:sz w:val="24"/>
              <w:szCs w:val="24"/>
              <w:lang w:eastAsia="en-IN"/>
            </w:rPr>
          </w:rPrChange>
        </w:rPr>
        <w:t>The ground beneath them began to tremble violently, a low, ominous rumble growing into a deafening roar. The soldiers struggled to keep their balance, clinging to the earth beneath them as the force of the upheaval threatened to hurl them into the abyss. Suddenly, a deep fissure ripped through the landscape, and Mount Olives split in two. Massive cracks snaked through the rock, widening with each passing second as the mountain groaned under the strain.</w:t>
      </w:r>
    </w:p>
    <w:p w14:paraId="03B14EB1" w14:textId="77777777" w:rsidR="00325B63" w:rsidRPr="00833EEB" w:rsidRDefault="00325B63">
      <w:pPr>
        <w:ind w:firstLine="284"/>
        <w:rPr>
          <w:rFonts w:ascii="Book Antiqua" w:hAnsi="Book Antiqua" w:cs="Times New Roman"/>
          <w:sz w:val="24"/>
          <w:szCs w:val="24"/>
          <w:lang w:eastAsia="en-IN"/>
          <w:rPrChange w:id="9835" w:author="mac" w:date="2024-09-27T09:55:00Z">
            <w:rPr>
              <w:rFonts w:ascii="Times New Roman" w:hAnsi="Times New Roman" w:cs="Times New Roman"/>
              <w:sz w:val="24"/>
              <w:szCs w:val="24"/>
              <w:lang w:eastAsia="en-IN"/>
            </w:rPr>
          </w:rPrChange>
        </w:rPr>
        <w:pPrChange w:id="9836" w:author="Yashua Lebowitz" w:date="2024-09-28T16:42:00Z">
          <w:pPr/>
        </w:pPrChange>
      </w:pPr>
      <w:r w:rsidRPr="00833EEB">
        <w:rPr>
          <w:rFonts w:ascii="Book Antiqua" w:hAnsi="Book Antiqua" w:cs="Times New Roman"/>
          <w:sz w:val="24"/>
          <w:szCs w:val="24"/>
          <w:lang w:eastAsia="en-IN"/>
          <w:rPrChange w:id="9837" w:author="mac" w:date="2024-09-27T09:55:00Z">
            <w:rPr>
              <w:rFonts w:ascii="Times New Roman" w:hAnsi="Times New Roman" w:cs="Times New Roman"/>
              <w:sz w:val="24"/>
              <w:szCs w:val="24"/>
              <w:lang w:eastAsia="en-IN"/>
            </w:rPr>
          </w:rPrChange>
        </w:rPr>
        <w:t>The northern half of the mountain started to shift, grinding against the southern half as it slowly moved northward</w:t>
      </w:r>
      <w:r w:rsidRPr="00833EEB">
        <w:rPr>
          <w:rStyle w:val="FootnoteReference"/>
          <w:rFonts w:ascii="Book Antiqua" w:hAnsi="Book Antiqua" w:cs="Times New Roman"/>
          <w:sz w:val="24"/>
          <w:szCs w:val="24"/>
          <w:lang w:eastAsia="en-IN"/>
          <w:rPrChange w:id="9838" w:author="mac" w:date="2024-09-27T09:55:00Z">
            <w:rPr>
              <w:rStyle w:val="FootnoteReference"/>
              <w:rFonts w:ascii="Times New Roman" w:hAnsi="Times New Roman" w:cs="Times New Roman"/>
              <w:sz w:val="24"/>
              <w:szCs w:val="24"/>
              <w:lang w:eastAsia="en-IN"/>
            </w:rPr>
          </w:rPrChange>
        </w:rPr>
        <w:footnoteReference w:customMarkFollows="1" w:id="34"/>
        <w:t>2</w:t>
      </w:r>
      <w:r w:rsidRPr="00833EEB">
        <w:rPr>
          <w:rFonts w:ascii="Book Antiqua" w:hAnsi="Book Antiqua" w:cs="Times New Roman"/>
          <w:sz w:val="24"/>
          <w:szCs w:val="24"/>
          <w:lang w:eastAsia="en-IN"/>
          <w:rPrChange w:id="9839" w:author="mac" w:date="2024-09-27T09:55:00Z">
            <w:rPr>
              <w:rFonts w:ascii="Times New Roman" w:hAnsi="Times New Roman" w:cs="Times New Roman"/>
              <w:sz w:val="24"/>
              <w:szCs w:val="24"/>
              <w:lang w:eastAsia="en-IN"/>
            </w:rPr>
          </w:rPrChange>
        </w:rPr>
        <w:t xml:space="preserve">. The southern half, not to be outdone, began its own descent in the opposite direction. Levi looked down at the widening chasm, aware that the split was perilously close but not close enough to engulf them. He wondered if the force of the split would eventually swallow them, but the movement </w:t>
      </w:r>
      <w:r w:rsidRPr="00833EEB">
        <w:rPr>
          <w:rFonts w:ascii="Book Antiqua" w:hAnsi="Book Antiqua" w:cs="Times New Roman"/>
          <w:sz w:val="24"/>
          <w:szCs w:val="24"/>
          <w:lang w:eastAsia="en-IN"/>
          <w:rPrChange w:id="9840" w:author="mac" w:date="2024-09-27T09:55:00Z">
            <w:rPr>
              <w:rFonts w:ascii="Times New Roman" w:hAnsi="Times New Roman" w:cs="Times New Roman"/>
              <w:sz w:val="24"/>
              <w:szCs w:val="24"/>
              <w:lang w:eastAsia="en-IN"/>
            </w:rPr>
          </w:rPrChange>
        </w:rPr>
        <w:lastRenderedPageBreak/>
        <w:t>of the mountains seemed calculated, controlled—like an ice-cutting ship carving a precise path through frozen waters.</w:t>
      </w:r>
    </w:p>
    <w:p w14:paraId="442482F7" w14:textId="77777777" w:rsidR="00325B63" w:rsidRPr="00833EEB" w:rsidRDefault="00325B63">
      <w:pPr>
        <w:ind w:firstLine="284"/>
        <w:rPr>
          <w:rFonts w:ascii="Book Antiqua" w:hAnsi="Book Antiqua" w:cs="Times New Roman"/>
          <w:sz w:val="24"/>
          <w:szCs w:val="24"/>
          <w:lang w:eastAsia="en-IN"/>
          <w:rPrChange w:id="9841" w:author="mac" w:date="2024-09-27T09:55:00Z">
            <w:rPr>
              <w:rFonts w:ascii="Times New Roman" w:hAnsi="Times New Roman" w:cs="Times New Roman"/>
              <w:sz w:val="24"/>
              <w:szCs w:val="24"/>
              <w:lang w:eastAsia="en-IN"/>
            </w:rPr>
          </w:rPrChange>
        </w:rPr>
        <w:pPrChange w:id="9842" w:author="Yashua Lebowitz" w:date="2024-09-28T16:42:00Z">
          <w:pPr/>
        </w:pPrChange>
      </w:pPr>
      <w:r w:rsidRPr="00833EEB">
        <w:rPr>
          <w:rFonts w:ascii="Book Antiqua" w:hAnsi="Book Antiqua" w:cs="Times New Roman"/>
          <w:sz w:val="24"/>
          <w:szCs w:val="24"/>
          <w:lang w:eastAsia="en-IN"/>
          <w:rPrChange w:id="9843" w:author="mac" w:date="2024-09-27T09:55:00Z">
            <w:rPr>
              <w:rFonts w:ascii="Times New Roman" w:hAnsi="Times New Roman" w:cs="Times New Roman"/>
              <w:sz w:val="24"/>
              <w:szCs w:val="24"/>
              <w:lang w:eastAsia="en-IN"/>
            </w:rPr>
          </w:rPrChange>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47C10D14" w14:textId="77777777" w:rsidR="00325B63" w:rsidRPr="00833EEB" w:rsidRDefault="00325B63">
      <w:pPr>
        <w:ind w:firstLine="284"/>
        <w:rPr>
          <w:rFonts w:ascii="Book Antiqua" w:hAnsi="Book Antiqua" w:cs="Times New Roman"/>
          <w:sz w:val="24"/>
          <w:szCs w:val="24"/>
          <w:lang w:eastAsia="en-IN"/>
          <w:rPrChange w:id="9844" w:author="mac" w:date="2024-09-27T09:55:00Z">
            <w:rPr>
              <w:rFonts w:ascii="Times New Roman" w:hAnsi="Times New Roman" w:cs="Times New Roman"/>
              <w:sz w:val="24"/>
              <w:szCs w:val="24"/>
              <w:lang w:eastAsia="en-IN"/>
            </w:rPr>
          </w:rPrChange>
        </w:rPr>
        <w:pPrChange w:id="9845" w:author="Yashua Lebowitz" w:date="2024-09-28T16:42:00Z">
          <w:pPr/>
        </w:pPrChange>
      </w:pPr>
      <w:r w:rsidRPr="00833EEB">
        <w:rPr>
          <w:rFonts w:ascii="Book Antiqua" w:hAnsi="Book Antiqua" w:cs="Times New Roman"/>
          <w:sz w:val="24"/>
          <w:szCs w:val="24"/>
          <w:lang w:eastAsia="en-IN"/>
          <w:rPrChange w:id="9846" w:author="mac" w:date="2024-09-27T09:55:00Z">
            <w:rPr>
              <w:rFonts w:ascii="Times New Roman" w:hAnsi="Times New Roman" w:cs="Times New Roman"/>
              <w:sz w:val="24"/>
              <w:szCs w:val="24"/>
              <w:lang w:eastAsia="en-IN"/>
            </w:rPr>
          </w:rPrChange>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41F9FD1" w14:textId="77777777" w:rsidR="00325B63" w:rsidRPr="00833EEB" w:rsidRDefault="00325B63">
      <w:pPr>
        <w:ind w:firstLine="284"/>
        <w:rPr>
          <w:rFonts w:ascii="Book Antiqua" w:hAnsi="Book Antiqua" w:cs="Times New Roman"/>
          <w:sz w:val="24"/>
          <w:szCs w:val="24"/>
          <w:lang w:eastAsia="en-IN"/>
          <w:rPrChange w:id="9847" w:author="mac" w:date="2024-09-27T09:55:00Z">
            <w:rPr>
              <w:rFonts w:ascii="Times New Roman" w:hAnsi="Times New Roman" w:cs="Times New Roman"/>
              <w:sz w:val="24"/>
              <w:szCs w:val="24"/>
              <w:lang w:eastAsia="en-IN"/>
            </w:rPr>
          </w:rPrChange>
        </w:rPr>
        <w:pPrChange w:id="9848" w:author="Yashua Lebowitz" w:date="2024-09-28T16:42:00Z">
          <w:pPr/>
        </w:pPrChange>
      </w:pPr>
      <w:r w:rsidRPr="00833EEB">
        <w:rPr>
          <w:rFonts w:ascii="Book Antiqua" w:hAnsi="Book Antiqua" w:cs="Times New Roman"/>
          <w:sz w:val="24"/>
          <w:szCs w:val="24"/>
          <w:lang w:eastAsia="en-IN"/>
          <w:rPrChange w:id="9849" w:author="mac" w:date="2024-09-27T09:55:00Z">
            <w:rPr>
              <w:rFonts w:ascii="Times New Roman" w:hAnsi="Times New Roman" w:cs="Times New Roman"/>
              <w:sz w:val="24"/>
              <w:szCs w:val="24"/>
              <w:lang w:eastAsia="en-IN"/>
            </w:rPr>
          </w:rPrChange>
        </w:rPr>
        <w:t>The soldiers coughed as dust filled the air, further darkening the sky. Yet, despite the swirling particles, the light from the glory of the Lord remained undimmed, piercing through the gloom. The air was thick with the acrid smell of disturbed earth, and the relentless sound of rocks tumbling into the abyss echoed all around them.</w:t>
      </w:r>
    </w:p>
    <w:p w14:paraId="5C42EFD0" w14:textId="77777777" w:rsidR="00325B63" w:rsidRPr="00833EEB" w:rsidRDefault="00325B63">
      <w:pPr>
        <w:ind w:firstLine="284"/>
        <w:rPr>
          <w:rFonts w:ascii="Book Antiqua" w:hAnsi="Book Antiqua" w:cs="Times New Roman"/>
          <w:sz w:val="24"/>
          <w:szCs w:val="24"/>
          <w:lang w:eastAsia="en-IN"/>
          <w:rPrChange w:id="9850" w:author="mac" w:date="2024-09-27T09:55:00Z">
            <w:rPr>
              <w:rFonts w:ascii="Times New Roman" w:hAnsi="Times New Roman" w:cs="Times New Roman"/>
              <w:sz w:val="24"/>
              <w:szCs w:val="24"/>
              <w:lang w:eastAsia="en-IN"/>
            </w:rPr>
          </w:rPrChange>
        </w:rPr>
        <w:pPrChange w:id="9851" w:author="Yashua Lebowitz" w:date="2024-09-28T16:42:00Z">
          <w:pPr/>
        </w:pPrChange>
      </w:pPr>
      <w:r w:rsidRPr="00833EEB">
        <w:rPr>
          <w:rFonts w:ascii="Book Antiqua" w:hAnsi="Book Antiqua" w:cs="Times New Roman"/>
          <w:sz w:val="24"/>
          <w:szCs w:val="24"/>
          <w:lang w:eastAsia="en-IN"/>
          <w:rPrChange w:id="9852" w:author="mac" w:date="2024-09-27T09:55:00Z">
            <w:rPr>
              <w:rFonts w:ascii="Times New Roman" w:hAnsi="Times New Roman" w:cs="Times New Roman"/>
              <w:sz w:val="24"/>
              <w:szCs w:val="24"/>
              <w:lang w:eastAsia="en-IN"/>
            </w:rPr>
          </w:rPrChange>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EF6E511" w14:textId="77777777" w:rsidR="00325B63" w:rsidRPr="00833EEB" w:rsidRDefault="00325B63">
      <w:pPr>
        <w:ind w:firstLine="284"/>
        <w:rPr>
          <w:rFonts w:ascii="Book Antiqua" w:hAnsi="Book Antiqua" w:cs="Times New Roman"/>
          <w:sz w:val="24"/>
          <w:szCs w:val="24"/>
          <w:lang w:eastAsia="en-IN"/>
          <w:rPrChange w:id="9853" w:author="mac" w:date="2024-09-27T09:55:00Z">
            <w:rPr>
              <w:rFonts w:ascii="Times New Roman" w:hAnsi="Times New Roman" w:cs="Times New Roman"/>
              <w:sz w:val="24"/>
              <w:szCs w:val="24"/>
              <w:lang w:eastAsia="en-IN"/>
            </w:rPr>
          </w:rPrChange>
        </w:rPr>
        <w:pPrChange w:id="9854" w:author="Yashua Lebowitz" w:date="2024-09-28T16:42:00Z">
          <w:pPr/>
        </w:pPrChange>
      </w:pPr>
      <w:r w:rsidRPr="00833EEB">
        <w:rPr>
          <w:rFonts w:ascii="Book Antiqua" w:hAnsi="Book Antiqua" w:cs="Times New Roman"/>
          <w:sz w:val="24"/>
          <w:szCs w:val="24"/>
          <w:lang w:eastAsia="en-IN"/>
          <w:rPrChange w:id="9855" w:author="mac" w:date="2024-09-27T09:55:00Z">
            <w:rPr>
              <w:rFonts w:ascii="Times New Roman" w:hAnsi="Times New Roman" w:cs="Times New Roman"/>
              <w:sz w:val="24"/>
              <w:szCs w:val="24"/>
              <w:lang w:eastAsia="en-IN"/>
            </w:rPr>
          </w:rPrChange>
        </w:rPr>
        <w:t>Shooting had already erupted in the city. Angels, disguised in coalition uniforms, began assaulting different units of the coalition, sowing confusion and division among the enemy ranks, who began fighting each other. Leading the charge, Levi rushed down the mountain with Baptiste and Gavriel closely following behind. Raguel led soldiers to find survivors.</w:t>
      </w:r>
    </w:p>
    <w:p w14:paraId="30BE833C" w14:textId="77777777" w:rsidR="00325B63" w:rsidRPr="00833EEB" w:rsidRDefault="00325B63">
      <w:pPr>
        <w:ind w:firstLine="284"/>
        <w:rPr>
          <w:rFonts w:ascii="Book Antiqua" w:hAnsi="Book Antiqua" w:cs="Times New Roman"/>
          <w:sz w:val="24"/>
          <w:szCs w:val="24"/>
          <w:lang w:eastAsia="en-IN"/>
          <w:rPrChange w:id="9856" w:author="mac" w:date="2024-09-27T09:55:00Z">
            <w:rPr>
              <w:rFonts w:ascii="Times New Roman" w:hAnsi="Times New Roman" w:cs="Times New Roman"/>
              <w:sz w:val="24"/>
              <w:szCs w:val="24"/>
              <w:lang w:eastAsia="en-IN"/>
            </w:rPr>
          </w:rPrChange>
        </w:rPr>
        <w:pPrChange w:id="9857" w:author="Yashua Lebowitz" w:date="2024-09-28T16:42:00Z">
          <w:pPr/>
        </w:pPrChange>
      </w:pPr>
      <w:r w:rsidRPr="00833EEB">
        <w:rPr>
          <w:rFonts w:ascii="Book Antiqua" w:hAnsi="Book Antiqua" w:cs="Times New Roman"/>
          <w:sz w:val="24"/>
          <w:szCs w:val="24"/>
          <w:lang w:eastAsia="en-IN"/>
          <w:rPrChange w:id="9858" w:author="mac" w:date="2024-09-27T09:55:00Z">
            <w:rPr>
              <w:rFonts w:ascii="Times New Roman" w:hAnsi="Times New Roman" w:cs="Times New Roman"/>
              <w:sz w:val="24"/>
              <w:szCs w:val="24"/>
              <w:lang w:eastAsia="en-IN"/>
            </w:rPr>
          </w:rPrChange>
        </w:rPr>
        <w:t>When they entered the city, they were met with complete anarchy. Chaos reigned as coalition soldiers fought among themselves, their ranks fractured by the confusion sown by the disguised angels. Most of the Jews, aware of the prophecies, had already begun making their way toward the valley the Lord had created. But their journey was perilous.</w:t>
      </w:r>
    </w:p>
    <w:p w14:paraId="17BD6845" w14:textId="77777777" w:rsidR="00325B63" w:rsidRPr="00833EEB" w:rsidRDefault="00325B63">
      <w:pPr>
        <w:ind w:firstLine="284"/>
        <w:rPr>
          <w:rFonts w:ascii="Book Antiqua" w:hAnsi="Book Antiqua" w:cs="Times New Roman"/>
          <w:sz w:val="24"/>
          <w:szCs w:val="24"/>
          <w:lang w:eastAsia="en-IN"/>
          <w:rPrChange w:id="9859" w:author="mac" w:date="2024-09-27T09:55:00Z">
            <w:rPr>
              <w:rFonts w:ascii="Times New Roman" w:hAnsi="Times New Roman" w:cs="Times New Roman"/>
              <w:sz w:val="24"/>
              <w:szCs w:val="24"/>
              <w:lang w:eastAsia="en-IN"/>
            </w:rPr>
          </w:rPrChange>
        </w:rPr>
        <w:pPrChange w:id="9860" w:author="Yashua Lebowitz" w:date="2024-09-28T16:42:00Z">
          <w:pPr/>
        </w:pPrChange>
      </w:pPr>
      <w:r w:rsidRPr="00833EEB">
        <w:rPr>
          <w:rFonts w:ascii="Book Antiqua" w:hAnsi="Book Antiqua" w:cs="Times New Roman"/>
          <w:sz w:val="24"/>
          <w:szCs w:val="24"/>
          <w:lang w:eastAsia="en-IN"/>
          <w:rPrChange w:id="9861" w:author="mac" w:date="2024-09-27T09:55:00Z">
            <w:rPr>
              <w:rFonts w:ascii="Times New Roman" w:hAnsi="Times New Roman" w:cs="Times New Roman"/>
              <w:sz w:val="24"/>
              <w:szCs w:val="24"/>
              <w:lang w:eastAsia="en-IN"/>
            </w:rPr>
          </w:rPrChange>
        </w:rPr>
        <w:t xml:space="preserve">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struck down, their cries adding </w:t>
      </w:r>
      <w:r w:rsidRPr="00833EEB">
        <w:rPr>
          <w:rFonts w:ascii="Book Antiqua" w:hAnsi="Book Antiqua" w:cs="Times New Roman"/>
          <w:sz w:val="24"/>
          <w:szCs w:val="24"/>
          <w:lang w:eastAsia="en-IN"/>
          <w:rPrChange w:id="9862" w:author="mac" w:date="2024-09-27T09:55:00Z">
            <w:rPr>
              <w:rFonts w:ascii="Times New Roman" w:hAnsi="Times New Roman" w:cs="Times New Roman"/>
              <w:sz w:val="24"/>
              <w:szCs w:val="24"/>
              <w:lang w:eastAsia="en-IN"/>
            </w:rPr>
          </w:rPrChange>
        </w:rPr>
        <w:lastRenderedPageBreak/>
        <w:t>to the cacophony of terror and confusion. The city had become a deadly gauntlet, where survival depended on quick reflexes and the grace of God.</w:t>
      </w:r>
    </w:p>
    <w:p w14:paraId="5855DFE1" w14:textId="77777777" w:rsidR="00325B63" w:rsidRPr="00833EEB" w:rsidRDefault="00325B63">
      <w:pPr>
        <w:ind w:firstLine="284"/>
        <w:rPr>
          <w:rFonts w:ascii="Book Antiqua" w:hAnsi="Book Antiqua" w:cs="Times New Roman"/>
          <w:sz w:val="24"/>
          <w:szCs w:val="24"/>
          <w:lang w:eastAsia="en-IN"/>
          <w:rPrChange w:id="9863" w:author="mac" w:date="2024-09-27T09:55:00Z">
            <w:rPr>
              <w:rFonts w:ascii="Times New Roman" w:hAnsi="Times New Roman" w:cs="Times New Roman"/>
              <w:sz w:val="24"/>
              <w:szCs w:val="24"/>
              <w:lang w:eastAsia="en-IN"/>
            </w:rPr>
          </w:rPrChange>
        </w:rPr>
        <w:pPrChange w:id="9864" w:author="Yashua Lebowitz" w:date="2024-09-28T16:42:00Z">
          <w:pPr/>
        </w:pPrChange>
      </w:pPr>
      <w:r w:rsidRPr="00833EEB">
        <w:rPr>
          <w:rFonts w:ascii="Book Antiqua" w:hAnsi="Book Antiqua" w:cs="Times New Roman"/>
          <w:sz w:val="24"/>
          <w:szCs w:val="24"/>
          <w:lang w:eastAsia="en-IN"/>
          <w:rPrChange w:id="9865" w:author="mac" w:date="2024-09-27T09:55:00Z">
            <w:rPr>
              <w:rFonts w:ascii="Times New Roman" w:hAnsi="Times New Roman" w:cs="Times New Roman"/>
              <w:sz w:val="24"/>
              <w:szCs w:val="24"/>
              <w:lang w:eastAsia="en-IN"/>
            </w:rPr>
          </w:rPrChange>
        </w:rPr>
        <w:t>Levi and his ragtag group of soldiers charged headlong into the enemy positions. One thing quickly became clear: coalition bullets weren’t hitting them, no matter how accurate or fierce the gunfire was.</w:t>
      </w:r>
    </w:p>
    <w:p w14:paraId="717A9925" w14:textId="77777777" w:rsidR="00325B63" w:rsidRPr="00833EEB" w:rsidRDefault="00325B63">
      <w:pPr>
        <w:ind w:firstLine="284"/>
        <w:rPr>
          <w:rFonts w:ascii="Book Antiqua" w:hAnsi="Book Antiqua" w:cs="Times New Roman"/>
          <w:sz w:val="24"/>
          <w:szCs w:val="24"/>
          <w:lang w:eastAsia="en-IN"/>
          <w:rPrChange w:id="9866" w:author="mac" w:date="2024-09-27T09:55:00Z">
            <w:rPr>
              <w:rFonts w:ascii="Times New Roman" w:hAnsi="Times New Roman" w:cs="Times New Roman"/>
              <w:sz w:val="24"/>
              <w:szCs w:val="24"/>
              <w:lang w:eastAsia="en-IN"/>
            </w:rPr>
          </w:rPrChange>
        </w:rPr>
        <w:pPrChange w:id="9867" w:author="Yashua Lebowitz" w:date="2024-09-28T16:42:00Z">
          <w:pPr/>
        </w:pPrChange>
      </w:pPr>
      <w:r w:rsidRPr="00833EEB">
        <w:rPr>
          <w:rFonts w:ascii="Book Antiqua" w:hAnsi="Book Antiqua" w:cs="Times New Roman"/>
          <w:sz w:val="24"/>
          <w:szCs w:val="24"/>
          <w:lang w:eastAsia="en-IN"/>
          <w:rPrChange w:id="9868" w:author="mac" w:date="2024-09-27T09:55:00Z">
            <w:rPr>
              <w:rFonts w:ascii="Times New Roman" w:hAnsi="Times New Roman" w:cs="Times New Roman"/>
              <w:sz w:val="24"/>
              <w:szCs w:val="24"/>
              <w:lang w:eastAsia="en-IN"/>
            </w:rPr>
          </w:rPrChange>
        </w:rPr>
        <w:t>Gavriel, emboldened by the realization, charged at an enemy soldier wielding a heavy machine gun. The soldier emptied clip after clip at a calm Gavriel, who continued his approach as if taking a casual stroll in the park. 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07521B8D" w14:textId="77777777" w:rsidR="00325B63" w:rsidRPr="00833EEB" w:rsidRDefault="00325B63">
      <w:pPr>
        <w:ind w:firstLine="284"/>
        <w:rPr>
          <w:rFonts w:ascii="Book Antiqua" w:hAnsi="Book Antiqua" w:cs="Times New Roman"/>
          <w:sz w:val="24"/>
          <w:szCs w:val="24"/>
          <w:lang w:eastAsia="en-IN"/>
          <w:rPrChange w:id="9869" w:author="mac" w:date="2024-09-27T09:55:00Z">
            <w:rPr>
              <w:rFonts w:ascii="Times New Roman" w:hAnsi="Times New Roman" w:cs="Times New Roman"/>
              <w:sz w:val="24"/>
              <w:szCs w:val="24"/>
              <w:lang w:eastAsia="en-IN"/>
            </w:rPr>
          </w:rPrChange>
        </w:rPr>
        <w:pPrChange w:id="9870" w:author="Yashua Lebowitz" w:date="2024-09-28T16:42:00Z">
          <w:pPr/>
        </w:pPrChange>
      </w:pPr>
      <w:r w:rsidRPr="00833EEB">
        <w:rPr>
          <w:rFonts w:ascii="Book Antiqua" w:hAnsi="Book Antiqua" w:cs="Times New Roman"/>
          <w:sz w:val="24"/>
          <w:szCs w:val="24"/>
          <w:lang w:eastAsia="en-IN"/>
          <w:rPrChange w:id="9871" w:author="mac" w:date="2024-09-27T09:55:00Z">
            <w:rPr>
              <w:rFonts w:ascii="Times New Roman" w:hAnsi="Times New Roman" w:cs="Times New Roman"/>
              <w:sz w:val="24"/>
              <w:szCs w:val="24"/>
              <w:lang w:eastAsia="en-IN"/>
            </w:rPr>
          </w:rPrChange>
        </w:rPr>
        <w:t>The soldier, his Jamaican accent thick with desperation, shouted, "Eh, bredren, mi beg yuh, mi have wife an' pickney dem. Please, mi nah wan' dead so!"</w:t>
      </w:r>
    </w:p>
    <w:p w14:paraId="73F7B47B" w14:textId="77777777" w:rsidR="00325B63" w:rsidRPr="00833EEB" w:rsidRDefault="00325B63">
      <w:pPr>
        <w:ind w:firstLine="284"/>
        <w:rPr>
          <w:rFonts w:ascii="Book Antiqua" w:hAnsi="Book Antiqua" w:cs="Times New Roman"/>
          <w:sz w:val="24"/>
          <w:szCs w:val="24"/>
          <w:lang w:eastAsia="en-IN"/>
          <w:rPrChange w:id="9872" w:author="mac" w:date="2024-09-27T09:55:00Z">
            <w:rPr>
              <w:rFonts w:ascii="Times New Roman" w:hAnsi="Times New Roman" w:cs="Times New Roman"/>
              <w:sz w:val="24"/>
              <w:szCs w:val="24"/>
              <w:lang w:eastAsia="en-IN"/>
            </w:rPr>
          </w:rPrChange>
        </w:rPr>
        <w:pPrChange w:id="9873" w:author="Yashua Lebowitz" w:date="2024-09-28T16:42:00Z">
          <w:pPr/>
        </w:pPrChange>
      </w:pPr>
      <w:r w:rsidRPr="00833EEB">
        <w:rPr>
          <w:rFonts w:ascii="Book Antiqua" w:hAnsi="Book Antiqua" w:cs="Times New Roman"/>
          <w:sz w:val="24"/>
          <w:szCs w:val="24"/>
          <w:lang w:eastAsia="en-IN"/>
          <w:rPrChange w:id="9874" w:author="mac" w:date="2024-09-27T09:55:00Z">
            <w:rPr>
              <w:rFonts w:ascii="Times New Roman" w:hAnsi="Times New Roman" w:cs="Times New Roman"/>
              <w:sz w:val="24"/>
              <w:szCs w:val="24"/>
              <w:lang w:eastAsia="en-IN"/>
            </w:rPr>
          </w:rPrChange>
        </w:rPr>
        <w:t>Baptiste chuckled, “What did he just say?”</w:t>
      </w:r>
    </w:p>
    <w:p w14:paraId="00D3BEBC" w14:textId="77777777" w:rsidR="00325B63" w:rsidRPr="00833EEB" w:rsidRDefault="00325B63">
      <w:pPr>
        <w:ind w:firstLine="284"/>
        <w:rPr>
          <w:rFonts w:ascii="Book Antiqua" w:hAnsi="Book Antiqua" w:cs="Times New Roman"/>
          <w:sz w:val="24"/>
          <w:szCs w:val="24"/>
          <w:lang w:eastAsia="en-IN"/>
          <w:rPrChange w:id="9875" w:author="mac" w:date="2024-09-27T09:55:00Z">
            <w:rPr>
              <w:rFonts w:ascii="Times New Roman" w:hAnsi="Times New Roman" w:cs="Times New Roman"/>
              <w:sz w:val="24"/>
              <w:szCs w:val="24"/>
              <w:lang w:eastAsia="en-IN"/>
            </w:rPr>
          </w:rPrChange>
        </w:rPr>
        <w:pPrChange w:id="9876" w:author="Yashua Lebowitz" w:date="2024-09-28T16:42:00Z">
          <w:pPr/>
        </w:pPrChange>
      </w:pPr>
      <w:r w:rsidRPr="00833EEB">
        <w:rPr>
          <w:rFonts w:ascii="Book Antiqua" w:hAnsi="Book Antiqua" w:cs="Times New Roman"/>
          <w:sz w:val="24"/>
          <w:szCs w:val="24"/>
          <w:lang w:eastAsia="en-IN"/>
          <w:rPrChange w:id="9877" w:author="mac" w:date="2024-09-27T09:55:00Z">
            <w:rPr>
              <w:rFonts w:ascii="Times New Roman" w:hAnsi="Times New Roman" w:cs="Times New Roman"/>
              <w:sz w:val="24"/>
              <w:szCs w:val="24"/>
              <w:lang w:eastAsia="en-IN"/>
            </w:rPr>
          </w:rPrChange>
        </w:rPr>
        <w:t>Gavriel, with a smirk, replied, “I think he said he wants a bullet in the head.”</w:t>
      </w:r>
    </w:p>
    <w:p w14:paraId="5648E313" w14:textId="77777777" w:rsidR="00325B63" w:rsidRPr="00833EEB" w:rsidRDefault="00325B63">
      <w:pPr>
        <w:ind w:firstLine="284"/>
        <w:rPr>
          <w:rFonts w:ascii="Book Antiqua" w:hAnsi="Book Antiqua" w:cs="Times New Roman"/>
          <w:sz w:val="24"/>
          <w:szCs w:val="24"/>
          <w:lang w:eastAsia="en-IN"/>
          <w:rPrChange w:id="9878" w:author="mac" w:date="2024-09-27T09:55:00Z">
            <w:rPr>
              <w:rFonts w:ascii="Times New Roman" w:hAnsi="Times New Roman" w:cs="Times New Roman"/>
              <w:sz w:val="24"/>
              <w:szCs w:val="24"/>
              <w:lang w:eastAsia="en-IN"/>
            </w:rPr>
          </w:rPrChange>
        </w:rPr>
        <w:pPrChange w:id="9879" w:author="Yashua Lebowitz" w:date="2024-09-28T16:42:00Z">
          <w:pPr/>
        </w:pPrChange>
      </w:pPr>
      <w:r w:rsidRPr="00833EEB">
        <w:rPr>
          <w:rFonts w:ascii="Book Antiqua" w:hAnsi="Book Antiqua" w:cs="Times New Roman"/>
          <w:sz w:val="24"/>
          <w:szCs w:val="24"/>
          <w:lang w:eastAsia="en-IN"/>
          <w:rPrChange w:id="9880" w:author="mac" w:date="2024-09-27T09:55:00Z">
            <w:rPr>
              <w:rFonts w:ascii="Times New Roman" w:hAnsi="Times New Roman" w:cs="Times New Roman"/>
              <w:sz w:val="24"/>
              <w:szCs w:val="24"/>
              <w:lang w:eastAsia="en-IN"/>
            </w:rPr>
          </w:rPrChange>
        </w:rPr>
        <w:t>“Well, all DEI hires of the coalition army get one for free.” Baptiste’s rifle barked, delivering a final, silencing shot.</w:t>
      </w:r>
    </w:p>
    <w:p w14:paraId="453C3342" w14:textId="77777777" w:rsidR="00325B63" w:rsidRPr="00833EEB" w:rsidRDefault="00325B63">
      <w:pPr>
        <w:ind w:firstLine="284"/>
        <w:rPr>
          <w:rFonts w:ascii="Book Antiqua" w:hAnsi="Book Antiqua" w:cs="Times New Roman"/>
          <w:sz w:val="24"/>
          <w:szCs w:val="24"/>
          <w:lang w:eastAsia="en-IN"/>
          <w:rPrChange w:id="9881" w:author="mac" w:date="2024-09-27T09:55:00Z">
            <w:rPr>
              <w:rFonts w:ascii="Times New Roman" w:hAnsi="Times New Roman" w:cs="Times New Roman"/>
              <w:sz w:val="24"/>
              <w:szCs w:val="24"/>
              <w:lang w:eastAsia="en-IN"/>
            </w:rPr>
          </w:rPrChange>
        </w:rPr>
        <w:pPrChange w:id="9882" w:author="Yashua Lebowitz" w:date="2024-09-28T16:42:00Z">
          <w:pPr/>
        </w:pPrChange>
      </w:pPr>
      <w:r w:rsidRPr="00833EEB">
        <w:rPr>
          <w:rFonts w:ascii="Book Antiqua" w:hAnsi="Book Antiqua" w:cs="Times New Roman"/>
          <w:sz w:val="24"/>
          <w:szCs w:val="24"/>
          <w:lang w:eastAsia="en-IN"/>
          <w:rPrChange w:id="9883" w:author="mac" w:date="2024-09-27T09:55:00Z">
            <w:rPr>
              <w:rFonts w:ascii="Times New Roman" w:hAnsi="Times New Roman" w:cs="Times New Roman"/>
              <w:sz w:val="24"/>
              <w:szCs w:val="24"/>
              <w:lang w:eastAsia="en-IN"/>
            </w:rPr>
          </w:rPrChange>
        </w:rPr>
        <w:t>“I think today is the greatest day of my life,” Baptiste smiled, his eyes wide with joy. “This is for my family who died in Tel Aviv.”</w:t>
      </w:r>
    </w:p>
    <w:p w14:paraId="31874ABC" w14:textId="77777777" w:rsidR="00325B63" w:rsidRPr="00833EEB" w:rsidRDefault="00325B63">
      <w:pPr>
        <w:ind w:firstLine="284"/>
        <w:rPr>
          <w:rFonts w:ascii="Book Antiqua" w:hAnsi="Book Antiqua" w:cs="Times New Roman"/>
          <w:sz w:val="24"/>
          <w:szCs w:val="24"/>
          <w:lang w:eastAsia="en-IN"/>
          <w:rPrChange w:id="9884" w:author="mac" w:date="2024-09-27T09:55:00Z">
            <w:rPr>
              <w:rFonts w:ascii="Times New Roman" w:hAnsi="Times New Roman" w:cs="Times New Roman"/>
              <w:sz w:val="24"/>
              <w:szCs w:val="24"/>
              <w:lang w:eastAsia="en-IN"/>
            </w:rPr>
          </w:rPrChange>
        </w:rPr>
        <w:pPrChange w:id="9885" w:author="Yashua Lebowitz" w:date="2024-09-28T16:42:00Z">
          <w:pPr/>
        </w:pPrChange>
      </w:pPr>
      <w:r w:rsidRPr="00833EEB">
        <w:rPr>
          <w:rFonts w:ascii="Book Antiqua" w:hAnsi="Book Antiqua" w:cs="Times New Roman"/>
          <w:sz w:val="24"/>
          <w:szCs w:val="24"/>
          <w:lang w:eastAsia="en-IN"/>
          <w:rPrChange w:id="9886" w:author="mac" w:date="2024-09-27T09:55:00Z">
            <w:rPr>
              <w:rFonts w:ascii="Times New Roman" w:hAnsi="Times New Roman" w:cs="Times New Roman"/>
              <w:sz w:val="24"/>
              <w:szCs w:val="24"/>
              <w:lang w:eastAsia="en-IN"/>
            </w:rPr>
          </w:rPrChange>
        </w:rPr>
        <w:t>“And in remembrance of my mother who passed away in one of their camps. May all these motherfuckers die,” Gavriel added, his voice thick with emotion.</w:t>
      </w:r>
    </w:p>
    <w:p w14:paraId="2E4AED62" w14:textId="77777777" w:rsidR="00325B63" w:rsidRPr="00833EEB" w:rsidRDefault="00325B63">
      <w:pPr>
        <w:ind w:firstLine="284"/>
        <w:rPr>
          <w:rFonts w:ascii="Book Antiqua" w:hAnsi="Book Antiqua" w:cs="Times New Roman"/>
          <w:sz w:val="24"/>
          <w:szCs w:val="24"/>
          <w:lang w:eastAsia="en-IN"/>
          <w:rPrChange w:id="9887" w:author="mac" w:date="2024-09-27T09:55:00Z">
            <w:rPr>
              <w:rFonts w:ascii="Times New Roman" w:hAnsi="Times New Roman" w:cs="Times New Roman"/>
              <w:sz w:val="24"/>
              <w:szCs w:val="24"/>
              <w:lang w:eastAsia="en-IN"/>
            </w:rPr>
          </w:rPrChange>
        </w:rPr>
        <w:pPrChange w:id="9888" w:author="Yashua Lebowitz" w:date="2024-09-28T16:42:00Z">
          <w:pPr/>
        </w:pPrChange>
      </w:pPr>
      <w:r w:rsidRPr="00833EEB">
        <w:rPr>
          <w:rFonts w:ascii="Book Antiqua" w:hAnsi="Book Antiqua" w:cs="Times New Roman"/>
          <w:sz w:val="24"/>
          <w:szCs w:val="24"/>
          <w:lang w:eastAsia="en-IN"/>
          <w:rPrChange w:id="9889" w:author="mac" w:date="2024-09-27T09:55:00Z">
            <w:rPr>
              <w:rFonts w:ascii="Times New Roman" w:hAnsi="Times New Roman" w:cs="Times New Roman"/>
              <w:sz w:val="24"/>
              <w:szCs w:val="24"/>
              <w:lang w:eastAsia="en-IN"/>
            </w:rPr>
          </w:rPrChange>
        </w:rPr>
        <w:t xml:space="preserve">“Hallelujah,” cried Gavriel, suddenly overcome with a spiritual joy he had never known in his entire life. All the pleasure he’d ever experienced—from alcohol to other fleeting thrills—paled in comparison to the overwhelming sense of </w:t>
      </w:r>
      <w:proofErr w:type="spellStart"/>
      <w:r w:rsidRPr="00833EEB">
        <w:rPr>
          <w:rFonts w:ascii="Book Antiqua" w:hAnsi="Book Antiqua" w:cs="Times New Roman"/>
          <w:sz w:val="24"/>
          <w:szCs w:val="24"/>
          <w:lang w:eastAsia="en-IN"/>
          <w:rPrChange w:id="9890" w:author="mac" w:date="2024-09-27T09:55:00Z">
            <w:rPr>
              <w:rFonts w:ascii="Times New Roman" w:hAnsi="Times New Roman" w:cs="Times New Roman"/>
              <w:sz w:val="24"/>
              <w:szCs w:val="24"/>
              <w:lang w:eastAsia="en-IN"/>
            </w:rPr>
          </w:rPrChange>
        </w:rPr>
        <w:t>fulfillment</w:t>
      </w:r>
      <w:proofErr w:type="spellEnd"/>
      <w:r w:rsidRPr="00833EEB">
        <w:rPr>
          <w:rFonts w:ascii="Book Antiqua" w:hAnsi="Book Antiqua" w:cs="Times New Roman"/>
          <w:sz w:val="24"/>
          <w:szCs w:val="24"/>
          <w:lang w:eastAsia="en-IN"/>
          <w:rPrChange w:id="9891" w:author="mac" w:date="2024-09-27T09:55:00Z">
            <w:rPr>
              <w:rFonts w:ascii="Times New Roman" w:hAnsi="Times New Roman" w:cs="Times New Roman"/>
              <w:sz w:val="24"/>
              <w:szCs w:val="24"/>
              <w:lang w:eastAsia="en-IN"/>
            </w:rPr>
          </w:rPrChange>
        </w:rPr>
        <w:t xml:space="preserve"> now surging through him. Everything he had ever desired seemed to be wrapped up in one moment, delivered directly to his heart.</w:t>
      </w:r>
    </w:p>
    <w:p w14:paraId="0B818F56" w14:textId="77777777" w:rsidR="00325B63" w:rsidRPr="00833EEB" w:rsidRDefault="00325B63">
      <w:pPr>
        <w:ind w:firstLine="284"/>
        <w:rPr>
          <w:rFonts w:ascii="Book Antiqua" w:hAnsi="Book Antiqua" w:cs="Times New Roman"/>
          <w:sz w:val="24"/>
          <w:szCs w:val="24"/>
          <w:lang w:eastAsia="en-IN"/>
          <w:rPrChange w:id="9892" w:author="mac" w:date="2024-09-27T09:55:00Z">
            <w:rPr>
              <w:rFonts w:ascii="Times New Roman" w:hAnsi="Times New Roman" w:cs="Times New Roman"/>
              <w:sz w:val="24"/>
              <w:szCs w:val="24"/>
              <w:lang w:eastAsia="en-IN"/>
            </w:rPr>
          </w:rPrChange>
        </w:rPr>
        <w:pPrChange w:id="9893" w:author="Yashua Lebowitz" w:date="2024-09-28T16:42:00Z">
          <w:pPr/>
        </w:pPrChange>
      </w:pPr>
      <w:r w:rsidRPr="00833EEB">
        <w:rPr>
          <w:rFonts w:ascii="Book Antiqua" w:hAnsi="Book Antiqua" w:cs="Times New Roman"/>
          <w:sz w:val="24"/>
          <w:szCs w:val="24"/>
          <w:lang w:eastAsia="en-IN"/>
          <w:rPrChange w:id="9894" w:author="mac" w:date="2024-09-27T09:55:00Z">
            <w:rPr>
              <w:rFonts w:ascii="Times New Roman" w:hAnsi="Times New Roman" w:cs="Times New Roman"/>
              <w:sz w:val="24"/>
              <w:szCs w:val="24"/>
              <w:lang w:eastAsia="en-IN"/>
            </w:rPr>
          </w:rPrChange>
        </w:rPr>
        <w:t>“You feel it too, huh? The joy? It’s amazing,” Baptiste said, his voice almost reverent.</w:t>
      </w:r>
    </w:p>
    <w:p w14:paraId="04649BB4" w14:textId="77777777" w:rsidR="00325B63" w:rsidRPr="00833EEB" w:rsidRDefault="00325B63">
      <w:pPr>
        <w:ind w:firstLine="284"/>
        <w:rPr>
          <w:rFonts w:ascii="Book Antiqua" w:hAnsi="Book Antiqua" w:cs="Times New Roman"/>
          <w:sz w:val="24"/>
          <w:szCs w:val="24"/>
          <w:lang w:eastAsia="en-IN"/>
          <w:rPrChange w:id="9895" w:author="mac" w:date="2024-09-27T09:55:00Z">
            <w:rPr>
              <w:rFonts w:ascii="Times New Roman" w:hAnsi="Times New Roman" w:cs="Times New Roman"/>
              <w:sz w:val="24"/>
              <w:szCs w:val="24"/>
              <w:lang w:eastAsia="en-IN"/>
            </w:rPr>
          </w:rPrChange>
        </w:rPr>
        <w:pPrChange w:id="9896" w:author="Yashua Lebowitz" w:date="2024-09-28T16:42:00Z">
          <w:pPr/>
        </w:pPrChange>
      </w:pPr>
      <w:r w:rsidRPr="00833EEB">
        <w:rPr>
          <w:rFonts w:ascii="Book Antiqua" w:hAnsi="Book Antiqua" w:cs="Times New Roman"/>
          <w:sz w:val="24"/>
          <w:szCs w:val="24"/>
          <w:lang w:eastAsia="en-IN"/>
          <w:rPrChange w:id="9897" w:author="mac" w:date="2024-09-27T09:55:00Z">
            <w:rPr>
              <w:rFonts w:ascii="Times New Roman" w:hAnsi="Times New Roman" w:cs="Times New Roman"/>
              <w:sz w:val="24"/>
              <w:szCs w:val="24"/>
              <w:lang w:eastAsia="en-IN"/>
            </w:rPr>
          </w:rPrChange>
        </w:rPr>
        <w:t>“I feel like I’m high on cocaine or having sex for the first time. What is happening?” Gavriel was delightfully confused, his mind struggling to comprehend the intensity of his emotions.</w:t>
      </w:r>
    </w:p>
    <w:p w14:paraId="22B60A7B" w14:textId="77777777" w:rsidR="00325B63" w:rsidRPr="00833EEB" w:rsidRDefault="00325B63">
      <w:pPr>
        <w:ind w:firstLine="284"/>
        <w:rPr>
          <w:rFonts w:ascii="Book Antiqua" w:hAnsi="Book Antiqua" w:cs="Times New Roman"/>
          <w:sz w:val="24"/>
          <w:szCs w:val="24"/>
          <w:lang w:eastAsia="en-IN"/>
          <w:rPrChange w:id="9898" w:author="mac" w:date="2024-09-27T09:55:00Z">
            <w:rPr>
              <w:rFonts w:ascii="Times New Roman" w:hAnsi="Times New Roman" w:cs="Times New Roman"/>
              <w:sz w:val="24"/>
              <w:szCs w:val="24"/>
              <w:lang w:eastAsia="en-IN"/>
            </w:rPr>
          </w:rPrChange>
        </w:rPr>
        <w:pPrChange w:id="9899" w:author="Yashua Lebowitz" w:date="2024-09-28T16:42:00Z">
          <w:pPr/>
        </w:pPrChange>
      </w:pPr>
      <w:r w:rsidRPr="00833EEB">
        <w:rPr>
          <w:rFonts w:ascii="Book Antiqua" w:hAnsi="Book Antiqua" w:cs="Times New Roman"/>
          <w:sz w:val="24"/>
          <w:szCs w:val="24"/>
          <w:lang w:eastAsia="en-IN"/>
          <w:rPrChange w:id="9900" w:author="mac" w:date="2024-09-27T09:55:00Z">
            <w:rPr>
              <w:rFonts w:ascii="Times New Roman" w:hAnsi="Times New Roman" w:cs="Times New Roman"/>
              <w:sz w:val="24"/>
              <w:szCs w:val="24"/>
              <w:lang w:eastAsia="en-IN"/>
            </w:rPr>
          </w:rPrChange>
        </w:rPr>
        <w:t>“It’s the end, my friend, and we just happen to be on the right side of history.”</w:t>
      </w:r>
    </w:p>
    <w:p w14:paraId="3CBCCC1A" w14:textId="77777777" w:rsidR="00325B63" w:rsidRPr="00833EEB" w:rsidRDefault="00325B63">
      <w:pPr>
        <w:ind w:firstLine="284"/>
        <w:rPr>
          <w:rFonts w:ascii="Book Antiqua" w:hAnsi="Book Antiqua" w:cs="Times New Roman"/>
          <w:sz w:val="24"/>
          <w:szCs w:val="24"/>
          <w:lang w:eastAsia="en-IN"/>
          <w:rPrChange w:id="9901" w:author="mac" w:date="2024-09-27T09:55:00Z">
            <w:rPr>
              <w:rFonts w:ascii="Times New Roman" w:hAnsi="Times New Roman" w:cs="Times New Roman"/>
              <w:sz w:val="24"/>
              <w:szCs w:val="24"/>
              <w:lang w:eastAsia="en-IN"/>
            </w:rPr>
          </w:rPrChange>
        </w:rPr>
        <w:pPrChange w:id="9902" w:author="Yashua Lebowitz" w:date="2024-09-28T16:42:00Z">
          <w:pPr/>
        </w:pPrChange>
      </w:pPr>
      <w:r w:rsidRPr="00833EEB">
        <w:rPr>
          <w:rFonts w:ascii="Book Antiqua" w:hAnsi="Book Antiqua" w:cs="Times New Roman"/>
          <w:sz w:val="24"/>
          <w:szCs w:val="24"/>
          <w:lang w:eastAsia="en-IN"/>
          <w:rPrChange w:id="9903" w:author="mac" w:date="2024-09-27T09:55:00Z">
            <w:rPr>
              <w:rFonts w:ascii="Times New Roman" w:hAnsi="Times New Roman" w:cs="Times New Roman"/>
              <w:sz w:val="24"/>
              <w:szCs w:val="24"/>
              <w:lang w:eastAsia="en-IN"/>
            </w:rPr>
          </w:rPrChange>
        </w:rPr>
        <w:lastRenderedPageBreak/>
        <w:t>Levi approached them, his tone brisk. “If you run out of ammunition, take it off an enemy soldier. They're starting to pile up.”</w:t>
      </w:r>
    </w:p>
    <w:p w14:paraId="31EEDCDC" w14:textId="77777777" w:rsidR="00325B63" w:rsidRPr="00833EEB" w:rsidRDefault="00325B63">
      <w:pPr>
        <w:ind w:firstLine="284"/>
        <w:rPr>
          <w:rFonts w:ascii="Book Antiqua" w:hAnsi="Book Antiqua" w:cs="Times New Roman"/>
          <w:sz w:val="24"/>
          <w:szCs w:val="24"/>
          <w:lang w:eastAsia="en-IN"/>
          <w:rPrChange w:id="9904" w:author="mac" w:date="2024-09-27T09:55:00Z">
            <w:rPr>
              <w:rFonts w:ascii="Times New Roman" w:hAnsi="Times New Roman" w:cs="Times New Roman"/>
              <w:sz w:val="24"/>
              <w:szCs w:val="24"/>
              <w:lang w:eastAsia="en-IN"/>
            </w:rPr>
          </w:rPrChange>
        </w:rPr>
        <w:pPrChange w:id="9905" w:author="Yashua Lebowitz" w:date="2024-09-28T16:42:00Z">
          <w:pPr/>
        </w:pPrChange>
      </w:pPr>
      <w:r w:rsidRPr="00833EEB">
        <w:rPr>
          <w:rFonts w:ascii="Book Antiqua" w:hAnsi="Book Antiqua" w:cs="Times New Roman"/>
          <w:sz w:val="24"/>
          <w:szCs w:val="24"/>
          <w:lang w:eastAsia="en-IN"/>
          <w:rPrChange w:id="9906" w:author="mac" w:date="2024-09-27T09:55:00Z">
            <w:rPr>
              <w:rFonts w:ascii="Times New Roman" w:hAnsi="Times New Roman" w:cs="Times New Roman"/>
              <w:sz w:val="24"/>
              <w:szCs w:val="24"/>
              <w:lang w:eastAsia="en-IN"/>
            </w:rPr>
          </w:rPrChange>
        </w:rPr>
        <w:t>Baptiste nodded, grinning. “Good idea. I’ll use this guy’s 260 Bravo to mow down more of these creeps.”</w:t>
      </w:r>
    </w:p>
    <w:p w14:paraId="339BAE7A" w14:textId="77777777" w:rsidR="00325B63" w:rsidRPr="00833EEB" w:rsidRDefault="00325B63">
      <w:pPr>
        <w:ind w:firstLine="284"/>
        <w:rPr>
          <w:rFonts w:ascii="Book Antiqua" w:hAnsi="Book Antiqua" w:cs="Times New Roman"/>
          <w:sz w:val="24"/>
          <w:szCs w:val="24"/>
          <w:lang w:eastAsia="en-IN"/>
          <w:rPrChange w:id="9907" w:author="mac" w:date="2024-09-27T09:55:00Z">
            <w:rPr>
              <w:rFonts w:ascii="Times New Roman" w:hAnsi="Times New Roman" w:cs="Times New Roman"/>
              <w:sz w:val="24"/>
              <w:szCs w:val="24"/>
              <w:lang w:eastAsia="en-IN"/>
            </w:rPr>
          </w:rPrChange>
        </w:rPr>
        <w:pPrChange w:id="9908" w:author="Yashua Lebowitz" w:date="2024-09-28T16:42:00Z">
          <w:pPr/>
        </w:pPrChange>
      </w:pPr>
      <w:r w:rsidRPr="00833EEB">
        <w:rPr>
          <w:rFonts w:ascii="Book Antiqua" w:hAnsi="Book Antiqua" w:cs="Times New Roman"/>
          <w:sz w:val="24"/>
          <w:szCs w:val="24"/>
          <w:lang w:eastAsia="en-IN"/>
          <w:rPrChange w:id="9909" w:author="mac" w:date="2024-09-27T09:55:00Z">
            <w:rPr>
              <w:rFonts w:ascii="Times New Roman" w:hAnsi="Times New Roman" w:cs="Times New Roman"/>
              <w:sz w:val="24"/>
              <w:szCs w:val="24"/>
              <w:lang w:eastAsia="en-IN"/>
            </w:rPr>
          </w:rPrChange>
        </w:rPr>
        <w:t>“Let’s move out!”</w:t>
      </w:r>
    </w:p>
    <w:p w14:paraId="76814DE4" w14:textId="77777777" w:rsidR="00325B63" w:rsidRDefault="00325B63" w:rsidP="006D6183">
      <w:pPr>
        <w:ind w:firstLine="284"/>
        <w:rPr>
          <w:rFonts w:ascii="Book Antiqua" w:hAnsi="Book Antiqua" w:cs="Times New Roman"/>
          <w:sz w:val="24"/>
          <w:szCs w:val="24"/>
          <w:lang w:eastAsia="en-IN"/>
        </w:rPr>
      </w:pPr>
      <w:r w:rsidRPr="00833EEB">
        <w:rPr>
          <w:rFonts w:ascii="Book Antiqua" w:hAnsi="Book Antiqua" w:cs="Times New Roman"/>
          <w:sz w:val="24"/>
          <w:szCs w:val="24"/>
          <w:lang w:eastAsia="en-IN"/>
          <w:rPrChange w:id="9910" w:author="mac" w:date="2024-09-27T09:55:00Z">
            <w:rPr>
              <w:rFonts w:ascii="Times New Roman" w:hAnsi="Times New Roman" w:cs="Times New Roman"/>
              <w:sz w:val="24"/>
              <w:szCs w:val="24"/>
              <w:lang w:eastAsia="en-IN"/>
            </w:rPr>
          </w:rPrChange>
        </w:rPr>
        <w:t>On that day, each IDF soldier fought with the strength of a small army. They swept through Jerusalem, slaughtering coalition forces until the streets ran red with blood.</w:t>
      </w:r>
    </w:p>
    <w:p w14:paraId="4133F31D" w14:textId="77777777" w:rsidR="003C761A" w:rsidRDefault="003C761A" w:rsidP="006D6183">
      <w:pPr>
        <w:ind w:firstLine="284"/>
        <w:rPr>
          <w:rFonts w:ascii="Book Antiqua" w:hAnsi="Book Antiqua" w:cs="Times New Roman"/>
          <w:sz w:val="24"/>
          <w:szCs w:val="24"/>
          <w:lang w:eastAsia="en-IN"/>
        </w:rPr>
      </w:pPr>
    </w:p>
    <w:p w14:paraId="269FA76B" w14:textId="77777777" w:rsidR="003C761A" w:rsidRDefault="003C761A" w:rsidP="006C45DC">
      <w:pPr>
        <w:rPr>
          <w:rFonts w:ascii="Book Antiqua" w:hAnsi="Book Antiqua" w:cs="Times New Roman"/>
          <w:sz w:val="24"/>
          <w:szCs w:val="24"/>
          <w:lang w:eastAsia="en-IN"/>
        </w:rPr>
      </w:pPr>
    </w:p>
    <w:p w14:paraId="11D8FA69" w14:textId="77777777" w:rsidR="006C45DC" w:rsidRDefault="006C45DC" w:rsidP="006C45DC">
      <w:pPr>
        <w:rPr>
          <w:rFonts w:ascii="Book Antiqua" w:hAnsi="Book Antiqua" w:cs="Times New Roman"/>
          <w:sz w:val="24"/>
          <w:szCs w:val="24"/>
          <w:lang w:eastAsia="en-IN"/>
        </w:rPr>
      </w:pPr>
    </w:p>
    <w:p w14:paraId="67CCF7D4" w14:textId="77777777" w:rsidR="006C45DC" w:rsidRDefault="006C45DC" w:rsidP="006C45DC">
      <w:pPr>
        <w:rPr>
          <w:rFonts w:ascii="Book Antiqua" w:hAnsi="Book Antiqua" w:cs="Times New Roman"/>
          <w:sz w:val="24"/>
          <w:szCs w:val="24"/>
          <w:lang w:eastAsia="en-IN"/>
        </w:rPr>
      </w:pPr>
    </w:p>
    <w:p w14:paraId="767E2D6F" w14:textId="77777777" w:rsidR="006C45DC" w:rsidRDefault="006C45DC" w:rsidP="006C45DC">
      <w:pPr>
        <w:rPr>
          <w:rFonts w:ascii="Book Antiqua" w:hAnsi="Book Antiqua" w:cs="Times New Roman"/>
          <w:sz w:val="24"/>
          <w:szCs w:val="24"/>
          <w:lang w:eastAsia="en-IN"/>
        </w:rPr>
      </w:pPr>
    </w:p>
    <w:p w14:paraId="5EFF58D3" w14:textId="77777777" w:rsidR="006C45DC" w:rsidRDefault="006C45DC" w:rsidP="006C45DC">
      <w:pPr>
        <w:rPr>
          <w:rFonts w:ascii="Book Antiqua" w:hAnsi="Book Antiqua" w:cs="Times New Roman"/>
          <w:sz w:val="24"/>
          <w:szCs w:val="24"/>
          <w:lang w:eastAsia="en-IN"/>
        </w:rPr>
      </w:pPr>
    </w:p>
    <w:p w14:paraId="1F7836D8" w14:textId="77777777" w:rsidR="006C45DC" w:rsidRDefault="006C45DC" w:rsidP="006C45DC">
      <w:pPr>
        <w:rPr>
          <w:rFonts w:ascii="Book Antiqua" w:hAnsi="Book Antiqua" w:cs="Times New Roman"/>
          <w:sz w:val="24"/>
          <w:szCs w:val="24"/>
          <w:lang w:eastAsia="en-IN"/>
        </w:rPr>
      </w:pPr>
    </w:p>
    <w:p w14:paraId="290B8468" w14:textId="77777777" w:rsidR="006C45DC" w:rsidRDefault="006C45DC" w:rsidP="006C45DC">
      <w:pPr>
        <w:rPr>
          <w:rFonts w:ascii="Book Antiqua" w:hAnsi="Book Antiqua" w:cs="Times New Roman"/>
          <w:sz w:val="24"/>
          <w:szCs w:val="24"/>
          <w:lang w:eastAsia="en-IN"/>
        </w:rPr>
      </w:pPr>
    </w:p>
    <w:p w14:paraId="2C2105F4" w14:textId="77777777" w:rsidR="006C45DC" w:rsidRDefault="006C45DC" w:rsidP="006C45DC">
      <w:pPr>
        <w:rPr>
          <w:rFonts w:ascii="Book Antiqua" w:hAnsi="Book Antiqua" w:cs="Times New Roman"/>
          <w:sz w:val="24"/>
          <w:szCs w:val="24"/>
          <w:lang w:eastAsia="en-IN"/>
        </w:rPr>
      </w:pPr>
    </w:p>
    <w:p w14:paraId="7C21BADA" w14:textId="77777777" w:rsidR="006C45DC" w:rsidRDefault="006C45DC" w:rsidP="006C45DC">
      <w:pPr>
        <w:rPr>
          <w:rFonts w:ascii="Book Antiqua" w:hAnsi="Book Antiqua" w:cs="Times New Roman"/>
          <w:sz w:val="24"/>
          <w:szCs w:val="24"/>
          <w:lang w:eastAsia="en-IN"/>
        </w:rPr>
      </w:pPr>
    </w:p>
    <w:p w14:paraId="2F5FCF6E" w14:textId="77777777" w:rsidR="006C45DC" w:rsidRDefault="006C45DC" w:rsidP="006C45DC">
      <w:pPr>
        <w:rPr>
          <w:rFonts w:ascii="Book Antiqua" w:hAnsi="Book Antiqua" w:cs="Times New Roman"/>
          <w:sz w:val="24"/>
          <w:szCs w:val="24"/>
          <w:lang w:eastAsia="en-IN"/>
        </w:rPr>
      </w:pPr>
    </w:p>
    <w:p w14:paraId="03663705" w14:textId="77777777" w:rsidR="006C45DC" w:rsidRDefault="006C45DC" w:rsidP="006C45DC">
      <w:pPr>
        <w:rPr>
          <w:rFonts w:ascii="Book Antiqua" w:hAnsi="Book Antiqua" w:cs="Times New Roman"/>
          <w:sz w:val="24"/>
          <w:szCs w:val="24"/>
          <w:lang w:eastAsia="en-IN"/>
        </w:rPr>
      </w:pPr>
    </w:p>
    <w:p w14:paraId="75EBC7BD" w14:textId="77777777" w:rsidR="006C45DC" w:rsidRDefault="006C45DC" w:rsidP="006C45DC">
      <w:pPr>
        <w:rPr>
          <w:rFonts w:ascii="Book Antiqua" w:hAnsi="Book Antiqua" w:cs="Times New Roman"/>
          <w:sz w:val="24"/>
          <w:szCs w:val="24"/>
          <w:lang w:eastAsia="en-IN"/>
        </w:rPr>
      </w:pPr>
    </w:p>
    <w:p w14:paraId="3EF838DF" w14:textId="77777777" w:rsidR="006C45DC" w:rsidRDefault="006C45DC" w:rsidP="006C45DC">
      <w:pPr>
        <w:rPr>
          <w:rFonts w:ascii="Book Antiqua" w:hAnsi="Book Antiqua" w:cs="Times New Roman"/>
          <w:sz w:val="24"/>
          <w:szCs w:val="24"/>
          <w:lang w:eastAsia="en-IN"/>
        </w:rPr>
      </w:pPr>
    </w:p>
    <w:p w14:paraId="3F61950A" w14:textId="77777777" w:rsidR="006C45DC" w:rsidRDefault="006C45DC" w:rsidP="006C45DC">
      <w:pPr>
        <w:rPr>
          <w:rFonts w:ascii="Book Antiqua" w:hAnsi="Book Antiqua" w:cs="Times New Roman"/>
          <w:sz w:val="24"/>
          <w:szCs w:val="24"/>
          <w:lang w:eastAsia="en-IN"/>
        </w:rPr>
      </w:pPr>
    </w:p>
    <w:p w14:paraId="28673F88" w14:textId="77777777" w:rsidR="006C45DC" w:rsidRDefault="006C45DC" w:rsidP="006C45DC">
      <w:pPr>
        <w:rPr>
          <w:rFonts w:ascii="Book Antiqua" w:hAnsi="Book Antiqua" w:cs="Times New Roman"/>
          <w:sz w:val="24"/>
          <w:szCs w:val="24"/>
          <w:lang w:eastAsia="en-IN"/>
        </w:rPr>
      </w:pPr>
    </w:p>
    <w:p w14:paraId="45C995F4" w14:textId="77777777" w:rsidR="006C45DC" w:rsidRDefault="006C45DC" w:rsidP="006C45DC">
      <w:pPr>
        <w:rPr>
          <w:rFonts w:ascii="Book Antiqua" w:hAnsi="Book Antiqua" w:cs="Times New Roman"/>
          <w:sz w:val="24"/>
          <w:szCs w:val="24"/>
          <w:lang w:eastAsia="en-IN"/>
        </w:rPr>
      </w:pPr>
    </w:p>
    <w:p w14:paraId="064B25C1" w14:textId="77777777" w:rsidR="006C45DC" w:rsidRDefault="006C45DC" w:rsidP="006C45DC">
      <w:pPr>
        <w:rPr>
          <w:rFonts w:ascii="Book Antiqua" w:hAnsi="Book Antiqua" w:cs="Times New Roman"/>
          <w:sz w:val="24"/>
          <w:szCs w:val="24"/>
          <w:lang w:eastAsia="en-IN"/>
        </w:rPr>
      </w:pPr>
    </w:p>
    <w:p w14:paraId="1CD1082A" w14:textId="77777777" w:rsidR="006C45DC" w:rsidRDefault="006C45DC" w:rsidP="006C45DC">
      <w:pPr>
        <w:rPr>
          <w:rFonts w:ascii="Book Antiqua" w:hAnsi="Book Antiqua" w:cs="Times New Roman"/>
          <w:sz w:val="24"/>
          <w:szCs w:val="24"/>
          <w:lang w:eastAsia="en-IN"/>
        </w:rPr>
      </w:pPr>
    </w:p>
    <w:p w14:paraId="4BF8423A" w14:textId="77777777" w:rsidR="006C45DC" w:rsidRDefault="006C45DC" w:rsidP="006C45DC">
      <w:pPr>
        <w:rPr>
          <w:rFonts w:ascii="Book Antiqua" w:hAnsi="Book Antiqua" w:cs="Times New Roman"/>
          <w:sz w:val="24"/>
          <w:szCs w:val="24"/>
          <w:lang w:eastAsia="en-IN"/>
        </w:rPr>
      </w:pPr>
    </w:p>
    <w:p w14:paraId="2A4D52AE" w14:textId="77777777" w:rsidR="006C45DC" w:rsidRDefault="006C45DC" w:rsidP="006C45DC">
      <w:pPr>
        <w:rPr>
          <w:rFonts w:ascii="Book Antiqua" w:hAnsi="Book Antiqua" w:cs="Times New Roman"/>
          <w:sz w:val="24"/>
          <w:szCs w:val="24"/>
          <w:lang w:eastAsia="en-IN"/>
        </w:rPr>
      </w:pPr>
    </w:p>
    <w:p w14:paraId="0D398F74" w14:textId="77777777" w:rsidR="00FC6EF2" w:rsidRDefault="00FC6EF2" w:rsidP="00FC6EF2">
      <w:pPr>
        <w:rPr>
          <w:lang w:eastAsia="en-IN"/>
        </w:rPr>
      </w:pPr>
      <w:bookmarkStart w:id="9911" w:name="_Toc178085894"/>
    </w:p>
    <w:p w14:paraId="7EED126F" w14:textId="69701DF1" w:rsidR="00D10D1F" w:rsidRPr="00553DAF" w:rsidRDefault="00D10D1F" w:rsidP="00D10D1F">
      <w:pPr>
        <w:pStyle w:val="Heading1"/>
        <w:rPr>
          <w:rFonts w:ascii="Aptos Display" w:hAnsi="Aptos Display" w:cs="Times New Roman"/>
          <w:sz w:val="40"/>
          <w:szCs w:val="40"/>
          <w:lang w:eastAsia="en-IN"/>
        </w:rPr>
      </w:pPr>
      <w:r w:rsidRPr="00553DAF">
        <w:rPr>
          <w:rFonts w:ascii="Aptos Display" w:hAnsi="Aptos Display" w:cs="Times New Roman"/>
          <w:sz w:val="40"/>
          <w:szCs w:val="40"/>
          <w:lang w:eastAsia="en-IN"/>
        </w:rPr>
        <w:t>Chapter 1</w:t>
      </w:r>
      <w:r>
        <w:rPr>
          <w:rFonts w:ascii="Aptos Display" w:hAnsi="Aptos Display" w:cs="Times New Roman"/>
          <w:sz w:val="40"/>
          <w:szCs w:val="40"/>
          <w:lang w:eastAsia="en-IN"/>
        </w:rPr>
        <w:t>8</w:t>
      </w:r>
      <w:r w:rsidRPr="00553DAF">
        <w:rPr>
          <w:rFonts w:ascii="Aptos Display" w:hAnsi="Aptos Display" w:cs="Times New Roman"/>
          <w:sz w:val="40"/>
          <w:szCs w:val="40"/>
          <w:lang w:eastAsia="en-IN"/>
        </w:rPr>
        <w:t xml:space="preserve">   </w:t>
      </w:r>
      <w:r>
        <w:rPr>
          <w:rFonts w:ascii="Aptos Display" w:hAnsi="Aptos Display" w:cs="Times New Roman"/>
          <w:sz w:val="40"/>
          <w:szCs w:val="40"/>
          <w:lang w:eastAsia="en-IN"/>
        </w:rPr>
        <w:t>T</w:t>
      </w:r>
      <w:r w:rsidRPr="00553DAF">
        <w:rPr>
          <w:rFonts w:ascii="Aptos Display" w:hAnsi="Aptos Display" w:cs="Times New Roman"/>
          <w:sz w:val="40"/>
          <w:szCs w:val="40"/>
          <w:lang w:eastAsia="en-IN"/>
        </w:rPr>
        <w:t xml:space="preserve">he </w:t>
      </w:r>
      <w:r>
        <w:rPr>
          <w:rFonts w:ascii="Aptos Display" w:hAnsi="Aptos Display" w:cs="Times New Roman"/>
          <w:sz w:val="40"/>
          <w:szCs w:val="40"/>
          <w:lang w:eastAsia="en-IN"/>
        </w:rPr>
        <w:t xml:space="preserve">Sound of the </w:t>
      </w:r>
      <w:r w:rsidRPr="00553DAF">
        <w:rPr>
          <w:rFonts w:ascii="Aptos Display" w:hAnsi="Aptos Display" w:cs="Times New Roman"/>
          <w:sz w:val="40"/>
          <w:szCs w:val="40"/>
          <w:lang w:eastAsia="en-IN"/>
        </w:rPr>
        <w:t>Shofar</w:t>
      </w:r>
      <w:bookmarkEnd w:id="9911"/>
    </w:p>
    <w:p w14:paraId="67E929C1" w14:textId="77777777" w:rsidR="00D10D1F" w:rsidRPr="00553DAF" w:rsidRDefault="00D10D1F" w:rsidP="00D10D1F">
      <w:pPr>
        <w:ind w:firstLine="284"/>
        <w:rPr>
          <w:rFonts w:ascii="Book Antiqua" w:hAnsi="Book Antiqua" w:cs="Times New Roman"/>
          <w:sz w:val="24"/>
          <w:szCs w:val="24"/>
          <w:lang w:eastAsia="en-IN"/>
        </w:rPr>
      </w:pPr>
    </w:p>
    <w:p w14:paraId="76F3ADA6" w14:textId="77777777" w:rsidR="00D10D1F" w:rsidRPr="00553DAF" w:rsidRDefault="00D10D1F" w:rsidP="00D10D1F">
      <w:pPr>
        <w:rPr>
          <w:rFonts w:ascii="Book Antiqua" w:hAnsi="Book Antiqua" w:cs="Times New Roman"/>
          <w:sz w:val="24"/>
          <w:szCs w:val="24"/>
          <w:lang w:eastAsia="en-IN"/>
        </w:rPr>
      </w:pPr>
      <w:r w:rsidRPr="00553DAF">
        <w:rPr>
          <w:rFonts w:ascii="Book Antiqua" w:hAnsi="Book Antiqua" w:cs="Times New Roman"/>
          <w:sz w:val="24"/>
          <w:szCs w:val="24"/>
          <w:lang w:eastAsia="en-IN"/>
        </w:rPr>
        <w:t>It was noon as the ragtag survivors of the IDF platoon led by Levi, their dauntless, newly instated commander watched the massive hologram of Netanyahu</w:t>
      </w:r>
      <w:r>
        <w:rPr>
          <w:rFonts w:ascii="Book Antiqua" w:hAnsi="Book Antiqua" w:cs="Times New Roman"/>
          <w:sz w:val="24"/>
          <w:szCs w:val="24"/>
          <w:lang w:eastAsia="en-IN"/>
        </w:rPr>
        <w:t>. Their dauntless leader was now lying</w:t>
      </w:r>
      <w:r w:rsidRPr="00127F59">
        <w:rPr>
          <w:rFonts w:ascii="Book Antiqua" w:hAnsi="Book Antiqua" w:cs="Times New Roman"/>
          <w:sz w:val="24"/>
          <w:szCs w:val="24"/>
          <w:lang w:eastAsia="en-IN"/>
        </w:rPr>
        <w:t xml:space="preserve"> on the ground for all to see</w:t>
      </w:r>
      <w:r>
        <w:rPr>
          <w:rFonts w:ascii="Book Antiqua" w:hAnsi="Book Antiqua" w:cs="Times New Roman"/>
          <w:sz w:val="24"/>
          <w:szCs w:val="24"/>
          <w:lang w:eastAsia="en-IN"/>
        </w:rPr>
        <w:t xml:space="preserve"> as </w:t>
      </w:r>
      <w:r w:rsidRPr="00553DAF">
        <w:rPr>
          <w:rFonts w:ascii="Book Antiqua" w:hAnsi="Book Antiqua" w:cs="Times New Roman"/>
          <w:sz w:val="24"/>
          <w:szCs w:val="24"/>
          <w:lang w:eastAsia="en-IN"/>
        </w:rPr>
        <w:t xml:space="preserve">unspeakable torment coursed through his contorted body. </w:t>
      </w:r>
    </w:p>
    <w:p w14:paraId="7D599FA7"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Gavriel, vented his frustration, “How much longer Levi, how much longer must we wait.”</w:t>
      </w:r>
    </w:p>
    <w:p w14:paraId="724ECEAA"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Levi also felt the same frustration, but remained quiet</w:t>
      </w:r>
      <w:r>
        <w:rPr>
          <w:rFonts w:ascii="Book Antiqua" w:hAnsi="Book Antiqua" w:cs="Times New Roman"/>
          <w:sz w:val="24"/>
          <w:szCs w:val="24"/>
          <w:lang w:eastAsia="en-IN"/>
        </w:rPr>
        <w:t xml:space="preserve"> in</w:t>
      </w:r>
      <w:r w:rsidRPr="00553DAF">
        <w:rPr>
          <w:rFonts w:ascii="Book Antiqua" w:hAnsi="Book Antiqua" w:cs="Times New Roman"/>
          <w:sz w:val="24"/>
          <w:szCs w:val="24"/>
          <w:lang w:eastAsia="en-IN"/>
        </w:rPr>
        <w:t xml:space="preserve"> his newly appointed position. Esther hid her face in Baptiste’s chest unable to watch anymore. Baptiste desperately wanted to pop a shot off into the city possibly hitting someone in futile retribution. </w:t>
      </w:r>
    </w:p>
    <w:p w14:paraId="545B397B"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They could tell Netanyahu’s madness was growing. He began clawing at his head as if trying to dig out some unseen </w:t>
      </w:r>
      <w:r>
        <w:rPr>
          <w:rFonts w:ascii="Book Antiqua" w:hAnsi="Book Antiqua" w:cs="Times New Roman"/>
          <w:sz w:val="24"/>
          <w:szCs w:val="24"/>
          <w:lang w:eastAsia="en-IN"/>
        </w:rPr>
        <w:t>weapon</w:t>
      </w:r>
      <w:r w:rsidRPr="00553DAF">
        <w:rPr>
          <w:rFonts w:ascii="Book Antiqua" w:hAnsi="Book Antiqua" w:cs="Times New Roman"/>
          <w:sz w:val="24"/>
          <w:szCs w:val="24"/>
          <w:lang w:eastAsia="en-IN"/>
        </w:rPr>
        <w:t xml:space="preserve"> which held the reins of his unbelievable torment. </w:t>
      </w:r>
    </w:p>
    <w:p w14:paraId="4AB908E9"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“Is God really going to let him die</w:t>
      </w:r>
      <w:r>
        <w:rPr>
          <w:rFonts w:ascii="Book Antiqua" w:hAnsi="Book Antiqua" w:cs="Times New Roman"/>
          <w:sz w:val="24"/>
          <w:szCs w:val="24"/>
          <w:lang w:eastAsia="en-IN"/>
        </w:rPr>
        <w:t>?</w:t>
      </w:r>
      <w:r w:rsidRPr="00553DAF">
        <w:rPr>
          <w:rFonts w:ascii="Book Antiqua" w:hAnsi="Book Antiqua" w:cs="Times New Roman"/>
          <w:sz w:val="24"/>
          <w:szCs w:val="24"/>
          <w:lang w:eastAsia="en-IN"/>
        </w:rPr>
        <w:t xml:space="preserve">” </w:t>
      </w:r>
      <w:r>
        <w:rPr>
          <w:rFonts w:ascii="Book Antiqua" w:hAnsi="Book Antiqua" w:cs="Times New Roman"/>
          <w:sz w:val="24"/>
          <w:szCs w:val="24"/>
          <w:lang w:eastAsia="en-IN"/>
        </w:rPr>
        <w:t xml:space="preserve">asked </w:t>
      </w:r>
      <w:r w:rsidRPr="00553DAF">
        <w:rPr>
          <w:rFonts w:ascii="Book Antiqua" w:hAnsi="Book Antiqua" w:cs="Times New Roman"/>
          <w:sz w:val="24"/>
          <w:szCs w:val="24"/>
          <w:lang w:eastAsia="en-IN"/>
        </w:rPr>
        <w:t>Baptiste unable to watch anymore</w:t>
      </w:r>
      <w:r>
        <w:rPr>
          <w:rFonts w:ascii="Book Antiqua" w:hAnsi="Book Antiqua" w:cs="Times New Roman"/>
          <w:sz w:val="24"/>
          <w:szCs w:val="24"/>
          <w:lang w:eastAsia="en-IN"/>
        </w:rPr>
        <w:t>.</w:t>
      </w:r>
      <w:r w:rsidRPr="00553DAF">
        <w:rPr>
          <w:rFonts w:ascii="Book Antiqua" w:hAnsi="Book Antiqua" w:cs="Times New Roman"/>
          <w:sz w:val="24"/>
          <w:szCs w:val="24"/>
          <w:lang w:eastAsia="en-IN"/>
        </w:rPr>
        <w:t xml:space="preserve"> “We have to do something, anything</w:t>
      </w:r>
      <w:r>
        <w:rPr>
          <w:rFonts w:ascii="Book Antiqua" w:hAnsi="Book Antiqua" w:cs="Times New Roman"/>
          <w:sz w:val="24"/>
          <w:szCs w:val="24"/>
          <w:lang w:eastAsia="en-IN"/>
        </w:rPr>
        <w:t>. C</w:t>
      </w:r>
      <w:r w:rsidRPr="00553DAF">
        <w:rPr>
          <w:rFonts w:ascii="Book Antiqua" w:hAnsi="Book Antiqua" w:cs="Times New Roman"/>
          <w:sz w:val="24"/>
          <w:szCs w:val="24"/>
          <w:lang w:eastAsia="en-IN"/>
        </w:rPr>
        <w:t>ome on. I’m going.”</w:t>
      </w:r>
    </w:p>
    <w:p w14:paraId="3797BBB2"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Levi stopped him, “Wait soldier. The end is near.”</w:t>
      </w:r>
    </w:p>
    <w:p w14:paraId="53086877"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Raguel pointed toward the sky, “Look at the sun behind the fallout—it’s disappeared.”</w:t>
      </w:r>
    </w:p>
    <w:p w14:paraId="049C7E0B"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w:t>
      </w:r>
      <w:r>
        <w:rPr>
          <w:rFonts w:ascii="Book Antiqua" w:hAnsi="Book Antiqua" w:cs="Times New Roman"/>
          <w:sz w:val="24"/>
          <w:szCs w:val="24"/>
          <w:lang w:eastAsia="en-IN"/>
        </w:rPr>
        <w:t>Yes, I see it ... t</w:t>
      </w:r>
      <w:r w:rsidRPr="00553DAF">
        <w:rPr>
          <w:rFonts w:ascii="Book Antiqua" w:hAnsi="Book Antiqua" w:cs="Times New Roman"/>
          <w:sz w:val="24"/>
          <w:szCs w:val="24"/>
          <w:lang w:eastAsia="en-IN"/>
        </w:rPr>
        <w:t>here’s a new bright light and it</w:t>
      </w:r>
      <w:r>
        <w:rPr>
          <w:rFonts w:ascii="Book Antiqua" w:hAnsi="Book Antiqua" w:cs="Times New Roman"/>
          <w:sz w:val="24"/>
          <w:szCs w:val="24"/>
          <w:lang w:eastAsia="en-IN"/>
        </w:rPr>
        <w:t>’</w:t>
      </w:r>
      <w:r w:rsidRPr="00553DAF">
        <w:rPr>
          <w:rFonts w:ascii="Book Antiqua" w:hAnsi="Book Antiqua" w:cs="Times New Roman"/>
          <w:sz w:val="24"/>
          <w:szCs w:val="24"/>
          <w:lang w:eastAsia="en-IN"/>
        </w:rPr>
        <w:t>s shining through the fallout,” Baptiste murmured, completely mesmerized.</w:t>
      </w:r>
    </w:p>
    <w:p w14:paraId="029C1330"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“It’s the glory of the Lord,</w:t>
      </w:r>
      <w:r w:rsidRPr="00553DAF">
        <w:rPr>
          <w:rStyle w:val="FootnoteReference"/>
          <w:rFonts w:ascii="Book Antiqua" w:hAnsi="Book Antiqua" w:cs="Times New Roman"/>
          <w:sz w:val="24"/>
          <w:szCs w:val="24"/>
          <w:lang w:eastAsia="en-IN"/>
        </w:rPr>
        <w:footnoteReference w:customMarkFollows="1" w:id="35"/>
        <w:t>1</w:t>
      </w:r>
      <w:r w:rsidRPr="00553DAF">
        <w:rPr>
          <w:rFonts w:ascii="Book Antiqua" w:hAnsi="Book Antiqua" w:cs="Times New Roman"/>
          <w:sz w:val="24"/>
          <w:szCs w:val="24"/>
          <w:lang w:eastAsia="en-IN"/>
        </w:rPr>
        <w:t xml:space="preserve"> </w:t>
      </w:r>
      <w:proofErr w:type="gramStart"/>
      <w:r>
        <w:rPr>
          <w:rFonts w:ascii="Book Antiqua" w:hAnsi="Book Antiqua" w:cs="Times New Roman"/>
          <w:sz w:val="24"/>
          <w:szCs w:val="24"/>
          <w:lang w:eastAsia="en-IN"/>
        </w:rPr>
        <w:t>“</w:t>
      </w:r>
      <w:r w:rsidRPr="00553DAF">
        <w:rPr>
          <w:rFonts w:ascii="Book Antiqua" w:hAnsi="Book Antiqua" w:cs="Times New Roman"/>
          <w:sz w:val="24"/>
          <w:szCs w:val="24"/>
          <w:lang w:eastAsia="en-IN"/>
        </w:rPr>
        <w:t xml:space="preserve"> Levi</w:t>
      </w:r>
      <w:proofErr w:type="gramEnd"/>
      <w:r w:rsidRPr="00553DAF">
        <w:rPr>
          <w:rFonts w:ascii="Book Antiqua" w:hAnsi="Book Antiqua" w:cs="Times New Roman"/>
          <w:sz w:val="24"/>
          <w:szCs w:val="24"/>
          <w:lang w:eastAsia="en-IN"/>
        </w:rPr>
        <w:t xml:space="preserve"> interjected, joining them with his head elevated</w:t>
      </w:r>
      <w:r>
        <w:rPr>
          <w:rFonts w:ascii="Book Antiqua" w:hAnsi="Book Antiqua" w:cs="Times New Roman"/>
          <w:sz w:val="24"/>
          <w:szCs w:val="24"/>
          <w:lang w:eastAsia="en-IN"/>
        </w:rPr>
        <w:t xml:space="preserve">. All </w:t>
      </w:r>
      <w:r w:rsidRPr="00553DAF">
        <w:rPr>
          <w:rFonts w:ascii="Book Antiqua" w:hAnsi="Book Antiqua" w:cs="Times New Roman"/>
          <w:sz w:val="24"/>
          <w:szCs w:val="24"/>
          <w:lang w:eastAsia="en-IN"/>
        </w:rPr>
        <w:t xml:space="preserve">eyes </w:t>
      </w:r>
      <w:r>
        <w:rPr>
          <w:rFonts w:ascii="Book Antiqua" w:hAnsi="Book Antiqua" w:cs="Times New Roman"/>
          <w:sz w:val="24"/>
          <w:szCs w:val="24"/>
          <w:lang w:eastAsia="en-IN"/>
        </w:rPr>
        <w:t xml:space="preserve">were now </w:t>
      </w:r>
      <w:r w:rsidRPr="00553DAF">
        <w:rPr>
          <w:rFonts w:ascii="Book Antiqua" w:hAnsi="Book Antiqua" w:cs="Times New Roman"/>
          <w:sz w:val="24"/>
          <w:szCs w:val="24"/>
          <w:lang w:eastAsia="en-IN"/>
        </w:rPr>
        <w:t xml:space="preserve">fixed on the sky. </w:t>
      </w:r>
      <w:r>
        <w:rPr>
          <w:rFonts w:ascii="Book Antiqua" w:hAnsi="Book Antiqua" w:cs="Times New Roman"/>
          <w:sz w:val="24"/>
          <w:szCs w:val="24"/>
          <w:lang w:eastAsia="en-IN"/>
        </w:rPr>
        <w:t>“</w:t>
      </w:r>
      <w:r w:rsidRPr="00553DAF">
        <w:rPr>
          <w:rFonts w:ascii="Book Antiqua" w:hAnsi="Book Antiqua" w:cs="Times New Roman"/>
          <w:sz w:val="24"/>
          <w:szCs w:val="24"/>
          <w:lang w:eastAsia="en-IN"/>
        </w:rPr>
        <w:t>I saw this once in my youth when I received my calling. It’s a light like no other—gentle on the eyes. You could stare at it all day, filled with wonder.”</w:t>
      </w:r>
    </w:p>
    <w:p w14:paraId="3898CBD7"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lastRenderedPageBreak/>
        <w:t>The other IDF soldiers stood in awe</w:t>
      </w:r>
      <w:r>
        <w:rPr>
          <w:rFonts w:ascii="Book Antiqua" w:hAnsi="Book Antiqua" w:cs="Times New Roman"/>
          <w:sz w:val="24"/>
          <w:szCs w:val="24"/>
          <w:lang w:eastAsia="en-IN"/>
        </w:rPr>
        <w:t xml:space="preserve">, all doubt </w:t>
      </w:r>
      <w:r w:rsidRPr="00553DAF">
        <w:rPr>
          <w:rFonts w:ascii="Book Antiqua" w:hAnsi="Book Antiqua" w:cs="Times New Roman"/>
          <w:sz w:val="24"/>
          <w:szCs w:val="24"/>
          <w:lang w:eastAsia="en-IN"/>
        </w:rPr>
        <w:t xml:space="preserve">melting away. Across the city, people stopped what they were doing, </w:t>
      </w:r>
      <w:r>
        <w:rPr>
          <w:rFonts w:ascii="Book Antiqua" w:hAnsi="Book Antiqua" w:cs="Times New Roman"/>
          <w:sz w:val="24"/>
          <w:szCs w:val="24"/>
          <w:lang w:eastAsia="en-IN"/>
        </w:rPr>
        <w:t xml:space="preserve">fixing </w:t>
      </w:r>
      <w:r w:rsidRPr="00553DAF">
        <w:rPr>
          <w:rFonts w:ascii="Book Antiqua" w:hAnsi="Book Antiqua" w:cs="Times New Roman"/>
          <w:sz w:val="24"/>
          <w:szCs w:val="24"/>
          <w:lang w:eastAsia="en-IN"/>
        </w:rPr>
        <w:t>their gaze upward. Coalition soldiers, panicked and disoriented, mistook the light for an alien invasion and began shooting at it. Barack, unnerved, was quickly escorted to a more secure location.</w:t>
      </w:r>
    </w:p>
    <w:p w14:paraId="58D0C1CF"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Raguel turned to Baptiste and spoke softly, “Go over to that bush. Search beneath its thistles, and you’ll find something of great worth.”</w:t>
      </w:r>
    </w:p>
    <w:p w14:paraId="5BA816B6"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Baptiste obeyed, rummaging through the bush until his fingers wrapped around a U-shaped horn that fit perfectly in his hands, its narrow base curving into a wide, upward shaft.</w:t>
      </w:r>
      <w:r>
        <w:rPr>
          <w:rFonts w:ascii="Book Antiqua" w:hAnsi="Book Antiqua" w:cs="Times New Roman"/>
          <w:sz w:val="24"/>
          <w:szCs w:val="24"/>
          <w:lang w:eastAsia="en-IN"/>
        </w:rPr>
        <w:t xml:space="preserve"> It was a </w:t>
      </w:r>
      <w:r w:rsidRPr="00127F59">
        <w:rPr>
          <w:rFonts w:ascii="Book Antiqua" w:hAnsi="Book Antiqua" w:cs="Times New Roman"/>
          <w:sz w:val="24"/>
          <w:szCs w:val="24"/>
          <w:lang w:eastAsia="en-IN"/>
        </w:rPr>
        <w:t>shofar</w:t>
      </w:r>
      <w:r>
        <w:rPr>
          <w:rFonts w:ascii="Book Antiqua" w:hAnsi="Book Antiqua" w:cs="Times New Roman"/>
          <w:sz w:val="24"/>
          <w:szCs w:val="24"/>
          <w:lang w:eastAsia="en-IN"/>
        </w:rPr>
        <w:t>.</w:t>
      </w:r>
    </w:p>
    <w:p w14:paraId="5A7C2F43"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“It’s a </w:t>
      </w:r>
      <w:r>
        <w:rPr>
          <w:rFonts w:ascii="Book Antiqua" w:hAnsi="Book Antiqua" w:cs="Times New Roman"/>
          <w:sz w:val="24"/>
          <w:szCs w:val="24"/>
          <w:lang w:eastAsia="en-IN"/>
        </w:rPr>
        <w:t xml:space="preserve">ram’s </w:t>
      </w:r>
      <w:r w:rsidRPr="00553DAF">
        <w:rPr>
          <w:rFonts w:ascii="Book Antiqua" w:hAnsi="Book Antiqua" w:cs="Times New Roman"/>
          <w:sz w:val="24"/>
          <w:szCs w:val="24"/>
          <w:lang w:eastAsia="en-IN"/>
        </w:rPr>
        <w:t>horn</w:t>
      </w:r>
      <w:r>
        <w:rPr>
          <w:rFonts w:ascii="Book Antiqua" w:hAnsi="Book Antiqua" w:cs="Times New Roman"/>
          <w:sz w:val="24"/>
          <w:szCs w:val="24"/>
          <w:lang w:eastAsia="en-IN"/>
        </w:rPr>
        <w:t>!</w:t>
      </w:r>
      <w:r w:rsidRPr="00553DAF">
        <w:rPr>
          <w:rFonts w:ascii="Book Antiqua" w:hAnsi="Book Antiqua" w:cs="Times New Roman"/>
          <w:sz w:val="24"/>
          <w:szCs w:val="24"/>
          <w:lang w:eastAsia="en-IN"/>
        </w:rPr>
        <w:t>” Baptiste exclaimed. “What should I do with it?”</w:t>
      </w:r>
    </w:p>
    <w:p w14:paraId="692E13CD"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“Come here, Baptiste,” Levi beckoned. As Baptiste approached, Levi’s voice grew solemn. “You’re the last hope of America. You’re a bright, shining star in this crooked and perverse generation. </w:t>
      </w:r>
      <w:r w:rsidRPr="00553DAF">
        <w:rPr>
          <w:rFonts w:ascii="Book Antiqua" w:hAnsi="Book Antiqua" w:cs="Times New Roman"/>
          <w:sz w:val="24"/>
          <w:szCs w:val="24"/>
          <w:highlight w:val="yellow"/>
          <w:lang w:eastAsia="en-IN"/>
        </w:rPr>
        <w:t>When I give the signal</w:t>
      </w:r>
      <w:r>
        <w:rPr>
          <w:rFonts w:ascii="Book Antiqua" w:hAnsi="Book Antiqua" w:cs="Times New Roman"/>
          <w:sz w:val="24"/>
          <w:szCs w:val="24"/>
          <w:lang w:eastAsia="en-IN"/>
        </w:rPr>
        <w:t>, l</w:t>
      </w:r>
      <w:r w:rsidRPr="00553DAF">
        <w:rPr>
          <w:rFonts w:ascii="Book Antiqua" w:hAnsi="Book Antiqua" w:cs="Times New Roman"/>
          <w:sz w:val="24"/>
          <w:szCs w:val="24"/>
          <w:lang w:eastAsia="en-IN"/>
        </w:rPr>
        <w:t>ift up the horn and blow it—for all Americans who are tired of the perverse injustice upon the earth. Put an end to it all.”</w:t>
      </w:r>
    </w:p>
    <w:p w14:paraId="27BA7FFB" w14:textId="77777777" w:rsidR="00D10D1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Baptiste nodded. “As you wish, sir.”</w:t>
      </w:r>
    </w:p>
    <w:p w14:paraId="38CC983A" w14:textId="77777777" w:rsidR="00D10D1F" w:rsidRPr="00553DAF" w:rsidRDefault="00D10D1F" w:rsidP="00D10D1F">
      <w:pPr>
        <w:ind w:firstLine="284"/>
        <w:rPr>
          <w:rFonts w:ascii="Book Antiqua" w:hAnsi="Book Antiqua" w:cs="Times New Roman"/>
          <w:sz w:val="24"/>
          <w:szCs w:val="24"/>
          <w:lang w:eastAsia="en-IN"/>
        </w:rPr>
      </w:pPr>
      <w:r>
        <w:rPr>
          <w:rFonts w:ascii="Book Antiqua" w:hAnsi="Book Antiqua" w:cs="Times New Roman"/>
          <w:sz w:val="24"/>
          <w:szCs w:val="24"/>
          <w:lang w:eastAsia="en-IN"/>
        </w:rPr>
        <w:t xml:space="preserve">At this Levi motioned Baptiste to blow. </w:t>
      </w:r>
      <w:r w:rsidRPr="00553DAF">
        <w:rPr>
          <w:rFonts w:ascii="Book Antiqua" w:hAnsi="Book Antiqua" w:cs="Times New Roman"/>
          <w:sz w:val="24"/>
          <w:szCs w:val="24"/>
          <w:lang w:eastAsia="en-IN"/>
        </w:rPr>
        <w:t xml:space="preserve">With determination, he placed the horn to his lips, took a deep breath, and blew with all his might. The sound of the shofar </w:t>
      </w:r>
      <w:r>
        <w:rPr>
          <w:rFonts w:ascii="Book Antiqua" w:hAnsi="Book Antiqua" w:cs="Times New Roman"/>
          <w:sz w:val="24"/>
          <w:szCs w:val="24"/>
          <w:lang w:eastAsia="en-IN"/>
        </w:rPr>
        <w:t xml:space="preserve">blasted </w:t>
      </w:r>
      <w:r w:rsidRPr="00553DAF">
        <w:rPr>
          <w:rFonts w:ascii="Book Antiqua" w:hAnsi="Book Antiqua" w:cs="Times New Roman"/>
          <w:sz w:val="24"/>
          <w:szCs w:val="24"/>
          <w:lang w:eastAsia="en-IN"/>
        </w:rPr>
        <w:t xml:space="preserve">across the city, enveloping it in a moment of profound silence. Then, one by one, other shofars began to sound in different quarters, creating a symphony that </w:t>
      </w:r>
      <w:r>
        <w:rPr>
          <w:rFonts w:ascii="Book Antiqua" w:hAnsi="Book Antiqua" w:cs="Times New Roman"/>
          <w:sz w:val="24"/>
          <w:szCs w:val="24"/>
          <w:lang w:eastAsia="en-IN"/>
        </w:rPr>
        <w:t>resound</w:t>
      </w:r>
      <w:r w:rsidRPr="00553DAF">
        <w:rPr>
          <w:rFonts w:ascii="Book Antiqua" w:hAnsi="Book Antiqua" w:cs="Times New Roman"/>
          <w:sz w:val="24"/>
          <w:szCs w:val="24"/>
          <w:lang w:eastAsia="en-IN"/>
        </w:rPr>
        <w:t>ed through the streets.</w:t>
      </w:r>
    </w:p>
    <w:p w14:paraId="1BF8ACF5"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As the horns fell silent, all eyes turned to the sky. The clouds parted, revealing a great shining light, and </w:t>
      </w:r>
      <w:r>
        <w:rPr>
          <w:rFonts w:ascii="Book Antiqua" w:hAnsi="Book Antiqua" w:cs="Times New Roman"/>
          <w:sz w:val="24"/>
          <w:szCs w:val="24"/>
          <w:lang w:eastAsia="en-IN"/>
        </w:rPr>
        <w:t>in</w:t>
      </w:r>
      <w:r w:rsidRPr="00553DAF">
        <w:rPr>
          <w:rFonts w:ascii="Book Antiqua" w:hAnsi="Book Antiqua" w:cs="Times New Roman"/>
          <w:sz w:val="24"/>
          <w:szCs w:val="24"/>
          <w:lang w:eastAsia="en-IN"/>
        </w:rPr>
        <w:t xml:space="preserve"> it</w:t>
      </w:r>
      <w:r>
        <w:rPr>
          <w:rFonts w:ascii="Book Antiqua" w:hAnsi="Book Antiqua" w:cs="Times New Roman"/>
          <w:sz w:val="24"/>
          <w:szCs w:val="24"/>
          <w:lang w:eastAsia="en-IN"/>
        </w:rPr>
        <w:t xml:space="preserve">s </w:t>
      </w:r>
      <w:proofErr w:type="spellStart"/>
      <w:r>
        <w:rPr>
          <w:rFonts w:ascii="Book Antiqua" w:hAnsi="Book Antiqua" w:cs="Times New Roman"/>
          <w:sz w:val="24"/>
          <w:szCs w:val="24"/>
          <w:lang w:eastAsia="en-IN"/>
        </w:rPr>
        <w:t>center</w:t>
      </w:r>
      <w:proofErr w:type="spellEnd"/>
      <w:r w:rsidRPr="00553DAF">
        <w:rPr>
          <w:rFonts w:ascii="Book Antiqua" w:hAnsi="Book Antiqua" w:cs="Times New Roman"/>
          <w:sz w:val="24"/>
          <w:szCs w:val="24"/>
          <w:lang w:eastAsia="en-IN"/>
        </w:rPr>
        <w:t xml:space="preserve"> stood the Son of Man</w:t>
      </w:r>
      <w:r>
        <w:rPr>
          <w:rFonts w:ascii="Book Antiqua" w:hAnsi="Book Antiqua" w:cs="Times New Roman"/>
          <w:sz w:val="24"/>
          <w:szCs w:val="24"/>
          <w:lang w:eastAsia="en-IN"/>
        </w:rPr>
        <w:t>.</w:t>
      </w:r>
      <w:r w:rsidRPr="00553DAF">
        <w:rPr>
          <w:rFonts w:ascii="Book Antiqua" w:hAnsi="Book Antiqua" w:cs="Times New Roman"/>
          <w:sz w:val="24"/>
          <w:szCs w:val="24"/>
          <w:lang w:eastAsia="en-IN"/>
        </w:rPr>
        <w:t xml:space="preserve"> His eyes burn</w:t>
      </w:r>
      <w:r>
        <w:rPr>
          <w:rFonts w:ascii="Book Antiqua" w:hAnsi="Book Antiqua" w:cs="Times New Roman"/>
          <w:sz w:val="24"/>
          <w:szCs w:val="24"/>
          <w:lang w:eastAsia="en-IN"/>
        </w:rPr>
        <w:t>ed</w:t>
      </w:r>
      <w:r w:rsidRPr="00553DAF">
        <w:rPr>
          <w:rFonts w:ascii="Book Antiqua" w:hAnsi="Book Antiqua" w:cs="Times New Roman"/>
          <w:sz w:val="24"/>
          <w:szCs w:val="24"/>
          <w:lang w:eastAsia="en-IN"/>
        </w:rPr>
        <w:t xml:space="preserve"> like fire.</w:t>
      </w:r>
    </w:p>
    <w:p w14:paraId="2E0FFC36"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Soldiers </w:t>
      </w:r>
      <w:r>
        <w:rPr>
          <w:rFonts w:ascii="Book Antiqua" w:hAnsi="Book Antiqua" w:cs="Times New Roman"/>
          <w:sz w:val="24"/>
          <w:szCs w:val="24"/>
          <w:lang w:eastAsia="en-IN"/>
        </w:rPr>
        <w:t>cried</w:t>
      </w:r>
      <w:r w:rsidRPr="00553DAF">
        <w:rPr>
          <w:rFonts w:ascii="Book Antiqua" w:hAnsi="Book Antiqua" w:cs="Times New Roman"/>
          <w:sz w:val="24"/>
          <w:szCs w:val="24"/>
          <w:lang w:eastAsia="en-IN"/>
        </w:rPr>
        <w:t xml:space="preserve"> in awe, “It’s Yeshua! The one we pierced</w:t>
      </w:r>
      <w:r>
        <w:rPr>
          <w:rFonts w:ascii="Book Antiqua" w:hAnsi="Book Antiqua" w:cs="Times New Roman"/>
          <w:sz w:val="24"/>
          <w:szCs w:val="24"/>
          <w:lang w:eastAsia="en-IN"/>
        </w:rPr>
        <w:t>.</w:t>
      </w:r>
      <w:r w:rsidRPr="00553DAF">
        <w:rPr>
          <w:rStyle w:val="FootnoteReference"/>
          <w:rFonts w:ascii="Book Antiqua" w:hAnsi="Book Antiqua" w:cs="Times New Roman"/>
          <w:sz w:val="24"/>
          <w:szCs w:val="24"/>
          <w:lang w:eastAsia="en-IN"/>
        </w:rPr>
        <w:footnoteReference w:customMarkFollows="1" w:id="36"/>
        <w:t>1</w:t>
      </w:r>
      <w:r w:rsidRPr="00553DAF">
        <w:rPr>
          <w:rFonts w:ascii="Book Antiqua" w:hAnsi="Book Antiqua" w:cs="Times New Roman"/>
          <w:sz w:val="24"/>
          <w:szCs w:val="24"/>
          <w:lang w:eastAsia="en-IN"/>
        </w:rPr>
        <w:t xml:space="preserve"> He fights for us!”</w:t>
      </w:r>
      <w:r>
        <w:rPr>
          <w:rFonts w:ascii="Book Antiqua" w:hAnsi="Book Antiqua" w:cs="Times New Roman"/>
          <w:sz w:val="24"/>
          <w:szCs w:val="24"/>
          <w:lang w:eastAsia="en-IN"/>
        </w:rPr>
        <w:t xml:space="preserve"> </w:t>
      </w:r>
      <w:r w:rsidRPr="00553DAF">
        <w:rPr>
          <w:rFonts w:ascii="Book Antiqua" w:hAnsi="Book Antiqua" w:cs="Times New Roman"/>
          <w:sz w:val="24"/>
          <w:szCs w:val="24"/>
          <w:lang w:eastAsia="en-IN"/>
        </w:rPr>
        <w:t xml:space="preserve">Tears filled their eyes as they realized the truth </w:t>
      </w:r>
      <w:r>
        <w:rPr>
          <w:rFonts w:ascii="Book Antiqua" w:hAnsi="Book Antiqua" w:cs="Times New Roman"/>
          <w:sz w:val="24"/>
          <w:szCs w:val="24"/>
          <w:lang w:eastAsia="en-IN"/>
        </w:rPr>
        <w:t>they had</w:t>
      </w:r>
      <w:r w:rsidRPr="00553DAF">
        <w:rPr>
          <w:rFonts w:ascii="Book Antiqua" w:hAnsi="Book Antiqua" w:cs="Times New Roman"/>
          <w:sz w:val="24"/>
          <w:szCs w:val="24"/>
          <w:lang w:eastAsia="en-IN"/>
        </w:rPr>
        <w:t xml:space="preserve"> denied for over two thousand years.</w:t>
      </w:r>
    </w:p>
    <w:p w14:paraId="364B68DA"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“It’s true!” other Jews shouted</w:t>
      </w:r>
      <w:r>
        <w:rPr>
          <w:rFonts w:ascii="Book Antiqua" w:hAnsi="Book Antiqua" w:cs="Times New Roman"/>
          <w:sz w:val="24"/>
          <w:szCs w:val="24"/>
          <w:lang w:eastAsia="en-IN"/>
        </w:rPr>
        <w:t xml:space="preserve"> in</w:t>
      </w:r>
      <w:r w:rsidRPr="00553DAF">
        <w:rPr>
          <w:rFonts w:ascii="Book Antiqua" w:hAnsi="Book Antiqua" w:cs="Times New Roman"/>
          <w:sz w:val="24"/>
          <w:szCs w:val="24"/>
          <w:lang w:eastAsia="en-IN"/>
        </w:rPr>
        <w:t xml:space="preserve"> a mix of sorrow and joy.</w:t>
      </w:r>
    </w:p>
    <w:p w14:paraId="060246BF"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The ground beneath them began to tremble violently</w:t>
      </w:r>
      <w:r>
        <w:rPr>
          <w:rFonts w:ascii="Book Antiqua" w:hAnsi="Book Antiqua" w:cs="Times New Roman"/>
          <w:sz w:val="24"/>
          <w:szCs w:val="24"/>
          <w:lang w:eastAsia="en-IN"/>
        </w:rPr>
        <w:t>. It started as</w:t>
      </w:r>
      <w:r w:rsidRPr="00553DAF">
        <w:rPr>
          <w:rFonts w:ascii="Book Antiqua" w:hAnsi="Book Antiqua" w:cs="Times New Roman"/>
          <w:sz w:val="24"/>
          <w:szCs w:val="24"/>
          <w:lang w:eastAsia="en-IN"/>
        </w:rPr>
        <w:t xml:space="preserve"> a low, ominous rumble </w:t>
      </w:r>
      <w:r>
        <w:rPr>
          <w:rFonts w:ascii="Book Antiqua" w:hAnsi="Book Antiqua" w:cs="Times New Roman"/>
          <w:sz w:val="24"/>
          <w:szCs w:val="24"/>
          <w:lang w:eastAsia="en-IN"/>
        </w:rPr>
        <w:t>and grew</w:t>
      </w:r>
      <w:r w:rsidRPr="00553DAF">
        <w:rPr>
          <w:rFonts w:ascii="Book Antiqua" w:hAnsi="Book Antiqua" w:cs="Times New Roman"/>
          <w:sz w:val="24"/>
          <w:szCs w:val="24"/>
          <w:lang w:eastAsia="en-IN"/>
        </w:rPr>
        <w:t xml:space="preserve"> into a deafening roar. Suddenly, a deep fissure ripped through the landscape, and Mount Olives split in two. Massive cracks </w:t>
      </w:r>
      <w:r>
        <w:rPr>
          <w:rFonts w:ascii="Book Antiqua" w:hAnsi="Book Antiqua" w:cs="Times New Roman"/>
          <w:sz w:val="24"/>
          <w:szCs w:val="24"/>
          <w:lang w:eastAsia="en-IN"/>
        </w:rPr>
        <w:t xml:space="preserve">zig-zagged </w:t>
      </w:r>
      <w:r w:rsidRPr="00553DAF">
        <w:rPr>
          <w:rFonts w:ascii="Book Antiqua" w:hAnsi="Book Antiqua" w:cs="Times New Roman"/>
          <w:sz w:val="24"/>
          <w:szCs w:val="24"/>
          <w:lang w:eastAsia="en-IN"/>
        </w:rPr>
        <w:t>through the rock, widening with each passing second as the mountain groaned under the strain.</w:t>
      </w:r>
      <w:r w:rsidRPr="00E6257D">
        <w:rPr>
          <w:rFonts w:ascii="Book Antiqua" w:hAnsi="Book Antiqua" w:cs="Times New Roman"/>
          <w:sz w:val="24"/>
          <w:szCs w:val="24"/>
          <w:lang w:eastAsia="en-IN"/>
        </w:rPr>
        <w:t xml:space="preserve"> </w:t>
      </w:r>
      <w:r w:rsidRPr="00127F59">
        <w:rPr>
          <w:rFonts w:ascii="Book Antiqua" w:hAnsi="Book Antiqua" w:cs="Times New Roman"/>
          <w:sz w:val="24"/>
          <w:szCs w:val="24"/>
          <w:lang w:eastAsia="en-IN"/>
        </w:rPr>
        <w:lastRenderedPageBreak/>
        <w:t>The soldiers struggled to keep their balance, clinging to the earth beneath them as the force of the upheaval threatened to hurl them into the abyss.</w:t>
      </w:r>
    </w:p>
    <w:p w14:paraId="2060AECF"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Th</w:t>
      </w:r>
      <w:r>
        <w:rPr>
          <w:rFonts w:ascii="Book Antiqua" w:hAnsi="Book Antiqua" w:cs="Times New Roman"/>
          <w:sz w:val="24"/>
          <w:szCs w:val="24"/>
          <w:lang w:eastAsia="en-IN"/>
        </w:rPr>
        <w:t>en the</w:t>
      </w:r>
      <w:r w:rsidRPr="00553DAF">
        <w:rPr>
          <w:rFonts w:ascii="Book Antiqua" w:hAnsi="Book Antiqua" w:cs="Times New Roman"/>
          <w:sz w:val="24"/>
          <w:szCs w:val="24"/>
          <w:lang w:eastAsia="en-IN"/>
        </w:rPr>
        <w:t xml:space="preserve"> northern half of the mountain started to shift, grinding against the southern half as it slowly moved northward</w:t>
      </w:r>
      <w:r>
        <w:rPr>
          <w:rFonts w:ascii="Book Antiqua" w:hAnsi="Book Antiqua" w:cs="Times New Roman"/>
          <w:sz w:val="24"/>
          <w:szCs w:val="24"/>
          <w:lang w:eastAsia="en-IN"/>
        </w:rPr>
        <w:t>.</w:t>
      </w:r>
      <w:r w:rsidRPr="00553DAF">
        <w:rPr>
          <w:rStyle w:val="FootnoteReference"/>
          <w:rFonts w:ascii="Book Antiqua" w:hAnsi="Book Antiqua" w:cs="Times New Roman"/>
          <w:sz w:val="24"/>
          <w:szCs w:val="24"/>
          <w:lang w:eastAsia="en-IN"/>
        </w:rPr>
        <w:footnoteReference w:customMarkFollows="1" w:id="37"/>
        <w:t>2</w:t>
      </w:r>
      <w:r w:rsidRPr="00553DAF">
        <w:rPr>
          <w:rFonts w:ascii="Book Antiqua" w:hAnsi="Book Antiqua" w:cs="Times New Roman"/>
          <w:sz w:val="24"/>
          <w:szCs w:val="24"/>
          <w:lang w:eastAsia="en-IN"/>
        </w:rPr>
        <w:t xml:space="preserve"> The southern half began its own descent in the opposite direction. Levi looked down at the widening chasm, aware that the split was perilously close but not close enough to engulf them. He wondered if the force of the split would eventually swallow them, but the movement of the mountains seemed calculated</w:t>
      </w:r>
      <w:r>
        <w:rPr>
          <w:rFonts w:ascii="Book Antiqua" w:hAnsi="Book Antiqua" w:cs="Times New Roman"/>
          <w:sz w:val="24"/>
          <w:szCs w:val="24"/>
          <w:lang w:eastAsia="en-IN"/>
        </w:rPr>
        <w:t xml:space="preserve"> and</w:t>
      </w:r>
      <w:r w:rsidRPr="00553DAF">
        <w:rPr>
          <w:rFonts w:ascii="Book Antiqua" w:hAnsi="Book Antiqua" w:cs="Times New Roman"/>
          <w:sz w:val="24"/>
          <w:szCs w:val="24"/>
          <w:lang w:eastAsia="en-IN"/>
        </w:rPr>
        <w:t xml:space="preserve"> controlled—like an ice-cutting ship carving a precise path through frozen waters.</w:t>
      </w:r>
    </w:p>
    <w:p w14:paraId="381EEF20"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As the mountain split, a vast chasm opened between the two halves, revealing the raw, untouched earth beneath. Dust and debris cascaded into the newly formed valley, a deep, shadowy gorge that stretched endlessly into the earth. The walls of the valley were steep and uneven, lined with jagged rocks and exposed roots, as if the mountain itself had been torn apart to reveal its innermost secrets.</w:t>
      </w:r>
    </w:p>
    <w:p w14:paraId="15C873BF"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The soldiers coughed as dust filled the air, further darkening the sky. Yet, despite the swirling particles, the light from the glory of the Lord remained undimmed, piercing through the gloom. The air was thick with the </w:t>
      </w:r>
      <w:r>
        <w:rPr>
          <w:rFonts w:ascii="Book Antiqua" w:hAnsi="Book Antiqua" w:cs="Times New Roman"/>
          <w:sz w:val="24"/>
          <w:szCs w:val="24"/>
          <w:lang w:eastAsia="en-IN"/>
        </w:rPr>
        <w:t xml:space="preserve">rainy </w:t>
      </w:r>
      <w:r w:rsidRPr="00553DAF">
        <w:rPr>
          <w:rFonts w:ascii="Book Antiqua" w:hAnsi="Book Antiqua" w:cs="Times New Roman"/>
          <w:sz w:val="24"/>
          <w:szCs w:val="24"/>
          <w:lang w:eastAsia="en-IN"/>
        </w:rPr>
        <w:t>smell of disturbed earth, and the relentless sound of rocks tumbling into the abyss.</w:t>
      </w:r>
    </w:p>
    <w:p w14:paraId="460D270D"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Levi turned to the soldiers gathered around him and spoke with authority. “Half of you will come with me as we begin our assault on the coalition forces in the city. The other half will lead the survivors to safety through the valley the Lord has created for us. Be swift, for soon a great earthquake will come.”</w:t>
      </w:r>
    </w:p>
    <w:p w14:paraId="019FEE33"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Shooting had already erupted in the city. Angels, disguised in coalition uniforms, began assaulting different units of the coalition, sowing confusion and division among the</w:t>
      </w:r>
      <w:r>
        <w:rPr>
          <w:rFonts w:ascii="Book Antiqua" w:hAnsi="Book Antiqua" w:cs="Times New Roman"/>
          <w:sz w:val="24"/>
          <w:szCs w:val="24"/>
          <w:lang w:eastAsia="en-IN"/>
        </w:rPr>
        <w:t>ir</w:t>
      </w:r>
      <w:r w:rsidRPr="00553DAF">
        <w:rPr>
          <w:rFonts w:ascii="Book Antiqua" w:hAnsi="Book Antiqua" w:cs="Times New Roman"/>
          <w:sz w:val="24"/>
          <w:szCs w:val="24"/>
          <w:lang w:eastAsia="en-IN"/>
        </w:rPr>
        <w:t xml:space="preserve"> ranks</w:t>
      </w:r>
      <w:r>
        <w:rPr>
          <w:rFonts w:ascii="Book Antiqua" w:hAnsi="Book Antiqua" w:cs="Times New Roman"/>
          <w:sz w:val="24"/>
          <w:szCs w:val="24"/>
          <w:lang w:eastAsia="en-IN"/>
        </w:rPr>
        <w:t xml:space="preserve">. Thus, the coalition soldiers started </w:t>
      </w:r>
      <w:r w:rsidRPr="00553DAF">
        <w:rPr>
          <w:rFonts w:ascii="Book Antiqua" w:hAnsi="Book Antiqua" w:cs="Times New Roman"/>
          <w:sz w:val="24"/>
          <w:szCs w:val="24"/>
          <w:lang w:eastAsia="en-IN"/>
        </w:rPr>
        <w:t xml:space="preserve">fighting each other. Leading the charge, Levi rushed down the mountain with Baptiste and Gavriel closely behind. Raguel led </w:t>
      </w:r>
      <w:r>
        <w:rPr>
          <w:rFonts w:ascii="Book Antiqua" w:hAnsi="Book Antiqua" w:cs="Times New Roman"/>
          <w:sz w:val="24"/>
          <w:szCs w:val="24"/>
          <w:lang w:eastAsia="en-IN"/>
        </w:rPr>
        <w:t xml:space="preserve">the </w:t>
      </w:r>
      <w:r w:rsidRPr="00553DAF">
        <w:rPr>
          <w:rFonts w:ascii="Book Antiqua" w:hAnsi="Book Antiqua" w:cs="Times New Roman"/>
          <w:sz w:val="24"/>
          <w:szCs w:val="24"/>
          <w:lang w:eastAsia="en-IN"/>
        </w:rPr>
        <w:t>soldiers</w:t>
      </w:r>
      <w:r>
        <w:rPr>
          <w:rFonts w:ascii="Book Antiqua" w:hAnsi="Book Antiqua" w:cs="Times New Roman"/>
          <w:sz w:val="24"/>
          <w:szCs w:val="24"/>
          <w:lang w:eastAsia="en-IN"/>
        </w:rPr>
        <w:t xml:space="preserve"> under him</w:t>
      </w:r>
      <w:r w:rsidRPr="00553DAF">
        <w:rPr>
          <w:rFonts w:ascii="Book Antiqua" w:hAnsi="Book Antiqua" w:cs="Times New Roman"/>
          <w:sz w:val="24"/>
          <w:szCs w:val="24"/>
          <w:lang w:eastAsia="en-IN"/>
        </w:rPr>
        <w:t xml:space="preserve"> to find survivors.</w:t>
      </w:r>
    </w:p>
    <w:p w14:paraId="6F81D126"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When they entered the city, they were met with complete anarchy</w:t>
      </w:r>
      <w:r>
        <w:rPr>
          <w:rFonts w:ascii="Book Antiqua" w:hAnsi="Book Antiqua" w:cs="Times New Roman"/>
          <w:sz w:val="24"/>
          <w:szCs w:val="24"/>
          <w:lang w:eastAsia="en-IN"/>
        </w:rPr>
        <w:t>. C</w:t>
      </w:r>
      <w:r w:rsidRPr="00553DAF">
        <w:rPr>
          <w:rFonts w:ascii="Book Antiqua" w:hAnsi="Book Antiqua" w:cs="Times New Roman"/>
          <w:sz w:val="24"/>
          <w:szCs w:val="24"/>
          <w:lang w:eastAsia="en-IN"/>
        </w:rPr>
        <w:t xml:space="preserve">oalition soldiers </w:t>
      </w:r>
      <w:r>
        <w:rPr>
          <w:rFonts w:ascii="Book Antiqua" w:hAnsi="Book Antiqua" w:cs="Times New Roman"/>
          <w:sz w:val="24"/>
          <w:szCs w:val="24"/>
          <w:lang w:eastAsia="en-IN"/>
        </w:rPr>
        <w:t xml:space="preserve">were fighting </w:t>
      </w:r>
      <w:r w:rsidRPr="00553DAF">
        <w:rPr>
          <w:rFonts w:ascii="Book Antiqua" w:hAnsi="Book Antiqua" w:cs="Times New Roman"/>
          <w:sz w:val="24"/>
          <w:szCs w:val="24"/>
          <w:lang w:eastAsia="en-IN"/>
        </w:rPr>
        <w:t xml:space="preserve">among themselves, their ranks fractured by the confusion sown by the disguised angels. </w:t>
      </w:r>
      <w:r w:rsidRPr="00327EE3">
        <w:rPr>
          <w:rFonts w:ascii="Book Antiqua" w:hAnsi="Book Antiqua" w:cs="Times New Roman"/>
          <w:sz w:val="24"/>
          <w:szCs w:val="24"/>
          <w:lang w:eastAsia="en-IN"/>
        </w:rPr>
        <w:t>Most of the Jews, aware of the prophecies, had already begun making their way toward the valley the Lord had created. But their journey was perilous.</w:t>
      </w:r>
      <w:r>
        <w:rPr>
          <w:rFonts w:ascii="Book Antiqua" w:hAnsi="Book Antiqua" w:cs="Times New Roman"/>
          <w:sz w:val="24"/>
          <w:szCs w:val="24"/>
          <w:lang w:eastAsia="en-IN"/>
        </w:rPr>
        <w:t xml:space="preserve"> </w:t>
      </w:r>
      <w:r w:rsidRPr="00553DAF">
        <w:rPr>
          <w:rFonts w:ascii="Book Antiqua" w:hAnsi="Book Antiqua" w:cs="Times New Roman"/>
          <w:sz w:val="24"/>
          <w:szCs w:val="24"/>
          <w:lang w:eastAsia="en-IN"/>
        </w:rPr>
        <w:t xml:space="preserve">The streets were a battlefield, with IDF soldiers struggling to protect the fleeing masses. Their numbers were too few, and the sheer volume of those trying to escape overwhelmed them. Amid the turmoil, coalition soldiers, desperate to regain control, fired into the crowds. Some of the fleeing Jews were </w:t>
      </w:r>
      <w:r w:rsidRPr="00553DAF">
        <w:rPr>
          <w:rFonts w:ascii="Book Antiqua" w:hAnsi="Book Antiqua" w:cs="Times New Roman"/>
          <w:sz w:val="24"/>
          <w:szCs w:val="24"/>
          <w:lang w:eastAsia="en-IN"/>
        </w:rPr>
        <w:lastRenderedPageBreak/>
        <w:t xml:space="preserve">struck down, their cries adding to the cacophony of terror and confusion. The city had become a deadly </w:t>
      </w:r>
      <w:r>
        <w:rPr>
          <w:rFonts w:ascii="Book Antiqua" w:hAnsi="Book Antiqua" w:cs="Times New Roman"/>
          <w:sz w:val="24"/>
          <w:szCs w:val="24"/>
          <w:lang w:eastAsia="en-IN"/>
        </w:rPr>
        <w:t>vortex</w:t>
      </w:r>
      <w:r w:rsidRPr="00553DAF">
        <w:rPr>
          <w:rFonts w:ascii="Book Antiqua" w:hAnsi="Book Antiqua" w:cs="Times New Roman"/>
          <w:sz w:val="24"/>
          <w:szCs w:val="24"/>
          <w:lang w:eastAsia="en-IN"/>
        </w:rPr>
        <w:t>, where survival depended on quick reflexes and the grace of God.</w:t>
      </w:r>
    </w:p>
    <w:p w14:paraId="6241889A"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Levi and his ragtag group of soldiers charged headlong into the enemy positions. One thing quickly became clear: coalition bullets weren’t hitting them, no matter how accurate or fierce the gunfire was.</w:t>
      </w:r>
    </w:p>
    <w:p w14:paraId="0722739C" w14:textId="77777777" w:rsidR="00D10D1F" w:rsidRPr="00553DAF" w:rsidRDefault="00D10D1F" w:rsidP="00D10D1F">
      <w:pPr>
        <w:ind w:firstLine="284"/>
        <w:rPr>
          <w:rFonts w:ascii="Book Antiqua" w:hAnsi="Book Antiqua" w:cs="Times New Roman"/>
          <w:sz w:val="24"/>
          <w:szCs w:val="24"/>
          <w:highlight w:val="lightGray"/>
          <w:lang w:eastAsia="en-IN"/>
        </w:rPr>
      </w:pPr>
      <w:r w:rsidRPr="00553DAF">
        <w:rPr>
          <w:rFonts w:ascii="Book Antiqua" w:hAnsi="Book Antiqua" w:cs="Times New Roman"/>
          <w:sz w:val="24"/>
          <w:szCs w:val="24"/>
          <w:lang w:eastAsia="en-IN"/>
        </w:rPr>
        <w:t>Gavriel, emboldened by th</w:t>
      </w:r>
      <w:r>
        <w:rPr>
          <w:rFonts w:ascii="Book Antiqua" w:hAnsi="Book Antiqua" w:cs="Times New Roman"/>
          <w:sz w:val="24"/>
          <w:szCs w:val="24"/>
          <w:lang w:eastAsia="en-IN"/>
        </w:rPr>
        <w:t>is</w:t>
      </w:r>
      <w:r w:rsidRPr="00553DAF">
        <w:rPr>
          <w:rFonts w:ascii="Book Antiqua" w:hAnsi="Book Antiqua" w:cs="Times New Roman"/>
          <w:sz w:val="24"/>
          <w:szCs w:val="24"/>
          <w:lang w:eastAsia="en-IN"/>
        </w:rPr>
        <w:t xml:space="preserve"> realization, charged at an enemy soldier wielding a heavy machine gun. The soldier emptied clip after clip at a calm Gavriel, who continued his approach</w:t>
      </w:r>
      <w:commentRangeStart w:id="9912"/>
      <w:commentRangeEnd w:id="9912"/>
      <w:r>
        <w:rPr>
          <w:rStyle w:val="CommentReference"/>
        </w:rPr>
        <w:commentReference w:id="9912"/>
      </w:r>
      <w:r w:rsidRPr="00553DAF">
        <w:rPr>
          <w:rFonts w:ascii="Book Antiqua" w:hAnsi="Book Antiqua" w:cs="Times New Roman"/>
          <w:sz w:val="24"/>
          <w:szCs w:val="24"/>
          <w:lang w:eastAsia="en-IN"/>
        </w:rPr>
        <w:t xml:space="preserve">. </w:t>
      </w:r>
      <w:r w:rsidRPr="00553DAF">
        <w:rPr>
          <w:rFonts w:ascii="Book Antiqua" w:hAnsi="Book Antiqua" w:cs="Times New Roman"/>
          <w:sz w:val="24"/>
          <w:szCs w:val="24"/>
          <w:highlight w:val="lightGray"/>
          <w:lang w:eastAsia="en-IN"/>
        </w:rPr>
        <w:t>While the soldier focused on Gavriel, Baptiste flanked him, slipping behind the stacked sandbags. Frustrated, the soldier drew his knife, preparing to leap over the sandbags and confront Gavriel directly. But Baptiste swiftly tripped him, sending the man headfirst over the sandbags.</w:t>
      </w:r>
    </w:p>
    <w:p w14:paraId="4FB9DE38" w14:textId="77777777" w:rsidR="00D10D1F" w:rsidRPr="00553DAF" w:rsidRDefault="00D10D1F" w:rsidP="00D10D1F">
      <w:pPr>
        <w:ind w:firstLine="284"/>
        <w:rPr>
          <w:rFonts w:ascii="Book Antiqua" w:hAnsi="Book Antiqua" w:cs="Times New Roman"/>
          <w:sz w:val="24"/>
          <w:szCs w:val="24"/>
          <w:highlight w:val="lightGray"/>
          <w:lang w:eastAsia="en-IN"/>
        </w:rPr>
      </w:pPr>
      <w:r w:rsidRPr="00553DAF">
        <w:rPr>
          <w:rFonts w:ascii="Book Antiqua" w:hAnsi="Book Antiqua" w:cs="Times New Roman"/>
          <w:sz w:val="24"/>
          <w:szCs w:val="24"/>
          <w:highlight w:val="lightGray"/>
          <w:lang w:eastAsia="en-IN"/>
        </w:rPr>
        <w:t xml:space="preserve">The soldier, his Jamaican accent thick with desperation, shouted, “Eh, bredren, mi beg yuh, mi have wife </w:t>
      </w:r>
      <w:proofErr w:type="gramStart"/>
      <w:r w:rsidRPr="00553DAF">
        <w:rPr>
          <w:rFonts w:ascii="Book Antiqua" w:hAnsi="Book Antiqua" w:cs="Times New Roman"/>
          <w:sz w:val="24"/>
          <w:szCs w:val="24"/>
          <w:highlight w:val="lightGray"/>
          <w:lang w:eastAsia="en-IN"/>
        </w:rPr>
        <w:t>an</w:t>
      </w:r>
      <w:proofErr w:type="gramEnd"/>
      <w:r w:rsidRPr="00553DAF">
        <w:rPr>
          <w:rFonts w:ascii="Book Antiqua" w:hAnsi="Book Antiqua" w:cs="Times New Roman"/>
          <w:sz w:val="24"/>
          <w:szCs w:val="24"/>
          <w:highlight w:val="lightGray"/>
          <w:lang w:eastAsia="en-IN"/>
        </w:rPr>
        <w:t>' pickney dem. Please, mi nah wan' dead so!”</w:t>
      </w:r>
    </w:p>
    <w:p w14:paraId="288EED2D" w14:textId="77777777" w:rsidR="00D10D1F" w:rsidRPr="00553DAF" w:rsidRDefault="00D10D1F" w:rsidP="00D10D1F">
      <w:pPr>
        <w:ind w:firstLine="284"/>
        <w:rPr>
          <w:rFonts w:ascii="Book Antiqua" w:hAnsi="Book Antiqua" w:cs="Times New Roman"/>
          <w:sz w:val="24"/>
          <w:szCs w:val="24"/>
          <w:highlight w:val="lightGray"/>
          <w:lang w:eastAsia="en-IN"/>
        </w:rPr>
      </w:pPr>
      <w:r w:rsidRPr="00553DAF">
        <w:rPr>
          <w:rFonts w:ascii="Book Antiqua" w:hAnsi="Book Antiqua" w:cs="Times New Roman"/>
          <w:sz w:val="24"/>
          <w:szCs w:val="24"/>
          <w:highlight w:val="lightGray"/>
          <w:lang w:eastAsia="en-IN"/>
        </w:rPr>
        <w:t>Baptiste chuckled, “What did he just say?”</w:t>
      </w:r>
    </w:p>
    <w:p w14:paraId="0E2DA13B" w14:textId="77777777" w:rsidR="00D10D1F" w:rsidRPr="00553DAF" w:rsidRDefault="00D10D1F" w:rsidP="00D10D1F">
      <w:pPr>
        <w:ind w:firstLine="284"/>
        <w:rPr>
          <w:rFonts w:ascii="Book Antiqua" w:hAnsi="Book Antiqua" w:cs="Times New Roman"/>
          <w:sz w:val="24"/>
          <w:szCs w:val="24"/>
          <w:highlight w:val="lightGray"/>
          <w:lang w:eastAsia="en-IN"/>
        </w:rPr>
      </w:pPr>
      <w:commentRangeStart w:id="9913"/>
      <w:commentRangeStart w:id="9914"/>
      <w:r w:rsidRPr="00553DAF">
        <w:rPr>
          <w:rFonts w:ascii="Book Antiqua" w:hAnsi="Book Antiqua" w:cs="Times New Roman"/>
          <w:sz w:val="24"/>
          <w:szCs w:val="24"/>
          <w:highlight w:val="lightGray"/>
          <w:lang w:eastAsia="en-IN"/>
        </w:rPr>
        <w:t>Gavriel</w:t>
      </w:r>
      <w:commentRangeEnd w:id="9913"/>
      <w:r w:rsidRPr="00553DAF">
        <w:rPr>
          <w:rStyle w:val="CommentReference"/>
          <w:highlight w:val="lightGray"/>
        </w:rPr>
        <w:commentReference w:id="9913"/>
      </w:r>
      <w:commentRangeEnd w:id="9914"/>
      <w:r w:rsidR="00FC6EF2">
        <w:rPr>
          <w:rStyle w:val="CommentReference"/>
          <w:lang w:val="en-US"/>
        </w:rPr>
        <w:commentReference w:id="9914"/>
      </w:r>
      <w:r w:rsidRPr="00553DAF">
        <w:rPr>
          <w:rFonts w:ascii="Book Antiqua" w:hAnsi="Book Antiqua" w:cs="Times New Roman"/>
          <w:sz w:val="24"/>
          <w:szCs w:val="24"/>
          <w:highlight w:val="lightGray"/>
          <w:lang w:eastAsia="en-IN"/>
        </w:rPr>
        <w:t>, with a smirk, replied, “I think he said he wants a bullet in the head.”</w:t>
      </w:r>
    </w:p>
    <w:p w14:paraId="078F0BA9"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highlight w:val="lightGray"/>
          <w:lang w:eastAsia="en-IN"/>
        </w:rPr>
        <w:t>“Well, all DEI hires of the coalition army get one for free.” Baptiste’s rifle barked, delivering a final, silencing shot.</w:t>
      </w:r>
    </w:p>
    <w:p w14:paraId="15BF00DA" w14:textId="77777777" w:rsidR="00D10D1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“I think today is the greatest day of my life,” Baptiste smiled</w:t>
      </w:r>
      <w:r>
        <w:rPr>
          <w:rFonts w:ascii="Book Antiqua" w:hAnsi="Book Antiqua" w:cs="Times New Roman"/>
          <w:sz w:val="24"/>
          <w:szCs w:val="24"/>
          <w:lang w:eastAsia="en-IN"/>
        </w:rPr>
        <w:t xml:space="preserve"> with</w:t>
      </w:r>
      <w:r w:rsidRPr="00553DAF">
        <w:rPr>
          <w:rFonts w:ascii="Book Antiqua" w:hAnsi="Book Antiqua" w:cs="Times New Roman"/>
          <w:sz w:val="24"/>
          <w:szCs w:val="24"/>
          <w:lang w:eastAsia="en-IN"/>
        </w:rPr>
        <w:t xml:space="preserve"> eyes wide with joy. “This is for my family who died in Tel </w:t>
      </w:r>
      <w:commentRangeStart w:id="9915"/>
      <w:commentRangeStart w:id="9916"/>
      <w:commentRangeStart w:id="9917"/>
      <w:r w:rsidRPr="00553DAF">
        <w:rPr>
          <w:rFonts w:ascii="Book Antiqua" w:hAnsi="Book Antiqua" w:cs="Times New Roman"/>
          <w:sz w:val="24"/>
          <w:szCs w:val="24"/>
          <w:lang w:eastAsia="en-IN"/>
        </w:rPr>
        <w:t>Aviv</w:t>
      </w:r>
      <w:commentRangeEnd w:id="9915"/>
      <w:r>
        <w:rPr>
          <w:rStyle w:val="CommentReference"/>
        </w:rPr>
        <w:commentReference w:id="9915"/>
      </w:r>
      <w:commentRangeEnd w:id="9916"/>
      <w:r w:rsidR="00FC6EF2">
        <w:rPr>
          <w:rStyle w:val="CommentReference"/>
          <w:lang w:val="en-US"/>
        </w:rPr>
        <w:commentReference w:id="9916"/>
      </w:r>
      <w:commentRangeEnd w:id="9917"/>
      <w:r w:rsidR="00FC6EF2">
        <w:rPr>
          <w:rStyle w:val="CommentReference"/>
          <w:lang w:val="en-US"/>
        </w:rPr>
        <w:commentReference w:id="9917"/>
      </w:r>
      <w:r w:rsidRPr="00553DAF">
        <w:rPr>
          <w:rFonts w:ascii="Book Antiqua" w:hAnsi="Book Antiqua" w:cs="Times New Roman"/>
          <w:sz w:val="24"/>
          <w:szCs w:val="24"/>
          <w:lang w:eastAsia="en-IN"/>
        </w:rPr>
        <w:t>.”</w:t>
      </w:r>
    </w:p>
    <w:p w14:paraId="64F59D6E" w14:textId="4A9B57BC" w:rsidR="00D10D1F" w:rsidRPr="00553DAF" w:rsidRDefault="00D10D1F" w:rsidP="00D10D1F">
      <w:pPr>
        <w:ind w:firstLine="284"/>
        <w:rPr>
          <w:rFonts w:ascii="Book Antiqua" w:hAnsi="Book Antiqua" w:cs="Times New Roman"/>
          <w:sz w:val="24"/>
          <w:szCs w:val="24"/>
          <w:lang w:eastAsia="en-IN"/>
        </w:rPr>
      </w:pPr>
      <w:r>
        <w:rPr>
          <w:rFonts w:ascii="Book Antiqua" w:hAnsi="Book Antiqua" w:cs="Times New Roman"/>
          <w:sz w:val="24"/>
          <w:szCs w:val="24"/>
          <w:lang w:eastAsia="en-IN"/>
        </w:rPr>
        <w:t>“Finally, justice for my mother who died in their camps!”</w:t>
      </w:r>
    </w:p>
    <w:p w14:paraId="5019154A" w14:textId="024218C1"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“Hallelujah</w:t>
      </w:r>
      <w:r>
        <w:rPr>
          <w:rFonts w:ascii="Book Antiqua" w:hAnsi="Book Antiqua" w:cs="Times New Roman"/>
          <w:sz w:val="24"/>
          <w:szCs w:val="24"/>
          <w:lang w:eastAsia="en-IN"/>
        </w:rPr>
        <w:t>! Hashem has finally given us justice!</w:t>
      </w:r>
      <w:r w:rsidRPr="00553DAF">
        <w:rPr>
          <w:rFonts w:ascii="Book Antiqua" w:hAnsi="Book Antiqua" w:cs="Times New Roman"/>
          <w:sz w:val="24"/>
          <w:szCs w:val="24"/>
          <w:lang w:eastAsia="en-IN"/>
        </w:rPr>
        <w:t xml:space="preserve">” cried Gavriel, suddenly overcome with a spiritual joy he had never known in his entire life. All the pleasure he’d ever experienced—from alcohol to other fleeting thrills—paled in comparison to the overwhelming sense of </w:t>
      </w:r>
      <w:proofErr w:type="spellStart"/>
      <w:r w:rsidRPr="00553DAF">
        <w:rPr>
          <w:rFonts w:ascii="Book Antiqua" w:hAnsi="Book Antiqua" w:cs="Times New Roman"/>
          <w:sz w:val="24"/>
          <w:szCs w:val="24"/>
          <w:lang w:eastAsia="en-IN"/>
        </w:rPr>
        <w:t>fulfillment</w:t>
      </w:r>
      <w:proofErr w:type="spellEnd"/>
      <w:r w:rsidRPr="00553DAF">
        <w:rPr>
          <w:rFonts w:ascii="Book Antiqua" w:hAnsi="Book Antiqua" w:cs="Times New Roman"/>
          <w:sz w:val="24"/>
          <w:szCs w:val="24"/>
          <w:lang w:eastAsia="en-IN"/>
        </w:rPr>
        <w:t xml:space="preserve"> now surging through him. Everything he had ever desired seemed to be wrapped up in one moment, delivered directly to his heart.</w:t>
      </w:r>
    </w:p>
    <w:p w14:paraId="6D52935E"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“You feel it too, huh? The joy? It’s amazing,” Baptiste said, almost reverent.</w:t>
      </w:r>
    </w:p>
    <w:p w14:paraId="13EC7509"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“I feel like I’m high on cocaine or having sex for the first time. What is happening?” </w:t>
      </w:r>
      <w:r>
        <w:rPr>
          <w:rFonts w:ascii="Book Antiqua" w:hAnsi="Book Antiqua" w:cs="Times New Roman"/>
          <w:sz w:val="24"/>
          <w:szCs w:val="24"/>
          <w:lang w:eastAsia="en-IN"/>
        </w:rPr>
        <w:t xml:space="preserve">said </w:t>
      </w:r>
      <w:r w:rsidRPr="00553DAF">
        <w:rPr>
          <w:rFonts w:ascii="Book Antiqua" w:hAnsi="Book Antiqua" w:cs="Times New Roman"/>
          <w:sz w:val="24"/>
          <w:szCs w:val="24"/>
          <w:lang w:eastAsia="en-IN"/>
        </w:rPr>
        <w:t>Gavriel</w:t>
      </w:r>
      <w:r>
        <w:rPr>
          <w:rFonts w:ascii="Book Antiqua" w:hAnsi="Book Antiqua" w:cs="Times New Roman"/>
          <w:sz w:val="24"/>
          <w:szCs w:val="24"/>
          <w:lang w:eastAsia="en-IN"/>
        </w:rPr>
        <w:t>,</w:t>
      </w:r>
      <w:r w:rsidRPr="00553DAF">
        <w:rPr>
          <w:rFonts w:ascii="Book Antiqua" w:hAnsi="Book Antiqua" w:cs="Times New Roman"/>
          <w:sz w:val="24"/>
          <w:szCs w:val="24"/>
          <w:lang w:eastAsia="en-IN"/>
        </w:rPr>
        <w:t xml:space="preserve"> delightfully confused</w:t>
      </w:r>
      <w:r>
        <w:rPr>
          <w:rFonts w:ascii="Book Antiqua" w:hAnsi="Book Antiqua" w:cs="Times New Roman"/>
          <w:sz w:val="24"/>
          <w:szCs w:val="24"/>
          <w:lang w:eastAsia="en-IN"/>
        </w:rPr>
        <w:t xml:space="preserve"> as he tried</w:t>
      </w:r>
      <w:r w:rsidRPr="00553DAF">
        <w:rPr>
          <w:rFonts w:ascii="Book Antiqua" w:hAnsi="Book Antiqua" w:cs="Times New Roman"/>
          <w:sz w:val="24"/>
          <w:szCs w:val="24"/>
          <w:lang w:eastAsia="en-IN"/>
        </w:rPr>
        <w:t xml:space="preserve"> to comprehend the intensity of his emotions.</w:t>
      </w:r>
    </w:p>
    <w:p w14:paraId="7152A5B8"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“It’s the end, my friend, and we just happen to be on the right side of history.”</w:t>
      </w:r>
    </w:p>
    <w:p w14:paraId="0AAC80AE"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lastRenderedPageBreak/>
        <w:t>Levi approached them, his tone brisk. “If you run out of ammunition, take it off an enemy soldier. They</w:t>
      </w:r>
      <w:r>
        <w:rPr>
          <w:rFonts w:ascii="Book Antiqua" w:hAnsi="Book Antiqua" w:cs="Times New Roman"/>
          <w:sz w:val="24"/>
          <w:szCs w:val="24"/>
          <w:lang w:eastAsia="en-IN"/>
        </w:rPr>
        <w:t>’</w:t>
      </w:r>
      <w:r w:rsidRPr="00553DAF">
        <w:rPr>
          <w:rFonts w:ascii="Book Antiqua" w:hAnsi="Book Antiqua" w:cs="Times New Roman"/>
          <w:sz w:val="24"/>
          <w:szCs w:val="24"/>
          <w:lang w:eastAsia="en-IN"/>
        </w:rPr>
        <w:t>re starting to pile up.”</w:t>
      </w:r>
    </w:p>
    <w:p w14:paraId="16D13801"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Baptiste nodded, grinning. “Good idea. I’ll use this guy’s 260 Bravo to mow down more of these creeps.”</w:t>
      </w:r>
    </w:p>
    <w:p w14:paraId="735E38F4"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“Let’s move out!”</w:t>
      </w:r>
    </w:p>
    <w:p w14:paraId="00BBEA7F" w14:textId="77777777" w:rsidR="00D10D1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On that day, each IDF soldier fought with the strength of a small army. They swept through Jerusalem, slaughtering coalition forces until the streets ran red with blood.</w:t>
      </w:r>
    </w:p>
    <w:p w14:paraId="4DB14902" w14:textId="77777777" w:rsidR="00325B63" w:rsidRPr="00833EEB" w:rsidRDefault="00325B63">
      <w:pPr>
        <w:ind w:firstLine="284"/>
        <w:rPr>
          <w:rFonts w:ascii="Book Antiqua" w:hAnsi="Book Antiqua" w:cs="Times New Roman"/>
          <w:sz w:val="24"/>
          <w:szCs w:val="24"/>
          <w:lang w:eastAsia="en-IN"/>
          <w:rPrChange w:id="9918" w:author="mac" w:date="2024-09-27T09:55:00Z">
            <w:rPr>
              <w:rFonts w:ascii="Times New Roman" w:hAnsi="Times New Roman" w:cs="Times New Roman"/>
              <w:sz w:val="24"/>
              <w:szCs w:val="24"/>
              <w:lang w:eastAsia="en-IN"/>
            </w:rPr>
          </w:rPrChange>
        </w:rPr>
        <w:pPrChange w:id="9919" w:author="Yashua Lebowitz" w:date="2024-09-28T16:42:00Z">
          <w:pPr/>
        </w:pPrChange>
      </w:pPr>
      <w:r w:rsidRPr="00833EEB">
        <w:rPr>
          <w:rFonts w:ascii="Book Antiqua" w:hAnsi="Book Antiqua" w:cs="Times New Roman"/>
          <w:sz w:val="24"/>
          <w:szCs w:val="24"/>
          <w:lang w:eastAsia="en-IN"/>
          <w:rPrChange w:id="9920" w:author="mac" w:date="2024-09-27T09:55:00Z">
            <w:rPr>
              <w:rFonts w:ascii="Times New Roman" w:hAnsi="Times New Roman" w:cs="Times New Roman"/>
              <w:sz w:val="24"/>
              <w:szCs w:val="24"/>
              <w:lang w:eastAsia="en-IN"/>
            </w:rPr>
          </w:rPrChange>
        </w:rPr>
        <w:t xml:space="preserve"> </w:t>
      </w:r>
    </w:p>
    <w:p w14:paraId="254AA68C" w14:textId="77777777" w:rsidR="00325B63" w:rsidRPr="00833EEB" w:rsidRDefault="00325B63">
      <w:pPr>
        <w:ind w:firstLine="284"/>
        <w:rPr>
          <w:rFonts w:ascii="Book Antiqua" w:hAnsi="Book Antiqua"/>
          <w:lang w:eastAsia="en-IN"/>
          <w:rPrChange w:id="9921" w:author="mac" w:date="2024-09-27T09:55:00Z">
            <w:rPr>
              <w:lang w:eastAsia="en-IN"/>
            </w:rPr>
          </w:rPrChange>
        </w:rPr>
        <w:pPrChange w:id="9922" w:author="Yashua Lebowitz" w:date="2024-09-28T16:42:00Z">
          <w:pPr/>
        </w:pPrChange>
      </w:pPr>
    </w:p>
    <w:p w14:paraId="3BE41403" w14:textId="77777777" w:rsidR="00325B63" w:rsidRPr="00833EEB" w:rsidRDefault="00325B63">
      <w:pPr>
        <w:ind w:firstLine="284"/>
        <w:rPr>
          <w:rFonts w:ascii="Book Antiqua" w:hAnsi="Book Antiqua"/>
          <w:lang w:eastAsia="en-IN"/>
          <w:rPrChange w:id="9923" w:author="mac" w:date="2024-09-27T09:55:00Z">
            <w:rPr>
              <w:lang w:eastAsia="en-IN"/>
            </w:rPr>
          </w:rPrChange>
        </w:rPr>
        <w:pPrChange w:id="9924" w:author="Yashua Lebowitz" w:date="2024-09-28T16:42:00Z">
          <w:pPr/>
        </w:pPrChange>
      </w:pPr>
    </w:p>
    <w:p w14:paraId="37E0980C" w14:textId="77777777" w:rsidR="00325B63" w:rsidRPr="00833EEB" w:rsidRDefault="00325B63">
      <w:pPr>
        <w:ind w:firstLine="284"/>
        <w:rPr>
          <w:rFonts w:ascii="Book Antiqua" w:hAnsi="Book Antiqua"/>
          <w:lang w:eastAsia="en-IN"/>
          <w:rPrChange w:id="9925" w:author="mac" w:date="2024-09-27T09:55:00Z">
            <w:rPr>
              <w:lang w:eastAsia="en-IN"/>
            </w:rPr>
          </w:rPrChange>
        </w:rPr>
        <w:pPrChange w:id="9926" w:author="Yashua Lebowitz" w:date="2024-09-28T16:42:00Z">
          <w:pPr/>
        </w:pPrChange>
      </w:pPr>
    </w:p>
    <w:p w14:paraId="3E35DFD9" w14:textId="77777777" w:rsidR="00325B63" w:rsidRPr="00833EEB" w:rsidRDefault="00325B63">
      <w:pPr>
        <w:ind w:firstLine="284"/>
        <w:rPr>
          <w:rFonts w:ascii="Book Antiqua" w:hAnsi="Book Antiqua"/>
          <w:lang w:eastAsia="en-IN"/>
          <w:rPrChange w:id="9927" w:author="mac" w:date="2024-09-27T09:55:00Z">
            <w:rPr>
              <w:lang w:eastAsia="en-IN"/>
            </w:rPr>
          </w:rPrChange>
        </w:rPr>
        <w:pPrChange w:id="9928" w:author="Yashua Lebowitz" w:date="2024-09-28T16:42:00Z">
          <w:pPr/>
        </w:pPrChange>
      </w:pPr>
    </w:p>
    <w:p w14:paraId="33D9595B" w14:textId="77777777" w:rsidR="00325B63" w:rsidRPr="00833EEB" w:rsidRDefault="00325B63">
      <w:pPr>
        <w:ind w:firstLine="284"/>
        <w:rPr>
          <w:rFonts w:ascii="Book Antiqua" w:hAnsi="Book Antiqua" w:cs="Times New Roman"/>
          <w:sz w:val="24"/>
          <w:szCs w:val="24"/>
          <w:lang w:eastAsia="en-IN"/>
          <w:rPrChange w:id="9929" w:author="mac" w:date="2024-09-27T09:55:00Z">
            <w:rPr>
              <w:rFonts w:ascii="Times New Roman" w:hAnsi="Times New Roman" w:cs="Times New Roman"/>
              <w:sz w:val="24"/>
              <w:szCs w:val="24"/>
              <w:lang w:eastAsia="en-IN"/>
            </w:rPr>
          </w:rPrChange>
        </w:rPr>
        <w:pPrChange w:id="9930" w:author="Yashua Lebowitz" w:date="2024-09-28T16:42:00Z">
          <w:pPr/>
        </w:pPrChange>
      </w:pPr>
    </w:p>
    <w:p w14:paraId="3445C383" w14:textId="77777777" w:rsidR="00325B63" w:rsidRPr="00833EEB" w:rsidRDefault="00325B63">
      <w:pPr>
        <w:ind w:firstLine="284"/>
        <w:rPr>
          <w:rFonts w:ascii="Book Antiqua" w:hAnsi="Book Antiqua" w:cs="Times New Roman"/>
          <w:sz w:val="24"/>
          <w:szCs w:val="24"/>
          <w:lang w:eastAsia="en-IN"/>
          <w:rPrChange w:id="9931" w:author="mac" w:date="2024-09-27T09:55:00Z">
            <w:rPr>
              <w:rFonts w:ascii="Times New Roman" w:hAnsi="Times New Roman" w:cs="Times New Roman"/>
              <w:sz w:val="24"/>
              <w:szCs w:val="24"/>
              <w:lang w:eastAsia="en-IN"/>
            </w:rPr>
          </w:rPrChange>
        </w:rPr>
        <w:pPrChange w:id="9932" w:author="Yashua Lebowitz" w:date="2024-09-28T16:42:00Z">
          <w:pPr/>
        </w:pPrChange>
      </w:pPr>
    </w:p>
    <w:p w14:paraId="736A4F0E" w14:textId="77777777" w:rsidR="00325B63" w:rsidRPr="00833EEB" w:rsidRDefault="00325B63">
      <w:pPr>
        <w:ind w:firstLine="284"/>
        <w:rPr>
          <w:rFonts w:ascii="Book Antiqua" w:hAnsi="Book Antiqua" w:cs="Times New Roman"/>
          <w:sz w:val="24"/>
          <w:szCs w:val="24"/>
          <w:lang w:eastAsia="en-IN"/>
          <w:rPrChange w:id="9933" w:author="mac" w:date="2024-09-27T09:55:00Z">
            <w:rPr>
              <w:rFonts w:ascii="Times New Roman" w:hAnsi="Times New Roman" w:cs="Times New Roman"/>
              <w:sz w:val="24"/>
              <w:szCs w:val="24"/>
              <w:lang w:eastAsia="en-IN"/>
            </w:rPr>
          </w:rPrChange>
        </w:rPr>
        <w:pPrChange w:id="9934" w:author="Yashua Lebowitz" w:date="2024-09-28T16:42:00Z">
          <w:pPr/>
        </w:pPrChange>
      </w:pPr>
      <w:r w:rsidRPr="00833EEB">
        <w:rPr>
          <w:rFonts w:ascii="Book Antiqua" w:hAnsi="Book Antiqua" w:cs="Times New Roman"/>
          <w:sz w:val="24"/>
          <w:szCs w:val="24"/>
          <w:lang w:eastAsia="en-IN"/>
          <w:rPrChange w:id="9935" w:author="mac" w:date="2024-09-27T09:55:00Z">
            <w:rPr>
              <w:rFonts w:ascii="Times New Roman" w:hAnsi="Times New Roman" w:cs="Times New Roman"/>
              <w:sz w:val="24"/>
              <w:szCs w:val="24"/>
              <w:lang w:eastAsia="en-IN"/>
            </w:rPr>
          </w:rPrChange>
        </w:rPr>
        <w:t xml:space="preserve">  </w:t>
      </w:r>
    </w:p>
    <w:p w14:paraId="5067BD74" w14:textId="77777777" w:rsidR="00325B63" w:rsidRPr="00833EEB" w:rsidRDefault="00325B63">
      <w:pPr>
        <w:ind w:firstLine="284"/>
        <w:rPr>
          <w:rFonts w:ascii="Book Antiqua" w:hAnsi="Book Antiqua" w:cs="Times New Roman"/>
          <w:sz w:val="24"/>
          <w:szCs w:val="24"/>
          <w:lang w:eastAsia="en-IN"/>
          <w:rPrChange w:id="9936" w:author="mac" w:date="2024-09-27T09:55:00Z">
            <w:rPr>
              <w:rFonts w:ascii="Times New Roman" w:hAnsi="Times New Roman" w:cs="Times New Roman"/>
              <w:sz w:val="24"/>
              <w:szCs w:val="24"/>
              <w:lang w:eastAsia="en-IN"/>
            </w:rPr>
          </w:rPrChange>
        </w:rPr>
        <w:pPrChange w:id="9937" w:author="Yashua Lebowitz" w:date="2024-09-28T16:42:00Z">
          <w:pPr/>
        </w:pPrChange>
      </w:pPr>
      <w:r w:rsidRPr="00833EEB">
        <w:rPr>
          <w:rFonts w:ascii="Book Antiqua" w:hAnsi="Book Antiqua" w:cs="Times New Roman"/>
          <w:sz w:val="24"/>
          <w:szCs w:val="24"/>
          <w:lang w:eastAsia="en-IN"/>
          <w:rPrChange w:id="9938" w:author="mac" w:date="2024-09-27T09:55:00Z">
            <w:rPr>
              <w:rFonts w:ascii="Times New Roman" w:hAnsi="Times New Roman" w:cs="Times New Roman"/>
              <w:sz w:val="24"/>
              <w:szCs w:val="24"/>
              <w:lang w:eastAsia="en-IN"/>
            </w:rPr>
          </w:rPrChange>
        </w:rPr>
        <w:t xml:space="preserve"> </w:t>
      </w:r>
    </w:p>
    <w:p w14:paraId="36DBDE3D" w14:textId="77777777" w:rsidR="00325B63" w:rsidRPr="00833EEB" w:rsidRDefault="00325B63">
      <w:pPr>
        <w:ind w:firstLine="284"/>
        <w:rPr>
          <w:rFonts w:ascii="Book Antiqua" w:hAnsi="Book Antiqua" w:cs="Times New Roman"/>
          <w:sz w:val="24"/>
          <w:szCs w:val="24"/>
          <w:lang w:eastAsia="en-IN"/>
          <w:rPrChange w:id="9939" w:author="mac" w:date="2024-09-27T09:55:00Z">
            <w:rPr>
              <w:rFonts w:ascii="Times New Roman" w:hAnsi="Times New Roman" w:cs="Times New Roman"/>
              <w:sz w:val="24"/>
              <w:szCs w:val="24"/>
              <w:lang w:eastAsia="en-IN"/>
            </w:rPr>
          </w:rPrChange>
        </w:rPr>
        <w:pPrChange w:id="9940" w:author="Yashua Lebowitz" w:date="2024-09-28T16:42:00Z">
          <w:pPr/>
        </w:pPrChange>
      </w:pPr>
    </w:p>
    <w:p w14:paraId="2BE98E7F" w14:textId="77777777" w:rsidR="00325B63" w:rsidRPr="00833EEB" w:rsidRDefault="00325B63">
      <w:pPr>
        <w:ind w:firstLine="284"/>
        <w:rPr>
          <w:rFonts w:ascii="Book Antiqua" w:hAnsi="Book Antiqua" w:cs="Times New Roman"/>
          <w:sz w:val="24"/>
          <w:szCs w:val="24"/>
          <w:lang w:eastAsia="en-IN"/>
          <w:rPrChange w:id="9941" w:author="mac" w:date="2024-09-27T09:55:00Z">
            <w:rPr>
              <w:rFonts w:ascii="Times New Roman" w:hAnsi="Times New Roman" w:cs="Times New Roman"/>
              <w:sz w:val="24"/>
              <w:szCs w:val="24"/>
              <w:lang w:eastAsia="en-IN"/>
            </w:rPr>
          </w:rPrChange>
        </w:rPr>
        <w:pPrChange w:id="9942" w:author="Yashua Lebowitz" w:date="2024-09-28T16:42:00Z">
          <w:pPr/>
        </w:pPrChange>
      </w:pPr>
    </w:p>
    <w:p w14:paraId="3A0C6ACA" w14:textId="77777777" w:rsidR="00325B63" w:rsidRPr="00833EEB" w:rsidRDefault="00325B63">
      <w:pPr>
        <w:ind w:firstLine="284"/>
        <w:rPr>
          <w:rFonts w:ascii="Book Antiqua" w:hAnsi="Book Antiqua" w:cs="Times New Roman"/>
          <w:sz w:val="24"/>
          <w:szCs w:val="24"/>
          <w:lang w:eastAsia="en-IN"/>
          <w:rPrChange w:id="9943" w:author="mac" w:date="2024-09-27T09:55:00Z">
            <w:rPr>
              <w:rFonts w:ascii="Times New Roman" w:hAnsi="Times New Roman" w:cs="Times New Roman"/>
              <w:sz w:val="24"/>
              <w:szCs w:val="24"/>
              <w:lang w:eastAsia="en-IN"/>
            </w:rPr>
          </w:rPrChange>
        </w:rPr>
        <w:pPrChange w:id="9944" w:author="Yashua Lebowitz" w:date="2024-09-28T16:42:00Z">
          <w:pPr/>
        </w:pPrChange>
      </w:pPr>
    </w:p>
    <w:p w14:paraId="09699A42" w14:textId="77777777" w:rsidR="00325B63" w:rsidRDefault="00325B63" w:rsidP="00FC6EF2">
      <w:pPr>
        <w:ind w:firstLine="284"/>
        <w:rPr>
          <w:rFonts w:ascii="Book Antiqua" w:hAnsi="Book Antiqua" w:cs="Times New Roman"/>
          <w:sz w:val="24"/>
          <w:szCs w:val="24"/>
          <w:lang w:eastAsia="en-IN"/>
        </w:rPr>
      </w:pPr>
    </w:p>
    <w:p w14:paraId="251A1913" w14:textId="77777777" w:rsidR="00FC6EF2" w:rsidRDefault="00FC6EF2" w:rsidP="00FC6EF2">
      <w:pPr>
        <w:ind w:firstLine="284"/>
        <w:rPr>
          <w:rFonts w:ascii="Book Antiqua" w:hAnsi="Book Antiqua" w:cs="Times New Roman"/>
          <w:sz w:val="24"/>
          <w:szCs w:val="24"/>
          <w:lang w:eastAsia="en-IN"/>
        </w:rPr>
      </w:pPr>
    </w:p>
    <w:p w14:paraId="4F69EAA5" w14:textId="77777777" w:rsidR="00FC6EF2" w:rsidRDefault="00FC6EF2" w:rsidP="00FC6EF2">
      <w:pPr>
        <w:ind w:firstLine="284"/>
        <w:rPr>
          <w:rFonts w:ascii="Book Antiqua" w:hAnsi="Book Antiqua" w:cs="Times New Roman"/>
          <w:sz w:val="24"/>
          <w:szCs w:val="24"/>
          <w:lang w:eastAsia="en-IN"/>
        </w:rPr>
      </w:pPr>
    </w:p>
    <w:p w14:paraId="0C0550C8" w14:textId="77777777" w:rsidR="00FC6EF2" w:rsidRDefault="00FC6EF2" w:rsidP="00FC6EF2">
      <w:pPr>
        <w:ind w:firstLine="284"/>
        <w:rPr>
          <w:rFonts w:ascii="Book Antiqua" w:hAnsi="Book Antiqua" w:cs="Times New Roman"/>
          <w:sz w:val="24"/>
          <w:szCs w:val="24"/>
          <w:lang w:eastAsia="en-IN"/>
        </w:rPr>
      </w:pPr>
    </w:p>
    <w:p w14:paraId="0614F66B" w14:textId="77777777" w:rsidR="00FC6EF2" w:rsidRDefault="00FC6EF2" w:rsidP="00FC6EF2">
      <w:pPr>
        <w:ind w:firstLine="284"/>
        <w:rPr>
          <w:rFonts w:ascii="Book Antiqua" w:hAnsi="Book Antiqua" w:cs="Times New Roman"/>
          <w:sz w:val="24"/>
          <w:szCs w:val="24"/>
          <w:lang w:eastAsia="en-IN"/>
        </w:rPr>
      </w:pPr>
    </w:p>
    <w:p w14:paraId="5E8A210D" w14:textId="77777777" w:rsidR="00FC6EF2" w:rsidRDefault="00FC6EF2" w:rsidP="00FC6EF2">
      <w:pPr>
        <w:ind w:firstLine="284"/>
        <w:rPr>
          <w:rFonts w:ascii="Book Antiqua" w:hAnsi="Book Antiqua" w:cs="Times New Roman"/>
          <w:sz w:val="24"/>
          <w:szCs w:val="24"/>
          <w:lang w:eastAsia="en-IN"/>
        </w:rPr>
      </w:pPr>
    </w:p>
    <w:p w14:paraId="3AC67BF3" w14:textId="77777777" w:rsidR="00FC6EF2" w:rsidRDefault="00FC6EF2" w:rsidP="00FC6EF2">
      <w:pPr>
        <w:ind w:firstLine="284"/>
        <w:rPr>
          <w:rFonts w:ascii="Book Antiqua" w:hAnsi="Book Antiqua" w:cs="Times New Roman"/>
          <w:sz w:val="24"/>
          <w:szCs w:val="24"/>
          <w:lang w:eastAsia="en-IN"/>
        </w:rPr>
      </w:pPr>
    </w:p>
    <w:p w14:paraId="035ECBBF" w14:textId="77777777" w:rsidR="00FC6EF2" w:rsidRDefault="00FC6EF2" w:rsidP="00FC6EF2">
      <w:pPr>
        <w:ind w:firstLine="284"/>
        <w:rPr>
          <w:rFonts w:ascii="Book Antiqua" w:hAnsi="Book Antiqua" w:cs="Times New Roman"/>
          <w:sz w:val="24"/>
          <w:szCs w:val="24"/>
          <w:lang w:eastAsia="en-IN"/>
        </w:rPr>
      </w:pPr>
    </w:p>
    <w:p w14:paraId="7744C1EB" w14:textId="77777777" w:rsidR="00FC6EF2" w:rsidRDefault="00FC6EF2" w:rsidP="00FC6EF2">
      <w:pPr>
        <w:ind w:firstLine="284"/>
        <w:rPr>
          <w:rFonts w:ascii="Book Antiqua" w:hAnsi="Book Antiqua" w:cs="Times New Roman"/>
          <w:sz w:val="24"/>
          <w:szCs w:val="24"/>
          <w:lang w:eastAsia="en-IN"/>
        </w:rPr>
      </w:pPr>
    </w:p>
    <w:p w14:paraId="25CC32EF" w14:textId="77777777" w:rsidR="00FC6EF2" w:rsidRDefault="00FC6EF2" w:rsidP="00FC6EF2">
      <w:pPr>
        <w:ind w:firstLine="284"/>
        <w:rPr>
          <w:rFonts w:ascii="Book Antiqua" w:hAnsi="Book Antiqua" w:cs="Times New Roman"/>
          <w:sz w:val="24"/>
          <w:szCs w:val="24"/>
          <w:lang w:eastAsia="en-IN"/>
        </w:rPr>
      </w:pPr>
    </w:p>
    <w:p w14:paraId="6D38D824" w14:textId="77777777" w:rsidR="00FC6EF2" w:rsidRPr="00833EEB" w:rsidRDefault="00FC6EF2">
      <w:pPr>
        <w:ind w:firstLine="284"/>
        <w:rPr>
          <w:rFonts w:ascii="Book Antiqua" w:hAnsi="Book Antiqua" w:cs="Times New Roman"/>
          <w:sz w:val="24"/>
          <w:szCs w:val="24"/>
          <w:lang w:eastAsia="en-IN"/>
          <w:rPrChange w:id="9945" w:author="mac" w:date="2024-09-27T09:55:00Z">
            <w:rPr>
              <w:rFonts w:ascii="Times New Roman" w:hAnsi="Times New Roman" w:cs="Times New Roman"/>
              <w:sz w:val="24"/>
              <w:szCs w:val="24"/>
              <w:lang w:eastAsia="en-IN"/>
            </w:rPr>
          </w:rPrChange>
        </w:rPr>
        <w:pPrChange w:id="9946" w:author="Yashua Lebowitz" w:date="2024-09-28T16:42:00Z">
          <w:pPr/>
        </w:pPrChange>
      </w:pPr>
    </w:p>
    <w:p w14:paraId="52CE4868" w14:textId="26A0B63C" w:rsidR="00D10D1F" w:rsidRPr="00553DAF" w:rsidRDefault="00D10D1F" w:rsidP="00D10D1F">
      <w:pPr>
        <w:pStyle w:val="Heading1"/>
        <w:rPr>
          <w:rFonts w:ascii="Aptos Display" w:hAnsi="Aptos Display"/>
          <w:sz w:val="40"/>
          <w:szCs w:val="40"/>
          <w:lang w:eastAsia="en-IN"/>
        </w:rPr>
      </w:pPr>
      <w:bookmarkStart w:id="9947" w:name="_Toc178085895"/>
      <w:r w:rsidRPr="00553DAF">
        <w:rPr>
          <w:rFonts w:ascii="Aptos Display" w:hAnsi="Aptos Display"/>
          <w:sz w:val="40"/>
          <w:szCs w:val="40"/>
          <w:lang w:eastAsia="en-IN"/>
        </w:rPr>
        <w:t>Chapter 1</w:t>
      </w:r>
      <w:r w:rsidR="006C45DC">
        <w:rPr>
          <w:rFonts w:ascii="Aptos Display" w:hAnsi="Aptos Display"/>
          <w:sz w:val="40"/>
          <w:szCs w:val="40"/>
          <w:lang w:eastAsia="en-IN"/>
        </w:rPr>
        <w:t>9</w:t>
      </w:r>
      <w:r w:rsidRPr="00553DAF">
        <w:rPr>
          <w:rFonts w:ascii="Aptos Display" w:hAnsi="Aptos Display"/>
          <w:sz w:val="40"/>
          <w:szCs w:val="40"/>
          <w:lang w:eastAsia="en-IN"/>
        </w:rPr>
        <w:t xml:space="preserve">   A New World</w:t>
      </w:r>
      <w:bookmarkEnd w:id="9947"/>
    </w:p>
    <w:p w14:paraId="4EBCA21C" w14:textId="77777777" w:rsidR="00D10D1F" w:rsidRPr="00045FE3" w:rsidRDefault="00D10D1F" w:rsidP="00D10D1F">
      <w:pPr>
        <w:rPr>
          <w:lang w:eastAsia="en-IN"/>
        </w:rPr>
      </w:pPr>
    </w:p>
    <w:p w14:paraId="35A3EE54" w14:textId="77777777" w:rsidR="00D10D1F" w:rsidRPr="00553DAF" w:rsidRDefault="00D10D1F" w:rsidP="00D10D1F">
      <w:pPr>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Esther took </w:t>
      </w:r>
      <w:r>
        <w:rPr>
          <w:rFonts w:ascii="Book Antiqua" w:hAnsi="Book Antiqua" w:cs="Times New Roman"/>
          <w:sz w:val="24"/>
          <w:szCs w:val="24"/>
          <w:lang w:eastAsia="en-IN"/>
        </w:rPr>
        <w:t>her gaze away from</w:t>
      </w:r>
      <w:r w:rsidRPr="00553DAF">
        <w:rPr>
          <w:rFonts w:ascii="Book Antiqua" w:hAnsi="Book Antiqua" w:cs="Times New Roman"/>
          <w:sz w:val="24"/>
          <w:szCs w:val="24"/>
          <w:lang w:eastAsia="en-IN"/>
        </w:rPr>
        <w:t xml:space="preserve"> the desolate expanse that stretched endlessly towards the horizon and glanced at Baptiste</w:t>
      </w:r>
      <w:r>
        <w:rPr>
          <w:rFonts w:ascii="Book Antiqua" w:hAnsi="Book Antiqua" w:cs="Times New Roman"/>
          <w:sz w:val="24"/>
          <w:szCs w:val="24"/>
          <w:lang w:eastAsia="en-IN"/>
        </w:rPr>
        <w:t>. He smiled back</w:t>
      </w:r>
      <w:r w:rsidRPr="00553DAF">
        <w:rPr>
          <w:rFonts w:ascii="Book Antiqua" w:hAnsi="Book Antiqua" w:cs="Times New Roman"/>
          <w:sz w:val="24"/>
          <w:szCs w:val="24"/>
          <w:lang w:eastAsia="en-IN"/>
        </w:rPr>
        <w:t xml:space="preserve">, </w:t>
      </w:r>
      <w:r>
        <w:rPr>
          <w:rFonts w:ascii="Book Antiqua" w:hAnsi="Book Antiqua" w:cs="Times New Roman"/>
          <w:sz w:val="24"/>
          <w:szCs w:val="24"/>
          <w:lang w:eastAsia="en-IN"/>
        </w:rPr>
        <w:t xml:space="preserve">expressing </w:t>
      </w:r>
      <w:r w:rsidRPr="00553DAF">
        <w:rPr>
          <w:rFonts w:ascii="Book Antiqua" w:hAnsi="Book Antiqua" w:cs="Times New Roman"/>
          <w:sz w:val="24"/>
          <w:szCs w:val="24"/>
          <w:lang w:eastAsia="en-IN"/>
        </w:rPr>
        <w:t xml:space="preserve">genuine love </w:t>
      </w:r>
      <w:r>
        <w:rPr>
          <w:rFonts w:ascii="Book Antiqua" w:hAnsi="Book Antiqua" w:cs="Times New Roman"/>
          <w:sz w:val="24"/>
          <w:szCs w:val="24"/>
          <w:lang w:eastAsia="en-IN"/>
        </w:rPr>
        <w:t>through the</w:t>
      </w:r>
      <w:r w:rsidRPr="00553DAF">
        <w:rPr>
          <w:rFonts w:ascii="Book Antiqua" w:hAnsi="Book Antiqua" w:cs="Times New Roman"/>
          <w:sz w:val="24"/>
          <w:szCs w:val="24"/>
          <w:lang w:eastAsia="en-IN"/>
        </w:rPr>
        <w:t xml:space="preserve"> silence. Baptiste quickly turn</w:t>
      </w:r>
      <w:r>
        <w:rPr>
          <w:rFonts w:ascii="Book Antiqua" w:hAnsi="Book Antiqua" w:cs="Times New Roman"/>
          <w:sz w:val="24"/>
          <w:szCs w:val="24"/>
          <w:lang w:eastAsia="en-IN"/>
        </w:rPr>
        <w:t>ed</w:t>
      </w:r>
      <w:r w:rsidRPr="00553DAF">
        <w:rPr>
          <w:rFonts w:ascii="Book Antiqua" w:hAnsi="Book Antiqua" w:cs="Times New Roman"/>
          <w:sz w:val="24"/>
          <w:szCs w:val="24"/>
          <w:lang w:eastAsia="en-IN"/>
        </w:rPr>
        <w:t xml:space="preserve"> his head towards the road and the burnt-out vehicles that continually </w:t>
      </w:r>
      <w:r>
        <w:rPr>
          <w:rFonts w:ascii="Book Antiqua" w:hAnsi="Book Antiqua" w:cs="Times New Roman"/>
          <w:sz w:val="24"/>
          <w:szCs w:val="24"/>
          <w:lang w:eastAsia="en-IN"/>
        </w:rPr>
        <w:t>blocked their passage</w:t>
      </w:r>
      <w:r w:rsidRPr="00553DAF">
        <w:rPr>
          <w:rFonts w:ascii="Book Antiqua" w:hAnsi="Book Antiqua" w:cs="Times New Roman"/>
          <w:sz w:val="24"/>
          <w:szCs w:val="24"/>
          <w:lang w:eastAsia="en-IN"/>
        </w:rPr>
        <w:t xml:space="preserve">. Not a single building was left standing in the world after the great earthquake shook the earth </w:t>
      </w:r>
      <w:r>
        <w:rPr>
          <w:rFonts w:ascii="Book Antiqua" w:hAnsi="Book Antiqua" w:cs="Times New Roman"/>
          <w:sz w:val="24"/>
          <w:szCs w:val="24"/>
          <w:lang w:eastAsia="en-IN"/>
        </w:rPr>
        <w:t>to</w:t>
      </w:r>
      <w:r w:rsidRPr="00553DAF">
        <w:rPr>
          <w:rFonts w:ascii="Book Antiqua" w:hAnsi="Book Antiqua" w:cs="Times New Roman"/>
          <w:sz w:val="24"/>
          <w:szCs w:val="24"/>
          <w:lang w:eastAsia="en-IN"/>
        </w:rPr>
        <w:t xml:space="preserve"> its very foundation.</w:t>
      </w:r>
      <w:r w:rsidRPr="00553DAF">
        <w:rPr>
          <w:rStyle w:val="FootnoteReference"/>
          <w:rFonts w:ascii="Book Antiqua" w:hAnsi="Book Antiqua" w:cs="Times New Roman"/>
          <w:sz w:val="24"/>
          <w:szCs w:val="24"/>
          <w:lang w:eastAsia="en-IN"/>
        </w:rPr>
        <w:footnoteReference w:customMarkFollows="1" w:id="38"/>
        <w:t>1</w:t>
      </w:r>
      <w:r w:rsidRPr="00553DAF">
        <w:rPr>
          <w:rFonts w:ascii="Book Antiqua" w:hAnsi="Book Antiqua" w:cs="Times New Roman"/>
          <w:sz w:val="24"/>
          <w:szCs w:val="24"/>
          <w:lang w:eastAsia="en-IN"/>
        </w:rPr>
        <w:t xml:space="preserve"> All that was left of humanity’s habitation was rubble. The rockstar, the politician, the lowly </w:t>
      </w:r>
      <w:proofErr w:type="spellStart"/>
      <w:r w:rsidRPr="00553DAF">
        <w:rPr>
          <w:rFonts w:ascii="Book Antiqua" w:hAnsi="Book Antiqua" w:cs="Times New Roman"/>
          <w:sz w:val="24"/>
          <w:szCs w:val="24"/>
          <w:lang w:eastAsia="en-IN"/>
        </w:rPr>
        <w:t>laborer</w:t>
      </w:r>
      <w:proofErr w:type="spellEnd"/>
      <w:r w:rsidRPr="00553DAF">
        <w:rPr>
          <w:rFonts w:ascii="Book Antiqua" w:hAnsi="Book Antiqua" w:cs="Times New Roman"/>
          <w:sz w:val="24"/>
          <w:szCs w:val="24"/>
          <w:lang w:eastAsia="en-IN"/>
        </w:rPr>
        <w:t xml:space="preserve">, their abodes were like dust in the wind before the great and </w:t>
      </w:r>
      <w:r>
        <w:rPr>
          <w:rFonts w:ascii="Book Antiqua" w:hAnsi="Book Antiqua" w:cs="Times New Roman"/>
          <w:sz w:val="24"/>
          <w:szCs w:val="24"/>
          <w:lang w:eastAsia="en-IN"/>
        </w:rPr>
        <w:t>terrible Day</w:t>
      </w:r>
      <w:r w:rsidRPr="00553DAF">
        <w:rPr>
          <w:rFonts w:ascii="Book Antiqua" w:hAnsi="Book Antiqua" w:cs="Times New Roman"/>
          <w:sz w:val="24"/>
          <w:szCs w:val="24"/>
          <w:lang w:eastAsia="en-IN"/>
        </w:rPr>
        <w:t xml:space="preserve"> of the Lord.</w:t>
      </w:r>
    </w:p>
    <w:p w14:paraId="6CFAE467"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Baptiste </w:t>
      </w:r>
      <w:r>
        <w:rPr>
          <w:rFonts w:ascii="Book Antiqua" w:hAnsi="Book Antiqua" w:cs="Times New Roman"/>
          <w:sz w:val="24"/>
          <w:szCs w:val="24"/>
          <w:lang w:eastAsia="en-IN"/>
        </w:rPr>
        <w:t xml:space="preserve">had </w:t>
      </w:r>
      <w:r w:rsidRPr="00553DAF">
        <w:rPr>
          <w:rFonts w:ascii="Book Antiqua" w:hAnsi="Book Antiqua" w:cs="Times New Roman"/>
          <w:sz w:val="24"/>
          <w:szCs w:val="24"/>
          <w:lang w:eastAsia="en-IN"/>
        </w:rPr>
        <w:t>found his place in the new world. He was now a bus driver sc</w:t>
      </w:r>
      <w:r>
        <w:rPr>
          <w:rFonts w:ascii="Book Antiqua" w:hAnsi="Book Antiqua" w:cs="Times New Roman"/>
          <w:sz w:val="24"/>
          <w:szCs w:val="24"/>
          <w:lang w:eastAsia="en-IN"/>
        </w:rPr>
        <w:t>our</w:t>
      </w:r>
      <w:r w:rsidRPr="00553DAF">
        <w:rPr>
          <w:rFonts w:ascii="Book Antiqua" w:hAnsi="Book Antiqua" w:cs="Times New Roman"/>
          <w:sz w:val="24"/>
          <w:szCs w:val="24"/>
          <w:lang w:eastAsia="en-IN"/>
        </w:rPr>
        <w:t xml:space="preserve">ing the </w:t>
      </w:r>
      <w:r>
        <w:rPr>
          <w:rFonts w:ascii="Book Antiqua" w:hAnsi="Book Antiqua" w:cs="Times New Roman"/>
          <w:sz w:val="24"/>
          <w:szCs w:val="24"/>
          <w:lang w:eastAsia="en-IN"/>
        </w:rPr>
        <w:t xml:space="preserve">region </w:t>
      </w:r>
      <w:r w:rsidRPr="00553DAF">
        <w:rPr>
          <w:rFonts w:ascii="Book Antiqua" w:hAnsi="Book Antiqua" w:cs="Times New Roman"/>
          <w:sz w:val="24"/>
          <w:szCs w:val="24"/>
          <w:lang w:eastAsia="en-IN"/>
        </w:rPr>
        <w:t xml:space="preserve">for the remaining survivors </w:t>
      </w:r>
      <w:r>
        <w:rPr>
          <w:rFonts w:ascii="Book Antiqua" w:hAnsi="Book Antiqua" w:cs="Times New Roman"/>
          <w:sz w:val="24"/>
          <w:szCs w:val="24"/>
          <w:lang w:eastAsia="en-IN"/>
        </w:rPr>
        <w:t>of</w:t>
      </w:r>
      <w:r w:rsidRPr="00553DAF">
        <w:rPr>
          <w:rFonts w:ascii="Book Antiqua" w:hAnsi="Book Antiqua" w:cs="Times New Roman"/>
          <w:sz w:val="24"/>
          <w:szCs w:val="24"/>
          <w:lang w:eastAsia="en-IN"/>
        </w:rPr>
        <w:t xml:space="preserve"> the great catastrophe that had come upon all the nations who fought against Israel. It was his dream come true. It was the open road</w:t>
      </w:r>
      <w:r w:rsidRPr="00127F59">
        <w:rPr>
          <w:rFonts w:ascii="Book Antiqua" w:hAnsi="Book Antiqua" w:cs="Times New Roman"/>
          <w:sz w:val="24"/>
          <w:szCs w:val="24"/>
          <w:lang w:eastAsia="en-IN"/>
        </w:rPr>
        <w:t>—</w:t>
      </w:r>
      <w:r w:rsidRPr="00553DAF">
        <w:rPr>
          <w:rFonts w:ascii="Book Antiqua" w:hAnsi="Book Antiqua" w:cs="Times New Roman"/>
          <w:sz w:val="24"/>
          <w:szCs w:val="24"/>
          <w:lang w:eastAsia="en-IN"/>
        </w:rPr>
        <w:t xml:space="preserve">souls to pick up, and souls to deliver. The salvation of humanity and the God it now feared was his only </w:t>
      </w:r>
      <w:r>
        <w:rPr>
          <w:rFonts w:ascii="Book Antiqua" w:hAnsi="Book Antiqua" w:cs="Times New Roman"/>
          <w:sz w:val="24"/>
          <w:szCs w:val="24"/>
          <w:lang w:eastAsia="en-IN"/>
        </w:rPr>
        <w:t>ruler</w:t>
      </w:r>
      <w:r w:rsidRPr="00553DAF">
        <w:rPr>
          <w:rFonts w:ascii="Book Antiqua" w:hAnsi="Book Antiqua" w:cs="Times New Roman"/>
          <w:sz w:val="24"/>
          <w:szCs w:val="24"/>
          <w:lang w:eastAsia="en-IN"/>
        </w:rPr>
        <w:t xml:space="preserve"> as he stared into the distant horizon with the woman God had given him as co-pilot. </w:t>
      </w:r>
    </w:p>
    <w:p w14:paraId="70194617"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There was no GPS anymore. All the mountains that could be used as</w:t>
      </w:r>
      <w:r>
        <w:rPr>
          <w:rFonts w:ascii="Book Antiqua" w:hAnsi="Book Antiqua" w:cs="Times New Roman"/>
          <w:sz w:val="24"/>
          <w:szCs w:val="24"/>
          <w:lang w:eastAsia="en-IN"/>
        </w:rPr>
        <w:t xml:space="preserve"> l</w:t>
      </w:r>
      <w:r w:rsidRPr="00553DAF">
        <w:rPr>
          <w:rFonts w:ascii="Book Antiqua" w:hAnsi="Book Antiqua" w:cs="Times New Roman"/>
          <w:sz w:val="24"/>
          <w:szCs w:val="24"/>
          <w:lang w:eastAsia="en-IN"/>
        </w:rPr>
        <w:t>andmarks were gone too. All he had was his intuition and the still small voice in the back of his head gently guiding him in the right direction.</w:t>
      </w:r>
    </w:p>
    <w:p w14:paraId="14A2D82B"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The vehicle Baptiste drove was a bus, but it had been heavily modified to carry </w:t>
      </w:r>
      <w:r>
        <w:rPr>
          <w:rFonts w:ascii="Book Antiqua" w:hAnsi="Book Antiqua" w:cs="Times New Roman"/>
          <w:sz w:val="24"/>
          <w:szCs w:val="24"/>
          <w:lang w:eastAsia="en-IN"/>
        </w:rPr>
        <w:t xml:space="preserve">a </w:t>
      </w:r>
      <w:r w:rsidRPr="00553DAF">
        <w:rPr>
          <w:rFonts w:ascii="Book Antiqua" w:hAnsi="Book Antiqua" w:cs="Times New Roman"/>
          <w:sz w:val="24"/>
          <w:szCs w:val="24"/>
          <w:lang w:eastAsia="en-IN"/>
        </w:rPr>
        <w:t xml:space="preserve">large </w:t>
      </w:r>
      <w:proofErr w:type="gramStart"/>
      <w:r w:rsidRPr="00553DAF">
        <w:rPr>
          <w:rFonts w:ascii="Book Antiqua" w:hAnsi="Book Antiqua" w:cs="Times New Roman"/>
          <w:sz w:val="24"/>
          <w:szCs w:val="24"/>
          <w:lang w:eastAsia="en-IN"/>
        </w:rPr>
        <w:t>amount</w:t>
      </w:r>
      <w:proofErr w:type="gramEnd"/>
      <w:r w:rsidRPr="00553DAF">
        <w:rPr>
          <w:rFonts w:ascii="Book Antiqua" w:hAnsi="Book Antiqua" w:cs="Times New Roman"/>
          <w:sz w:val="24"/>
          <w:szCs w:val="24"/>
          <w:lang w:eastAsia="en-IN"/>
        </w:rPr>
        <w:t xml:space="preserve"> of supplies. </w:t>
      </w:r>
      <w:bookmarkStart w:id="9948" w:name="_Hlk176790261"/>
      <w:r w:rsidRPr="00553DAF">
        <w:rPr>
          <w:rFonts w:ascii="Book Antiqua" w:hAnsi="Book Antiqua" w:cs="Times New Roman"/>
          <w:sz w:val="24"/>
          <w:szCs w:val="24"/>
          <w:lang w:eastAsia="en-IN"/>
        </w:rPr>
        <w:t xml:space="preserve">Weapons were unnecessary; the people of the earth had been completely subdued, and there was no threat of violence. </w:t>
      </w:r>
      <w:bookmarkEnd w:id="9948"/>
      <w:r w:rsidRPr="00553DAF">
        <w:rPr>
          <w:rFonts w:ascii="Book Antiqua" w:hAnsi="Book Antiqua" w:cs="Times New Roman"/>
          <w:sz w:val="24"/>
          <w:szCs w:val="24"/>
          <w:lang w:eastAsia="en-IN"/>
        </w:rPr>
        <w:t xml:space="preserve">The bus was outfitted with a bathroom and a kitchen, powered by a generator that ran on fuel scavenged from the remnants of the hordes that had once come against Israel. The food they ate was sourced from the trees that lined the river flowing from Just one bite from these fruits was enough to satisfy their hunger and renew their strength </w:t>
      </w:r>
      <w:r>
        <w:rPr>
          <w:rFonts w:ascii="Book Antiqua" w:hAnsi="Book Antiqua" w:cs="Times New Roman"/>
          <w:sz w:val="24"/>
          <w:szCs w:val="24"/>
          <w:lang w:eastAsia="en-IN"/>
        </w:rPr>
        <w:t>for</w:t>
      </w:r>
      <w:r w:rsidRPr="00553DAF">
        <w:rPr>
          <w:rFonts w:ascii="Book Antiqua" w:hAnsi="Book Antiqua" w:cs="Times New Roman"/>
          <w:sz w:val="24"/>
          <w:szCs w:val="24"/>
          <w:lang w:eastAsia="en-IN"/>
        </w:rPr>
        <w:t xml:space="preserve"> the day’s work.</w:t>
      </w:r>
    </w:p>
    <w:p w14:paraId="464BAE2E"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Baptiste took great satisfaction in his work, but deep within, he longed to return to Israel, to see the glory of the Lord in the temple, and to swim and drink from the </w:t>
      </w:r>
      <w:r w:rsidRPr="00553DAF">
        <w:rPr>
          <w:rFonts w:ascii="Book Antiqua" w:hAnsi="Book Antiqua" w:cs="Times New Roman"/>
          <w:sz w:val="24"/>
          <w:szCs w:val="24"/>
          <w:lang w:eastAsia="en-IN"/>
        </w:rPr>
        <w:lastRenderedPageBreak/>
        <w:t xml:space="preserve">river that flowed into the Dead Sea, making its waters fresh and pure. During the day, a great cloud rose up from Jerusalem, providing shade to all those who lived in Israel them from the harsh sun. This land of peace and divine </w:t>
      </w:r>
      <w:proofErr w:type="spellStart"/>
      <w:r w:rsidRPr="00553DAF">
        <w:rPr>
          <w:rFonts w:ascii="Book Antiqua" w:hAnsi="Book Antiqua" w:cs="Times New Roman"/>
          <w:sz w:val="24"/>
          <w:szCs w:val="24"/>
          <w:lang w:eastAsia="en-IN"/>
        </w:rPr>
        <w:t>favor</w:t>
      </w:r>
      <w:proofErr w:type="spellEnd"/>
      <w:r w:rsidRPr="00553DAF">
        <w:rPr>
          <w:rFonts w:ascii="Book Antiqua" w:hAnsi="Book Antiqua" w:cs="Times New Roman"/>
          <w:sz w:val="24"/>
          <w:szCs w:val="24"/>
          <w:lang w:eastAsia="en-IN"/>
        </w:rPr>
        <w:t xml:space="preserve"> was a stark contrast to the desolate world he now </w:t>
      </w:r>
      <w:proofErr w:type="spellStart"/>
      <w:r w:rsidRPr="00553DAF">
        <w:rPr>
          <w:rFonts w:ascii="Book Antiqua" w:hAnsi="Book Antiqua" w:cs="Times New Roman"/>
          <w:sz w:val="24"/>
          <w:szCs w:val="24"/>
          <w:lang w:eastAsia="en-IN"/>
        </w:rPr>
        <w:t>traveled</w:t>
      </w:r>
      <w:proofErr w:type="spellEnd"/>
      <w:r w:rsidRPr="00553DAF">
        <w:rPr>
          <w:rFonts w:ascii="Book Antiqua" w:hAnsi="Book Antiqua" w:cs="Times New Roman"/>
          <w:sz w:val="24"/>
          <w:szCs w:val="24"/>
          <w:lang w:eastAsia="en-IN"/>
        </w:rPr>
        <w:t>.</w:t>
      </w:r>
    </w:p>
    <w:p w14:paraId="6065FC44"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Some people had survived the great plague and fire that God had brought upon the nations. </w:t>
      </w:r>
      <w:commentRangeStart w:id="9949"/>
      <w:commentRangeStart w:id="9950"/>
      <w:r w:rsidRPr="00553DAF">
        <w:rPr>
          <w:rFonts w:ascii="Book Antiqua" w:hAnsi="Book Antiqua" w:cs="Times New Roman"/>
          <w:sz w:val="24"/>
          <w:szCs w:val="24"/>
          <w:highlight w:val="green"/>
          <w:lang w:eastAsia="en-IN"/>
        </w:rPr>
        <w:t>The</w:t>
      </w:r>
      <w:commentRangeEnd w:id="9949"/>
      <w:r>
        <w:rPr>
          <w:rStyle w:val="CommentReference"/>
        </w:rPr>
        <w:commentReference w:id="9949"/>
      </w:r>
      <w:commentRangeEnd w:id="9950"/>
      <w:r w:rsidR="00FC6EF2">
        <w:rPr>
          <w:rStyle w:val="CommentReference"/>
          <w:lang w:val="en-US"/>
        </w:rPr>
        <w:commentReference w:id="9950"/>
      </w:r>
      <w:r w:rsidRPr="00553DAF">
        <w:rPr>
          <w:rFonts w:ascii="Book Antiqua" w:hAnsi="Book Antiqua" w:cs="Times New Roman"/>
          <w:sz w:val="24"/>
          <w:szCs w:val="24"/>
          <w:highlight w:val="green"/>
          <w:lang w:eastAsia="en-IN"/>
        </w:rPr>
        <w:t xml:space="preserve"> plague was a grotesque, flesh-eating virus that caused the skin to rot and fall away.</w:t>
      </w:r>
      <w:r w:rsidRPr="00553DAF">
        <w:rPr>
          <w:rFonts w:ascii="Book Antiqua" w:hAnsi="Book Antiqua" w:cs="Times New Roman"/>
          <w:sz w:val="24"/>
          <w:szCs w:val="24"/>
          <w:lang w:eastAsia="en-IN"/>
        </w:rPr>
        <w:t xml:space="preserve"> Many of these survivors wandered in herds, resembling aimless zombies, carrying the dismembered parts of their bodies that had fallen off. Some were without eyes, and as they walked, limbs would give way, causing them to collapse and crawl forward until death claimed them. The stench of their decaying flesh was unbearable for meters around. </w:t>
      </w:r>
    </w:p>
    <w:p w14:paraId="438BA993" w14:textId="5F0B1BBD"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Desperate cries would follow them, “Please, save us from the wrath of God,” but there was no saving them. </w:t>
      </w:r>
      <w:commentRangeStart w:id="9951"/>
      <w:commentRangeStart w:id="9952"/>
      <w:r w:rsidRPr="00FC6EF2">
        <w:rPr>
          <w:rFonts w:ascii="Book Antiqua" w:hAnsi="Book Antiqua" w:cs="Times New Roman"/>
          <w:sz w:val="24"/>
          <w:szCs w:val="24"/>
          <w:lang w:eastAsia="en-IN"/>
        </w:rPr>
        <w:t>They</w:t>
      </w:r>
      <w:commentRangeEnd w:id="9951"/>
      <w:r w:rsidRPr="00FC6EF2">
        <w:rPr>
          <w:rStyle w:val="CommentReference"/>
        </w:rPr>
        <w:commentReference w:id="9951"/>
      </w:r>
      <w:commentRangeEnd w:id="9952"/>
      <w:r w:rsidR="00FC6EF2" w:rsidRPr="00FC6EF2">
        <w:rPr>
          <w:rStyle w:val="CommentReference"/>
          <w:lang w:val="en-US"/>
        </w:rPr>
        <w:commentReference w:id="9952"/>
      </w:r>
      <w:r w:rsidRPr="00FC6EF2">
        <w:rPr>
          <w:rFonts w:ascii="Book Antiqua" w:hAnsi="Book Antiqua" w:cs="Times New Roman"/>
          <w:sz w:val="24"/>
          <w:szCs w:val="24"/>
          <w:lang w:eastAsia="en-IN"/>
        </w:rPr>
        <w:t xml:space="preserve"> were forsaken, having in some way supported the war against Israel. Their pleas echoed in the air</w:t>
      </w:r>
      <w:r w:rsidR="006C45DC" w:rsidRPr="00FC6EF2">
        <w:rPr>
          <w:rFonts w:ascii="Book Antiqua" w:hAnsi="Book Antiqua" w:cs="Times New Roman"/>
          <w:sz w:val="24"/>
          <w:szCs w:val="24"/>
          <w:lang w:eastAsia="en-IN"/>
        </w:rPr>
        <w:t>.</w:t>
      </w:r>
      <w:r w:rsidRPr="00FC6EF2">
        <w:rPr>
          <w:rFonts w:ascii="Book Antiqua" w:hAnsi="Book Antiqua" w:cs="Times New Roman"/>
          <w:sz w:val="24"/>
          <w:szCs w:val="24"/>
          <w:lang w:eastAsia="en-IN"/>
        </w:rPr>
        <w:t xml:space="preserve"> They were reaping what they had sown, living out the judgment that had been decreed upon them.</w:t>
      </w:r>
    </w:p>
    <w:p w14:paraId="5FF54351"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The elect they encountered were often found </w:t>
      </w:r>
      <w:r>
        <w:rPr>
          <w:rFonts w:ascii="Book Antiqua" w:hAnsi="Book Antiqua" w:cs="Times New Roman"/>
          <w:sz w:val="24"/>
          <w:szCs w:val="24"/>
          <w:lang w:eastAsia="en-IN"/>
        </w:rPr>
        <w:t xml:space="preserve">patiently </w:t>
      </w:r>
      <w:r w:rsidRPr="00553DAF">
        <w:rPr>
          <w:rFonts w:ascii="Book Antiqua" w:hAnsi="Book Antiqua" w:cs="Times New Roman"/>
          <w:sz w:val="24"/>
          <w:szCs w:val="24"/>
          <w:lang w:eastAsia="en-IN"/>
        </w:rPr>
        <w:t xml:space="preserve">waiting by the side of the road </w:t>
      </w:r>
      <w:r>
        <w:rPr>
          <w:rFonts w:ascii="Book Antiqua" w:hAnsi="Book Antiqua" w:cs="Times New Roman"/>
          <w:sz w:val="24"/>
          <w:szCs w:val="24"/>
          <w:lang w:eastAsia="en-IN"/>
        </w:rPr>
        <w:t xml:space="preserve">with </w:t>
      </w:r>
      <w:r w:rsidRPr="00553DAF">
        <w:rPr>
          <w:rFonts w:ascii="Book Antiqua" w:hAnsi="Book Antiqua" w:cs="Times New Roman"/>
          <w:sz w:val="24"/>
          <w:szCs w:val="24"/>
          <w:lang w:eastAsia="en-IN"/>
        </w:rPr>
        <w:t>neatly</w:t>
      </w:r>
      <w:r>
        <w:rPr>
          <w:rFonts w:ascii="Book Antiqua" w:hAnsi="Book Antiqua" w:cs="Times New Roman"/>
          <w:sz w:val="24"/>
          <w:szCs w:val="24"/>
          <w:lang w:eastAsia="en-IN"/>
        </w:rPr>
        <w:t>-</w:t>
      </w:r>
      <w:r w:rsidRPr="00553DAF">
        <w:rPr>
          <w:rFonts w:ascii="Book Antiqua" w:hAnsi="Book Antiqua" w:cs="Times New Roman"/>
          <w:sz w:val="24"/>
          <w:szCs w:val="24"/>
          <w:lang w:eastAsia="en-IN"/>
        </w:rPr>
        <w:t>packed</w:t>
      </w:r>
      <w:r>
        <w:rPr>
          <w:rFonts w:ascii="Book Antiqua" w:hAnsi="Book Antiqua" w:cs="Times New Roman"/>
          <w:sz w:val="24"/>
          <w:szCs w:val="24"/>
          <w:lang w:eastAsia="en-IN"/>
        </w:rPr>
        <w:t xml:space="preserve"> luggage</w:t>
      </w:r>
      <w:r w:rsidRPr="00553DAF">
        <w:rPr>
          <w:rFonts w:ascii="Book Antiqua" w:hAnsi="Book Antiqua" w:cs="Times New Roman"/>
          <w:sz w:val="24"/>
          <w:szCs w:val="24"/>
          <w:lang w:eastAsia="en-IN"/>
        </w:rPr>
        <w:t xml:space="preserve">, as if waiting for a long-delayed flight. When they boarded the bus, they would always express the same sentiment, </w:t>
      </w:r>
      <w:bookmarkStart w:id="9953" w:name="_Hlk176789676"/>
      <w:r w:rsidRPr="00553DAF">
        <w:rPr>
          <w:rFonts w:ascii="Book Antiqua" w:hAnsi="Book Antiqua" w:cs="Times New Roman"/>
          <w:sz w:val="24"/>
          <w:szCs w:val="24"/>
          <w:lang w:eastAsia="en-IN"/>
        </w:rPr>
        <w:t>“You came just at the right time, I thought I was done for,” each speaking in their native tongue. And indeed, they were always on time, guided by the perfect will of God, unburdened by distractions or hindrances.</w:t>
      </w:r>
      <w:bookmarkEnd w:id="9953"/>
    </w:p>
    <w:p w14:paraId="2E5702D9" w14:textId="77777777" w:rsidR="00C52231" w:rsidRPr="00C52231" w:rsidRDefault="00C52231" w:rsidP="00C52231">
      <w:pPr>
        <w:ind w:firstLine="284"/>
        <w:rPr>
          <w:rFonts w:ascii="Book Antiqua" w:hAnsi="Book Antiqua" w:cs="Times New Roman"/>
          <w:sz w:val="24"/>
          <w:szCs w:val="24"/>
          <w:lang w:eastAsia="en-IN"/>
        </w:rPr>
      </w:pPr>
      <w:r w:rsidRPr="00C52231">
        <w:rPr>
          <w:rFonts w:ascii="Book Antiqua" w:hAnsi="Book Antiqua" w:cs="Times New Roman"/>
          <w:sz w:val="24"/>
          <w:szCs w:val="24"/>
          <w:lang w:eastAsia="en-IN"/>
        </w:rPr>
        <w:t>Most of the survivors were women. The majority of men had perished in the relentless wars that ravaged the world during the final five years of the old era. Baptiste couldn’t help but wonder if he might take other wives, as many men did during this time of rebuilding. But that thought was swiftly banished when they picked up one particularly beautiful passenger. Baptiste found himself mesmerized by her beauty, his gaze lingering longer than it should have. Esther noticed and, without hesitation, slapped him on the shoulder. With a sharp motion of her hand, she mimed cutting off his manhood. The message was clear: Esther would remain his only wife.</w:t>
      </w:r>
    </w:p>
    <w:p w14:paraId="5B1519CB" w14:textId="77777777" w:rsidR="00C52231" w:rsidRPr="00C52231" w:rsidRDefault="00C52231" w:rsidP="00C52231">
      <w:pPr>
        <w:ind w:firstLine="284"/>
        <w:rPr>
          <w:rFonts w:ascii="Book Antiqua" w:hAnsi="Book Antiqua" w:cs="Times New Roman"/>
          <w:sz w:val="24"/>
          <w:szCs w:val="24"/>
          <w:lang w:eastAsia="en-IN"/>
        </w:rPr>
      </w:pPr>
      <w:r w:rsidRPr="00C52231">
        <w:rPr>
          <w:rFonts w:ascii="Book Antiqua" w:hAnsi="Book Antiqua" w:cs="Times New Roman"/>
          <w:sz w:val="24"/>
          <w:szCs w:val="24"/>
          <w:lang w:eastAsia="en-IN"/>
        </w:rPr>
        <w:t>The act was both playful and stern, a reminder of their unbreakable bond. Baptiste couldn’t help but laugh. Esther’s quick, playful correction reaffirmed the strength of their relationship in this strange new world they were navigating together.</w:t>
      </w:r>
    </w:p>
    <w:p w14:paraId="538B6E37" w14:textId="77777777" w:rsidR="00C52231" w:rsidRPr="00C52231" w:rsidRDefault="00C52231" w:rsidP="00C52231">
      <w:pPr>
        <w:ind w:firstLine="284"/>
        <w:rPr>
          <w:rFonts w:ascii="Book Antiqua" w:hAnsi="Book Antiqua" w:cs="Times New Roman"/>
          <w:sz w:val="24"/>
          <w:szCs w:val="24"/>
          <w:lang w:eastAsia="en-IN"/>
        </w:rPr>
      </w:pPr>
      <w:r w:rsidRPr="00C52231">
        <w:rPr>
          <w:rFonts w:ascii="Book Antiqua" w:hAnsi="Book Antiqua" w:cs="Times New Roman"/>
          <w:sz w:val="24"/>
          <w:szCs w:val="24"/>
          <w:lang w:eastAsia="en-IN"/>
        </w:rPr>
        <w:t xml:space="preserve">Though they had been married for only a short time, their connection felt as deep and mature as that of a couple who had spent a lifetime together. It was a mystery to </w:t>
      </w:r>
      <w:r w:rsidRPr="00C52231">
        <w:rPr>
          <w:rFonts w:ascii="Book Antiqua" w:hAnsi="Book Antiqua" w:cs="Times New Roman"/>
          <w:sz w:val="24"/>
          <w:szCs w:val="24"/>
          <w:lang w:eastAsia="en-IN"/>
        </w:rPr>
        <w:lastRenderedPageBreak/>
        <w:t>Baptiste, as though the trials they had endured together had forged a wisdom beyond their years.</w:t>
      </w:r>
    </w:p>
    <w:p w14:paraId="27101C48" w14:textId="77777777" w:rsidR="00C52231" w:rsidRPr="00C52231" w:rsidRDefault="00C52231" w:rsidP="00C52231">
      <w:pPr>
        <w:ind w:firstLine="284"/>
        <w:rPr>
          <w:rFonts w:ascii="Book Antiqua" w:hAnsi="Book Antiqua" w:cs="Times New Roman"/>
          <w:sz w:val="24"/>
          <w:szCs w:val="24"/>
          <w:lang w:eastAsia="en-IN"/>
        </w:rPr>
      </w:pPr>
      <w:r w:rsidRPr="00C52231">
        <w:rPr>
          <w:rFonts w:ascii="Book Antiqua" w:hAnsi="Book Antiqua" w:cs="Times New Roman"/>
          <w:sz w:val="24"/>
          <w:szCs w:val="24"/>
          <w:lang w:eastAsia="en-IN"/>
        </w:rPr>
        <w:t>“I wonder why God sent His angel when He did,” Esther mused, looking at the man who had become her companion through the strangest of circumstances.</w:t>
      </w:r>
    </w:p>
    <w:p w14:paraId="3019CA01" w14:textId="0D958B8D" w:rsidR="00C52231" w:rsidRPr="00C52231" w:rsidRDefault="004E19DF" w:rsidP="00C52231">
      <w:pPr>
        <w:ind w:firstLine="284"/>
        <w:rPr>
          <w:rFonts w:ascii="Book Antiqua" w:hAnsi="Book Antiqua" w:cs="Times New Roman"/>
          <w:sz w:val="24"/>
          <w:szCs w:val="24"/>
          <w:lang w:eastAsia="en-IN"/>
        </w:rPr>
      </w:pPr>
      <w:r>
        <w:rPr>
          <w:rFonts w:ascii="Book Antiqua" w:hAnsi="Book Antiqua" w:cs="Times New Roman"/>
          <w:sz w:val="24"/>
          <w:szCs w:val="24"/>
          <w:lang w:eastAsia="en-IN"/>
        </w:rPr>
        <w:t>Baptiste</w:t>
      </w:r>
      <w:r w:rsidR="00C52231" w:rsidRPr="00C52231">
        <w:rPr>
          <w:rFonts w:ascii="Book Antiqua" w:hAnsi="Book Antiqua" w:cs="Times New Roman"/>
          <w:sz w:val="24"/>
          <w:szCs w:val="24"/>
          <w:lang w:eastAsia="en-IN"/>
        </w:rPr>
        <w:t>, driving on a long stretch of country road far from the cities, was able to momentarily shift his focus away from the road.</w:t>
      </w:r>
    </w:p>
    <w:p w14:paraId="686745A7" w14:textId="77777777" w:rsidR="00C52231" w:rsidRPr="00C52231" w:rsidRDefault="00C52231" w:rsidP="00C52231">
      <w:pPr>
        <w:ind w:firstLine="284"/>
        <w:rPr>
          <w:rFonts w:ascii="Book Antiqua" w:hAnsi="Book Antiqua" w:cs="Times New Roman"/>
          <w:sz w:val="24"/>
          <w:szCs w:val="24"/>
          <w:lang w:eastAsia="en-IN"/>
        </w:rPr>
      </w:pPr>
      <w:r w:rsidRPr="00C52231">
        <w:rPr>
          <w:rFonts w:ascii="Book Antiqua" w:hAnsi="Book Antiqua" w:cs="Times New Roman"/>
          <w:sz w:val="24"/>
          <w:szCs w:val="24"/>
          <w:lang w:eastAsia="en-IN"/>
        </w:rPr>
        <w:t>“I mean, couldn’t God have sent His angel to kill your sergeant long before he even tried to force you…” she trailed off.</w:t>
      </w:r>
    </w:p>
    <w:p w14:paraId="5CE807D6" w14:textId="6667D6C0" w:rsidR="00C52231" w:rsidRPr="00C52231" w:rsidRDefault="004E19DF" w:rsidP="00C52231">
      <w:pPr>
        <w:ind w:firstLine="284"/>
        <w:rPr>
          <w:rFonts w:ascii="Book Antiqua" w:hAnsi="Book Antiqua" w:cs="Times New Roman"/>
          <w:sz w:val="24"/>
          <w:szCs w:val="24"/>
          <w:lang w:eastAsia="en-IN"/>
        </w:rPr>
      </w:pPr>
      <w:r>
        <w:rPr>
          <w:rFonts w:ascii="Book Antiqua" w:hAnsi="Book Antiqua" w:cs="Times New Roman"/>
          <w:sz w:val="24"/>
          <w:szCs w:val="24"/>
          <w:lang w:eastAsia="en-IN"/>
        </w:rPr>
        <w:t>Baptiste</w:t>
      </w:r>
      <w:r w:rsidR="00C52231" w:rsidRPr="00C52231">
        <w:rPr>
          <w:rFonts w:ascii="Book Antiqua" w:hAnsi="Book Antiqua" w:cs="Times New Roman"/>
          <w:sz w:val="24"/>
          <w:szCs w:val="24"/>
          <w:lang w:eastAsia="en-IN"/>
        </w:rPr>
        <w:t xml:space="preserve"> thought for a moment. “For the same reason Jesus allowed Lazarus to die before He came to bring him back to life. What </w:t>
      </w:r>
      <w:proofErr w:type="spellStart"/>
      <w:r w:rsidR="00C52231" w:rsidRPr="00C52231">
        <w:rPr>
          <w:rFonts w:ascii="Book Antiqua" w:hAnsi="Book Antiqua" w:cs="Times New Roman"/>
          <w:sz w:val="24"/>
          <w:szCs w:val="24"/>
          <w:lang w:eastAsia="en-IN"/>
        </w:rPr>
        <w:t>Sgt.</w:t>
      </w:r>
      <w:proofErr w:type="spellEnd"/>
      <w:r w:rsidR="00C52231" w:rsidRPr="00C52231">
        <w:rPr>
          <w:rFonts w:ascii="Book Antiqua" w:hAnsi="Book Antiqua" w:cs="Times New Roman"/>
          <w:sz w:val="24"/>
          <w:szCs w:val="24"/>
          <w:lang w:eastAsia="en-IN"/>
        </w:rPr>
        <w:t xml:space="preserve"> Hess meant for evil, God meant for good.”</w:t>
      </w:r>
    </w:p>
    <w:p w14:paraId="4C81735C" w14:textId="77777777" w:rsidR="00C52231" w:rsidRPr="00C52231" w:rsidRDefault="00C52231" w:rsidP="00C52231">
      <w:pPr>
        <w:ind w:firstLine="284"/>
        <w:rPr>
          <w:rFonts w:ascii="Book Antiqua" w:hAnsi="Book Antiqua" w:cs="Times New Roman"/>
          <w:sz w:val="24"/>
          <w:szCs w:val="24"/>
          <w:lang w:eastAsia="en-IN"/>
        </w:rPr>
      </w:pPr>
      <w:r w:rsidRPr="00C52231">
        <w:rPr>
          <w:rFonts w:ascii="Book Antiqua" w:hAnsi="Book Antiqua" w:cs="Times New Roman"/>
          <w:sz w:val="24"/>
          <w:szCs w:val="24"/>
          <w:lang w:eastAsia="en-IN"/>
        </w:rPr>
        <w:t>Esther fell silent. A gentle smile appeared on her face as she stared out the window.</w:t>
      </w:r>
    </w:p>
    <w:p w14:paraId="5B14C9EC" w14:textId="2B204E79" w:rsidR="00D10D1F" w:rsidRPr="00553DAF" w:rsidRDefault="00D10D1F" w:rsidP="00D10D1F">
      <w:pPr>
        <w:ind w:firstLine="284"/>
        <w:rPr>
          <w:rFonts w:ascii="Book Antiqua" w:hAnsi="Book Antiqua" w:cs="Times New Roman"/>
          <w:sz w:val="24"/>
          <w:szCs w:val="24"/>
          <w:lang w:eastAsia="en-IN"/>
        </w:rPr>
      </w:pPr>
      <w:commentRangeStart w:id="9954"/>
      <w:r w:rsidRPr="00FC6EF2">
        <w:rPr>
          <w:rFonts w:ascii="Book Antiqua" w:hAnsi="Book Antiqua" w:cs="Times New Roman"/>
          <w:sz w:val="24"/>
          <w:szCs w:val="24"/>
          <w:lang w:eastAsia="en-IN"/>
        </w:rPr>
        <w:t xml:space="preserve">Levi, on the other hand, spent his days in the temple of God, which was greater in </w:t>
      </w:r>
      <w:proofErr w:type="spellStart"/>
      <w:r w:rsidRPr="00FC6EF2">
        <w:rPr>
          <w:rFonts w:ascii="Book Antiqua" w:hAnsi="Book Antiqua" w:cs="Times New Roman"/>
          <w:sz w:val="24"/>
          <w:szCs w:val="24"/>
          <w:lang w:eastAsia="en-IN"/>
        </w:rPr>
        <w:t>splendor</w:t>
      </w:r>
      <w:proofErr w:type="spellEnd"/>
      <w:r w:rsidRPr="00FC6EF2">
        <w:rPr>
          <w:rFonts w:ascii="Book Antiqua" w:hAnsi="Book Antiqua" w:cs="Times New Roman"/>
          <w:sz w:val="24"/>
          <w:szCs w:val="24"/>
          <w:lang w:eastAsia="en-IN"/>
        </w:rPr>
        <w:t xml:space="preserve"> than any of the temples that had been built before it. He offered sacrifices and ruled the nations with a wisdom reminiscent of Solomon</w:t>
      </w:r>
      <w:commentRangeEnd w:id="9954"/>
      <w:r w:rsidRPr="00FC6EF2">
        <w:rPr>
          <w:rStyle w:val="CommentReference"/>
        </w:rPr>
        <w:commentReference w:id="9954"/>
      </w:r>
      <w:r w:rsidRPr="00FC6EF2">
        <w:rPr>
          <w:rFonts w:ascii="Book Antiqua" w:hAnsi="Book Antiqua" w:cs="Times New Roman"/>
          <w:sz w:val="24"/>
          <w:szCs w:val="24"/>
          <w:lang w:eastAsia="en-IN"/>
        </w:rPr>
        <w:t xml:space="preserve">. </w:t>
      </w:r>
      <w:commentRangeStart w:id="9955"/>
      <w:r w:rsidRPr="00FC6EF2">
        <w:rPr>
          <w:rFonts w:ascii="Book Antiqua" w:hAnsi="Book Antiqua" w:cs="Times New Roman"/>
          <w:sz w:val="24"/>
          <w:szCs w:val="24"/>
          <w:lang w:eastAsia="en-IN"/>
        </w:rPr>
        <w:t xml:space="preserve">He had hundreds of wives and countless offspring, and his children were great men who served as judges over Israel. </w:t>
      </w:r>
      <w:commentRangeEnd w:id="9955"/>
      <w:r w:rsidRPr="00FC6EF2">
        <w:rPr>
          <w:rStyle w:val="CommentReference"/>
        </w:rPr>
        <w:commentReference w:id="9955"/>
      </w:r>
      <w:commentRangeStart w:id="9956"/>
      <w:r w:rsidRPr="00FC6EF2">
        <w:rPr>
          <w:rFonts w:ascii="Book Antiqua" w:hAnsi="Book Antiqua" w:cs="Times New Roman"/>
          <w:sz w:val="24"/>
          <w:szCs w:val="24"/>
          <w:lang w:eastAsia="en-IN"/>
        </w:rPr>
        <w:t>Yet</w:t>
      </w:r>
      <w:commentRangeEnd w:id="9956"/>
      <w:r w:rsidRPr="00FC6EF2">
        <w:rPr>
          <w:rStyle w:val="CommentReference"/>
        </w:rPr>
        <w:commentReference w:id="9956"/>
      </w:r>
      <w:r w:rsidRPr="00FC6EF2">
        <w:rPr>
          <w:rFonts w:ascii="Book Antiqua" w:hAnsi="Book Antiqua" w:cs="Times New Roman"/>
          <w:sz w:val="24"/>
          <w:szCs w:val="24"/>
          <w:lang w:eastAsia="en-IN"/>
        </w:rPr>
        <w:t xml:space="preserve">, despite being the most powerful man in the world, Levi remained the humblest. Each evening, as he left the temple to return to his palace, his face literally shone, much like Moses after encountering the divine presence. It seemed inevitable that a man who witnessed such beauty and divinity would be humbled by his own insignificance </w:t>
      </w:r>
      <w:r w:rsidR="004E19DF" w:rsidRPr="00FC6EF2">
        <w:rPr>
          <w:rFonts w:ascii="Book Antiqua" w:hAnsi="Book Antiqua" w:cs="Times New Roman"/>
          <w:sz w:val="24"/>
          <w:szCs w:val="24"/>
          <w:lang w:eastAsia="en-IN"/>
        </w:rPr>
        <w:t>by the glory Shel Melekh Tzva'ot</w:t>
      </w:r>
      <w:r w:rsidRPr="00FC6EF2">
        <w:rPr>
          <w:rFonts w:ascii="Book Antiqua" w:hAnsi="Book Antiqua" w:cs="Times New Roman"/>
          <w:sz w:val="24"/>
          <w:szCs w:val="24"/>
          <w:lang w:eastAsia="en-IN"/>
        </w:rPr>
        <w:t>.</w:t>
      </w:r>
      <w:r w:rsidR="004E19DF" w:rsidRPr="00FC6EF2">
        <w:rPr>
          <w:rStyle w:val="EndnoteReference"/>
          <w:rFonts w:ascii="Book Antiqua" w:hAnsi="Book Antiqua" w:cs="Times New Roman"/>
          <w:sz w:val="24"/>
          <w:szCs w:val="24"/>
          <w:lang w:eastAsia="en-IN"/>
        </w:rPr>
        <w:endnoteReference w:customMarkFollows="1" w:id="1"/>
        <w:t>1</w:t>
      </w:r>
    </w:p>
    <w:p w14:paraId="4793530D" w14:textId="77604824"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Baptiste owed everything to </w:t>
      </w:r>
      <w:r>
        <w:rPr>
          <w:rFonts w:ascii="Book Antiqua" w:hAnsi="Book Antiqua" w:cs="Times New Roman"/>
          <w:sz w:val="24"/>
          <w:szCs w:val="24"/>
          <w:lang w:eastAsia="en-IN"/>
        </w:rPr>
        <w:t>the Lord</w:t>
      </w:r>
      <w:r w:rsidRPr="00553DAF">
        <w:rPr>
          <w:rFonts w:ascii="Book Antiqua" w:hAnsi="Book Antiqua" w:cs="Times New Roman"/>
          <w:sz w:val="24"/>
          <w:szCs w:val="24"/>
          <w:lang w:eastAsia="en-IN"/>
        </w:rPr>
        <w:t xml:space="preserve">. His father and sister had miraculously survived the great earthquake that had destroyed the </w:t>
      </w:r>
      <w:r w:rsidRPr="009D1F9A">
        <w:rPr>
          <w:rFonts w:ascii="Book Antiqua" w:hAnsi="Book Antiqua" w:cs="Times New Roman"/>
          <w:sz w:val="24"/>
          <w:szCs w:val="24"/>
          <w:lang w:eastAsia="en-IN"/>
        </w:rPr>
        <w:t xml:space="preserve">Pride Dome </w:t>
      </w:r>
      <w:r w:rsidRPr="00553DAF">
        <w:rPr>
          <w:rFonts w:ascii="Book Antiqua" w:hAnsi="Book Antiqua" w:cs="Times New Roman"/>
          <w:sz w:val="24"/>
          <w:szCs w:val="24"/>
          <w:lang w:eastAsia="en-IN"/>
        </w:rPr>
        <w:t>and split America into four distinct regions, divided by a mighty river. It was as if God, in His judgment, had mirrored the division of Israel by dividing America as retribution for its folly. In the days that followed, Levi issued edicts to restore and rebuild Washington D.C., guiding the nation back to its former greatness. Everywhere Levi went, restoration followed. Under his divine</w:t>
      </w:r>
      <w:r>
        <w:rPr>
          <w:rFonts w:ascii="Book Antiqua" w:hAnsi="Book Antiqua" w:cs="Times New Roman"/>
          <w:sz w:val="24"/>
          <w:szCs w:val="24"/>
          <w:lang w:eastAsia="en-IN"/>
        </w:rPr>
        <w:t>ly-appointed</w:t>
      </w:r>
      <w:r w:rsidRPr="00553DAF">
        <w:rPr>
          <w:rFonts w:ascii="Book Antiqua" w:hAnsi="Book Antiqua" w:cs="Times New Roman"/>
          <w:sz w:val="24"/>
          <w:szCs w:val="24"/>
          <w:lang w:eastAsia="en-IN"/>
        </w:rPr>
        <w:t xml:space="preserve"> leadership, families were reunited, and their love rekindled, just as it had happened with Baptiste’s own family</w:t>
      </w:r>
      <w:r>
        <w:rPr>
          <w:rFonts w:ascii="Book Antiqua" w:hAnsi="Book Antiqua" w:cs="Times New Roman"/>
          <w:sz w:val="24"/>
          <w:szCs w:val="24"/>
          <w:lang w:eastAsia="en-IN"/>
        </w:rPr>
        <w:t>.</w:t>
      </w:r>
      <w:r w:rsidR="004E19DF">
        <w:rPr>
          <w:rStyle w:val="EndnoteReference"/>
          <w:rFonts w:ascii="Book Antiqua" w:hAnsi="Book Antiqua" w:cs="Times New Roman"/>
          <w:sz w:val="24"/>
          <w:szCs w:val="24"/>
          <w:lang w:eastAsia="en-IN"/>
        </w:rPr>
        <w:endnoteReference w:customMarkFollows="1" w:id="2"/>
        <w:t>2</w:t>
      </w:r>
    </w:p>
    <w:p w14:paraId="79E5FE46" w14:textId="77777777" w:rsidR="00D10D1F" w:rsidRPr="00553DAF" w:rsidRDefault="00D10D1F" w:rsidP="00D10D1F">
      <w:pPr>
        <w:ind w:firstLine="284"/>
        <w:rPr>
          <w:rFonts w:ascii="Book Antiqua" w:hAnsi="Book Antiqua" w:cs="Times New Roman"/>
          <w:sz w:val="24"/>
          <w:szCs w:val="24"/>
          <w:lang w:eastAsia="en-IN"/>
        </w:rPr>
      </w:pPr>
      <w:r w:rsidRPr="00553DAF">
        <w:rPr>
          <w:rFonts w:ascii="Book Antiqua" w:hAnsi="Book Antiqua" w:cs="Times New Roman"/>
          <w:sz w:val="24"/>
          <w:szCs w:val="24"/>
          <w:lang w:eastAsia="en-IN"/>
        </w:rPr>
        <w:t xml:space="preserve">It was he who had appointed Baptiste to this position, as if he knew Baptiste’s heart’s desire before he even told him. Levi knew Baptiste belonged on the open road, the vast open skies before him quietly whispering to them about the endless opportunities in this new, redeemed world.  </w:t>
      </w:r>
    </w:p>
    <w:p w14:paraId="334F8568" w14:textId="77777777" w:rsidR="00325B63" w:rsidRPr="00833EEB" w:rsidRDefault="00325B63">
      <w:pPr>
        <w:ind w:firstLine="284"/>
        <w:rPr>
          <w:rFonts w:ascii="Book Antiqua" w:hAnsi="Book Antiqua" w:cs="Times New Roman"/>
          <w:sz w:val="24"/>
          <w:szCs w:val="24"/>
          <w:lang w:eastAsia="en-IN"/>
          <w:rPrChange w:id="9957" w:author="mac" w:date="2024-09-27T09:55:00Z">
            <w:rPr>
              <w:rFonts w:ascii="Times New Roman" w:hAnsi="Times New Roman" w:cs="Times New Roman"/>
              <w:sz w:val="24"/>
              <w:szCs w:val="24"/>
              <w:lang w:eastAsia="en-IN"/>
            </w:rPr>
          </w:rPrChange>
        </w:rPr>
        <w:pPrChange w:id="9958" w:author="Yashua Lebowitz" w:date="2024-09-28T16:42:00Z">
          <w:pPr/>
        </w:pPrChange>
      </w:pPr>
    </w:p>
    <w:p w14:paraId="0CBDBFCD" w14:textId="77777777" w:rsidR="00325B63" w:rsidRPr="00833EEB" w:rsidRDefault="00325B63">
      <w:pPr>
        <w:ind w:firstLine="284"/>
        <w:rPr>
          <w:rFonts w:ascii="Book Antiqua" w:hAnsi="Book Antiqua" w:cs="Times New Roman"/>
          <w:sz w:val="24"/>
          <w:szCs w:val="24"/>
          <w:lang w:eastAsia="en-IN"/>
          <w:rPrChange w:id="9959" w:author="mac" w:date="2024-09-27T09:55:00Z">
            <w:rPr>
              <w:rFonts w:ascii="Times New Roman" w:hAnsi="Times New Roman" w:cs="Times New Roman"/>
              <w:sz w:val="24"/>
              <w:szCs w:val="24"/>
              <w:lang w:eastAsia="en-IN"/>
            </w:rPr>
          </w:rPrChange>
        </w:rPr>
        <w:pPrChange w:id="9960" w:author="Yashua Lebowitz" w:date="2024-09-28T16:42:00Z">
          <w:pPr/>
        </w:pPrChange>
      </w:pPr>
    </w:p>
    <w:p w14:paraId="6673C6DB" w14:textId="77777777" w:rsidR="00325B63" w:rsidRPr="00833EEB" w:rsidRDefault="00325B63">
      <w:pPr>
        <w:ind w:firstLine="284"/>
        <w:rPr>
          <w:rFonts w:ascii="Book Antiqua" w:hAnsi="Book Antiqua" w:cs="Times New Roman"/>
          <w:sz w:val="24"/>
          <w:szCs w:val="24"/>
          <w:lang w:eastAsia="en-IN"/>
          <w:rPrChange w:id="9961" w:author="mac" w:date="2024-09-27T09:55:00Z">
            <w:rPr>
              <w:rFonts w:ascii="Times New Roman" w:hAnsi="Times New Roman" w:cs="Times New Roman"/>
              <w:sz w:val="24"/>
              <w:szCs w:val="24"/>
              <w:lang w:eastAsia="en-IN"/>
            </w:rPr>
          </w:rPrChange>
        </w:rPr>
        <w:pPrChange w:id="9962" w:author="Yashua Lebowitz" w:date="2024-09-28T16:42:00Z">
          <w:pPr/>
        </w:pPrChange>
      </w:pPr>
    </w:p>
    <w:p w14:paraId="02A09FEC" w14:textId="77777777" w:rsidR="00325B63" w:rsidRPr="00833EEB" w:rsidRDefault="00325B63">
      <w:pPr>
        <w:ind w:firstLine="284"/>
        <w:rPr>
          <w:rFonts w:ascii="Book Antiqua" w:hAnsi="Book Antiqua" w:cs="Times New Roman"/>
          <w:sz w:val="24"/>
          <w:szCs w:val="24"/>
          <w:lang w:eastAsia="en-IN"/>
          <w:rPrChange w:id="9963" w:author="mac" w:date="2024-09-27T09:55:00Z">
            <w:rPr>
              <w:rFonts w:ascii="Times New Roman" w:hAnsi="Times New Roman" w:cs="Times New Roman"/>
              <w:sz w:val="24"/>
              <w:szCs w:val="24"/>
              <w:lang w:eastAsia="en-IN"/>
            </w:rPr>
          </w:rPrChange>
        </w:rPr>
        <w:pPrChange w:id="9964" w:author="Yashua Lebowitz" w:date="2024-09-28T16:42:00Z">
          <w:pPr/>
        </w:pPrChange>
      </w:pPr>
    </w:p>
    <w:p w14:paraId="6723C479" w14:textId="77777777" w:rsidR="00325B63" w:rsidRPr="00833EEB" w:rsidRDefault="00325B63">
      <w:pPr>
        <w:ind w:firstLine="284"/>
        <w:rPr>
          <w:rFonts w:ascii="Book Antiqua" w:hAnsi="Book Antiqua" w:cs="Times New Roman"/>
          <w:sz w:val="24"/>
          <w:szCs w:val="24"/>
          <w:lang w:eastAsia="en-IN"/>
          <w:rPrChange w:id="9965" w:author="mac" w:date="2024-09-27T09:55:00Z">
            <w:rPr>
              <w:rFonts w:ascii="Times New Roman" w:hAnsi="Times New Roman" w:cs="Times New Roman"/>
              <w:sz w:val="24"/>
              <w:szCs w:val="24"/>
              <w:lang w:eastAsia="en-IN"/>
            </w:rPr>
          </w:rPrChange>
        </w:rPr>
        <w:pPrChange w:id="9966" w:author="Yashua Lebowitz" w:date="2024-09-28T16:42:00Z">
          <w:pPr/>
        </w:pPrChange>
      </w:pPr>
    </w:p>
    <w:p w14:paraId="62354873" w14:textId="77777777" w:rsidR="00325B63" w:rsidRPr="00833EEB" w:rsidRDefault="00325B63">
      <w:pPr>
        <w:ind w:firstLine="284"/>
        <w:rPr>
          <w:rFonts w:ascii="Book Antiqua" w:hAnsi="Book Antiqua" w:cs="Times New Roman"/>
          <w:sz w:val="24"/>
          <w:szCs w:val="24"/>
          <w:lang w:eastAsia="en-IN"/>
          <w:rPrChange w:id="9967" w:author="mac" w:date="2024-09-27T09:55:00Z">
            <w:rPr>
              <w:rFonts w:ascii="Times New Roman" w:hAnsi="Times New Roman" w:cs="Times New Roman"/>
              <w:sz w:val="24"/>
              <w:szCs w:val="24"/>
              <w:lang w:eastAsia="en-IN"/>
            </w:rPr>
          </w:rPrChange>
        </w:rPr>
        <w:pPrChange w:id="9968" w:author="Yashua Lebowitz" w:date="2024-09-28T16:42:00Z">
          <w:pPr/>
        </w:pPrChange>
      </w:pPr>
    </w:p>
    <w:p w14:paraId="3129433D" w14:textId="77777777" w:rsidR="00325B63" w:rsidRPr="00833EEB" w:rsidRDefault="00325B63">
      <w:pPr>
        <w:ind w:firstLine="284"/>
        <w:rPr>
          <w:rFonts w:ascii="Book Antiqua" w:hAnsi="Book Antiqua" w:cs="Times New Roman"/>
          <w:sz w:val="24"/>
          <w:szCs w:val="24"/>
          <w:lang w:eastAsia="en-IN"/>
          <w:rPrChange w:id="9969" w:author="mac" w:date="2024-09-27T09:55:00Z">
            <w:rPr>
              <w:rFonts w:ascii="Times New Roman" w:hAnsi="Times New Roman" w:cs="Times New Roman"/>
              <w:sz w:val="24"/>
              <w:szCs w:val="24"/>
              <w:lang w:eastAsia="en-IN"/>
            </w:rPr>
          </w:rPrChange>
        </w:rPr>
        <w:pPrChange w:id="9970" w:author="Yashua Lebowitz" w:date="2024-09-28T16:42:00Z">
          <w:pPr/>
        </w:pPrChange>
      </w:pPr>
    </w:p>
    <w:p w14:paraId="17053E60" w14:textId="77777777" w:rsidR="00325B63" w:rsidRPr="00833EEB" w:rsidRDefault="00325B63">
      <w:pPr>
        <w:ind w:firstLine="284"/>
        <w:rPr>
          <w:rFonts w:ascii="Book Antiqua" w:hAnsi="Book Antiqua" w:cs="Times New Roman"/>
          <w:sz w:val="24"/>
          <w:szCs w:val="24"/>
          <w:lang w:eastAsia="en-IN"/>
          <w:rPrChange w:id="9971" w:author="mac" w:date="2024-09-27T09:55:00Z">
            <w:rPr>
              <w:rFonts w:ascii="Times New Roman" w:hAnsi="Times New Roman" w:cs="Times New Roman"/>
              <w:sz w:val="24"/>
              <w:szCs w:val="24"/>
              <w:lang w:eastAsia="en-IN"/>
            </w:rPr>
          </w:rPrChange>
        </w:rPr>
        <w:pPrChange w:id="9972" w:author="Yashua Lebowitz" w:date="2024-09-28T16:42:00Z">
          <w:pPr/>
        </w:pPrChange>
      </w:pPr>
    </w:p>
    <w:p w14:paraId="3F3699BB" w14:textId="77777777" w:rsidR="00325B63" w:rsidRPr="00833EEB" w:rsidRDefault="00325B63">
      <w:pPr>
        <w:ind w:firstLine="284"/>
        <w:rPr>
          <w:rFonts w:ascii="Book Antiqua" w:hAnsi="Book Antiqua" w:cs="Times New Roman"/>
          <w:sz w:val="24"/>
          <w:szCs w:val="24"/>
          <w:lang w:eastAsia="en-IN"/>
          <w:rPrChange w:id="9973" w:author="mac" w:date="2024-09-27T09:55:00Z">
            <w:rPr>
              <w:rFonts w:ascii="Times New Roman" w:hAnsi="Times New Roman" w:cs="Times New Roman"/>
              <w:sz w:val="24"/>
              <w:szCs w:val="24"/>
              <w:lang w:eastAsia="en-IN"/>
            </w:rPr>
          </w:rPrChange>
        </w:rPr>
        <w:pPrChange w:id="9974" w:author="Yashua Lebowitz" w:date="2024-09-28T16:42:00Z">
          <w:pPr/>
        </w:pPrChange>
      </w:pPr>
    </w:p>
    <w:p w14:paraId="2CB45EE5" w14:textId="77777777" w:rsidR="00325B63" w:rsidRPr="00833EEB" w:rsidRDefault="00325B63">
      <w:pPr>
        <w:ind w:firstLine="284"/>
        <w:rPr>
          <w:rFonts w:ascii="Book Antiqua" w:hAnsi="Book Antiqua" w:cs="Times New Roman"/>
          <w:sz w:val="24"/>
          <w:szCs w:val="24"/>
          <w:lang w:eastAsia="en-IN"/>
          <w:rPrChange w:id="9975" w:author="mac" w:date="2024-09-27T09:55:00Z">
            <w:rPr>
              <w:rFonts w:ascii="Times New Roman" w:hAnsi="Times New Roman" w:cs="Times New Roman"/>
              <w:sz w:val="24"/>
              <w:szCs w:val="24"/>
              <w:lang w:eastAsia="en-IN"/>
            </w:rPr>
          </w:rPrChange>
        </w:rPr>
        <w:pPrChange w:id="9976" w:author="Yashua Lebowitz" w:date="2024-09-28T16:42:00Z">
          <w:pPr/>
        </w:pPrChange>
      </w:pPr>
    </w:p>
    <w:p w14:paraId="1EA9475E" w14:textId="77777777" w:rsidR="00325B63" w:rsidRPr="00833EEB" w:rsidRDefault="00325B63">
      <w:pPr>
        <w:ind w:firstLine="284"/>
        <w:rPr>
          <w:rFonts w:ascii="Book Antiqua" w:hAnsi="Book Antiqua" w:cs="Times New Roman"/>
          <w:sz w:val="24"/>
          <w:szCs w:val="24"/>
          <w:lang w:eastAsia="en-IN"/>
          <w:rPrChange w:id="9977" w:author="mac" w:date="2024-09-27T09:55:00Z">
            <w:rPr>
              <w:rFonts w:ascii="Times New Roman" w:hAnsi="Times New Roman" w:cs="Times New Roman"/>
              <w:sz w:val="24"/>
              <w:szCs w:val="24"/>
              <w:lang w:eastAsia="en-IN"/>
            </w:rPr>
          </w:rPrChange>
        </w:rPr>
        <w:pPrChange w:id="9978" w:author="Yashua Lebowitz" w:date="2024-09-28T16:42:00Z">
          <w:pPr/>
        </w:pPrChange>
      </w:pPr>
    </w:p>
    <w:p w14:paraId="5F23A242" w14:textId="77777777" w:rsidR="00325B63" w:rsidRPr="00833EEB" w:rsidRDefault="00325B63">
      <w:pPr>
        <w:ind w:firstLine="284"/>
        <w:rPr>
          <w:rFonts w:ascii="Book Antiqua" w:hAnsi="Book Antiqua" w:cs="Times New Roman"/>
          <w:sz w:val="24"/>
          <w:szCs w:val="24"/>
          <w:lang w:eastAsia="en-IN"/>
          <w:rPrChange w:id="9979" w:author="mac" w:date="2024-09-27T09:55:00Z">
            <w:rPr>
              <w:rFonts w:ascii="Times New Roman" w:hAnsi="Times New Roman" w:cs="Times New Roman"/>
              <w:sz w:val="24"/>
              <w:szCs w:val="24"/>
              <w:lang w:eastAsia="en-IN"/>
            </w:rPr>
          </w:rPrChange>
        </w:rPr>
        <w:pPrChange w:id="9980" w:author="Yashua Lebowitz" w:date="2024-09-28T16:42:00Z">
          <w:pPr/>
        </w:pPrChange>
      </w:pPr>
    </w:p>
    <w:p w14:paraId="25B17E16" w14:textId="3FB097C6" w:rsidR="00D90758" w:rsidRPr="00833EEB" w:rsidRDefault="00D90758" w:rsidP="00735093">
      <w:pPr>
        <w:rPr>
          <w:rFonts w:ascii="Book Antiqua" w:hAnsi="Book Antiqua"/>
          <w:rPrChange w:id="9981" w:author="mac" w:date="2024-09-27T09:55:00Z">
            <w:rPr/>
          </w:rPrChange>
        </w:rPr>
      </w:pPr>
    </w:p>
    <w:sectPr w:rsidR="00D90758" w:rsidRPr="00833EEB"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97" w:author="Fleur Vaz" w:date="2024-09-13T14:12:00Z" w:initials="FV">
    <w:p w14:paraId="202A57FB" w14:textId="77777777" w:rsidR="00C23E46" w:rsidRPr="00045FE3" w:rsidRDefault="00C23E46" w:rsidP="00CE2324">
      <w:pPr>
        <w:pStyle w:val="CommentText"/>
      </w:pPr>
      <w:r w:rsidRPr="00045FE3">
        <w:rPr>
          <w:rStyle w:val="CommentReference"/>
        </w:rPr>
        <w:annotationRef/>
      </w:r>
      <w:r w:rsidRPr="00045FE3">
        <w:t>I don’t imagine he is out on the front. More from the Pentagon directing operations.</w:t>
      </w:r>
    </w:p>
  </w:comment>
  <w:comment w:id="399" w:author="Fleur Vaz" w:date="2024-09-13T14:22:00Z" w:initials="FV">
    <w:p w14:paraId="137E0297" w14:textId="77777777" w:rsidR="00C23E46" w:rsidRPr="00045FE3" w:rsidRDefault="00C23E46" w:rsidP="00CE2324">
      <w:pPr>
        <w:pStyle w:val="CommentText"/>
      </w:pPr>
      <w:r w:rsidRPr="00045FE3">
        <w:rPr>
          <w:rStyle w:val="CommentReference"/>
        </w:rPr>
        <w:annotationRef/>
      </w:r>
      <w:r w:rsidRPr="00045FE3">
        <w:t>Please develop a section on the war highlights. Who were the conflicting parties and alliances? Where had the nuclear strikes hit? What were the casualties? What was the estimated toll from direct hits as well as the fall-out? How was the war resolved?</w:t>
      </w:r>
    </w:p>
  </w:comment>
  <w:comment w:id="414" w:author="Fleur Vaz" w:date="2024-09-13T14:24:00Z" w:initials="FV">
    <w:p w14:paraId="64361C7E" w14:textId="77777777" w:rsidR="00C23E46" w:rsidRDefault="00C23E46" w:rsidP="00CE2324">
      <w:pPr>
        <w:pStyle w:val="CommentText"/>
      </w:pPr>
      <w:r w:rsidRPr="00045FE3">
        <w:rPr>
          <w:rStyle w:val="CommentReference"/>
        </w:rPr>
        <w:annotationRef/>
      </w:r>
      <w:r>
        <w:t>Give the gist of the amendment. Maybe use qualifiers such as interim Constitution during state of emergency.</w:t>
      </w:r>
    </w:p>
  </w:comment>
  <w:comment w:id="421" w:author="Fleur Vaz" w:date="2024-09-13T14:28:00Z" w:initials="FV">
    <w:p w14:paraId="0AEFEC1D" w14:textId="7D3FD811" w:rsidR="00C23E46" w:rsidRPr="00045FE3" w:rsidRDefault="00C23E46" w:rsidP="00CE2324">
      <w:pPr>
        <w:pStyle w:val="CommentText"/>
      </w:pPr>
      <w:r w:rsidRPr="00045FE3">
        <w:t>.</w:t>
      </w:r>
    </w:p>
  </w:comment>
  <w:comment w:id="440" w:author="Fleur Vaz" w:date="2024-09-13T14:31:00Z" w:initials="FV">
    <w:p w14:paraId="3141BBF3" w14:textId="77777777" w:rsidR="00C23E46" w:rsidRDefault="00C23E46" w:rsidP="00CE2324">
      <w:pPr>
        <w:pStyle w:val="CommentText"/>
      </w:pPr>
      <w:r w:rsidRPr="00045FE3">
        <w:rPr>
          <w:rStyle w:val="CommentReference"/>
        </w:rPr>
        <w:annotationRef/>
      </w:r>
      <w:r>
        <w:t xml:space="preserve">Who are you referring to? If Levi is Republican, how could he choose a VP who is Democrat? </w:t>
      </w:r>
    </w:p>
  </w:comment>
  <w:comment w:id="444" w:author="Fleur Vaz" w:date="2024-09-13T14:45:00Z" w:initials="FV">
    <w:p w14:paraId="41D42195" w14:textId="77777777" w:rsidR="00C23E46" w:rsidRDefault="00C23E46" w:rsidP="00CE2324">
      <w:pPr>
        <w:pStyle w:val="CommentText"/>
      </w:pPr>
      <w:r>
        <w:rPr>
          <w:rStyle w:val="CommentReference"/>
        </w:rPr>
        <w:annotationRef/>
      </w:r>
      <w:r>
        <w:rPr>
          <w:lang w:val="en-MY"/>
        </w:rPr>
        <w:t>This is too much of a generalization. Specify exactly some of the outcomes e.g. parents arrested for objecting to their children’s sexual grooming at grade school, college professors terminated for wanting open discussion on critical race theory, churches closed down for preaching against homosexuality.</w:t>
      </w:r>
    </w:p>
  </w:comment>
  <w:comment w:id="457" w:author="Fleur Vaz" w:date="2024-09-13T14:54:00Z" w:initials="FV">
    <w:p w14:paraId="021935D6" w14:textId="77777777" w:rsidR="00C23E46" w:rsidRDefault="00C23E46" w:rsidP="00CE2324">
      <w:pPr>
        <w:pStyle w:val="CommentText"/>
      </w:pPr>
      <w:r>
        <w:rPr>
          <w:rStyle w:val="CommentReference"/>
        </w:rPr>
        <w:annotationRef/>
      </w:r>
      <w:r>
        <w:rPr>
          <w:lang w:val="en-MY"/>
        </w:rPr>
        <w:t xml:space="preserve">AOC of Congress? </w:t>
      </w:r>
    </w:p>
  </w:comment>
  <w:comment w:id="459" w:author="Fleur Vaz" w:date="2024-09-13T14:48:00Z" w:initials="FV">
    <w:p w14:paraId="1C330B04" w14:textId="77777777" w:rsidR="00C23E46" w:rsidRDefault="00C23E46" w:rsidP="00CE2324">
      <w:pPr>
        <w:pStyle w:val="CommentText"/>
      </w:pPr>
      <w:r>
        <w:rPr>
          <w:rStyle w:val="CommentReference"/>
        </w:rPr>
        <w:annotationRef/>
      </w:r>
      <w:r>
        <w:rPr>
          <w:lang w:val="en-MY"/>
        </w:rPr>
        <w:t>Please explain this more plainly in less flowery language.</w:t>
      </w:r>
    </w:p>
  </w:comment>
  <w:comment w:id="460" w:author="Fleur Vaz" w:date="2024-09-13T14:48:00Z" w:initials="FV">
    <w:p w14:paraId="6D3A5BBD" w14:textId="77777777" w:rsidR="00C23E46" w:rsidRDefault="00C23E46" w:rsidP="00CE2324">
      <w:pPr>
        <w:pStyle w:val="CommentText"/>
      </w:pPr>
      <w:r>
        <w:rPr>
          <w:rStyle w:val="CommentReference"/>
        </w:rPr>
        <w:annotationRef/>
      </w:r>
      <w:r>
        <w:rPr>
          <w:lang w:val="en-MY"/>
        </w:rPr>
        <w:t>On what grounds?</w:t>
      </w:r>
    </w:p>
  </w:comment>
  <w:comment w:id="483" w:author="Fleur Vaz" w:date="2024-09-13T15:08:00Z" w:initials="FV">
    <w:p w14:paraId="3352A4A1" w14:textId="77777777" w:rsidR="00C23E46" w:rsidRDefault="00C23E46" w:rsidP="004A393C">
      <w:pPr>
        <w:pStyle w:val="CommentText"/>
      </w:pPr>
      <w:r>
        <w:rPr>
          <w:rStyle w:val="CommentReference"/>
        </w:rPr>
        <w:annotationRef/>
      </w:r>
      <w:r>
        <w:rPr>
          <w:lang w:val="en-MY"/>
        </w:rPr>
        <w:t>Need to explain this party? What were their goals?</w:t>
      </w:r>
    </w:p>
  </w:comment>
  <w:comment w:id="488" w:author="Fleur Vaz" w:date="2024-09-13T15:08:00Z" w:initials="FV">
    <w:p w14:paraId="72DE56D8" w14:textId="77777777" w:rsidR="00C23E46" w:rsidRDefault="00C23E46" w:rsidP="00CE2324">
      <w:pPr>
        <w:pStyle w:val="CommentText"/>
      </w:pPr>
      <w:r>
        <w:rPr>
          <w:rStyle w:val="CommentReference"/>
        </w:rPr>
        <w:annotationRef/>
      </w:r>
      <w:r>
        <w:rPr>
          <w:lang w:val="en-MY"/>
        </w:rPr>
        <w:t>Need to explain this party? What were their goals?</w:t>
      </w:r>
    </w:p>
  </w:comment>
  <w:comment w:id="550" w:author="Fleur Vaz" w:date="2024-09-13T16:33:00Z" w:initials="FV">
    <w:p w14:paraId="0DB09C4C" w14:textId="77777777" w:rsidR="00C23E46" w:rsidRDefault="00C23E46" w:rsidP="004A393C">
      <w:pPr>
        <w:pStyle w:val="CommentText"/>
      </w:pPr>
      <w:r>
        <w:rPr>
          <w:rStyle w:val="CommentReference"/>
        </w:rPr>
        <w:annotationRef/>
      </w:r>
      <w:r>
        <w:rPr>
          <w:lang w:val="en-MY"/>
        </w:rPr>
        <w:t>Is this really from the Quran? If so, give citation as a footnote.</w:t>
      </w:r>
    </w:p>
  </w:comment>
  <w:comment w:id="573" w:author="Fleur Vaz" w:date="2024-09-13T16:33:00Z" w:initials="FV">
    <w:p w14:paraId="56B69FF8" w14:textId="77777777" w:rsidR="00C23E46" w:rsidRDefault="00C23E46" w:rsidP="00CE2324">
      <w:pPr>
        <w:pStyle w:val="CommentText"/>
      </w:pPr>
      <w:r>
        <w:rPr>
          <w:rStyle w:val="CommentReference"/>
        </w:rPr>
        <w:annotationRef/>
      </w:r>
      <w:r>
        <w:rPr>
          <w:lang w:val="en-MY"/>
        </w:rPr>
        <w:t>Is this really from the Quran? If so, give citation as a footnote.</w:t>
      </w:r>
    </w:p>
  </w:comment>
  <w:comment w:id="746" w:author="Fleur Vaz" w:date="2024-09-13T16:55:00Z" w:initials="FV">
    <w:p w14:paraId="164B6A61" w14:textId="77777777" w:rsidR="00C23E46" w:rsidRDefault="00C23E46" w:rsidP="00ED722E">
      <w:pPr>
        <w:pStyle w:val="CommentText"/>
      </w:pPr>
      <w:r>
        <w:rPr>
          <w:rStyle w:val="CommentReference"/>
        </w:rPr>
        <w:annotationRef/>
      </w:r>
      <w:r>
        <w:rPr>
          <w:lang w:val="en-MY"/>
        </w:rPr>
        <w:t>Could you state the actual resolution?</w:t>
      </w:r>
    </w:p>
  </w:comment>
  <w:comment w:id="760" w:author="Fleur Vaz" w:date="2024-09-13T16:55:00Z" w:initials="FV">
    <w:p w14:paraId="3723BE8B" w14:textId="77777777" w:rsidR="00C23E46" w:rsidRDefault="00C23E46" w:rsidP="00CE2324">
      <w:pPr>
        <w:pStyle w:val="CommentText"/>
      </w:pPr>
      <w:r>
        <w:rPr>
          <w:rStyle w:val="CommentReference"/>
        </w:rPr>
        <w:annotationRef/>
      </w:r>
      <w:r>
        <w:rPr>
          <w:lang w:val="en-MY"/>
        </w:rPr>
        <w:t>Could you state the actual resolution?</w:t>
      </w:r>
    </w:p>
  </w:comment>
  <w:comment w:id="1890" w:author="Fleur Vaz" w:date="2024-09-15T13:55:00Z" w:initials="FV">
    <w:p w14:paraId="6FA11AD6" w14:textId="77777777" w:rsidR="00C23E46" w:rsidRDefault="00C23E46" w:rsidP="004A393C">
      <w:pPr>
        <w:pStyle w:val="CommentText"/>
      </w:pPr>
      <w:r>
        <w:rPr>
          <w:rStyle w:val="CommentReference"/>
        </w:rPr>
        <w:annotationRef/>
      </w:r>
      <w:r>
        <w:rPr>
          <w:lang w:val="en-MY"/>
        </w:rPr>
        <w:t>Meaning?</w:t>
      </w:r>
    </w:p>
  </w:comment>
  <w:comment w:id="1900" w:author="Fleur Vaz" w:date="2024-09-15T13:59:00Z" w:initials="FV">
    <w:p w14:paraId="128F66F3" w14:textId="77777777" w:rsidR="00C23E46" w:rsidRDefault="00C23E46" w:rsidP="004A393C">
      <w:pPr>
        <w:pStyle w:val="CommentText"/>
      </w:pPr>
      <w:r>
        <w:rPr>
          <w:rStyle w:val="CommentReference"/>
        </w:rPr>
        <w:annotationRef/>
      </w:r>
      <w:r>
        <w:rPr>
          <w:lang w:val="en-MY"/>
        </w:rPr>
        <w:t>Meaning?</w:t>
      </w:r>
    </w:p>
  </w:comment>
  <w:comment w:id="2051" w:author="Fleur Vaz" w:date="2024-09-15T14:27:00Z" w:initials="FV">
    <w:p w14:paraId="5408BC32" w14:textId="77777777" w:rsidR="00C23E46" w:rsidRDefault="00C23E46" w:rsidP="004A393C">
      <w:pPr>
        <w:pStyle w:val="CommentText"/>
      </w:pPr>
      <w:r>
        <w:rPr>
          <w:rStyle w:val="CommentReference"/>
        </w:rPr>
        <w:annotationRef/>
      </w:r>
      <w:r>
        <w:rPr>
          <w:lang w:val="en-MY"/>
        </w:rPr>
        <w:t>That is unbelievable unless they nuked her built-up cities. Think of a population of 1.5 billion spread over a vast region and the immense fallout.</w:t>
      </w:r>
    </w:p>
  </w:comment>
  <w:comment w:id="2296" w:author="Fleur Vaz" w:date="2024-09-15T15:17:00Z" w:initials="FV">
    <w:p w14:paraId="27AFD178" w14:textId="77777777" w:rsidR="00C23E46" w:rsidRDefault="00C23E46" w:rsidP="004A393C">
      <w:pPr>
        <w:pStyle w:val="CommentText"/>
      </w:pPr>
      <w:r>
        <w:rPr>
          <w:rStyle w:val="CommentReference"/>
        </w:rPr>
        <w:annotationRef/>
      </w:r>
      <w:r>
        <w:rPr>
          <w:lang w:val="en-MY"/>
        </w:rPr>
        <w:t>“Apple” here refers to the pupil of God’s eye.</w:t>
      </w:r>
    </w:p>
  </w:comment>
  <w:comment w:id="2297" w:author="Yashua Lebowitz" w:date="2024-09-27T16:11:00Z" w:initials="YL">
    <w:p w14:paraId="3854B085" w14:textId="4192A1FF" w:rsidR="00C23E46" w:rsidRDefault="00C23E46">
      <w:pPr>
        <w:pStyle w:val="CommentText"/>
      </w:pPr>
      <w:r>
        <w:rPr>
          <w:rStyle w:val="CommentReference"/>
        </w:rPr>
        <w:annotationRef/>
      </w:r>
      <w:r>
        <w:t>Let him be In his ignorance</w:t>
      </w:r>
    </w:p>
  </w:comment>
  <w:comment w:id="3433" w:author="Fleur Vaz" w:date="2024-09-15T17:25:00Z" w:initials="FV">
    <w:p w14:paraId="0F3F77EA" w14:textId="77777777" w:rsidR="00C23E46" w:rsidRDefault="00C23E46" w:rsidP="00073BA8">
      <w:pPr>
        <w:pStyle w:val="CommentText"/>
      </w:pPr>
      <w:r>
        <w:rPr>
          <w:rStyle w:val="CommentReference"/>
        </w:rPr>
        <w:annotationRef/>
      </w:r>
      <w:r>
        <w:rPr>
          <w:lang w:val="en-MY"/>
        </w:rPr>
        <w:t xml:space="preserve">Could she call him by his </w:t>
      </w:r>
      <w:proofErr w:type="gramStart"/>
      <w:r>
        <w:rPr>
          <w:lang w:val="en-MY"/>
        </w:rPr>
        <w:t>pet</w:t>
      </w:r>
      <w:proofErr w:type="gramEnd"/>
      <w:r>
        <w:rPr>
          <w:lang w:val="en-MY"/>
        </w:rPr>
        <w:t xml:space="preserve"> name?</w:t>
      </w:r>
    </w:p>
  </w:comment>
  <w:comment w:id="3592" w:author="Fleur Vaz" w:date="2024-09-24T11:50:00Z" w:initials="FV">
    <w:p w14:paraId="10E80901" w14:textId="77777777" w:rsidR="00C23E46" w:rsidRDefault="00C23E46" w:rsidP="00073BA8">
      <w:pPr>
        <w:pStyle w:val="CommentText"/>
      </w:pPr>
      <w:r>
        <w:rPr>
          <w:rStyle w:val="CommentReference"/>
        </w:rPr>
        <w:annotationRef/>
      </w:r>
      <w:r>
        <w:rPr>
          <w:lang w:val="en-MY"/>
        </w:rPr>
        <w:t>The Temple should have been rebuilt by now (2 Thessalonians 2:3)</w:t>
      </w:r>
    </w:p>
  </w:comment>
  <w:comment w:id="4038" w:author="Fleur Vaz" w:date="2024-09-24T12:33:00Z" w:initials="FV">
    <w:p w14:paraId="2D8D1373" w14:textId="77777777" w:rsidR="00C23E46" w:rsidRDefault="00C23E46" w:rsidP="009B5CE7">
      <w:pPr>
        <w:pStyle w:val="CommentText"/>
      </w:pPr>
      <w:r>
        <w:rPr>
          <w:rStyle w:val="CommentReference"/>
        </w:rPr>
        <w:annotationRef/>
      </w:r>
      <w:r>
        <w:rPr>
          <w:lang w:val="en-MY"/>
        </w:rPr>
        <w:t>This attempted rape scene is totally unnecessary and out of character for Gabor. Use the time for him to have a meaningful conversation with Dipti.</w:t>
      </w:r>
    </w:p>
  </w:comment>
  <w:comment w:id="4039" w:author="Yashua Lebowitz" w:date="2024-09-28T16:43:00Z" w:initials="YL">
    <w:p w14:paraId="063FB33D" w14:textId="2974E3CB" w:rsidR="00C23E46" w:rsidRDefault="00C23E46">
      <w:pPr>
        <w:pStyle w:val="CommentText"/>
      </w:pPr>
      <w:r>
        <w:rPr>
          <w:rStyle w:val="CommentReference"/>
        </w:rPr>
        <w:annotationRef/>
      </w:r>
      <w:r>
        <w:t>I made Gabor very depraved. Read the beginning of At home with Dipti again. I use this scene to show him his wickedness and need for a savior</w:t>
      </w:r>
    </w:p>
  </w:comment>
  <w:comment w:id="5536" w:author="Fleur Vaz" w:date="2024-09-16T12:07:00Z" w:initials="FV">
    <w:p w14:paraId="3BB1F0C6" w14:textId="77777777" w:rsidR="00C23E46" w:rsidRDefault="00C23E46" w:rsidP="00BD5284">
      <w:pPr>
        <w:pStyle w:val="CommentText"/>
      </w:pPr>
      <w:r>
        <w:rPr>
          <w:rStyle w:val="CommentReference"/>
        </w:rPr>
        <w:annotationRef/>
      </w:r>
      <w:r>
        <w:rPr>
          <w:lang w:val="en-MY"/>
        </w:rPr>
        <w:t>This is unusually outspoken of Raskin considering he had been warned.</w:t>
      </w:r>
    </w:p>
  </w:comment>
  <w:comment w:id="5804" w:author="Fleur Vaz" w:date="2024-09-16T12:46:00Z" w:initials="FV">
    <w:p w14:paraId="29F043AE" w14:textId="77777777" w:rsidR="00C23E46" w:rsidRDefault="00C23E46" w:rsidP="00BD5284">
      <w:pPr>
        <w:pStyle w:val="CommentText"/>
      </w:pPr>
      <w:r>
        <w:rPr>
          <w:rStyle w:val="CommentReference"/>
        </w:rPr>
        <w:annotationRef/>
      </w:r>
      <w:r>
        <w:rPr>
          <w:lang w:val="en-MY"/>
        </w:rPr>
        <w:t>This seems contradictory. Wasn’t it to his advantage that conventional weapons failed so he could execute his ultimate plan?</w:t>
      </w:r>
    </w:p>
  </w:comment>
  <w:comment w:id="5805" w:author="Yashua Lebowitz" w:date="2024-09-28T18:45:00Z" w:initials="YL">
    <w:p w14:paraId="6E483491" w14:textId="64904B5E" w:rsidR="00C23E46" w:rsidRDefault="00C23E46">
      <w:pPr>
        <w:pStyle w:val="CommentText"/>
      </w:pPr>
      <w:r>
        <w:rPr>
          <w:rStyle w:val="CommentReference"/>
        </w:rPr>
        <w:annotationRef/>
      </w:r>
      <w:r>
        <w:t xml:space="preserve">I addressed </w:t>
      </w:r>
      <w:proofErr w:type="gramStart"/>
      <w:r>
        <w:t>this,</w:t>
      </w:r>
      <w:proofErr w:type="gramEnd"/>
      <w:r>
        <w:t xml:space="preserve"> I change </w:t>
      </w:r>
      <w:proofErr w:type="spellStart"/>
      <w:r>
        <w:t>obama’s</w:t>
      </w:r>
      <w:proofErr w:type="spellEnd"/>
      <w:r>
        <w:t xml:space="preserve"> attitude about the whole situation</w:t>
      </w:r>
    </w:p>
  </w:comment>
  <w:comment w:id="6535" w:author="Fleur Vaz" w:date="2024-09-17T17:15:00Z" w:initials="FV">
    <w:p w14:paraId="5DBC37AF" w14:textId="77777777" w:rsidR="00C23E46" w:rsidRDefault="00C23E46" w:rsidP="00852C46">
      <w:pPr>
        <w:pStyle w:val="CommentText"/>
      </w:pPr>
      <w:r>
        <w:rPr>
          <w:rStyle w:val="CommentReference"/>
        </w:rPr>
        <w:annotationRef/>
      </w:r>
      <w:r>
        <w:rPr>
          <w:lang w:val="en-MY"/>
        </w:rPr>
        <w:t>Shouldn’t it be “Open fire now?”</w:t>
      </w:r>
    </w:p>
  </w:comment>
  <w:comment w:id="6536" w:author="Yashua Lebowitz" w:date="2024-09-28T20:15:00Z" w:initials="YL">
    <w:p w14:paraId="50DE596C" w14:textId="71DD15D7" w:rsidR="00C23E46" w:rsidRDefault="00C23E46">
      <w:pPr>
        <w:pStyle w:val="CommentText"/>
      </w:pPr>
      <w:r>
        <w:rPr>
          <w:rStyle w:val="CommentReference"/>
        </w:rPr>
        <w:annotationRef/>
      </w:r>
      <w:r>
        <w:t xml:space="preserve">Suppressing fire is to keep the enemies head down so the main strike can happen which is the flanking </w:t>
      </w:r>
      <w:proofErr w:type="spellStart"/>
      <w:r>
        <w:t>manuever</w:t>
      </w:r>
      <w:proofErr w:type="spellEnd"/>
    </w:p>
  </w:comment>
  <w:comment w:id="9572" w:author="Fleur Vaz" w:date="2024-09-20T13:58:00Z" w:initials="FV">
    <w:p w14:paraId="27F83691" w14:textId="77777777" w:rsidR="00C23E46" w:rsidRDefault="00C23E46" w:rsidP="00817239">
      <w:pPr>
        <w:pStyle w:val="CommentText"/>
      </w:pPr>
      <w:r>
        <w:rPr>
          <w:rStyle w:val="CommentReference"/>
        </w:rPr>
        <w:annotationRef/>
      </w:r>
      <w:r>
        <w:rPr>
          <w:lang w:val="en-MY"/>
        </w:rPr>
        <w:t>Needs checking</w:t>
      </w:r>
    </w:p>
  </w:comment>
  <w:comment w:id="9573" w:author="Fleur Vaz" w:date="2024-09-23T18:05:00Z" w:initials="FV">
    <w:p w14:paraId="7852222D" w14:textId="77777777" w:rsidR="00C23E46" w:rsidRDefault="00C23E46" w:rsidP="00817239">
      <w:pPr>
        <w:pStyle w:val="CommentText"/>
      </w:pPr>
      <w:r>
        <w:rPr>
          <w:rStyle w:val="CommentReference"/>
        </w:rPr>
        <w:annotationRef/>
      </w:r>
      <w:r>
        <w:rPr>
          <w:lang w:val="en-MY"/>
        </w:rPr>
        <w:t>The Temple will be rebuilt at the time of the Antichrist (2 Thessalonians 2:3) I’m sorry but the footnotes got messed up.</w:t>
      </w:r>
    </w:p>
  </w:comment>
  <w:comment w:id="9574" w:author="Yashua Lebowitz" w:date="2024-09-30T18:29:00Z" w:initials="YL">
    <w:p w14:paraId="61725733" w14:textId="640B58B8" w:rsidR="00C23E46" w:rsidRDefault="00C23E46">
      <w:pPr>
        <w:pStyle w:val="CommentText"/>
      </w:pPr>
      <w:r>
        <w:rPr>
          <w:rStyle w:val="CommentReference"/>
        </w:rPr>
        <w:annotationRef/>
      </w:r>
      <w:r>
        <w:t xml:space="preserve">The temple will be rebuilt before the </w:t>
      </w:r>
      <w:proofErr w:type="spellStart"/>
      <w:r>
        <w:t>anti christ</w:t>
      </w:r>
      <w:proofErr w:type="spellEnd"/>
      <w:r>
        <w:t>. See Daniel 9:25, a command to restore and rebuild Jerusalem. A lot of people think this passage is about King Cyrus giving the command, but this interpretation is wrong because it doesn’t explain the final 7. After 69 7s the final 7 the antichrist comes. A period of 490 years. King Cyrus lived 2000+ years ago how can that command be given if we’re talking about a period of 490 years.</w:t>
      </w:r>
    </w:p>
  </w:comment>
  <w:comment w:id="9578" w:author="Fleur Vaz" w:date="2024-09-23T19:10:00Z" w:initials="FV">
    <w:p w14:paraId="31000FBF" w14:textId="77777777" w:rsidR="00C23E46" w:rsidRDefault="00C23E46" w:rsidP="00577CC0">
      <w:pPr>
        <w:pStyle w:val="CommentText"/>
      </w:pPr>
      <w:r>
        <w:rPr>
          <w:rStyle w:val="CommentReference"/>
        </w:rPr>
        <w:annotationRef/>
      </w:r>
      <w:r>
        <w:rPr>
          <w:lang w:val="en-MY"/>
        </w:rPr>
        <w:t>By how the temple should have been rebuilt.</w:t>
      </w:r>
    </w:p>
  </w:comment>
  <w:comment w:id="9581" w:author="Fleur Vaz" w:date="2024-09-23T10:39:00Z" w:initials="FV">
    <w:p w14:paraId="5F68FC80" w14:textId="77777777" w:rsidR="00C23E46" w:rsidRDefault="00C23E46" w:rsidP="00C67343">
      <w:pPr>
        <w:pStyle w:val="CommentText"/>
      </w:pPr>
      <w:r>
        <w:rPr>
          <w:rStyle w:val="CommentReference"/>
        </w:rPr>
        <w:annotationRef/>
      </w:r>
      <w:r>
        <w:rPr>
          <w:lang w:val="en-MY"/>
        </w:rPr>
        <w:t>This diversion muddies the plot and serves no purpose. The lead up to the great speech should be seamless and you should build up to this.</w:t>
      </w:r>
    </w:p>
  </w:comment>
  <w:comment w:id="9912" w:author="Fleur Vaz" w:date="2024-09-25T12:39:00Z" w:initials="FV">
    <w:p w14:paraId="441FB55F" w14:textId="77777777" w:rsidR="00D10D1F" w:rsidRDefault="00D10D1F" w:rsidP="00D10D1F">
      <w:pPr>
        <w:pStyle w:val="CommentText"/>
      </w:pPr>
      <w:r>
        <w:rPr>
          <w:rStyle w:val="CommentReference"/>
        </w:rPr>
        <w:annotationRef/>
      </w:r>
      <w:r>
        <w:rPr>
          <w:lang w:val="en-MY"/>
        </w:rPr>
        <w:t>This detail is a distraction. Concentrate now on the big picture unfolding.</w:t>
      </w:r>
    </w:p>
  </w:comment>
  <w:comment w:id="9913" w:author="Fleur Vaz" w:date="2024-09-23T09:50:00Z" w:initials="FV">
    <w:p w14:paraId="0F7DCFF0" w14:textId="77777777" w:rsidR="00D10D1F" w:rsidRDefault="00D10D1F" w:rsidP="00D10D1F">
      <w:pPr>
        <w:pStyle w:val="CommentText"/>
      </w:pPr>
      <w:r>
        <w:rPr>
          <w:rStyle w:val="CommentReference"/>
        </w:rPr>
        <w:annotationRef/>
      </w:r>
      <w:r>
        <w:rPr>
          <w:lang w:val="en-MY"/>
        </w:rPr>
        <w:t xml:space="preserve">Important to show that as the Lord’s army, all killing </w:t>
      </w:r>
      <w:proofErr w:type="gramStart"/>
      <w:r>
        <w:rPr>
          <w:lang w:val="en-MY"/>
        </w:rPr>
        <w:t>should  be</w:t>
      </w:r>
      <w:proofErr w:type="gramEnd"/>
      <w:r>
        <w:rPr>
          <w:lang w:val="en-MY"/>
        </w:rPr>
        <w:t xml:space="preserve"> done judiciously without revenge or malice.</w:t>
      </w:r>
    </w:p>
  </w:comment>
  <w:comment w:id="9914" w:author="Yashua Lebowitz" w:date="2024-10-01T17:11:00Z" w:initials="YL">
    <w:p w14:paraId="64235617" w14:textId="7592513F" w:rsidR="00FC6EF2" w:rsidRDefault="00FC6EF2">
      <w:pPr>
        <w:pStyle w:val="CommentText"/>
      </w:pPr>
      <w:r>
        <w:rPr>
          <w:rStyle w:val="CommentReference"/>
        </w:rPr>
        <w:annotationRef/>
      </w:r>
      <w:r>
        <w:t>Changes made</w:t>
      </w:r>
    </w:p>
  </w:comment>
  <w:comment w:id="9915" w:author="Fleur Vaz" w:date="2024-09-23T09:50:00Z" w:initials="FV">
    <w:p w14:paraId="689EE1A2" w14:textId="77777777" w:rsidR="00D10D1F" w:rsidRDefault="00D10D1F" w:rsidP="00D10D1F">
      <w:pPr>
        <w:pStyle w:val="CommentText"/>
      </w:pPr>
      <w:r>
        <w:rPr>
          <w:rStyle w:val="CommentReference"/>
        </w:rPr>
        <w:annotationRef/>
      </w:r>
      <w:r>
        <w:rPr>
          <w:lang w:val="en-MY"/>
        </w:rPr>
        <w:t>Non revenge. Just necessity.</w:t>
      </w:r>
    </w:p>
  </w:comment>
  <w:comment w:id="9916" w:author="Yashua Lebowitz" w:date="2024-10-01T17:11:00Z" w:initials="YL">
    <w:p w14:paraId="0943DE9E" w14:textId="0BC00947" w:rsidR="00FC6EF2" w:rsidRDefault="00FC6EF2">
      <w:pPr>
        <w:pStyle w:val="CommentText"/>
      </w:pPr>
      <w:r>
        <w:rPr>
          <w:rStyle w:val="CommentReference"/>
        </w:rPr>
        <w:annotationRef/>
      </w:r>
    </w:p>
  </w:comment>
  <w:comment w:id="9917" w:author="Yashua Lebowitz" w:date="2024-10-01T17:11:00Z" w:initials="YL">
    <w:p w14:paraId="3E103F44" w14:textId="1057DCE9" w:rsidR="00FC6EF2" w:rsidRDefault="00FC6EF2">
      <w:pPr>
        <w:pStyle w:val="CommentText"/>
      </w:pPr>
      <w:r>
        <w:rPr>
          <w:rStyle w:val="CommentReference"/>
        </w:rPr>
        <w:annotationRef/>
      </w:r>
    </w:p>
  </w:comment>
  <w:comment w:id="9949" w:author="Fleur Vaz" w:date="2024-09-23T10:06:00Z" w:initials="FV">
    <w:p w14:paraId="0758BA7F" w14:textId="77777777" w:rsidR="00D10D1F" w:rsidRDefault="00D10D1F" w:rsidP="00D10D1F">
      <w:pPr>
        <w:pStyle w:val="CommentText"/>
      </w:pPr>
      <w:r>
        <w:rPr>
          <w:rStyle w:val="CommentReference"/>
        </w:rPr>
        <w:annotationRef/>
      </w:r>
      <w:r>
        <w:rPr>
          <w:lang w:val="en-MY"/>
        </w:rPr>
        <w:t>Many scholars believe that the plague is the result of a nuclear attack. Same symptoms experienced by the victims of the Hiroshima atom bomb.,</w:t>
      </w:r>
    </w:p>
  </w:comment>
  <w:comment w:id="9950" w:author="Yashua Lebowitz" w:date="2024-10-01T17:07:00Z" w:initials="YL">
    <w:p w14:paraId="29213061" w14:textId="4C9369DF" w:rsidR="00FC6EF2" w:rsidRDefault="00FC6EF2">
      <w:pPr>
        <w:pStyle w:val="CommentText"/>
      </w:pPr>
      <w:r>
        <w:rPr>
          <w:rStyle w:val="CommentReference"/>
        </w:rPr>
        <w:annotationRef/>
      </w:r>
      <w:r>
        <w:t xml:space="preserve">Interesting, but plagues have always been known for diseases </w:t>
      </w:r>
      <w:proofErr w:type="gramStart"/>
      <w:r>
        <w:t>viruses</w:t>
      </w:r>
      <w:proofErr w:type="gramEnd"/>
      <w:r>
        <w:t xml:space="preserve"> infection etc.</w:t>
      </w:r>
    </w:p>
  </w:comment>
  <w:comment w:id="9951" w:author="Fleur Vaz" w:date="2024-09-23T10:08:00Z" w:initials="FV">
    <w:p w14:paraId="71F73F60" w14:textId="77777777" w:rsidR="00D10D1F" w:rsidRDefault="00D10D1F" w:rsidP="00D10D1F">
      <w:pPr>
        <w:pStyle w:val="CommentText"/>
      </w:pPr>
      <w:r>
        <w:rPr>
          <w:rStyle w:val="CommentReference"/>
        </w:rPr>
        <w:annotationRef/>
      </w:r>
      <w:r>
        <w:rPr>
          <w:lang w:val="en-MY"/>
        </w:rPr>
        <w:t>But there is room for repentance up to the very last minute. What is the dividing line?</w:t>
      </w:r>
    </w:p>
  </w:comment>
  <w:comment w:id="9952" w:author="Yashua Lebowitz" w:date="2024-10-01T17:07:00Z" w:initials="YL">
    <w:p w14:paraId="430D2163" w14:textId="6F19846B" w:rsidR="00FC6EF2" w:rsidRDefault="00FC6EF2">
      <w:pPr>
        <w:pStyle w:val="CommentText"/>
      </w:pPr>
      <w:r>
        <w:rPr>
          <w:rStyle w:val="CommentReference"/>
        </w:rPr>
        <w:annotationRef/>
      </w:r>
      <w:proofErr w:type="gramStart"/>
      <w:r>
        <w:t>Yeah</w:t>
      </w:r>
      <w:proofErr w:type="gramEnd"/>
      <w:r>
        <w:t xml:space="preserve"> I changed it</w:t>
      </w:r>
    </w:p>
  </w:comment>
  <w:comment w:id="9954" w:author="Fleur Vaz" w:date="2024-09-23T10:17:00Z" w:initials="FV">
    <w:p w14:paraId="062DCEEC" w14:textId="77777777" w:rsidR="00D10D1F" w:rsidRDefault="00D10D1F" w:rsidP="00D10D1F">
      <w:pPr>
        <w:pStyle w:val="CommentText"/>
      </w:pPr>
      <w:r>
        <w:rPr>
          <w:rStyle w:val="CommentReference"/>
        </w:rPr>
        <w:annotationRef/>
      </w:r>
      <w:r>
        <w:rPr>
          <w:lang w:val="en-MY"/>
        </w:rPr>
        <w:t>Woah! This in totally unbiblical. There is no temple and no sacrifice for the Lord is the temple and the sacrifice has already been fulfilled by the Passover Lamb. Revelation 21:22-23: “</w:t>
      </w:r>
      <w:r>
        <w:rPr>
          <w:color w:val="000000"/>
          <w:highlight w:val="white"/>
          <w:lang w:val="en-MY"/>
        </w:rPr>
        <w:t>But I saw no temple in it, for the Lord God Almighty and the Lamb are its temple. </w:t>
      </w:r>
      <w:r>
        <w:rPr>
          <w:b/>
          <w:bCs/>
          <w:color w:val="000000"/>
          <w:highlight w:val="white"/>
          <w:vertAlign w:val="superscript"/>
          <w:lang w:val="en-MY"/>
        </w:rPr>
        <w:t>23 </w:t>
      </w:r>
      <w:r>
        <w:rPr>
          <w:color w:val="000000"/>
          <w:highlight w:val="white"/>
          <w:lang w:val="en-MY"/>
        </w:rPr>
        <w:t>The city had no need of the sun or of the moon to shine </w:t>
      </w:r>
      <w:r>
        <w:rPr>
          <w:color w:val="000000"/>
          <w:highlight w:val="white"/>
          <w:vertAlign w:val="superscript"/>
          <w:lang w:val="en-MY"/>
        </w:rPr>
        <w:t>[</w:t>
      </w:r>
      <w:hyperlink r:id="rId1" w:anchor="fen-NKJV-31077l" w:history="1">
        <w:r w:rsidRPr="003660AD">
          <w:rPr>
            <w:rStyle w:val="Hyperlink"/>
            <w:highlight w:val="white"/>
            <w:vertAlign w:val="superscript"/>
            <w:lang w:val="en-MY"/>
          </w:rPr>
          <w:t>l</w:t>
        </w:r>
      </w:hyperlink>
      <w:r>
        <w:rPr>
          <w:color w:val="000000"/>
          <w:highlight w:val="white"/>
          <w:vertAlign w:val="superscript"/>
          <w:lang w:val="en-MY"/>
        </w:rPr>
        <w:t>]</w:t>
      </w:r>
      <w:r>
        <w:rPr>
          <w:color w:val="000000"/>
          <w:highlight w:val="white"/>
          <w:lang w:val="en-MY"/>
        </w:rPr>
        <w:t>in it, for the </w:t>
      </w:r>
      <w:r>
        <w:rPr>
          <w:color w:val="000000"/>
          <w:highlight w:val="white"/>
          <w:vertAlign w:val="superscript"/>
          <w:lang w:val="en-MY"/>
        </w:rPr>
        <w:t>[</w:t>
      </w:r>
      <w:hyperlink r:id="rId2" w:anchor="fen-NKJV-31077m" w:history="1">
        <w:r w:rsidRPr="003660AD">
          <w:rPr>
            <w:rStyle w:val="Hyperlink"/>
            <w:highlight w:val="white"/>
            <w:vertAlign w:val="superscript"/>
            <w:lang w:val="en-MY"/>
          </w:rPr>
          <w:t>m</w:t>
        </w:r>
      </w:hyperlink>
      <w:r>
        <w:rPr>
          <w:color w:val="000000"/>
          <w:highlight w:val="white"/>
          <w:vertAlign w:val="superscript"/>
          <w:lang w:val="en-MY"/>
        </w:rPr>
        <w:t>]</w:t>
      </w:r>
      <w:r>
        <w:rPr>
          <w:color w:val="000000"/>
          <w:highlight w:val="white"/>
          <w:lang w:val="en-MY"/>
        </w:rPr>
        <w:t>glory of God illuminated it. The Lamb </w:t>
      </w:r>
      <w:r>
        <w:rPr>
          <w:i/>
          <w:iCs/>
          <w:color w:val="000000"/>
          <w:highlight w:val="white"/>
          <w:lang w:val="en-MY"/>
        </w:rPr>
        <w:t>is</w:t>
      </w:r>
      <w:r>
        <w:rPr>
          <w:color w:val="000000"/>
          <w:highlight w:val="white"/>
          <w:lang w:val="en-MY"/>
        </w:rPr>
        <w:t> its light.” </w:t>
      </w:r>
      <w:r>
        <w:rPr>
          <w:lang w:val="en-MY"/>
        </w:rPr>
        <w:t xml:space="preserve"> </w:t>
      </w:r>
    </w:p>
  </w:comment>
  <w:comment w:id="9955" w:author="Fleur Vaz" w:date="2024-09-23T10:20:00Z" w:initials="FV">
    <w:p w14:paraId="2667E125" w14:textId="77777777" w:rsidR="00D10D1F" w:rsidRDefault="00D10D1F" w:rsidP="00D10D1F">
      <w:pPr>
        <w:pStyle w:val="CommentText"/>
      </w:pPr>
      <w:r>
        <w:rPr>
          <w:rStyle w:val="CommentReference"/>
        </w:rPr>
        <w:annotationRef/>
      </w:r>
      <w:r>
        <w:rPr>
          <w:lang w:val="en-MY"/>
        </w:rPr>
        <w:t>Unbiblical too. New Testament laws prevail. Even under the Old Testament, kings were not permitted to have many wives or horses (</w:t>
      </w:r>
      <w:r>
        <w:rPr>
          <w:color w:val="1F1F1F"/>
          <w:highlight w:val="white"/>
          <w:lang w:val="en-MY"/>
        </w:rPr>
        <w:t>Deuteronomy 17:16–17).</w:t>
      </w:r>
    </w:p>
  </w:comment>
  <w:comment w:id="9956" w:author="Fleur Vaz" w:date="2024-09-23T10:23:00Z" w:initials="FV">
    <w:p w14:paraId="7A34FEC3" w14:textId="77777777" w:rsidR="00D10D1F" w:rsidRDefault="00D10D1F" w:rsidP="00D10D1F">
      <w:pPr>
        <w:pStyle w:val="CommentText"/>
      </w:pPr>
      <w:r>
        <w:rPr>
          <w:rStyle w:val="CommentReference"/>
        </w:rPr>
        <w:annotationRef/>
      </w:r>
      <w:r>
        <w:rPr>
          <w:lang w:val="en-MY"/>
        </w:rPr>
        <w:t>If this is the beginning of the Millennium, then Jesus is ruling the nations from His throne in the New Jerusalem (Zechariah 14:16). The temple of the presence of the Lord (Revelation 21) and polygamy is not permitted in the New Testament. You cannot use Solomon as a model because his excesses were unscriptural.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2A57FB" w15:done="0"/>
  <w15:commentEx w15:paraId="137E0297" w15:done="0"/>
  <w15:commentEx w15:paraId="64361C7E" w15:done="0"/>
  <w15:commentEx w15:paraId="0AEFEC1D" w15:done="1"/>
  <w15:commentEx w15:paraId="3141BBF3" w15:done="0"/>
  <w15:commentEx w15:paraId="41D42195" w15:done="0"/>
  <w15:commentEx w15:paraId="021935D6" w15:done="0"/>
  <w15:commentEx w15:paraId="1C330B04" w15:done="0"/>
  <w15:commentEx w15:paraId="6D3A5BBD" w15:paraIdParent="1C330B04" w15:done="0"/>
  <w15:commentEx w15:paraId="3352A4A1" w15:done="0"/>
  <w15:commentEx w15:paraId="72DE56D8" w15:done="0"/>
  <w15:commentEx w15:paraId="0DB09C4C" w15:done="0"/>
  <w15:commentEx w15:paraId="56B69FF8" w15:done="0"/>
  <w15:commentEx w15:paraId="164B6A61" w15:done="0"/>
  <w15:commentEx w15:paraId="3723BE8B" w15:done="0"/>
  <w15:commentEx w15:paraId="6FA11AD6" w15:done="0"/>
  <w15:commentEx w15:paraId="128F66F3" w15:done="0"/>
  <w15:commentEx w15:paraId="5408BC32" w15:done="0"/>
  <w15:commentEx w15:paraId="27AFD178" w15:done="0"/>
  <w15:commentEx w15:paraId="3854B085" w15:paraIdParent="27AFD178" w15:done="0"/>
  <w15:commentEx w15:paraId="0F3F77EA" w15:done="0"/>
  <w15:commentEx w15:paraId="10E80901" w15:done="0"/>
  <w15:commentEx w15:paraId="2D8D1373" w15:done="0"/>
  <w15:commentEx w15:paraId="063FB33D" w15:paraIdParent="2D8D1373" w15:done="0"/>
  <w15:commentEx w15:paraId="3BB1F0C6" w15:done="0"/>
  <w15:commentEx w15:paraId="29F043AE" w15:done="0"/>
  <w15:commentEx w15:paraId="6E483491" w15:paraIdParent="29F043AE" w15:done="0"/>
  <w15:commentEx w15:paraId="5DBC37AF" w15:done="0"/>
  <w15:commentEx w15:paraId="50DE596C" w15:paraIdParent="5DBC37AF" w15:done="0"/>
  <w15:commentEx w15:paraId="27F83691" w15:done="0"/>
  <w15:commentEx w15:paraId="7852222D" w15:done="0"/>
  <w15:commentEx w15:paraId="61725733" w15:paraIdParent="7852222D" w15:done="0"/>
  <w15:commentEx w15:paraId="31000FBF" w15:done="0"/>
  <w15:commentEx w15:paraId="5F68FC80" w15:done="0"/>
  <w15:commentEx w15:paraId="441FB55F" w15:done="0"/>
  <w15:commentEx w15:paraId="0F7DCFF0" w15:done="0"/>
  <w15:commentEx w15:paraId="64235617" w15:paraIdParent="0F7DCFF0" w15:done="0"/>
  <w15:commentEx w15:paraId="689EE1A2" w15:done="0"/>
  <w15:commentEx w15:paraId="0943DE9E" w15:paraIdParent="689EE1A2" w15:done="0"/>
  <w15:commentEx w15:paraId="3E103F44" w15:paraIdParent="689EE1A2" w15:done="0"/>
  <w15:commentEx w15:paraId="0758BA7F" w15:done="0"/>
  <w15:commentEx w15:paraId="29213061" w15:paraIdParent="0758BA7F" w15:done="0"/>
  <w15:commentEx w15:paraId="71F73F60" w15:done="0"/>
  <w15:commentEx w15:paraId="430D2163" w15:paraIdParent="71F73F60" w15:done="0"/>
  <w15:commentEx w15:paraId="062DCEEC" w15:done="0"/>
  <w15:commentEx w15:paraId="2667E125" w15:done="0"/>
  <w15:commentEx w15:paraId="7A34FEC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36EEF6" w16cex:dateUtc="2024-09-13T06:12:00Z"/>
  <w16cex:commentExtensible w16cex:durableId="785C19AE" w16cex:dateUtc="2024-09-13T06:22:00Z"/>
  <w16cex:commentExtensible w16cex:durableId="74FECAC8" w16cex:dateUtc="2024-09-13T06:24:00Z"/>
  <w16cex:commentExtensible w16cex:durableId="7B0750CA" w16cex:dateUtc="2024-09-13T06:28:00Z"/>
  <w16cex:commentExtensible w16cex:durableId="5239100E" w16cex:dateUtc="2024-09-13T06:31:00Z"/>
  <w16cex:commentExtensible w16cex:durableId="549A9C57" w16cex:dateUtc="2024-09-13T06:45:00Z"/>
  <w16cex:commentExtensible w16cex:durableId="3967E2CE" w16cex:dateUtc="2024-09-13T06:54:00Z"/>
  <w16cex:commentExtensible w16cex:durableId="5C92BA43" w16cex:dateUtc="2024-09-13T06:48:00Z"/>
  <w16cex:commentExtensible w16cex:durableId="1A524422" w16cex:dateUtc="2024-09-13T06:48:00Z"/>
  <w16cex:commentExtensible w16cex:durableId="6194B740" w16cex:dateUtc="2024-09-13T07:08:00Z"/>
  <w16cex:commentExtensible w16cex:durableId="14C65428" w16cex:dateUtc="2024-09-13T07:08:00Z"/>
  <w16cex:commentExtensible w16cex:durableId="32E9446F" w16cex:dateUtc="2024-09-13T08:33:00Z"/>
  <w16cex:commentExtensible w16cex:durableId="034BBCD5" w16cex:dateUtc="2024-09-13T08:33:00Z"/>
  <w16cex:commentExtensible w16cex:durableId="300B107C" w16cex:dateUtc="2024-09-13T08:55:00Z"/>
  <w16cex:commentExtensible w16cex:durableId="247FEDE8" w16cex:dateUtc="2024-09-13T08:55:00Z"/>
  <w16cex:commentExtensible w16cex:durableId="3AA462A3" w16cex:dateUtc="2024-09-15T05:55:00Z"/>
  <w16cex:commentExtensible w16cex:durableId="585EA52A" w16cex:dateUtc="2024-09-15T05:59:00Z"/>
  <w16cex:commentExtensible w16cex:durableId="1419DF4D" w16cex:dateUtc="2024-09-15T06:27:00Z"/>
  <w16cex:commentExtensible w16cex:durableId="0B5B2D63" w16cex:dateUtc="2024-09-15T07:17:00Z"/>
  <w16cex:commentExtensible w16cex:durableId="4994F4AC" w16cex:dateUtc="2024-09-27T10:41:00Z"/>
  <w16cex:commentExtensible w16cex:durableId="70101A10" w16cex:dateUtc="2024-09-15T09:25:00Z"/>
  <w16cex:commentExtensible w16cex:durableId="4D9B5B6B" w16cex:dateUtc="2024-09-24T03:50:00Z"/>
  <w16cex:commentExtensible w16cex:durableId="245894CE" w16cex:dateUtc="2024-09-24T04:33:00Z"/>
  <w16cex:commentExtensible w16cex:durableId="10530224" w16cex:dateUtc="2024-09-28T11:13:00Z"/>
  <w16cex:commentExtensible w16cex:durableId="649D2530" w16cex:dateUtc="2024-09-16T04:07:00Z"/>
  <w16cex:commentExtensible w16cex:durableId="0F0E1D0B" w16cex:dateUtc="2024-09-16T04:46:00Z"/>
  <w16cex:commentExtensible w16cex:durableId="40D6B6D2" w16cex:dateUtc="2024-09-28T13:15:00Z"/>
  <w16cex:commentExtensible w16cex:durableId="0067F482" w16cex:dateUtc="2024-09-17T09:15:00Z"/>
  <w16cex:commentExtensible w16cex:durableId="5B66E2E7" w16cex:dateUtc="2024-09-28T14:45:00Z"/>
  <w16cex:commentExtensible w16cex:durableId="189B1175" w16cex:dateUtc="2024-09-20T05:58:00Z"/>
  <w16cex:commentExtensible w16cex:durableId="18F65FA1" w16cex:dateUtc="2024-09-23T10:05:00Z"/>
  <w16cex:commentExtensible w16cex:durableId="59534E4A" w16cex:dateUtc="2024-09-30T12:59:00Z"/>
  <w16cex:commentExtensible w16cex:durableId="4EEE3AE9" w16cex:dateUtc="2024-09-23T11:10:00Z"/>
  <w16cex:commentExtensible w16cex:durableId="736F2FB7" w16cex:dateUtc="2024-09-23T02:39:00Z"/>
  <w16cex:commentExtensible w16cex:durableId="0267C5EF" w16cex:dateUtc="2024-09-25T04:39:00Z"/>
  <w16cex:commentExtensible w16cex:durableId="69C70B58" w16cex:dateUtc="2024-09-23T01:50:00Z"/>
  <w16cex:commentExtensible w16cex:durableId="1E906B3E" w16cex:dateUtc="2024-10-01T11:41:00Z"/>
  <w16cex:commentExtensible w16cex:durableId="139546D5" w16cex:dateUtc="2024-09-23T01:50:00Z"/>
  <w16cex:commentExtensible w16cex:durableId="0B984FA7" w16cex:dateUtc="2024-10-01T11:41:00Z"/>
  <w16cex:commentExtensible w16cex:durableId="400C7329" w16cex:dateUtc="2024-10-01T11:41:00Z"/>
  <w16cex:commentExtensible w16cex:durableId="53394818" w16cex:dateUtc="2024-09-23T02:06:00Z"/>
  <w16cex:commentExtensible w16cex:durableId="5CB62C6C" w16cex:dateUtc="2024-10-01T11:37:00Z"/>
  <w16cex:commentExtensible w16cex:durableId="585B799C" w16cex:dateUtc="2024-09-23T02:08:00Z"/>
  <w16cex:commentExtensible w16cex:durableId="0EC2889E" w16cex:dateUtc="2024-10-01T11:37:00Z"/>
  <w16cex:commentExtensible w16cex:durableId="66751A65" w16cex:dateUtc="2024-09-23T02:17:00Z"/>
  <w16cex:commentExtensible w16cex:durableId="211344C2" w16cex:dateUtc="2024-09-23T02:20:00Z"/>
  <w16cex:commentExtensible w16cex:durableId="0C0397BD" w16cex:dateUtc="2024-09-23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2A57FB" w16cid:durableId="3836EEF6"/>
  <w16cid:commentId w16cid:paraId="137E0297" w16cid:durableId="785C19AE"/>
  <w16cid:commentId w16cid:paraId="64361C7E" w16cid:durableId="74FECAC8"/>
  <w16cid:commentId w16cid:paraId="0AEFEC1D" w16cid:durableId="7B0750CA"/>
  <w16cid:commentId w16cid:paraId="3141BBF3" w16cid:durableId="5239100E"/>
  <w16cid:commentId w16cid:paraId="41D42195" w16cid:durableId="549A9C57"/>
  <w16cid:commentId w16cid:paraId="021935D6" w16cid:durableId="3967E2CE"/>
  <w16cid:commentId w16cid:paraId="1C330B04" w16cid:durableId="5C92BA43"/>
  <w16cid:commentId w16cid:paraId="6D3A5BBD" w16cid:durableId="1A524422"/>
  <w16cid:commentId w16cid:paraId="3352A4A1" w16cid:durableId="6194B740"/>
  <w16cid:commentId w16cid:paraId="72DE56D8" w16cid:durableId="14C65428"/>
  <w16cid:commentId w16cid:paraId="0DB09C4C" w16cid:durableId="32E9446F"/>
  <w16cid:commentId w16cid:paraId="56B69FF8" w16cid:durableId="034BBCD5"/>
  <w16cid:commentId w16cid:paraId="164B6A61" w16cid:durableId="300B107C"/>
  <w16cid:commentId w16cid:paraId="3723BE8B" w16cid:durableId="247FEDE8"/>
  <w16cid:commentId w16cid:paraId="6FA11AD6" w16cid:durableId="3AA462A3"/>
  <w16cid:commentId w16cid:paraId="128F66F3" w16cid:durableId="585EA52A"/>
  <w16cid:commentId w16cid:paraId="5408BC32" w16cid:durableId="1419DF4D"/>
  <w16cid:commentId w16cid:paraId="27AFD178" w16cid:durableId="0B5B2D63"/>
  <w16cid:commentId w16cid:paraId="3854B085" w16cid:durableId="4994F4AC"/>
  <w16cid:commentId w16cid:paraId="0F3F77EA" w16cid:durableId="70101A10"/>
  <w16cid:commentId w16cid:paraId="10E80901" w16cid:durableId="4D9B5B6B"/>
  <w16cid:commentId w16cid:paraId="2D8D1373" w16cid:durableId="245894CE"/>
  <w16cid:commentId w16cid:paraId="063FB33D" w16cid:durableId="10530224"/>
  <w16cid:commentId w16cid:paraId="3BB1F0C6" w16cid:durableId="649D2530"/>
  <w16cid:commentId w16cid:paraId="29F043AE" w16cid:durableId="0F0E1D0B"/>
  <w16cid:commentId w16cid:paraId="6E483491" w16cid:durableId="40D6B6D2"/>
  <w16cid:commentId w16cid:paraId="5DBC37AF" w16cid:durableId="0067F482"/>
  <w16cid:commentId w16cid:paraId="50DE596C" w16cid:durableId="5B66E2E7"/>
  <w16cid:commentId w16cid:paraId="27F83691" w16cid:durableId="189B1175"/>
  <w16cid:commentId w16cid:paraId="7852222D" w16cid:durableId="18F65FA1"/>
  <w16cid:commentId w16cid:paraId="61725733" w16cid:durableId="59534E4A"/>
  <w16cid:commentId w16cid:paraId="31000FBF" w16cid:durableId="4EEE3AE9"/>
  <w16cid:commentId w16cid:paraId="5F68FC80" w16cid:durableId="736F2FB7"/>
  <w16cid:commentId w16cid:paraId="441FB55F" w16cid:durableId="0267C5EF"/>
  <w16cid:commentId w16cid:paraId="0F7DCFF0" w16cid:durableId="69C70B58"/>
  <w16cid:commentId w16cid:paraId="64235617" w16cid:durableId="1E906B3E"/>
  <w16cid:commentId w16cid:paraId="689EE1A2" w16cid:durableId="139546D5"/>
  <w16cid:commentId w16cid:paraId="0943DE9E" w16cid:durableId="0B984FA7"/>
  <w16cid:commentId w16cid:paraId="3E103F44" w16cid:durableId="400C7329"/>
  <w16cid:commentId w16cid:paraId="0758BA7F" w16cid:durableId="53394818"/>
  <w16cid:commentId w16cid:paraId="29213061" w16cid:durableId="5CB62C6C"/>
  <w16cid:commentId w16cid:paraId="71F73F60" w16cid:durableId="585B799C"/>
  <w16cid:commentId w16cid:paraId="430D2163" w16cid:durableId="0EC2889E"/>
  <w16cid:commentId w16cid:paraId="062DCEEC" w16cid:durableId="66751A65"/>
  <w16cid:commentId w16cid:paraId="2667E125" w16cid:durableId="211344C2"/>
  <w16cid:commentId w16cid:paraId="7A34FEC3" w16cid:durableId="0C0397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2C14F8" w14:textId="77777777" w:rsidR="00217A02" w:rsidRDefault="00217A02" w:rsidP="00325B63">
      <w:pPr>
        <w:spacing w:after="0" w:line="240" w:lineRule="auto"/>
      </w:pPr>
      <w:r>
        <w:separator/>
      </w:r>
    </w:p>
  </w:endnote>
  <w:endnote w:type="continuationSeparator" w:id="0">
    <w:p w14:paraId="0DFA8961" w14:textId="77777777" w:rsidR="00217A02" w:rsidRDefault="00217A02" w:rsidP="00325B63">
      <w:pPr>
        <w:spacing w:after="0" w:line="240" w:lineRule="auto"/>
      </w:pPr>
      <w:r>
        <w:continuationSeparator/>
      </w:r>
    </w:p>
  </w:endnote>
  <w:endnote w:id="1">
    <w:p w14:paraId="116F3F11" w14:textId="1E45A108" w:rsidR="004E19DF" w:rsidRPr="004E19DF" w:rsidRDefault="004E19DF">
      <w:pPr>
        <w:pStyle w:val="EndnoteText"/>
        <w:rPr>
          <w:lang w:val="en-US"/>
        </w:rPr>
      </w:pPr>
      <w:r>
        <w:rPr>
          <w:rStyle w:val="EndnoteReference"/>
        </w:rPr>
        <w:t>1</w:t>
      </w:r>
      <w:r>
        <w:t xml:space="preserve"> </w:t>
      </w:r>
      <w:r w:rsidR="00FC6EF2" w:rsidRPr="00FC6EF2">
        <w:t>Shel Melekh Tzva'ot</w:t>
      </w:r>
    </w:p>
  </w:endnote>
  <w:endnote w:id="2">
    <w:p w14:paraId="43BC8EEE" w14:textId="7B5C6657" w:rsidR="004E19DF" w:rsidRPr="004E19DF" w:rsidRDefault="004E19DF">
      <w:pPr>
        <w:pStyle w:val="EndnoteText"/>
        <w:rPr>
          <w:lang w:val="en-US"/>
        </w:rPr>
      </w:pPr>
      <w:r>
        <w:rPr>
          <w:rStyle w:val="EndnoteReference"/>
        </w:rPr>
        <w:t>2</w:t>
      </w:r>
      <w:r>
        <w:t xml:space="preserve"> </w:t>
      </w:r>
      <w:r w:rsidR="00FC6EF2" w:rsidRPr="00553DAF">
        <w:rPr>
          <w:lang w:val="en-MY"/>
        </w:rPr>
        <w:t>Malachi 4:6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PMingLiU-ExtB">
    <w:panose1 w:val="02020500000000000000"/>
    <w:charset w:val="88"/>
    <w:family w:val="roman"/>
    <w:pitch w:val="variable"/>
    <w:sig w:usb0="8000002F" w:usb1="0A080008" w:usb2="00000010"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210A2F" w14:textId="77777777" w:rsidR="00217A02" w:rsidRDefault="00217A02" w:rsidP="00325B63">
      <w:pPr>
        <w:spacing w:after="0" w:line="240" w:lineRule="auto"/>
      </w:pPr>
      <w:r>
        <w:separator/>
      </w:r>
    </w:p>
  </w:footnote>
  <w:footnote w:type="continuationSeparator" w:id="0">
    <w:p w14:paraId="187F4118" w14:textId="77777777" w:rsidR="00217A02" w:rsidRDefault="00217A02" w:rsidP="00325B63">
      <w:pPr>
        <w:spacing w:after="0" w:line="240" w:lineRule="auto"/>
      </w:pPr>
      <w:r>
        <w:continuationSeparator/>
      </w:r>
    </w:p>
  </w:footnote>
  <w:footnote w:id="1">
    <w:p w14:paraId="2ABD0168" w14:textId="77777777" w:rsidR="00C23E46" w:rsidRPr="002A3C08" w:rsidRDefault="00C23E46" w:rsidP="00325B63">
      <w:pPr>
        <w:pStyle w:val="FootnoteText"/>
        <w:rPr>
          <w:lang w:val="en-MY"/>
        </w:rPr>
      </w:pPr>
      <w:r>
        <w:rPr>
          <w:rStyle w:val="FootnoteReference"/>
        </w:rPr>
        <w:footnoteRef/>
      </w:r>
      <w:r>
        <w:t xml:space="preserve"> Denoting </w:t>
      </w:r>
      <w:r w:rsidRPr="00133603">
        <w:t>a person whose gender identity corresponds with the sex registered for them at birth; not transgende</w:t>
      </w:r>
      <w:r>
        <w:t>r</w:t>
      </w:r>
    </w:p>
  </w:footnote>
  <w:footnote w:id="2">
    <w:p w14:paraId="1BCB9609" w14:textId="0F39A801" w:rsidR="00C23E46" w:rsidRPr="00EE4DCA" w:rsidRDefault="00C23E46" w:rsidP="00EE4DCA">
      <w:pPr>
        <w:pStyle w:val="FootnoteText"/>
        <w:rPr>
          <w:ins w:id="577" w:author="Yashua Lebowitz" w:date="2024-09-26T19:12:00Z"/>
          <w:rStyle w:val="Hyperlink"/>
        </w:rPr>
      </w:pPr>
      <w:ins w:id="578" w:author="Yashua Lebowitz" w:date="2024-09-26T19:12:00Z">
        <w:r>
          <w:rPr>
            <w:rStyle w:val="FootnoteReference"/>
          </w:rPr>
          <w:t>1</w:t>
        </w:r>
        <w:r>
          <w:t xml:space="preserve"> Sahih Muslim 2922</w:t>
        </w:r>
        <w:r w:rsidRPr="00EE4DCA">
          <w:fldChar w:fldCharType="begin"/>
        </w:r>
        <w:r w:rsidRPr="00EE4DCA">
          <w:instrText>HYPERLINK "https://sunnah.com/muslim:2922"</w:instrText>
        </w:r>
        <w:r w:rsidRPr="00EE4DCA">
          <w:fldChar w:fldCharType="separate"/>
        </w:r>
      </w:ins>
    </w:p>
    <w:p w14:paraId="3AB3B66F" w14:textId="100CEE47" w:rsidR="00C23E46" w:rsidRPr="00EE4DCA" w:rsidRDefault="00C23E46" w:rsidP="00EE4DCA">
      <w:pPr>
        <w:pStyle w:val="FootnoteText"/>
        <w:rPr>
          <w:lang w:val="en-US"/>
          <w:rPrChange w:id="579" w:author="Yashua Lebowitz" w:date="2024-09-26T19:12:00Z">
            <w:rPr/>
          </w:rPrChange>
        </w:rPr>
      </w:pPr>
      <w:ins w:id="580" w:author="Yashua Lebowitz" w:date="2024-09-26T19:12:00Z">
        <w:r w:rsidRPr="00EE4DCA">
          <w:fldChar w:fldCharType="end"/>
        </w:r>
      </w:ins>
    </w:p>
  </w:footnote>
  <w:footnote w:id="3">
    <w:p w14:paraId="6215469C" w14:textId="50758010" w:rsidR="00C23E46" w:rsidRPr="007779F8" w:rsidRDefault="00C23E46">
      <w:pPr>
        <w:pStyle w:val="FootnoteText"/>
        <w:rPr>
          <w:lang w:val="en-US"/>
          <w:rPrChange w:id="1098" w:author="Yashua Lebowitz" w:date="2024-09-28T15:03:00Z">
            <w:rPr/>
          </w:rPrChange>
        </w:rPr>
      </w:pPr>
      <w:ins w:id="1099" w:author="Yashua Lebowitz" w:date="2024-09-28T15:03:00Z">
        <w:r>
          <w:rPr>
            <w:rStyle w:val="FootnoteReference"/>
          </w:rPr>
          <w:t>1</w:t>
        </w:r>
        <w:r>
          <w:t xml:space="preserve"> </w:t>
        </w:r>
        <w:r>
          <w:rPr>
            <w:lang w:val="en-US"/>
          </w:rPr>
          <w:t>Improvised Explosive Device</w:t>
        </w:r>
      </w:ins>
    </w:p>
  </w:footnote>
  <w:footnote w:id="4">
    <w:p w14:paraId="0B9C6C04" w14:textId="5A438EE3" w:rsidR="00C23E46" w:rsidRPr="00757347" w:rsidRDefault="00C23E46">
      <w:pPr>
        <w:pStyle w:val="FootnoteText"/>
        <w:rPr>
          <w:lang w:val="en-US"/>
          <w:rPrChange w:id="1892" w:author="Yashua Lebowitz" w:date="2024-09-27T15:51:00Z">
            <w:rPr/>
          </w:rPrChange>
        </w:rPr>
      </w:pPr>
      <w:ins w:id="1893" w:author="Yashua Lebowitz" w:date="2024-09-27T15:51:00Z">
        <w:r>
          <w:rPr>
            <w:rStyle w:val="FootnoteReference"/>
          </w:rPr>
          <w:t>1</w:t>
        </w:r>
        <w:r>
          <w:t xml:space="preserve"> </w:t>
        </w:r>
        <w:r w:rsidRPr="00757347">
          <w:t>Schutzstaffel: A paramilitary organization within the Nazi party in World War II. The SS was responsible for the majority of Nazi war crimes, including the Holocaust, where they murdered more than 20 million people.</w:t>
        </w:r>
      </w:ins>
    </w:p>
  </w:footnote>
  <w:footnote w:id="5">
    <w:p w14:paraId="0E7C08A4" w14:textId="4A0A6E9F" w:rsidR="00C23E46" w:rsidRPr="00757347" w:rsidRDefault="00C23E46">
      <w:pPr>
        <w:pStyle w:val="FootnoteText"/>
        <w:rPr>
          <w:lang w:val="en-US"/>
          <w:rPrChange w:id="1902" w:author="Yashua Lebowitz" w:date="2024-09-27T15:51:00Z">
            <w:rPr/>
          </w:rPrChange>
        </w:rPr>
      </w:pPr>
      <w:ins w:id="1903" w:author="Yashua Lebowitz" w:date="2024-09-27T15:52:00Z">
        <w:r>
          <w:rPr>
            <w:rStyle w:val="FootnoteReference"/>
          </w:rPr>
          <w:t>2</w:t>
        </w:r>
        <w:r>
          <w:t xml:space="preserve"> </w:t>
        </w:r>
      </w:ins>
      <w:ins w:id="1904" w:author="Yashua Lebowitz" w:date="2024-09-27T15:57:00Z">
        <w:r>
          <w:t>Short for Gunnery Sergeant</w:t>
        </w:r>
      </w:ins>
    </w:p>
  </w:footnote>
  <w:footnote w:id="6">
    <w:p w14:paraId="1F03AF41" w14:textId="714B3FAB" w:rsidR="00C23E46" w:rsidRPr="008027FF" w:rsidRDefault="00C23E46" w:rsidP="004A393C">
      <w:pPr>
        <w:pStyle w:val="FootnoteText"/>
        <w:rPr>
          <w:ins w:id="1912" w:author="Yashua Lebowitz" w:date="2024-09-26T19:52:00Z"/>
          <w:lang w:val="en-MY"/>
        </w:rPr>
      </w:pPr>
      <w:ins w:id="1913" w:author="Yashua Lebowitz" w:date="2024-09-27T15:52:00Z">
        <w:r>
          <w:rPr>
            <w:rStyle w:val="FootnoteReference"/>
          </w:rPr>
          <w:t>3</w:t>
        </w:r>
      </w:ins>
      <w:ins w:id="1914" w:author="Yashua Lebowitz" w:date="2024-09-26T19:52:00Z">
        <w:r>
          <w:t xml:space="preserve"> </w:t>
        </w:r>
      </w:ins>
      <w:ins w:id="1915" w:author="Yashua Lebowitz" w:date="2024-09-27T15:57:00Z">
        <w:r>
          <w:t>Helicopter deck</w:t>
        </w:r>
      </w:ins>
    </w:p>
  </w:footnote>
  <w:footnote w:id="7">
    <w:p w14:paraId="5CD19ECB" w14:textId="77777777" w:rsidR="00C23E46" w:rsidRPr="008027FF" w:rsidRDefault="00C23E46" w:rsidP="00073BA8">
      <w:pPr>
        <w:pStyle w:val="FootnoteText"/>
        <w:rPr>
          <w:ins w:id="3410" w:author="Yashua Lebowitz" w:date="2024-09-26T20:00:00Z"/>
          <w:lang w:val="en-MY"/>
        </w:rPr>
      </w:pPr>
      <w:ins w:id="3411" w:author="Yashua Lebowitz" w:date="2024-09-26T20:00:00Z">
        <w:r>
          <w:rPr>
            <w:rStyle w:val="FootnoteReference"/>
          </w:rPr>
          <w:footnoteRef/>
        </w:r>
        <w:r>
          <w:t xml:space="preserve"> </w:t>
        </w:r>
        <w:r w:rsidRPr="007F02D5">
          <w:t>A </w:t>
        </w:r>
        <w:r w:rsidRPr="008027FF">
          <w:rPr>
            <w:i/>
            <w:iCs/>
          </w:rPr>
          <w:t>mezuzah</w:t>
        </w:r>
        <w:r w:rsidRPr="007F02D5">
          <w:t xml:space="preserve"> is a piece of parchment inscribed with Hebrew verses from the Torah, which Jews </w:t>
        </w:r>
        <w:r>
          <w:t>attach</w:t>
        </w:r>
        <w:r w:rsidRPr="007F02D5">
          <w:t xml:space="preserve"> to the doorposts of their homes.</w:t>
        </w:r>
      </w:ins>
    </w:p>
  </w:footnote>
  <w:footnote w:id="8">
    <w:p w14:paraId="70C5BC11" w14:textId="77777777" w:rsidR="00C23E46" w:rsidRPr="008027FF" w:rsidRDefault="00C23E46" w:rsidP="00073BA8">
      <w:pPr>
        <w:pStyle w:val="FootnoteText"/>
        <w:rPr>
          <w:ins w:id="3421" w:author="Yashua Lebowitz" w:date="2024-09-26T20:00:00Z"/>
          <w:lang w:val="en-MY"/>
        </w:rPr>
      </w:pPr>
      <w:ins w:id="3422" w:author="Yashua Lebowitz" w:date="2024-09-26T20:00:00Z">
        <w:r>
          <w:rPr>
            <w:rStyle w:val="FootnoteReference"/>
          </w:rPr>
          <w:footnoteRef/>
        </w:r>
        <w:r>
          <w:t xml:space="preserve"> </w:t>
        </w:r>
        <w:proofErr w:type="spellStart"/>
        <w:r w:rsidRPr="008027FF">
          <w:rPr>
            <w:i/>
            <w:iCs/>
            <w:lang w:val="en"/>
          </w:rPr>
          <w:t>Jhadu</w:t>
        </w:r>
        <w:proofErr w:type="spellEnd"/>
        <w:r w:rsidRPr="008027FF">
          <w:rPr>
            <w:i/>
            <w:iCs/>
            <w:lang w:val="en"/>
          </w:rPr>
          <w:t xml:space="preserve"> </w:t>
        </w:r>
        <w:r w:rsidRPr="007F02D5">
          <w:rPr>
            <w:lang w:val="en"/>
          </w:rPr>
          <w:t xml:space="preserve">and </w:t>
        </w:r>
        <w:r w:rsidRPr="008027FF">
          <w:rPr>
            <w:i/>
            <w:iCs/>
            <w:lang w:val="en"/>
          </w:rPr>
          <w:t>Pocha</w:t>
        </w:r>
        <w:r w:rsidRPr="007F02D5">
          <w:rPr>
            <w:lang w:val="en"/>
          </w:rPr>
          <w:t xml:space="preserve"> are synonymous with </w:t>
        </w:r>
        <w:r>
          <w:rPr>
            <w:lang w:val="en"/>
          </w:rPr>
          <w:t>mopping, a broom for</w:t>
        </w:r>
        <w:r w:rsidRPr="007F02D5">
          <w:rPr>
            <w:lang w:val="en"/>
          </w:rPr>
          <w:t xml:space="preserve"> </w:t>
        </w:r>
        <w:proofErr w:type="spellStart"/>
        <w:r w:rsidRPr="008027FF">
          <w:rPr>
            <w:i/>
            <w:iCs/>
            <w:lang w:val="en"/>
          </w:rPr>
          <w:t>jhadu</w:t>
        </w:r>
        <w:proofErr w:type="spellEnd"/>
        <w:r w:rsidRPr="007F02D5">
          <w:rPr>
            <w:lang w:val="en"/>
          </w:rPr>
          <w:t xml:space="preserve"> for dry mopping and an old cloth or </w:t>
        </w:r>
        <w:proofErr w:type="spellStart"/>
        <w:r w:rsidRPr="008027FF">
          <w:rPr>
            <w:i/>
            <w:iCs/>
            <w:lang w:val="en"/>
          </w:rPr>
          <w:t>pocha</w:t>
        </w:r>
        <w:proofErr w:type="spellEnd"/>
        <w:r w:rsidRPr="007F02D5">
          <w:rPr>
            <w:lang w:val="en"/>
          </w:rPr>
          <w:t xml:space="preserve"> for wet moping.</w:t>
        </w:r>
        <w:r w:rsidRPr="007F02D5">
          <w:t xml:space="preserve"> </w:t>
        </w:r>
      </w:ins>
    </w:p>
  </w:footnote>
  <w:footnote w:id="9">
    <w:p w14:paraId="62E96D05" w14:textId="796C5D8D" w:rsidR="00C23E46" w:rsidRPr="00503AA9" w:rsidRDefault="00C23E46">
      <w:pPr>
        <w:pStyle w:val="FootnoteText"/>
        <w:rPr>
          <w:lang w:val="en-US"/>
          <w:rPrChange w:id="3443" w:author="Yashua Lebowitz" w:date="2024-09-28T15:19:00Z">
            <w:rPr/>
          </w:rPrChange>
        </w:rPr>
      </w:pPr>
      <w:ins w:id="3444" w:author="Yashua Lebowitz" w:date="2024-09-28T15:19:00Z">
        <w:r>
          <w:rPr>
            <w:rStyle w:val="FootnoteReference"/>
          </w:rPr>
          <w:t>1</w:t>
        </w:r>
        <w:r>
          <w:t xml:space="preserve"> </w:t>
        </w:r>
      </w:ins>
      <w:ins w:id="3445" w:author="Yashua Lebowitz" w:date="2024-09-28T15:21:00Z">
        <w:r>
          <w:rPr>
            <w:lang w:val="en-US"/>
          </w:rPr>
          <w:t>Zachariah 14:2</w:t>
        </w:r>
      </w:ins>
    </w:p>
  </w:footnote>
  <w:footnote w:id="10">
    <w:p w14:paraId="6CCCCEB6" w14:textId="3E9D9F8A" w:rsidR="00C23E46" w:rsidRPr="008027FF" w:rsidRDefault="00C23E46" w:rsidP="00073BA8">
      <w:pPr>
        <w:pStyle w:val="FootnoteText"/>
        <w:rPr>
          <w:ins w:id="3452" w:author="Yashua Lebowitz" w:date="2024-09-26T20:00:00Z"/>
          <w:lang w:val="en-MY"/>
        </w:rPr>
      </w:pPr>
      <w:ins w:id="3453" w:author="Yashua Lebowitz" w:date="2024-09-26T20:00:00Z">
        <w:r>
          <w:rPr>
            <w:rStyle w:val="FootnoteReference"/>
          </w:rPr>
          <w:footnoteRef/>
        </w:r>
        <w:r>
          <w:t xml:space="preserve"> </w:t>
        </w:r>
        <w:r w:rsidRPr="00C23E46">
          <w:t xml:space="preserve">The </w:t>
        </w:r>
        <w:r w:rsidRPr="00C23E46">
          <w:rPr>
            <w:lang w:val="en-MY"/>
          </w:rPr>
          <w:t xml:space="preserve">Meretz party was formed in </w:t>
        </w:r>
      </w:ins>
      <w:ins w:id="3454" w:author="Yashua Lebowitz" w:date="2024-09-27T16:17:00Z">
        <w:r w:rsidRPr="00C23E46">
          <w:rPr>
            <w:lang w:val="en-MY"/>
          </w:rPr>
          <w:t>1992</w:t>
        </w:r>
      </w:ins>
      <w:ins w:id="3455" w:author="Yashua Lebowitz" w:date="2024-09-26T20:00:00Z">
        <w:r w:rsidRPr="00C23E46">
          <w:rPr>
            <w:lang w:val="en-MY"/>
          </w:rPr>
          <w:t xml:space="preserve"> and espouses liberal socialist values.</w:t>
        </w:r>
      </w:ins>
    </w:p>
  </w:footnote>
  <w:footnote w:id="11">
    <w:p w14:paraId="082303BF" w14:textId="77777777" w:rsidR="00C23E46" w:rsidRPr="008027FF" w:rsidRDefault="00C23E46" w:rsidP="00073BA8">
      <w:pPr>
        <w:pStyle w:val="FootnoteText"/>
        <w:rPr>
          <w:ins w:id="3465" w:author="Yashua Lebowitz" w:date="2024-09-26T20:00:00Z"/>
          <w:lang w:val="en-MY"/>
        </w:rPr>
      </w:pPr>
      <w:ins w:id="3466" w:author="Yashua Lebowitz" w:date="2024-09-26T20:00:00Z">
        <w:r>
          <w:rPr>
            <w:rStyle w:val="FootnoteReference"/>
          </w:rPr>
          <w:footnoteRef/>
        </w:r>
        <w:r w:rsidRPr="008027FF">
          <w:rPr>
            <w:lang w:val="en-MY"/>
          </w:rPr>
          <w:t xml:space="preserve"> </w:t>
        </w:r>
        <w:r>
          <w:rPr>
            <w:lang w:val="en-MY"/>
          </w:rPr>
          <w:t>A term of respect, alluding to a spiritual leader</w:t>
        </w:r>
      </w:ins>
    </w:p>
  </w:footnote>
  <w:footnote w:id="12">
    <w:p w14:paraId="3D24F3A6" w14:textId="77777777" w:rsidR="00C23E46" w:rsidRPr="0086495B" w:rsidRDefault="00C23E46" w:rsidP="009B5CE7">
      <w:pPr>
        <w:pStyle w:val="FootnoteText"/>
        <w:rPr>
          <w:ins w:id="3977" w:author="Yashua Lebowitz" w:date="2024-09-27T19:52:00Z"/>
          <w:lang w:val="en-MY"/>
        </w:rPr>
      </w:pPr>
      <w:ins w:id="3978" w:author="Yashua Lebowitz" w:date="2024-09-27T19:52:00Z">
        <w:r w:rsidRPr="00045FE3">
          <w:rPr>
            <w:rStyle w:val="FootnoteReference"/>
          </w:rPr>
          <w:footnoteRef/>
        </w:r>
        <w:r w:rsidRPr="0086495B">
          <w:rPr>
            <w:lang w:val="en-MY"/>
          </w:rPr>
          <w:t xml:space="preserve"> Isaiah 24:4</w:t>
        </w:r>
      </w:ins>
    </w:p>
  </w:footnote>
  <w:footnote w:id="13">
    <w:p w14:paraId="2FEBAFD9" w14:textId="77777777" w:rsidR="00C23E46" w:rsidRPr="00EB3A02" w:rsidDel="009B5CE7" w:rsidRDefault="00C23E46" w:rsidP="00325B63">
      <w:pPr>
        <w:pStyle w:val="FootnoteText"/>
        <w:rPr>
          <w:del w:id="4554" w:author="Yashua Lebowitz" w:date="2024-09-27T19:52:00Z"/>
          <w:lang w:val="en-US"/>
        </w:rPr>
      </w:pPr>
      <w:del w:id="4555" w:author="Yashua Lebowitz" w:date="2024-09-27T19:52:00Z">
        <w:r w:rsidDel="009B5CE7">
          <w:rPr>
            <w:rStyle w:val="FootnoteReference"/>
          </w:rPr>
          <w:footnoteRef/>
        </w:r>
        <w:r w:rsidDel="009B5CE7">
          <w:delText xml:space="preserve"> </w:delText>
        </w:r>
        <w:r w:rsidDel="009B5CE7">
          <w:rPr>
            <w:lang w:val="en-US"/>
          </w:rPr>
          <w:delText>Isaiah 24:4</w:delText>
        </w:r>
      </w:del>
    </w:p>
  </w:footnote>
  <w:footnote w:id="14">
    <w:p w14:paraId="18B1166F" w14:textId="77777777" w:rsidR="00C23E46" w:rsidRPr="00A11DDB" w:rsidRDefault="00C23E46" w:rsidP="00852C46">
      <w:pPr>
        <w:pStyle w:val="FootnoteText"/>
        <w:rPr>
          <w:ins w:id="6519" w:author="Yashua Lebowitz" w:date="2024-09-28T19:17:00Z"/>
          <w:lang w:val="en-MY"/>
        </w:rPr>
      </w:pPr>
      <w:ins w:id="6520" w:author="Yashua Lebowitz" w:date="2024-09-28T19:17:00Z">
        <w:r>
          <w:rPr>
            <w:rStyle w:val="FootnoteReference"/>
          </w:rPr>
          <w:footnoteRef/>
        </w:r>
        <w:r>
          <w:t xml:space="preserve"> </w:t>
        </w:r>
        <w:r w:rsidRPr="00165B30">
          <w:t> </w:t>
        </w:r>
        <w:r>
          <w:t>A</w:t>
        </w:r>
        <w:r w:rsidRPr="00165B30">
          <w:t xml:space="preserve"> single man-portable fire-and-forget medium-range antitank weapon system designed to defeat all known and projected threat </w:t>
        </w:r>
        <w:proofErr w:type="spellStart"/>
        <w:r w:rsidRPr="00165B30">
          <w:t>armor</w:t>
        </w:r>
        <w:proofErr w:type="spellEnd"/>
      </w:ins>
    </w:p>
  </w:footnote>
  <w:footnote w:id="15">
    <w:p w14:paraId="5CB65C57" w14:textId="77777777" w:rsidR="00C23E46" w:rsidRPr="00A11DDB" w:rsidRDefault="00C23E46" w:rsidP="00852C46">
      <w:pPr>
        <w:pStyle w:val="FootnoteText"/>
        <w:rPr>
          <w:ins w:id="6557" w:author="Yashua Lebowitz" w:date="2024-09-28T19:17:00Z"/>
          <w:lang w:val="en-MY"/>
        </w:rPr>
      </w:pPr>
      <w:ins w:id="6558" w:author="Yashua Lebowitz" w:date="2024-09-28T19:17:00Z">
        <w:r>
          <w:rPr>
            <w:rStyle w:val="FootnoteReference"/>
          </w:rPr>
          <w:footnoteRef/>
        </w:r>
        <w:r>
          <w:t xml:space="preserve"> </w:t>
        </w:r>
        <w:r>
          <w:rPr>
            <w:lang w:val="en-MY"/>
          </w:rPr>
          <w:t>Medical evacuation unit</w:t>
        </w:r>
      </w:ins>
    </w:p>
  </w:footnote>
  <w:footnote w:id="16">
    <w:p w14:paraId="5A148D12" w14:textId="23BC2570" w:rsidR="00C23E46" w:rsidRPr="00E32017" w:rsidRDefault="00C23E46">
      <w:pPr>
        <w:pStyle w:val="FootnoteText"/>
        <w:rPr>
          <w:lang w:val="en-US"/>
        </w:rPr>
      </w:pPr>
      <w:r>
        <w:rPr>
          <w:rStyle w:val="FootnoteReference"/>
        </w:rPr>
        <w:t>1</w:t>
      </w:r>
      <w:r>
        <w:t xml:space="preserve"> Hello.</w:t>
      </w:r>
    </w:p>
  </w:footnote>
  <w:footnote w:id="17">
    <w:p w14:paraId="20A2A89A" w14:textId="773F9C72" w:rsidR="00C23E46" w:rsidRPr="00E32017" w:rsidRDefault="00C23E46" w:rsidP="00E32017">
      <w:pPr>
        <w:pStyle w:val="FootnoteText"/>
        <w:rPr>
          <w:lang w:val="en-US"/>
        </w:rPr>
      </w:pPr>
      <w:r>
        <w:rPr>
          <w:rStyle w:val="FootnoteReference"/>
        </w:rPr>
        <w:t>2</w:t>
      </w:r>
      <w:r>
        <w:t xml:space="preserve"> </w:t>
      </w:r>
      <w:r w:rsidRPr="00E32017">
        <w:t>Which country are you from, and why are you in jail?</w:t>
      </w:r>
    </w:p>
  </w:footnote>
  <w:footnote w:id="18">
    <w:p w14:paraId="0110A3D5" w14:textId="150766EA" w:rsidR="00C23E46" w:rsidRPr="004B0A92" w:rsidRDefault="00C23E46">
      <w:pPr>
        <w:pStyle w:val="FootnoteText"/>
        <w:rPr>
          <w:lang w:val="en-US"/>
        </w:rPr>
      </w:pPr>
      <w:r>
        <w:rPr>
          <w:rStyle w:val="FootnoteReference"/>
        </w:rPr>
        <w:t>3</w:t>
      </w:r>
      <w:r>
        <w:t xml:space="preserve"> America has a lot of money.</w:t>
      </w:r>
    </w:p>
  </w:footnote>
  <w:footnote w:id="19">
    <w:p w14:paraId="5D52D1D7" w14:textId="77777777" w:rsidR="00C23E46" w:rsidRPr="00A11DDB" w:rsidRDefault="00C23E46" w:rsidP="006A7C0D">
      <w:pPr>
        <w:pStyle w:val="FootnoteText"/>
        <w:rPr>
          <w:ins w:id="7859" w:author="Yashua Lebowitz" w:date="2024-09-28T20:19:00Z"/>
          <w:lang w:val="en-MY"/>
        </w:rPr>
      </w:pPr>
      <w:ins w:id="7860" w:author="Yashua Lebowitz" w:date="2024-09-28T20:19:00Z">
        <w:r>
          <w:rPr>
            <w:rStyle w:val="FootnoteReference"/>
          </w:rPr>
          <w:footnoteRef/>
        </w:r>
        <w:r>
          <w:t xml:space="preserve"> </w:t>
        </w:r>
        <w:r>
          <w:rPr>
            <w:lang w:val="en-MY"/>
          </w:rPr>
          <w:t>Russian special combat forces</w:t>
        </w:r>
      </w:ins>
    </w:p>
  </w:footnote>
  <w:footnote w:id="20">
    <w:p w14:paraId="4D491160" w14:textId="77777777" w:rsidR="00C23E46" w:rsidRPr="00A11DDB" w:rsidRDefault="00C23E46" w:rsidP="006A7C0D">
      <w:pPr>
        <w:pStyle w:val="FootnoteText"/>
        <w:rPr>
          <w:ins w:id="7879" w:author="Yashua Lebowitz" w:date="2024-09-28T20:19:00Z"/>
          <w:lang w:val="en-MY"/>
        </w:rPr>
      </w:pPr>
      <w:ins w:id="7880" w:author="Yashua Lebowitz" w:date="2024-09-28T20:19:00Z">
        <w:r>
          <w:rPr>
            <w:rStyle w:val="FootnoteReference"/>
          </w:rPr>
          <w:footnoteRef/>
        </w:r>
        <w:r>
          <w:t xml:space="preserve"> </w:t>
        </w:r>
        <w:r>
          <w:rPr>
            <w:lang w:val="en-MY"/>
          </w:rPr>
          <w:t>Killed in action</w:t>
        </w:r>
      </w:ins>
    </w:p>
  </w:footnote>
  <w:footnote w:id="21">
    <w:p w14:paraId="072C7BC7" w14:textId="77777777" w:rsidR="00C23E46" w:rsidRPr="00A11DDB" w:rsidRDefault="00C23E46" w:rsidP="006A7C0D">
      <w:pPr>
        <w:pStyle w:val="FootnoteText"/>
        <w:rPr>
          <w:ins w:id="8050" w:author="Yashua Lebowitz" w:date="2024-09-28T20:19:00Z"/>
          <w:lang w:val="en-MY"/>
        </w:rPr>
      </w:pPr>
      <w:ins w:id="8051" w:author="Yashua Lebowitz" w:date="2024-09-28T20:19:00Z">
        <w:r>
          <w:rPr>
            <w:rStyle w:val="FootnoteReference"/>
          </w:rPr>
          <w:footnoteRef/>
        </w:r>
        <w:r>
          <w:t xml:space="preserve"> V</w:t>
        </w:r>
        <w:r w:rsidRPr="00DD31DA">
          <w:t xml:space="preserve">ertical </w:t>
        </w:r>
        <w:proofErr w:type="spellStart"/>
        <w:r w:rsidRPr="00DD31DA">
          <w:t>takeoff</w:t>
        </w:r>
        <w:proofErr w:type="spellEnd"/>
        <w:r w:rsidRPr="00DD31DA">
          <w:t xml:space="preserve"> and landing</w:t>
        </w:r>
        <w:r>
          <w:t xml:space="preserve"> aircraft</w:t>
        </w:r>
      </w:ins>
    </w:p>
  </w:footnote>
  <w:footnote w:id="22">
    <w:p w14:paraId="2D8A0490" w14:textId="77777777" w:rsidR="00C23E46" w:rsidRPr="00213FD7" w:rsidRDefault="00C23E46" w:rsidP="00384ED4">
      <w:pPr>
        <w:pStyle w:val="FootnoteText"/>
        <w:rPr>
          <w:lang w:val="en-MY"/>
        </w:rPr>
      </w:pPr>
      <w:r>
        <w:rPr>
          <w:rStyle w:val="FootnoteReference"/>
        </w:rPr>
        <w:footnoteRef/>
      </w:r>
      <w:r>
        <w:t xml:space="preserve"> The Hebrew word for hell</w:t>
      </w:r>
    </w:p>
  </w:footnote>
  <w:footnote w:id="23">
    <w:p w14:paraId="2DEA1E62" w14:textId="7CA1D111" w:rsidR="00C23E46" w:rsidRPr="00D1103E" w:rsidRDefault="00C23E46">
      <w:pPr>
        <w:pStyle w:val="FootnoteText"/>
        <w:rPr>
          <w:lang w:val="en-US"/>
        </w:rPr>
      </w:pPr>
      <w:r>
        <w:rPr>
          <w:rStyle w:val="FootnoteReference"/>
        </w:rPr>
        <w:t>1</w:t>
      </w:r>
      <w:r>
        <w:t xml:space="preserve"> </w:t>
      </w:r>
      <w:r w:rsidRPr="008A6D25">
        <w:rPr>
          <w:lang w:val="de-DE"/>
        </w:rPr>
        <w:t>Malachi 3:1</w:t>
      </w:r>
    </w:p>
  </w:footnote>
  <w:footnote w:id="24">
    <w:p w14:paraId="723BC196" w14:textId="55F00577" w:rsidR="00C23E46" w:rsidRPr="00D1103E" w:rsidRDefault="00C23E46">
      <w:pPr>
        <w:pStyle w:val="FootnoteText"/>
        <w:rPr>
          <w:lang w:val="en-US"/>
        </w:rPr>
      </w:pPr>
      <w:r>
        <w:rPr>
          <w:rStyle w:val="FootnoteReference"/>
        </w:rPr>
        <w:t>2</w:t>
      </w:r>
      <w:r>
        <w:t xml:space="preserve"> </w:t>
      </w:r>
      <w:r w:rsidRPr="008A6D25">
        <w:rPr>
          <w:lang w:val="de-DE"/>
        </w:rPr>
        <w:t>Matthew 17:11</w:t>
      </w:r>
    </w:p>
  </w:footnote>
  <w:footnote w:id="25">
    <w:p w14:paraId="7A4668D9" w14:textId="40189B5F" w:rsidR="00C23E46" w:rsidRPr="00D1103E" w:rsidRDefault="00C23E46">
      <w:pPr>
        <w:pStyle w:val="FootnoteText"/>
        <w:rPr>
          <w:lang w:val="en-US"/>
        </w:rPr>
      </w:pPr>
      <w:r>
        <w:rPr>
          <w:rStyle w:val="FootnoteReference"/>
        </w:rPr>
        <w:t>3</w:t>
      </w:r>
      <w:r>
        <w:t xml:space="preserve"> Daniel 9:25</w:t>
      </w:r>
    </w:p>
  </w:footnote>
  <w:footnote w:id="26">
    <w:p w14:paraId="58FE673D" w14:textId="7DA6F53A" w:rsidR="00C23E46" w:rsidRPr="003C0348" w:rsidRDefault="00C23E46">
      <w:pPr>
        <w:pStyle w:val="FootnoteText"/>
        <w:rPr>
          <w:lang w:val="en-US"/>
        </w:rPr>
      </w:pPr>
      <w:r>
        <w:rPr>
          <w:rStyle w:val="FootnoteReference"/>
        </w:rPr>
        <w:t>4</w:t>
      </w:r>
      <w:r>
        <w:t xml:space="preserve"> Micah 4:2-4</w:t>
      </w:r>
    </w:p>
  </w:footnote>
  <w:footnote w:id="27">
    <w:p w14:paraId="4A6862F4" w14:textId="1BBBECB7" w:rsidR="00C23E46" w:rsidRPr="003C0348" w:rsidRDefault="00C23E46">
      <w:pPr>
        <w:pStyle w:val="FootnoteText"/>
        <w:rPr>
          <w:lang w:val="en-US"/>
        </w:rPr>
      </w:pPr>
      <w:r>
        <w:rPr>
          <w:rStyle w:val="FootnoteReference"/>
        </w:rPr>
        <w:t>5</w:t>
      </w:r>
      <w:r>
        <w:t xml:space="preserve"> </w:t>
      </w:r>
      <w:r>
        <w:rPr>
          <w:lang w:val="en-US"/>
        </w:rPr>
        <w:t>Malachi 3:1</w:t>
      </w:r>
    </w:p>
  </w:footnote>
  <w:footnote w:id="28">
    <w:p w14:paraId="794A27AE" w14:textId="77777777" w:rsidR="00C23E46" w:rsidRPr="000E137A" w:rsidRDefault="00C23E46" w:rsidP="00325B63">
      <w:pPr>
        <w:pStyle w:val="FootnoteText"/>
        <w:rPr>
          <w:lang w:val="en-US"/>
        </w:rPr>
      </w:pPr>
      <w:r>
        <w:rPr>
          <w:rStyle w:val="FootnoteReference"/>
        </w:rPr>
        <w:t>1</w:t>
      </w:r>
      <w:r>
        <w:t xml:space="preserve"> Zachariah 12:8</w:t>
      </w:r>
    </w:p>
  </w:footnote>
  <w:footnote w:id="29">
    <w:p w14:paraId="2CE13606" w14:textId="77777777" w:rsidR="00C23E46" w:rsidRPr="0019773E" w:rsidRDefault="00C23E46" w:rsidP="00325B63">
      <w:pPr>
        <w:pStyle w:val="FootnoteText"/>
        <w:rPr>
          <w:lang w:val="en-US"/>
        </w:rPr>
      </w:pPr>
      <w:r>
        <w:rPr>
          <w:rStyle w:val="FootnoteReference"/>
        </w:rPr>
        <w:t>1</w:t>
      </w:r>
      <w:r>
        <w:t xml:space="preserve"> Job 1, 38:7</w:t>
      </w:r>
    </w:p>
  </w:footnote>
  <w:footnote w:id="30">
    <w:p w14:paraId="56E248BD" w14:textId="77777777" w:rsidR="00C23E46" w:rsidRPr="000A3ED1" w:rsidRDefault="00C23E46" w:rsidP="00325B63">
      <w:pPr>
        <w:pStyle w:val="FootnoteText"/>
        <w:rPr>
          <w:lang w:val="en-US"/>
        </w:rPr>
      </w:pPr>
      <w:r>
        <w:rPr>
          <w:rStyle w:val="FootnoteReference"/>
        </w:rPr>
        <w:t>2</w:t>
      </w:r>
      <w:r>
        <w:t xml:space="preserve"> </w:t>
      </w:r>
      <w:r>
        <w:rPr>
          <w:lang w:val="en-US"/>
        </w:rPr>
        <w:t>Ezekiel 45:7</w:t>
      </w:r>
    </w:p>
  </w:footnote>
  <w:footnote w:id="31">
    <w:p w14:paraId="2C07AC5C" w14:textId="77777777" w:rsidR="003C761A" w:rsidRPr="008A6D25" w:rsidRDefault="003C761A" w:rsidP="003C761A">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14:2</w:t>
      </w:r>
    </w:p>
  </w:footnote>
  <w:footnote w:id="32">
    <w:p w14:paraId="159796DB" w14:textId="77777777" w:rsidR="00C23E46" w:rsidRPr="00820759" w:rsidRDefault="00C23E46" w:rsidP="00325B63">
      <w:pPr>
        <w:pStyle w:val="FootnoteText"/>
        <w:rPr>
          <w:lang w:val="en-US"/>
        </w:rPr>
      </w:pPr>
      <w:r>
        <w:rPr>
          <w:rStyle w:val="FootnoteReference"/>
        </w:rPr>
        <w:t>1</w:t>
      </w:r>
      <w:r>
        <w:t xml:space="preserve"> Zachariah 14:6-7</w:t>
      </w:r>
    </w:p>
  </w:footnote>
  <w:footnote w:id="33">
    <w:p w14:paraId="7383001C" w14:textId="77777777" w:rsidR="00C23E46" w:rsidRPr="00C202D5" w:rsidRDefault="00C23E46" w:rsidP="00325B63">
      <w:pPr>
        <w:pStyle w:val="FootnoteText"/>
        <w:rPr>
          <w:lang w:val="en-US"/>
        </w:rPr>
      </w:pPr>
      <w:r>
        <w:rPr>
          <w:rStyle w:val="FootnoteReference"/>
        </w:rPr>
        <w:t>1</w:t>
      </w:r>
      <w:r>
        <w:t xml:space="preserve"> Zachariah 12:10</w:t>
      </w:r>
    </w:p>
  </w:footnote>
  <w:footnote w:id="34">
    <w:p w14:paraId="03A826FD" w14:textId="77777777" w:rsidR="00C23E46" w:rsidRPr="00C202D5" w:rsidRDefault="00C23E46" w:rsidP="00325B63">
      <w:pPr>
        <w:pStyle w:val="FootnoteText"/>
        <w:rPr>
          <w:lang w:val="en-US"/>
        </w:rPr>
      </w:pPr>
      <w:r>
        <w:rPr>
          <w:rStyle w:val="FootnoteReference"/>
        </w:rPr>
        <w:t>2</w:t>
      </w:r>
      <w:r>
        <w:t xml:space="preserve"> </w:t>
      </w:r>
      <w:r>
        <w:rPr>
          <w:lang w:val="en-US"/>
        </w:rPr>
        <w:t>Zachariah 14:4</w:t>
      </w:r>
    </w:p>
  </w:footnote>
  <w:footnote w:id="35">
    <w:p w14:paraId="3242ED94" w14:textId="77777777" w:rsidR="00D10D1F" w:rsidRPr="008A6D25" w:rsidRDefault="00D10D1F" w:rsidP="00D10D1F">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14:6-7</w:t>
      </w:r>
    </w:p>
  </w:footnote>
  <w:footnote w:id="36">
    <w:p w14:paraId="4CA1058E" w14:textId="77777777" w:rsidR="00D10D1F" w:rsidRPr="008A6D25" w:rsidRDefault="00D10D1F" w:rsidP="00D10D1F">
      <w:pPr>
        <w:pStyle w:val="FootnoteText"/>
        <w:rPr>
          <w:lang w:val="de-DE"/>
        </w:rPr>
      </w:pPr>
      <w:r w:rsidRPr="008A6D25">
        <w:rPr>
          <w:rStyle w:val="FootnoteReference"/>
          <w:lang w:val="de-DE"/>
        </w:rPr>
        <w:t>1</w:t>
      </w:r>
      <w:r w:rsidRPr="008A6D25">
        <w:rPr>
          <w:lang w:val="de-DE"/>
        </w:rPr>
        <w:t xml:space="preserve"> Z</w:t>
      </w:r>
      <w:r w:rsidRPr="00553DAF">
        <w:rPr>
          <w:lang w:val="de-DE"/>
        </w:rPr>
        <w:t>e</w:t>
      </w:r>
      <w:r w:rsidRPr="008A6D25">
        <w:rPr>
          <w:lang w:val="de-DE"/>
        </w:rPr>
        <w:t>chariah 12:10</w:t>
      </w:r>
    </w:p>
  </w:footnote>
  <w:footnote w:id="37">
    <w:p w14:paraId="585EFAAA" w14:textId="77777777" w:rsidR="00D10D1F" w:rsidRPr="008A6D25" w:rsidRDefault="00D10D1F" w:rsidP="00D10D1F">
      <w:pPr>
        <w:pStyle w:val="FootnoteText"/>
        <w:rPr>
          <w:lang w:val="de-DE"/>
        </w:rPr>
      </w:pPr>
      <w:r w:rsidRPr="008A6D25">
        <w:rPr>
          <w:rStyle w:val="FootnoteReference"/>
          <w:lang w:val="de-DE"/>
        </w:rPr>
        <w:t>2</w:t>
      </w:r>
      <w:r w:rsidRPr="008A6D25">
        <w:rPr>
          <w:lang w:val="de-DE"/>
        </w:rPr>
        <w:t xml:space="preserve"> Z</w:t>
      </w:r>
      <w:r w:rsidRPr="00553DAF">
        <w:rPr>
          <w:lang w:val="de-DE"/>
        </w:rPr>
        <w:t>e</w:t>
      </w:r>
      <w:r w:rsidRPr="008A6D25">
        <w:rPr>
          <w:lang w:val="de-DE"/>
        </w:rPr>
        <w:t>chariah 14:4</w:t>
      </w:r>
    </w:p>
  </w:footnote>
  <w:footnote w:id="38">
    <w:p w14:paraId="5E1E7321" w14:textId="77777777" w:rsidR="00D10D1F" w:rsidRPr="00553DAF" w:rsidRDefault="00D10D1F" w:rsidP="00D10D1F">
      <w:pPr>
        <w:pStyle w:val="FootnoteText"/>
        <w:rPr>
          <w:lang w:val="en-MY"/>
        </w:rPr>
      </w:pPr>
      <w:r w:rsidRPr="00553DAF">
        <w:rPr>
          <w:rStyle w:val="FootnoteReference"/>
          <w:lang w:val="en-MY"/>
        </w:rPr>
        <w:t>1</w:t>
      </w:r>
      <w:r w:rsidRPr="00553DAF">
        <w:rPr>
          <w:lang w:val="en-MY"/>
        </w:rPr>
        <w:t>Ezekiel 38:20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52041"/>
    <w:multiLevelType w:val="multilevel"/>
    <w:tmpl w:val="0B840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80C62"/>
    <w:multiLevelType w:val="hybridMultilevel"/>
    <w:tmpl w:val="6C489A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2200591"/>
    <w:multiLevelType w:val="multilevel"/>
    <w:tmpl w:val="9C00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8727987">
    <w:abstractNumId w:val="1"/>
  </w:num>
  <w:num w:numId="2" w16cid:durableId="951478908">
    <w:abstractNumId w:val="2"/>
  </w:num>
  <w:num w:numId="3" w16cid:durableId="212071126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c">
    <w15:presenceInfo w15:providerId="Windows Live" w15:userId="13896538f0489a3c"/>
  </w15:person>
  <w15:person w15:author="Yashua Lebowitz">
    <w15:presenceInfo w15:providerId="Windows Live" w15:userId="13896538f0489a3c"/>
  </w15:person>
  <w15:person w15:author="Fleur Vaz">
    <w15:presenceInfo w15:providerId="Windows Live" w15:userId="eabc347e2347555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lastRevisionsView" w:val="0"/>
  </w:docVars>
  <w:rsids>
    <w:rsidRoot w:val="00B57B6F"/>
    <w:rsid w:val="00001AC3"/>
    <w:rsid w:val="00007A8B"/>
    <w:rsid w:val="00025214"/>
    <w:rsid w:val="00031BBE"/>
    <w:rsid w:val="00043502"/>
    <w:rsid w:val="00073BA8"/>
    <w:rsid w:val="00085BEB"/>
    <w:rsid w:val="000B65B8"/>
    <w:rsid w:val="000C7548"/>
    <w:rsid w:val="000D151A"/>
    <w:rsid w:val="001067AA"/>
    <w:rsid w:val="00124068"/>
    <w:rsid w:val="00130B08"/>
    <w:rsid w:val="00137A28"/>
    <w:rsid w:val="001430E7"/>
    <w:rsid w:val="001538CB"/>
    <w:rsid w:val="0015424C"/>
    <w:rsid w:val="001817C3"/>
    <w:rsid w:val="00193E98"/>
    <w:rsid w:val="00197A8E"/>
    <w:rsid w:val="001A6F07"/>
    <w:rsid w:val="001B0FB8"/>
    <w:rsid w:val="001C5C78"/>
    <w:rsid w:val="001D5CCE"/>
    <w:rsid w:val="001E5CAC"/>
    <w:rsid w:val="001E6B40"/>
    <w:rsid w:val="001F0CD8"/>
    <w:rsid w:val="001F3FD6"/>
    <w:rsid w:val="001F6129"/>
    <w:rsid w:val="00203DB8"/>
    <w:rsid w:val="002136B1"/>
    <w:rsid w:val="00217A02"/>
    <w:rsid w:val="00231CB4"/>
    <w:rsid w:val="00244E2C"/>
    <w:rsid w:val="00272E40"/>
    <w:rsid w:val="00272EAF"/>
    <w:rsid w:val="0029464F"/>
    <w:rsid w:val="00303685"/>
    <w:rsid w:val="00307E90"/>
    <w:rsid w:val="00325B63"/>
    <w:rsid w:val="00331B4B"/>
    <w:rsid w:val="00342D36"/>
    <w:rsid w:val="00356342"/>
    <w:rsid w:val="0037229F"/>
    <w:rsid w:val="00372FEA"/>
    <w:rsid w:val="0037516B"/>
    <w:rsid w:val="00381C34"/>
    <w:rsid w:val="00384ED4"/>
    <w:rsid w:val="003C0348"/>
    <w:rsid w:val="003C3BCF"/>
    <w:rsid w:val="003C761A"/>
    <w:rsid w:val="003D6E78"/>
    <w:rsid w:val="003E00A5"/>
    <w:rsid w:val="00406118"/>
    <w:rsid w:val="00432B79"/>
    <w:rsid w:val="00433E43"/>
    <w:rsid w:val="00437ECE"/>
    <w:rsid w:val="00441D9B"/>
    <w:rsid w:val="00442C97"/>
    <w:rsid w:val="004444DB"/>
    <w:rsid w:val="00446388"/>
    <w:rsid w:val="00456C3B"/>
    <w:rsid w:val="004673C5"/>
    <w:rsid w:val="004961CA"/>
    <w:rsid w:val="004A28F6"/>
    <w:rsid w:val="004A37D1"/>
    <w:rsid w:val="004A393C"/>
    <w:rsid w:val="004B0A92"/>
    <w:rsid w:val="004C438F"/>
    <w:rsid w:val="004C450F"/>
    <w:rsid w:val="004E19DF"/>
    <w:rsid w:val="004E71D6"/>
    <w:rsid w:val="004F1744"/>
    <w:rsid w:val="004F24DE"/>
    <w:rsid w:val="00503AA9"/>
    <w:rsid w:val="00507526"/>
    <w:rsid w:val="0053760F"/>
    <w:rsid w:val="00551A69"/>
    <w:rsid w:val="005722E4"/>
    <w:rsid w:val="00577CC0"/>
    <w:rsid w:val="00580D71"/>
    <w:rsid w:val="005824F4"/>
    <w:rsid w:val="00583C42"/>
    <w:rsid w:val="00590E25"/>
    <w:rsid w:val="005A0191"/>
    <w:rsid w:val="005A64E6"/>
    <w:rsid w:val="005E7925"/>
    <w:rsid w:val="005F5EA2"/>
    <w:rsid w:val="00603CF7"/>
    <w:rsid w:val="00637F20"/>
    <w:rsid w:val="00675331"/>
    <w:rsid w:val="006763BC"/>
    <w:rsid w:val="0067738C"/>
    <w:rsid w:val="00691745"/>
    <w:rsid w:val="006A0CF7"/>
    <w:rsid w:val="006A4F79"/>
    <w:rsid w:val="006A7C0D"/>
    <w:rsid w:val="006B24DC"/>
    <w:rsid w:val="006B5E71"/>
    <w:rsid w:val="006C45DC"/>
    <w:rsid w:val="006D3472"/>
    <w:rsid w:val="006D6183"/>
    <w:rsid w:val="006E3F71"/>
    <w:rsid w:val="006E4D27"/>
    <w:rsid w:val="006E64D0"/>
    <w:rsid w:val="006E6B85"/>
    <w:rsid w:val="006F029D"/>
    <w:rsid w:val="006F5068"/>
    <w:rsid w:val="00704521"/>
    <w:rsid w:val="00707A67"/>
    <w:rsid w:val="0073105D"/>
    <w:rsid w:val="00735093"/>
    <w:rsid w:val="00744EEF"/>
    <w:rsid w:val="00757347"/>
    <w:rsid w:val="00757A41"/>
    <w:rsid w:val="00772CA3"/>
    <w:rsid w:val="00776F65"/>
    <w:rsid w:val="0077757A"/>
    <w:rsid w:val="007779F8"/>
    <w:rsid w:val="007D0007"/>
    <w:rsid w:val="007D6470"/>
    <w:rsid w:val="007F7D1A"/>
    <w:rsid w:val="00817239"/>
    <w:rsid w:val="0082233B"/>
    <w:rsid w:val="00823956"/>
    <w:rsid w:val="00827C2A"/>
    <w:rsid w:val="00833EEB"/>
    <w:rsid w:val="00835BFD"/>
    <w:rsid w:val="00840963"/>
    <w:rsid w:val="00852C46"/>
    <w:rsid w:val="00872EB7"/>
    <w:rsid w:val="00890248"/>
    <w:rsid w:val="008D5F3C"/>
    <w:rsid w:val="00901A61"/>
    <w:rsid w:val="009164FE"/>
    <w:rsid w:val="009318EE"/>
    <w:rsid w:val="0095126C"/>
    <w:rsid w:val="00964FFD"/>
    <w:rsid w:val="00971E3D"/>
    <w:rsid w:val="009A5279"/>
    <w:rsid w:val="009A6893"/>
    <w:rsid w:val="009B5CE7"/>
    <w:rsid w:val="009D086B"/>
    <w:rsid w:val="009D48B6"/>
    <w:rsid w:val="009F2937"/>
    <w:rsid w:val="009F4CE6"/>
    <w:rsid w:val="00A15D35"/>
    <w:rsid w:val="00A170FA"/>
    <w:rsid w:val="00A33869"/>
    <w:rsid w:val="00A4321F"/>
    <w:rsid w:val="00A51F34"/>
    <w:rsid w:val="00A81740"/>
    <w:rsid w:val="00A93BBD"/>
    <w:rsid w:val="00A977B6"/>
    <w:rsid w:val="00AB0E76"/>
    <w:rsid w:val="00AB3C7C"/>
    <w:rsid w:val="00AD31CD"/>
    <w:rsid w:val="00AD6760"/>
    <w:rsid w:val="00AF7BDE"/>
    <w:rsid w:val="00B10F72"/>
    <w:rsid w:val="00B219A1"/>
    <w:rsid w:val="00B34E20"/>
    <w:rsid w:val="00B5685B"/>
    <w:rsid w:val="00B57B6F"/>
    <w:rsid w:val="00B614C1"/>
    <w:rsid w:val="00B648CC"/>
    <w:rsid w:val="00B748B6"/>
    <w:rsid w:val="00B81824"/>
    <w:rsid w:val="00B834C8"/>
    <w:rsid w:val="00B853DC"/>
    <w:rsid w:val="00BD5284"/>
    <w:rsid w:val="00C23E46"/>
    <w:rsid w:val="00C42422"/>
    <w:rsid w:val="00C52231"/>
    <w:rsid w:val="00C6330F"/>
    <w:rsid w:val="00C67343"/>
    <w:rsid w:val="00CA40B5"/>
    <w:rsid w:val="00CD723D"/>
    <w:rsid w:val="00CE2324"/>
    <w:rsid w:val="00CE499D"/>
    <w:rsid w:val="00D072F4"/>
    <w:rsid w:val="00D10D1F"/>
    <w:rsid w:val="00D1103E"/>
    <w:rsid w:val="00D2008B"/>
    <w:rsid w:val="00D44AA8"/>
    <w:rsid w:val="00D61D29"/>
    <w:rsid w:val="00D64CA5"/>
    <w:rsid w:val="00D652D7"/>
    <w:rsid w:val="00D750BF"/>
    <w:rsid w:val="00D90758"/>
    <w:rsid w:val="00DA29A9"/>
    <w:rsid w:val="00DC4BEA"/>
    <w:rsid w:val="00E036F9"/>
    <w:rsid w:val="00E32017"/>
    <w:rsid w:val="00E35B7D"/>
    <w:rsid w:val="00E3613A"/>
    <w:rsid w:val="00E36EBB"/>
    <w:rsid w:val="00E65F58"/>
    <w:rsid w:val="00E766A2"/>
    <w:rsid w:val="00E80686"/>
    <w:rsid w:val="00EA71C3"/>
    <w:rsid w:val="00ED0354"/>
    <w:rsid w:val="00ED722E"/>
    <w:rsid w:val="00EE122B"/>
    <w:rsid w:val="00EE4DCA"/>
    <w:rsid w:val="00EF7545"/>
    <w:rsid w:val="00F327F9"/>
    <w:rsid w:val="00F518B5"/>
    <w:rsid w:val="00F67DD1"/>
    <w:rsid w:val="00F72869"/>
    <w:rsid w:val="00F8605C"/>
    <w:rsid w:val="00F949A6"/>
    <w:rsid w:val="00F94BC6"/>
    <w:rsid w:val="00FB6BB8"/>
    <w:rsid w:val="00FB79F7"/>
    <w:rsid w:val="00FC6EF2"/>
    <w:rsid w:val="00FD1E9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FF014"/>
  <w15:chartTrackingRefBased/>
  <w15:docId w15:val="{F1B0C305-E865-484C-8939-51D2064B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B63"/>
    <w:rPr>
      <w:kern w:val="0"/>
      <w14:ligatures w14:val="none"/>
    </w:rPr>
  </w:style>
  <w:style w:type="paragraph" w:styleId="Heading1">
    <w:name w:val="heading 1"/>
    <w:basedOn w:val="Normal"/>
    <w:next w:val="Normal"/>
    <w:link w:val="Heading1Char"/>
    <w:uiPriority w:val="9"/>
    <w:qFormat/>
    <w:rsid w:val="00325B6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25B6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325B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325B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B63"/>
    <w:rPr>
      <w:rFonts w:asciiTheme="majorHAnsi" w:eastAsiaTheme="majorEastAsia" w:hAnsiTheme="majorHAnsi" w:cstheme="majorBidi"/>
      <w:color w:val="365F91" w:themeColor="accent1" w:themeShade="BF"/>
      <w:kern w:val="0"/>
      <w:sz w:val="32"/>
      <w:szCs w:val="32"/>
      <w14:ligatures w14:val="none"/>
    </w:rPr>
  </w:style>
  <w:style w:type="character" w:customStyle="1" w:styleId="Heading2Char">
    <w:name w:val="Heading 2 Char"/>
    <w:basedOn w:val="DefaultParagraphFont"/>
    <w:link w:val="Heading2"/>
    <w:uiPriority w:val="9"/>
    <w:rsid w:val="00325B63"/>
    <w:rPr>
      <w:rFonts w:asciiTheme="majorHAnsi" w:eastAsiaTheme="majorEastAsia" w:hAnsiTheme="majorHAnsi" w:cstheme="majorBidi"/>
      <w:color w:val="365F91" w:themeColor="accent1" w:themeShade="BF"/>
      <w:kern w:val="0"/>
      <w:sz w:val="26"/>
      <w:szCs w:val="26"/>
      <w14:ligatures w14:val="none"/>
    </w:rPr>
  </w:style>
  <w:style w:type="character" w:customStyle="1" w:styleId="Heading3Char">
    <w:name w:val="Heading 3 Char"/>
    <w:basedOn w:val="DefaultParagraphFont"/>
    <w:link w:val="Heading3"/>
    <w:uiPriority w:val="9"/>
    <w:rsid w:val="00325B63"/>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325B63"/>
    <w:rPr>
      <w:rFonts w:asciiTheme="majorHAnsi" w:eastAsiaTheme="majorEastAsia" w:hAnsiTheme="majorHAnsi" w:cstheme="majorBidi"/>
      <w:i/>
      <w:iCs/>
      <w:color w:val="365F91" w:themeColor="accent1" w:themeShade="BF"/>
      <w:kern w:val="0"/>
      <w14:ligatures w14:val="none"/>
    </w:rPr>
  </w:style>
  <w:style w:type="paragraph" w:styleId="NormalWeb">
    <w:name w:val="Normal (Web)"/>
    <w:basedOn w:val="Normal"/>
    <w:uiPriority w:val="99"/>
    <w:unhideWhenUsed/>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2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5B63"/>
    <w:rPr>
      <w:rFonts w:ascii="Segoe UI" w:hAnsi="Segoe UI" w:cs="Segoe UI"/>
      <w:kern w:val="0"/>
      <w:sz w:val="18"/>
      <w:szCs w:val="18"/>
      <w14:ligatures w14:val="none"/>
    </w:rPr>
  </w:style>
  <w:style w:type="paragraph" w:customStyle="1" w:styleId="line">
    <w:name w:val="line"/>
    <w:basedOn w:val="Normal"/>
    <w:rsid w:val="00325B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325B63"/>
  </w:style>
  <w:style w:type="character" w:styleId="Strong">
    <w:name w:val="Strong"/>
    <w:basedOn w:val="DefaultParagraphFont"/>
    <w:uiPriority w:val="22"/>
    <w:qFormat/>
    <w:rsid w:val="00325B63"/>
    <w:rPr>
      <w:b/>
      <w:bCs/>
    </w:rPr>
  </w:style>
  <w:style w:type="character" w:customStyle="1" w:styleId="line-clamp-1">
    <w:name w:val="line-clamp-1"/>
    <w:basedOn w:val="DefaultParagraphFont"/>
    <w:rsid w:val="00325B63"/>
  </w:style>
  <w:style w:type="character" w:styleId="Hyperlink">
    <w:name w:val="Hyperlink"/>
    <w:basedOn w:val="DefaultParagraphFont"/>
    <w:uiPriority w:val="99"/>
    <w:unhideWhenUsed/>
    <w:rsid w:val="00325B63"/>
    <w:rPr>
      <w:color w:val="0000FF"/>
      <w:u w:val="single"/>
    </w:rPr>
  </w:style>
  <w:style w:type="paragraph" w:styleId="Header">
    <w:name w:val="header"/>
    <w:basedOn w:val="Normal"/>
    <w:link w:val="HeaderChar"/>
    <w:uiPriority w:val="99"/>
    <w:unhideWhenUsed/>
    <w:rsid w:val="00325B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B63"/>
    <w:rPr>
      <w:kern w:val="0"/>
      <w14:ligatures w14:val="none"/>
    </w:rPr>
  </w:style>
  <w:style w:type="paragraph" w:styleId="Footer">
    <w:name w:val="footer"/>
    <w:basedOn w:val="Normal"/>
    <w:link w:val="FooterChar"/>
    <w:uiPriority w:val="99"/>
    <w:unhideWhenUsed/>
    <w:rsid w:val="00325B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B63"/>
    <w:rPr>
      <w:kern w:val="0"/>
      <w14:ligatures w14:val="none"/>
    </w:rPr>
  </w:style>
  <w:style w:type="paragraph" w:styleId="FootnoteText">
    <w:name w:val="footnote text"/>
    <w:basedOn w:val="Normal"/>
    <w:link w:val="FootnoteTextChar"/>
    <w:uiPriority w:val="99"/>
    <w:semiHidden/>
    <w:unhideWhenUsed/>
    <w:rsid w:val="00325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25B63"/>
    <w:rPr>
      <w:kern w:val="0"/>
      <w:sz w:val="20"/>
      <w:szCs w:val="20"/>
      <w14:ligatures w14:val="none"/>
    </w:rPr>
  </w:style>
  <w:style w:type="character" w:styleId="FootnoteReference">
    <w:name w:val="footnote reference"/>
    <w:basedOn w:val="DefaultParagraphFont"/>
    <w:uiPriority w:val="99"/>
    <w:semiHidden/>
    <w:unhideWhenUsed/>
    <w:rsid w:val="00325B63"/>
    <w:rPr>
      <w:vertAlign w:val="superscript"/>
    </w:rPr>
  </w:style>
  <w:style w:type="paragraph" w:styleId="TOCHeading">
    <w:name w:val="TOC Heading"/>
    <w:basedOn w:val="Heading1"/>
    <w:next w:val="Normal"/>
    <w:uiPriority w:val="39"/>
    <w:unhideWhenUsed/>
    <w:qFormat/>
    <w:rsid w:val="00325B63"/>
    <w:pPr>
      <w:spacing w:line="259" w:lineRule="auto"/>
      <w:outlineLvl w:val="9"/>
    </w:pPr>
    <w:rPr>
      <w:lang w:val="en-US"/>
    </w:rPr>
  </w:style>
  <w:style w:type="paragraph" w:styleId="TOC1">
    <w:name w:val="toc 1"/>
    <w:basedOn w:val="Normal"/>
    <w:next w:val="Normal"/>
    <w:autoRedefine/>
    <w:uiPriority w:val="39"/>
    <w:unhideWhenUsed/>
    <w:rsid w:val="00325B63"/>
    <w:pPr>
      <w:spacing w:after="100"/>
    </w:pPr>
  </w:style>
  <w:style w:type="character" w:styleId="FollowedHyperlink">
    <w:name w:val="FollowedHyperlink"/>
    <w:basedOn w:val="DefaultParagraphFont"/>
    <w:uiPriority w:val="99"/>
    <w:semiHidden/>
    <w:unhideWhenUsed/>
    <w:rsid w:val="00325B63"/>
    <w:rPr>
      <w:color w:val="800080" w:themeColor="followedHyperlink"/>
      <w:u w:val="single"/>
    </w:rPr>
  </w:style>
  <w:style w:type="character" w:styleId="CommentReference">
    <w:name w:val="annotation reference"/>
    <w:basedOn w:val="DefaultParagraphFont"/>
    <w:uiPriority w:val="99"/>
    <w:semiHidden/>
    <w:unhideWhenUsed/>
    <w:rsid w:val="00CE2324"/>
    <w:rPr>
      <w:sz w:val="16"/>
      <w:szCs w:val="16"/>
    </w:rPr>
  </w:style>
  <w:style w:type="paragraph" w:styleId="CommentText">
    <w:name w:val="annotation text"/>
    <w:basedOn w:val="Normal"/>
    <w:link w:val="CommentTextChar"/>
    <w:uiPriority w:val="99"/>
    <w:unhideWhenUsed/>
    <w:rsid w:val="00CE2324"/>
    <w:pPr>
      <w:spacing w:line="240" w:lineRule="auto"/>
    </w:pPr>
    <w:rPr>
      <w:sz w:val="20"/>
      <w:szCs w:val="20"/>
      <w:lang w:val="en-US"/>
    </w:rPr>
  </w:style>
  <w:style w:type="character" w:customStyle="1" w:styleId="CommentTextChar">
    <w:name w:val="Comment Text Char"/>
    <w:basedOn w:val="DefaultParagraphFont"/>
    <w:link w:val="CommentText"/>
    <w:uiPriority w:val="99"/>
    <w:rsid w:val="00CE2324"/>
    <w:rPr>
      <w:kern w:val="0"/>
      <w:sz w:val="20"/>
      <w:szCs w:val="20"/>
      <w:lang w:val="en-US"/>
      <w14:ligatures w14:val="none"/>
    </w:rPr>
  </w:style>
  <w:style w:type="paragraph" w:styleId="Revision">
    <w:name w:val="Revision"/>
    <w:hidden/>
    <w:uiPriority w:val="99"/>
    <w:semiHidden/>
    <w:rsid w:val="00CE2324"/>
    <w:pPr>
      <w:spacing w:after="0" w:line="240" w:lineRule="auto"/>
    </w:pPr>
    <w:rPr>
      <w:kern w:val="0"/>
      <w14:ligatures w14:val="none"/>
    </w:rPr>
  </w:style>
  <w:style w:type="paragraph" w:styleId="EndnoteText">
    <w:name w:val="endnote text"/>
    <w:basedOn w:val="Normal"/>
    <w:link w:val="EndnoteTextChar"/>
    <w:uiPriority w:val="99"/>
    <w:semiHidden/>
    <w:unhideWhenUsed/>
    <w:rsid w:val="00EE4DC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4DCA"/>
    <w:rPr>
      <w:kern w:val="0"/>
      <w:sz w:val="20"/>
      <w:szCs w:val="20"/>
      <w14:ligatures w14:val="none"/>
    </w:rPr>
  </w:style>
  <w:style w:type="character" w:styleId="EndnoteReference">
    <w:name w:val="endnote reference"/>
    <w:basedOn w:val="DefaultParagraphFont"/>
    <w:uiPriority w:val="99"/>
    <w:semiHidden/>
    <w:unhideWhenUsed/>
    <w:rsid w:val="00EE4DCA"/>
    <w:rPr>
      <w:vertAlign w:val="superscript"/>
    </w:rPr>
  </w:style>
  <w:style w:type="character" w:customStyle="1" w:styleId="UnresolvedMention1">
    <w:name w:val="Unresolved Mention1"/>
    <w:basedOn w:val="DefaultParagraphFont"/>
    <w:uiPriority w:val="99"/>
    <w:semiHidden/>
    <w:unhideWhenUsed/>
    <w:rsid w:val="00EE4DCA"/>
    <w:rPr>
      <w:color w:val="605E5C"/>
      <w:shd w:val="clear" w:color="auto" w:fill="E1DFDD"/>
    </w:rPr>
  </w:style>
  <w:style w:type="paragraph" w:styleId="ListParagraph">
    <w:name w:val="List Paragraph"/>
    <w:basedOn w:val="Normal"/>
    <w:uiPriority w:val="34"/>
    <w:qFormat/>
    <w:rsid w:val="00B10F72"/>
    <w:pPr>
      <w:ind w:left="720"/>
      <w:contextualSpacing/>
    </w:pPr>
  </w:style>
  <w:style w:type="paragraph" w:styleId="CommentSubject">
    <w:name w:val="annotation subject"/>
    <w:basedOn w:val="CommentText"/>
    <w:next w:val="CommentText"/>
    <w:link w:val="CommentSubjectChar"/>
    <w:uiPriority w:val="99"/>
    <w:semiHidden/>
    <w:unhideWhenUsed/>
    <w:rsid w:val="007F7D1A"/>
    <w:rPr>
      <w:b/>
      <w:bCs/>
      <w:lang w:val="en-IN"/>
    </w:rPr>
  </w:style>
  <w:style w:type="character" w:customStyle="1" w:styleId="CommentSubjectChar">
    <w:name w:val="Comment Subject Char"/>
    <w:basedOn w:val="CommentTextChar"/>
    <w:link w:val="CommentSubject"/>
    <w:uiPriority w:val="99"/>
    <w:semiHidden/>
    <w:rsid w:val="007F7D1A"/>
    <w:rPr>
      <w:b/>
      <w:bCs/>
      <w:kern w:val="0"/>
      <w:sz w:val="20"/>
      <w:szCs w:val="20"/>
      <w:lang w:val="en-US"/>
      <w14:ligatures w14:val="none"/>
    </w:rPr>
  </w:style>
  <w:style w:type="character" w:customStyle="1" w:styleId="UnresolvedMention2">
    <w:name w:val="Unresolved Mention2"/>
    <w:basedOn w:val="DefaultParagraphFont"/>
    <w:uiPriority w:val="99"/>
    <w:semiHidden/>
    <w:unhideWhenUsed/>
    <w:rsid w:val="006E4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345">
      <w:bodyDiv w:val="1"/>
      <w:marLeft w:val="0"/>
      <w:marRight w:val="0"/>
      <w:marTop w:val="0"/>
      <w:marBottom w:val="0"/>
      <w:divBdr>
        <w:top w:val="none" w:sz="0" w:space="0" w:color="auto"/>
        <w:left w:val="none" w:sz="0" w:space="0" w:color="auto"/>
        <w:bottom w:val="none" w:sz="0" w:space="0" w:color="auto"/>
        <w:right w:val="none" w:sz="0" w:space="0" w:color="auto"/>
      </w:divBdr>
    </w:div>
    <w:div w:id="107238643">
      <w:bodyDiv w:val="1"/>
      <w:marLeft w:val="0"/>
      <w:marRight w:val="0"/>
      <w:marTop w:val="0"/>
      <w:marBottom w:val="0"/>
      <w:divBdr>
        <w:top w:val="none" w:sz="0" w:space="0" w:color="auto"/>
        <w:left w:val="none" w:sz="0" w:space="0" w:color="auto"/>
        <w:bottom w:val="none" w:sz="0" w:space="0" w:color="auto"/>
        <w:right w:val="none" w:sz="0" w:space="0" w:color="auto"/>
      </w:divBdr>
    </w:div>
    <w:div w:id="124473378">
      <w:bodyDiv w:val="1"/>
      <w:marLeft w:val="0"/>
      <w:marRight w:val="0"/>
      <w:marTop w:val="0"/>
      <w:marBottom w:val="0"/>
      <w:divBdr>
        <w:top w:val="none" w:sz="0" w:space="0" w:color="auto"/>
        <w:left w:val="none" w:sz="0" w:space="0" w:color="auto"/>
        <w:bottom w:val="none" w:sz="0" w:space="0" w:color="auto"/>
        <w:right w:val="none" w:sz="0" w:space="0" w:color="auto"/>
      </w:divBdr>
    </w:div>
    <w:div w:id="128599741">
      <w:bodyDiv w:val="1"/>
      <w:marLeft w:val="0"/>
      <w:marRight w:val="0"/>
      <w:marTop w:val="0"/>
      <w:marBottom w:val="0"/>
      <w:divBdr>
        <w:top w:val="none" w:sz="0" w:space="0" w:color="auto"/>
        <w:left w:val="none" w:sz="0" w:space="0" w:color="auto"/>
        <w:bottom w:val="none" w:sz="0" w:space="0" w:color="auto"/>
        <w:right w:val="none" w:sz="0" w:space="0" w:color="auto"/>
      </w:divBdr>
    </w:div>
    <w:div w:id="157156549">
      <w:bodyDiv w:val="1"/>
      <w:marLeft w:val="0"/>
      <w:marRight w:val="0"/>
      <w:marTop w:val="0"/>
      <w:marBottom w:val="0"/>
      <w:divBdr>
        <w:top w:val="none" w:sz="0" w:space="0" w:color="auto"/>
        <w:left w:val="none" w:sz="0" w:space="0" w:color="auto"/>
        <w:bottom w:val="none" w:sz="0" w:space="0" w:color="auto"/>
        <w:right w:val="none" w:sz="0" w:space="0" w:color="auto"/>
      </w:divBdr>
    </w:div>
    <w:div w:id="183859611">
      <w:bodyDiv w:val="1"/>
      <w:marLeft w:val="0"/>
      <w:marRight w:val="0"/>
      <w:marTop w:val="0"/>
      <w:marBottom w:val="0"/>
      <w:divBdr>
        <w:top w:val="none" w:sz="0" w:space="0" w:color="auto"/>
        <w:left w:val="none" w:sz="0" w:space="0" w:color="auto"/>
        <w:bottom w:val="none" w:sz="0" w:space="0" w:color="auto"/>
        <w:right w:val="none" w:sz="0" w:space="0" w:color="auto"/>
      </w:divBdr>
    </w:div>
    <w:div w:id="332683134">
      <w:bodyDiv w:val="1"/>
      <w:marLeft w:val="0"/>
      <w:marRight w:val="0"/>
      <w:marTop w:val="0"/>
      <w:marBottom w:val="0"/>
      <w:divBdr>
        <w:top w:val="none" w:sz="0" w:space="0" w:color="auto"/>
        <w:left w:val="none" w:sz="0" w:space="0" w:color="auto"/>
        <w:bottom w:val="none" w:sz="0" w:space="0" w:color="auto"/>
        <w:right w:val="none" w:sz="0" w:space="0" w:color="auto"/>
      </w:divBdr>
    </w:div>
    <w:div w:id="348021310">
      <w:bodyDiv w:val="1"/>
      <w:marLeft w:val="0"/>
      <w:marRight w:val="0"/>
      <w:marTop w:val="0"/>
      <w:marBottom w:val="0"/>
      <w:divBdr>
        <w:top w:val="none" w:sz="0" w:space="0" w:color="auto"/>
        <w:left w:val="none" w:sz="0" w:space="0" w:color="auto"/>
        <w:bottom w:val="none" w:sz="0" w:space="0" w:color="auto"/>
        <w:right w:val="none" w:sz="0" w:space="0" w:color="auto"/>
      </w:divBdr>
    </w:div>
    <w:div w:id="362873937">
      <w:bodyDiv w:val="1"/>
      <w:marLeft w:val="0"/>
      <w:marRight w:val="0"/>
      <w:marTop w:val="0"/>
      <w:marBottom w:val="0"/>
      <w:divBdr>
        <w:top w:val="none" w:sz="0" w:space="0" w:color="auto"/>
        <w:left w:val="none" w:sz="0" w:space="0" w:color="auto"/>
        <w:bottom w:val="none" w:sz="0" w:space="0" w:color="auto"/>
        <w:right w:val="none" w:sz="0" w:space="0" w:color="auto"/>
      </w:divBdr>
    </w:div>
    <w:div w:id="478308086">
      <w:bodyDiv w:val="1"/>
      <w:marLeft w:val="0"/>
      <w:marRight w:val="0"/>
      <w:marTop w:val="0"/>
      <w:marBottom w:val="0"/>
      <w:divBdr>
        <w:top w:val="none" w:sz="0" w:space="0" w:color="auto"/>
        <w:left w:val="none" w:sz="0" w:space="0" w:color="auto"/>
        <w:bottom w:val="none" w:sz="0" w:space="0" w:color="auto"/>
        <w:right w:val="none" w:sz="0" w:space="0" w:color="auto"/>
      </w:divBdr>
    </w:div>
    <w:div w:id="505099761">
      <w:bodyDiv w:val="1"/>
      <w:marLeft w:val="0"/>
      <w:marRight w:val="0"/>
      <w:marTop w:val="0"/>
      <w:marBottom w:val="0"/>
      <w:divBdr>
        <w:top w:val="none" w:sz="0" w:space="0" w:color="auto"/>
        <w:left w:val="none" w:sz="0" w:space="0" w:color="auto"/>
        <w:bottom w:val="none" w:sz="0" w:space="0" w:color="auto"/>
        <w:right w:val="none" w:sz="0" w:space="0" w:color="auto"/>
      </w:divBdr>
    </w:div>
    <w:div w:id="509104594">
      <w:bodyDiv w:val="1"/>
      <w:marLeft w:val="0"/>
      <w:marRight w:val="0"/>
      <w:marTop w:val="0"/>
      <w:marBottom w:val="0"/>
      <w:divBdr>
        <w:top w:val="none" w:sz="0" w:space="0" w:color="auto"/>
        <w:left w:val="none" w:sz="0" w:space="0" w:color="auto"/>
        <w:bottom w:val="none" w:sz="0" w:space="0" w:color="auto"/>
        <w:right w:val="none" w:sz="0" w:space="0" w:color="auto"/>
      </w:divBdr>
    </w:div>
    <w:div w:id="510604276">
      <w:bodyDiv w:val="1"/>
      <w:marLeft w:val="0"/>
      <w:marRight w:val="0"/>
      <w:marTop w:val="0"/>
      <w:marBottom w:val="0"/>
      <w:divBdr>
        <w:top w:val="none" w:sz="0" w:space="0" w:color="auto"/>
        <w:left w:val="none" w:sz="0" w:space="0" w:color="auto"/>
        <w:bottom w:val="none" w:sz="0" w:space="0" w:color="auto"/>
        <w:right w:val="none" w:sz="0" w:space="0" w:color="auto"/>
      </w:divBdr>
    </w:div>
    <w:div w:id="513694897">
      <w:bodyDiv w:val="1"/>
      <w:marLeft w:val="0"/>
      <w:marRight w:val="0"/>
      <w:marTop w:val="0"/>
      <w:marBottom w:val="0"/>
      <w:divBdr>
        <w:top w:val="none" w:sz="0" w:space="0" w:color="auto"/>
        <w:left w:val="none" w:sz="0" w:space="0" w:color="auto"/>
        <w:bottom w:val="none" w:sz="0" w:space="0" w:color="auto"/>
        <w:right w:val="none" w:sz="0" w:space="0" w:color="auto"/>
      </w:divBdr>
    </w:div>
    <w:div w:id="518272774">
      <w:bodyDiv w:val="1"/>
      <w:marLeft w:val="0"/>
      <w:marRight w:val="0"/>
      <w:marTop w:val="0"/>
      <w:marBottom w:val="0"/>
      <w:divBdr>
        <w:top w:val="none" w:sz="0" w:space="0" w:color="auto"/>
        <w:left w:val="none" w:sz="0" w:space="0" w:color="auto"/>
        <w:bottom w:val="none" w:sz="0" w:space="0" w:color="auto"/>
        <w:right w:val="none" w:sz="0" w:space="0" w:color="auto"/>
      </w:divBdr>
    </w:div>
    <w:div w:id="586498372">
      <w:bodyDiv w:val="1"/>
      <w:marLeft w:val="0"/>
      <w:marRight w:val="0"/>
      <w:marTop w:val="0"/>
      <w:marBottom w:val="0"/>
      <w:divBdr>
        <w:top w:val="none" w:sz="0" w:space="0" w:color="auto"/>
        <w:left w:val="none" w:sz="0" w:space="0" w:color="auto"/>
        <w:bottom w:val="none" w:sz="0" w:space="0" w:color="auto"/>
        <w:right w:val="none" w:sz="0" w:space="0" w:color="auto"/>
      </w:divBdr>
    </w:div>
    <w:div w:id="623117861">
      <w:bodyDiv w:val="1"/>
      <w:marLeft w:val="0"/>
      <w:marRight w:val="0"/>
      <w:marTop w:val="0"/>
      <w:marBottom w:val="0"/>
      <w:divBdr>
        <w:top w:val="none" w:sz="0" w:space="0" w:color="auto"/>
        <w:left w:val="none" w:sz="0" w:space="0" w:color="auto"/>
        <w:bottom w:val="none" w:sz="0" w:space="0" w:color="auto"/>
        <w:right w:val="none" w:sz="0" w:space="0" w:color="auto"/>
      </w:divBdr>
    </w:div>
    <w:div w:id="627199985">
      <w:bodyDiv w:val="1"/>
      <w:marLeft w:val="0"/>
      <w:marRight w:val="0"/>
      <w:marTop w:val="0"/>
      <w:marBottom w:val="0"/>
      <w:divBdr>
        <w:top w:val="none" w:sz="0" w:space="0" w:color="auto"/>
        <w:left w:val="none" w:sz="0" w:space="0" w:color="auto"/>
        <w:bottom w:val="none" w:sz="0" w:space="0" w:color="auto"/>
        <w:right w:val="none" w:sz="0" w:space="0" w:color="auto"/>
      </w:divBdr>
    </w:div>
    <w:div w:id="636254943">
      <w:bodyDiv w:val="1"/>
      <w:marLeft w:val="0"/>
      <w:marRight w:val="0"/>
      <w:marTop w:val="0"/>
      <w:marBottom w:val="0"/>
      <w:divBdr>
        <w:top w:val="none" w:sz="0" w:space="0" w:color="auto"/>
        <w:left w:val="none" w:sz="0" w:space="0" w:color="auto"/>
        <w:bottom w:val="none" w:sz="0" w:space="0" w:color="auto"/>
        <w:right w:val="none" w:sz="0" w:space="0" w:color="auto"/>
      </w:divBdr>
    </w:div>
    <w:div w:id="692459085">
      <w:bodyDiv w:val="1"/>
      <w:marLeft w:val="0"/>
      <w:marRight w:val="0"/>
      <w:marTop w:val="0"/>
      <w:marBottom w:val="0"/>
      <w:divBdr>
        <w:top w:val="none" w:sz="0" w:space="0" w:color="auto"/>
        <w:left w:val="none" w:sz="0" w:space="0" w:color="auto"/>
        <w:bottom w:val="none" w:sz="0" w:space="0" w:color="auto"/>
        <w:right w:val="none" w:sz="0" w:space="0" w:color="auto"/>
      </w:divBdr>
    </w:div>
    <w:div w:id="726073788">
      <w:bodyDiv w:val="1"/>
      <w:marLeft w:val="0"/>
      <w:marRight w:val="0"/>
      <w:marTop w:val="0"/>
      <w:marBottom w:val="0"/>
      <w:divBdr>
        <w:top w:val="none" w:sz="0" w:space="0" w:color="auto"/>
        <w:left w:val="none" w:sz="0" w:space="0" w:color="auto"/>
        <w:bottom w:val="none" w:sz="0" w:space="0" w:color="auto"/>
        <w:right w:val="none" w:sz="0" w:space="0" w:color="auto"/>
      </w:divBdr>
    </w:div>
    <w:div w:id="760292695">
      <w:bodyDiv w:val="1"/>
      <w:marLeft w:val="0"/>
      <w:marRight w:val="0"/>
      <w:marTop w:val="0"/>
      <w:marBottom w:val="0"/>
      <w:divBdr>
        <w:top w:val="none" w:sz="0" w:space="0" w:color="auto"/>
        <w:left w:val="none" w:sz="0" w:space="0" w:color="auto"/>
        <w:bottom w:val="none" w:sz="0" w:space="0" w:color="auto"/>
        <w:right w:val="none" w:sz="0" w:space="0" w:color="auto"/>
      </w:divBdr>
    </w:div>
    <w:div w:id="803423014">
      <w:bodyDiv w:val="1"/>
      <w:marLeft w:val="0"/>
      <w:marRight w:val="0"/>
      <w:marTop w:val="0"/>
      <w:marBottom w:val="0"/>
      <w:divBdr>
        <w:top w:val="none" w:sz="0" w:space="0" w:color="auto"/>
        <w:left w:val="none" w:sz="0" w:space="0" w:color="auto"/>
        <w:bottom w:val="none" w:sz="0" w:space="0" w:color="auto"/>
        <w:right w:val="none" w:sz="0" w:space="0" w:color="auto"/>
      </w:divBdr>
    </w:div>
    <w:div w:id="824513482">
      <w:bodyDiv w:val="1"/>
      <w:marLeft w:val="0"/>
      <w:marRight w:val="0"/>
      <w:marTop w:val="0"/>
      <w:marBottom w:val="0"/>
      <w:divBdr>
        <w:top w:val="none" w:sz="0" w:space="0" w:color="auto"/>
        <w:left w:val="none" w:sz="0" w:space="0" w:color="auto"/>
        <w:bottom w:val="none" w:sz="0" w:space="0" w:color="auto"/>
        <w:right w:val="none" w:sz="0" w:space="0" w:color="auto"/>
      </w:divBdr>
    </w:div>
    <w:div w:id="840320483">
      <w:bodyDiv w:val="1"/>
      <w:marLeft w:val="0"/>
      <w:marRight w:val="0"/>
      <w:marTop w:val="0"/>
      <w:marBottom w:val="0"/>
      <w:divBdr>
        <w:top w:val="none" w:sz="0" w:space="0" w:color="auto"/>
        <w:left w:val="none" w:sz="0" w:space="0" w:color="auto"/>
        <w:bottom w:val="none" w:sz="0" w:space="0" w:color="auto"/>
        <w:right w:val="none" w:sz="0" w:space="0" w:color="auto"/>
      </w:divBdr>
    </w:div>
    <w:div w:id="876161848">
      <w:bodyDiv w:val="1"/>
      <w:marLeft w:val="0"/>
      <w:marRight w:val="0"/>
      <w:marTop w:val="0"/>
      <w:marBottom w:val="0"/>
      <w:divBdr>
        <w:top w:val="none" w:sz="0" w:space="0" w:color="auto"/>
        <w:left w:val="none" w:sz="0" w:space="0" w:color="auto"/>
        <w:bottom w:val="none" w:sz="0" w:space="0" w:color="auto"/>
        <w:right w:val="none" w:sz="0" w:space="0" w:color="auto"/>
      </w:divBdr>
    </w:div>
    <w:div w:id="931934479">
      <w:bodyDiv w:val="1"/>
      <w:marLeft w:val="0"/>
      <w:marRight w:val="0"/>
      <w:marTop w:val="0"/>
      <w:marBottom w:val="0"/>
      <w:divBdr>
        <w:top w:val="none" w:sz="0" w:space="0" w:color="auto"/>
        <w:left w:val="none" w:sz="0" w:space="0" w:color="auto"/>
        <w:bottom w:val="none" w:sz="0" w:space="0" w:color="auto"/>
        <w:right w:val="none" w:sz="0" w:space="0" w:color="auto"/>
      </w:divBdr>
    </w:div>
    <w:div w:id="933979136">
      <w:bodyDiv w:val="1"/>
      <w:marLeft w:val="0"/>
      <w:marRight w:val="0"/>
      <w:marTop w:val="0"/>
      <w:marBottom w:val="0"/>
      <w:divBdr>
        <w:top w:val="none" w:sz="0" w:space="0" w:color="auto"/>
        <w:left w:val="none" w:sz="0" w:space="0" w:color="auto"/>
        <w:bottom w:val="none" w:sz="0" w:space="0" w:color="auto"/>
        <w:right w:val="none" w:sz="0" w:space="0" w:color="auto"/>
      </w:divBdr>
    </w:div>
    <w:div w:id="957681515">
      <w:bodyDiv w:val="1"/>
      <w:marLeft w:val="0"/>
      <w:marRight w:val="0"/>
      <w:marTop w:val="0"/>
      <w:marBottom w:val="0"/>
      <w:divBdr>
        <w:top w:val="none" w:sz="0" w:space="0" w:color="auto"/>
        <w:left w:val="none" w:sz="0" w:space="0" w:color="auto"/>
        <w:bottom w:val="none" w:sz="0" w:space="0" w:color="auto"/>
        <w:right w:val="none" w:sz="0" w:space="0" w:color="auto"/>
      </w:divBdr>
    </w:div>
    <w:div w:id="959412752">
      <w:bodyDiv w:val="1"/>
      <w:marLeft w:val="0"/>
      <w:marRight w:val="0"/>
      <w:marTop w:val="0"/>
      <w:marBottom w:val="0"/>
      <w:divBdr>
        <w:top w:val="none" w:sz="0" w:space="0" w:color="auto"/>
        <w:left w:val="none" w:sz="0" w:space="0" w:color="auto"/>
        <w:bottom w:val="none" w:sz="0" w:space="0" w:color="auto"/>
        <w:right w:val="none" w:sz="0" w:space="0" w:color="auto"/>
      </w:divBdr>
    </w:div>
    <w:div w:id="964045161">
      <w:bodyDiv w:val="1"/>
      <w:marLeft w:val="0"/>
      <w:marRight w:val="0"/>
      <w:marTop w:val="0"/>
      <w:marBottom w:val="0"/>
      <w:divBdr>
        <w:top w:val="none" w:sz="0" w:space="0" w:color="auto"/>
        <w:left w:val="none" w:sz="0" w:space="0" w:color="auto"/>
        <w:bottom w:val="none" w:sz="0" w:space="0" w:color="auto"/>
        <w:right w:val="none" w:sz="0" w:space="0" w:color="auto"/>
      </w:divBdr>
    </w:div>
    <w:div w:id="978269883">
      <w:bodyDiv w:val="1"/>
      <w:marLeft w:val="0"/>
      <w:marRight w:val="0"/>
      <w:marTop w:val="0"/>
      <w:marBottom w:val="0"/>
      <w:divBdr>
        <w:top w:val="none" w:sz="0" w:space="0" w:color="auto"/>
        <w:left w:val="none" w:sz="0" w:space="0" w:color="auto"/>
        <w:bottom w:val="none" w:sz="0" w:space="0" w:color="auto"/>
        <w:right w:val="none" w:sz="0" w:space="0" w:color="auto"/>
      </w:divBdr>
    </w:div>
    <w:div w:id="1087964484">
      <w:bodyDiv w:val="1"/>
      <w:marLeft w:val="0"/>
      <w:marRight w:val="0"/>
      <w:marTop w:val="0"/>
      <w:marBottom w:val="0"/>
      <w:divBdr>
        <w:top w:val="none" w:sz="0" w:space="0" w:color="auto"/>
        <w:left w:val="none" w:sz="0" w:space="0" w:color="auto"/>
        <w:bottom w:val="none" w:sz="0" w:space="0" w:color="auto"/>
        <w:right w:val="none" w:sz="0" w:space="0" w:color="auto"/>
      </w:divBdr>
    </w:div>
    <w:div w:id="1091052748">
      <w:bodyDiv w:val="1"/>
      <w:marLeft w:val="0"/>
      <w:marRight w:val="0"/>
      <w:marTop w:val="0"/>
      <w:marBottom w:val="0"/>
      <w:divBdr>
        <w:top w:val="none" w:sz="0" w:space="0" w:color="auto"/>
        <w:left w:val="none" w:sz="0" w:space="0" w:color="auto"/>
        <w:bottom w:val="none" w:sz="0" w:space="0" w:color="auto"/>
        <w:right w:val="none" w:sz="0" w:space="0" w:color="auto"/>
      </w:divBdr>
    </w:div>
    <w:div w:id="1095172605">
      <w:bodyDiv w:val="1"/>
      <w:marLeft w:val="0"/>
      <w:marRight w:val="0"/>
      <w:marTop w:val="0"/>
      <w:marBottom w:val="0"/>
      <w:divBdr>
        <w:top w:val="none" w:sz="0" w:space="0" w:color="auto"/>
        <w:left w:val="none" w:sz="0" w:space="0" w:color="auto"/>
        <w:bottom w:val="none" w:sz="0" w:space="0" w:color="auto"/>
        <w:right w:val="none" w:sz="0" w:space="0" w:color="auto"/>
      </w:divBdr>
    </w:div>
    <w:div w:id="1098646717">
      <w:bodyDiv w:val="1"/>
      <w:marLeft w:val="0"/>
      <w:marRight w:val="0"/>
      <w:marTop w:val="0"/>
      <w:marBottom w:val="0"/>
      <w:divBdr>
        <w:top w:val="none" w:sz="0" w:space="0" w:color="auto"/>
        <w:left w:val="none" w:sz="0" w:space="0" w:color="auto"/>
        <w:bottom w:val="none" w:sz="0" w:space="0" w:color="auto"/>
        <w:right w:val="none" w:sz="0" w:space="0" w:color="auto"/>
      </w:divBdr>
    </w:div>
    <w:div w:id="1105076816">
      <w:bodyDiv w:val="1"/>
      <w:marLeft w:val="0"/>
      <w:marRight w:val="0"/>
      <w:marTop w:val="0"/>
      <w:marBottom w:val="0"/>
      <w:divBdr>
        <w:top w:val="none" w:sz="0" w:space="0" w:color="auto"/>
        <w:left w:val="none" w:sz="0" w:space="0" w:color="auto"/>
        <w:bottom w:val="none" w:sz="0" w:space="0" w:color="auto"/>
        <w:right w:val="none" w:sz="0" w:space="0" w:color="auto"/>
      </w:divBdr>
    </w:div>
    <w:div w:id="1114716271">
      <w:bodyDiv w:val="1"/>
      <w:marLeft w:val="0"/>
      <w:marRight w:val="0"/>
      <w:marTop w:val="0"/>
      <w:marBottom w:val="0"/>
      <w:divBdr>
        <w:top w:val="none" w:sz="0" w:space="0" w:color="auto"/>
        <w:left w:val="none" w:sz="0" w:space="0" w:color="auto"/>
        <w:bottom w:val="none" w:sz="0" w:space="0" w:color="auto"/>
        <w:right w:val="none" w:sz="0" w:space="0" w:color="auto"/>
      </w:divBdr>
    </w:div>
    <w:div w:id="1120535664">
      <w:bodyDiv w:val="1"/>
      <w:marLeft w:val="0"/>
      <w:marRight w:val="0"/>
      <w:marTop w:val="0"/>
      <w:marBottom w:val="0"/>
      <w:divBdr>
        <w:top w:val="none" w:sz="0" w:space="0" w:color="auto"/>
        <w:left w:val="none" w:sz="0" w:space="0" w:color="auto"/>
        <w:bottom w:val="none" w:sz="0" w:space="0" w:color="auto"/>
        <w:right w:val="none" w:sz="0" w:space="0" w:color="auto"/>
      </w:divBdr>
    </w:div>
    <w:div w:id="1138760054">
      <w:bodyDiv w:val="1"/>
      <w:marLeft w:val="0"/>
      <w:marRight w:val="0"/>
      <w:marTop w:val="0"/>
      <w:marBottom w:val="0"/>
      <w:divBdr>
        <w:top w:val="none" w:sz="0" w:space="0" w:color="auto"/>
        <w:left w:val="none" w:sz="0" w:space="0" w:color="auto"/>
        <w:bottom w:val="none" w:sz="0" w:space="0" w:color="auto"/>
        <w:right w:val="none" w:sz="0" w:space="0" w:color="auto"/>
      </w:divBdr>
      <w:divsChild>
        <w:div w:id="156306831">
          <w:marLeft w:val="0"/>
          <w:marRight w:val="225"/>
          <w:marTop w:val="90"/>
          <w:marBottom w:val="90"/>
          <w:divBdr>
            <w:top w:val="single" w:sz="2" w:space="0" w:color="000000"/>
            <w:left w:val="single" w:sz="2" w:space="0" w:color="000000"/>
            <w:bottom w:val="single" w:sz="2" w:space="0" w:color="000000"/>
            <w:right w:val="single" w:sz="2" w:space="0" w:color="000000"/>
          </w:divBdr>
          <w:divsChild>
            <w:div w:id="1005519619">
              <w:marLeft w:val="0"/>
              <w:marRight w:val="0"/>
              <w:marTop w:val="0"/>
              <w:marBottom w:val="0"/>
              <w:divBdr>
                <w:top w:val="single" w:sz="2" w:space="0" w:color="000000"/>
                <w:left w:val="single" w:sz="2" w:space="0" w:color="000000"/>
                <w:bottom w:val="single" w:sz="2" w:space="0" w:color="000000"/>
                <w:right w:val="single" w:sz="2" w:space="0" w:color="000000"/>
              </w:divBdr>
              <w:divsChild>
                <w:div w:id="310212681">
                  <w:marLeft w:val="0"/>
                  <w:marRight w:val="0"/>
                  <w:marTop w:val="0"/>
                  <w:marBottom w:val="0"/>
                  <w:divBdr>
                    <w:top w:val="single" w:sz="6" w:space="3" w:color="D1CEA1"/>
                    <w:left w:val="single" w:sz="6" w:space="3" w:color="D1CEA1"/>
                    <w:bottom w:val="single" w:sz="6" w:space="3" w:color="D1CEA1"/>
                    <w:right w:val="single" w:sz="6" w:space="3" w:color="D1CEA1"/>
                  </w:divBdr>
                </w:div>
              </w:divsChild>
            </w:div>
            <w:div w:id="1511410083">
              <w:marLeft w:val="0"/>
              <w:marRight w:val="0"/>
              <w:marTop w:val="0"/>
              <w:marBottom w:val="0"/>
              <w:divBdr>
                <w:top w:val="single" w:sz="2" w:space="0" w:color="000000"/>
                <w:left w:val="single" w:sz="2" w:space="0" w:color="000000"/>
                <w:bottom w:val="single" w:sz="2" w:space="0" w:color="000000"/>
                <w:right w:val="single" w:sz="2" w:space="4" w:color="000000"/>
              </w:divBdr>
            </w:div>
            <w:div w:id="1869027552">
              <w:marLeft w:val="0"/>
              <w:marRight w:val="0"/>
              <w:marTop w:val="0"/>
              <w:marBottom w:val="0"/>
              <w:divBdr>
                <w:top w:val="single" w:sz="2" w:space="0" w:color="000000"/>
                <w:left w:val="single" w:sz="2" w:space="8" w:color="000000"/>
                <w:bottom w:val="single" w:sz="2" w:space="0" w:color="000000"/>
                <w:right w:val="single" w:sz="2" w:space="8" w:color="000000"/>
              </w:divBdr>
            </w:div>
          </w:divsChild>
        </w:div>
        <w:div w:id="2108887764">
          <w:marLeft w:val="0"/>
          <w:marRight w:val="225"/>
          <w:marTop w:val="90"/>
          <w:marBottom w:val="90"/>
          <w:divBdr>
            <w:top w:val="single" w:sz="2" w:space="0" w:color="000000"/>
            <w:left w:val="single" w:sz="2" w:space="0" w:color="000000"/>
            <w:bottom w:val="single" w:sz="2" w:space="0" w:color="000000"/>
            <w:right w:val="single" w:sz="2" w:space="0" w:color="000000"/>
          </w:divBdr>
          <w:divsChild>
            <w:div w:id="568657753">
              <w:marLeft w:val="0"/>
              <w:marRight w:val="0"/>
              <w:marTop w:val="0"/>
              <w:marBottom w:val="0"/>
              <w:divBdr>
                <w:top w:val="single" w:sz="2" w:space="0" w:color="000000"/>
                <w:left w:val="single" w:sz="2" w:space="0" w:color="000000"/>
                <w:bottom w:val="single" w:sz="2" w:space="0" w:color="000000"/>
                <w:right w:val="single" w:sz="2" w:space="0" w:color="000000"/>
              </w:divBdr>
              <w:divsChild>
                <w:div w:id="171268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87323">
      <w:bodyDiv w:val="1"/>
      <w:marLeft w:val="0"/>
      <w:marRight w:val="0"/>
      <w:marTop w:val="0"/>
      <w:marBottom w:val="0"/>
      <w:divBdr>
        <w:top w:val="none" w:sz="0" w:space="0" w:color="auto"/>
        <w:left w:val="none" w:sz="0" w:space="0" w:color="auto"/>
        <w:bottom w:val="none" w:sz="0" w:space="0" w:color="auto"/>
        <w:right w:val="none" w:sz="0" w:space="0" w:color="auto"/>
      </w:divBdr>
    </w:div>
    <w:div w:id="1187213707">
      <w:bodyDiv w:val="1"/>
      <w:marLeft w:val="0"/>
      <w:marRight w:val="0"/>
      <w:marTop w:val="0"/>
      <w:marBottom w:val="0"/>
      <w:divBdr>
        <w:top w:val="none" w:sz="0" w:space="0" w:color="auto"/>
        <w:left w:val="none" w:sz="0" w:space="0" w:color="auto"/>
        <w:bottom w:val="none" w:sz="0" w:space="0" w:color="auto"/>
        <w:right w:val="none" w:sz="0" w:space="0" w:color="auto"/>
      </w:divBdr>
    </w:div>
    <w:div w:id="1208224304">
      <w:bodyDiv w:val="1"/>
      <w:marLeft w:val="0"/>
      <w:marRight w:val="0"/>
      <w:marTop w:val="0"/>
      <w:marBottom w:val="0"/>
      <w:divBdr>
        <w:top w:val="none" w:sz="0" w:space="0" w:color="auto"/>
        <w:left w:val="none" w:sz="0" w:space="0" w:color="auto"/>
        <w:bottom w:val="none" w:sz="0" w:space="0" w:color="auto"/>
        <w:right w:val="none" w:sz="0" w:space="0" w:color="auto"/>
      </w:divBdr>
    </w:div>
    <w:div w:id="1248033484">
      <w:bodyDiv w:val="1"/>
      <w:marLeft w:val="0"/>
      <w:marRight w:val="0"/>
      <w:marTop w:val="0"/>
      <w:marBottom w:val="0"/>
      <w:divBdr>
        <w:top w:val="none" w:sz="0" w:space="0" w:color="auto"/>
        <w:left w:val="none" w:sz="0" w:space="0" w:color="auto"/>
        <w:bottom w:val="none" w:sz="0" w:space="0" w:color="auto"/>
        <w:right w:val="none" w:sz="0" w:space="0" w:color="auto"/>
      </w:divBdr>
    </w:div>
    <w:div w:id="1272543918">
      <w:bodyDiv w:val="1"/>
      <w:marLeft w:val="0"/>
      <w:marRight w:val="0"/>
      <w:marTop w:val="0"/>
      <w:marBottom w:val="0"/>
      <w:divBdr>
        <w:top w:val="none" w:sz="0" w:space="0" w:color="auto"/>
        <w:left w:val="none" w:sz="0" w:space="0" w:color="auto"/>
        <w:bottom w:val="none" w:sz="0" w:space="0" w:color="auto"/>
        <w:right w:val="none" w:sz="0" w:space="0" w:color="auto"/>
      </w:divBdr>
    </w:div>
    <w:div w:id="1279411708">
      <w:bodyDiv w:val="1"/>
      <w:marLeft w:val="0"/>
      <w:marRight w:val="0"/>
      <w:marTop w:val="0"/>
      <w:marBottom w:val="0"/>
      <w:divBdr>
        <w:top w:val="none" w:sz="0" w:space="0" w:color="auto"/>
        <w:left w:val="none" w:sz="0" w:space="0" w:color="auto"/>
        <w:bottom w:val="none" w:sz="0" w:space="0" w:color="auto"/>
        <w:right w:val="none" w:sz="0" w:space="0" w:color="auto"/>
      </w:divBdr>
    </w:div>
    <w:div w:id="1316059626">
      <w:bodyDiv w:val="1"/>
      <w:marLeft w:val="0"/>
      <w:marRight w:val="0"/>
      <w:marTop w:val="0"/>
      <w:marBottom w:val="0"/>
      <w:divBdr>
        <w:top w:val="none" w:sz="0" w:space="0" w:color="auto"/>
        <w:left w:val="none" w:sz="0" w:space="0" w:color="auto"/>
        <w:bottom w:val="none" w:sz="0" w:space="0" w:color="auto"/>
        <w:right w:val="none" w:sz="0" w:space="0" w:color="auto"/>
      </w:divBdr>
    </w:div>
    <w:div w:id="1321545516">
      <w:bodyDiv w:val="1"/>
      <w:marLeft w:val="0"/>
      <w:marRight w:val="0"/>
      <w:marTop w:val="0"/>
      <w:marBottom w:val="0"/>
      <w:divBdr>
        <w:top w:val="none" w:sz="0" w:space="0" w:color="auto"/>
        <w:left w:val="none" w:sz="0" w:space="0" w:color="auto"/>
        <w:bottom w:val="none" w:sz="0" w:space="0" w:color="auto"/>
        <w:right w:val="none" w:sz="0" w:space="0" w:color="auto"/>
      </w:divBdr>
    </w:div>
    <w:div w:id="1325359473">
      <w:bodyDiv w:val="1"/>
      <w:marLeft w:val="0"/>
      <w:marRight w:val="0"/>
      <w:marTop w:val="0"/>
      <w:marBottom w:val="0"/>
      <w:divBdr>
        <w:top w:val="none" w:sz="0" w:space="0" w:color="auto"/>
        <w:left w:val="none" w:sz="0" w:space="0" w:color="auto"/>
        <w:bottom w:val="none" w:sz="0" w:space="0" w:color="auto"/>
        <w:right w:val="none" w:sz="0" w:space="0" w:color="auto"/>
      </w:divBdr>
    </w:div>
    <w:div w:id="1328901896">
      <w:bodyDiv w:val="1"/>
      <w:marLeft w:val="0"/>
      <w:marRight w:val="0"/>
      <w:marTop w:val="0"/>
      <w:marBottom w:val="0"/>
      <w:divBdr>
        <w:top w:val="none" w:sz="0" w:space="0" w:color="auto"/>
        <w:left w:val="none" w:sz="0" w:space="0" w:color="auto"/>
        <w:bottom w:val="none" w:sz="0" w:space="0" w:color="auto"/>
        <w:right w:val="none" w:sz="0" w:space="0" w:color="auto"/>
      </w:divBdr>
    </w:div>
    <w:div w:id="1331566664">
      <w:bodyDiv w:val="1"/>
      <w:marLeft w:val="0"/>
      <w:marRight w:val="0"/>
      <w:marTop w:val="0"/>
      <w:marBottom w:val="0"/>
      <w:divBdr>
        <w:top w:val="none" w:sz="0" w:space="0" w:color="auto"/>
        <w:left w:val="none" w:sz="0" w:space="0" w:color="auto"/>
        <w:bottom w:val="none" w:sz="0" w:space="0" w:color="auto"/>
        <w:right w:val="none" w:sz="0" w:space="0" w:color="auto"/>
      </w:divBdr>
    </w:div>
    <w:div w:id="1350335889">
      <w:bodyDiv w:val="1"/>
      <w:marLeft w:val="0"/>
      <w:marRight w:val="0"/>
      <w:marTop w:val="0"/>
      <w:marBottom w:val="0"/>
      <w:divBdr>
        <w:top w:val="none" w:sz="0" w:space="0" w:color="auto"/>
        <w:left w:val="none" w:sz="0" w:space="0" w:color="auto"/>
        <w:bottom w:val="none" w:sz="0" w:space="0" w:color="auto"/>
        <w:right w:val="none" w:sz="0" w:space="0" w:color="auto"/>
      </w:divBdr>
    </w:div>
    <w:div w:id="1368723983">
      <w:bodyDiv w:val="1"/>
      <w:marLeft w:val="0"/>
      <w:marRight w:val="0"/>
      <w:marTop w:val="0"/>
      <w:marBottom w:val="0"/>
      <w:divBdr>
        <w:top w:val="none" w:sz="0" w:space="0" w:color="auto"/>
        <w:left w:val="none" w:sz="0" w:space="0" w:color="auto"/>
        <w:bottom w:val="none" w:sz="0" w:space="0" w:color="auto"/>
        <w:right w:val="none" w:sz="0" w:space="0" w:color="auto"/>
      </w:divBdr>
    </w:div>
    <w:div w:id="1379469446">
      <w:bodyDiv w:val="1"/>
      <w:marLeft w:val="0"/>
      <w:marRight w:val="0"/>
      <w:marTop w:val="0"/>
      <w:marBottom w:val="0"/>
      <w:divBdr>
        <w:top w:val="none" w:sz="0" w:space="0" w:color="auto"/>
        <w:left w:val="none" w:sz="0" w:space="0" w:color="auto"/>
        <w:bottom w:val="none" w:sz="0" w:space="0" w:color="auto"/>
        <w:right w:val="none" w:sz="0" w:space="0" w:color="auto"/>
      </w:divBdr>
    </w:div>
    <w:div w:id="1386099909">
      <w:bodyDiv w:val="1"/>
      <w:marLeft w:val="0"/>
      <w:marRight w:val="0"/>
      <w:marTop w:val="0"/>
      <w:marBottom w:val="0"/>
      <w:divBdr>
        <w:top w:val="none" w:sz="0" w:space="0" w:color="auto"/>
        <w:left w:val="none" w:sz="0" w:space="0" w:color="auto"/>
        <w:bottom w:val="none" w:sz="0" w:space="0" w:color="auto"/>
        <w:right w:val="none" w:sz="0" w:space="0" w:color="auto"/>
      </w:divBdr>
    </w:div>
    <w:div w:id="1395346750">
      <w:bodyDiv w:val="1"/>
      <w:marLeft w:val="0"/>
      <w:marRight w:val="0"/>
      <w:marTop w:val="0"/>
      <w:marBottom w:val="0"/>
      <w:divBdr>
        <w:top w:val="none" w:sz="0" w:space="0" w:color="auto"/>
        <w:left w:val="none" w:sz="0" w:space="0" w:color="auto"/>
        <w:bottom w:val="none" w:sz="0" w:space="0" w:color="auto"/>
        <w:right w:val="none" w:sz="0" w:space="0" w:color="auto"/>
      </w:divBdr>
    </w:div>
    <w:div w:id="1439836728">
      <w:bodyDiv w:val="1"/>
      <w:marLeft w:val="0"/>
      <w:marRight w:val="0"/>
      <w:marTop w:val="0"/>
      <w:marBottom w:val="0"/>
      <w:divBdr>
        <w:top w:val="none" w:sz="0" w:space="0" w:color="auto"/>
        <w:left w:val="none" w:sz="0" w:space="0" w:color="auto"/>
        <w:bottom w:val="none" w:sz="0" w:space="0" w:color="auto"/>
        <w:right w:val="none" w:sz="0" w:space="0" w:color="auto"/>
      </w:divBdr>
    </w:div>
    <w:div w:id="1461142305">
      <w:bodyDiv w:val="1"/>
      <w:marLeft w:val="0"/>
      <w:marRight w:val="0"/>
      <w:marTop w:val="0"/>
      <w:marBottom w:val="0"/>
      <w:divBdr>
        <w:top w:val="none" w:sz="0" w:space="0" w:color="auto"/>
        <w:left w:val="none" w:sz="0" w:space="0" w:color="auto"/>
        <w:bottom w:val="none" w:sz="0" w:space="0" w:color="auto"/>
        <w:right w:val="none" w:sz="0" w:space="0" w:color="auto"/>
      </w:divBdr>
    </w:div>
    <w:div w:id="1478185157">
      <w:bodyDiv w:val="1"/>
      <w:marLeft w:val="0"/>
      <w:marRight w:val="0"/>
      <w:marTop w:val="0"/>
      <w:marBottom w:val="0"/>
      <w:divBdr>
        <w:top w:val="none" w:sz="0" w:space="0" w:color="auto"/>
        <w:left w:val="none" w:sz="0" w:space="0" w:color="auto"/>
        <w:bottom w:val="none" w:sz="0" w:space="0" w:color="auto"/>
        <w:right w:val="none" w:sz="0" w:space="0" w:color="auto"/>
      </w:divBdr>
    </w:div>
    <w:div w:id="1478909832">
      <w:bodyDiv w:val="1"/>
      <w:marLeft w:val="0"/>
      <w:marRight w:val="0"/>
      <w:marTop w:val="0"/>
      <w:marBottom w:val="0"/>
      <w:divBdr>
        <w:top w:val="none" w:sz="0" w:space="0" w:color="auto"/>
        <w:left w:val="none" w:sz="0" w:space="0" w:color="auto"/>
        <w:bottom w:val="none" w:sz="0" w:space="0" w:color="auto"/>
        <w:right w:val="none" w:sz="0" w:space="0" w:color="auto"/>
      </w:divBdr>
    </w:div>
    <w:div w:id="1508523813">
      <w:bodyDiv w:val="1"/>
      <w:marLeft w:val="0"/>
      <w:marRight w:val="0"/>
      <w:marTop w:val="0"/>
      <w:marBottom w:val="0"/>
      <w:divBdr>
        <w:top w:val="none" w:sz="0" w:space="0" w:color="auto"/>
        <w:left w:val="none" w:sz="0" w:space="0" w:color="auto"/>
        <w:bottom w:val="none" w:sz="0" w:space="0" w:color="auto"/>
        <w:right w:val="none" w:sz="0" w:space="0" w:color="auto"/>
      </w:divBdr>
    </w:div>
    <w:div w:id="1587574595">
      <w:bodyDiv w:val="1"/>
      <w:marLeft w:val="0"/>
      <w:marRight w:val="0"/>
      <w:marTop w:val="0"/>
      <w:marBottom w:val="0"/>
      <w:divBdr>
        <w:top w:val="none" w:sz="0" w:space="0" w:color="auto"/>
        <w:left w:val="none" w:sz="0" w:space="0" w:color="auto"/>
        <w:bottom w:val="none" w:sz="0" w:space="0" w:color="auto"/>
        <w:right w:val="none" w:sz="0" w:space="0" w:color="auto"/>
      </w:divBdr>
    </w:div>
    <w:div w:id="1596744793">
      <w:bodyDiv w:val="1"/>
      <w:marLeft w:val="0"/>
      <w:marRight w:val="0"/>
      <w:marTop w:val="0"/>
      <w:marBottom w:val="0"/>
      <w:divBdr>
        <w:top w:val="none" w:sz="0" w:space="0" w:color="auto"/>
        <w:left w:val="none" w:sz="0" w:space="0" w:color="auto"/>
        <w:bottom w:val="none" w:sz="0" w:space="0" w:color="auto"/>
        <w:right w:val="none" w:sz="0" w:space="0" w:color="auto"/>
      </w:divBdr>
    </w:div>
    <w:div w:id="1618684714">
      <w:bodyDiv w:val="1"/>
      <w:marLeft w:val="0"/>
      <w:marRight w:val="0"/>
      <w:marTop w:val="0"/>
      <w:marBottom w:val="0"/>
      <w:divBdr>
        <w:top w:val="none" w:sz="0" w:space="0" w:color="auto"/>
        <w:left w:val="none" w:sz="0" w:space="0" w:color="auto"/>
        <w:bottom w:val="none" w:sz="0" w:space="0" w:color="auto"/>
        <w:right w:val="none" w:sz="0" w:space="0" w:color="auto"/>
      </w:divBdr>
    </w:div>
    <w:div w:id="1623537401">
      <w:bodyDiv w:val="1"/>
      <w:marLeft w:val="0"/>
      <w:marRight w:val="0"/>
      <w:marTop w:val="0"/>
      <w:marBottom w:val="0"/>
      <w:divBdr>
        <w:top w:val="none" w:sz="0" w:space="0" w:color="auto"/>
        <w:left w:val="none" w:sz="0" w:space="0" w:color="auto"/>
        <w:bottom w:val="none" w:sz="0" w:space="0" w:color="auto"/>
        <w:right w:val="none" w:sz="0" w:space="0" w:color="auto"/>
      </w:divBdr>
    </w:div>
    <w:div w:id="1635478916">
      <w:bodyDiv w:val="1"/>
      <w:marLeft w:val="0"/>
      <w:marRight w:val="0"/>
      <w:marTop w:val="0"/>
      <w:marBottom w:val="0"/>
      <w:divBdr>
        <w:top w:val="none" w:sz="0" w:space="0" w:color="auto"/>
        <w:left w:val="none" w:sz="0" w:space="0" w:color="auto"/>
        <w:bottom w:val="none" w:sz="0" w:space="0" w:color="auto"/>
        <w:right w:val="none" w:sz="0" w:space="0" w:color="auto"/>
      </w:divBdr>
    </w:div>
    <w:div w:id="1690712460">
      <w:bodyDiv w:val="1"/>
      <w:marLeft w:val="0"/>
      <w:marRight w:val="0"/>
      <w:marTop w:val="0"/>
      <w:marBottom w:val="0"/>
      <w:divBdr>
        <w:top w:val="none" w:sz="0" w:space="0" w:color="auto"/>
        <w:left w:val="none" w:sz="0" w:space="0" w:color="auto"/>
        <w:bottom w:val="none" w:sz="0" w:space="0" w:color="auto"/>
        <w:right w:val="none" w:sz="0" w:space="0" w:color="auto"/>
      </w:divBdr>
    </w:div>
    <w:div w:id="1736472298">
      <w:bodyDiv w:val="1"/>
      <w:marLeft w:val="0"/>
      <w:marRight w:val="0"/>
      <w:marTop w:val="0"/>
      <w:marBottom w:val="0"/>
      <w:divBdr>
        <w:top w:val="none" w:sz="0" w:space="0" w:color="auto"/>
        <w:left w:val="none" w:sz="0" w:space="0" w:color="auto"/>
        <w:bottom w:val="none" w:sz="0" w:space="0" w:color="auto"/>
        <w:right w:val="none" w:sz="0" w:space="0" w:color="auto"/>
      </w:divBdr>
    </w:div>
    <w:div w:id="1736859494">
      <w:bodyDiv w:val="1"/>
      <w:marLeft w:val="0"/>
      <w:marRight w:val="0"/>
      <w:marTop w:val="0"/>
      <w:marBottom w:val="0"/>
      <w:divBdr>
        <w:top w:val="none" w:sz="0" w:space="0" w:color="auto"/>
        <w:left w:val="none" w:sz="0" w:space="0" w:color="auto"/>
        <w:bottom w:val="none" w:sz="0" w:space="0" w:color="auto"/>
        <w:right w:val="none" w:sz="0" w:space="0" w:color="auto"/>
      </w:divBdr>
    </w:div>
    <w:div w:id="1740204857">
      <w:bodyDiv w:val="1"/>
      <w:marLeft w:val="0"/>
      <w:marRight w:val="0"/>
      <w:marTop w:val="0"/>
      <w:marBottom w:val="0"/>
      <w:divBdr>
        <w:top w:val="none" w:sz="0" w:space="0" w:color="auto"/>
        <w:left w:val="none" w:sz="0" w:space="0" w:color="auto"/>
        <w:bottom w:val="none" w:sz="0" w:space="0" w:color="auto"/>
        <w:right w:val="none" w:sz="0" w:space="0" w:color="auto"/>
      </w:divBdr>
    </w:div>
    <w:div w:id="1845046415">
      <w:bodyDiv w:val="1"/>
      <w:marLeft w:val="0"/>
      <w:marRight w:val="0"/>
      <w:marTop w:val="0"/>
      <w:marBottom w:val="0"/>
      <w:divBdr>
        <w:top w:val="none" w:sz="0" w:space="0" w:color="auto"/>
        <w:left w:val="none" w:sz="0" w:space="0" w:color="auto"/>
        <w:bottom w:val="none" w:sz="0" w:space="0" w:color="auto"/>
        <w:right w:val="none" w:sz="0" w:space="0" w:color="auto"/>
      </w:divBdr>
    </w:div>
    <w:div w:id="1881940250">
      <w:bodyDiv w:val="1"/>
      <w:marLeft w:val="0"/>
      <w:marRight w:val="0"/>
      <w:marTop w:val="0"/>
      <w:marBottom w:val="0"/>
      <w:divBdr>
        <w:top w:val="none" w:sz="0" w:space="0" w:color="auto"/>
        <w:left w:val="none" w:sz="0" w:space="0" w:color="auto"/>
        <w:bottom w:val="none" w:sz="0" w:space="0" w:color="auto"/>
        <w:right w:val="none" w:sz="0" w:space="0" w:color="auto"/>
      </w:divBdr>
      <w:divsChild>
        <w:div w:id="1339311489">
          <w:marLeft w:val="0"/>
          <w:marRight w:val="225"/>
          <w:marTop w:val="90"/>
          <w:marBottom w:val="90"/>
          <w:divBdr>
            <w:top w:val="single" w:sz="2" w:space="0" w:color="000000"/>
            <w:left w:val="single" w:sz="2" w:space="0" w:color="000000"/>
            <w:bottom w:val="single" w:sz="2" w:space="0" w:color="000000"/>
            <w:right w:val="single" w:sz="2" w:space="0" w:color="000000"/>
          </w:divBdr>
          <w:divsChild>
            <w:div w:id="58018396">
              <w:marLeft w:val="0"/>
              <w:marRight w:val="0"/>
              <w:marTop w:val="0"/>
              <w:marBottom w:val="0"/>
              <w:divBdr>
                <w:top w:val="single" w:sz="2" w:space="0" w:color="000000"/>
                <w:left w:val="single" w:sz="2" w:space="0" w:color="000000"/>
                <w:bottom w:val="single" w:sz="2" w:space="0" w:color="000000"/>
                <w:right w:val="single" w:sz="2" w:space="0" w:color="000000"/>
              </w:divBdr>
              <w:divsChild>
                <w:div w:id="82551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78573">
          <w:marLeft w:val="0"/>
          <w:marRight w:val="225"/>
          <w:marTop w:val="90"/>
          <w:marBottom w:val="90"/>
          <w:divBdr>
            <w:top w:val="single" w:sz="2" w:space="0" w:color="000000"/>
            <w:left w:val="single" w:sz="2" w:space="0" w:color="000000"/>
            <w:bottom w:val="single" w:sz="2" w:space="0" w:color="000000"/>
            <w:right w:val="single" w:sz="2" w:space="0" w:color="000000"/>
          </w:divBdr>
          <w:divsChild>
            <w:div w:id="1905411984">
              <w:marLeft w:val="0"/>
              <w:marRight w:val="0"/>
              <w:marTop w:val="0"/>
              <w:marBottom w:val="0"/>
              <w:divBdr>
                <w:top w:val="single" w:sz="2" w:space="0" w:color="000000"/>
                <w:left w:val="single" w:sz="2" w:space="0" w:color="000000"/>
                <w:bottom w:val="single" w:sz="2" w:space="0" w:color="000000"/>
                <w:right w:val="single" w:sz="2" w:space="4" w:color="000000"/>
              </w:divBdr>
            </w:div>
            <w:div w:id="1976059658">
              <w:marLeft w:val="0"/>
              <w:marRight w:val="0"/>
              <w:marTop w:val="0"/>
              <w:marBottom w:val="0"/>
              <w:divBdr>
                <w:top w:val="single" w:sz="2" w:space="0" w:color="000000"/>
                <w:left w:val="single" w:sz="2" w:space="8" w:color="000000"/>
                <w:bottom w:val="single" w:sz="2" w:space="0" w:color="000000"/>
                <w:right w:val="single" w:sz="2" w:space="8" w:color="000000"/>
              </w:divBdr>
            </w:div>
            <w:div w:id="2038697761">
              <w:marLeft w:val="0"/>
              <w:marRight w:val="0"/>
              <w:marTop w:val="0"/>
              <w:marBottom w:val="0"/>
              <w:divBdr>
                <w:top w:val="single" w:sz="2" w:space="0" w:color="000000"/>
                <w:left w:val="single" w:sz="2" w:space="0" w:color="000000"/>
                <w:bottom w:val="single" w:sz="2" w:space="0" w:color="000000"/>
                <w:right w:val="single" w:sz="2" w:space="0" w:color="000000"/>
              </w:divBdr>
              <w:divsChild>
                <w:div w:id="2116172697">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926458111">
      <w:bodyDiv w:val="1"/>
      <w:marLeft w:val="0"/>
      <w:marRight w:val="0"/>
      <w:marTop w:val="0"/>
      <w:marBottom w:val="0"/>
      <w:divBdr>
        <w:top w:val="none" w:sz="0" w:space="0" w:color="auto"/>
        <w:left w:val="none" w:sz="0" w:space="0" w:color="auto"/>
        <w:bottom w:val="none" w:sz="0" w:space="0" w:color="auto"/>
        <w:right w:val="none" w:sz="0" w:space="0" w:color="auto"/>
      </w:divBdr>
    </w:div>
    <w:div w:id="1940523963">
      <w:bodyDiv w:val="1"/>
      <w:marLeft w:val="0"/>
      <w:marRight w:val="0"/>
      <w:marTop w:val="0"/>
      <w:marBottom w:val="0"/>
      <w:divBdr>
        <w:top w:val="none" w:sz="0" w:space="0" w:color="auto"/>
        <w:left w:val="none" w:sz="0" w:space="0" w:color="auto"/>
        <w:bottom w:val="none" w:sz="0" w:space="0" w:color="auto"/>
        <w:right w:val="none" w:sz="0" w:space="0" w:color="auto"/>
      </w:divBdr>
    </w:div>
    <w:div w:id="1973049471">
      <w:bodyDiv w:val="1"/>
      <w:marLeft w:val="0"/>
      <w:marRight w:val="0"/>
      <w:marTop w:val="0"/>
      <w:marBottom w:val="0"/>
      <w:divBdr>
        <w:top w:val="none" w:sz="0" w:space="0" w:color="auto"/>
        <w:left w:val="none" w:sz="0" w:space="0" w:color="auto"/>
        <w:bottom w:val="none" w:sz="0" w:space="0" w:color="auto"/>
        <w:right w:val="none" w:sz="0" w:space="0" w:color="auto"/>
      </w:divBdr>
    </w:div>
    <w:div w:id="2019111236">
      <w:bodyDiv w:val="1"/>
      <w:marLeft w:val="0"/>
      <w:marRight w:val="0"/>
      <w:marTop w:val="0"/>
      <w:marBottom w:val="0"/>
      <w:divBdr>
        <w:top w:val="none" w:sz="0" w:space="0" w:color="auto"/>
        <w:left w:val="none" w:sz="0" w:space="0" w:color="auto"/>
        <w:bottom w:val="none" w:sz="0" w:space="0" w:color="auto"/>
        <w:right w:val="none" w:sz="0" w:space="0" w:color="auto"/>
      </w:divBdr>
    </w:div>
    <w:div w:id="2021925930">
      <w:bodyDiv w:val="1"/>
      <w:marLeft w:val="0"/>
      <w:marRight w:val="0"/>
      <w:marTop w:val="0"/>
      <w:marBottom w:val="0"/>
      <w:divBdr>
        <w:top w:val="none" w:sz="0" w:space="0" w:color="auto"/>
        <w:left w:val="none" w:sz="0" w:space="0" w:color="auto"/>
        <w:bottom w:val="none" w:sz="0" w:space="0" w:color="auto"/>
        <w:right w:val="none" w:sz="0" w:space="0" w:color="auto"/>
      </w:divBdr>
    </w:div>
    <w:div w:id="208483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biblegateway.com/passage/?search=Revelation%2021&amp;version=NKJV" TargetMode="External"/><Relationship Id="rId1" Type="http://schemas.openxmlformats.org/officeDocument/2006/relationships/hyperlink" Target="https://www.biblegateway.com/passage/?search=Revelation%2021&amp;version=NKJV"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E1DCA-F418-437B-A2DE-F701D4868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2107</TotalTime>
  <Pages>324</Pages>
  <Words>106935</Words>
  <Characters>609532</Characters>
  <Application>Microsoft Office Word</Application>
  <DocSecurity>0</DocSecurity>
  <Lines>5079</Lines>
  <Paragraphs>1430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44</cp:revision>
  <dcterms:created xsi:type="dcterms:W3CDTF">2024-09-25T13:52:00Z</dcterms:created>
  <dcterms:modified xsi:type="dcterms:W3CDTF">2024-10-01T15:50:00Z</dcterms:modified>
</cp:coreProperties>
</file>