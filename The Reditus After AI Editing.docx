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8FDBD" w14:textId="77777777" w:rsidR="003361E2" w:rsidRDefault="003361E2">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8640"/>
      </w:tblGrid>
      <w:tr w:rsidR="003361E2" w14:paraId="29FF7E16" w14:textId="77777777">
        <w:trPr>
          <w:trHeight w:val="7110"/>
        </w:trPr>
        <w:tc>
          <w:tcPr>
            <w:tcW w:w="8640" w:type="dxa"/>
          </w:tcPr>
          <w:p w14:paraId="64DB2FDF" w14:textId="77777777" w:rsidR="003361E2" w:rsidRDefault="00000000">
            <w:pPr>
              <w:pStyle w:val="Title"/>
              <w:rPr>
                <w:rFonts w:ascii="Times New Roman" w:eastAsia="Times New Roman" w:hAnsi="Times New Roman" w:cs="Times New Roman"/>
              </w:rPr>
            </w:pPr>
            <w:r>
              <w:rPr>
                <w:rFonts w:ascii="Times New Roman" w:eastAsia="Times New Roman" w:hAnsi="Times New Roman" w:cs="Times New Roman"/>
              </w:rPr>
              <w:t>Reditus</w:t>
            </w:r>
          </w:p>
          <w:p w14:paraId="47C873A6" w14:textId="77777777" w:rsidR="003361E2" w:rsidRDefault="00000000">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By</w:t>
            </w:r>
          </w:p>
          <w:p w14:paraId="700987E2" w14:textId="77777777" w:rsidR="003361E2" w:rsidRDefault="00000000">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r>
              <w:rPr>
                <w:rFonts w:ascii="Times New Roman" w:eastAsia="Times New Roman" w:hAnsi="Times New Roman" w:cs="Times New Roman"/>
                <w:b w:val="0"/>
                <w:color w:val="000000"/>
              </w:rPr>
              <w:t>Yashua M Lebowitz</w:t>
            </w:r>
          </w:p>
          <w:p w14:paraId="38AEEE7A" w14:textId="77777777" w:rsidR="003361E2" w:rsidRDefault="003361E2">
            <w:pPr>
              <w:widowControl/>
              <w:pBdr>
                <w:top w:val="nil"/>
                <w:left w:val="nil"/>
                <w:bottom w:val="nil"/>
                <w:right w:val="nil"/>
                <w:between w:val="nil"/>
              </w:pBdr>
              <w:spacing w:after="0" w:line="480" w:lineRule="auto"/>
              <w:jc w:val="center"/>
              <w:rPr>
                <w:rFonts w:ascii="Times New Roman" w:eastAsia="Times New Roman" w:hAnsi="Times New Roman" w:cs="Times New Roman"/>
                <w:b w:val="0"/>
                <w:color w:val="000000"/>
              </w:rPr>
            </w:pPr>
          </w:p>
        </w:tc>
      </w:tr>
      <w:tr w:rsidR="003361E2" w14:paraId="5C94FB85" w14:textId="77777777">
        <w:trPr>
          <w:trHeight w:val="5580"/>
        </w:trPr>
        <w:tc>
          <w:tcPr>
            <w:tcW w:w="8640" w:type="dxa"/>
            <w:vAlign w:val="bottom"/>
          </w:tcPr>
          <w:p w14:paraId="4994DB92" w14:textId="77777777" w:rsidR="003361E2" w:rsidRDefault="00000000">
            <w:pPr>
              <w:widowControl/>
              <w:pBdr>
                <w:top w:val="nil"/>
                <w:left w:val="nil"/>
                <w:bottom w:val="nil"/>
                <w:right w:val="nil"/>
                <w:between w:val="nil"/>
              </w:pBdr>
              <w:spacing w:before="400"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lastRenderedPageBreak/>
              <w:t>Street Address</w:t>
            </w:r>
          </w:p>
          <w:p w14:paraId="6EB8581D"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City, ST ZIP Code</w:t>
            </w:r>
          </w:p>
          <w:p w14:paraId="311935D7"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Phone</w:t>
            </w:r>
          </w:p>
          <w:p w14:paraId="2F3342C3" w14:textId="77777777" w:rsidR="003361E2" w:rsidRDefault="00000000">
            <w:pPr>
              <w:widowControl/>
              <w:pBdr>
                <w:top w:val="nil"/>
                <w:left w:val="nil"/>
                <w:bottom w:val="nil"/>
                <w:right w:val="nil"/>
                <w:between w:val="nil"/>
              </w:pBdr>
              <w:spacing w:after="0"/>
              <w:jc w:val="right"/>
              <w:rPr>
                <w:rFonts w:ascii="Times New Roman" w:eastAsia="Times New Roman" w:hAnsi="Times New Roman" w:cs="Times New Roman"/>
                <w:b w:val="0"/>
                <w:color w:val="000000"/>
              </w:rPr>
            </w:pPr>
            <w:r>
              <w:rPr>
                <w:rFonts w:ascii="Times New Roman" w:eastAsia="Times New Roman" w:hAnsi="Times New Roman" w:cs="Times New Roman"/>
                <w:b w:val="0"/>
                <w:color w:val="000000"/>
              </w:rPr>
              <w:t>Email</w:t>
            </w:r>
          </w:p>
        </w:tc>
      </w:tr>
    </w:tbl>
    <w:p w14:paraId="5A81FE7F" w14:textId="77777777" w:rsidR="003361E2" w:rsidRDefault="00000000">
      <w:pPr>
        <w:keepNext/>
        <w:keepLines/>
        <w:pBdr>
          <w:top w:val="nil"/>
          <w:left w:val="nil"/>
          <w:bottom w:val="none" w:sz="0" w:space="0" w:color="000000"/>
          <w:right w:val="nil"/>
          <w:between w:val="nil"/>
        </w:pBdr>
        <w:spacing w:before="240" w:after="0"/>
        <w:rPr>
          <w:rFonts w:ascii="Times New Roman" w:eastAsia="Times New Roman" w:hAnsi="Times New Roman" w:cs="Times New Roman"/>
          <w:color w:val="000000"/>
        </w:rPr>
      </w:pPr>
      <w:r>
        <w:rPr>
          <w:rFonts w:ascii="Times New Roman" w:eastAsia="Times New Roman" w:hAnsi="Times New Roman" w:cs="Times New Roman"/>
          <w:color w:val="000000"/>
        </w:rPr>
        <w:t>Contents</w:t>
      </w:r>
    </w:p>
    <w:sdt>
      <w:sdtPr>
        <w:id w:val="-2051135327"/>
        <w:docPartObj>
          <w:docPartGallery w:val="Table of Contents"/>
          <w:docPartUnique/>
        </w:docPartObj>
      </w:sdtPr>
      <w:sdtContent>
        <w:p w14:paraId="273F460E" w14:textId="64AB1398" w:rsidR="00441135" w:rsidRDefault="00000000">
          <w:pPr>
            <w:pStyle w:val="TOC2"/>
            <w:tabs>
              <w:tab w:val="right" w:pos="8630"/>
            </w:tabs>
            <w:rPr>
              <w:rFonts w:asciiTheme="minorHAnsi" w:eastAsiaTheme="minorEastAsia" w:hAnsiTheme="minorHAnsi" w:cstheme="minorBidi"/>
              <w:noProof/>
              <w:kern w:val="2"/>
              <w:lang w:val="en-IN"/>
              <w14:ligatures w14:val="standardContextual"/>
            </w:rPr>
          </w:pPr>
          <w:r>
            <w:fldChar w:fldCharType="begin"/>
          </w:r>
          <w:r>
            <w:instrText xml:space="preserve"> TOC \h \u \z \t "Heading 1,1,Heading 2,2,Heading 3,3,Heading 4,4,Heading 5,5,Heading 6,6,"</w:instrText>
          </w:r>
          <w:r>
            <w:fldChar w:fldCharType="separate"/>
          </w:r>
          <w:hyperlink w:anchor="_Toc189930090" w:history="1">
            <w:r w:rsidR="00441135" w:rsidRPr="002C5094">
              <w:rPr>
                <w:rStyle w:val="Hyperlink"/>
                <w:noProof/>
              </w:rPr>
              <w:t>Prologue</w:t>
            </w:r>
            <w:r w:rsidR="00441135">
              <w:rPr>
                <w:noProof/>
                <w:webHidden/>
              </w:rPr>
              <w:tab/>
            </w:r>
            <w:r w:rsidR="00441135">
              <w:rPr>
                <w:noProof/>
                <w:webHidden/>
              </w:rPr>
              <w:fldChar w:fldCharType="begin"/>
            </w:r>
            <w:r w:rsidR="00441135">
              <w:rPr>
                <w:noProof/>
                <w:webHidden/>
              </w:rPr>
              <w:instrText xml:space="preserve"> PAGEREF _Toc189930090 \h </w:instrText>
            </w:r>
            <w:r w:rsidR="00441135">
              <w:rPr>
                <w:noProof/>
                <w:webHidden/>
              </w:rPr>
            </w:r>
            <w:r w:rsidR="00441135">
              <w:rPr>
                <w:noProof/>
                <w:webHidden/>
              </w:rPr>
              <w:fldChar w:fldCharType="separate"/>
            </w:r>
            <w:r w:rsidR="00441135">
              <w:rPr>
                <w:noProof/>
                <w:webHidden/>
              </w:rPr>
              <w:t>9</w:t>
            </w:r>
            <w:r w:rsidR="00441135">
              <w:rPr>
                <w:noProof/>
                <w:webHidden/>
              </w:rPr>
              <w:fldChar w:fldCharType="end"/>
            </w:r>
          </w:hyperlink>
        </w:p>
        <w:p w14:paraId="416F60B3" w14:textId="249B16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1" w:history="1">
            <w:r w:rsidRPr="002C5094">
              <w:rPr>
                <w:rStyle w:val="Hyperlink"/>
                <w:noProof/>
              </w:rPr>
              <w:t>Intro</w:t>
            </w:r>
            <w:r>
              <w:rPr>
                <w:noProof/>
                <w:webHidden/>
              </w:rPr>
              <w:tab/>
            </w:r>
            <w:r>
              <w:rPr>
                <w:noProof/>
                <w:webHidden/>
              </w:rPr>
              <w:fldChar w:fldCharType="begin"/>
            </w:r>
            <w:r>
              <w:rPr>
                <w:noProof/>
                <w:webHidden/>
              </w:rPr>
              <w:instrText xml:space="preserve"> PAGEREF _Toc189930091 \h </w:instrText>
            </w:r>
            <w:r>
              <w:rPr>
                <w:noProof/>
                <w:webHidden/>
              </w:rPr>
            </w:r>
            <w:r>
              <w:rPr>
                <w:noProof/>
                <w:webHidden/>
              </w:rPr>
              <w:fldChar w:fldCharType="separate"/>
            </w:r>
            <w:r>
              <w:rPr>
                <w:noProof/>
                <w:webHidden/>
              </w:rPr>
              <w:t>13</w:t>
            </w:r>
            <w:r>
              <w:rPr>
                <w:noProof/>
                <w:webHidden/>
              </w:rPr>
              <w:fldChar w:fldCharType="end"/>
            </w:r>
          </w:hyperlink>
        </w:p>
        <w:p w14:paraId="68DD9628" w14:textId="49C6CB2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092" w:history="1">
            <w:r w:rsidRPr="002C5094">
              <w:rPr>
                <w:rStyle w:val="Hyperlink"/>
                <w:noProof/>
              </w:rPr>
              <w:t>Rediit Camp People</w:t>
            </w:r>
            <w:r>
              <w:rPr>
                <w:noProof/>
                <w:webHidden/>
              </w:rPr>
              <w:tab/>
            </w:r>
            <w:r>
              <w:rPr>
                <w:noProof/>
                <w:webHidden/>
              </w:rPr>
              <w:fldChar w:fldCharType="begin"/>
            </w:r>
            <w:r>
              <w:rPr>
                <w:noProof/>
                <w:webHidden/>
              </w:rPr>
              <w:instrText xml:space="preserve"> PAGEREF _Toc189930092 \h </w:instrText>
            </w:r>
            <w:r>
              <w:rPr>
                <w:noProof/>
                <w:webHidden/>
              </w:rPr>
            </w:r>
            <w:r>
              <w:rPr>
                <w:noProof/>
                <w:webHidden/>
              </w:rPr>
              <w:fldChar w:fldCharType="separate"/>
            </w:r>
            <w:r>
              <w:rPr>
                <w:noProof/>
                <w:webHidden/>
              </w:rPr>
              <w:t>20</w:t>
            </w:r>
            <w:r>
              <w:rPr>
                <w:noProof/>
                <w:webHidden/>
              </w:rPr>
              <w:fldChar w:fldCharType="end"/>
            </w:r>
          </w:hyperlink>
        </w:p>
        <w:p w14:paraId="17D66249" w14:textId="090C81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3" w:history="1">
            <w:r w:rsidRPr="002C5094">
              <w:rPr>
                <w:rStyle w:val="Hyperlink"/>
                <w:noProof/>
              </w:rPr>
              <w:t>High Priest Home</w:t>
            </w:r>
            <w:r>
              <w:rPr>
                <w:noProof/>
                <w:webHidden/>
              </w:rPr>
              <w:tab/>
            </w:r>
            <w:r>
              <w:rPr>
                <w:noProof/>
                <w:webHidden/>
              </w:rPr>
              <w:fldChar w:fldCharType="begin"/>
            </w:r>
            <w:r>
              <w:rPr>
                <w:noProof/>
                <w:webHidden/>
              </w:rPr>
              <w:instrText xml:space="preserve"> PAGEREF _Toc189930093 \h </w:instrText>
            </w:r>
            <w:r>
              <w:rPr>
                <w:noProof/>
                <w:webHidden/>
              </w:rPr>
            </w:r>
            <w:r>
              <w:rPr>
                <w:noProof/>
                <w:webHidden/>
              </w:rPr>
              <w:fldChar w:fldCharType="separate"/>
            </w:r>
            <w:r>
              <w:rPr>
                <w:noProof/>
                <w:webHidden/>
              </w:rPr>
              <w:t>21</w:t>
            </w:r>
            <w:r>
              <w:rPr>
                <w:noProof/>
                <w:webHidden/>
              </w:rPr>
              <w:fldChar w:fldCharType="end"/>
            </w:r>
          </w:hyperlink>
        </w:p>
        <w:p w14:paraId="168557A0" w14:textId="55D56A8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4" w:history="1">
            <w:r w:rsidRPr="002C5094">
              <w:rPr>
                <w:rStyle w:val="Hyperlink"/>
                <w:noProof/>
              </w:rPr>
              <w:t>Herdsman Tent</w:t>
            </w:r>
            <w:r>
              <w:rPr>
                <w:noProof/>
                <w:webHidden/>
              </w:rPr>
              <w:tab/>
            </w:r>
            <w:r>
              <w:rPr>
                <w:noProof/>
                <w:webHidden/>
              </w:rPr>
              <w:fldChar w:fldCharType="begin"/>
            </w:r>
            <w:r>
              <w:rPr>
                <w:noProof/>
                <w:webHidden/>
              </w:rPr>
              <w:instrText xml:space="preserve"> PAGEREF _Toc189930094 \h </w:instrText>
            </w:r>
            <w:r>
              <w:rPr>
                <w:noProof/>
                <w:webHidden/>
              </w:rPr>
            </w:r>
            <w:r>
              <w:rPr>
                <w:noProof/>
                <w:webHidden/>
              </w:rPr>
              <w:fldChar w:fldCharType="separate"/>
            </w:r>
            <w:r>
              <w:rPr>
                <w:noProof/>
                <w:webHidden/>
              </w:rPr>
              <w:t>22</w:t>
            </w:r>
            <w:r>
              <w:rPr>
                <w:noProof/>
                <w:webHidden/>
              </w:rPr>
              <w:fldChar w:fldCharType="end"/>
            </w:r>
          </w:hyperlink>
        </w:p>
        <w:p w14:paraId="147F4515" w14:textId="7EE9DC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5" w:history="1">
            <w:r w:rsidRPr="002C5094">
              <w:rPr>
                <w:rStyle w:val="Hyperlink"/>
                <w:noProof/>
              </w:rPr>
              <w:t>Rediit Childless Couple</w:t>
            </w:r>
            <w:r>
              <w:rPr>
                <w:noProof/>
                <w:webHidden/>
              </w:rPr>
              <w:tab/>
            </w:r>
            <w:r>
              <w:rPr>
                <w:noProof/>
                <w:webHidden/>
              </w:rPr>
              <w:fldChar w:fldCharType="begin"/>
            </w:r>
            <w:r>
              <w:rPr>
                <w:noProof/>
                <w:webHidden/>
              </w:rPr>
              <w:instrText xml:space="preserve"> PAGEREF _Toc189930095 \h </w:instrText>
            </w:r>
            <w:r>
              <w:rPr>
                <w:noProof/>
                <w:webHidden/>
              </w:rPr>
            </w:r>
            <w:r>
              <w:rPr>
                <w:noProof/>
                <w:webHidden/>
              </w:rPr>
              <w:fldChar w:fldCharType="separate"/>
            </w:r>
            <w:r>
              <w:rPr>
                <w:noProof/>
                <w:webHidden/>
              </w:rPr>
              <w:t>23</w:t>
            </w:r>
            <w:r>
              <w:rPr>
                <w:noProof/>
                <w:webHidden/>
              </w:rPr>
              <w:fldChar w:fldCharType="end"/>
            </w:r>
          </w:hyperlink>
        </w:p>
        <w:p w14:paraId="7189F3B1" w14:textId="1D0BD32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6" w:history="1">
            <w:r w:rsidRPr="002C5094">
              <w:rPr>
                <w:rStyle w:val="Hyperlink"/>
                <w:noProof/>
              </w:rPr>
              <w:t>Kweh Tent</w:t>
            </w:r>
            <w:r>
              <w:rPr>
                <w:noProof/>
                <w:webHidden/>
              </w:rPr>
              <w:tab/>
            </w:r>
            <w:r>
              <w:rPr>
                <w:noProof/>
                <w:webHidden/>
              </w:rPr>
              <w:fldChar w:fldCharType="begin"/>
            </w:r>
            <w:r>
              <w:rPr>
                <w:noProof/>
                <w:webHidden/>
              </w:rPr>
              <w:instrText xml:space="preserve"> PAGEREF _Toc189930096 \h </w:instrText>
            </w:r>
            <w:r>
              <w:rPr>
                <w:noProof/>
                <w:webHidden/>
              </w:rPr>
            </w:r>
            <w:r>
              <w:rPr>
                <w:noProof/>
                <w:webHidden/>
              </w:rPr>
              <w:fldChar w:fldCharType="separate"/>
            </w:r>
            <w:r>
              <w:rPr>
                <w:noProof/>
                <w:webHidden/>
              </w:rPr>
              <w:t>23</w:t>
            </w:r>
            <w:r>
              <w:rPr>
                <w:noProof/>
                <w:webHidden/>
              </w:rPr>
              <w:fldChar w:fldCharType="end"/>
            </w:r>
          </w:hyperlink>
        </w:p>
        <w:p w14:paraId="5456CEED" w14:textId="4EEF61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7" w:history="1">
            <w:r w:rsidRPr="002C5094">
              <w:rPr>
                <w:rStyle w:val="Hyperlink"/>
                <w:noProof/>
              </w:rPr>
              <w:t>Hunter Tent</w:t>
            </w:r>
            <w:r>
              <w:rPr>
                <w:noProof/>
                <w:webHidden/>
              </w:rPr>
              <w:tab/>
            </w:r>
            <w:r>
              <w:rPr>
                <w:noProof/>
                <w:webHidden/>
              </w:rPr>
              <w:fldChar w:fldCharType="begin"/>
            </w:r>
            <w:r>
              <w:rPr>
                <w:noProof/>
                <w:webHidden/>
              </w:rPr>
              <w:instrText xml:space="preserve"> PAGEREF _Toc189930097 \h </w:instrText>
            </w:r>
            <w:r>
              <w:rPr>
                <w:noProof/>
                <w:webHidden/>
              </w:rPr>
            </w:r>
            <w:r>
              <w:rPr>
                <w:noProof/>
                <w:webHidden/>
              </w:rPr>
              <w:fldChar w:fldCharType="separate"/>
            </w:r>
            <w:r>
              <w:rPr>
                <w:noProof/>
                <w:webHidden/>
              </w:rPr>
              <w:t>23</w:t>
            </w:r>
            <w:r>
              <w:rPr>
                <w:noProof/>
                <w:webHidden/>
              </w:rPr>
              <w:fldChar w:fldCharType="end"/>
            </w:r>
          </w:hyperlink>
        </w:p>
        <w:p w14:paraId="214D3D3B" w14:textId="66EC292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8" w:history="1">
            <w:r w:rsidRPr="002C5094">
              <w:rPr>
                <w:rStyle w:val="Hyperlink"/>
                <w:noProof/>
              </w:rPr>
              <w:t>Graveyard</w:t>
            </w:r>
            <w:r>
              <w:rPr>
                <w:noProof/>
                <w:webHidden/>
              </w:rPr>
              <w:tab/>
            </w:r>
            <w:r>
              <w:rPr>
                <w:noProof/>
                <w:webHidden/>
              </w:rPr>
              <w:fldChar w:fldCharType="begin"/>
            </w:r>
            <w:r>
              <w:rPr>
                <w:noProof/>
                <w:webHidden/>
              </w:rPr>
              <w:instrText xml:space="preserve"> PAGEREF _Toc189930098 \h </w:instrText>
            </w:r>
            <w:r>
              <w:rPr>
                <w:noProof/>
                <w:webHidden/>
              </w:rPr>
            </w:r>
            <w:r>
              <w:rPr>
                <w:noProof/>
                <w:webHidden/>
              </w:rPr>
              <w:fldChar w:fldCharType="separate"/>
            </w:r>
            <w:r>
              <w:rPr>
                <w:noProof/>
                <w:webHidden/>
              </w:rPr>
              <w:t>23</w:t>
            </w:r>
            <w:r>
              <w:rPr>
                <w:noProof/>
                <w:webHidden/>
              </w:rPr>
              <w:fldChar w:fldCharType="end"/>
            </w:r>
          </w:hyperlink>
        </w:p>
        <w:p w14:paraId="2B32BFD3" w14:textId="7C7C1F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099" w:history="1">
            <w:r w:rsidRPr="002C5094">
              <w:rPr>
                <w:rStyle w:val="Hyperlink"/>
                <w:noProof/>
              </w:rPr>
              <w:t>Chief Hunter Home</w:t>
            </w:r>
            <w:r>
              <w:rPr>
                <w:noProof/>
                <w:webHidden/>
              </w:rPr>
              <w:tab/>
            </w:r>
            <w:r>
              <w:rPr>
                <w:noProof/>
                <w:webHidden/>
              </w:rPr>
              <w:fldChar w:fldCharType="begin"/>
            </w:r>
            <w:r>
              <w:rPr>
                <w:noProof/>
                <w:webHidden/>
              </w:rPr>
              <w:instrText xml:space="preserve"> PAGEREF _Toc189930099 \h </w:instrText>
            </w:r>
            <w:r>
              <w:rPr>
                <w:noProof/>
                <w:webHidden/>
              </w:rPr>
            </w:r>
            <w:r>
              <w:rPr>
                <w:noProof/>
                <w:webHidden/>
              </w:rPr>
              <w:fldChar w:fldCharType="separate"/>
            </w:r>
            <w:r>
              <w:rPr>
                <w:noProof/>
                <w:webHidden/>
              </w:rPr>
              <w:t>24</w:t>
            </w:r>
            <w:r>
              <w:rPr>
                <w:noProof/>
                <w:webHidden/>
              </w:rPr>
              <w:fldChar w:fldCharType="end"/>
            </w:r>
          </w:hyperlink>
        </w:p>
        <w:p w14:paraId="54F5CEC1" w14:textId="15FCCB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0" w:history="1">
            <w:r w:rsidRPr="002C5094">
              <w:rPr>
                <w:rStyle w:val="Hyperlink"/>
                <w:noProof/>
              </w:rPr>
              <w:t>Rediit Herdsman</w:t>
            </w:r>
            <w:r>
              <w:rPr>
                <w:noProof/>
                <w:webHidden/>
              </w:rPr>
              <w:tab/>
            </w:r>
            <w:r>
              <w:rPr>
                <w:noProof/>
                <w:webHidden/>
              </w:rPr>
              <w:fldChar w:fldCharType="begin"/>
            </w:r>
            <w:r>
              <w:rPr>
                <w:noProof/>
                <w:webHidden/>
              </w:rPr>
              <w:instrText xml:space="preserve"> PAGEREF _Toc189930100 \h </w:instrText>
            </w:r>
            <w:r>
              <w:rPr>
                <w:noProof/>
                <w:webHidden/>
              </w:rPr>
            </w:r>
            <w:r>
              <w:rPr>
                <w:noProof/>
                <w:webHidden/>
              </w:rPr>
              <w:fldChar w:fldCharType="separate"/>
            </w:r>
            <w:r>
              <w:rPr>
                <w:noProof/>
                <w:webHidden/>
              </w:rPr>
              <w:t>24</w:t>
            </w:r>
            <w:r>
              <w:rPr>
                <w:noProof/>
                <w:webHidden/>
              </w:rPr>
              <w:fldChar w:fldCharType="end"/>
            </w:r>
          </w:hyperlink>
        </w:p>
        <w:p w14:paraId="7509986E" w14:textId="0539C8D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1" w:history="1">
            <w:r w:rsidRPr="002C5094">
              <w:rPr>
                <w:rStyle w:val="Hyperlink"/>
                <w:noProof/>
              </w:rPr>
              <w:t>Young Married Couple</w:t>
            </w:r>
            <w:r>
              <w:rPr>
                <w:noProof/>
                <w:webHidden/>
              </w:rPr>
              <w:tab/>
            </w:r>
            <w:r>
              <w:rPr>
                <w:noProof/>
                <w:webHidden/>
              </w:rPr>
              <w:fldChar w:fldCharType="begin"/>
            </w:r>
            <w:r>
              <w:rPr>
                <w:noProof/>
                <w:webHidden/>
              </w:rPr>
              <w:instrText xml:space="preserve"> PAGEREF _Toc189930101 \h </w:instrText>
            </w:r>
            <w:r>
              <w:rPr>
                <w:noProof/>
                <w:webHidden/>
              </w:rPr>
            </w:r>
            <w:r>
              <w:rPr>
                <w:noProof/>
                <w:webHidden/>
              </w:rPr>
              <w:fldChar w:fldCharType="separate"/>
            </w:r>
            <w:r>
              <w:rPr>
                <w:noProof/>
                <w:webHidden/>
              </w:rPr>
              <w:t>25</w:t>
            </w:r>
            <w:r>
              <w:rPr>
                <w:noProof/>
                <w:webHidden/>
              </w:rPr>
              <w:fldChar w:fldCharType="end"/>
            </w:r>
          </w:hyperlink>
        </w:p>
        <w:p w14:paraId="0C299765" w14:textId="136A8F0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2" w:history="1">
            <w:r w:rsidRPr="002C5094">
              <w:rPr>
                <w:rStyle w:val="Hyperlink"/>
                <w:noProof/>
              </w:rPr>
              <w:t>Family with Lots of Kids</w:t>
            </w:r>
            <w:r>
              <w:rPr>
                <w:noProof/>
                <w:webHidden/>
              </w:rPr>
              <w:tab/>
            </w:r>
            <w:r>
              <w:rPr>
                <w:noProof/>
                <w:webHidden/>
              </w:rPr>
              <w:fldChar w:fldCharType="begin"/>
            </w:r>
            <w:r>
              <w:rPr>
                <w:noProof/>
                <w:webHidden/>
              </w:rPr>
              <w:instrText xml:space="preserve"> PAGEREF _Toc189930102 \h </w:instrText>
            </w:r>
            <w:r>
              <w:rPr>
                <w:noProof/>
                <w:webHidden/>
              </w:rPr>
            </w:r>
            <w:r>
              <w:rPr>
                <w:noProof/>
                <w:webHidden/>
              </w:rPr>
              <w:fldChar w:fldCharType="separate"/>
            </w:r>
            <w:r>
              <w:rPr>
                <w:noProof/>
                <w:webHidden/>
              </w:rPr>
              <w:t>25</w:t>
            </w:r>
            <w:r>
              <w:rPr>
                <w:noProof/>
                <w:webHidden/>
              </w:rPr>
              <w:fldChar w:fldCharType="end"/>
            </w:r>
          </w:hyperlink>
        </w:p>
        <w:p w14:paraId="32A1B2AB" w14:textId="0AC12D9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3" w:history="1">
            <w:r w:rsidRPr="002C5094">
              <w:rPr>
                <w:rStyle w:val="Hyperlink"/>
                <w:noProof/>
              </w:rPr>
              <w:t>Kids Fighting</w:t>
            </w:r>
            <w:r>
              <w:rPr>
                <w:noProof/>
                <w:webHidden/>
              </w:rPr>
              <w:tab/>
            </w:r>
            <w:r>
              <w:rPr>
                <w:noProof/>
                <w:webHidden/>
              </w:rPr>
              <w:fldChar w:fldCharType="begin"/>
            </w:r>
            <w:r>
              <w:rPr>
                <w:noProof/>
                <w:webHidden/>
              </w:rPr>
              <w:instrText xml:space="preserve"> PAGEREF _Toc189930103 \h </w:instrText>
            </w:r>
            <w:r>
              <w:rPr>
                <w:noProof/>
                <w:webHidden/>
              </w:rPr>
            </w:r>
            <w:r>
              <w:rPr>
                <w:noProof/>
                <w:webHidden/>
              </w:rPr>
              <w:fldChar w:fldCharType="separate"/>
            </w:r>
            <w:r>
              <w:rPr>
                <w:noProof/>
                <w:webHidden/>
              </w:rPr>
              <w:t>26</w:t>
            </w:r>
            <w:r>
              <w:rPr>
                <w:noProof/>
                <w:webHidden/>
              </w:rPr>
              <w:fldChar w:fldCharType="end"/>
            </w:r>
          </w:hyperlink>
        </w:p>
        <w:p w14:paraId="00500DB6" w14:textId="6CEAC2D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4" w:history="1">
            <w:r w:rsidRPr="002C5094">
              <w:rPr>
                <w:rStyle w:val="Hyperlink"/>
                <w:noProof/>
              </w:rPr>
              <w:t>Temple Walker Devotees</w:t>
            </w:r>
            <w:r>
              <w:rPr>
                <w:noProof/>
                <w:webHidden/>
              </w:rPr>
              <w:tab/>
            </w:r>
            <w:r>
              <w:rPr>
                <w:noProof/>
                <w:webHidden/>
              </w:rPr>
              <w:fldChar w:fldCharType="begin"/>
            </w:r>
            <w:r>
              <w:rPr>
                <w:noProof/>
                <w:webHidden/>
              </w:rPr>
              <w:instrText xml:space="preserve"> PAGEREF _Toc189930104 \h </w:instrText>
            </w:r>
            <w:r>
              <w:rPr>
                <w:noProof/>
                <w:webHidden/>
              </w:rPr>
            </w:r>
            <w:r>
              <w:rPr>
                <w:noProof/>
                <w:webHidden/>
              </w:rPr>
              <w:fldChar w:fldCharType="separate"/>
            </w:r>
            <w:r>
              <w:rPr>
                <w:noProof/>
                <w:webHidden/>
              </w:rPr>
              <w:t>27</w:t>
            </w:r>
            <w:r>
              <w:rPr>
                <w:noProof/>
                <w:webHidden/>
              </w:rPr>
              <w:fldChar w:fldCharType="end"/>
            </w:r>
          </w:hyperlink>
        </w:p>
        <w:p w14:paraId="1A2AAC74" w14:textId="3A6D3C6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05" w:history="1">
            <w:r w:rsidRPr="002C5094">
              <w:rPr>
                <w:rStyle w:val="Hyperlink"/>
                <w:noProof/>
              </w:rPr>
              <w:t>Corydon Deus Prison &amp; Tower</w:t>
            </w:r>
            <w:r>
              <w:rPr>
                <w:noProof/>
                <w:webHidden/>
              </w:rPr>
              <w:tab/>
            </w:r>
            <w:r>
              <w:rPr>
                <w:noProof/>
                <w:webHidden/>
              </w:rPr>
              <w:fldChar w:fldCharType="begin"/>
            </w:r>
            <w:r>
              <w:rPr>
                <w:noProof/>
                <w:webHidden/>
              </w:rPr>
              <w:instrText xml:space="preserve"> PAGEREF _Toc189930105 \h </w:instrText>
            </w:r>
            <w:r>
              <w:rPr>
                <w:noProof/>
                <w:webHidden/>
              </w:rPr>
            </w:r>
            <w:r>
              <w:rPr>
                <w:noProof/>
                <w:webHidden/>
              </w:rPr>
              <w:fldChar w:fldCharType="separate"/>
            </w:r>
            <w:r>
              <w:rPr>
                <w:noProof/>
                <w:webHidden/>
              </w:rPr>
              <w:t>27</w:t>
            </w:r>
            <w:r>
              <w:rPr>
                <w:noProof/>
                <w:webHidden/>
              </w:rPr>
              <w:fldChar w:fldCharType="end"/>
            </w:r>
          </w:hyperlink>
        </w:p>
        <w:p w14:paraId="72268D7E" w14:textId="0EF6951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6" w:history="1">
            <w:r w:rsidRPr="002C5094">
              <w:rPr>
                <w:rStyle w:val="Hyperlink"/>
                <w:rFonts w:ascii="Times New Roman" w:eastAsia="Times New Roman" w:hAnsi="Times New Roman" w:cs="Times New Roman"/>
                <w:noProof/>
                <w:highlight w:val="yellow"/>
              </w:rPr>
              <w:t>High Priest Acolyte</w:t>
            </w:r>
            <w:r>
              <w:rPr>
                <w:noProof/>
                <w:webHidden/>
              </w:rPr>
              <w:tab/>
            </w:r>
            <w:r>
              <w:rPr>
                <w:noProof/>
                <w:webHidden/>
              </w:rPr>
              <w:fldChar w:fldCharType="begin"/>
            </w:r>
            <w:r>
              <w:rPr>
                <w:noProof/>
                <w:webHidden/>
              </w:rPr>
              <w:instrText xml:space="preserve"> PAGEREF _Toc189930106 \h </w:instrText>
            </w:r>
            <w:r>
              <w:rPr>
                <w:noProof/>
                <w:webHidden/>
              </w:rPr>
            </w:r>
            <w:r>
              <w:rPr>
                <w:noProof/>
                <w:webHidden/>
              </w:rPr>
              <w:fldChar w:fldCharType="separate"/>
            </w:r>
            <w:r>
              <w:rPr>
                <w:noProof/>
                <w:webHidden/>
              </w:rPr>
              <w:t>27</w:t>
            </w:r>
            <w:r>
              <w:rPr>
                <w:noProof/>
                <w:webHidden/>
              </w:rPr>
              <w:fldChar w:fldCharType="end"/>
            </w:r>
          </w:hyperlink>
        </w:p>
        <w:p w14:paraId="4C0F218D" w14:textId="6F1B404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7" w:history="1">
            <w:r w:rsidRPr="002C5094">
              <w:rPr>
                <w:rStyle w:val="Hyperlink"/>
                <w:rFonts w:ascii="Times New Roman" w:eastAsia="Times New Roman" w:hAnsi="Times New Roman" w:cs="Times New Roman"/>
                <w:noProof/>
              </w:rPr>
              <w:t>Prison</w:t>
            </w:r>
            <w:r>
              <w:rPr>
                <w:noProof/>
                <w:webHidden/>
              </w:rPr>
              <w:tab/>
            </w:r>
            <w:r>
              <w:rPr>
                <w:noProof/>
                <w:webHidden/>
              </w:rPr>
              <w:fldChar w:fldCharType="begin"/>
            </w:r>
            <w:r>
              <w:rPr>
                <w:noProof/>
                <w:webHidden/>
              </w:rPr>
              <w:instrText xml:space="preserve"> PAGEREF _Toc189930107 \h </w:instrText>
            </w:r>
            <w:r>
              <w:rPr>
                <w:noProof/>
                <w:webHidden/>
              </w:rPr>
            </w:r>
            <w:r>
              <w:rPr>
                <w:noProof/>
                <w:webHidden/>
              </w:rPr>
              <w:fldChar w:fldCharType="separate"/>
            </w:r>
            <w:r>
              <w:rPr>
                <w:noProof/>
                <w:webHidden/>
              </w:rPr>
              <w:t>28</w:t>
            </w:r>
            <w:r>
              <w:rPr>
                <w:noProof/>
                <w:webHidden/>
              </w:rPr>
              <w:fldChar w:fldCharType="end"/>
            </w:r>
          </w:hyperlink>
        </w:p>
        <w:p w14:paraId="7B86F729" w14:textId="48B5C7E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8" w:history="1">
            <w:r w:rsidRPr="002C5094">
              <w:rPr>
                <w:rStyle w:val="Hyperlink"/>
                <w:noProof/>
              </w:rPr>
              <w:t>Worship Hall</w:t>
            </w:r>
            <w:r>
              <w:rPr>
                <w:noProof/>
                <w:webHidden/>
              </w:rPr>
              <w:tab/>
            </w:r>
            <w:r>
              <w:rPr>
                <w:noProof/>
                <w:webHidden/>
              </w:rPr>
              <w:fldChar w:fldCharType="begin"/>
            </w:r>
            <w:r>
              <w:rPr>
                <w:noProof/>
                <w:webHidden/>
              </w:rPr>
              <w:instrText xml:space="preserve"> PAGEREF _Toc189930108 \h </w:instrText>
            </w:r>
            <w:r>
              <w:rPr>
                <w:noProof/>
                <w:webHidden/>
              </w:rPr>
            </w:r>
            <w:r>
              <w:rPr>
                <w:noProof/>
                <w:webHidden/>
              </w:rPr>
              <w:fldChar w:fldCharType="separate"/>
            </w:r>
            <w:r>
              <w:rPr>
                <w:noProof/>
                <w:webHidden/>
              </w:rPr>
              <w:t>28</w:t>
            </w:r>
            <w:r>
              <w:rPr>
                <w:noProof/>
                <w:webHidden/>
              </w:rPr>
              <w:fldChar w:fldCharType="end"/>
            </w:r>
          </w:hyperlink>
        </w:p>
        <w:p w14:paraId="03C4D10A" w14:textId="1888B52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09" w:history="1">
            <w:r w:rsidRPr="002C5094">
              <w:rPr>
                <w:rStyle w:val="Hyperlink"/>
                <w:noProof/>
              </w:rPr>
              <w:t>Torture Floor</w:t>
            </w:r>
            <w:r>
              <w:rPr>
                <w:noProof/>
                <w:webHidden/>
              </w:rPr>
              <w:tab/>
            </w:r>
            <w:r>
              <w:rPr>
                <w:noProof/>
                <w:webHidden/>
              </w:rPr>
              <w:fldChar w:fldCharType="begin"/>
            </w:r>
            <w:r>
              <w:rPr>
                <w:noProof/>
                <w:webHidden/>
              </w:rPr>
              <w:instrText xml:space="preserve"> PAGEREF _Toc189930109 \h </w:instrText>
            </w:r>
            <w:r>
              <w:rPr>
                <w:noProof/>
                <w:webHidden/>
              </w:rPr>
            </w:r>
            <w:r>
              <w:rPr>
                <w:noProof/>
                <w:webHidden/>
              </w:rPr>
              <w:fldChar w:fldCharType="separate"/>
            </w:r>
            <w:r>
              <w:rPr>
                <w:noProof/>
                <w:webHidden/>
              </w:rPr>
              <w:t>29</w:t>
            </w:r>
            <w:r>
              <w:rPr>
                <w:noProof/>
                <w:webHidden/>
              </w:rPr>
              <w:fldChar w:fldCharType="end"/>
            </w:r>
          </w:hyperlink>
        </w:p>
        <w:p w14:paraId="30942AE6" w14:textId="3F2D7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0" w:history="1">
            <w:r w:rsidRPr="002C5094">
              <w:rPr>
                <w:rStyle w:val="Hyperlink"/>
                <w:noProof/>
              </w:rPr>
              <w:t>Widow Quest</w:t>
            </w:r>
            <w:r>
              <w:rPr>
                <w:noProof/>
                <w:webHidden/>
              </w:rPr>
              <w:tab/>
            </w:r>
            <w:r>
              <w:rPr>
                <w:noProof/>
                <w:webHidden/>
              </w:rPr>
              <w:fldChar w:fldCharType="begin"/>
            </w:r>
            <w:r>
              <w:rPr>
                <w:noProof/>
                <w:webHidden/>
              </w:rPr>
              <w:instrText xml:space="preserve"> PAGEREF _Toc189930110 \h </w:instrText>
            </w:r>
            <w:r>
              <w:rPr>
                <w:noProof/>
                <w:webHidden/>
              </w:rPr>
            </w:r>
            <w:r>
              <w:rPr>
                <w:noProof/>
                <w:webHidden/>
              </w:rPr>
              <w:fldChar w:fldCharType="separate"/>
            </w:r>
            <w:r>
              <w:rPr>
                <w:noProof/>
                <w:webHidden/>
              </w:rPr>
              <w:t>30</w:t>
            </w:r>
            <w:r>
              <w:rPr>
                <w:noProof/>
                <w:webHidden/>
              </w:rPr>
              <w:fldChar w:fldCharType="end"/>
            </w:r>
          </w:hyperlink>
        </w:p>
        <w:p w14:paraId="3F3E9139" w14:textId="59CC13B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1" w:history="1">
            <w:r w:rsidRPr="002C5094">
              <w:rPr>
                <w:rStyle w:val="Hyperlink"/>
                <w:noProof/>
              </w:rPr>
              <w:t>Ransom Quest</w:t>
            </w:r>
            <w:r>
              <w:rPr>
                <w:noProof/>
                <w:webHidden/>
              </w:rPr>
              <w:tab/>
            </w:r>
            <w:r>
              <w:rPr>
                <w:noProof/>
                <w:webHidden/>
              </w:rPr>
              <w:fldChar w:fldCharType="begin"/>
            </w:r>
            <w:r>
              <w:rPr>
                <w:noProof/>
                <w:webHidden/>
              </w:rPr>
              <w:instrText xml:space="preserve"> PAGEREF _Toc189930111 \h </w:instrText>
            </w:r>
            <w:r>
              <w:rPr>
                <w:noProof/>
                <w:webHidden/>
              </w:rPr>
            </w:r>
            <w:r>
              <w:rPr>
                <w:noProof/>
                <w:webHidden/>
              </w:rPr>
              <w:fldChar w:fldCharType="separate"/>
            </w:r>
            <w:r>
              <w:rPr>
                <w:noProof/>
                <w:webHidden/>
              </w:rPr>
              <w:t>31</w:t>
            </w:r>
            <w:r>
              <w:rPr>
                <w:noProof/>
                <w:webHidden/>
              </w:rPr>
              <w:fldChar w:fldCharType="end"/>
            </w:r>
          </w:hyperlink>
        </w:p>
        <w:p w14:paraId="5E55FF1D" w14:textId="1062E2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2" w:history="1">
            <w:r w:rsidRPr="002C5094">
              <w:rPr>
                <w:rStyle w:val="Hyperlink"/>
                <w:noProof/>
              </w:rPr>
              <w:t>Pimp Out My Droid Side Quest</w:t>
            </w:r>
            <w:r>
              <w:rPr>
                <w:noProof/>
                <w:webHidden/>
              </w:rPr>
              <w:tab/>
            </w:r>
            <w:r>
              <w:rPr>
                <w:noProof/>
                <w:webHidden/>
              </w:rPr>
              <w:fldChar w:fldCharType="begin"/>
            </w:r>
            <w:r>
              <w:rPr>
                <w:noProof/>
                <w:webHidden/>
              </w:rPr>
              <w:instrText xml:space="preserve"> PAGEREF _Toc189930112 \h </w:instrText>
            </w:r>
            <w:r>
              <w:rPr>
                <w:noProof/>
                <w:webHidden/>
              </w:rPr>
            </w:r>
            <w:r>
              <w:rPr>
                <w:noProof/>
                <w:webHidden/>
              </w:rPr>
              <w:fldChar w:fldCharType="separate"/>
            </w:r>
            <w:r>
              <w:rPr>
                <w:noProof/>
                <w:webHidden/>
              </w:rPr>
              <w:t>35</w:t>
            </w:r>
            <w:r>
              <w:rPr>
                <w:noProof/>
                <w:webHidden/>
              </w:rPr>
              <w:fldChar w:fldCharType="end"/>
            </w:r>
          </w:hyperlink>
        </w:p>
        <w:p w14:paraId="2428D959" w14:textId="1239803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3" w:history="1">
            <w:r w:rsidRPr="002C5094">
              <w:rPr>
                <w:rStyle w:val="Hyperlink"/>
                <w:noProof/>
              </w:rPr>
              <w:t>Theresa’s Tent</w:t>
            </w:r>
            <w:r>
              <w:rPr>
                <w:noProof/>
                <w:webHidden/>
              </w:rPr>
              <w:tab/>
            </w:r>
            <w:r>
              <w:rPr>
                <w:noProof/>
                <w:webHidden/>
              </w:rPr>
              <w:fldChar w:fldCharType="begin"/>
            </w:r>
            <w:r>
              <w:rPr>
                <w:noProof/>
                <w:webHidden/>
              </w:rPr>
              <w:instrText xml:space="preserve"> PAGEREF _Toc189930113 \h </w:instrText>
            </w:r>
            <w:r>
              <w:rPr>
                <w:noProof/>
                <w:webHidden/>
              </w:rPr>
            </w:r>
            <w:r>
              <w:rPr>
                <w:noProof/>
                <w:webHidden/>
              </w:rPr>
              <w:fldChar w:fldCharType="separate"/>
            </w:r>
            <w:r>
              <w:rPr>
                <w:noProof/>
                <w:webHidden/>
              </w:rPr>
              <w:t>35</w:t>
            </w:r>
            <w:r>
              <w:rPr>
                <w:noProof/>
                <w:webHidden/>
              </w:rPr>
              <w:fldChar w:fldCharType="end"/>
            </w:r>
          </w:hyperlink>
        </w:p>
        <w:p w14:paraId="4E26EEB1" w14:textId="600D19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4" w:history="1">
            <w:r w:rsidRPr="002C5094">
              <w:rPr>
                <w:rStyle w:val="Hyperlink"/>
                <w:noProof/>
              </w:rPr>
              <w:t>Side Quest Girl by the well</w:t>
            </w:r>
            <w:r>
              <w:rPr>
                <w:noProof/>
                <w:webHidden/>
              </w:rPr>
              <w:tab/>
            </w:r>
            <w:r>
              <w:rPr>
                <w:noProof/>
                <w:webHidden/>
              </w:rPr>
              <w:fldChar w:fldCharType="begin"/>
            </w:r>
            <w:r>
              <w:rPr>
                <w:noProof/>
                <w:webHidden/>
              </w:rPr>
              <w:instrText xml:space="preserve"> PAGEREF _Toc189930114 \h </w:instrText>
            </w:r>
            <w:r>
              <w:rPr>
                <w:noProof/>
                <w:webHidden/>
              </w:rPr>
            </w:r>
            <w:r>
              <w:rPr>
                <w:noProof/>
                <w:webHidden/>
              </w:rPr>
              <w:fldChar w:fldCharType="separate"/>
            </w:r>
            <w:r>
              <w:rPr>
                <w:noProof/>
                <w:webHidden/>
              </w:rPr>
              <w:t>37</w:t>
            </w:r>
            <w:r>
              <w:rPr>
                <w:noProof/>
                <w:webHidden/>
              </w:rPr>
              <w:fldChar w:fldCharType="end"/>
            </w:r>
          </w:hyperlink>
        </w:p>
        <w:p w14:paraId="469FE174" w14:textId="0235CE4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5" w:history="1">
            <w:r w:rsidRPr="002C5094">
              <w:rPr>
                <w:rStyle w:val="Hyperlink"/>
                <w:noProof/>
              </w:rPr>
              <w:t>High Priest Quest</w:t>
            </w:r>
            <w:r>
              <w:rPr>
                <w:noProof/>
                <w:webHidden/>
              </w:rPr>
              <w:tab/>
            </w:r>
            <w:r>
              <w:rPr>
                <w:noProof/>
                <w:webHidden/>
              </w:rPr>
              <w:fldChar w:fldCharType="begin"/>
            </w:r>
            <w:r>
              <w:rPr>
                <w:noProof/>
                <w:webHidden/>
              </w:rPr>
              <w:instrText xml:space="preserve"> PAGEREF _Toc189930115 \h </w:instrText>
            </w:r>
            <w:r>
              <w:rPr>
                <w:noProof/>
                <w:webHidden/>
              </w:rPr>
            </w:r>
            <w:r>
              <w:rPr>
                <w:noProof/>
                <w:webHidden/>
              </w:rPr>
              <w:fldChar w:fldCharType="separate"/>
            </w:r>
            <w:r>
              <w:rPr>
                <w:noProof/>
                <w:webHidden/>
              </w:rPr>
              <w:t>37</w:t>
            </w:r>
            <w:r>
              <w:rPr>
                <w:noProof/>
                <w:webHidden/>
              </w:rPr>
              <w:fldChar w:fldCharType="end"/>
            </w:r>
          </w:hyperlink>
        </w:p>
        <w:p w14:paraId="7E990138" w14:textId="67B1EA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6" w:history="1">
            <w:r w:rsidRPr="002C5094">
              <w:rPr>
                <w:rStyle w:val="Hyperlink"/>
                <w:noProof/>
              </w:rPr>
              <w:t>Seer Side Quest &amp; Torture Floor</w:t>
            </w:r>
            <w:r>
              <w:rPr>
                <w:noProof/>
                <w:webHidden/>
              </w:rPr>
              <w:tab/>
            </w:r>
            <w:r>
              <w:rPr>
                <w:noProof/>
                <w:webHidden/>
              </w:rPr>
              <w:fldChar w:fldCharType="begin"/>
            </w:r>
            <w:r>
              <w:rPr>
                <w:noProof/>
                <w:webHidden/>
              </w:rPr>
              <w:instrText xml:space="preserve"> PAGEREF _Toc189930116 \h </w:instrText>
            </w:r>
            <w:r>
              <w:rPr>
                <w:noProof/>
                <w:webHidden/>
              </w:rPr>
            </w:r>
            <w:r>
              <w:rPr>
                <w:noProof/>
                <w:webHidden/>
              </w:rPr>
              <w:fldChar w:fldCharType="separate"/>
            </w:r>
            <w:r>
              <w:rPr>
                <w:noProof/>
                <w:webHidden/>
              </w:rPr>
              <w:t>39</w:t>
            </w:r>
            <w:r>
              <w:rPr>
                <w:noProof/>
                <w:webHidden/>
              </w:rPr>
              <w:fldChar w:fldCharType="end"/>
            </w:r>
          </w:hyperlink>
        </w:p>
        <w:p w14:paraId="4ED0B8A1" w14:textId="002EFE7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7" w:history="1">
            <w:r w:rsidRPr="002C5094">
              <w:rPr>
                <w:rStyle w:val="Hyperlink"/>
                <w:noProof/>
              </w:rPr>
              <w:t>Heremus Rose Side Quest</w:t>
            </w:r>
            <w:r>
              <w:rPr>
                <w:noProof/>
                <w:webHidden/>
              </w:rPr>
              <w:tab/>
            </w:r>
            <w:r>
              <w:rPr>
                <w:noProof/>
                <w:webHidden/>
              </w:rPr>
              <w:fldChar w:fldCharType="begin"/>
            </w:r>
            <w:r>
              <w:rPr>
                <w:noProof/>
                <w:webHidden/>
              </w:rPr>
              <w:instrText xml:space="preserve"> PAGEREF _Toc189930117 \h </w:instrText>
            </w:r>
            <w:r>
              <w:rPr>
                <w:noProof/>
                <w:webHidden/>
              </w:rPr>
            </w:r>
            <w:r>
              <w:rPr>
                <w:noProof/>
                <w:webHidden/>
              </w:rPr>
              <w:fldChar w:fldCharType="separate"/>
            </w:r>
            <w:r>
              <w:rPr>
                <w:noProof/>
                <w:webHidden/>
              </w:rPr>
              <w:t>41</w:t>
            </w:r>
            <w:r>
              <w:rPr>
                <w:noProof/>
                <w:webHidden/>
              </w:rPr>
              <w:fldChar w:fldCharType="end"/>
            </w:r>
          </w:hyperlink>
        </w:p>
        <w:p w14:paraId="3847D8EC" w14:textId="7012D39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18" w:history="1">
            <w:r w:rsidRPr="002C5094">
              <w:rPr>
                <w:rStyle w:val="Hyperlink"/>
                <w:noProof/>
              </w:rPr>
              <w:t>The Heremus (Very subject to change)</w:t>
            </w:r>
            <w:r>
              <w:rPr>
                <w:noProof/>
                <w:webHidden/>
              </w:rPr>
              <w:tab/>
            </w:r>
            <w:r>
              <w:rPr>
                <w:noProof/>
                <w:webHidden/>
              </w:rPr>
              <w:fldChar w:fldCharType="begin"/>
            </w:r>
            <w:r>
              <w:rPr>
                <w:noProof/>
                <w:webHidden/>
              </w:rPr>
              <w:instrText xml:space="preserve"> PAGEREF _Toc189930118 \h </w:instrText>
            </w:r>
            <w:r>
              <w:rPr>
                <w:noProof/>
                <w:webHidden/>
              </w:rPr>
            </w:r>
            <w:r>
              <w:rPr>
                <w:noProof/>
                <w:webHidden/>
              </w:rPr>
              <w:fldChar w:fldCharType="separate"/>
            </w:r>
            <w:r>
              <w:rPr>
                <w:noProof/>
                <w:webHidden/>
              </w:rPr>
              <w:t>43</w:t>
            </w:r>
            <w:r>
              <w:rPr>
                <w:noProof/>
                <w:webHidden/>
              </w:rPr>
              <w:fldChar w:fldCharType="end"/>
            </w:r>
          </w:hyperlink>
        </w:p>
        <w:p w14:paraId="3759A6CF" w14:textId="6A71D61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19" w:history="1">
            <w:r w:rsidRPr="002C5094">
              <w:rPr>
                <w:rStyle w:val="Hyperlink"/>
                <w:noProof/>
              </w:rPr>
              <w:t>Sandstorm Begins Again</w:t>
            </w:r>
            <w:r>
              <w:rPr>
                <w:noProof/>
                <w:webHidden/>
              </w:rPr>
              <w:tab/>
            </w:r>
            <w:r>
              <w:rPr>
                <w:noProof/>
                <w:webHidden/>
              </w:rPr>
              <w:fldChar w:fldCharType="begin"/>
            </w:r>
            <w:r>
              <w:rPr>
                <w:noProof/>
                <w:webHidden/>
              </w:rPr>
              <w:instrText xml:space="preserve"> PAGEREF _Toc189930119 \h </w:instrText>
            </w:r>
            <w:r>
              <w:rPr>
                <w:noProof/>
                <w:webHidden/>
              </w:rPr>
            </w:r>
            <w:r>
              <w:rPr>
                <w:noProof/>
                <w:webHidden/>
              </w:rPr>
              <w:fldChar w:fldCharType="separate"/>
            </w:r>
            <w:r>
              <w:rPr>
                <w:noProof/>
                <w:webHidden/>
              </w:rPr>
              <w:t>43</w:t>
            </w:r>
            <w:r>
              <w:rPr>
                <w:noProof/>
                <w:webHidden/>
              </w:rPr>
              <w:fldChar w:fldCharType="end"/>
            </w:r>
          </w:hyperlink>
        </w:p>
        <w:p w14:paraId="05611B36" w14:textId="74B5F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0" w:history="1">
            <w:r w:rsidRPr="002C5094">
              <w:rPr>
                <w:rStyle w:val="Hyperlink"/>
                <w:noProof/>
              </w:rPr>
              <w:t>Tutorial</w:t>
            </w:r>
            <w:r>
              <w:rPr>
                <w:noProof/>
                <w:webHidden/>
              </w:rPr>
              <w:tab/>
            </w:r>
            <w:r>
              <w:rPr>
                <w:noProof/>
                <w:webHidden/>
              </w:rPr>
              <w:fldChar w:fldCharType="begin"/>
            </w:r>
            <w:r>
              <w:rPr>
                <w:noProof/>
                <w:webHidden/>
              </w:rPr>
              <w:instrText xml:space="preserve"> PAGEREF _Toc189930120 \h </w:instrText>
            </w:r>
            <w:r>
              <w:rPr>
                <w:noProof/>
                <w:webHidden/>
              </w:rPr>
            </w:r>
            <w:r>
              <w:rPr>
                <w:noProof/>
                <w:webHidden/>
              </w:rPr>
              <w:fldChar w:fldCharType="separate"/>
            </w:r>
            <w:r>
              <w:rPr>
                <w:noProof/>
                <w:webHidden/>
              </w:rPr>
              <w:t>43</w:t>
            </w:r>
            <w:r>
              <w:rPr>
                <w:noProof/>
                <w:webHidden/>
              </w:rPr>
              <w:fldChar w:fldCharType="end"/>
            </w:r>
          </w:hyperlink>
        </w:p>
        <w:p w14:paraId="795D8915" w14:textId="1558078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1" w:history="1">
            <w:r w:rsidRPr="002C5094">
              <w:rPr>
                <w:rStyle w:val="Hyperlink"/>
                <w:noProof/>
              </w:rPr>
              <w:t>Where They Burn Blasphemers</w:t>
            </w:r>
            <w:r>
              <w:rPr>
                <w:noProof/>
                <w:webHidden/>
              </w:rPr>
              <w:tab/>
            </w:r>
            <w:r>
              <w:rPr>
                <w:noProof/>
                <w:webHidden/>
              </w:rPr>
              <w:fldChar w:fldCharType="begin"/>
            </w:r>
            <w:r>
              <w:rPr>
                <w:noProof/>
                <w:webHidden/>
              </w:rPr>
              <w:instrText xml:space="preserve"> PAGEREF _Toc189930121 \h </w:instrText>
            </w:r>
            <w:r>
              <w:rPr>
                <w:noProof/>
                <w:webHidden/>
              </w:rPr>
            </w:r>
            <w:r>
              <w:rPr>
                <w:noProof/>
                <w:webHidden/>
              </w:rPr>
              <w:fldChar w:fldCharType="separate"/>
            </w:r>
            <w:r>
              <w:rPr>
                <w:noProof/>
                <w:webHidden/>
              </w:rPr>
              <w:t>44</w:t>
            </w:r>
            <w:r>
              <w:rPr>
                <w:noProof/>
                <w:webHidden/>
              </w:rPr>
              <w:fldChar w:fldCharType="end"/>
            </w:r>
          </w:hyperlink>
        </w:p>
        <w:p w14:paraId="1460D9C0" w14:textId="462A6D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2" w:history="1">
            <w:r w:rsidRPr="002C5094">
              <w:rPr>
                <w:rStyle w:val="Hyperlink"/>
                <w:noProof/>
              </w:rPr>
              <w:t>Hunters Camping</w:t>
            </w:r>
            <w:r>
              <w:rPr>
                <w:noProof/>
                <w:webHidden/>
              </w:rPr>
              <w:tab/>
            </w:r>
            <w:r>
              <w:rPr>
                <w:noProof/>
                <w:webHidden/>
              </w:rPr>
              <w:fldChar w:fldCharType="begin"/>
            </w:r>
            <w:r>
              <w:rPr>
                <w:noProof/>
                <w:webHidden/>
              </w:rPr>
              <w:instrText xml:space="preserve"> PAGEREF _Toc189930122 \h </w:instrText>
            </w:r>
            <w:r>
              <w:rPr>
                <w:noProof/>
                <w:webHidden/>
              </w:rPr>
            </w:r>
            <w:r>
              <w:rPr>
                <w:noProof/>
                <w:webHidden/>
              </w:rPr>
              <w:fldChar w:fldCharType="separate"/>
            </w:r>
            <w:r>
              <w:rPr>
                <w:noProof/>
                <w:webHidden/>
              </w:rPr>
              <w:t>44</w:t>
            </w:r>
            <w:r>
              <w:rPr>
                <w:noProof/>
                <w:webHidden/>
              </w:rPr>
              <w:fldChar w:fldCharType="end"/>
            </w:r>
          </w:hyperlink>
        </w:p>
        <w:p w14:paraId="628E5C9C" w14:textId="52A27D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3" w:history="1">
            <w:r w:rsidRPr="002C5094">
              <w:rPr>
                <w:rStyle w:val="Hyperlink"/>
                <w:noProof/>
              </w:rPr>
              <w:t>Mount Corydon Deus</w:t>
            </w:r>
            <w:r>
              <w:rPr>
                <w:noProof/>
                <w:webHidden/>
              </w:rPr>
              <w:tab/>
            </w:r>
            <w:r>
              <w:rPr>
                <w:noProof/>
                <w:webHidden/>
              </w:rPr>
              <w:fldChar w:fldCharType="begin"/>
            </w:r>
            <w:r>
              <w:rPr>
                <w:noProof/>
                <w:webHidden/>
              </w:rPr>
              <w:instrText xml:space="preserve"> PAGEREF _Toc189930123 \h </w:instrText>
            </w:r>
            <w:r>
              <w:rPr>
                <w:noProof/>
                <w:webHidden/>
              </w:rPr>
            </w:r>
            <w:r>
              <w:rPr>
                <w:noProof/>
                <w:webHidden/>
              </w:rPr>
              <w:fldChar w:fldCharType="separate"/>
            </w:r>
            <w:r>
              <w:rPr>
                <w:noProof/>
                <w:webHidden/>
              </w:rPr>
              <w:t>45</w:t>
            </w:r>
            <w:r>
              <w:rPr>
                <w:noProof/>
                <w:webHidden/>
              </w:rPr>
              <w:fldChar w:fldCharType="end"/>
            </w:r>
          </w:hyperlink>
        </w:p>
        <w:p w14:paraId="0A83BFEA" w14:textId="194C6AC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4" w:history="1">
            <w:r w:rsidRPr="002C5094">
              <w:rPr>
                <w:rStyle w:val="Hyperlink"/>
                <w:noProof/>
              </w:rPr>
              <w:t>Bandit Cave</w:t>
            </w:r>
            <w:r>
              <w:rPr>
                <w:noProof/>
                <w:webHidden/>
              </w:rPr>
              <w:tab/>
            </w:r>
            <w:r>
              <w:rPr>
                <w:noProof/>
                <w:webHidden/>
              </w:rPr>
              <w:fldChar w:fldCharType="begin"/>
            </w:r>
            <w:r>
              <w:rPr>
                <w:noProof/>
                <w:webHidden/>
              </w:rPr>
              <w:instrText xml:space="preserve"> PAGEREF _Toc189930124 \h </w:instrText>
            </w:r>
            <w:r>
              <w:rPr>
                <w:noProof/>
                <w:webHidden/>
              </w:rPr>
            </w:r>
            <w:r>
              <w:rPr>
                <w:noProof/>
                <w:webHidden/>
              </w:rPr>
              <w:fldChar w:fldCharType="separate"/>
            </w:r>
            <w:r>
              <w:rPr>
                <w:noProof/>
                <w:webHidden/>
              </w:rPr>
              <w:t>45</w:t>
            </w:r>
            <w:r>
              <w:rPr>
                <w:noProof/>
                <w:webHidden/>
              </w:rPr>
              <w:fldChar w:fldCharType="end"/>
            </w:r>
          </w:hyperlink>
        </w:p>
        <w:p w14:paraId="7B66356B" w14:textId="5098407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5" w:history="1">
            <w:r w:rsidRPr="002C5094">
              <w:rPr>
                <w:rStyle w:val="Hyperlink"/>
                <w:noProof/>
              </w:rPr>
              <w:t>Bandit Confrontation</w:t>
            </w:r>
            <w:r>
              <w:rPr>
                <w:noProof/>
                <w:webHidden/>
              </w:rPr>
              <w:tab/>
            </w:r>
            <w:r>
              <w:rPr>
                <w:noProof/>
                <w:webHidden/>
              </w:rPr>
              <w:fldChar w:fldCharType="begin"/>
            </w:r>
            <w:r>
              <w:rPr>
                <w:noProof/>
                <w:webHidden/>
              </w:rPr>
              <w:instrText xml:space="preserve"> PAGEREF _Toc189930125 \h </w:instrText>
            </w:r>
            <w:r>
              <w:rPr>
                <w:noProof/>
                <w:webHidden/>
              </w:rPr>
            </w:r>
            <w:r>
              <w:rPr>
                <w:noProof/>
                <w:webHidden/>
              </w:rPr>
              <w:fldChar w:fldCharType="separate"/>
            </w:r>
            <w:r>
              <w:rPr>
                <w:noProof/>
                <w:webHidden/>
              </w:rPr>
              <w:t>45</w:t>
            </w:r>
            <w:r>
              <w:rPr>
                <w:noProof/>
                <w:webHidden/>
              </w:rPr>
              <w:fldChar w:fldCharType="end"/>
            </w:r>
          </w:hyperlink>
        </w:p>
        <w:p w14:paraId="1B1C39AB" w14:textId="79E10BC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6" w:history="1">
            <w:r w:rsidRPr="002C5094">
              <w:rPr>
                <w:rStyle w:val="Hyperlink"/>
                <w:noProof/>
              </w:rPr>
              <w:t>Long Gap</w:t>
            </w:r>
            <w:r>
              <w:rPr>
                <w:noProof/>
                <w:webHidden/>
              </w:rPr>
              <w:tab/>
            </w:r>
            <w:r>
              <w:rPr>
                <w:noProof/>
                <w:webHidden/>
              </w:rPr>
              <w:fldChar w:fldCharType="begin"/>
            </w:r>
            <w:r>
              <w:rPr>
                <w:noProof/>
                <w:webHidden/>
              </w:rPr>
              <w:instrText xml:space="preserve"> PAGEREF _Toc189930126 \h </w:instrText>
            </w:r>
            <w:r>
              <w:rPr>
                <w:noProof/>
                <w:webHidden/>
              </w:rPr>
            </w:r>
            <w:r>
              <w:rPr>
                <w:noProof/>
                <w:webHidden/>
              </w:rPr>
              <w:fldChar w:fldCharType="separate"/>
            </w:r>
            <w:r>
              <w:rPr>
                <w:noProof/>
                <w:webHidden/>
              </w:rPr>
              <w:t>46</w:t>
            </w:r>
            <w:r>
              <w:rPr>
                <w:noProof/>
                <w:webHidden/>
              </w:rPr>
              <w:fldChar w:fldCharType="end"/>
            </w:r>
          </w:hyperlink>
        </w:p>
        <w:p w14:paraId="24DD08E6" w14:textId="4E2F87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7" w:history="1">
            <w:r w:rsidRPr="002C5094">
              <w:rPr>
                <w:rStyle w:val="Hyperlink"/>
                <w:noProof/>
              </w:rPr>
              <w:t>Macy Revenge</w:t>
            </w:r>
            <w:r>
              <w:rPr>
                <w:noProof/>
                <w:webHidden/>
              </w:rPr>
              <w:tab/>
            </w:r>
            <w:r>
              <w:rPr>
                <w:noProof/>
                <w:webHidden/>
              </w:rPr>
              <w:fldChar w:fldCharType="begin"/>
            </w:r>
            <w:r>
              <w:rPr>
                <w:noProof/>
                <w:webHidden/>
              </w:rPr>
              <w:instrText xml:space="preserve"> PAGEREF _Toc189930127 \h </w:instrText>
            </w:r>
            <w:r>
              <w:rPr>
                <w:noProof/>
                <w:webHidden/>
              </w:rPr>
            </w:r>
            <w:r>
              <w:rPr>
                <w:noProof/>
                <w:webHidden/>
              </w:rPr>
              <w:fldChar w:fldCharType="separate"/>
            </w:r>
            <w:r>
              <w:rPr>
                <w:noProof/>
                <w:webHidden/>
              </w:rPr>
              <w:t>47</w:t>
            </w:r>
            <w:r>
              <w:rPr>
                <w:noProof/>
                <w:webHidden/>
              </w:rPr>
              <w:fldChar w:fldCharType="end"/>
            </w:r>
          </w:hyperlink>
        </w:p>
        <w:p w14:paraId="4EAB26BC" w14:textId="71EF14D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28" w:history="1">
            <w:r w:rsidRPr="002C5094">
              <w:rPr>
                <w:rStyle w:val="Hyperlink"/>
                <w:rFonts w:ascii="Times New Roman" w:eastAsia="Times New Roman" w:hAnsi="Times New Roman" w:cs="Times New Roman"/>
                <w:noProof/>
              </w:rPr>
              <w:t>Gregorios</w:t>
            </w:r>
            <w:r>
              <w:rPr>
                <w:noProof/>
                <w:webHidden/>
              </w:rPr>
              <w:tab/>
            </w:r>
            <w:r>
              <w:rPr>
                <w:noProof/>
                <w:webHidden/>
              </w:rPr>
              <w:fldChar w:fldCharType="begin"/>
            </w:r>
            <w:r>
              <w:rPr>
                <w:noProof/>
                <w:webHidden/>
              </w:rPr>
              <w:instrText xml:space="preserve"> PAGEREF _Toc189930128 \h </w:instrText>
            </w:r>
            <w:r>
              <w:rPr>
                <w:noProof/>
                <w:webHidden/>
              </w:rPr>
            </w:r>
            <w:r>
              <w:rPr>
                <w:noProof/>
                <w:webHidden/>
              </w:rPr>
              <w:fldChar w:fldCharType="separate"/>
            </w:r>
            <w:r>
              <w:rPr>
                <w:noProof/>
                <w:webHidden/>
              </w:rPr>
              <w:t>49</w:t>
            </w:r>
            <w:r>
              <w:rPr>
                <w:noProof/>
                <w:webHidden/>
              </w:rPr>
              <w:fldChar w:fldCharType="end"/>
            </w:r>
          </w:hyperlink>
        </w:p>
        <w:p w14:paraId="16F9E991" w14:textId="1D79E19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29" w:history="1">
            <w:r w:rsidRPr="002C5094">
              <w:rPr>
                <w:rStyle w:val="Hyperlink"/>
                <w:noProof/>
              </w:rPr>
              <w:t>Deep Heremus</w:t>
            </w:r>
            <w:r>
              <w:rPr>
                <w:noProof/>
                <w:webHidden/>
              </w:rPr>
              <w:tab/>
            </w:r>
            <w:r>
              <w:rPr>
                <w:noProof/>
                <w:webHidden/>
              </w:rPr>
              <w:fldChar w:fldCharType="begin"/>
            </w:r>
            <w:r>
              <w:rPr>
                <w:noProof/>
                <w:webHidden/>
              </w:rPr>
              <w:instrText xml:space="preserve"> PAGEREF _Toc189930129 \h </w:instrText>
            </w:r>
            <w:r>
              <w:rPr>
                <w:noProof/>
                <w:webHidden/>
              </w:rPr>
            </w:r>
            <w:r>
              <w:rPr>
                <w:noProof/>
                <w:webHidden/>
              </w:rPr>
              <w:fldChar w:fldCharType="separate"/>
            </w:r>
            <w:r>
              <w:rPr>
                <w:noProof/>
                <w:webHidden/>
              </w:rPr>
              <w:t>50</w:t>
            </w:r>
            <w:r>
              <w:rPr>
                <w:noProof/>
                <w:webHidden/>
              </w:rPr>
              <w:fldChar w:fldCharType="end"/>
            </w:r>
          </w:hyperlink>
        </w:p>
        <w:p w14:paraId="0C822F67" w14:textId="51877B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0" w:history="1">
            <w:r w:rsidRPr="002C5094">
              <w:rPr>
                <w:rStyle w:val="Hyperlink"/>
                <w:noProof/>
              </w:rPr>
              <w:t>In First Campsite</w:t>
            </w:r>
            <w:r>
              <w:rPr>
                <w:noProof/>
                <w:webHidden/>
              </w:rPr>
              <w:tab/>
            </w:r>
            <w:r>
              <w:rPr>
                <w:noProof/>
                <w:webHidden/>
              </w:rPr>
              <w:fldChar w:fldCharType="begin"/>
            </w:r>
            <w:r>
              <w:rPr>
                <w:noProof/>
                <w:webHidden/>
              </w:rPr>
              <w:instrText xml:space="preserve"> PAGEREF _Toc189930130 \h </w:instrText>
            </w:r>
            <w:r>
              <w:rPr>
                <w:noProof/>
                <w:webHidden/>
              </w:rPr>
            </w:r>
            <w:r>
              <w:rPr>
                <w:noProof/>
                <w:webHidden/>
              </w:rPr>
              <w:fldChar w:fldCharType="separate"/>
            </w:r>
            <w:r>
              <w:rPr>
                <w:noProof/>
                <w:webHidden/>
              </w:rPr>
              <w:t>50</w:t>
            </w:r>
            <w:r>
              <w:rPr>
                <w:noProof/>
                <w:webHidden/>
              </w:rPr>
              <w:fldChar w:fldCharType="end"/>
            </w:r>
          </w:hyperlink>
        </w:p>
        <w:p w14:paraId="79614015" w14:textId="708AFB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1" w:history="1">
            <w:r w:rsidRPr="002C5094">
              <w:rPr>
                <w:rStyle w:val="Hyperlink"/>
                <w:noProof/>
              </w:rPr>
              <w:t>Around the Campfire</w:t>
            </w:r>
            <w:r>
              <w:rPr>
                <w:noProof/>
                <w:webHidden/>
              </w:rPr>
              <w:tab/>
            </w:r>
            <w:r>
              <w:rPr>
                <w:noProof/>
                <w:webHidden/>
              </w:rPr>
              <w:fldChar w:fldCharType="begin"/>
            </w:r>
            <w:r>
              <w:rPr>
                <w:noProof/>
                <w:webHidden/>
              </w:rPr>
              <w:instrText xml:space="preserve"> PAGEREF _Toc189930131 \h </w:instrText>
            </w:r>
            <w:r>
              <w:rPr>
                <w:noProof/>
                <w:webHidden/>
              </w:rPr>
            </w:r>
            <w:r>
              <w:rPr>
                <w:noProof/>
                <w:webHidden/>
              </w:rPr>
              <w:fldChar w:fldCharType="separate"/>
            </w:r>
            <w:r>
              <w:rPr>
                <w:noProof/>
                <w:webHidden/>
              </w:rPr>
              <w:t>51</w:t>
            </w:r>
            <w:r>
              <w:rPr>
                <w:noProof/>
                <w:webHidden/>
              </w:rPr>
              <w:fldChar w:fldCharType="end"/>
            </w:r>
          </w:hyperlink>
        </w:p>
        <w:p w14:paraId="22E45247" w14:textId="19F8221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2" w:history="1">
            <w:r w:rsidRPr="002C5094">
              <w:rPr>
                <w:rStyle w:val="Hyperlink"/>
                <w:noProof/>
              </w:rPr>
              <w:t>Finding The Rose</w:t>
            </w:r>
            <w:r>
              <w:rPr>
                <w:noProof/>
                <w:webHidden/>
              </w:rPr>
              <w:tab/>
            </w:r>
            <w:r>
              <w:rPr>
                <w:noProof/>
                <w:webHidden/>
              </w:rPr>
              <w:fldChar w:fldCharType="begin"/>
            </w:r>
            <w:r>
              <w:rPr>
                <w:noProof/>
                <w:webHidden/>
              </w:rPr>
              <w:instrText xml:space="preserve"> PAGEREF _Toc189930132 \h </w:instrText>
            </w:r>
            <w:r>
              <w:rPr>
                <w:noProof/>
                <w:webHidden/>
              </w:rPr>
            </w:r>
            <w:r>
              <w:rPr>
                <w:noProof/>
                <w:webHidden/>
              </w:rPr>
              <w:fldChar w:fldCharType="separate"/>
            </w:r>
            <w:r>
              <w:rPr>
                <w:noProof/>
                <w:webHidden/>
              </w:rPr>
              <w:t>52</w:t>
            </w:r>
            <w:r>
              <w:rPr>
                <w:noProof/>
                <w:webHidden/>
              </w:rPr>
              <w:fldChar w:fldCharType="end"/>
            </w:r>
          </w:hyperlink>
        </w:p>
        <w:p w14:paraId="2C352FF5" w14:textId="44FAB9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3" w:history="1">
            <w:r w:rsidRPr="002C5094">
              <w:rPr>
                <w:rStyle w:val="Hyperlink"/>
                <w:noProof/>
              </w:rPr>
              <w:t>Southern Ruins</w:t>
            </w:r>
            <w:r>
              <w:rPr>
                <w:noProof/>
                <w:webHidden/>
              </w:rPr>
              <w:tab/>
            </w:r>
            <w:r>
              <w:rPr>
                <w:noProof/>
                <w:webHidden/>
              </w:rPr>
              <w:fldChar w:fldCharType="begin"/>
            </w:r>
            <w:r>
              <w:rPr>
                <w:noProof/>
                <w:webHidden/>
              </w:rPr>
              <w:instrText xml:space="preserve"> PAGEREF _Toc189930133 \h </w:instrText>
            </w:r>
            <w:r>
              <w:rPr>
                <w:noProof/>
                <w:webHidden/>
              </w:rPr>
            </w:r>
            <w:r>
              <w:rPr>
                <w:noProof/>
                <w:webHidden/>
              </w:rPr>
              <w:fldChar w:fldCharType="separate"/>
            </w:r>
            <w:r>
              <w:rPr>
                <w:noProof/>
                <w:webHidden/>
              </w:rPr>
              <w:t>53</w:t>
            </w:r>
            <w:r>
              <w:rPr>
                <w:noProof/>
                <w:webHidden/>
              </w:rPr>
              <w:fldChar w:fldCharType="end"/>
            </w:r>
          </w:hyperlink>
        </w:p>
        <w:p w14:paraId="0F7D8C65" w14:textId="472366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4" w:history="1">
            <w:r w:rsidRPr="002C5094">
              <w:rPr>
                <w:rStyle w:val="Hyperlink"/>
                <w:noProof/>
              </w:rPr>
              <w:t>Quicksand</w:t>
            </w:r>
            <w:r>
              <w:rPr>
                <w:noProof/>
                <w:webHidden/>
              </w:rPr>
              <w:tab/>
            </w:r>
            <w:r>
              <w:rPr>
                <w:noProof/>
                <w:webHidden/>
              </w:rPr>
              <w:fldChar w:fldCharType="begin"/>
            </w:r>
            <w:r>
              <w:rPr>
                <w:noProof/>
                <w:webHidden/>
              </w:rPr>
              <w:instrText xml:space="preserve"> PAGEREF _Toc189930134 \h </w:instrText>
            </w:r>
            <w:r>
              <w:rPr>
                <w:noProof/>
                <w:webHidden/>
              </w:rPr>
            </w:r>
            <w:r>
              <w:rPr>
                <w:noProof/>
                <w:webHidden/>
              </w:rPr>
              <w:fldChar w:fldCharType="separate"/>
            </w:r>
            <w:r>
              <w:rPr>
                <w:noProof/>
                <w:webHidden/>
              </w:rPr>
              <w:t>54</w:t>
            </w:r>
            <w:r>
              <w:rPr>
                <w:noProof/>
                <w:webHidden/>
              </w:rPr>
              <w:fldChar w:fldCharType="end"/>
            </w:r>
          </w:hyperlink>
        </w:p>
        <w:p w14:paraId="5E7FAF9E" w14:textId="1B55272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5" w:history="1">
            <w:r w:rsidRPr="002C5094">
              <w:rPr>
                <w:rStyle w:val="Hyperlink"/>
                <w:noProof/>
              </w:rPr>
              <w:t>Felnis Rescue</w:t>
            </w:r>
            <w:r>
              <w:rPr>
                <w:noProof/>
                <w:webHidden/>
              </w:rPr>
              <w:tab/>
            </w:r>
            <w:r>
              <w:rPr>
                <w:noProof/>
                <w:webHidden/>
              </w:rPr>
              <w:fldChar w:fldCharType="begin"/>
            </w:r>
            <w:r>
              <w:rPr>
                <w:noProof/>
                <w:webHidden/>
              </w:rPr>
              <w:instrText xml:space="preserve"> PAGEREF _Toc189930135 \h </w:instrText>
            </w:r>
            <w:r>
              <w:rPr>
                <w:noProof/>
                <w:webHidden/>
              </w:rPr>
            </w:r>
            <w:r>
              <w:rPr>
                <w:noProof/>
                <w:webHidden/>
              </w:rPr>
              <w:fldChar w:fldCharType="separate"/>
            </w:r>
            <w:r>
              <w:rPr>
                <w:noProof/>
                <w:webHidden/>
              </w:rPr>
              <w:t>54</w:t>
            </w:r>
            <w:r>
              <w:rPr>
                <w:noProof/>
                <w:webHidden/>
              </w:rPr>
              <w:fldChar w:fldCharType="end"/>
            </w:r>
          </w:hyperlink>
        </w:p>
        <w:p w14:paraId="638131B0" w14:textId="56988035"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6" w:history="1">
            <w:r w:rsidRPr="002C5094">
              <w:rPr>
                <w:rStyle w:val="Hyperlink"/>
                <w:noProof/>
              </w:rPr>
              <w:t>Potential mini game when rescuing Felnis and receive a reward from the Felnis???</w:t>
            </w:r>
            <w:r>
              <w:rPr>
                <w:noProof/>
                <w:webHidden/>
              </w:rPr>
              <w:tab/>
            </w:r>
            <w:r>
              <w:rPr>
                <w:noProof/>
                <w:webHidden/>
              </w:rPr>
              <w:fldChar w:fldCharType="begin"/>
            </w:r>
            <w:r>
              <w:rPr>
                <w:noProof/>
                <w:webHidden/>
              </w:rPr>
              <w:instrText xml:space="preserve"> PAGEREF _Toc189930136 \h </w:instrText>
            </w:r>
            <w:r>
              <w:rPr>
                <w:noProof/>
                <w:webHidden/>
              </w:rPr>
            </w:r>
            <w:r>
              <w:rPr>
                <w:noProof/>
                <w:webHidden/>
              </w:rPr>
              <w:fldChar w:fldCharType="separate"/>
            </w:r>
            <w:r>
              <w:rPr>
                <w:noProof/>
                <w:webHidden/>
              </w:rPr>
              <w:t>56</w:t>
            </w:r>
            <w:r>
              <w:rPr>
                <w:noProof/>
                <w:webHidden/>
              </w:rPr>
              <w:fldChar w:fldCharType="end"/>
            </w:r>
          </w:hyperlink>
        </w:p>
        <w:p w14:paraId="6E5C1F5A" w14:textId="6DFFFC5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7" w:history="1">
            <w:r w:rsidRPr="002C5094">
              <w:rPr>
                <w:rStyle w:val="Hyperlink"/>
                <w:noProof/>
              </w:rPr>
              <w:t>Battle of the Heremus</w:t>
            </w:r>
            <w:r>
              <w:rPr>
                <w:noProof/>
                <w:webHidden/>
              </w:rPr>
              <w:tab/>
            </w:r>
            <w:r>
              <w:rPr>
                <w:noProof/>
                <w:webHidden/>
              </w:rPr>
              <w:fldChar w:fldCharType="begin"/>
            </w:r>
            <w:r>
              <w:rPr>
                <w:noProof/>
                <w:webHidden/>
              </w:rPr>
              <w:instrText xml:space="preserve"> PAGEREF _Toc189930137 \h </w:instrText>
            </w:r>
            <w:r>
              <w:rPr>
                <w:noProof/>
                <w:webHidden/>
              </w:rPr>
            </w:r>
            <w:r>
              <w:rPr>
                <w:noProof/>
                <w:webHidden/>
              </w:rPr>
              <w:fldChar w:fldCharType="separate"/>
            </w:r>
            <w:r>
              <w:rPr>
                <w:noProof/>
                <w:webHidden/>
              </w:rPr>
              <w:t>56</w:t>
            </w:r>
            <w:r>
              <w:rPr>
                <w:noProof/>
                <w:webHidden/>
              </w:rPr>
              <w:fldChar w:fldCharType="end"/>
            </w:r>
          </w:hyperlink>
        </w:p>
        <w:p w14:paraId="5F2BA78B" w14:textId="3414DDC6"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38" w:history="1">
            <w:r w:rsidRPr="002C5094">
              <w:rPr>
                <w:rStyle w:val="Hyperlink"/>
                <w:noProof/>
              </w:rPr>
              <w:t>Neo V introduction</w:t>
            </w:r>
            <w:r>
              <w:rPr>
                <w:noProof/>
                <w:webHidden/>
              </w:rPr>
              <w:tab/>
            </w:r>
            <w:r>
              <w:rPr>
                <w:noProof/>
                <w:webHidden/>
              </w:rPr>
              <w:fldChar w:fldCharType="begin"/>
            </w:r>
            <w:r>
              <w:rPr>
                <w:noProof/>
                <w:webHidden/>
              </w:rPr>
              <w:instrText xml:space="preserve"> PAGEREF _Toc189930138 \h </w:instrText>
            </w:r>
            <w:r>
              <w:rPr>
                <w:noProof/>
                <w:webHidden/>
              </w:rPr>
            </w:r>
            <w:r>
              <w:rPr>
                <w:noProof/>
                <w:webHidden/>
              </w:rPr>
              <w:fldChar w:fldCharType="separate"/>
            </w:r>
            <w:r>
              <w:rPr>
                <w:noProof/>
                <w:webHidden/>
              </w:rPr>
              <w:t>57</w:t>
            </w:r>
            <w:r>
              <w:rPr>
                <w:noProof/>
                <w:webHidden/>
              </w:rPr>
              <w:fldChar w:fldCharType="end"/>
            </w:r>
          </w:hyperlink>
        </w:p>
        <w:p w14:paraId="28C77669" w14:textId="7CC579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39" w:history="1">
            <w:r w:rsidRPr="002C5094">
              <w:rPr>
                <w:rStyle w:val="Hyperlink"/>
                <w:noProof/>
              </w:rPr>
              <w:t>Neural Master</w:t>
            </w:r>
            <w:r>
              <w:rPr>
                <w:noProof/>
                <w:webHidden/>
              </w:rPr>
              <w:tab/>
            </w:r>
            <w:r>
              <w:rPr>
                <w:noProof/>
                <w:webHidden/>
              </w:rPr>
              <w:fldChar w:fldCharType="begin"/>
            </w:r>
            <w:r>
              <w:rPr>
                <w:noProof/>
                <w:webHidden/>
              </w:rPr>
              <w:instrText xml:space="preserve"> PAGEREF _Toc189930139 \h </w:instrText>
            </w:r>
            <w:r>
              <w:rPr>
                <w:noProof/>
                <w:webHidden/>
              </w:rPr>
            </w:r>
            <w:r>
              <w:rPr>
                <w:noProof/>
                <w:webHidden/>
              </w:rPr>
              <w:fldChar w:fldCharType="separate"/>
            </w:r>
            <w:r>
              <w:rPr>
                <w:noProof/>
                <w:webHidden/>
              </w:rPr>
              <w:t>58</w:t>
            </w:r>
            <w:r>
              <w:rPr>
                <w:noProof/>
                <w:webHidden/>
              </w:rPr>
              <w:fldChar w:fldCharType="end"/>
            </w:r>
          </w:hyperlink>
        </w:p>
        <w:p w14:paraId="071657BD" w14:textId="4BBDF43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0" w:history="1">
            <w:r w:rsidRPr="002C5094">
              <w:rPr>
                <w:rStyle w:val="Hyperlink"/>
                <w:noProof/>
              </w:rPr>
              <w:t>Felnis Colony</w:t>
            </w:r>
            <w:r>
              <w:rPr>
                <w:noProof/>
                <w:webHidden/>
              </w:rPr>
              <w:tab/>
            </w:r>
            <w:r>
              <w:rPr>
                <w:noProof/>
                <w:webHidden/>
              </w:rPr>
              <w:fldChar w:fldCharType="begin"/>
            </w:r>
            <w:r>
              <w:rPr>
                <w:noProof/>
                <w:webHidden/>
              </w:rPr>
              <w:instrText xml:space="preserve"> PAGEREF _Toc189930140 \h </w:instrText>
            </w:r>
            <w:r>
              <w:rPr>
                <w:noProof/>
                <w:webHidden/>
              </w:rPr>
            </w:r>
            <w:r>
              <w:rPr>
                <w:noProof/>
                <w:webHidden/>
              </w:rPr>
              <w:fldChar w:fldCharType="separate"/>
            </w:r>
            <w:r>
              <w:rPr>
                <w:noProof/>
                <w:webHidden/>
              </w:rPr>
              <w:t>59</w:t>
            </w:r>
            <w:r>
              <w:rPr>
                <w:noProof/>
                <w:webHidden/>
              </w:rPr>
              <w:fldChar w:fldCharType="end"/>
            </w:r>
          </w:hyperlink>
        </w:p>
        <w:p w14:paraId="7F30ACF9" w14:textId="70C0EE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1" w:history="1">
            <w:r w:rsidRPr="002C5094">
              <w:rPr>
                <w:rStyle w:val="Hyperlink"/>
                <w:noProof/>
              </w:rPr>
              <w:t>Historian Flashback</w:t>
            </w:r>
            <w:r>
              <w:rPr>
                <w:noProof/>
                <w:webHidden/>
              </w:rPr>
              <w:tab/>
            </w:r>
            <w:r>
              <w:rPr>
                <w:noProof/>
                <w:webHidden/>
              </w:rPr>
              <w:fldChar w:fldCharType="begin"/>
            </w:r>
            <w:r>
              <w:rPr>
                <w:noProof/>
                <w:webHidden/>
              </w:rPr>
              <w:instrText xml:space="preserve"> PAGEREF _Toc189930141 \h </w:instrText>
            </w:r>
            <w:r>
              <w:rPr>
                <w:noProof/>
                <w:webHidden/>
              </w:rPr>
            </w:r>
            <w:r>
              <w:rPr>
                <w:noProof/>
                <w:webHidden/>
              </w:rPr>
              <w:fldChar w:fldCharType="separate"/>
            </w:r>
            <w:r>
              <w:rPr>
                <w:noProof/>
                <w:webHidden/>
              </w:rPr>
              <w:t>61</w:t>
            </w:r>
            <w:r>
              <w:rPr>
                <w:noProof/>
                <w:webHidden/>
              </w:rPr>
              <w:fldChar w:fldCharType="end"/>
            </w:r>
          </w:hyperlink>
        </w:p>
        <w:p w14:paraId="0968B8F5" w14:textId="0D1BCA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2" w:history="1">
            <w:r w:rsidRPr="002C5094">
              <w:rPr>
                <w:rStyle w:val="Hyperlink"/>
                <w:noProof/>
              </w:rPr>
              <w:t>Flashback 1:</w:t>
            </w:r>
            <w:r>
              <w:rPr>
                <w:noProof/>
                <w:webHidden/>
              </w:rPr>
              <w:tab/>
            </w:r>
            <w:r>
              <w:rPr>
                <w:noProof/>
                <w:webHidden/>
              </w:rPr>
              <w:fldChar w:fldCharType="begin"/>
            </w:r>
            <w:r>
              <w:rPr>
                <w:noProof/>
                <w:webHidden/>
              </w:rPr>
              <w:instrText xml:space="preserve"> PAGEREF _Toc189930142 \h </w:instrText>
            </w:r>
            <w:r>
              <w:rPr>
                <w:noProof/>
                <w:webHidden/>
              </w:rPr>
            </w:r>
            <w:r>
              <w:rPr>
                <w:noProof/>
                <w:webHidden/>
              </w:rPr>
              <w:fldChar w:fldCharType="separate"/>
            </w:r>
            <w:r>
              <w:rPr>
                <w:noProof/>
                <w:webHidden/>
              </w:rPr>
              <w:t>61</w:t>
            </w:r>
            <w:r>
              <w:rPr>
                <w:noProof/>
                <w:webHidden/>
              </w:rPr>
              <w:fldChar w:fldCharType="end"/>
            </w:r>
          </w:hyperlink>
        </w:p>
        <w:p w14:paraId="118C4315" w14:textId="70DC96A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3" w:history="1">
            <w:r w:rsidRPr="002C5094">
              <w:rPr>
                <w:rStyle w:val="Hyperlink"/>
                <w:noProof/>
              </w:rPr>
              <w:t>Flashback 2:</w:t>
            </w:r>
            <w:r>
              <w:rPr>
                <w:noProof/>
                <w:webHidden/>
              </w:rPr>
              <w:tab/>
            </w:r>
            <w:r>
              <w:rPr>
                <w:noProof/>
                <w:webHidden/>
              </w:rPr>
              <w:fldChar w:fldCharType="begin"/>
            </w:r>
            <w:r>
              <w:rPr>
                <w:noProof/>
                <w:webHidden/>
              </w:rPr>
              <w:instrText xml:space="preserve"> PAGEREF _Toc189930143 \h </w:instrText>
            </w:r>
            <w:r>
              <w:rPr>
                <w:noProof/>
                <w:webHidden/>
              </w:rPr>
            </w:r>
            <w:r>
              <w:rPr>
                <w:noProof/>
                <w:webHidden/>
              </w:rPr>
              <w:fldChar w:fldCharType="separate"/>
            </w:r>
            <w:r>
              <w:rPr>
                <w:noProof/>
                <w:webHidden/>
              </w:rPr>
              <w:t>62</w:t>
            </w:r>
            <w:r>
              <w:rPr>
                <w:noProof/>
                <w:webHidden/>
              </w:rPr>
              <w:fldChar w:fldCharType="end"/>
            </w:r>
          </w:hyperlink>
        </w:p>
        <w:p w14:paraId="4CF63952" w14:textId="5A03EF7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44" w:history="1">
            <w:r w:rsidRPr="002C5094">
              <w:rPr>
                <w:rStyle w:val="Hyperlink"/>
                <w:noProof/>
              </w:rPr>
              <w:t>Flashback 3:</w:t>
            </w:r>
            <w:r>
              <w:rPr>
                <w:noProof/>
                <w:webHidden/>
              </w:rPr>
              <w:tab/>
            </w:r>
            <w:r>
              <w:rPr>
                <w:noProof/>
                <w:webHidden/>
              </w:rPr>
              <w:fldChar w:fldCharType="begin"/>
            </w:r>
            <w:r>
              <w:rPr>
                <w:noProof/>
                <w:webHidden/>
              </w:rPr>
              <w:instrText xml:space="preserve"> PAGEREF _Toc189930144 \h </w:instrText>
            </w:r>
            <w:r>
              <w:rPr>
                <w:noProof/>
                <w:webHidden/>
              </w:rPr>
            </w:r>
            <w:r>
              <w:rPr>
                <w:noProof/>
                <w:webHidden/>
              </w:rPr>
              <w:fldChar w:fldCharType="separate"/>
            </w:r>
            <w:r>
              <w:rPr>
                <w:noProof/>
                <w:webHidden/>
              </w:rPr>
              <w:t>64</w:t>
            </w:r>
            <w:r>
              <w:rPr>
                <w:noProof/>
                <w:webHidden/>
              </w:rPr>
              <w:fldChar w:fldCharType="end"/>
            </w:r>
          </w:hyperlink>
        </w:p>
        <w:p w14:paraId="1D01DD93" w14:textId="3019896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5" w:history="1">
            <w:r w:rsidRPr="002C5094">
              <w:rPr>
                <w:rStyle w:val="Hyperlink"/>
                <w:noProof/>
              </w:rPr>
              <w:t>Hidden room quest</w:t>
            </w:r>
            <w:r>
              <w:rPr>
                <w:noProof/>
                <w:webHidden/>
              </w:rPr>
              <w:tab/>
            </w:r>
            <w:r>
              <w:rPr>
                <w:noProof/>
                <w:webHidden/>
              </w:rPr>
              <w:fldChar w:fldCharType="begin"/>
            </w:r>
            <w:r>
              <w:rPr>
                <w:noProof/>
                <w:webHidden/>
              </w:rPr>
              <w:instrText xml:space="preserve"> PAGEREF _Toc189930145 \h </w:instrText>
            </w:r>
            <w:r>
              <w:rPr>
                <w:noProof/>
                <w:webHidden/>
              </w:rPr>
            </w:r>
            <w:r>
              <w:rPr>
                <w:noProof/>
                <w:webHidden/>
              </w:rPr>
              <w:fldChar w:fldCharType="separate"/>
            </w:r>
            <w:r>
              <w:rPr>
                <w:noProof/>
                <w:webHidden/>
              </w:rPr>
              <w:t>65</w:t>
            </w:r>
            <w:r>
              <w:rPr>
                <w:noProof/>
                <w:webHidden/>
              </w:rPr>
              <w:fldChar w:fldCharType="end"/>
            </w:r>
          </w:hyperlink>
        </w:p>
        <w:p w14:paraId="6B9E219F" w14:textId="594A792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6" w:history="1">
            <w:r w:rsidRPr="002C5094">
              <w:rPr>
                <w:rStyle w:val="Hyperlink"/>
                <w:noProof/>
              </w:rPr>
              <w:t>The Ruins of Vehere</w:t>
            </w:r>
            <w:r>
              <w:rPr>
                <w:noProof/>
                <w:webHidden/>
              </w:rPr>
              <w:tab/>
            </w:r>
            <w:r>
              <w:rPr>
                <w:noProof/>
                <w:webHidden/>
              </w:rPr>
              <w:fldChar w:fldCharType="begin"/>
            </w:r>
            <w:r>
              <w:rPr>
                <w:noProof/>
                <w:webHidden/>
              </w:rPr>
              <w:instrText xml:space="preserve"> PAGEREF _Toc189930146 \h </w:instrText>
            </w:r>
            <w:r>
              <w:rPr>
                <w:noProof/>
                <w:webHidden/>
              </w:rPr>
            </w:r>
            <w:r>
              <w:rPr>
                <w:noProof/>
                <w:webHidden/>
              </w:rPr>
              <w:fldChar w:fldCharType="separate"/>
            </w:r>
            <w:r>
              <w:rPr>
                <w:noProof/>
                <w:webHidden/>
              </w:rPr>
              <w:t>66</w:t>
            </w:r>
            <w:r>
              <w:rPr>
                <w:noProof/>
                <w:webHidden/>
              </w:rPr>
              <w:fldChar w:fldCharType="end"/>
            </w:r>
          </w:hyperlink>
        </w:p>
        <w:p w14:paraId="2C7CCD12" w14:textId="7115255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7" w:history="1">
            <w:r w:rsidRPr="002C5094">
              <w:rPr>
                <w:rStyle w:val="Hyperlink"/>
                <w:noProof/>
              </w:rPr>
              <w:t>Ruins of Vehere Level Design and Enemies</w:t>
            </w:r>
            <w:r>
              <w:rPr>
                <w:noProof/>
                <w:webHidden/>
              </w:rPr>
              <w:tab/>
            </w:r>
            <w:r>
              <w:rPr>
                <w:noProof/>
                <w:webHidden/>
              </w:rPr>
              <w:fldChar w:fldCharType="begin"/>
            </w:r>
            <w:r>
              <w:rPr>
                <w:noProof/>
                <w:webHidden/>
              </w:rPr>
              <w:instrText xml:space="preserve"> PAGEREF _Toc189930147 \h </w:instrText>
            </w:r>
            <w:r>
              <w:rPr>
                <w:noProof/>
                <w:webHidden/>
              </w:rPr>
            </w:r>
            <w:r>
              <w:rPr>
                <w:noProof/>
                <w:webHidden/>
              </w:rPr>
              <w:fldChar w:fldCharType="separate"/>
            </w:r>
            <w:r>
              <w:rPr>
                <w:noProof/>
                <w:webHidden/>
              </w:rPr>
              <w:t>66</w:t>
            </w:r>
            <w:r>
              <w:rPr>
                <w:noProof/>
                <w:webHidden/>
              </w:rPr>
              <w:fldChar w:fldCharType="end"/>
            </w:r>
          </w:hyperlink>
        </w:p>
        <w:p w14:paraId="4AD3EC34" w14:textId="28E7F4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48" w:history="1">
            <w:r w:rsidRPr="002C5094">
              <w:rPr>
                <w:rStyle w:val="Hyperlink"/>
                <w:noProof/>
              </w:rPr>
              <w:t>Heremus Guardian</w:t>
            </w:r>
            <w:r>
              <w:rPr>
                <w:noProof/>
                <w:webHidden/>
              </w:rPr>
              <w:tab/>
            </w:r>
            <w:r>
              <w:rPr>
                <w:noProof/>
                <w:webHidden/>
              </w:rPr>
              <w:fldChar w:fldCharType="begin"/>
            </w:r>
            <w:r>
              <w:rPr>
                <w:noProof/>
                <w:webHidden/>
              </w:rPr>
              <w:instrText xml:space="preserve"> PAGEREF _Toc189930148 \h </w:instrText>
            </w:r>
            <w:r>
              <w:rPr>
                <w:noProof/>
                <w:webHidden/>
              </w:rPr>
            </w:r>
            <w:r>
              <w:rPr>
                <w:noProof/>
                <w:webHidden/>
              </w:rPr>
              <w:fldChar w:fldCharType="separate"/>
            </w:r>
            <w:r>
              <w:rPr>
                <w:noProof/>
                <w:webHidden/>
              </w:rPr>
              <w:t>68</w:t>
            </w:r>
            <w:r>
              <w:rPr>
                <w:noProof/>
                <w:webHidden/>
              </w:rPr>
              <w:fldChar w:fldCharType="end"/>
            </w:r>
          </w:hyperlink>
        </w:p>
        <w:p w14:paraId="3F19575D" w14:textId="563990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49" w:history="1">
            <w:r w:rsidRPr="002C5094">
              <w:rPr>
                <w:rStyle w:val="Hyperlink"/>
                <w:noProof/>
              </w:rPr>
              <w:t>The Magicius Facility</w:t>
            </w:r>
            <w:r>
              <w:rPr>
                <w:noProof/>
                <w:webHidden/>
              </w:rPr>
              <w:tab/>
            </w:r>
            <w:r>
              <w:rPr>
                <w:noProof/>
                <w:webHidden/>
              </w:rPr>
              <w:fldChar w:fldCharType="begin"/>
            </w:r>
            <w:r>
              <w:rPr>
                <w:noProof/>
                <w:webHidden/>
              </w:rPr>
              <w:instrText xml:space="preserve"> PAGEREF _Toc189930149 \h </w:instrText>
            </w:r>
            <w:r>
              <w:rPr>
                <w:noProof/>
                <w:webHidden/>
              </w:rPr>
            </w:r>
            <w:r>
              <w:rPr>
                <w:noProof/>
                <w:webHidden/>
              </w:rPr>
              <w:fldChar w:fldCharType="separate"/>
            </w:r>
            <w:r>
              <w:rPr>
                <w:noProof/>
                <w:webHidden/>
              </w:rPr>
              <w:t>69</w:t>
            </w:r>
            <w:r>
              <w:rPr>
                <w:noProof/>
                <w:webHidden/>
              </w:rPr>
              <w:fldChar w:fldCharType="end"/>
            </w:r>
          </w:hyperlink>
        </w:p>
        <w:p w14:paraId="4A3967C5" w14:textId="543A1E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0" w:history="1">
            <w:r w:rsidRPr="002C5094">
              <w:rPr>
                <w:rStyle w:val="Hyperlink"/>
                <w:noProof/>
              </w:rPr>
              <w:t>The Security Protocol</w:t>
            </w:r>
            <w:r>
              <w:rPr>
                <w:noProof/>
                <w:webHidden/>
              </w:rPr>
              <w:tab/>
            </w:r>
            <w:r>
              <w:rPr>
                <w:noProof/>
                <w:webHidden/>
              </w:rPr>
              <w:fldChar w:fldCharType="begin"/>
            </w:r>
            <w:r>
              <w:rPr>
                <w:noProof/>
                <w:webHidden/>
              </w:rPr>
              <w:instrText xml:space="preserve"> PAGEREF _Toc189930150 \h </w:instrText>
            </w:r>
            <w:r>
              <w:rPr>
                <w:noProof/>
                <w:webHidden/>
              </w:rPr>
            </w:r>
            <w:r>
              <w:rPr>
                <w:noProof/>
                <w:webHidden/>
              </w:rPr>
              <w:fldChar w:fldCharType="separate"/>
            </w:r>
            <w:r>
              <w:rPr>
                <w:noProof/>
                <w:webHidden/>
              </w:rPr>
              <w:t>69</w:t>
            </w:r>
            <w:r>
              <w:rPr>
                <w:noProof/>
                <w:webHidden/>
              </w:rPr>
              <w:fldChar w:fldCharType="end"/>
            </w:r>
          </w:hyperlink>
        </w:p>
        <w:p w14:paraId="174EDA5E" w14:textId="721A623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1" w:history="1">
            <w:r w:rsidRPr="002C5094">
              <w:rPr>
                <w:rStyle w:val="Hyperlink"/>
                <w:noProof/>
              </w:rPr>
              <w:t>Enemies in Magicius Facility</w:t>
            </w:r>
            <w:r>
              <w:rPr>
                <w:noProof/>
                <w:webHidden/>
              </w:rPr>
              <w:tab/>
            </w:r>
            <w:r>
              <w:rPr>
                <w:noProof/>
                <w:webHidden/>
              </w:rPr>
              <w:fldChar w:fldCharType="begin"/>
            </w:r>
            <w:r>
              <w:rPr>
                <w:noProof/>
                <w:webHidden/>
              </w:rPr>
              <w:instrText xml:space="preserve"> PAGEREF _Toc189930151 \h </w:instrText>
            </w:r>
            <w:r>
              <w:rPr>
                <w:noProof/>
                <w:webHidden/>
              </w:rPr>
            </w:r>
            <w:r>
              <w:rPr>
                <w:noProof/>
                <w:webHidden/>
              </w:rPr>
              <w:fldChar w:fldCharType="separate"/>
            </w:r>
            <w:r>
              <w:rPr>
                <w:noProof/>
                <w:webHidden/>
              </w:rPr>
              <w:t>70</w:t>
            </w:r>
            <w:r>
              <w:rPr>
                <w:noProof/>
                <w:webHidden/>
              </w:rPr>
              <w:fldChar w:fldCharType="end"/>
            </w:r>
          </w:hyperlink>
        </w:p>
        <w:p w14:paraId="471C0DE8" w14:textId="3C4071C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2" w:history="1">
            <w:r w:rsidRPr="002C5094">
              <w:rPr>
                <w:rStyle w:val="Hyperlink"/>
                <w:noProof/>
              </w:rPr>
              <w:t>Twisted Guerrilla</w:t>
            </w:r>
            <w:r>
              <w:rPr>
                <w:noProof/>
                <w:webHidden/>
              </w:rPr>
              <w:tab/>
            </w:r>
            <w:r>
              <w:rPr>
                <w:noProof/>
                <w:webHidden/>
              </w:rPr>
              <w:fldChar w:fldCharType="begin"/>
            </w:r>
            <w:r>
              <w:rPr>
                <w:noProof/>
                <w:webHidden/>
              </w:rPr>
              <w:instrText xml:space="preserve"> PAGEREF _Toc189930152 \h </w:instrText>
            </w:r>
            <w:r>
              <w:rPr>
                <w:noProof/>
                <w:webHidden/>
              </w:rPr>
            </w:r>
            <w:r>
              <w:rPr>
                <w:noProof/>
                <w:webHidden/>
              </w:rPr>
              <w:fldChar w:fldCharType="separate"/>
            </w:r>
            <w:r>
              <w:rPr>
                <w:noProof/>
                <w:webHidden/>
              </w:rPr>
              <w:t>72</w:t>
            </w:r>
            <w:r>
              <w:rPr>
                <w:noProof/>
                <w:webHidden/>
              </w:rPr>
              <w:fldChar w:fldCharType="end"/>
            </w:r>
          </w:hyperlink>
        </w:p>
        <w:p w14:paraId="1A4E5B3E" w14:textId="403016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3" w:history="1">
            <w:r w:rsidRPr="002C5094">
              <w:rPr>
                <w:rStyle w:val="Hyperlink"/>
                <w:noProof/>
              </w:rPr>
              <w:t>Reviving Corydon Deus</w:t>
            </w:r>
            <w:r>
              <w:rPr>
                <w:noProof/>
                <w:webHidden/>
              </w:rPr>
              <w:tab/>
            </w:r>
            <w:r>
              <w:rPr>
                <w:noProof/>
                <w:webHidden/>
              </w:rPr>
              <w:fldChar w:fldCharType="begin"/>
            </w:r>
            <w:r>
              <w:rPr>
                <w:noProof/>
                <w:webHidden/>
              </w:rPr>
              <w:instrText xml:space="preserve"> PAGEREF _Toc189930153 \h </w:instrText>
            </w:r>
            <w:r>
              <w:rPr>
                <w:noProof/>
                <w:webHidden/>
              </w:rPr>
            </w:r>
            <w:r>
              <w:rPr>
                <w:noProof/>
                <w:webHidden/>
              </w:rPr>
              <w:fldChar w:fldCharType="separate"/>
            </w:r>
            <w:r>
              <w:rPr>
                <w:noProof/>
                <w:webHidden/>
              </w:rPr>
              <w:t>72</w:t>
            </w:r>
            <w:r>
              <w:rPr>
                <w:noProof/>
                <w:webHidden/>
              </w:rPr>
              <w:fldChar w:fldCharType="end"/>
            </w:r>
          </w:hyperlink>
        </w:p>
        <w:p w14:paraId="4B0F2AD2" w14:textId="59E9FA5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4" w:history="1">
            <w:r w:rsidRPr="002C5094">
              <w:rPr>
                <w:rStyle w:val="Hyperlink"/>
                <w:noProof/>
              </w:rPr>
              <w:t>Escape from Magicius Facility</w:t>
            </w:r>
            <w:r>
              <w:rPr>
                <w:noProof/>
                <w:webHidden/>
              </w:rPr>
              <w:tab/>
            </w:r>
            <w:r>
              <w:rPr>
                <w:noProof/>
                <w:webHidden/>
              </w:rPr>
              <w:fldChar w:fldCharType="begin"/>
            </w:r>
            <w:r>
              <w:rPr>
                <w:noProof/>
                <w:webHidden/>
              </w:rPr>
              <w:instrText xml:space="preserve"> PAGEREF _Toc189930154 \h </w:instrText>
            </w:r>
            <w:r>
              <w:rPr>
                <w:noProof/>
                <w:webHidden/>
              </w:rPr>
            </w:r>
            <w:r>
              <w:rPr>
                <w:noProof/>
                <w:webHidden/>
              </w:rPr>
              <w:fldChar w:fldCharType="separate"/>
            </w:r>
            <w:r>
              <w:rPr>
                <w:noProof/>
                <w:webHidden/>
              </w:rPr>
              <w:t>73</w:t>
            </w:r>
            <w:r>
              <w:rPr>
                <w:noProof/>
                <w:webHidden/>
              </w:rPr>
              <w:fldChar w:fldCharType="end"/>
            </w:r>
          </w:hyperlink>
        </w:p>
        <w:p w14:paraId="1FEA9734" w14:textId="0A17E5EA"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5" w:history="1">
            <w:r w:rsidRPr="002C5094">
              <w:rPr>
                <w:rStyle w:val="Hyperlink"/>
                <w:noProof/>
              </w:rPr>
              <w:t>Cart Mini Game</w:t>
            </w:r>
            <w:r>
              <w:rPr>
                <w:noProof/>
                <w:webHidden/>
              </w:rPr>
              <w:tab/>
            </w:r>
            <w:r>
              <w:rPr>
                <w:noProof/>
                <w:webHidden/>
              </w:rPr>
              <w:fldChar w:fldCharType="begin"/>
            </w:r>
            <w:r>
              <w:rPr>
                <w:noProof/>
                <w:webHidden/>
              </w:rPr>
              <w:instrText xml:space="preserve"> PAGEREF _Toc189930155 \h </w:instrText>
            </w:r>
            <w:r>
              <w:rPr>
                <w:noProof/>
                <w:webHidden/>
              </w:rPr>
            </w:r>
            <w:r>
              <w:rPr>
                <w:noProof/>
                <w:webHidden/>
              </w:rPr>
              <w:fldChar w:fldCharType="separate"/>
            </w:r>
            <w:r>
              <w:rPr>
                <w:noProof/>
                <w:webHidden/>
              </w:rPr>
              <w:t>75</w:t>
            </w:r>
            <w:r>
              <w:rPr>
                <w:noProof/>
                <w:webHidden/>
              </w:rPr>
              <w:fldChar w:fldCharType="end"/>
            </w:r>
          </w:hyperlink>
        </w:p>
        <w:p w14:paraId="05B7625D" w14:textId="7D25E77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6" w:history="1">
            <w:r w:rsidRPr="002C5094">
              <w:rPr>
                <w:rStyle w:val="Hyperlink"/>
                <w:noProof/>
              </w:rPr>
              <w:t>Ehsran</w:t>
            </w:r>
            <w:r>
              <w:rPr>
                <w:noProof/>
                <w:webHidden/>
              </w:rPr>
              <w:tab/>
            </w:r>
            <w:r>
              <w:rPr>
                <w:noProof/>
                <w:webHidden/>
              </w:rPr>
              <w:fldChar w:fldCharType="begin"/>
            </w:r>
            <w:r>
              <w:rPr>
                <w:noProof/>
                <w:webHidden/>
              </w:rPr>
              <w:instrText xml:space="preserve"> PAGEREF _Toc189930156 \h </w:instrText>
            </w:r>
            <w:r>
              <w:rPr>
                <w:noProof/>
                <w:webHidden/>
              </w:rPr>
            </w:r>
            <w:r>
              <w:rPr>
                <w:noProof/>
                <w:webHidden/>
              </w:rPr>
              <w:fldChar w:fldCharType="separate"/>
            </w:r>
            <w:r>
              <w:rPr>
                <w:noProof/>
                <w:webHidden/>
              </w:rPr>
              <w:t>76</w:t>
            </w:r>
            <w:r>
              <w:rPr>
                <w:noProof/>
                <w:webHidden/>
              </w:rPr>
              <w:fldChar w:fldCharType="end"/>
            </w:r>
          </w:hyperlink>
        </w:p>
        <w:p w14:paraId="67452D4D" w14:textId="5BBE571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57" w:history="1">
            <w:r w:rsidRPr="002C5094">
              <w:rPr>
                <w:rStyle w:val="Hyperlink"/>
                <w:noProof/>
              </w:rPr>
              <w:t>Residential Ruins of Vehere</w:t>
            </w:r>
            <w:r>
              <w:rPr>
                <w:noProof/>
                <w:webHidden/>
              </w:rPr>
              <w:tab/>
            </w:r>
            <w:r>
              <w:rPr>
                <w:noProof/>
                <w:webHidden/>
              </w:rPr>
              <w:fldChar w:fldCharType="begin"/>
            </w:r>
            <w:r>
              <w:rPr>
                <w:noProof/>
                <w:webHidden/>
              </w:rPr>
              <w:instrText xml:space="preserve"> PAGEREF _Toc189930157 \h </w:instrText>
            </w:r>
            <w:r>
              <w:rPr>
                <w:noProof/>
                <w:webHidden/>
              </w:rPr>
            </w:r>
            <w:r>
              <w:rPr>
                <w:noProof/>
                <w:webHidden/>
              </w:rPr>
              <w:fldChar w:fldCharType="separate"/>
            </w:r>
            <w:r>
              <w:rPr>
                <w:noProof/>
                <w:webHidden/>
              </w:rPr>
              <w:t>77</w:t>
            </w:r>
            <w:r>
              <w:rPr>
                <w:noProof/>
                <w:webHidden/>
              </w:rPr>
              <w:fldChar w:fldCharType="end"/>
            </w:r>
          </w:hyperlink>
        </w:p>
        <w:p w14:paraId="63E7C08E" w14:textId="058A56E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8" w:history="1">
            <w:r w:rsidRPr="002C5094">
              <w:rPr>
                <w:rStyle w:val="Hyperlink"/>
                <w:noProof/>
              </w:rPr>
              <w:t>Enemies of Residential Ruins</w:t>
            </w:r>
            <w:r>
              <w:rPr>
                <w:noProof/>
                <w:webHidden/>
              </w:rPr>
              <w:tab/>
            </w:r>
            <w:r>
              <w:rPr>
                <w:noProof/>
                <w:webHidden/>
              </w:rPr>
              <w:fldChar w:fldCharType="begin"/>
            </w:r>
            <w:r>
              <w:rPr>
                <w:noProof/>
                <w:webHidden/>
              </w:rPr>
              <w:instrText xml:space="preserve"> PAGEREF _Toc189930158 \h </w:instrText>
            </w:r>
            <w:r>
              <w:rPr>
                <w:noProof/>
                <w:webHidden/>
              </w:rPr>
            </w:r>
            <w:r>
              <w:rPr>
                <w:noProof/>
                <w:webHidden/>
              </w:rPr>
              <w:fldChar w:fldCharType="separate"/>
            </w:r>
            <w:r>
              <w:rPr>
                <w:noProof/>
                <w:webHidden/>
              </w:rPr>
              <w:t>77</w:t>
            </w:r>
            <w:r>
              <w:rPr>
                <w:noProof/>
                <w:webHidden/>
              </w:rPr>
              <w:fldChar w:fldCharType="end"/>
            </w:r>
          </w:hyperlink>
        </w:p>
        <w:p w14:paraId="4CD302C5" w14:textId="4D5B052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59" w:history="1">
            <w:r w:rsidRPr="002C5094">
              <w:rPr>
                <w:rStyle w:val="Hyperlink"/>
                <w:noProof/>
              </w:rPr>
              <w:t>Cannibal Rediit</w:t>
            </w:r>
            <w:r>
              <w:rPr>
                <w:noProof/>
                <w:webHidden/>
              </w:rPr>
              <w:tab/>
            </w:r>
            <w:r>
              <w:rPr>
                <w:noProof/>
                <w:webHidden/>
              </w:rPr>
              <w:fldChar w:fldCharType="begin"/>
            </w:r>
            <w:r>
              <w:rPr>
                <w:noProof/>
                <w:webHidden/>
              </w:rPr>
              <w:instrText xml:space="preserve"> PAGEREF _Toc189930159 \h </w:instrText>
            </w:r>
            <w:r>
              <w:rPr>
                <w:noProof/>
                <w:webHidden/>
              </w:rPr>
            </w:r>
            <w:r>
              <w:rPr>
                <w:noProof/>
                <w:webHidden/>
              </w:rPr>
              <w:fldChar w:fldCharType="separate"/>
            </w:r>
            <w:r>
              <w:rPr>
                <w:noProof/>
                <w:webHidden/>
              </w:rPr>
              <w:t>77</w:t>
            </w:r>
            <w:r>
              <w:rPr>
                <w:noProof/>
                <w:webHidden/>
              </w:rPr>
              <w:fldChar w:fldCharType="end"/>
            </w:r>
          </w:hyperlink>
        </w:p>
        <w:p w14:paraId="561E0AB8" w14:textId="025214E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0" w:history="1">
            <w:r w:rsidRPr="002C5094">
              <w:rPr>
                <w:rStyle w:val="Hyperlink"/>
                <w:noProof/>
              </w:rPr>
              <w:t>Cannibal Rediit Boss</w:t>
            </w:r>
            <w:r>
              <w:rPr>
                <w:noProof/>
                <w:webHidden/>
              </w:rPr>
              <w:tab/>
            </w:r>
            <w:r>
              <w:rPr>
                <w:noProof/>
                <w:webHidden/>
              </w:rPr>
              <w:fldChar w:fldCharType="begin"/>
            </w:r>
            <w:r>
              <w:rPr>
                <w:noProof/>
                <w:webHidden/>
              </w:rPr>
              <w:instrText xml:space="preserve"> PAGEREF _Toc189930160 \h </w:instrText>
            </w:r>
            <w:r>
              <w:rPr>
                <w:noProof/>
                <w:webHidden/>
              </w:rPr>
            </w:r>
            <w:r>
              <w:rPr>
                <w:noProof/>
                <w:webHidden/>
              </w:rPr>
              <w:fldChar w:fldCharType="separate"/>
            </w:r>
            <w:r>
              <w:rPr>
                <w:noProof/>
                <w:webHidden/>
              </w:rPr>
              <w:t>78</w:t>
            </w:r>
            <w:r>
              <w:rPr>
                <w:noProof/>
                <w:webHidden/>
              </w:rPr>
              <w:fldChar w:fldCharType="end"/>
            </w:r>
          </w:hyperlink>
        </w:p>
        <w:p w14:paraId="598E15CD" w14:textId="5468A18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1" w:history="1">
            <w:r w:rsidRPr="002C5094">
              <w:rPr>
                <w:rStyle w:val="Hyperlink"/>
                <w:noProof/>
              </w:rPr>
              <w:t>Felnis’ Hideout Revisited</w:t>
            </w:r>
            <w:r>
              <w:rPr>
                <w:noProof/>
                <w:webHidden/>
              </w:rPr>
              <w:tab/>
            </w:r>
            <w:r>
              <w:rPr>
                <w:noProof/>
                <w:webHidden/>
              </w:rPr>
              <w:fldChar w:fldCharType="begin"/>
            </w:r>
            <w:r>
              <w:rPr>
                <w:noProof/>
                <w:webHidden/>
              </w:rPr>
              <w:instrText xml:space="preserve"> PAGEREF _Toc189930161 \h </w:instrText>
            </w:r>
            <w:r>
              <w:rPr>
                <w:noProof/>
                <w:webHidden/>
              </w:rPr>
            </w:r>
            <w:r>
              <w:rPr>
                <w:noProof/>
                <w:webHidden/>
              </w:rPr>
              <w:fldChar w:fldCharType="separate"/>
            </w:r>
            <w:r>
              <w:rPr>
                <w:noProof/>
                <w:webHidden/>
              </w:rPr>
              <w:t>79</w:t>
            </w:r>
            <w:r>
              <w:rPr>
                <w:noProof/>
                <w:webHidden/>
              </w:rPr>
              <w:fldChar w:fldCharType="end"/>
            </w:r>
          </w:hyperlink>
        </w:p>
        <w:p w14:paraId="3AE734F6" w14:textId="1D0E6111"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2" w:history="1">
            <w:r w:rsidRPr="002C5094">
              <w:rPr>
                <w:rStyle w:val="Hyperlink"/>
                <w:noProof/>
              </w:rPr>
              <w:t>Heremus at Night</w:t>
            </w:r>
            <w:r>
              <w:rPr>
                <w:noProof/>
                <w:webHidden/>
              </w:rPr>
              <w:tab/>
            </w:r>
            <w:r>
              <w:rPr>
                <w:noProof/>
                <w:webHidden/>
              </w:rPr>
              <w:fldChar w:fldCharType="begin"/>
            </w:r>
            <w:r>
              <w:rPr>
                <w:noProof/>
                <w:webHidden/>
              </w:rPr>
              <w:instrText xml:space="preserve"> PAGEREF _Toc189930162 \h </w:instrText>
            </w:r>
            <w:r>
              <w:rPr>
                <w:noProof/>
                <w:webHidden/>
              </w:rPr>
            </w:r>
            <w:r>
              <w:rPr>
                <w:noProof/>
                <w:webHidden/>
              </w:rPr>
              <w:fldChar w:fldCharType="separate"/>
            </w:r>
            <w:r>
              <w:rPr>
                <w:noProof/>
                <w:webHidden/>
              </w:rPr>
              <w:t>81</w:t>
            </w:r>
            <w:r>
              <w:rPr>
                <w:noProof/>
                <w:webHidden/>
              </w:rPr>
              <w:fldChar w:fldCharType="end"/>
            </w:r>
          </w:hyperlink>
        </w:p>
        <w:p w14:paraId="52E792E3" w14:textId="082994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3" w:history="1">
            <w:r w:rsidRPr="002C5094">
              <w:rPr>
                <w:rStyle w:val="Hyperlink"/>
                <w:noProof/>
              </w:rPr>
              <w:t>Enemies of Heremus at Night:</w:t>
            </w:r>
            <w:r>
              <w:rPr>
                <w:noProof/>
                <w:webHidden/>
              </w:rPr>
              <w:tab/>
            </w:r>
            <w:r>
              <w:rPr>
                <w:noProof/>
                <w:webHidden/>
              </w:rPr>
              <w:fldChar w:fldCharType="begin"/>
            </w:r>
            <w:r>
              <w:rPr>
                <w:noProof/>
                <w:webHidden/>
              </w:rPr>
              <w:instrText xml:space="preserve"> PAGEREF _Toc189930163 \h </w:instrText>
            </w:r>
            <w:r>
              <w:rPr>
                <w:noProof/>
                <w:webHidden/>
              </w:rPr>
            </w:r>
            <w:r>
              <w:rPr>
                <w:noProof/>
                <w:webHidden/>
              </w:rPr>
              <w:fldChar w:fldCharType="separate"/>
            </w:r>
            <w:r>
              <w:rPr>
                <w:noProof/>
                <w:webHidden/>
              </w:rPr>
              <w:t>81</w:t>
            </w:r>
            <w:r>
              <w:rPr>
                <w:noProof/>
                <w:webHidden/>
              </w:rPr>
              <w:fldChar w:fldCharType="end"/>
            </w:r>
          </w:hyperlink>
        </w:p>
        <w:p w14:paraId="18FB0049" w14:textId="12477807"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4" w:history="1">
            <w:r w:rsidRPr="002C5094">
              <w:rPr>
                <w:rStyle w:val="Hyperlink"/>
                <w:noProof/>
              </w:rPr>
              <w:t>Underworld</w:t>
            </w:r>
            <w:r>
              <w:rPr>
                <w:noProof/>
                <w:webHidden/>
              </w:rPr>
              <w:tab/>
            </w:r>
            <w:r>
              <w:rPr>
                <w:noProof/>
                <w:webHidden/>
              </w:rPr>
              <w:fldChar w:fldCharType="begin"/>
            </w:r>
            <w:r>
              <w:rPr>
                <w:noProof/>
                <w:webHidden/>
              </w:rPr>
              <w:instrText xml:space="preserve"> PAGEREF _Toc189930164 \h </w:instrText>
            </w:r>
            <w:r>
              <w:rPr>
                <w:noProof/>
                <w:webHidden/>
              </w:rPr>
            </w:r>
            <w:r>
              <w:rPr>
                <w:noProof/>
                <w:webHidden/>
              </w:rPr>
              <w:fldChar w:fldCharType="separate"/>
            </w:r>
            <w:r>
              <w:rPr>
                <w:noProof/>
                <w:webHidden/>
              </w:rPr>
              <w:t>81</w:t>
            </w:r>
            <w:r>
              <w:rPr>
                <w:noProof/>
                <w:webHidden/>
              </w:rPr>
              <w:fldChar w:fldCharType="end"/>
            </w:r>
          </w:hyperlink>
        </w:p>
        <w:p w14:paraId="7046A09F" w14:textId="10DD2FE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5" w:history="1">
            <w:r w:rsidRPr="002C5094">
              <w:rPr>
                <w:rStyle w:val="Hyperlink"/>
                <w:noProof/>
              </w:rPr>
              <w:t>Leonidas</w:t>
            </w:r>
            <w:r>
              <w:rPr>
                <w:noProof/>
                <w:webHidden/>
              </w:rPr>
              <w:tab/>
            </w:r>
            <w:r>
              <w:rPr>
                <w:noProof/>
                <w:webHidden/>
              </w:rPr>
              <w:fldChar w:fldCharType="begin"/>
            </w:r>
            <w:r>
              <w:rPr>
                <w:noProof/>
                <w:webHidden/>
              </w:rPr>
              <w:instrText xml:space="preserve"> PAGEREF _Toc189930165 \h </w:instrText>
            </w:r>
            <w:r>
              <w:rPr>
                <w:noProof/>
                <w:webHidden/>
              </w:rPr>
            </w:r>
            <w:r>
              <w:rPr>
                <w:noProof/>
                <w:webHidden/>
              </w:rPr>
              <w:fldChar w:fldCharType="separate"/>
            </w:r>
            <w:r>
              <w:rPr>
                <w:noProof/>
                <w:webHidden/>
              </w:rPr>
              <w:t>83</w:t>
            </w:r>
            <w:r>
              <w:rPr>
                <w:noProof/>
                <w:webHidden/>
              </w:rPr>
              <w:fldChar w:fldCharType="end"/>
            </w:r>
          </w:hyperlink>
        </w:p>
        <w:p w14:paraId="608CE520" w14:textId="269C7AE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6" w:history="1">
            <w:r w:rsidRPr="002C5094">
              <w:rPr>
                <w:rStyle w:val="Hyperlink"/>
                <w:noProof/>
              </w:rPr>
              <w:t>The Brooch and the Riddle Side Quest</w:t>
            </w:r>
            <w:r>
              <w:rPr>
                <w:noProof/>
                <w:webHidden/>
              </w:rPr>
              <w:tab/>
            </w:r>
            <w:r>
              <w:rPr>
                <w:noProof/>
                <w:webHidden/>
              </w:rPr>
              <w:fldChar w:fldCharType="begin"/>
            </w:r>
            <w:r>
              <w:rPr>
                <w:noProof/>
                <w:webHidden/>
              </w:rPr>
              <w:instrText xml:space="preserve"> PAGEREF _Toc189930166 \h </w:instrText>
            </w:r>
            <w:r>
              <w:rPr>
                <w:noProof/>
                <w:webHidden/>
              </w:rPr>
            </w:r>
            <w:r>
              <w:rPr>
                <w:noProof/>
                <w:webHidden/>
              </w:rPr>
              <w:fldChar w:fldCharType="separate"/>
            </w:r>
            <w:r>
              <w:rPr>
                <w:noProof/>
                <w:webHidden/>
              </w:rPr>
              <w:t>84</w:t>
            </w:r>
            <w:r>
              <w:rPr>
                <w:noProof/>
                <w:webHidden/>
              </w:rPr>
              <w:fldChar w:fldCharType="end"/>
            </w:r>
          </w:hyperlink>
        </w:p>
        <w:p w14:paraId="183EF616" w14:textId="184512E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7" w:history="1">
            <w:r w:rsidRPr="002C5094">
              <w:rPr>
                <w:rStyle w:val="Hyperlink"/>
                <w:noProof/>
              </w:rPr>
              <w:t>Lich Boss</w:t>
            </w:r>
            <w:r>
              <w:rPr>
                <w:noProof/>
                <w:webHidden/>
              </w:rPr>
              <w:tab/>
            </w:r>
            <w:r>
              <w:rPr>
                <w:noProof/>
                <w:webHidden/>
              </w:rPr>
              <w:fldChar w:fldCharType="begin"/>
            </w:r>
            <w:r>
              <w:rPr>
                <w:noProof/>
                <w:webHidden/>
              </w:rPr>
              <w:instrText xml:space="preserve"> PAGEREF _Toc189930167 \h </w:instrText>
            </w:r>
            <w:r>
              <w:rPr>
                <w:noProof/>
                <w:webHidden/>
              </w:rPr>
            </w:r>
            <w:r>
              <w:rPr>
                <w:noProof/>
                <w:webHidden/>
              </w:rPr>
              <w:fldChar w:fldCharType="separate"/>
            </w:r>
            <w:r>
              <w:rPr>
                <w:noProof/>
                <w:webHidden/>
              </w:rPr>
              <w:t>86</w:t>
            </w:r>
            <w:r>
              <w:rPr>
                <w:noProof/>
                <w:webHidden/>
              </w:rPr>
              <w:fldChar w:fldCharType="end"/>
            </w:r>
          </w:hyperlink>
        </w:p>
        <w:p w14:paraId="42736E54" w14:textId="7E35D14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68" w:history="1">
            <w:r w:rsidRPr="002C5094">
              <w:rPr>
                <w:rStyle w:val="Hyperlink"/>
                <w:noProof/>
              </w:rPr>
              <w:t>Rediit Camp Revisited</w:t>
            </w:r>
            <w:r>
              <w:rPr>
                <w:noProof/>
                <w:webHidden/>
              </w:rPr>
              <w:tab/>
            </w:r>
            <w:r>
              <w:rPr>
                <w:noProof/>
                <w:webHidden/>
              </w:rPr>
              <w:fldChar w:fldCharType="begin"/>
            </w:r>
            <w:r>
              <w:rPr>
                <w:noProof/>
                <w:webHidden/>
              </w:rPr>
              <w:instrText xml:space="preserve"> PAGEREF _Toc189930168 \h </w:instrText>
            </w:r>
            <w:r>
              <w:rPr>
                <w:noProof/>
                <w:webHidden/>
              </w:rPr>
            </w:r>
            <w:r>
              <w:rPr>
                <w:noProof/>
                <w:webHidden/>
              </w:rPr>
              <w:fldChar w:fldCharType="separate"/>
            </w:r>
            <w:r>
              <w:rPr>
                <w:noProof/>
                <w:webHidden/>
              </w:rPr>
              <w:t>87</w:t>
            </w:r>
            <w:r>
              <w:rPr>
                <w:noProof/>
                <w:webHidden/>
              </w:rPr>
              <w:fldChar w:fldCharType="end"/>
            </w:r>
          </w:hyperlink>
        </w:p>
        <w:p w14:paraId="615C592A" w14:textId="4A56E8F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69" w:history="1">
            <w:r w:rsidRPr="002C5094">
              <w:rPr>
                <w:rStyle w:val="Hyperlink"/>
                <w:noProof/>
              </w:rPr>
              <w:t>Augustus and High Priest</w:t>
            </w:r>
            <w:r>
              <w:rPr>
                <w:noProof/>
                <w:webHidden/>
              </w:rPr>
              <w:tab/>
            </w:r>
            <w:r>
              <w:rPr>
                <w:noProof/>
                <w:webHidden/>
              </w:rPr>
              <w:fldChar w:fldCharType="begin"/>
            </w:r>
            <w:r>
              <w:rPr>
                <w:noProof/>
                <w:webHidden/>
              </w:rPr>
              <w:instrText xml:space="preserve"> PAGEREF _Toc189930169 \h </w:instrText>
            </w:r>
            <w:r>
              <w:rPr>
                <w:noProof/>
                <w:webHidden/>
              </w:rPr>
            </w:r>
            <w:r>
              <w:rPr>
                <w:noProof/>
                <w:webHidden/>
              </w:rPr>
              <w:fldChar w:fldCharType="separate"/>
            </w:r>
            <w:r>
              <w:rPr>
                <w:noProof/>
                <w:webHidden/>
              </w:rPr>
              <w:t>88</w:t>
            </w:r>
            <w:r>
              <w:rPr>
                <w:noProof/>
                <w:webHidden/>
              </w:rPr>
              <w:fldChar w:fldCharType="end"/>
            </w:r>
          </w:hyperlink>
        </w:p>
        <w:p w14:paraId="2ED5997E" w14:textId="70D0E5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0" w:history="1">
            <w:r w:rsidRPr="002C5094">
              <w:rPr>
                <w:rStyle w:val="Hyperlink"/>
                <w:noProof/>
              </w:rPr>
              <w:t>Rediit Camp People Revisited</w:t>
            </w:r>
            <w:r>
              <w:rPr>
                <w:noProof/>
                <w:webHidden/>
              </w:rPr>
              <w:tab/>
            </w:r>
            <w:r>
              <w:rPr>
                <w:noProof/>
                <w:webHidden/>
              </w:rPr>
              <w:fldChar w:fldCharType="begin"/>
            </w:r>
            <w:r>
              <w:rPr>
                <w:noProof/>
                <w:webHidden/>
              </w:rPr>
              <w:instrText xml:space="preserve"> PAGEREF _Toc189930170 \h </w:instrText>
            </w:r>
            <w:r>
              <w:rPr>
                <w:noProof/>
                <w:webHidden/>
              </w:rPr>
            </w:r>
            <w:r>
              <w:rPr>
                <w:noProof/>
                <w:webHidden/>
              </w:rPr>
              <w:fldChar w:fldCharType="separate"/>
            </w:r>
            <w:r>
              <w:rPr>
                <w:noProof/>
                <w:webHidden/>
              </w:rPr>
              <w:t>90</w:t>
            </w:r>
            <w:r>
              <w:rPr>
                <w:noProof/>
                <w:webHidden/>
              </w:rPr>
              <w:fldChar w:fldCharType="end"/>
            </w:r>
          </w:hyperlink>
        </w:p>
        <w:p w14:paraId="536E4C91" w14:textId="1CD344E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1" w:history="1">
            <w:r w:rsidRPr="002C5094">
              <w:rPr>
                <w:rStyle w:val="Hyperlink"/>
                <w:noProof/>
              </w:rPr>
              <w:t>Mech Wannabe Side Quest Cont’d</w:t>
            </w:r>
            <w:r>
              <w:rPr>
                <w:noProof/>
                <w:webHidden/>
              </w:rPr>
              <w:tab/>
            </w:r>
            <w:r>
              <w:rPr>
                <w:noProof/>
                <w:webHidden/>
              </w:rPr>
              <w:fldChar w:fldCharType="begin"/>
            </w:r>
            <w:r>
              <w:rPr>
                <w:noProof/>
                <w:webHidden/>
              </w:rPr>
              <w:instrText xml:space="preserve"> PAGEREF _Toc189930171 \h </w:instrText>
            </w:r>
            <w:r>
              <w:rPr>
                <w:noProof/>
                <w:webHidden/>
              </w:rPr>
            </w:r>
            <w:r>
              <w:rPr>
                <w:noProof/>
                <w:webHidden/>
              </w:rPr>
              <w:fldChar w:fldCharType="separate"/>
            </w:r>
            <w:r>
              <w:rPr>
                <w:noProof/>
                <w:webHidden/>
              </w:rPr>
              <w:t>91</w:t>
            </w:r>
            <w:r>
              <w:rPr>
                <w:noProof/>
                <w:webHidden/>
              </w:rPr>
              <w:fldChar w:fldCharType="end"/>
            </w:r>
          </w:hyperlink>
        </w:p>
        <w:p w14:paraId="497C2FB1" w14:textId="01D8E27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2" w:history="1">
            <w:r w:rsidRPr="002C5094">
              <w:rPr>
                <w:rStyle w:val="Hyperlink"/>
                <w:noProof/>
              </w:rPr>
              <w:t>Caeser’s Marriage</w:t>
            </w:r>
            <w:r>
              <w:rPr>
                <w:noProof/>
                <w:webHidden/>
              </w:rPr>
              <w:tab/>
            </w:r>
            <w:r>
              <w:rPr>
                <w:noProof/>
                <w:webHidden/>
              </w:rPr>
              <w:fldChar w:fldCharType="begin"/>
            </w:r>
            <w:r>
              <w:rPr>
                <w:noProof/>
                <w:webHidden/>
              </w:rPr>
              <w:instrText xml:space="preserve"> PAGEREF _Toc189930172 \h </w:instrText>
            </w:r>
            <w:r>
              <w:rPr>
                <w:noProof/>
                <w:webHidden/>
              </w:rPr>
            </w:r>
            <w:r>
              <w:rPr>
                <w:noProof/>
                <w:webHidden/>
              </w:rPr>
              <w:fldChar w:fldCharType="separate"/>
            </w:r>
            <w:r>
              <w:rPr>
                <w:noProof/>
                <w:webHidden/>
              </w:rPr>
              <w:t>91</w:t>
            </w:r>
            <w:r>
              <w:rPr>
                <w:noProof/>
                <w:webHidden/>
              </w:rPr>
              <w:fldChar w:fldCharType="end"/>
            </w:r>
          </w:hyperlink>
        </w:p>
        <w:p w14:paraId="3C3E6B0C" w14:textId="3078C8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3" w:history="1">
            <w:r w:rsidRPr="002C5094">
              <w:rPr>
                <w:rStyle w:val="Hyperlink"/>
                <w:noProof/>
              </w:rPr>
              <w:t>Heremus Rose Side Quest Continued</w:t>
            </w:r>
            <w:r>
              <w:rPr>
                <w:noProof/>
                <w:webHidden/>
              </w:rPr>
              <w:tab/>
            </w:r>
            <w:r>
              <w:rPr>
                <w:noProof/>
                <w:webHidden/>
              </w:rPr>
              <w:fldChar w:fldCharType="begin"/>
            </w:r>
            <w:r>
              <w:rPr>
                <w:noProof/>
                <w:webHidden/>
              </w:rPr>
              <w:instrText xml:space="preserve"> PAGEREF _Toc189930173 \h </w:instrText>
            </w:r>
            <w:r>
              <w:rPr>
                <w:noProof/>
                <w:webHidden/>
              </w:rPr>
            </w:r>
            <w:r>
              <w:rPr>
                <w:noProof/>
                <w:webHidden/>
              </w:rPr>
              <w:fldChar w:fldCharType="separate"/>
            </w:r>
            <w:r>
              <w:rPr>
                <w:noProof/>
                <w:webHidden/>
              </w:rPr>
              <w:t>91</w:t>
            </w:r>
            <w:r>
              <w:rPr>
                <w:noProof/>
                <w:webHidden/>
              </w:rPr>
              <w:fldChar w:fldCharType="end"/>
            </w:r>
          </w:hyperlink>
        </w:p>
        <w:p w14:paraId="419D8BB8" w14:textId="0F3636C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4" w:history="1">
            <w:r w:rsidRPr="002C5094">
              <w:rPr>
                <w:rStyle w:val="Hyperlink"/>
                <w:noProof/>
              </w:rPr>
              <w:t>Reditus Crash Caeser’s Marriage</w:t>
            </w:r>
            <w:r>
              <w:rPr>
                <w:noProof/>
                <w:webHidden/>
              </w:rPr>
              <w:tab/>
            </w:r>
            <w:r>
              <w:rPr>
                <w:noProof/>
                <w:webHidden/>
              </w:rPr>
              <w:fldChar w:fldCharType="begin"/>
            </w:r>
            <w:r>
              <w:rPr>
                <w:noProof/>
                <w:webHidden/>
              </w:rPr>
              <w:instrText xml:space="preserve"> PAGEREF _Toc189930174 \h </w:instrText>
            </w:r>
            <w:r>
              <w:rPr>
                <w:noProof/>
                <w:webHidden/>
              </w:rPr>
            </w:r>
            <w:r>
              <w:rPr>
                <w:noProof/>
                <w:webHidden/>
              </w:rPr>
              <w:fldChar w:fldCharType="separate"/>
            </w:r>
            <w:r>
              <w:rPr>
                <w:noProof/>
                <w:webHidden/>
              </w:rPr>
              <w:t>93</w:t>
            </w:r>
            <w:r>
              <w:rPr>
                <w:noProof/>
                <w:webHidden/>
              </w:rPr>
              <w:fldChar w:fldCharType="end"/>
            </w:r>
          </w:hyperlink>
        </w:p>
        <w:p w14:paraId="5405DBF2" w14:textId="6DDCBAD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5" w:history="1">
            <w:r w:rsidRPr="002C5094">
              <w:rPr>
                <w:rStyle w:val="Hyperlink"/>
                <w:noProof/>
              </w:rPr>
              <w:t>Rediit Camp Tactical Battle</w:t>
            </w:r>
            <w:r>
              <w:rPr>
                <w:noProof/>
                <w:webHidden/>
              </w:rPr>
              <w:tab/>
            </w:r>
            <w:r>
              <w:rPr>
                <w:noProof/>
                <w:webHidden/>
              </w:rPr>
              <w:fldChar w:fldCharType="begin"/>
            </w:r>
            <w:r>
              <w:rPr>
                <w:noProof/>
                <w:webHidden/>
              </w:rPr>
              <w:instrText xml:space="preserve"> PAGEREF _Toc189930175 \h </w:instrText>
            </w:r>
            <w:r>
              <w:rPr>
                <w:noProof/>
                <w:webHidden/>
              </w:rPr>
            </w:r>
            <w:r>
              <w:rPr>
                <w:noProof/>
                <w:webHidden/>
              </w:rPr>
              <w:fldChar w:fldCharType="separate"/>
            </w:r>
            <w:r>
              <w:rPr>
                <w:noProof/>
                <w:webHidden/>
              </w:rPr>
              <w:t>97</w:t>
            </w:r>
            <w:r>
              <w:rPr>
                <w:noProof/>
                <w:webHidden/>
              </w:rPr>
              <w:fldChar w:fldCharType="end"/>
            </w:r>
          </w:hyperlink>
        </w:p>
        <w:p w14:paraId="7FD3C567" w14:textId="7E08471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6" w:history="1">
            <w:r w:rsidRPr="002C5094">
              <w:rPr>
                <w:rStyle w:val="Hyperlink"/>
                <w:noProof/>
              </w:rPr>
              <w:t>Mechanized Infantry</w:t>
            </w:r>
            <w:r>
              <w:rPr>
                <w:noProof/>
                <w:webHidden/>
              </w:rPr>
              <w:tab/>
            </w:r>
            <w:r>
              <w:rPr>
                <w:noProof/>
                <w:webHidden/>
              </w:rPr>
              <w:fldChar w:fldCharType="begin"/>
            </w:r>
            <w:r>
              <w:rPr>
                <w:noProof/>
                <w:webHidden/>
              </w:rPr>
              <w:instrText xml:space="preserve"> PAGEREF _Toc189930176 \h </w:instrText>
            </w:r>
            <w:r>
              <w:rPr>
                <w:noProof/>
                <w:webHidden/>
              </w:rPr>
            </w:r>
            <w:r>
              <w:rPr>
                <w:noProof/>
                <w:webHidden/>
              </w:rPr>
              <w:fldChar w:fldCharType="separate"/>
            </w:r>
            <w:r>
              <w:rPr>
                <w:noProof/>
                <w:webHidden/>
              </w:rPr>
              <w:t>98</w:t>
            </w:r>
            <w:r>
              <w:rPr>
                <w:noProof/>
                <w:webHidden/>
              </w:rPr>
              <w:fldChar w:fldCharType="end"/>
            </w:r>
          </w:hyperlink>
        </w:p>
        <w:p w14:paraId="7A48EF3C" w14:textId="414E5B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77" w:history="1">
            <w:r w:rsidRPr="002C5094">
              <w:rPr>
                <w:rStyle w:val="Hyperlink"/>
                <w:noProof/>
              </w:rPr>
              <w:t>Rediit Camp after Corydon Deus</w:t>
            </w:r>
            <w:r>
              <w:rPr>
                <w:noProof/>
                <w:webHidden/>
              </w:rPr>
              <w:tab/>
            </w:r>
            <w:r>
              <w:rPr>
                <w:noProof/>
                <w:webHidden/>
              </w:rPr>
              <w:fldChar w:fldCharType="begin"/>
            </w:r>
            <w:r>
              <w:rPr>
                <w:noProof/>
                <w:webHidden/>
              </w:rPr>
              <w:instrText xml:space="preserve"> PAGEREF _Toc189930177 \h </w:instrText>
            </w:r>
            <w:r>
              <w:rPr>
                <w:noProof/>
                <w:webHidden/>
              </w:rPr>
            </w:r>
            <w:r>
              <w:rPr>
                <w:noProof/>
                <w:webHidden/>
              </w:rPr>
              <w:fldChar w:fldCharType="separate"/>
            </w:r>
            <w:r>
              <w:rPr>
                <w:noProof/>
                <w:webHidden/>
              </w:rPr>
              <w:t>102</w:t>
            </w:r>
            <w:r>
              <w:rPr>
                <w:noProof/>
                <w:webHidden/>
              </w:rPr>
              <w:fldChar w:fldCharType="end"/>
            </w:r>
          </w:hyperlink>
        </w:p>
        <w:p w14:paraId="5B0EC383" w14:textId="2068D3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8" w:history="1">
            <w:r w:rsidRPr="002C5094">
              <w:rPr>
                <w:rStyle w:val="Hyperlink"/>
                <w:noProof/>
              </w:rPr>
              <w:t>High Priest Death</w:t>
            </w:r>
            <w:r>
              <w:rPr>
                <w:noProof/>
                <w:webHidden/>
              </w:rPr>
              <w:tab/>
            </w:r>
            <w:r>
              <w:rPr>
                <w:noProof/>
                <w:webHidden/>
              </w:rPr>
              <w:fldChar w:fldCharType="begin"/>
            </w:r>
            <w:r>
              <w:rPr>
                <w:noProof/>
                <w:webHidden/>
              </w:rPr>
              <w:instrText xml:space="preserve"> PAGEREF _Toc189930178 \h </w:instrText>
            </w:r>
            <w:r>
              <w:rPr>
                <w:noProof/>
                <w:webHidden/>
              </w:rPr>
            </w:r>
            <w:r>
              <w:rPr>
                <w:noProof/>
                <w:webHidden/>
              </w:rPr>
              <w:fldChar w:fldCharType="separate"/>
            </w:r>
            <w:r>
              <w:rPr>
                <w:noProof/>
                <w:webHidden/>
              </w:rPr>
              <w:t>104</w:t>
            </w:r>
            <w:r>
              <w:rPr>
                <w:noProof/>
                <w:webHidden/>
              </w:rPr>
              <w:fldChar w:fldCharType="end"/>
            </w:r>
          </w:hyperlink>
        </w:p>
        <w:p w14:paraId="606F5606" w14:textId="6C4EBB7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79" w:history="1">
            <w:r w:rsidRPr="002C5094">
              <w:rPr>
                <w:rStyle w:val="Hyperlink"/>
                <w:noProof/>
              </w:rPr>
              <w:t>Temple of Corydon Deus Planning</w:t>
            </w:r>
            <w:r>
              <w:rPr>
                <w:noProof/>
                <w:webHidden/>
              </w:rPr>
              <w:tab/>
            </w:r>
            <w:r>
              <w:rPr>
                <w:noProof/>
                <w:webHidden/>
              </w:rPr>
              <w:fldChar w:fldCharType="begin"/>
            </w:r>
            <w:r>
              <w:rPr>
                <w:noProof/>
                <w:webHidden/>
              </w:rPr>
              <w:instrText xml:space="preserve"> PAGEREF _Toc189930179 \h </w:instrText>
            </w:r>
            <w:r>
              <w:rPr>
                <w:noProof/>
                <w:webHidden/>
              </w:rPr>
            </w:r>
            <w:r>
              <w:rPr>
                <w:noProof/>
                <w:webHidden/>
              </w:rPr>
              <w:fldChar w:fldCharType="separate"/>
            </w:r>
            <w:r>
              <w:rPr>
                <w:noProof/>
                <w:webHidden/>
              </w:rPr>
              <w:t>106</w:t>
            </w:r>
            <w:r>
              <w:rPr>
                <w:noProof/>
                <w:webHidden/>
              </w:rPr>
              <w:fldChar w:fldCharType="end"/>
            </w:r>
          </w:hyperlink>
        </w:p>
        <w:p w14:paraId="2A44116D" w14:textId="58AFAC2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0" w:history="1">
            <w:r w:rsidRPr="002C5094">
              <w:rPr>
                <w:rStyle w:val="Hyperlink"/>
                <w:noProof/>
              </w:rPr>
              <w:t>Heremus Checkpoint</w:t>
            </w:r>
            <w:r>
              <w:rPr>
                <w:noProof/>
                <w:webHidden/>
              </w:rPr>
              <w:tab/>
            </w:r>
            <w:r>
              <w:rPr>
                <w:noProof/>
                <w:webHidden/>
              </w:rPr>
              <w:fldChar w:fldCharType="begin"/>
            </w:r>
            <w:r>
              <w:rPr>
                <w:noProof/>
                <w:webHidden/>
              </w:rPr>
              <w:instrText xml:space="preserve"> PAGEREF _Toc189930180 \h </w:instrText>
            </w:r>
            <w:r>
              <w:rPr>
                <w:noProof/>
                <w:webHidden/>
              </w:rPr>
            </w:r>
            <w:r>
              <w:rPr>
                <w:noProof/>
                <w:webHidden/>
              </w:rPr>
              <w:fldChar w:fldCharType="separate"/>
            </w:r>
            <w:r>
              <w:rPr>
                <w:noProof/>
                <w:webHidden/>
              </w:rPr>
              <w:t>107</w:t>
            </w:r>
            <w:r>
              <w:rPr>
                <w:noProof/>
                <w:webHidden/>
              </w:rPr>
              <w:fldChar w:fldCharType="end"/>
            </w:r>
          </w:hyperlink>
        </w:p>
        <w:p w14:paraId="105D55FF" w14:textId="6006DEFE"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1" w:history="1">
            <w:r w:rsidRPr="002C5094">
              <w:rPr>
                <w:rStyle w:val="Hyperlink"/>
                <w:noProof/>
              </w:rPr>
              <w:t>The Road to Albrook</w:t>
            </w:r>
            <w:r>
              <w:rPr>
                <w:noProof/>
                <w:webHidden/>
              </w:rPr>
              <w:tab/>
            </w:r>
            <w:r>
              <w:rPr>
                <w:noProof/>
                <w:webHidden/>
              </w:rPr>
              <w:fldChar w:fldCharType="begin"/>
            </w:r>
            <w:r>
              <w:rPr>
                <w:noProof/>
                <w:webHidden/>
              </w:rPr>
              <w:instrText xml:space="preserve"> PAGEREF _Toc189930181 \h </w:instrText>
            </w:r>
            <w:r>
              <w:rPr>
                <w:noProof/>
                <w:webHidden/>
              </w:rPr>
            </w:r>
            <w:r>
              <w:rPr>
                <w:noProof/>
                <w:webHidden/>
              </w:rPr>
              <w:fldChar w:fldCharType="separate"/>
            </w:r>
            <w:r>
              <w:rPr>
                <w:noProof/>
                <w:webHidden/>
              </w:rPr>
              <w:t>107</w:t>
            </w:r>
            <w:r>
              <w:rPr>
                <w:noProof/>
                <w:webHidden/>
              </w:rPr>
              <w:fldChar w:fldCharType="end"/>
            </w:r>
          </w:hyperlink>
        </w:p>
        <w:p w14:paraId="67B8D17B" w14:textId="51627AE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2" w:history="1">
            <w:r w:rsidRPr="002C5094">
              <w:rPr>
                <w:rStyle w:val="Hyperlink"/>
                <w:noProof/>
              </w:rPr>
              <w:t>Enemies on Overworld Map</w:t>
            </w:r>
            <w:r>
              <w:rPr>
                <w:noProof/>
                <w:webHidden/>
              </w:rPr>
              <w:tab/>
            </w:r>
            <w:r>
              <w:rPr>
                <w:noProof/>
                <w:webHidden/>
              </w:rPr>
              <w:fldChar w:fldCharType="begin"/>
            </w:r>
            <w:r>
              <w:rPr>
                <w:noProof/>
                <w:webHidden/>
              </w:rPr>
              <w:instrText xml:space="preserve"> PAGEREF _Toc189930182 \h </w:instrText>
            </w:r>
            <w:r>
              <w:rPr>
                <w:noProof/>
                <w:webHidden/>
              </w:rPr>
            </w:r>
            <w:r>
              <w:rPr>
                <w:noProof/>
                <w:webHidden/>
              </w:rPr>
              <w:fldChar w:fldCharType="separate"/>
            </w:r>
            <w:r>
              <w:rPr>
                <w:noProof/>
                <w:webHidden/>
              </w:rPr>
              <w:t>107</w:t>
            </w:r>
            <w:r>
              <w:rPr>
                <w:noProof/>
                <w:webHidden/>
              </w:rPr>
              <w:fldChar w:fldCharType="end"/>
            </w:r>
          </w:hyperlink>
        </w:p>
        <w:p w14:paraId="38493E37" w14:textId="09FB36A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83" w:history="1">
            <w:r w:rsidRPr="002C5094">
              <w:rPr>
                <w:rStyle w:val="Hyperlink"/>
                <w:noProof/>
              </w:rPr>
              <w:t>Zen</w:t>
            </w:r>
            <w:r>
              <w:rPr>
                <w:noProof/>
                <w:webHidden/>
              </w:rPr>
              <w:tab/>
            </w:r>
            <w:r>
              <w:rPr>
                <w:noProof/>
                <w:webHidden/>
              </w:rPr>
              <w:fldChar w:fldCharType="begin"/>
            </w:r>
            <w:r>
              <w:rPr>
                <w:noProof/>
                <w:webHidden/>
              </w:rPr>
              <w:instrText xml:space="preserve"> PAGEREF _Toc189930183 \h </w:instrText>
            </w:r>
            <w:r>
              <w:rPr>
                <w:noProof/>
                <w:webHidden/>
              </w:rPr>
            </w:r>
            <w:r>
              <w:rPr>
                <w:noProof/>
                <w:webHidden/>
              </w:rPr>
              <w:fldChar w:fldCharType="separate"/>
            </w:r>
            <w:r>
              <w:rPr>
                <w:noProof/>
                <w:webHidden/>
              </w:rPr>
              <w:t>108</w:t>
            </w:r>
            <w:r>
              <w:rPr>
                <w:noProof/>
                <w:webHidden/>
              </w:rPr>
              <w:fldChar w:fldCharType="end"/>
            </w:r>
          </w:hyperlink>
        </w:p>
        <w:p w14:paraId="6CE49859" w14:textId="7B3DD69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4" w:history="1">
            <w:r w:rsidRPr="002C5094">
              <w:rPr>
                <w:rStyle w:val="Hyperlink"/>
                <w:noProof/>
              </w:rPr>
              <w:t>The People of Zen</w:t>
            </w:r>
            <w:r>
              <w:rPr>
                <w:noProof/>
                <w:webHidden/>
              </w:rPr>
              <w:tab/>
            </w:r>
            <w:r>
              <w:rPr>
                <w:noProof/>
                <w:webHidden/>
              </w:rPr>
              <w:fldChar w:fldCharType="begin"/>
            </w:r>
            <w:r>
              <w:rPr>
                <w:noProof/>
                <w:webHidden/>
              </w:rPr>
              <w:instrText xml:space="preserve"> PAGEREF _Toc189930184 \h </w:instrText>
            </w:r>
            <w:r>
              <w:rPr>
                <w:noProof/>
                <w:webHidden/>
              </w:rPr>
            </w:r>
            <w:r>
              <w:rPr>
                <w:noProof/>
                <w:webHidden/>
              </w:rPr>
              <w:fldChar w:fldCharType="separate"/>
            </w:r>
            <w:r>
              <w:rPr>
                <w:noProof/>
                <w:webHidden/>
              </w:rPr>
              <w:t>108</w:t>
            </w:r>
            <w:r>
              <w:rPr>
                <w:noProof/>
                <w:webHidden/>
              </w:rPr>
              <w:fldChar w:fldCharType="end"/>
            </w:r>
          </w:hyperlink>
        </w:p>
        <w:p w14:paraId="18B57C68" w14:textId="0D1DE00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5" w:history="1">
            <w:r w:rsidRPr="002C5094">
              <w:rPr>
                <w:rStyle w:val="Hyperlink"/>
                <w:noProof/>
              </w:rPr>
              <w:t>Inn</w:t>
            </w:r>
            <w:r>
              <w:rPr>
                <w:noProof/>
                <w:webHidden/>
              </w:rPr>
              <w:tab/>
            </w:r>
            <w:r>
              <w:rPr>
                <w:noProof/>
                <w:webHidden/>
              </w:rPr>
              <w:fldChar w:fldCharType="begin"/>
            </w:r>
            <w:r>
              <w:rPr>
                <w:noProof/>
                <w:webHidden/>
              </w:rPr>
              <w:instrText xml:space="preserve"> PAGEREF _Toc189930185 \h </w:instrText>
            </w:r>
            <w:r>
              <w:rPr>
                <w:noProof/>
                <w:webHidden/>
              </w:rPr>
            </w:r>
            <w:r>
              <w:rPr>
                <w:noProof/>
                <w:webHidden/>
              </w:rPr>
              <w:fldChar w:fldCharType="separate"/>
            </w:r>
            <w:r>
              <w:rPr>
                <w:noProof/>
                <w:webHidden/>
              </w:rPr>
              <w:t>108</w:t>
            </w:r>
            <w:r>
              <w:rPr>
                <w:noProof/>
                <w:webHidden/>
              </w:rPr>
              <w:fldChar w:fldCharType="end"/>
            </w:r>
          </w:hyperlink>
        </w:p>
        <w:p w14:paraId="05724ED1" w14:textId="064D3F9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6" w:history="1">
            <w:r w:rsidRPr="002C5094">
              <w:rPr>
                <w:rStyle w:val="Hyperlink"/>
                <w:noProof/>
              </w:rPr>
              <w:t>Jester and Ali Botta</w:t>
            </w:r>
            <w:r>
              <w:rPr>
                <w:noProof/>
                <w:webHidden/>
              </w:rPr>
              <w:tab/>
            </w:r>
            <w:r>
              <w:rPr>
                <w:noProof/>
                <w:webHidden/>
              </w:rPr>
              <w:fldChar w:fldCharType="begin"/>
            </w:r>
            <w:r>
              <w:rPr>
                <w:noProof/>
                <w:webHidden/>
              </w:rPr>
              <w:instrText xml:space="preserve"> PAGEREF _Toc189930186 \h </w:instrText>
            </w:r>
            <w:r>
              <w:rPr>
                <w:noProof/>
                <w:webHidden/>
              </w:rPr>
            </w:r>
            <w:r>
              <w:rPr>
                <w:noProof/>
                <w:webHidden/>
              </w:rPr>
              <w:fldChar w:fldCharType="separate"/>
            </w:r>
            <w:r>
              <w:rPr>
                <w:noProof/>
                <w:webHidden/>
              </w:rPr>
              <w:t>109</w:t>
            </w:r>
            <w:r>
              <w:rPr>
                <w:noProof/>
                <w:webHidden/>
              </w:rPr>
              <w:fldChar w:fldCharType="end"/>
            </w:r>
          </w:hyperlink>
        </w:p>
        <w:p w14:paraId="0D4661C6" w14:textId="0DF93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7" w:history="1">
            <w:r w:rsidRPr="002C5094">
              <w:rPr>
                <w:rStyle w:val="Hyperlink"/>
                <w:noProof/>
              </w:rPr>
              <w:t>Thief’s Family Home</w:t>
            </w:r>
            <w:r>
              <w:rPr>
                <w:noProof/>
                <w:webHidden/>
              </w:rPr>
              <w:tab/>
            </w:r>
            <w:r>
              <w:rPr>
                <w:noProof/>
                <w:webHidden/>
              </w:rPr>
              <w:fldChar w:fldCharType="begin"/>
            </w:r>
            <w:r>
              <w:rPr>
                <w:noProof/>
                <w:webHidden/>
              </w:rPr>
              <w:instrText xml:space="preserve"> PAGEREF _Toc189930187 \h </w:instrText>
            </w:r>
            <w:r>
              <w:rPr>
                <w:noProof/>
                <w:webHidden/>
              </w:rPr>
            </w:r>
            <w:r>
              <w:rPr>
                <w:noProof/>
                <w:webHidden/>
              </w:rPr>
              <w:fldChar w:fldCharType="separate"/>
            </w:r>
            <w:r>
              <w:rPr>
                <w:noProof/>
                <w:webHidden/>
              </w:rPr>
              <w:t>109</w:t>
            </w:r>
            <w:r>
              <w:rPr>
                <w:noProof/>
                <w:webHidden/>
              </w:rPr>
              <w:fldChar w:fldCharType="end"/>
            </w:r>
          </w:hyperlink>
        </w:p>
        <w:p w14:paraId="6021A518" w14:textId="0B8FDFC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8" w:history="1">
            <w:r w:rsidRPr="002C5094">
              <w:rPr>
                <w:rStyle w:val="Hyperlink"/>
                <w:noProof/>
              </w:rPr>
              <w:t>Thief’s Cave</w:t>
            </w:r>
            <w:r>
              <w:rPr>
                <w:noProof/>
                <w:webHidden/>
              </w:rPr>
              <w:tab/>
            </w:r>
            <w:r>
              <w:rPr>
                <w:noProof/>
                <w:webHidden/>
              </w:rPr>
              <w:fldChar w:fldCharType="begin"/>
            </w:r>
            <w:r>
              <w:rPr>
                <w:noProof/>
                <w:webHidden/>
              </w:rPr>
              <w:instrText xml:space="preserve"> PAGEREF _Toc189930188 \h </w:instrText>
            </w:r>
            <w:r>
              <w:rPr>
                <w:noProof/>
                <w:webHidden/>
              </w:rPr>
            </w:r>
            <w:r>
              <w:rPr>
                <w:noProof/>
                <w:webHidden/>
              </w:rPr>
              <w:fldChar w:fldCharType="separate"/>
            </w:r>
            <w:r>
              <w:rPr>
                <w:noProof/>
                <w:webHidden/>
              </w:rPr>
              <w:t>111</w:t>
            </w:r>
            <w:r>
              <w:rPr>
                <w:noProof/>
                <w:webHidden/>
              </w:rPr>
              <w:fldChar w:fldCharType="end"/>
            </w:r>
          </w:hyperlink>
        </w:p>
        <w:p w14:paraId="05C78475" w14:textId="576CC86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89" w:history="1">
            <w:r w:rsidRPr="002C5094">
              <w:rPr>
                <w:rStyle w:val="Hyperlink"/>
                <w:noProof/>
              </w:rPr>
              <w:t>Enemies of Thieves Cave</w:t>
            </w:r>
            <w:r>
              <w:rPr>
                <w:noProof/>
                <w:webHidden/>
              </w:rPr>
              <w:tab/>
            </w:r>
            <w:r>
              <w:rPr>
                <w:noProof/>
                <w:webHidden/>
              </w:rPr>
              <w:fldChar w:fldCharType="begin"/>
            </w:r>
            <w:r>
              <w:rPr>
                <w:noProof/>
                <w:webHidden/>
              </w:rPr>
              <w:instrText xml:space="preserve"> PAGEREF _Toc189930189 \h </w:instrText>
            </w:r>
            <w:r>
              <w:rPr>
                <w:noProof/>
                <w:webHidden/>
              </w:rPr>
            </w:r>
            <w:r>
              <w:rPr>
                <w:noProof/>
                <w:webHidden/>
              </w:rPr>
              <w:fldChar w:fldCharType="separate"/>
            </w:r>
            <w:r>
              <w:rPr>
                <w:noProof/>
                <w:webHidden/>
              </w:rPr>
              <w:t>111</w:t>
            </w:r>
            <w:r>
              <w:rPr>
                <w:noProof/>
                <w:webHidden/>
              </w:rPr>
              <w:fldChar w:fldCharType="end"/>
            </w:r>
          </w:hyperlink>
        </w:p>
        <w:p w14:paraId="52311DD9" w14:textId="0A2D0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0" w:history="1">
            <w:r w:rsidRPr="002C5094">
              <w:rPr>
                <w:rStyle w:val="Hyperlink"/>
                <w:noProof/>
              </w:rPr>
              <w:t>Ali Botta and the Mysterious Thief Boss</w:t>
            </w:r>
            <w:r>
              <w:rPr>
                <w:noProof/>
                <w:webHidden/>
              </w:rPr>
              <w:tab/>
            </w:r>
            <w:r>
              <w:rPr>
                <w:noProof/>
                <w:webHidden/>
              </w:rPr>
              <w:fldChar w:fldCharType="begin"/>
            </w:r>
            <w:r>
              <w:rPr>
                <w:noProof/>
                <w:webHidden/>
              </w:rPr>
              <w:instrText xml:space="preserve"> PAGEREF _Toc189930190 \h </w:instrText>
            </w:r>
            <w:r>
              <w:rPr>
                <w:noProof/>
                <w:webHidden/>
              </w:rPr>
            </w:r>
            <w:r>
              <w:rPr>
                <w:noProof/>
                <w:webHidden/>
              </w:rPr>
              <w:fldChar w:fldCharType="separate"/>
            </w:r>
            <w:r>
              <w:rPr>
                <w:noProof/>
                <w:webHidden/>
              </w:rPr>
              <w:t>111</w:t>
            </w:r>
            <w:r>
              <w:rPr>
                <w:noProof/>
                <w:webHidden/>
              </w:rPr>
              <w:fldChar w:fldCharType="end"/>
            </w:r>
          </w:hyperlink>
        </w:p>
        <w:p w14:paraId="4152E127" w14:textId="3E77A31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1" w:history="1">
            <w:r w:rsidRPr="002C5094">
              <w:rPr>
                <w:rStyle w:val="Hyperlink"/>
                <w:noProof/>
              </w:rPr>
              <w:t>Jester Skills</w:t>
            </w:r>
            <w:r>
              <w:rPr>
                <w:noProof/>
                <w:webHidden/>
              </w:rPr>
              <w:tab/>
            </w:r>
            <w:r>
              <w:rPr>
                <w:noProof/>
                <w:webHidden/>
              </w:rPr>
              <w:fldChar w:fldCharType="begin"/>
            </w:r>
            <w:r>
              <w:rPr>
                <w:noProof/>
                <w:webHidden/>
              </w:rPr>
              <w:instrText xml:space="preserve"> PAGEREF _Toc189930191 \h </w:instrText>
            </w:r>
            <w:r>
              <w:rPr>
                <w:noProof/>
                <w:webHidden/>
              </w:rPr>
            </w:r>
            <w:r>
              <w:rPr>
                <w:noProof/>
                <w:webHidden/>
              </w:rPr>
              <w:fldChar w:fldCharType="separate"/>
            </w:r>
            <w:r>
              <w:rPr>
                <w:noProof/>
                <w:webHidden/>
              </w:rPr>
              <w:t>112</w:t>
            </w:r>
            <w:r>
              <w:rPr>
                <w:noProof/>
                <w:webHidden/>
              </w:rPr>
              <w:fldChar w:fldCharType="end"/>
            </w:r>
          </w:hyperlink>
        </w:p>
        <w:p w14:paraId="23946E69" w14:textId="4F3E979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192" w:history="1">
            <w:r w:rsidRPr="002C5094">
              <w:rPr>
                <w:rStyle w:val="Hyperlink"/>
                <w:noProof/>
              </w:rPr>
              <w:t>Hamilton</w:t>
            </w:r>
            <w:r>
              <w:rPr>
                <w:noProof/>
                <w:webHidden/>
              </w:rPr>
              <w:tab/>
            </w:r>
            <w:r>
              <w:rPr>
                <w:noProof/>
                <w:webHidden/>
              </w:rPr>
              <w:fldChar w:fldCharType="begin"/>
            </w:r>
            <w:r>
              <w:rPr>
                <w:noProof/>
                <w:webHidden/>
              </w:rPr>
              <w:instrText xml:space="preserve"> PAGEREF _Toc189930192 \h </w:instrText>
            </w:r>
            <w:r>
              <w:rPr>
                <w:noProof/>
                <w:webHidden/>
              </w:rPr>
            </w:r>
            <w:r>
              <w:rPr>
                <w:noProof/>
                <w:webHidden/>
              </w:rPr>
              <w:fldChar w:fldCharType="separate"/>
            </w:r>
            <w:r>
              <w:rPr>
                <w:noProof/>
                <w:webHidden/>
              </w:rPr>
              <w:t>114</w:t>
            </w:r>
            <w:r>
              <w:rPr>
                <w:noProof/>
                <w:webHidden/>
              </w:rPr>
              <w:fldChar w:fldCharType="end"/>
            </w:r>
          </w:hyperlink>
        </w:p>
        <w:p w14:paraId="105C7270" w14:textId="04AD6A9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3" w:history="1">
            <w:r w:rsidRPr="002C5094">
              <w:rPr>
                <w:rStyle w:val="Hyperlink"/>
                <w:noProof/>
              </w:rPr>
              <w:t>People of Hamilton</w:t>
            </w:r>
            <w:r>
              <w:rPr>
                <w:noProof/>
                <w:webHidden/>
              </w:rPr>
              <w:tab/>
            </w:r>
            <w:r>
              <w:rPr>
                <w:noProof/>
                <w:webHidden/>
              </w:rPr>
              <w:fldChar w:fldCharType="begin"/>
            </w:r>
            <w:r>
              <w:rPr>
                <w:noProof/>
                <w:webHidden/>
              </w:rPr>
              <w:instrText xml:space="preserve"> PAGEREF _Toc189930193 \h </w:instrText>
            </w:r>
            <w:r>
              <w:rPr>
                <w:noProof/>
                <w:webHidden/>
              </w:rPr>
            </w:r>
            <w:r>
              <w:rPr>
                <w:noProof/>
                <w:webHidden/>
              </w:rPr>
              <w:fldChar w:fldCharType="separate"/>
            </w:r>
            <w:r>
              <w:rPr>
                <w:noProof/>
                <w:webHidden/>
              </w:rPr>
              <w:t>114</w:t>
            </w:r>
            <w:r>
              <w:rPr>
                <w:noProof/>
                <w:webHidden/>
              </w:rPr>
              <w:fldChar w:fldCharType="end"/>
            </w:r>
          </w:hyperlink>
        </w:p>
        <w:p w14:paraId="459EE052" w14:textId="246C036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194" w:history="1">
            <w:r w:rsidRPr="002C5094">
              <w:rPr>
                <w:rStyle w:val="Hyperlink"/>
                <w:noProof/>
              </w:rPr>
              <w:t>Shady Man’s Fight Club</w:t>
            </w:r>
            <w:r>
              <w:rPr>
                <w:noProof/>
                <w:webHidden/>
              </w:rPr>
              <w:tab/>
            </w:r>
            <w:r>
              <w:rPr>
                <w:noProof/>
                <w:webHidden/>
              </w:rPr>
              <w:fldChar w:fldCharType="begin"/>
            </w:r>
            <w:r>
              <w:rPr>
                <w:noProof/>
                <w:webHidden/>
              </w:rPr>
              <w:instrText xml:space="preserve"> PAGEREF _Toc189930194 \h </w:instrText>
            </w:r>
            <w:r>
              <w:rPr>
                <w:noProof/>
                <w:webHidden/>
              </w:rPr>
            </w:r>
            <w:r>
              <w:rPr>
                <w:noProof/>
                <w:webHidden/>
              </w:rPr>
              <w:fldChar w:fldCharType="separate"/>
            </w:r>
            <w:r>
              <w:rPr>
                <w:noProof/>
                <w:webHidden/>
              </w:rPr>
              <w:t>116</w:t>
            </w:r>
            <w:r>
              <w:rPr>
                <w:noProof/>
                <w:webHidden/>
              </w:rPr>
              <w:fldChar w:fldCharType="end"/>
            </w:r>
          </w:hyperlink>
        </w:p>
        <w:p w14:paraId="7B107504" w14:textId="572ACD5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5" w:history="1">
            <w:r w:rsidRPr="002C5094">
              <w:rPr>
                <w:rStyle w:val="Hyperlink"/>
                <w:noProof/>
              </w:rPr>
              <w:t>Albrook Bully Boss</w:t>
            </w:r>
            <w:r>
              <w:rPr>
                <w:noProof/>
                <w:webHidden/>
              </w:rPr>
              <w:tab/>
            </w:r>
            <w:r>
              <w:rPr>
                <w:noProof/>
                <w:webHidden/>
              </w:rPr>
              <w:fldChar w:fldCharType="begin"/>
            </w:r>
            <w:r>
              <w:rPr>
                <w:noProof/>
                <w:webHidden/>
              </w:rPr>
              <w:instrText xml:space="preserve"> PAGEREF _Toc189930195 \h </w:instrText>
            </w:r>
            <w:r>
              <w:rPr>
                <w:noProof/>
                <w:webHidden/>
              </w:rPr>
            </w:r>
            <w:r>
              <w:rPr>
                <w:noProof/>
                <w:webHidden/>
              </w:rPr>
              <w:fldChar w:fldCharType="separate"/>
            </w:r>
            <w:r>
              <w:rPr>
                <w:noProof/>
                <w:webHidden/>
              </w:rPr>
              <w:t>119</w:t>
            </w:r>
            <w:r>
              <w:rPr>
                <w:noProof/>
                <w:webHidden/>
              </w:rPr>
              <w:fldChar w:fldCharType="end"/>
            </w:r>
          </w:hyperlink>
        </w:p>
        <w:p w14:paraId="41660261" w14:textId="578B6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6" w:history="1">
            <w:r w:rsidRPr="002C5094">
              <w:rPr>
                <w:rStyle w:val="Hyperlink"/>
                <w:noProof/>
              </w:rPr>
              <w:t>Throw the match</w:t>
            </w:r>
            <w:r>
              <w:rPr>
                <w:noProof/>
                <w:webHidden/>
              </w:rPr>
              <w:tab/>
            </w:r>
            <w:r>
              <w:rPr>
                <w:noProof/>
                <w:webHidden/>
              </w:rPr>
              <w:fldChar w:fldCharType="begin"/>
            </w:r>
            <w:r>
              <w:rPr>
                <w:noProof/>
                <w:webHidden/>
              </w:rPr>
              <w:instrText xml:space="preserve"> PAGEREF _Toc189930196 \h </w:instrText>
            </w:r>
            <w:r>
              <w:rPr>
                <w:noProof/>
                <w:webHidden/>
              </w:rPr>
            </w:r>
            <w:r>
              <w:rPr>
                <w:noProof/>
                <w:webHidden/>
              </w:rPr>
              <w:fldChar w:fldCharType="separate"/>
            </w:r>
            <w:r>
              <w:rPr>
                <w:noProof/>
                <w:webHidden/>
              </w:rPr>
              <w:t>120</w:t>
            </w:r>
            <w:r>
              <w:rPr>
                <w:noProof/>
                <w:webHidden/>
              </w:rPr>
              <w:fldChar w:fldCharType="end"/>
            </w:r>
          </w:hyperlink>
        </w:p>
        <w:p w14:paraId="01761AAF" w14:textId="645FAF2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7" w:history="1">
            <w:r w:rsidRPr="002C5094">
              <w:rPr>
                <w:rStyle w:val="Hyperlink"/>
                <w:noProof/>
              </w:rPr>
              <w:t>KMDM Mini Game Battle</w:t>
            </w:r>
            <w:r>
              <w:rPr>
                <w:noProof/>
                <w:webHidden/>
              </w:rPr>
              <w:tab/>
            </w:r>
            <w:r>
              <w:rPr>
                <w:noProof/>
                <w:webHidden/>
              </w:rPr>
              <w:fldChar w:fldCharType="begin"/>
            </w:r>
            <w:r>
              <w:rPr>
                <w:noProof/>
                <w:webHidden/>
              </w:rPr>
              <w:instrText xml:space="preserve"> PAGEREF _Toc189930197 \h </w:instrText>
            </w:r>
            <w:r>
              <w:rPr>
                <w:noProof/>
                <w:webHidden/>
              </w:rPr>
            </w:r>
            <w:r>
              <w:rPr>
                <w:noProof/>
                <w:webHidden/>
              </w:rPr>
              <w:fldChar w:fldCharType="separate"/>
            </w:r>
            <w:r>
              <w:rPr>
                <w:noProof/>
                <w:webHidden/>
              </w:rPr>
              <w:t>121</w:t>
            </w:r>
            <w:r>
              <w:rPr>
                <w:noProof/>
                <w:webHidden/>
              </w:rPr>
              <w:fldChar w:fldCharType="end"/>
            </w:r>
          </w:hyperlink>
        </w:p>
        <w:p w14:paraId="2AEA5E14" w14:textId="48AC874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8" w:history="1">
            <w:r w:rsidRPr="002C5094">
              <w:rPr>
                <w:rStyle w:val="Hyperlink"/>
                <w:noProof/>
              </w:rPr>
              <w:t>Fight for Honor</w:t>
            </w:r>
            <w:r>
              <w:rPr>
                <w:noProof/>
                <w:webHidden/>
              </w:rPr>
              <w:tab/>
            </w:r>
            <w:r>
              <w:rPr>
                <w:noProof/>
                <w:webHidden/>
              </w:rPr>
              <w:fldChar w:fldCharType="begin"/>
            </w:r>
            <w:r>
              <w:rPr>
                <w:noProof/>
                <w:webHidden/>
              </w:rPr>
              <w:instrText xml:space="preserve"> PAGEREF _Toc189930198 \h </w:instrText>
            </w:r>
            <w:r>
              <w:rPr>
                <w:noProof/>
                <w:webHidden/>
              </w:rPr>
            </w:r>
            <w:r>
              <w:rPr>
                <w:noProof/>
                <w:webHidden/>
              </w:rPr>
              <w:fldChar w:fldCharType="separate"/>
            </w:r>
            <w:r>
              <w:rPr>
                <w:noProof/>
                <w:webHidden/>
              </w:rPr>
              <w:t>123</w:t>
            </w:r>
            <w:r>
              <w:rPr>
                <w:noProof/>
                <w:webHidden/>
              </w:rPr>
              <w:fldChar w:fldCharType="end"/>
            </w:r>
          </w:hyperlink>
        </w:p>
        <w:p w14:paraId="7C27E913" w14:textId="7324C29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199" w:history="1">
            <w:r w:rsidRPr="002C5094">
              <w:rPr>
                <w:rStyle w:val="Hyperlink"/>
                <w:noProof/>
              </w:rPr>
              <w:t>KMDM Boss</w:t>
            </w:r>
            <w:r>
              <w:rPr>
                <w:noProof/>
                <w:webHidden/>
              </w:rPr>
              <w:tab/>
            </w:r>
            <w:r>
              <w:rPr>
                <w:noProof/>
                <w:webHidden/>
              </w:rPr>
              <w:fldChar w:fldCharType="begin"/>
            </w:r>
            <w:r>
              <w:rPr>
                <w:noProof/>
                <w:webHidden/>
              </w:rPr>
              <w:instrText xml:space="preserve"> PAGEREF _Toc189930199 \h </w:instrText>
            </w:r>
            <w:r>
              <w:rPr>
                <w:noProof/>
                <w:webHidden/>
              </w:rPr>
            </w:r>
            <w:r>
              <w:rPr>
                <w:noProof/>
                <w:webHidden/>
              </w:rPr>
              <w:fldChar w:fldCharType="separate"/>
            </w:r>
            <w:r>
              <w:rPr>
                <w:noProof/>
                <w:webHidden/>
              </w:rPr>
              <w:t>124</w:t>
            </w:r>
            <w:r>
              <w:rPr>
                <w:noProof/>
                <w:webHidden/>
              </w:rPr>
              <w:fldChar w:fldCharType="end"/>
            </w:r>
          </w:hyperlink>
        </w:p>
        <w:p w14:paraId="22257202" w14:textId="22587802" w:rsidR="00441135" w:rsidRDefault="00441135">
          <w:pPr>
            <w:pStyle w:val="TOC1"/>
            <w:tabs>
              <w:tab w:val="left" w:pos="480"/>
              <w:tab w:val="right" w:pos="8630"/>
            </w:tabs>
            <w:rPr>
              <w:rFonts w:asciiTheme="minorHAnsi" w:eastAsiaTheme="minorEastAsia" w:hAnsiTheme="minorHAnsi" w:cstheme="minorBidi"/>
              <w:noProof/>
              <w:kern w:val="2"/>
              <w:lang w:val="en-IN"/>
              <w14:ligatures w14:val="standardContextual"/>
            </w:rPr>
          </w:pPr>
          <w:hyperlink w:anchor="_Toc189930200" w:history="1">
            <w:r w:rsidRPr="002C5094">
              <w:rPr>
                <w:rStyle w:val="Hyperlink"/>
                <w:noProof/>
              </w:rPr>
              <w:t>●</w:t>
            </w:r>
            <w:r>
              <w:rPr>
                <w:rFonts w:asciiTheme="minorHAnsi" w:eastAsiaTheme="minorEastAsia" w:hAnsiTheme="minorHAnsi" w:cstheme="minorBidi"/>
                <w:noProof/>
                <w:kern w:val="2"/>
                <w:lang w:val="en-IN"/>
                <w14:ligatures w14:val="standardContextual"/>
              </w:rPr>
              <w:tab/>
            </w:r>
            <w:r w:rsidRPr="002C5094">
              <w:rPr>
                <w:rStyle w:val="Hyperlink"/>
                <w:noProof/>
              </w:rPr>
              <w:t>Shady man’s Heist</w:t>
            </w:r>
            <w:r>
              <w:rPr>
                <w:noProof/>
                <w:webHidden/>
              </w:rPr>
              <w:tab/>
            </w:r>
            <w:r>
              <w:rPr>
                <w:noProof/>
                <w:webHidden/>
              </w:rPr>
              <w:fldChar w:fldCharType="begin"/>
            </w:r>
            <w:r>
              <w:rPr>
                <w:noProof/>
                <w:webHidden/>
              </w:rPr>
              <w:instrText xml:space="preserve"> PAGEREF _Toc189930200 \h </w:instrText>
            </w:r>
            <w:r>
              <w:rPr>
                <w:noProof/>
                <w:webHidden/>
              </w:rPr>
            </w:r>
            <w:r>
              <w:rPr>
                <w:noProof/>
                <w:webHidden/>
              </w:rPr>
              <w:fldChar w:fldCharType="separate"/>
            </w:r>
            <w:r>
              <w:rPr>
                <w:noProof/>
                <w:webHidden/>
              </w:rPr>
              <w:t>125</w:t>
            </w:r>
            <w:r>
              <w:rPr>
                <w:noProof/>
                <w:webHidden/>
              </w:rPr>
              <w:fldChar w:fldCharType="end"/>
            </w:r>
          </w:hyperlink>
        </w:p>
        <w:p w14:paraId="11936868" w14:textId="0A1F1B8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1" w:history="1">
            <w:r w:rsidRPr="002C5094">
              <w:rPr>
                <w:rStyle w:val="Hyperlink"/>
                <w:noProof/>
              </w:rPr>
              <w:t>Heist in Zen</w:t>
            </w:r>
            <w:r>
              <w:rPr>
                <w:noProof/>
                <w:webHidden/>
              </w:rPr>
              <w:tab/>
            </w:r>
            <w:r>
              <w:rPr>
                <w:noProof/>
                <w:webHidden/>
              </w:rPr>
              <w:fldChar w:fldCharType="begin"/>
            </w:r>
            <w:r>
              <w:rPr>
                <w:noProof/>
                <w:webHidden/>
              </w:rPr>
              <w:instrText xml:space="preserve"> PAGEREF _Toc189930201 \h </w:instrText>
            </w:r>
            <w:r>
              <w:rPr>
                <w:noProof/>
                <w:webHidden/>
              </w:rPr>
            </w:r>
            <w:r>
              <w:rPr>
                <w:noProof/>
                <w:webHidden/>
              </w:rPr>
              <w:fldChar w:fldCharType="separate"/>
            </w:r>
            <w:r>
              <w:rPr>
                <w:noProof/>
                <w:webHidden/>
              </w:rPr>
              <w:t>126</w:t>
            </w:r>
            <w:r>
              <w:rPr>
                <w:noProof/>
                <w:webHidden/>
              </w:rPr>
              <w:fldChar w:fldCharType="end"/>
            </w:r>
          </w:hyperlink>
        </w:p>
        <w:p w14:paraId="5F1921AA" w14:textId="52566F9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02" w:history="1">
            <w:r w:rsidRPr="002C5094">
              <w:rPr>
                <w:rStyle w:val="Hyperlink"/>
                <w:noProof/>
              </w:rPr>
              <w:t>Alfonso’s Mansion</w:t>
            </w:r>
            <w:r>
              <w:rPr>
                <w:noProof/>
                <w:webHidden/>
              </w:rPr>
              <w:tab/>
            </w:r>
            <w:r>
              <w:rPr>
                <w:noProof/>
                <w:webHidden/>
              </w:rPr>
              <w:fldChar w:fldCharType="begin"/>
            </w:r>
            <w:r>
              <w:rPr>
                <w:noProof/>
                <w:webHidden/>
              </w:rPr>
              <w:instrText xml:space="preserve"> PAGEREF _Toc189930202 \h </w:instrText>
            </w:r>
            <w:r>
              <w:rPr>
                <w:noProof/>
                <w:webHidden/>
              </w:rPr>
            </w:r>
            <w:r>
              <w:rPr>
                <w:noProof/>
                <w:webHidden/>
              </w:rPr>
              <w:fldChar w:fldCharType="separate"/>
            </w:r>
            <w:r>
              <w:rPr>
                <w:noProof/>
                <w:webHidden/>
              </w:rPr>
              <w:t>131</w:t>
            </w:r>
            <w:r>
              <w:rPr>
                <w:noProof/>
                <w:webHidden/>
              </w:rPr>
              <w:fldChar w:fldCharType="end"/>
            </w:r>
          </w:hyperlink>
        </w:p>
        <w:p w14:paraId="622D6653" w14:textId="08275F9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3" w:history="1">
            <w:r w:rsidRPr="002C5094">
              <w:rPr>
                <w:rStyle w:val="Hyperlink"/>
                <w:noProof/>
              </w:rPr>
              <w:t>Enemies of Alfonso’s mansion</w:t>
            </w:r>
            <w:r>
              <w:rPr>
                <w:noProof/>
                <w:webHidden/>
              </w:rPr>
              <w:tab/>
            </w:r>
            <w:r>
              <w:rPr>
                <w:noProof/>
                <w:webHidden/>
              </w:rPr>
              <w:fldChar w:fldCharType="begin"/>
            </w:r>
            <w:r>
              <w:rPr>
                <w:noProof/>
                <w:webHidden/>
              </w:rPr>
              <w:instrText xml:space="preserve"> PAGEREF _Toc189930203 \h </w:instrText>
            </w:r>
            <w:r>
              <w:rPr>
                <w:noProof/>
                <w:webHidden/>
              </w:rPr>
            </w:r>
            <w:r>
              <w:rPr>
                <w:noProof/>
                <w:webHidden/>
              </w:rPr>
              <w:fldChar w:fldCharType="separate"/>
            </w:r>
            <w:r>
              <w:rPr>
                <w:noProof/>
                <w:webHidden/>
              </w:rPr>
              <w:t>131</w:t>
            </w:r>
            <w:r>
              <w:rPr>
                <w:noProof/>
                <w:webHidden/>
              </w:rPr>
              <w:fldChar w:fldCharType="end"/>
            </w:r>
          </w:hyperlink>
        </w:p>
        <w:p w14:paraId="02BB69C1" w14:textId="382DA98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4" w:history="1">
            <w:r w:rsidRPr="002C5094">
              <w:rPr>
                <w:rStyle w:val="Hyperlink"/>
                <w:noProof/>
              </w:rPr>
              <w:t>Jester’s Infiltration</w:t>
            </w:r>
            <w:r>
              <w:rPr>
                <w:noProof/>
                <w:webHidden/>
              </w:rPr>
              <w:tab/>
            </w:r>
            <w:r>
              <w:rPr>
                <w:noProof/>
                <w:webHidden/>
              </w:rPr>
              <w:fldChar w:fldCharType="begin"/>
            </w:r>
            <w:r>
              <w:rPr>
                <w:noProof/>
                <w:webHidden/>
              </w:rPr>
              <w:instrText xml:space="preserve"> PAGEREF _Toc189930204 \h </w:instrText>
            </w:r>
            <w:r>
              <w:rPr>
                <w:noProof/>
                <w:webHidden/>
              </w:rPr>
            </w:r>
            <w:r>
              <w:rPr>
                <w:noProof/>
                <w:webHidden/>
              </w:rPr>
              <w:fldChar w:fldCharType="separate"/>
            </w:r>
            <w:r>
              <w:rPr>
                <w:noProof/>
                <w:webHidden/>
              </w:rPr>
              <w:t>131</w:t>
            </w:r>
            <w:r>
              <w:rPr>
                <w:noProof/>
                <w:webHidden/>
              </w:rPr>
              <w:fldChar w:fldCharType="end"/>
            </w:r>
          </w:hyperlink>
        </w:p>
        <w:p w14:paraId="6AD4BE4B" w14:textId="7CE692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5" w:history="1">
            <w:r w:rsidRPr="002C5094">
              <w:rPr>
                <w:rStyle w:val="Hyperlink"/>
                <w:noProof/>
              </w:rPr>
              <w:t>Airloft Mini Game</w:t>
            </w:r>
            <w:r>
              <w:rPr>
                <w:noProof/>
                <w:webHidden/>
              </w:rPr>
              <w:tab/>
            </w:r>
            <w:r>
              <w:rPr>
                <w:noProof/>
                <w:webHidden/>
              </w:rPr>
              <w:fldChar w:fldCharType="begin"/>
            </w:r>
            <w:r>
              <w:rPr>
                <w:noProof/>
                <w:webHidden/>
              </w:rPr>
              <w:instrText xml:space="preserve"> PAGEREF _Toc189930205 \h </w:instrText>
            </w:r>
            <w:r>
              <w:rPr>
                <w:noProof/>
                <w:webHidden/>
              </w:rPr>
            </w:r>
            <w:r>
              <w:rPr>
                <w:noProof/>
                <w:webHidden/>
              </w:rPr>
              <w:fldChar w:fldCharType="separate"/>
            </w:r>
            <w:r>
              <w:rPr>
                <w:noProof/>
                <w:webHidden/>
              </w:rPr>
              <w:t>132</w:t>
            </w:r>
            <w:r>
              <w:rPr>
                <w:noProof/>
                <w:webHidden/>
              </w:rPr>
              <w:fldChar w:fldCharType="end"/>
            </w:r>
          </w:hyperlink>
        </w:p>
        <w:p w14:paraId="7E953164" w14:textId="7DE8FB7E"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6" w:history="1">
            <w:r w:rsidRPr="002C5094">
              <w:rPr>
                <w:rStyle w:val="Hyperlink"/>
                <w:noProof/>
              </w:rPr>
              <w:t>Alfonso Proposition</w:t>
            </w:r>
            <w:r>
              <w:rPr>
                <w:noProof/>
                <w:webHidden/>
              </w:rPr>
              <w:tab/>
            </w:r>
            <w:r>
              <w:rPr>
                <w:noProof/>
                <w:webHidden/>
              </w:rPr>
              <w:fldChar w:fldCharType="begin"/>
            </w:r>
            <w:r>
              <w:rPr>
                <w:noProof/>
                <w:webHidden/>
              </w:rPr>
              <w:instrText xml:space="preserve"> PAGEREF _Toc189930206 \h </w:instrText>
            </w:r>
            <w:r>
              <w:rPr>
                <w:noProof/>
                <w:webHidden/>
              </w:rPr>
            </w:r>
            <w:r>
              <w:rPr>
                <w:noProof/>
                <w:webHidden/>
              </w:rPr>
              <w:fldChar w:fldCharType="separate"/>
            </w:r>
            <w:r>
              <w:rPr>
                <w:noProof/>
                <w:webHidden/>
              </w:rPr>
              <w:t>132</w:t>
            </w:r>
            <w:r>
              <w:rPr>
                <w:noProof/>
                <w:webHidden/>
              </w:rPr>
              <w:fldChar w:fldCharType="end"/>
            </w:r>
          </w:hyperlink>
        </w:p>
        <w:p w14:paraId="3C94BAB2" w14:textId="58F6B4E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7" w:history="1">
            <w:r w:rsidRPr="002C5094">
              <w:rPr>
                <w:rStyle w:val="Hyperlink"/>
                <w:noProof/>
              </w:rPr>
              <w:t>Alfonso Boss</w:t>
            </w:r>
            <w:r>
              <w:rPr>
                <w:noProof/>
                <w:webHidden/>
              </w:rPr>
              <w:tab/>
            </w:r>
            <w:r>
              <w:rPr>
                <w:noProof/>
                <w:webHidden/>
              </w:rPr>
              <w:fldChar w:fldCharType="begin"/>
            </w:r>
            <w:r>
              <w:rPr>
                <w:noProof/>
                <w:webHidden/>
              </w:rPr>
              <w:instrText xml:space="preserve"> PAGEREF _Toc189930207 \h </w:instrText>
            </w:r>
            <w:r>
              <w:rPr>
                <w:noProof/>
                <w:webHidden/>
              </w:rPr>
            </w:r>
            <w:r>
              <w:rPr>
                <w:noProof/>
                <w:webHidden/>
              </w:rPr>
              <w:fldChar w:fldCharType="separate"/>
            </w:r>
            <w:r>
              <w:rPr>
                <w:noProof/>
                <w:webHidden/>
              </w:rPr>
              <w:t>133</w:t>
            </w:r>
            <w:r>
              <w:rPr>
                <w:noProof/>
                <w:webHidden/>
              </w:rPr>
              <w:fldChar w:fldCharType="end"/>
            </w:r>
          </w:hyperlink>
        </w:p>
        <w:p w14:paraId="30CB11C3" w14:textId="4017BE1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08" w:history="1">
            <w:r w:rsidRPr="002C5094">
              <w:rPr>
                <w:rStyle w:val="Hyperlink"/>
                <w:noProof/>
              </w:rPr>
              <w:t>Jester’s Escape</w:t>
            </w:r>
            <w:r>
              <w:rPr>
                <w:noProof/>
                <w:webHidden/>
              </w:rPr>
              <w:tab/>
            </w:r>
            <w:r>
              <w:rPr>
                <w:noProof/>
                <w:webHidden/>
              </w:rPr>
              <w:fldChar w:fldCharType="begin"/>
            </w:r>
            <w:r>
              <w:rPr>
                <w:noProof/>
                <w:webHidden/>
              </w:rPr>
              <w:instrText xml:space="preserve"> PAGEREF _Toc189930208 \h </w:instrText>
            </w:r>
            <w:r>
              <w:rPr>
                <w:noProof/>
                <w:webHidden/>
              </w:rPr>
            </w:r>
            <w:r>
              <w:rPr>
                <w:noProof/>
                <w:webHidden/>
              </w:rPr>
              <w:fldChar w:fldCharType="separate"/>
            </w:r>
            <w:r>
              <w:rPr>
                <w:noProof/>
                <w:webHidden/>
              </w:rPr>
              <w:t>133</w:t>
            </w:r>
            <w:r>
              <w:rPr>
                <w:noProof/>
                <w:webHidden/>
              </w:rPr>
              <w:fldChar w:fldCharType="end"/>
            </w:r>
          </w:hyperlink>
        </w:p>
        <w:p w14:paraId="79752A2C" w14:textId="62F7F67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09" w:history="1">
            <w:r w:rsidRPr="002C5094">
              <w:rPr>
                <w:rStyle w:val="Hyperlink"/>
                <w:noProof/>
              </w:rPr>
              <w:t>Hamilton Revisited</w:t>
            </w:r>
            <w:r>
              <w:rPr>
                <w:noProof/>
                <w:webHidden/>
              </w:rPr>
              <w:tab/>
            </w:r>
            <w:r>
              <w:rPr>
                <w:noProof/>
                <w:webHidden/>
              </w:rPr>
              <w:fldChar w:fldCharType="begin"/>
            </w:r>
            <w:r>
              <w:rPr>
                <w:noProof/>
                <w:webHidden/>
              </w:rPr>
              <w:instrText xml:space="preserve"> PAGEREF _Toc189930209 \h </w:instrText>
            </w:r>
            <w:r>
              <w:rPr>
                <w:noProof/>
                <w:webHidden/>
              </w:rPr>
            </w:r>
            <w:r>
              <w:rPr>
                <w:noProof/>
                <w:webHidden/>
              </w:rPr>
              <w:fldChar w:fldCharType="separate"/>
            </w:r>
            <w:r>
              <w:rPr>
                <w:noProof/>
                <w:webHidden/>
              </w:rPr>
              <w:t>134</w:t>
            </w:r>
            <w:r>
              <w:rPr>
                <w:noProof/>
                <w:webHidden/>
              </w:rPr>
              <w:fldChar w:fldCharType="end"/>
            </w:r>
          </w:hyperlink>
        </w:p>
        <w:p w14:paraId="1EDFCD00" w14:textId="0E0A641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0" w:history="1">
            <w:r w:rsidRPr="002C5094">
              <w:rPr>
                <w:rStyle w:val="Hyperlink"/>
                <w:noProof/>
              </w:rPr>
              <w:t>Melbrook(NF?)</w:t>
            </w:r>
            <w:r>
              <w:rPr>
                <w:noProof/>
                <w:webHidden/>
              </w:rPr>
              <w:tab/>
            </w:r>
            <w:r>
              <w:rPr>
                <w:noProof/>
                <w:webHidden/>
              </w:rPr>
              <w:fldChar w:fldCharType="begin"/>
            </w:r>
            <w:r>
              <w:rPr>
                <w:noProof/>
                <w:webHidden/>
              </w:rPr>
              <w:instrText xml:space="preserve"> PAGEREF _Toc189930210 \h </w:instrText>
            </w:r>
            <w:r>
              <w:rPr>
                <w:noProof/>
                <w:webHidden/>
              </w:rPr>
            </w:r>
            <w:r>
              <w:rPr>
                <w:noProof/>
                <w:webHidden/>
              </w:rPr>
              <w:fldChar w:fldCharType="separate"/>
            </w:r>
            <w:r>
              <w:rPr>
                <w:noProof/>
                <w:webHidden/>
              </w:rPr>
              <w:t>136</w:t>
            </w:r>
            <w:r>
              <w:rPr>
                <w:noProof/>
                <w:webHidden/>
              </w:rPr>
              <w:fldChar w:fldCharType="end"/>
            </w:r>
          </w:hyperlink>
        </w:p>
        <w:p w14:paraId="0AC84BF3" w14:textId="008FCC1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1" w:history="1">
            <w:r w:rsidRPr="002C5094">
              <w:rPr>
                <w:rStyle w:val="Hyperlink"/>
                <w:noProof/>
              </w:rPr>
              <w:t>Melbrook Side Quests(NF?)</w:t>
            </w:r>
            <w:r>
              <w:rPr>
                <w:noProof/>
                <w:webHidden/>
              </w:rPr>
              <w:tab/>
            </w:r>
            <w:r>
              <w:rPr>
                <w:noProof/>
                <w:webHidden/>
              </w:rPr>
              <w:fldChar w:fldCharType="begin"/>
            </w:r>
            <w:r>
              <w:rPr>
                <w:noProof/>
                <w:webHidden/>
              </w:rPr>
              <w:instrText xml:space="preserve"> PAGEREF _Toc189930211 \h </w:instrText>
            </w:r>
            <w:r>
              <w:rPr>
                <w:noProof/>
                <w:webHidden/>
              </w:rPr>
            </w:r>
            <w:r>
              <w:rPr>
                <w:noProof/>
                <w:webHidden/>
              </w:rPr>
              <w:fldChar w:fldCharType="separate"/>
            </w:r>
            <w:r>
              <w:rPr>
                <w:noProof/>
                <w:webHidden/>
              </w:rPr>
              <w:t>136</w:t>
            </w:r>
            <w:r>
              <w:rPr>
                <w:noProof/>
                <w:webHidden/>
              </w:rPr>
              <w:fldChar w:fldCharType="end"/>
            </w:r>
          </w:hyperlink>
        </w:p>
        <w:p w14:paraId="41165FAD" w14:textId="0C76527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2" w:history="1">
            <w:r w:rsidRPr="002C5094">
              <w:rPr>
                <w:rStyle w:val="Hyperlink"/>
                <w:noProof/>
              </w:rPr>
              <w:t>South Tonsorem</w:t>
            </w:r>
            <w:r>
              <w:rPr>
                <w:noProof/>
                <w:webHidden/>
              </w:rPr>
              <w:tab/>
            </w:r>
            <w:r>
              <w:rPr>
                <w:noProof/>
                <w:webHidden/>
              </w:rPr>
              <w:fldChar w:fldCharType="begin"/>
            </w:r>
            <w:r>
              <w:rPr>
                <w:noProof/>
                <w:webHidden/>
              </w:rPr>
              <w:instrText xml:space="preserve"> PAGEREF _Toc189930212 \h </w:instrText>
            </w:r>
            <w:r>
              <w:rPr>
                <w:noProof/>
                <w:webHidden/>
              </w:rPr>
            </w:r>
            <w:r>
              <w:rPr>
                <w:noProof/>
                <w:webHidden/>
              </w:rPr>
              <w:fldChar w:fldCharType="separate"/>
            </w:r>
            <w:r>
              <w:rPr>
                <w:noProof/>
                <w:webHidden/>
              </w:rPr>
              <w:t>136</w:t>
            </w:r>
            <w:r>
              <w:rPr>
                <w:noProof/>
                <w:webHidden/>
              </w:rPr>
              <w:fldChar w:fldCharType="end"/>
            </w:r>
          </w:hyperlink>
        </w:p>
        <w:p w14:paraId="126144BF" w14:textId="5E006D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3" w:history="1">
            <w:r w:rsidRPr="002C5094">
              <w:rPr>
                <w:rStyle w:val="Hyperlink"/>
                <w:noProof/>
              </w:rPr>
              <w:t>Party Enters City</w:t>
            </w:r>
            <w:r>
              <w:rPr>
                <w:noProof/>
                <w:webHidden/>
              </w:rPr>
              <w:tab/>
            </w:r>
            <w:r>
              <w:rPr>
                <w:noProof/>
                <w:webHidden/>
              </w:rPr>
              <w:fldChar w:fldCharType="begin"/>
            </w:r>
            <w:r>
              <w:rPr>
                <w:noProof/>
                <w:webHidden/>
              </w:rPr>
              <w:instrText xml:space="preserve"> PAGEREF _Toc189930213 \h </w:instrText>
            </w:r>
            <w:r>
              <w:rPr>
                <w:noProof/>
                <w:webHidden/>
              </w:rPr>
            </w:r>
            <w:r>
              <w:rPr>
                <w:noProof/>
                <w:webHidden/>
              </w:rPr>
              <w:fldChar w:fldCharType="separate"/>
            </w:r>
            <w:r>
              <w:rPr>
                <w:noProof/>
                <w:webHidden/>
              </w:rPr>
              <w:t>136</w:t>
            </w:r>
            <w:r>
              <w:rPr>
                <w:noProof/>
                <w:webHidden/>
              </w:rPr>
              <w:fldChar w:fldCharType="end"/>
            </w:r>
          </w:hyperlink>
        </w:p>
        <w:p w14:paraId="3896FF25" w14:textId="2F866F2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4" w:history="1">
            <w:r w:rsidRPr="002C5094">
              <w:rPr>
                <w:rStyle w:val="Hyperlink"/>
                <w:noProof/>
              </w:rPr>
              <w:t>Tonsorem Naval Facility</w:t>
            </w:r>
            <w:r>
              <w:rPr>
                <w:noProof/>
                <w:webHidden/>
              </w:rPr>
              <w:tab/>
            </w:r>
            <w:r>
              <w:rPr>
                <w:noProof/>
                <w:webHidden/>
              </w:rPr>
              <w:fldChar w:fldCharType="begin"/>
            </w:r>
            <w:r>
              <w:rPr>
                <w:noProof/>
                <w:webHidden/>
              </w:rPr>
              <w:instrText xml:space="preserve"> PAGEREF _Toc189930214 \h </w:instrText>
            </w:r>
            <w:r>
              <w:rPr>
                <w:noProof/>
                <w:webHidden/>
              </w:rPr>
            </w:r>
            <w:r>
              <w:rPr>
                <w:noProof/>
                <w:webHidden/>
              </w:rPr>
              <w:fldChar w:fldCharType="separate"/>
            </w:r>
            <w:r>
              <w:rPr>
                <w:noProof/>
                <w:webHidden/>
              </w:rPr>
              <w:t>137</w:t>
            </w:r>
            <w:r>
              <w:rPr>
                <w:noProof/>
                <w:webHidden/>
              </w:rPr>
              <w:fldChar w:fldCharType="end"/>
            </w:r>
          </w:hyperlink>
        </w:p>
        <w:p w14:paraId="13C70B48" w14:textId="5C87F5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5" w:history="1">
            <w:r w:rsidRPr="002C5094">
              <w:rPr>
                <w:rStyle w:val="Hyperlink"/>
                <w:noProof/>
              </w:rPr>
              <w:t>Eureka!</w:t>
            </w:r>
            <w:r>
              <w:rPr>
                <w:noProof/>
                <w:webHidden/>
              </w:rPr>
              <w:tab/>
            </w:r>
            <w:r>
              <w:rPr>
                <w:noProof/>
                <w:webHidden/>
              </w:rPr>
              <w:fldChar w:fldCharType="begin"/>
            </w:r>
            <w:r>
              <w:rPr>
                <w:noProof/>
                <w:webHidden/>
              </w:rPr>
              <w:instrText xml:space="preserve"> PAGEREF _Toc189930215 \h </w:instrText>
            </w:r>
            <w:r>
              <w:rPr>
                <w:noProof/>
                <w:webHidden/>
              </w:rPr>
            </w:r>
            <w:r>
              <w:rPr>
                <w:noProof/>
                <w:webHidden/>
              </w:rPr>
              <w:fldChar w:fldCharType="separate"/>
            </w:r>
            <w:r>
              <w:rPr>
                <w:noProof/>
                <w:webHidden/>
              </w:rPr>
              <w:t>138</w:t>
            </w:r>
            <w:r>
              <w:rPr>
                <w:noProof/>
                <w:webHidden/>
              </w:rPr>
              <w:fldChar w:fldCharType="end"/>
            </w:r>
          </w:hyperlink>
        </w:p>
        <w:p w14:paraId="56087EA7" w14:textId="5358826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6" w:history="1">
            <w:r w:rsidRPr="002C5094">
              <w:rPr>
                <w:rStyle w:val="Hyperlink"/>
                <w:noProof/>
              </w:rPr>
              <w:t>Tonsorem Npcs</w:t>
            </w:r>
            <w:r>
              <w:rPr>
                <w:noProof/>
                <w:webHidden/>
              </w:rPr>
              <w:tab/>
            </w:r>
            <w:r>
              <w:rPr>
                <w:noProof/>
                <w:webHidden/>
              </w:rPr>
              <w:fldChar w:fldCharType="begin"/>
            </w:r>
            <w:r>
              <w:rPr>
                <w:noProof/>
                <w:webHidden/>
              </w:rPr>
              <w:instrText xml:space="preserve"> PAGEREF _Toc189930216 \h </w:instrText>
            </w:r>
            <w:r>
              <w:rPr>
                <w:noProof/>
                <w:webHidden/>
              </w:rPr>
            </w:r>
            <w:r>
              <w:rPr>
                <w:noProof/>
                <w:webHidden/>
              </w:rPr>
              <w:fldChar w:fldCharType="separate"/>
            </w:r>
            <w:r>
              <w:rPr>
                <w:noProof/>
                <w:webHidden/>
              </w:rPr>
              <w:t>139</w:t>
            </w:r>
            <w:r>
              <w:rPr>
                <w:noProof/>
                <w:webHidden/>
              </w:rPr>
              <w:fldChar w:fldCharType="end"/>
            </w:r>
          </w:hyperlink>
        </w:p>
        <w:p w14:paraId="1EEFC109" w14:textId="5D8C793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17" w:history="1">
            <w:r w:rsidRPr="002C5094">
              <w:rPr>
                <w:rStyle w:val="Hyperlink"/>
                <w:noProof/>
              </w:rPr>
              <w:t>Tandoor</w:t>
            </w:r>
            <w:r>
              <w:rPr>
                <w:noProof/>
                <w:webHidden/>
              </w:rPr>
              <w:tab/>
            </w:r>
            <w:r>
              <w:rPr>
                <w:noProof/>
                <w:webHidden/>
              </w:rPr>
              <w:fldChar w:fldCharType="begin"/>
            </w:r>
            <w:r>
              <w:rPr>
                <w:noProof/>
                <w:webHidden/>
              </w:rPr>
              <w:instrText xml:space="preserve"> PAGEREF _Toc189930217 \h </w:instrText>
            </w:r>
            <w:r>
              <w:rPr>
                <w:noProof/>
                <w:webHidden/>
              </w:rPr>
            </w:r>
            <w:r>
              <w:rPr>
                <w:noProof/>
                <w:webHidden/>
              </w:rPr>
              <w:fldChar w:fldCharType="separate"/>
            </w:r>
            <w:r>
              <w:rPr>
                <w:noProof/>
                <w:webHidden/>
              </w:rPr>
              <w:t>139</w:t>
            </w:r>
            <w:r>
              <w:rPr>
                <w:noProof/>
                <w:webHidden/>
              </w:rPr>
              <w:fldChar w:fldCharType="end"/>
            </w:r>
          </w:hyperlink>
        </w:p>
        <w:p w14:paraId="6ECD2D1D" w14:textId="2FB0F40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8" w:history="1">
            <w:r w:rsidRPr="002C5094">
              <w:rPr>
                <w:rStyle w:val="Hyperlink"/>
                <w:noProof/>
              </w:rPr>
              <w:t>The Party Enters Tandoor</w:t>
            </w:r>
            <w:r>
              <w:rPr>
                <w:noProof/>
                <w:webHidden/>
              </w:rPr>
              <w:tab/>
            </w:r>
            <w:r>
              <w:rPr>
                <w:noProof/>
                <w:webHidden/>
              </w:rPr>
              <w:fldChar w:fldCharType="begin"/>
            </w:r>
            <w:r>
              <w:rPr>
                <w:noProof/>
                <w:webHidden/>
              </w:rPr>
              <w:instrText xml:space="preserve"> PAGEREF _Toc189930218 \h </w:instrText>
            </w:r>
            <w:r>
              <w:rPr>
                <w:noProof/>
                <w:webHidden/>
              </w:rPr>
            </w:r>
            <w:r>
              <w:rPr>
                <w:noProof/>
                <w:webHidden/>
              </w:rPr>
              <w:fldChar w:fldCharType="separate"/>
            </w:r>
            <w:r>
              <w:rPr>
                <w:noProof/>
                <w:webHidden/>
              </w:rPr>
              <w:t>139</w:t>
            </w:r>
            <w:r>
              <w:rPr>
                <w:noProof/>
                <w:webHidden/>
              </w:rPr>
              <w:fldChar w:fldCharType="end"/>
            </w:r>
          </w:hyperlink>
        </w:p>
        <w:p w14:paraId="5048B03D" w14:textId="336FC5F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19" w:history="1">
            <w:r w:rsidRPr="002C5094">
              <w:rPr>
                <w:rStyle w:val="Hyperlink"/>
                <w:noProof/>
              </w:rPr>
              <w:t>Monseigneur Bon Gros</w:t>
            </w:r>
            <w:r>
              <w:rPr>
                <w:noProof/>
                <w:webHidden/>
              </w:rPr>
              <w:tab/>
            </w:r>
            <w:r>
              <w:rPr>
                <w:noProof/>
                <w:webHidden/>
              </w:rPr>
              <w:fldChar w:fldCharType="begin"/>
            </w:r>
            <w:r>
              <w:rPr>
                <w:noProof/>
                <w:webHidden/>
              </w:rPr>
              <w:instrText xml:space="preserve"> PAGEREF _Toc189930219 \h </w:instrText>
            </w:r>
            <w:r>
              <w:rPr>
                <w:noProof/>
                <w:webHidden/>
              </w:rPr>
            </w:r>
            <w:r>
              <w:rPr>
                <w:noProof/>
                <w:webHidden/>
              </w:rPr>
              <w:fldChar w:fldCharType="separate"/>
            </w:r>
            <w:r>
              <w:rPr>
                <w:noProof/>
                <w:webHidden/>
              </w:rPr>
              <w:t>141</w:t>
            </w:r>
            <w:r>
              <w:rPr>
                <w:noProof/>
                <w:webHidden/>
              </w:rPr>
              <w:fldChar w:fldCharType="end"/>
            </w:r>
          </w:hyperlink>
        </w:p>
        <w:p w14:paraId="0F9DF3FF" w14:textId="374D9AD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0" w:history="1">
            <w:r w:rsidRPr="002C5094">
              <w:rPr>
                <w:rStyle w:val="Hyperlink"/>
                <w:noProof/>
              </w:rPr>
              <w:t>Macy</w:t>
            </w:r>
            <w:r>
              <w:rPr>
                <w:noProof/>
                <w:webHidden/>
              </w:rPr>
              <w:tab/>
            </w:r>
            <w:r>
              <w:rPr>
                <w:noProof/>
                <w:webHidden/>
              </w:rPr>
              <w:fldChar w:fldCharType="begin"/>
            </w:r>
            <w:r>
              <w:rPr>
                <w:noProof/>
                <w:webHidden/>
              </w:rPr>
              <w:instrText xml:space="preserve"> PAGEREF _Toc189930220 \h </w:instrText>
            </w:r>
            <w:r>
              <w:rPr>
                <w:noProof/>
                <w:webHidden/>
              </w:rPr>
            </w:r>
            <w:r>
              <w:rPr>
                <w:noProof/>
                <w:webHidden/>
              </w:rPr>
              <w:fldChar w:fldCharType="separate"/>
            </w:r>
            <w:r>
              <w:rPr>
                <w:noProof/>
                <w:webHidden/>
              </w:rPr>
              <w:t>143</w:t>
            </w:r>
            <w:r>
              <w:rPr>
                <w:noProof/>
                <w:webHidden/>
              </w:rPr>
              <w:fldChar w:fldCharType="end"/>
            </w:r>
          </w:hyperlink>
        </w:p>
        <w:p w14:paraId="39A63D54" w14:textId="477BF4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1" w:history="1">
            <w:r w:rsidRPr="002C5094">
              <w:rPr>
                <w:rStyle w:val="Hyperlink"/>
                <w:noProof/>
              </w:rPr>
              <w:t>Macy’s Marriage</w:t>
            </w:r>
            <w:r>
              <w:rPr>
                <w:noProof/>
                <w:webHidden/>
              </w:rPr>
              <w:tab/>
            </w:r>
            <w:r>
              <w:rPr>
                <w:noProof/>
                <w:webHidden/>
              </w:rPr>
              <w:fldChar w:fldCharType="begin"/>
            </w:r>
            <w:r>
              <w:rPr>
                <w:noProof/>
                <w:webHidden/>
              </w:rPr>
              <w:instrText xml:space="preserve"> PAGEREF _Toc189930221 \h </w:instrText>
            </w:r>
            <w:r>
              <w:rPr>
                <w:noProof/>
                <w:webHidden/>
              </w:rPr>
            </w:r>
            <w:r>
              <w:rPr>
                <w:noProof/>
                <w:webHidden/>
              </w:rPr>
              <w:fldChar w:fldCharType="separate"/>
            </w:r>
            <w:r>
              <w:rPr>
                <w:noProof/>
                <w:webHidden/>
              </w:rPr>
              <w:t>145</w:t>
            </w:r>
            <w:r>
              <w:rPr>
                <w:noProof/>
                <w:webHidden/>
              </w:rPr>
              <w:fldChar w:fldCharType="end"/>
            </w:r>
          </w:hyperlink>
        </w:p>
        <w:p w14:paraId="398B8221" w14:textId="496204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2" w:history="1">
            <w:r w:rsidRPr="002C5094">
              <w:rPr>
                <w:rStyle w:val="Hyperlink"/>
                <w:noProof/>
              </w:rPr>
              <w:t>NPCs of Tandoor</w:t>
            </w:r>
            <w:r>
              <w:rPr>
                <w:noProof/>
                <w:webHidden/>
              </w:rPr>
              <w:tab/>
            </w:r>
            <w:r>
              <w:rPr>
                <w:noProof/>
                <w:webHidden/>
              </w:rPr>
              <w:fldChar w:fldCharType="begin"/>
            </w:r>
            <w:r>
              <w:rPr>
                <w:noProof/>
                <w:webHidden/>
              </w:rPr>
              <w:instrText xml:space="preserve"> PAGEREF _Toc189930222 \h </w:instrText>
            </w:r>
            <w:r>
              <w:rPr>
                <w:noProof/>
                <w:webHidden/>
              </w:rPr>
            </w:r>
            <w:r>
              <w:rPr>
                <w:noProof/>
                <w:webHidden/>
              </w:rPr>
              <w:fldChar w:fldCharType="separate"/>
            </w:r>
            <w:r>
              <w:rPr>
                <w:noProof/>
                <w:webHidden/>
              </w:rPr>
              <w:t>147</w:t>
            </w:r>
            <w:r>
              <w:rPr>
                <w:noProof/>
                <w:webHidden/>
              </w:rPr>
              <w:fldChar w:fldCharType="end"/>
            </w:r>
          </w:hyperlink>
        </w:p>
        <w:p w14:paraId="380BF1D2" w14:textId="429FC7F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3" w:history="1">
            <w:r w:rsidRPr="002C5094">
              <w:rPr>
                <w:rStyle w:val="Hyperlink"/>
                <w:noProof/>
              </w:rPr>
              <w:t>Mountain Pass to Kohlingen</w:t>
            </w:r>
            <w:r>
              <w:rPr>
                <w:noProof/>
                <w:webHidden/>
              </w:rPr>
              <w:tab/>
            </w:r>
            <w:r>
              <w:rPr>
                <w:noProof/>
                <w:webHidden/>
              </w:rPr>
              <w:fldChar w:fldCharType="begin"/>
            </w:r>
            <w:r>
              <w:rPr>
                <w:noProof/>
                <w:webHidden/>
              </w:rPr>
              <w:instrText xml:space="preserve"> PAGEREF _Toc189930223 \h </w:instrText>
            </w:r>
            <w:r>
              <w:rPr>
                <w:noProof/>
                <w:webHidden/>
              </w:rPr>
            </w:r>
            <w:r>
              <w:rPr>
                <w:noProof/>
                <w:webHidden/>
              </w:rPr>
              <w:fldChar w:fldCharType="separate"/>
            </w:r>
            <w:r>
              <w:rPr>
                <w:noProof/>
                <w:webHidden/>
              </w:rPr>
              <w:t>148</w:t>
            </w:r>
            <w:r>
              <w:rPr>
                <w:noProof/>
                <w:webHidden/>
              </w:rPr>
              <w:fldChar w:fldCharType="end"/>
            </w:r>
          </w:hyperlink>
        </w:p>
        <w:p w14:paraId="3D48EA38" w14:textId="70C959B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4" w:history="1">
            <w:r w:rsidRPr="002C5094">
              <w:rPr>
                <w:rStyle w:val="Hyperlink"/>
                <w:noProof/>
              </w:rPr>
              <w:t>Man Eating Plant</w:t>
            </w:r>
            <w:r>
              <w:rPr>
                <w:noProof/>
                <w:webHidden/>
              </w:rPr>
              <w:tab/>
            </w:r>
            <w:r>
              <w:rPr>
                <w:noProof/>
                <w:webHidden/>
              </w:rPr>
              <w:fldChar w:fldCharType="begin"/>
            </w:r>
            <w:r>
              <w:rPr>
                <w:noProof/>
                <w:webHidden/>
              </w:rPr>
              <w:instrText xml:space="preserve"> PAGEREF _Toc189930224 \h </w:instrText>
            </w:r>
            <w:r>
              <w:rPr>
                <w:noProof/>
                <w:webHidden/>
              </w:rPr>
            </w:r>
            <w:r>
              <w:rPr>
                <w:noProof/>
                <w:webHidden/>
              </w:rPr>
              <w:fldChar w:fldCharType="separate"/>
            </w:r>
            <w:r>
              <w:rPr>
                <w:noProof/>
                <w:webHidden/>
              </w:rPr>
              <w:t>148</w:t>
            </w:r>
            <w:r>
              <w:rPr>
                <w:noProof/>
                <w:webHidden/>
              </w:rPr>
              <w:fldChar w:fldCharType="end"/>
            </w:r>
          </w:hyperlink>
        </w:p>
        <w:p w14:paraId="314E3385" w14:textId="754F675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5" w:history="1">
            <w:r w:rsidRPr="002C5094">
              <w:rPr>
                <w:rStyle w:val="Hyperlink"/>
                <w:noProof/>
              </w:rPr>
              <w:t>Kohlingen</w:t>
            </w:r>
            <w:r>
              <w:rPr>
                <w:noProof/>
                <w:webHidden/>
              </w:rPr>
              <w:tab/>
            </w:r>
            <w:r>
              <w:rPr>
                <w:noProof/>
                <w:webHidden/>
              </w:rPr>
              <w:fldChar w:fldCharType="begin"/>
            </w:r>
            <w:r>
              <w:rPr>
                <w:noProof/>
                <w:webHidden/>
              </w:rPr>
              <w:instrText xml:space="preserve"> PAGEREF _Toc189930225 \h </w:instrText>
            </w:r>
            <w:r>
              <w:rPr>
                <w:noProof/>
                <w:webHidden/>
              </w:rPr>
            </w:r>
            <w:r>
              <w:rPr>
                <w:noProof/>
                <w:webHidden/>
              </w:rPr>
              <w:fldChar w:fldCharType="separate"/>
            </w:r>
            <w:r>
              <w:rPr>
                <w:noProof/>
                <w:webHidden/>
              </w:rPr>
              <w:t>149</w:t>
            </w:r>
            <w:r>
              <w:rPr>
                <w:noProof/>
                <w:webHidden/>
              </w:rPr>
              <w:fldChar w:fldCharType="end"/>
            </w:r>
          </w:hyperlink>
        </w:p>
        <w:p w14:paraId="201B529B" w14:textId="2C9EF54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6" w:history="1">
            <w:r w:rsidRPr="002C5094">
              <w:rPr>
                <w:rStyle w:val="Hyperlink"/>
                <w:noProof/>
              </w:rPr>
              <w:t>Meeting The King</w:t>
            </w:r>
            <w:r>
              <w:rPr>
                <w:noProof/>
                <w:webHidden/>
              </w:rPr>
              <w:tab/>
            </w:r>
            <w:r>
              <w:rPr>
                <w:noProof/>
                <w:webHidden/>
              </w:rPr>
              <w:fldChar w:fldCharType="begin"/>
            </w:r>
            <w:r>
              <w:rPr>
                <w:noProof/>
                <w:webHidden/>
              </w:rPr>
              <w:instrText xml:space="preserve"> PAGEREF _Toc189930226 \h </w:instrText>
            </w:r>
            <w:r>
              <w:rPr>
                <w:noProof/>
                <w:webHidden/>
              </w:rPr>
            </w:r>
            <w:r>
              <w:rPr>
                <w:noProof/>
                <w:webHidden/>
              </w:rPr>
              <w:fldChar w:fldCharType="separate"/>
            </w:r>
            <w:r>
              <w:rPr>
                <w:noProof/>
                <w:webHidden/>
              </w:rPr>
              <w:t>149</w:t>
            </w:r>
            <w:r>
              <w:rPr>
                <w:noProof/>
                <w:webHidden/>
              </w:rPr>
              <w:fldChar w:fldCharType="end"/>
            </w:r>
          </w:hyperlink>
        </w:p>
        <w:p w14:paraId="533CBD41" w14:textId="18FA6E2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7" w:history="1">
            <w:r w:rsidRPr="002C5094">
              <w:rPr>
                <w:rStyle w:val="Hyperlink"/>
                <w:noProof/>
              </w:rPr>
              <w:t>Kohlingen Npcs</w:t>
            </w:r>
            <w:r>
              <w:rPr>
                <w:noProof/>
                <w:webHidden/>
              </w:rPr>
              <w:tab/>
            </w:r>
            <w:r>
              <w:rPr>
                <w:noProof/>
                <w:webHidden/>
              </w:rPr>
              <w:fldChar w:fldCharType="begin"/>
            </w:r>
            <w:r>
              <w:rPr>
                <w:noProof/>
                <w:webHidden/>
              </w:rPr>
              <w:instrText xml:space="preserve"> PAGEREF _Toc189930227 \h </w:instrText>
            </w:r>
            <w:r>
              <w:rPr>
                <w:noProof/>
                <w:webHidden/>
              </w:rPr>
            </w:r>
            <w:r>
              <w:rPr>
                <w:noProof/>
                <w:webHidden/>
              </w:rPr>
              <w:fldChar w:fldCharType="separate"/>
            </w:r>
            <w:r>
              <w:rPr>
                <w:noProof/>
                <w:webHidden/>
              </w:rPr>
              <w:t>151</w:t>
            </w:r>
            <w:r>
              <w:rPr>
                <w:noProof/>
                <w:webHidden/>
              </w:rPr>
              <w:fldChar w:fldCharType="end"/>
            </w:r>
          </w:hyperlink>
        </w:p>
        <w:p w14:paraId="5C354240" w14:textId="53E4CE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28" w:history="1">
            <w:r w:rsidRPr="002C5094">
              <w:rPr>
                <w:rStyle w:val="Hyperlink"/>
                <w:noProof/>
              </w:rPr>
              <w:t>Side Quest Girl by the well Cont’d</w:t>
            </w:r>
            <w:r>
              <w:rPr>
                <w:noProof/>
                <w:webHidden/>
              </w:rPr>
              <w:tab/>
            </w:r>
            <w:r>
              <w:rPr>
                <w:noProof/>
                <w:webHidden/>
              </w:rPr>
              <w:fldChar w:fldCharType="begin"/>
            </w:r>
            <w:r>
              <w:rPr>
                <w:noProof/>
                <w:webHidden/>
              </w:rPr>
              <w:instrText xml:space="preserve"> PAGEREF _Toc189930228 \h </w:instrText>
            </w:r>
            <w:r>
              <w:rPr>
                <w:noProof/>
                <w:webHidden/>
              </w:rPr>
            </w:r>
            <w:r>
              <w:rPr>
                <w:noProof/>
                <w:webHidden/>
              </w:rPr>
              <w:fldChar w:fldCharType="separate"/>
            </w:r>
            <w:r>
              <w:rPr>
                <w:noProof/>
                <w:webHidden/>
              </w:rPr>
              <w:t>152</w:t>
            </w:r>
            <w:r>
              <w:rPr>
                <w:noProof/>
                <w:webHidden/>
              </w:rPr>
              <w:fldChar w:fldCharType="end"/>
            </w:r>
          </w:hyperlink>
        </w:p>
        <w:p w14:paraId="023B70B6" w14:textId="6CA8DF0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29" w:history="1">
            <w:r w:rsidRPr="002C5094">
              <w:rPr>
                <w:rStyle w:val="Hyperlink"/>
                <w:noProof/>
              </w:rPr>
              <w:t>Attack on The Tonsorem Navy</w:t>
            </w:r>
            <w:r>
              <w:rPr>
                <w:noProof/>
                <w:webHidden/>
              </w:rPr>
              <w:tab/>
            </w:r>
            <w:r>
              <w:rPr>
                <w:noProof/>
                <w:webHidden/>
              </w:rPr>
              <w:fldChar w:fldCharType="begin"/>
            </w:r>
            <w:r>
              <w:rPr>
                <w:noProof/>
                <w:webHidden/>
              </w:rPr>
              <w:instrText xml:space="preserve"> PAGEREF _Toc189930229 \h </w:instrText>
            </w:r>
            <w:r>
              <w:rPr>
                <w:noProof/>
                <w:webHidden/>
              </w:rPr>
            </w:r>
            <w:r>
              <w:rPr>
                <w:noProof/>
                <w:webHidden/>
              </w:rPr>
              <w:fldChar w:fldCharType="separate"/>
            </w:r>
            <w:r>
              <w:rPr>
                <w:noProof/>
                <w:webHidden/>
              </w:rPr>
              <w:t>153</w:t>
            </w:r>
            <w:r>
              <w:rPr>
                <w:noProof/>
                <w:webHidden/>
              </w:rPr>
              <w:fldChar w:fldCharType="end"/>
            </w:r>
          </w:hyperlink>
        </w:p>
        <w:p w14:paraId="3D5FB954" w14:textId="1728ABE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0" w:history="1">
            <w:r w:rsidRPr="002C5094">
              <w:rPr>
                <w:rStyle w:val="Hyperlink"/>
                <w:noProof/>
              </w:rPr>
              <w:t>Ocean Floor And New Places</w:t>
            </w:r>
            <w:r>
              <w:rPr>
                <w:noProof/>
                <w:webHidden/>
              </w:rPr>
              <w:tab/>
            </w:r>
            <w:r>
              <w:rPr>
                <w:noProof/>
                <w:webHidden/>
              </w:rPr>
              <w:fldChar w:fldCharType="begin"/>
            </w:r>
            <w:r>
              <w:rPr>
                <w:noProof/>
                <w:webHidden/>
              </w:rPr>
              <w:instrText xml:space="preserve"> PAGEREF _Toc189930230 \h </w:instrText>
            </w:r>
            <w:r>
              <w:rPr>
                <w:noProof/>
                <w:webHidden/>
              </w:rPr>
            </w:r>
            <w:r>
              <w:rPr>
                <w:noProof/>
                <w:webHidden/>
              </w:rPr>
              <w:fldChar w:fldCharType="separate"/>
            </w:r>
            <w:r>
              <w:rPr>
                <w:noProof/>
                <w:webHidden/>
              </w:rPr>
              <w:t>156</w:t>
            </w:r>
            <w:r>
              <w:rPr>
                <w:noProof/>
                <w:webHidden/>
              </w:rPr>
              <w:fldChar w:fldCharType="end"/>
            </w:r>
          </w:hyperlink>
        </w:p>
        <w:p w14:paraId="1C55A2BD" w14:textId="4FA52F6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1" w:history="1">
            <w:r w:rsidRPr="002C5094">
              <w:rPr>
                <w:rStyle w:val="Hyperlink"/>
                <w:noProof/>
              </w:rPr>
              <w:t>Neo V Revisited (Optional)</w:t>
            </w:r>
            <w:r>
              <w:rPr>
                <w:noProof/>
                <w:webHidden/>
              </w:rPr>
              <w:tab/>
            </w:r>
            <w:r>
              <w:rPr>
                <w:noProof/>
                <w:webHidden/>
              </w:rPr>
              <w:fldChar w:fldCharType="begin"/>
            </w:r>
            <w:r>
              <w:rPr>
                <w:noProof/>
                <w:webHidden/>
              </w:rPr>
              <w:instrText xml:space="preserve"> PAGEREF _Toc189930231 \h </w:instrText>
            </w:r>
            <w:r>
              <w:rPr>
                <w:noProof/>
                <w:webHidden/>
              </w:rPr>
            </w:r>
            <w:r>
              <w:rPr>
                <w:noProof/>
                <w:webHidden/>
              </w:rPr>
              <w:fldChar w:fldCharType="separate"/>
            </w:r>
            <w:r>
              <w:rPr>
                <w:noProof/>
                <w:webHidden/>
              </w:rPr>
              <w:t>156</w:t>
            </w:r>
            <w:r>
              <w:rPr>
                <w:noProof/>
                <w:webHidden/>
              </w:rPr>
              <w:fldChar w:fldCharType="end"/>
            </w:r>
          </w:hyperlink>
        </w:p>
        <w:p w14:paraId="1C50E143" w14:textId="164065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2" w:history="1">
            <w:r w:rsidRPr="002C5094">
              <w:rPr>
                <w:rStyle w:val="Hyperlink"/>
                <w:noProof/>
              </w:rPr>
              <w:t>The Island of Magus And Npcs (Optional)</w:t>
            </w:r>
            <w:r>
              <w:rPr>
                <w:noProof/>
                <w:webHidden/>
              </w:rPr>
              <w:tab/>
            </w:r>
            <w:r>
              <w:rPr>
                <w:noProof/>
                <w:webHidden/>
              </w:rPr>
              <w:fldChar w:fldCharType="begin"/>
            </w:r>
            <w:r>
              <w:rPr>
                <w:noProof/>
                <w:webHidden/>
              </w:rPr>
              <w:instrText xml:space="preserve"> PAGEREF _Toc189930232 \h </w:instrText>
            </w:r>
            <w:r>
              <w:rPr>
                <w:noProof/>
                <w:webHidden/>
              </w:rPr>
            </w:r>
            <w:r>
              <w:rPr>
                <w:noProof/>
                <w:webHidden/>
              </w:rPr>
              <w:fldChar w:fldCharType="separate"/>
            </w:r>
            <w:r>
              <w:rPr>
                <w:noProof/>
                <w:webHidden/>
              </w:rPr>
              <w:t>156</w:t>
            </w:r>
            <w:r>
              <w:rPr>
                <w:noProof/>
                <w:webHidden/>
              </w:rPr>
              <w:fldChar w:fldCharType="end"/>
            </w:r>
          </w:hyperlink>
        </w:p>
        <w:p w14:paraId="65DE8E72" w14:textId="303E4AF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3" w:history="1">
            <w:r w:rsidRPr="002C5094">
              <w:rPr>
                <w:rStyle w:val="Hyperlink"/>
                <w:noProof/>
              </w:rPr>
              <w:t>Pirates Cove</w:t>
            </w:r>
            <w:r>
              <w:rPr>
                <w:noProof/>
                <w:webHidden/>
              </w:rPr>
              <w:tab/>
            </w:r>
            <w:r>
              <w:rPr>
                <w:noProof/>
                <w:webHidden/>
              </w:rPr>
              <w:fldChar w:fldCharType="begin"/>
            </w:r>
            <w:r>
              <w:rPr>
                <w:noProof/>
                <w:webHidden/>
              </w:rPr>
              <w:instrText xml:space="preserve"> PAGEREF _Toc189930233 \h </w:instrText>
            </w:r>
            <w:r>
              <w:rPr>
                <w:noProof/>
                <w:webHidden/>
              </w:rPr>
            </w:r>
            <w:r>
              <w:rPr>
                <w:noProof/>
                <w:webHidden/>
              </w:rPr>
              <w:fldChar w:fldCharType="separate"/>
            </w:r>
            <w:r>
              <w:rPr>
                <w:noProof/>
                <w:webHidden/>
              </w:rPr>
              <w:t>159</w:t>
            </w:r>
            <w:r>
              <w:rPr>
                <w:noProof/>
                <w:webHidden/>
              </w:rPr>
              <w:fldChar w:fldCharType="end"/>
            </w:r>
          </w:hyperlink>
        </w:p>
        <w:p w14:paraId="260B93B7" w14:textId="287215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4" w:history="1">
            <w:r w:rsidRPr="002C5094">
              <w:rPr>
                <w:rStyle w:val="Hyperlink"/>
                <w:noProof/>
              </w:rPr>
              <w:t>Pirates Cove NPCs(NF)</w:t>
            </w:r>
            <w:r>
              <w:rPr>
                <w:noProof/>
                <w:webHidden/>
              </w:rPr>
              <w:tab/>
            </w:r>
            <w:r>
              <w:rPr>
                <w:noProof/>
                <w:webHidden/>
              </w:rPr>
              <w:fldChar w:fldCharType="begin"/>
            </w:r>
            <w:r>
              <w:rPr>
                <w:noProof/>
                <w:webHidden/>
              </w:rPr>
              <w:instrText xml:space="preserve"> PAGEREF _Toc189930234 \h </w:instrText>
            </w:r>
            <w:r>
              <w:rPr>
                <w:noProof/>
                <w:webHidden/>
              </w:rPr>
            </w:r>
            <w:r>
              <w:rPr>
                <w:noProof/>
                <w:webHidden/>
              </w:rPr>
              <w:fldChar w:fldCharType="separate"/>
            </w:r>
            <w:r>
              <w:rPr>
                <w:noProof/>
                <w:webHidden/>
              </w:rPr>
              <w:t>161</w:t>
            </w:r>
            <w:r>
              <w:rPr>
                <w:noProof/>
                <w:webHidden/>
              </w:rPr>
              <w:fldChar w:fldCharType="end"/>
            </w:r>
          </w:hyperlink>
        </w:p>
        <w:p w14:paraId="252EA754" w14:textId="50E233B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5" w:history="1">
            <w:r w:rsidRPr="002C5094">
              <w:rPr>
                <w:rStyle w:val="Hyperlink"/>
                <w:noProof/>
              </w:rPr>
              <w:t>Cave to Coveman Reef and Coveman Reef</w:t>
            </w:r>
            <w:r>
              <w:rPr>
                <w:noProof/>
                <w:webHidden/>
              </w:rPr>
              <w:tab/>
            </w:r>
            <w:r>
              <w:rPr>
                <w:noProof/>
                <w:webHidden/>
              </w:rPr>
              <w:fldChar w:fldCharType="begin"/>
            </w:r>
            <w:r>
              <w:rPr>
                <w:noProof/>
                <w:webHidden/>
              </w:rPr>
              <w:instrText xml:space="preserve"> PAGEREF _Toc189930235 \h </w:instrText>
            </w:r>
            <w:r>
              <w:rPr>
                <w:noProof/>
                <w:webHidden/>
              </w:rPr>
            </w:r>
            <w:r>
              <w:rPr>
                <w:noProof/>
                <w:webHidden/>
              </w:rPr>
              <w:fldChar w:fldCharType="separate"/>
            </w:r>
            <w:r>
              <w:rPr>
                <w:noProof/>
                <w:webHidden/>
              </w:rPr>
              <w:t>161</w:t>
            </w:r>
            <w:r>
              <w:rPr>
                <w:noProof/>
                <w:webHidden/>
              </w:rPr>
              <w:fldChar w:fldCharType="end"/>
            </w:r>
          </w:hyperlink>
        </w:p>
        <w:p w14:paraId="09D5FED0" w14:textId="5C87368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6" w:history="1">
            <w:r w:rsidRPr="002C5094">
              <w:rPr>
                <w:rStyle w:val="Hyperlink"/>
                <w:noProof/>
              </w:rPr>
              <w:t>The City of Pirates Post Coveman Quest</w:t>
            </w:r>
            <w:r>
              <w:rPr>
                <w:noProof/>
                <w:webHidden/>
              </w:rPr>
              <w:tab/>
            </w:r>
            <w:r>
              <w:rPr>
                <w:noProof/>
                <w:webHidden/>
              </w:rPr>
              <w:fldChar w:fldCharType="begin"/>
            </w:r>
            <w:r>
              <w:rPr>
                <w:noProof/>
                <w:webHidden/>
              </w:rPr>
              <w:instrText xml:space="preserve"> PAGEREF _Toc189930236 \h </w:instrText>
            </w:r>
            <w:r>
              <w:rPr>
                <w:noProof/>
                <w:webHidden/>
              </w:rPr>
            </w:r>
            <w:r>
              <w:rPr>
                <w:noProof/>
                <w:webHidden/>
              </w:rPr>
              <w:fldChar w:fldCharType="separate"/>
            </w:r>
            <w:r>
              <w:rPr>
                <w:noProof/>
                <w:webHidden/>
              </w:rPr>
              <w:t>163</w:t>
            </w:r>
            <w:r>
              <w:rPr>
                <w:noProof/>
                <w:webHidden/>
              </w:rPr>
              <w:fldChar w:fldCharType="end"/>
            </w:r>
          </w:hyperlink>
        </w:p>
        <w:p w14:paraId="719D1500" w14:textId="20A2A81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7" w:history="1">
            <w:r w:rsidRPr="002C5094">
              <w:rPr>
                <w:rStyle w:val="Hyperlink"/>
                <w:noProof/>
              </w:rPr>
              <w:t>Gate of the Fabricius World</w:t>
            </w:r>
            <w:r>
              <w:rPr>
                <w:noProof/>
                <w:webHidden/>
              </w:rPr>
              <w:tab/>
            </w:r>
            <w:r>
              <w:rPr>
                <w:noProof/>
                <w:webHidden/>
              </w:rPr>
              <w:fldChar w:fldCharType="begin"/>
            </w:r>
            <w:r>
              <w:rPr>
                <w:noProof/>
                <w:webHidden/>
              </w:rPr>
              <w:instrText xml:space="preserve"> PAGEREF _Toc189930237 \h </w:instrText>
            </w:r>
            <w:r>
              <w:rPr>
                <w:noProof/>
                <w:webHidden/>
              </w:rPr>
            </w:r>
            <w:r>
              <w:rPr>
                <w:noProof/>
                <w:webHidden/>
              </w:rPr>
              <w:fldChar w:fldCharType="separate"/>
            </w:r>
            <w:r>
              <w:rPr>
                <w:noProof/>
                <w:webHidden/>
              </w:rPr>
              <w:t>163</w:t>
            </w:r>
            <w:r>
              <w:rPr>
                <w:noProof/>
                <w:webHidden/>
              </w:rPr>
              <w:fldChar w:fldCharType="end"/>
            </w:r>
          </w:hyperlink>
        </w:p>
        <w:p w14:paraId="323B9DFB" w14:textId="075F71BC"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38" w:history="1">
            <w:r w:rsidRPr="002C5094">
              <w:rPr>
                <w:rStyle w:val="Hyperlink"/>
                <w:noProof/>
              </w:rPr>
              <w:t>The Fabricius World</w:t>
            </w:r>
            <w:r>
              <w:rPr>
                <w:noProof/>
                <w:webHidden/>
              </w:rPr>
              <w:tab/>
            </w:r>
            <w:r>
              <w:rPr>
                <w:noProof/>
                <w:webHidden/>
              </w:rPr>
              <w:fldChar w:fldCharType="begin"/>
            </w:r>
            <w:r>
              <w:rPr>
                <w:noProof/>
                <w:webHidden/>
              </w:rPr>
              <w:instrText xml:space="preserve"> PAGEREF _Toc189930238 \h </w:instrText>
            </w:r>
            <w:r>
              <w:rPr>
                <w:noProof/>
                <w:webHidden/>
              </w:rPr>
            </w:r>
            <w:r>
              <w:rPr>
                <w:noProof/>
                <w:webHidden/>
              </w:rPr>
              <w:fldChar w:fldCharType="separate"/>
            </w:r>
            <w:r>
              <w:rPr>
                <w:noProof/>
                <w:webHidden/>
              </w:rPr>
              <w:t>165</w:t>
            </w:r>
            <w:r>
              <w:rPr>
                <w:noProof/>
                <w:webHidden/>
              </w:rPr>
              <w:fldChar w:fldCharType="end"/>
            </w:r>
          </w:hyperlink>
        </w:p>
        <w:p w14:paraId="34287F20" w14:textId="1CF75B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39" w:history="1">
            <w:r w:rsidRPr="002C5094">
              <w:rPr>
                <w:rStyle w:val="Hyperlink"/>
                <w:noProof/>
              </w:rPr>
              <w:t>The Hunt</w:t>
            </w:r>
            <w:r>
              <w:rPr>
                <w:noProof/>
                <w:webHidden/>
              </w:rPr>
              <w:tab/>
            </w:r>
            <w:r>
              <w:rPr>
                <w:noProof/>
                <w:webHidden/>
              </w:rPr>
              <w:fldChar w:fldCharType="begin"/>
            </w:r>
            <w:r>
              <w:rPr>
                <w:noProof/>
                <w:webHidden/>
              </w:rPr>
              <w:instrText xml:space="preserve"> PAGEREF _Toc189930239 \h </w:instrText>
            </w:r>
            <w:r>
              <w:rPr>
                <w:noProof/>
                <w:webHidden/>
              </w:rPr>
            </w:r>
            <w:r>
              <w:rPr>
                <w:noProof/>
                <w:webHidden/>
              </w:rPr>
              <w:fldChar w:fldCharType="separate"/>
            </w:r>
            <w:r>
              <w:rPr>
                <w:noProof/>
                <w:webHidden/>
              </w:rPr>
              <w:t>165</w:t>
            </w:r>
            <w:r>
              <w:rPr>
                <w:noProof/>
                <w:webHidden/>
              </w:rPr>
              <w:fldChar w:fldCharType="end"/>
            </w:r>
          </w:hyperlink>
        </w:p>
        <w:p w14:paraId="10A1B968" w14:textId="3541BB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0" w:history="1">
            <w:r w:rsidRPr="002C5094">
              <w:rPr>
                <w:rStyle w:val="Hyperlink"/>
                <w:noProof/>
              </w:rPr>
              <w:t>Slaughter</w:t>
            </w:r>
            <w:r>
              <w:rPr>
                <w:noProof/>
                <w:webHidden/>
              </w:rPr>
              <w:tab/>
            </w:r>
            <w:r>
              <w:rPr>
                <w:noProof/>
                <w:webHidden/>
              </w:rPr>
              <w:fldChar w:fldCharType="begin"/>
            </w:r>
            <w:r>
              <w:rPr>
                <w:noProof/>
                <w:webHidden/>
              </w:rPr>
              <w:instrText xml:space="preserve"> PAGEREF _Toc189930240 \h </w:instrText>
            </w:r>
            <w:r>
              <w:rPr>
                <w:noProof/>
                <w:webHidden/>
              </w:rPr>
            </w:r>
            <w:r>
              <w:rPr>
                <w:noProof/>
                <w:webHidden/>
              </w:rPr>
              <w:fldChar w:fldCharType="separate"/>
            </w:r>
            <w:r>
              <w:rPr>
                <w:noProof/>
                <w:webHidden/>
              </w:rPr>
              <w:t>166</w:t>
            </w:r>
            <w:r>
              <w:rPr>
                <w:noProof/>
                <w:webHidden/>
              </w:rPr>
              <w:fldChar w:fldCharType="end"/>
            </w:r>
          </w:hyperlink>
        </w:p>
        <w:p w14:paraId="275288E6" w14:textId="0B9A15C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1" w:history="1">
            <w:r w:rsidRPr="002C5094">
              <w:rPr>
                <w:rStyle w:val="Hyperlink"/>
                <w:noProof/>
              </w:rPr>
              <w:t>The Truth</w:t>
            </w:r>
            <w:r>
              <w:rPr>
                <w:noProof/>
                <w:webHidden/>
              </w:rPr>
              <w:tab/>
            </w:r>
            <w:r>
              <w:rPr>
                <w:noProof/>
                <w:webHidden/>
              </w:rPr>
              <w:fldChar w:fldCharType="begin"/>
            </w:r>
            <w:r>
              <w:rPr>
                <w:noProof/>
                <w:webHidden/>
              </w:rPr>
              <w:instrText xml:space="preserve"> PAGEREF _Toc189930241 \h </w:instrText>
            </w:r>
            <w:r>
              <w:rPr>
                <w:noProof/>
                <w:webHidden/>
              </w:rPr>
            </w:r>
            <w:r>
              <w:rPr>
                <w:noProof/>
                <w:webHidden/>
              </w:rPr>
              <w:fldChar w:fldCharType="separate"/>
            </w:r>
            <w:r>
              <w:rPr>
                <w:noProof/>
                <w:webHidden/>
              </w:rPr>
              <w:t>167</w:t>
            </w:r>
            <w:r>
              <w:rPr>
                <w:noProof/>
                <w:webHidden/>
              </w:rPr>
              <w:fldChar w:fldCharType="end"/>
            </w:r>
          </w:hyperlink>
        </w:p>
        <w:p w14:paraId="245AA949" w14:textId="248E648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2" w:history="1">
            <w:r w:rsidRPr="002C5094">
              <w:rPr>
                <w:rStyle w:val="Hyperlink"/>
                <w:noProof/>
              </w:rPr>
              <w:t>The Destruction</w:t>
            </w:r>
            <w:r>
              <w:rPr>
                <w:noProof/>
                <w:webHidden/>
              </w:rPr>
              <w:tab/>
            </w:r>
            <w:r>
              <w:rPr>
                <w:noProof/>
                <w:webHidden/>
              </w:rPr>
              <w:fldChar w:fldCharType="begin"/>
            </w:r>
            <w:r>
              <w:rPr>
                <w:noProof/>
                <w:webHidden/>
              </w:rPr>
              <w:instrText xml:space="preserve"> PAGEREF _Toc189930242 \h </w:instrText>
            </w:r>
            <w:r>
              <w:rPr>
                <w:noProof/>
                <w:webHidden/>
              </w:rPr>
            </w:r>
            <w:r>
              <w:rPr>
                <w:noProof/>
                <w:webHidden/>
              </w:rPr>
              <w:fldChar w:fldCharType="separate"/>
            </w:r>
            <w:r>
              <w:rPr>
                <w:noProof/>
                <w:webHidden/>
              </w:rPr>
              <w:t>171</w:t>
            </w:r>
            <w:r>
              <w:rPr>
                <w:noProof/>
                <w:webHidden/>
              </w:rPr>
              <w:fldChar w:fldCharType="end"/>
            </w:r>
          </w:hyperlink>
        </w:p>
        <w:p w14:paraId="451D252B" w14:textId="444D4136"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43" w:history="1">
            <w:r w:rsidRPr="002C5094">
              <w:rPr>
                <w:rStyle w:val="Hyperlink"/>
                <w:noProof/>
              </w:rPr>
              <w:t>Tonsorem Castle</w:t>
            </w:r>
            <w:r>
              <w:rPr>
                <w:noProof/>
                <w:webHidden/>
              </w:rPr>
              <w:tab/>
            </w:r>
            <w:r>
              <w:rPr>
                <w:noProof/>
                <w:webHidden/>
              </w:rPr>
              <w:fldChar w:fldCharType="begin"/>
            </w:r>
            <w:r>
              <w:rPr>
                <w:noProof/>
                <w:webHidden/>
              </w:rPr>
              <w:instrText xml:space="preserve"> PAGEREF _Toc189930243 \h </w:instrText>
            </w:r>
            <w:r>
              <w:rPr>
                <w:noProof/>
                <w:webHidden/>
              </w:rPr>
            </w:r>
            <w:r>
              <w:rPr>
                <w:noProof/>
                <w:webHidden/>
              </w:rPr>
              <w:fldChar w:fldCharType="separate"/>
            </w:r>
            <w:r>
              <w:rPr>
                <w:noProof/>
                <w:webHidden/>
              </w:rPr>
              <w:t>173</w:t>
            </w:r>
            <w:r>
              <w:rPr>
                <w:noProof/>
                <w:webHidden/>
              </w:rPr>
              <w:fldChar w:fldCharType="end"/>
            </w:r>
          </w:hyperlink>
        </w:p>
        <w:p w14:paraId="0A27BFB0" w14:textId="770D4F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4" w:history="1">
            <w:r w:rsidRPr="002C5094">
              <w:rPr>
                <w:rStyle w:val="Hyperlink"/>
                <w:noProof/>
              </w:rPr>
              <w:t>Party Enters the Town Outside Tonsorem Castle</w:t>
            </w:r>
            <w:r>
              <w:rPr>
                <w:noProof/>
                <w:webHidden/>
              </w:rPr>
              <w:tab/>
            </w:r>
            <w:r>
              <w:rPr>
                <w:noProof/>
                <w:webHidden/>
              </w:rPr>
              <w:fldChar w:fldCharType="begin"/>
            </w:r>
            <w:r>
              <w:rPr>
                <w:noProof/>
                <w:webHidden/>
              </w:rPr>
              <w:instrText xml:space="preserve"> PAGEREF _Toc189930244 \h </w:instrText>
            </w:r>
            <w:r>
              <w:rPr>
                <w:noProof/>
                <w:webHidden/>
              </w:rPr>
            </w:r>
            <w:r>
              <w:rPr>
                <w:noProof/>
                <w:webHidden/>
              </w:rPr>
              <w:fldChar w:fldCharType="separate"/>
            </w:r>
            <w:r>
              <w:rPr>
                <w:noProof/>
                <w:webHidden/>
              </w:rPr>
              <w:t>173</w:t>
            </w:r>
            <w:r>
              <w:rPr>
                <w:noProof/>
                <w:webHidden/>
              </w:rPr>
              <w:fldChar w:fldCharType="end"/>
            </w:r>
          </w:hyperlink>
        </w:p>
        <w:p w14:paraId="31F166FB" w14:textId="43B0D4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5" w:history="1">
            <w:r w:rsidRPr="002C5094">
              <w:rPr>
                <w:rStyle w:val="Hyperlink"/>
                <w:noProof/>
              </w:rPr>
              <w:t>Town Npcs</w:t>
            </w:r>
            <w:r>
              <w:rPr>
                <w:noProof/>
                <w:webHidden/>
              </w:rPr>
              <w:tab/>
            </w:r>
            <w:r>
              <w:rPr>
                <w:noProof/>
                <w:webHidden/>
              </w:rPr>
              <w:fldChar w:fldCharType="begin"/>
            </w:r>
            <w:r>
              <w:rPr>
                <w:noProof/>
                <w:webHidden/>
              </w:rPr>
              <w:instrText xml:space="preserve"> PAGEREF _Toc189930245 \h </w:instrText>
            </w:r>
            <w:r>
              <w:rPr>
                <w:noProof/>
                <w:webHidden/>
              </w:rPr>
            </w:r>
            <w:r>
              <w:rPr>
                <w:noProof/>
                <w:webHidden/>
              </w:rPr>
              <w:fldChar w:fldCharType="separate"/>
            </w:r>
            <w:r>
              <w:rPr>
                <w:noProof/>
                <w:webHidden/>
              </w:rPr>
              <w:t>174</w:t>
            </w:r>
            <w:r>
              <w:rPr>
                <w:noProof/>
                <w:webHidden/>
              </w:rPr>
              <w:fldChar w:fldCharType="end"/>
            </w:r>
          </w:hyperlink>
        </w:p>
        <w:p w14:paraId="15086CD3" w14:textId="7B32BFA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6" w:history="1">
            <w:r w:rsidRPr="002C5094">
              <w:rPr>
                <w:rStyle w:val="Hyperlink"/>
                <w:noProof/>
              </w:rPr>
              <w:t>Vulcan tinkers with Airloft</w:t>
            </w:r>
            <w:r>
              <w:rPr>
                <w:noProof/>
                <w:webHidden/>
              </w:rPr>
              <w:tab/>
            </w:r>
            <w:r>
              <w:rPr>
                <w:noProof/>
                <w:webHidden/>
              </w:rPr>
              <w:fldChar w:fldCharType="begin"/>
            </w:r>
            <w:r>
              <w:rPr>
                <w:noProof/>
                <w:webHidden/>
              </w:rPr>
              <w:instrText xml:space="preserve"> PAGEREF _Toc189930246 \h </w:instrText>
            </w:r>
            <w:r>
              <w:rPr>
                <w:noProof/>
                <w:webHidden/>
              </w:rPr>
            </w:r>
            <w:r>
              <w:rPr>
                <w:noProof/>
                <w:webHidden/>
              </w:rPr>
              <w:fldChar w:fldCharType="separate"/>
            </w:r>
            <w:r>
              <w:rPr>
                <w:noProof/>
                <w:webHidden/>
              </w:rPr>
              <w:t>174</w:t>
            </w:r>
            <w:r>
              <w:rPr>
                <w:noProof/>
                <w:webHidden/>
              </w:rPr>
              <w:fldChar w:fldCharType="end"/>
            </w:r>
          </w:hyperlink>
        </w:p>
        <w:p w14:paraId="7F43929F" w14:textId="3794FD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7" w:history="1">
            <w:r w:rsidRPr="002C5094">
              <w:rPr>
                <w:rStyle w:val="Hyperlink"/>
                <w:noProof/>
                <w:highlight w:val="white"/>
              </w:rPr>
              <w:t>Tonsorem Castle Npcs</w:t>
            </w:r>
            <w:r>
              <w:rPr>
                <w:noProof/>
                <w:webHidden/>
              </w:rPr>
              <w:tab/>
            </w:r>
            <w:r>
              <w:rPr>
                <w:noProof/>
                <w:webHidden/>
              </w:rPr>
              <w:fldChar w:fldCharType="begin"/>
            </w:r>
            <w:r>
              <w:rPr>
                <w:noProof/>
                <w:webHidden/>
              </w:rPr>
              <w:instrText xml:space="preserve"> PAGEREF _Toc189930247 \h </w:instrText>
            </w:r>
            <w:r>
              <w:rPr>
                <w:noProof/>
                <w:webHidden/>
              </w:rPr>
            </w:r>
            <w:r>
              <w:rPr>
                <w:noProof/>
                <w:webHidden/>
              </w:rPr>
              <w:fldChar w:fldCharType="separate"/>
            </w:r>
            <w:r>
              <w:rPr>
                <w:noProof/>
                <w:webHidden/>
              </w:rPr>
              <w:t>176</w:t>
            </w:r>
            <w:r>
              <w:rPr>
                <w:noProof/>
                <w:webHidden/>
              </w:rPr>
              <w:fldChar w:fldCharType="end"/>
            </w:r>
          </w:hyperlink>
        </w:p>
        <w:p w14:paraId="5E5CD1E6" w14:textId="04299CB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8" w:history="1">
            <w:r w:rsidRPr="002C5094">
              <w:rPr>
                <w:rStyle w:val="Hyperlink"/>
                <w:noProof/>
              </w:rPr>
              <w:t>The Castle</w:t>
            </w:r>
            <w:r>
              <w:rPr>
                <w:noProof/>
                <w:webHidden/>
              </w:rPr>
              <w:tab/>
            </w:r>
            <w:r>
              <w:rPr>
                <w:noProof/>
                <w:webHidden/>
              </w:rPr>
              <w:fldChar w:fldCharType="begin"/>
            </w:r>
            <w:r>
              <w:rPr>
                <w:noProof/>
                <w:webHidden/>
              </w:rPr>
              <w:instrText xml:space="preserve"> PAGEREF _Toc189930248 \h </w:instrText>
            </w:r>
            <w:r>
              <w:rPr>
                <w:noProof/>
                <w:webHidden/>
              </w:rPr>
            </w:r>
            <w:r>
              <w:rPr>
                <w:noProof/>
                <w:webHidden/>
              </w:rPr>
              <w:fldChar w:fldCharType="separate"/>
            </w:r>
            <w:r>
              <w:rPr>
                <w:noProof/>
                <w:webHidden/>
              </w:rPr>
              <w:t>177</w:t>
            </w:r>
            <w:r>
              <w:rPr>
                <w:noProof/>
                <w:webHidden/>
              </w:rPr>
              <w:fldChar w:fldCharType="end"/>
            </w:r>
          </w:hyperlink>
        </w:p>
        <w:p w14:paraId="29ED5360" w14:textId="470D72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49" w:history="1">
            <w:r w:rsidRPr="002C5094">
              <w:rPr>
                <w:rStyle w:val="Hyperlink"/>
                <w:noProof/>
              </w:rPr>
              <w:t>Terrae</w:t>
            </w:r>
            <w:r>
              <w:rPr>
                <w:noProof/>
                <w:webHidden/>
              </w:rPr>
              <w:tab/>
            </w:r>
            <w:r>
              <w:rPr>
                <w:noProof/>
                <w:webHidden/>
              </w:rPr>
              <w:fldChar w:fldCharType="begin"/>
            </w:r>
            <w:r>
              <w:rPr>
                <w:noProof/>
                <w:webHidden/>
              </w:rPr>
              <w:instrText xml:space="preserve"> PAGEREF _Toc189930249 \h </w:instrText>
            </w:r>
            <w:r>
              <w:rPr>
                <w:noProof/>
                <w:webHidden/>
              </w:rPr>
            </w:r>
            <w:r>
              <w:rPr>
                <w:noProof/>
                <w:webHidden/>
              </w:rPr>
              <w:fldChar w:fldCharType="separate"/>
            </w:r>
            <w:r>
              <w:rPr>
                <w:noProof/>
                <w:webHidden/>
              </w:rPr>
              <w:t>178</w:t>
            </w:r>
            <w:r>
              <w:rPr>
                <w:noProof/>
                <w:webHidden/>
              </w:rPr>
              <w:fldChar w:fldCharType="end"/>
            </w:r>
          </w:hyperlink>
        </w:p>
        <w:p w14:paraId="10A45628" w14:textId="7459E1A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0" w:history="1">
            <w:r w:rsidRPr="002C5094">
              <w:rPr>
                <w:rStyle w:val="Hyperlink"/>
                <w:noProof/>
              </w:rPr>
              <w:t>The Road to Ehsran</w:t>
            </w:r>
            <w:r>
              <w:rPr>
                <w:noProof/>
                <w:webHidden/>
              </w:rPr>
              <w:tab/>
            </w:r>
            <w:r>
              <w:rPr>
                <w:noProof/>
                <w:webHidden/>
              </w:rPr>
              <w:fldChar w:fldCharType="begin"/>
            </w:r>
            <w:r>
              <w:rPr>
                <w:noProof/>
                <w:webHidden/>
              </w:rPr>
              <w:instrText xml:space="preserve"> PAGEREF _Toc189930250 \h </w:instrText>
            </w:r>
            <w:r>
              <w:rPr>
                <w:noProof/>
                <w:webHidden/>
              </w:rPr>
            </w:r>
            <w:r>
              <w:rPr>
                <w:noProof/>
                <w:webHidden/>
              </w:rPr>
              <w:fldChar w:fldCharType="separate"/>
            </w:r>
            <w:r>
              <w:rPr>
                <w:noProof/>
                <w:webHidden/>
              </w:rPr>
              <w:t>180</w:t>
            </w:r>
            <w:r>
              <w:rPr>
                <w:noProof/>
                <w:webHidden/>
              </w:rPr>
              <w:fldChar w:fldCharType="end"/>
            </w:r>
          </w:hyperlink>
        </w:p>
        <w:p w14:paraId="0B89EC90" w14:textId="4CA6724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1" w:history="1">
            <w:r w:rsidRPr="002C5094">
              <w:rPr>
                <w:rStyle w:val="Hyperlink"/>
                <w:noProof/>
              </w:rPr>
              <w:t>Ehsran</w:t>
            </w:r>
            <w:r>
              <w:rPr>
                <w:noProof/>
                <w:webHidden/>
              </w:rPr>
              <w:tab/>
            </w:r>
            <w:r>
              <w:rPr>
                <w:noProof/>
                <w:webHidden/>
              </w:rPr>
              <w:fldChar w:fldCharType="begin"/>
            </w:r>
            <w:r>
              <w:rPr>
                <w:noProof/>
                <w:webHidden/>
              </w:rPr>
              <w:instrText xml:space="preserve"> PAGEREF _Toc189930251 \h </w:instrText>
            </w:r>
            <w:r>
              <w:rPr>
                <w:noProof/>
                <w:webHidden/>
              </w:rPr>
            </w:r>
            <w:r>
              <w:rPr>
                <w:noProof/>
                <w:webHidden/>
              </w:rPr>
              <w:fldChar w:fldCharType="separate"/>
            </w:r>
            <w:r>
              <w:rPr>
                <w:noProof/>
                <w:webHidden/>
              </w:rPr>
              <w:t>182</w:t>
            </w:r>
            <w:r>
              <w:rPr>
                <w:noProof/>
                <w:webHidden/>
              </w:rPr>
              <w:fldChar w:fldCharType="end"/>
            </w:r>
          </w:hyperlink>
        </w:p>
        <w:p w14:paraId="45451459" w14:textId="55FDE2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2" w:history="1">
            <w:r w:rsidRPr="002C5094">
              <w:rPr>
                <w:rStyle w:val="Hyperlink"/>
                <w:noProof/>
              </w:rPr>
              <w:t>The Siege</w:t>
            </w:r>
            <w:r>
              <w:rPr>
                <w:noProof/>
                <w:webHidden/>
              </w:rPr>
              <w:tab/>
            </w:r>
            <w:r>
              <w:rPr>
                <w:noProof/>
                <w:webHidden/>
              </w:rPr>
              <w:fldChar w:fldCharType="begin"/>
            </w:r>
            <w:r>
              <w:rPr>
                <w:noProof/>
                <w:webHidden/>
              </w:rPr>
              <w:instrText xml:space="preserve"> PAGEREF _Toc189930252 \h </w:instrText>
            </w:r>
            <w:r>
              <w:rPr>
                <w:noProof/>
                <w:webHidden/>
              </w:rPr>
            </w:r>
            <w:r>
              <w:rPr>
                <w:noProof/>
                <w:webHidden/>
              </w:rPr>
              <w:fldChar w:fldCharType="separate"/>
            </w:r>
            <w:r>
              <w:rPr>
                <w:noProof/>
                <w:webHidden/>
              </w:rPr>
              <w:t>182</w:t>
            </w:r>
            <w:r>
              <w:rPr>
                <w:noProof/>
                <w:webHidden/>
              </w:rPr>
              <w:fldChar w:fldCharType="end"/>
            </w:r>
          </w:hyperlink>
        </w:p>
        <w:p w14:paraId="062A717A" w14:textId="7F013F2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3" w:history="1">
            <w:r w:rsidRPr="002C5094">
              <w:rPr>
                <w:rStyle w:val="Hyperlink"/>
                <w:noProof/>
              </w:rPr>
              <w:t>Monster Suit</w:t>
            </w:r>
            <w:r>
              <w:rPr>
                <w:noProof/>
                <w:webHidden/>
              </w:rPr>
              <w:tab/>
            </w:r>
            <w:r>
              <w:rPr>
                <w:noProof/>
                <w:webHidden/>
              </w:rPr>
              <w:fldChar w:fldCharType="begin"/>
            </w:r>
            <w:r>
              <w:rPr>
                <w:noProof/>
                <w:webHidden/>
              </w:rPr>
              <w:instrText xml:space="preserve"> PAGEREF _Toc189930253 \h </w:instrText>
            </w:r>
            <w:r>
              <w:rPr>
                <w:noProof/>
                <w:webHidden/>
              </w:rPr>
            </w:r>
            <w:r>
              <w:rPr>
                <w:noProof/>
                <w:webHidden/>
              </w:rPr>
              <w:fldChar w:fldCharType="separate"/>
            </w:r>
            <w:r>
              <w:rPr>
                <w:noProof/>
                <w:webHidden/>
              </w:rPr>
              <w:t>183</w:t>
            </w:r>
            <w:r>
              <w:rPr>
                <w:noProof/>
                <w:webHidden/>
              </w:rPr>
              <w:fldChar w:fldCharType="end"/>
            </w:r>
          </w:hyperlink>
        </w:p>
        <w:p w14:paraId="25501250" w14:textId="17FB79D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4" w:history="1">
            <w:r w:rsidRPr="002C5094">
              <w:rPr>
                <w:rStyle w:val="Hyperlink"/>
                <w:noProof/>
              </w:rPr>
              <w:t>Options for Best Monster Design</w:t>
            </w:r>
            <w:r>
              <w:rPr>
                <w:noProof/>
                <w:webHidden/>
              </w:rPr>
              <w:tab/>
            </w:r>
            <w:r>
              <w:rPr>
                <w:noProof/>
                <w:webHidden/>
              </w:rPr>
              <w:fldChar w:fldCharType="begin"/>
            </w:r>
            <w:r>
              <w:rPr>
                <w:noProof/>
                <w:webHidden/>
              </w:rPr>
              <w:instrText xml:space="preserve"> PAGEREF _Toc189930254 \h </w:instrText>
            </w:r>
            <w:r>
              <w:rPr>
                <w:noProof/>
                <w:webHidden/>
              </w:rPr>
            </w:r>
            <w:r>
              <w:rPr>
                <w:noProof/>
                <w:webHidden/>
              </w:rPr>
              <w:fldChar w:fldCharType="separate"/>
            </w:r>
            <w:r>
              <w:rPr>
                <w:noProof/>
                <w:webHidden/>
              </w:rPr>
              <w:t>183</w:t>
            </w:r>
            <w:r>
              <w:rPr>
                <w:noProof/>
                <w:webHidden/>
              </w:rPr>
              <w:fldChar w:fldCharType="end"/>
            </w:r>
          </w:hyperlink>
        </w:p>
        <w:p w14:paraId="0BDB5B5C" w14:textId="275FBD7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5" w:history="1">
            <w:r w:rsidRPr="002C5094">
              <w:rPr>
                <w:rStyle w:val="Hyperlink"/>
                <w:noProof/>
              </w:rPr>
              <w:t>Options for Any Other Monster Design</w:t>
            </w:r>
            <w:r>
              <w:rPr>
                <w:noProof/>
                <w:webHidden/>
              </w:rPr>
              <w:tab/>
            </w:r>
            <w:r>
              <w:rPr>
                <w:noProof/>
                <w:webHidden/>
              </w:rPr>
              <w:fldChar w:fldCharType="begin"/>
            </w:r>
            <w:r>
              <w:rPr>
                <w:noProof/>
                <w:webHidden/>
              </w:rPr>
              <w:instrText xml:space="preserve"> PAGEREF _Toc189930255 \h </w:instrText>
            </w:r>
            <w:r>
              <w:rPr>
                <w:noProof/>
                <w:webHidden/>
              </w:rPr>
            </w:r>
            <w:r>
              <w:rPr>
                <w:noProof/>
                <w:webHidden/>
              </w:rPr>
              <w:fldChar w:fldCharType="separate"/>
            </w:r>
            <w:r>
              <w:rPr>
                <w:noProof/>
                <w:webHidden/>
              </w:rPr>
              <w:t>183</w:t>
            </w:r>
            <w:r>
              <w:rPr>
                <w:noProof/>
                <w:webHidden/>
              </w:rPr>
              <w:fldChar w:fldCharType="end"/>
            </w:r>
          </w:hyperlink>
        </w:p>
        <w:p w14:paraId="794C9928" w14:textId="272FBE9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6" w:history="1">
            <w:r w:rsidRPr="002C5094">
              <w:rPr>
                <w:rStyle w:val="Hyperlink"/>
                <w:noProof/>
              </w:rPr>
              <w:t>The Monster Attack</w:t>
            </w:r>
            <w:r>
              <w:rPr>
                <w:noProof/>
                <w:webHidden/>
              </w:rPr>
              <w:tab/>
            </w:r>
            <w:r>
              <w:rPr>
                <w:noProof/>
                <w:webHidden/>
              </w:rPr>
              <w:fldChar w:fldCharType="begin"/>
            </w:r>
            <w:r>
              <w:rPr>
                <w:noProof/>
                <w:webHidden/>
              </w:rPr>
              <w:instrText xml:space="preserve"> PAGEREF _Toc189930256 \h </w:instrText>
            </w:r>
            <w:r>
              <w:rPr>
                <w:noProof/>
                <w:webHidden/>
              </w:rPr>
            </w:r>
            <w:r>
              <w:rPr>
                <w:noProof/>
                <w:webHidden/>
              </w:rPr>
              <w:fldChar w:fldCharType="separate"/>
            </w:r>
            <w:r>
              <w:rPr>
                <w:noProof/>
                <w:webHidden/>
              </w:rPr>
              <w:t>183</w:t>
            </w:r>
            <w:r>
              <w:rPr>
                <w:noProof/>
                <w:webHidden/>
              </w:rPr>
              <w:fldChar w:fldCharType="end"/>
            </w:r>
          </w:hyperlink>
        </w:p>
        <w:p w14:paraId="0A9C9157" w14:textId="7FD185F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57" w:history="1">
            <w:r w:rsidRPr="002C5094">
              <w:rPr>
                <w:rStyle w:val="Hyperlink"/>
                <w:noProof/>
              </w:rPr>
              <w:t>Eshran Castle</w:t>
            </w:r>
            <w:r>
              <w:rPr>
                <w:noProof/>
                <w:webHidden/>
              </w:rPr>
              <w:tab/>
            </w:r>
            <w:r>
              <w:rPr>
                <w:noProof/>
                <w:webHidden/>
              </w:rPr>
              <w:fldChar w:fldCharType="begin"/>
            </w:r>
            <w:r>
              <w:rPr>
                <w:noProof/>
                <w:webHidden/>
              </w:rPr>
              <w:instrText xml:space="preserve"> PAGEREF _Toc189930257 \h </w:instrText>
            </w:r>
            <w:r>
              <w:rPr>
                <w:noProof/>
                <w:webHidden/>
              </w:rPr>
            </w:r>
            <w:r>
              <w:rPr>
                <w:noProof/>
                <w:webHidden/>
              </w:rPr>
              <w:fldChar w:fldCharType="separate"/>
            </w:r>
            <w:r>
              <w:rPr>
                <w:noProof/>
                <w:webHidden/>
              </w:rPr>
              <w:t>184</w:t>
            </w:r>
            <w:r>
              <w:rPr>
                <w:noProof/>
                <w:webHidden/>
              </w:rPr>
              <w:fldChar w:fldCharType="end"/>
            </w:r>
          </w:hyperlink>
        </w:p>
        <w:p w14:paraId="3380692F" w14:textId="5A57228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8" w:history="1">
            <w:r w:rsidRPr="002C5094">
              <w:rPr>
                <w:rStyle w:val="Hyperlink"/>
                <w:noProof/>
              </w:rPr>
              <w:t>Eduardus Arrives</w:t>
            </w:r>
            <w:r>
              <w:rPr>
                <w:noProof/>
                <w:webHidden/>
              </w:rPr>
              <w:tab/>
            </w:r>
            <w:r>
              <w:rPr>
                <w:noProof/>
                <w:webHidden/>
              </w:rPr>
              <w:fldChar w:fldCharType="begin"/>
            </w:r>
            <w:r>
              <w:rPr>
                <w:noProof/>
                <w:webHidden/>
              </w:rPr>
              <w:instrText xml:space="preserve"> PAGEREF _Toc189930258 \h </w:instrText>
            </w:r>
            <w:r>
              <w:rPr>
                <w:noProof/>
                <w:webHidden/>
              </w:rPr>
            </w:r>
            <w:r>
              <w:rPr>
                <w:noProof/>
                <w:webHidden/>
              </w:rPr>
              <w:fldChar w:fldCharType="separate"/>
            </w:r>
            <w:r>
              <w:rPr>
                <w:noProof/>
                <w:webHidden/>
              </w:rPr>
              <w:t>184</w:t>
            </w:r>
            <w:r>
              <w:rPr>
                <w:noProof/>
                <w:webHidden/>
              </w:rPr>
              <w:fldChar w:fldCharType="end"/>
            </w:r>
          </w:hyperlink>
        </w:p>
        <w:p w14:paraId="604FFADA" w14:textId="34A637F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59" w:history="1">
            <w:r w:rsidRPr="002C5094">
              <w:rPr>
                <w:rStyle w:val="Hyperlink"/>
                <w:noProof/>
              </w:rPr>
              <w:t>Airport</w:t>
            </w:r>
            <w:r>
              <w:rPr>
                <w:noProof/>
                <w:webHidden/>
              </w:rPr>
              <w:tab/>
            </w:r>
            <w:r>
              <w:rPr>
                <w:noProof/>
                <w:webHidden/>
              </w:rPr>
              <w:fldChar w:fldCharType="begin"/>
            </w:r>
            <w:r>
              <w:rPr>
                <w:noProof/>
                <w:webHidden/>
              </w:rPr>
              <w:instrText xml:space="preserve"> PAGEREF _Toc189930259 \h </w:instrText>
            </w:r>
            <w:r>
              <w:rPr>
                <w:noProof/>
                <w:webHidden/>
              </w:rPr>
            </w:r>
            <w:r>
              <w:rPr>
                <w:noProof/>
                <w:webHidden/>
              </w:rPr>
              <w:fldChar w:fldCharType="separate"/>
            </w:r>
            <w:r>
              <w:rPr>
                <w:noProof/>
                <w:webHidden/>
              </w:rPr>
              <w:t>185</w:t>
            </w:r>
            <w:r>
              <w:rPr>
                <w:noProof/>
                <w:webHidden/>
              </w:rPr>
              <w:fldChar w:fldCharType="end"/>
            </w:r>
          </w:hyperlink>
        </w:p>
        <w:p w14:paraId="775761AC" w14:textId="0585E50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0" w:history="1">
            <w:r w:rsidRPr="002C5094">
              <w:rPr>
                <w:rStyle w:val="Hyperlink"/>
                <w:noProof/>
              </w:rPr>
              <w:t>Siege Lifted</w:t>
            </w:r>
            <w:r>
              <w:rPr>
                <w:noProof/>
                <w:webHidden/>
              </w:rPr>
              <w:tab/>
            </w:r>
            <w:r>
              <w:rPr>
                <w:noProof/>
                <w:webHidden/>
              </w:rPr>
              <w:fldChar w:fldCharType="begin"/>
            </w:r>
            <w:r>
              <w:rPr>
                <w:noProof/>
                <w:webHidden/>
              </w:rPr>
              <w:instrText xml:space="preserve"> PAGEREF _Toc189930260 \h </w:instrText>
            </w:r>
            <w:r>
              <w:rPr>
                <w:noProof/>
                <w:webHidden/>
              </w:rPr>
            </w:r>
            <w:r>
              <w:rPr>
                <w:noProof/>
                <w:webHidden/>
              </w:rPr>
              <w:fldChar w:fldCharType="separate"/>
            </w:r>
            <w:r>
              <w:rPr>
                <w:noProof/>
                <w:webHidden/>
              </w:rPr>
              <w:t>186</w:t>
            </w:r>
            <w:r>
              <w:rPr>
                <w:noProof/>
                <w:webHidden/>
              </w:rPr>
              <w:fldChar w:fldCharType="end"/>
            </w:r>
          </w:hyperlink>
        </w:p>
        <w:p w14:paraId="6E4AF393" w14:textId="61B32FB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1" w:history="1">
            <w:r w:rsidRPr="002C5094">
              <w:rPr>
                <w:rStyle w:val="Hyperlink"/>
                <w:noProof/>
              </w:rPr>
              <w:t>Eshran Castle Npc</w:t>
            </w:r>
            <w:r>
              <w:rPr>
                <w:noProof/>
                <w:webHidden/>
              </w:rPr>
              <w:tab/>
            </w:r>
            <w:r>
              <w:rPr>
                <w:noProof/>
                <w:webHidden/>
              </w:rPr>
              <w:fldChar w:fldCharType="begin"/>
            </w:r>
            <w:r>
              <w:rPr>
                <w:noProof/>
                <w:webHidden/>
              </w:rPr>
              <w:instrText xml:space="preserve"> PAGEREF _Toc189930261 \h </w:instrText>
            </w:r>
            <w:r>
              <w:rPr>
                <w:noProof/>
                <w:webHidden/>
              </w:rPr>
            </w:r>
            <w:r>
              <w:rPr>
                <w:noProof/>
                <w:webHidden/>
              </w:rPr>
              <w:fldChar w:fldCharType="separate"/>
            </w:r>
            <w:r>
              <w:rPr>
                <w:noProof/>
                <w:webHidden/>
              </w:rPr>
              <w:t>188</w:t>
            </w:r>
            <w:r>
              <w:rPr>
                <w:noProof/>
                <w:webHidden/>
              </w:rPr>
              <w:fldChar w:fldCharType="end"/>
            </w:r>
          </w:hyperlink>
        </w:p>
        <w:p w14:paraId="4C6F446A" w14:textId="1B08F27B"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62" w:history="1">
            <w:r w:rsidRPr="002C5094">
              <w:rPr>
                <w:rStyle w:val="Hyperlink"/>
                <w:noProof/>
              </w:rPr>
              <w:t>Phoenix</w:t>
            </w:r>
            <w:r>
              <w:rPr>
                <w:noProof/>
                <w:webHidden/>
              </w:rPr>
              <w:tab/>
            </w:r>
            <w:r>
              <w:rPr>
                <w:noProof/>
                <w:webHidden/>
              </w:rPr>
              <w:fldChar w:fldCharType="begin"/>
            </w:r>
            <w:r>
              <w:rPr>
                <w:noProof/>
                <w:webHidden/>
              </w:rPr>
              <w:instrText xml:space="preserve"> PAGEREF _Toc189930262 \h </w:instrText>
            </w:r>
            <w:r>
              <w:rPr>
                <w:noProof/>
                <w:webHidden/>
              </w:rPr>
            </w:r>
            <w:r>
              <w:rPr>
                <w:noProof/>
                <w:webHidden/>
              </w:rPr>
              <w:fldChar w:fldCharType="separate"/>
            </w:r>
            <w:r>
              <w:rPr>
                <w:noProof/>
                <w:webHidden/>
              </w:rPr>
              <w:t>188</w:t>
            </w:r>
            <w:r>
              <w:rPr>
                <w:noProof/>
                <w:webHidden/>
              </w:rPr>
              <w:fldChar w:fldCharType="end"/>
            </w:r>
          </w:hyperlink>
        </w:p>
        <w:p w14:paraId="63A073A4" w14:textId="78A1834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3" w:history="1">
            <w:r w:rsidRPr="002C5094">
              <w:rPr>
                <w:rStyle w:val="Hyperlink"/>
                <w:noProof/>
              </w:rPr>
              <w:t>Gustav the Magician</w:t>
            </w:r>
            <w:r>
              <w:rPr>
                <w:noProof/>
                <w:webHidden/>
              </w:rPr>
              <w:tab/>
            </w:r>
            <w:r>
              <w:rPr>
                <w:noProof/>
                <w:webHidden/>
              </w:rPr>
              <w:fldChar w:fldCharType="begin"/>
            </w:r>
            <w:r>
              <w:rPr>
                <w:noProof/>
                <w:webHidden/>
              </w:rPr>
              <w:instrText xml:space="preserve"> PAGEREF _Toc189930263 \h </w:instrText>
            </w:r>
            <w:r>
              <w:rPr>
                <w:noProof/>
                <w:webHidden/>
              </w:rPr>
            </w:r>
            <w:r>
              <w:rPr>
                <w:noProof/>
                <w:webHidden/>
              </w:rPr>
              <w:fldChar w:fldCharType="separate"/>
            </w:r>
            <w:r>
              <w:rPr>
                <w:noProof/>
                <w:webHidden/>
              </w:rPr>
              <w:t>188</w:t>
            </w:r>
            <w:r>
              <w:rPr>
                <w:noProof/>
                <w:webHidden/>
              </w:rPr>
              <w:fldChar w:fldCharType="end"/>
            </w:r>
          </w:hyperlink>
        </w:p>
        <w:p w14:paraId="1D815251" w14:textId="2CA090A2"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4" w:history="1">
            <w:r w:rsidRPr="002C5094">
              <w:rPr>
                <w:rStyle w:val="Hyperlink"/>
                <w:noProof/>
              </w:rPr>
              <w:t>Leonidas‘s Grave</w:t>
            </w:r>
            <w:r>
              <w:rPr>
                <w:noProof/>
                <w:webHidden/>
              </w:rPr>
              <w:tab/>
            </w:r>
            <w:r>
              <w:rPr>
                <w:noProof/>
                <w:webHidden/>
              </w:rPr>
              <w:fldChar w:fldCharType="begin"/>
            </w:r>
            <w:r>
              <w:rPr>
                <w:noProof/>
                <w:webHidden/>
              </w:rPr>
              <w:instrText xml:space="preserve"> PAGEREF _Toc189930264 \h </w:instrText>
            </w:r>
            <w:r>
              <w:rPr>
                <w:noProof/>
                <w:webHidden/>
              </w:rPr>
            </w:r>
            <w:r>
              <w:rPr>
                <w:noProof/>
                <w:webHidden/>
              </w:rPr>
              <w:fldChar w:fldCharType="separate"/>
            </w:r>
            <w:r>
              <w:rPr>
                <w:noProof/>
                <w:webHidden/>
              </w:rPr>
              <w:t>189</w:t>
            </w:r>
            <w:r>
              <w:rPr>
                <w:noProof/>
                <w:webHidden/>
              </w:rPr>
              <w:fldChar w:fldCharType="end"/>
            </w:r>
          </w:hyperlink>
        </w:p>
        <w:p w14:paraId="053FAAF2" w14:textId="2F3281B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5" w:history="1">
            <w:r w:rsidRPr="002C5094">
              <w:rPr>
                <w:rStyle w:val="Hyperlink"/>
                <w:noProof/>
              </w:rPr>
              <w:t>Magus Npcs Again(NF)</w:t>
            </w:r>
            <w:r>
              <w:rPr>
                <w:noProof/>
                <w:webHidden/>
              </w:rPr>
              <w:tab/>
            </w:r>
            <w:r>
              <w:rPr>
                <w:noProof/>
                <w:webHidden/>
              </w:rPr>
              <w:fldChar w:fldCharType="begin"/>
            </w:r>
            <w:r>
              <w:rPr>
                <w:noProof/>
                <w:webHidden/>
              </w:rPr>
              <w:instrText xml:space="preserve"> PAGEREF _Toc189930265 \h </w:instrText>
            </w:r>
            <w:r>
              <w:rPr>
                <w:noProof/>
                <w:webHidden/>
              </w:rPr>
            </w:r>
            <w:r>
              <w:rPr>
                <w:noProof/>
                <w:webHidden/>
              </w:rPr>
              <w:fldChar w:fldCharType="separate"/>
            </w:r>
            <w:r>
              <w:rPr>
                <w:noProof/>
                <w:webHidden/>
              </w:rPr>
              <w:t>190</w:t>
            </w:r>
            <w:r>
              <w:rPr>
                <w:noProof/>
                <w:webHidden/>
              </w:rPr>
              <w:fldChar w:fldCharType="end"/>
            </w:r>
          </w:hyperlink>
        </w:p>
        <w:p w14:paraId="768DBE42" w14:textId="518AAF7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6" w:history="1">
            <w:r w:rsidRPr="002C5094">
              <w:rPr>
                <w:rStyle w:val="Hyperlink"/>
                <w:noProof/>
              </w:rPr>
              <w:t>Outside Fiery Cave</w:t>
            </w:r>
            <w:r>
              <w:rPr>
                <w:noProof/>
                <w:webHidden/>
              </w:rPr>
              <w:tab/>
            </w:r>
            <w:r>
              <w:rPr>
                <w:noProof/>
                <w:webHidden/>
              </w:rPr>
              <w:fldChar w:fldCharType="begin"/>
            </w:r>
            <w:r>
              <w:rPr>
                <w:noProof/>
                <w:webHidden/>
              </w:rPr>
              <w:instrText xml:space="preserve"> PAGEREF _Toc189930266 \h </w:instrText>
            </w:r>
            <w:r>
              <w:rPr>
                <w:noProof/>
                <w:webHidden/>
              </w:rPr>
            </w:r>
            <w:r>
              <w:rPr>
                <w:noProof/>
                <w:webHidden/>
              </w:rPr>
              <w:fldChar w:fldCharType="separate"/>
            </w:r>
            <w:r>
              <w:rPr>
                <w:noProof/>
                <w:webHidden/>
              </w:rPr>
              <w:t>190</w:t>
            </w:r>
            <w:r>
              <w:rPr>
                <w:noProof/>
                <w:webHidden/>
              </w:rPr>
              <w:fldChar w:fldCharType="end"/>
            </w:r>
          </w:hyperlink>
        </w:p>
        <w:p w14:paraId="36C8DA98" w14:textId="1902440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7" w:history="1">
            <w:r w:rsidRPr="002C5094">
              <w:rPr>
                <w:rStyle w:val="Hyperlink"/>
                <w:noProof/>
              </w:rPr>
              <w:t>Say My Name Quest</w:t>
            </w:r>
            <w:r>
              <w:rPr>
                <w:noProof/>
                <w:webHidden/>
              </w:rPr>
              <w:tab/>
            </w:r>
            <w:r>
              <w:rPr>
                <w:noProof/>
                <w:webHidden/>
              </w:rPr>
              <w:fldChar w:fldCharType="begin"/>
            </w:r>
            <w:r>
              <w:rPr>
                <w:noProof/>
                <w:webHidden/>
              </w:rPr>
              <w:instrText xml:space="preserve"> PAGEREF _Toc189930267 \h </w:instrText>
            </w:r>
            <w:r>
              <w:rPr>
                <w:noProof/>
                <w:webHidden/>
              </w:rPr>
            </w:r>
            <w:r>
              <w:rPr>
                <w:noProof/>
                <w:webHidden/>
              </w:rPr>
              <w:fldChar w:fldCharType="separate"/>
            </w:r>
            <w:r>
              <w:rPr>
                <w:noProof/>
                <w:webHidden/>
              </w:rPr>
              <w:t>190</w:t>
            </w:r>
            <w:r>
              <w:rPr>
                <w:noProof/>
                <w:webHidden/>
              </w:rPr>
              <w:fldChar w:fldCharType="end"/>
            </w:r>
          </w:hyperlink>
        </w:p>
        <w:p w14:paraId="5276D35B" w14:textId="5E2B39F8"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8" w:history="1">
            <w:r w:rsidRPr="002C5094">
              <w:rPr>
                <w:rStyle w:val="Hyperlink"/>
                <w:noProof/>
              </w:rPr>
              <w:t>Outside Fiery Cave Revisited</w:t>
            </w:r>
            <w:r>
              <w:rPr>
                <w:noProof/>
                <w:webHidden/>
              </w:rPr>
              <w:tab/>
            </w:r>
            <w:r>
              <w:rPr>
                <w:noProof/>
                <w:webHidden/>
              </w:rPr>
              <w:fldChar w:fldCharType="begin"/>
            </w:r>
            <w:r>
              <w:rPr>
                <w:noProof/>
                <w:webHidden/>
              </w:rPr>
              <w:instrText xml:space="preserve"> PAGEREF _Toc189930268 \h </w:instrText>
            </w:r>
            <w:r>
              <w:rPr>
                <w:noProof/>
                <w:webHidden/>
              </w:rPr>
            </w:r>
            <w:r>
              <w:rPr>
                <w:noProof/>
                <w:webHidden/>
              </w:rPr>
              <w:fldChar w:fldCharType="separate"/>
            </w:r>
            <w:r>
              <w:rPr>
                <w:noProof/>
                <w:webHidden/>
              </w:rPr>
              <w:t>191</w:t>
            </w:r>
            <w:r>
              <w:rPr>
                <w:noProof/>
                <w:webHidden/>
              </w:rPr>
              <w:fldChar w:fldCharType="end"/>
            </w:r>
          </w:hyperlink>
        </w:p>
        <w:p w14:paraId="3397379B" w14:textId="13DDDD5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69" w:history="1">
            <w:r w:rsidRPr="002C5094">
              <w:rPr>
                <w:rStyle w:val="Hyperlink"/>
                <w:noProof/>
              </w:rPr>
              <w:t>Fiery Cave</w:t>
            </w:r>
            <w:r>
              <w:rPr>
                <w:noProof/>
                <w:webHidden/>
              </w:rPr>
              <w:tab/>
            </w:r>
            <w:r>
              <w:rPr>
                <w:noProof/>
                <w:webHidden/>
              </w:rPr>
              <w:fldChar w:fldCharType="begin"/>
            </w:r>
            <w:r>
              <w:rPr>
                <w:noProof/>
                <w:webHidden/>
              </w:rPr>
              <w:instrText xml:space="preserve"> PAGEREF _Toc189930269 \h </w:instrText>
            </w:r>
            <w:r>
              <w:rPr>
                <w:noProof/>
                <w:webHidden/>
              </w:rPr>
            </w:r>
            <w:r>
              <w:rPr>
                <w:noProof/>
                <w:webHidden/>
              </w:rPr>
              <w:fldChar w:fldCharType="separate"/>
            </w:r>
            <w:r>
              <w:rPr>
                <w:noProof/>
                <w:webHidden/>
              </w:rPr>
              <w:t>192</w:t>
            </w:r>
            <w:r>
              <w:rPr>
                <w:noProof/>
                <w:webHidden/>
              </w:rPr>
              <w:fldChar w:fldCharType="end"/>
            </w:r>
          </w:hyperlink>
        </w:p>
        <w:p w14:paraId="4B3CFE37" w14:textId="38B890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0" w:history="1">
            <w:r w:rsidRPr="002C5094">
              <w:rPr>
                <w:rStyle w:val="Hyperlink"/>
                <w:noProof/>
              </w:rPr>
              <w:t>Battle With Phoenix</w:t>
            </w:r>
            <w:r>
              <w:rPr>
                <w:noProof/>
                <w:webHidden/>
              </w:rPr>
              <w:tab/>
            </w:r>
            <w:r>
              <w:rPr>
                <w:noProof/>
                <w:webHidden/>
              </w:rPr>
              <w:fldChar w:fldCharType="begin"/>
            </w:r>
            <w:r>
              <w:rPr>
                <w:noProof/>
                <w:webHidden/>
              </w:rPr>
              <w:instrText xml:space="preserve"> PAGEREF _Toc189930270 \h </w:instrText>
            </w:r>
            <w:r>
              <w:rPr>
                <w:noProof/>
                <w:webHidden/>
              </w:rPr>
            </w:r>
            <w:r>
              <w:rPr>
                <w:noProof/>
                <w:webHidden/>
              </w:rPr>
              <w:fldChar w:fldCharType="separate"/>
            </w:r>
            <w:r>
              <w:rPr>
                <w:noProof/>
                <w:webHidden/>
              </w:rPr>
              <w:t>192</w:t>
            </w:r>
            <w:r>
              <w:rPr>
                <w:noProof/>
                <w:webHidden/>
              </w:rPr>
              <w:fldChar w:fldCharType="end"/>
            </w:r>
          </w:hyperlink>
        </w:p>
        <w:p w14:paraId="7DF153B3" w14:textId="1EED38B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1" w:history="1">
            <w:r w:rsidRPr="002C5094">
              <w:rPr>
                <w:rStyle w:val="Hyperlink"/>
                <w:noProof/>
              </w:rPr>
              <w:t>Leonidas Sword</w:t>
            </w:r>
            <w:r>
              <w:rPr>
                <w:noProof/>
                <w:webHidden/>
              </w:rPr>
              <w:tab/>
            </w:r>
            <w:r>
              <w:rPr>
                <w:noProof/>
                <w:webHidden/>
              </w:rPr>
              <w:fldChar w:fldCharType="begin"/>
            </w:r>
            <w:r>
              <w:rPr>
                <w:noProof/>
                <w:webHidden/>
              </w:rPr>
              <w:instrText xml:space="preserve"> PAGEREF _Toc189930271 \h </w:instrText>
            </w:r>
            <w:r>
              <w:rPr>
                <w:noProof/>
                <w:webHidden/>
              </w:rPr>
            </w:r>
            <w:r>
              <w:rPr>
                <w:noProof/>
                <w:webHidden/>
              </w:rPr>
              <w:fldChar w:fldCharType="separate"/>
            </w:r>
            <w:r>
              <w:rPr>
                <w:noProof/>
                <w:webHidden/>
              </w:rPr>
              <w:t>194</w:t>
            </w:r>
            <w:r>
              <w:rPr>
                <w:noProof/>
                <w:webHidden/>
              </w:rPr>
              <w:fldChar w:fldCharType="end"/>
            </w:r>
          </w:hyperlink>
        </w:p>
        <w:p w14:paraId="2E25046C" w14:textId="6B70E13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2" w:history="1">
            <w:r w:rsidRPr="002C5094">
              <w:rPr>
                <w:rStyle w:val="Hyperlink"/>
                <w:noProof/>
              </w:rPr>
              <w:t>Mt. Kohl</w:t>
            </w:r>
            <w:r>
              <w:rPr>
                <w:noProof/>
                <w:webHidden/>
              </w:rPr>
              <w:tab/>
            </w:r>
            <w:r>
              <w:rPr>
                <w:noProof/>
                <w:webHidden/>
              </w:rPr>
              <w:fldChar w:fldCharType="begin"/>
            </w:r>
            <w:r>
              <w:rPr>
                <w:noProof/>
                <w:webHidden/>
              </w:rPr>
              <w:instrText xml:space="preserve"> PAGEREF _Toc189930272 \h </w:instrText>
            </w:r>
            <w:r>
              <w:rPr>
                <w:noProof/>
                <w:webHidden/>
              </w:rPr>
            </w:r>
            <w:r>
              <w:rPr>
                <w:noProof/>
                <w:webHidden/>
              </w:rPr>
              <w:fldChar w:fldCharType="separate"/>
            </w:r>
            <w:r>
              <w:rPr>
                <w:noProof/>
                <w:webHidden/>
              </w:rPr>
              <w:t>194</w:t>
            </w:r>
            <w:r>
              <w:rPr>
                <w:noProof/>
                <w:webHidden/>
              </w:rPr>
              <w:fldChar w:fldCharType="end"/>
            </w:r>
          </w:hyperlink>
        </w:p>
        <w:p w14:paraId="5D276997" w14:textId="21891719"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3" w:history="1">
            <w:r w:rsidRPr="002C5094">
              <w:rPr>
                <w:rStyle w:val="Hyperlink"/>
                <w:noProof/>
              </w:rPr>
              <w:t>---Areas Opened Up By Dropship---</w:t>
            </w:r>
            <w:r>
              <w:rPr>
                <w:noProof/>
                <w:webHidden/>
              </w:rPr>
              <w:tab/>
            </w:r>
            <w:r>
              <w:rPr>
                <w:noProof/>
                <w:webHidden/>
              </w:rPr>
              <w:fldChar w:fldCharType="begin"/>
            </w:r>
            <w:r>
              <w:rPr>
                <w:noProof/>
                <w:webHidden/>
              </w:rPr>
              <w:instrText xml:space="preserve"> PAGEREF _Toc189930273 \h </w:instrText>
            </w:r>
            <w:r>
              <w:rPr>
                <w:noProof/>
                <w:webHidden/>
              </w:rPr>
            </w:r>
            <w:r>
              <w:rPr>
                <w:noProof/>
                <w:webHidden/>
              </w:rPr>
              <w:fldChar w:fldCharType="separate"/>
            </w:r>
            <w:r>
              <w:rPr>
                <w:noProof/>
                <w:webHidden/>
              </w:rPr>
              <w:t>196</w:t>
            </w:r>
            <w:r>
              <w:rPr>
                <w:noProof/>
                <w:webHidden/>
              </w:rPr>
              <w:fldChar w:fldCharType="end"/>
            </w:r>
          </w:hyperlink>
        </w:p>
        <w:p w14:paraId="4C0AB533" w14:textId="1AB7CD4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4" w:history="1">
            <w:r w:rsidRPr="002C5094">
              <w:rPr>
                <w:rStyle w:val="Hyperlink"/>
                <w:noProof/>
              </w:rPr>
              <w:t>Drunken Felnis</w:t>
            </w:r>
            <w:r>
              <w:rPr>
                <w:noProof/>
                <w:webHidden/>
              </w:rPr>
              <w:tab/>
            </w:r>
            <w:r>
              <w:rPr>
                <w:noProof/>
                <w:webHidden/>
              </w:rPr>
              <w:fldChar w:fldCharType="begin"/>
            </w:r>
            <w:r>
              <w:rPr>
                <w:noProof/>
                <w:webHidden/>
              </w:rPr>
              <w:instrText xml:space="preserve"> PAGEREF _Toc189930274 \h </w:instrText>
            </w:r>
            <w:r>
              <w:rPr>
                <w:noProof/>
                <w:webHidden/>
              </w:rPr>
            </w:r>
            <w:r>
              <w:rPr>
                <w:noProof/>
                <w:webHidden/>
              </w:rPr>
              <w:fldChar w:fldCharType="separate"/>
            </w:r>
            <w:r>
              <w:rPr>
                <w:noProof/>
                <w:webHidden/>
              </w:rPr>
              <w:t>196</w:t>
            </w:r>
            <w:r>
              <w:rPr>
                <w:noProof/>
                <w:webHidden/>
              </w:rPr>
              <w:fldChar w:fldCharType="end"/>
            </w:r>
          </w:hyperlink>
        </w:p>
        <w:p w14:paraId="51D63C38" w14:textId="40AFD75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5" w:history="1">
            <w:r w:rsidRPr="002C5094">
              <w:rPr>
                <w:rStyle w:val="Hyperlink"/>
                <w:noProof/>
              </w:rPr>
              <w:t>Drunken Felnis NPCs</w:t>
            </w:r>
            <w:r>
              <w:rPr>
                <w:noProof/>
                <w:webHidden/>
              </w:rPr>
              <w:tab/>
            </w:r>
            <w:r>
              <w:rPr>
                <w:noProof/>
                <w:webHidden/>
              </w:rPr>
              <w:fldChar w:fldCharType="begin"/>
            </w:r>
            <w:r>
              <w:rPr>
                <w:noProof/>
                <w:webHidden/>
              </w:rPr>
              <w:instrText xml:space="preserve"> PAGEREF _Toc189930275 \h </w:instrText>
            </w:r>
            <w:r>
              <w:rPr>
                <w:noProof/>
                <w:webHidden/>
              </w:rPr>
            </w:r>
            <w:r>
              <w:rPr>
                <w:noProof/>
                <w:webHidden/>
              </w:rPr>
              <w:fldChar w:fldCharType="separate"/>
            </w:r>
            <w:r>
              <w:rPr>
                <w:noProof/>
                <w:webHidden/>
              </w:rPr>
              <w:t>197</w:t>
            </w:r>
            <w:r>
              <w:rPr>
                <w:noProof/>
                <w:webHidden/>
              </w:rPr>
              <w:fldChar w:fldCharType="end"/>
            </w:r>
          </w:hyperlink>
        </w:p>
        <w:p w14:paraId="22D11041" w14:textId="4D661290"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76" w:history="1">
            <w:r w:rsidRPr="002C5094">
              <w:rPr>
                <w:rStyle w:val="Hyperlink"/>
                <w:noProof/>
              </w:rPr>
              <w:t>Heremus After Corydon Deus(Optional)</w:t>
            </w:r>
            <w:r>
              <w:rPr>
                <w:noProof/>
                <w:webHidden/>
              </w:rPr>
              <w:tab/>
            </w:r>
            <w:r>
              <w:rPr>
                <w:noProof/>
                <w:webHidden/>
              </w:rPr>
              <w:fldChar w:fldCharType="begin"/>
            </w:r>
            <w:r>
              <w:rPr>
                <w:noProof/>
                <w:webHidden/>
              </w:rPr>
              <w:instrText xml:space="preserve"> PAGEREF _Toc189930276 \h </w:instrText>
            </w:r>
            <w:r>
              <w:rPr>
                <w:noProof/>
                <w:webHidden/>
              </w:rPr>
            </w:r>
            <w:r>
              <w:rPr>
                <w:noProof/>
                <w:webHidden/>
              </w:rPr>
              <w:fldChar w:fldCharType="separate"/>
            </w:r>
            <w:r>
              <w:rPr>
                <w:noProof/>
                <w:webHidden/>
              </w:rPr>
              <w:t>197</w:t>
            </w:r>
            <w:r>
              <w:rPr>
                <w:noProof/>
                <w:webHidden/>
              </w:rPr>
              <w:fldChar w:fldCharType="end"/>
            </w:r>
          </w:hyperlink>
        </w:p>
        <w:p w14:paraId="49695445" w14:textId="4B7DEF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7" w:history="1">
            <w:r w:rsidRPr="002C5094">
              <w:rPr>
                <w:rStyle w:val="Hyperlink"/>
                <w:noProof/>
              </w:rPr>
              <w:t>Camp Npcs</w:t>
            </w:r>
            <w:r>
              <w:rPr>
                <w:noProof/>
                <w:webHidden/>
              </w:rPr>
              <w:tab/>
            </w:r>
            <w:r>
              <w:rPr>
                <w:noProof/>
                <w:webHidden/>
              </w:rPr>
              <w:fldChar w:fldCharType="begin"/>
            </w:r>
            <w:r>
              <w:rPr>
                <w:noProof/>
                <w:webHidden/>
              </w:rPr>
              <w:instrText xml:space="preserve"> PAGEREF _Toc189930277 \h </w:instrText>
            </w:r>
            <w:r>
              <w:rPr>
                <w:noProof/>
                <w:webHidden/>
              </w:rPr>
            </w:r>
            <w:r>
              <w:rPr>
                <w:noProof/>
                <w:webHidden/>
              </w:rPr>
              <w:fldChar w:fldCharType="separate"/>
            </w:r>
            <w:r>
              <w:rPr>
                <w:noProof/>
                <w:webHidden/>
              </w:rPr>
              <w:t>197</w:t>
            </w:r>
            <w:r>
              <w:rPr>
                <w:noProof/>
                <w:webHidden/>
              </w:rPr>
              <w:fldChar w:fldCharType="end"/>
            </w:r>
          </w:hyperlink>
        </w:p>
        <w:p w14:paraId="68D2BFEB" w14:textId="3C9D20AE"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8" w:history="1">
            <w:r w:rsidRPr="002C5094">
              <w:rPr>
                <w:rStyle w:val="Hyperlink"/>
                <w:noProof/>
              </w:rPr>
              <w:t>Excalibur</w:t>
            </w:r>
            <w:r>
              <w:rPr>
                <w:noProof/>
                <w:webHidden/>
              </w:rPr>
              <w:tab/>
            </w:r>
            <w:r>
              <w:rPr>
                <w:noProof/>
                <w:webHidden/>
              </w:rPr>
              <w:fldChar w:fldCharType="begin"/>
            </w:r>
            <w:r>
              <w:rPr>
                <w:noProof/>
                <w:webHidden/>
              </w:rPr>
              <w:instrText xml:space="preserve"> PAGEREF _Toc189930278 \h </w:instrText>
            </w:r>
            <w:r>
              <w:rPr>
                <w:noProof/>
                <w:webHidden/>
              </w:rPr>
            </w:r>
            <w:r>
              <w:rPr>
                <w:noProof/>
                <w:webHidden/>
              </w:rPr>
              <w:fldChar w:fldCharType="separate"/>
            </w:r>
            <w:r>
              <w:rPr>
                <w:noProof/>
                <w:webHidden/>
              </w:rPr>
              <w:t>200</w:t>
            </w:r>
            <w:r>
              <w:rPr>
                <w:noProof/>
                <w:webHidden/>
              </w:rPr>
              <w:fldChar w:fldCharType="end"/>
            </w:r>
          </w:hyperlink>
        </w:p>
        <w:p w14:paraId="781986F0" w14:textId="352813D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79" w:history="1">
            <w:r w:rsidRPr="002C5094">
              <w:rPr>
                <w:rStyle w:val="Hyperlink"/>
                <w:noProof/>
              </w:rPr>
              <w:t>Theresa’s Tent</w:t>
            </w:r>
            <w:r>
              <w:rPr>
                <w:noProof/>
                <w:webHidden/>
              </w:rPr>
              <w:tab/>
            </w:r>
            <w:r>
              <w:rPr>
                <w:noProof/>
                <w:webHidden/>
              </w:rPr>
              <w:fldChar w:fldCharType="begin"/>
            </w:r>
            <w:r>
              <w:rPr>
                <w:noProof/>
                <w:webHidden/>
              </w:rPr>
              <w:instrText xml:space="preserve"> PAGEREF _Toc189930279 \h </w:instrText>
            </w:r>
            <w:r>
              <w:rPr>
                <w:noProof/>
                <w:webHidden/>
              </w:rPr>
            </w:r>
            <w:r>
              <w:rPr>
                <w:noProof/>
                <w:webHidden/>
              </w:rPr>
              <w:fldChar w:fldCharType="separate"/>
            </w:r>
            <w:r>
              <w:rPr>
                <w:noProof/>
                <w:webHidden/>
              </w:rPr>
              <w:t>201</w:t>
            </w:r>
            <w:r>
              <w:rPr>
                <w:noProof/>
                <w:webHidden/>
              </w:rPr>
              <w:fldChar w:fldCharType="end"/>
            </w:r>
          </w:hyperlink>
        </w:p>
        <w:p w14:paraId="065AACF6" w14:textId="0E6888A5"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0" w:history="1">
            <w:r w:rsidRPr="002C5094">
              <w:rPr>
                <w:rStyle w:val="Hyperlink"/>
                <w:noProof/>
              </w:rPr>
              <w:t>Caeser’s home</w:t>
            </w:r>
            <w:r>
              <w:rPr>
                <w:noProof/>
                <w:webHidden/>
              </w:rPr>
              <w:tab/>
            </w:r>
            <w:r>
              <w:rPr>
                <w:noProof/>
                <w:webHidden/>
              </w:rPr>
              <w:fldChar w:fldCharType="begin"/>
            </w:r>
            <w:r>
              <w:rPr>
                <w:noProof/>
                <w:webHidden/>
              </w:rPr>
              <w:instrText xml:space="preserve"> PAGEREF _Toc189930280 \h </w:instrText>
            </w:r>
            <w:r>
              <w:rPr>
                <w:noProof/>
                <w:webHidden/>
              </w:rPr>
            </w:r>
            <w:r>
              <w:rPr>
                <w:noProof/>
                <w:webHidden/>
              </w:rPr>
              <w:fldChar w:fldCharType="separate"/>
            </w:r>
            <w:r>
              <w:rPr>
                <w:noProof/>
                <w:webHidden/>
              </w:rPr>
              <w:t>202</w:t>
            </w:r>
            <w:r>
              <w:rPr>
                <w:noProof/>
                <w:webHidden/>
              </w:rPr>
              <w:fldChar w:fldCharType="end"/>
            </w:r>
          </w:hyperlink>
        </w:p>
        <w:p w14:paraId="5FAA11F0" w14:textId="6A549A8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1" w:history="1">
            <w:r w:rsidRPr="002C5094">
              <w:rPr>
                <w:rStyle w:val="Hyperlink"/>
                <w:noProof/>
              </w:rPr>
              <w:t>The Tower of Corydon Deus</w:t>
            </w:r>
            <w:r>
              <w:rPr>
                <w:noProof/>
                <w:webHidden/>
              </w:rPr>
              <w:tab/>
            </w:r>
            <w:r>
              <w:rPr>
                <w:noProof/>
                <w:webHidden/>
              </w:rPr>
              <w:fldChar w:fldCharType="begin"/>
            </w:r>
            <w:r>
              <w:rPr>
                <w:noProof/>
                <w:webHidden/>
              </w:rPr>
              <w:instrText xml:space="preserve"> PAGEREF _Toc189930281 \h </w:instrText>
            </w:r>
            <w:r>
              <w:rPr>
                <w:noProof/>
                <w:webHidden/>
              </w:rPr>
            </w:r>
            <w:r>
              <w:rPr>
                <w:noProof/>
                <w:webHidden/>
              </w:rPr>
              <w:fldChar w:fldCharType="separate"/>
            </w:r>
            <w:r>
              <w:rPr>
                <w:noProof/>
                <w:webHidden/>
              </w:rPr>
              <w:t>202</w:t>
            </w:r>
            <w:r>
              <w:rPr>
                <w:noProof/>
                <w:webHidden/>
              </w:rPr>
              <w:fldChar w:fldCharType="end"/>
            </w:r>
          </w:hyperlink>
        </w:p>
        <w:p w14:paraId="1A7F0359" w14:textId="752E6F3C"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2" w:history="1">
            <w:r w:rsidRPr="002C5094">
              <w:rPr>
                <w:rStyle w:val="Hyperlink"/>
                <w:rFonts w:ascii="Times New Roman" w:eastAsia="Times New Roman" w:hAnsi="Times New Roman" w:cs="Times New Roman"/>
                <w:noProof/>
              </w:rPr>
              <w:t>Boremaug</w:t>
            </w:r>
            <w:r>
              <w:rPr>
                <w:noProof/>
                <w:webHidden/>
              </w:rPr>
              <w:tab/>
            </w:r>
            <w:r>
              <w:rPr>
                <w:noProof/>
                <w:webHidden/>
              </w:rPr>
              <w:fldChar w:fldCharType="begin"/>
            </w:r>
            <w:r>
              <w:rPr>
                <w:noProof/>
                <w:webHidden/>
              </w:rPr>
              <w:instrText xml:space="preserve"> PAGEREF _Toc189930282 \h </w:instrText>
            </w:r>
            <w:r>
              <w:rPr>
                <w:noProof/>
                <w:webHidden/>
              </w:rPr>
            </w:r>
            <w:r>
              <w:rPr>
                <w:noProof/>
                <w:webHidden/>
              </w:rPr>
              <w:fldChar w:fldCharType="separate"/>
            </w:r>
            <w:r>
              <w:rPr>
                <w:noProof/>
                <w:webHidden/>
              </w:rPr>
              <w:t>203</w:t>
            </w:r>
            <w:r>
              <w:rPr>
                <w:noProof/>
                <w:webHidden/>
              </w:rPr>
              <w:fldChar w:fldCharType="end"/>
            </w:r>
          </w:hyperlink>
        </w:p>
        <w:p w14:paraId="15B03B09" w14:textId="4B471566"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3" w:history="1">
            <w:r w:rsidRPr="002C5094">
              <w:rPr>
                <w:rStyle w:val="Hyperlink"/>
                <w:rFonts w:ascii="Times New Roman" w:eastAsia="Times New Roman" w:hAnsi="Times New Roman" w:cs="Times New Roman"/>
                <w:noProof/>
              </w:rPr>
              <w:t>Cannibal Rediit</w:t>
            </w:r>
            <w:r>
              <w:rPr>
                <w:noProof/>
                <w:webHidden/>
              </w:rPr>
              <w:tab/>
            </w:r>
            <w:r>
              <w:rPr>
                <w:noProof/>
                <w:webHidden/>
              </w:rPr>
              <w:fldChar w:fldCharType="begin"/>
            </w:r>
            <w:r>
              <w:rPr>
                <w:noProof/>
                <w:webHidden/>
              </w:rPr>
              <w:instrText xml:space="preserve"> PAGEREF _Toc189930283 \h </w:instrText>
            </w:r>
            <w:r>
              <w:rPr>
                <w:noProof/>
                <w:webHidden/>
              </w:rPr>
            </w:r>
            <w:r>
              <w:rPr>
                <w:noProof/>
                <w:webHidden/>
              </w:rPr>
              <w:fldChar w:fldCharType="separate"/>
            </w:r>
            <w:r>
              <w:rPr>
                <w:noProof/>
                <w:webHidden/>
              </w:rPr>
              <w:t>203</w:t>
            </w:r>
            <w:r>
              <w:rPr>
                <w:noProof/>
                <w:webHidden/>
              </w:rPr>
              <w:fldChar w:fldCharType="end"/>
            </w:r>
          </w:hyperlink>
        </w:p>
        <w:p w14:paraId="24D5899C" w14:textId="3BCBDEA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4" w:history="1">
            <w:r w:rsidRPr="002C5094">
              <w:rPr>
                <w:rStyle w:val="Hyperlink"/>
                <w:rFonts w:ascii="Times New Roman" w:eastAsia="Times New Roman" w:hAnsi="Times New Roman" w:cs="Times New Roman"/>
                <w:noProof/>
              </w:rPr>
              <w:t>The Security Protocol Defense Bot</w:t>
            </w:r>
            <w:r>
              <w:rPr>
                <w:noProof/>
                <w:webHidden/>
              </w:rPr>
              <w:tab/>
            </w:r>
            <w:r>
              <w:rPr>
                <w:noProof/>
                <w:webHidden/>
              </w:rPr>
              <w:fldChar w:fldCharType="begin"/>
            </w:r>
            <w:r>
              <w:rPr>
                <w:noProof/>
                <w:webHidden/>
              </w:rPr>
              <w:instrText xml:space="preserve"> PAGEREF _Toc189930284 \h </w:instrText>
            </w:r>
            <w:r>
              <w:rPr>
                <w:noProof/>
                <w:webHidden/>
              </w:rPr>
            </w:r>
            <w:r>
              <w:rPr>
                <w:noProof/>
                <w:webHidden/>
              </w:rPr>
              <w:fldChar w:fldCharType="separate"/>
            </w:r>
            <w:r>
              <w:rPr>
                <w:noProof/>
                <w:webHidden/>
              </w:rPr>
              <w:t>204</w:t>
            </w:r>
            <w:r>
              <w:rPr>
                <w:noProof/>
                <w:webHidden/>
              </w:rPr>
              <w:fldChar w:fldCharType="end"/>
            </w:r>
          </w:hyperlink>
        </w:p>
        <w:p w14:paraId="2F0CE822" w14:textId="37D6F904"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285" w:history="1">
            <w:r w:rsidRPr="002C5094">
              <w:rPr>
                <w:rStyle w:val="Hyperlink"/>
                <w:noProof/>
              </w:rPr>
              <w:t>Hunt For The Fabricius</w:t>
            </w:r>
            <w:r>
              <w:rPr>
                <w:noProof/>
                <w:webHidden/>
              </w:rPr>
              <w:tab/>
            </w:r>
            <w:r>
              <w:rPr>
                <w:noProof/>
                <w:webHidden/>
              </w:rPr>
              <w:fldChar w:fldCharType="begin"/>
            </w:r>
            <w:r>
              <w:rPr>
                <w:noProof/>
                <w:webHidden/>
              </w:rPr>
              <w:instrText xml:space="preserve"> PAGEREF _Toc189930285 \h </w:instrText>
            </w:r>
            <w:r>
              <w:rPr>
                <w:noProof/>
                <w:webHidden/>
              </w:rPr>
            </w:r>
            <w:r>
              <w:rPr>
                <w:noProof/>
                <w:webHidden/>
              </w:rPr>
              <w:fldChar w:fldCharType="separate"/>
            </w:r>
            <w:r>
              <w:rPr>
                <w:noProof/>
                <w:webHidden/>
              </w:rPr>
              <w:t>204</w:t>
            </w:r>
            <w:r>
              <w:rPr>
                <w:noProof/>
                <w:webHidden/>
              </w:rPr>
              <w:fldChar w:fldCharType="end"/>
            </w:r>
          </w:hyperlink>
        </w:p>
        <w:p w14:paraId="1D323E9D" w14:textId="1D73D00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6" w:history="1">
            <w:r w:rsidRPr="002C5094">
              <w:rPr>
                <w:rStyle w:val="Hyperlink"/>
                <w:noProof/>
              </w:rPr>
              <w:t>Jormungandr</w:t>
            </w:r>
            <w:r>
              <w:rPr>
                <w:noProof/>
                <w:webHidden/>
              </w:rPr>
              <w:tab/>
            </w:r>
            <w:r>
              <w:rPr>
                <w:noProof/>
                <w:webHidden/>
              </w:rPr>
              <w:fldChar w:fldCharType="begin"/>
            </w:r>
            <w:r>
              <w:rPr>
                <w:noProof/>
                <w:webHidden/>
              </w:rPr>
              <w:instrText xml:space="preserve"> PAGEREF _Toc189930286 \h </w:instrText>
            </w:r>
            <w:r>
              <w:rPr>
                <w:noProof/>
                <w:webHidden/>
              </w:rPr>
            </w:r>
            <w:r>
              <w:rPr>
                <w:noProof/>
                <w:webHidden/>
              </w:rPr>
              <w:fldChar w:fldCharType="separate"/>
            </w:r>
            <w:r>
              <w:rPr>
                <w:noProof/>
                <w:webHidden/>
              </w:rPr>
              <w:t>204</w:t>
            </w:r>
            <w:r>
              <w:rPr>
                <w:noProof/>
                <w:webHidden/>
              </w:rPr>
              <w:fldChar w:fldCharType="end"/>
            </w:r>
          </w:hyperlink>
        </w:p>
        <w:p w14:paraId="2B98D3D8" w14:textId="255B430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7" w:history="1">
            <w:r w:rsidRPr="002C5094">
              <w:rPr>
                <w:rStyle w:val="Hyperlink"/>
                <w:noProof/>
              </w:rPr>
              <w:t>Quest Npcs</w:t>
            </w:r>
            <w:r>
              <w:rPr>
                <w:noProof/>
                <w:webHidden/>
              </w:rPr>
              <w:tab/>
            </w:r>
            <w:r>
              <w:rPr>
                <w:noProof/>
                <w:webHidden/>
              </w:rPr>
              <w:fldChar w:fldCharType="begin"/>
            </w:r>
            <w:r>
              <w:rPr>
                <w:noProof/>
                <w:webHidden/>
              </w:rPr>
              <w:instrText xml:space="preserve"> PAGEREF _Toc189930287 \h </w:instrText>
            </w:r>
            <w:r>
              <w:rPr>
                <w:noProof/>
                <w:webHidden/>
              </w:rPr>
            </w:r>
            <w:r>
              <w:rPr>
                <w:noProof/>
                <w:webHidden/>
              </w:rPr>
              <w:fldChar w:fldCharType="separate"/>
            </w:r>
            <w:r>
              <w:rPr>
                <w:noProof/>
                <w:webHidden/>
              </w:rPr>
              <w:t>204</w:t>
            </w:r>
            <w:r>
              <w:rPr>
                <w:noProof/>
                <w:webHidden/>
              </w:rPr>
              <w:fldChar w:fldCharType="end"/>
            </w:r>
          </w:hyperlink>
        </w:p>
        <w:p w14:paraId="2103D1E6" w14:textId="2563E22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88" w:history="1">
            <w:r w:rsidRPr="002C5094">
              <w:rPr>
                <w:rStyle w:val="Hyperlink"/>
                <w:rFonts w:ascii="Times New Roman" w:eastAsia="Times New Roman" w:hAnsi="Times New Roman" w:cs="Times New Roman"/>
                <w:noProof/>
              </w:rPr>
              <w:t xml:space="preserve">Finding </w:t>
            </w:r>
            <w:r w:rsidRPr="002C5094">
              <w:rPr>
                <w:rStyle w:val="Hyperlink"/>
                <w:noProof/>
              </w:rPr>
              <w:t>Jormungandr</w:t>
            </w:r>
            <w:r>
              <w:rPr>
                <w:noProof/>
                <w:webHidden/>
              </w:rPr>
              <w:tab/>
            </w:r>
            <w:r>
              <w:rPr>
                <w:noProof/>
                <w:webHidden/>
              </w:rPr>
              <w:fldChar w:fldCharType="begin"/>
            </w:r>
            <w:r>
              <w:rPr>
                <w:noProof/>
                <w:webHidden/>
              </w:rPr>
              <w:instrText xml:space="preserve"> PAGEREF _Toc189930288 \h </w:instrText>
            </w:r>
            <w:r>
              <w:rPr>
                <w:noProof/>
                <w:webHidden/>
              </w:rPr>
            </w:r>
            <w:r>
              <w:rPr>
                <w:noProof/>
                <w:webHidden/>
              </w:rPr>
              <w:fldChar w:fldCharType="separate"/>
            </w:r>
            <w:r>
              <w:rPr>
                <w:noProof/>
                <w:webHidden/>
              </w:rPr>
              <w:t>205</w:t>
            </w:r>
            <w:r>
              <w:rPr>
                <w:noProof/>
                <w:webHidden/>
              </w:rPr>
              <w:fldChar w:fldCharType="end"/>
            </w:r>
          </w:hyperlink>
        </w:p>
        <w:p w14:paraId="2A982286" w14:textId="23AB7E4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89" w:history="1">
            <w:r w:rsidRPr="002C5094">
              <w:rPr>
                <w:rStyle w:val="Hyperlink"/>
                <w:noProof/>
              </w:rPr>
              <w:t>Cthulhu</w:t>
            </w:r>
            <w:r>
              <w:rPr>
                <w:noProof/>
                <w:webHidden/>
              </w:rPr>
              <w:tab/>
            </w:r>
            <w:r>
              <w:rPr>
                <w:noProof/>
                <w:webHidden/>
              </w:rPr>
              <w:fldChar w:fldCharType="begin"/>
            </w:r>
            <w:r>
              <w:rPr>
                <w:noProof/>
                <w:webHidden/>
              </w:rPr>
              <w:instrText xml:space="preserve"> PAGEREF _Toc189930289 \h </w:instrText>
            </w:r>
            <w:r>
              <w:rPr>
                <w:noProof/>
                <w:webHidden/>
              </w:rPr>
            </w:r>
            <w:r>
              <w:rPr>
                <w:noProof/>
                <w:webHidden/>
              </w:rPr>
              <w:fldChar w:fldCharType="separate"/>
            </w:r>
            <w:r>
              <w:rPr>
                <w:noProof/>
                <w:webHidden/>
              </w:rPr>
              <w:t>205</w:t>
            </w:r>
            <w:r>
              <w:rPr>
                <w:noProof/>
                <w:webHidden/>
              </w:rPr>
              <w:fldChar w:fldCharType="end"/>
            </w:r>
          </w:hyperlink>
        </w:p>
        <w:p w14:paraId="29712A79" w14:textId="585A2CD7"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0" w:history="1">
            <w:r w:rsidRPr="002C5094">
              <w:rPr>
                <w:rStyle w:val="Hyperlink"/>
                <w:noProof/>
              </w:rPr>
              <w:t>Dead Man’s Cove</w:t>
            </w:r>
            <w:r>
              <w:rPr>
                <w:noProof/>
                <w:webHidden/>
              </w:rPr>
              <w:tab/>
            </w:r>
            <w:r>
              <w:rPr>
                <w:noProof/>
                <w:webHidden/>
              </w:rPr>
              <w:fldChar w:fldCharType="begin"/>
            </w:r>
            <w:r>
              <w:rPr>
                <w:noProof/>
                <w:webHidden/>
              </w:rPr>
              <w:instrText xml:space="preserve"> PAGEREF _Toc189930290 \h </w:instrText>
            </w:r>
            <w:r>
              <w:rPr>
                <w:noProof/>
                <w:webHidden/>
              </w:rPr>
            </w:r>
            <w:r>
              <w:rPr>
                <w:noProof/>
                <w:webHidden/>
              </w:rPr>
              <w:fldChar w:fldCharType="separate"/>
            </w:r>
            <w:r>
              <w:rPr>
                <w:noProof/>
                <w:webHidden/>
              </w:rPr>
              <w:t>205</w:t>
            </w:r>
            <w:r>
              <w:rPr>
                <w:noProof/>
                <w:webHidden/>
              </w:rPr>
              <w:fldChar w:fldCharType="end"/>
            </w:r>
          </w:hyperlink>
        </w:p>
        <w:p w14:paraId="75773BD8" w14:textId="3CD15F5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1" w:history="1">
            <w:r w:rsidRPr="002C5094">
              <w:rPr>
                <w:rStyle w:val="Hyperlink"/>
                <w:noProof/>
              </w:rPr>
              <w:t>Cthulhu’s Dreamworld</w:t>
            </w:r>
            <w:r>
              <w:rPr>
                <w:noProof/>
                <w:webHidden/>
              </w:rPr>
              <w:tab/>
            </w:r>
            <w:r>
              <w:rPr>
                <w:noProof/>
                <w:webHidden/>
              </w:rPr>
              <w:fldChar w:fldCharType="begin"/>
            </w:r>
            <w:r>
              <w:rPr>
                <w:noProof/>
                <w:webHidden/>
              </w:rPr>
              <w:instrText xml:space="preserve"> PAGEREF _Toc189930291 \h </w:instrText>
            </w:r>
            <w:r>
              <w:rPr>
                <w:noProof/>
                <w:webHidden/>
              </w:rPr>
            </w:r>
            <w:r>
              <w:rPr>
                <w:noProof/>
                <w:webHidden/>
              </w:rPr>
              <w:fldChar w:fldCharType="separate"/>
            </w:r>
            <w:r>
              <w:rPr>
                <w:noProof/>
                <w:webHidden/>
              </w:rPr>
              <w:t>206</w:t>
            </w:r>
            <w:r>
              <w:rPr>
                <w:noProof/>
                <w:webHidden/>
              </w:rPr>
              <w:fldChar w:fldCharType="end"/>
            </w:r>
          </w:hyperlink>
        </w:p>
        <w:p w14:paraId="7A3FD024" w14:textId="34DDD6A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2" w:history="1">
            <w:r w:rsidRPr="002C5094">
              <w:rPr>
                <w:rStyle w:val="Hyperlink"/>
                <w:noProof/>
              </w:rPr>
              <w:t>Illusion of Theresa</w:t>
            </w:r>
            <w:r>
              <w:rPr>
                <w:noProof/>
                <w:webHidden/>
              </w:rPr>
              <w:tab/>
            </w:r>
            <w:r>
              <w:rPr>
                <w:noProof/>
                <w:webHidden/>
              </w:rPr>
              <w:fldChar w:fldCharType="begin"/>
            </w:r>
            <w:r>
              <w:rPr>
                <w:noProof/>
                <w:webHidden/>
              </w:rPr>
              <w:instrText xml:space="preserve"> PAGEREF _Toc189930292 \h </w:instrText>
            </w:r>
            <w:r>
              <w:rPr>
                <w:noProof/>
                <w:webHidden/>
              </w:rPr>
            </w:r>
            <w:r>
              <w:rPr>
                <w:noProof/>
                <w:webHidden/>
              </w:rPr>
              <w:fldChar w:fldCharType="separate"/>
            </w:r>
            <w:r>
              <w:rPr>
                <w:noProof/>
                <w:webHidden/>
              </w:rPr>
              <w:t>207</w:t>
            </w:r>
            <w:r>
              <w:rPr>
                <w:noProof/>
                <w:webHidden/>
              </w:rPr>
              <w:fldChar w:fldCharType="end"/>
            </w:r>
          </w:hyperlink>
        </w:p>
        <w:p w14:paraId="7D20ECE3" w14:textId="0CF7E6E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3" w:history="1">
            <w:r w:rsidRPr="002C5094">
              <w:rPr>
                <w:rStyle w:val="Hyperlink"/>
                <w:noProof/>
              </w:rPr>
              <w:t>Illusion of Neo’s Wife(In Party?)</w:t>
            </w:r>
            <w:r>
              <w:rPr>
                <w:noProof/>
                <w:webHidden/>
              </w:rPr>
              <w:tab/>
            </w:r>
            <w:r>
              <w:rPr>
                <w:noProof/>
                <w:webHidden/>
              </w:rPr>
              <w:fldChar w:fldCharType="begin"/>
            </w:r>
            <w:r>
              <w:rPr>
                <w:noProof/>
                <w:webHidden/>
              </w:rPr>
              <w:instrText xml:space="preserve"> PAGEREF _Toc189930293 \h </w:instrText>
            </w:r>
            <w:r>
              <w:rPr>
                <w:noProof/>
                <w:webHidden/>
              </w:rPr>
            </w:r>
            <w:r>
              <w:rPr>
                <w:noProof/>
                <w:webHidden/>
              </w:rPr>
              <w:fldChar w:fldCharType="separate"/>
            </w:r>
            <w:r>
              <w:rPr>
                <w:noProof/>
                <w:webHidden/>
              </w:rPr>
              <w:t>208</w:t>
            </w:r>
            <w:r>
              <w:rPr>
                <w:noProof/>
                <w:webHidden/>
              </w:rPr>
              <w:fldChar w:fldCharType="end"/>
            </w:r>
          </w:hyperlink>
        </w:p>
        <w:p w14:paraId="732CAB62" w14:textId="14C5827C"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4" w:history="1">
            <w:r w:rsidRPr="002C5094">
              <w:rPr>
                <w:rStyle w:val="Hyperlink"/>
                <w:noProof/>
              </w:rPr>
              <w:t>Illusion of the Sabini (In Party?)</w:t>
            </w:r>
            <w:r>
              <w:rPr>
                <w:noProof/>
                <w:webHidden/>
              </w:rPr>
              <w:tab/>
            </w:r>
            <w:r>
              <w:rPr>
                <w:noProof/>
                <w:webHidden/>
              </w:rPr>
              <w:fldChar w:fldCharType="begin"/>
            </w:r>
            <w:r>
              <w:rPr>
                <w:noProof/>
                <w:webHidden/>
              </w:rPr>
              <w:instrText xml:space="preserve"> PAGEREF _Toc189930294 \h </w:instrText>
            </w:r>
            <w:r>
              <w:rPr>
                <w:noProof/>
                <w:webHidden/>
              </w:rPr>
            </w:r>
            <w:r>
              <w:rPr>
                <w:noProof/>
                <w:webHidden/>
              </w:rPr>
              <w:fldChar w:fldCharType="separate"/>
            </w:r>
            <w:r>
              <w:rPr>
                <w:noProof/>
                <w:webHidden/>
              </w:rPr>
              <w:t>208</w:t>
            </w:r>
            <w:r>
              <w:rPr>
                <w:noProof/>
                <w:webHidden/>
              </w:rPr>
              <w:fldChar w:fldCharType="end"/>
            </w:r>
          </w:hyperlink>
        </w:p>
        <w:p w14:paraId="13B7D699" w14:textId="35452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5" w:history="1">
            <w:r w:rsidRPr="002C5094">
              <w:rPr>
                <w:rStyle w:val="Hyperlink"/>
                <w:noProof/>
              </w:rPr>
              <w:t>Illusion of Leonidas</w:t>
            </w:r>
            <w:r>
              <w:rPr>
                <w:noProof/>
                <w:webHidden/>
              </w:rPr>
              <w:tab/>
            </w:r>
            <w:r>
              <w:rPr>
                <w:noProof/>
                <w:webHidden/>
              </w:rPr>
              <w:fldChar w:fldCharType="begin"/>
            </w:r>
            <w:r>
              <w:rPr>
                <w:noProof/>
                <w:webHidden/>
              </w:rPr>
              <w:instrText xml:space="preserve"> PAGEREF _Toc189930295 \h </w:instrText>
            </w:r>
            <w:r>
              <w:rPr>
                <w:noProof/>
                <w:webHidden/>
              </w:rPr>
            </w:r>
            <w:r>
              <w:rPr>
                <w:noProof/>
                <w:webHidden/>
              </w:rPr>
              <w:fldChar w:fldCharType="separate"/>
            </w:r>
            <w:r>
              <w:rPr>
                <w:noProof/>
                <w:webHidden/>
              </w:rPr>
              <w:t>209</w:t>
            </w:r>
            <w:r>
              <w:rPr>
                <w:noProof/>
                <w:webHidden/>
              </w:rPr>
              <w:fldChar w:fldCharType="end"/>
            </w:r>
          </w:hyperlink>
        </w:p>
        <w:p w14:paraId="0EB07923" w14:textId="2C89112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6" w:history="1">
            <w:r w:rsidRPr="002C5094">
              <w:rPr>
                <w:rStyle w:val="Hyperlink"/>
                <w:noProof/>
              </w:rPr>
              <w:t>Battle against Cthulhu and Reward</w:t>
            </w:r>
            <w:r>
              <w:rPr>
                <w:noProof/>
                <w:webHidden/>
              </w:rPr>
              <w:tab/>
            </w:r>
            <w:r>
              <w:rPr>
                <w:noProof/>
                <w:webHidden/>
              </w:rPr>
              <w:fldChar w:fldCharType="begin"/>
            </w:r>
            <w:r>
              <w:rPr>
                <w:noProof/>
                <w:webHidden/>
              </w:rPr>
              <w:instrText xml:space="preserve"> PAGEREF _Toc189930296 \h </w:instrText>
            </w:r>
            <w:r>
              <w:rPr>
                <w:noProof/>
                <w:webHidden/>
              </w:rPr>
            </w:r>
            <w:r>
              <w:rPr>
                <w:noProof/>
                <w:webHidden/>
              </w:rPr>
              <w:fldChar w:fldCharType="separate"/>
            </w:r>
            <w:r>
              <w:rPr>
                <w:noProof/>
                <w:webHidden/>
              </w:rPr>
              <w:t>210</w:t>
            </w:r>
            <w:r>
              <w:rPr>
                <w:noProof/>
                <w:webHidden/>
              </w:rPr>
              <w:fldChar w:fldCharType="end"/>
            </w:r>
          </w:hyperlink>
        </w:p>
        <w:p w14:paraId="2323E71E" w14:textId="4ED562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297" w:history="1">
            <w:r w:rsidRPr="002C5094">
              <w:rPr>
                <w:rStyle w:val="Hyperlink"/>
                <w:noProof/>
              </w:rPr>
              <w:t>Jotnar</w:t>
            </w:r>
            <w:r>
              <w:rPr>
                <w:noProof/>
                <w:webHidden/>
              </w:rPr>
              <w:tab/>
            </w:r>
            <w:r>
              <w:rPr>
                <w:noProof/>
                <w:webHidden/>
              </w:rPr>
              <w:fldChar w:fldCharType="begin"/>
            </w:r>
            <w:r>
              <w:rPr>
                <w:noProof/>
                <w:webHidden/>
              </w:rPr>
              <w:instrText xml:space="preserve"> PAGEREF _Toc189930297 \h </w:instrText>
            </w:r>
            <w:r>
              <w:rPr>
                <w:noProof/>
                <w:webHidden/>
              </w:rPr>
            </w:r>
            <w:r>
              <w:rPr>
                <w:noProof/>
                <w:webHidden/>
              </w:rPr>
              <w:fldChar w:fldCharType="separate"/>
            </w:r>
            <w:r>
              <w:rPr>
                <w:noProof/>
                <w:webHidden/>
              </w:rPr>
              <w:t>211</w:t>
            </w:r>
            <w:r>
              <w:rPr>
                <w:noProof/>
                <w:webHidden/>
              </w:rPr>
              <w:fldChar w:fldCharType="end"/>
            </w:r>
          </w:hyperlink>
        </w:p>
        <w:p w14:paraId="3366349A" w14:textId="431B44A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8" w:history="1">
            <w:r w:rsidRPr="002C5094">
              <w:rPr>
                <w:rStyle w:val="Hyperlink"/>
                <w:noProof/>
              </w:rPr>
              <w:t>Camp Yew Npcs</w:t>
            </w:r>
            <w:r>
              <w:rPr>
                <w:noProof/>
                <w:webHidden/>
              </w:rPr>
              <w:tab/>
            </w:r>
            <w:r>
              <w:rPr>
                <w:noProof/>
                <w:webHidden/>
              </w:rPr>
              <w:fldChar w:fldCharType="begin"/>
            </w:r>
            <w:r>
              <w:rPr>
                <w:noProof/>
                <w:webHidden/>
              </w:rPr>
              <w:instrText xml:space="preserve"> PAGEREF _Toc189930298 \h </w:instrText>
            </w:r>
            <w:r>
              <w:rPr>
                <w:noProof/>
                <w:webHidden/>
              </w:rPr>
            </w:r>
            <w:r>
              <w:rPr>
                <w:noProof/>
                <w:webHidden/>
              </w:rPr>
              <w:fldChar w:fldCharType="separate"/>
            </w:r>
            <w:r>
              <w:rPr>
                <w:noProof/>
                <w:webHidden/>
              </w:rPr>
              <w:t>211</w:t>
            </w:r>
            <w:r>
              <w:rPr>
                <w:noProof/>
                <w:webHidden/>
              </w:rPr>
              <w:fldChar w:fldCharType="end"/>
            </w:r>
          </w:hyperlink>
        </w:p>
        <w:p w14:paraId="72FCD574" w14:textId="6750091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299" w:history="1">
            <w:r w:rsidRPr="002C5094">
              <w:rPr>
                <w:rStyle w:val="Hyperlink"/>
                <w:noProof/>
                <w:highlight w:val="white"/>
              </w:rPr>
              <w:t>Timothy Side Quest</w:t>
            </w:r>
            <w:r>
              <w:rPr>
                <w:noProof/>
                <w:webHidden/>
              </w:rPr>
              <w:tab/>
            </w:r>
            <w:r>
              <w:rPr>
                <w:noProof/>
                <w:webHidden/>
              </w:rPr>
              <w:fldChar w:fldCharType="begin"/>
            </w:r>
            <w:r>
              <w:rPr>
                <w:noProof/>
                <w:webHidden/>
              </w:rPr>
              <w:instrText xml:space="preserve"> PAGEREF _Toc189930299 \h </w:instrText>
            </w:r>
            <w:r>
              <w:rPr>
                <w:noProof/>
                <w:webHidden/>
              </w:rPr>
            </w:r>
            <w:r>
              <w:rPr>
                <w:noProof/>
                <w:webHidden/>
              </w:rPr>
              <w:fldChar w:fldCharType="separate"/>
            </w:r>
            <w:r>
              <w:rPr>
                <w:noProof/>
                <w:webHidden/>
              </w:rPr>
              <w:t>212</w:t>
            </w:r>
            <w:r>
              <w:rPr>
                <w:noProof/>
                <w:webHidden/>
              </w:rPr>
              <w:fldChar w:fldCharType="end"/>
            </w:r>
          </w:hyperlink>
        </w:p>
        <w:p w14:paraId="6895B75A" w14:textId="20821B8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0" w:history="1">
            <w:r w:rsidRPr="002C5094">
              <w:rPr>
                <w:rStyle w:val="Hyperlink"/>
                <w:noProof/>
              </w:rPr>
              <w:t>Ewan and The Search for Jotnar</w:t>
            </w:r>
            <w:r>
              <w:rPr>
                <w:noProof/>
                <w:webHidden/>
              </w:rPr>
              <w:tab/>
            </w:r>
            <w:r>
              <w:rPr>
                <w:noProof/>
                <w:webHidden/>
              </w:rPr>
              <w:fldChar w:fldCharType="begin"/>
            </w:r>
            <w:r>
              <w:rPr>
                <w:noProof/>
                <w:webHidden/>
              </w:rPr>
              <w:instrText xml:space="preserve"> PAGEREF _Toc189930300 \h </w:instrText>
            </w:r>
            <w:r>
              <w:rPr>
                <w:noProof/>
                <w:webHidden/>
              </w:rPr>
            </w:r>
            <w:r>
              <w:rPr>
                <w:noProof/>
                <w:webHidden/>
              </w:rPr>
              <w:fldChar w:fldCharType="separate"/>
            </w:r>
            <w:r>
              <w:rPr>
                <w:noProof/>
                <w:webHidden/>
              </w:rPr>
              <w:t>212</w:t>
            </w:r>
            <w:r>
              <w:rPr>
                <w:noProof/>
                <w:webHidden/>
              </w:rPr>
              <w:fldChar w:fldCharType="end"/>
            </w:r>
          </w:hyperlink>
        </w:p>
        <w:p w14:paraId="52A7ED68" w14:textId="67C52DA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1" w:history="1">
            <w:r w:rsidRPr="002C5094">
              <w:rPr>
                <w:rStyle w:val="Hyperlink"/>
                <w:noProof/>
              </w:rPr>
              <w:t>Mare</w:t>
            </w:r>
            <w:r>
              <w:rPr>
                <w:noProof/>
                <w:webHidden/>
              </w:rPr>
              <w:tab/>
            </w:r>
            <w:r>
              <w:rPr>
                <w:noProof/>
                <w:webHidden/>
              </w:rPr>
              <w:fldChar w:fldCharType="begin"/>
            </w:r>
            <w:r>
              <w:rPr>
                <w:noProof/>
                <w:webHidden/>
              </w:rPr>
              <w:instrText xml:space="preserve"> PAGEREF _Toc189930301 \h </w:instrText>
            </w:r>
            <w:r>
              <w:rPr>
                <w:noProof/>
                <w:webHidden/>
              </w:rPr>
            </w:r>
            <w:r>
              <w:rPr>
                <w:noProof/>
                <w:webHidden/>
              </w:rPr>
              <w:fldChar w:fldCharType="separate"/>
            </w:r>
            <w:r>
              <w:rPr>
                <w:noProof/>
                <w:webHidden/>
              </w:rPr>
              <w:t>215</w:t>
            </w:r>
            <w:r>
              <w:rPr>
                <w:noProof/>
                <w:webHidden/>
              </w:rPr>
              <w:fldChar w:fldCharType="end"/>
            </w:r>
          </w:hyperlink>
        </w:p>
        <w:p w14:paraId="0F4B9656" w14:textId="15CB6C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2" w:history="1">
            <w:r w:rsidRPr="002C5094">
              <w:rPr>
                <w:rStyle w:val="Hyperlink"/>
                <w:noProof/>
              </w:rPr>
              <w:t>Okay Corral</w:t>
            </w:r>
            <w:r>
              <w:rPr>
                <w:noProof/>
                <w:webHidden/>
              </w:rPr>
              <w:tab/>
            </w:r>
            <w:r>
              <w:rPr>
                <w:noProof/>
                <w:webHidden/>
              </w:rPr>
              <w:fldChar w:fldCharType="begin"/>
            </w:r>
            <w:r>
              <w:rPr>
                <w:noProof/>
                <w:webHidden/>
              </w:rPr>
              <w:instrText xml:space="preserve"> PAGEREF _Toc189930302 \h </w:instrText>
            </w:r>
            <w:r>
              <w:rPr>
                <w:noProof/>
                <w:webHidden/>
              </w:rPr>
            </w:r>
            <w:r>
              <w:rPr>
                <w:noProof/>
                <w:webHidden/>
              </w:rPr>
              <w:fldChar w:fldCharType="separate"/>
            </w:r>
            <w:r>
              <w:rPr>
                <w:noProof/>
                <w:webHidden/>
              </w:rPr>
              <w:t>215</w:t>
            </w:r>
            <w:r>
              <w:rPr>
                <w:noProof/>
                <w:webHidden/>
              </w:rPr>
              <w:fldChar w:fldCharType="end"/>
            </w:r>
          </w:hyperlink>
        </w:p>
        <w:p w14:paraId="61D315C4" w14:textId="20AFB809"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3" w:history="1">
            <w:r w:rsidRPr="002C5094">
              <w:rPr>
                <w:rStyle w:val="Hyperlink"/>
                <w:noProof/>
              </w:rPr>
              <w:t>Saloon Cutscene</w:t>
            </w:r>
            <w:r>
              <w:rPr>
                <w:noProof/>
                <w:webHidden/>
              </w:rPr>
              <w:tab/>
            </w:r>
            <w:r>
              <w:rPr>
                <w:noProof/>
                <w:webHidden/>
              </w:rPr>
              <w:fldChar w:fldCharType="begin"/>
            </w:r>
            <w:r>
              <w:rPr>
                <w:noProof/>
                <w:webHidden/>
              </w:rPr>
              <w:instrText xml:space="preserve"> PAGEREF _Toc189930303 \h </w:instrText>
            </w:r>
            <w:r>
              <w:rPr>
                <w:noProof/>
                <w:webHidden/>
              </w:rPr>
            </w:r>
            <w:r>
              <w:rPr>
                <w:noProof/>
                <w:webHidden/>
              </w:rPr>
              <w:fldChar w:fldCharType="separate"/>
            </w:r>
            <w:r>
              <w:rPr>
                <w:noProof/>
                <w:webHidden/>
              </w:rPr>
              <w:t>216</w:t>
            </w:r>
            <w:r>
              <w:rPr>
                <w:noProof/>
                <w:webHidden/>
              </w:rPr>
              <w:fldChar w:fldCharType="end"/>
            </w:r>
          </w:hyperlink>
        </w:p>
        <w:p w14:paraId="79F6E6B4" w14:textId="00FBB6A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4" w:history="1">
            <w:r w:rsidRPr="002C5094">
              <w:rPr>
                <w:rStyle w:val="Hyperlink"/>
                <w:noProof/>
              </w:rPr>
              <w:t>Okay Corral Npcs</w:t>
            </w:r>
            <w:r>
              <w:rPr>
                <w:noProof/>
                <w:webHidden/>
              </w:rPr>
              <w:tab/>
            </w:r>
            <w:r>
              <w:rPr>
                <w:noProof/>
                <w:webHidden/>
              </w:rPr>
              <w:fldChar w:fldCharType="begin"/>
            </w:r>
            <w:r>
              <w:rPr>
                <w:noProof/>
                <w:webHidden/>
              </w:rPr>
              <w:instrText xml:space="preserve"> PAGEREF _Toc189930304 \h </w:instrText>
            </w:r>
            <w:r>
              <w:rPr>
                <w:noProof/>
                <w:webHidden/>
              </w:rPr>
            </w:r>
            <w:r>
              <w:rPr>
                <w:noProof/>
                <w:webHidden/>
              </w:rPr>
              <w:fldChar w:fldCharType="separate"/>
            </w:r>
            <w:r>
              <w:rPr>
                <w:noProof/>
                <w:webHidden/>
              </w:rPr>
              <w:t>216</w:t>
            </w:r>
            <w:r>
              <w:rPr>
                <w:noProof/>
                <w:webHidden/>
              </w:rPr>
              <w:fldChar w:fldCharType="end"/>
            </w:r>
          </w:hyperlink>
        </w:p>
        <w:p w14:paraId="0FFD73D1" w14:textId="0E99E94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5" w:history="1">
            <w:r w:rsidRPr="002C5094">
              <w:rPr>
                <w:rStyle w:val="Hyperlink"/>
                <w:noProof/>
              </w:rPr>
              <w:t>Wild Garret Hunts the Mare</w:t>
            </w:r>
            <w:r>
              <w:rPr>
                <w:noProof/>
                <w:webHidden/>
              </w:rPr>
              <w:tab/>
            </w:r>
            <w:r>
              <w:rPr>
                <w:noProof/>
                <w:webHidden/>
              </w:rPr>
              <w:fldChar w:fldCharType="begin"/>
            </w:r>
            <w:r>
              <w:rPr>
                <w:noProof/>
                <w:webHidden/>
              </w:rPr>
              <w:instrText xml:space="preserve"> PAGEREF _Toc189930305 \h </w:instrText>
            </w:r>
            <w:r>
              <w:rPr>
                <w:noProof/>
                <w:webHidden/>
              </w:rPr>
            </w:r>
            <w:r>
              <w:rPr>
                <w:noProof/>
                <w:webHidden/>
              </w:rPr>
              <w:fldChar w:fldCharType="separate"/>
            </w:r>
            <w:r>
              <w:rPr>
                <w:noProof/>
                <w:webHidden/>
              </w:rPr>
              <w:t>217</w:t>
            </w:r>
            <w:r>
              <w:rPr>
                <w:noProof/>
                <w:webHidden/>
              </w:rPr>
              <w:fldChar w:fldCharType="end"/>
            </w:r>
          </w:hyperlink>
        </w:p>
        <w:p w14:paraId="0950C61C" w14:textId="13AF975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06" w:history="1">
            <w:r w:rsidRPr="002C5094">
              <w:rPr>
                <w:rStyle w:val="Hyperlink"/>
                <w:noProof/>
              </w:rPr>
              <w:t>Succubus</w:t>
            </w:r>
            <w:r>
              <w:rPr>
                <w:noProof/>
                <w:webHidden/>
              </w:rPr>
              <w:tab/>
            </w:r>
            <w:r>
              <w:rPr>
                <w:noProof/>
                <w:webHidden/>
              </w:rPr>
              <w:fldChar w:fldCharType="begin"/>
            </w:r>
            <w:r>
              <w:rPr>
                <w:noProof/>
                <w:webHidden/>
              </w:rPr>
              <w:instrText xml:space="preserve"> PAGEREF _Toc189930306 \h </w:instrText>
            </w:r>
            <w:r>
              <w:rPr>
                <w:noProof/>
                <w:webHidden/>
              </w:rPr>
            </w:r>
            <w:r>
              <w:rPr>
                <w:noProof/>
                <w:webHidden/>
              </w:rPr>
              <w:fldChar w:fldCharType="separate"/>
            </w:r>
            <w:r>
              <w:rPr>
                <w:noProof/>
                <w:webHidden/>
              </w:rPr>
              <w:t>220</w:t>
            </w:r>
            <w:r>
              <w:rPr>
                <w:noProof/>
                <w:webHidden/>
              </w:rPr>
              <w:fldChar w:fldCharType="end"/>
            </w:r>
          </w:hyperlink>
        </w:p>
        <w:p w14:paraId="7ACCE7F3" w14:textId="26633614"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7" w:history="1">
            <w:r w:rsidRPr="002C5094">
              <w:rPr>
                <w:rStyle w:val="Hyperlink"/>
                <w:noProof/>
              </w:rPr>
              <w:t>The Bait</w:t>
            </w:r>
            <w:r>
              <w:rPr>
                <w:noProof/>
                <w:webHidden/>
              </w:rPr>
              <w:tab/>
            </w:r>
            <w:r>
              <w:rPr>
                <w:noProof/>
                <w:webHidden/>
              </w:rPr>
              <w:fldChar w:fldCharType="begin"/>
            </w:r>
            <w:r>
              <w:rPr>
                <w:noProof/>
                <w:webHidden/>
              </w:rPr>
              <w:instrText xml:space="preserve"> PAGEREF _Toc189930307 \h </w:instrText>
            </w:r>
            <w:r>
              <w:rPr>
                <w:noProof/>
                <w:webHidden/>
              </w:rPr>
            </w:r>
            <w:r>
              <w:rPr>
                <w:noProof/>
                <w:webHidden/>
              </w:rPr>
              <w:fldChar w:fldCharType="separate"/>
            </w:r>
            <w:r>
              <w:rPr>
                <w:noProof/>
                <w:webHidden/>
              </w:rPr>
              <w:t>220</w:t>
            </w:r>
            <w:r>
              <w:rPr>
                <w:noProof/>
                <w:webHidden/>
              </w:rPr>
              <w:fldChar w:fldCharType="end"/>
            </w:r>
          </w:hyperlink>
        </w:p>
        <w:p w14:paraId="21EB55EE" w14:textId="63870962"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8" w:history="1">
            <w:r w:rsidRPr="002C5094">
              <w:rPr>
                <w:rStyle w:val="Hyperlink"/>
                <w:noProof/>
              </w:rPr>
              <w:t>That Night in the Inn</w:t>
            </w:r>
            <w:r>
              <w:rPr>
                <w:noProof/>
                <w:webHidden/>
              </w:rPr>
              <w:tab/>
            </w:r>
            <w:r>
              <w:rPr>
                <w:noProof/>
                <w:webHidden/>
              </w:rPr>
              <w:fldChar w:fldCharType="begin"/>
            </w:r>
            <w:r>
              <w:rPr>
                <w:noProof/>
                <w:webHidden/>
              </w:rPr>
              <w:instrText xml:space="preserve"> PAGEREF _Toc189930308 \h </w:instrText>
            </w:r>
            <w:r>
              <w:rPr>
                <w:noProof/>
                <w:webHidden/>
              </w:rPr>
            </w:r>
            <w:r>
              <w:rPr>
                <w:noProof/>
                <w:webHidden/>
              </w:rPr>
              <w:fldChar w:fldCharType="separate"/>
            </w:r>
            <w:r>
              <w:rPr>
                <w:noProof/>
                <w:webHidden/>
              </w:rPr>
              <w:t>221</w:t>
            </w:r>
            <w:r>
              <w:rPr>
                <w:noProof/>
                <w:webHidden/>
              </w:rPr>
              <w:fldChar w:fldCharType="end"/>
            </w:r>
          </w:hyperlink>
        </w:p>
        <w:p w14:paraId="5C4C60A7" w14:textId="6CDD5403"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09" w:history="1">
            <w:r w:rsidRPr="002C5094">
              <w:rPr>
                <w:rStyle w:val="Hyperlink"/>
                <w:noProof/>
              </w:rPr>
              <w:t>Finding the Succubus</w:t>
            </w:r>
            <w:r>
              <w:rPr>
                <w:noProof/>
                <w:webHidden/>
              </w:rPr>
              <w:tab/>
            </w:r>
            <w:r>
              <w:rPr>
                <w:noProof/>
                <w:webHidden/>
              </w:rPr>
              <w:fldChar w:fldCharType="begin"/>
            </w:r>
            <w:r>
              <w:rPr>
                <w:noProof/>
                <w:webHidden/>
              </w:rPr>
              <w:instrText xml:space="preserve"> PAGEREF _Toc189930309 \h </w:instrText>
            </w:r>
            <w:r>
              <w:rPr>
                <w:noProof/>
                <w:webHidden/>
              </w:rPr>
            </w:r>
            <w:r>
              <w:rPr>
                <w:noProof/>
                <w:webHidden/>
              </w:rPr>
              <w:fldChar w:fldCharType="separate"/>
            </w:r>
            <w:r>
              <w:rPr>
                <w:noProof/>
                <w:webHidden/>
              </w:rPr>
              <w:t>222</w:t>
            </w:r>
            <w:r>
              <w:rPr>
                <w:noProof/>
                <w:webHidden/>
              </w:rPr>
              <w:fldChar w:fldCharType="end"/>
            </w:r>
          </w:hyperlink>
        </w:p>
        <w:p w14:paraId="7924D4A9" w14:textId="2E26B17B"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0" w:history="1">
            <w:r w:rsidRPr="002C5094">
              <w:rPr>
                <w:rStyle w:val="Hyperlink"/>
                <w:noProof/>
              </w:rPr>
              <w:t>Confronting the Succubus</w:t>
            </w:r>
            <w:r>
              <w:rPr>
                <w:noProof/>
                <w:webHidden/>
              </w:rPr>
              <w:tab/>
            </w:r>
            <w:r>
              <w:rPr>
                <w:noProof/>
                <w:webHidden/>
              </w:rPr>
              <w:fldChar w:fldCharType="begin"/>
            </w:r>
            <w:r>
              <w:rPr>
                <w:noProof/>
                <w:webHidden/>
              </w:rPr>
              <w:instrText xml:space="preserve"> PAGEREF _Toc189930310 \h </w:instrText>
            </w:r>
            <w:r>
              <w:rPr>
                <w:noProof/>
                <w:webHidden/>
              </w:rPr>
            </w:r>
            <w:r>
              <w:rPr>
                <w:noProof/>
                <w:webHidden/>
              </w:rPr>
              <w:fldChar w:fldCharType="separate"/>
            </w:r>
            <w:r>
              <w:rPr>
                <w:noProof/>
                <w:webHidden/>
              </w:rPr>
              <w:t>223</w:t>
            </w:r>
            <w:r>
              <w:rPr>
                <w:noProof/>
                <w:webHidden/>
              </w:rPr>
              <w:fldChar w:fldCharType="end"/>
            </w:r>
          </w:hyperlink>
        </w:p>
        <w:p w14:paraId="14FF4A1D" w14:textId="2D0086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1" w:history="1">
            <w:r w:rsidRPr="002C5094">
              <w:rPr>
                <w:rStyle w:val="Hyperlink"/>
                <w:noProof/>
              </w:rPr>
              <w:t>Gilgamesh</w:t>
            </w:r>
            <w:r>
              <w:rPr>
                <w:noProof/>
                <w:webHidden/>
              </w:rPr>
              <w:tab/>
            </w:r>
            <w:r>
              <w:rPr>
                <w:noProof/>
                <w:webHidden/>
              </w:rPr>
              <w:fldChar w:fldCharType="begin"/>
            </w:r>
            <w:r>
              <w:rPr>
                <w:noProof/>
                <w:webHidden/>
              </w:rPr>
              <w:instrText xml:space="preserve"> PAGEREF _Toc189930311 \h </w:instrText>
            </w:r>
            <w:r>
              <w:rPr>
                <w:noProof/>
                <w:webHidden/>
              </w:rPr>
            </w:r>
            <w:r>
              <w:rPr>
                <w:noProof/>
                <w:webHidden/>
              </w:rPr>
              <w:fldChar w:fldCharType="separate"/>
            </w:r>
            <w:r>
              <w:rPr>
                <w:noProof/>
                <w:webHidden/>
              </w:rPr>
              <w:t>226</w:t>
            </w:r>
            <w:r>
              <w:rPr>
                <w:noProof/>
                <w:webHidden/>
              </w:rPr>
              <w:fldChar w:fldCharType="end"/>
            </w:r>
          </w:hyperlink>
        </w:p>
        <w:p w14:paraId="20CAF19C" w14:textId="214A682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2" w:history="1">
            <w:r w:rsidRPr="002C5094">
              <w:rPr>
                <w:rStyle w:val="Hyperlink"/>
                <w:noProof/>
              </w:rPr>
              <w:t>Death Bringer</w:t>
            </w:r>
            <w:r>
              <w:rPr>
                <w:noProof/>
                <w:webHidden/>
              </w:rPr>
              <w:tab/>
            </w:r>
            <w:r>
              <w:rPr>
                <w:noProof/>
                <w:webHidden/>
              </w:rPr>
              <w:fldChar w:fldCharType="begin"/>
            </w:r>
            <w:r>
              <w:rPr>
                <w:noProof/>
                <w:webHidden/>
              </w:rPr>
              <w:instrText xml:space="preserve"> PAGEREF _Toc189930312 \h </w:instrText>
            </w:r>
            <w:r>
              <w:rPr>
                <w:noProof/>
                <w:webHidden/>
              </w:rPr>
            </w:r>
            <w:r>
              <w:rPr>
                <w:noProof/>
                <w:webHidden/>
              </w:rPr>
              <w:fldChar w:fldCharType="separate"/>
            </w:r>
            <w:r>
              <w:rPr>
                <w:noProof/>
                <w:webHidden/>
              </w:rPr>
              <w:t>226</w:t>
            </w:r>
            <w:r>
              <w:rPr>
                <w:noProof/>
                <w:webHidden/>
              </w:rPr>
              <w:fldChar w:fldCharType="end"/>
            </w:r>
          </w:hyperlink>
        </w:p>
        <w:p w14:paraId="24A3B48E" w14:textId="5E60C81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3" w:history="1">
            <w:r w:rsidRPr="002C5094">
              <w:rPr>
                <w:rStyle w:val="Hyperlink"/>
                <w:noProof/>
              </w:rPr>
              <w:t>Akuma</w:t>
            </w:r>
            <w:r>
              <w:rPr>
                <w:noProof/>
                <w:webHidden/>
              </w:rPr>
              <w:tab/>
            </w:r>
            <w:r>
              <w:rPr>
                <w:noProof/>
                <w:webHidden/>
              </w:rPr>
              <w:fldChar w:fldCharType="begin"/>
            </w:r>
            <w:r>
              <w:rPr>
                <w:noProof/>
                <w:webHidden/>
              </w:rPr>
              <w:instrText xml:space="preserve"> PAGEREF _Toc189930313 \h </w:instrText>
            </w:r>
            <w:r>
              <w:rPr>
                <w:noProof/>
                <w:webHidden/>
              </w:rPr>
            </w:r>
            <w:r>
              <w:rPr>
                <w:noProof/>
                <w:webHidden/>
              </w:rPr>
              <w:fldChar w:fldCharType="separate"/>
            </w:r>
            <w:r>
              <w:rPr>
                <w:noProof/>
                <w:webHidden/>
              </w:rPr>
              <w:t>226</w:t>
            </w:r>
            <w:r>
              <w:rPr>
                <w:noProof/>
                <w:webHidden/>
              </w:rPr>
              <w:fldChar w:fldCharType="end"/>
            </w:r>
          </w:hyperlink>
        </w:p>
        <w:p w14:paraId="37527EFB" w14:textId="0D22193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4" w:history="1">
            <w:r w:rsidRPr="002C5094">
              <w:rPr>
                <w:rStyle w:val="Hyperlink"/>
                <w:noProof/>
              </w:rPr>
              <w:t>Yeti</w:t>
            </w:r>
            <w:r>
              <w:rPr>
                <w:noProof/>
                <w:webHidden/>
              </w:rPr>
              <w:tab/>
            </w:r>
            <w:r>
              <w:rPr>
                <w:noProof/>
                <w:webHidden/>
              </w:rPr>
              <w:fldChar w:fldCharType="begin"/>
            </w:r>
            <w:r>
              <w:rPr>
                <w:noProof/>
                <w:webHidden/>
              </w:rPr>
              <w:instrText xml:space="preserve"> PAGEREF _Toc189930314 \h </w:instrText>
            </w:r>
            <w:r>
              <w:rPr>
                <w:noProof/>
                <w:webHidden/>
              </w:rPr>
            </w:r>
            <w:r>
              <w:rPr>
                <w:noProof/>
                <w:webHidden/>
              </w:rPr>
              <w:fldChar w:fldCharType="separate"/>
            </w:r>
            <w:r>
              <w:rPr>
                <w:noProof/>
                <w:webHidden/>
              </w:rPr>
              <w:t>228</w:t>
            </w:r>
            <w:r>
              <w:rPr>
                <w:noProof/>
                <w:webHidden/>
              </w:rPr>
              <w:fldChar w:fldCharType="end"/>
            </w:r>
          </w:hyperlink>
        </w:p>
        <w:p w14:paraId="72DE4364" w14:textId="4D6D22C8"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5" w:history="1">
            <w:r w:rsidRPr="002C5094">
              <w:rPr>
                <w:rStyle w:val="Hyperlink"/>
                <w:noProof/>
              </w:rPr>
              <w:t>North Yuuki Npcs</w:t>
            </w:r>
            <w:r>
              <w:rPr>
                <w:noProof/>
                <w:webHidden/>
              </w:rPr>
              <w:tab/>
            </w:r>
            <w:r>
              <w:rPr>
                <w:noProof/>
                <w:webHidden/>
              </w:rPr>
              <w:fldChar w:fldCharType="begin"/>
            </w:r>
            <w:r>
              <w:rPr>
                <w:noProof/>
                <w:webHidden/>
              </w:rPr>
              <w:instrText xml:space="preserve"> PAGEREF _Toc189930315 \h </w:instrText>
            </w:r>
            <w:r>
              <w:rPr>
                <w:noProof/>
                <w:webHidden/>
              </w:rPr>
            </w:r>
            <w:r>
              <w:rPr>
                <w:noProof/>
                <w:webHidden/>
              </w:rPr>
              <w:fldChar w:fldCharType="separate"/>
            </w:r>
            <w:r>
              <w:rPr>
                <w:noProof/>
                <w:webHidden/>
              </w:rPr>
              <w:t>228</w:t>
            </w:r>
            <w:r>
              <w:rPr>
                <w:noProof/>
                <w:webHidden/>
              </w:rPr>
              <w:fldChar w:fldCharType="end"/>
            </w:r>
          </w:hyperlink>
        </w:p>
        <w:p w14:paraId="53CC35DC" w14:textId="34652BD1"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6" w:history="1">
            <w:r w:rsidRPr="002C5094">
              <w:rPr>
                <w:rStyle w:val="Hyperlink"/>
                <w:noProof/>
              </w:rPr>
              <w:t>Diablo</w:t>
            </w:r>
            <w:r>
              <w:rPr>
                <w:noProof/>
                <w:webHidden/>
              </w:rPr>
              <w:tab/>
            </w:r>
            <w:r>
              <w:rPr>
                <w:noProof/>
                <w:webHidden/>
              </w:rPr>
              <w:fldChar w:fldCharType="begin"/>
            </w:r>
            <w:r>
              <w:rPr>
                <w:noProof/>
                <w:webHidden/>
              </w:rPr>
              <w:instrText xml:space="preserve"> PAGEREF _Toc189930316 \h </w:instrText>
            </w:r>
            <w:r>
              <w:rPr>
                <w:noProof/>
                <w:webHidden/>
              </w:rPr>
            </w:r>
            <w:r>
              <w:rPr>
                <w:noProof/>
                <w:webHidden/>
              </w:rPr>
              <w:fldChar w:fldCharType="separate"/>
            </w:r>
            <w:r>
              <w:rPr>
                <w:noProof/>
                <w:webHidden/>
              </w:rPr>
              <w:t>230</w:t>
            </w:r>
            <w:r>
              <w:rPr>
                <w:noProof/>
                <w:webHidden/>
              </w:rPr>
              <w:fldChar w:fldCharType="end"/>
            </w:r>
          </w:hyperlink>
        </w:p>
        <w:p w14:paraId="5C3B0D5D" w14:textId="658A143D"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17" w:history="1">
            <w:r w:rsidRPr="002C5094">
              <w:rPr>
                <w:rStyle w:val="Hyperlink"/>
                <w:noProof/>
              </w:rPr>
              <w:t>Underworld</w:t>
            </w:r>
            <w:r>
              <w:rPr>
                <w:noProof/>
                <w:webHidden/>
              </w:rPr>
              <w:tab/>
            </w:r>
            <w:r>
              <w:rPr>
                <w:noProof/>
                <w:webHidden/>
              </w:rPr>
              <w:fldChar w:fldCharType="begin"/>
            </w:r>
            <w:r>
              <w:rPr>
                <w:noProof/>
                <w:webHidden/>
              </w:rPr>
              <w:instrText xml:space="preserve"> PAGEREF _Toc189930317 \h </w:instrText>
            </w:r>
            <w:r>
              <w:rPr>
                <w:noProof/>
                <w:webHidden/>
              </w:rPr>
            </w:r>
            <w:r>
              <w:rPr>
                <w:noProof/>
                <w:webHidden/>
              </w:rPr>
              <w:fldChar w:fldCharType="separate"/>
            </w:r>
            <w:r>
              <w:rPr>
                <w:noProof/>
                <w:webHidden/>
              </w:rPr>
              <w:t>230</w:t>
            </w:r>
            <w:r>
              <w:rPr>
                <w:noProof/>
                <w:webHidden/>
              </w:rPr>
              <w:fldChar w:fldCharType="end"/>
            </w:r>
          </w:hyperlink>
        </w:p>
        <w:p w14:paraId="607C9DD2" w14:textId="3B5AB768"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18" w:history="1">
            <w:r w:rsidRPr="002C5094">
              <w:rPr>
                <w:rStyle w:val="Hyperlink"/>
                <w:noProof/>
              </w:rPr>
              <w:t>Ehsran SpaceShip</w:t>
            </w:r>
            <w:r>
              <w:rPr>
                <w:noProof/>
                <w:webHidden/>
              </w:rPr>
              <w:tab/>
            </w:r>
            <w:r>
              <w:rPr>
                <w:noProof/>
                <w:webHidden/>
              </w:rPr>
              <w:fldChar w:fldCharType="begin"/>
            </w:r>
            <w:r>
              <w:rPr>
                <w:noProof/>
                <w:webHidden/>
              </w:rPr>
              <w:instrText xml:space="preserve"> PAGEREF _Toc189930318 \h </w:instrText>
            </w:r>
            <w:r>
              <w:rPr>
                <w:noProof/>
                <w:webHidden/>
              </w:rPr>
            </w:r>
            <w:r>
              <w:rPr>
                <w:noProof/>
                <w:webHidden/>
              </w:rPr>
              <w:fldChar w:fldCharType="separate"/>
            </w:r>
            <w:r>
              <w:rPr>
                <w:noProof/>
                <w:webHidden/>
              </w:rPr>
              <w:t>232</w:t>
            </w:r>
            <w:r>
              <w:rPr>
                <w:noProof/>
                <w:webHidden/>
              </w:rPr>
              <w:fldChar w:fldCharType="end"/>
            </w:r>
          </w:hyperlink>
        </w:p>
        <w:p w14:paraId="27BF76DA" w14:textId="56DD2333"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19" w:history="1">
            <w:r w:rsidRPr="002C5094">
              <w:rPr>
                <w:rStyle w:val="Hyperlink"/>
                <w:noProof/>
              </w:rPr>
              <w:t>The Plan</w:t>
            </w:r>
            <w:r>
              <w:rPr>
                <w:noProof/>
                <w:webHidden/>
              </w:rPr>
              <w:tab/>
            </w:r>
            <w:r>
              <w:rPr>
                <w:noProof/>
                <w:webHidden/>
              </w:rPr>
              <w:fldChar w:fldCharType="begin"/>
            </w:r>
            <w:r>
              <w:rPr>
                <w:noProof/>
                <w:webHidden/>
              </w:rPr>
              <w:instrText xml:space="preserve"> PAGEREF _Toc189930319 \h </w:instrText>
            </w:r>
            <w:r>
              <w:rPr>
                <w:noProof/>
                <w:webHidden/>
              </w:rPr>
            </w:r>
            <w:r>
              <w:rPr>
                <w:noProof/>
                <w:webHidden/>
              </w:rPr>
              <w:fldChar w:fldCharType="separate"/>
            </w:r>
            <w:r>
              <w:rPr>
                <w:noProof/>
                <w:webHidden/>
              </w:rPr>
              <w:t>232</w:t>
            </w:r>
            <w:r>
              <w:rPr>
                <w:noProof/>
                <w:webHidden/>
              </w:rPr>
              <w:fldChar w:fldCharType="end"/>
            </w:r>
          </w:hyperlink>
        </w:p>
        <w:p w14:paraId="773F62CE" w14:textId="4406AB37"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0" w:history="1">
            <w:r w:rsidRPr="002C5094">
              <w:rPr>
                <w:rStyle w:val="Hyperlink"/>
                <w:noProof/>
              </w:rPr>
              <w:t>Refill The Rocket Ship</w:t>
            </w:r>
            <w:r>
              <w:rPr>
                <w:noProof/>
                <w:webHidden/>
              </w:rPr>
              <w:tab/>
            </w:r>
            <w:r>
              <w:rPr>
                <w:noProof/>
                <w:webHidden/>
              </w:rPr>
              <w:fldChar w:fldCharType="begin"/>
            </w:r>
            <w:r>
              <w:rPr>
                <w:noProof/>
                <w:webHidden/>
              </w:rPr>
              <w:instrText xml:space="preserve"> PAGEREF _Toc189930320 \h </w:instrText>
            </w:r>
            <w:r>
              <w:rPr>
                <w:noProof/>
                <w:webHidden/>
              </w:rPr>
            </w:r>
            <w:r>
              <w:rPr>
                <w:noProof/>
                <w:webHidden/>
              </w:rPr>
              <w:fldChar w:fldCharType="separate"/>
            </w:r>
            <w:r>
              <w:rPr>
                <w:noProof/>
                <w:webHidden/>
              </w:rPr>
              <w:t>233</w:t>
            </w:r>
            <w:r>
              <w:rPr>
                <w:noProof/>
                <w:webHidden/>
              </w:rPr>
              <w:fldChar w:fldCharType="end"/>
            </w:r>
          </w:hyperlink>
        </w:p>
        <w:p w14:paraId="55BE8254" w14:textId="4B80333D"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1" w:history="1">
            <w:r w:rsidRPr="002C5094">
              <w:rPr>
                <w:rStyle w:val="Hyperlink"/>
                <w:noProof/>
              </w:rPr>
              <w:t>Dream Sequence of Caeser Childhood</w:t>
            </w:r>
            <w:r>
              <w:rPr>
                <w:noProof/>
                <w:webHidden/>
              </w:rPr>
              <w:tab/>
            </w:r>
            <w:r>
              <w:rPr>
                <w:noProof/>
                <w:webHidden/>
              </w:rPr>
              <w:fldChar w:fldCharType="begin"/>
            </w:r>
            <w:r>
              <w:rPr>
                <w:noProof/>
                <w:webHidden/>
              </w:rPr>
              <w:instrText xml:space="preserve"> PAGEREF _Toc189930321 \h </w:instrText>
            </w:r>
            <w:r>
              <w:rPr>
                <w:noProof/>
                <w:webHidden/>
              </w:rPr>
            </w:r>
            <w:r>
              <w:rPr>
                <w:noProof/>
                <w:webHidden/>
              </w:rPr>
              <w:fldChar w:fldCharType="separate"/>
            </w:r>
            <w:r>
              <w:rPr>
                <w:noProof/>
                <w:webHidden/>
              </w:rPr>
              <w:t>236</w:t>
            </w:r>
            <w:r>
              <w:rPr>
                <w:noProof/>
                <w:webHidden/>
              </w:rPr>
              <w:fldChar w:fldCharType="end"/>
            </w:r>
          </w:hyperlink>
        </w:p>
        <w:p w14:paraId="089AB659" w14:textId="24C27C3F"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22" w:history="1">
            <w:r w:rsidRPr="002C5094">
              <w:rPr>
                <w:rStyle w:val="Hyperlink"/>
                <w:noProof/>
              </w:rPr>
              <w:t>The Moon</w:t>
            </w:r>
            <w:r>
              <w:rPr>
                <w:noProof/>
                <w:webHidden/>
              </w:rPr>
              <w:tab/>
            </w:r>
            <w:r>
              <w:rPr>
                <w:noProof/>
                <w:webHidden/>
              </w:rPr>
              <w:fldChar w:fldCharType="begin"/>
            </w:r>
            <w:r>
              <w:rPr>
                <w:noProof/>
                <w:webHidden/>
              </w:rPr>
              <w:instrText xml:space="preserve"> PAGEREF _Toc189930322 \h </w:instrText>
            </w:r>
            <w:r>
              <w:rPr>
                <w:noProof/>
                <w:webHidden/>
              </w:rPr>
            </w:r>
            <w:r>
              <w:rPr>
                <w:noProof/>
                <w:webHidden/>
              </w:rPr>
              <w:fldChar w:fldCharType="separate"/>
            </w:r>
            <w:r>
              <w:rPr>
                <w:noProof/>
                <w:webHidden/>
              </w:rPr>
              <w:t>240</w:t>
            </w:r>
            <w:r>
              <w:rPr>
                <w:noProof/>
                <w:webHidden/>
              </w:rPr>
              <w:fldChar w:fldCharType="end"/>
            </w:r>
          </w:hyperlink>
        </w:p>
        <w:p w14:paraId="3252220A" w14:textId="40192DB9"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3" w:history="1">
            <w:r w:rsidRPr="002C5094">
              <w:rPr>
                <w:rStyle w:val="Hyperlink"/>
                <w:rFonts w:ascii="Times New Roman" w:eastAsia="Times New Roman" w:hAnsi="Times New Roman" w:cs="Times New Roman"/>
                <w:noProof/>
              </w:rPr>
              <w:t>Rasputin the Great</w:t>
            </w:r>
            <w:r>
              <w:rPr>
                <w:noProof/>
                <w:webHidden/>
              </w:rPr>
              <w:tab/>
            </w:r>
            <w:r>
              <w:rPr>
                <w:noProof/>
                <w:webHidden/>
              </w:rPr>
              <w:fldChar w:fldCharType="begin"/>
            </w:r>
            <w:r>
              <w:rPr>
                <w:noProof/>
                <w:webHidden/>
              </w:rPr>
              <w:instrText xml:space="preserve"> PAGEREF _Toc189930323 \h </w:instrText>
            </w:r>
            <w:r>
              <w:rPr>
                <w:noProof/>
                <w:webHidden/>
              </w:rPr>
            </w:r>
            <w:r>
              <w:rPr>
                <w:noProof/>
                <w:webHidden/>
              </w:rPr>
              <w:fldChar w:fldCharType="separate"/>
            </w:r>
            <w:r>
              <w:rPr>
                <w:noProof/>
                <w:webHidden/>
              </w:rPr>
              <w:t>241</w:t>
            </w:r>
            <w:r>
              <w:rPr>
                <w:noProof/>
                <w:webHidden/>
              </w:rPr>
              <w:fldChar w:fldCharType="end"/>
            </w:r>
          </w:hyperlink>
        </w:p>
        <w:p w14:paraId="13F0ABD5" w14:textId="43199B64"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4" w:history="1">
            <w:r w:rsidRPr="002C5094">
              <w:rPr>
                <w:rStyle w:val="Hyperlink"/>
                <w:noProof/>
              </w:rPr>
              <w:t>The Wanderers</w:t>
            </w:r>
            <w:r>
              <w:rPr>
                <w:noProof/>
                <w:webHidden/>
              </w:rPr>
              <w:tab/>
            </w:r>
            <w:r>
              <w:rPr>
                <w:noProof/>
                <w:webHidden/>
              </w:rPr>
              <w:fldChar w:fldCharType="begin"/>
            </w:r>
            <w:r>
              <w:rPr>
                <w:noProof/>
                <w:webHidden/>
              </w:rPr>
              <w:instrText xml:space="preserve"> PAGEREF _Toc189930324 \h </w:instrText>
            </w:r>
            <w:r>
              <w:rPr>
                <w:noProof/>
                <w:webHidden/>
              </w:rPr>
            </w:r>
            <w:r>
              <w:rPr>
                <w:noProof/>
                <w:webHidden/>
              </w:rPr>
              <w:fldChar w:fldCharType="separate"/>
            </w:r>
            <w:r>
              <w:rPr>
                <w:noProof/>
                <w:webHidden/>
              </w:rPr>
              <w:t>242</w:t>
            </w:r>
            <w:r>
              <w:rPr>
                <w:noProof/>
                <w:webHidden/>
              </w:rPr>
              <w:fldChar w:fldCharType="end"/>
            </w:r>
          </w:hyperlink>
        </w:p>
        <w:p w14:paraId="12FCC7D3" w14:textId="7E5E18F0"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5" w:history="1">
            <w:r w:rsidRPr="002C5094">
              <w:rPr>
                <w:rStyle w:val="Hyperlink"/>
                <w:noProof/>
              </w:rPr>
              <w:t>Wanderer Npc</w:t>
            </w:r>
            <w:r>
              <w:rPr>
                <w:noProof/>
                <w:webHidden/>
              </w:rPr>
              <w:tab/>
            </w:r>
            <w:r>
              <w:rPr>
                <w:noProof/>
                <w:webHidden/>
              </w:rPr>
              <w:fldChar w:fldCharType="begin"/>
            </w:r>
            <w:r>
              <w:rPr>
                <w:noProof/>
                <w:webHidden/>
              </w:rPr>
              <w:instrText xml:space="preserve"> PAGEREF _Toc189930325 \h </w:instrText>
            </w:r>
            <w:r>
              <w:rPr>
                <w:noProof/>
                <w:webHidden/>
              </w:rPr>
            </w:r>
            <w:r>
              <w:rPr>
                <w:noProof/>
                <w:webHidden/>
              </w:rPr>
              <w:fldChar w:fldCharType="separate"/>
            </w:r>
            <w:r>
              <w:rPr>
                <w:noProof/>
                <w:webHidden/>
              </w:rPr>
              <w:t>242</w:t>
            </w:r>
            <w:r>
              <w:rPr>
                <w:noProof/>
                <w:webHidden/>
              </w:rPr>
              <w:fldChar w:fldCharType="end"/>
            </w:r>
          </w:hyperlink>
        </w:p>
        <w:p w14:paraId="068A9B09" w14:textId="1495A0FA" w:rsidR="00441135" w:rsidRDefault="00441135">
          <w:pPr>
            <w:pStyle w:val="TOC3"/>
            <w:tabs>
              <w:tab w:val="right" w:pos="8630"/>
            </w:tabs>
            <w:rPr>
              <w:rFonts w:asciiTheme="minorHAnsi" w:eastAsiaTheme="minorEastAsia" w:hAnsiTheme="minorHAnsi" w:cstheme="minorBidi"/>
              <w:noProof/>
              <w:kern w:val="2"/>
              <w:lang w:val="en-IN"/>
              <w14:ligatures w14:val="standardContextual"/>
            </w:rPr>
          </w:pPr>
          <w:hyperlink w:anchor="_Toc189930326" w:history="1">
            <w:r w:rsidRPr="002C5094">
              <w:rPr>
                <w:rStyle w:val="Hyperlink"/>
                <w:noProof/>
              </w:rPr>
              <w:t>Library</w:t>
            </w:r>
            <w:r>
              <w:rPr>
                <w:noProof/>
                <w:webHidden/>
              </w:rPr>
              <w:tab/>
            </w:r>
            <w:r>
              <w:rPr>
                <w:noProof/>
                <w:webHidden/>
              </w:rPr>
              <w:fldChar w:fldCharType="begin"/>
            </w:r>
            <w:r>
              <w:rPr>
                <w:noProof/>
                <w:webHidden/>
              </w:rPr>
              <w:instrText xml:space="preserve"> PAGEREF _Toc189930326 \h </w:instrText>
            </w:r>
            <w:r>
              <w:rPr>
                <w:noProof/>
                <w:webHidden/>
              </w:rPr>
            </w:r>
            <w:r>
              <w:rPr>
                <w:noProof/>
                <w:webHidden/>
              </w:rPr>
              <w:fldChar w:fldCharType="separate"/>
            </w:r>
            <w:r>
              <w:rPr>
                <w:noProof/>
                <w:webHidden/>
              </w:rPr>
              <w:t>243</w:t>
            </w:r>
            <w:r>
              <w:rPr>
                <w:noProof/>
                <w:webHidden/>
              </w:rPr>
              <w:fldChar w:fldCharType="end"/>
            </w:r>
          </w:hyperlink>
        </w:p>
        <w:p w14:paraId="0E6A5049" w14:textId="1B019DE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7" w:history="1">
            <w:r w:rsidRPr="002C5094">
              <w:rPr>
                <w:rStyle w:val="Hyperlink"/>
                <w:noProof/>
              </w:rPr>
              <w:t>Deep Inside The Moon</w:t>
            </w:r>
            <w:r>
              <w:rPr>
                <w:noProof/>
                <w:webHidden/>
              </w:rPr>
              <w:tab/>
            </w:r>
            <w:r>
              <w:rPr>
                <w:noProof/>
                <w:webHidden/>
              </w:rPr>
              <w:fldChar w:fldCharType="begin"/>
            </w:r>
            <w:r>
              <w:rPr>
                <w:noProof/>
                <w:webHidden/>
              </w:rPr>
              <w:instrText xml:space="preserve"> PAGEREF _Toc189930327 \h </w:instrText>
            </w:r>
            <w:r>
              <w:rPr>
                <w:noProof/>
                <w:webHidden/>
              </w:rPr>
            </w:r>
            <w:r>
              <w:rPr>
                <w:noProof/>
                <w:webHidden/>
              </w:rPr>
              <w:fldChar w:fldCharType="separate"/>
            </w:r>
            <w:r>
              <w:rPr>
                <w:noProof/>
                <w:webHidden/>
              </w:rPr>
              <w:t>244</w:t>
            </w:r>
            <w:r>
              <w:rPr>
                <w:noProof/>
                <w:webHidden/>
              </w:rPr>
              <w:fldChar w:fldCharType="end"/>
            </w:r>
          </w:hyperlink>
        </w:p>
        <w:p w14:paraId="1F96B3D9" w14:textId="2CD1A70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8" w:history="1">
            <w:r w:rsidRPr="002C5094">
              <w:rPr>
                <w:rStyle w:val="Hyperlink"/>
                <w:noProof/>
              </w:rPr>
              <w:t>The Redoubt of Corydon Deus</w:t>
            </w:r>
            <w:r>
              <w:rPr>
                <w:noProof/>
                <w:webHidden/>
              </w:rPr>
              <w:tab/>
            </w:r>
            <w:r>
              <w:rPr>
                <w:noProof/>
                <w:webHidden/>
              </w:rPr>
              <w:fldChar w:fldCharType="begin"/>
            </w:r>
            <w:r>
              <w:rPr>
                <w:noProof/>
                <w:webHidden/>
              </w:rPr>
              <w:instrText xml:space="preserve"> PAGEREF _Toc189930328 \h </w:instrText>
            </w:r>
            <w:r>
              <w:rPr>
                <w:noProof/>
                <w:webHidden/>
              </w:rPr>
            </w:r>
            <w:r>
              <w:rPr>
                <w:noProof/>
                <w:webHidden/>
              </w:rPr>
              <w:fldChar w:fldCharType="separate"/>
            </w:r>
            <w:r>
              <w:rPr>
                <w:noProof/>
                <w:webHidden/>
              </w:rPr>
              <w:t>245</w:t>
            </w:r>
            <w:r>
              <w:rPr>
                <w:noProof/>
                <w:webHidden/>
              </w:rPr>
              <w:fldChar w:fldCharType="end"/>
            </w:r>
          </w:hyperlink>
        </w:p>
        <w:p w14:paraId="737E4F90" w14:textId="3BE06E60"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29" w:history="1">
            <w:r w:rsidRPr="002C5094">
              <w:rPr>
                <w:rStyle w:val="Hyperlink"/>
                <w:noProof/>
              </w:rPr>
              <w:t>The Edifice of Corydon Deus</w:t>
            </w:r>
            <w:r>
              <w:rPr>
                <w:noProof/>
                <w:webHidden/>
              </w:rPr>
              <w:tab/>
            </w:r>
            <w:r>
              <w:rPr>
                <w:noProof/>
                <w:webHidden/>
              </w:rPr>
              <w:fldChar w:fldCharType="begin"/>
            </w:r>
            <w:r>
              <w:rPr>
                <w:noProof/>
                <w:webHidden/>
              </w:rPr>
              <w:instrText xml:space="preserve"> PAGEREF _Toc189930329 \h </w:instrText>
            </w:r>
            <w:r>
              <w:rPr>
                <w:noProof/>
                <w:webHidden/>
              </w:rPr>
            </w:r>
            <w:r>
              <w:rPr>
                <w:noProof/>
                <w:webHidden/>
              </w:rPr>
              <w:fldChar w:fldCharType="separate"/>
            </w:r>
            <w:r>
              <w:rPr>
                <w:noProof/>
                <w:webHidden/>
              </w:rPr>
              <w:t>247</w:t>
            </w:r>
            <w:r>
              <w:rPr>
                <w:noProof/>
                <w:webHidden/>
              </w:rPr>
              <w:fldChar w:fldCharType="end"/>
            </w:r>
          </w:hyperlink>
        </w:p>
        <w:p w14:paraId="4FBF4F4F" w14:textId="0FF6F172"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0" w:history="1">
            <w:r w:rsidRPr="002C5094">
              <w:rPr>
                <w:rStyle w:val="Hyperlink"/>
                <w:noProof/>
              </w:rPr>
              <w:t>Throne Room of Corydon Deus</w:t>
            </w:r>
            <w:r>
              <w:rPr>
                <w:noProof/>
                <w:webHidden/>
              </w:rPr>
              <w:tab/>
            </w:r>
            <w:r>
              <w:rPr>
                <w:noProof/>
                <w:webHidden/>
              </w:rPr>
              <w:fldChar w:fldCharType="begin"/>
            </w:r>
            <w:r>
              <w:rPr>
                <w:noProof/>
                <w:webHidden/>
              </w:rPr>
              <w:instrText xml:space="preserve"> PAGEREF _Toc189930330 \h </w:instrText>
            </w:r>
            <w:r>
              <w:rPr>
                <w:noProof/>
                <w:webHidden/>
              </w:rPr>
            </w:r>
            <w:r>
              <w:rPr>
                <w:noProof/>
                <w:webHidden/>
              </w:rPr>
              <w:fldChar w:fldCharType="separate"/>
            </w:r>
            <w:r>
              <w:rPr>
                <w:noProof/>
                <w:webHidden/>
              </w:rPr>
              <w:t>248</w:t>
            </w:r>
            <w:r>
              <w:rPr>
                <w:noProof/>
                <w:webHidden/>
              </w:rPr>
              <w:fldChar w:fldCharType="end"/>
            </w:r>
          </w:hyperlink>
        </w:p>
        <w:p w14:paraId="7952573F" w14:textId="1F1B1B4F"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1" w:history="1">
            <w:r w:rsidRPr="002C5094">
              <w:rPr>
                <w:rStyle w:val="Hyperlink"/>
                <w:noProof/>
              </w:rPr>
              <w:t>The Conclusion</w:t>
            </w:r>
            <w:r>
              <w:rPr>
                <w:noProof/>
                <w:webHidden/>
              </w:rPr>
              <w:tab/>
            </w:r>
            <w:r>
              <w:rPr>
                <w:noProof/>
                <w:webHidden/>
              </w:rPr>
              <w:fldChar w:fldCharType="begin"/>
            </w:r>
            <w:r>
              <w:rPr>
                <w:noProof/>
                <w:webHidden/>
              </w:rPr>
              <w:instrText xml:space="preserve"> PAGEREF _Toc189930331 \h </w:instrText>
            </w:r>
            <w:r>
              <w:rPr>
                <w:noProof/>
                <w:webHidden/>
              </w:rPr>
            </w:r>
            <w:r>
              <w:rPr>
                <w:noProof/>
                <w:webHidden/>
              </w:rPr>
              <w:fldChar w:fldCharType="separate"/>
            </w:r>
            <w:r>
              <w:rPr>
                <w:noProof/>
                <w:webHidden/>
              </w:rPr>
              <w:t>251</w:t>
            </w:r>
            <w:r>
              <w:rPr>
                <w:noProof/>
                <w:webHidden/>
              </w:rPr>
              <w:fldChar w:fldCharType="end"/>
            </w:r>
          </w:hyperlink>
        </w:p>
        <w:p w14:paraId="66EA0C03" w14:textId="5BD51143"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2" w:history="1">
            <w:r w:rsidRPr="002C5094">
              <w:rPr>
                <w:rStyle w:val="Hyperlink"/>
                <w:noProof/>
              </w:rPr>
              <w:t>List And Description of Main Characters</w:t>
            </w:r>
            <w:r>
              <w:rPr>
                <w:noProof/>
                <w:webHidden/>
              </w:rPr>
              <w:tab/>
            </w:r>
            <w:r>
              <w:rPr>
                <w:noProof/>
                <w:webHidden/>
              </w:rPr>
              <w:fldChar w:fldCharType="begin"/>
            </w:r>
            <w:r>
              <w:rPr>
                <w:noProof/>
                <w:webHidden/>
              </w:rPr>
              <w:instrText xml:space="preserve"> PAGEREF _Toc189930332 \h </w:instrText>
            </w:r>
            <w:r>
              <w:rPr>
                <w:noProof/>
                <w:webHidden/>
              </w:rPr>
            </w:r>
            <w:r>
              <w:rPr>
                <w:noProof/>
                <w:webHidden/>
              </w:rPr>
              <w:fldChar w:fldCharType="separate"/>
            </w:r>
            <w:r>
              <w:rPr>
                <w:noProof/>
                <w:webHidden/>
              </w:rPr>
              <w:t>252</w:t>
            </w:r>
            <w:r>
              <w:rPr>
                <w:noProof/>
                <w:webHidden/>
              </w:rPr>
              <w:fldChar w:fldCharType="end"/>
            </w:r>
          </w:hyperlink>
        </w:p>
        <w:p w14:paraId="3BDBC04F" w14:textId="5E6C85B5" w:rsidR="00441135" w:rsidRDefault="00441135">
          <w:pPr>
            <w:pStyle w:val="TOC1"/>
            <w:tabs>
              <w:tab w:val="right" w:pos="8630"/>
            </w:tabs>
            <w:rPr>
              <w:rFonts w:asciiTheme="minorHAnsi" w:eastAsiaTheme="minorEastAsia" w:hAnsiTheme="minorHAnsi" w:cstheme="minorBidi"/>
              <w:noProof/>
              <w:kern w:val="2"/>
              <w:lang w:val="en-IN"/>
              <w14:ligatures w14:val="standardContextual"/>
            </w:rPr>
          </w:pPr>
          <w:hyperlink w:anchor="_Toc189930333" w:history="1">
            <w:r w:rsidRPr="002C5094">
              <w:rPr>
                <w:rStyle w:val="Hyperlink"/>
                <w:noProof/>
              </w:rPr>
              <w:t>List of Possesable Fabricius</w:t>
            </w:r>
            <w:r>
              <w:rPr>
                <w:noProof/>
                <w:webHidden/>
              </w:rPr>
              <w:tab/>
            </w:r>
            <w:r>
              <w:rPr>
                <w:noProof/>
                <w:webHidden/>
              </w:rPr>
              <w:fldChar w:fldCharType="begin"/>
            </w:r>
            <w:r>
              <w:rPr>
                <w:noProof/>
                <w:webHidden/>
              </w:rPr>
              <w:instrText xml:space="preserve"> PAGEREF _Toc189930333 \h </w:instrText>
            </w:r>
            <w:r>
              <w:rPr>
                <w:noProof/>
                <w:webHidden/>
              </w:rPr>
            </w:r>
            <w:r>
              <w:rPr>
                <w:noProof/>
                <w:webHidden/>
              </w:rPr>
              <w:fldChar w:fldCharType="separate"/>
            </w:r>
            <w:r>
              <w:rPr>
                <w:noProof/>
                <w:webHidden/>
              </w:rPr>
              <w:t>254</w:t>
            </w:r>
            <w:r>
              <w:rPr>
                <w:noProof/>
                <w:webHidden/>
              </w:rPr>
              <w:fldChar w:fldCharType="end"/>
            </w:r>
          </w:hyperlink>
        </w:p>
        <w:p w14:paraId="786D5BC8" w14:textId="5756517B"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4" w:history="1">
            <w:r w:rsidRPr="002C5094">
              <w:rPr>
                <w:rStyle w:val="Hyperlink"/>
                <w:noProof/>
              </w:rPr>
              <w:t>Fabricius Before Free Roam</w:t>
            </w:r>
            <w:r>
              <w:rPr>
                <w:noProof/>
                <w:webHidden/>
              </w:rPr>
              <w:tab/>
            </w:r>
            <w:r>
              <w:rPr>
                <w:noProof/>
                <w:webHidden/>
              </w:rPr>
              <w:fldChar w:fldCharType="begin"/>
            </w:r>
            <w:r>
              <w:rPr>
                <w:noProof/>
                <w:webHidden/>
              </w:rPr>
              <w:instrText xml:space="preserve"> PAGEREF _Toc189930334 \h </w:instrText>
            </w:r>
            <w:r>
              <w:rPr>
                <w:noProof/>
                <w:webHidden/>
              </w:rPr>
            </w:r>
            <w:r>
              <w:rPr>
                <w:noProof/>
                <w:webHidden/>
              </w:rPr>
              <w:fldChar w:fldCharType="separate"/>
            </w:r>
            <w:r>
              <w:rPr>
                <w:noProof/>
                <w:webHidden/>
              </w:rPr>
              <w:t>254</w:t>
            </w:r>
            <w:r>
              <w:rPr>
                <w:noProof/>
                <w:webHidden/>
              </w:rPr>
              <w:fldChar w:fldCharType="end"/>
            </w:r>
          </w:hyperlink>
        </w:p>
        <w:p w14:paraId="1666F3A1" w14:textId="1DDA744A" w:rsidR="00441135" w:rsidRDefault="00441135">
          <w:pPr>
            <w:pStyle w:val="TOC2"/>
            <w:tabs>
              <w:tab w:val="right" w:pos="8630"/>
            </w:tabs>
            <w:rPr>
              <w:rFonts w:asciiTheme="minorHAnsi" w:eastAsiaTheme="minorEastAsia" w:hAnsiTheme="minorHAnsi" w:cstheme="minorBidi"/>
              <w:noProof/>
              <w:kern w:val="2"/>
              <w:lang w:val="en-IN"/>
              <w14:ligatures w14:val="standardContextual"/>
            </w:rPr>
          </w:pPr>
          <w:hyperlink w:anchor="_Toc189930335" w:history="1">
            <w:r w:rsidRPr="002C5094">
              <w:rPr>
                <w:rStyle w:val="Hyperlink"/>
                <w:noProof/>
              </w:rPr>
              <w:t>Free Roam</w:t>
            </w:r>
            <w:r>
              <w:rPr>
                <w:noProof/>
                <w:webHidden/>
              </w:rPr>
              <w:tab/>
            </w:r>
            <w:r>
              <w:rPr>
                <w:noProof/>
                <w:webHidden/>
              </w:rPr>
              <w:fldChar w:fldCharType="begin"/>
            </w:r>
            <w:r>
              <w:rPr>
                <w:noProof/>
                <w:webHidden/>
              </w:rPr>
              <w:instrText xml:space="preserve"> PAGEREF _Toc189930335 \h </w:instrText>
            </w:r>
            <w:r>
              <w:rPr>
                <w:noProof/>
                <w:webHidden/>
              </w:rPr>
            </w:r>
            <w:r>
              <w:rPr>
                <w:noProof/>
                <w:webHidden/>
              </w:rPr>
              <w:fldChar w:fldCharType="separate"/>
            </w:r>
            <w:r>
              <w:rPr>
                <w:noProof/>
                <w:webHidden/>
              </w:rPr>
              <w:t>254</w:t>
            </w:r>
            <w:r>
              <w:rPr>
                <w:noProof/>
                <w:webHidden/>
              </w:rPr>
              <w:fldChar w:fldCharType="end"/>
            </w:r>
          </w:hyperlink>
        </w:p>
        <w:p w14:paraId="7CC08DB5" w14:textId="069D3797" w:rsidR="003361E2" w:rsidRDefault="00000000">
          <w:pPr>
            <w:rPr>
              <w:rFonts w:ascii="Times New Roman" w:eastAsia="Times New Roman" w:hAnsi="Times New Roman" w:cs="Times New Roman"/>
            </w:rPr>
          </w:pPr>
          <w:r>
            <w:fldChar w:fldCharType="end"/>
          </w:r>
        </w:p>
      </w:sdtContent>
    </w:sdt>
    <w:p w14:paraId="02096373" w14:textId="77777777" w:rsidR="003361E2" w:rsidRDefault="00000000">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3D38EEA5" w14:textId="77777777" w:rsidR="003361E2" w:rsidRDefault="00000000">
      <w:pPr>
        <w:pStyle w:val="Heading2"/>
        <w:spacing w:line="276" w:lineRule="auto"/>
        <w:jc w:val="center"/>
      </w:pPr>
      <w:bookmarkStart w:id="0" w:name="_amksn3iiui4e" w:colFirst="0" w:colLast="0"/>
      <w:bookmarkStart w:id="1" w:name="_Toc189930090"/>
      <w:bookmarkEnd w:id="0"/>
      <w:r>
        <w:t>Prologue</w:t>
      </w:r>
      <w:bookmarkEnd w:id="1"/>
    </w:p>
    <w:p w14:paraId="4C280ECD" w14:textId="77777777" w:rsidR="003361E2" w:rsidRDefault="00000000">
      <w:pPr>
        <w:spacing w:before="240" w:after="240" w:line="276" w:lineRule="auto"/>
        <w:rPr>
          <w:rFonts w:ascii="Times New Roman" w:eastAsia="Times New Roman" w:hAnsi="Times New Roman" w:cs="Times New Roman"/>
          <w:color w:val="202124"/>
        </w:rPr>
      </w:pPr>
      <w:r>
        <w:rPr>
          <w:rFonts w:ascii="Times New Roman" w:eastAsia="Times New Roman" w:hAnsi="Times New Roman" w:cs="Times New Roman"/>
          <w:color w:val="202124"/>
        </w:rPr>
        <w:t xml:space="preserve">(A great throng of creatures is assembled near the throne of Deus </w:t>
      </w:r>
      <w:proofErr w:type="spellStart"/>
      <w:r>
        <w:rPr>
          <w:rFonts w:ascii="Times New Roman" w:eastAsia="Times New Roman" w:hAnsi="Times New Roman" w:cs="Times New Roman"/>
          <w:color w:val="202124"/>
        </w:rPr>
        <w:t>Silentii</w:t>
      </w:r>
      <w:proofErr w:type="spellEnd"/>
      <w:r>
        <w:rPr>
          <w:rFonts w:ascii="Times New Roman" w:eastAsia="Times New Roman" w:hAnsi="Times New Roman" w:cs="Times New Roman"/>
          <w:color w:val="202124"/>
        </w:rPr>
        <w:t xml:space="preserve"> in his castle.)</w:t>
      </w:r>
    </w:p>
    <w:p w14:paraId="3F29A0F4"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lastRenderedPageBreak/>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Step forth, righteous one. I grant you the right to become a Fabricius. Corydon Deus, bestow upon this human the power to transform into a fearsome warrior.</w:t>
      </w:r>
    </w:p>
    <w:p w14:paraId="3B108B61"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Corydon Deus: As you command, my master.</w:t>
      </w:r>
    </w:p>
    <w:p w14:paraId="04BFE0CF"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(A surge of energy engulfs the human. He screams as magic courses through him. When the energy dissipates, he stands clad in gleaming </w:t>
      </w:r>
      <w:proofErr w:type="spellStart"/>
      <w:r w:rsidRPr="00BF41B8">
        <w:rPr>
          <w:rFonts w:ascii="Times New Roman" w:eastAsia="Times New Roman" w:hAnsi="Times New Roman" w:cs="Times New Roman"/>
          <w:color w:val="202124"/>
          <w:lang w:val="en-IN"/>
        </w:rPr>
        <w:t>armor</w:t>
      </w:r>
      <w:proofErr w:type="spellEnd"/>
      <w:r w:rsidRPr="00BF41B8">
        <w:rPr>
          <w:rFonts w:ascii="Times New Roman" w:eastAsia="Times New Roman" w:hAnsi="Times New Roman" w:cs="Times New Roman"/>
          <w:color w:val="202124"/>
          <w:lang w:val="en-IN"/>
        </w:rPr>
        <w:t xml:space="preserve">, astride an </w:t>
      </w:r>
      <w:proofErr w:type="spellStart"/>
      <w:r w:rsidRPr="00BF41B8">
        <w:rPr>
          <w:rFonts w:ascii="Times New Roman" w:eastAsia="Times New Roman" w:hAnsi="Times New Roman" w:cs="Times New Roman"/>
          <w:color w:val="202124"/>
          <w:lang w:val="en-IN"/>
        </w:rPr>
        <w:t>armored</w:t>
      </w:r>
      <w:proofErr w:type="spellEnd"/>
      <w:r w:rsidRPr="00BF41B8">
        <w:rPr>
          <w:rFonts w:ascii="Times New Roman" w:eastAsia="Times New Roman" w:hAnsi="Times New Roman" w:cs="Times New Roman"/>
          <w:color w:val="202124"/>
          <w:lang w:val="en-IN"/>
        </w:rPr>
        <w:t xml:space="preserve"> warhorse. A great horned helmet rests upon his head.)</w:t>
      </w:r>
    </w:p>
    <w:p w14:paraId="50200D23"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I name you Odin of the Fabricius. Descend upon Gaia and wage war against the heretic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He twists my gift to turn men against me. Destroy him by any means necessary.</w:t>
      </w:r>
    </w:p>
    <w:p w14:paraId="78A4CA6F"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It will be done, my Lord.</w:t>
      </w:r>
    </w:p>
    <w:p w14:paraId="64F6F28B"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(A beam of light transports Odin to a village near a castle.)</w:t>
      </w:r>
    </w:p>
    <w:p w14:paraId="70C39FD3"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Show yourself, coward! Why do you hide behind these weaklings?</w:t>
      </w:r>
    </w:p>
    <w:p w14:paraId="1BD75FFC"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(He veers off the main road and encounters villagers who look weary and discontent.)</w:t>
      </w:r>
    </w:p>
    <w:p w14:paraId="308A039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Villager: O mighty Fabricius, have mercy. We were deceived.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promised freedom, but only the rich prosper while we suffer. We regret our choice. Please, spare us.</w:t>
      </w:r>
    </w:p>
    <w:p w14:paraId="39B9794C"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Lock your doors and stay inside. Step out, and you face </w:t>
      </w:r>
      <w:proofErr w:type="spellStart"/>
      <w:r w:rsidRPr="00BF41B8">
        <w:rPr>
          <w:rFonts w:ascii="Times New Roman" w:eastAsia="Times New Roman" w:hAnsi="Times New Roman" w:cs="Times New Roman"/>
          <w:color w:val="202124"/>
          <w:lang w:val="en-IN"/>
        </w:rPr>
        <w:t>Ragnarok</w:t>
      </w:r>
      <w:proofErr w:type="spellEnd"/>
      <w:r w:rsidRPr="00BF41B8">
        <w:rPr>
          <w:rFonts w:ascii="Times New Roman" w:eastAsia="Times New Roman" w:hAnsi="Times New Roman" w:cs="Times New Roman"/>
          <w:color w:val="202124"/>
          <w:lang w:val="en-IN"/>
        </w:rPr>
        <w:t>.</w:t>
      </w:r>
    </w:p>
    <w:p w14:paraId="1B6F3B98"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(The villagers scatter.)</w:t>
      </w:r>
    </w:p>
    <w:p w14:paraId="154DE7A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(The streets are silent. Odin rides slowly down the main road, sword drawn. He halts as the castle gate creaks open. At first, nothing. Then, from the shadows, villagers rush forward, armed with pickaxes and pitchforks.)</w:t>
      </w:r>
    </w:p>
    <w:p w14:paraId="68BD86D3"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(The player battles and slaughters the villagers. The survivors retreat into the city, clearing Odin’s path.)</w:t>
      </w:r>
    </w:p>
    <w:p w14:paraId="49EA4895"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You have turned from the rightful order. Surrender and reveal who led you astray—perhaps 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will show mercy.</w:t>
      </w:r>
    </w:p>
    <w:p w14:paraId="3BEF669A"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(A moment of silence. Then, the sound of marching. Soldiers emerge from the castle in disciplined formation, their </w:t>
      </w:r>
      <w:proofErr w:type="spellStart"/>
      <w:r w:rsidRPr="00BF41B8">
        <w:rPr>
          <w:rFonts w:ascii="Times New Roman" w:eastAsia="Times New Roman" w:hAnsi="Times New Roman" w:cs="Times New Roman"/>
          <w:color w:val="202124"/>
          <w:lang w:val="en-IN"/>
        </w:rPr>
        <w:t>armor</w:t>
      </w:r>
      <w:proofErr w:type="spellEnd"/>
      <w:r w:rsidRPr="00BF41B8">
        <w:rPr>
          <w:rFonts w:ascii="Times New Roman" w:eastAsia="Times New Roman" w:hAnsi="Times New Roman" w:cs="Times New Roman"/>
          <w:color w:val="202124"/>
          <w:lang w:val="en-IN"/>
        </w:rPr>
        <w:t xml:space="preserve"> gleaming, spears raised.)</w:t>
      </w:r>
    </w:p>
    <w:p w14:paraId="6A40000E"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So that’s your answer? Very well. Taste the steel of </w:t>
      </w:r>
      <w:proofErr w:type="spellStart"/>
      <w:r w:rsidRPr="00BF41B8">
        <w:rPr>
          <w:rFonts w:ascii="Times New Roman" w:eastAsia="Times New Roman" w:hAnsi="Times New Roman" w:cs="Times New Roman"/>
          <w:color w:val="202124"/>
          <w:lang w:val="en-IN"/>
        </w:rPr>
        <w:t>Ragnarok</w:t>
      </w:r>
      <w:proofErr w:type="spellEnd"/>
      <w:r w:rsidRPr="00BF41B8">
        <w:rPr>
          <w:rFonts w:ascii="Times New Roman" w:eastAsia="Times New Roman" w:hAnsi="Times New Roman" w:cs="Times New Roman"/>
          <w:color w:val="202124"/>
          <w:lang w:val="en-IN"/>
        </w:rPr>
        <w:t>. Mercy is over. Judgment is here.</w:t>
      </w:r>
    </w:p>
    <w:p w14:paraId="344EF85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lastRenderedPageBreak/>
        <w:t>(Odin charges into battle. The player fights through waves of soldiers, using a new charge ability to cut through them.)</w:t>
      </w:r>
    </w:p>
    <w:p w14:paraId="54993675"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That was refreshing—for </w:t>
      </w:r>
      <w:proofErr w:type="spellStart"/>
      <w:r w:rsidRPr="00BF41B8">
        <w:rPr>
          <w:rFonts w:ascii="Times New Roman" w:eastAsia="Times New Roman" w:hAnsi="Times New Roman" w:cs="Times New Roman"/>
          <w:color w:val="202124"/>
          <w:lang w:val="en-IN"/>
        </w:rPr>
        <w:t>Ragnarok</w:t>
      </w:r>
      <w:proofErr w:type="spellEnd"/>
      <w:r w:rsidRPr="00BF41B8">
        <w:rPr>
          <w:rFonts w:ascii="Times New Roman" w:eastAsia="Times New Roman" w:hAnsi="Times New Roman" w:cs="Times New Roman"/>
          <w:color w:val="202124"/>
          <w:lang w:val="en-IN"/>
        </w:rPr>
        <w:t xml:space="preserve">, at least. Now, I’ll take satisfaction in severing </w:t>
      </w:r>
      <w:proofErr w:type="spellStart"/>
      <w:r w:rsidRPr="00BF41B8">
        <w:rPr>
          <w:rFonts w:ascii="Times New Roman" w:eastAsia="Times New Roman" w:hAnsi="Times New Roman" w:cs="Times New Roman"/>
          <w:color w:val="202124"/>
          <w:lang w:val="en-IN"/>
        </w:rPr>
        <w:t>Gamacia’s</w:t>
      </w:r>
      <w:proofErr w:type="spellEnd"/>
      <w:r w:rsidRPr="00BF41B8">
        <w:rPr>
          <w:rFonts w:ascii="Times New Roman" w:eastAsia="Times New Roman" w:hAnsi="Times New Roman" w:cs="Times New Roman"/>
          <w:color w:val="202124"/>
          <w:lang w:val="en-IN"/>
        </w:rPr>
        <w:t xml:space="preserve"> head.</w:t>
      </w:r>
    </w:p>
    <w:p w14:paraId="14CB0A1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dismounts and enters the dimly lit throne room.)</w:t>
      </w:r>
    </w:p>
    <w:p w14:paraId="4C4EB0D4"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Come out, coward! Face your fate!</w:t>
      </w:r>
    </w:p>
    <w:p w14:paraId="01E28FC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steps from the shadows, tall and imposing, his gaze unwavering.)</w:t>
      </w:r>
    </w:p>
    <w:p w14:paraId="6BB1B7AD"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Odin, you are a blind servant of a tyrant. 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grants power, but at the cost of free will. I have chosen a different path—one of freedom.</w:t>
      </w:r>
    </w:p>
    <w:p w14:paraId="1BE05C84"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Odin: You were one of us,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Now you lead others astray.</w:t>
      </w:r>
    </w:p>
    <w:p w14:paraId="0949F751"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No, I show them the truth. We are not meant to be slaves.</w:t>
      </w:r>
    </w:p>
    <w:p w14:paraId="75A19D3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(raising his sword) Then you leave me no choice.</w:t>
      </w:r>
    </w:p>
    <w:p w14:paraId="54192910"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raises his hand, summoning a barrier that repels Odin’s attack.)</w:t>
      </w:r>
    </w:p>
    <w:p w14:paraId="64491BCF"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I did not want this, but I will not let you stop me.</w:t>
      </w:r>
    </w:p>
    <w:p w14:paraId="63BCBB99"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Then fight me!</w:t>
      </w:r>
    </w:p>
    <w:p w14:paraId="5A75CFE5"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(They clash in a dazzling battle of steel and magic.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fights not with malice, but conviction. He is stronger than before.)</w:t>
      </w:r>
    </w:p>
    <w:p w14:paraId="74B572EF"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(as their blades lock) Can you </w:t>
      </w:r>
      <w:proofErr w:type="gramStart"/>
      <w:r w:rsidRPr="00BF41B8">
        <w:rPr>
          <w:rFonts w:ascii="Times New Roman" w:eastAsia="Times New Roman" w:hAnsi="Times New Roman" w:cs="Times New Roman"/>
          <w:color w:val="202124"/>
          <w:lang w:val="en-IN"/>
        </w:rPr>
        <w:t>not</w:t>
      </w:r>
      <w:proofErr w:type="gramEnd"/>
      <w:r w:rsidRPr="00BF41B8">
        <w:rPr>
          <w:rFonts w:ascii="Times New Roman" w:eastAsia="Times New Roman" w:hAnsi="Times New Roman" w:cs="Times New Roman"/>
          <w:color w:val="202124"/>
          <w:lang w:val="en-IN"/>
        </w:rPr>
        <w:t xml:space="preserve"> see? 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seeks to control us. We were meant for more.</w:t>
      </w:r>
    </w:p>
    <w:p w14:paraId="7007267E"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(struggling) I… cannot betray him!</w:t>
      </w:r>
    </w:p>
    <w:p w14:paraId="5D5CB0B9"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(A voice booms from above.)</w:t>
      </w:r>
    </w:p>
    <w:p w14:paraId="47F49A4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Enough.</w:t>
      </w:r>
    </w:p>
    <w:p w14:paraId="0DCF4CF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(His presence is overwhelming. Odin and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xml:space="preserve"> fall to their knees, their strength fading.)</w:t>
      </w:r>
    </w:p>
    <w:p w14:paraId="64C78766"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You have strayed from my path. </w:t>
      </w: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you are a heretic. Odin, you have failed me.</w:t>
      </w:r>
    </w:p>
    <w:p w14:paraId="55A249B1"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t>Gamacia</w:t>
      </w:r>
      <w:proofErr w:type="spellEnd"/>
      <w:r w:rsidRPr="00BF41B8">
        <w:rPr>
          <w:rFonts w:ascii="Times New Roman" w:eastAsia="Times New Roman" w:hAnsi="Times New Roman" w:cs="Times New Roman"/>
          <w:color w:val="202124"/>
          <w:lang w:val="en-IN"/>
        </w:rPr>
        <w:t>: (defiant) Many within your ranks doubt you. The tide is turning.</w:t>
      </w:r>
    </w:p>
    <w:p w14:paraId="4DF1EBE2"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Give me their names.</w:t>
      </w:r>
    </w:p>
    <w:p w14:paraId="54F31C1C" w14:textId="77777777" w:rsidR="00BF41B8" w:rsidRPr="00BF41B8" w:rsidRDefault="00BF41B8" w:rsidP="00BF41B8">
      <w:pPr>
        <w:spacing w:line="276" w:lineRule="auto"/>
        <w:rPr>
          <w:rFonts w:ascii="Times New Roman" w:eastAsia="Times New Roman" w:hAnsi="Times New Roman" w:cs="Times New Roman"/>
          <w:color w:val="202124"/>
          <w:lang w:val="en-IN"/>
        </w:rPr>
      </w:pPr>
      <w:proofErr w:type="spellStart"/>
      <w:r w:rsidRPr="00BF41B8">
        <w:rPr>
          <w:rFonts w:ascii="Times New Roman" w:eastAsia="Times New Roman" w:hAnsi="Times New Roman" w:cs="Times New Roman"/>
          <w:color w:val="202124"/>
          <w:lang w:val="en-IN"/>
        </w:rPr>
        <w:lastRenderedPageBreak/>
        <w:t>Gamacia</w:t>
      </w:r>
      <w:proofErr w:type="spellEnd"/>
      <w:r w:rsidRPr="00BF41B8">
        <w:rPr>
          <w:rFonts w:ascii="Times New Roman" w:eastAsia="Times New Roman" w:hAnsi="Times New Roman" w:cs="Times New Roman"/>
          <w:color w:val="202124"/>
          <w:lang w:val="en-IN"/>
        </w:rPr>
        <w:t>: Take them from my corpse.</w:t>
      </w:r>
    </w:p>
    <w:p w14:paraId="0D8A444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(A glaive appears in Deus </w:t>
      </w:r>
      <w:proofErr w:type="spellStart"/>
      <w:r w:rsidRPr="00BF41B8">
        <w:rPr>
          <w:rFonts w:ascii="Times New Roman" w:eastAsia="Times New Roman" w:hAnsi="Times New Roman" w:cs="Times New Roman"/>
          <w:color w:val="202124"/>
          <w:lang w:val="en-IN"/>
        </w:rPr>
        <w:t>Silentii’s</w:t>
      </w:r>
      <w:proofErr w:type="spellEnd"/>
      <w:r w:rsidRPr="00BF41B8">
        <w:rPr>
          <w:rFonts w:ascii="Times New Roman" w:eastAsia="Times New Roman" w:hAnsi="Times New Roman" w:cs="Times New Roman"/>
          <w:color w:val="202124"/>
          <w:lang w:val="en-IN"/>
        </w:rPr>
        <w:t xml:space="preserve"> hand.)</w:t>
      </w:r>
    </w:p>
    <w:p w14:paraId="0C6B078E"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So be it.</w:t>
      </w:r>
    </w:p>
    <w:p w14:paraId="010D944D"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(With a single strike, </w:t>
      </w:r>
      <w:proofErr w:type="spellStart"/>
      <w:r w:rsidRPr="00BF41B8">
        <w:rPr>
          <w:rFonts w:ascii="Times New Roman" w:eastAsia="Times New Roman" w:hAnsi="Times New Roman" w:cs="Times New Roman"/>
          <w:color w:val="202124"/>
          <w:lang w:val="en-IN"/>
        </w:rPr>
        <w:t>Gamacia’s</w:t>
      </w:r>
      <w:proofErr w:type="spellEnd"/>
      <w:r w:rsidRPr="00BF41B8">
        <w:rPr>
          <w:rFonts w:ascii="Times New Roman" w:eastAsia="Times New Roman" w:hAnsi="Times New Roman" w:cs="Times New Roman"/>
          <w:color w:val="202124"/>
          <w:lang w:val="en-IN"/>
        </w:rPr>
        <w:t xml:space="preserve"> head falls.)</w:t>
      </w:r>
    </w:p>
    <w:p w14:paraId="00FF0CEB"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 xml:space="preserve">(Deus </w:t>
      </w:r>
      <w:proofErr w:type="spellStart"/>
      <w:r w:rsidRPr="00BF41B8">
        <w:rPr>
          <w:rFonts w:ascii="Times New Roman" w:eastAsia="Times New Roman" w:hAnsi="Times New Roman" w:cs="Times New Roman"/>
          <w:color w:val="202124"/>
          <w:lang w:val="en-IN"/>
        </w:rPr>
        <w:t>Silentii</w:t>
      </w:r>
      <w:proofErr w:type="spellEnd"/>
      <w:r w:rsidRPr="00BF41B8">
        <w:rPr>
          <w:rFonts w:ascii="Times New Roman" w:eastAsia="Times New Roman" w:hAnsi="Times New Roman" w:cs="Times New Roman"/>
          <w:color w:val="202124"/>
          <w:lang w:val="en-IN"/>
        </w:rPr>
        <w:t xml:space="preserve"> vanishes, leaving Odin alone with </w:t>
      </w:r>
      <w:proofErr w:type="spellStart"/>
      <w:r w:rsidRPr="00BF41B8">
        <w:rPr>
          <w:rFonts w:ascii="Times New Roman" w:eastAsia="Times New Roman" w:hAnsi="Times New Roman" w:cs="Times New Roman"/>
          <w:color w:val="202124"/>
          <w:lang w:val="en-IN"/>
        </w:rPr>
        <w:t>Gamacia’s</w:t>
      </w:r>
      <w:proofErr w:type="spellEnd"/>
      <w:r w:rsidRPr="00BF41B8">
        <w:rPr>
          <w:rFonts w:ascii="Times New Roman" w:eastAsia="Times New Roman" w:hAnsi="Times New Roman" w:cs="Times New Roman"/>
          <w:color w:val="202124"/>
          <w:lang w:val="en-IN"/>
        </w:rPr>
        <w:t xml:space="preserve"> lifeless body.)</w:t>
      </w:r>
    </w:p>
    <w:p w14:paraId="539F36AA" w14:textId="77777777" w:rsidR="00BF41B8" w:rsidRPr="00BF41B8" w:rsidRDefault="00BF41B8" w:rsidP="00BF41B8">
      <w:pPr>
        <w:spacing w:line="276" w:lineRule="auto"/>
        <w:rPr>
          <w:rFonts w:ascii="Times New Roman" w:eastAsia="Times New Roman" w:hAnsi="Times New Roman" w:cs="Times New Roman"/>
          <w:color w:val="202124"/>
          <w:lang w:val="en-IN"/>
        </w:rPr>
      </w:pPr>
      <w:r w:rsidRPr="00BF41B8">
        <w:rPr>
          <w:rFonts w:ascii="Times New Roman" w:eastAsia="Times New Roman" w:hAnsi="Times New Roman" w:cs="Times New Roman"/>
          <w:color w:val="202124"/>
          <w:lang w:val="en-IN"/>
        </w:rPr>
        <w:t>(Odin stands in silence, contemplating all that has transpired.)</w:t>
      </w:r>
    </w:p>
    <w:p w14:paraId="6FE96400" w14:textId="77777777" w:rsidR="003361E2"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A great civil war broke out between those who swore obedience to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and those who claimed freedom and followed the deceiver.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won but was severely weakened. Grieving after seeing how Fabricius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deceiving humans into warring against him he decided to separate humans from Fabricius. He banished Fabricius to their own world and vowed to never again transform humans into Fabricius.  But humans desire that which they cannot have and found a way to the Fabricius and their </w:t>
      </w:r>
      <w:proofErr w:type="spellStart"/>
      <w:proofErr w:type="gramStart"/>
      <w:r>
        <w:rPr>
          <w:rFonts w:ascii="Times New Roman" w:eastAsia="Times New Roman" w:hAnsi="Times New Roman" w:cs="Times New Roman"/>
        </w:rPr>
        <w:t>all consuming</w:t>
      </w:r>
      <w:proofErr w:type="spellEnd"/>
      <w:proofErr w:type="gramEnd"/>
      <w:r>
        <w:rPr>
          <w:rFonts w:ascii="Times New Roman" w:eastAsia="Times New Roman" w:hAnsi="Times New Roman" w:cs="Times New Roman"/>
        </w:rPr>
        <w:t xml:space="preserve"> power of magic…………….</w:t>
      </w:r>
    </w:p>
    <w:p w14:paraId="262EBD39" w14:textId="0B0CEFB0" w:rsidR="003361E2" w:rsidRPr="00FE6889" w:rsidRDefault="00000000" w:rsidP="00FE6889">
      <w:pPr>
        <w:pStyle w:val="Heading1"/>
      </w:pPr>
      <w:bookmarkStart w:id="2" w:name="_x5o0p5tmyafj" w:colFirst="0" w:colLast="0"/>
      <w:bookmarkStart w:id="3" w:name="_Toc189930091"/>
      <w:bookmarkEnd w:id="2"/>
      <w:r>
        <w:t>Intro</w:t>
      </w:r>
      <w:bookmarkEnd w:id="3"/>
      <w:r>
        <w:rPr>
          <w:rFonts w:ascii="Times New Roman" w:eastAsia="Times New Roman" w:hAnsi="Times New Roman" w:cs="Times New Roman"/>
          <w:color w:val="000000"/>
        </w:rPr>
        <w:t> </w:t>
      </w:r>
    </w:p>
    <w:p w14:paraId="4A914EB9" w14:textId="5BCAB84B"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When the wind calls, I hear your voice. I’ll follow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xml:space="preserve"> and find you—to </w:t>
      </w:r>
      <w:proofErr w:type="spellStart"/>
      <w:r w:rsidRPr="00FE6889">
        <w:rPr>
          <w:rFonts w:ascii="Times New Roman" w:eastAsia="Times New Roman" w:hAnsi="Times New Roman" w:cs="Times New Roman"/>
          <w:color w:val="000000"/>
          <w:lang w:val="en-IN"/>
        </w:rPr>
        <w:t>fulfill</w:t>
      </w:r>
      <w:proofErr w:type="spellEnd"/>
      <w:r w:rsidRPr="00FE6889">
        <w:rPr>
          <w:rFonts w:ascii="Times New Roman" w:eastAsia="Times New Roman" w:hAnsi="Times New Roman" w:cs="Times New Roman"/>
          <w:color w:val="000000"/>
          <w:lang w:val="en-IN"/>
        </w:rPr>
        <w:t xml:space="preserve"> my destiny.</w:t>
      </w:r>
    </w:p>
    <w:p w14:paraId="03D43CD4" w14:textId="6DB5354D"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The storm is coming. I need to get home before I lose my way.</w:t>
      </w:r>
    </w:p>
    <w:p w14:paraId="002E3E0D" w14:textId="7777777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begins quoting the High Priest as he descends the mountain.)</w:t>
      </w:r>
    </w:p>
    <w:p w14:paraId="3CCE1F00" w14:textId="463EAE6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When a man seeks to restore what was lost, he walks the path of the </w:t>
      </w:r>
      <w:proofErr w:type="spellStart"/>
      <w:r w:rsidRPr="00FE6889">
        <w:rPr>
          <w:rFonts w:ascii="Times New Roman" w:eastAsia="Times New Roman" w:hAnsi="Times New Roman" w:cs="Times New Roman"/>
          <w:color w:val="000000"/>
          <w:lang w:val="en-IN"/>
        </w:rPr>
        <w:t>Reditus</w:t>
      </w:r>
      <w:proofErr w:type="spellEnd"/>
      <w:r w:rsidRPr="00FE6889">
        <w:rPr>
          <w:rFonts w:ascii="Times New Roman" w:eastAsia="Times New Roman" w:hAnsi="Times New Roman" w:cs="Times New Roman"/>
          <w:color w:val="000000"/>
          <w:lang w:val="en-IN"/>
        </w:rPr>
        <w:t>.</w:t>
      </w:r>
    </w:p>
    <w:p w14:paraId="62CE656A" w14:textId="13876F2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When he strays, he becomes the </w:t>
      </w:r>
      <w:proofErr w:type="spellStart"/>
      <w:r w:rsidRPr="00FE6889">
        <w:rPr>
          <w:rFonts w:ascii="Times New Roman" w:eastAsia="Times New Roman" w:hAnsi="Times New Roman" w:cs="Times New Roman"/>
          <w:color w:val="000000"/>
          <w:lang w:val="en-IN"/>
        </w:rPr>
        <w:t>Rediit</w:t>
      </w:r>
      <w:proofErr w:type="spellEnd"/>
      <w:r w:rsidRPr="00FE6889">
        <w:rPr>
          <w:rFonts w:ascii="Times New Roman" w:eastAsia="Times New Roman" w:hAnsi="Times New Roman" w:cs="Times New Roman"/>
          <w:color w:val="000000"/>
          <w:lang w:val="en-IN"/>
        </w:rPr>
        <w:t>.</w:t>
      </w:r>
    </w:p>
    <w:p w14:paraId="0BAE575D" w14:textId="1D8507C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Both the righteous and the wicked walk the path. The heavens make no distinction.</w:t>
      </w:r>
    </w:p>
    <w:p w14:paraId="355DC7A1" w14:textId="2932D0E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I don’t need my rifle. Corydon Deus will protect me from anything in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w:t>
      </w:r>
    </w:p>
    <w:p w14:paraId="109DB447" w14:textId="7B5FE721"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(As Augustus nears camp, a </w:t>
      </w:r>
      <w:proofErr w:type="spellStart"/>
      <w:r w:rsidRPr="00FE6889">
        <w:rPr>
          <w:rFonts w:ascii="Times New Roman" w:eastAsia="Times New Roman" w:hAnsi="Times New Roman" w:cs="Times New Roman"/>
          <w:color w:val="000000"/>
          <w:lang w:val="en-IN"/>
        </w:rPr>
        <w:t>Reditus</w:t>
      </w:r>
      <w:proofErr w:type="spellEnd"/>
      <w:r w:rsidRPr="00FE6889">
        <w:rPr>
          <w:rFonts w:ascii="Times New Roman" w:eastAsia="Times New Roman" w:hAnsi="Times New Roman" w:cs="Times New Roman"/>
          <w:color w:val="000000"/>
          <w:lang w:val="en-IN"/>
        </w:rPr>
        <w:t xml:space="preserve"> drone ambushes him.)</w:t>
      </w:r>
    </w:p>
    <w:p w14:paraId="2EA81DF3" w14:textId="53DDB46F"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These things are deadly. Running won’t help—it’ll just chase me down. Guess this is it.</w:t>
      </w:r>
    </w:p>
    <w:p w14:paraId="298BC237" w14:textId="5346880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(During battle.)</w:t>
      </w:r>
    </w:p>
    <w:p w14:paraId="1E6E8B61" w14:textId="50C29121"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I stand against you, abomination! Corydon Deus will protect me!</w:t>
      </w:r>
    </w:p>
    <w:p w14:paraId="38DA4510" w14:textId="374AEF1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lastRenderedPageBreak/>
        <w:t>(Augustus is beaten down, barely clinging to life.)</w:t>
      </w:r>
    </w:p>
    <w:p w14:paraId="748EFD07" w14:textId="7413D12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w:t>
      </w:r>
      <w:proofErr w:type="gramStart"/>
      <w:r w:rsidRPr="00FE6889">
        <w:rPr>
          <w:rFonts w:ascii="Times New Roman" w:eastAsia="Times New Roman" w:hAnsi="Times New Roman" w:cs="Times New Roman"/>
          <w:color w:val="000000"/>
          <w:lang w:val="en-IN"/>
        </w:rPr>
        <w:t>So</w:t>
      </w:r>
      <w:proofErr w:type="gramEnd"/>
      <w:r w:rsidRPr="00FE6889">
        <w:rPr>
          <w:rFonts w:ascii="Times New Roman" w:eastAsia="Times New Roman" w:hAnsi="Times New Roman" w:cs="Times New Roman"/>
          <w:color w:val="000000"/>
          <w:lang w:val="en-IN"/>
        </w:rPr>
        <w:t xml:space="preserve"> this is how it ends… death after meditation. I must still be lacking. I deserve this.</w:t>
      </w:r>
    </w:p>
    <w:p w14:paraId="5E1C267E" w14:textId="78A8856E"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(The drone prepares to fire a killing shot—until Caeser leaps in, deflecting the blast with his sword.)</w:t>
      </w:r>
    </w:p>
    <w:p w14:paraId="3477DC79" w14:textId="523FE7B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What took you so long, old man? Mom was worried. She sent me to check on you. You should always bring your rifle. Blind faith won’t keep you alive.</w:t>
      </w:r>
    </w:p>
    <w:p w14:paraId="5EA9F7A6" w14:textId="3228A966"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Corydon Deus has given me a second chance.</w:t>
      </w:r>
    </w:p>
    <w:p w14:paraId="28D4E241" w14:textId="519DEA0C"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(After defeating the drone.)</w:t>
      </w:r>
    </w:p>
    <w:p w14:paraId="09F89B6D" w14:textId="7777777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(The drone sputters and sparks. A distorted hologram flickers to life.)</w:t>
      </w:r>
    </w:p>
    <w:p w14:paraId="3BA33741" w14:textId="0CE1E86A"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What the hell is that?</w:t>
      </w:r>
    </w:p>
    <w:p w14:paraId="265096E7" w14:textId="190917C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Be careful.</w:t>
      </w:r>
    </w:p>
    <w:p w14:paraId="0418F088" w14:textId="3B7F2DB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I hear voices…</w:t>
      </w:r>
    </w:p>
    <w:p w14:paraId="127EC64A" w14:textId="152EB26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(Vice Adm. Constantine’s voice crackles through static.)</w:t>
      </w:r>
    </w:p>
    <w:p w14:paraId="554C923E" w14:textId="773A5DD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Vice Adm. Constantine: The Guardian is facing resistance from roving </w:t>
      </w:r>
      <w:proofErr w:type="spellStart"/>
      <w:r w:rsidRPr="00FE6889">
        <w:rPr>
          <w:rFonts w:ascii="Times New Roman" w:eastAsia="Times New Roman" w:hAnsi="Times New Roman" w:cs="Times New Roman"/>
          <w:color w:val="000000"/>
          <w:lang w:val="en-IN"/>
        </w:rPr>
        <w:t>Felnis</w:t>
      </w:r>
      <w:proofErr w:type="spellEnd"/>
      <w:r w:rsidRPr="00FE6889">
        <w:rPr>
          <w:rFonts w:ascii="Times New Roman" w:eastAsia="Times New Roman" w:hAnsi="Times New Roman" w:cs="Times New Roman"/>
          <w:color w:val="000000"/>
          <w:lang w:val="en-IN"/>
        </w:rPr>
        <w:t xml:space="preserve">. Its protection of the </w:t>
      </w:r>
      <w:proofErr w:type="spellStart"/>
      <w:r w:rsidRPr="00FE6889">
        <w:rPr>
          <w:rFonts w:ascii="Times New Roman" w:eastAsia="Times New Roman" w:hAnsi="Times New Roman" w:cs="Times New Roman"/>
          <w:color w:val="000000"/>
          <w:lang w:val="en-IN"/>
        </w:rPr>
        <w:t>Magicius</w:t>
      </w:r>
      <w:proofErr w:type="spellEnd"/>
      <w:r w:rsidRPr="00FE6889">
        <w:rPr>
          <w:rFonts w:ascii="Times New Roman" w:eastAsia="Times New Roman" w:hAnsi="Times New Roman" w:cs="Times New Roman"/>
          <w:color w:val="000000"/>
          <w:lang w:val="en-IN"/>
        </w:rPr>
        <w:t xml:space="preserve"> facility has been compromised.</w:t>
      </w:r>
    </w:p>
    <w:p w14:paraId="2E7148E7" w14:textId="2FBCC0BA"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Adm. Anthony: We can’t let anything breach that facility. Send a dropship to deal with them. The entire world is at risk.</w:t>
      </w:r>
    </w:p>
    <w:p w14:paraId="54435427" w14:textId="76943B88"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Vice Adm. Constantine: I’ll see to it immediately. He must not esc— (static interference).</w:t>
      </w:r>
    </w:p>
    <w:p w14:paraId="4346E3D4" w14:textId="65793933"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(The drone suddenly twitches back to life. Caeser slams it back down, destroying it.)</w:t>
      </w:r>
    </w:p>
    <w:p w14:paraId="1CA9602B" w14:textId="5D9CDA8D"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Another sign. Something is happening in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I was spared for a reason.</w:t>
      </w:r>
    </w:p>
    <w:p w14:paraId="76791514" w14:textId="5FC9D92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No time for riddles. We need to move before more drones show up. Mom’s waiting.</w:t>
      </w:r>
    </w:p>
    <w:p w14:paraId="61419108" w14:textId="67205E2D"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joins the party.)</w:t>
      </w:r>
    </w:p>
    <w:p w14:paraId="7D480FDE" w14:textId="45584A1F"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(On the way back to camp, Caeser lectures his father.)</w:t>
      </w:r>
    </w:p>
    <w:p w14:paraId="1A9B594B" w14:textId="3EE07E41"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Caeser: How many times has Mom told you to bring your rifle?</w:t>
      </w:r>
    </w:p>
    <w:p w14:paraId="7D22B0A0" w14:textId="663CA05A"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(When they arrive at camp.)</w:t>
      </w:r>
    </w:p>
    <w:p w14:paraId="1EC261DB" w14:textId="43F69846"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lastRenderedPageBreak/>
        <w:t>Caeser: You could’ve gotten us both killed!</w:t>
      </w:r>
    </w:p>
    <w:p w14:paraId="47481A22" w14:textId="74B44CE3"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stops outside his tent, exhausted and frustrated.)</w:t>
      </w:r>
    </w:p>
    <w:p w14:paraId="35CEC0E4" w14:textId="2B7CCC48"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(Sighs) …I don’t know how much more I can take. I’ve watched my dreams </w:t>
      </w:r>
      <w:r w:rsidR="002F7F07" w:rsidRPr="00FE6889">
        <w:rPr>
          <w:rFonts w:ascii="Times New Roman" w:eastAsia="Times New Roman" w:hAnsi="Times New Roman" w:cs="Times New Roman"/>
          <w:color w:val="000000"/>
          <w:lang w:val="en-IN"/>
        </w:rPr>
        <w:t>die;</w:t>
      </w:r>
      <w:r w:rsidRPr="00FE6889">
        <w:rPr>
          <w:rFonts w:ascii="Times New Roman" w:eastAsia="Times New Roman" w:hAnsi="Times New Roman" w:cs="Times New Roman"/>
          <w:color w:val="000000"/>
          <w:lang w:val="en-IN"/>
        </w:rPr>
        <w:t xml:space="preserve"> my hopes scattered by the winds of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But maybe—just maybe—those same winds hold my redemption. That drone’s message… it’s the key.</w:t>
      </w:r>
    </w:p>
    <w:p w14:paraId="1A54B55F" w14:textId="09AEAD34"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Rev: That recording might be what we need to reach </w:t>
      </w:r>
      <w:proofErr w:type="spellStart"/>
      <w:r w:rsidRPr="00FE6889">
        <w:rPr>
          <w:rFonts w:ascii="Times New Roman" w:eastAsia="Times New Roman" w:hAnsi="Times New Roman" w:cs="Times New Roman"/>
          <w:color w:val="000000"/>
          <w:lang w:val="en-IN"/>
        </w:rPr>
        <w:t>Vehere</w:t>
      </w:r>
      <w:proofErr w:type="spellEnd"/>
      <w:r w:rsidRPr="00FE6889">
        <w:rPr>
          <w:rFonts w:ascii="Times New Roman" w:eastAsia="Times New Roman" w:hAnsi="Times New Roman" w:cs="Times New Roman"/>
          <w:color w:val="000000"/>
          <w:lang w:val="en-IN"/>
        </w:rPr>
        <w:t xml:space="preserve">. The </w:t>
      </w:r>
      <w:proofErr w:type="spellStart"/>
      <w:r w:rsidRPr="00FE6889">
        <w:rPr>
          <w:rFonts w:ascii="Times New Roman" w:eastAsia="Times New Roman" w:hAnsi="Times New Roman" w:cs="Times New Roman"/>
          <w:color w:val="000000"/>
          <w:lang w:val="en-IN"/>
        </w:rPr>
        <w:t>Heremus</w:t>
      </w:r>
      <w:proofErr w:type="spellEnd"/>
      <w:r w:rsidRPr="00FE6889">
        <w:rPr>
          <w:rFonts w:ascii="Times New Roman" w:eastAsia="Times New Roman" w:hAnsi="Times New Roman" w:cs="Times New Roman"/>
          <w:color w:val="000000"/>
          <w:lang w:val="en-IN"/>
        </w:rPr>
        <w:t xml:space="preserve"> Guardian will be distracted...</w:t>
      </w:r>
    </w:p>
    <w:p w14:paraId="3EBEBE40" w14:textId="7777777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enters his tent.)</w:t>
      </w:r>
    </w:p>
    <w:p w14:paraId="0E76CC6F" w14:textId="722828B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Augustus: Blasted </w:t>
      </w:r>
      <w:proofErr w:type="spellStart"/>
      <w:r w:rsidRPr="00FE6889">
        <w:rPr>
          <w:rFonts w:ascii="Times New Roman" w:eastAsia="Times New Roman" w:hAnsi="Times New Roman" w:cs="Times New Roman"/>
          <w:color w:val="000000"/>
          <w:lang w:val="en-IN"/>
        </w:rPr>
        <w:t>Reditus</w:t>
      </w:r>
      <w:proofErr w:type="spellEnd"/>
      <w:r w:rsidRPr="00FE6889">
        <w:rPr>
          <w:rFonts w:ascii="Times New Roman" w:eastAsia="Times New Roman" w:hAnsi="Times New Roman" w:cs="Times New Roman"/>
          <w:color w:val="000000"/>
          <w:lang w:val="en-IN"/>
        </w:rPr>
        <w:t>. I nearly died today. They force us to live in this wretched place. They want us dead for worshiping Corydon Deus. He must return soon, or we won’t survive.</w:t>
      </w:r>
    </w:p>
    <w:p w14:paraId="1589DDAC" w14:textId="258B7585"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 xml:space="preserve">Caeser: If he returns, Father. The </w:t>
      </w:r>
      <w:proofErr w:type="spellStart"/>
      <w:r w:rsidRPr="00FE6889">
        <w:rPr>
          <w:rFonts w:ascii="Times New Roman" w:eastAsia="Times New Roman" w:hAnsi="Times New Roman" w:cs="Times New Roman"/>
          <w:color w:val="000000"/>
          <w:lang w:val="en-IN"/>
        </w:rPr>
        <w:t>Magicia</w:t>
      </w:r>
      <w:proofErr w:type="spellEnd"/>
      <w:r w:rsidRPr="00FE6889">
        <w:rPr>
          <w:rFonts w:ascii="Times New Roman" w:eastAsia="Times New Roman" w:hAnsi="Times New Roman" w:cs="Times New Roman"/>
          <w:color w:val="000000"/>
          <w:lang w:val="en-IN"/>
        </w:rPr>
        <w:t xml:space="preserve"> disappeared when he did. If magic no longer exists, then what is he the god of? Nothing?</w:t>
      </w:r>
    </w:p>
    <w:p w14:paraId="418C346C" w14:textId="1469451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You see…</w:t>
      </w:r>
    </w:p>
    <w:p w14:paraId="0634A891" w14:textId="33927397"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Wife: Sit down. Both of you. Eat first, argue later.</w:t>
      </w:r>
    </w:p>
    <w:p w14:paraId="289F1AFB" w14:textId="5691D482"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(She sets down their food.)</w:t>
      </w:r>
    </w:p>
    <w:p w14:paraId="3A83A45A" w14:textId="1CCF44DF"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Dark root porridge again? By Corydon, that stuff is in everything! Even the yak milk tastes like it!</w:t>
      </w:r>
    </w:p>
    <w:p w14:paraId="5B284CF5" w14:textId="09E477A9" w:rsidR="00FE6889" w:rsidRPr="00FE6889" w:rsidRDefault="00FE6889" w:rsidP="00FE6889">
      <w:pPr>
        <w:spacing w:before="240" w:after="0"/>
        <w:rPr>
          <w:rFonts w:ascii="Times New Roman" w:eastAsia="Times New Roman" w:hAnsi="Times New Roman" w:cs="Times New Roman"/>
          <w:color w:val="000000"/>
          <w:lang w:val="en-IN"/>
        </w:rPr>
      </w:pPr>
      <w:r w:rsidRPr="00FE6889">
        <w:rPr>
          <w:rFonts w:ascii="Times New Roman" w:eastAsia="Times New Roman" w:hAnsi="Times New Roman" w:cs="Times New Roman"/>
          <w:color w:val="000000"/>
          <w:lang w:val="en-IN"/>
        </w:rPr>
        <w:t>Augustus’ Wife: Dark root nourishes and sustains us. It’s a gift from Corydon Deus—to keep us alive until he returns.</w:t>
      </w:r>
    </w:p>
    <w:p w14:paraId="0E99692C" w14:textId="77777777" w:rsidR="00445677" w:rsidRDefault="00445677" w:rsidP="00445677">
      <w:pPr>
        <w:spacing w:after="0"/>
        <w:rPr>
          <w:rFonts w:ascii="Times New Roman" w:eastAsia="Times New Roman" w:hAnsi="Times New Roman" w:cs="Times New Roman"/>
          <w:color w:val="000000"/>
          <w:lang w:val="en-IN"/>
        </w:rPr>
      </w:pPr>
    </w:p>
    <w:p w14:paraId="42889E88" w14:textId="7AC26494"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Shut up and eat, old fool.</w:t>
      </w:r>
    </w:p>
    <w:p w14:paraId="5C4CC6C8" w14:textId="77777777" w:rsidR="00445677" w:rsidRDefault="00445677" w:rsidP="00445677">
      <w:pPr>
        <w:spacing w:after="0"/>
        <w:rPr>
          <w:rFonts w:ascii="Times New Roman" w:eastAsia="Times New Roman" w:hAnsi="Times New Roman" w:cs="Times New Roman"/>
          <w:color w:val="000000"/>
          <w:lang w:val="en-IN"/>
        </w:rPr>
      </w:pPr>
    </w:p>
    <w:p w14:paraId="0E368F44" w14:textId="2E646393"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Tomorrow, I’ll do something. Magic must return. You’ll see! Corydon Deus will return, and I will be rewarded for my faithfulness!</w:t>
      </w:r>
    </w:p>
    <w:p w14:paraId="37FBBB08" w14:textId="77777777" w:rsidR="00445677" w:rsidRDefault="00445677" w:rsidP="00445677">
      <w:pPr>
        <w:spacing w:after="0"/>
        <w:rPr>
          <w:rFonts w:ascii="Times New Roman" w:eastAsia="Times New Roman" w:hAnsi="Times New Roman" w:cs="Times New Roman"/>
          <w:color w:val="000000"/>
          <w:lang w:val="en-IN"/>
        </w:rPr>
      </w:pPr>
    </w:p>
    <w:p w14:paraId="5E22DE98" w14:textId="0872D255"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Or you’ll get yourself killed.</w:t>
      </w:r>
    </w:p>
    <w:p w14:paraId="546DC657" w14:textId="77777777" w:rsidR="00445677" w:rsidRDefault="00445677" w:rsidP="00FE6889">
      <w:pPr>
        <w:spacing w:after="0"/>
        <w:rPr>
          <w:rFonts w:ascii="Times New Roman" w:eastAsia="Times New Roman" w:hAnsi="Times New Roman" w:cs="Times New Roman"/>
        </w:rPr>
      </w:pPr>
    </w:p>
    <w:p w14:paraId="354E96D8" w14:textId="4F42E591"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 xml:space="preserve">Augustus: There’s a reason I survived today. I’ve neglected our sacred duty. That drone—it wasn’t just another attack. Corydon Deus sent it as a harbinger of judgment. I must enter the Deep </w:t>
      </w:r>
      <w:proofErr w:type="spellStart"/>
      <w:r w:rsidRPr="00FE6889">
        <w:rPr>
          <w:rFonts w:ascii="Times New Roman" w:eastAsia="Times New Roman" w:hAnsi="Times New Roman" w:cs="Times New Roman"/>
        </w:rPr>
        <w:t>Heremus</w:t>
      </w:r>
      <w:proofErr w:type="spellEnd"/>
      <w:r w:rsidRPr="00FE6889">
        <w:rPr>
          <w:rFonts w:ascii="Times New Roman" w:eastAsia="Times New Roman" w:hAnsi="Times New Roman" w:cs="Times New Roman"/>
        </w:rPr>
        <w:t>… or face judgment again.</w:t>
      </w:r>
    </w:p>
    <w:p w14:paraId="22FDB70F" w14:textId="77777777" w:rsidR="00FE6889" w:rsidRPr="00FE6889" w:rsidRDefault="00FE6889" w:rsidP="00FE6889">
      <w:pPr>
        <w:spacing w:after="0"/>
        <w:rPr>
          <w:rFonts w:ascii="Times New Roman" w:eastAsia="Times New Roman" w:hAnsi="Times New Roman" w:cs="Times New Roman"/>
        </w:rPr>
      </w:pPr>
    </w:p>
    <w:p w14:paraId="7A648513"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 xml:space="preserve">Caeser: Drone attacks happen all the time. So many of our hunters have died this way. What makes you so special? This is the curse of being a </w:t>
      </w:r>
      <w:proofErr w:type="spellStart"/>
      <w:r w:rsidRPr="00FE6889">
        <w:rPr>
          <w:rFonts w:ascii="Times New Roman" w:eastAsia="Times New Roman" w:hAnsi="Times New Roman" w:cs="Times New Roman"/>
        </w:rPr>
        <w:t>Rediit</w:t>
      </w:r>
      <w:proofErr w:type="spellEnd"/>
      <w:r w:rsidRPr="00FE6889">
        <w:rPr>
          <w:rFonts w:ascii="Times New Roman" w:eastAsia="Times New Roman" w:hAnsi="Times New Roman" w:cs="Times New Roman"/>
        </w:rPr>
        <w:t>.</w:t>
      </w:r>
    </w:p>
    <w:p w14:paraId="7D5226CE" w14:textId="77777777" w:rsidR="00FE6889" w:rsidRPr="00FE6889" w:rsidRDefault="00FE6889" w:rsidP="00FE6889">
      <w:pPr>
        <w:spacing w:after="0"/>
        <w:rPr>
          <w:rFonts w:ascii="Times New Roman" w:eastAsia="Times New Roman" w:hAnsi="Times New Roman" w:cs="Times New Roman"/>
        </w:rPr>
      </w:pPr>
    </w:p>
    <w:p w14:paraId="53A7A53F"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sits in silence, staring at the ground.)</w:t>
      </w:r>
    </w:p>
    <w:p w14:paraId="617B37D4" w14:textId="77777777" w:rsidR="00FE6889" w:rsidRPr="00FE6889" w:rsidRDefault="00FE6889" w:rsidP="00FE6889">
      <w:pPr>
        <w:spacing w:after="0"/>
        <w:rPr>
          <w:rFonts w:ascii="Times New Roman" w:eastAsia="Times New Roman" w:hAnsi="Times New Roman" w:cs="Times New Roman"/>
        </w:rPr>
      </w:pPr>
    </w:p>
    <w:p w14:paraId="4F19A6F7"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lastRenderedPageBreak/>
        <w:t>Augustus: This old fool is going to bed. I’m in the company of the wise, so I suppose sleep is better than blank stares and silence. This fool is speechless.</w:t>
      </w:r>
    </w:p>
    <w:p w14:paraId="2627419A" w14:textId="77777777" w:rsidR="00FE6889" w:rsidRPr="00FE6889" w:rsidRDefault="00FE6889" w:rsidP="00FE6889">
      <w:pPr>
        <w:spacing w:after="0"/>
        <w:rPr>
          <w:rFonts w:ascii="Times New Roman" w:eastAsia="Times New Roman" w:hAnsi="Times New Roman" w:cs="Times New Roman"/>
        </w:rPr>
      </w:pPr>
    </w:p>
    <w:p w14:paraId="4B0C6BB0"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Father, I’m sorry for my rudeness. But you should focus on what needs to be done here. The camp relies on you—drones, machinery, all of it. If you waste away chasing ghosts, we’ll lose our only engineer. I’m still your apprentice. There’s still so much I need to learn.</w:t>
      </w:r>
    </w:p>
    <w:p w14:paraId="368C285D" w14:textId="77777777" w:rsidR="00FE6889" w:rsidRPr="00FE6889" w:rsidRDefault="00FE6889" w:rsidP="00FE6889">
      <w:pPr>
        <w:spacing w:after="0"/>
        <w:rPr>
          <w:rFonts w:ascii="Times New Roman" w:eastAsia="Times New Roman" w:hAnsi="Times New Roman" w:cs="Times New Roman"/>
        </w:rPr>
      </w:pPr>
    </w:p>
    <w:p w14:paraId="39F54111"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pauses, then presses further.)</w:t>
      </w:r>
    </w:p>
    <w:p w14:paraId="10CDF562" w14:textId="77777777" w:rsidR="00FE6889" w:rsidRPr="00FE6889" w:rsidRDefault="00FE6889" w:rsidP="00FE6889">
      <w:pPr>
        <w:spacing w:after="0"/>
        <w:rPr>
          <w:rFonts w:ascii="Times New Roman" w:eastAsia="Times New Roman" w:hAnsi="Times New Roman" w:cs="Times New Roman"/>
        </w:rPr>
      </w:pPr>
    </w:p>
    <w:p w14:paraId="484B59A9" w14:textId="38EFB5F9"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 xml:space="preserve">Caeser: You know… if you weren’t so busy brooding, you could use your skills to help the family. You could fix </w:t>
      </w:r>
      <w:r w:rsidR="00621AEF">
        <w:rPr>
          <w:rFonts w:ascii="Times New Roman" w:eastAsia="Times New Roman" w:hAnsi="Times New Roman" w:cs="Times New Roman"/>
        </w:rPr>
        <w:t>our</w:t>
      </w:r>
      <w:r w:rsidRPr="00FE6889">
        <w:rPr>
          <w:rFonts w:ascii="Times New Roman" w:eastAsia="Times New Roman" w:hAnsi="Times New Roman" w:cs="Times New Roman"/>
        </w:rPr>
        <w:t xml:space="preserve"> machines, sell repairs for a hefty price, or even barter for better food. Maybe then we wouldn’t have to eat dark root every night.</w:t>
      </w:r>
    </w:p>
    <w:p w14:paraId="0DBB96EB" w14:textId="77777777" w:rsidR="00FE6889" w:rsidRPr="00FE6889" w:rsidRDefault="00FE6889" w:rsidP="00FE6889">
      <w:pPr>
        <w:spacing w:after="0"/>
        <w:rPr>
          <w:rFonts w:ascii="Times New Roman" w:eastAsia="Times New Roman" w:hAnsi="Times New Roman" w:cs="Times New Roman"/>
        </w:rPr>
      </w:pPr>
    </w:p>
    <w:p w14:paraId="709965C6"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exhales sharply, rubbing his temples.)</w:t>
      </w:r>
    </w:p>
    <w:p w14:paraId="47E243CE" w14:textId="77777777" w:rsidR="00FE6889" w:rsidRPr="00FE6889" w:rsidRDefault="00FE6889" w:rsidP="00FE6889">
      <w:pPr>
        <w:spacing w:after="0"/>
        <w:rPr>
          <w:rFonts w:ascii="Times New Roman" w:eastAsia="Times New Roman" w:hAnsi="Times New Roman" w:cs="Times New Roman"/>
        </w:rPr>
      </w:pPr>
    </w:p>
    <w:p w14:paraId="4E501ECF"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I see what you’re saying, son. But still… oh, let it be. I’m going to bed. There’s much work to be done tomorrow.</w:t>
      </w:r>
    </w:p>
    <w:p w14:paraId="72BAD765" w14:textId="77777777" w:rsidR="00FE6889" w:rsidRPr="00FE6889" w:rsidRDefault="00FE6889" w:rsidP="00FE6889">
      <w:pPr>
        <w:spacing w:after="0"/>
        <w:rPr>
          <w:rFonts w:ascii="Times New Roman" w:eastAsia="Times New Roman" w:hAnsi="Times New Roman" w:cs="Times New Roman"/>
        </w:rPr>
      </w:pPr>
    </w:p>
    <w:p w14:paraId="04E622A0"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That’s the spirit, Father.</w:t>
      </w:r>
    </w:p>
    <w:p w14:paraId="0BCAFB04" w14:textId="77777777" w:rsidR="00FE6889" w:rsidRPr="00FE6889" w:rsidRDefault="00FE6889" w:rsidP="00FE6889">
      <w:pPr>
        <w:spacing w:after="0"/>
        <w:rPr>
          <w:rFonts w:ascii="Times New Roman" w:eastAsia="Times New Roman" w:hAnsi="Times New Roman" w:cs="Times New Roman"/>
        </w:rPr>
      </w:pPr>
    </w:p>
    <w:p w14:paraId="050C8659" w14:textId="77777777" w:rsidR="00FE6889" w:rsidRPr="00FE6889"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Augustus: Hmph. Good night.</w:t>
      </w:r>
    </w:p>
    <w:p w14:paraId="4C8AB928" w14:textId="77777777" w:rsidR="00FE6889" w:rsidRPr="00FE6889" w:rsidRDefault="00FE6889" w:rsidP="00FE6889">
      <w:pPr>
        <w:spacing w:after="0"/>
        <w:rPr>
          <w:rFonts w:ascii="Times New Roman" w:eastAsia="Times New Roman" w:hAnsi="Times New Roman" w:cs="Times New Roman"/>
        </w:rPr>
      </w:pPr>
    </w:p>
    <w:p w14:paraId="61511523" w14:textId="00EE0F8C" w:rsidR="003361E2" w:rsidRDefault="00FE6889" w:rsidP="00FE6889">
      <w:pPr>
        <w:spacing w:after="0"/>
        <w:rPr>
          <w:rFonts w:ascii="Times New Roman" w:eastAsia="Times New Roman" w:hAnsi="Times New Roman" w:cs="Times New Roman"/>
        </w:rPr>
      </w:pPr>
      <w:r w:rsidRPr="00FE6889">
        <w:rPr>
          <w:rFonts w:ascii="Times New Roman" w:eastAsia="Times New Roman" w:hAnsi="Times New Roman" w:cs="Times New Roman"/>
        </w:rPr>
        <w:t>Caeser: Good night.</w:t>
      </w:r>
    </w:p>
    <w:p w14:paraId="23772E4C" w14:textId="77777777" w:rsidR="00FE6889" w:rsidRDefault="00FE6889" w:rsidP="00FE6889">
      <w:pPr>
        <w:spacing w:after="0"/>
        <w:rPr>
          <w:rFonts w:ascii="Times New Roman" w:eastAsia="Times New Roman" w:hAnsi="Times New Roman" w:cs="Times New Roman"/>
        </w:rPr>
      </w:pPr>
    </w:p>
    <w:p w14:paraId="7EA4C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unable to sleep, leaves his tent at night and goes outside.</w:t>
      </w:r>
    </w:p>
    <w:p w14:paraId="136BEBDC" w14:textId="77777777" w:rsidR="003361E2" w:rsidRDefault="003361E2">
      <w:pPr>
        <w:spacing w:after="0"/>
        <w:rPr>
          <w:rFonts w:ascii="Times New Roman" w:eastAsia="Times New Roman" w:hAnsi="Times New Roman" w:cs="Times New Roman"/>
        </w:rPr>
      </w:pPr>
    </w:p>
    <w:p w14:paraId="0019F985" w14:textId="7777777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steps outside, unable to sleep. He gazes at the distant ruins, whispering to himself.)</w:t>
      </w:r>
    </w:p>
    <w:p w14:paraId="003BD239" w14:textId="77777777" w:rsidR="00445677" w:rsidRDefault="00445677" w:rsidP="00445677">
      <w:pPr>
        <w:spacing w:after="0"/>
        <w:rPr>
          <w:rFonts w:ascii="Times New Roman" w:eastAsia="Times New Roman" w:hAnsi="Times New Roman" w:cs="Times New Roman"/>
          <w:color w:val="000000"/>
          <w:lang w:val="en-IN"/>
        </w:rPr>
      </w:pPr>
    </w:p>
    <w:p w14:paraId="7F861E82" w14:textId="090AD93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Augustus: Can’t sleep… I can’t get that drone’s message out of my mind. (Long pause) The answers lie in </w:t>
      </w:r>
      <w:proofErr w:type="spellStart"/>
      <w:r w:rsidRPr="00445677">
        <w:rPr>
          <w:rFonts w:ascii="Times New Roman" w:eastAsia="Times New Roman" w:hAnsi="Times New Roman" w:cs="Times New Roman"/>
          <w:color w:val="000000"/>
          <w:lang w:val="en-IN"/>
        </w:rPr>
        <w:t>Vehere</w:t>
      </w:r>
      <w:proofErr w:type="spellEnd"/>
      <w:r w:rsidRPr="00445677">
        <w:rPr>
          <w:rFonts w:ascii="Times New Roman" w:eastAsia="Times New Roman" w:hAnsi="Times New Roman" w:cs="Times New Roman"/>
          <w:color w:val="000000"/>
          <w:lang w:val="en-IN"/>
        </w:rPr>
        <w:t xml:space="preserve">. I must go through the </w:t>
      </w:r>
      <w:proofErr w:type="spellStart"/>
      <w:r w:rsidRPr="00445677">
        <w:rPr>
          <w:rFonts w:ascii="Times New Roman" w:eastAsia="Times New Roman" w:hAnsi="Times New Roman" w:cs="Times New Roman"/>
          <w:color w:val="000000"/>
          <w:lang w:val="en-IN"/>
        </w:rPr>
        <w:t>Heremus</w:t>
      </w:r>
      <w:proofErr w:type="spellEnd"/>
      <w:r w:rsidRPr="00445677">
        <w:rPr>
          <w:rFonts w:ascii="Times New Roman" w:eastAsia="Times New Roman" w:hAnsi="Times New Roman" w:cs="Times New Roman"/>
          <w:color w:val="000000"/>
          <w:lang w:val="en-IN"/>
        </w:rPr>
        <w:t xml:space="preserve">. Only there will I understand. </w:t>
      </w:r>
      <w:proofErr w:type="gramStart"/>
      <w:r w:rsidRPr="00445677">
        <w:rPr>
          <w:rFonts w:ascii="Times New Roman" w:eastAsia="Times New Roman" w:hAnsi="Times New Roman" w:cs="Times New Roman"/>
          <w:color w:val="000000"/>
          <w:lang w:val="en-IN"/>
        </w:rPr>
        <w:t>So</w:t>
      </w:r>
      <w:proofErr w:type="gramEnd"/>
      <w:r w:rsidRPr="00445677">
        <w:rPr>
          <w:rFonts w:ascii="Times New Roman" w:eastAsia="Times New Roman" w:hAnsi="Times New Roman" w:cs="Times New Roman"/>
          <w:color w:val="000000"/>
          <w:lang w:val="en-IN"/>
        </w:rPr>
        <w:t xml:space="preserve"> help me, Corydon Deus…</w:t>
      </w:r>
    </w:p>
    <w:p w14:paraId="6D28D0B2" w14:textId="77777777" w:rsidR="00445677" w:rsidRDefault="00445677" w:rsidP="00445677">
      <w:pPr>
        <w:spacing w:after="0"/>
        <w:rPr>
          <w:rFonts w:ascii="Times New Roman" w:eastAsia="Times New Roman" w:hAnsi="Times New Roman" w:cs="Times New Roman"/>
          <w:color w:val="000000"/>
          <w:lang w:val="en-IN"/>
        </w:rPr>
      </w:pPr>
    </w:p>
    <w:p w14:paraId="574D4E19" w14:textId="4C477A3A"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steps outside, arms crossed.)</w:t>
      </w:r>
    </w:p>
    <w:p w14:paraId="21C1B093" w14:textId="77777777" w:rsidR="00445677" w:rsidRDefault="00445677" w:rsidP="00445677">
      <w:pPr>
        <w:spacing w:after="0"/>
        <w:rPr>
          <w:rFonts w:ascii="Times New Roman" w:eastAsia="Times New Roman" w:hAnsi="Times New Roman" w:cs="Times New Roman"/>
          <w:color w:val="000000"/>
          <w:lang w:val="en-IN"/>
        </w:rPr>
      </w:pPr>
    </w:p>
    <w:p w14:paraId="4BB9F9B6" w14:textId="11FC93E0"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Caeser: You can’t do this alone, old man. The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xml:space="preserve"> have security drones everywhere. No </w:t>
      </w:r>
      <w:proofErr w:type="spellStart"/>
      <w:r w:rsidRPr="00445677">
        <w:rPr>
          <w:rFonts w:ascii="Times New Roman" w:eastAsia="Times New Roman" w:hAnsi="Times New Roman" w:cs="Times New Roman"/>
          <w:color w:val="000000"/>
          <w:lang w:val="en-IN"/>
        </w:rPr>
        <w:t>Rediit</w:t>
      </w:r>
      <w:proofErr w:type="spellEnd"/>
      <w:r w:rsidRPr="00445677">
        <w:rPr>
          <w:rFonts w:ascii="Times New Roman" w:eastAsia="Times New Roman" w:hAnsi="Times New Roman" w:cs="Times New Roman"/>
          <w:color w:val="000000"/>
          <w:lang w:val="en-IN"/>
        </w:rPr>
        <w:t xml:space="preserve"> ever returns from </w:t>
      </w:r>
      <w:proofErr w:type="spellStart"/>
      <w:r w:rsidRPr="00445677">
        <w:rPr>
          <w:rFonts w:ascii="Times New Roman" w:eastAsia="Times New Roman" w:hAnsi="Times New Roman" w:cs="Times New Roman"/>
          <w:color w:val="000000"/>
          <w:lang w:val="en-IN"/>
        </w:rPr>
        <w:t>Vehere</w:t>
      </w:r>
      <w:proofErr w:type="spellEnd"/>
      <w:r w:rsidRPr="00445677">
        <w:rPr>
          <w:rFonts w:ascii="Times New Roman" w:eastAsia="Times New Roman" w:hAnsi="Times New Roman" w:cs="Times New Roman"/>
          <w:color w:val="000000"/>
          <w:lang w:val="en-IN"/>
        </w:rPr>
        <w:t xml:space="preserve"> alive. And the Guardian—it controls the minds of creatures, bends them to its will. I won’t let you march to your death.</w:t>
      </w:r>
    </w:p>
    <w:p w14:paraId="71E5AB5E" w14:textId="77777777" w:rsidR="00445677" w:rsidRDefault="00445677" w:rsidP="00445677">
      <w:pPr>
        <w:spacing w:after="0"/>
        <w:rPr>
          <w:rFonts w:ascii="Times New Roman" w:eastAsia="Times New Roman" w:hAnsi="Times New Roman" w:cs="Times New Roman"/>
          <w:color w:val="000000"/>
          <w:lang w:val="en-IN"/>
        </w:rPr>
      </w:pPr>
    </w:p>
    <w:p w14:paraId="38AD92C9" w14:textId="1E9FC21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But what of your mother? It’s one thing for her to lose a husband, but her only son? The camp needs you. You’re the only one I’ve trained to be an engineer—</w:t>
      </w:r>
    </w:p>
    <w:p w14:paraId="0965FF47" w14:textId="77777777" w:rsidR="00445677" w:rsidRDefault="00445677" w:rsidP="00445677">
      <w:pPr>
        <w:spacing w:after="0"/>
        <w:rPr>
          <w:rFonts w:ascii="Times New Roman" w:eastAsia="Times New Roman" w:hAnsi="Times New Roman" w:cs="Times New Roman"/>
          <w:color w:val="000000"/>
          <w:lang w:val="en-IN"/>
        </w:rPr>
      </w:pPr>
    </w:p>
    <w:p w14:paraId="75E4F06C" w14:textId="12EC2C23"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I’m no engineer, Father. And you know it.</w:t>
      </w:r>
    </w:p>
    <w:p w14:paraId="59FC0D6B" w14:textId="77777777" w:rsidR="00445677" w:rsidRDefault="00445677" w:rsidP="00445677">
      <w:pPr>
        <w:spacing w:after="0"/>
        <w:rPr>
          <w:rFonts w:ascii="Times New Roman" w:eastAsia="Times New Roman" w:hAnsi="Times New Roman" w:cs="Times New Roman"/>
          <w:color w:val="000000"/>
          <w:lang w:val="en-IN"/>
        </w:rPr>
      </w:pPr>
    </w:p>
    <w:p w14:paraId="6AE86368" w14:textId="28FF01FD"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is silent.)</w:t>
      </w:r>
    </w:p>
    <w:p w14:paraId="703A7681" w14:textId="77777777"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lastRenderedPageBreak/>
        <w:t>Caeser: I don’t belong here. I question the High Priest’s teachings. If it weren’t for you, I’d have been thrown in prison for blasphemy. The others don’t trust me—and honestly? I don’t trust this place either.</w:t>
      </w:r>
    </w:p>
    <w:p w14:paraId="2D414BD6" w14:textId="77777777" w:rsidR="00445677" w:rsidRDefault="00445677" w:rsidP="00445677">
      <w:pPr>
        <w:spacing w:after="0"/>
        <w:rPr>
          <w:rFonts w:ascii="Times New Roman" w:eastAsia="Times New Roman" w:hAnsi="Times New Roman" w:cs="Times New Roman"/>
          <w:color w:val="000000"/>
          <w:lang w:val="en-IN"/>
        </w:rPr>
      </w:pPr>
    </w:p>
    <w:p w14:paraId="0DE11818" w14:textId="359B98CA"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(Caeser steps forward, eyes intense.)</w:t>
      </w:r>
    </w:p>
    <w:p w14:paraId="523F3E3F" w14:textId="77777777" w:rsidR="00445677" w:rsidRDefault="00445677" w:rsidP="00445677">
      <w:pPr>
        <w:spacing w:after="0"/>
        <w:rPr>
          <w:rFonts w:ascii="Times New Roman" w:eastAsia="Times New Roman" w:hAnsi="Times New Roman" w:cs="Times New Roman"/>
          <w:color w:val="000000"/>
          <w:lang w:val="en-IN"/>
        </w:rPr>
      </w:pPr>
    </w:p>
    <w:p w14:paraId="0F66137C" w14:textId="3D070B09"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Caeser: We’ve captured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xml:space="preserve"> operatives wandering the </w:t>
      </w:r>
      <w:proofErr w:type="spellStart"/>
      <w:r w:rsidRPr="00445677">
        <w:rPr>
          <w:rFonts w:ascii="Times New Roman" w:eastAsia="Times New Roman" w:hAnsi="Times New Roman" w:cs="Times New Roman"/>
          <w:color w:val="000000"/>
          <w:lang w:val="en-IN"/>
        </w:rPr>
        <w:t>Heremus</w:t>
      </w:r>
      <w:proofErr w:type="spellEnd"/>
      <w:r w:rsidRPr="00445677">
        <w:rPr>
          <w:rFonts w:ascii="Times New Roman" w:eastAsia="Times New Roman" w:hAnsi="Times New Roman" w:cs="Times New Roman"/>
          <w:color w:val="000000"/>
          <w:lang w:val="en-IN"/>
        </w:rPr>
        <w:t>, and they all speak of oddities—things that shouldn’t exist. Look around you, Father. The creatures we hunt are twisted, mutated beyond recognition. The trees rot from within. The land itself is sick. Something is wrong here.</w:t>
      </w:r>
    </w:p>
    <w:p w14:paraId="48E49325" w14:textId="77777777" w:rsidR="00445677" w:rsidRDefault="00445677" w:rsidP="00445677">
      <w:pPr>
        <w:spacing w:after="0"/>
        <w:rPr>
          <w:rFonts w:ascii="Times New Roman" w:eastAsia="Times New Roman" w:hAnsi="Times New Roman" w:cs="Times New Roman"/>
          <w:color w:val="000000"/>
          <w:lang w:val="en-IN"/>
        </w:rPr>
      </w:pPr>
    </w:p>
    <w:p w14:paraId="5A062974" w14:textId="5F43D8E4"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(Augustus clenches his jaw, listening.)</w:t>
      </w:r>
    </w:p>
    <w:p w14:paraId="565DC555" w14:textId="77777777" w:rsidR="00445677" w:rsidRDefault="00445677" w:rsidP="00445677">
      <w:pPr>
        <w:spacing w:after="0"/>
        <w:rPr>
          <w:rFonts w:ascii="Times New Roman" w:eastAsia="Times New Roman" w:hAnsi="Times New Roman" w:cs="Times New Roman"/>
          <w:color w:val="000000"/>
          <w:lang w:val="en-IN"/>
        </w:rPr>
      </w:pPr>
    </w:p>
    <w:p w14:paraId="397123D4" w14:textId="03EDD700"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Caeser: If we can find the source of that corruption—if we can stop it—we could have a life beyond this wasteland. We could live like the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in a world that isn’t dying. There’s no future in this place.</w:t>
      </w:r>
    </w:p>
    <w:p w14:paraId="48634600" w14:textId="77777777" w:rsidR="00445677" w:rsidRDefault="00445677" w:rsidP="00445677">
      <w:pPr>
        <w:spacing w:after="0"/>
        <w:rPr>
          <w:rFonts w:ascii="Times New Roman" w:eastAsia="Times New Roman" w:hAnsi="Times New Roman" w:cs="Times New Roman"/>
          <w:color w:val="000000"/>
          <w:lang w:val="en-IN"/>
        </w:rPr>
      </w:pPr>
    </w:p>
    <w:p w14:paraId="447849F1" w14:textId="66683FC5" w:rsidR="00445677" w:rsidRPr="00445677" w:rsidRDefault="00445677" w:rsidP="00445677">
      <w:pPr>
        <w:spacing w:after="0"/>
        <w:rPr>
          <w:rFonts w:ascii="Times New Roman" w:eastAsia="Times New Roman" w:hAnsi="Times New Roman" w:cs="Times New Roman"/>
          <w:color w:val="000000"/>
          <w:lang w:val="en-IN"/>
        </w:rPr>
      </w:pPr>
      <w:r w:rsidRPr="00445677">
        <w:rPr>
          <w:rFonts w:ascii="Times New Roman" w:eastAsia="Times New Roman" w:hAnsi="Times New Roman" w:cs="Times New Roman"/>
          <w:color w:val="000000"/>
          <w:lang w:val="en-IN"/>
        </w:rPr>
        <w:t xml:space="preserve">Augustus: The hearts of the </w:t>
      </w:r>
      <w:proofErr w:type="spellStart"/>
      <w:r w:rsidRPr="00445677">
        <w:rPr>
          <w:rFonts w:ascii="Times New Roman" w:eastAsia="Times New Roman" w:hAnsi="Times New Roman" w:cs="Times New Roman"/>
          <w:color w:val="000000"/>
          <w:lang w:val="en-IN"/>
        </w:rPr>
        <w:t>Reditus</w:t>
      </w:r>
      <w:proofErr w:type="spellEnd"/>
      <w:r w:rsidRPr="00445677">
        <w:rPr>
          <w:rFonts w:ascii="Times New Roman" w:eastAsia="Times New Roman" w:hAnsi="Times New Roman" w:cs="Times New Roman"/>
          <w:color w:val="000000"/>
          <w:lang w:val="en-IN"/>
        </w:rPr>
        <w:t xml:space="preserve"> have corrupted this land. They dump their industry’s waste here.</w:t>
      </w:r>
    </w:p>
    <w:p w14:paraId="34965348" w14:textId="77777777" w:rsidR="00445677" w:rsidRDefault="00445677" w:rsidP="00445677">
      <w:pPr>
        <w:spacing w:after="0"/>
        <w:rPr>
          <w:rFonts w:ascii="Times New Roman" w:eastAsia="Times New Roman" w:hAnsi="Times New Roman" w:cs="Times New Roman"/>
          <w:color w:val="000000"/>
          <w:lang w:val="en-IN"/>
        </w:rPr>
      </w:pPr>
    </w:p>
    <w:p w14:paraId="3B8E8B76" w14:textId="77777777"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(Caesar clenches his fists, his voice steady but determined.)</w:t>
      </w:r>
    </w:p>
    <w:p w14:paraId="03041128" w14:textId="77777777" w:rsidR="00422799" w:rsidRDefault="00422799" w:rsidP="00422799">
      <w:pPr>
        <w:spacing w:after="0"/>
        <w:rPr>
          <w:rFonts w:ascii="Times New Roman" w:eastAsia="Times New Roman" w:hAnsi="Times New Roman" w:cs="Times New Roman"/>
          <w:color w:val="000000"/>
          <w:lang w:val="en-IN"/>
        </w:rPr>
      </w:pPr>
    </w:p>
    <w:p w14:paraId="668905C2" w14:textId="06D70C6B"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Caesar: I have to see for myself. I have to </w:t>
      </w:r>
      <w:r w:rsidRPr="00422799">
        <w:rPr>
          <w:rFonts w:ascii="Times New Roman" w:eastAsia="Times New Roman" w:hAnsi="Times New Roman" w:cs="Times New Roman"/>
          <w:i/>
          <w:iCs/>
          <w:color w:val="000000"/>
          <w:lang w:val="en-IN"/>
        </w:rPr>
        <w:t>know</w:t>
      </w:r>
      <w:r w:rsidRPr="00422799">
        <w:rPr>
          <w:rFonts w:ascii="Times New Roman" w:eastAsia="Times New Roman" w:hAnsi="Times New Roman" w:cs="Times New Roman"/>
          <w:color w:val="000000"/>
          <w:lang w:val="en-IN"/>
        </w:rPr>
        <w:t xml:space="preserve"> what’s out there. I want a better future—for myself, for Theresa. And you… you need to be alive to see your grandchildren, old man.</w:t>
      </w:r>
    </w:p>
    <w:p w14:paraId="31AEBFCA" w14:textId="77777777"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(A long silence. Augustus’ hands tighten into fists.)</w:t>
      </w:r>
    </w:p>
    <w:p w14:paraId="4704AA40" w14:textId="77777777" w:rsidR="00422799" w:rsidRDefault="00422799" w:rsidP="00422799">
      <w:pPr>
        <w:spacing w:after="0"/>
        <w:rPr>
          <w:rFonts w:ascii="Times New Roman" w:eastAsia="Times New Roman" w:hAnsi="Times New Roman" w:cs="Times New Roman"/>
          <w:color w:val="000000"/>
          <w:lang w:val="en-IN"/>
        </w:rPr>
      </w:pPr>
    </w:p>
    <w:p w14:paraId="180079D5" w14:textId="4E12EC6B"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Augustus: …You can’t. Don’t be foolish. There are dangers in the </w:t>
      </w:r>
      <w:proofErr w:type="spellStart"/>
      <w:r w:rsidRPr="00422799">
        <w:rPr>
          <w:rFonts w:ascii="Times New Roman" w:eastAsia="Times New Roman" w:hAnsi="Times New Roman" w:cs="Times New Roman"/>
          <w:color w:val="000000"/>
          <w:lang w:val="en-IN"/>
        </w:rPr>
        <w:t>Heremus</w:t>
      </w:r>
      <w:proofErr w:type="spellEnd"/>
      <w:r w:rsidRPr="00422799">
        <w:rPr>
          <w:rFonts w:ascii="Times New Roman" w:eastAsia="Times New Roman" w:hAnsi="Times New Roman" w:cs="Times New Roman"/>
          <w:color w:val="000000"/>
          <w:lang w:val="en-IN"/>
        </w:rPr>
        <w:t xml:space="preserve"> beyond your imagination—</w:t>
      </w:r>
    </w:p>
    <w:p w14:paraId="5339B33B" w14:textId="77777777" w:rsidR="00422799" w:rsidRDefault="00422799" w:rsidP="00422799">
      <w:pPr>
        <w:spacing w:after="0"/>
        <w:rPr>
          <w:rFonts w:ascii="Times New Roman" w:eastAsia="Times New Roman" w:hAnsi="Times New Roman" w:cs="Times New Roman"/>
          <w:color w:val="000000"/>
          <w:lang w:val="en-IN"/>
        </w:rPr>
      </w:pPr>
    </w:p>
    <w:p w14:paraId="654EA4DD" w14:textId="190440E1"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Caesar: And don’t </w:t>
      </w:r>
      <w:r w:rsidRPr="00422799">
        <w:rPr>
          <w:rFonts w:ascii="Times New Roman" w:eastAsia="Times New Roman" w:hAnsi="Times New Roman" w:cs="Times New Roman"/>
          <w:i/>
          <w:iCs/>
          <w:color w:val="000000"/>
          <w:lang w:val="en-IN"/>
        </w:rPr>
        <w:t>you</w:t>
      </w:r>
      <w:r w:rsidRPr="00422799">
        <w:rPr>
          <w:rFonts w:ascii="Times New Roman" w:eastAsia="Times New Roman" w:hAnsi="Times New Roman" w:cs="Times New Roman"/>
          <w:color w:val="000000"/>
          <w:lang w:val="en-IN"/>
        </w:rPr>
        <w:t xml:space="preserve"> be foolish yourself!</w:t>
      </w:r>
    </w:p>
    <w:p w14:paraId="29FAD85C" w14:textId="77777777" w:rsidR="00422799" w:rsidRDefault="00422799" w:rsidP="00422799">
      <w:pPr>
        <w:spacing w:after="0"/>
        <w:rPr>
          <w:rFonts w:ascii="Times New Roman" w:eastAsia="Times New Roman" w:hAnsi="Times New Roman" w:cs="Times New Roman"/>
          <w:color w:val="000000"/>
          <w:lang w:val="en-IN"/>
        </w:rPr>
      </w:pPr>
    </w:p>
    <w:p w14:paraId="15178CE0" w14:textId="679DC0D0"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Augustus (taken aback): What!?</w:t>
      </w:r>
    </w:p>
    <w:p w14:paraId="7AABF43F" w14:textId="77777777" w:rsidR="00422799" w:rsidRDefault="00422799" w:rsidP="00422799">
      <w:pPr>
        <w:spacing w:after="0"/>
        <w:rPr>
          <w:rFonts w:ascii="Times New Roman" w:eastAsia="Times New Roman" w:hAnsi="Times New Roman" w:cs="Times New Roman"/>
          <w:color w:val="000000"/>
          <w:lang w:val="en-IN"/>
        </w:rPr>
      </w:pPr>
    </w:p>
    <w:p w14:paraId="43843801" w14:textId="18EDED0E"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Caesar: If it’s </w:t>
      </w:r>
      <w:r w:rsidRPr="00422799">
        <w:rPr>
          <w:rFonts w:ascii="Times New Roman" w:eastAsia="Times New Roman" w:hAnsi="Times New Roman" w:cs="Times New Roman"/>
          <w:i/>
          <w:iCs/>
          <w:color w:val="000000"/>
          <w:lang w:val="en-IN"/>
        </w:rPr>
        <w:t>that</w:t>
      </w:r>
      <w:r w:rsidRPr="00422799">
        <w:rPr>
          <w:rFonts w:ascii="Times New Roman" w:eastAsia="Times New Roman" w:hAnsi="Times New Roman" w:cs="Times New Roman"/>
          <w:color w:val="000000"/>
          <w:lang w:val="en-IN"/>
        </w:rPr>
        <w:t xml:space="preserve"> dangerous, then you </w:t>
      </w:r>
      <w:r w:rsidRPr="00422799">
        <w:rPr>
          <w:rFonts w:ascii="Times New Roman" w:eastAsia="Times New Roman" w:hAnsi="Times New Roman" w:cs="Times New Roman"/>
          <w:i/>
          <w:iCs/>
          <w:color w:val="000000"/>
          <w:lang w:val="en-IN"/>
        </w:rPr>
        <w:t>need</w:t>
      </w:r>
      <w:r w:rsidRPr="00422799">
        <w:rPr>
          <w:rFonts w:ascii="Times New Roman" w:eastAsia="Times New Roman" w:hAnsi="Times New Roman" w:cs="Times New Roman"/>
          <w:color w:val="000000"/>
          <w:lang w:val="en-IN"/>
        </w:rPr>
        <w:t xml:space="preserve"> me! You barely survived a </w:t>
      </w:r>
      <w:r w:rsidRPr="00422799">
        <w:rPr>
          <w:rFonts w:ascii="Times New Roman" w:eastAsia="Times New Roman" w:hAnsi="Times New Roman" w:cs="Times New Roman"/>
          <w:i/>
          <w:iCs/>
          <w:color w:val="000000"/>
          <w:lang w:val="en-IN"/>
        </w:rPr>
        <w:t>damaged</w:t>
      </w:r>
      <w:r w:rsidRPr="00422799">
        <w:rPr>
          <w:rFonts w:ascii="Times New Roman" w:eastAsia="Times New Roman" w:hAnsi="Times New Roman" w:cs="Times New Roman"/>
          <w:color w:val="000000"/>
          <w:lang w:val="en-IN"/>
        </w:rPr>
        <w:t xml:space="preserve"> drone today. What do you think will happen when you face something stronger?</w:t>
      </w:r>
    </w:p>
    <w:p w14:paraId="13A02DA9" w14:textId="77777777" w:rsidR="00422799" w:rsidRDefault="00422799" w:rsidP="00422799">
      <w:pPr>
        <w:spacing w:after="0"/>
        <w:rPr>
          <w:rFonts w:ascii="Times New Roman" w:eastAsia="Times New Roman" w:hAnsi="Times New Roman" w:cs="Times New Roman"/>
          <w:color w:val="000000"/>
          <w:lang w:val="en-IN"/>
        </w:rPr>
      </w:pPr>
    </w:p>
    <w:p w14:paraId="426554E8" w14:textId="31C5FDA3"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(Augustus looks at his son, conflicted.)</w:t>
      </w:r>
    </w:p>
    <w:p w14:paraId="59B9615D" w14:textId="77777777" w:rsidR="00422799" w:rsidRDefault="00422799" w:rsidP="00422799">
      <w:pPr>
        <w:spacing w:after="0"/>
        <w:rPr>
          <w:rFonts w:ascii="Times New Roman" w:eastAsia="Times New Roman" w:hAnsi="Times New Roman" w:cs="Times New Roman"/>
          <w:color w:val="000000"/>
          <w:lang w:val="en-IN"/>
        </w:rPr>
      </w:pPr>
    </w:p>
    <w:p w14:paraId="44771A41" w14:textId="03045EE6"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Caesar: If you ever want to make it back—to camp, to Mother—you </w:t>
      </w:r>
      <w:r w:rsidRPr="00422799">
        <w:rPr>
          <w:rFonts w:ascii="Times New Roman" w:eastAsia="Times New Roman" w:hAnsi="Times New Roman" w:cs="Times New Roman"/>
          <w:i/>
          <w:iCs/>
          <w:color w:val="000000"/>
          <w:lang w:val="en-IN"/>
        </w:rPr>
        <w:t>need</w:t>
      </w:r>
      <w:r w:rsidRPr="00422799">
        <w:rPr>
          <w:rFonts w:ascii="Times New Roman" w:eastAsia="Times New Roman" w:hAnsi="Times New Roman" w:cs="Times New Roman"/>
          <w:color w:val="000000"/>
          <w:lang w:val="en-IN"/>
        </w:rPr>
        <w:t xml:space="preserve"> my help.</w:t>
      </w:r>
    </w:p>
    <w:p w14:paraId="1E165753" w14:textId="77777777" w:rsidR="00422799" w:rsidRDefault="00422799" w:rsidP="00422799">
      <w:pPr>
        <w:spacing w:after="0"/>
        <w:rPr>
          <w:rFonts w:ascii="Times New Roman" w:eastAsia="Times New Roman" w:hAnsi="Times New Roman" w:cs="Times New Roman"/>
          <w:color w:val="000000"/>
          <w:lang w:val="en-IN"/>
        </w:rPr>
      </w:pPr>
    </w:p>
    <w:p w14:paraId="2836FE84" w14:textId="37D91563"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(Augustus exhales slowly, the weight of the decision pressing on him. His eyes are heavy with resignation.)</w:t>
      </w:r>
    </w:p>
    <w:p w14:paraId="38A2111B" w14:textId="77777777" w:rsidR="00422799" w:rsidRDefault="00422799" w:rsidP="00422799">
      <w:pPr>
        <w:spacing w:after="0"/>
        <w:rPr>
          <w:rFonts w:ascii="Times New Roman" w:eastAsia="Times New Roman" w:hAnsi="Times New Roman" w:cs="Times New Roman"/>
          <w:color w:val="000000"/>
          <w:lang w:val="en-IN"/>
        </w:rPr>
      </w:pPr>
    </w:p>
    <w:p w14:paraId="60CECBB1" w14:textId="5A20D541"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Augustus: …Then we leave at dawn.</w:t>
      </w:r>
    </w:p>
    <w:p w14:paraId="3C7859FB" w14:textId="77777777" w:rsidR="00422799" w:rsidRDefault="00422799" w:rsidP="00422799">
      <w:pPr>
        <w:spacing w:after="0"/>
        <w:rPr>
          <w:rFonts w:ascii="Times New Roman" w:eastAsia="Times New Roman" w:hAnsi="Times New Roman" w:cs="Times New Roman"/>
          <w:color w:val="000000"/>
          <w:lang w:val="en-IN"/>
        </w:rPr>
      </w:pPr>
    </w:p>
    <w:p w14:paraId="786938E9" w14:textId="3C770144"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lastRenderedPageBreak/>
        <w:t>(Caesar smirks, satisfied, but his expression soon turns serious.)</w:t>
      </w:r>
    </w:p>
    <w:p w14:paraId="34BB99CD" w14:textId="77777777" w:rsidR="00422799" w:rsidRDefault="00422799" w:rsidP="00422799">
      <w:pPr>
        <w:spacing w:after="0"/>
        <w:rPr>
          <w:rFonts w:ascii="Times New Roman" w:eastAsia="Times New Roman" w:hAnsi="Times New Roman" w:cs="Times New Roman"/>
          <w:color w:val="000000"/>
          <w:lang w:val="en-IN"/>
        </w:rPr>
      </w:pPr>
    </w:p>
    <w:p w14:paraId="77B94D42" w14:textId="7020C893"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Caesar: Just one question—what gives you the confidence we’ll succeed where </w:t>
      </w:r>
      <w:r w:rsidRPr="00422799">
        <w:rPr>
          <w:rFonts w:ascii="Times New Roman" w:eastAsia="Times New Roman" w:hAnsi="Times New Roman" w:cs="Times New Roman"/>
          <w:i/>
          <w:iCs/>
          <w:color w:val="000000"/>
          <w:lang w:val="en-IN"/>
        </w:rPr>
        <w:t>countless</w:t>
      </w:r>
      <w:r w:rsidRPr="00422799">
        <w:rPr>
          <w:rFonts w:ascii="Times New Roman" w:eastAsia="Times New Roman" w:hAnsi="Times New Roman" w:cs="Times New Roman"/>
          <w:color w:val="000000"/>
          <w:lang w:val="en-IN"/>
        </w:rPr>
        <w:t xml:space="preserve"> </w:t>
      </w:r>
      <w:proofErr w:type="spellStart"/>
      <w:r w:rsidRPr="00422799">
        <w:rPr>
          <w:rFonts w:ascii="Times New Roman" w:eastAsia="Times New Roman" w:hAnsi="Times New Roman" w:cs="Times New Roman"/>
          <w:color w:val="000000"/>
          <w:lang w:val="en-IN"/>
        </w:rPr>
        <w:t>Rediits</w:t>
      </w:r>
      <w:proofErr w:type="spellEnd"/>
      <w:r w:rsidRPr="00422799">
        <w:rPr>
          <w:rFonts w:ascii="Times New Roman" w:eastAsia="Times New Roman" w:hAnsi="Times New Roman" w:cs="Times New Roman"/>
          <w:color w:val="000000"/>
          <w:lang w:val="en-IN"/>
        </w:rPr>
        <w:t xml:space="preserve"> have failed? I see you poring over Grandfather Cid’s diary sometimes. </w:t>
      </w:r>
      <w:r w:rsidRPr="00422799">
        <w:rPr>
          <w:rFonts w:ascii="Times New Roman" w:eastAsia="Times New Roman" w:hAnsi="Times New Roman" w:cs="Times New Roman"/>
          <w:i/>
          <w:iCs/>
          <w:color w:val="000000"/>
          <w:lang w:val="en-IN"/>
        </w:rPr>
        <w:t>Is that it?</w:t>
      </w:r>
    </w:p>
    <w:p w14:paraId="7F717E63" w14:textId="77777777" w:rsidR="00422799" w:rsidRDefault="00422799" w:rsidP="00422799">
      <w:pPr>
        <w:spacing w:after="0"/>
        <w:rPr>
          <w:rFonts w:ascii="Times New Roman" w:eastAsia="Times New Roman" w:hAnsi="Times New Roman" w:cs="Times New Roman"/>
          <w:color w:val="000000"/>
          <w:lang w:val="en-IN"/>
        </w:rPr>
      </w:pPr>
    </w:p>
    <w:p w14:paraId="1AD5DEAE" w14:textId="1C08249E"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(Augustus’ gaze darkens, his voice lowering.)</w:t>
      </w:r>
    </w:p>
    <w:p w14:paraId="714138EF" w14:textId="77777777" w:rsidR="00422799" w:rsidRDefault="00422799" w:rsidP="00422799">
      <w:pPr>
        <w:spacing w:after="0"/>
        <w:rPr>
          <w:rFonts w:ascii="Times New Roman" w:eastAsia="Times New Roman" w:hAnsi="Times New Roman" w:cs="Times New Roman"/>
          <w:color w:val="000000"/>
          <w:lang w:val="en-IN"/>
        </w:rPr>
      </w:pPr>
    </w:p>
    <w:p w14:paraId="19CC7CE0" w14:textId="400A969F" w:rsidR="00422799" w:rsidRPr="00422799" w:rsidRDefault="00422799" w:rsidP="00422799">
      <w:pPr>
        <w:spacing w:after="0"/>
        <w:rPr>
          <w:rFonts w:ascii="Times New Roman" w:eastAsia="Times New Roman" w:hAnsi="Times New Roman" w:cs="Times New Roman"/>
          <w:color w:val="000000"/>
          <w:lang w:val="en-IN"/>
        </w:rPr>
      </w:pPr>
      <w:r w:rsidRPr="00422799">
        <w:rPr>
          <w:rFonts w:ascii="Times New Roman" w:eastAsia="Times New Roman" w:hAnsi="Times New Roman" w:cs="Times New Roman"/>
          <w:color w:val="000000"/>
          <w:lang w:val="en-IN"/>
        </w:rPr>
        <w:t xml:space="preserve">Augustus: That’s a long story. But if you’re coming with me, it’s one you </w:t>
      </w:r>
      <w:r w:rsidRPr="00422799">
        <w:rPr>
          <w:rFonts w:ascii="Times New Roman" w:eastAsia="Times New Roman" w:hAnsi="Times New Roman" w:cs="Times New Roman"/>
          <w:i/>
          <w:iCs/>
          <w:color w:val="000000"/>
          <w:lang w:val="en-IN"/>
        </w:rPr>
        <w:t>must</w:t>
      </w:r>
      <w:r w:rsidRPr="00422799">
        <w:rPr>
          <w:rFonts w:ascii="Times New Roman" w:eastAsia="Times New Roman" w:hAnsi="Times New Roman" w:cs="Times New Roman"/>
          <w:color w:val="000000"/>
          <w:lang w:val="en-IN"/>
        </w:rPr>
        <w:t xml:space="preserve"> hear.</w:t>
      </w:r>
    </w:p>
    <w:p w14:paraId="54DF51AD" w14:textId="6E322D98" w:rsidR="00422799" w:rsidRPr="00422799" w:rsidRDefault="00422799" w:rsidP="00422799">
      <w:pPr>
        <w:spacing w:after="0"/>
        <w:rPr>
          <w:rFonts w:ascii="Times New Roman" w:eastAsia="Times New Roman" w:hAnsi="Times New Roman" w:cs="Times New Roman"/>
          <w:color w:val="000000"/>
          <w:lang w:val="en-IN"/>
        </w:rPr>
      </w:pPr>
    </w:p>
    <w:p w14:paraId="1837F048" w14:textId="77777777" w:rsidR="00EE7F75" w:rsidRPr="00EE7F75" w:rsidRDefault="00EE7F75" w:rsidP="00EE7F75">
      <w:pPr>
        <w:spacing w:after="0"/>
        <w:rPr>
          <w:rFonts w:ascii="Times New Roman" w:eastAsia="Times New Roman" w:hAnsi="Times New Roman" w:cs="Times New Roman"/>
          <w:b/>
          <w:bCs/>
          <w:color w:val="000000"/>
          <w:sz w:val="40"/>
          <w:szCs w:val="40"/>
          <w:lang w:val="en-IN"/>
        </w:rPr>
      </w:pPr>
      <w:r w:rsidRPr="00EE7F75">
        <w:rPr>
          <w:rFonts w:ascii="Times New Roman" w:eastAsia="Times New Roman" w:hAnsi="Times New Roman" w:cs="Times New Roman"/>
          <w:b/>
          <w:bCs/>
          <w:color w:val="000000"/>
          <w:sz w:val="40"/>
          <w:szCs w:val="40"/>
          <w:lang w:val="en-IN"/>
        </w:rPr>
        <w:t xml:space="preserve">Flashback: The </w:t>
      </w:r>
      <w:proofErr w:type="spellStart"/>
      <w:r w:rsidRPr="00EE7F75">
        <w:rPr>
          <w:rFonts w:ascii="Times New Roman" w:eastAsia="Times New Roman" w:hAnsi="Times New Roman" w:cs="Times New Roman"/>
          <w:b/>
          <w:bCs/>
          <w:color w:val="000000"/>
          <w:sz w:val="40"/>
          <w:szCs w:val="40"/>
          <w:lang w:val="en-IN"/>
        </w:rPr>
        <w:t>Magicius</w:t>
      </w:r>
      <w:proofErr w:type="spellEnd"/>
      <w:r w:rsidRPr="00EE7F75">
        <w:rPr>
          <w:rFonts w:ascii="Times New Roman" w:eastAsia="Times New Roman" w:hAnsi="Times New Roman" w:cs="Times New Roman"/>
          <w:b/>
          <w:bCs/>
          <w:color w:val="000000"/>
          <w:sz w:val="40"/>
          <w:szCs w:val="40"/>
          <w:lang w:val="en-IN"/>
        </w:rPr>
        <w:t xml:space="preserve"> Facility</w:t>
      </w:r>
    </w:p>
    <w:p w14:paraId="5B97598E" w14:textId="77777777" w:rsidR="00EE7F75" w:rsidRDefault="00EE7F75" w:rsidP="00EE7F75">
      <w:pPr>
        <w:spacing w:after="0"/>
        <w:rPr>
          <w:rFonts w:ascii="Times New Roman" w:eastAsia="Times New Roman" w:hAnsi="Times New Roman" w:cs="Times New Roman"/>
          <w:color w:val="000000"/>
          <w:lang w:val="en-IN"/>
        </w:rPr>
      </w:pPr>
    </w:p>
    <w:p w14:paraId="3509CA2E" w14:textId="571BABB6"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(The scene fades in. The camera glides through a dark, sterile laboratory, its walls lined with towering glass chambers. Inside them, suspended Fabricius—humanoid figures locked in rigid stillness—are drained of a luminous, pulsating energy. The glow surges through metallic conduits, feeding into intricate machines humming with restrained power. </w:t>
      </w:r>
      <w:proofErr w:type="spellStart"/>
      <w:r w:rsidRPr="00EE7F75">
        <w:rPr>
          <w:rFonts w:ascii="Times New Roman" w:eastAsia="Times New Roman" w:hAnsi="Times New Roman" w:cs="Times New Roman"/>
          <w:color w:val="000000"/>
          <w:lang w:val="en-IN"/>
        </w:rPr>
        <w:t>Reditus</w:t>
      </w:r>
      <w:proofErr w:type="spellEnd"/>
      <w:r w:rsidRPr="00EE7F75">
        <w:rPr>
          <w:rFonts w:ascii="Times New Roman" w:eastAsia="Times New Roman" w:hAnsi="Times New Roman" w:cs="Times New Roman"/>
          <w:color w:val="000000"/>
          <w:lang w:val="en-IN"/>
        </w:rPr>
        <w:t xml:space="preserve"> scientists, clad in high-tech uniforms, move methodically between control panels, muttering in hushed, clinical tones.)</w:t>
      </w:r>
    </w:p>
    <w:p w14:paraId="167FB36D" w14:textId="77777777" w:rsidR="00EE7F75" w:rsidRPr="00EE7F75" w:rsidRDefault="00EE7F75" w:rsidP="00EE7F75">
      <w:pPr>
        <w:spacing w:after="0"/>
        <w:rPr>
          <w:rFonts w:ascii="Times New Roman" w:eastAsia="Times New Roman" w:hAnsi="Times New Roman" w:cs="Times New Roman"/>
          <w:color w:val="000000"/>
          <w:lang w:val="en-IN"/>
        </w:rPr>
      </w:pPr>
    </w:p>
    <w:p w14:paraId="539E2040" w14:textId="77777777"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(Augustus’ voice narrates over the haunting imagery, a solemn and mysterious underscore accompanying his words.)</w:t>
      </w:r>
    </w:p>
    <w:p w14:paraId="434DEFB6" w14:textId="77777777" w:rsidR="00EE7F75" w:rsidRPr="00EE7F75" w:rsidRDefault="00EE7F75" w:rsidP="00EE7F75">
      <w:pPr>
        <w:spacing w:after="0"/>
        <w:rPr>
          <w:rFonts w:ascii="Times New Roman" w:eastAsia="Times New Roman" w:hAnsi="Times New Roman" w:cs="Times New Roman"/>
          <w:color w:val="000000"/>
          <w:lang w:val="en-IN"/>
        </w:rPr>
      </w:pPr>
    </w:p>
    <w:p w14:paraId="74481369" w14:textId="77777777"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(V.O.): As you know, our legend speaks of a hidden facility, deep within </w:t>
      </w:r>
      <w:proofErr w:type="spellStart"/>
      <w:r w:rsidRPr="00EE7F75">
        <w:rPr>
          <w:rFonts w:ascii="Times New Roman" w:eastAsia="Times New Roman" w:hAnsi="Times New Roman" w:cs="Times New Roman"/>
          <w:color w:val="000000"/>
          <w:lang w:val="en-IN"/>
        </w:rPr>
        <w:t>Vehere</w:t>
      </w:r>
      <w:proofErr w:type="spellEnd"/>
      <w:r w:rsidRPr="00EE7F75">
        <w:rPr>
          <w:rFonts w:ascii="Times New Roman" w:eastAsia="Times New Roman" w:hAnsi="Times New Roman" w:cs="Times New Roman"/>
          <w:color w:val="000000"/>
          <w:lang w:val="en-IN"/>
        </w:rPr>
        <w:t>. It was here that Corydon Deus was transformed—where he received the might of the gods.</w:t>
      </w:r>
    </w:p>
    <w:p w14:paraId="1FCEB502" w14:textId="77777777" w:rsidR="00EE7F75" w:rsidRDefault="00EE7F75" w:rsidP="00EE7F75">
      <w:pPr>
        <w:spacing w:after="0"/>
        <w:rPr>
          <w:rFonts w:ascii="Times New Roman" w:eastAsia="Times New Roman" w:hAnsi="Times New Roman" w:cs="Times New Roman"/>
          <w:color w:val="000000"/>
          <w:lang w:val="en-IN"/>
        </w:rPr>
      </w:pPr>
    </w:p>
    <w:p w14:paraId="0C1D8D06" w14:textId="1FF1F19C"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(The camera cuts to a massive ruined structure, barely standing amidst the desolate expanse of </w:t>
      </w:r>
      <w:proofErr w:type="spellStart"/>
      <w:r w:rsidRPr="00EE7F75">
        <w:rPr>
          <w:rFonts w:ascii="Times New Roman" w:eastAsia="Times New Roman" w:hAnsi="Times New Roman" w:cs="Times New Roman"/>
          <w:color w:val="000000"/>
          <w:lang w:val="en-IN"/>
        </w:rPr>
        <w:t>Vehere</w:t>
      </w:r>
      <w:proofErr w:type="spellEnd"/>
      <w:r w:rsidRPr="00EE7F75">
        <w:rPr>
          <w:rFonts w:ascii="Times New Roman" w:eastAsia="Times New Roman" w:hAnsi="Times New Roman" w:cs="Times New Roman"/>
          <w:color w:val="000000"/>
          <w:lang w:val="en-IN"/>
        </w:rPr>
        <w:t>. Shattered towers loom against the storm-ridden sky. A distant explosion echoes through the ruins, sending dust and debris into the air.)</w:t>
      </w:r>
    </w:p>
    <w:p w14:paraId="7C47BEBB" w14:textId="77777777" w:rsidR="00EE7F75" w:rsidRPr="00EE7F75" w:rsidRDefault="00EE7F75" w:rsidP="00EE7F75">
      <w:pPr>
        <w:spacing w:after="0"/>
        <w:rPr>
          <w:rFonts w:ascii="Times New Roman" w:eastAsia="Times New Roman" w:hAnsi="Times New Roman" w:cs="Times New Roman"/>
          <w:color w:val="000000"/>
          <w:lang w:val="en-IN"/>
        </w:rPr>
      </w:pPr>
    </w:p>
    <w:p w14:paraId="64B7C59E" w14:textId="77777777"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(V.O.): If my theory is correct, the </w:t>
      </w:r>
      <w:proofErr w:type="spellStart"/>
      <w:r w:rsidRPr="00EE7F75">
        <w:rPr>
          <w:rFonts w:ascii="Times New Roman" w:eastAsia="Times New Roman" w:hAnsi="Times New Roman" w:cs="Times New Roman"/>
          <w:color w:val="000000"/>
          <w:lang w:val="en-IN"/>
        </w:rPr>
        <w:t>Magicius</w:t>
      </w:r>
      <w:proofErr w:type="spellEnd"/>
      <w:r w:rsidRPr="00EE7F75">
        <w:rPr>
          <w:rFonts w:ascii="Times New Roman" w:eastAsia="Times New Roman" w:hAnsi="Times New Roman" w:cs="Times New Roman"/>
          <w:color w:val="000000"/>
          <w:lang w:val="en-IN"/>
        </w:rPr>
        <w:t xml:space="preserve"> extracted from the Fabricius and infused into Corydon Deus may still exist—even in trace amounts. If we can find it… we may have the key to restoring magic. Perhaps even to awakening him.</w:t>
      </w:r>
    </w:p>
    <w:p w14:paraId="5F1B1994" w14:textId="77777777" w:rsidR="00EE7F75" w:rsidRPr="00EE7F75" w:rsidRDefault="00EE7F75" w:rsidP="00EE7F75">
      <w:pPr>
        <w:spacing w:after="0"/>
        <w:rPr>
          <w:rFonts w:ascii="Times New Roman" w:eastAsia="Times New Roman" w:hAnsi="Times New Roman" w:cs="Times New Roman"/>
          <w:color w:val="000000"/>
          <w:lang w:val="en-IN"/>
        </w:rPr>
      </w:pPr>
    </w:p>
    <w:p w14:paraId="79251F34" w14:textId="77777777"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(The flashback shifts. Klaxons blare. </w:t>
      </w:r>
      <w:proofErr w:type="spellStart"/>
      <w:r w:rsidRPr="00EE7F75">
        <w:rPr>
          <w:rFonts w:ascii="Times New Roman" w:eastAsia="Times New Roman" w:hAnsi="Times New Roman" w:cs="Times New Roman"/>
          <w:color w:val="000000"/>
          <w:lang w:val="en-IN"/>
        </w:rPr>
        <w:t>Reditus</w:t>
      </w:r>
      <w:proofErr w:type="spellEnd"/>
      <w:r w:rsidRPr="00EE7F75">
        <w:rPr>
          <w:rFonts w:ascii="Times New Roman" w:eastAsia="Times New Roman" w:hAnsi="Times New Roman" w:cs="Times New Roman"/>
          <w:color w:val="000000"/>
          <w:lang w:val="en-IN"/>
        </w:rPr>
        <w:t xml:space="preserve"> soldiers rush into position, weapons raised. Inside the facility, an explosion rips through a corridor, sending scientists and debris flying. A dropship powers up in the chaos, engines roaring.)</w:t>
      </w:r>
    </w:p>
    <w:p w14:paraId="016EF7C8" w14:textId="77777777" w:rsidR="00EE7F75" w:rsidRPr="00EE7F75" w:rsidRDefault="00EE7F75" w:rsidP="00EE7F75">
      <w:pPr>
        <w:spacing w:after="0"/>
        <w:rPr>
          <w:rFonts w:ascii="Times New Roman" w:eastAsia="Times New Roman" w:hAnsi="Times New Roman" w:cs="Times New Roman"/>
          <w:color w:val="000000"/>
          <w:lang w:val="en-IN"/>
        </w:rPr>
      </w:pPr>
    </w:p>
    <w:p w14:paraId="202B01CF" w14:textId="77777777"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(Inside the cockpit, a lone man—Cid—frantically manipulates the controls. His eyes flick to a damaged display flashing red warnings. Bullets ricochet off the ship’s hull as he pulls back hard on the throttle. The ship surges upward, narrowly dodging incoming fire. Below, the facility is engulfed in flames, pieces of the structure crumbling into the abyss.)</w:t>
      </w:r>
    </w:p>
    <w:p w14:paraId="25F6E51F" w14:textId="77777777" w:rsidR="00EE7F75" w:rsidRPr="00EE7F75" w:rsidRDefault="00EE7F75" w:rsidP="00EE7F75">
      <w:pPr>
        <w:spacing w:after="0"/>
        <w:rPr>
          <w:rFonts w:ascii="Times New Roman" w:eastAsia="Times New Roman" w:hAnsi="Times New Roman" w:cs="Times New Roman"/>
          <w:color w:val="000000"/>
          <w:lang w:val="en-IN"/>
        </w:rPr>
      </w:pPr>
    </w:p>
    <w:p w14:paraId="2CF115AD" w14:textId="77777777"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(V.O.): My father, Cid, was chief engineer to Corydon Deus before his ascension. When the </w:t>
      </w:r>
      <w:proofErr w:type="spellStart"/>
      <w:r w:rsidRPr="00EE7F75">
        <w:rPr>
          <w:rFonts w:ascii="Times New Roman" w:eastAsia="Times New Roman" w:hAnsi="Times New Roman" w:cs="Times New Roman"/>
          <w:color w:val="000000"/>
          <w:lang w:val="en-IN"/>
        </w:rPr>
        <w:t>Reditus</w:t>
      </w:r>
      <w:proofErr w:type="spellEnd"/>
      <w:r w:rsidRPr="00EE7F75">
        <w:rPr>
          <w:rFonts w:ascii="Times New Roman" w:eastAsia="Times New Roman" w:hAnsi="Times New Roman" w:cs="Times New Roman"/>
          <w:color w:val="000000"/>
          <w:lang w:val="en-IN"/>
        </w:rPr>
        <w:t xml:space="preserve"> captured him, they sought to extract the secret of </w:t>
      </w:r>
      <w:proofErr w:type="spellStart"/>
      <w:r w:rsidRPr="00EE7F75">
        <w:rPr>
          <w:rFonts w:ascii="Times New Roman" w:eastAsia="Times New Roman" w:hAnsi="Times New Roman" w:cs="Times New Roman"/>
          <w:color w:val="000000"/>
          <w:lang w:val="en-IN"/>
        </w:rPr>
        <w:t>Magicius</w:t>
      </w:r>
      <w:proofErr w:type="spellEnd"/>
      <w:r w:rsidRPr="00EE7F75">
        <w:rPr>
          <w:rFonts w:ascii="Times New Roman" w:eastAsia="Times New Roman" w:hAnsi="Times New Roman" w:cs="Times New Roman"/>
          <w:color w:val="000000"/>
          <w:lang w:val="en-IN"/>
        </w:rPr>
        <w:t>… through any means necessary.</w:t>
      </w:r>
    </w:p>
    <w:p w14:paraId="37D95F85" w14:textId="77777777" w:rsid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lastRenderedPageBreak/>
        <w:t>(The ship disappears into the stormy sky, the burning ruins left behind.)</w:t>
      </w:r>
    </w:p>
    <w:p w14:paraId="74DF945A" w14:textId="77777777" w:rsidR="00EE7F75" w:rsidRPr="00EE7F75" w:rsidRDefault="00EE7F75" w:rsidP="00EE7F75">
      <w:pPr>
        <w:spacing w:after="0"/>
        <w:rPr>
          <w:rFonts w:ascii="Times New Roman" w:eastAsia="Times New Roman" w:hAnsi="Times New Roman" w:cs="Times New Roman"/>
          <w:color w:val="000000"/>
          <w:lang w:val="en-IN"/>
        </w:rPr>
      </w:pPr>
    </w:p>
    <w:p w14:paraId="29324AB5" w14:textId="77777777"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(V.O.): But during the Great Shaking, he escaped. He stole a </w:t>
      </w:r>
      <w:proofErr w:type="spellStart"/>
      <w:r w:rsidRPr="00EE7F75">
        <w:rPr>
          <w:rFonts w:ascii="Times New Roman" w:eastAsia="Times New Roman" w:hAnsi="Times New Roman" w:cs="Times New Roman"/>
          <w:color w:val="000000"/>
          <w:lang w:val="en-IN"/>
        </w:rPr>
        <w:t>Reditus</w:t>
      </w:r>
      <w:proofErr w:type="spellEnd"/>
      <w:r w:rsidRPr="00EE7F75">
        <w:rPr>
          <w:rFonts w:ascii="Times New Roman" w:eastAsia="Times New Roman" w:hAnsi="Times New Roman" w:cs="Times New Roman"/>
          <w:color w:val="000000"/>
          <w:lang w:val="en-IN"/>
        </w:rPr>
        <w:t xml:space="preserve"> dropship, vanishing into the chaos. And in </w:t>
      </w:r>
      <w:proofErr w:type="spellStart"/>
      <w:r w:rsidRPr="00EE7F75">
        <w:rPr>
          <w:rFonts w:ascii="Times New Roman" w:eastAsia="Times New Roman" w:hAnsi="Times New Roman" w:cs="Times New Roman"/>
          <w:color w:val="000000"/>
          <w:lang w:val="en-IN"/>
        </w:rPr>
        <w:t>honor</w:t>
      </w:r>
      <w:proofErr w:type="spellEnd"/>
      <w:r w:rsidRPr="00EE7F75">
        <w:rPr>
          <w:rFonts w:ascii="Times New Roman" w:eastAsia="Times New Roman" w:hAnsi="Times New Roman" w:cs="Times New Roman"/>
          <w:color w:val="000000"/>
          <w:lang w:val="en-IN"/>
        </w:rPr>
        <w:t xml:space="preserve"> of Corydon </w:t>
      </w:r>
      <w:proofErr w:type="spellStart"/>
      <w:r w:rsidRPr="00EE7F75">
        <w:rPr>
          <w:rFonts w:ascii="Times New Roman" w:eastAsia="Times New Roman" w:hAnsi="Times New Roman" w:cs="Times New Roman"/>
          <w:color w:val="000000"/>
          <w:lang w:val="en-IN"/>
        </w:rPr>
        <w:t>Deus’</w:t>
      </w:r>
      <w:proofErr w:type="spellEnd"/>
      <w:r w:rsidRPr="00EE7F75">
        <w:rPr>
          <w:rFonts w:ascii="Times New Roman" w:eastAsia="Times New Roman" w:hAnsi="Times New Roman" w:cs="Times New Roman"/>
          <w:color w:val="000000"/>
          <w:lang w:val="en-IN"/>
        </w:rPr>
        <w:t xml:space="preserve"> power, he dedicated the rest of his life to building a great tower—one we still uphold to this day.</w:t>
      </w:r>
    </w:p>
    <w:p w14:paraId="1E4CA423" w14:textId="77777777" w:rsidR="00EE7F75" w:rsidRDefault="00EE7F75" w:rsidP="00EE7F75">
      <w:pPr>
        <w:spacing w:after="0"/>
        <w:rPr>
          <w:rFonts w:ascii="Times New Roman" w:eastAsia="Times New Roman" w:hAnsi="Times New Roman" w:cs="Times New Roman"/>
          <w:color w:val="000000"/>
          <w:lang w:val="en-IN"/>
        </w:rPr>
      </w:pPr>
    </w:p>
    <w:p w14:paraId="0968CFFC" w14:textId="404B280F"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(The screen fades to black. The flashback ends.)</w:t>
      </w:r>
    </w:p>
    <w:p w14:paraId="59BC89D2" w14:textId="77777777" w:rsidR="00EE7F75" w:rsidRDefault="00EE7F75" w:rsidP="00EE7F75">
      <w:pPr>
        <w:spacing w:after="0"/>
        <w:rPr>
          <w:rFonts w:ascii="Times New Roman" w:eastAsia="Times New Roman" w:hAnsi="Times New Roman" w:cs="Times New Roman"/>
          <w:color w:val="000000"/>
          <w:lang w:val="en-IN"/>
        </w:rPr>
      </w:pPr>
    </w:p>
    <w:p w14:paraId="2D0E122B" w14:textId="7D41A0A3" w:rsidR="00EE7F75" w:rsidRPr="00EE7F75" w:rsidRDefault="00EE7F75" w:rsidP="00EE7F75">
      <w:pPr>
        <w:spacing w:after="0"/>
        <w:rPr>
          <w:rFonts w:ascii="Times New Roman" w:eastAsia="Times New Roman" w:hAnsi="Times New Roman" w:cs="Times New Roman"/>
          <w:b/>
          <w:bCs/>
          <w:color w:val="000000"/>
          <w:sz w:val="40"/>
          <w:szCs w:val="40"/>
          <w:lang w:val="en-IN"/>
        </w:rPr>
      </w:pPr>
      <w:r w:rsidRPr="00EE7F75">
        <w:rPr>
          <w:rFonts w:ascii="Times New Roman" w:eastAsia="Times New Roman" w:hAnsi="Times New Roman" w:cs="Times New Roman"/>
          <w:b/>
          <w:bCs/>
          <w:color w:val="000000"/>
          <w:sz w:val="40"/>
          <w:szCs w:val="40"/>
          <w:lang w:val="en-IN"/>
        </w:rPr>
        <w:t>Back to the Present</w:t>
      </w:r>
    </w:p>
    <w:p w14:paraId="059AB5D7" w14:textId="77777777" w:rsidR="00EE7F75" w:rsidRDefault="00EE7F75" w:rsidP="00EE7F75">
      <w:pPr>
        <w:spacing w:after="0"/>
        <w:rPr>
          <w:rFonts w:ascii="Times New Roman" w:eastAsia="Times New Roman" w:hAnsi="Times New Roman" w:cs="Times New Roman"/>
          <w:color w:val="000000"/>
          <w:lang w:val="en-IN"/>
        </w:rPr>
      </w:pPr>
    </w:p>
    <w:p w14:paraId="0FDBB625" w14:textId="6EF34493"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(Augustus exhales, his gaze distant.)</w:t>
      </w:r>
    </w:p>
    <w:p w14:paraId="4D502EBC" w14:textId="77777777" w:rsidR="00EE7F75" w:rsidRDefault="00EE7F75" w:rsidP="00EE7F75">
      <w:pPr>
        <w:spacing w:after="0"/>
        <w:rPr>
          <w:rFonts w:ascii="Times New Roman" w:eastAsia="Times New Roman" w:hAnsi="Times New Roman" w:cs="Times New Roman"/>
          <w:color w:val="000000"/>
          <w:lang w:val="en-IN"/>
        </w:rPr>
      </w:pPr>
    </w:p>
    <w:p w14:paraId="7AE75798" w14:textId="1B3EA517"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Before he died, he entrusted me with his notes. They hold the key to reaching </w:t>
      </w:r>
      <w:proofErr w:type="spellStart"/>
      <w:r w:rsidRPr="00EE7F75">
        <w:rPr>
          <w:rFonts w:ascii="Times New Roman" w:eastAsia="Times New Roman" w:hAnsi="Times New Roman" w:cs="Times New Roman"/>
          <w:color w:val="000000"/>
          <w:lang w:val="en-IN"/>
        </w:rPr>
        <w:t>Vehere</w:t>
      </w:r>
      <w:proofErr w:type="spellEnd"/>
      <w:r w:rsidRPr="00EE7F75">
        <w:rPr>
          <w:rFonts w:ascii="Times New Roman" w:eastAsia="Times New Roman" w:hAnsi="Times New Roman" w:cs="Times New Roman"/>
          <w:color w:val="000000"/>
          <w:lang w:val="en-IN"/>
        </w:rPr>
        <w:t>… and unlocking its secrets.</w:t>
      </w:r>
    </w:p>
    <w:p w14:paraId="463AAE3C" w14:textId="77777777" w:rsidR="00EE7F75" w:rsidRDefault="00EE7F75" w:rsidP="00EE7F75">
      <w:pPr>
        <w:spacing w:after="0"/>
        <w:rPr>
          <w:rFonts w:ascii="Times New Roman" w:eastAsia="Times New Roman" w:hAnsi="Times New Roman" w:cs="Times New Roman"/>
          <w:color w:val="000000"/>
          <w:lang w:val="en-IN"/>
        </w:rPr>
      </w:pPr>
    </w:p>
    <w:p w14:paraId="18185E3A" w14:textId="181DB1CC"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(Caesar leans forward, his expression filled with new respect.)</w:t>
      </w:r>
    </w:p>
    <w:p w14:paraId="7773044D" w14:textId="77777777" w:rsidR="00EE7F75" w:rsidRDefault="00EE7F75" w:rsidP="00EE7F75">
      <w:pPr>
        <w:spacing w:after="0"/>
        <w:rPr>
          <w:rFonts w:ascii="Times New Roman" w:eastAsia="Times New Roman" w:hAnsi="Times New Roman" w:cs="Times New Roman"/>
          <w:color w:val="000000"/>
          <w:lang w:val="en-IN"/>
        </w:rPr>
      </w:pPr>
    </w:p>
    <w:p w14:paraId="79E3A238" w14:textId="543B0671"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Caesar: Since when did you learn to operate </w:t>
      </w:r>
      <w:proofErr w:type="spellStart"/>
      <w:r w:rsidRPr="00EE7F75">
        <w:rPr>
          <w:rFonts w:ascii="Times New Roman" w:eastAsia="Times New Roman" w:hAnsi="Times New Roman" w:cs="Times New Roman"/>
          <w:color w:val="000000"/>
          <w:lang w:val="en-IN"/>
        </w:rPr>
        <w:t>Magicius</w:t>
      </w:r>
      <w:proofErr w:type="spellEnd"/>
      <w:r w:rsidRPr="00EE7F75">
        <w:rPr>
          <w:rFonts w:ascii="Times New Roman" w:eastAsia="Times New Roman" w:hAnsi="Times New Roman" w:cs="Times New Roman"/>
          <w:color w:val="000000"/>
          <w:lang w:val="en-IN"/>
        </w:rPr>
        <w:t xml:space="preserve"> machinery? You </w:t>
      </w:r>
      <w:r w:rsidRPr="00EE7F75">
        <w:rPr>
          <w:rFonts w:ascii="Times New Roman" w:eastAsia="Times New Roman" w:hAnsi="Times New Roman" w:cs="Times New Roman"/>
          <w:i/>
          <w:iCs/>
          <w:color w:val="000000"/>
          <w:lang w:val="en-IN"/>
        </w:rPr>
        <w:t>never</w:t>
      </w:r>
      <w:r w:rsidRPr="00EE7F75">
        <w:rPr>
          <w:rFonts w:ascii="Times New Roman" w:eastAsia="Times New Roman" w:hAnsi="Times New Roman" w:cs="Times New Roman"/>
          <w:color w:val="000000"/>
          <w:lang w:val="en-IN"/>
        </w:rPr>
        <w:t xml:space="preserve"> cease to surprise me, Father. Maybe we </w:t>
      </w:r>
      <w:r w:rsidRPr="00EE7F75">
        <w:rPr>
          <w:rFonts w:ascii="Times New Roman" w:eastAsia="Times New Roman" w:hAnsi="Times New Roman" w:cs="Times New Roman"/>
          <w:i/>
          <w:iCs/>
          <w:color w:val="000000"/>
          <w:lang w:val="en-IN"/>
        </w:rPr>
        <w:t>can</w:t>
      </w:r>
      <w:r w:rsidRPr="00EE7F75">
        <w:rPr>
          <w:rFonts w:ascii="Times New Roman" w:eastAsia="Times New Roman" w:hAnsi="Times New Roman" w:cs="Times New Roman"/>
          <w:color w:val="000000"/>
          <w:lang w:val="en-IN"/>
        </w:rPr>
        <w:t xml:space="preserve"> succeed where others have failed.</w:t>
      </w:r>
    </w:p>
    <w:p w14:paraId="42B6C465" w14:textId="77777777" w:rsidR="00EE7F75" w:rsidRDefault="00EE7F75" w:rsidP="00EE7F75">
      <w:pPr>
        <w:spacing w:after="0"/>
        <w:rPr>
          <w:rFonts w:ascii="Times New Roman" w:eastAsia="Times New Roman" w:hAnsi="Times New Roman" w:cs="Times New Roman"/>
          <w:color w:val="000000"/>
          <w:lang w:val="en-IN"/>
        </w:rPr>
      </w:pPr>
    </w:p>
    <w:p w14:paraId="2CD345AA" w14:textId="1278E35B"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(Augustus nods, a faint but resolute glimmer in his eyes.)</w:t>
      </w:r>
    </w:p>
    <w:p w14:paraId="25C29BC8" w14:textId="77777777" w:rsidR="00EE7F75" w:rsidRDefault="00EE7F75" w:rsidP="00EE7F75">
      <w:pPr>
        <w:spacing w:after="0"/>
        <w:rPr>
          <w:rFonts w:ascii="Times New Roman" w:eastAsia="Times New Roman" w:hAnsi="Times New Roman" w:cs="Times New Roman"/>
          <w:color w:val="000000"/>
          <w:lang w:val="en-IN"/>
        </w:rPr>
      </w:pPr>
    </w:p>
    <w:p w14:paraId="40246665" w14:textId="78992237"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Augustus: If Corydon Deus returns, he will surely know what to do.</w:t>
      </w:r>
    </w:p>
    <w:p w14:paraId="49407766" w14:textId="77777777" w:rsidR="00EE7F75" w:rsidRDefault="00EE7F75" w:rsidP="00EE7F75">
      <w:pPr>
        <w:spacing w:after="0"/>
        <w:rPr>
          <w:rFonts w:ascii="Times New Roman" w:eastAsia="Times New Roman" w:hAnsi="Times New Roman" w:cs="Times New Roman"/>
          <w:color w:val="000000"/>
          <w:lang w:val="en-IN"/>
        </w:rPr>
      </w:pPr>
    </w:p>
    <w:p w14:paraId="4F791026" w14:textId="35DF0E9D"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 shadow crosses Caesar’s face. His voice lowers slightly.)</w:t>
      </w:r>
    </w:p>
    <w:p w14:paraId="60521BC1" w14:textId="77777777" w:rsidR="0056024C" w:rsidRDefault="0056024C" w:rsidP="00EE7F75">
      <w:pPr>
        <w:spacing w:after="0"/>
        <w:rPr>
          <w:rFonts w:ascii="Times New Roman" w:eastAsia="Times New Roman" w:hAnsi="Times New Roman" w:cs="Times New Roman"/>
          <w:color w:val="000000"/>
          <w:lang w:val="en-IN"/>
        </w:rPr>
      </w:pPr>
    </w:p>
    <w:p w14:paraId="726D6B60" w14:textId="57CFF761"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Caesar: One more thing. If the </w:t>
      </w:r>
      <w:proofErr w:type="spellStart"/>
      <w:r w:rsidRPr="00EE7F75">
        <w:rPr>
          <w:rFonts w:ascii="Times New Roman" w:eastAsia="Times New Roman" w:hAnsi="Times New Roman" w:cs="Times New Roman"/>
          <w:color w:val="000000"/>
          <w:lang w:val="en-IN"/>
        </w:rPr>
        <w:t>Reditus</w:t>
      </w:r>
      <w:proofErr w:type="spellEnd"/>
      <w:r w:rsidRPr="00EE7F75">
        <w:rPr>
          <w:rFonts w:ascii="Times New Roman" w:eastAsia="Times New Roman" w:hAnsi="Times New Roman" w:cs="Times New Roman"/>
          <w:color w:val="000000"/>
          <w:lang w:val="en-IN"/>
        </w:rPr>
        <w:t xml:space="preserve"> feared what was inside the </w:t>
      </w:r>
      <w:proofErr w:type="spellStart"/>
      <w:r w:rsidRPr="00EE7F75">
        <w:rPr>
          <w:rFonts w:ascii="Times New Roman" w:eastAsia="Times New Roman" w:hAnsi="Times New Roman" w:cs="Times New Roman"/>
          <w:color w:val="000000"/>
          <w:lang w:val="en-IN"/>
        </w:rPr>
        <w:t>Magicius</w:t>
      </w:r>
      <w:proofErr w:type="spellEnd"/>
      <w:r w:rsidRPr="00EE7F75">
        <w:rPr>
          <w:rFonts w:ascii="Times New Roman" w:eastAsia="Times New Roman" w:hAnsi="Times New Roman" w:cs="Times New Roman"/>
          <w:color w:val="000000"/>
          <w:lang w:val="en-IN"/>
        </w:rPr>
        <w:t xml:space="preserve"> Facility, why didn’t they destroy it? Could they know what </w:t>
      </w:r>
      <w:r w:rsidRPr="00EE7F75">
        <w:rPr>
          <w:rFonts w:ascii="Times New Roman" w:eastAsia="Times New Roman" w:hAnsi="Times New Roman" w:cs="Times New Roman"/>
          <w:i/>
          <w:iCs/>
          <w:color w:val="000000"/>
          <w:lang w:val="en-IN"/>
        </w:rPr>
        <w:t>you</w:t>
      </w:r>
      <w:r w:rsidRPr="00EE7F75">
        <w:rPr>
          <w:rFonts w:ascii="Times New Roman" w:eastAsia="Times New Roman" w:hAnsi="Times New Roman" w:cs="Times New Roman"/>
          <w:color w:val="000000"/>
          <w:lang w:val="en-IN"/>
        </w:rPr>
        <w:t xml:space="preserve"> know?</w:t>
      </w:r>
    </w:p>
    <w:p w14:paraId="145A9444" w14:textId="77777777" w:rsidR="0056024C" w:rsidRDefault="0056024C" w:rsidP="00EE7F75">
      <w:pPr>
        <w:spacing w:after="0"/>
        <w:rPr>
          <w:rFonts w:ascii="Times New Roman" w:eastAsia="Times New Roman" w:hAnsi="Times New Roman" w:cs="Times New Roman"/>
          <w:color w:val="000000"/>
          <w:lang w:val="en-IN"/>
        </w:rPr>
      </w:pPr>
    </w:p>
    <w:p w14:paraId="6ABD3F74" w14:textId="48FFB1F3"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(Augustus’ jaw tightens, his expression grim.)</w:t>
      </w:r>
    </w:p>
    <w:p w14:paraId="210302D7" w14:textId="77777777" w:rsidR="0056024C" w:rsidRDefault="0056024C" w:rsidP="00EE7F75">
      <w:pPr>
        <w:spacing w:after="0"/>
        <w:rPr>
          <w:rFonts w:ascii="Times New Roman" w:eastAsia="Times New Roman" w:hAnsi="Times New Roman" w:cs="Times New Roman"/>
          <w:color w:val="000000"/>
          <w:lang w:val="en-IN"/>
        </w:rPr>
      </w:pPr>
    </w:p>
    <w:p w14:paraId="79382F76" w14:textId="71F6B823"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That’s a legitimate concern. If the facility still stands, it’s because they </w:t>
      </w:r>
      <w:r w:rsidRPr="00EE7F75">
        <w:rPr>
          <w:rFonts w:ascii="Times New Roman" w:eastAsia="Times New Roman" w:hAnsi="Times New Roman" w:cs="Times New Roman"/>
          <w:i/>
          <w:iCs/>
          <w:color w:val="000000"/>
          <w:lang w:val="en-IN"/>
        </w:rPr>
        <w:t>couldn’t</w:t>
      </w:r>
      <w:r w:rsidRPr="00EE7F75">
        <w:rPr>
          <w:rFonts w:ascii="Times New Roman" w:eastAsia="Times New Roman" w:hAnsi="Times New Roman" w:cs="Times New Roman"/>
          <w:color w:val="000000"/>
          <w:lang w:val="en-IN"/>
        </w:rPr>
        <w:t xml:space="preserve"> destroy it—or worse… because they </w:t>
      </w:r>
      <w:r w:rsidRPr="00EE7F75">
        <w:rPr>
          <w:rFonts w:ascii="Times New Roman" w:eastAsia="Times New Roman" w:hAnsi="Times New Roman" w:cs="Times New Roman"/>
          <w:i/>
          <w:iCs/>
          <w:color w:val="000000"/>
          <w:lang w:val="en-IN"/>
        </w:rPr>
        <w:t>need</w:t>
      </w:r>
      <w:r w:rsidRPr="00EE7F75">
        <w:rPr>
          <w:rFonts w:ascii="Times New Roman" w:eastAsia="Times New Roman" w:hAnsi="Times New Roman" w:cs="Times New Roman"/>
          <w:color w:val="000000"/>
          <w:lang w:val="en-IN"/>
        </w:rPr>
        <w:t xml:space="preserve"> it.</w:t>
      </w:r>
    </w:p>
    <w:p w14:paraId="47CE0F8F" w14:textId="77777777" w:rsidR="0056024C" w:rsidRDefault="0056024C" w:rsidP="00EE7F75">
      <w:pPr>
        <w:spacing w:after="0"/>
        <w:rPr>
          <w:rFonts w:ascii="Times New Roman" w:eastAsia="Times New Roman" w:hAnsi="Times New Roman" w:cs="Times New Roman"/>
          <w:color w:val="000000"/>
          <w:lang w:val="en-IN"/>
        </w:rPr>
      </w:pPr>
    </w:p>
    <w:p w14:paraId="7B81B867" w14:textId="0B90A9C8"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(A heavy silence lingers between them.)</w:t>
      </w:r>
    </w:p>
    <w:p w14:paraId="3FDD6ADE" w14:textId="77777777" w:rsidR="0056024C" w:rsidRDefault="0056024C" w:rsidP="00EE7F75">
      <w:pPr>
        <w:spacing w:after="0"/>
        <w:rPr>
          <w:rFonts w:ascii="Times New Roman" w:eastAsia="Times New Roman" w:hAnsi="Times New Roman" w:cs="Times New Roman"/>
          <w:color w:val="000000"/>
          <w:lang w:val="en-IN"/>
        </w:rPr>
      </w:pPr>
    </w:p>
    <w:p w14:paraId="3A8C2F0B" w14:textId="4737B9BD"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Perhaps they’ve been trying to do the very thing </w:t>
      </w:r>
      <w:r w:rsidRPr="00EE7F75">
        <w:rPr>
          <w:rFonts w:ascii="Times New Roman" w:eastAsia="Times New Roman" w:hAnsi="Times New Roman" w:cs="Times New Roman"/>
          <w:i/>
          <w:iCs/>
          <w:color w:val="000000"/>
          <w:lang w:val="en-IN"/>
        </w:rPr>
        <w:t>we</w:t>
      </w:r>
      <w:r w:rsidRPr="00EE7F75">
        <w:rPr>
          <w:rFonts w:ascii="Times New Roman" w:eastAsia="Times New Roman" w:hAnsi="Times New Roman" w:cs="Times New Roman"/>
          <w:color w:val="000000"/>
          <w:lang w:val="en-IN"/>
        </w:rPr>
        <w:t xml:space="preserve"> seek, but without success.</w:t>
      </w:r>
    </w:p>
    <w:p w14:paraId="02D49154" w14:textId="77777777" w:rsidR="0056024C" w:rsidRDefault="0056024C" w:rsidP="00EE7F75">
      <w:pPr>
        <w:spacing w:after="0"/>
        <w:rPr>
          <w:rFonts w:ascii="Times New Roman" w:eastAsia="Times New Roman" w:hAnsi="Times New Roman" w:cs="Times New Roman"/>
          <w:color w:val="000000"/>
          <w:lang w:val="en-IN"/>
        </w:rPr>
      </w:pPr>
    </w:p>
    <w:p w14:paraId="2EF59AEE" w14:textId="026F4C73"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(He turns to Caesar, his voice edged with warning.)</w:t>
      </w:r>
    </w:p>
    <w:p w14:paraId="02834EB6" w14:textId="77777777" w:rsidR="0056024C" w:rsidRDefault="0056024C" w:rsidP="00EE7F75">
      <w:pPr>
        <w:spacing w:after="0"/>
        <w:rPr>
          <w:rFonts w:ascii="Times New Roman" w:eastAsia="Times New Roman" w:hAnsi="Times New Roman" w:cs="Times New Roman"/>
          <w:color w:val="000000"/>
          <w:lang w:val="en-IN"/>
        </w:rPr>
      </w:pPr>
    </w:p>
    <w:p w14:paraId="1F455F73" w14:textId="2C598D02" w:rsidR="00EE7F75" w:rsidRPr="00EE7F75" w:rsidRDefault="00EE7F75" w:rsidP="00EE7F75">
      <w:pPr>
        <w:spacing w:after="0"/>
        <w:rPr>
          <w:rFonts w:ascii="Times New Roman" w:eastAsia="Times New Roman" w:hAnsi="Times New Roman" w:cs="Times New Roman"/>
          <w:color w:val="000000"/>
          <w:lang w:val="en-IN"/>
        </w:rPr>
      </w:pPr>
      <w:r w:rsidRPr="00EE7F75">
        <w:rPr>
          <w:rFonts w:ascii="Times New Roman" w:eastAsia="Times New Roman" w:hAnsi="Times New Roman" w:cs="Times New Roman"/>
          <w:color w:val="000000"/>
          <w:lang w:val="en-IN"/>
        </w:rPr>
        <w:t xml:space="preserve">Augustus: We must tread carefully inside the ruins. Whatever the </w:t>
      </w:r>
      <w:proofErr w:type="spellStart"/>
      <w:r w:rsidRPr="00EE7F75">
        <w:rPr>
          <w:rFonts w:ascii="Times New Roman" w:eastAsia="Times New Roman" w:hAnsi="Times New Roman" w:cs="Times New Roman"/>
          <w:color w:val="000000"/>
          <w:lang w:val="en-IN"/>
        </w:rPr>
        <w:t>Reditus</w:t>
      </w:r>
      <w:proofErr w:type="spellEnd"/>
      <w:r w:rsidRPr="00EE7F75">
        <w:rPr>
          <w:rFonts w:ascii="Times New Roman" w:eastAsia="Times New Roman" w:hAnsi="Times New Roman" w:cs="Times New Roman"/>
          <w:color w:val="000000"/>
          <w:lang w:val="en-IN"/>
        </w:rPr>
        <w:t xml:space="preserve"> failed to accomplish… </w:t>
      </w:r>
      <w:r w:rsidRPr="00EE7F75">
        <w:rPr>
          <w:rFonts w:ascii="Times New Roman" w:eastAsia="Times New Roman" w:hAnsi="Times New Roman" w:cs="Times New Roman"/>
          <w:i/>
          <w:iCs/>
          <w:color w:val="000000"/>
          <w:lang w:val="en-IN"/>
        </w:rPr>
        <w:t>we cannot afford to fail as well.</w:t>
      </w:r>
    </w:p>
    <w:p w14:paraId="11B3B77C" w14:textId="77777777" w:rsidR="003361E2" w:rsidRDefault="003361E2">
      <w:pPr>
        <w:spacing w:after="0"/>
        <w:rPr>
          <w:rFonts w:ascii="Times New Roman" w:eastAsia="Times New Roman" w:hAnsi="Times New Roman" w:cs="Times New Roman"/>
        </w:rPr>
      </w:pPr>
    </w:p>
    <w:p w14:paraId="324E39E1" w14:textId="77777777" w:rsidR="00445677" w:rsidRPr="008D7325" w:rsidRDefault="00445677" w:rsidP="00445677">
      <w:pPr>
        <w:spacing w:after="0"/>
        <w:rPr>
          <w:rFonts w:ascii="Times New Roman" w:eastAsia="Times New Roman" w:hAnsi="Times New Roman" w:cs="Times New Roman"/>
          <w:b/>
          <w:bCs/>
          <w:color w:val="000000"/>
          <w:sz w:val="40"/>
          <w:szCs w:val="40"/>
        </w:rPr>
      </w:pPr>
      <w:r w:rsidRPr="008D7325">
        <w:rPr>
          <w:rFonts w:ascii="Times New Roman" w:eastAsia="Times New Roman" w:hAnsi="Times New Roman" w:cs="Times New Roman"/>
          <w:b/>
          <w:bCs/>
          <w:color w:val="000000"/>
          <w:sz w:val="40"/>
          <w:szCs w:val="40"/>
        </w:rPr>
        <w:t>Scene: Morning Departure</w:t>
      </w:r>
    </w:p>
    <w:p w14:paraId="37346F38" w14:textId="77777777" w:rsidR="003E251E" w:rsidRDefault="003E251E" w:rsidP="00445677">
      <w:pPr>
        <w:spacing w:after="0"/>
        <w:rPr>
          <w:rFonts w:ascii="Times New Roman" w:eastAsia="Times New Roman" w:hAnsi="Times New Roman" w:cs="Times New Roman"/>
          <w:color w:val="000000"/>
        </w:rPr>
      </w:pPr>
    </w:p>
    <w:p w14:paraId="7E0F4E24" w14:textId="7CFDFF34"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lastRenderedPageBreak/>
        <w:t>(Augustus wakes before dawn, gathering his things. His wife stands in his way, her expression hardened.)</w:t>
      </w:r>
    </w:p>
    <w:p w14:paraId="2C35C061" w14:textId="77777777" w:rsidR="00445677" w:rsidRPr="00445677" w:rsidRDefault="00445677" w:rsidP="00445677">
      <w:pPr>
        <w:spacing w:after="0"/>
        <w:rPr>
          <w:rFonts w:ascii="Times New Roman" w:eastAsia="Times New Roman" w:hAnsi="Times New Roman" w:cs="Times New Roman"/>
          <w:color w:val="000000"/>
        </w:rPr>
      </w:pPr>
    </w:p>
    <w:p w14:paraId="2522021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Augustus' Wife: You wish to restore magic? Don’t be a fool! You can’t create something from nothing. The source of all magic is gone. We are prisoners to the </w:t>
      </w:r>
      <w:proofErr w:type="spellStart"/>
      <w:r w:rsidRPr="00445677">
        <w:rPr>
          <w:rFonts w:ascii="Times New Roman" w:eastAsia="Times New Roman" w:hAnsi="Times New Roman" w:cs="Times New Roman"/>
          <w:color w:val="000000"/>
        </w:rPr>
        <w:t>Heremus</w:t>
      </w:r>
      <w:proofErr w:type="spellEnd"/>
      <w:r w:rsidRPr="00445677">
        <w:rPr>
          <w:rFonts w:ascii="Times New Roman" w:eastAsia="Times New Roman" w:hAnsi="Times New Roman" w:cs="Times New Roman"/>
          <w:color w:val="000000"/>
        </w:rPr>
        <w:t xml:space="preserve"> for a reason. If you succeed, you will only bring disaster upon us. Stop this madness and come to your senses!</w:t>
      </w:r>
    </w:p>
    <w:p w14:paraId="24B7C0D8" w14:textId="77777777" w:rsidR="00445677" w:rsidRPr="00445677" w:rsidRDefault="00445677" w:rsidP="00445677">
      <w:pPr>
        <w:spacing w:after="0"/>
        <w:rPr>
          <w:rFonts w:ascii="Times New Roman" w:eastAsia="Times New Roman" w:hAnsi="Times New Roman" w:cs="Times New Roman"/>
          <w:color w:val="000000"/>
        </w:rPr>
      </w:pPr>
    </w:p>
    <w:p w14:paraId="386DDBB0"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(She grips his arm, desperate.)</w:t>
      </w:r>
    </w:p>
    <w:p w14:paraId="6991B1C5" w14:textId="77777777" w:rsidR="00445677" w:rsidRPr="00445677" w:rsidRDefault="00445677" w:rsidP="00445677">
      <w:pPr>
        <w:spacing w:after="0"/>
        <w:rPr>
          <w:rFonts w:ascii="Times New Roman" w:eastAsia="Times New Roman" w:hAnsi="Times New Roman" w:cs="Times New Roman"/>
          <w:color w:val="000000"/>
        </w:rPr>
      </w:pPr>
    </w:p>
    <w:p w14:paraId="155DD3A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I must go, woman. Stand aside. I will return—and I will bring our son back to you. Do not keep me from our sacred duty… the redemption of our people.</w:t>
      </w:r>
    </w:p>
    <w:p w14:paraId="4B8E1FB0" w14:textId="77777777" w:rsidR="00445677" w:rsidRPr="00445677" w:rsidRDefault="00445677" w:rsidP="00445677">
      <w:pPr>
        <w:spacing w:after="0"/>
        <w:rPr>
          <w:rFonts w:ascii="Times New Roman" w:eastAsia="Times New Roman" w:hAnsi="Times New Roman" w:cs="Times New Roman"/>
          <w:color w:val="000000"/>
        </w:rPr>
      </w:pPr>
    </w:p>
    <w:p w14:paraId="2662713D"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pulls away and steps out of the tent. Caesar hesitates, looking back at his mother.)</w:t>
      </w:r>
    </w:p>
    <w:p w14:paraId="299F03E2" w14:textId="77777777" w:rsidR="00445677" w:rsidRPr="00445677" w:rsidRDefault="00445677" w:rsidP="00445677">
      <w:pPr>
        <w:spacing w:after="0"/>
        <w:rPr>
          <w:rFonts w:ascii="Times New Roman" w:eastAsia="Times New Roman" w:hAnsi="Times New Roman" w:cs="Times New Roman"/>
          <w:color w:val="000000"/>
        </w:rPr>
      </w:pPr>
    </w:p>
    <w:p w14:paraId="5464BCF5"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Don’t worry, Mother. I’ll keep him safe.</w:t>
      </w:r>
    </w:p>
    <w:p w14:paraId="37B1E443" w14:textId="77777777" w:rsidR="00445677" w:rsidRPr="00445677" w:rsidRDefault="00445677" w:rsidP="00445677">
      <w:pPr>
        <w:spacing w:after="0"/>
        <w:rPr>
          <w:rFonts w:ascii="Times New Roman" w:eastAsia="Times New Roman" w:hAnsi="Times New Roman" w:cs="Times New Roman"/>
          <w:color w:val="000000"/>
        </w:rPr>
      </w:pPr>
    </w:p>
    <w:p w14:paraId="3E8EAF5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(His mother shakes her head, eyes filled with sorrow.)</w:t>
      </w:r>
    </w:p>
    <w:p w14:paraId="02E95DA6" w14:textId="77777777" w:rsidR="00445677" w:rsidRPr="00445677" w:rsidRDefault="00445677" w:rsidP="00445677">
      <w:pPr>
        <w:spacing w:after="0"/>
        <w:rPr>
          <w:rFonts w:ascii="Times New Roman" w:eastAsia="Times New Roman" w:hAnsi="Times New Roman" w:cs="Times New Roman"/>
          <w:color w:val="000000"/>
        </w:rPr>
      </w:pPr>
    </w:p>
    <w:p w14:paraId="4DBA4FE4"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Wife: I hope you find what you’re looking for… but I fear you’re going to destroy us all.</w:t>
      </w:r>
    </w:p>
    <w:p w14:paraId="7F97CC92" w14:textId="77777777" w:rsidR="00445677" w:rsidRPr="00445677" w:rsidRDefault="00445677" w:rsidP="00445677">
      <w:pPr>
        <w:spacing w:after="0"/>
        <w:rPr>
          <w:rFonts w:ascii="Times New Roman" w:eastAsia="Times New Roman" w:hAnsi="Times New Roman" w:cs="Times New Roman"/>
          <w:color w:val="000000"/>
        </w:rPr>
      </w:pPr>
    </w:p>
    <w:p w14:paraId="7D8FFFB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(Her voice cracks as she begins sobbing. Caesar swallows hard, then steps forward.)</w:t>
      </w:r>
    </w:p>
    <w:p w14:paraId="1851E0EE" w14:textId="77777777" w:rsidR="00445677" w:rsidRPr="00445677" w:rsidRDefault="00445677" w:rsidP="00445677">
      <w:pPr>
        <w:spacing w:after="0"/>
        <w:rPr>
          <w:rFonts w:ascii="Times New Roman" w:eastAsia="Times New Roman" w:hAnsi="Times New Roman" w:cs="Times New Roman"/>
          <w:color w:val="000000"/>
        </w:rPr>
      </w:pPr>
    </w:p>
    <w:p w14:paraId="182ECF0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Goodbye, Mother. I love you.</w:t>
      </w:r>
    </w:p>
    <w:p w14:paraId="56C8D45F" w14:textId="77777777" w:rsidR="00445677" w:rsidRPr="00445677" w:rsidRDefault="00445677" w:rsidP="00445677">
      <w:pPr>
        <w:spacing w:after="0"/>
        <w:rPr>
          <w:rFonts w:ascii="Times New Roman" w:eastAsia="Times New Roman" w:hAnsi="Times New Roman" w:cs="Times New Roman"/>
          <w:color w:val="000000"/>
        </w:rPr>
      </w:pPr>
    </w:p>
    <w:p w14:paraId="71882D61"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(He leaves without looking back.)</w:t>
      </w:r>
    </w:p>
    <w:p w14:paraId="1041DF86" w14:textId="77777777" w:rsidR="00445677" w:rsidRPr="00445677" w:rsidRDefault="00445677" w:rsidP="00445677">
      <w:pPr>
        <w:spacing w:after="0"/>
        <w:rPr>
          <w:rFonts w:ascii="Times New Roman" w:eastAsia="Times New Roman" w:hAnsi="Times New Roman" w:cs="Times New Roman"/>
          <w:color w:val="000000"/>
        </w:rPr>
      </w:pPr>
    </w:p>
    <w:p w14:paraId="4A28BFC4"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Scene: The Camp Reacts</w:t>
      </w:r>
    </w:p>
    <w:p w14:paraId="42F99CB7" w14:textId="77777777" w:rsidR="003E251E" w:rsidRDefault="003E251E" w:rsidP="00445677">
      <w:pPr>
        <w:spacing w:after="0"/>
        <w:rPr>
          <w:rFonts w:ascii="Times New Roman" w:eastAsia="Times New Roman" w:hAnsi="Times New Roman" w:cs="Times New Roman"/>
          <w:color w:val="000000"/>
        </w:rPr>
      </w:pPr>
    </w:p>
    <w:p w14:paraId="1851A2DD" w14:textId="19BB56B2"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(As Augustus and Caesar make their way through camp, murmurs ripple through the crowd.)</w:t>
      </w:r>
    </w:p>
    <w:p w14:paraId="0EE1B7E7" w14:textId="77777777" w:rsidR="00445677" w:rsidRPr="00445677" w:rsidRDefault="00445677" w:rsidP="00445677">
      <w:pPr>
        <w:spacing w:after="0"/>
        <w:rPr>
          <w:rFonts w:ascii="Times New Roman" w:eastAsia="Times New Roman" w:hAnsi="Times New Roman" w:cs="Times New Roman"/>
          <w:color w:val="000000"/>
        </w:rPr>
      </w:pPr>
    </w:p>
    <w:p w14:paraId="0458D491"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Villagers: He’s leaving.</w:t>
      </w:r>
    </w:p>
    <w:p w14:paraId="5EDF6244" w14:textId="77777777" w:rsidR="00445677" w:rsidRPr="00445677" w:rsidRDefault="00445677" w:rsidP="00445677">
      <w:pPr>
        <w:spacing w:after="0"/>
        <w:rPr>
          <w:rFonts w:ascii="Times New Roman" w:eastAsia="Times New Roman" w:hAnsi="Times New Roman" w:cs="Times New Roman"/>
          <w:color w:val="000000"/>
        </w:rPr>
      </w:pPr>
    </w:p>
    <w:p w14:paraId="3AC9AF42"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(The High Priest steps into their path, his piercing gaze fixed on Augustus.)</w:t>
      </w:r>
    </w:p>
    <w:p w14:paraId="665547AC" w14:textId="77777777" w:rsidR="00445677" w:rsidRPr="00445677" w:rsidRDefault="00445677" w:rsidP="00445677">
      <w:pPr>
        <w:spacing w:after="0"/>
        <w:rPr>
          <w:rFonts w:ascii="Times New Roman" w:eastAsia="Times New Roman" w:hAnsi="Times New Roman" w:cs="Times New Roman"/>
          <w:color w:val="000000"/>
        </w:rPr>
      </w:pPr>
    </w:p>
    <w:p w14:paraId="70AB835F"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I know what you plan to do, Augustus.</w:t>
      </w:r>
    </w:p>
    <w:p w14:paraId="7EDBD74F" w14:textId="77777777" w:rsidR="00445677" w:rsidRPr="00445677" w:rsidRDefault="00445677" w:rsidP="00445677">
      <w:pPr>
        <w:spacing w:after="0"/>
        <w:rPr>
          <w:rFonts w:ascii="Times New Roman" w:eastAsia="Times New Roman" w:hAnsi="Times New Roman" w:cs="Times New Roman"/>
          <w:color w:val="000000"/>
        </w:rPr>
      </w:pPr>
    </w:p>
    <w:p w14:paraId="52DFDF05"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(tense): And how did you know?</w:t>
      </w:r>
    </w:p>
    <w:p w14:paraId="717B9D41" w14:textId="77777777" w:rsidR="00445677" w:rsidRPr="00445677" w:rsidRDefault="00445677" w:rsidP="00445677">
      <w:pPr>
        <w:spacing w:after="0"/>
        <w:rPr>
          <w:rFonts w:ascii="Times New Roman" w:eastAsia="Times New Roman" w:hAnsi="Times New Roman" w:cs="Times New Roman"/>
          <w:color w:val="000000"/>
        </w:rPr>
      </w:pPr>
    </w:p>
    <w:p w14:paraId="2E4CA9AB"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shifts uncomfortably.)</w:t>
      </w:r>
    </w:p>
    <w:p w14:paraId="4E15E40E" w14:textId="77777777" w:rsidR="00445677" w:rsidRPr="00445677" w:rsidRDefault="00445677" w:rsidP="00445677">
      <w:pPr>
        <w:spacing w:after="0"/>
        <w:rPr>
          <w:rFonts w:ascii="Times New Roman" w:eastAsia="Times New Roman" w:hAnsi="Times New Roman" w:cs="Times New Roman"/>
          <w:color w:val="000000"/>
        </w:rPr>
      </w:pPr>
    </w:p>
    <w:p w14:paraId="38DACC3F"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…Sorry, Father.</w:t>
      </w:r>
    </w:p>
    <w:p w14:paraId="3CDA5A96" w14:textId="77777777" w:rsidR="00445677" w:rsidRPr="00445677" w:rsidRDefault="00445677" w:rsidP="00445677">
      <w:pPr>
        <w:spacing w:after="0"/>
        <w:rPr>
          <w:rFonts w:ascii="Times New Roman" w:eastAsia="Times New Roman" w:hAnsi="Times New Roman" w:cs="Times New Roman"/>
          <w:color w:val="000000"/>
        </w:rPr>
      </w:pPr>
    </w:p>
    <w:p w14:paraId="1FD21432"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lastRenderedPageBreak/>
        <w:t>(Augustus exhales sharply but doesn’t argue.)</w:t>
      </w:r>
    </w:p>
    <w:p w14:paraId="595D84A0" w14:textId="77777777" w:rsidR="00445677" w:rsidRPr="00445677" w:rsidRDefault="00445677" w:rsidP="00445677">
      <w:pPr>
        <w:spacing w:after="0"/>
        <w:rPr>
          <w:rFonts w:ascii="Times New Roman" w:eastAsia="Times New Roman" w:hAnsi="Times New Roman" w:cs="Times New Roman"/>
          <w:color w:val="000000"/>
        </w:rPr>
      </w:pPr>
    </w:p>
    <w:p w14:paraId="73B5CC62"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I will return with the answers we have all been searching for. We know our salvation lies where our Lord hid his face—where he took magic from us because of the Reditus’ disbelief. I will restore our people to the glory they once knew, when Corydon Deus walked among us!</w:t>
      </w:r>
    </w:p>
    <w:p w14:paraId="206EB8C6" w14:textId="77777777" w:rsidR="00445677" w:rsidRPr="00445677" w:rsidRDefault="00445677" w:rsidP="00445677">
      <w:pPr>
        <w:spacing w:after="0"/>
        <w:rPr>
          <w:rFonts w:ascii="Times New Roman" w:eastAsia="Times New Roman" w:hAnsi="Times New Roman" w:cs="Times New Roman"/>
          <w:color w:val="000000"/>
        </w:rPr>
      </w:pPr>
    </w:p>
    <w:p w14:paraId="52B3506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(Some villagers cry out in alarm.)</w:t>
      </w:r>
    </w:p>
    <w:p w14:paraId="44217742" w14:textId="77777777" w:rsidR="00445677" w:rsidRPr="00445677" w:rsidRDefault="00445677" w:rsidP="00445677">
      <w:pPr>
        <w:spacing w:after="0"/>
        <w:rPr>
          <w:rFonts w:ascii="Times New Roman" w:eastAsia="Times New Roman" w:hAnsi="Times New Roman" w:cs="Times New Roman"/>
          <w:color w:val="000000"/>
        </w:rPr>
      </w:pPr>
    </w:p>
    <w:p w14:paraId="52E8FD03"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Villagers: Please don’t leave! Who will fix our drones when they break down?</w:t>
      </w:r>
    </w:p>
    <w:p w14:paraId="4F3F345B" w14:textId="77777777" w:rsidR="00445677" w:rsidRPr="00445677" w:rsidRDefault="00445677" w:rsidP="00445677">
      <w:pPr>
        <w:spacing w:after="0"/>
        <w:rPr>
          <w:rFonts w:ascii="Times New Roman" w:eastAsia="Times New Roman" w:hAnsi="Times New Roman" w:cs="Times New Roman"/>
          <w:color w:val="000000"/>
        </w:rPr>
      </w:pPr>
    </w:p>
    <w:p w14:paraId="46C85FD9"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Villagers: It’s impossible! No one comes back from the Deep </w:t>
      </w:r>
      <w:proofErr w:type="spellStart"/>
      <w:r w:rsidRPr="00445677">
        <w:rPr>
          <w:rFonts w:ascii="Times New Roman" w:eastAsia="Times New Roman" w:hAnsi="Times New Roman" w:cs="Times New Roman"/>
          <w:color w:val="000000"/>
        </w:rPr>
        <w:t>Heremus</w:t>
      </w:r>
      <w:proofErr w:type="spellEnd"/>
      <w:r w:rsidRPr="00445677">
        <w:rPr>
          <w:rFonts w:ascii="Times New Roman" w:eastAsia="Times New Roman" w:hAnsi="Times New Roman" w:cs="Times New Roman"/>
          <w:color w:val="000000"/>
        </w:rPr>
        <w:t>!</w:t>
      </w:r>
    </w:p>
    <w:p w14:paraId="1011EB0A" w14:textId="77777777" w:rsidR="00445677" w:rsidRPr="00445677" w:rsidRDefault="00445677" w:rsidP="00445677">
      <w:pPr>
        <w:spacing w:after="0"/>
        <w:rPr>
          <w:rFonts w:ascii="Times New Roman" w:eastAsia="Times New Roman" w:hAnsi="Times New Roman" w:cs="Times New Roman"/>
          <w:color w:val="000000"/>
        </w:rPr>
      </w:pPr>
    </w:p>
    <w:p w14:paraId="1A72A4F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Many have tried. Many have failed. I’ve seen too many widows mourn their husbands. What makes you so different?</w:t>
      </w:r>
    </w:p>
    <w:p w14:paraId="3B306D41" w14:textId="77777777" w:rsidR="00445677" w:rsidRPr="00445677" w:rsidRDefault="00445677" w:rsidP="00445677">
      <w:pPr>
        <w:spacing w:after="0"/>
        <w:rPr>
          <w:rFonts w:ascii="Times New Roman" w:eastAsia="Times New Roman" w:hAnsi="Times New Roman" w:cs="Times New Roman"/>
          <w:color w:val="000000"/>
        </w:rPr>
      </w:pPr>
    </w:p>
    <w:p w14:paraId="4BDC2D4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(firmly): The blood of Cid, the great engineer, flows through me. Corydon Deus was with him, and He is with me now. I will triumph over the Reditus, who worship only their precious minerals and technology.</w:t>
      </w:r>
    </w:p>
    <w:p w14:paraId="58C2E93E" w14:textId="77777777" w:rsidR="00445677" w:rsidRPr="00445677" w:rsidRDefault="00445677" w:rsidP="00445677">
      <w:pPr>
        <w:spacing w:after="0"/>
        <w:rPr>
          <w:rFonts w:ascii="Times New Roman" w:eastAsia="Times New Roman" w:hAnsi="Times New Roman" w:cs="Times New Roman"/>
          <w:color w:val="000000"/>
        </w:rPr>
      </w:pPr>
    </w:p>
    <w:p w14:paraId="487ADC8B"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…I think—</w:t>
      </w:r>
    </w:p>
    <w:p w14:paraId="2C6BA55A" w14:textId="77777777" w:rsidR="00445677" w:rsidRPr="00445677" w:rsidRDefault="00445677" w:rsidP="00445677">
      <w:pPr>
        <w:spacing w:after="0"/>
        <w:rPr>
          <w:rFonts w:ascii="Times New Roman" w:eastAsia="Times New Roman" w:hAnsi="Times New Roman" w:cs="Times New Roman"/>
          <w:color w:val="000000"/>
        </w:rPr>
      </w:pPr>
    </w:p>
    <w:p w14:paraId="38B333E7"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(Suddenly, a loud whirring sound cuts through the morning air. Gasps echo as a sleek, advanced drone </w:t>
      </w:r>
      <w:proofErr w:type="gramStart"/>
      <w:r w:rsidRPr="00445677">
        <w:rPr>
          <w:rFonts w:ascii="Times New Roman" w:eastAsia="Times New Roman" w:hAnsi="Times New Roman" w:cs="Times New Roman"/>
          <w:color w:val="000000"/>
        </w:rPr>
        <w:t>bursts</w:t>
      </w:r>
      <w:proofErr w:type="gramEnd"/>
      <w:r w:rsidRPr="00445677">
        <w:rPr>
          <w:rFonts w:ascii="Times New Roman" w:eastAsia="Times New Roman" w:hAnsi="Times New Roman" w:cs="Times New Roman"/>
          <w:color w:val="000000"/>
        </w:rPr>
        <w:t xml:space="preserve"> from Augustus’ tent, its metal body glinting in the weak sunlight.)</w:t>
      </w:r>
    </w:p>
    <w:p w14:paraId="4DDB0653" w14:textId="77777777" w:rsidR="00445677" w:rsidRPr="00445677" w:rsidRDefault="00445677" w:rsidP="00445677">
      <w:pPr>
        <w:spacing w:after="0"/>
        <w:rPr>
          <w:rFonts w:ascii="Times New Roman" w:eastAsia="Times New Roman" w:hAnsi="Times New Roman" w:cs="Times New Roman"/>
          <w:color w:val="000000"/>
        </w:rPr>
      </w:pPr>
    </w:p>
    <w:p w14:paraId="668E7D16"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Villagers: </w:t>
      </w: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w:t>
      </w:r>
    </w:p>
    <w:p w14:paraId="03619428" w14:textId="77777777" w:rsidR="00445677" w:rsidRPr="00445677" w:rsidRDefault="00445677" w:rsidP="00445677">
      <w:pPr>
        <w:spacing w:after="0"/>
        <w:rPr>
          <w:rFonts w:ascii="Times New Roman" w:eastAsia="Times New Roman" w:hAnsi="Times New Roman" w:cs="Times New Roman"/>
          <w:color w:val="000000"/>
        </w:rPr>
      </w:pPr>
    </w:p>
    <w:p w14:paraId="517D69DE"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(The High Priest stares in disbelief.)</w:t>
      </w:r>
    </w:p>
    <w:p w14:paraId="53535159" w14:textId="77777777" w:rsidR="00445677" w:rsidRPr="00445677" w:rsidRDefault="00445677" w:rsidP="00445677">
      <w:pPr>
        <w:spacing w:after="0"/>
        <w:rPr>
          <w:rFonts w:ascii="Times New Roman" w:eastAsia="Times New Roman" w:hAnsi="Times New Roman" w:cs="Times New Roman"/>
          <w:color w:val="000000"/>
        </w:rPr>
      </w:pPr>
    </w:p>
    <w:p w14:paraId="3E64AC28"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Augustus… it works!</w:t>
      </w:r>
    </w:p>
    <w:p w14:paraId="372D58CB" w14:textId="77777777" w:rsidR="00445677" w:rsidRPr="00445677" w:rsidRDefault="00445677" w:rsidP="00445677">
      <w:pPr>
        <w:spacing w:after="0"/>
        <w:rPr>
          <w:rFonts w:ascii="Times New Roman" w:eastAsia="Times New Roman" w:hAnsi="Times New Roman" w:cs="Times New Roman"/>
          <w:color w:val="000000"/>
        </w:rPr>
      </w:pPr>
    </w:p>
    <w:p w14:paraId="61B42A8D"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watches as the drone hovers in place, its once-dead systems fully restored. He lets out a breath, almost disbelieving.)</w:t>
      </w:r>
    </w:p>
    <w:p w14:paraId="57D15603" w14:textId="77777777" w:rsidR="00445677" w:rsidRPr="00445677" w:rsidRDefault="00445677" w:rsidP="00445677">
      <w:pPr>
        <w:spacing w:after="0"/>
        <w:rPr>
          <w:rFonts w:ascii="Times New Roman" w:eastAsia="Times New Roman" w:hAnsi="Times New Roman" w:cs="Times New Roman"/>
          <w:color w:val="000000"/>
        </w:rPr>
      </w:pPr>
    </w:p>
    <w:p w14:paraId="14DD956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I thought I’d try one more time to fix him. I couldn’t sleep. Something just… clicked.</w:t>
      </w:r>
    </w:p>
    <w:p w14:paraId="13BA0C08" w14:textId="77777777" w:rsidR="00445677" w:rsidRPr="00445677" w:rsidRDefault="00445677" w:rsidP="00445677">
      <w:pPr>
        <w:spacing w:after="0"/>
        <w:rPr>
          <w:rFonts w:ascii="Times New Roman" w:eastAsia="Times New Roman" w:hAnsi="Times New Roman" w:cs="Times New Roman"/>
          <w:color w:val="000000"/>
        </w:rPr>
      </w:pPr>
    </w:p>
    <w:p w14:paraId="636C406F"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Caeser (grinning): Would you look at that!</w:t>
      </w:r>
    </w:p>
    <w:p w14:paraId="4AF0BEA3" w14:textId="77777777" w:rsidR="00445677" w:rsidRPr="00445677" w:rsidRDefault="00445677" w:rsidP="00445677">
      <w:pPr>
        <w:spacing w:after="0"/>
        <w:rPr>
          <w:rFonts w:ascii="Times New Roman" w:eastAsia="Times New Roman" w:hAnsi="Times New Roman" w:cs="Times New Roman"/>
          <w:color w:val="000000"/>
        </w:rPr>
      </w:pPr>
    </w:p>
    <w:p w14:paraId="10CE44AA" w14:textId="77777777" w:rsidR="00445677" w:rsidRPr="00445677" w:rsidRDefault="00445677" w:rsidP="00445677">
      <w:pPr>
        <w:spacing w:after="0"/>
        <w:rPr>
          <w:rFonts w:ascii="Times New Roman" w:eastAsia="Times New Roman" w:hAnsi="Times New Roman" w:cs="Times New Roman"/>
          <w:color w:val="000000"/>
        </w:rPr>
      </w:pP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State directive.</w:t>
      </w:r>
    </w:p>
    <w:p w14:paraId="542CF23E" w14:textId="77777777" w:rsidR="00445677" w:rsidRPr="00445677" w:rsidRDefault="00445677" w:rsidP="00445677">
      <w:pPr>
        <w:spacing w:after="0"/>
        <w:rPr>
          <w:rFonts w:ascii="Times New Roman" w:eastAsia="Times New Roman" w:hAnsi="Times New Roman" w:cs="Times New Roman"/>
          <w:color w:val="000000"/>
        </w:rPr>
      </w:pPr>
    </w:p>
    <w:p w14:paraId="5B560F1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(The High Priest steps forward, voice solemn.)</w:t>
      </w:r>
    </w:p>
    <w:p w14:paraId="0F8E962B" w14:textId="77777777" w:rsidR="00445677" w:rsidRPr="00445677" w:rsidRDefault="00445677" w:rsidP="00445677">
      <w:pPr>
        <w:spacing w:after="0"/>
        <w:rPr>
          <w:rFonts w:ascii="Times New Roman" w:eastAsia="Times New Roman" w:hAnsi="Times New Roman" w:cs="Times New Roman"/>
          <w:color w:val="000000"/>
        </w:rPr>
      </w:pPr>
    </w:p>
    <w:p w14:paraId="6C239FC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High Priest: Protect Augustus and Caesar at any cost as they travel through the </w:t>
      </w:r>
      <w:proofErr w:type="spellStart"/>
      <w:r w:rsidRPr="00445677">
        <w:rPr>
          <w:rFonts w:ascii="Times New Roman" w:eastAsia="Times New Roman" w:hAnsi="Times New Roman" w:cs="Times New Roman"/>
          <w:color w:val="000000"/>
        </w:rPr>
        <w:t>Heremus</w:t>
      </w:r>
      <w:proofErr w:type="spellEnd"/>
      <w:r w:rsidRPr="00445677">
        <w:rPr>
          <w:rFonts w:ascii="Times New Roman" w:eastAsia="Times New Roman" w:hAnsi="Times New Roman" w:cs="Times New Roman"/>
          <w:color w:val="000000"/>
        </w:rPr>
        <w:t>.</w:t>
      </w:r>
    </w:p>
    <w:p w14:paraId="2DB64D72" w14:textId="77777777" w:rsidR="00445677" w:rsidRPr="00445677" w:rsidRDefault="00445677" w:rsidP="00445677">
      <w:pPr>
        <w:spacing w:after="0"/>
        <w:rPr>
          <w:rFonts w:ascii="Times New Roman" w:eastAsia="Times New Roman" w:hAnsi="Times New Roman" w:cs="Times New Roman"/>
          <w:color w:val="000000"/>
        </w:rPr>
      </w:pPr>
    </w:p>
    <w:p w14:paraId="45C5DD77" w14:textId="77777777" w:rsidR="00445677" w:rsidRPr="00445677" w:rsidRDefault="00445677" w:rsidP="00445677">
      <w:pPr>
        <w:spacing w:after="0"/>
        <w:rPr>
          <w:rFonts w:ascii="Times New Roman" w:eastAsia="Times New Roman" w:hAnsi="Times New Roman" w:cs="Times New Roman"/>
          <w:color w:val="000000"/>
        </w:rPr>
      </w:pP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Primary directive confirmed. State secondary directive.</w:t>
      </w:r>
    </w:p>
    <w:p w14:paraId="52CDE9E8" w14:textId="77777777" w:rsidR="00445677" w:rsidRPr="00445677" w:rsidRDefault="00445677" w:rsidP="00445677">
      <w:pPr>
        <w:spacing w:after="0"/>
        <w:rPr>
          <w:rFonts w:ascii="Times New Roman" w:eastAsia="Times New Roman" w:hAnsi="Times New Roman" w:cs="Times New Roman"/>
          <w:color w:val="000000"/>
        </w:rPr>
      </w:pPr>
    </w:p>
    <w:p w14:paraId="409354A7"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Self-destruct if captured by a Reditus.</w:t>
      </w:r>
    </w:p>
    <w:p w14:paraId="6F236FAB" w14:textId="77777777" w:rsidR="00445677" w:rsidRPr="00445677" w:rsidRDefault="00445677" w:rsidP="00445677">
      <w:pPr>
        <w:spacing w:after="0"/>
        <w:rPr>
          <w:rFonts w:ascii="Times New Roman" w:eastAsia="Times New Roman" w:hAnsi="Times New Roman" w:cs="Times New Roman"/>
          <w:color w:val="000000"/>
        </w:rPr>
      </w:pPr>
    </w:p>
    <w:p w14:paraId="3D7FEDA1" w14:textId="77777777" w:rsidR="00445677" w:rsidRPr="00445677" w:rsidRDefault="00445677" w:rsidP="00445677">
      <w:pPr>
        <w:spacing w:after="0"/>
        <w:rPr>
          <w:rFonts w:ascii="Times New Roman" w:eastAsia="Times New Roman" w:hAnsi="Times New Roman" w:cs="Times New Roman"/>
          <w:color w:val="000000"/>
        </w:rPr>
      </w:pP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Directives confirmed. Initiating protocol.</w:t>
      </w:r>
    </w:p>
    <w:p w14:paraId="6FCC12BA" w14:textId="77777777" w:rsidR="00445677" w:rsidRPr="00445677" w:rsidRDefault="00445677" w:rsidP="00445677">
      <w:pPr>
        <w:spacing w:after="0"/>
        <w:rPr>
          <w:rFonts w:ascii="Times New Roman" w:eastAsia="Times New Roman" w:hAnsi="Times New Roman" w:cs="Times New Roman"/>
          <w:color w:val="000000"/>
        </w:rPr>
      </w:pPr>
    </w:p>
    <w:p w14:paraId="02F7503A"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nods in gratitude.)</w:t>
      </w:r>
    </w:p>
    <w:p w14:paraId="64CD6ED9" w14:textId="77777777" w:rsidR="00445677" w:rsidRPr="00445677" w:rsidRDefault="00445677" w:rsidP="00445677">
      <w:pPr>
        <w:spacing w:after="0"/>
        <w:rPr>
          <w:rFonts w:ascii="Times New Roman" w:eastAsia="Times New Roman" w:hAnsi="Times New Roman" w:cs="Times New Roman"/>
          <w:color w:val="000000"/>
        </w:rPr>
      </w:pPr>
    </w:p>
    <w:p w14:paraId="38227A5D"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Augustus: Thank you, High Priest, for your generosity. I will return your drone.</w:t>
      </w:r>
    </w:p>
    <w:p w14:paraId="1DBD121C" w14:textId="77777777" w:rsidR="00445677" w:rsidRPr="00445677" w:rsidRDefault="00445677" w:rsidP="00445677">
      <w:pPr>
        <w:spacing w:after="0"/>
        <w:rPr>
          <w:rFonts w:ascii="Times New Roman" w:eastAsia="Times New Roman" w:hAnsi="Times New Roman" w:cs="Times New Roman"/>
          <w:color w:val="000000"/>
        </w:rPr>
      </w:pPr>
    </w:p>
    <w:p w14:paraId="796C8B38"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 xml:space="preserve">High Priest: Consider it a gift for your faithful service to the </w:t>
      </w:r>
      <w:proofErr w:type="spellStart"/>
      <w:r w:rsidRPr="00445677">
        <w:rPr>
          <w:rFonts w:ascii="Times New Roman" w:eastAsia="Times New Roman" w:hAnsi="Times New Roman" w:cs="Times New Roman"/>
          <w:color w:val="000000"/>
        </w:rPr>
        <w:t>Rediit</w:t>
      </w:r>
      <w:proofErr w:type="spellEnd"/>
      <w:r w:rsidRPr="00445677">
        <w:rPr>
          <w:rFonts w:ascii="Times New Roman" w:eastAsia="Times New Roman" w:hAnsi="Times New Roman" w:cs="Times New Roman"/>
          <w:color w:val="000000"/>
        </w:rPr>
        <w:t xml:space="preserve"> cause. All the villagers have been notified of your departure. Stop by their tents before you leave. They wish to help in any way they can.</w:t>
      </w:r>
    </w:p>
    <w:p w14:paraId="5425D562" w14:textId="77777777" w:rsidR="00445677" w:rsidRPr="00445677" w:rsidRDefault="00445677" w:rsidP="00445677">
      <w:pPr>
        <w:spacing w:after="0"/>
        <w:rPr>
          <w:rFonts w:ascii="Times New Roman" w:eastAsia="Times New Roman" w:hAnsi="Times New Roman" w:cs="Times New Roman"/>
          <w:color w:val="000000"/>
        </w:rPr>
      </w:pPr>
    </w:p>
    <w:p w14:paraId="4A77FC20"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(He places a hand on Augustus’ shoulder.)</w:t>
      </w:r>
    </w:p>
    <w:p w14:paraId="78102433" w14:textId="77777777" w:rsidR="00445677" w:rsidRPr="00445677" w:rsidRDefault="00445677" w:rsidP="00445677">
      <w:pPr>
        <w:spacing w:after="0"/>
        <w:rPr>
          <w:rFonts w:ascii="Times New Roman" w:eastAsia="Times New Roman" w:hAnsi="Times New Roman" w:cs="Times New Roman"/>
          <w:color w:val="000000"/>
        </w:rPr>
      </w:pPr>
    </w:p>
    <w:p w14:paraId="1E49AACC" w14:textId="77777777" w:rsidR="00445677" w:rsidRPr="00445677"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High Priest: Whenever one of you makes this journey, it revives a spark of hope in my heart. May Corydon Deus be with you.</w:t>
      </w:r>
    </w:p>
    <w:p w14:paraId="0B2A07BD" w14:textId="77777777" w:rsidR="00445677" w:rsidRPr="00445677" w:rsidRDefault="00445677" w:rsidP="00445677">
      <w:pPr>
        <w:spacing w:after="0"/>
        <w:rPr>
          <w:rFonts w:ascii="Times New Roman" w:eastAsia="Times New Roman" w:hAnsi="Times New Roman" w:cs="Times New Roman"/>
          <w:color w:val="000000"/>
        </w:rPr>
      </w:pPr>
    </w:p>
    <w:p w14:paraId="0BB47E05" w14:textId="667796E7" w:rsidR="003361E2" w:rsidRDefault="00445677" w:rsidP="00445677">
      <w:pPr>
        <w:spacing w:after="0"/>
        <w:rPr>
          <w:rFonts w:ascii="Times New Roman" w:eastAsia="Times New Roman" w:hAnsi="Times New Roman" w:cs="Times New Roman"/>
          <w:color w:val="000000"/>
        </w:rPr>
      </w:pPr>
      <w:r w:rsidRPr="00445677">
        <w:rPr>
          <w:rFonts w:ascii="Times New Roman" w:eastAsia="Times New Roman" w:hAnsi="Times New Roman" w:cs="Times New Roman"/>
          <w:color w:val="000000"/>
        </w:rPr>
        <w:t>(</w:t>
      </w:r>
      <w:proofErr w:type="spellStart"/>
      <w:r w:rsidRPr="00445677">
        <w:rPr>
          <w:rFonts w:ascii="Times New Roman" w:eastAsia="Times New Roman" w:hAnsi="Times New Roman" w:cs="Times New Roman"/>
          <w:color w:val="000000"/>
        </w:rPr>
        <w:t>Airloft</w:t>
      </w:r>
      <w:proofErr w:type="spellEnd"/>
      <w:r w:rsidRPr="00445677">
        <w:rPr>
          <w:rFonts w:ascii="Times New Roman" w:eastAsia="Times New Roman" w:hAnsi="Times New Roman" w:cs="Times New Roman"/>
          <w:color w:val="000000"/>
        </w:rPr>
        <w:t xml:space="preserve"> joins the party.)</w:t>
      </w:r>
    </w:p>
    <w:p w14:paraId="332731F0" w14:textId="77777777" w:rsidR="00445677" w:rsidRDefault="00445677" w:rsidP="00445677">
      <w:pPr>
        <w:spacing w:after="0"/>
        <w:rPr>
          <w:rFonts w:ascii="Times New Roman" w:eastAsia="Times New Roman" w:hAnsi="Times New Roman" w:cs="Times New Roman"/>
        </w:rPr>
      </w:pPr>
    </w:p>
    <w:p w14:paraId="26534C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come and see me later. I have some work for you.</w:t>
      </w:r>
    </w:p>
    <w:p w14:paraId="64AF628D" w14:textId="77777777" w:rsidR="003361E2" w:rsidRDefault="003361E2">
      <w:pPr>
        <w:spacing w:after="0"/>
        <w:rPr>
          <w:rFonts w:ascii="Times New Roman" w:eastAsia="Times New Roman" w:hAnsi="Times New Roman" w:cs="Times New Roman"/>
        </w:rPr>
      </w:pPr>
    </w:p>
    <w:p w14:paraId="37649F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Ceaser, I need to speak to you. Come to my tent.</w:t>
      </w:r>
    </w:p>
    <w:p w14:paraId="2A49C661" w14:textId="77777777" w:rsidR="003361E2" w:rsidRDefault="00000000">
      <w:pPr>
        <w:pStyle w:val="Heading1"/>
      </w:pPr>
      <w:bookmarkStart w:id="4" w:name="_wmaprd8yet21" w:colFirst="0" w:colLast="0"/>
      <w:bookmarkStart w:id="5" w:name="_Toc189930092"/>
      <w:bookmarkEnd w:id="4"/>
      <w:proofErr w:type="spellStart"/>
      <w:r>
        <w:t>Rediit</w:t>
      </w:r>
      <w:proofErr w:type="spellEnd"/>
      <w:r>
        <w:t xml:space="preserve"> Camp People</w:t>
      </w:r>
      <w:bookmarkEnd w:id="5"/>
    </w:p>
    <w:p w14:paraId="6B4C4F20" w14:textId="30D4AA6D"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xml:space="preserve">:  </w:t>
      </w:r>
      <w:r w:rsidR="006B6C1D" w:rsidRPr="006B6C1D">
        <w:rPr>
          <w:rFonts w:ascii="Times New Roman" w:eastAsia="Times New Roman" w:hAnsi="Times New Roman" w:cs="Times New Roman"/>
          <w:color w:val="000000"/>
        </w:rPr>
        <w:t>Who’s going to fix the gaping hole in our tent roof? I’ve never seen a drone come alive like that—it tore right through! Don’t worry, I’ll patch it up while you’re gone. Do you want to rest before heading out?</w:t>
      </w:r>
    </w:p>
    <w:p w14:paraId="6984814C" w14:textId="77777777" w:rsidR="003361E2" w:rsidRDefault="003361E2">
      <w:pPr>
        <w:spacing w:after="0"/>
        <w:rPr>
          <w:rFonts w:ascii="Times New Roman" w:eastAsia="Times New Roman" w:hAnsi="Times New Roman" w:cs="Times New Roman"/>
        </w:rPr>
      </w:pPr>
    </w:p>
    <w:p w14:paraId="1B61386C" w14:textId="4A046F6D"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Calibri" w:eastAsia="Calibri" w:hAnsi="Calibri" w:cs="Calibri"/>
          <w:color w:val="000000"/>
        </w:rPr>
        <w:t xml:space="preserve">: </w:t>
      </w:r>
      <w:r w:rsidR="006B6C1D" w:rsidRPr="006B6C1D">
        <w:rPr>
          <w:rFonts w:ascii="Times New Roman" w:eastAsia="Times New Roman" w:hAnsi="Times New Roman" w:cs="Times New Roman"/>
          <w:color w:val="000000"/>
        </w:rPr>
        <w:t>I’ll be fine while you’re gone. I’ll keep myself busy, and before you know it, you’ll be back. Things will be just like they were…</w:t>
      </w:r>
    </w:p>
    <w:p w14:paraId="7BBE4BB7" w14:textId="4EC797F8" w:rsidR="003361E2" w:rsidRDefault="00000000">
      <w:pPr>
        <w:spacing w:before="400" w:after="0"/>
        <w:rPr>
          <w:rFonts w:ascii="Times New Roman" w:eastAsia="Times New Roman" w:hAnsi="Times New Roman" w:cs="Times New Roman"/>
        </w:rPr>
      </w:pPr>
      <w:r>
        <w:rPr>
          <w:rFonts w:ascii="Times New Roman" w:eastAsia="Times New Roman" w:hAnsi="Times New Roman" w:cs="Times New Roman"/>
          <w:color w:val="000000"/>
        </w:rPr>
        <w:t xml:space="preserve">Shopkeeper1: </w:t>
      </w:r>
      <w:r w:rsidR="006B6C1D" w:rsidRPr="006B6C1D">
        <w:rPr>
          <w:rFonts w:ascii="Times New Roman" w:eastAsia="Times New Roman" w:hAnsi="Times New Roman" w:cs="Times New Roman"/>
          <w:color w:val="000000"/>
        </w:rPr>
        <w:t>Got weapons. If you can call '</w:t>
      </w:r>
      <w:proofErr w:type="spellStart"/>
      <w:r w:rsidR="006B6C1D" w:rsidRPr="006B6C1D">
        <w:rPr>
          <w:rFonts w:ascii="Times New Roman" w:eastAsia="Times New Roman" w:hAnsi="Times New Roman" w:cs="Times New Roman"/>
          <w:color w:val="000000"/>
        </w:rPr>
        <w:t>em</w:t>
      </w:r>
      <w:proofErr w:type="spellEnd"/>
      <w:r w:rsidR="006B6C1D" w:rsidRPr="006B6C1D">
        <w:rPr>
          <w:rFonts w:ascii="Times New Roman" w:eastAsia="Times New Roman" w:hAnsi="Times New Roman" w:cs="Times New Roman"/>
          <w:color w:val="000000"/>
        </w:rPr>
        <w:t xml:space="preserve"> that.</w:t>
      </w:r>
    </w:p>
    <w:p w14:paraId="4E6BAC6E" w14:textId="77777777" w:rsidR="003361E2" w:rsidRDefault="003361E2">
      <w:pPr>
        <w:spacing w:after="0"/>
        <w:rPr>
          <w:rFonts w:ascii="Times New Roman" w:eastAsia="Times New Roman" w:hAnsi="Times New Roman" w:cs="Times New Roman"/>
        </w:rPr>
      </w:pPr>
    </w:p>
    <w:p w14:paraId="13C2E908" w14:textId="61F56ED2"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Shopkeeper2: </w:t>
      </w:r>
      <w:proofErr w:type="spellStart"/>
      <w:r w:rsidR="006B6C1D" w:rsidRPr="006B6C1D">
        <w:rPr>
          <w:rFonts w:ascii="Times New Roman" w:eastAsia="Times New Roman" w:hAnsi="Times New Roman" w:cs="Times New Roman"/>
          <w:color w:val="000000"/>
        </w:rPr>
        <w:t>Whaddaya</w:t>
      </w:r>
      <w:proofErr w:type="spellEnd"/>
      <w:r w:rsidR="006B6C1D" w:rsidRPr="006B6C1D">
        <w:rPr>
          <w:rFonts w:ascii="Times New Roman" w:eastAsia="Times New Roman" w:hAnsi="Times New Roman" w:cs="Times New Roman"/>
          <w:color w:val="000000"/>
        </w:rPr>
        <w:t xml:space="preserve"> want, in the name of Corydon Deus?</w:t>
      </w:r>
    </w:p>
    <w:p w14:paraId="37728F0E" w14:textId="77777777" w:rsidR="003361E2" w:rsidRDefault="003361E2">
      <w:pPr>
        <w:spacing w:after="0"/>
        <w:rPr>
          <w:rFonts w:ascii="Times New Roman" w:eastAsia="Times New Roman" w:hAnsi="Times New Roman" w:cs="Times New Roman"/>
        </w:rPr>
      </w:pPr>
    </w:p>
    <w:p w14:paraId="40E6D9F0" w14:textId="06B54299"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Shopkeeper3: </w:t>
      </w:r>
      <w:r w:rsidR="006B6C1D" w:rsidRPr="006B6C1D">
        <w:rPr>
          <w:rFonts w:ascii="Times New Roman" w:eastAsia="Times New Roman" w:hAnsi="Times New Roman" w:cs="Times New Roman"/>
          <w:color w:val="000000"/>
        </w:rPr>
        <w:t>My husband works the pit while I run the shop. Someone’s got to keep things running</w:t>
      </w:r>
      <w:r>
        <w:rPr>
          <w:rFonts w:ascii="Times New Roman" w:eastAsia="Times New Roman" w:hAnsi="Times New Roman" w:cs="Times New Roman"/>
          <w:color w:val="000000"/>
        </w:rPr>
        <w:t>.</w:t>
      </w:r>
    </w:p>
    <w:p w14:paraId="73439B75" w14:textId="77777777" w:rsidR="003361E2" w:rsidRDefault="003361E2">
      <w:pPr>
        <w:spacing w:after="0"/>
        <w:rPr>
          <w:rFonts w:ascii="Times New Roman" w:eastAsia="Times New Roman" w:hAnsi="Times New Roman" w:cs="Times New Roman"/>
        </w:rPr>
      </w:pPr>
    </w:p>
    <w:p w14:paraId="03AFDE74" w14:textId="0908EB50"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Lonely Woman: (Woman standing alone on top of tower)</w:t>
      </w:r>
      <w:r w:rsidR="006B6C1D" w:rsidRPr="006B6C1D">
        <w:t xml:space="preserve"> </w:t>
      </w:r>
      <w:r w:rsidR="006B6C1D" w:rsidRPr="006B6C1D">
        <w:rPr>
          <w:rFonts w:ascii="Times New Roman" w:eastAsia="Times New Roman" w:hAnsi="Times New Roman" w:cs="Times New Roman"/>
          <w:color w:val="000000"/>
        </w:rPr>
        <w:t>Whenever I need to be alone, I come up here. The air is fresh, the view stretches for miles… but all I want to see is green. Beautiful green</w:t>
      </w:r>
      <w:r>
        <w:rPr>
          <w:rFonts w:ascii="Times New Roman" w:eastAsia="Times New Roman" w:hAnsi="Times New Roman" w:cs="Times New Roman"/>
          <w:color w:val="000000"/>
        </w:rPr>
        <w:t>.</w:t>
      </w:r>
    </w:p>
    <w:p w14:paraId="0CF5C0DD" w14:textId="77777777" w:rsidR="003361E2" w:rsidRDefault="00000000">
      <w:pPr>
        <w:pStyle w:val="Heading2"/>
      </w:pPr>
      <w:bookmarkStart w:id="6" w:name="_xy2rvj2c008j" w:colFirst="0" w:colLast="0"/>
      <w:bookmarkStart w:id="7" w:name="_Toc189930093"/>
      <w:bookmarkEnd w:id="6"/>
      <w:r>
        <w:lastRenderedPageBreak/>
        <w:t>High Priest Home</w:t>
      </w:r>
      <w:bookmarkEnd w:id="7"/>
    </w:p>
    <w:p w14:paraId="4AF4A5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Why don’t you talk to that secretary? If she asks you to </w:t>
      </w:r>
      <w:proofErr w:type="gramStart"/>
      <w:r>
        <w:rPr>
          <w:rFonts w:ascii="Times New Roman" w:eastAsia="Times New Roman" w:hAnsi="Times New Roman" w:cs="Times New Roman"/>
          <w:color w:val="000000"/>
        </w:rPr>
        <w:t>wait</w:t>
      </w:r>
      <w:proofErr w:type="gramEnd"/>
      <w:r>
        <w:rPr>
          <w:rFonts w:ascii="Times New Roman" w:eastAsia="Times New Roman" w:hAnsi="Times New Roman" w:cs="Times New Roman"/>
          <w:color w:val="000000"/>
        </w:rPr>
        <w:t xml:space="preserve"> I can help you out.</w:t>
      </w:r>
    </w:p>
    <w:p w14:paraId="266B7647" w14:textId="77777777" w:rsidR="003361E2" w:rsidRDefault="003361E2">
      <w:pPr>
        <w:spacing w:after="0"/>
        <w:rPr>
          <w:rFonts w:ascii="Times New Roman" w:eastAsia="Times New Roman" w:hAnsi="Times New Roman" w:cs="Times New Roman"/>
        </w:rPr>
      </w:pPr>
    </w:p>
    <w:p w14:paraId="03A543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You actually waited. I think you missed out on an opportunity to see who the High Priest really is.</w:t>
      </w:r>
    </w:p>
    <w:p w14:paraId="7629F084" w14:textId="77777777" w:rsidR="003361E2" w:rsidRDefault="003361E2">
      <w:pPr>
        <w:spacing w:after="0"/>
        <w:rPr>
          <w:rFonts w:ascii="Times New Roman" w:eastAsia="Times New Roman" w:hAnsi="Times New Roman" w:cs="Times New Roman"/>
        </w:rPr>
      </w:pPr>
    </w:p>
    <w:p w14:paraId="41FCF9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Waiting is </w:t>
      </w:r>
      <w:proofErr w:type="spellStart"/>
      <w:r>
        <w:rPr>
          <w:rFonts w:ascii="Times New Roman" w:eastAsia="Times New Roman" w:hAnsi="Times New Roman" w:cs="Times New Roman"/>
          <w:color w:val="000000"/>
        </w:rPr>
        <w:t>sooo</w:t>
      </w:r>
      <w:proofErr w:type="spellEnd"/>
      <w:r>
        <w:rPr>
          <w:rFonts w:ascii="Times New Roman" w:eastAsia="Times New Roman" w:hAnsi="Times New Roman" w:cs="Times New Roman"/>
          <w:color w:val="000000"/>
        </w:rPr>
        <w:t xml:space="preserve"> boring.</w:t>
      </w:r>
    </w:p>
    <w:p w14:paraId="2105457D" w14:textId="77777777" w:rsidR="003361E2" w:rsidRDefault="003361E2">
      <w:pPr>
        <w:spacing w:after="0"/>
        <w:rPr>
          <w:rFonts w:ascii="Times New Roman" w:eastAsia="Times New Roman" w:hAnsi="Times New Roman" w:cs="Times New Roman"/>
        </w:rPr>
      </w:pPr>
    </w:p>
    <w:p w14:paraId="62479B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If you want to go up without </w:t>
      </w:r>
      <w:proofErr w:type="gramStart"/>
      <w:r>
        <w:rPr>
          <w:rFonts w:ascii="Times New Roman" w:eastAsia="Times New Roman" w:hAnsi="Times New Roman" w:cs="Times New Roman"/>
          <w:color w:val="000000"/>
        </w:rPr>
        <w:t>waiting</w:t>
      </w:r>
      <w:proofErr w:type="gramEnd"/>
      <w:r>
        <w:rPr>
          <w:rFonts w:ascii="Times New Roman" w:eastAsia="Times New Roman" w:hAnsi="Times New Roman" w:cs="Times New Roman"/>
          <w:color w:val="000000"/>
        </w:rPr>
        <w:t xml:space="preserve"> I can distract the secretary while you run upstairs.</w:t>
      </w:r>
    </w:p>
    <w:p w14:paraId="7037E8A3" w14:textId="77777777" w:rsidR="003361E2" w:rsidRDefault="003361E2">
      <w:pPr>
        <w:spacing w:after="0"/>
        <w:rPr>
          <w:rFonts w:ascii="Times New Roman" w:eastAsia="Times New Roman" w:hAnsi="Times New Roman" w:cs="Times New Roman"/>
        </w:rPr>
      </w:pPr>
    </w:p>
    <w:p w14:paraId="2BE4AA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7E5E8F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You seriously want to wait. Are you crazy?</w:t>
      </w:r>
    </w:p>
    <w:p w14:paraId="0CA38766" w14:textId="77777777" w:rsidR="003361E2" w:rsidRDefault="003361E2">
      <w:pPr>
        <w:spacing w:after="0"/>
        <w:rPr>
          <w:rFonts w:ascii="Times New Roman" w:eastAsia="Times New Roman" w:hAnsi="Times New Roman" w:cs="Times New Roman"/>
        </w:rPr>
      </w:pPr>
    </w:p>
    <w:p w14:paraId="788E10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7D112F13" w14:textId="77777777" w:rsidR="003361E2" w:rsidRDefault="003361E2">
      <w:pPr>
        <w:spacing w:after="0"/>
        <w:rPr>
          <w:rFonts w:ascii="Times New Roman" w:eastAsia="Times New Roman" w:hAnsi="Times New Roman" w:cs="Times New Roman"/>
        </w:rPr>
      </w:pPr>
    </w:p>
    <w:p w14:paraId="1747DA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Watch this.</w:t>
      </w:r>
    </w:p>
    <w:p w14:paraId="3A87B898" w14:textId="77777777" w:rsidR="003361E2" w:rsidRDefault="003361E2">
      <w:pPr>
        <w:spacing w:after="0"/>
        <w:rPr>
          <w:rFonts w:ascii="Times New Roman" w:eastAsia="Times New Roman" w:hAnsi="Times New Roman" w:cs="Times New Roman"/>
        </w:rPr>
      </w:pPr>
    </w:p>
    <w:p w14:paraId="03C17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Girl: Hey Charlie. Did you know the High Priest has a new girlfriend?</w:t>
      </w:r>
    </w:p>
    <w:p w14:paraId="3006295B" w14:textId="77777777" w:rsidR="003361E2" w:rsidRDefault="003361E2">
      <w:pPr>
        <w:spacing w:after="0"/>
        <w:rPr>
          <w:rFonts w:ascii="Times New Roman" w:eastAsia="Times New Roman" w:hAnsi="Times New Roman" w:cs="Times New Roman"/>
        </w:rPr>
      </w:pPr>
    </w:p>
    <w:p w14:paraId="776D55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lets the girl distract secretary,</w:t>
      </w:r>
    </w:p>
    <w:p w14:paraId="38717BD3" w14:textId="77777777" w:rsidR="003361E2" w:rsidRDefault="003361E2">
      <w:pPr>
        <w:spacing w:after="0"/>
        <w:rPr>
          <w:rFonts w:ascii="Times New Roman" w:eastAsia="Times New Roman" w:hAnsi="Times New Roman" w:cs="Times New Roman"/>
        </w:rPr>
      </w:pPr>
    </w:p>
    <w:p w14:paraId="74A824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Girl: You saw it didn’t you. There’s something wrong about the high priest. It’s almost like he wants you men to go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never come back. Don’t worry I’ll keep an eye on your wife while you’re gone. Who knows what his grubby little hands are capable of?</w:t>
      </w:r>
    </w:p>
    <w:p w14:paraId="71986319" w14:textId="77777777" w:rsidR="003361E2" w:rsidRDefault="003361E2">
      <w:pPr>
        <w:spacing w:after="0"/>
        <w:rPr>
          <w:rFonts w:ascii="Times New Roman" w:eastAsia="Times New Roman" w:hAnsi="Times New Roman" w:cs="Times New Roman"/>
        </w:rPr>
      </w:pPr>
    </w:p>
    <w:p w14:paraId="7E1EB0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After my husband died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 High Priest took care of me and my children. He even made this garden from his personal water supply.</w:t>
      </w:r>
    </w:p>
    <w:p w14:paraId="7A74E993" w14:textId="77777777" w:rsidR="003361E2" w:rsidRDefault="003361E2">
      <w:pPr>
        <w:spacing w:after="0"/>
        <w:rPr>
          <w:rFonts w:ascii="Times New Roman" w:eastAsia="Times New Roman" w:hAnsi="Times New Roman" w:cs="Times New Roman"/>
        </w:rPr>
      </w:pPr>
    </w:p>
    <w:p w14:paraId="7231A9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Loser: Checkmate again. How does she do that? </w:t>
      </w:r>
      <w:proofErr w:type="spellStart"/>
      <w:proofErr w:type="gramStart"/>
      <w:r>
        <w:rPr>
          <w:rFonts w:ascii="Times New Roman" w:eastAsia="Times New Roman" w:hAnsi="Times New Roman" w:cs="Times New Roman"/>
          <w:color w:val="000000"/>
        </w:rPr>
        <w:t>Everytime</w:t>
      </w:r>
      <w:proofErr w:type="spellEnd"/>
      <w:proofErr w:type="gramEnd"/>
      <w:r>
        <w:rPr>
          <w:rFonts w:ascii="Times New Roman" w:eastAsia="Times New Roman" w:hAnsi="Times New Roman" w:cs="Times New Roman"/>
          <w:color w:val="000000"/>
        </w:rPr>
        <w:t xml:space="preserve"> she baits my queen in an untenable position then with precision humiliates me with amazing tenacity. Cudos sis.</w:t>
      </w:r>
    </w:p>
    <w:p w14:paraId="762D8E43" w14:textId="77777777" w:rsidR="003361E2" w:rsidRDefault="003361E2">
      <w:pPr>
        <w:spacing w:after="0"/>
        <w:rPr>
          <w:rFonts w:ascii="Times New Roman" w:eastAsia="Times New Roman" w:hAnsi="Times New Roman" w:cs="Times New Roman"/>
        </w:rPr>
      </w:pPr>
    </w:p>
    <w:p w14:paraId="4CB786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Chess guru: You can’t see the board, but it's there. We're playing in our mind. I can beat anyone in chess. If you come back </w:t>
      </w:r>
      <w:proofErr w:type="gramStart"/>
      <w:r>
        <w:rPr>
          <w:rFonts w:ascii="Times New Roman" w:eastAsia="Times New Roman" w:hAnsi="Times New Roman" w:cs="Times New Roman"/>
          <w:color w:val="000000"/>
        </w:rPr>
        <w:t>alive</w:t>
      </w:r>
      <w:proofErr w:type="gramEnd"/>
      <w:r>
        <w:rPr>
          <w:rFonts w:ascii="Times New Roman" w:eastAsia="Times New Roman" w:hAnsi="Times New Roman" w:cs="Times New Roman"/>
          <w:color w:val="000000"/>
        </w:rPr>
        <w:t xml:space="preserve"> I'll play you also. Beware. I'm more ferocious than a rabid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when it comes to chess.</w:t>
      </w:r>
    </w:p>
    <w:p w14:paraId="37B9F2BB" w14:textId="77777777" w:rsidR="003361E2" w:rsidRDefault="003361E2">
      <w:pPr>
        <w:spacing w:after="0"/>
        <w:rPr>
          <w:rFonts w:ascii="Times New Roman" w:eastAsia="Times New Roman" w:hAnsi="Times New Roman" w:cs="Times New Roman"/>
        </w:rPr>
      </w:pPr>
    </w:p>
    <w:p w14:paraId="73A1CE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Baby mama 1: My husband left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never to be seen again. The High Priest has helped me out since then.</w:t>
      </w:r>
    </w:p>
    <w:p w14:paraId="217B9A75" w14:textId="77777777" w:rsidR="003361E2" w:rsidRDefault="003361E2">
      <w:pPr>
        <w:spacing w:after="0"/>
        <w:rPr>
          <w:rFonts w:ascii="Times New Roman" w:eastAsia="Times New Roman" w:hAnsi="Times New Roman" w:cs="Times New Roman"/>
        </w:rPr>
      </w:pPr>
    </w:p>
    <w:p w14:paraId="1DE13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2: (Baby crying) Don't worry you'll get to see daddy soon.</w:t>
      </w:r>
    </w:p>
    <w:p w14:paraId="63F5791C" w14:textId="77777777" w:rsidR="003361E2" w:rsidRDefault="003361E2">
      <w:pPr>
        <w:spacing w:after="0"/>
        <w:rPr>
          <w:rFonts w:ascii="Times New Roman" w:eastAsia="Times New Roman" w:hAnsi="Times New Roman" w:cs="Times New Roman"/>
        </w:rPr>
      </w:pPr>
    </w:p>
    <w:p w14:paraId="5B341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mama 3: How many secretaries does he need? I was his secretary for a while until I became pregnant.</w:t>
      </w:r>
    </w:p>
    <w:p w14:paraId="795BF09D" w14:textId="77777777" w:rsidR="003361E2" w:rsidRDefault="003361E2">
      <w:pPr>
        <w:spacing w:after="0"/>
        <w:rPr>
          <w:rFonts w:ascii="Times New Roman" w:eastAsia="Times New Roman" w:hAnsi="Times New Roman" w:cs="Times New Roman"/>
        </w:rPr>
      </w:pPr>
    </w:p>
    <w:p w14:paraId="572ABD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Baby mama 4: That secretary looks unstable, if you get on her good side for </w:t>
      </w:r>
      <w:proofErr w:type="gramStart"/>
      <w:r>
        <w:rPr>
          <w:rFonts w:ascii="Times New Roman" w:eastAsia="Times New Roman" w:hAnsi="Times New Roman" w:cs="Times New Roman"/>
          <w:color w:val="000000"/>
        </w:rPr>
        <w:t>waiting</w:t>
      </w:r>
      <w:proofErr w:type="gramEnd"/>
      <w:r>
        <w:rPr>
          <w:rFonts w:ascii="Times New Roman" w:eastAsia="Times New Roman" w:hAnsi="Times New Roman" w:cs="Times New Roman"/>
          <w:color w:val="000000"/>
        </w:rPr>
        <w:t xml:space="preserve"> she might give you something nice.</w:t>
      </w:r>
    </w:p>
    <w:p w14:paraId="1DBBA5CA" w14:textId="77777777" w:rsidR="003361E2" w:rsidRDefault="003361E2">
      <w:pPr>
        <w:spacing w:after="0"/>
        <w:rPr>
          <w:rFonts w:ascii="Times New Roman" w:eastAsia="Times New Roman" w:hAnsi="Times New Roman" w:cs="Times New Roman"/>
        </w:rPr>
      </w:pPr>
    </w:p>
    <w:p w14:paraId="42D3E7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(1)Secretary: The High Priest is busy right now. Can you wait one minute?</w:t>
      </w:r>
    </w:p>
    <w:p w14:paraId="565AD31E" w14:textId="77777777" w:rsidR="003361E2" w:rsidRDefault="003361E2">
      <w:pPr>
        <w:spacing w:after="0"/>
        <w:rPr>
          <w:rFonts w:ascii="Times New Roman" w:eastAsia="Times New Roman" w:hAnsi="Times New Roman" w:cs="Times New Roman"/>
        </w:rPr>
      </w:pPr>
    </w:p>
    <w:p w14:paraId="75621C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(2)Secretary: If these children don’t shut </w:t>
      </w:r>
      <w:proofErr w:type="gramStart"/>
      <w:r>
        <w:rPr>
          <w:rFonts w:ascii="Times New Roman" w:eastAsia="Times New Roman" w:hAnsi="Times New Roman" w:cs="Times New Roman"/>
          <w:color w:val="000000"/>
        </w:rPr>
        <w:t>up</w:t>
      </w:r>
      <w:proofErr w:type="gramEnd"/>
      <w:r>
        <w:rPr>
          <w:rFonts w:ascii="Times New Roman" w:eastAsia="Times New Roman" w:hAnsi="Times New Roman" w:cs="Times New Roman"/>
          <w:color w:val="000000"/>
        </w:rPr>
        <w:t xml:space="preserve"> I’m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go crazy.</w:t>
      </w:r>
    </w:p>
    <w:p w14:paraId="4FE9B5CD" w14:textId="77777777" w:rsidR="003361E2" w:rsidRDefault="003361E2">
      <w:pPr>
        <w:spacing w:after="0"/>
        <w:rPr>
          <w:rFonts w:ascii="Times New Roman" w:eastAsia="Times New Roman" w:hAnsi="Times New Roman" w:cs="Times New Roman"/>
        </w:rPr>
      </w:pPr>
    </w:p>
    <w:p w14:paraId="53F04D7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(3) Secretary: Why does the High Priest need so many secretaries? He only needs me.</w:t>
      </w:r>
    </w:p>
    <w:p w14:paraId="44D8BFD2" w14:textId="77777777" w:rsidR="003361E2" w:rsidRDefault="003361E2">
      <w:pPr>
        <w:spacing w:after="0"/>
        <w:rPr>
          <w:rFonts w:ascii="Times New Roman" w:eastAsia="Times New Roman" w:hAnsi="Times New Roman" w:cs="Times New Roman"/>
        </w:rPr>
      </w:pPr>
    </w:p>
    <w:p w14:paraId="4A43C3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(4)Secretary: I heard you are going into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I've been hiding these in my desk. I was going to use them if I got fired.  I'll sell them to you at half price. What do you say? It'll be 150 G. Don't tell anyone. </w:t>
      </w:r>
    </w:p>
    <w:p w14:paraId="24A4EC59" w14:textId="77777777" w:rsidR="003361E2" w:rsidRDefault="003361E2">
      <w:pPr>
        <w:spacing w:after="0"/>
        <w:rPr>
          <w:rFonts w:ascii="Times New Roman" w:eastAsia="Times New Roman" w:hAnsi="Times New Roman" w:cs="Times New Roman"/>
        </w:rPr>
      </w:pPr>
    </w:p>
    <w:p w14:paraId="660BE4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(5)Secretary: Hey, these are really effective against insects. They're also really effective against lecherous high priests. Oh Corydon. What am I saying? </w:t>
      </w:r>
    </w:p>
    <w:p w14:paraId="713F735D" w14:textId="77777777" w:rsidR="003361E2" w:rsidRDefault="003361E2">
      <w:pPr>
        <w:spacing w:after="0"/>
        <w:rPr>
          <w:rFonts w:ascii="Times New Roman" w:eastAsia="Times New Roman" w:hAnsi="Times New Roman" w:cs="Times New Roman"/>
        </w:rPr>
      </w:pPr>
    </w:p>
    <w:p w14:paraId="2A399F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to go upstairs,</w:t>
      </w:r>
    </w:p>
    <w:p w14:paraId="7F96030A" w14:textId="77777777" w:rsidR="003361E2" w:rsidRDefault="003361E2">
      <w:pPr>
        <w:spacing w:after="0"/>
        <w:rPr>
          <w:rFonts w:ascii="Times New Roman" w:eastAsia="Times New Roman" w:hAnsi="Times New Roman" w:cs="Times New Roman"/>
        </w:rPr>
      </w:pPr>
    </w:p>
    <w:p w14:paraId="38FF85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(1)Secretary: Wait, you can't go up there.</w:t>
      </w:r>
    </w:p>
    <w:p w14:paraId="3DAC9FB3" w14:textId="77777777" w:rsidR="003361E2" w:rsidRDefault="003361E2">
      <w:pPr>
        <w:spacing w:after="0"/>
        <w:rPr>
          <w:rFonts w:ascii="Times New Roman" w:eastAsia="Times New Roman" w:hAnsi="Times New Roman" w:cs="Times New Roman"/>
        </w:rPr>
      </w:pPr>
    </w:p>
    <w:p w14:paraId="227758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again,</w:t>
      </w:r>
    </w:p>
    <w:p w14:paraId="577C3251" w14:textId="77777777" w:rsidR="003361E2" w:rsidRDefault="003361E2">
      <w:pPr>
        <w:spacing w:after="0"/>
        <w:rPr>
          <w:rFonts w:ascii="Times New Roman" w:eastAsia="Times New Roman" w:hAnsi="Times New Roman" w:cs="Times New Roman"/>
        </w:rPr>
      </w:pPr>
    </w:p>
    <w:p w14:paraId="52A328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(2)Secretary: If you offend the High </w:t>
      </w:r>
      <w:proofErr w:type="gramStart"/>
      <w:r>
        <w:rPr>
          <w:rFonts w:ascii="Times New Roman" w:eastAsia="Times New Roman" w:hAnsi="Times New Roman" w:cs="Times New Roman"/>
          <w:color w:val="000000"/>
        </w:rPr>
        <w:t>Priest</w:t>
      </w:r>
      <w:proofErr w:type="gramEnd"/>
      <w:r>
        <w:rPr>
          <w:rFonts w:ascii="Times New Roman" w:eastAsia="Times New Roman" w:hAnsi="Times New Roman" w:cs="Times New Roman"/>
          <w:color w:val="000000"/>
        </w:rPr>
        <w:t xml:space="preserve"> he might condemn you to be set on fire.</w:t>
      </w:r>
    </w:p>
    <w:p w14:paraId="58628AA8" w14:textId="77777777" w:rsidR="003361E2" w:rsidRDefault="003361E2">
      <w:pPr>
        <w:spacing w:after="0"/>
        <w:rPr>
          <w:rFonts w:ascii="Times New Roman" w:eastAsia="Times New Roman" w:hAnsi="Times New Roman" w:cs="Times New Roman"/>
        </w:rPr>
      </w:pPr>
    </w:p>
    <w:p w14:paraId="576E44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tries to go,</w:t>
      </w:r>
    </w:p>
    <w:p w14:paraId="3C58B4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320563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Secretary: You can’t go now; the High Priest has summoned you.</w:t>
      </w:r>
    </w:p>
    <w:p w14:paraId="13D8BBFF" w14:textId="77777777" w:rsidR="003361E2" w:rsidRDefault="003361E2">
      <w:pPr>
        <w:spacing w:after="0"/>
        <w:rPr>
          <w:rFonts w:ascii="Times New Roman" w:eastAsia="Times New Roman" w:hAnsi="Times New Roman" w:cs="Times New Roman"/>
        </w:rPr>
      </w:pPr>
    </w:p>
    <w:p w14:paraId="7CB0E120"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Bathroom Reader vol.1: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must be basted thoroughly before being put on an open flame. Following this technique ensures that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meat is tender and soft.</w:t>
      </w:r>
    </w:p>
    <w:p w14:paraId="28B9915F" w14:textId="77777777" w:rsidR="003361E2" w:rsidRDefault="003361E2">
      <w:pPr>
        <w:spacing w:after="0"/>
        <w:rPr>
          <w:rFonts w:ascii="Times New Roman" w:eastAsia="Times New Roman" w:hAnsi="Times New Roman" w:cs="Times New Roman"/>
        </w:rPr>
      </w:pPr>
    </w:p>
    <w:p w14:paraId="720AB0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read the book in the corner,</w:t>
      </w:r>
    </w:p>
    <w:p w14:paraId="1F0F86BC" w14:textId="77777777" w:rsidR="003361E2" w:rsidRDefault="003361E2">
      <w:pPr>
        <w:spacing w:after="0"/>
        <w:rPr>
          <w:rFonts w:ascii="Times New Roman" w:eastAsia="Times New Roman" w:hAnsi="Times New Roman" w:cs="Times New Roman"/>
        </w:rPr>
      </w:pPr>
    </w:p>
    <w:p w14:paraId="31B0A8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That is the Annals of Time Augustus. It is not necessary for you to burden yourself with such knowledge. Leave these matters in my hands.</w:t>
      </w:r>
    </w:p>
    <w:p w14:paraId="6146880B" w14:textId="77777777" w:rsidR="003361E2" w:rsidRDefault="00000000">
      <w:pPr>
        <w:pStyle w:val="Heading2"/>
      </w:pPr>
      <w:bookmarkStart w:id="8" w:name="_6molf9mhhj99" w:colFirst="0" w:colLast="0"/>
      <w:bookmarkStart w:id="9" w:name="_Toc189930094"/>
      <w:bookmarkEnd w:id="8"/>
      <w:r>
        <w:t>Herdsman Tent</w:t>
      </w:r>
      <w:bookmarkEnd w:id="9"/>
    </w:p>
    <w:p w14:paraId="69DDF3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Herdsman wife:  I never get any sleep with him working all night.  I wish he would just be a </w:t>
      </w:r>
      <w:proofErr w:type="gramStart"/>
      <w:r>
        <w:rPr>
          <w:rFonts w:ascii="Times New Roman" w:eastAsia="Times New Roman" w:hAnsi="Times New Roman" w:cs="Times New Roman"/>
          <w:color w:val="000000"/>
        </w:rPr>
        <w:t>full time</w:t>
      </w:r>
      <w:proofErr w:type="gramEnd"/>
      <w:r>
        <w:rPr>
          <w:rFonts w:ascii="Times New Roman" w:eastAsia="Times New Roman" w:hAnsi="Times New Roman" w:cs="Times New Roman"/>
          <w:color w:val="000000"/>
        </w:rPr>
        <w:t xml:space="preserve"> herdsman, but with the Reditus interference he can’t sleep at night so he works on armor.</w:t>
      </w:r>
    </w:p>
    <w:p w14:paraId="02E57978" w14:textId="77777777" w:rsidR="003361E2" w:rsidRDefault="003361E2">
      <w:pPr>
        <w:spacing w:after="0"/>
        <w:rPr>
          <w:rFonts w:ascii="Times New Roman" w:eastAsia="Times New Roman" w:hAnsi="Times New Roman" w:cs="Times New Roman"/>
        </w:rPr>
      </w:pPr>
    </w:p>
    <w:p w14:paraId="387194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Son: Why does father always make me milk the yaks.</w:t>
      </w:r>
    </w:p>
    <w:p w14:paraId="784EB3A1" w14:textId="77777777" w:rsidR="003361E2" w:rsidRDefault="003361E2">
      <w:pPr>
        <w:spacing w:after="0"/>
        <w:rPr>
          <w:rFonts w:ascii="Times New Roman" w:eastAsia="Times New Roman" w:hAnsi="Times New Roman" w:cs="Times New Roman"/>
        </w:rPr>
      </w:pPr>
    </w:p>
    <w:p w14:paraId="7E4E0F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Wife:  I'll be fine while you are gone. I'll stay busy and before you know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you'll be here again and things will be like they were.</w:t>
      </w:r>
    </w:p>
    <w:p w14:paraId="13A98D44" w14:textId="77777777" w:rsidR="003361E2" w:rsidRDefault="003361E2">
      <w:pPr>
        <w:spacing w:after="0"/>
        <w:rPr>
          <w:rFonts w:ascii="Times New Roman" w:eastAsia="Times New Roman" w:hAnsi="Times New Roman" w:cs="Times New Roman"/>
        </w:rPr>
      </w:pPr>
    </w:p>
    <w:p w14:paraId="6A9D21AC" w14:textId="77777777" w:rsidR="003361E2" w:rsidRDefault="00000000">
      <w:pPr>
        <w:pStyle w:val="Heading2"/>
      </w:pPr>
      <w:bookmarkStart w:id="10" w:name="_2farc2o0wvyq" w:colFirst="0" w:colLast="0"/>
      <w:bookmarkStart w:id="11" w:name="_Toc189930095"/>
      <w:bookmarkEnd w:id="10"/>
      <w:proofErr w:type="spellStart"/>
      <w:r>
        <w:lastRenderedPageBreak/>
        <w:t>Rediit</w:t>
      </w:r>
      <w:proofErr w:type="spellEnd"/>
      <w:r>
        <w:t xml:space="preserve"> Childless Couple</w:t>
      </w:r>
      <w:bookmarkEnd w:id="11"/>
    </w:p>
    <w:p w14:paraId="2921B7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Elderly Husband: Since we never had </w:t>
      </w:r>
      <w:proofErr w:type="gramStart"/>
      <w:r>
        <w:rPr>
          <w:rFonts w:ascii="Times New Roman" w:eastAsia="Times New Roman" w:hAnsi="Times New Roman" w:cs="Times New Roman"/>
          <w:color w:val="000000"/>
        </w:rPr>
        <w:t>children</w:t>
      </w:r>
      <w:proofErr w:type="gramEnd"/>
      <w:r>
        <w:rPr>
          <w:rFonts w:ascii="Times New Roman" w:eastAsia="Times New Roman" w:hAnsi="Times New Roman" w:cs="Times New Roman"/>
          <w:color w:val="000000"/>
        </w:rPr>
        <w:t xml:space="preserve"> the High Priest trusted us with distributing water to the camp. Elderly Husband: We’ve been saving these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for years. We hoped to have a child who’d attempt to revive magic but we never conceived. Here. You make us proud.</w:t>
      </w:r>
    </w:p>
    <w:p w14:paraId="0D8E3D6F" w14:textId="77777777" w:rsidR="003361E2" w:rsidRDefault="003361E2">
      <w:pPr>
        <w:spacing w:after="0"/>
        <w:rPr>
          <w:rFonts w:ascii="Times New Roman" w:eastAsia="Times New Roman" w:hAnsi="Times New Roman" w:cs="Times New Roman"/>
        </w:rPr>
      </w:pPr>
    </w:p>
    <w:p w14:paraId="24D789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talking Elderly Husband: Ceaser is like a son we never had.  I hope he makes it back safely.</w:t>
      </w:r>
    </w:p>
    <w:p w14:paraId="7BC91D64" w14:textId="77777777" w:rsidR="003361E2" w:rsidRDefault="003361E2">
      <w:pPr>
        <w:spacing w:after="0"/>
        <w:rPr>
          <w:rFonts w:ascii="Times New Roman" w:eastAsia="Times New Roman" w:hAnsi="Times New Roman" w:cs="Times New Roman"/>
        </w:rPr>
      </w:pPr>
    </w:p>
    <w:p w14:paraId="6D796E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wife: If only I could have children of my own. </w:t>
      </w:r>
    </w:p>
    <w:p w14:paraId="66A34B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(Sigh).</w:t>
      </w:r>
    </w:p>
    <w:p w14:paraId="21870B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Desperate man: Finally, I’ve been waiting for water all day.</w:t>
      </w:r>
    </w:p>
    <w:p w14:paraId="54CC7DE0" w14:textId="77777777" w:rsidR="003361E2" w:rsidRDefault="00000000">
      <w:pPr>
        <w:pStyle w:val="Heading2"/>
      </w:pPr>
      <w:bookmarkStart w:id="12" w:name="_f2rihlgtvq0t" w:colFirst="0" w:colLast="0"/>
      <w:bookmarkStart w:id="13" w:name="_Toc189930096"/>
      <w:bookmarkEnd w:id="12"/>
      <w:proofErr w:type="spellStart"/>
      <w:r>
        <w:t>Kweh</w:t>
      </w:r>
      <w:proofErr w:type="spellEnd"/>
      <w:r>
        <w:t xml:space="preserve"> Tent</w:t>
      </w:r>
      <w:bookmarkEnd w:id="13"/>
    </w:p>
    <w:p w14:paraId="4405DAF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butcher: You want some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meat, freshly slaughtered. It will cost you 1000g for 5 kg. How about it?</w:t>
      </w:r>
    </w:p>
    <w:p w14:paraId="2FADC804" w14:textId="77777777" w:rsidR="003361E2" w:rsidRDefault="003361E2">
      <w:pPr>
        <w:spacing w:after="0"/>
        <w:rPr>
          <w:rFonts w:ascii="Times New Roman" w:eastAsia="Times New Roman" w:hAnsi="Times New Roman" w:cs="Times New Roman"/>
        </w:rPr>
      </w:pPr>
    </w:p>
    <w:p w14:paraId="38DF013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Guard: Only the high priest and a few of his cronies can afford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meat. You didn't hear me say that.</w:t>
      </w:r>
    </w:p>
    <w:p w14:paraId="5E3E8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Chasing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This isn’t getting cut from my salary! Come back here!</w:t>
      </w:r>
    </w:p>
    <w:p w14:paraId="206467D0" w14:textId="77777777" w:rsidR="003361E2" w:rsidRDefault="00000000">
      <w:pPr>
        <w:pStyle w:val="Heading2"/>
      </w:pPr>
      <w:bookmarkStart w:id="14" w:name="_3ua7qw806jq6" w:colFirst="0" w:colLast="0"/>
      <w:bookmarkStart w:id="15" w:name="_Toc189930097"/>
      <w:bookmarkEnd w:id="14"/>
      <w:r>
        <w:t>Hunter Tent</w:t>
      </w:r>
      <w:bookmarkEnd w:id="15"/>
    </w:p>
    <w:p w14:paraId="46EF55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We sleep during the day and hunt beasts at night with drones and whatever weapons we can fashion. I hope we can maintain our drones while you are gone. I don't know how we will take on the beasts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without them. I’ve been saving this armor for a rainy day in case mine were ever to break. You’ll need it more than me. I also have an extra one for you Caeser as well.</w:t>
      </w:r>
    </w:p>
    <w:p w14:paraId="66AFFF84" w14:textId="77777777" w:rsidR="003361E2" w:rsidRDefault="003361E2">
      <w:pPr>
        <w:spacing w:after="0"/>
        <w:rPr>
          <w:rFonts w:ascii="Times New Roman" w:eastAsia="Times New Roman" w:hAnsi="Times New Roman" w:cs="Times New Roman"/>
        </w:rPr>
      </w:pPr>
    </w:p>
    <w:p w14:paraId="08EA5A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for your kindness.</w:t>
      </w:r>
    </w:p>
    <w:p w14:paraId="218B6CD2" w14:textId="77777777" w:rsidR="003361E2" w:rsidRDefault="003361E2">
      <w:pPr>
        <w:spacing w:after="0"/>
        <w:rPr>
          <w:rFonts w:ascii="Times New Roman" w:eastAsia="Times New Roman" w:hAnsi="Times New Roman" w:cs="Times New Roman"/>
        </w:rPr>
      </w:pPr>
    </w:p>
    <w:p w14:paraId="7CDA7E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hope it fits.</w:t>
      </w:r>
    </w:p>
    <w:p w14:paraId="652CD4F2" w14:textId="77777777" w:rsidR="003361E2" w:rsidRDefault="003361E2">
      <w:pPr>
        <w:spacing w:after="0"/>
        <w:rPr>
          <w:rFonts w:ascii="Times New Roman" w:eastAsia="Times New Roman" w:hAnsi="Times New Roman" w:cs="Times New Roman"/>
        </w:rPr>
      </w:pPr>
    </w:p>
    <w:p w14:paraId="03F23AEF" w14:textId="77777777" w:rsidR="003361E2" w:rsidRDefault="00000000">
      <w:pPr>
        <w:pStyle w:val="Heading2"/>
      </w:pPr>
      <w:bookmarkStart w:id="16" w:name="_is9rurboarzb" w:colFirst="0" w:colLast="0"/>
      <w:bookmarkStart w:id="17" w:name="_Toc189930098"/>
      <w:bookmarkEnd w:id="16"/>
      <w:r>
        <w:t>Graveyard</w:t>
      </w:r>
      <w:bookmarkEnd w:id="17"/>
    </w:p>
    <w:p w14:paraId="7ECB8F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Gravestone 1: 14,010 – 14,016. Adnan Mayor.  May you rest in peace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w:t>
      </w:r>
    </w:p>
    <w:p w14:paraId="624685AC" w14:textId="77777777" w:rsidR="003361E2" w:rsidRDefault="003361E2">
      <w:pPr>
        <w:spacing w:after="0"/>
        <w:rPr>
          <w:rFonts w:ascii="Times New Roman" w:eastAsia="Times New Roman" w:hAnsi="Times New Roman" w:cs="Times New Roman"/>
        </w:rPr>
      </w:pPr>
    </w:p>
    <w:p w14:paraId="4682F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2: 14,006 – 14,082. Felix Burns. Your life was well lived. Very few live to see your days. May you rest in peace with Corydon Deus.</w:t>
      </w:r>
    </w:p>
    <w:p w14:paraId="2854101F" w14:textId="77777777" w:rsidR="003361E2" w:rsidRDefault="003361E2">
      <w:pPr>
        <w:spacing w:after="0"/>
        <w:rPr>
          <w:rFonts w:ascii="Times New Roman" w:eastAsia="Times New Roman" w:hAnsi="Times New Roman" w:cs="Times New Roman"/>
        </w:rPr>
      </w:pPr>
    </w:p>
    <w:p w14:paraId="3BFB2B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Gravestone 3: 13,996 – 14,020. Eunice Clare. You died in the hunt, the way you always wanted to go.</w:t>
      </w:r>
    </w:p>
    <w:p w14:paraId="2DB2A832" w14:textId="77777777" w:rsidR="003361E2" w:rsidRDefault="003361E2">
      <w:pPr>
        <w:spacing w:after="0"/>
        <w:rPr>
          <w:rFonts w:ascii="Times New Roman" w:eastAsia="Times New Roman" w:hAnsi="Times New Roman" w:cs="Times New Roman"/>
        </w:rPr>
      </w:pPr>
    </w:p>
    <w:p w14:paraId="39EB4E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Gravestone 4: 14,100 – 14,100. Corydon Deus’s Angel. You died too early to know life; at least you won’t know the hardships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1339B5C8" w14:textId="77777777" w:rsidR="003361E2" w:rsidRDefault="003361E2">
      <w:pPr>
        <w:spacing w:after="0"/>
        <w:rPr>
          <w:rFonts w:ascii="Times New Roman" w:eastAsia="Times New Roman" w:hAnsi="Times New Roman" w:cs="Times New Roman"/>
        </w:rPr>
      </w:pPr>
    </w:p>
    <w:p w14:paraId="27FF87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Writing is not clear.</w:t>
      </w:r>
    </w:p>
    <w:p w14:paraId="1109D4FD" w14:textId="77777777" w:rsidR="003361E2" w:rsidRDefault="003361E2">
      <w:pPr>
        <w:spacing w:after="0"/>
        <w:rPr>
          <w:rFonts w:ascii="Times New Roman" w:eastAsia="Times New Roman" w:hAnsi="Times New Roman" w:cs="Times New Roman"/>
        </w:rPr>
      </w:pPr>
    </w:p>
    <w:p w14:paraId="413C97A5" w14:textId="77777777" w:rsidR="003361E2" w:rsidRDefault="00000000">
      <w:pPr>
        <w:pStyle w:val="Heading2"/>
      </w:pPr>
      <w:bookmarkStart w:id="18" w:name="_6u6dsig53xs9" w:colFirst="0" w:colLast="0"/>
      <w:bookmarkStart w:id="19" w:name="_Toc189930099"/>
      <w:bookmarkEnd w:id="18"/>
      <w:r>
        <w:t>Chief Hunter Home</w:t>
      </w:r>
      <w:bookmarkEnd w:id="19"/>
    </w:p>
    <w:p w14:paraId="4C9275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I’m sure you’ll face many drones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Here are 5 EMP grenades.  Show them how fierce we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Remember drone’s laser weapons are effective against the twisted beasts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29B094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764A00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Good luck out there Augustus. I need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back. Without your expertise I can only do simple maintenance operations. You're essential for our survival. Maybe that is why you'll survive.</w:t>
      </w:r>
    </w:p>
    <w:p w14:paraId="0FF5878E" w14:textId="77777777" w:rsidR="003361E2" w:rsidRDefault="003361E2">
      <w:pPr>
        <w:spacing w:after="0"/>
        <w:rPr>
          <w:rFonts w:ascii="Times New Roman" w:eastAsia="Times New Roman" w:hAnsi="Times New Roman" w:cs="Times New Roman"/>
        </w:rPr>
      </w:pPr>
    </w:p>
    <w:p w14:paraId="595E17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Drones have sophisticated A.I developed by Reditus, but you already know this since you fix my drones.  Although the drones' ability to communicate with us is limited they can still understand our voice commands.  I’m just in awe of the Reditus technology.  </w:t>
      </w:r>
    </w:p>
    <w:p w14:paraId="09C786B5" w14:textId="77777777" w:rsidR="003361E2" w:rsidRDefault="003361E2">
      <w:pPr>
        <w:spacing w:after="0"/>
        <w:rPr>
          <w:rFonts w:ascii="Times New Roman" w:eastAsia="Times New Roman" w:hAnsi="Times New Roman" w:cs="Times New Roman"/>
        </w:rPr>
      </w:pPr>
    </w:p>
    <w:p w14:paraId="468791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That’s one of our top models. I would’ve given you this drone before you left, but it seems you already have one like it.</w:t>
      </w:r>
    </w:p>
    <w:p w14:paraId="59E26A2B" w14:textId="77777777" w:rsidR="003361E2" w:rsidRDefault="003361E2">
      <w:pPr>
        <w:spacing w:after="0"/>
        <w:rPr>
          <w:rFonts w:ascii="Times New Roman" w:eastAsia="Times New Roman" w:hAnsi="Times New Roman" w:cs="Times New Roman"/>
        </w:rPr>
      </w:pPr>
    </w:p>
    <w:p w14:paraId="5E0FEB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State your order?</w:t>
      </w:r>
    </w:p>
    <w:p w14:paraId="23CD858D" w14:textId="77777777" w:rsidR="003361E2" w:rsidRDefault="003361E2">
      <w:pPr>
        <w:spacing w:after="0"/>
        <w:rPr>
          <w:rFonts w:ascii="Times New Roman" w:eastAsia="Times New Roman" w:hAnsi="Times New Roman" w:cs="Times New Roman"/>
        </w:rPr>
      </w:pPr>
    </w:p>
    <w:p w14:paraId="1E8944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Destroy the camp.</w:t>
      </w:r>
    </w:p>
    <w:p w14:paraId="1318606C" w14:textId="77777777" w:rsidR="003361E2" w:rsidRDefault="003361E2">
      <w:pPr>
        <w:spacing w:after="0"/>
        <w:rPr>
          <w:rFonts w:ascii="Times New Roman" w:eastAsia="Times New Roman" w:hAnsi="Times New Roman" w:cs="Times New Roman"/>
        </w:rPr>
      </w:pPr>
    </w:p>
    <w:p w14:paraId="2937B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Kill the Reditus.</w:t>
      </w:r>
    </w:p>
    <w:p w14:paraId="59A8E3A2" w14:textId="77777777" w:rsidR="003361E2" w:rsidRDefault="003361E2">
      <w:pPr>
        <w:spacing w:after="0"/>
        <w:rPr>
          <w:rFonts w:ascii="Times New Roman" w:eastAsia="Times New Roman" w:hAnsi="Times New Roman" w:cs="Times New Roman"/>
        </w:rPr>
      </w:pPr>
    </w:p>
    <w:p w14:paraId="3F31B6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I will comply after activated.</w:t>
      </w:r>
    </w:p>
    <w:p w14:paraId="7140FD2C" w14:textId="77777777" w:rsidR="003361E2" w:rsidRDefault="003361E2">
      <w:pPr>
        <w:spacing w:after="0"/>
        <w:rPr>
          <w:rFonts w:ascii="Times New Roman" w:eastAsia="Times New Roman" w:hAnsi="Times New Roman" w:cs="Times New Roman"/>
        </w:rPr>
      </w:pPr>
    </w:p>
    <w:p w14:paraId="653D6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Drone stand down, my father’s only joking.</w:t>
      </w:r>
    </w:p>
    <w:p w14:paraId="7F8CCE7B" w14:textId="77777777" w:rsidR="003361E2" w:rsidRDefault="003361E2">
      <w:pPr>
        <w:spacing w:after="0"/>
        <w:rPr>
          <w:rFonts w:ascii="Times New Roman" w:eastAsia="Times New Roman" w:hAnsi="Times New Roman" w:cs="Times New Roman"/>
        </w:rPr>
      </w:pPr>
    </w:p>
    <w:p w14:paraId="57DA36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Drone: Standing down.</w:t>
      </w:r>
    </w:p>
    <w:p w14:paraId="696C82D6" w14:textId="77777777" w:rsidR="003361E2" w:rsidRDefault="003361E2">
      <w:pPr>
        <w:spacing w:after="0"/>
        <w:rPr>
          <w:rFonts w:ascii="Times New Roman" w:eastAsia="Times New Roman" w:hAnsi="Times New Roman" w:cs="Times New Roman"/>
        </w:rPr>
      </w:pPr>
    </w:p>
    <w:p w14:paraId="02E438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That one short circuited awhile back.  You’ll have to fix it when you return Augustus.</w:t>
      </w:r>
    </w:p>
    <w:p w14:paraId="086B154F" w14:textId="77777777" w:rsidR="003361E2" w:rsidRDefault="003361E2">
      <w:pPr>
        <w:spacing w:after="0"/>
        <w:rPr>
          <w:rFonts w:ascii="Times New Roman" w:eastAsia="Times New Roman" w:hAnsi="Times New Roman" w:cs="Times New Roman"/>
        </w:rPr>
      </w:pPr>
    </w:p>
    <w:p w14:paraId="0F1D31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Hunter's Wife: You will be missed Augustus. I don't know how we'll survive without you.</w:t>
      </w:r>
    </w:p>
    <w:p w14:paraId="6E029B05" w14:textId="77777777" w:rsidR="003361E2" w:rsidRDefault="00000000">
      <w:pPr>
        <w:pStyle w:val="Heading2"/>
      </w:pPr>
      <w:bookmarkStart w:id="20" w:name="_la3iwxbrtdae" w:colFirst="0" w:colLast="0"/>
      <w:bookmarkStart w:id="21" w:name="_Toc189930100"/>
      <w:bookmarkEnd w:id="20"/>
      <w:proofErr w:type="spellStart"/>
      <w:r>
        <w:t>Rediit</w:t>
      </w:r>
      <w:proofErr w:type="spellEnd"/>
      <w:r>
        <w:t xml:space="preserve"> Herdsman</w:t>
      </w:r>
      <w:bookmarkEnd w:id="21"/>
    </w:p>
    <w:p w14:paraId="7501F13B" w14:textId="77777777" w:rsidR="003361E2" w:rsidRDefault="003361E2">
      <w:pPr>
        <w:spacing w:after="0"/>
        <w:rPr>
          <w:rFonts w:ascii="Times New Roman" w:eastAsia="Times New Roman" w:hAnsi="Times New Roman" w:cs="Times New Roman"/>
        </w:rPr>
      </w:pPr>
    </w:p>
    <w:p w14:paraId="669067E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For as long as I can remember we have fed these cattle the dark root. It nourishes us and gives us life from the sustenance these cattle provide. </w:t>
      </w:r>
    </w:p>
    <w:p w14:paraId="4CF00D45" w14:textId="77777777" w:rsidR="003361E2" w:rsidRDefault="003361E2">
      <w:pPr>
        <w:spacing w:after="0"/>
        <w:rPr>
          <w:rFonts w:ascii="Times New Roman" w:eastAsia="Times New Roman" w:hAnsi="Times New Roman" w:cs="Times New Roman"/>
        </w:rPr>
      </w:pPr>
    </w:p>
    <w:p w14:paraId="3039FA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Reply 1: Augustus: Yes, the blessed dark root.</w:t>
      </w:r>
    </w:p>
    <w:p w14:paraId="3B5BBD99" w14:textId="77777777" w:rsidR="003361E2" w:rsidRDefault="003361E2">
      <w:pPr>
        <w:spacing w:after="0"/>
        <w:rPr>
          <w:rFonts w:ascii="Times New Roman" w:eastAsia="Times New Roman" w:hAnsi="Times New Roman" w:cs="Times New Roman"/>
        </w:rPr>
      </w:pPr>
    </w:p>
    <w:p w14:paraId="498561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Reply 2: Augustus: Yuck, I can no longer tolerate the bloody tinge of the dark roots.</w:t>
      </w:r>
    </w:p>
    <w:p w14:paraId="1CEF2B29" w14:textId="77777777" w:rsidR="003361E2" w:rsidRDefault="003361E2">
      <w:pPr>
        <w:spacing w:after="0"/>
        <w:rPr>
          <w:rFonts w:ascii="Times New Roman" w:eastAsia="Times New Roman" w:hAnsi="Times New Roman" w:cs="Times New Roman"/>
        </w:rPr>
      </w:pPr>
    </w:p>
    <w:p w14:paraId="1E5795D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Reply 1: He is pure and just to give us blessed sustenance.</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211D348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Reply 2: Don’t say such things Augustus, you know very well Corydon Deus will keep you alive with the dark root when you’re in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7875C2F6" w14:textId="77777777" w:rsidR="003361E2" w:rsidRDefault="003361E2">
      <w:pPr>
        <w:spacing w:after="0"/>
        <w:rPr>
          <w:rFonts w:ascii="Times New Roman" w:eastAsia="Times New Roman" w:hAnsi="Times New Roman" w:cs="Times New Roman"/>
        </w:rPr>
      </w:pPr>
    </w:p>
    <w:p w14:paraId="58C54AFB"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At night I also work as a blacksmith.  I pieced these suits together with parts I found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All of our prayers to Corydon Deus are with you. Be careful with Reditus drones. Their guns pack a punch. You received 2 Hard Armor Suits.</w:t>
      </w:r>
    </w:p>
    <w:p w14:paraId="23DA6384" w14:textId="77777777" w:rsidR="003361E2" w:rsidRDefault="003361E2">
      <w:pPr>
        <w:spacing w:after="0"/>
        <w:rPr>
          <w:rFonts w:ascii="Times New Roman" w:eastAsia="Times New Roman" w:hAnsi="Times New Roman" w:cs="Times New Roman"/>
        </w:rPr>
      </w:pPr>
    </w:p>
    <w:p w14:paraId="0C287A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Herdsman wife:  I never get any sleep with him working all night.  I wish he would just be a </w:t>
      </w:r>
      <w:proofErr w:type="gramStart"/>
      <w:r>
        <w:rPr>
          <w:rFonts w:ascii="Times New Roman" w:eastAsia="Times New Roman" w:hAnsi="Times New Roman" w:cs="Times New Roman"/>
          <w:color w:val="000000"/>
        </w:rPr>
        <w:t>full time</w:t>
      </w:r>
      <w:proofErr w:type="gramEnd"/>
      <w:r>
        <w:rPr>
          <w:rFonts w:ascii="Times New Roman" w:eastAsia="Times New Roman" w:hAnsi="Times New Roman" w:cs="Times New Roman"/>
          <w:color w:val="000000"/>
        </w:rPr>
        <w:t xml:space="preserve"> herdsman.</w:t>
      </w:r>
    </w:p>
    <w:p w14:paraId="07F9C948" w14:textId="77777777" w:rsidR="003361E2" w:rsidRDefault="003361E2">
      <w:pPr>
        <w:spacing w:after="0"/>
        <w:rPr>
          <w:rFonts w:ascii="Times New Roman" w:eastAsia="Times New Roman" w:hAnsi="Times New Roman" w:cs="Times New Roman"/>
        </w:rPr>
      </w:pPr>
    </w:p>
    <w:p w14:paraId="14AB85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Are you sure you spoke to everyone in the camp?  You will require as much help as possible.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is an unforgiving place. Self-reliance means self-destruction.</w:t>
      </w:r>
    </w:p>
    <w:p w14:paraId="131E2E42" w14:textId="77777777" w:rsidR="003361E2" w:rsidRDefault="00000000">
      <w:pPr>
        <w:pStyle w:val="Heading2"/>
      </w:pPr>
      <w:bookmarkStart w:id="22" w:name="_h2i2i5ik926n" w:colFirst="0" w:colLast="0"/>
      <w:bookmarkStart w:id="23" w:name="_Toc189930101"/>
      <w:bookmarkEnd w:id="22"/>
      <w:r>
        <w:t>Young Married Couple</w:t>
      </w:r>
      <w:bookmarkEnd w:id="23"/>
    </w:p>
    <w:p w14:paraId="07E15E77" w14:textId="77777777" w:rsidR="003361E2" w:rsidRDefault="003361E2">
      <w:pPr>
        <w:spacing w:after="0"/>
        <w:rPr>
          <w:rFonts w:ascii="Times New Roman" w:eastAsia="Times New Roman" w:hAnsi="Times New Roman" w:cs="Times New Roman"/>
        </w:rPr>
      </w:pPr>
    </w:p>
    <w:p w14:paraId="6BF1AF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Young married wife:  Here is a sweater I was knitting for my husband to keep him cold at night on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I want you to have it. You will need it more than he will.</w:t>
      </w:r>
    </w:p>
    <w:p w14:paraId="31E4E622" w14:textId="77777777" w:rsidR="003361E2" w:rsidRDefault="003361E2">
      <w:pPr>
        <w:spacing w:after="0"/>
        <w:rPr>
          <w:rFonts w:ascii="Times New Roman" w:eastAsia="Times New Roman" w:hAnsi="Times New Roman" w:cs="Times New Roman"/>
        </w:rPr>
      </w:pPr>
    </w:p>
    <w:p w14:paraId="355D7C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Sometimes the droid's rays vary in temperature. This can protect you against their cold rays.</w:t>
      </w:r>
    </w:p>
    <w:p w14:paraId="5E8D2F29" w14:textId="77777777" w:rsidR="003361E2" w:rsidRDefault="003361E2">
      <w:pPr>
        <w:spacing w:after="0"/>
        <w:rPr>
          <w:rFonts w:ascii="Times New Roman" w:eastAsia="Times New Roman" w:hAnsi="Times New Roman" w:cs="Times New Roman"/>
        </w:rPr>
      </w:pPr>
    </w:p>
    <w:p w14:paraId="69572D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husband: We are just married, but I don't know what kind of future we have in this world. I don't know if we should have had our child.</w:t>
      </w:r>
    </w:p>
    <w:p w14:paraId="506C3BA3" w14:textId="77777777" w:rsidR="003361E2" w:rsidRDefault="003361E2">
      <w:pPr>
        <w:spacing w:after="0"/>
        <w:rPr>
          <w:rFonts w:ascii="Times New Roman" w:eastAsia="Times New Roman" w:hAnsi="Times New Roman" w:cs="Times New Roman"/>
        </w:rPr>
      </w:pPr>
    </w:p>
    <w:p w14:paraId="6338A9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14:paraId="0FCA1E7D" w14:textId="77777777" w:rsidR="003361E2" w:rsidRDefault="003361E2">
      <w:pPr>
        <w:spacing w:after="0"/>
        <w:rPr>
          <w:rFonts w:ascii="Times New Roman" w:eastAsia="Times New Roman" w:hAnsi="Times New Roman" w:cs="Times New Roman"/>
        </w:rPr>
      </w:pPr>
    </w:p>
    <w:p w14:paraId="5800563C" w14:textId="77777777" w:rsidR="003361E2" w:rsidRDefault="00000000">
      <w:pPr>
        <w:pStyle w:val="Heading2"/>
      </w:pPr>
      <w:bookmarkStart w:id="24" w:name="_r6tghig1bjdk" w:colFirst="0" w:colLast="0"/>
      <w:bookmarkStart w:id="25" w:name="_Toc189930102"/>
      <w:bookmarkEnd w:id="24"/>
      <w:r>
        <w:t>Family with Lots of Kids</w:t>
      </w:r>
      <w:bookmarkEnd w:id="25"/>
    </w:p>
    <w:p w14:paraId="1FF917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Mother:  How will we survive when we have so many kids? Most families can only support one, maybe two kids, but we have five. My husband is milking Yaks during the day and hunting with drones at night. What to do.</w:t>
      </w:r>
    </w:p>
    <w:p w14:paraId="32133C23" w14:textId="77777777" w:rsidR="003361E2" w:rsidRDefault="003361E2">
      <w:pPr>
        <w:spacing w:after="0"/>
        <w:rPr>
          <w:rFonts w:ascii="Times New Roman" w:eastAsia="Times New Roman" w:hAnsi="Times New Roman" w:cs="Times New Roman"/>
        </w:rPr>
      </w:pPr>
    </w:p>
    <w:p w14:paraId="26F6DF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Child: I’ve been saving this money my entire life.  I give this to you.  I want to grow up to be like you.</w:t>
      </w:r>
    </w:p>
    <w:p w14:paraId="67F015A9" w14:textId="77777777" w:rsidR="003361E2" w:rsidRDefault="003361E2">
      <w:pPr>
        <w:spacing w:after="0"/>
        <w:rPr>
          <w:rFonts w:ascii="Times New Roman" w:eastAsia="Times New Roman" w:hAnsi="Times New Roman" w:cs="Times New Roman"/>
        </w:rPr>
      </w:pPr>
    </w:p>
    <w:p w14:paraId="007BF3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Child: Don't blow that money on candy. I know I would.</w:t>
      </w:r>
    </w:p>
    <w:p w14:paraId="2E384532" w14:textId="77777777" w:rsidR="003361E2" w:rsidRDefault="003361E2">
      <w:pPr>
        <w:spacing w:after="0"/>
        <w:rPr>
          <w:rFonts w:ascii="Times New Roman" w:eastAsia="Times New Roman" w:hAnsi="Times New Roman" w:cs="Times New Roman"/>
        </w:rPr>
      </w:pPr>
    </w:p>
    <w:p w14:paraId="3FC359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Father: Birth control is impossible to get out here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Here take this.     Players received 2 Electric Shields.</w:t>
      </w:r>
    </w:p>
    <w:p w14:paraId="4452E30C" w14:textId="77777777" w:rsidR="003361E2" w:rsidRDefault="003361E2">
      <w:pPr>
        <w:spacing w:after="0"/>
        <w:rPr>
          <w:rFonts w:ascii="Times New Roman" w:eastAsia="Times New Roman" w:hAnsi="Times New Roman" w:cs="Times New Roman"/>
        </w:rPr>
      </w:pPr>
    </w:p>
    <w:p w14:paraId="3ADD2C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receiving electric shields,</w:t>
      </w:r>
    </w:p>
    <w:p w14:paraId="51F7C534" w14:textId="77777777" w:rsidR="003361E2" w:rsidRDefault="003361E2">
      <w:pPr>
        <w:spacing w:after="0"/>
        <w:rPr>
          <w:rFonts w:ascii="Times New Roman" w:eastAsia="Times New Roman" w:hAnsi="Times New Roman" w:cs="Times New Roman"/>
        </w:rPr>
      </w:pPr>
    </w:p>
    <w:p w14:paraId="295544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Father: Take care. You never know when you'll need protection.</w:t>
      </w:r>
    </w:p>
    <w:p w14:paraId="47429E5A" w14:textId="77777777" w:rsidR="003361E2" w:rsidRDefault="003361E2">
      <w:pPr>
        <w:spacing w:after="0"/>
        <w:rPr>
          <w:rFonts w:ascii="Times New Roman" w:eastAsia="Times New Roman" w:hAnsi="Times New Roman" w:cs="Times New Roman"/>
        </w:rPr>
      </w:pPr>
    </w:p>
    <w:p w14:paraId="61C1C3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Small Girl: I'm almost the size of this bow. How am I going to use this? I can barely pull it back let alone lift it up. Please take this. I'm too young to be a hunter.  Player received a Great Bow.</w:t>
      </w:r>
    </w:p>
    <w:p w14:paraId="6175F96A" w14:textId="77777777" w:rsidR="003361E2" w:rsidRDefault="003361E2">
      <w:pPr>
        <w:spacing w:after="0"/>
        <w:rPr>
          <w:rFonts w:ascii="Times New Roman" w:eastAsia="Times New Roman" w:hAnsi="Times New Roman" w:cs="Times New Roman"/>
        </w:rPr>
      </w:pPr>
    </w:p>
    <w:p w14:paraId="05EE31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Small Girl: I need to get married as soon as possible so my husband can hunt for me. What are my parents thinking?  </w:t>
      </w:r>
    </w:p>
    <w:p w14:paraId="1DE51523" w14:textId="77777777" w:rsidR="003361E2" w:rsidRDefault="003361E2">
      <w:pPr>
        <w:spacing w:after="0"/>
        <w:rPr>
          <w:rFonts w:ascii="Times New Roman" w:eastAsia="Times New Roman" w:hAnsi="Times New Roman" w:cs="Times New Roman"/>
        </w:rPr>
      </w:pPr>
    </w:p>
    <w:p w14:paraId="786896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Shotgun Boy: My father gave me a Shotgun Mk.4, but I seem to have misplaced its laser scope. Quietly take this. Shotgun Boy slides your laser scope.</w:t>
      </w:r>
    </w:p>
    <w:p w14:paraId="5F706A22" w14:textId="77777777" w:rsidR="003361E2" w:rsidRDefault="003361E2">
      <w:pPr>
        <w:spacing w:after="0"/>
        <w:rPr>
          <w:rFonts w:ascii="Times New Roman" w:eastAsia="Times New Roman" w:hAnsi="Times New Roman" w:cs="Times New Roman"/>
        </w:rPr>
      </w:pPr>
    </w:p>
    <w:p w14:paraId="76A490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Shotgun Boy: I better go outside and pretend to hunt before my parents say something.</w:t>
      </w:r>
    </w:p>
    <w:p w14:paraId="22379D5E" w14:textId="77777777" w:rsidR="003361E2" w:rsidRDefault="003361E2">
      <w:pPr>
        <w:spacing w:after="0"/>
        <w:rPr>
          <w:rFonts w:ascii="Times New Roman" w:eastAsia="Times New Roman" w:hAnsi="Times New Roman" w:cs="Times New Roman"/>
        </w:rPr>
      </w:pPr>
    </w:p>
    <w:p w14:paraId="4A9CD3D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Badshot</w:t>
      </w:r>
      <w:proofErr w:type="spellEnd"/>
      <w:r>
        <w:rPr>
          <w:rFonts w:ascii="Times New Roman" w:eastAsia="Times New Roman" w:hAnsi="Times New Roman" w:cs="Times New Roman"/>
          <w:color w:val="000000"/>
        </w:rPr>
        <w:t xml:space="preserve"> Girl: I blew a hole through our tent yesterday. Take this before I shoot my eye out.  </w:t>
      </w:r>
    </w:p>
    <w:p w14:paraId="7D7713B9"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Badshot</w:t>
      </w:r>
      <w:proofErr w:type="spellEnd"/>
      <w:r>
        <w:rPr>
          <w:rFonts w:ascii="Times New Roman" w:eastAsia="Times New Roman" w:hAnsi="Times New Roman" w:cs="Times New Roman"/>
          <w:color w:val="000000"/>
        </w:rPr>
        <w:t xml:space="preserve"> Girl: Because of the hole it's too cool here at night where I sleep.</w:t>
      </w:r>
    </w:p>
    <w:p w14:paraId="5C3CAAC0" w14:textId="77777777" w:rsidR="003361E2" w:rsidRDefault="003361E2">
      <w:pPr>
        <w:spacing w:after="0"/>
        <w:rPr>
          <w:rFonts w:ascii="Times New Roman" w:eastAsia="Times New Roman" w:hAnsi="Times New Roman" w:cs="Times New Roman"/>
        </w:rPr>
      </w:pPr>
    </w:p>
    <w:p w14:paraId="1E6F5C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Sword For Me: I'm too young to be carrying around a weapon. My father says I need to start hunting because I have so many siblings. I'll let you borrow this.  Just give it back in 10 years.</w:t>
      </w:r>
    </w:p>
    <w:p w14:paraId="312AF919" w14:textId="77777777" w:rsidR="003361E2" w:rsidRDefault="003361E2">
      <w:pPr>
        <w:spacing w:after="0"/>
        <w:rPr>
          <w:rFonts w:ascii="Times New Roman" w:eastAsia="Times New Roman" w:hAnsi="Times New Roman" w:cs="Times New Roman"/>
        </w:rPr>
      </w:pPr>
    </w:p>
    <w:p w14:paraId="58A30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 received a Scrap Sword.</w:t>
      </w:r>
    </w:p>
    <w:p w14:paraId="01FDEC8C" w14:textId="77777777" w:rsidR="003361E2" w:rsidRDefault="003361E2">
      <w:pPr>
        <w:spacing w:after="0"/>
        <w:rPr>
          <w:rFonts w:ascii="Times New Roman" w:eastAsia="Times New Roman" w:hAnsi="Times New Roman" w:cs="Times New Roman"/>
        </w:rPr>
      </w:pPr>
    </w:p>
    <w:p w14:paraId="05687AAC" w14:textId="77777777" w:rsidR="003361E2" w:rsidRDefault="00000000">
      <w:pPr>
        <w:pStyle w:val="Heading2"/>
      </w:pPr>
      <w:bookmarkStart w:id="26" w:name="_12bjb5kl5brm" w:colFirst="0" w:colLast="0"/>
      <w:bookmarkStart w:id="27" w:name="_Toc189930103"/>
      <w:bookmarkEnd w:id="26"/>
      <w:r>
        <w:t>Kids Fighting</w:t>
      </w:r>
      <w:bookmarkEnd w:id="27"/>
    </w:p>
    <w:p w14:paraId="1436DA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I might be </w:t>
      </w:r>
      <w:proofErr w:type="gramStart"/>
      <w:r>
        <w:rPr>
          <w:rFonts w:ascii="Times New Roman" w:eastAsia="Times New Roman" w:hAnsi="Times New Roman" w:cs="Times New Roman"/>
          <w:color w:val="000000"/>
        </w:rPr>
        <w:t>pregnant,</w:t>
      </w:r>
      <w:proofErr w:type="gramEnd"/>
      <w:r>
        <w:rPr>
          <w:rFonts w:ascii="Times New Roman" w:eastAsia="Times New Roman" w:hAnsi="Times New Roman" w:cs="Times New Roman"/>
          <w:color w:val="000000"/>
        </w:rPr>
        <w:t xml:space="preserve"> this child cannot be. If the temple guards find out I’m carrying a child outside the service of Corydon Deus the child and my life might both be in danger. I have to end its life.</w:t>
      </w:r>
    </w:p>
    <w:p w14:paraId="1771CB8F" w14:textId="77777777" w:rsidR="003361E2" w:rsidRDefault="003361E2">
      <w:pPr>
        <w:spacing w:after="0"/>
        <w:rPr>
          <w:rFonts w:ascii="Times New Roman" w:eastAsia="Times New Roman" w:hAnsi="Times New Roman" w:cs="Times New Roman"/>
        </w:rPr>
      </w:pPr>
    </w:p>
    <w:p w14:paraId="039AE7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If your Father comes to my tent again I swear to Corydon Deus</w:t>
      </w:r>
      <w:proofErr w:type="gramStart"/>
      <w:r>
        <w:rPr>
          <w:rFonts w:ascii="Times New Roman" w:eastAsia="Times New Roman" w:hAnsi="Times New Roman" w:cs="Times New Roman"/>
          <w:color w:val="000000"/>
        </w:rPr>
        <w:t>…..</w:t>
      </w:r>
      <w:proofErr w:type="gramEnd"/>
    </w:p>
    <w:p w14:paraId="68BBAA87" w14:textId="77777777" w:rsidR="003361E2" w:rsidRDefault="003361E2">
      <w:pPr>
        <w:spacing w:after="0"/>
        <w:rPr>
          <w:rFonts w:ascii="Times New Roman" w:eastAsia="Times New Roman" w:hAnsi="Times New Roman" w:cs="Times New Roman"/>
        </w:rPr>
      </w:pPr>
    </w:p>
    <w:p w14:paraId="0289F9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Tommy: Why don’t you talk to your Mother, it's not my fault……</w:t>
      </w:r>
    </w:p>
    <w:p w14:paraId="023CA1AB" w14:textId="77777777" w:rsidR="003361E2" w:rsidRDefault="003361E2">
      <w:pPr>
        <w:spacing w:after="0"/>
        <w:rPr>
          <w:rFonts w:ascii="Times New Roman" w:eastAsia="Times New Roman" w:hAnsi="Times New Roman" w:cs="Times New Roman"/>
        </w:rPr>
      </w:pPr>
    </w:p>
    <w:p w14:paraId="6B12D0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Billy's Sister: The dictates of Corydon Deus state that once a woman’s husband has </w:t>
      </w:r>
      <w:proofErr w:type="gramStart"/>
      <w:r>
        <w:rPr>
          <w:rFonts w:ascii="Times New Roman" w:eastAsia="Times New Roman" w:hAnsi="Times New Roman" w:cs="Times New Roman"/>
          <w:color w:val="000000"/>
        </w:rPr>
        <w:t>died</w:t>
      </w:r>
      <w:proofErr w:type="gramEnd"/>
      <w:r>
        <w:rPr>
          <w:rFonts w:ascii="Times New Roman" w:eastAsia="Times New Roman" w:hAnsi="Times New Roman" w:cs="Times New Roman"/>
          <w:color w:val="000000"/>
        </w:rPr>
        <w:t xml:space="preserve"> she must remain a widow dedicating her life to the service of Corydon Deus.</w:t>
      </w:r>
    </w:p>
    <w:p w14:paraId="4BD96640" w14:textId="77777777" w:rsidR="003361E2" w:rsidRDefault="003361E2">
      <w:pPr>
        <w:spacing w:after="0"/>
        <w:rPr>
          <w:rFonts w:ascii="Times New Roman" w:eastAsia="Times New Roman" w:hAnsi="Times New Roman" w:cs="Times New Roman"/>
        </w:rPr>
      </w:pPr>
    </w:p>
    <w:p w14:paraId="6E3494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Socrates: You might’ve heard what the dictates of Corydon Deus say. I can’t help it, I love Miriam. If rumors continue to spread about </w:t>
      </w:r>
      <w:proofErr w:type="gramStart"/>
      <w:r>
        <w:rPr>
          <w:rFonts w:ascii="Times New Roman" w:eastAsia="Times New Roman" w:hAnsi="Times New Roman" w:cs="Times New Roman"/>
          <w:color w:val="000000"/>
        </w:rPr>
        <w:t>us</w:t>
      </w:r>
      <w:proofErr w:type="gramEnd"/>
      <w:r>
        <w:rPr>
          <w:rFonts w:ascii="Times New Roman" w:eastAsia="Times New Roman" w:hAnsi="Times New Roman" w:cs="Times New Roman"/>
          <w:color w:val="000000"/>
        </w:rPr>
        <w:t xml:space="preserve"> I could be in serious trouble. The temple guards might even throw me in prison.</w:t>
      </w:r>
    </w:p>
    <w:p w14:paraId="722CC24C" w14:textId="77777777" w:rsidR="003361E2" w:rsidRDefault="00000000">
      <w:pPr>
        <w:pStyle w:val="Heading2"/>
      </w:pPr>
      <w:bookmarkStart w:id="28" w:name="_ft2jvp2fpibr" w:colFirst="0" w:colLast="0"/>
      <w:bookmarkStart w:id="29" w:name="_Toc189930104"/>
      <w:bookmarkEnd w:id="28"/>
      <w:r>
        <w:lastRenderedPageBreak/>
        <w:t>Temple Walker Devotees</w:t>
      </w:r>
      <w:bookmarkEnd w:id="29"/>
    </w:p>
    <w:p w14:paraId="3A26CA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I took my vow to walk in front of Corydon Deus when I was twelve. Now I am twenty-four. My vow will end when I am thirty. Then I can take a wife and have children.</w:t>
      </w:r>
    </w:p>
    <w:p w14:paraId="7D216873" w14:textId="77777777" w:rsidR="003361E2" w:rsidRDefault="003361E2">
      <w:pPr>
        <w:spacing w:after="0"/>
        <w:rPr>
          <w:rFonts w:ascii="Times New Roman" w:eastAsia="Times New Roman" w:hAnsi="Times New Roman" w:cs="Times New Roman"/>
        </w:rPr>
      </w:pPr>
    </w:p>
    <w:p w14:paraId="05B0F1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We must always walk before Corydon Deus in absolute silence.</w:t>
      </w:r>
    </w:p>
    <w:p w14:paraId="703DC52C" w14:textId="77777777" w:rsidR="003361E2" w:rsidRDefault="003361E2">
      <w:pPr>
        <w:spacing w:after="240"/>
        <w:rPr>
          <w:rFonts w:ascii="Times New Roman" w:eastAsia="Times New Roman" w:hAnsi="Times New Roman" w:cs="Times New Roman"/>
        </w:rPr>
      </w:pPr>
    </w:p>
    <w:p w14:paraId="0CC20C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It is a grave sin to disturb a member of the temple guard while he is walking in front of Corydon Deus.</w:t>
      </w:r>
    </w:p>
    <w:p w14:paraId="0B54BA92" w14:textId="77777777" w:rsidR="003361E2" w:rsidRDefault="003361E2">
      <w:pPr>
        <w:spacing w:after="0"/>
        <w:rPr>
          <w:rFonts w:ascii="Times New Roman" w:eastAsia="Times New Roman" w:hAnsi="Times New Roman" w:cs="Times New Roman"/>
        </w:rPr>
      </w:pPr>
    </w:p>
    <w:p w14:paraId="4C862B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Walker: We walk before Corydon Deus at night and sleep while the others walk during the day.</w:t>
      </w:r>
    </w:p>
    <w:p w14:paraId="524C7E71" w14:textId="77777777" w:rsidR="003361E2" w:rsidRDefault="003361E2">
      <w:pPr>
        <w:spacing w:after="0"/>
        <w:rPr>
          <w:rFonts w:ascii="Times New Roman" w:eastAsia="Times New Roman" w:hAnsi="Times New Roman" w:cs="Times New Roman"/>
        </w:rPr>
      </w:pPr>
    </w:p>
    <w:p w14:paraId="5B9B9CC0" w14:textId="77777777" w:rsidR="003361E2" w:rsidRDefault="00000000">
      <w:pPr>
        <w:pStyle w:val="Heading2"/>
        <w:rPr>
          <w:rFonts w:ascii="Times New Roman" w:eastAsia="Times New Roman" w:hAnsi="Times New Roman" w:cs="Times New Roman"/>
          <w:sz w:val="48"/>
          <w:szCs w:val="48"/>
        </w:rPr>
      </w:pPr>
      <w:bookmarkStart w:id="30" w:name="_Toc189930105"/>
      <w:r>
        <w:t>Corydon Deus Prison &amp; Tower</w:t>
      </w:r>
      <w:bookmarkEnd w:id="30"/>
    </w:p>
    <w:p w14:paraId="7BD95A9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highlight w:val="yellow"/>
        </w:rPr>
      </w:pPr>
      <w:bookmarkStart w:id="31" w:name="_3al8ypx3kiib" w:colFirst="0" w:colLast="0"/>
      <w:bookmarkStart w:id="32" w:name="_Toc189930106"/>
      <w:bookmarkEnd w:id="31"/>
      <w:r>
        <w:rPr>
          <w:rFonts w:ascii="Times New Roman" w:eastAsia="Times New Roman" w:hAnsi="Times New Roman" w:cs="Times New Roman"/>
          <w:color w:val="000000"/>
          <w:sz w:val="26"/>
          <w:szCs w:val="26"/>
          <w:highlight w:val="yellow"/>
        </w:rPr>
        <w:t>High Priest Acolyte</w:t>
      </w:r>
      <w:bookmarkEnd w:id="32"/>
    </w:p>
    <w:p w14:paraId="5C7497A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(The party enters the worship hall for the first time as the High Priest’s Acolyte is giving a sermon.)</w:t>
      </w:r>
    </w:p>
    <w:p w14:paraId="7FEB1BB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Acolyte </w:t>
      </w:r>
      <w:proofErr w:type="spellStart"/>
      <w:r>
        <w:rPr>
          <w:rFonts w:ascii="Times New Roman" w:eastAsia="Times New Roman" w:hAnsi="Times New Roman" w:cs="Times New Roman"/>
          <w:highlight w:val="yellow"/>
        </w:rPr>
        <w:t>Caecus</w:t>
      </w:r>
      <w:proofErr w:type="spellEnd"/>
      <w:r>
        <w:rPr>
          <w:rFonts w:ascii="Times New Roman" w:eastAsia="Times New Roman" w:hAnsi="Times New Roman" w:cs="Times New Roman"/>
          <w:highlight w:val="yellow"/>
        </w:rPr>
        <w:t xml:space="preserve">: Many of you ask. Where is Corydon Deus? He performed great wonders years ago. We’ve all heard stories of how he split mountains into two. How he lifted an entire continent into the sky. His voice used to stretch out from his tower in </w:t>
      </w:r>
      <w:proofErr w:type="spellStart"/>
      <w:r>
        <w:rPr>
          <w:rFonts w:ascii="Times New Roman" w:eastAsia="Times New Roman" w:hAnsi="Times New Roman" w:cs="Times New Roman"/>
          <w:highlight w:val="yellow"/>
        </w:rPr>
        <w:t>Vehere</w:t>
      </w:r>
      <w:proofErr w:type="spellEnd"/>
      <w:r>
        <w:rPr>
          <w:rFonts w:ascii="Times New Roman" w:eastAsia="Times New Roman" w:hAnsi="Times New Roman" w:cs="Times New Roman"/>
          <w:highlight w:val="yellow"/>
        </w:rPr>
        <w:t>, smiting nations in his wrath. The entire world trembled at the thought of displeasing him. Our grandparents lived a glorious life. But where is he now!?</w:t>
      </w:r>
    </w:p>
    <w:p w14:paraId="799315D7" w14:textId="77777777" w:rsidR="003361E2" w:rsidRDefault="00000000">
      <w:pPr>
        <w:spacing w:before="240" w:after="0"/>
        <w:rPr>
          <w:ins w:id="33" w:author="Kingsley Nwaogu" w:date="2023-03-09T19:09:00Z"/>
          <w:rFonts w:ascii="Times New Roman" w:eastAsia="Times New Roman" w:hAnsi="Times New Roman" w:cs="Times New Roman"/>
          <w:highlight w:val="yellow"/>
        </w:rPr>
      </w:pPr>
      <w:r>
        <w:rPr>
          <w:rFonts w:ascii="Times New Roman" w:eastAsia="Times New Roman" w:hAnsi="Times New Roman" w:cs="Times New Roman"/>
          <w:highlight w:val="yellow"/>
        </w:rPr>
        <w:t xml:space="preserve">I tell you people, he has </w:t>
      </w:r>
      <w:proofErr w:type="gramStart"/>
      <w:r>
        <w:rPr>
          <w:rFonts w:ascii="Times New Roman" w:eastAsia="Times New Roman" w:hAnsi="Times New Roman" w:cs="Times New Roman"/>
          <w:highlight w:val="yellow"/>
        </w:rPr>
        <w:t>hid</w:t>
      </w:r>
      <w:proofErr w:type="gramEnd"/>
      <w:r>
        <w:rPr>
          <w:rFonts w:ascii="Times New Roman" w:eastAsia="Times New Roman" w:hAnsi="Times New Roman" w:cs="Times New Roman"/>
          <w:highlight w:val="yellow"/>
        </w:rPr>
        <w:t xml:space="preserve"> his face to test our faith. He rewarded our grandparents for what faith they had while he was present. But their faith was easy. He will reward us even more for having faith when things are hard. How great is our love if we can stay waiting for him in the </w:t>
      </w:r>
      <w:proofErr w:type="spellStart"/>
      <w:r>
        <w:rPr>
          <w:rFonts w:ascii="Times New Roman" w:eastAsia="Times New Roman" w:hAnsi="Times New Roman" w:cs="Times New Roman"/>
          <w:highlight w:val="yellow"/>
        </w:rPr>
        <w:t>Heremus</w:t>
      </w:r>
      <w:proofErr w:type="spellEnd"/>
      <w:r>
        <w:rPr>
          <w:rFonts w:ascii="Times New Roman" w:eastAsia="Times New Roman" w:hAnsi="Times New Roman" w:cs="Times New Roman"/>
          <w:highlight w:val="yellow"/>
        </w:rPr>
        <w:t>, tortured by its winds, harassed by the Reditus and their drones, hoping against all hope.</w:t>
      </w:r>
    </w:p>
    <w:p w14:paraId="1AB9DBB5" w14:textId="77777777" w:rsidR="003361E2" w:rsidRPr="003361E2" w:rsidRDefault="00000000">
      <w:pPr>
        <w:spacing w:before="240" w:after="0"/>
        <w:rPr>
          <w:ins w:id="34" w:author="Kingsley Nwaogu" w:date="2023-03-09T19:09:00Z"/>
          <w:rFonts w:ascii="Times New Roman" w:eastAsia="Times New Roman" w:hAnsi="Times New Roman" w:cs="Times New Roman"/>
          <w:highlight w:val="cyan"/>
          <w:rPrChange w:id="35" w:author="Kingsley Nwaogu" w:date="2023-03-09T19:13:00Z">
            <w:rPr>
              <w:ins w:id="36" w:author="Kingsley Nwaogu" w:date="2023-03-09T19:09:00Z"/>
              <w:rFonts w:ascii="Times New Roman" w:eastAsia="Times New Roman" w:hAnsi="Times New Roman" w:cs="Times New Roman"/>
              <w:highlight w:val="yellow"/>
            </w:rPr>
          </w:rPrChange>
        </w:rPr>
      </w:pPr>
      <w:ins w:id="37" w:author="Kingsley Nwaogu" w:date="2023-03-09T19:09:00Z">
        <w:r>
          <w:rPr>
            <w:rFonts w:ascii="Times New Roman" w:eastAsia="Times New Roman" w:hAnsi="Times New Roman" w:cs="Times New Roman"/>
            <w:highlight w:val="cyan"/>
            <w:rPrChange w:id="38" w:author="Kingsley Nwaogu" w:date="2023-03-09T19:13:00Z">
              <w:rPr>
                <w:rFonts w:ascii="Times New Roman" w:eastAsia="Times New Roman" w:hAnsi="Times New Roman" w:cs="Times New Roman"/>
                <w:highlight w:val="yellow"/>
              </w:rPr>
            </w:rPrChange>
          </w:rPr>
          <w:t xml:space="preserve">Caeser: Oh boy, we offer him our unfailing faithfulness and in exchange we get to chew on Dark root and get torn apart by the winds of the </w:t>
        </w:r>
        <w:proofErr w:type="spellStart"/>
        <w:r>
          <w:rPr>
            <w:rFonts w:ascii="Times New Roman" w:eastAsia="Times New Roman" w:hAnsi="Times New Roman" w:cs="Times New Roman"/>
            <w:highlight w:val="cyan"/>
            <w:rPrChange w:id="39" w:author="Kingsley Nwaogu" w:date="2023-03-09T19:13:00Z">
              <w:rPr>
                <w:rFonts w:ascii="Times New Roman" w:eastAsia="Times New Roman" w:hAnsi="Times New Roman" w:cs="Times New Roman"/>
                <w:highlight w:val="yellow"/>
              </w:rPr>
            </w:rPrChange>
          </w:rPr>
          <w:t>Heremus</w:t>
        </w:r>
        <w:proofErr w:type="spellEnd"/>
        <w:r>
          <w:rPr>
            <w:rFonts w:ascii="Times New Roman" w:eastAsia="Times New Roman" w:hAnsi="Times New Roman" w:cs="Times New Roman"/>
            <w:highlight w:val="cyan"/>
            <w:rPrChange w:id="40" w:author="Kingsley Nwaogu" w:date="2023-03-09T19:13:00Z">
              <w:rPr>
                <w:rFonts w:ascii="Times New Roman" w:eastAsia="Times New Roman" w:hAnsi="Times New Roman" w:cs="Times New Roman"/>
                <w:highlight w:val="yellow"/>
              </w:rPr>
            </w:rPrChange>
          </w:rPr>
          <w:t xml:space="preserve">? Give me a </w:t>
        </w:r>
        <w:proofErr w:type="spellStart"/>
        <w:r>
          <w:rPr>
            <w:rFonts w:ascii="Times New Roman" w:eastAsia="Times New Roman" w:hAnsi="Times New Roman" w:cs="Times New Roman"/>
            <w:highlight w:val="cyan"/>
            <w:rPrChange w:id="41" w:author="Kingsley Nwaogu" w:date="2023-03-09T19:13:00Z">
              <w:rPr>
                <w:rFonts w:ascii="Times New Roman" w:eastAsia="Times New Roman" w:hAnsi="Times New Roman" w:cs="Times New Roman"/>
                <w:highlight w:val="yellow"/>
              </w:rPr>
            </w:rPrChange>
          </w:rPr>
          <w:t>bre</w:t>
        </w:r>
        <w:proofErr w:type="spellEnd"/>
        <w:r>
          <w:rPr>
            <w:rFonts w:ascii="Times New Roman" w:eastAsia="Times New Roman" w:hAnsi="Times New Roman" w:cs="Times New Roman"/>
            <w:highlight w:val="cyan"/>
            <w:rPrChange w:id="42" w:author="Kingsley Nwaogu" w:date="2023-03-09T19:13:00Z">
              <w:rPr>
                <w:rFonts w:ascii="Times New Roman" w:eastAsia="Times New Roman" w:hAnsi="Times New Roman" w:cs="Times New Roman"/>
                <w:highlight w:val="yellow"/>
              </w:rPr>
            </w:rPrChange>
          </w:rPr>
          <w:t>-</w:t>
        </w:r>
      </w:ins>
    </w:p>
    <w:p w14:paraId="672E794E" w14:textId="77777777" w:rsidR="003361E2" w:rsidRPr="003361E2" w:rsidRDefault="00000000">
      <w:pPr>
        <w:spacing w:before="240" w:after="0"/>
        <w:rPr>
          <w:ins w:id="43" w:author="Kingsley Nwaogu" w:date="2023-03-09T19:09:00Z"/>
          <w:rFonts w:ascii="Times New Roman" w:eastAsia="Times New Roman" w:hAnsi="Times New Roman" w:cs="Times New Roman"/>
          <w:highlight w:val="cyan"/>
          <w:rPrChange w:id="44" w:author="Kingsley Nwaogu" w:date="2023-03-09T19:13:00Z">
            <w:rPr>
              <w:ins w:id="45" w:author="Kingsley Nwaogu" w:date="2023-03-09T19:09:00Z"/>
              <w:rFonts w:ascii="Times New Roman" w:eastAsia="Times New Roman" w:hAnsi="Times New Roman" w:cs="Times New Roman"/>
              <w:highlight w:val="yellow"/>
            </w:rPr>
          </w:rPrChange>
        </w:rPr>
      </w:pPr>
      <w:ins w:id="46" w:author="Kingsley Nwaogu" w:date="2023-03-09T19:09:00Z">
        <w:r>
          <w:rPr>
            <w:rFonts w:ascii="Times New Roman" w:eastAsia="Times New Roman" w:hAnsi="Times New Roman" w:cs="Times New Roman"/>
            <w:highlight w:val="cyan"/>
            <w:rPrChange w:id="47" w:author="Kingsley Nwaogu" w:date="2023-03-09T19:13:00Z">
              <w:rPr>
                <w:rFonts w:ascii="Times New Roman" w:eastAsia="Times New Roman" w:hAnsi="Times New Roman" w:cs="Times New Roman"/>
                <w:highlight w:val="yellow"/>
              </w:rPr>
            </w:rPrChange>
          </w:rPr>
          <w:t>Augustus hits him.</w:t>
        </w:r>
      </w:ins>
    </w:p>
    <w:p w14:paraId="7CF09B45" w14:textId="77777777" w:rsidR="003361E2" w:rsidRPr="003361E2" w:rsidRDefault="00000000">
      <w:pPr>
        <w:spacing w:before="240" w:after="0"/>
        <w:rPr>
          <w:rFonts w:ascii="Times New Roman" w:eastAsia="Times New Roman" w:hAnsi="Times New Roman" w:cs="Times New Roman"/>
          <w:highlight w:val="cyan"/>
          <w:rPrChange w:id="48" w:author="Kingsley Nwaogu" w:date="2023-03-09T19:13:00Z">
            <w:rPr>
              <w:rFonts w:ascii="Times New Roman" w:eastAsia="Times New Roman" w:hAnsi="Times New Roman" w:cs="Times New Roman"/>
              <w:highlight w:val="yellow"/>
            </w:rPr>
          </w:rPrChange>
        </w:rPr>
      </w:pPr>
      <w:ins w:id="49" w:author="Kingsley Nwaogu" w:date="2023-03-09T19:09:00Z">
        <w:r>
          <w:rPr>
            <w:rFonts w:ascii="Times New Roman" w:eastAsia="Times New Roman" w:hAnsi="Times New Roman" w:cs="Times New Roman"/>
            <w:highlight w:val="cyan"/>
            <w:rPrChange w:id="50" w:author="Kingsley Nwaogu" w:date="2023-03-09T19:13:00Z">
              <w:rPr>
                <w:rFonts w:ascii="Times New Roman" w:eastAsia="Times New Roman" w:hAnsi="Times New Roman" w:cs="Times New Roman"/>
                <w:highlight w:val="yellow"/>
              </w:rPr>
            </w:rPrChange>
          </w:rPr>
          <w:t xml:space="preserve">AUGUSTUS: </w:t>
        </w:r>
        <w:proofErr w:type="spellStart"/>
        <w:r>
          <w:rPr>
            <w:rFonts w:ascii="Times New Roman" w:eastAsia="Times New Roman" w:hAnsi="Times New Roman" w:cs="Times New Roman"/>
            <w:highlight w:val="cyan"/>
            <w:rPrChange w:id="51" w:author="Kingsley Nwaogu" w:date="2023-03-09T19:13:00Z">
              <w:rPr>
                <w:rFonts w:ascii="Times New Roman" w:eastAsia="Times New Roman" w:hAnsi="Times New Roman" w:cs="Times New Roman"/>
                <w:highlight w:val="yellow"/>
              </w:rPr>
            </w:rPrChange>
          </w:rPr>
          <w:t>Ssshhh</w:t>
        </w:r>
        <w:proofErr w:type="spellEnd"/>
        <w:r>
          <w:rPr>
            <w:rFonts w:ascii="Times New Roman" w:eastAsia="Times New Roman" w:hAnsi="Times New Roman" w:cs="Times New Roman"/>
            <w:highlight w:val="cyan"/>
            <w:rPrChange w:id="52" w:author="Kingsley Nwaogu" w:date="2023-03-09T19:13:00Z">
              <w:rPr>
                <w:rFonts w:ascii="Times New Roman" w:eastAsia="Times New Roman" w:hAnsi="Times New Roman" w:cs="Times New Roman"/>
                <w:highlight w:val="yellow"/>
              </w:rPr>
            </w:rPrChange>
          </w:rPr>
          <w:t>! (whispers) Show some respect!</w:t>
        </w:r>
      </w:ins>
    </w:p>
    <w:p w14:paraId="3581A286" w14:textId="77777777" w:rsidR="003361E2" w:rsidRDefault="00000000">
      <w:pPr>
        <w:spacing w:before="240" w:after="0"/>
        <w:rPr>
          <w:rFonts w:ascii="Times New Roman" w:eastAsia="Times New Roman" w:hAnsi="Times New Roman" w:cs="Times New Roman"/>
          <w:highlight w:val="yellow"/>
        </w:rPr>
      </w:pPr>
      <w:ins w:id="53" w:author="Kingsley Nwaogu" w:date="2023-03-09T19:13:00Z">
        <w:r>
          <w:rPr>
            <w:rFonts w:ascii="Times New Roman" w:eastAsia="Times New Roman" w:hAnsi="Times New Roman" w:cs="Times New Roman"/>
            <w:highlight w:val="yellow"/>
          </w:rPr>
          <w:t xml:space="preserve">HIGH PRIEST: </w:t>
        </w:r>
      </w:ins>
      <w:r>
        <w:rPr>
          <w:rFonts w:ascii="Times New Roman" w:eastAsia="Times New Roman" w:hAnsi="Times New Roman" w:cs="Times New Roman"/>
          <w:highlight w:val="yellow"/>
        </w:rPr>
        <w:t xml:space="preserve">I know many of you are tempted to leave camp to live with the Reditus. Many of you long for the comforts of green grass and cool gentle winds. But I tell you that all these things will be like goads poking your soul. You’ll feel the cool wind blowing in your face, but fire will be consuming from inside. You’ll indulge in wine and fine things but on your bed in the quiet your soul will vomit these luxuries into the </w:t>
      </w:r>
      <w:r>
        <w:rPr>
          <w:rFonts w:ascii="Times New Roman" w:eastAsia="Times New Roman" w:hAnsi="Times New Roman" w:cs="Times New Roman"/>
          <w:highlight w:val="yellow"/>
        </w:rPr>
        <w:lastRenderedPageBreak/>
        <w:t>darkness. Don’t give up! Don’t give in! You will soon be rewarded oh faithful one. Don’t drink from the pond of temporary pleasure when just with a little patience you will soon receive an ocean of bliss when Corydon Deus once again shows his face to his faithful.</w:t>
      </w:r>
    </w:p>
    <w:p w14:paraId="4944BD4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In the meantime, as we wait, hold fast to the teachings of the high priest. He will keep you from damning your soul and corrupting it with lies from the Reditus. The high priest is Corydon </w:t>
      </w:r>
      <w:proofErr w:type="spellStart"/>
      <w:r>
        <w:rPr>
          <w:rFonts w:ascii="Times New Roman" w:eastAsia="Times New Roman" w:hAnsi="Times New Roman" w:cs="Times New Roman"/>
          <w:highlight w:val="yellow"/>
        </w:rPr>
        <w:t>Deus’</w:t>
      </w:r>
      <w:proofErr w:type="spellEnd"/>
      <w:r>
        <w:rPr>
          <w:rFonts w:ascii="Times New Roman" w:eastAsia="Times New Roman" w:hAnsi="Times New Roman" w:cs="Times New Roman"/>
          <w:highlight w:val="yellow"/>
        </w:rPr>
        <w:t xml:space="preserve"> appointed vassal on Gaia. He knows the deep things of Corydon Deus and will keep you from going astray. By putting your trust into the high </w:t>
      </w:r>
      <w:proofErr w:type="gramStart"/>
      <w:r>
        <w:rPr>
          <w:rFonts w:ascii="Times New Roman" w:eastAsia="Times New Roman" w:hAnsi="Times New Roman" w:cs="Times New Roman"/>
          <w:highlight w:val="yellow"/>
        </w:rPr>
        <w:t>priest</w:t>
      </w:r>
      <w:proofErr w:type="gramEnd"/>
      <w:r>
        <w:rPr>
          <w:rFonts w:ascii="Times New Roman" w:eastAsia="Times New Roman" w:hAnsi="Times New Roman" w:cs="Times New Roman"/>
          <w:highlight w:val="yellow"/>
        </w:rPr>
        <w:t xml:space="preserve"> you are putting your faith in Corydon Deus. Amen.</w:t>
      </w:r>
    </w:p>
    <w:p w14:paraId="6D1E3B62" w14:textId="77777777" w:rsidR="003361E2" w:rsidRDefault="00000000">
      <w:pPr>
        <w:pStyle w:val="Heading3"/>
        <w:keepNext w:val="0"/>
        <w:spacing w:before="280" w:after="80"/>
        <w:ind w:left="0" w:right="0"/>
        <w:rPr>
          <w:rFonts w:ascii="Times New Roman" w:eastAsia="Times New Roman" w:hAnsi="Times New Roman" w:cs="Times New Roman"/>
          <w:color w:val="000000"/>
          <w:sz w:val="26"/>
          <w:szCs w:val="26"/>
        </w:rPr>
      </w:pPr>
      <w:bookmarkStart w:id="54" w:name="_fc07wqovtjqw" w:colFirst="0" w:colLast="0"/>
      <w:bookmarkStart w:id="55" w:name="_Toc189930107"/>
      <w:bookmarkEnd w:id="54"/>
      <w:r>
        <w:rPr>
          <w:rFonts w:ascii="Times New Roman" w:eastAsia="Times New Roman" w:hAnsi="Times New Roman" w:cs="Times New Roman"/>
          <w:color w:val="000000"/>
          <w:sz w:val="26"/>
          <w:szCs w:val="26"/>
        </w:rPr>
        <w:t>Prison</w:t>
      </w:r>
      <w:bookmarkEnd w:id="55"/>
    </w:p>
    <w:p w14:paraId="3BD922B3" w14:textId="77777777" w:rsidR="003361E2" w:rsidRDefault="003361E2">
      <w:pPr>
        <w:spacing w:after="0"/>
        <w:rPr>
          <w:rFonts w:ascii="Times New Roman" w:eastAsia="Times New Roman" w:hAnsi="Times New Roman" w:cs="Times New Roman"/>
        </w:rPr>
      </w:pPr>
    </w:p>
    <w:p w14:paraId="14150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prison with a hangover.  My commander is going to kill me.</w:t>
      </w:r>
    </w:p>
    <w:p w14:paraId="070E34CE" w14:textId="77777777" w:rsidR="003361E2" w:rsidRDefault="003361E2">
      <w:pPr>
        <w:spacing w:after="0"/>
        <w:rPr>
          <w:rFonts w:ascii="Times New Roman" w:eastAsia="Times New Roman" w:hAnsi="Times New Roman" w:cs="Times New Roman"/>
        </w:rPr>
      </w:pPr>
    </w:p>
    <w:p w14:paraId="470C7A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Jailbird: I broke the rules of Corydon Deus. I lied before his statue and they put me here. It’s been twenty years.  I'm lucky. Most of them are just put to death.</w:t>
      </w:r>
    </w:p>
    <w:p w14:paraId="44B36645" w14:textId="77777777" w:rsidR="003361E2" w:rsidRDefault="003361E2">
      <w:pPr>
        <w:spacing w:after="0"/>
        <w:rPr>
          <w:rFonts w:ascii="Times New Roman" w:eastAsia="Times New Roman" w:hAnsi="Times New Roman" w:cs="Times New Roman"/>
        </w:rPr>
      </w:pPr>
    </w:p>
    <w:p w14:paraId="316730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This man in the cell beside me cursed the name of Corydon Deus. Such disbelief will not be tolerated among his followers.</w:t>
      </w:r>
    </w:p>
    <w:p w14:paraId="5EB1B54D" w14:textId="77777777" w:rsidR="003361E2" w:rsidRDefault="003361E2">
      <w:pPr>
        <w:spacing w:after="0"/>
        <w:rPr>
          <w:rFonts w:ascii="Times New Roman" w:eastAsia="Times New Roman" w:hAnsi="Times New Roman" w:cs="Times New Roman"/>
        </w:rPr>
      </w:pPr>
    </w:p>
    <w:p w14:paraId="628526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 High Priests have spoken of the days when Corydon Deus's Tower reached to the heavens. Now look at it now. We should be ashamed for allowing it to be this way. But what can we do? We must rebuild this tower even if the Reditus threaten retribution.</w:t>
      </w:r>
    </w:p>
    <w:p w14:paraId="29214E64" w14:textId="77777777" w:rsidR="003361E2" w:rsidRDefault="003361E2">
      <w:pPr>
        <w:spacing w:after="0"/>
        <w:rPr>
          <w:rFonts w:ascii="Times New Roman" w:eastAsia="Times New Roman" w:hAnsi="Times New Roman" w:cs="Times New Roman"/>
        </w:rPr>
      </w:pPr>
    </w:p>
    <w:p w14:paraId="7DC91DC7" w14:textId="77777777" w:rsidR="003361E2" w:rsidRDefault="00000000">
      <w:pPr>
        <w:pStyle w:val="Heading3"/>
        <w:spacing w:after="0"/>
      </w:pPr>
      <w:bookmarkStart w:id="56" w:name="_jxvdeh6c537b" w:colFirst="0" w:colLast="0"/>
      <w:bookmarkStart w:id="57" w:name="_Toc189930108"/>
      <w:bookmarkEnd w:id="56"/>
      <w:r>
        <w:t>Worship Hall</w:t>
      </w:r>
      <w:bookmarkEnd w:id="57"/>
    </w:p>
    <w:p w14:paraId="27885820" w14:textId="77777777" w:rsidR="003361E2" w:rsidRDefault="003361E2">
      <w:pPr>
        <w:spacing w:after="0"/>
        <w:rPr>
          <w:rFonts w:ascii="Times New Roman" w:eastAsia="Times New Roman" w:hAnsi="Times New Roman" w:cs="Times New Roman"/>
        </w:rPr>
      </w:pPr>
    </w:p>
    <w:p w14:paraId="34A98E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Isn’t this music great.  It gets you in the mood for Corydon Deus worship.</w:t>
      </w:r>
    </w:p>
    <w:p w14:paraId="67D74940" w14:textId="77777777" w:rsidR="003361E2" w:rsidRDefault="003361E2">
      <w:pPr>
        <w:spacing w:after="0"/>
        <w:rPr>
          <w:rFonts w:ascii="Times New Roman" w:eastAsia="Times New Roman" w:hAnsi="Times New Roman" w:cs="Times New Roman"/>
        </w:rPr>
      </w:pPr>
    </w:p>
    <w:p w14:paraId="4921F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We have nothing, but everything.  This statue is our life while we live in death.  We gaze upon it to remind ourselves of the beauty of Corydon Deus while being surrounded by the ugliness of death.</w:t>
      </w:r>
    </w:p>
    <w:p w14:paraId="3729DF2F" w14:textId="77777777" w:rsidR="003361E2" w:rsidRDefault="003361E2">
      <w:pPr>
        <w:spacing w:after="0"/>
        <w:rPr>
          <w:rFonts w:ascii="Times New Roman" w:eastAsia="Times New Roman" w:hAnsi="Times New Roman" w:cs="Times New Roman"/>
        </w:rPr>
      </w:pPr>
    </w:p>
    <w:p w14:paraId="5C63D9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Be still and listen to this melody.  Let it put your soul at peace.</w:t>
      </w:r>
    </w:p>
    <w:p w14:paraId="7D9CE682" w14:textId="77777777" w:rsidR="003361E2" w:rsidRDefault="003361E2">
      <w:pPr>
        <w:spacing w:after="0"/>
        <w:rPr>
          <w:rFonts w:ascii="Times New Roman" w:eastAsia="Times New Roman" w:hAnsi="Times New Roman" w:cs="Times New Roman"/>
        </w:rPr>
      </w:pPr>
    </w:p>
    <w:p w14:paraId="0743FA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The first walker is out of step. We will have to beat him later.</w:t>
      </w:r>
    </w:p>
    <w:p w14:paraId="55F16C50" w14:textId="77777777" w:rsidR="003361E2" w:rsidRDefault="003361E2">
      <w:pPr>
        <w:spacing w:after="0"/>
        <w:rPr>
          <w:rFonts w:ascii="Times New Roman" w:eastAsia="Times New Roman" w:hAnsi="Times New Roman" w:cs="Times New Roman"/>
        </w:rPr>
      </w:pPr>
    </w:p>
    <w:p w14:paraId="29D52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Feel the might of Corydon Deus.  Although he is not here now, imagine the day he will come.  There will be such a great display of power.  Our enemies will surely cower before him.</w:t>
      </w:r>
    </w:p>
    <w:p w14:paraId="70C9BC7D" w14:textId="77777777" w:rsidR="003361E2" w:rsidRDefault="003361E2">
      <w:pPr>
        <w:spacing w:after="0"/>
        <w:rPr>
          <w:rFonts w:ascii="Times New Roman" w:eastAsia="Times New Roman" w:hAnsi="Times New Roman" w:cs="Times New Roman"/>
        </w:rPr>
      </w:pPr>
    </w:p>
    <w:p w14:paraId="065100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Epitaph inside Corydon Deus’s temple: </w:t>
      </w:r>
    </w:p>
    <w:p w14:paraId="6C928FE2" w14:textId="77777777" w:rsidR="003361E2" w:rsidRDefault="003361E2">
      <w:pPr>
        <w:spacing w:after="0"/>
        <w:rPr>
          <w:rFonts w:ascii="Times New Roman" w:eastAsia="Times New Roman" w:hAnsi="Times New Roman" w:cs="Times New Roman"/>
        </w:rPr>
      </w:pPr>
    </w:p>
    <w:p w14:paraId="4DA6B8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 the beginning the Magi created Corydon Deus.  They knew he would be divine.  They gave him the ability to harness the power of the gods.  He was divine.</w:t>
      </w:r>
    </w:p>
    <w:p w14:paraId="0FEFBABE" w14:textId="77777777" w:rsidR="003361E2" w:rsidRDefault="003361E2">
      <w:pPr>
        <w:spacing w:after="0"/>
        <w:rPr>
          <w:rFonts w:ascii="Times New Roman" w:eastAsia="Times New Roman" w:hAnsi="Times New Roman" w:cs="Times New Roman"/>
        </w:rPr>
      </w:pPr>
    </w:p>
    <w:p w14:paraId="7ADBD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 purified the world.  Exalting his own </w:t>
      </w:r>
      <w:proofErr w:type="gramStart"/>
      <w:r>
        <w:rPr>
          <w:rFonts w:ascii="Times New Roman" w:eastAsia="Times New Roman" w:hAnsi="Times New Roman" w:cs="Times New Roman"/>
          <w:color w:val="000000"/>
        </w:rPr>
        <w:t>glory</w:t>
      </w:r>
      <w:proofErr w:type="gramEnd"/>
      <w:r>
        <w:rPr>
          <w:rFonts w:ascii="Times New Roman" w:eastAsia="Times New Roman" w:hAnsi="Times New Roman" w:cs="Times New Roman"/>
          <w:color w:val="000000"/>
        </w:rPr>
        <w:t xml:space="preserve"> he built a tower that reached to the heavens.</w:t>
      </w:r>
    </w:p>
    <w:p w14:paraId="5E558192" w14:textId="77777777" w:rsidR="003361E2" w:rsidRDefault="003361E2">
      <w:pPr>
        <w:spacing w:after="0"/>
        <w:rPr>
          <w:rFonts w:ascii="Times New Roman" w:eastAsia="Times New Roman" w:hAnsi="Times New Roman" w:cs="Times New Roman"/>
        </w:rPr>
      </w:pPr>
    </w:p>
    <w:p w14:paraId="1158AE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is 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14:paraId="122B7D5B" w14:textId="77777777" w:rsidR="003361E2" w:rsidRDefault="003361E2">
      <w:pPr>
        <w:spacing w:after="0"/>
        <w:rPr>
          <w:rFonts w:ascii="Times New Roman" w:eastAsia="Times New Roman" w:hAnsi="Times New Roman" w:cs="Times New Roman"/>
        </w:rPr>
      </w:pPr>
    </w:p>
    <w:p w14:paraId="2974D4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 was blessed.  He did not want his power to be corrupted by the Reditus.  He did not want to destroy them.  He stored his power away till the appointed time when he will return and redeem his chosen people from the yoke of the Reditus.</w:t>
      </w:r>
    </w:p>
    <w:p w14:paraId="0209983C" w14:textId="77777777" w:rsidR="003361E2" w:rsidRDefault="003361E2">
      <w:pPr>
        <w:spacing w:after="0"/>
        <w:rPr>
          <w:rFonts w:ascii="Times New Roman" w:eastAsia="Times New Roman" w:hAnsi="Times New Roman" w:cs="Times New Roman"/>
        </w:rPr>
      </w:pPr>
    </w:p>
    <w:p w14:paraId="4521E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Oh Corydon Deus, hallowed be thy name.</w:t>
      </w:r>
    </w:p>
    <w:p w14:paraId="407ABA0E" w14:textId="77777777" w:rsidR="003361E2" w:rsidRDefault="003361E2">
      <w:pPr>
        <w:spacing w:after="0"/>
        <w:rPr>
          <w:rFonts w:ascii="Times New Roman" w:eastAsia="Times New Roman" w:hAnsi="Times New Roman" w:cs="Times New Roman"/>
        </w:rPr>
      </w:pPr>
    </w:p>
    <w:p w14:paraId="3F4072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Wedge: Things are so blurry. I was having fun with the guys drinking some hooch and then the next thing you know I wake up in a Corydon Deus prison with a hangover. My commander is going to kill me.</w:t>
      </w:r>
    </w:p>
    <w:p w14:paraId="268388F0" w14:textId="77777777" w:rsidR="003361E2" w:rsidRDefault="003361E2">
      <w:pPr>
        <w:spacing w:after="0"/>
        <w:rPr>
          <w:rFonts w:ascii="Times New Roman" w:eastAsia="Times New Roman" w:hAnsi="Times New Roman" w:cs="Times New Roman"/>
        </w:rPr>
      </w:pPr>
    </w:p>
    <w:p w14:paraId="1F2934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w:t>
      </w:r>
      <w:proofErr w:type="gramStart"/>
      <w:r>
        <w:rPr>
          <w:rFonts w:ascii="Times New Roman" w:eastAsia="Times New Roman" w:hAnsi="Times New Roman" w:cs="Times New Roman"/>
          <w:color w:val="000000"/>
        </w:rPr>
        <w:t>talk</w:t>
      </w:r>
      <w:proofErr w:type="gramEnd"/>
      <w:r>
        <w:rPr>
          <w:rFonts w:ascii="Times New Roman" w:eastAsia="Times New Roman" w:hAnsi="Times New Roman" w:cs="Times New Roman"/>
          <w:color w:val="000000"/>
        </w:rPr>
        <w:t xml:space="preserve"> to the Reditus bandit after the player defeats Macy,</w:t>
      </w:r>
    </w:p>
    <w:p w14:paraId="0AC87B5E" w14:textId="77777777" w:rsidR="003361E2" w:rsidRDefault="003361E2">
      <w:pPr>
        <w:spacing w:after="0"/>
        <w:rPr>
          <w:rFonts w:ascii="Times New Roman" w:eastAsia="Times New Roman" w:hAnsi="Times New Roman" w:cs="Times New Roman"/>
        </w:rPr>
      </w:pPr>
    </w:p>
    <w:p w14:paraId="48316F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Macy's Boyfriend: What happened to Macy? Is she ok?</w:t>
      </w:r>
    </w:p>
    <w:p w14:paraId="2B8613F7" w14:textId="77777777" w:rsidR="003361E2" w:rsidRDefault="003361E2">
      <w:pPr>
        <w:spacing w:after="0"/>
        <w:rPr>
          <w:rFonts w:ascii="Times New Roman" w:eastAsia="Times New Roman" w:hAnsi="Times New Roman" w:cs="Times New Roman"/>
        </w:rPr>
      </w:pPr>
    </w:p>
    <w:p w14:paraId="51B8AE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prison guard after the quest has started,</w:t>
      </w:r>
    </w:p>
    <w:p w14:paraId="34FE6D61" w14:textId="77777777" w:rsidR="003361E2" w:rsidRDefault="003361E2">
      <w:pPr>
        <w:spacing w:after="0"/>
        <w:rPr>
          <w:rFonts w:ascii="Times New Roman" w:eastAsia="Times New Roman" w:hAnsi="Times New Roman" w:cs="Times New Roman"/>
        </w:rPr>
      </w:pPr>
    </w:p>
    <w:p w14:paraId="1FB70033"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When will my shift end?</w:t>
      </w:r>
    </w:p>
    <w:p w14:paraId="4A8F75D3" w14:textId="77777777" w:rsidR="003361E2" w:rsidRDefault="00000000">
      <w:pPr>
        <w:pStyle w:val="Heading3"/>
        <w:spacing w:after="0"/>
        <w:ind w:left="0"/>
      </w:pPr>
      <w:bookmarkStart w:id="58" w:name="_k2bj3497upef" w:colFirst="0" w:colLast="0"/>
      <w:bookmarkStart w:id="59" w:name="_Toc189930109"/>
      <w:bookmarkEnd w:id="58"/>
      <w:r>
        <w:t>Torture Floor</w:t>
      </w:r>
      <w:bookmarkEnd w:id="59"/>
    </w:p>
    <w:p w14:paraId="7CA7FC8F" w14:textId="77777777" w:rsidR="003361E2" w:rsidRDefault="003361E2">
      <w:pPr>
        <w:spacing w:after="0"/>
        <w:rPr>
          <w:rFonts w:ascii="Times New Roman" w:eastAsia="Times New Roman" w:hAnsi="Times New Roman" w:cs="Times New Roman"/>
        </w:rPr>
      </w:pPr>
    </w:p>
    <w:p w14:paraId="539103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Guard: These are Reditus whom we’ve captured. These fools thought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was for sightseeing. We give them a taste of what it’s like to live here.</w:t>
      </w:r>
    </w:p>
    <w:p w14:paraId="7D326C64" w14:textId="77777777" w:rsidR="003361E2" w:rsidRDefault="003361E2">
      <w:pPr>
        <w:spacing w:after="0"/>
        <w:rPr>
          <w:rFonts w:ascii="Times New Roman" w:eastAsia="Times New Roman" w:hAnsi="Times New Roman" w:cs="Times New Roman"/>
        </w:rPr>
      </w:pPr>
    </w:p>
    <w:p w14:paraId="127543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Tortured Man: I'll pay you anything just let me go.</w:t>
      </w:r>
    </w:p>
    <w:p w14:paraId="37A198BC" w14:textId="77777777" w:rsidR="003361E2" w:rsidRDefault="003361E2">
      <w:pPr>
        <w:pBdr>
          <w:bottom w:val="single" w:sz="4" w:space="1" w:color="808080"/>
        </w:pBdr>
        <w:spacing w:before="240" w:after="120"/>
        <w:rPr>
          <w:rFonts w:ascii="Times New Roman" w:eastAsia="Times New Roman" w:hAnsi="Times New Roman" w:cs="Times New Roman"/>
          <w:b/>
          <w:color w:val="595959"/>
          <w:sz w:val="28"/>
          <w:szCs w:val="28"/>
        </w:rPr>
      </w:pPr>
    </w:p>
    <w:p w14:paraId="4D6D3DC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14:paraId="72E73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Making my rounds. Everyone should be following the rules of Corydon Deus...or else.</w:t>
      </w:r>
    </w:p>
    <w:p w14:paraId="2B371BE7" w14:textId="77777777" w:rsidR="003361E2" w:rsidRDefault="003361E2">
      <w:pPr>
        <w:spacing w:after="0"/>
        <w:rPr>
          <w:rFonts w:ascii="Times New Roman" w:eastAsia="Times New Roman" w:hAnsi="Times New Roman" w:cs="Times New Roman"/>
        </w:rPr>
      </w:pPr>
    </w:p>
    <w:p w14:paraId="7C3639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Lonely Woman: When I want to be </w:t>
      </w:r>
      <w:proofErr w:type="gramStart"/>
      <w:r>
        <w:rPr>
          <w:rFonts w:ascii="Times New Roman" w:eastAsia="Times New Roman" w:hAnsi="Times New Roman" w:cs="Times New Roman"/>
          <w:color w:val="000000"/>
        </w:rPr>
        <w:t>alone</w:t>
      </w:r>
      <w:proofErr w:type="gramEnd"/>
      <w:r>
        <w:rPr>
          <w:rFonts w:ascii="Times New Roman" w:eastAsia="Times New Roman" w:hAnsi="Times New Roman" w:cs="Times New Roman"/>
          <w:color w:val="000000"/>
        </w:rPr>
        <w:t xml:space="preserve"> I come up here for fresh air and to take in the view.  I want to see green.  Beautiful green.</w:t>
      </w:r>
    </w:p>
    <w:p w14:paraId="473FE96D" w14:textId="77777777" w:rsidR="003361E2" w:rsidRDefault="003361E2">
      <w:pPr>
        <w:spacing w:after="0"/>
        <w:rPr>
          <w:rFonts w:ascii="Times New Roman" w:eastAsia="Times New Roman" w:hAnsi="Times New Roman" w:cs="Times New Roman"/>
        </w:rPr>
      </w:pPr>
    </w:p>
    <w:p w14:paraId="79EAE1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Temple Guard in front of camp:  Augustus, how do you bear going out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It’s such a long distance to the mountain you meditate on.  Does Corydon Deus speak to you there?</w:t>
      </w:r>
    </w:p>
    <w:p w14:paraId="42C788A2" w14:textId="77777777" w:rsidR="003361E2" w:rsidRDefault="003361E2">
      <w:pPr>
        <w:spacing w:after="0"/>
        <w:rPr>
          <w:rFonts w:ascii="Times New Roman" w:eastAsia="Times New Roman" w:hAnsi="Times New Roman" w:cs="Times New Roman"/>
        </w:rPr>
      </w:pPr>
    </w:p>
    <w:p w14:paraId="7BD186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Take off your shoes. The place </w:t>
      </w:r>
      <w:proofErr w:type="spellStart"/>
      <w:r>
        <w:rPr>
          <w:rFonts w:ascii="Times New Roman" w:eastAsia="Times New Roman" w:hAnsi="Times New Roman" w:cs="Times New Roman"/>
          <w:color w:val="000000"/>
        </w:rPr>
        <w:t>you're</w:t>
      </w:r>
      <w:proofErr w:type="spellEnd"/>
      <w:r>
        <w:rPr>
          <w:rFonts w:ascii="Times New Roman" w:eastAsia="Times New Roman" w:hAnsi="Times New Roman" w:cs="Times New Roman"/>
          <w:color w:val="000000"/>
        </w:rPr>
        <w:t xml:space="preserve"> entering is holy.</w:t>
      </w:r>
    </w:p>
    <w:p w14:paraId="30254398" w14:textId="77777777" w:rsidR="003361E2" w:rsidRDefault="003361E2">
      <w:pPr>
        <w:spacing w:after="0"/>
        <w:rPr>
          <w:rFonts w:ascii="Times New Roman" w:eastAsia="Times New Roman" w:hAnsi="Times New Roman" w:cs="Times New Roman"/>
        </w:rPr>
      </w:pPr>
    </w:p>
    <w:p w14:paraId="209EF8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in front of camp:  When I go to Mt. Corydon Deus all I hear is silence.  It’s scary to hear your own thoughts.  That’s why I never go anymore.  I like the sound of hustle and bustle in the camp.</w:t>
      </w:r>
    </w:p>
    <w:p w14:paraId="0D9F2920" w14:textId="77777777" w:rsidR="003361E2" w:rsidRDefault="00000000">
      <w:pPr>
        <w:pStyle w:val="Heading2"/>
        <w:rPr>
          <w:sz w:val="36"/>
          <w:szCs w:val="36"/>
        </w:rPr>
      </w:pPr>
      <w:bookmarkStart w:id="60" w:name="_Toc189930110"/>
      <w:r>
        <w:t>Widow Quest</w:t>
      </w:r>
      <w:bookmarkEnd w:id="60"/>
    </w:p>
    <w:p w14:paraId="2DF963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Widow: My husband believed deep down in his heart that Corydon Deus will return and he left this camp with that hope in his heart. Alas, like so many fathers and husbands before him he went missing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Unlike other widows I still haven’t given up hope that after all these years he’s still alive. Please find something out there that will give a glimmer of hope to this old widow’s heart. Will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do it?</w:t>
      </w:r>
    </w:p>
    <w:p w14:paraId="5370CB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Choices:</w:t>
      </w:r>
    </w:p>
    <w:p w14:paraId="294ADBF2" w14:textId="77777777" w:rsidR="003361E2" w:rsidRDefault="00000000">
      <w:pPr>
        <w:numPr>
          <w:ilvl w:val="0"/>
          <w:numId w:val="2"/>
        </w:numPr>
        <w:spacing w:after="0"/>
        <w:rPr>
          <w:rFonts w:ascii="Calibri" w:eastAsia="Calibri" w:hAnsi="Calibri" w:cs="Calibri"/>
          <w:color w:val="000000"/>
        </w:rPr>
      </w:pPr>
      <w:r>
        <w:rPr>
          <w:rFonts w:ascii="Times New Roman" w:eastAsia="Times New Roman" w:hAnsi="Times New Roman" w:cs="Times New Roman"/>
          <w:color w:val="000000"/>
        </w:rPr>
        <w:t xml:space="preserve">Augustus: You know my quest is an arduous one, but if I find something that will brighten your heart and give you hope and </w:t>
      </w:r>
      <w:proofErr w:type="gramStart"/>
      <w:r>
        <w:rPr>
          <w:rFonts w:ascii="Times New Roman" w:eastAsia="Times New Roman" w:hAnsi="Times New Roman" w:cs="Times New Roman"/>
          <w:color w:val="000000"/>
        </w:rPr>
        <w:t>strength</w:t>
      </w:r>
      <w:proofErr w:type="gramEnd"/>
      <w:r>
        <w:rPr>
          <w:rFonts w:ascii="Times New Roman" w:eastAsia="Times New Roman" w:hAnsi="Times New Roman" w:cs="Times New Roman"/>
          <w:color w:val="000000"/>
        </w:rPr>
        <w:t xml:space="preserve"> I will surely bring it back to you.</w:t>
      </w:r>
    </w:p>
    <w:p w14:paraId="37E49EE4" w14:textId="77777777" w:rsidR="003361E2" w:rsidRDefault="00000000">
      <w:pPr>
        <w:numPr>
          <w:ilvl w:val="0"/>
          <w:numId w:val="2"/>
        </w:numPr>
        <w:spacing w:after="0"/>
        <w:rPr>
          <w:rFonts w:ascii="Calibri" w:eastAsia="Calibri" w:hAnsi="Calibri" w:cs="Calibri"/>
          <w:color w:val="000000"/>
        </w:rPr>
      </w:pPr>
      <w:r>
        <w:rPr>
          <w:rFonts w:ascii="Times New Roman" w:eastAsia="Times New Roman" w:hAnsi="Times New Roman" w:cs="Times New Roman"/>
          <w:color w:val="000000"/>
        </w:rPr>
        <w:t>Augustus: The quest we are on means almost certain death and you want us to find something that will remind you of your husband? This is too much for you to ask, sorry I cannot do it.</w:t>
      </w:r>
    </w:p>
    <w:p w14:paraId="58B071B6"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Widow Response:</w:t>
      </w:r>
    </w:p>
    <w:p w14:paraId="040727A4"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Praise Corydon Deus! I don’t have much, but I will surely find something that I can reward you with if you do such a thing.</w:t>
      </w:r>
    </w:p>
    <w:p w14:paraId="21886DDC"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 xml:space="preserve">I endured much in this </w:t>
      </w:r>
      <w:proofErr w:type="gramStart"/>
      <w:r>
        <w:rPr>
          <w:rFonts w:ascii="Times New Roman" w:eastAsia="Times New Roman" w:hAnsi="Times New Roman" w:cs="Times New Roman"/>
          <w:color w:val="000000"/>
        </w:rPr>
        <w:t>life,</w:t>
      </w:r>
      <w:proofErr w:type="gramEnd"/>
      <w:r>
        <w:rPr>
          <w:rFonts w:ascii="Times New Roman" w:eastAsia="Times New Roman" w:hAnsi="Times New Roman" w:cs="Times New Roman"/>
          <w:color w:val="000000"/>
        </w:rPr>
        <w:t xml:space="preserve"> I didn’t expect to endure such cruelness from you Augustus. If you </w:t>
      </w:r>
      <w:proofErr w:type="gramStart"/>
      <w:r>
        <w:rPr>
          <w:rFonts w:ascii="Times New Roman" w:eastAsia="Times New Roman" w:hAnsi="Times New Roman" w:cs="Times New Roman"/>
          <w:color w:val="000000"/>
        </w:rPr>
        <w:t>reconsider</w:t>
      </w:r>
      <w:proofErr w:type="gramEnd"/>
      <w:r>
        <w:rPr>
          <w:rFonts w:ascii="Times New Roman" w:eastAsia="Times New Roman" w:hAnsi="Times New Roman" w:cs="Times New Roman"/>
          <w:color w:val="000000"/>
        </w:rPr>
        <w:t xml:space="preserve"> please come to me again. </w:t>
      </w:r>
    </w:p>
    <w:p w14:paraId="09EB5C01" w14:textId="77777777" w:rsidR="003361E2" w:rsidRDefault="00000000">
      <w:pPr>
        <w:numPr>
          <w:ilvl w:val="0"/>
          <w:numId w:val="3"/>
        </w:numPr>
        <w:spacing w:after="0"/>
        <w:rPr>
          <w:rFonts w:ascii="Calibri" w:eastAsia="Calibri" w:hAnsi="Calibri" w:cs="Calibri"/>
          <w:color w:val="000000"/>
        </w:rPr>
      </w:pPr>
      <w:r>
        <w:rPr>
          <w:rFonts w:ascii="Times New Roman" w:eastAsia="Times New Roman" w:hAnsi="Times New Roman" w:cs="Times New Roman"/>
          <w:color w:val="000000"/>
        </w:rPr>
        <w:t>Did you reconsider?</w:t>
      </w:r>
    </w:p>
    <w:p w14:paraId="253545FE"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hasn’t found shotgun:</w:t>
      </w:r>
    </w:p>
    <w:p w14:paraId="07CADA86" w14:textId="77777777" w:rsidR="003361E2" w:rsidRDefault="00000000">
      <w:pPr>
        <w:numPr>
          <w:ilvl w:val="0"/>
          <w:numId w:val="4"/>
        </w:numPr>
        <w:spacing w:after="0"/>
        <w:rPr>
          <w:rFonts w:ascii="Calibri" w:eastAsia="Calibri" w:hAnsi="Calibri" w:cs="Calibri"/>
          <w:color w:val="000000"/>
        </w:rPr>
      </w:pP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Widow: Did you find anything? Please make haste and find out what you can.</w:t>
      </w:r>
    </w:p>
    <w:p w14:paraId="0C2DF178"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When Player Finds shotgun:</w:t>
      </w:r>
    </w:p>
    <w:p w14:paraId="59953134"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rPr>
        <w:t>Caeser: Hey! I think this belonged to the Widow's husband. Let's take it back to her.</w:t>
      </w:r>
    </w:p>
    <w:p w14:paraId="4B8D82F6" w14:textId="77777777" w:rsidR="003361E2" w:rsidRDefault="00000000">
      <w:pPr>
        <w:numPr>
          <w:ilvl w:val="0"/>
          <w:numId w:val="5"/>
        </w:numPr>
        <w:spacing w:after="0"/>
        <w:rPr>
          <w:rFonts w:ascii="Calibri" w:eastAsia="Calibri" w:hAnsi="Calibri" w:cs="Calibri"/>
          <w:color w:val="000000"/>
        </w:rPr>
      </w:pP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Widow: You found his shotgun…… how would he survive without it? This is strange. This is all you found right?</w:t>
      </w:r>
    </w:p>
    <w:p w14:paraId="0EE606DD" w14:textId="77777777" w:rsidR="003361E2" w:rsidRDefault="00000000">
      <w:pPr>
        <w:numPr>
          <w:ilvl w:val="0"/>
          <w:numId w:val="5"/>
        </w:numPr>
        <w:spacing w:after="0"/>
        <w:rPr>
          <w:rFonts w:ascii="Calibri" w:eastAsia="Calibri" w:hAnsi="Calibri" w:cs="Calibri"/>
          <w:color w:val="000000"/>
        </w:rPr>
      </w:pPr>
      <w:r>
        <w:rPr>
          <w:rFonts w:ascii="Times New Roman" w:eastAsia="Times New Roman" w:hAnsi="Times New Roman" w:cs="Times New Roman"/>
          <w:color w:val="000000"/>
        </w:rPr>
        <w:t>Augustus: Yes, this is all we found.</w:t>
      </w:r>
    </w:p>
    <w:p w14:paraId="29A20A8D" w14:textId="77777777" w:rsidR="003361E2" w:rsidRDefault="00000000">
      <w:pPr>
        <w:numPr>
          <w:ilvl w:val="0"/>
          <w:numId w:val="5"/>
        </w:numPr>
        <w:spacing w:after="0"/>
        <w:rPr>
          <w:rFonts w:ascii="Calibri" w:eastAsia="Calibri" w:hAnsi="Calibri" w:cs="Calibri"/>
          <w:color w:val="000000"/>
        </w:rPr>
      </w:pP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Widow: Something must have happened while he was traveling; I still won’t give up hope even after all these years. I will continue to wait. Thank you. Oh, and by the way, your reward is his shotgun. Be careful with that thing, it has a massive kick to it.</w:t>
      </w:r>
    </w:p>
    <w:p w14:paraId="487B9AE3" w14:textId="77777777" w:rsidR="003361E2" w:rsidRDefault="003361E2">
      <w:pPr>
        <w:spacing w:after="0"/>
        <w:rPr>
          <w:rFonts w:ascii="Times New Roman" w:eastAsia="Times New Roman" w:hAnsi="Times New Roman" w:cs="Times New Roman"/>
        </w:rPr>
      </w:pPr>
    </w:p>
    <w:p w14:paraId="48F1E43C" w14:textId="77777777" w:rsidR="003361E2" w:rsidRDefault="003361E2">
      <w:pPr>
        <w:spacing w:after="0"/>
        <w:rPr>
          <w:rFonts w:ascii="Times New Roman" w:eastAsia="Times New Roman" w:hAnsi="Times New Roman" w:cs="Times New Roman"/>
        </w:rPr>
      </w:pPr>
    </w:p>
    <w:p w14:paraId="02CDAF9C" w14:textId="77777777" w:rsidR="003361E2" w:rsidRDefault="00000000">
      <w:pPr>
        <w:pStyle w:val="Heading2"/>
        <w:rPr>
          <w:sz w:val="48"/>
          <w:szCs w:val="48"/>
        </w:rPr>
      </w:pPr>
      <w:bookmarkStart w:id="61" w:name="_Toc189930111"/>
      <w:r>
        <w:lastRenderedPageBreak/>
        <w:t>Ransom Quest</w:t>
      </w:r>
      <w:bookmarkEnd w:id="61"/>
    </w:p>
    <w:p w14:paraId="27D6B709" w14:textId="77777777" w:rsidR="003361E2" w:rsidRDefault="003361E2">
      <w:pPr>
        <w:spacing w:after="0"/>
        <w:rPr>
          <w:rFonts w:ascii="Times New Roman" w:eastAsia="Times New Roman" w:hAnsi="Times New Roman" w:cs="Times New Roman"/>
        </w:rPr>
      </w:pPr>
    </w:p>
    <w:p w14:paraId="733893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Wait till the army finds out I'm here. You're all done for!</w:t>
      </w:r>
    </w:p>
    <w:p w14:paraId="5C6E9F88" w14:textId="77777777" w:rsidR="003361E2" w:rsidRDefault="003361E2">
      <w:pPr>
        <w:spacing w:after="0"/>
        <w:rPr>
          <w:rFonts w:ascii="Times New Roman" w:eastAsia="Times New Roman" w:hAnsi="Times New Roman" w:cs="Times New Roman"/>
        </w:rPr>
      </w:pPr>
    </w:p>
    <w:p w14:paraId="1AEB12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Will you shut up Reditus maggot!</w:t>
      </w:r>
    </w:p>
    <w:p w14:paraId="47366562" w14:textId="77777777" w:rsidR="003361E2" w:rsidRDefault="003361E2">
      <w:pPr>
        <w:spacing w:after="0"/>
        <w:rPr>
          <w:rFonts w:ascii="Times New Roman" w:eastAsia="Times New Roman" w:hAnsi="Times New Roman" w:cs="Times New Roman"/>
        </w:rPr>
      </w:pPr>
    </w:p>
    <w:p w14:paraId="0CDC31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Why don't you try to make me!</w:t>
      </w:r>
    </w:p>
    <w:p w14:paraId="7667A1FB" w14:textId="77777777" w:rsidR="003361E2" w:rsidRDefault="003361E2">
      <w:pPr>
        <w:spacing w:after="0"/>
        <w:rPr>
          <w:rFonts w:ascii="Times New Roman" w:eastAsia="Times New Roman" w:hAnsi="Times New Roman" w:cs="Times New Roman"/>
        </w:rPr>
      </w:pPr>
    </w:p>
    <w:p w14:paraId="00BE0D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Alright! That's it! I've had it!</w:t>
      </w:r>
    </w:p>
    <w:p w14:paraId="1618AFF5" w14:textId="77777777" w:rsidR="003361E2" w:rsidRDefault="003361E2">
      <w:pPr>
        <w:spacing w:after="0"/>
        <w:rPr>
          <w:rFonts w:ascii="Times New Roman" w:eastAsia="Times New Roman" w:hAnsi="Times New Roman" w:cs="Times New Roman"/>
        </w:rPr>
      </w:pPr>
    </w:p>
    <w:p w14:paraId="4C2316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Hey Augustus! We've got a Reditus soldier over there who was caught wandering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drunk near our checkpoint. We picked him up and put him in here. You're going out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anyways. </w:t>
      </w:r>
    </w:p>
    <w:p w14:paraId="791AAA0C" w14:textId="77777777" w:rsidR="003361E2" w:rsidRDefault="003361E2">
      <w:pPr>
        <w:spacing w:after="0"/>
        <w:rPr>
          <w:rFonts w:ascii="Times New Roman" w:eastAsia="Times New Roman" w:hAnsi="Times New Roman" w:cs="Times New Roman"/>
        </w:rPr>
      </w:pPr>
    </w:p>
    <w:p w14:paraId="0EFA87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Why don't you take this ransom letter over to the Reditus checkpoint towards Zen. We'll give you a 10% cut of whatever they give you for him. We'd like 200G., but let's see if you can get more.</w:t>
      </w:r>
    </w:p>
    <w:p w14:paraId="3C2AE845" w14:textId="77777777" w:rsidR="003361E2" w:rsidRDefault="003361E2">
      <w:pPr>
        <w:spacing w:after="0"/>
        <w:rPr>
          <w:rFonts w:ascii="Times New Roman" w:eastAsia="Times New Roman" w:hAnsi="Times New Roman" w:cs="Times New Roman"/>
        </w:rPr>
      </w:pPr>
    </w:p>
    <w:p w14:paraId="551D80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saying yes,</w:t>
      </w:r>
    </w:p>
    <w:p w14:paraId="67D0C126" w14:textId="77777777" w:rsidR="003361E2" w:rsidRDefault="003361E2">
      <w:pPr>
        <w:spacing w:after="0"/>
        <w:rPr>
          <w:rFonts w:ascii="Times New Roman" w:eastAsia="Times New Roman" w:hAnsi="Times New Roman" w:cs="Times New Roman"/>
        </w:rPr>
      </w:pPr>
    </w:p>
    <w:p w14:paraId="4E8EB6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Alright honey, let's make some money.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this letter.</w:t>
      </w:r>
    </w:p>
    <w:p w14:paraId="53F0DC34" w14:textId="77777777" w:rsidR="003361E2" w:rsidRDefault="003361E2">
      <w:pPr>
        <w:spacing w:after="0"/>
        <w:rPr>
          <w:rFonts w:ascii="Times New Roman" w:eastAsia="Times New Roman" w:hAnsi="Times New Roman" w:cs="Times New Roman"/>
        </w:rPr>
      </w:pPr>
    </w:p>
    <w:p w14:paraId="5A3CA5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turns to Caeser,</w:t>
      </w:r>
    </w:p>
    <w:p w14:paraId="63AB2386" w14:textId="77777777" w:rsidR="003361E2" w:rsidRDefault="003361E2">
      <w:pPr>
        <w:spacing w:after="0"/>
        <w:rPr>
          <w:rFonts w:ascii="Times New Roman" w:eastAsia="Times New Roman" w:hAnsi="Times New Roman" w:cs="Times New Roman"/>
        </w:rPr>
      </w:pPr>
    </w:p>
    <w:p w14:paraId="377EA6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go see if we can earn some money. What do you say?</w:t>
      </w:r>
    </w:p>
    <w:p w14:paraId="10BA8FD4" w14:textId="77777777" w:rsidR="003361E2" w:rsidRDefault="003361E2">
      <w:pPr>
        <w:spacing w:after="0"/>
        <w:rPr>
          <w:rFonts w:ascii="Times New Roman" w:eastAsia="Times New Roman" w:hAnsi="Times New Roman" w:cs="Times New Roman"/>
        </w:rPr>
      </w:pPr>
    </w:p>
    <w:p w14:paraId="602C6C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Ceaser: </w:t>
      </w:r>
      <w:proofErr w:type="gramStart"/>
      <w:r>
        <w:rPr>
          <w:rFonts w:ascii="Times New Roman" w:eastAsia="Times New Roman" w:hAnsi="Times New Roman" w:cs="Times New Roman"/>
          <w:color w:val="000000"/>
        </w:rPr>
        <w:t>Sure</w:t>
      </w:r>
      <w:proofErr w:type="gramEnd"/>
      <w:r>
        <w:rPr>
          <w:rFonts w:ascii="Times New Roman" w:eastAsia="Times New Roman" w:hAnsi="Times New Roman" w:cs="Times New Roman"/>
          <w:color w:val="000000"/>
        </w:rPr>
        <w:t xml:space="preserve"> thing Father. We need some money out there. Who knows what we will face.</w:t>
      </w:r>
    </w:p>
    <w:p w14:paraId="23443106" w14:textId="77777777" w:rsidR="003361E2" w:rsidRDefault="003361E2">
      <w:pPr>
        <w:spacing w:after="0"/>
        <w:rPr>
          <w:rFonts w:ascii="Times New Roman" w:eastAsia="Times New Roman" w:hAnsi="Times New Roman" w:cs="Times New Roman"/>
        </w:rPr>
      </w:pPr>
    </w:p>
    <w:p w14:paraId="0A1985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14:paraId="1027374B" w14:textId="77777777" w:rsidR="003361E2" w:rsidRDefault="003361E2">
      <w:pPr>
        <w:spacing w:after="0"/>
        <w:rPr>
          <w:rFonts w:ascii="Times New Roman" w:eastAsia="Times New Roman" w:hAnsi="Times New Roman" w:cs="Times New Roman"/>
        </w:rPr>
      </w:pPr>
    </w:p>
    <w:p w14:paraId="4B8103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Come back if you </w:t>
      </w:r>
      <w:proofErr w:type="spellStart"/>
      <w:r>
        <w:rPr>
          <w:rFonts w:ascii="Times New Roman" w:eastAsia="Times New Roman" w:hAnsi="Times New Roman" w:cs="Times New Roman"/>
          <w:color w:val="000000"/>
        </w:rPr>
        <w:t>wanna</w:t>
      </w:r>
      <w:proofErr w:type="spellEnd"/>
      <w:r>
        <w:rPr>
          <w:rFonts w:ascii="Times New Roman" w:eastAsia="Times New Roman" w:hAnsi="Times New Roman" w:cs="Times New Roman"/>
          <w:color w:val="000000"/>
        </w:rPr>
        <w:t xml:space="preserve"> make some quick G.</w:t>
      </w:r>
    </w:p>
    <w:p w14:paraId="2F74E0A0" w14:textId="77777777" w:rsidR="003361E2" w:rsidRDefault="003361E2">
      <w:pPr>
        <w:spacing w:after="0"/>
        <w:rPr>
          <w:rFonts w:ascii="Times New Roman" w:eastAsia="Times New Roman" w:hAnsi="Times New Roman" w:cs="Times New Roman"/>
        </w:rPr>
      </w:pPr>
    </w:p>
    <w:p w14:paraId="31DA29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after quest begins,</w:t>
      </w:r>
    </w:p>
    <w:p w14:paraId="196D4EE6" w14:textId="77777777" w:rsidR="003361E2" w:rsidRDefault="003361E2">
      <w:pPr>
        <w:spacing w:after="0"/>
        <w:rPr>
          <w:rFonts w:ascii="Times New Roman" w:eastAsia="Times New Roman" w:hAnsi="Times New Roman" w:cs="Times New Roman"/>
        </w:rPr>
      </w:pPr>
    </w:p>
    <w:p w14:paraId="11788E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w:t>
      </w:r>
    </w:p>
    <w:p w14:paraId="58FD6A6D" w14:textId="77777777" w:rsidR="003361E2" w:rsidRDefault="003361E2">
      <w:pPr>
        <w:spacing w:after="0"/>
        <w:rPr>
          <w:rFonts w:ascii="Times New Roman" w:eastAsia="Times New Roman" w:hAnsi="Times New Roman" w:cs="Times New Roman"/>
        </w:rPr>
      </w:pPr>
    </w:p>
    <w:p w14:paraId="0CE8CE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the Reditus bandit after he’s been beat,</w:t>
      </w:r>
    </w:p>
    <w:p w14:paraId="5A4A150D" w14:textId="77777777" w:rsidR="003361E2" w:rsidRDefault="003361E2">
      <w:pPr>
        <w:spacing w:after="0"/>
        <w:rPr>
          <w:rFonts w:ascii="Times New Roman" w:eastAsia="Times New Roman" w:hAnsi="Times New Roman" w:cs="Times New Roman"/>
        </w:rPr>
      </w:pPr>
    </w:p>
    <w:p w14:paraId="671675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Bandit: ugh....I'll get my revenge.</w:t>
      </w:r>
    </w:p>
    <w:p w14:paraId="639E11A9" w14:textId="77777777" w:rsidR="003361E2" w:rsidRDefault="003361E2">
      <w:pPr>
        <w:spacing w:after="0"/>
        <w:rPr>
          <w:rFonts w:ascii="Times New Roman" w:eastAsia="Times New Roman" w:hAnsi="Times New Roman" w:cs="Times New Roman"/>
        </w:rPr>
      </w:pPr>
    </w:p>
    <w:p w14:paraId="42187D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u w:val="single"/>
        </w:rPr>
        <w:t>Reditus Checkpoint Dialogue</w:t>
      </w:r>
    </w:p>
    <w:p w14:paraId="409A244C" w14:textId="77777777" w:rsidR="003361E2" w:rsidRDefault="003361E2">
      <w:pPr>
        <w:spacing w:after="0"/>
        <w:rPr>
          <w:rFonts w:ascii="Times New Roman" w:eastAsia="Times New Roman" w:hAnsi="Times New Roman" w:cs="Times New Roman"/>
        </w:rPr>
      </w:pPr>
    </w:p>
    <w:p w14:paraId="746F5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approaches the Reditus checkpoint before initiating “Ransom Quest.”</w:t>
      </w:r>
    </w:p>
    <w:p w14:paraId="6E9A0EAE" w14:textId="77777777" w:rsidR="003361E2" w:rsidRDefault="003361E2">
      <w:pPr>
        <w:spacing w:after="0"/>
        <w:rPr>
          <w:rFonts w:ascii="Times New Roman" w:eastAsia="Times New Roman" w:hAnsi="Times New Roman" w:cs="Times New Roman"/>
        </w:rPr>
      </w:pPr>
    </w:p>
    <w:p w14:paraId="27320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Turn back now Corydon Deus scum! This is no place for you!</w:t>
      </w:r>
    </w:p>
    <w:p w14:paraId="45E80D3E" w14:textId="77777777" w:rsidR="003361E2" w:rsidRDefault="003361E2">
      <w:pPr>
        <w:spacing w:after="0"/>
        <w:rPr>
          <w:rFonts w:ascii="Times New Roman" w:eastAsia="Times New Roman" w:hAnsi="Times New Roman" w:cs="Times New Roman"/>
        </w:rPr>
      </w:pPr>
    </w:p>
    <w:p w14:paraId="7250E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During Bargaining,</w:t>
      </w:r>
    </w:p>
    <w:p w14:paraId="2551530D" w14:textId="77777777" w:rsidR="003361E2" w:rsidRDefault="003361E2">
      <w:pPr>
        <w:spacing w:after="0"/>
        <w:rPr>
          <w:rFonts w:ascii="Times New Roman" w:eastAsia="Times New Roman" w:hAnsi="Times New Roman" w:cs="Times New Roman"/>
        </w:rPr>
      </w:pPr>
    </w:p>
    <w:p w14:paraId="3BEBE2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Hover Jet:  Halt! Don’t come any closer.  What do you want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w:t>
      </w:r>
    </w:p>
    <w:p w14:paraId="6350CAFC" w14:textId="77777777" w:rsidR="003361E2" w:rsidRDefault="003361E2">
      <w:pPr>
        <w:spacing w:after="0"/>
        <w:rPr>
          <w:rFonts w:ascii="Times New Roman" w:eastAsia="Times New Roman" w:hAnsi="Times New Roman" w:cs="Times New Roman"/>
        </w:rPr>
      </w:pPr>
    </w:p>
    <w:p w14:paraId="2D8822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mean you know harm. We only came to deliver a message.</w:t>
      </w:r>
    </w:p>
    <w:p w14:paraId="5A98CE5F" w14:textId="77777777" w:rsidR="003361E2" w:rsidRDefault="003361E2">
      <w:pPr>
        <w:spacing w:after="0"/>
        <w:rPr>
          <w:rFonts w:ascii="Times New Roman" w:eastAsia="Times New Roman" w:hAnsi="Times New Roman" w:cs="Times New Roman"/>
        </w:rPr>
      </w:pPr>
    </w:p>
    <w:p w14:paraId="3331E9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Hover Jet:  You may proceed. We’re watching you.  Any funny business and you’re dead.</w:t>
      </w:r>
    </w:p>
    <w:p w14:paraId="1CDD8F06" w14:textId="77777777" w:rsidR="003361E2" w:rsidRDefault="003361E2">
      <w:pPr>
        <w:spacing w:after="0"/>
        <w:rPr>
          <w:rFonts w:ascii="Times New Roman" w:eastAsia="Times New Roman" w:hAnsi="Times New Roman" w:cs="Times New Roman"/>
        </w:rPr>
      </w:pPr>
    </w:p>
    <w:p w14:paraId="7AC4AD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State your business. </w:t>
      </w:r>
    </w:p>
    <w:p w14:paraId="663FE20E" w14:textId="77777777" w:rsidR="003361E2" w:rsidRDefault="003361E2">
      <w:pPr>
        <w:spacing w:after="0"/>
        <w:rPr>
          <w:rFonts w:ascii="Times New Roman" w:eastAsia="Times New Roman" w:hAnsi="Times New Roman" w:cs="Times New Roman"/>
        </w:rPr>
      </w:pPr>
    </w:p>
    <w:p w14:paraId="3BD030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We found something you may want wandering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Here’s a note stating its contents.</w:t>
      </w:r>
    </w:p>
    <w:p w14:paraId="3CF073B2" w14:textId="77777777" w:rsidR="003361E2" w:rsidRDefault="003361E2">
      <w:pPr>
        <w:spacing w:after="0"/>
        <w:rPr>
          <w:rFonts w:ascii="Times New Roman" w:eastAsia="Times New Roman" w:hAnsi="Times New Roman" w:cs="Times New Roman"/>
        </w:rPr>
      </w:pPr>
    </w:p>
    <w:p w14:paraId="6F9337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All right, give me the note, but do it nice and slow. I’m watching you.</w:t>
      </w:r>
    </w:p>
    <w:p w14:paraId="7DC4058E" w14:textId="77777777" w:rsidR="003361E2" w:rsidRDefault="003361E2">
      <w:pPr>
        <w:spacing w:after="0"/>
        <w:rPr>
          <w:rFonts w:ascii="Times New Roman" w:eastAsia="Times New Roman" w:hAnsi="Times New Roman" w:cs="Times New Roman"/>
        </w:rPr>
      </w:pPr>
    </w:p>
    <w:p w14:paraId="641608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gives the ransom note to the guard)</w:t>
      </w:r>
    </w:p>
    <w:p w14:paraId="3C496B95" w14:textId="77777777" w:rsidR="003361E2" w:rsidRDefault="003361E2">
      <w:pPr>
        <w:spacing w:after="0"/>
        <w:rPr>
          <w:rFonts w:ascii="Times New Roman" w:eastAsia="Times New Roman" w:hAnsi="Times New Roman" w:cs="Times New Roman"/>
        </w:rPr>
      </w:pPr>
    </w:p>
    <w:p w14:paraId="67B105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You guys won’t believe this, It’s Wedge.  He really screwed up big time.  </w:t>
      </w:r>
    </w:p>
    <w:p w14:paraId="0D2904D5" w14:textId="77777777" w:rsidR="003361E2" w:rsidRDefault="003361E2">
      <w:pPr>
        <w:spacing w:after="0"/>
        <w:rPr>
          <w:rFonts w:ascii="Times New Roman" w:eastAsia="Times New Roman" w:hAnsi="Times New Roman" w:cs="Times New Roman"/>
        </w:rPr>
      </w:pPr>
    </w:p>
    <w:p w14:paraId="79AB0C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Soldier: Wedge got so drunk he was screaming and howling like a rabid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321097F7" w14:textId="77777777" w:rsidR="003361E2" w:rsidRDefault="003361E2">
      <w:pPr>
        <w:spacing w:after="0"/>
        <w:rPr>
          <w:rFonts w:ascii="Times New Roman" w:eastAsia="Times New Roman" w:hAnsi="Times New Roman" w:cs="Times New Roman"/>
        </w:rPr>
      </w:pPr>
    </w:p>
    <w:p w14:paraId="41A2B4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Commander.: Wedge, you stupid dumb ass. I thought he went </w:t>
      </w:r>
      <w:proofErr w:type="gramStart"/>
      <w:r>
        <w:rPr>
          <w:rFonts w:ascii="Times New Roman" w:eastAsia="Times New Roman" w:hAnsi="Times New Roman" w:cs="Times New Roman"/>
          <w:color w:val="000000"/>
        </w:rPr>
        <w:t>AWOL,</w:t>
      </w:r>
      <w:proofErr w:type="gramEnd"/>
      <w:r>
        <w:rPr>
          <w:rFonts w:ascii="Times New Roman" w:eastAsia="Times New Roman" w:hAnsi="Times New Roman" w:cs="Times New Roman"/>
          <w:color w:val="000000"/>
        </w:rPr>
        <w:t xml:space="preserve"> this is even worse.  It’s not just his fault.  All you men have gotten lazy.  All the men who drank with him are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do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squats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You hear that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worthless turds! (He turns to his men.)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give him back so I can lay into him.</w:t>
      </w:r>
    </w:p>
    <w:p w14:paraId="1A0590EC" w14:textId="77777777" w:rsidR="003361E2" w:rsidRDefault="003361E2">
      <w:pPr>
        <w:spacing w:after="0"/>
        <w:rPr>
          <w:rFonts w:ascii="Times New Roman" w:eastAsia="Times New Roman" w:hAnsi="Times New Roman" w:cs="Times New Roman"/>
        </w:rPr>
      </w:pPr>
    </w:p>
    <w:p w14:paraId="629566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Whoa! It’s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cost you. He was breaking our rules on our land.</w:t>
      </w:r>
    </w:p>
    <w:p w14:paraId="1893DCB9" w14:textId="77777777" w:rsidR="003361E2" w:rsidRDefault="003361E2">
      <w:pPr>
        <w:spacing w:after="0"/>
        <w:rPr>
          <w:rFonts w:ascii="Times New Roman" w:eastAsia="Times New Roman" w:hAnsi="Times New Roman" w:cs="Times New Roman"/>
        </w:rPr>
      </w:pPr>
    </w:p>
    <w:p w14:paraId="7B875A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Commander: What’s keeping us from just wiping your camp from the face of Gaia? You people live because of our mercy. It is your punishment that you live in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anyways for following that worthless god of yours. I guess I can throw a couple table scraps to some dogs. How much?</w:t>
      </w:r>
    </w:p>
    <w:p w14:paraId="129B80AA" w14:textId="77777777" w:rsidR="003361E2" w:rsidRDefault="003361E2">
      <w:pPr>
        <w:spacing w:after="0"/>
        <w:rPr>
          <w:rFonts w:ascii="Times New Roman" w:eastAsia="Times New Roman" w:hAnsi="Times New Roman" w:cs="Times New Roman"/>
        </w:rPr>
      </w:pPr>
    </w:p>
    <w:p w14:paraId="72A3A7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300: Reditus Commander: Are you kidding me? I can buy a whore in Zen and </w:t>
      </w:r>
      <w:proofErr w:type="spellStart"/>
      <w:r>
        <w:rPr>
          <w:rFonts w:ascii="Times New Roman" w:eastAsia="Times New Roman" w:hAnsi="Times New Roman" w:cs="Times New Roman"/>
          <w:color w:val="000000"/>
        </w:rPr>
        <w:t>Felnis’s</w:t>
      </w:r>
      <w:proofErr w:type="spellEnd"/>
      <w:r>
        <w:rPr>
          <w:rFonts w:ascii="Times New Roman" w:eastAsia="Times New Roman" w:hAnsi="Times New Roman" w:cs="Times New Roman"/>
          <w:color w:val="000000"/>
        </w:rPr>
        <w:t xml:space="preserve"> tail to go with that kind of money. I’ll only give you 200 G. Take it or leave it. That drunken Scalawag can spend the rest of his days in a Corydon Deus prison for all I care. He’s not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ruin my leave pay.</w:t>
      </w:r>
    </w:p>
    <w:p w14:paraId="0B53B2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no,</w:t>
      </w:r>
    </w:p>
    <w:p w14:paraId="24FFC5E2" w14:textId="77777777" w:rsidR="003361E2" w:rsidRDefault="003361E2">
      <w:pPr>
        <w:spacing w:after="0"/>
        <w:rPr>
          <w:rFonts w:ascii="Times New Roman" w:eastAsia="Times New Roman" w:hAnsi="Times New Roman" w:cs="Times New Roman"/>
        </w:rPr>
      </w:pPr>
    </w:p>
    <w:p w14:paraId="03572D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w:t>
      </w:r>
      <w:proofErr w:type="spellStart"/>
      <w:r>
        <w:rPr>
          <w:rFonts w:ascii="Times New Roman" w:eastAsia="Times New Roman" w:hAnsi="Times New Roman" w:cs="Times New Roman"/>
          <w:color w:val="000000"/>
        </w:rPr>
        <w:t>Ohhh</w:t>
      </w:r>
      <w:proofErr w:type="spellEnd"/>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 likes to bargain. You should have taken what I was offering while I was feeling generous. 150 G.</w:t>
      </w:r>
    </w:p>
    <w:p w14:paraId="427166F2" w14:textId="77777777" w:rsidR="003361E2" w:rsidRDefault="003361E2">
      <w:pPr>
        <w:spacing w:after="0"/>
        <w:rPr>
          <w:rFonts w:ascii="Times New Roman" w:eastAsia="Times New Roman" w:hAnsi="Times New Roman" w:cs="Times New Roman"/>
        </w:rPr>
      </w:pPr>
    </w:p>
    <w:p w14:paraId="13871D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When Augustus: You can give more than that. I have two starving children to feed., </w:t>
      </w:r>
    </w:p>
    <w:p w14:paraId="4181557D" w14:textId="77777777" w:rsidR="003361E2" w:rsidRDefault="003361E2">
      <w:pPr>
        <w:spacing w:after="0"/>
        <w:rPr>
          <w:rFonts w:ascii="Times New Roman" w:eastAsia="Times New Roman" w:hAnsi="Times New Roman" w:cs="Times New Roman"/>
        </w:rPr>
      </w:pPr>
    </w:p>
    <w:p w14:paraId="19B963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1.G Consider it a token payment for not killing you.</w:t>
      </w:r>
    </w:p>
    <w:p w14:paraId="782307A3" w14:textId="77777777" w:rsidR="003361E2" w:rsidRDefault="003361E2">
      <w:pPr>
        <w:spacing w:after="0"/>
        <w:rPr>
          <w:rFonts w:ascii="Times New Roman" w:eastAsia="Times New Roman" w:hAnsi="Times New Roman" w:cs="Times New Roman"/>
        </w:rPr>
      </w:pPr>
    </w:p>
    <w:p w14:paraId="72E8FE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Now bring him back now or face our fierce retribution on the entire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 It is by our mercy we even allow you worthless people to live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6F83478C" w14:textId="77777777" w:rsidR="003361E2" w:rsidRDefault="003361E2">
      <w:pPr>
        <w:spacing w:after="0"/>
        <w:rPr>
          <w:rFonts w:ascii="Times New Roman" w:eastAsia="Times New Roman" w:hAnsi="Times New Roman" w:cs="Times New Roman"/>
        </w:rPr>
      </w:pPr>
    </w:p>
    <w:p w14:paraId="1A5CC0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250: Reditus Commander: You drive a hard bargain. Let me think. </w:t>
      </w:r>
      <w:proofErr w:type="spellStart"/>
      <w:r>
        <w:rPr>
          <w:rFonts w:ascii="Times New Roman" w:eastAsia="Times New Roman" w:hAnsi="Times New Roman" w:cs="Times New Roman"/>
          <w:color w:val="000000"/>
        </w:rPr>
        <w:t>Hmmmm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All right you got a deal. Now bring that douchebag here. He’s going to have to pay me back big time.</w:t>
      </w:r>
    </w:p>
    <w:p w14:paraId="73582EDE" w14:textId="77777777" w:rsidR="003361E2" w:rsidRDefault="003361E2">
      <w:pPr>
        <w:spacing w:after="0"/>
        <w:rPr>
          <w:rFonts w:ascii="Times New Roman" w:eastAsia="Times New Roman" w:hAnsi="Times New Roman" w:cs="Times New Roman"/>
        </w:rPr>
      </w:pPr>
    </w:p>
    <w:p w14:paraId="190AF7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200: Reditus Commander: All right! You got a deal. I never knew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could be so cheap when it comes to paying for life.</w:t>
      </w:r>
    </w:p>
    <w:p w14:paraId="54B9755A" w14:textId="77777777" w:rsidR="003361E2" w:rsidRDefault="003361E2">
      <w:pPr>
        <w:spacing w:after="0"/>
        <w:rPr>
          <w:rFonts w:ascii="Times New Roman" w:eastAsia="Times New Roman" w:hAnsi="Times New Roman" w:cs="Times New Roman"/>
        </w:rPr>
      </w:pPr>
    </w:p>
    <w:p w14:paraId="69D7EF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Now hurry back will you. I can’t wait to lay into that worthless shit bag.</w:t>
      </w:r>
    </w:p>
    <w:p w14:paraId="1BFDEBB5" w14:textId="77777777" w:rsidR="003361E2" w:rsidRDefault="003361E2">
      <w:pPr>
        <w:spacing w:after="0"/>
        <w:rPr>
          <w:rFonts w:ascii="Times New Roman" w:eastAsia="Times New Roman" w:hAnsi="Times New Roman" w:cs="Times New Roman"/>
        </w:rPr>
      </w:pPr>
    </w:p>
    <w:p w14:paraId="774837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about payment?</w:t>
      </w:r>
    </w:p>
    <w:p w14:paraId="28992926" w14:textId="77777777" w:rsidR="003361E2" w:rsidRDefault="003361E2">
      <w:pPr>
        <w:spacing w:after="0"/>
        <w:rPr>
          <w:rFonts w:ascii="Times New Roman" w:eastAsia="Times New Roman" w:hAnsi="Times New Roman" w:cs="Times New Roman"/>
        </w:rPr>
      </w:pPr>
    </w:p>
    <w:p w14:paraId="16CC65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I’ll give you half now and half later all right. Okay?</w:t>
      </w:r>
    </w:p>
    <w:p w14:paraId="3A6C4E3D" w14:textId="77777777" w:rsidR="003361E2" w:rsidRDefault="003361E2">
      <w:pPr>
        <w:spacing w:after="0"/>
        <w:rPr>
          <w:rFonts w:ascii="Times New Roman" w:eastAsia="Times New Roman" w:hAnsi="Times New Roman" w:cs="Times New Roman"/>
        </w:rPr>
      </w:pPr>
    </w:p>
    <w:p w14:paraId="68023F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Deal. I’ll be back as soon as possible with your lovely little Wedge.</w:t>
      </w:r>
    </w:p>
    <w:p w14:paraId="393E39A0" w14:textId="77777777" w:rsidR="003361E2" w:rsidRDefault="003361E2">
      <w:pPr>
        <w:spacing w:after="0"/>
        <w:rPr>
          <w:rFonts w:ascii="Times New Roman" w:eastAsia="Times New Roman" w:hAnsi="Times New Roman" w:cs="Times New Roman"/>
        </w:rPr>
      </w:pPr>
    </w:p>
    <w:p w14:paraId="233583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bargaining too much,</w:t>
      </w:r>
    </w:p>
    <w:p w14:paraId="56F9C73B" w14:textId="77777777" w:rsidR="003361E2" w:rsidRDefault="003361E2">
      <w:pPr>
        <w:spacing w:after="0"/>
        <w:rPr>
          <w:rFonts w:ascii="Times New Roman" w:eastAsia="Times New Roman" w:hAnsi="Times New Roman" w:cs="Times New Roman"/>
        </w:rPr>
      </w:pPr>
    </w:p>
    <w:p w14:paraId="475D02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They agreed to give you 1G! And they threatened to attack us if we didn't deliver him. Way to go Augustus. We are at the mercy of the Reditus. If they were willing to give you something just take it. Hey Wedge it’s your lucky day. You're </w:t>
      </w:r>
      <w:proofErr w:type="spellStart"/>
      <w:r>
        <w:rPr>
          <w:rFonts w:ascii="Times New Roman" w:eastAsia="Times New Roman" w:hAnsi="Times New Roman" w:cs="Times New Roman"/>
          <w:color w:val="000000"/>
        </w:rPr>
        <w:t>outta</w:t>
      </w:r>
      <w:proofErr w:type="spellEnd"/>
      <w:r>
        <w:rPr>
          <w:rFonts w:ascii="Times New Roman" w:eastAsia="Times New Roman" w:hAnsi="Times New Roman" w:cs="Times New Roman"/>
          <w:color w:val="000000"/>
        </w:rPr>
        <w:t xml:space="preserve"> here. (Opens Wedge’s jail cell)</w:t>
      </w:r>
    </w:p>
    <w:p w14:paraId="56271103" w14:textId="77777777" w:rsidR="003361E2" w:rsidRDefault="003361E2">
      <w:pPr>
        <w:spacing w:after="240"/>
        <w:rPr>
          <w:rFonts w:ascii="Times New Roman" w:eastAsia="Times New Roman" w:hAnsi="Times New Roman" w:cs="Times New Roman"/>
        </w:rPr>
      </w:pPr>
    </w:p>
    <w:p w14:paraId="33C491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getting some money,</w:t>
      </w:r>
    </w:p>
    <w:p w14:paraId="170748C9" w14:textId="77777777" w:rsidR="003361E2" w:rsidRDefault="003361E2">
      <w:pPr>
        <w:spacing w:after="0"/>
        <w:rPr>
          <w:rFonts w:ascii="Times New Roman" w:eastAsia="Times New Roman" w:hAnsi="Times New Roman" w:cs="Times New Roman"/>
        </w:rPr>
      </w:pPr>
    </w:p>
    <w:p w14:paraId="0D800C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 They agreed to pay you something, this is our lucky day.  Just give me my half after you deliver him. Hey Wedge it’s your lucky day. You're </w:t>
      </w:r>
      <w:proofErr w:type="spellStart"/>
      <w:r>
        <w:rPr>
          <w:rFonts w:ascii="Times New Roman" w:eastAsia="Times New Roman" w:hAnsi="Times New Roman" w:cs="Times New Roman"/>
          <w:color w:val="000000"/>
        </w:rPr>
        <w:t>outta</w:t>
      </w:r>
      <w:proofErr w:type="spellEnd"/>
      <w:r>
        <w:rPr>
          <w:rFonts w:ascii="Times New Roman" w:eastAsia="Times New Roman" w:hAnsi="Times New Roman" w:cs="Times New Roman"/>
          <w:color w:val="000000"/>
        </w:rPr>
        <w:t xml:space="preserve"> here. (Opens Wedge’s jail cell)</w:t>
      </w:r>
    </w:p>
    <w:p w14:paraId="04714C84" w14:textId="77777777" w:rsidR="003361E2" w:rsidRDefault="003361E2">
      <w:pPr>
        <w:spacing w:after="0"/>
        <w:rPr>
          <w:rFonts w:ascii="Times New Roman" w:eastAsia="Times New Roman" w:hAnsi="Times New Roman" w:cs="Times New Roman"/>
        </w:rPr>
      </w:pPr>
    </w:p>
    <w:p w14:paraId="099117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waiting for you to deliver wedge,</w:t>
      </w:r>
    </w:p>
    <w:p w14:paraId="1E312927" w14:textId="77777777" w:rsidR="003361E2" w:rsidRDefault="003361E2">
      <w:pPr>
        <w:spacing w:after="0"/>
        <w:rPr>
          <w:rFonts w:ascii="Times New Roman" w:eastAsia="Times New Roman" w:hAnsi="Times New Roman" w:cs="Times New Roman"/>
        </w:rPr>
      </w:pPr>
    </w:p>
    <w:p w14:paraId="5F0480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Show me the money baby. Deliver the package and let’s party tonight!</w:t>
      </w:r>
    </w:p>
    <w:p w14:paraId="4AC95FF0" w14:textId="77777777" w:rsidR="003361E2" w:rsidRDefault="003361E2">
      <w:pPr>
        <w:spacing w:after="0"/>
        <w:rPr>
          <w:rFonts w:ascii="Times New Roman" w:eastAsia="Times New Roman" w:hAnsi="Times New Roman" w:cs="Times New Roman"/>
        </w:rPr>
      </w:pPr>
    </w:p>
    <w:p w14:paraId="2A7254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after quest finished,</w:t>
      </w:r>
    </w:p>
    <w:p w14:paraId="7F0E6236" w14:textId="77777777" w:rsidR="003361E2" w:rsidRDefault="003361E2">
      <w:pPr>
        <w:spacing w:after="0"/>
        <w:rPr>
          <w:rFonts w:ascii="Times New Roman" w:eastAsia="Times New Roman" w:hAnsi="Times New Roman" w:cs="Times New Roman"/>
        </w:rPr>
      </w:pPr>
    </w:p>
    <w:p w14:paraId="65DAB1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 I heard they attacked you. Take the money for your troubles. You're going to need it more than me.</w:t>
      </w:r>
    </w:p>
    <w:p w14:paraId="11D357D1" w14:textId="77777777" w:rsidR="003361E2" w:rsidRDefault="003361E2">
      <w:pPr>
        <w:spacing w:after="0"/>
        <w:rPr>
          <w:rFonts w:ascii="Times New Roman" w:eastAsia="Times New Roman" w:hAnsi="Times New Roman" w:cs="Times New Roman"/>
        </w:rPr>
      </w:pPr>
    </w:p>
    <w:p w14:paraId="73DC9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the bargaining with Reditus is finished,</w:t>
      </w:r>
    </w:p>
    <w:p w14:paraId="70F14D60" w14:textId="77777777" w:rsidR="003361E2" w:rsidRDefault="003361E2">
      <w:pPr>
        <w:spacing w:after="0"/>
        <w:rPr>
          <w:rFonts w:ascii="Times New Roman" w:eastAsia="Times New Roman" w:hAnsi="Times New Roman" w:cs="Times New Roman"/>
        </w:rPr>
      </w:pPr>
    </w:p>
    <w:p w14:paraId="74323D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Guard: Where's Wedge? Please don't come without Wedge. We'd hate to destroy all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worthless scum without him.</w:t>
      </w:r>
    </w:p>
    <w:p w14:paraId="4662F24B" w14:textId="77777777" w:rsidR="003361E2" w:rsidRDefault="003361E2">
      <w:pPr>
        <w:spacing w:after="0"/>
        <w:rPr>
          <w:rFonts w:ascii="Times New Roman" w:eastAsia="Times New Roman" w:hAnsi="Times New Roman" w:cs="Times New Roman"/>
        </w:rPr>
      </w:pPr>
    </w:p>
    <w:p w14:paraId="5CF611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returning Wedge,</w:t>
      </w:r>
    </w:p>
    <w:p w14:paraId="670CDE36" w14:textId="77777777" w:rsidR="003361E2" w:rsidRDefault="003361E2">
      <w:pPr>
        <w:spacing w:after="0"/>
        <w:rPr>
          <w:rFonts w:ascii="Times New Roman" w:eastAsia="Times New Roman" w:hAnsi="Times New Roman" w:cs="Times New Roman"/>
        </w:rPr>
      </w:pPr>
    </w:p>
    <w:p w14:paraId="73B5A5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Guard: Commander,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 have wedge. Isn't he a sight for sore eyes?</w:t>
      </w:r>
    </w:p>
    <w:p w14:paraId="1A8B5DA4" w14:textId="77777777" w:rsidR="003361E2" w:rsidRDefault="003361E2">
      <w:pPr>
        <w:spacing w:after="0"/>
        <w:rPr>
          <w:rFonts w:ascii="Times New Roman" w:eastAsia="Times New Roman" w:hAnsi="Times New Roman" w:cs="Times New Roman"/>
        </w:rPr>
      </w:pPr>
    </w:p>
    <w:p w14:paraId="6F9420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Wedge, get over here you worthless shitbag.</w:t>
      </w:r>
    </w:p>
    <w:p w14:paraId="20BC9DCB" w14:textId="77777777" w:rsidR="003361E2" w:rsidRDefault="003361E2">
      <w:pPr>
        <w:spacing w:after="0"/>
        <w:rPr>
          <w:rFonts w:ascii="Times New Roman" w:eastAsia="Times New Roman" w:hAnsi="Times New Roman" w:cs="Times New Roman"/>
        </w:rPr>
      </w:pPr>
    </w:p>
    <w:p w14:paraId="7EFE25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a deal is a deal. The problem is we have a reputation to uphold and I can't make a precedent of actually dealing with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scum. We tell you people what to do and you listen. Hey boys, let's teach these </w:t>
      </w: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xml:space="preserve"> scum a lesson or two about trying to extort money out of Reditus.</w:t>
      </w:r>
    </w:p>
    <w:p w14:paraId="76F26908" w14:textId="77777777" w:rsidR="003361E2" w:rsidRDefault="003361E2">
      <w:pPr>
        <w:spacing w:after="0"/>
        <w:rPr>
          <w:rFonts w:ascii="Times New Roman" w:eastAsia="Times New Roman" w:hAnsi="Times New Roman" w:cs="Times New Roman"/>
        </w:rPr>
      </w:pPr>
    </w:p>
    <w:p w14:paraId="4CB452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This is going to be fun.</w:t>
      </w:r>
    </w:p>
    <w:p w14:paraId="3CD6053B" w14:textId="77777777" w:rsidR="003361E2" w:rsidRDefault="003361E2">
      <w:pPr>
        <w:spacing w:after="0"/>
        <w:rPr>
          <w:rFonts w:ascii="Times New Roman" w:eastAsia="Times New Roman" w:hAnsi="Times New Roman" w:cs="Times New Roman"/>
        </w:rPr>
      </w:pPr>
    </w:p>
    <w:p w14:paraId="79937E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defeated,</w:t>
      </w:r>
    </w:p>
    <w:p w14:paraId="2A6CAF71" w14:textId="77777777" w:rsidR="003361E2" w:rsidRDefault="003361E2">
      <w:pPr>
        <w:spacing w:after="0"/>
        <w:rPr>
          <w:rFonts w:ascii="Times New Roman" w:eastAsia="Times New Roman" w:hAnsi="Times New Roman" w:cs="Times New Roman"/>
        </w:rPr>
      </w:pPr>
    </w:p>
    <w:p w14:paraId="26933F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Reinforcements!</w:t>
      </w:r>
    </w:p>
    <w:p w14:paraId="79EEFCE6" w14:textId="77777777" w:rsidR="003361E2" w:rsidRDefault="003361E2">
      <w:pPr>
        <w:spacing w:after="0"/>
        <w:rPr>
          <w:rFonts w:ascii="Times New Roman" w:eastAsia="Times New Roman" w:hAnsi="Times New Roman" w:cs="Times New Roman"/>
        </w:rPr>
      </w:pPr>
    </w:p>
    <w:p w14:paraId="606904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run,</w:t>
      </w:r>
    </w:p>
    <w:p w14:paraId="37E479AC" w14:textId="77777777" w:rsidR="003361E2" w:rsidRDefault="003361E2">
      <w:pPr>
        <w:spacing w:after="0"/>
        <w:rPr>
          <w:rFonts w:ascii="Times New Roman" w:eastAsia="Times New Roman" w:hAnsi="Times New Roman" w:cs="Times New Roman"/>
        </w:rPr>
      </w:pPr>
    </w:p>
    <w:p w14:paraId="531C90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Soldiers: Look </w:t>
      </w:r>
      <w:proofErr w:type="spellStart"/>
      <w:r>
        <w:rPr>
          <w:rFonts w:ascii="Times New Roman" w:eastAsia="Times New Roman" w:hAnsi="Times New Roman" w:cs="Times New Roman"/>
          <w:color w:val="000000"/>
        </w:rPr>
        <w:t>at’em</w:t>
      </w:r>
      <w:proofErr w:type="spellEnd"/>
      <w:r>
        <w:rPr>
          <w:rFonts w:ascii="Times New Roman" w:eastAsia="Times New Roman" w:hAnsi="Times New Roman" w:cs="Times New Roman"/>
          <w:color w:val="000000"/>
        </w:rPr>
        <w:t xml:space="preserve"> run boys.  </w:t>
      </w:r>
      <w:proofErr w:type="spellStart"/>
      <w:r>
        <w:rPr>
          <w:rFonts w:ascii="Times New Roman" w:eastAsia="Times New Roman" w:hAnsi="Times New Roman" w:cs="Times New Roman"/>
          <w:color w:val="000000"/>
        </w:rPr>
        <w:t>Wooooohoooo</w:t>
      </w:r>
      <w:proofErr w:type="spellEnd"/>
      <w:r>
        <w:rPr>
          <w:rFonts w:ascii="Times New Roman" w:eastAsia="Times New Roman" w:hAnsi="Times New Roman" w:cs="Times New Roman"/>
          <w:color w:val="000000"/>
        </w:rPr>
        <w:t>!</w:t>
      </w:r>
    </w:p>
    <w:p w14:paraId="09EA0AB7" w14:textId="77777777" w:rsidR="003361E2" w:rsidRDefault="003361E2">
      <w:pPr>
        <w:spacing w:after="0"/>
        <w:rPr>
          <w:rFonts w:ascii="Times New Roman" w:eastAsia="Times New Roman" w:hAnsi="Times New Roman" w:cs="Times New Roman"/>
        </w:rPr>
      </w:pPr>
    </w:p>
    <w:p w14:paraId="72A9D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 coast is clear.</w:t>
      </w:r>
    </w:p>
    <w:p w14:paraId="789EE1D9" w14:textId="77777777" w:rsidR="003361E2" w:rsidRDefault="003361E2">
      <w:pPr>
        <w:spacing w:after="0"/>
        <w:rPr>
          <w:rFonts w:ascii="Times New Roman" w:eastAsia="Times New Roman" w:hAnsi="Times New Roman" w:cs="Times New Roman"/>
        </w:rPr>
      </w:pPr>
    </w:p>
    <w:p w14:paraId="024B4B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Let's get out of here Father. Those Scourges are unbeatable! No weapon on Gaia can defeat them.</w:t>
      </w:r>
    </w:p>
    <w:p w14:paraId="1D8A1580" w14:textId="77777777" w:rsidR="003361E2" w:rsidRDefault="003361E2">
      <w:pPr>
        <w:spacing w:after="0"/>
        <w:rPr>
          <w:rFonts w:ascii="Times New Roman" w:eastAsia="Times New Roman" w:hAnsi="Times New Roman" w:cs="Times New Roman"/>
        </w:rPr>
      </w:pPr>
    </w:p>
    <w:p w14:paraId="55678D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weapon can defeat them, but with magic; all things are possible!</w:t>
      </w:r>
    </w:p>
    <w:p w14:paraId="00B3A701" w14:textId="77777777" w:rsidR="003361E2" w:rsidRDefault="003361E2">
      <w:pPr>
        <w:spacing w:after="0"/>
        <w:rPr>
          <w:rFonts w:ascii="Times New Roman" w:eastAsia="Times New Roman" w:hAnsi="Times New Roman" w:cs="Times New Roman"/>
        </w:rPr>
      </w:pPr>
    </w:p>
    <w:p w14:paraId="071A93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lose,</w:t>
      </w:r>
    </w:p>
    <w:p w14:paraId="21A5E3EA" w14:textId="77777777" w:rsidR="003361E2" w:rsidRDefault="003361E2">
      <w:pPr>
        <w:spacing w:after="0"/>
        <w:rPr>
          <w:rFonts w:ascii="Times New Roman" w:eastAsia="Times New Roman" w:hAnsi="Times New Roman" w:cs="Times New Roman"/>
        </w:rPr>
      </w:pPr>
    </w:p>
    <w:p w14:paraId="74255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Commander:   You know we were going to let you run for our entertainment, but we saw you had some fight in </w:t>
      </w:r>
      <w:proofErr w:type="spellStart"/>
      <w:r>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t xml:space="preserve"> so I changed my mind. We'll take whatever we gave you and then some. Now run back to your Corydon Deus statue and tell him how your ass got handed to you by a bunch of Reditus. Now scamper on now or I might not let you live at all.</w:t>
      </w:r>
    </w:p>
    <w:p w14:paraId="5806B080" w14:textId="77777777" w:rsidR="003361E2" w:rsidRDefault="003361E2">
      <w:pPr>
        <w:spacing w:after="0"/>
        <w:rPr>
          <w:rFonts w:ascii="Times New Roman" w:eastAsia="Times New Roman" w:hAnsi="Times New Roman" w:cs="Times New Roman"/>
        </w:rPr>
      </w:pPr>
    </w:p>
    <w:p w14:paraId="13AE03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player comes back after Wedge delivered,</w:t>
      </w:r>
    </w:p>
    <w:p w14:paraId="15C0A066" w14:textId="77777777" w:rsidR="003361E2" w:rsidRDefault="003361E2">
      <w:pPr>
        <w:spacing w:after="0"/>
        <w:rPr>
          <w:rFonts w:ascii="Times New Roman" w:eastAsia="Times New Roman" w:hAnsi="Times New Roman" w:cs="Times New Roman"/>
        </w:rPr>
      </w:pPr>
    </w:p>
    <w:p w14:paraId="19D628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Returner Hover Jet: Don't come back here boys unless you want another </w:t>
      </w:r>
      <w:proofErr w:type="spellStart"/>
      <w:r>
        <w:rPr>
          <w:rFonts w:ascii="Times New Roman" w:eastAsia="Times New Roman" w:hAnsi="Times New Roman" w:cs="Times New Roman"/>
          <w:color w:val="000000"/>
        </w:rPr>
        <w:t>whoopin</w:t>
      </w:r>
      <w:proofErr w:type="spellEnd"/>
      <w:r>
        <w:rPr>
          <w:rFonts w:ascii="Times New Roman" w:eastAsia="Times New Roman" w:hAnsi="Times New Roman" w:cs="Times New Roman"/>
          <w:color w:val="000000"/>
        </w:rPr>
        <w:t>.</w:t>
      </w:r>
    </w:p>
    <w:p w14:paraId="47D1CAE7" w14:textId="77777777" w:rsidR="003361E2" w:rsidRDefault="00000000">
      <w:pPr>
        <w:pStyle w:val="Heading2"/>
        <w:rPr>
          <w:sz w:val="48"/>
          <w:szCs w:val="48"/>
        </w:rPr>
      </w:pPr>
      <w:bookmarkStart w:id="62" w:name="_Toc189930112"/>
      <w:r>
        <w:lastRenderedPageBreak/>
        <w:t>Pimp Out My Droid Side Quest</w:t>
      </w:r>
      <w:bookmarkEnd w:id="62"/>
    </w:p>
    <w:p w14:paraId="5661E2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Tech Enthusiast: I found this scrap mech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painted it red. If only I could get it working again. If you find parts for it in the </w:t>
      </w:r>
      <w:proofErr w:type="spellStart"/>
      <w:proofErr w:type="gramStart"/>
      <w:r>
        <w:rPr>
          <w:rFonts w:ascii="Times New Roman" w:eastAsia="Times New Roman" w:hAnsi="Times New Roman" w:cs="Times New Roman"/>
          <w:color w:val="000000"/>
        </w:rPr>
        <w:t>Heremus</w:t>
      </w:r>
      <w:proofErr w:type="spellEnd"/>
      <w:proofErr w:type="gramEnd"/>
      <w:r>
        <w:rPr>
          <w:rFonts w:ascii="Times New Roman" w:eastAsia="Times New Roman" w:hAnsi="Times New Roman" w:cs="Times New Roman"/>
          <w:color w:val="000000"/>
        </w:rPr>
        <w:t xml:space="preserve"> could you use the parts to repair it?</w:t>
      </w:r>
    </w:p>
    <w:p w14:paraId="043EE9E4" w14:textId="77777777" w:rsidR="003361E2" w:rsidRDefault="003361E2">
      <w:pPr>
        <w:spacing w:after="0"/>
        <w:rPr>
          <w:rFonts w:ascii="Times New Roman" w:eastAsia="Times New Roman" w:hAnsi="Times New Roman" w:cs="Times New Roman"/>
        </w:rPr>
      </w:pPr>
    </w:p>
    <w:p w14:paraId="7C9F8F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Great! I hope you will survive!</w:t>
      </w:r>
    </w:p>
    <w:p w14:paraId="10490452" w14:textId="77777777" w:rsidR="003361E2" w:rsidRDefault="003361E2">
      <w:pPr>
        <w:spacing w:after="0"/>
        <w:rPr>
          <w:rFonts w:ascii="Times New Roman" w:eastAsia="Times New Roman" w:hAnsi="Times New Roman" w:cs="Times New Roman"/>
        </w:rPr>
      </w:pPr>
    </w:p>
    <w:p w14:paraId="5C3769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(Sigh).......I'll just continue to stare at it and dream of the day I get to ride into glory on top of a Reditus mech.</w:t>
      </w:r>
    </w:p>
    <w:p w14:paraId="54E19C4E" w14:textId="77777777" w:rsidR="003361E2" w:rsidRDefault="003361E2">
      <w:pPr>
        <w:spacing w:after="0"/>
        <w:rPr>
          <w:rFonts w:ascii="Times New Roman" w:eastAsia="Times New Roman" w:hAnsi="Times New Roman" w:cs="Times New Roman"/>
        </w:rPr>
      </w:pPr>
    </w:p>
    <w:p w14:paraId="6E365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talks to him after the quest is started.</w:t>
      </w:r>
    </w:p>
    <w:p w14:paraId="34FC3DA7" w14:textId="77777777" w:rsidR="003361E2" w:rsidRDefault="003361E2">
      <w:pPr>
        <w:spacing w:after="0"/>
        <w:rPr>
          <w:rFonts w:ascii="Times New Roman" w:eastAsia="Times New Roman" w:hAnsi="Times New Roman" w:cs="Times New Roman"/>
        </w:rPr>
      </w:pPr>
    </w:p>
    <w:p w14:paraId="4BD602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Tech Enthusiast: Did you find all the parts? I can’t wait to test drive my restored Reditus machine of death. I wonder though, if I restore it, will it turn on me?</w:t>
      </w:r>
    </w:p>
    <w:p w14:paraId="6C239E50" w14:textId="77777777" w:rsidR="003361E2" w:rsidRDefault="003361E2">
      <w:pPr>
        <w:spacing w:after="0"/>
        <w:rPr>
          <w:rFonts w:ascii="Times New Roman" w:eastAsia="Times New Roman" w:hAnsi="Times New Roman" w:cs="Times New Roman"/>
        </w:rPr>
      </w:pPr>
    </w:p>
    <w:p w14:paraId="2D7D48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and Augustus find a damaged Mech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3A50E7C0" w14:textId="77777777" w:rsidR="003361E2" w:rsidRDefault="003361E2">
      <w:pPr>
        <w:spacing w:after="0"/>
        <w:rPr>
          <w:rFonts w:ascii="Times New Roman" w:eastAsia="Times New Roman" w:hAnsi="Times New Roman" w:cs="Times New Roman"/>
        </w:rPr>
      </w:pPr>
    </w:p>
    <w:p w14:paraId="4CD77C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Hey father, this is a rundown Reditus mech. We can use it for spare parts when we get back to camp.</w:t>
      </w:r>
    </w:p>
    <w:p w14:paraId="01C78D3C" w14:textId="77777777" w:rsidR="003361E2" w:rsidRDefault="00000000">
      <w:pPr>
        <w:pStyle w:val="Heading2"/>
        <w:rPr>
          <w:rFonts w:ascii="Times New Roman" w:eastAsia="Times New Roman" w:hAnsi="Times New Roman" w:cs="Times New Roman"/>
          <w:sz w:val="48"/>
          <w:szCs w:val="48"/>
        </w:rPr>
      </w:pPr>
      <w:bookmarkStart w:id="63" w:name="_Toc189930113"/>
      <w:r>
        <w:t>Theresa’s Tent</w:t>
      </w:r>
      <w:bookmarkEnd w:id="63"/>
    </w:p>
    <w:p w14:paraId="5F81D7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not going to take me with you?  </w:t>
      </w:r>
    </w:p>
    <w:p w14:paraId="132E11D4" w14:textId="77777777" w:rsidR="003361E2" w:rsidRDefault="003361E2">
      <w:pPr>
        <w:spacing w:after="0"/>
        <w:rPr>
          <w:rFonts w:ascii="Times New Roman" w:eastAsia="Times New Roman" w:hAnsi="Times New Roman" w:cs="Times New Roman"/>
        </w:rPr>
      </w:pPr>
    </w:p>
    <w:p w14:paraId="696E9C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Hey, quit laughing at me! I can fight drones just like you and your father. I could probably do it better than you.</w:t>
      </w:r>
    </w:p>
    <w:p w14:paraId="5376B3F7" w14:textId="77777777" w:rsidR="003361E2" w:rsidRDefault="003361E2">
      <w:pPr>
        <w:spacing w:after="0"/>
        <w:rPr>
          <w:rFonts w:ascii="Times New Roman" w:eastAsia="Times New Roman" w:hAnsi="Times New Roman" w:cs="Times New Roman"/>
        </w:rPr>
      </w:pPr>
    </w:p>
    <w:p w14:paraId="0BE2DF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Ceaser: Okay, okay, I believe you, but you know men are the only ones allowed deep in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19B54EBB" w14:textId="77777777" w:rsidR="003361E2" w:rsidRDefault="003361E2">
      <w:pPr>
        <w:spacing w:after="0"/>
        <w:rPr>
          <w:rFonts w:ascii="Times New Roman" w:eastAsia="Times New Roman" w:hAnsi="Times New Roman" w:cs="Times New Roman"/>
        </w:rPr>
      </w:pPr>
    </w:p>
    <w:p w14:paraId="5B9A28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Yes, I know the rules. The life of the camp rests inside the heart of a woman. And men never come back. You better not die. I don’t want to make babies for some dirty hunter.</w:t>
      </w:r>
    </w:p>
    <w:p w14:paraId="440855E1" w14:textId="77777777" w:rsidR="003361E2" w:rsidRDefault="003361E2">
      <w:pPr>
        <w:spacing w:after="0"/>
        <w:rPr>
          <w:rFonts w:ascii="Times New Roman" w:eastAsia="Times New Roman" w:hAnsi="Times New Roman" w:cs="Times New Roman"/>
        </w:rPr>
      </w:pPr>
    </w:p>
    <w:p w14:paraId="0ED37F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I’m coming back, stay away from those dirty hunters. I swear to Corydon if one of those dark root chewing, yak sucking……. </w:t>
      </w:r>
    </w:p>
    <w:p w14:paraId="62BC93F8" w14:textId="77777777" w:rsidR="003361E2" w:rsidRDefault="003361E2">
      <w:pPr>
        <w:spacing w:after="0"/>
        <w:rPr>
          <w:rFonts w:ascii="Times New Roman" w:eastAsia="Times New Roman" w:hAnsi="Times New Roman" w:cs="Times New Roman"/>
        </w:rPr>
      </w:pPr>
    </w:p>
    <w:p w14:paraId="778570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Shhhh</w:t>
      </w:r>
      <w:proofErr w:type="spellEnd"/>
      <w:r>
        <w:rPr>
          <w:rFonts w:ascii="Times New Roman" w:eastAsia="Times New Roman" w:hAnsi="Times New Roman" w:cs="Times New Roman"/>
          <w:color w:val="000000"/>
        </w:rPr>
        <w:t>……….I will wait for you.</w:t>
      </w:r>
    </w:p>
    <w:p w14:paraId="554A1A26" w14:textId="77777777" w:rsidR="003361E2" w:rsidRDefault="003361E2">
      <w:pPr>
        <w:spacing w:after="0"/>
        <w:rPr>
          <w:rFonts w:ascii="Times New Roman" w:eastAsia="Times New Roman" w:hAnsi="Times New Roman" w:cs="Times New Roman"/>
        </w:rPr>
      </w:pPr>
    </w:p>
    <w:p w14:paraId="16DA0C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want you to have this. I will stay alive for you. Caeser hands her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dandelion.</w:t>
      </w:r>
    </w:p>
    <w:p w14:paraId="462EDA3B" w14:textId="77777777" w:rsidR="003361E2" w:rsidRDefault="003361E2">
      <w:pPr>
        <w:spacing w:after="0"/>
        <w:rPr>
          <w:rFonts w:ascii="Times New Roman" w:eastAsia="Times New Roman" w:hAnsi="Times New Roman" w:cs="Times New Roman"/>
        </w:rPr>
      </w:pPr>
    </w:p>
    <w:p w14:paraId="0E76E6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 sign of our engagement is confirmed then. I wish we had more time together.</w:t>
      </w:r>
    </w:p>
    <w:p w14:paraId="02670131" w14:textId="77777777" w:rsidR="003361E2" w:rsidRDefault="003361E2">
      <w:pPr>
        <w:spacing w:after="0"/>
        <w:rPr>
          <w:ins w:id="64" w:author="Kingsley Nwaogu" w:date="2023-03-09T19:17:00Z"/>
          <w:rFonts w:ascii="Times New Roman" w:eastAsia="Times New Roman" w:hAnsi="Times New Roman" w:cs="Times New Roman"/>
        </w:rPr>
      </w:pPr>
    </w:p>
    <w:p w14:paraId="44A564AE" w14:textId="77777777" w:rsidR="003361E2" w:rsidRPr="003361E2" w:rsidRDefault="00000000">
      <w:pPr>
        <w:spacing w:after="0"/>
        <w:rPr>
          <w:rFonts w:ascii="Times New Roman" w:eastAsia="Times New Roman" w:hAnsi="Times New Roman" w:cs="Times New Roman"/>
          <w:color w:val="9900FF"/>
          <w:highlight w:val="cyan"/>
          <w:rPrChange w:id="65" w:author="Kingsley Nwaogu" w:date="2023-03-09T19:19:00Z">
            <w:rPr>
              <w:rFonts w:ascii="Times New Roman" w:eastAsia="Times New Roman" w:hAnsi="Times New Roman" w:cs="Times New Roman"/>
            </w:rPr>
          </w:rPrChange>
        </w:rPr>
      </w:pPr>
      <w:ins w:id="66" w:author="Kingsley Nwaogu" w:date="2023-03-09T19:17:00Z">
        <w:r>
          <w:rPr>
            <w:rFonts w:ascii="Times New Roman" w:eastAsia="Times New Roman" w:hAnsi="Times New Roman" w:cs="Times New Roman"/>
            <w:color w:val="9900FF"/>
            <w:highlight w:val="cyan"/>
            <w:rPrChange w:id="67" w:author="Kingsley Nwaogu" w:date="2023-03-09T19:19:00Z">
              <w:rPr>
                <w:rFonts w:ascii="Times New Roman" w:eastAsia="Times New Roman" w:hAnsi="Times New Roman" w:cs="Times New Roman"/>
              </w:rPr>
            </w:rPrChange>
          </w:rPr>
          <w:lastRenderedPageBreak/>
          <w:t>Maybe here Caeser can mention wanting to use the knowledge of engineering that he’ll learn from his father as a means to prove his worth to the Reditus like we spoke about during the discord chat. Having something like this being his motivator makes his reasons for adventuring more personal and a larger deal for the player</w:t>
        </w:r>
      </w:ins>
    </w:p>
    <w:p w14:paraId="181443AD" w14:textId="77777777" w:rsidR="003361E2" w:rsidRDefault="003361E2">
      <w:pPr>
        <w:spacing w:after="0"/>
        <w:rPr>
          <w:rFonts w:ascii="Times New Roman" w:eastAsia="Times New Roman" w:hAnsi="Times New Roman" w:cs="Times New Roman"/>
        </w:rPr>
      </w:pPr>
    </w:p>
    <w:p w14:paraId="5C7513DF"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Caeser:  I know, but how much longer will we survive in these horrible conditions. The corruption in this place permeates th</w:t>
      </w:r>
      <w:r>
        <w:rPr>
          <w:rFonts w:ascii="Times New Roman" w:eastAsia="Times New Roman" w:hAnsi="Times New Roman" w:cs="Times New Roman"/>
          <w:highlight w:val="green"/>
        </w:rPr>
        <w:t>e ground and everything in it. It's as if a parasite feeds off of the very place we call home. I’m going to fix this so our children will have a future. What I must do I still do not know.</w:t>
      </w:r>
      <w:r>
        <w:rPr>
          <w:rFonts w:ascii="Times New Roman" w:eastAsia="Times New Roman" w:hAnsi="Times New Roman" w:cs="Times New Roman"/>
          <w:color w:val="000000"/>
          <w:highlight w:val="green"/>
        </w:rPr>
        <w:t xml:space="preserve"> Only the </w:t>
      </w:r>
      <w:proofErr w:type="spellStart"/>
      <w:r>
        <w:rPr>
          <w:rFonts w:ascii="Times New Roman" w:eastAsia="Times New Roman" w:hAnsi="Times New Roman" w:cs="Times New Roman"/>
          <w:color w:val="000000"/>
          <w:highlight w:val="green"/>
        </w:rPr>
        <w:t>Heremus</w:t>
      </w:r>
      <w:proofErr w:type="spellEnd"/>
      <w:r>
        <w:rPr>
          <w:rFonts w:ascii="Times New Roman" w:eastAsia="Times New Roman" w:hAnsi="Times New Roman" w:cs="Times New Roman"/>
          <w:color w:val="000000"/>
          <w:highlight w:val="green"/>
        </w:rPr>
        <w:t xml:space="preserve"> knows whose wind and sand veil its secrets</w:t>
      </w:r>
      <w:r>
        <w:rPr>
          <w:rFonts w:ascii="Times New Roman" w:eastAsia="Times New Roman" w:hAnsi="Times New Roman" w:cs="Times New Roman"/>
          <w:highlight w:val="green"/>
        </w:rPr>
        <w:t xml:space="preserve">, but when I do find its </w:t>
      </w:r>
      <w:proofErr w:type="gramStart"/>
      <w:r>
        <w:rPr>
          <w:rFonts w:ascii="Times New Roman" w:eastAsia="Times New Roman" w:hAnsi="Times New Roman" w:cs="Times New Roman"/>
          <w:highlight w:val="green"/>
        </w:rPr>
        <w:t>secret</w:t>
      </w:r>
      <w:proofErr w:type="gramEnd"/>
      <w:r>
        <w:rPr>
          <w:rFonts w:ascii="Times New Roman" w:eastAsia="Times New Roman" w:hAnsi="Times New Roman" w:cs="Times New Roman"/>
          <w:highlight w:val="green"/>
        </w:rPr>
        <w:t xml:space="preserve"> I’ll do whatever necessary to make things right.</w:t>
      </w:r>
    </w:p>
    <w:p w14:paraId="12882B8E" w14:textId="77777777" w:rsidR="003361E2" w:rsidRDefault="003361E2">
      <w:pPr>
        <w:spacing w:after="0"/>
        <w:rPr>
          <w:rFonts w:ascii="Times New Roman" w:eastAsia="Times New Roman" w:hAnsi="Times New Roman" w:cs="Times New Roman"/>
          <w:highlight w:val="green"/>
        </w:rPr>
      </w:pPr>
    </w:p>
    <w:p w14:paraId="0CFB9C63"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(Caeser brandishes his blade as if he’s getting ready to kill some unseen foe.)</w:t>
      </w:r>
    </w:p>
    <w:p w14:paraId="2BAB457A" w14:textId="77777777" w:rsidR="003361E2" w:rsidRDefault="003361E2">
      <w:pPr>
        <w:spacing w:after="0"/>
        <w:rPr>
          <w:rFonts w:ascii="Times New Roman" w:eastAsia="Times New Roman" w:hAnsi="Times New Roman" w:cs="Times New Roman"/>
        </w:rPr>
      </w:pPr>
    </w:p>
    <w:p w14:paraId="6495260C"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Theresa: I think both of you are chasing ghosts. I think Corydon Deus exists only in our hearts. The </w:t>
      </w:r>
      <w:proofErr w:type="spellStart"/>
      <w:r>
        <w:rPr>
          <w:rFonts w:ascii="Times New Roman" w:eastAsia="Times New Roman" w:hAnsi="Times New Roman" w:cs="Times New Roman"/>
          <w:color w:val="000000"/>
          <w:highlight w:val="green"/>
        </w:rPr>
        <w:t>Heremus</w:t>
      </w:r>
      <w:proofErr w:type="spellEnd"/>
      <w:r>
        <w:rPr>
          <w:rFonts w:ascii="Times New Roman" w:eastAsia="Times New Roman" w:hAnsi="Times New Roman" w:cs="Times New Roman"/>
          <w:color w:val="000000"/>
          <w:highlight w:val="green"/>
        </w:rPr>
        <w:t xml:space="preserve"> is</w:t>
      </w:r>
      <w:r>
        <w:rPr>
          <w:rFonts w:ascii="Times New Roman" w:eastAsia="Times New Roman" w:hAnsi="Times New Roman" w:cs="Times New Roman"/>
          <w:highlight w:val="green"/>
        </w:rPr>
        <w:t xml:space="preserve">, just because it is. It has always been like this and </w:t>
      </w:r>
      <w:proofErr w:type="spellStart"/>
      <w:r>
        <w:rPr>
          <w:rFonts w:ascii="Times New Roman" w:eastAsia="Times New Roman" w:hAnsi="Times New Roman" w:cs="Times New Roman"/>
          <w:highlight w:val="green"/>
        </w:rPr>
        <w:t>tt</w:t>
      </w:r>
      <w:proofErr w:type="spellEnd"/>
      <w:r>
        <w:rPr>
          <w:rFonts w:ascii="Times New Roman" w:eastAsia="Times New Roman" w:hAnsi="Times New Roman" w:cs="Times New Roman"/>
          <w:highlight w:val="green"/>
        </w:rPr>
        <w:t xml:space="preserve"> will always be like this. Regardless, I understand both of your yearnings to escape the prison we now live in, but the sooner we accept our lot in life, we can try to find happiness in what we do have. I still wouldn’t mind going just for the sake of escaping the tediousness of life in camp, but alas, this is my lot. Stay safe Caeser.</w:t>
      </w:r>
    </w:p>
    <w:p w14:paraId="48E17433" w14:textId="77777777" w:rsidR="003361E2" w:rsidRDefault="003361E2">
      <w:pPr>
        <w:spacing w:after="0"/>
        <w:rPr>
          <w:rFonts w:ascii="Times New Roman" w:eastAsia="Times New Roman" w:hAnsi="Times New Roman" w:cs="Times New Roman"/>
        </w:rPr>
      </w:pPr>
    </w:p>
    <w:p w14:paraId="0C339A34" w14:textId="77777777" w:rsidR="003361E2" w:rsidRPr="003361E2" w:rsidRDefault="00000000">
      <w:pPr>
        <w:spacing w:after="0"/>
        <w:rPr>
          <w:rFonts w:ascii="Times New Roman" w:eastAsia="Times New Roman" w:hAnsi="Times New Roman" w:cs="Times New Roman"/>
          <w:color w:val="9900FF"/>
          <w:highlight w:val="cyan"/>
          <w:rPrChange w:id="68" w:author="Kingsley Nwaogu" w:date="2023-03-09T19:24:00Z">
            <w:rPr>
              <w:rFonts w:ascii="Times New Roman" w:eastAsia="Times New Roman" w:hAnsi="Times New Roman" w:cs="Times New Roman"/>
            </w:rPr>
          </w:rPrChange>
        </w:rPr>
      </w:pPr>
      <w:ins w:id="69" w:author="Kingsley Nwaogu" w:date="2023-03-09T19:21:00Z">
        <w:r>
          <w:rPr>
            <w:rFonts w:ascii="Times New Roman" w:eastAsia="Times New Roman" w:hAnsi="Times New Roman" w:cs="Times New Roman"/>
            <w:color w:val="9900FF"/>
            <w:highlight w:val="cyan"/>
            <w:rPrChange w:id="70" w:author="Kingsley Nwaogu" w:date="2023-03-09T19:24:00Z">
              <w:rPr>
                <w:rFonts w:ascii="Times New Roman" w:eastAsia="Times New Roman" w:hAnsi="Times New Roman" w:cs="Times New Roman"/>
                <w:color w:val="000000"/>
              </w:rPr>
            </w:rPrChange>
          </w:rPr>
          <w:t>Does Theresa believe in the good/revival of Corydon Deus? If she does then it might provide a huge contrast in the couple’s relationship and if she doesn’t then she should place emphasis on Caeser coming back as a better engineer or with some tangible way of bettering their lives for their future.</w:t>
        </w:r>
      </w:ins>
    </w:p>
    <w:p w14:paraId="32AF6FEB" w14:textId="77777777" w:rsidR="003361E2" w:rsidRDefault="003361E2">
      <w:pPr>
        <w:spacing w:after="0"/>
        <w:rPr>
          <w:rFonts w:ascii="Times New Roman" w:eastAsia="Times New Roman" w:hAnsi="Times New Roman" w:cs="Times New Roman"/>
        </w:rPr>
      </w:pPr>
    </w:p>
    <w:p w14:paraId="0F655899"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Caeser:  </w:t>
      </w:r>
      <w:r>
        <w:rPr>
          <w:rFonts w:ascii="Times New Roman" w:eastAsia="Times New Roman" w:hAnsi="Times New Roman" w:cs="Times New Roman"/>
          <w:highlight w:val="green"/>
        </w:rPr>
        <w:t>I know the course I’ve set out on is right. Since my cause is just then destiny will surely bring me back to your loving embrace.</w:t>
      </w:r>
    </w:p>
    <w:p w14:paraId="3E04B156" w14:textId="77777777" w:rsidR="003361E2" w:rsidRDefault="003361E2">
      <w:pPr>
        <w:spacing w:after="0"/>
        <w:rPr>
          <w:rFonts w:ascii="Times New Roman" w:eastAsia="Times New Roman" w:hAnsi="Times New Roman" w:cs="Times New Roman"/>
        </w:rPr>
      </w:pPr>
    </w:p>
    <w:p w14:paraId="5513FC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This is suicide Augustus. You're going to kill your son and break my daughter’s heart too. I will withhold her hand from marriage for a little while. If you’re not back within a month I may begin searching for a new suitor.</w:t>
      </w:r>
    </w:p>
    <w:p w14:paraId="7ABFD139" w14:textId="77777777" w:rsidR="003361E2" w:rsidRDefault="003361E2">
      <w:pPr>
        <w:spacing w:after="0"/>
        <w:rPr>
          <w:rFonts w:ascii="Times New Roman" w:eastAsia="Times New Roman" w:hAnsi="Times New Roman" w:cs="Times New Roman"/>
        </w:rPr>
      </w:pPr>
    </w:p>
    <w:p w14:paraId="2BCA72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say such things father. He will come back.</w:t>
      </w:r>
    </w:p>
    <w:p w14:paraId="109AE080" w14:textId="77777777" w:rsidR="003361E2" w:rsidRDefault="003361E2">
      <w:pPr>
        <w:spacing w:after="0"/>
        <w:rPr>
          <w:rFonts w:ascii="Times New Roman" w:eastAsia="Times New Roman" w:hAnsi="Times New Roman" w:cs="Times New Roman"/>
        </w:rPr>
      </w:pPr>
    </w:p>
    <w:p w14:paraId="20A359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are not back in a month, begin searching.</w:t>
      </w:r>
    </w:p>
    <w:p w14:paraId="35B05CC1" w14:textId="77777777" w:rsidR="003361E2" w:rsidRDefault="003361E2">
      <w:pPr>
        <w:spacing w:after="0"/>
        <w:rPr>
          <w:rFonts w:ascii="Times New Roman" w:eastAsia="Times New Roman" w:hAnsi="Times New Roman" w:cs="Times New Roman"/>
        </w:rPr>
      </w:pPr>
    </w:p>
    <w:p w14:paraId="49E337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But father we're in love.</w:t>
      </w:r>
    </w:p>
    <w:p w14:paraId="2CDD855B" w14:textId="77777777" w:rsidR="003361E2" w:rsidRDefault="003361E2">
      <w:pPr>
        <w:spacing w:after="240"/>
        <w:rPr>
          <w:rFonts w:ascii="Times New Roman" w:eastAsia="Times New Roman" w:hAnsi="Times New Roman" w:cs="Times New Roman"/>
        </w:rPr>
      </w:pPr>
    </w:p>
    <w:p w14:paraId="4951C3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cutscene,</w:t>
      </w:r>
    </w:p>
    <w:p w14:paraId="60B3F4FA" w14:textId="77777777" w:rsidR="003361E2" w:rsidRDefault="003361E2">
      <w:pPr>
        <w:spacing w:after="0"/>
        <w:rPr>
          <w:rFonts w:ascii="Times New Roman" w:eastAsia="Times New Roman" w:hAnsi="Times New Roman" w:cs="Times New Roman"/>
        </w:rPr>
      </w:pPr>
    </w:p>
    <w:p w14:paraId="72CA0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You're brave for trying this, but what about our future? What if you die? I shouldn't be thinking about these things. Please go. I'm going to cry.</w:t>
      </w:r>
    </w:p>
    <w:p w14:paraId="4BFA83B1" w14:textId="77777777" w:rsidR="003361E2" w:rsidRDefault="003361E2">
      <w:pPr>
        <w:spacing w:after="0"/>
        <w:rPr>
          <w:rFonts w:ascii="Times New Roman" w:eastAsia="Times New Roman" w:hAnsi="Times New Roman" w:cs="Times New Roman"/>
        </w:rPr>
      </w:pPr>
    </w:p>
    <w:p w14:paraId="649AF5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Good luck Augustus.</w:t>
      </w:r>
    </w:p>
    <w:p w14:paraId="27B7755F" w14:textId="77777777" w:rsidR="003361E2" w:rsidRDefault="003361E2">
      <w:pPr>
        <w:spacing w:after="0"/>
        <w:rPr>
          <w:rFonts w:ascii="Times New Roman" w:eastAsia="Times New Roman" w:hAnsi="Times New Roman" w:cs="Times New Roman"/>
        </w:rPr>
      </w:pPr>
    </w:p>
    <w:p w14:paraId="441E97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Theresa's mother: Take care of yourself Caeser, may the winds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guide you. It will be nice having you as a son-in-law. I hope you come back and make that happen.</w:t>
      </w:r>
    </w:p>
    <w:p w14:paraId="649B69A0" w14:textId="77777777" w:rsidR="003361E2" w:rsidRDefault="003361E2">
      <w:pPr>
        <w:spacing w:after="240"/>
        <w:rPr>
          <w:rFonts w:ascii="Times New Roman" w:eastAsia="Times New Roman" w:hAnsi="Times New Roman" w:cs="Times New Roman"/>
        </w:rPr>
      </w:pPr>
    </w:p>
    <w:p w14:paraId="393000C2" w14:textId="77777777" w:rsidR="003361E2" w:rsidRDefault="00000000">
      <w:pPr>
        <w:pStyle w:val="Heading2"/>
        <w:rPr>
          <w:sz w:val="48"/>
          <w:szCs w:val="48"/>
        </w:rPr>
      </w:pPr>
      <w:bookmarkStart w:id="71" w:name="_Toc189930114"/>
      <w:r>
        <w:t>Side Quest Girl by the well</w:t>
      </w:r>
      <w:bookmarkEnd w:id="71"/>
    </w:p>
    <w:p w14:paraId="0199DFF5" w14:textId="77777777" w:rsidR="003361E2" w:rsidRDefault="003361E2">
      <w:pPr>
        <w:spacing w:after="0"/>
        <w:rPr>
          <w:rFonts w:ascii="Times New Roman" w:eastAsia="Times New Roman" w:hAnsi="Times New Roman" w:cs="Times New Roman"/>
        </w:rPr>
      </w:pPr>
    </w:p>
    <w:p w14:paraId="073166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Girl:  What if the water runs out?  What will we do?  I heard the Reditus have no want of water, food, and wine flows freely as a river.  Is this true?  Choose yes or no.</w:t>
      </w:r>
    </w:p>
    <w:p w14:paraId="0D33A584" w14:textId="77777777" w:rsidR="003361E2" w:rsidRDefault="003361E2">
      <w:pPr>
        <w:spacing w:after="0"/>
        <w:rPr>
          <w:rFonts w:ascii="Times New Roman" w:eastAsia="Times New Roman" w:hAnsi="Times New Roman" w:cs="Times New Roman"/>
        </w:rPr>
      </w:pPr>
    </w:p>
    <w:p w14:paraId="11617B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Young girl:  I don’t believe you.  If we are liars despite our poverty; are we not worse than the Reditus who oppress us?  I will go myself to find the truth.  We are done here Augustus.  Good day.</w:t>
      </w:r>
    </w:p>
    <w:p w14:paraId="63C14017" w14:textId="77777777" w:rsidR="003361E2" w:rsidRDefault="003361E2">
      <w:pPr>
        <w:spacing w:after="0"/>
        <w:rPr>
          <w:rFonts w:ascii="Times New Roman" w:eastAsia="Times New Roman" w:hAnsi="Times New Roman" w:cs="Times New Roman"/>
        </w:rPr>
      </w:pPr>
    </w:p>
    <w:p w14:paraId="07C496A7" w14:textId="77777777" w:rsidR="003361E2" w:rsidRPr="003361E2" w:rsidRDefault="00000000">
      <w:pPr>
        <w:spacing w:after="0"/>
        <w:rPr>
          <w:rFonts w:ascii="Times New Roman" w:eastAsia="Times New Roman" w:hAnsi="Times New Roman" w:cs="Times New Roman"/>
          <w:color w:val="9900FF"/>
          <w:highlight w:val="cyan"/>
          <w:rPrChange w:id="72" w:author="Kingsley Nwaogu" w:date="2023-03-09T19:27:00Z">
            <w:rPr>
              <w:rFonts w:ascii="Times New Roman" w:eastAsia="Times New Roman" w:hAnsi="Times New Roman" w:cs="Times New Roman"/>
            </w:rPr>
          </w:rPrChange>
        </w:rPr>
      </w:pPr>
      <w:r>
        <w:rPr>
          <w:rFonts w:ascii="Times New Roman" w:eastAsia="Times New Roman" w:hAnsi="Times New Roman" w:cs="Times New Roman"/>
          <w:color w:val="000000"/>
        </w:rPr>
        <w:t>If yes, Young girl:  If that is the case then Corydon Deus must be testing our faith.  Even if we run out of water I would rather suffer here with my brothers and sisters.  Corydon Deus wants us to trust him during hard times and the good. </w:t>
      </w:r>
      <w:r>
        <w:rPr>
          <w:rFonts w:ascii="Times New Roman" w:eastAsia="Times New Roman" w:hAnsi="Times New Roman" w:cs="Times New Roman"/>
          <w:highlight w:val="green"/>
        </w:rPr>
        <w:t>Corydon Deus punished the Reditus for a reason and will punish them once again. You have reminded me not to forget this.</w:t>
      </w:r>
      <w:r>
        <w:rPr>
          <w:rFonts w:ascii="Times New Roman" w:eastAsia="Times New Roman" w:hAnsi="Times New Roman" w:cs="Times New Roman"/>
          <w:color w:val="000000"/>
        </w:rPr>
        <w:t xml:space="preserve"> Thank you for your </w:t>
      </w:r>
      <w:proofErr w:type="gramStart"/>
      <w:r>
        <w:rPr>
          <w:rFonts w:ascii="Times New Roman" w:eastAsia="Times New Roman" w:hAnsi="Times New Roman" w:cs="Times New Roman"/>
          <w:color w:val="000000"/>
        </w:rPr>
        <w:t>honesty</w:t>
      </w:r>
      <w:proofErr w:type="gramEnd"/>
      <w:r>
        <w:rPr>
          <w:rFonts w:ascii="Times New Roman" w:eastAsia="Times New Roman" w:hAnsi="Times New Roman" w:cs="Times New Roman"/>
          <w:color w:val="000000"/>
        </w:rPr>
        <w:t xml:space="preserve"> Augustus.  Here take this as a token of appreciation for your good spirit.  (Augustus receives Child’s relic) </w:t>
      </w:r>
      <w:ins w:id="73" w:author="Kingsley Nwaogu" w:date="2023-03-09T19:26:00Z">
        <w:r>
          <w:rPr>
            <w:rFonts w:ascii="Times New Roman" w:eastAsia="Times New Roman" w:hAnsi="Times New Roman" w:cs="Times New Roman"/>
            <w:color w:val="9900FF"/>
            <w:highlight w:val="cyan"/>
            <w:rPrChange w:id="74" w:author="Kingsley Nwaogu" w:date="2023-03-09T19:27:00Z">
              <w:rPr>
                <w:rFonts w:ascii="Times New Roman" w:eastAsia="Times New Roman" w:hAnsi="Times New Roman" w:cs="Times New Roman"/>
                <w:color w:val="000000"/>
              </w:rPr>
            </w:rPrChange>
          </w:rPr>
          <w:t xml:space="preserve">The girl should give some </w:t>
        </w:r>
        <w:proofErr w:type="gramStart"/>
        <w:r>
          <w:rPr>
            <w:rFonts w:ascii="Times New Roman" w:eastAsia="Times New Roman" w:hAnsi="Times New Roman" w:cs="Times New Roman"/>
            <w:color w:val="9900FF"/>
            <w:highlight w:val="cyan"/>
            <w:rPrChange w:id="75" w:author="Kingsley Nwaogu" w:date="2023-03-09T19:27:00Z">
              <w:rPr>
                <w:rFonts w:ascii="Times New Roman" w:eastAsia="Times New Roman" w:hAnsi="Times New Roman" w:cs="Times New Roman"/>
                <w:color w:val="000000"/>
              </w:rPr>
            </w:rPrChange>
          </w:rPr>
          <w:t>example</w:t>
        </w:r>
        <w:proofErr w:type="gramEnd"/>
        <w:r>
          <w:rPr>
            <w:rFonts w:ascii="Times New Roman" w:eastAsia="Times New Roman" w:hAnsi="Times New Roman" w:cs="Times New Roman"/>
            <w:color w:val="9900FF"/>
            <w:highlight w:val="cyan"/>
            <w:rPrChange w:id="76" w:author="Kingsley Nwaogu" w:date="2023-03-09T19:27:00Z">
              <w:rPr>
                <w:rFonts w:ascii="Times New Roman" w:eastAsia="Times New Roman" w:hAnsi="Times New Roman" w:cs="Times New Roman"/>
                <w:color w:val="000000"/>
              </w:rPr>
            </w:rPrChange>
          </w:rPr>
          <w:t xml:space="preserve"> of a good Corydon Deus has done for his people to warrant this level of faith. This coming from even a young girl would emphasize to the audience what the entire population of followers hold on to as to why they trust in him.</w:t>
        </w:r>
      </w:ins>
    </w:p>
    <w:p w14:paraId="1BD429D6" w14:textId="77777777" w:rsidR="003361E2" w:rsidRDefault="003361E2">
      <w:pPr>
        <w:spacing w:after="0"/>
        <w:rPr>
          <w:rFonts w:ascii="Times New Roman" w:eastAsia="Times New Roman" w:hAnsi="Times New Roman" w:cs="Times New Roman"/>
        </w:rPr>
      </w:pPr>
    </w:p>
    <w:p w14:paraId="3555AD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talk to the girl again.</w:t>
      </w:r>
    </w:p>
    <w:p w14:paraId="32F9F1CF" w14:textId="77777777" w:rsidR="003361E2" w:rsidRDefault="003361E2">
      <w:pPr>
        <w:spacing w:after="0"/>
        <w:rPr>
          <w:rFonts w:ascii="Times New Roman" w:eastAsia="Times New Roman" w:hAnsi="Times New Roman" w:cs="Times New Roman"/>
        </w:rPr>
      </w:pPr>
    </w:p>
    <w:p w14:paraId="39BE65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truth, Girl: May Corydon Deus watch over you on your journey.</w:t>
      </w:r>
    </w:p>
    <w:p w14:paraId="584C586D" w14:textId="77777777" w:rsidR="003361E2" w:rsidRDefault="003361E2">
      <w:pPr>
        <w:spacing w:after="0"/>
        <w:rPr>
          <w:rFonts w:ascii="Times New Roman" w:eastAsia="Times New Roman" w:hAnsi="Times New Roman" w:cs="Times New Roman"/>
        </w:rPr>
      </w:pPr>
    </w:p>
    <w:p w14:paraId="03E930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Lie, Girl: Don’t talk to me.  I don’t speak to ugly faced liars.  Go away, I’ll find the truth out for myself.</w:t>
      </w:r>
    </w:p>
    <w:p w14:paraId="23E83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E7A2F21" w14:textId="77777777" w:rsidR="003361E2" w:rsidRDefault="00000000">
      <w:pPr>
        <w:pStyle w:val="Heading2"/>
        <w:rPr>
          <w:sz w:val="48"/>
          <w:szCs w:val="48"/>
        </w:rPr>
      </w:pPr>
      <w:bookmarkStart w:id="77" w:name="_Toc189930115"/>
      <w:r>
        <w:t>High Priest Quest</w:t>
      </w:r>
      <w:bookmarkEnd w:id="77"/>
    </w:p>
    <w:p w14:paraId="506ED8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caught chasing girl,</w:t>
      </w:r>
    </w:p>
    <w:p w14:paraId="476D27F0" w14:textId="77777777" w:rsidR="003361E2" w:rsidRDefault="003361E2">
      <w:pPr>
        <w:spacing w:after="0"/>
        <w:rPr>
          <w:rFonts w:ascii="Times New Roman" w:eastAsia="Times New Roman" w:hAnsi="Times New Roman" w:cs="Times New Roman"/>
        </w:rPr>
      </w:pPr>
    </w:p>
    <w:p w14:paraId="41A208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(Cough) (Cough). </w:t>
      </w:r>
      <w:proofErr w:type="spellStart"/>
      <w:r>
        <w:rPr>
          <w:rFonts w:ascii="Times New Roman" w:eastAsia="Times New Roman" w:hAnsi="Times New Roman" w:cs="Times New Roman"/>
          <w:color w:val="000000"/>
        </w:rPr>
        <w:t>Ahhh</w:t>
      </w:r>
      <w:proofErr w:type="spellEnd"/>
      <w:r>
        <w:rPr>
          <w:rFonts w:ascii="Times New Roman" w:eastAsia="Times New Roman" w:hAnsi="Times New Roman" w:cs="Times New Roman"/>
          <w:color w:val="000000"/>
        </w:rPr>
        <w:t xml:space="preserve"> Augustus. Thanks </w:t>
      </w:r>
      <w:proofErr w:type="spellStart"/>
      <w:r>
        <w:rPr>
          <w:rFonts w:ascii="Times New Roman" w:eastAsia="Times New Roman" w:hAnsi="Times New Roman" w:cs="Times New Roman"/>
          <w:color w:val="000000"/>
        </w:rPr>
        <w:t>ummm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for stopping by. Yes, I told you to stop by before you left. I have a request.  Since you are going deep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there are a group of Reditus bandits who have been bothering our hunting parties. If you could, please try to find their hideout and "reason" with them if you can in order to stop their harmful activities. You will be rewarded of course.</w:t>
      </w:r>
    </w:p>
    <w:p w14:paraId="0039F41B" w14:textId="77777777" w:rsidR="003361E2" w:rsidRDefault="003361E2">
      <w:pPr>
        <w:spacing w:after="0"/>
        <w:rPr>
          <w:rFonts w:ascii="Times New Roman" w:eastAsia="Times New Roman" w:hAnsi="Times New Roman" w:cs="Times New Roman"/>
        </w:rPr>
      </w:pPr>
    </w:p>
    <w:p w14:paraId="4A5654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not caught chasing girl,</w:t>
      </w:r>
    </w:p>
    <w:p w14:paraId="6CFB3269" w14:textId="77777777" w:rsidR="003361E2" w:rsidRDefault="003361E2">
      <w:pPr>
        <w:spacing w:after="0"/>
        <w:rPr>
          <w:rFonts w:ascii="Times New Roman" w:eastAsia="Times New Roman" w:hAnsi="Times New Roman" w:cs="Times New Roman"/>
        </w:rPr>
      </w:pPr>
    </w:p>
    <w:p w14:paraId="7BC9CB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High Priest: Hello Augustus thanks for coming. Returner bandits have been bothering our hunting parties. If you could, please try to find their hideout and reason with them if you can in order to stop their harmful activities. You will be rewarded of course.</w:t>
      </w:r>
    </w:p>
    <w:p w14:paraId="07A003CF" w14:textId="77777777" w:rsidR="003361E2" w:rsidRDefault="003361E2">
      <w:pPr>
        <w:spacing w:after="0"/>
        <w:rPr>
          <w:rFonts w:ascii="Times New Roman" w:eastAsia="Times New Roman" w:hAnsi="Times New Roman" w:cs="Times New Roman"/>
        </w:rPr>
      </w:pPr>
    </w:p>
    <w:p w14:paraId="20BED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says “No, I think this would distract me from my ultimate goal which is the revival of magic.”</w:t>
      </w:r>
    </w:p>
    <w:p w14:paraId="54C45F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p>
    <w:p w14:paraId="0C8D3D67" w14:textId="77777777" w:rsidR="003361E2" w:rsidRDefault="00000000">
      <w:pPr>
        <w:numPr>
          <w:ilvl w:val="0"/>
          <w:numId w:val="6"/>
        </w:numPr>
        <w:spacing w:after="0"/>
        <w:rPr>
          <w:rFonts w:ascii="Calibri" w:eastAsia="Calibri" w:hAnsi="Calibri" w:cs="Calibri"/>
          <w:color w:val="000000"/>
        </w:rPr>
      </w:pPr>
      <w:r>
        <w:rPr>
          <w:rFonts w:ascii="Times New Roman" w:eastAsia="Times New Roman" w:hAnsi="Times New Roman" w:cs="Times New Roman"/>
          <w:color w:val="000000"/>
        </w:rPr>
        <w:t xml:space="preserve">High Priest: Let me put it bluntly, I will not allow our hunters to let you deeper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if you do not perform this task. If you scratch my back, I’ll scratch yours. Come and talk to me if you change your mind.</w:t>
      </w:r>
    </w:p>
    <w:p w14:paraId="21794E5E" w14:textId="77777777" w:rsidR="003361E2" w:rsidRDefault="003361E2">
      <w:pPr>
        <w:spacing w:after="0"/>
        <w:rPr>
          <w:rFonts w:ascii="Times New Roman" w:eastAsia="Times New Roman" w:hAnsi="Times New Roman" w:cs="Times New Roman"/>
        </w:rPr>
      </w:pPr>
    </w:p>
    <w:p w14:paraId="45C03D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says “Yes, it would be a great honor to bear witness to the greatness of Corydon Deus to the Reditus.”</w:t>
      </w:r>
    </w:p>
    <w:p w14:paraId="7B07DB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776BF5C3" w14:textId="77777777" w:rsidR="003361E2" w:rsidRDefault="00000000">
      <w:pPr>
        <w:numPr>
          <w:ilvl w:val="0"/>
          <w:numId w:val="7"/>
        </w:numPr>
        <w:spacing w:after="0"/>
        <w:rPr>
          <w:rFonts w:ascii="Calibri" w:eastAsia="Calibri" w:hAnsi="Calibri" w:cs="Calibri"/>
          <w:color w:val="000000"/>
        </w:rPr>
      </w:pPr>
      <w:r>
        <w:rPr>
          <w:rFonts w:ascii="Times New Roman" w:eastAsia="Times New Roman" w:hAnsi="Times New Roman" w:cs="Times New Roman"/>
          <w:color w:val="000000"/>
        </w:rPr>
        <w:t>High Priest: Great to hear, now let’s get down to business. Do you have any questions?</w:t>
      </w:r>
    </w:p>
    <w:p w14:paraId="03C02AE9" w14:textId="77777777" w:rsidR="003361E2" w:rsidRDefault="003361E2">
      <w:pPr>
        <w:spacing w:after="0"/>
        <w:rPr>
          <w:rFonts w:ascii="Times New Roman" w:eastAsia="Times New Roman" w:hAnsi="Times New Roman" w:cs="Times New Roman"/>
        </w:rPr>
      </w:pPr>
    </w:p>
    <w:p w14:paraId="7E3AE3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Possible Questions,</w:t>
      </w:r>
    </w:p>
    <w:p w14:paraId="344490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56716BF" w14:textId="77777777" w:rsidR="003361E2" w:rsidRDefault="00000000">
      <w:pPr>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Augustus: What do they want with our hunting parties?</w:t>
      </w:r>
    </w:p>
    <w:p w14:paraId="1EE07E59" w14:textId="77777777" w:rsidR="003361E2" w:rsidRDefault="00000000">
      <w:pPr>
        <w:numPr>
          <w:ilvl w:val="0"/>
          <w:numId w:val="8"/>
        </w:numPr>
        <w:spacing w:after="0"/>
        <w:rPr>
          <w:rFonts w:ascii="Calibri" w:eastAsia="Calibri" w:hAnsi="Calibri" w:cs="Calibri"/>
          <w:color w:val="000000"/>
        </w:rPr>
      </w:pPr>
      <w:r>
        <w:rPr>
          <w:rFonts w:ascii="Times New Roman" w:eastAsia="Times New Roman" w:hAnsi="Times New Roman" w:cs="Times New Roman"/>
          <w:color w:val="000000"/>
        </w:rPr>
        <w:t xml:space="preserve">High priest: When they attack </w:t>
      </w:r>
      <w:proofErr w:type="gramStart"/>
      <w:r>
        <w:rPr>
          <w:rFonts w:ascii="Times New Roman" w:eastAsia="Times New Roman" w:hAnsi="Times New Roman" w:cs="Times New Roman"/>
          <w:color w:val="000000"/>
        </w:rPr>
        <w:t>us</w:t>
      </w:r>
      <w:proofErr w:type="gramEnd"/>
      <w:r>
        <w:rPr>
          <w:rFonts w:ascii="Times New Roman" w:eastAsia="Times New Roman" w:hAnsi="Times New Roman" w:cs="Times New Roman"/>
          <w:color w:val="000000"/>
        </w:rPr>
        <w:t xml:space="preserve"> they take nothing from us, they seem to be attacking us out of spite and hatred otherwise they would loot us.</w:t>
      </w:r>
    </w:p>
    <w:p w14:paraId="255BD1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E7F4706" w14:textId="77777777" w:rsidR="003361E2" w:rsidRDefault="00000000">
      <w:pPr>
        <w:numPr>
          <w:ilvl w:val="0"/>
          <w:numId w:val="9"/>
        </w:numPr>
        <w:spacing w:after="0"/>
        <w:rPr>
          <w:rFonts w:ascii="Calibri" w:eastAsia="Calibri" w:hAnsi="Calibri" w:cs="Calibri"/>
          <w:color w:val="000000"/>
        </w:rPr>
      </w:pPr>
      <w:r>
        <w:rPr>
          <w:rFonts w:ascii="Times New Roman" w:eastAsia="Times New Roman" w:hAnsi="Times New Roman" w:cs="Times New Roman"/>
          <w:color w:val="000000"/>
        </w:rPr>
        <w:t>Augustus: What if they’re not willing to listen to reason?</w:t>
      </w:r>
    </w:p>
    <w:p w14:paraId="03D4A300" w14:textId="77777777" w:rsidR="003361E2" w:rsidRDefault="00000000">
      <w:pPr>
        <w:numPr>
          <w:ilvl w:val="0"/>
          <w:numId w:val="10"/>
        </w:numPr>
        <w:spacing w:after="0"/>
        <w:rPr>
          <w:rFonts w:ascii="Calibri" w:eastAsia="Calibri" w:hAnsi="Calibri" w:cs="Calibri"/>
          <w:color w:val="000000"/>
        </w:rPr>
      </w:pPr>
      <w:r>
        <w:rPr>
          <w:rFonts w:ascii="Times New Roman" w:eastAsia="Times New Roman" w:hAnsi="Times New Roman" w:cs="Times New Roman"/>
          <w:color w:val="000000"/>
        </w:rPr>
        <w:t>High Priest: You know you must do Augustus. The infidels must know the wrath of Corydon Deus.</w:t>
      </w:r>
    </w:p>
    <w:p w14:paraId="0F7DE71B" w14:textId="77777777" w:rsidR="003361E2" w:rsidRDefault="003361E2">
      <w:pPr>
        <w:spacing w:after="0"/>
        <w:rPr>
          <w:rFonts w:ascii="Times New Roman" w:eastAsia="Times New Roman" w:hAnsi="Times New Roman" w:cs="Times New Roman"/>
        </w:rPr>
      </w:pPr>
    </w:p>
    <w:p w14:paraId="6C17C1CF" w14:textId="77777777" w:rsidR="003361E2" w:rsidRDefault="00000000">
      <w:pPr>
        <w:spacing w:after="0"/>
        <w:ind w:firstLine="360"/>
        <w:rPr>
          <w:rFonts w:ascii="Times New Roman" w:eastAsia="Times New Roman" w:hAnsi="Times New Roman" w:cs="Times New Roman"/>
        </w:rPr>
      </w:pPr>
      <w:r>
        <w:rPr>
          <w:rFonts w:ascii="Times New Roman" w:eastAsia="Times New Roman" w:hAnsi="Times New Roman" w:cs="Times New Roman"/>
          <w:color w:val="000000"/>
        </w:rPr>
        <w:t>(3) Augustus: What of their combat abilities? What are they capable of?</w:t>
      </w:r>
    </w:p>
    <w:p w14:paraId="66731B9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(4) High Priest: They are very capable hand to hand fighters. Only a few of them carry rifles.</w:t>
      </w:r>
    </w:p>
    <w:p w14:paraId="68F606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171F6B2" w14:textId="77777777" w:rsidR="003361E2" w:rsidRDefault="00000000">
      <w:pPr>
        <w:numPr>
          <w:ilvl w:val="0"/>
          <w:numId w:val="11"/>
        </w:numPr>
        <w:spacing w:after="0"/>
        <w:rPr>
          <w:rFonts w:ascii="Calibri" w:eastAsia="Calibri" w:hAnsi="Calibri" w:cs="Calibri"/>
          <w:color w:val="000000"/>
        </w:rPr>
      </w:pPr>
      <w:r>
        <w:rPr>
          <w:rFonts w:ascii="Times New Roman" w:eastAsia="Times New Roman" w:hAnsi="Times New Roman" w:cs="Times New Roman"/>
          <w:color w:val="000000"/>
        </w:rPr>
        <w:t>High Priest: Any more questions, Augustus?</w:t>
      </w:r>
    </w:p>
    <w:p w14:paraId="4C11DD29" w14:textId="77777777" w:rsidR="003361E2" w:rsidRDefault="00000000">
      <w:pPr>
        <w:numPr>
          <w:ilvl w:val="0"/>
          <w:numId w:val="12"/>
        </w:numPr>
        <w:spacing w:after="0"/>
        <w:rPr>
          <w:rFonts w:ascii="Calibri" w:eastAsia="Calibri" w:hAnsi="Calibri" w:cs="Calibri"/>
          <w:color w:val="000000"/>
        </w:rPr>
      </w:pPr>
      <w:r>
        <w:rPr>
          <w:rFonts w:ascii="Times New Roman" w:eastAsia="Times New Roman" w:hAnsi="Times New Roman" w:cs="Times New Roman"/>
          <w:color w:val="000000"/>
        </w:rPr>
        <w:t>Augustus: Yes or No</w:t>
      </w:r>
    </w:p>
    <w:p w14:paraId="645E4735" w14:textId="77777777" w:rsidR="003361E2" w:rsidRDefault="003361E2">
      <w:pPr>
        <w:spacing w:after="0"/>
        <w:rPr>
          <w:rFonts w:ascii="Times New Roman" w:eastAsia="Times New Roman" w:hAnsi="Times New Roman" w:cs="Times New Roman"/>
        </w:rPr>
      </w:pPr>
    </w:p>
    <w:p w14:paraId="0FDEA9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accepting the high priest’s mission,</w:t>
      </w:r>
    </w:p>
    <w:p w14:paraId="6C27C6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CED50DA" w14:textId="77777777" w:rsidR="003361E2" w:rsidRDefault="00000000">
      <w:pPr>
        <w:numPr>
          <w:ilvl w:val="0"/>
          <w:numId w:val="1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High Priest:  As a high priest of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I’m not allowed to leave the camp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so there is little practical advice I can offer you on how to survive out there.  I know this though; that Corydon Deus is watching over us and will guide your hand to himself.  There is nothing to fear out there; except Corydon Deus.</w:t>
      </w:r>
    </w:p>
    <w:p w14:paraId="47439FAD"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lastRenderedPageBreak/>
        <w:t>High Priest after defeating bandits,</w:t>
      </w:r>
    </w:p>
    <w:p w14:paraId="085179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defeated the bandit leader huh? You’re leaving behind a legacy that will always be remembered.</w:t>
      </w:r>
    </w:p>
    <w:p w14:paraId="38B1F26A" w14:textId="77777777" w:rsidR="003361E2" w:rsidRDefault="003361E2">
      <w:pPr>
        <w:spacing w:after="0"/>
        <w:rPr>
          <w:rFonts w:ascii="Times New Roman" w:eastAsia="Times New Roman" w:hAnsi="Times New Roman" w:cs="Times New Roman"/>
        </w:rPr>
      </w:pPr>
    </w:p>
    <w:p w14:paraId="1DADA9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 speak as if we won’t return.</w:t>
      </w:r>
    </w:p>
    <w:p w14:paraId="2A4F1072" w14:textId="77777777" w:rsidR="003361E2" w:rsidRDefault="003361E2">
      <w:pPr>
        <w:spacing w:after="0"/>
        <w:rPr>
          <w:rFonts w:ascii="Times New Roman" w:eastAsia="Times New Roman" w:hAnsi="Times New Roman" w:cs="Times New Roman"/>
        </w:rPr>
      </w:pPr>
    </w:p>
    <w:p w14:paraId="3636A7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Well, I didn’t mean it like that, I digress, let me show you your great reward.</w:t>
      </w:r>
    </w:p>
    <w:p w14:paraId="69B37C0E" w14:textId="77777777" w:rsidR="003361E2" w:rsidRDefault="003361E2">
      <w:pPr>
        <w:spacing w:after="0"/>
        <w:rPr>
          <w:rFonts w:ascii="Times New Roman" w:eastAsia="Times New Roman" w:hAnsi="Times New Roman" w:cs="Times New Roman"/>
        </w:rPr>
      </w:pPr>
    </w:p>
    <w:p w14:paraId="25AB19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leads them to his back room and shows them his toilet.</w:t>
      </w:r>
    </w:p>
    <w:p w14:paraId="2FF38E61" w14:textId="77777777" w:rsidR="003361E2" w:rsidRDefault="003361E2">
      <w:pPr>
        <w:spacing w:after="0"/>
        <w:rPr>
          <w:rFonts w:ascii="Times New Roman" w:eastAsia="Times New Roman" w:hAnsi="Times New Roman" w:cs="Times New Roman"/>
        </w:rPr>
      </w:pPr>
    </w:p>
    <w:p w14:paraId="2DA9DD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As you know this is the only other toilet in the entire camp and it is yours to freely use. We are truly grateful for you and what you’ve done before leaving us. Augustus, tell your wife she can use my toilet anytime while you are gone. Corydon Deus doesn’t want us to relieve ourselves freely anywhere, but wants our camp clean. Godliness is next to cleanliness, right?</w:t>
      </w:r>
    </w:p>
    <w:p w14:paraId="68A65566" w14:textId="77777777" w:rsidR="003361E2" w:rsidRDefault="003361E2">
      <w:pPr>
        <w:spacing w:after="0"/>
        <w:rPr>
          <w:rFonts w:ascii="Times New Roman" w:eastAsia="Times New Roman" w:hAnsi="Times New Roman" w:cs="Times New Roman"/>
        </w:rPr>
      </w:pPr>
    </w:p>
    <w:p w14:paraId="502713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Thank </w:t>
      </w:r>
      <w:proofErr w:type="gramStart"/>
      <w:r>
        <w:rPr>
          <w:rFonts w:ascii="Times New Roman" w:eastAsia="Times New Roman" w:hAnsi="Times New Roman" w:cs="Times New Roman"/>
          <w:color w:val="000000"/>
        </w:rPr>
        <w:t>you high priest</w:t>
      </w:r>
      <w:proofErr w:type="gramEnd"/>
      <w:r>
        <w:rPr>
          <w:rFonts w:ascii="Times New Roman" w:eastAsia="Times New Roman" w:hAnsi="Times New Roman" w:cs="Times New Roman"/>
          <w:color w:val="000000"/>
        </w:rPr>
        <w:t>, your patronage to me and my family is truly appreciated.</w:t>
      </w:r>
    </w:p>
    <w:p w14:paraId="062BBE94" w14:textId="77777777" w:rsidR="003361E2" w:rsidRDefault="003361E2">
      <w:pPr>
        <w:spacing w:after="0"/>
        <w:rPr>
          <w:rFonts w:ascii="Times New Roman" w:eastAsia="Times New Roman" w:hAnsi="Times New Roman" w:cs="Times New Roman"/>
        </w:rPr>
      </w:pPr>
    </w:p>
    <w:p w14:paraId="573AF3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Good luck Augustus, your wife will be taken care of while you’re gone.</w:t>
      </w:r>
    </w:p>
    <w:p w14:paraId="0BA051DC" w14:textId="77777777" w:rsidR="003361E2" w:rsidRDefault="003361E2">
      <w:pPr>
        <w:spacing w:after="0"/>
        <w:rPr>
          <w:rFonts w:ascii="Times New Roman" w:eastAsia="Times New Roman" w:hAnsi="Times New Roman" w:cs="Times New Roman"/>
        </w:rPr>
      </w:pPr>
    </w:p>
    <w:p w14:paraId="207122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goes, Caeser takes his father aside.</w:t>
      </w:r>
    </w:p>
    <w:p w14:paraId="2F45E145" w14:textId="77777777" w:rsidR="003361E2" w:rsidRDefault="003361E2">
      <w:pPr>
        <w:spacing w:after="0"/>
        <w:rPr>
          <w:rFonts w:ascii="Times New Roman" w:eastAsia="Times New Roman" w:hAnsi="Times New Roman" w:cs="Times New Roman"/>
        </w:rPr>
      </w:pPr>
    </w:p>
    <w:p w14:paraId="26DFDA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got a bad feeling about this. I think you should tell mom to stay away from this guy if you know what I’m saying.</w:t>
      </w:r>
    </w:p>
    <w:p w14:paraId="74C2B0F7" w14:textId="77777777" w:rsidR="003361E2" w:rsidRDefault="003361E2">
      <w:pPr>
        <w:spacing w:after="0"/>
        <w:rPr>
          <w:rFonts w:ascii="Times New Roman" w:eastAsia="Times New Roman" w:hAnsi="Times New Roman" w:cs="Times New Roman"/>
        </w:rPr>
      </w:pPr>
    </w:p>
    <w:p w14:paraId="6C0BD6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say such a thing Caeser. The High Priest can do no wrong. He is the </w:t>
      </w:r>
      <w:r>
        <w:rPr>
          <w:rFonts w:ascii="Times New Roman" w:eastAsia="Times New Roman" w:hAnsi="Times New Roman" w:cs="Times New Roman"/>
        </w:rPr>
        <w:t>chosen</w:t>
      </w:r>
      <w:r>
        <w:rPr>
          <w:rFonts w:ascii="Times New Roman" w:eastAsia="Times New Roman" w:hAnsi="Times New Roman" w:cs="Times New Roman"/>
          <w:color w:val="000000"/>
        </w:rPr>
        <w:t xml:space="preserve"> leader by Corydon Deus for our people.</w:t>
      </w:r>
    </w:p>
    <w:p w14:paraId="1D3BBBF5" w14:textId="77777777" w:rsidR="003361E2" w:rsidRDefault="00000000">
      <w:pPr>
        <w:pStyle w:val="Heading2"/>
        <w:rPr>
          <w:rFonts w:ascii="Times New Roman" w:eastAsia="Times New Roman" w:hAnsi="Times New Roman" w:cs="Times New Roman"/>
          <w:sz w:val="48"/>
          <w:szCs w:val="48"/>
        </w:rPr>
      </w:pPr>
      <w:bookmarkStart w:id="78" w:name="_Toc189930116"/>
      <w:r>
        <w:t>Seer Side Quest &amp; Torture Floor</w:t>
      </w:r>
      <w:bookmarkEnd w:id="78"/>
      <w:r>
        <w:t> </w:t>
      </w:r>
    </w:p>
    <w:p w14:paraId="17A65EE1" w14:textId="77777777" w:rsidR="003361E2" w:rsidRDefault="00000000">
      <w:pPr>
        <w:spacing w:after="0"/>
        <w:rPr>
          <w:ins w:id="79" w:author="Kingsley Nwaogu" w:date="2023-03-09T19:32:00Z"/>
          <w:rFonts w:ascii="Times New Roman" w:eastAsia="Times New Roman" w:hAnsi="Times New Roman" w:cs="Times New Roman"/>
          <w:sz w:val="48"/>
          <w:szCs w:val="48"/>
        </w:rPr>
      </w:pPr>
      <w:ins w:id="80" w:author="Kingsley Nwaogu" w:date="2023-03-09T19:32:00Z">
        <w:r>
          <w:rPr>
            <w:rFonts w:ascii="Times New Roman" w:eastAsia="Times New Roman" w:hAnsi="Times New Roman" w:cs="Times New Roman"/>
            <w:sz w:val="48"/>
            <w:szCs w:val="48"/>
          </w:rPr>
          <w:t xml:space="preserve">I think you should have a line before Augustus enters the Seer’s area showing what Augustus thinks of seers in general. If worship of Corydon Deus is what fuels most of his followers, how does seeing/divination work with or against the religion? Do </w:t>
        </w:r>
        <w:proofErr w:type="gramStart"/>
        <w:r>
          <w:rPr>
            <w:rFonts w:ascii="Times New Roman" w:eastAsia="Times New Roman" w:hAnsi="Times New Roman" w:cs="Times New Roman"/>
            <w:sz w:val="48"/>
            <w:szCs w:val="48"/>
          </w:rPr>
          <w:t>it’s</w:t>
        </w:r>
        <w:proofErr w:type="gramEnd"/>
        <w:r>
          <w:rPr>
            <w:rFonts w:ascii="Times New Roman" w:eastAsia="Times New Roman" w:hAnsi="Times New Roman" w:cs="Times New Roman"/>
            <w:sz w:val="48"/>
            <w:szCs w:val="48"/>
          </w:rPr>
          <w:t xml:space="preserve"> </w:t>
        </w:r>
        <w:r>
          <w:rPr>
            <w:rFonts w:ascii="Times New Roman" w:eastAsia="Times New Roman" w:hAnsi="Times New Roman" w:cs="Times New Roman"/>
            <w:sz w:val="48"/>
            <w:szCs w:val="48"/>
          </w:rPr>
          <w:lastRenderedPageBreak/>
          <w:t xml:space="preserve">followers support/believe it or reject the practice? </w:t>
        </w:r>
      </w:ins>
    </w:p>
    <w:p w14:paraId="64928C0B" w14:textId="77777777" w:rsidR="003361E2" w:rsidRDefault="003361E2">
      <w:pPr>
        <w:spacing w:after="0"/>
        <w:rPr>
          <w:ins w:id="81" w:author="Kingsley Nwaogu" w:date="2023-03-09T19:32:00Z"/>
          <w:rFonts w:ascii="Times New Roman" w:eastAsia="Times New Roman" w:hAnsi="Times New Roman" w:cs="Times New Roman"/>
          <w:sz w:val="48"/>
          <w:szCs w:val="48"/>
        </w:rPr>
      </w:pPr>
    </w:p>
    <w:p w14:paraId="65136593" w14:textId="77777777" w:rsidR="003361E2" w:rsidRDefault="00000000">
      <w:pPr>
        <w:spacing w:after="0"/>
        <w:rPr>
          <w:rFonts w:ascii="Times New Roman" w:eastAsia="Times New Roman" w:hAnsi="Times New Roman" w:cs="Times New Roman"/>
          <w:color w:val="000000"/>
          <w:highlight w:val="cyan"/>
        </w:rPr>
      </w:pPr>
      <w:r>
        <w:rPr>
          <w:rFonts w:ascii="Times New Roman" w:eastAsia="Times New Roman" w:hAnsi="Times New Roman" w:cs="Times New Roman"/>
          <w:color w:val="000000"/>
          <w:highlight w:val="cyan"/>
        </w:rPr>
        <w:t>Seer: Come in Augustus, your presence is required.</w:t>
      </w:r>
    </w:p>
    <w:p w14:paraId="342CA19A" w14:textId="77777777" w:rsidR="003361E2" w:rsidRDefault="003361E2">
      <w:pPr>
        <w:spacing w:after="0"/>
        <w:rPr>
          <w:rFonts w:ascii="Times New Roman" w:eastAsia="Times New Roman" w:hAnsi="Times New Roman" w:cs="Times New Roman"/>
          <w:highlight w:val="cyan"/>
        </w:rPr>
      </w:pPr>
    </w:p>
    <w:p w14:paraId="2F406BAF"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What does this crackpot have to say now? Doesn’t she know only Corydon Deus knows the future. </w:t>
      </w:r>
    </w:p>
    <w:p w14:paraId="556FF123" w14:textId="77777777" w:rsidR="003361E2" w:rsidRDefault="003361E2">
      <w:pPr>
        <w:spacing w:after="0"/>
        <w:rPr>
          <w:rFonts w:ascii="Times New Roman" w:eastAsia="Times New Roman" w:hAnsi="Times New Roman" w:cs="Times New Roman"/>
          <w:highlight w:val="green"/>
        </w:rPr>
      </w:pPr>
    </w:p>
    <w:p w14:paraId="4282C061"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Caesar: Let’s listen to her one time. We’ll need all the help we can get. She’s been known to help those who are suffering with her words of wisdom.</w:t>
      </w:r>
    </w:p>
    <w:p w14:paraId="2D1B1BF6" w14:textId="77777777" w:rsidR="003361E2" w:rsidRDefault="003361E2">
      <w:pPr>
        <w:spacing w:after="0"/>
        <w:rPr>
          <w:rFonts w:ascii="Times New Roman" w:eastAsia="Times New Roman" w:hAnsi="Times New Roman" w:cs="Times New Roman"/>
          <w:highlight w:val="green"/>
        </w:rPr>
      </w:pPr>
    </w:p>
    <w:p w14:paraId="040C743A"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Augustus: Fine…</w:t>
      </w:r>
      <w:proofErr w:type="gramStart"/>
      <w:r>
        <w:rPr>
          <w:rFonts w:ascii="Times New Roman" w:eastAsia="Times New Roman" w:hAnsi="Times New Roman" w:cs="Times New Roman"/>
          <w:highlight w:val="green"/>
        </w:rPr>
        <w:t>…..</w:t>
      </w:r>
      <w:proofErr w:type="gramEnd"/>
    </w:p>
    <w:p w14:paraId="6CD38FF6" w14:textId="77777777" w:rsidR="003361E2" w:rsidRDefault="003361E2">
      <w:pPr>
        <w:spacing w:after="0"/>
        <w:rPr>
          <w:rFonts w:ascii="Times New Roman" w:eastAsia="Times New Roman" w:hAnsi="Times New Roman" w:cs="Times New Roman"/>
        </w:rPr>
      </w:pPr>
    </w:p>
    <w:p w14:paraId="0B46C7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did you know I was outside?</w:t>
      </w:r>
    </w:p>
    <w:p w14:paraId="3569120C" w14:textId="77777777" w:rsidR="003361E2" w:rsidRDefault="003361E2">
      <w:pPr>
        <w:spacing w:after="0"/>
        <w:rPr>
          <w:rFonts w:ascii="Times New Roman" w:eastAsia="Times New Roman" w:hAnsi="Times New Roman" w:cs="Times New Roman"/>
        </w:rPr>
      </w:pPr>
    </w:p>
    <w:p w14:paraId="1AE62A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I’ve seen you coming for a long, long, time Augustus.  The world will shake, cities will fall, and the world as we know it will come to an end.  Yes, I’ve seen you, Augustus.  </w:t>
      </w:r>
    </w:p>
    <w:p w14:paraId="0AF0D06B" w14:textId="77777777" w:rsidR="003361E2" w:rsidRDefault="003361E2">
      <w:pPr>
        <w:spacing w:after="0"/>
        <w:rPr>
          <w:rFonts w:ascii="Times New Roman" w:eastAsia="Times New Roman" w:hAnsi="Times New Roman" w:cs="Times New Roman"/>
        </w:rPr>
      </w:pPr>
    </w:p>
    <w:p w14:paraId="53785E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ins w:id="82" w:author="Kingsley Nwaogu" w:date="2023-03-09T19:36:00Z">
        <w:r>
          <w:rPr>
            <w:rFonts w:ascii="Times New Roman" w:eastAsia="Times New Roman" w:hAnsi="Times New Roman" w:cs="Times New Roman"/>
            <w:color w:val="000000"/>
          </w:rPr>
          <w:t xml:space="preserve">REVISING: My son and I have tremendous obstacles that await us on our journey to find our Lord. What outcome waits for us deep in the heart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ins>
      <w:del w:id="83" w:author="Kingsley Nwaogu" w:date="2023-03-09T19:36:00Z">
        <w:r>
          <w:rPr>
            <w:rFonts w:ascii="Times New Roman" w:eastAsia="Times New Roman" w:hAnsi="Times New Roman" w:cs="Times New Roman"/>
            <w:color w:val="000000"/>
          </w:rPr>
          <w:delText>What will happen when I go deep into the Heremus?  Will I come back?</w:delText>
        </w:r>
      </w:del>
    </w:p>
    <w:p w14:paraId="4BD04494" w14:textId="77777777" w:rsidR="003361E2" w:rsidRDefault="003361E2">
      <w:pPr>
        <w:spacing w:after="0"/>
        <w:rPr>
          <w:rFonts w:ascii="Times New Roman" w:eastAsia="Times New Roman" w:hAnsi="Times New Roman" w:cs="Times New Roman"/>
        </w:rPr>
      </w:pPr>
    </w:p>
    <w:p w14:paraId="0FE3B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You will become a god and rule the world yet the hand closest to you will be your undoing.  </w:t>
      </w:r>
    </w:p>
    <w:p w14:paraId="2DF7629D" w14:textId="77777777" w:rsidR="003361E2" w:rsidRDefault="003361E2">
      <w:pPr>
        <w:spacing w:after="0"/>
        <w:rPr>
          <w:rFonts w:ascii="Times New Roman" w:eastAsia="Times New Roman" w:hAnsi="Times New Roman" w:cs="Times New Roman"/>
        </w:rPr>
      </w:pPr>
    </w:p>
    <w:p w14:paraId="068EE1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can you say such things, Seer?    Everyone knows that Corydon Deus is our god!  I could never replace him, never.  If the priests found out you are saying such things they might kill you.  How is this possible?  </w:t>
      </w:r>
    </w:p>
    <w:p w14:paraId="325B81AA" w14:textId="77777777" w:rsidR="003361E2" w:rsidRDefault="003361E2">
      <w:pPr>
        <w:spacing w:after="0"/>
        <w:rPr>
          <w:rFonts w:ascii="Times New Roman" w:eastAsia="Times New Roman" w:hAnsi="Times New Roman" w:cs="Times New Roman"/>
        </w:rPr>
      </w:pPr>
    </w:p>
    <w:p w14:paraId="7B8A32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That I do not know, yet know that it is so.</w:t>
      </w:r>
    </w:p>
    <w:p w14:paraId="7FBF0C04" w14:textId="77777777" w:rsidR="003361E2" w:rsidRDefault="003361E2">
      <w:pPr>
        <w:spacing w:after="0"/>
        <w:rPr>
          <w:rFonts w:ascii="Times New Roman" w:eastAsia="Times New Roman" w:hAnsi="Times New Roman" w:cs="Times New Roman"/>
        </w:rPr>
      </w:pPr>
    </w:p>
    <w:p w14:paraId="5F3D01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say many strange things, Seer.  I will consider these things and let them weigh upon my heart.</w:t>
      </w:r>
    </w:p>
    <w:p w14:paraId="42696B9A" w14:textId="77777777" w:rsidR="003361E2" w:rsidRDefault="003361E2">
      <w:pPr>
        <w:spacing w:after="0"/>
        <w:rPr>
          <w:rFonts w:ascii="Times New Roman" w:eastAsia="Times New Roman" w:hAnsi="Times New Roman" w:cs="Times New Roman"/>
        </w:rPr>
      </w:pPr>
    </w:p>
    <w:p w14:paraId="6151DC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Seer: Caeser, unbearable loss will bring you to the point of no return. Out of this pain seeds of redemption will blossom on Gaia. You are our hope and future. But your eyes must be open first to see the truth. After the destruction of our </w:t>
      </w:r>
      <w:proofErr w:type="gramStart"/>
      <w:r>
        <w:rPr>
          <w:rFonts w:ascii="Times New Roman" w:eastAsia="Times New Roman" w:hAnsi="Times New Roman" w:cs="Times New Roman"/>
          <w:color w:val="000000"/>
        </w:rPr>
        <w:t>world</w:t>
      </w:r>
      <w:proofErr w:type="gramEnd"/>
      <w:r>
        <w:rPr>
          <w:rFonts w:ascii="Times New Roman" w:eastAsia="Times New Roman" w:hAnsi="Times New Roman" w:cs="Times New Roman"/>
          <w:color w:val="000000"/>
        </w:rPr>
        <w:t xml:space="preserve"> I bid you to return here Caeser, but first you must cleanse your tent of that which claims it has its own. Then I will give you the right to obtain that which lies in the chest in the corner.</w:t>
      </w:r>
    </w:p>
    <w:p w14:paraId="1C889168" w14:textId="77777777" w:rsidR="003361E2" w:rsidRDefault="003361E2">
      <w:pPr>
        <w:spacing w:after="0"/>
        <w:rPr>
          <w:rFonts w:ascii="Times New Roman" w:eastAsia="Times New Roman" w:hAnsi="Times New Roman" w:cs="Times New Roman"/>
        </w:rPr>
      </w:pPr>
    </w:p>
    <w:p w14:paraId="3E3F02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Corydon Deus willing we will see each other again.  May Corydon Deus bless you.</w:t>
      </w:r>
    </w:p>
    <w:p w14:paraId="12545E50" w14:textId="77777777" w:rsidR="003361E2" w:rsidRDefault="003361E2">
      <w:pPr>
        <w:spacing w:after="0"/>
        <w:rPr>
          <w:rFonts w:ascii="Times New Roman" w:eastAsia="Times New Roman" w:hAnsi="Times New Roman" w:cs="Times New Roman"/>
        </w:rPr>
      </w:pPr>
    </w:p>
    <w:p w14:paraId="49B2E0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Seer (If player talks again.): Do not tarry. The destruction of the world cannot wait. Let the purification begin.</w:t>
      </w:r>
    </w:p>
    <w:p w14:paraId="6E614C58" w14:textId="77777777" w:rsidR="003361E2" w:rsidRDefault="003361E2">
      <w:pPr>
        <w:spacing w:after="0"/>
        <w:rPr>
          <w:rFonts w:ascii="Times New Roman" w:eastAsia="Times New Roman" w:hAnsi="Times New Roman" w:cs="Times New Roman"/>
        </w:rPr>
      </w:pPr>
    </w:p>
    <w:p w14:paraId="25BAB8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checks the chest, receives Excalibur) Seer: Caeser, do you normally go rummaging through people’s belongings?  This isn’t a Dragon Quest game.  It’s the real world.  Put that back!  Come back to me after the world has been destroyed and we will see if you are worthy.</w:t>
      </w:r>
    </w:p>
    <w:p w14:paraId="074387AC" w14:textId="77777777" w:rsidR="003361E2" w:rsidRDefault="003361E2">
      <w:pPr>
        <w:spacing w:after="0"/>
        <w:rPr>
          <w:rFonts w:ascii="Times New Roman" w:eastAsia="Times New Roman" w:hAnsi="Times New Roman" w:cs="Times New Roman"/>
        </w:rPr>
      </w:pPr>
    </w:p>
    <w:p w14:paraId="44B88E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You open that chest one more time and I'll call the temple guards. I swear to Corydon Deus.</w:t>
      </w:r>
    </w:p>
    <w:p w14:paraId="77333321" w14:textId="77777777" w:rsidR="003361E2" w:rsidRDefault="003361E2">
      <w:pPr>
        <w:spacing w:after="0"/>
        <w:rPr>
          <w:rFonts w:ascii="Times New Roman" w:eastAsia="Times New Roman" w:hAnsi="Times New Roman" w:cs="Times New Roman"/>
        </w:rPr>
      </w:pPr>
    </w:p>
    <w:p w14:paraId="023D70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 have a mechanism on that chest so that whenever you open that chest without my permission it will close again.</w:t>
      </w:r>
    </w:p>
    <w:p w14:paraId="0A148D59" w14:textId="77777777" w:rsidR="003361E2" w:rsidRDefault="00000000">
      <w:pPr>
        <w:pStyle w:val="Heading2"/>
        <w:rPr>
          <w:sz w:val="48"/>
          <w:szCs w:val="48"/>
        </w:rPr>
      </w:pPr>
      <w:bookmarkStart w:id="84" w:name="_Toc189930117"/>
      <w:proofErr w:type="spellStart"/>
      <w:r>
        <w:t>Heremus</w:t>
      </w:r>
      <w:proofErr w:type="spellEnd"/>
      <w:r>
        <w:t xml:space="preserve"> Rose Side Quest</w:t>
      </w:r>
      <w:bookmarkEnd w:id="84"/>
    </w:p>
    <w:p w14:paraId="517F4F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Wait! Don’t leave yet!  </w:t>
      </w:r>
    </w:p>
    <w:p w14:paraId="1C29F13C" w14:textId="77777777" w:rsidR="003361E2" w:rsidRDefault="003361E2">
      <w:pPr>
        <w:spacing w:after="0"/>
        <w:rPr>
          <w:rFonts w:ascii="Times New Roman" w:eastAsia="Times New Roman" w:hAnsi="Times New Roman" w:cs="Times New Roman"/>
        </w:rPr>
      </w:pPr>
    </w:p>
    <w:p w14:paraId="1018538E" w14:textId="77777777" w:rsidR="003361E2" w:rsidRPr="003361E2" w:rsidRDefault="00000000">
      <w:pPr>
        <w:spacing w:after="0"/>
        <w:rPr>
          <w:rFonts w:ascii="Times New Roman" w:eastAsia="Times New Roman" w:hAnsi="Times New Roman" w:cs="Times New Roman"/>
          <w:highlight w:val="cyan"/>
          <w:rPrChange w:id="85" w:author="Kingsley Nwaogu" w:date="2023-03-09T19:48:00Z">
            <w:rPr>
              <w:rFonts w:ascii="Times New Roman" w:eastAsia="Times New Roman" w:hAnsi="Times New Roman" w:cs="Times New Roman"/>
            </w:rPr>
          </w:rPrChange>
        </w:rPr>
      </w:pPr>
      <w:r>
        <w:rPr>
          <w:rFonts w:ascii="Times New Roman" w:eastAsia="Times New Roman" w:hAnsi="Times New Roman" w:cs="Times New Roman"/>
          <w:color w:val="000000"/>
        </w:rPr>
        <w:t>(Caeser turns around)</w:t>
      </w:r>
      <w:ins w:id="86" w:author="Kingsley Nwaogu" w:date="2023-03-09T19:40: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87" w:author="Kingsley Nwaogu" w:date="2023-03-09T19:48:00Z">
              <w:rPr>
                <w:rFonts w:ascii="Times New Roman" w:eastAsia="Times New Roman" w:hAnsi="Times New Roman" w:cs="Times New Roman"/>
                <w:color w:val="000000"/>
              </w:rPr>
            </w:rPrChange>
          </w:rPr>
          <w:t xml:space="preserve">Have to add more significance to what a </w:t>
        </w:r>
        <w:proofErr w:type="spellStart"/>
        <w:r>
          <w:rPr>
            <w:rFonts w:ascii="Times New Roman" w:eastAsia="Times New Roman" w:hAnsi="Times New Roman" w:cs="Times New Roman"/>
            <w:color w:val="000000"/>
            <w:highlight w:val="cyan"/>
            <w:rPrChange w:id="88" w:author="Kingsley Nwaogu" w:date="2023-03-09T19:48:00Z">
              <w:rPr>
                <w:rFonts w:ascii="Times New Roman" w:eastAsia="Times New Roman" w:hAnsi="Times New Roman" w:cs="Times New Roman"/>
                <w:color w:val="000000"/>
              </w:rPr>
            </w:rPrChange>
          </w:rPr>
          <w:t>Heremus</w:t>
        </w:r>
        <w:proofErr w:type="spellEnd"/>
        <w:r>
          <w:rPr>
            <w:rFonts w:ascii="Times New Roman" w:eastAsia="Times New Roman" w:hAnsi="Times New Roman" w:cs="Times New Roman"/>
            <w:color w:val="000000"/>
            <w:highlight w:val="cyan"/>
            <w:rPrChange w:id="89" w:author="Kingsley Nwaogu" w:date="2023-03-09T19:48:00Z">
              <w:rPr>
                <w:rFonts w:ascii="Times New Roman" w:eastAsia="Times New Roman" w:hAnsi="Times New Roman" w:cs="Times New Roman"/>
                <w:color w:val="000000"/>
              </w:rPr>
            </w:rPrChange>
          </w:rPr>
          <w:t xml:space="preserve"> Rose provides. Maybe it’s believed in their culture that the holder of a </w:t>
        </w:r>
        <w:proofErr w:type="spellStart"/>
        <w:r>
          <w:rPr>
            <w:rFonts w:ascii="Times New Roman" w:eastAsia="Times New Roman" w:hAnsi="Times New Roman" w:cs="Times New Roman"/>
            <w:color w:val="000000"/>
            <w:highlight w:val="cyan"/>
            <w:rPrChange w:id="90" w:author="Kingsley Nwaogu" w:date="2023-03-09T19:48:00Z">
              <w:rPr>
                <w:rFonts w:ascii="Times New Roman" w:eastAsia="Times New Roman" w:hAnsi="Times New Roman" w:cs="Times New Roman"/>
                <w:color w:val="000000"/>
              </w:rPr>
            </w:rPrChange>
          </w:rPr>
          <w:t>Heremus</w:t>
        </w:r>
        <w:proofErr w:type="spellEnd"/>
        <w:r>
          <w:rPr>
            <w:rFonts w:ascii="Times New Roman" w:eastAsia="Times New Roman" w:hAnsi="Times New Roman" w:cs="Times New Roman"/>
            <w:color w:val="000000"/>
            <w:highlight w:val="cyan"/>
            <w:rPrChange w:id="91" w:author="Kingsley Nwaogu" w:date="2023-03-09T19:48:00Z">
              <w:rPr>
                <w:rFonts w:ascii="Times New Roman" w:eastAsia="Times New Roman" w:hAnsi="Times New Roman" w:cs="Times New Roman"/>
                <w:color w:val="000000"/>
              </w:rPr>
            </w:rPrChange>
          </w:rPr>
          <w:t xml:space="preserve"> rose may pray on it </w:t>
        </w:r>
        <w:proofErr w:type="spellStart"/>
        <w:r>
          <w:rPr>
            <w:rFonts w:ascii="Times New Roman" w:eastAsia="Times New Roman" w:hAnsi="Times New Roman" w:cs="Times New Roman"/>
            <w:color w:val="000000"/>
            <w:highlight w:val="cyan"/>
            <w:rPrChange w:id="92" w:author="Kingsley Nwaogu" w:date="2023-03-09T19:48:00Z">
              <w:rPr>
                <w:rFonts w:ascii="Times New Roman" w:eastAsia="Times New Roman" w:hAnsi="Times New Roman" w:cs="Times New Roman"/>
                <w:color w:val="000000"/>
              </w:rPr>
            </w:rPrChange>
          </w:rPr>
          <w:t>everyday</w:t>
        </w:r>
        <w:proofErr w:type="spellEnd"/>
        <w:r>
          <w:rPr>
            <w:rFonts w:ascii="Times New Roman" w:eastAsia="Times New Roman" w:hAnsi="Times New Roman" w:cs="Times New Roman"/>
            <w:color w:val="000000"/>
            <w:highlight w:val="cyan"/>
            <w:rPrChange w:id="93" w:author="Kingsley Nwaogu" w:date="2023-03-09T19:48:00Z">
              <w:rPr>
                <w:rFonts w:ascii="Times New Roman" w:eastAsia="Times New Roman" w:hAnsi="Times New Roman" w:cs="Times New Roman"/>
                <w:color w:val="000000"/>
              </w:rPr>
            </w:rPrChange>
          </w:rPr>
          <w:t xml:space="preserve"> to provide guidance to the one the holder loves or wishes to protect. Maybe then Theresa explains that this is the only thing that would set her mind at ease while Caeser is away. This would provide hope for the audience that things will work out between the couple and get them invested in Theresa’s well-being later. </w:t>
        </w:r>
        <w:proofErr w:type="gramStart"/>
        <w:r>
          <w:rPr>
            <w:rFonts w:ascii="Times New Roman" w:eastAsia="Times New Roman" w:hAnsi="Times New Roman" w:cs="Times New Roman"/>
            <w:color w:val="000000"/>
            <w:highlight w:val="cyan"/>
            <w:rPrChange w:id="94" w:author="Kingsley Nwaogu" w:date="2023-03-09T19:48:00Z">
              <w:rPr>
                <w:rFonts w:ascii="Times New Roman" w:eastAsia="Times New Roman" w:hAnsi="Times New Roman" w:cs="Times New Roman"/>
                <w:color w:val="000000"/>
              </w:rPr>
            </w:rPrChange>
          </w:rPr>
          <w:t>Otherwise</w:t>
        </w:r>
        <w:proofErr w:type="gramEnd"/>
        <w:r>
          <w:rPr>
            <w:rFonts w:ascii="Times New Roman" w:eastAsia="Times New Roman" w:hAnsi="Times New Roman" w:cs="Times New Roman"/>
            <w:color w:val="000000"/>
            <w:highlight w:val="cyan"/>
            <w:rPrChange w:id="95" w:author="Kingsley Nwaogu" w:date="2023-03-09T19:48:00Z">
              <w:rPr>
                <w:rFonts w:ascii="Times New Roman" w:eastAsia="Times New Roman" w:hAnsi="Times New Roman" w:cs="Times New Roman"/>
                <w:color w:val="000000"/>
              </w:rPr>
            </w:rPrChange>
          </w:rPr>
          <w:t xml:space="preserve"> her want for a Rose comes off as more superficial which could be useful if you want her to be less liked by the audience.</w:t>
        </w:r>
      </w:ins>
    </w:p>
    <w:p w14:paraId="104A3060" w14:textId="77777777" w:rsidR="003361E2" w:rsidRDefault="003361E2">
      <w:pPr>
        <w:spacing w:after="0"/>
        <w:rPr>
          <w:rFonts w:ascii="Times New Roman" w:eastAsia="Times New Roman" w:hAnsi="Times New Roman" w:cs="Times New Roman"/>
        </w:rPr>
      </w:pPr>
    </w:p>
    <w:p w14:paraId="092E98C9" w14:textId="77777777" w:rsidR="003361E2" w:rsidRDefault="00000000">
      <w:pPr>
        <w:spacing w:after="0"/>
        <w:rPr>
          <w:rFonts w:ascii="Times New Roman" w:eastAsia="Times New Roman" w:hAnsi="Times New Roman" w:cs="Times New Roman"/>
          <w:color w:val="202124"/>
          <w:highlight w:val="green"/>
        </w:rPr>
      </w:pPr>
      <w:r>
        <w:rPr>
          <w:rFonts w:ascii="Times New Roman" w:eastAsia="Times New Roman" w:hAnsi="Times New Roman" w:cs="Times New Roman"/>
          <w:color w:val="000000"/>
        </w:rPr>
        <w:t xml:space="preserve">Theresa: Caeser, my love, don’t you think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Dandelion is a little….trite, I mean you are going to the most dangerous place in the world and I was thinking you could pick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w:t>
      </w:r>
      <w:r>
        <w:rPr>
          <w:rFonts w:ascii="Times New Roman" w:eastAsia="Times New Roman" w:hAnsi="Times New Roman" w:cs="Times New Roman"/>
          <w:highlight w:val="green"/>
        </w:rPr>
        <w:t xml:space="preserve">Its petals are a legendary </w:t>
      </w:r>
      <w:r>
        <w:rPr>
          <w:rFonts w:ascii="Times New Roman" w:eastAsia="Times New Roman" w:hAnsi="Times New Roman" w:cs="Times New Roman"/>
          <w:color w:val="202124"/>
          <w:highlight w:val="green"/>
        </w:rPr>
        <w:t xml:space="preserve">aphrodisiac. Just imagine how wild our honeymoon will be. </w:t>
      </w:r>
    </w:p>
    <w:p w14:paraId="5BA81C8D" w14:textId="77777777" w:rsidR="003361E2" w:rsidRDefault="003361E2">
      <w:pPr>
        <w:spacing w:after="0"/>
        <w:rPr>
          <w:rFonts w:ascii="Times New Roman" w:eastAsia="Times New Roman" w:hAnsi="Times New Roman" w:cs="Times New Roman"/>
          <w:color w:val="202124"/>
          <w:highlight w:val="white"/>
        </w:rPr>
      </w:pPr>
    </w:p>
    <w:p w14:paraId="5B5C3CA4" w14:textId="77777777" w:rsidR="003361E2" w:rsidRDefault="00000000">
      <w:pPr>
        <w:spacing w:after="0"/>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(Caeser blushes quickly glancing at his father then back to Theresa.)</w:t>
      </w:r>
    </w:p>
    <w:p w14:paraId="7C8F3D3C" w14:textId="77777777" w:rsidR="003361E2" w:rsidRDefault="003361E2">
      <w:pPr>
        <w:spacing w:after="0"/>
        <w:rPr>
          <w:rFonts w:ascii="Times New Roman" w:eastAsia="Times New Roman" w:hAnsi="Times New Roman" w:cs="Times New Roman"/>
        </w:rPr>
      </w:pPr>
    </w:p>
    <w:p w14:paraId="1E2D28F3"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color w:val="000000"/>
          <w:highlight w:val="green"/>
        </w:rPr>
        <w:t xml:space="preserve">Caeser: Are you serious? I mean that would be amazing, but </w:t>
      </w:r>
      <w:r>
        <w:rPr>
          <w:rFonts w:ascii="Times New Roman" w:eastAsia="Times New Roman" w:hAnsi="Times New Roman" w:cs="Times New Roman"/>
          <w:highlight w:val="green"/>
        </w:rPr>
        <w:t>y</w:t>
      </w:r>
      <w:r>
        <w:rPr>
          <w:rFonts w:ascii="Times New Roman" w:eastAsia="Times New Roman" w:hAnsi="Times New Roman" w:cs="Times New Roman"/>
          <w:color w:val="000000"/>
          <w:highlight w:val="green"/>
        </w:rPr>
        <w:t xml:space="preserve">ou do know nobody returns </w:t>
      </w:r>
      <w:r>
        <w:rPr>
          <w:rFonts w:ascii="Times New Roman" w:eastAsia="Times New Roman" w:hAnsi="Times New Roman" w:cs="Times New Roman"/>
          <w:highlight w:val="green"/>
        </w:rPr>
        <w:t>from where I’m going?</w:t>
      </w:r>
    </w:p>
    <w:p w14:paraId="4588B962" w14:textId="77777777" w:rsidR="003361E2" w:rsidRDefault="003361E2">
      <w:pPr>
        <w:spacing w:after="0"/>
        <w:rPr>
          <w:rFonts w:ascii="Times New Roman" w:eastAsia="Times New Roman" w:hAnsi="Times New Roman" w:cs="Times New Roman"/>
        </w:rPr>
      </w:pPr>
    </w:p>
    <w:p w14:paraId="293CCCE7"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Theresa: Aren’t I the most beautiful girl in camp. Just imagine. Me plus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Rose. Your wedding night will be legendary.  Our sages will tell tales of how you single handedly overcame the treacherous journey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 xml:space="preserve"> and brought your love the mythical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Rose. Come on. Please.</w:t>
      </w:r>
    </w:p>
    <w:p w14:paraId="1C8D8DC4" w14:textId="77777777" w:rsidR="003361E2" w:rsidRDefault="003361E2">
      <w:pPr>
        <w:spacing w:after="0"/>
        <w:rPr>
          <w:rFonts w:ascii="Times New Roman" w:eastAsia="Times New Roman" w:hAnsi="Times New Roman" w:cs="Times New Roman"/>
        </w:rPr>
      </w:pPr>
    </w:p>
    <w:p w14:paraId="7D84557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Hmmm……….</w:t>
      </w:r>
    </w:p>
    <w:p w14:paraId="58D0B2F1" w14:textId="77777777" w:rsidR="003361E2" w:rsidRDefault="003361E2">
      <w:pPr>
        <w:spacing w:after="0"/>
        <w:rPr>
          <w:rFonts w:ascii="Times New Roman" w:eastAsia="Times New Roman" w:hAnsi="Times New Roman" w:cs="Times New Roman"/>
        </w:rPr>
      </w:pPr>
    </w:p>
    <w:p w14:paraId="596D9E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Theresa: I had a dream last night and you returned. During our wedding ceremony our entire camp was getting bombed; can you believe it?</w:t>
      </w:r>
    </w:p>
    <w:p w14:paraId="5D5C906E" w14:textId="77777777" w:rsidR="003361E2" w:rsidRDefault="003361E2">
      <w:pPr>
        <w:spacing w:after="0"/>
        <w:rPr>
          <w:rFonts w:ascii="Times New Roman" w:eastAsia="Times New Roman" w:hAnsi="Times New Roman" w:cs="Times New Roman"/>
        </w:rPr>
      </w:pPr>
    </w:p>
    <w:p w14:paraId="431DB8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If Yes, it sounds crazy, while risking my life I’ll look for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for you. Please take care of my mother while I’m gone.</w:t>
      </w:r>
    </w:p>
    <w:p w14:paraId="664E5A09" w14:textId="77777777" w:rsidR="003361E2" w:rsidRDefault="003361E2">
      <w:pPr>
        <w:spacing w:after="0"/>
        <w:rPr>
          <w:rFonts w:ascii="Times New Roman" w:eastAsia="Times New Roman" w:hAnsi="Times New Roman" w:cs="Times New Roman"/>
        </w:rPr>
      </w:pPr>
    </w:p>
    <w:p w14:paraId="66E0F7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will, of course.  Take care my love.</w:t>
      </w:r>
    </w:p>
    <w:p w14:paraId="5F90D483" w14:textId="77777777" w:rsidR="003361E2" w:rsidRDefault="003361E2">
      <w:pPr>
        <w:spacing w:after="0"/>
        <w:rPr>
          <w:rFonts w:ascii="Times New Roman" w:eastAsia="Times New Roman" w:hAnsi="Times New Roman" w:cs="Times New Roman"/>
        </w:rPr>
      </w:pPr>
    </w:p>
    <w:p w14:paraId="523584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Caeser: No, I can’t take a risk like that. I can’t risk my father’s life for a stupid rose. I think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Dandelion is sufficient.</w:t>
      </w:r>
    </w:p>
    <w:p w14:paraId="6A29E7D6" w14:textId="77777777" w:rsidR="003361E2" w:rsidRDefault="003361E2">
      <w:pPr>
        <w:spacing w:after="0"/>
        <w:rPr>
          <w:rFonts w:ascii="Times New Roman" w:eastAsia="Times New Roman" w:hAnsi="Times New Roman" w:cs="Times New Roman"/>
        </w:rPr>
      </w:pPr>
    </w:p>
    <w:p w14:paraId="64AFF0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an asshole! (She pouts and runs away)</w:t>
      </w:r>
    </w:p>
    <w:p w14:paraId="4CB5F689" w14:textId="77777777" w:rsidR="003361E2" w:rsidRDefault="003361E2">
      <w:pPr>
        <w:spacing w:after="0"/>
        <w:rPr>
          <w:rFonts w:ascii="Times New Roman" w:eastAsia="Times New Roman" w:hAnsi="Times New Roman" w:cs="Times New Roman"/>
        </w:rPr>
      </w:pPr>
    </w:p>
    <w:p w14:paraId="7BBFCE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(As she’s almost gone) We’re still getting married right?</w:t>
      </w:r>
    </w:p>
    <w:p w14:paraId="08657B7B" w14:textId="77777777" w:rsidR="003361E2" w:rsidRDefault="003361E2">
      <w:pPr>
        <w:spacing w:after="0"/>
        <w:rPr>
          <w:rFonts w:ascii="Times New Roman" w:eastAsia="Times New Roman" w:hAnsi="Times New Roman" w:cs="Times New Roman"/>
        </w:rPr>
      </w:pPr>
    </w:p>
    <w:p w14:paraId="383EE4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Who am I going to marry in this crappy tent village?  A smelly ass herdsman with his yaks?  I’d rather marry a Reditus.  She walks away.</w:t>
      </w:r>
    </w:p>
    <w:p w14:paraId="5FD641F1" w14:textId="77777777" w:rsidR="003361E2" w:rsidRDefault="003361E2">
      <w:pPr>
        <w:spacing w:after="0"/>
        <w:rPr>
          <w:rFonts w:ascii="Times New Roman" w:eastAsia="Times New Roman" w:hAnsi="Times New Roman" w:cs="Times New Roman"/>
        </w:rPr>
      </w:pPr>
    </w:p>
    <w:p w14:paraId="39AC96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spellStart"/>
      <w:r>
        <w:rPr>
          <w:rFonts w:ascii="Times New Roman" w:eastAsia="Times New Roman" w:hAnsi="Times New Roman" w:cs="Times New Roman"/>
          <w:color w:val="000000"/>
        </w:rPr>
        <w:t>Ummm</w:t>
      </w:r>
      <w:proofErr w:type="spellEnd"/>
      <w:r>
        <w:rPr>
          <w:rFonts w:ascii="Times New Roman" w:eastAsia="Times New Roman" w:hAnsi="Times New Roman" w:cs="Times New Roman"/>
          <w:color w:val="000000"/>
        </w:rPr>
        <w:t>….watch over my mother.</w:t>
      </w:r>
    </w:p>
    <w:p w14:paraId="2D1BCE1F" w14:textId="77777777" w:rsidR="003361E2" w:rsidRDefault="003361E2">
      <w:pPr>
        <w:spacing w:after="0"/>
        <w:rPr>
          <w:rFonts w:ascii="Times New Roman" w:eastAsia="Times New Roman" w:hAnsi="Times New Roman" w:cs="Times New Roman"/>
        </w:rPr>
      </w:pPr>
    </w:p>
    <w:p w14:paraId="1EBF4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Eh, women.  Maybe you should pick that rose.</w:t>
      </w:r>
    </w:p>
    <w:p w14:paraId="2BD7A7A3" w14:textId="77777777" w:rsidR="003361E2" w:rsidRDefault="003361E2">
      <w:pPr>
        <w:spacing w:after="0"/>
        <w:rPr>
          <w:rFonts w:ascii="Times New Roman" w:eastAsia="Times New Roman" w:hAnsi="Times New Roman" w:cs="Times New Roman"/>
        </w:rPr>
      </w:pPr>
    </w:p>
    <w:p w14:paraId="0B46ED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Yeah, maybe.</w:t>
      </w:r>
    </w:p>
    <w:p w14:paraId="3B0E9CC7" w14:textId="77777777" w:rsidR="003361E2" w:rsidRDefault="003361E2">
      <w:pPr>
        <w:spacing w:after="0"/>
        <w:rPr>
          <w:rFonts w:ascii="Times New Roman" w:eastAsia="Times New Roman" w:hAnsi="Times New Roman" w:cs="Times New Roman"/>
        </w:rPr>
      </w:pPr>
    </w:p>
    <w:p w14:paraId="3AA14A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 do not forget your love. Her rose is up north if you wish to pursue it. I think you should.</w:t>
      </w:r>
    </w:p>
    <w:p w14:paraId="58B9794D" w14:textId="77777777" w:rsidR="003361E2" w:rsidRDefault="003361E2">
      <w:pPr>
        <w:spacing w:after="0"/>
        <w:rPr>
          <w:rFonts w:ascii="Times New Roman" w:eastAsia="Times New Roman" w:hAnsi="Times New Roman" w:cs="Times New Roman"/>
        </w:rPr>
      </w:pPr>
    </w:p>
    <w:p w14:paraId="5E6F65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rose is located in the southern part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in an oasis.  If the player attempts to pick the rose a giant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14:paraId="728C1FC3" w14:textId="77777777" w:rsidR="003361E2" w:rsidRDefault="003361E2">
      <w:pPr>
        <w:spacing w:after="0"/>
        <w:rPr>
          <w:rFonts w:ascii="Times New Roman" w:eastAsia="Times New Roman" w:hAnsi="Times New Roman" w:cs="Times New Roman"/>
        </w:rPr>
      </w:pPr>
    </w:p>
    <w:p w14:paraId="04AB82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attempts to pick the rose again the whole process will begin again.  If Augustus and his party attempt again to take the rose, the party will again hide in the bush, but this time Augustus will say, “I wish there was some way to mask our scent so that we can quietly pick the rose without the boar catching our scent.”  At this moment the player should use the boar fecal matter. When this happens Caeser will spread the boar shit over his entire body and will then be able to pick the rose.  The giant boar, </w:t>
      </w:r>
      <w:proofErr w:type="spellStart"/>
      <w:r>
        <w:rPr>
          <w:rFonts w:ascii="Times New Roman" w:eastAsia="Times New Roman" w:hAnsi="Times New Roman" w:cs="Times New Roman"/>
          <w:color w:val="000000"/>
        </w:rPr>
        <w:t>Boremaug</w:t>
      </w:r>
      <w:proofErr w:type="spellEnd"/>
      <w:r>
        <w:rPr>
          <w:rFonts w:ascii="Times New Roman" w:eastAsia="Times New Roman" w:hAnsi="Times New Roman" w:cs="Times New Roman"/>
          <w:color w:val="000000"/>
        </w:rPr>
        <w:t>, is an optional boss later on.</w:t>
      </w:r>
    </w:p>
    <w:p w14:paraId="42A87966" w14:textId="77777777" w:rsidR="003361E2" w:rsidRDefault="003361E2">
      <w:pPr>
        <w:spacing w:after="0"/>
        <w:rPr>
          <w:rFonts w:ascii="Times New Roman" w:eastAsia="Times New Roman" w:hAnsi="Times New Roman" w:cs="Times New Roman"/>
        </w:rPr>
      </w:pPr>
    </w:p>
    <w:p w14:paraId="544607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receiving the rose,</w:t>
      </w:r>
    </w:p>
    <w:p w14:paraId="1D9FB9EE" w14:textId="77777777" w:rsidR="003361E2" w:rsidRDefault="003361E2">
      <w:pPr>
        <w:spacing w:after="0"/>
        <w:rPr>
          <w:rFonts w:ascii="Times New Roman" w:eastAsia="Times New Roman" w:hAnsi="Times New Roman" w:cs="Times New Roman"/>
        </w:rPr>
      </w:pPr>
    </w:p>
    <w:p w14:paraId="13AC9E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Finally, Theresa's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I can't believe how beautiful it is. I'll keep it pressed in my journal to preserve it.</w:t>
      </w:r>
    </w:p>
    <w:p w14:paraId="60459F12" w14:textId="77777777" w:rsidR="003361E2" w:rsidRDefault="003361E2">
      <w:pPr>
        <w:spacing w:after="0"/>
        <w:rPr>
          <w:rFonts w:ascii="Times New Roman" w:eastAsia="Times New Roman" w:hAnsi="Times New Roman" w:cs="Times New Roman"/>
        </w:rPr>
      </w:pPr>
    </w:p>
    <w:p w14:paraId="69F464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Now how to clean this smell off of us?</w:t>
      </w:r>
    </w:p>
    <w:p w14:paraId="5FC3894F" w14:textId="77777777" w:rsidR="003361E2" w:rsidRDefault="003361E2">
      <w:pPr>
        <w:spacing w:after="0"/>
        <w:rPr>
          <w:rFonts w:ascii="Times New Roman" w:eastAsia="Times New Roman" w:hAnsi="Times New Roman" w:cs="Times New Roman"/>
        </w:rPr>
      </w:pPr>
    </w:p>
    <w:p w14:paraId="6B778C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think I'm going to vomit.</w:t>
      </w:r>
    </w:p>
    <w:p w14:paraId="644639E0" w14:textId="77777777" w:rsidR="003361E2" w:rsidRDefault="00000000">
      <w:pPr>
        <w:pStyle w:val="Heading1"/>
        <w:rPr>
          <w:sz w:val="36"/>
          <w:szCs w:val="36"/>
        </w:rPr>
      </w:pPr>
      <w:bookmarkStart w:id="96" w:name="_89yfec1an3ap" w:colFirst="0" w:colLast="0"/>
      <w:bookmarkStart w:id="97" w:name="_Toc189930118"/>
      <w:bookmarkEnd w:id="96"/>
      <w:r>
        <w:rPr>
          <w:sz w:val="36"/>
          <w:szCs w:val="36"/>
        </w:rPr>
        <w:t xml:space="preserve">The </w:t>
      </w:r>
      <w:proofErr w:type="spellStart"/>
      <w:r>
        <w:rPr>
          <w:sz w:val="36"/>
          <w:szCs w:val="36"/>
        </w:rPr>
        <w:t>Heremus</w:t>
      </w:r>
      <w:proofErr w:type="spellEnd"/>
      <w:r>
        <w:rPr>
          <w:sz w:val="36"/>
          <w:szCs w:val="36"/>
        </w:rPr>
        <w:t xml:space="preserve"> (Very subject to change)</w:t>
      </w:r>
      <w:bookmarkEnd w:id="97"/>
    </w:p>
    <w:p w14:paraId="75273963" w14:textId="77777777" w:rsidR="003361E2" w:rsidRDefault="00000000">
      <w:pPr>
        <w:pStyle w:val="Heading2"/>
      </w:pPr>
      <w:bookmarkStart w:id="98" w:name="_hd9g6t1qmz6y" w:colFirst="0" w:colLast="0"/>
      <w:bookmarkStart w:id="99" w:name="_Toc189930119"/>
      <w:bookmarkEnd w:id="98"/>
      <w:r>
        <w:t>Sandstorm Begins Again</w:t>
      </w:r>
      <w:bookmarkEnd w:id="99"/>
    </w:p>
    <w:p w14:paraId="7CD184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Ugh....the sandstorms in this place. It’s unbearable.</w:t>
      </w:r>
    </w:p>
    <w:p w14:paraId="0CC96E79" w14:textId="77777777" w:rsidR="003361E2" w:rsidRDefault="003361E2">
      <w:pPr>
        <w:spacing w:after="0"/>
        <w:rPr>
          <w:rFonts w:ascii="Times New Roman" w:eastAsia="Times New Roman" w:hAnsi="Times New Roman" w:cs="Times New Roman"/>
        </w:rPr>
      </w:pPr>
    </w:p>
    <w:p w14:paraId="269FD89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Once we revive Corydon Deus this storm will spread across the entire continent. The Reditus will know what we have felt our entire lives.</w:t>
      </w:r>
    </w:p>
    <w:p w14:paraId="5D461C3C" w14:textId="77777777" w:rsidR="003361E2" w:rsidRDefault="003361E2">
      <w:pPr>
        <w:spacing w:after="0"/>
        <w:rPr>
          <w:rFonts w:ascii="Times New Roman" w:eastAsia="Times New Roman" w:hAnsi="Times New Roman" w:cs="Times New Roman"/>
        </w:rPr>
      </w:pPr>
    </w:p>
    <w:p w14:paraId="65B606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Come Caeser, let us continue.</w:t>
      </w:r>
    </w:p>
    <w:p w14:paraId="132F1075" w14:textId="77777777" w:rsidR="003361E2" w:rsidRDefault="003361E2">
      <w:pPr>
        <w:spacing w:after="0"/>
        <w:rPr>
          <w:rFonts w:ascii="Times New Roman" w:eastAsia="Times New Roman" w:hAnsi="Times New Roman" w:cs="Times New Roman"/>
        </w:rPr>
      </w:pPr>
    </w:p>
    <w:p w14:paraId="0F971E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 Death Boar suddenly appears and blocks their path.)</w:t>
      </w:r>
    </w:p>
    <w:p w14:paraId="3370CE4D" w14:textId="77777777" w:rsidR="003361E2" w:rsidRDefault="003361E2">
      <w:pPr>
        <w:spacing w:after="0"/>
        <w:rPr>
          <w:rFonts w:ascii="Times New Roman" w:eastAsia="Times New Roman" w:hAnsi="Times New Roman" w:cs="Times New Roman"/>
        </w:rPr>
      </w:pPr>
    </w:p>
    <w:p w14:paraId="09A731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Augustus: I think that Death Boar wants us to pay a toll for passage. </w:t>
      </w:r>
    </w:p>
    <w:p w14:paraId="6E1A00FA" w14:textId="77777777" w:rsidR="003361E2" w:rsidRDefault="003361E2">
      <w:pPr>
        <w:spacing w:after="0"/>
        <w:rPr>
          <w:rFonts w:ascii="Times New Roman" w:eastAsia="Times New Roman" w:hAnsi="Times New Roman" w:cs="Times New Roman"/>
        </w:rPr>
      </w:pPr>
    </w:p>
    <w:p w14:paraId="76A459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Yes father, it shall pay the toll with its own blood. Now let me show you why you have brought me. </w:t>
      </w:r>
    </w:p>
    <w:p w14:paraId="1A1025A0" w14:textId="77777777" w:rsidR="003361E2" w:rsidRDefault="003361E2">
      <w:pPr>
        <w:spacing w:after="0"/>
        <w:rPr>
          <w:rFonts w:ascii="Times New Roman" w:eastAsia="Times New Roman" w:hAnsi="Times New Roman" w:cs="Times New Roman"/>
        </w:rPr>
      </w:pPr>
    </w:p>
    <w:p w14:paraId="78802963" w14:textId="77777777" w:rsidR="003361E2" w:rsidRDefault="00000000">
      <w:pPr>
        <w:pStyle w:val="Heading2"/>
        <w:spacing w:after="0"/>
        <w:rPr>
          <w:rFonts w:ascii="Courier New" w:eastAsia="Courier New" w:hAnsi="Courier New" w:cs="Courier New"/>
        </w:rPr>
      </w:pPr>
      <w:bookmarkStart w:id="100" w:name="_17iqzfqna2xk" w:colFirst="0" w:colLast="0"/>
      <w:bookmarkStart w:id="101" w:name="_Toc189930120"/>
      <w:bookmarkEnd w:id="100"/>
      <w:r>
        <w:rPr>
          <w:rFonts w:ascii="Courier New" w:eastAsia="Courier New" w:hAnsi="Courier New" w:cs="Courier New"/>
        </w:rPr>
        <w:t>Tutorial</w:t>
      </w:r>
      <w:bookmarkEnd w:id="101"/>
    </w:p>
    <w:p w14:paraId="67C0B8FE" w14:textId="77777777" w:rsidR="003361E2" w:rsidRDefault="003361E2">
      <w:pPr>
        <w:rPr>
          <w:rFonts w:ascii="Times New Roman" w:eastAsia="Times New Roman" w:hAnsi="Times New Roman" w:cs="Times New Roman"/>
        </w:rPr>
      </w:pPr>
    </w:p>
    <w:p w14:paraId="6785D63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Now listen up Father, while you were up on the mountain praying and fixing drones. I was secretly hunting boars and other creatures of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w:t>
      </w:r>
    </w:p>
    <w:p w14:paraId="147701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Each enemy has a weakness. It's up to you to figure out its weakness to gain an advantage in battle.</w:t>
      </w:r>
    </w:p>
    <w:p w14:paraId="348339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 Death Boar is weak against fire. Attack with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to drain the Death Boar’s stamina which is displayed by the numerical value within the target above the enemy.</w:t>
      </w:r>
    </w:p>
    <w:p w14:paraId="293BA4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attacks the enemy)</w:t>
      </w:r>
    </w:p>
    <w:p w14:paraId="7022EA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Wow did you see that!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is so motivated now he gets a second turn. Keep in mind though that attacking an enemy's weakness greatly increases the aggression the enemies have towards that specific unit. They might try to counter attack. </w:t>
      </w:r>
    </w:p>
    <w:p w14:paraId="068200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If you wish to reduce your </w:t>
      </w:r>
      <w:proofErr w:type="spellStart"/>
      <w:r>
        <w:rPr>
          <w:rFonts w:ascii="Times New Roman" w:eastAsia="Times New Roman" w:hAnsi="Times New Roman" w:cs="Times New Roman"/>
        </w:rPr>
        <w:t>aggro</w:t>
      </w:r>
      <w:proofErr w:type="spellEnd"/>
      <w:r>
        <w:rPr>
          <w:rFonts w:ascii="Times New Roman" w:eastAsia="Times New Roman" w:hAnsi="Times New Roman" w:cs="Times New Roman"/>
        </w:rPr>
        <w:t xml:space="preserve"> then defend with that unit. Since the enemy is isolated and </w:t>
      </w:r>
      <w:proofErr w:type="gramStart"/>
      <w:r>
        <w:rPr>
          <w:rFonts w:ascii="Times New Roman" w:eastAsia="Times New Roman" w:hAnsi="Times New Roman" w:cs="Times New Roman"/>
        </w:rPr>
        <w:t>alone</w:t>
      </w:r>
      <w:proofErr w:type="gramEnd"/>
      <w:r>
        <w:rPr>
          <w:rFonts w:ascii="Times New Roman" w:eastAsia="Times New Roman" w:hAnsi="Times New Roman" w:cs="Times New Roman"/>
        </w:rPr>
        <w:t xml:space="preserve"> we’ll attack again with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and stagger the enemy. </w:t>
      </w:r>
    </w:p>
    <w:p w14:paraId="4464B69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attacks again.)</w:t>
      </w:r>
    </w:p>
    <w:p w14:paraId="66BED3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While the enemy is staggered all attacks will do critical damage.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might be wise to save our overdrive attacks for this very moment. Let’s kill this boar now that you know how to hunt. </w:t>
      </w:r>
    </w:p>
    <w:p w14:paraId="41D4B6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Augustus: Something I also wanted to mention is that if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disassembles a weakened robot he can learn that robot's skills. A little upgrade I put in him before going. </w:t>
      </w:r>
    </w:p>
    <w:p w14:paraId="186104A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Great, I’ll keep that in mind as we wander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Let’s go!</w:t>
      </w:r>
    </w:p>
    <w:p w14:paraId="5CFC4C1D" w14:textId="77777777" w:rsidR="003361E2" w:rsidRDefault="00000000">
      <w:pPr>
        <w:pStyle w:val="Heading2"/>
      </w:pPr>
      <w:bookmarkStart w:id="102" w:name="_9o4ilfktddfw" w:colFirst="0" w:colLast="0"/>
      <w:bookmarkStart w:id="103" w:name="_Toc189930121"/>
      <w:bookmarkEnd w:id="102"/>
      <w:r>
        <w:t>Where They Burn Blasphemers</w:t>
      </w:r>
      <w:bookmarkEnd w:id="103"/>
    </w:p>
    <w:p w14:paraId="5600DF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approaches a charred body surrounded by stone.)</w:t>
      </w:r>
    </w:p>
    <w:p w14:paraId="7A868D30" w14:textId="77777777" w:rsidR="003361E2" w:rsidRDefault="003361E2">
      <w:pPr>
        <w:spacing w:after="0"/>
        <w:rPr>
          <w:rFonts w:ascii="Times New Roman" w:eastAsia="Times New Roman" w:hAnsi="Times New Roman" w:cs="Times New Roman"/>
        </w:rPr>
      </w:pPr>
    </w:p>
    <w:p w14:paraId="16E35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is where they burn blasphemers.</w:t>
      </w:r>
    </w:p>
    <w:p w14:paraId="2B376181" w14:textId="77777777" w:rsidR="003361E2" w:rsidRDefault="003361E2">
      <w:pPr>
        <w:spacing w:after="0"/>
        <w:rPr>
          <w:rFonts w:ascii="Times New Roman" w:eastAsia="Times New Roman" w:hAnsi="Times New Roman" w:cs="Times New Roman"/>
        </w:rPr>
      </w:pPr>
    </w:p>
    <w:p w14:paraId="06A463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you don’t think that’s a little extreme?</w:t>
      </w:r>
    </w:p>
    <w:p w14:paraId="6B96D7A4" w14:textId="77777777" w:rsidR="003361E2" w:rsidRDefault="003361E2">
      <w:pPr>
        <w:spacing w:after="0"/>
        <w:rPr>
          <w:rFonts w:ascii="Times New Roman" w:eastAsia="Times New Roman" w:hAnsi="Times New Roman" w:cs="Times New Roman"/>
        </w:rPr>
      </w:pPr>
    </w:p>
    <w:p w14:paraId="14DB92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 must be done to keep order in camp. There must be repercussions for offending Corydon Deus.</w:t>
      </w:r>
    </w:p>
    <w:p w14:paraId="469710D3" w14:textId="77777777" w:rsidR="003361E2" w:rsidRDefault="003361E2">
      <w:pPr>
        <w:spacing w:after="0"/>
        <w:rPr>
          <w:rFonts w:ascii="Times New Roman" w:eastAsia="Times New Roman" w:hAnsi="Times New Roman" w:cs="Times New Roman"/>
        </w:rPr>
      </w:pPr>
    </w:p>
    <w:p w14:paraId="2C6D52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Offending Corydon Deus or offending the high priest?</w:t>
      </w:r>
    </w:p>
    <w:p w14:paraId="79126977" w14:textId="77777777" w:rsidR="003361E2" w:rsidRDefault="003361E2">
      <w:pPr>
        <w:spacing w:after="0"/>
        <w:rPr>
          <w:rFonts w:ascii="Times New Roman" w:eastAsia="Times New Roman" w:hAnsi="Times New Roman" w:cs="Times New Roman"/>
        </w:rPr>
      </w:pPr>
    </w:p>
    <w:p w14:paraId="5264FC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One and the same. Since Corydon Deus is not here the high priest stands in his place. He has the Annals of Time so he knows what is in the interest of Corydon Deus. He must not be questioned. I’ve known the high priest from my youth and he has always kept order. He has helped many grieving widows who have lost husbands to the Deepest parts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073BA240" w14:textId="77777777" w:rsidR="003361E2" w:rsidRDefault="003361E2">
      <w:pPr>
        <w:spacing w:after="0"/>
        <w:rPr>
          <w:rFonts w:ascii="Times New Roman" w:eastAsia="Times New Roman" w:hAnsi="Times New Roman" w:cs="Times New Roman"/>
        </w:rPr>
      </w:pPr>
    </w:p>
    <w:p w14:paraId="15CC1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(Whispers): “Helped.”</w:t>
      </w:r>
    </w:p>
    <w:p w14:paraId="52EEEDA6" w14:textId="77777777" w:rsidR="003361E2" w:rsidRDefault="003361E2">
      <w:pPr>
        <w:spacing w:after="0"/>
        <w:rPr>
          <w:rFonts w:ascii="Times New Roman" w:eastAsia="Times New Roman" w:hAnsi="Times New Roman" w:cs="Times New Roman"/>
        </w:rPr>
      </w:pPr>
    </w:p>
    <w:p w14:paraId="331FD2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14:paraId="66C8E60D" w14:textId="77777777" w:rsidR="003361E2" w:rsidRDefault="003361E2">
      <w:pPr>
        <w:spacing w:after="0"/>
        <w:rPr>
          <w:rFonts w:ascii="Times New Roman" w:eastAsia="Times New Roman" w:hAnsi="Times New Roman" w:cs="Times New Roman"/>
        </w:rPr>
      </w:pPr>
    </w:p>
    <w:p w14:paraId="442E71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Nothing father. You're right, the high priest does keep order in our camp. Without him there would be absolute chaos.</w:t>
      </w:r>
    </w:p>
    <w:p w14:paraId="44C79048" w14:textId="77777777" w:rsidR="003361E2" w:rsidRDefault="003361E2">
      <w:pPr>
        <w:spacing w:after="0"/>
        <w:rPr>
          <w:rFonts w:ascii="Times New Roman" w:eastAsia="Times New Roman" w:hAnsi="Times New Roman" w:cs="Times New Roman"/>
        </w:rPr>
      </w:pPr>
    </w:p>
    <w:p w14:paraId="36F6F4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can revive Corydon Deus then there will be no need for the high priest.</w:t>
      </w:r>
    </w:p>
    <w:p w14:paraId="3B09AEAA" w14:textId="77777777" w:rsidR="003361E2" w:rsidRDefault="003361E2">
      <w:pPr>
        <w:spacing w:after="0"/>
        <w:rPr>
          <w:rFonts w:ascii="Times New Roman" w:eastAsia="Times New Roman" w:hAnsi="Times New Roman" w:cs="Times New Roman"/>
        </w:rPr>
      </w:pPr>
    </w:p>
    <w:p w14:paraId="7D7E74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 would be nice, let’s continue, it’s hot out here.</w:t>
      </w:r>
    </w:p>
    <w:p w14:paraId="7749C897" w14:textId="77777777" w:rsidR="003361E2" w:rsidRDefault="00000000">
      <w:pPr>
        <w:pStyle w:val="Heading2"/>
      </w:pPr>
      <w:bookmarkStart w:id="104" w:name="_vl6dmogh9xoz" w:colFirst="0" w:colLast="0"/>
      <w:bookmarkStart w:id="105" w:name="_Toc189930122"/>
      <w:bookmarkEnd w:id="104"/>
      <w:r>
        <w:t>Hunters Camping</w:t>
      </w:r>
      <w:bookmarkEnd w:id="105"/>
    </w:p>
    <w:p w14:paraId="64A14F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I saw some bandits run into the forest after they attacked us. I chased after them but they disappeared.  I wonder where they could have gone</w:t>
      </w:r>
      <w:proofErr w:type="gramStart"/>
      <w:r>
        <w:rPr>
          <w:rFonts w:ascii="Times New Roman" w:eastAsia="Times New Roman" w:hAnsi="Times New Roman" w:cs="Times New Roman"/>
          <w:color w:val="000000"/>
        </w:rPr>
        <w:t>.....</w:t>
      </w:r>
      <w:proofErr w:type="gramEnd"/>
    </w:p>
    <w:p w14:paraId="1B7F4A8F" w14:textId="77777777" w:rsidR="003361E2" w:rsidRDefault="003361E2">
      <w:pPr>
        <w:spacing w:after="0"/>
        <w:rPr>
          <w:rFonts w:ascii="Times New Roman" w:eastAsia="Times New Roman" w:hAnsi="Times New Roman" w:cs="Times New Roman"/>
        </w:rPr>
      </w:pPr>
    </w:p>
    <w:p w14:paraId="7D5C16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To the west is Zen, but is blocked by a Reditus checkpoint. South is Mt. Corydon Deus. East goes deeper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50DEFD08" w14:textId="77777777" w:rsidR="003361E2" w:rsidRDefault="003361E2">
      <w:pPr>
        <w:spacing w:after="0"/>
        <w:rPr>
          <w:rFonts w:ascii="Times New Roman" w:eastAsia="Times New Roman" w:hAnsi="Times New Roman" w:cs="Times New Roman"/>
        </w:rPr>
      </w:pPr>
    </w:p>
    <w:p w14:paraId="159E0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Hunter: I don't trust those Reditus. Sometimes they attack us for no reason. Watch yourself in this weather, Augustus. Reditus drones have been known to ambush us.</w:t>
      </w:r>
    </w:p>
    <w:p w14:paraId="6A1CD8B5" w14:textId="77777777" w:rsidR="003361E2" w:rsidRDefault="00000000">
      <w:pPr>
        <w:pStyle w:val="Heading2"/>
      </w:pPr>
      <w:bookmarkStart w:id="106" w:name="_68jetcoxmogr" w:colFirst="0" w:colLast="0"/>
      <w:bookmarkStart w:id="107" w:name="_Toc189930123"/>
      <w:bookmarkEnd w:id="106"/>
      <w:r>
        <w:lastRenderedPageBreak/>
        <w:t>Mount Corydon Deus</w:t>
      </w:r>
      <w:bookmarkEnd w:id="107"/>
    </w:p>
    <w:p w14:paraId="6FB295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When you come up here does Corydon Deus speak to you?</w:t>
      </w:r>
    </w:p>
    <w:p w14:paraId="311AA813" w14:textId="77777777" w:rsidR="003361E2" w:rsidRDefault="003361E2">
      <w:pPr>
        <w:spacing w:after="0"/>
        <w:rPr>
          <w:rFonts w:ascii="Times New Roman" w:eastAsia="Times New Roman" w:hAnsi="Times New Roman" w:cs="Times New Roman"/>
        </w:rPr>
      </w:pPr>
    </w:p>
    <w:p w14:paraId="66AEAC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has a different way of speaking. His voice is in the wind if you listen carefully. It leads and guides the way. Where the wind is, there his voice is also.</w:t>
      </w:r>
    </w:p>
    <w:p w14:paraId="562DF47D" w14:textId="77777777" w:rsidR="003361E2" w:rsidRDefault="003361E2">
      <w:pPr>
        <w:spacing w:after="0"/>
        <w:rPr>
          <w:rFonts w:ascii="Times New Roman" w:eastAsia="Times New Roman" w:hAnsi="Times New Roman" w:cs="Times New Roman"/>
        </w:rPr>
      </w:pPr>
    </w:p>
    <w:p w14:paraId="3C0956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Wow. I wish I could have the faith you have, Father.</w:t>
      </w:r>
    </w:p>
    <w:p w14:paraId="4D3BAC00" w14:textId="77777777" w:rsidR="003361E2" w:rsidRDefault="003361E2">
      <w:pPr>
        <w:spacing w:after="0"/>
        <w:rPr>
          <w:rFonts w:ascii="Times New Roman" w:eastAsia="Times New Roman" w:hAnsi="Times New Roman" w:cs="Times New Roman"/>
        </w:rPr>
      </w:pPr>
    </w:p>
    <w:p w14:paraId="054269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kept some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around here just in case. I forgot where I put them. It was so long ago. Let us search for them.</w:t>
      </w:r>
    </w:p>
    <w:p w14:paraId="5FE6481E" w14:textId="77777777" w:rsidR="003361E2" w:rsidRDefault="00000000">
      <w:pPr>
        <w:pStyle w:val="Heading1"/>
      </w:pPr>
      <w:bookmarkStart w:id="108" w:name="_jlksr4kh091w" w:colFirst="0" w:colLast="0"/>
      <w:bookmarkStart w:id="109" w:name="_Toc189930124"/>
      <w:bookmarkEnd w:id="108"/>
      <w:r>
        <w:t>Bandit Cave</w:t>
      </w:r>
      <w:bookmarkEnd w:id="109"/>
    </w:p>
    <w:p w14:paraId="20698862" w14:textId="77777777" w:rsidR="003361E2" w:rsidRDefault="00000000">
      <w:pPr>
        <w:pStyle w:val="Heading2"/>
        <w:spacing w:after="0"/>
      </w:pPr>
      <w:bookmarkStart w:id="110" w:name="_gvtopdtsmjr9" w:colFirst="0" w:colLast="0"/>
      <w:bookmarkStart w:id="111" w:name="_Toc189930125"/>
      <w:bookmarkEnd w:id="110"/>
      <w:r>
        <w:t>Bandit Confrontation</w:t>
      </w:r>
      <w:bookmarkEnd w:id="111"/>
    </w:p>
    <w:p w14:paraId="0BA1D72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and Caeser see three bandits and a girl covered in a black cloak being held captive,</w:t>
      </w:r>
    </w:p>
    <w:p w14:paraId="5AC75B1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Girl: Hey! Please help me. These brutes kidnapped me.</w:t>
      </w:r>
    </w:p>
    <w:p w14:paraId="2CFF5BFA"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Augustus: Hey! Let go of that girl!</w:t>
      </w:r>
    </w:p>
    <w:p w14:paraId="5B7843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A long uneasy silence passes.</w:t>
      </w:r>
    </w:p>
    <w:p w14:paraId="2FC79870"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Caeser: Hello, I don’t think you understand what we’re trying to say? We’re saying let go of the girl or die.</w:t>
      </w:r>
    </w:p>
    <w:p w14:paraId="172FBA7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2: Did you hear something?</w:t>
      </w:r>
    </w:p>
    <w:p w14:paraId="1D10F61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1: I think this </w:t>
      </w:r>
      <w:proofErr w:type="spellStart"/>
      <w:r>
        <w:rPr>
          <w:rFonts w:ascii="Times New Roman" w:eastAsia="Times New Roman" w:hAnsi="Times New Roman" w:cs="Times New Roman"/>
          <w:highlight w:val="yellow"/>
        </w:rPr>
        <w:t>Rediit</w:t>
      </w:r>
      <w:proofErr w:type="spellEnd"/>
      <w:r>
        <w:rPr>
          <w:rFonts w:ascii="Times New Roman" w:eastAsia="Times New Roman" w:hAnsi="Times New Roman" w:cs="Times New Roman"/>
          <w:highlight w:val="yellow"/>
        </w:rPr>
        <w:t xml:space="preserve"> scum wants us to let go of this girl.</w:t>
      </w:r>
    </w:p>
    <w:p w14:paraId="2EBCC2A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 Bandit 2: </w:t>
      </w:r>
      <w:proofErr w:type="gramStart"/>
      <w:r>
        <w:rPr>
          <w:rFonts w:ascii="Times New Roman" w:eastAsia="Times New Roman" w:hAnsi="Times New Roman" w:cs="Times New Roman"/>
          <w:highlight w:val="yellow"/>
        </w:rPr>
        <w:t>Yeah</w:t>
      </w:r>
      <w:proofErr w:type="gramEnd"/>
      <w:r>
        <w:rPr>
          <w:rFonts w:ascii="Times New Roman" w:eastAsia="Times New Roman" w:hAnsi="Times New Roman" w:cs="Times New Roman"/>
          <w:highlight w:val="yellow"/>
        </w:rPr>
        <w:t xml:space="preserve"> he wants us to let go of the girl because he’s a big shot, a superstar, get a load of this guy.</w:t>
      </w:r>
    </w:p>
    <w:p w14:paraId="1A84E17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Bandit 1: He comes into our cave and he says, “Hey this is my cave, let go of that girl.” It’s like he doesn’t realize who he is and the precarious situation he’s in. Maybe those </w:t>
      </w:r>
      <w:proofErr w:type="spellStart"/>
      <w:r>
        <w:rPr>
          <w:rFonts w:ascii="Times New Roman" w:eastAsia="Times New Roman" w:hAnsi="Times New Roman" w:cs="Times New Roman"/>
          <w:highlight w:val="yellow"/>
        </w:rPr>
        <w:t>Rediit</w:t>
      </w:r>
      <w:proofErr w:type="spellEnd"/>
      <w:r>
        <w:rPr>
          <w:rFonts w:ascii="Times New Roman" w:eastAsia="Times New Roman" w:hAnsi="Times New Roman" w:cs="Times New Roman"/>
          <w:highlight w:val="yellow"/>
        </w:rPr>
        <w:t xml:space="preserve"> skeletons dangling from those trees didn’t send a clear enough message.</w:t>
      </w:r>
    </w:p>
    <w:p w14:paraId="76C9F5FB"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 xml:space="preserve">Bandit 2: Definitely not clear enough. We’re </w:t>
      </w:r>
      <w:proofErr w:type="spellStart"/>
      <w:r>
        <w:rPr>
          <w:rFonts w:ascii="Times New Roman" w:eastAsia="Times New Roman" w:hAnsi="Times New Roman" w:cs="Times New Roman"/>
          <w:highlight w:val="yellow"/>
        </w:rPr>
        <w:t>gonna</w:t>
      </w:r>
      <w:proofErr w:type="spellEnd"/>
      <w:r>
        <w:rPr>
          <w:rFonts w:ascii="Times New Roman" w:eastAsia="Times New Roman" w:hAnsi="Times New Roman" w:cs="Times New Roman"/>
          <w:highlight w:val="yellow"/>
        </w:rPr>
        <w:t xml:space="preserve"> have to get to the level of </w:t>
      </w:r>
      <w:proofErr w:type="spellStart"/>
      <w:r>
        <w:rPr>
          <w:rFonts w:ascii="Times New Roman" w:eastAsia="Times New Roman" w:hAnsi="Times New Roman" w:cs="Times New Roman"/>
          <w:highlight w:val="yellow"/>
        </w:rPr>
        <w:t>Relm</w:t>
      </w:r>
      <w:proofErr w:type="spellEnd"/>
      <w:r>
        <w:rPr>
          <w:rFonts w:ascii="Times New Roman" w:eastAsia="Times New Roman" w:hAnsi="Times New Roman" w:cs="Times New Roman"/>
          <w:highlight w:val="yellow"/>
        </w:rPr>
        <w:t xml:space="preserve"> to paint a clear enough picture for these silly buffoons. </w:t>
      </w:r>
    </w:p>
    <w:p w14:paraId="3CEE8C0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Bandit 1: The girl is ours and soon you’re going to be D-E-A-D. Dead.</w:t>
      </w:r>
    </w:p>
    <w:p w14:paraId="267ECD79"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After battle,</w:t>
      </w:r>
    </w:p>
    <w:p w14:paraId="699D682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Girl: Thanks for saving me. My name is Macy. These bandits kidnapped me from my home. They did horrible things to me here.</w:t>
      </w:r>
    </w:p>
    <w:p w14:paraId="56B0BDA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lastRenderedPageBreak/>
        <w:t>Augustus: Don’t worry, you're safe with us.</w:t>
      </w:r>
    </w:p>
    <w:p w14:paraId="5567F58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Who’s the handsome guy?</w:t>
      </w:r>
    </w:p>
    <w:p w14:paraId="1042F15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(he blushes) My name is Caeser nice to meet you.</w:t>
      </w:r>
    </w:p>
    <w:p w14:paraId="73308FE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You’re so strong, what do they feed you?</w:t>
      </w:r>
    </w:p>
    <w:p w14:paraId="290CBAA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Dark root and Yak’s porridge.</w:t>
      </w:r>
    </w:p>
    <w:p w14:paraId="68625623"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Huh, that’s gross.</w:t>
      </w:r>
    </w:p>
    <w:p w14:paraId="1F8F6E02"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We're trying to find these bandits’ boss. You know where we can find them?</w:t>
      </w:r>
    </w:p>
    <w:p w14:paraId="5C7C0EC7"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These bandits are master ninjas. They have incredible stamina and they can jump over the long gaps that lead to their base. I hope you guys came ready to jump.</w:t>
      </w:r>
    </w:p>
    <w:p w14:paraId="1E4FD02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Dark root in yak’s porridge makes the legs strong. I’m more than ready.</w:t>
      </w:r>
    </w:p>
    <w:p w14:paraId="76F0EBD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Well, lead the way bronco, let’s jump over these gaps.</w:t>
      </w:r>
    </w:p>
    <w:p w14:paraId="13946D20" w14:textId="77777777" w:rsidR="003361E2" w:rsidRDefault="00000000">
      <w:pPr>
        <w:spacing w:before="240" w:after="0"/>
        <w:rPr>
          <w:ins w:id="112" w:author="Kingsley Nwaogu" w:date="2023-03-09T19:50:00Z"/>
          <w:rFonts w:ascii="Times New Roman" w:eastAsia="Times New Roman" w:hAnsi="Times New Roman" w:cs="Times New Roman"/>
          <w:highlight w:val="yellow"/>
        </w:rPr>
      </w:pPr>
      <w:r>
        <w:rPr>
          <w:rFonts w:ascii="Times New Roman" w:eastAsia="Times New Roman" w:hAnsi="Times New Roman" w:cs="Times New Roman"/>
          <w:highlight w:val="yellow"/>
        </w:rPr>
        <w:t>(Macy Joins the party)</w:t>
      </w:r>
    </w:p>
    <w:p w14:paraId="402B2C2F" w14:textId="77777777" w:rsidR="003361E2" w:rsidRDefault="003361E2">
      <w:pPr>
        <w:spacing w:before="240" w:after="0"/>
        <w:rPr>
          <w:ins w:id="113" w:author="Kingsley Nwaogu" w:date="2023-03-09T19:50:00Z"/>
          <w:rFonts w:ascii="Times New Roman" w:eastAsia="Times New Roman" w:hAnsi="Times New Roman" w:cs="Times New Roman"/>
          <w:highlight w:val="yellow"/>
        </w:rPr>
      </w:pPr>
    </w:p>
    <w:p w14:paraId="534ACC75" w14:textId="77777777" w:rsidR="003361E2" w:rsidRPr="003361E2" w:rsidRDefault="00000000">
      <w:pPr>
        <w:spacing w:before="240" w:after="0"/>
        <w:rPr>
          <w:rFonts w:ascii="Times New Roman" w:eastAsia="Times New Roman" w:hAnsi="Times New Roman" w:cs="Times New Roman"/>
          <w:highlight w:val="cyan"/>
          <w:rPrChange w:id="114" w:author="Kingsley Nwaogu" w:date="2023-03-09T19:51:00Z">
            <w:rPr>
              <w:rFonts w:ascii="Times New Roman" w:eastAsia="Times New Roman" w:hAnsi="Times New Roman" w:cs="Times New Roman"/>
              <w:highlight w:val="yellow"/>
            </w:rPr>
          </w:rPrChange>
        </w:rPr>
      </w:pPr>
      <w:ins w:id="115" w:author="Kingsley Nwaogu" w:date="2023-03-09T19:50:00Z">
        <w:r>
          <w:rPr>
            <w:rFonts w:ascii="Times New Roman" w:eastAsia="Times New Roman" w:hAnsi="Times New Roman" w:cs="Times New Roman"/>
            <w:highlight w:val="cyan"/>
            <w:rPrChange w:id="116" w:author="Kingsley Nwaogu" w:date="2023-03-09T19:51:00Z">
              <w:rPr>
                <w:rFonts w:ascii="Times New Roman" w:eastAsia="Times New Roman" w:hAnsi="Times New Roman" w:cs="Times New Roman"/>
                <w:highlight w:val="yellow"/>
              </w:rPr>
            </w:rPrChange>
          </w:rPr>
          <w:t>Nice change! At this point suspicion that Macy is planning to betray the group should be quite low to the player.</w:t>
        </w:r>
      </w:ins>
    </w:p>
    <w:p w14:paraId="779285FC" w14:textId="77777777" w:rsidR="003361E2" w:rsidRDefault="00000000">
      <w:pPr>
        <w:pStyle w:val="Heading2"/>
        <w:spacing w:before="360" w:after="0"/>
        <w:rPr>
          <w:sz w:val="34"/>
          <w:szCs w:val="34"/>
        </w:rPr>
      </w:pPr>
      <w:bookmarkStart w:id="117" w:name="_hkvtoezffkf7" w:colFirst="0" w:colLast="0"/>
      <w:bookmarkStart w:id="118" w:name="_Toc189930126"/>
      <w:bookmarkEnd w:id="117"/>
      <w:r>
        <w:rPr>
          <w:sz w:val="34"/>
          <w:szCs w:val="34"/>
        </w:rPr>
        <w:t>Long Gap</w:t>
      </w:r>
      <w:bookmarkEnd w:id="118"/>
    </w:p>
    <w:p w14:paraId="4B2AFA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AD6E8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Augustus: This is one long gap.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Do you think you can carry us across?</w:t>
      </w:r>
    </w:p>
    <w:p w14:paraId="31AE68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AD8AC2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Affirmative. Your weight does not exceed my carrying capacity.</w:t>
      </w:r>
    </w:p>
    <w:p w14:paraId="355234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2DC56E9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Alright. I’ll go first.</w:t>
      </w:r>
    </w:p>
    <w:p w14:paraId="0A3098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56209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You can do it Caeser! Just don't look down and put your faith in Corydon Deus!</w:t>
      </w:r>
    </w:p>
    <w:p w14:paraId="1D05BE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05C1B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Don't forget a little faith in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too!</w:t>
      </w:r>
    </w:p>
    <w:p w14:paraId="689A04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77A8D4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flies over the gap,</w:t>
      </w:r>
    </w:p>
    <w:p w14:paraId="22F64A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D9AA3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Caeser: For a moment there I felt my grip slipping. But then something pushed me from below.</w:t>
      </w:r>
    </w:p>
    <w:p w14:paraId="106D7D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53698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It was the power of Corydon Deus.</w:t>
      </w:r>
    </w:p>
    <w:p w14:paraId="121B02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lastRenderedPageBreak/>
        <w:t xml:space="preserve"> </w:t>
      </w:r>
    </w:p>
    <w:p w14:paraId="314E11DB"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Energy Wall Directive deactivated.</w:t>
      </w:r>
    </w:p>
    <w:p w14:paraId="1B0FBA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5786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Hmmmm</w:t>
      </w:r>
      <w:proofErr w:type="spellEnd"/>
      <w:r>
        <w:rPr>
          <w:rFonts w:ascii="Times New Roman" w:eastAsia="Times New Roman" w:hAnsi="Times New Roman" w:cs="Times New Roman"/>
        </w:rPr>
        <w:t xml:space="preserve">....... </w:t>
      </w:r>
    </w:p>
    <w:p w14:paraId="36F08C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4545C5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Macy it’s your turn now.</w:t>
      </w:r>
    </w:p>
    <w:p w14:paraId="20A7067B" w14:textId="77777777" w:rsidR="003361E2" w:rsidRDefault="003361E2">
      <w:pPr>
        <w:spacing w:after="0"/>
        <w:rPr>
          <w:rFonts w:ascii="Times New Roman" w:eastAsia="Times New Roman" w:hAnsi="Times New Roman" w:cs="Times New Roman"/>
        </w:rPr>
      </w:pPr>
    </w:p>
    <w:p w14:paraId="42B07194"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gears up, takes a couple steps back and quickly sprints towards the gap and jumps over.)</w:t>
      </w:r>
    </w:p>
    <w:p w14:paraId="06020CE4" w14:textId="77777777" w:rsidR="003361E2" w:rsidRDefault="003361E2">
      <w:pPr>
        <w:spacing w:after="0"/>
        <w:rPr>
          <w:rFonts w:ascii="Times New Roman" w:eastAsia="Times New Roman" w:hAnsi="Times New Roman" w:cs="Times New Roman"/>
          <w:highlight w:val="yellow"/>
        </w:rPr>
      </w:pPr>
    </w:p>
    <w:p w14:paraId="17B53D4E"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Caeser: Wow that was amazing, how did you do that?</w:t>
      </w:r>
    </w:p>
    <w:p w14:paraId="1EFD8ED6" w14:textId="77777777" w:rsidR="003361E2" w:rsidRDefault="003361E2">
      <w:pPr>
        <w:spacing w:after="0"/>
        <w:rPr>
          <w:rFonts w:ascii="Times New Roman" w:eastAsia="Times New Roman" w:hAnsi="Times New Roman" w:cs="Times New Roman"/>
          <w:highlight w:val="yellow"/>
        </w:rPr>
      </w:pPr>
    </w:p>
    <w:p w14:paraId="005D75BF"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Living in captivity with these bandits has taught me a thing or two. Let’s get a move on, we're almost there.</w:t>
      </w:r>
    </w:p>
    <w:p w14:paraId="1C7AD73D" w14:textId="77777777" w:rsidR="003361E2" w:rsidRDefault="003361E2">
      <w:pPr>
        <w:spacing w:after="0"/>
        <w:rPr>
          <w:rFonts w:ascii="Times New Roman" w:eastAsia="Times New Roman" w:hAnsi="Times New Roman" w:cs="Times New Roman"/>
        </w:rPr>
      </w:pPr>
    </w:p>
    <w:p w14:paraId="2F9FF124" w14:textId="77777777" w:rsidR="003361E2" w:rsidRDefault="00000000">
      <w:pPr>
        <w:pStyle w:val="Heading2"/>
        <w:spacing w:after="0"/>
      </w:pPr>
      <w:bookmarkStart w:id="119" w:name="_45o35jof1aiw" w:colFirst="0" w:colLast="0"/>
      <w:bookmarkStart w:id="120" w:name="_Toc189930127"/>
      <w:bookmarkEnd w:id="119"/>
      <w:r>
        <w:t>Macy Revenge</w:t>
      </w:r>
      <w:bookmarkEnd w:id="120"/>
    </w:p>
    <w:p w14:paraId="25F2B9DD"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The party enters a room which is darkly lit with one spotlight shining down upon a lone microphone. Macy leaves the party and steps in front of the microphone.</w:t>
      </w:r>
    </w:p>
    <w:p w14:paraId="6BD10735" w14:textId="77777777" w:rsidR="003361E2" w:rsidRDefault="003361E2">
      <w:pPr>
        <w:spacing w:after="0"/>
        <w:rPr>
          <w:rFonts w:ascii="Times New Roman" w:eastAsia="Times New Roman" w:hAnsi="Times New Roman" w:cs="Times New Roman"/>
        </w:rPr>
      </w:pPr>
    </w:p>
    <w:p w14:paraId="4D0E77BC" w14:textId="77777777" w:rsidR="003361E2" w:rsidRDefault="003361E2">
      <w:pPr>
        <w:spacing w:after="0"/>
        <w:rPr>
          <w:rFonts w:ascii="Times New Roman" w:eastAsia="Times New Roman" w:hAnsi="Times New Roman" w:cs="Times New Roman"/>
        </w:rPr>
      </w:pPr>
    </w:p>
    <w:p w14:paraId="3F144E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How was my performance? Were you convinced? Did you actually believe I was a damsel in distress who needed rescue from these depraved bandits? Say hello to my boys. (Lights come on showing more bandits.)</w:t>
      </w:r>
    </w:p>
    <w:p w14:paraId="090D96A1" w14:textId="77777777" w:rsidR="003361E2" w:rsidRDefault="003361E2">
      <w:pPr>
        <w:spacing w:after="0"/>
        <w:rPr>
          <w:rFonts w:ascii="Times New Roman" w:eastAsia="Times New Roman" w:hAnsi="Times New Roman" w:cs="Times New Roman"/>
        </w:rPr>
      </w:pPr>
    </w:p>
    <w:p w14:paraId="6958551C" w14:textId="77777777" w:rsidR="003361E2" w:rsidRDefault="00000000">
      <w:pPr>
        <w:spacing w:after="0"/>
        <w:rPr>
          <w:del w:id="121" w:author="Kingsley Nwaogu" w:date="2023-03-09T19:56:00Z"/>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xml:space="preserve">: Did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cultists come here to extol the virtues of following Corydon Deus? To show me the severity of moral turpitude I've descended from attacking your hunters? I don’t do it for the loot, but because you people sicken me. I don't know why my people let you live after what your god did. </w:t>
      </w:r>
      <w:del w:id="122" w:author="Kingsley Nwaogu" w:date="2023-03-09T19:55:00Z">
        <w:r>
          <w:rPr>
            <w:rFonts w:ascii="Times New Roman" w:eastAsia="Times New Roman" w:hAnsi="Times New Roman" w:cs="Times New Roman"/>
            <w:color w:val="000000"/>
          </w:rPr>
          <w:delText xml:space="preserve">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w:delText>
        </w:r>
      </w:del>
      <w:ins w:id="123" w:author="Kingsley Nwaogu" w:date="2023-03-09T19:55:00Z">
        <w:r>
          <w:rPr>
            <w:rFonts w:ascii="Times New Roman" w:eastAsia="Times New Roman" w:hAnsi="Times New Roman" w:cs="Times New Roman"/>
            <w:color w:val="000000"/>
          </w:rPr>
          <w:t xml:space="preserve"> If he hadn’t lifted the continent into the sky… maybe my parents would still be here. </w:t>
        </w:r>
      </w:ins>
      <w:r>
        <w:rPr>
          <w:rFonts w:ascii="Times New Roman" w:eastAsia="Times New Roman" w:hAnsi="Times New Roman" w:cs="Times New Roman"/>
          <w:color w:val="000000"/>
        </w:rPr>
        <w:t xml:space="preserve">Ever since that day I have lived on the streets. I stole, prostituted myself, and did whatever it took so that one day I </w:t>
      </w:r>
      <w:ins w:id="124" w:author="Kingsley Nwaogu" w:date="2023-03-09T19:56:00Z">
        <w:r>
          <w:rPr>
            <w:rFonts w:ascii="Times New Roman" w:eastAsia="Times New Roman" w:hAnsi="Times New Roman" w:cs="Times New Roman"/>
            <w:color w:val="000000"/>
          </w:rPr>
          <w:t>might finally</w:t>
        </w:r>
      </w:ins>
      <w:del w:id="125" w:author="Kingsley Nwaogu" w:date="2023-03-09T19:56:00Z">
        <w:r>
          <w:rPr>
            <w:rFonts w:ascii="Times New Roman" w:eastAsia="Times New Roman" w:hAnsi="Times New Roman" w:cs="Times New Roman"/>
            <w:color w:val="000000"/>
          </w:rPr>
          <w:delText>would</w:delText>
        </w:r>
      </w:del>
      <w:r>
        <w:rPr>
          <w:rFonts w:ascii="Times New Roman" w:eastAsia="Times New Roman" w:hAnsi="Times New Roman" w:cs="Times New Roman"/>
          <w:color w:val="000000"/>
        </w:rPr>
        <w:t xml:space="preserve"> </w:t>
      </w:r>
      <w:ins w:id="126" w:author="Kingsley Nwaogu" w:date="2023-03-09T19:58:00Z">
        <w:r>
          <w:rPr>
            <w:rFonts w:ascii="Times New Roman" w:eastAsia="Times New Roman" w:hAnsi="Times New Roman" w:cs="Times New Roman"/>
            <w:color w:val="000000"/>
          </w:rPr>
          <w:t>get</w:t>
        </w:r>
      </w:ins>
      <w:del w:id="127" w:author="Kingsley Nwaogu" w:date="2023-03-09T19:58:00Z">
        <w:r>
          <w:rPr>
            <w:rFonts w:ascii="Times New Roman" w:eastAsia="Times New Roman" w:hAnsi="Times New Roman" w:cs="Times New Roman"/>
            <w:color w:val="000000"/>
          </w:rPr>
          <w:delText>have</w:delText>
        </w:r>
      </w:del>
      <w:r>
        <w:rPr>
          <w:rFonts w:ascii="Times New Roman" w:eastAsia="Times New Roman" w:hAnsi="Times New Roman" w:cs="Times New Roman"/>
          <w:color w:val="000000"/>
        </w:rPr>
        <w:t xml:space="preserve"> my revenge</w:t>
      </w:r>
      <w:ins w:id="128" w:author="Kingsley Nwaogu" w:date="2023-03-09T19:58:00Z">
        <w:r>
          <w:rPr>
            <w:rFonts w:ascii="Times New Roman" w:eastAsia="Times New Roman" w:hAnsi="Times New Roman" w:cs="Times New Roman"/>
            <w:color w:val="000000"/>
          </w:rPr>
          <w:t xml:space="preserve"> on you bastards!</w:t>
        </w:r>
      </w:ins>
      <w:del w:id="129" w:author="Kingsley Nwaogu" w:date="2023-03-09T19:58:00Z">
        <w:r>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del w:id="130" w:author="Kingsley Nwaogu" w:date="2023-03-09T19:56:00Z">
        <w:r>
          <w:rPr>
            <w:rFonts w:ascii="Times New Roman" w:eastAsia="Times New Roman" w:hAnsi="Times New Roman" w:cs="Times New Roman"/>
            <w:color w:val="000000"/>
          </w:rPr>
          <w:delText>I joined the Reditus Army, and along with this brave band of soldiers, we chose to abandon our post and seek revenge for all the losses we suffered 20 years ago.</w:delText>
        </w:r>
      </w:del>
    </w:p>
    <w:p w14:paraId="7CC5FCF8" w14:textId="77777777" w:rsidR="003361E2" w:rsidRDefault="003361E2">
      <w:pPr>
        <w:spacing w:after="0"/>
        <w:rPr>
          <w:rFonts w:ascii="Times New Roman" w:eastAsia="Times New Roman" w:hAnsi="Times New Roman" w:cs="Times New Roman"/>
        </w:rPr>
      </w:pPr>
    </w:p>
    <w:p w14:paraId="5286A2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the very essence of why he did what he did.</w:t>
      </w:r>
    </w:p>
    <w:p w14:paraId="1209F605" w14:textId="77777777" w:rsidR="003361E2" w:rsidRDefault="003361E2">
      <w:pPr>
        <w:spacing w:after="0"/>
        <w:rPr>
          <w:rFonts w:ascii="Times New Roman" w:eastAsia="Times New Roman" w:hAnsi="Times New Roman" w:cs="Times New Roman"/>
        </w:rPr>
      </w:pPr>
    </w:p>
    <w:p w14:paraId="232FCF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Actually</w:t>
      </w:r>
      <w:proofErr w:type="gramEnd"/>
      <w:r>
        <w:rPr>
          <w:rFonts w:ascii="Times New Roman" w:eastAsia="Times New Roman" w:hAnsi="Times New Roman" w:cs="Times New Roman"/>
          <w:color w:val="000000"/>
        </w:rPr>
        <w:t xml:space="preserve"> we didn't come here to have this conversation. We just want you to stop...</w:t>
      </w:r>
    </w:p>
    <w:p w14:paraId="7C409EA1" w14:textId="77777777" w:rsidR="003361E2" w:rsidRDefault="003361E2">
      <w:pPr>
        <w:spacing w:after="0"/>
        <w:rPr>
          <w:rFonts w:ascii="Times New Roman" w:eastAsia="Times New Roman" w:hAnsi="Times New Roman" w:cs="Times New Roman"/>
        </w:rPr>
      </w:pPr>
    </w:p>
    <w:p w14:paraId="561290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Or get a bullet in your head....</w:t>
      </w:r>
    </w:p>
    <w:p w14:paraId="212D55CF" w14:textId="77777777" w:rsidR="003361E2" w:rsidRDefault="003361E2">
      <w:pPr>
        <w:spacing w:after="0"/>
        <w:rPr>
          <w:rFonts w:ascii="Times New Roman" w:eastAsia="Times New Roman" w:hAnsi="Times New Roman" w:cs="Times New Roman"/>
        </w:rPr>
      </w:pPr>
    </w:p>
    <w:p w14:paraId="6341AF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Caeser: That's not what I wanted to say, </w:t>
      </w:r>
      <w:proofErr w:type="spellStart"/>
      <w:r>
        <w:rPr>
          <w:rFonts w:ascii="Times New Roman" w:eastAsia="Times New Roman" w:hAnsi="Times New Roman" w:cs="Times New Roman"/>
          <w:color w:val="000000"/>
        </w:rPr>
        <w:t>o'well</w:t>
      </w:r>
      <w:proofErr w:type="spellEnd"/>
      <w:r>
        <w:rPr>
          <w:rFonts w:ascii="Times New Roman" w:eastAsia="Times New Roman" w:hAnsi="Times New Roman" w:cs="Times New Roman"/>
          <w:color w:val="000000"/>
        </w:rPr>
        <w:t xml:space="preserve">, will you stop or not? I’m sorry for your losses, but that was </w:t>
      </w:r>
      <w:r>
        <w:rPr>
          <w:rFonts w:ascii="Times New Roman" w:eastAsia="Times New Roman" w:hAnsi="Times New Roman" w:cs="Times New Roman"/>
        </w:rPr>
        <w:t>a long time</w:t>
      </w:r>
      <w:r>
        <w:rPr>
          <w:rFonts w:ascii="Times New Roman" w:eastAsia="Times New Roman" w:hAnsi="Times New Roman" w:cs="Times New Roman"/>
          <w:color w:val="000000"/>
        </w:rPr>
        <w:t xml:space="preserve"> ago and some of the people that you killed have nothing to do with your losses. I was born in the camp and I’ve known nothing but the harsh winds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since I was a child</w:t>
      </w:r>
      <w:proofErr w:type="gramStart"/>
      <w:r>
        <w:rPr>
          <w:rFonts w:ascii="Times New Roman" w:eastAsia="Times New Roman" w:hAnsi="Times New Roman" w:cs="Times New Roman"/>
          <w:color w:val="000000"/>
        </w:rPr>
        <w:t>…..</w:t>
      </w:r>
      <w:proofErr w:type="gramEnd"/>
    </w:p>
    <w:p w14:paraId="69EA4E67" w14:textId="77777777" w:rsidR="003361E2" w:rsidRDefault="003361E2">
      <w:pPr>
        <w:spacing w:after="0"/>
        <w:rPr>
          <w:rFonts w:ascii="Times New Roman" w:eastAsia="Times New Roman" w:hAnsi="Times New Roman" w:cs="Times New Roman"/>
        </w:rPr>
      </w:pPr>
    </w:p>
    <w:p w14:paraId="5CCEA5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But your god created this paradise you live in now……</w:t>
      </w:r>
    </w:p>
    <w:p w14:paraId="7EA94E2B" w14:textId="77777777" w:rsidR="003361E2" w:rsidRDefault="003361E2">
      <w:pPr>
        <w:spacing w:after="0"/>
        <w:rPr>
          <w:rFonts w:ascii="Times New Roman" w:eastAsia="Times New Roman" w:hAnsi="Times New Roman" w:cs="Times New Roman"/>
        </w:rPr>
      </w:pPr>
    </w:p>
    <w:p w14:paraId="4028D2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enough!</w:t>
      </w:r>
    </w:p>
    <w:p w14:paraId="792D4876"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Macy: Caeser, I like you.</w:t>
      </w:r>
    </w:p>
    <w:p w14:paraId="5941C636" w14:textId="77777777" w:rsidR="003361E2" w:rsidRDefault="00000000">
      <w:pPr>
        <w:spacing w:before="240" w:after="0"/>
        <w:rPr>
          <w:rFonts w:ascii="Times New Roman" w:eastAsia="Times New Roman" w:hAnsi="Times New Roman" w:cs="Times New Roman"/>
          <w:highlight w:val="yellow"/>
        </w:rPr>
      </w:pPr>
      <w:proofErr w:type="gramStart"/>
      <w:r>
        <w:rPr>
          <w:rFonts w:ascii="Times New Roman" w:eastAsia="Times New Roman" w:hAnsi="Times New Roman" w:cs="Times New Roman"/>
          <w:highlight w:val="yellow"/>
        </w:rPr>
        <w:t>Caeser:…</w:t>
      </w:r>
      <w:proofErr w:type="gramEnd"/>
      <w:r>
        <w:rPr>
          <w:rFonts w:ascii="Times New Roman" w:eastAsia="Times New Roman" w:hAnsi="Times New Roman" w:cs="Times New Roman"/>
          <w:highlight w:val="yellow"/>
        </w:rPr>
        <w:t>…………</w:t>
      </w:r>
    </w:p>
    <w:p w14:paraId="4B5DDC75" w14:textId="77777777" w:rsidR="003361E2" w:rsidRDefault="003361E2">
      <w:pPr>
        <w:spacing w:after="0"/>
        <w:rPr>
          <w:rFonts w:ascii="Times New Roman" w:eastAsia="Times New Roman" w:hAnsi="Times New Roman" w:cs="Times New Roman"/>
        </w:rPr>
      </w:pPr>
    </w:p>
    <w:p w14:paraId="6ADF62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Caeser...let me think for a second.</w:t>
      </w:r>
    </w:p>
    <w:p w14:paraId="16CCD51D" w14:textId="77777777" w:rsidR="003361E2" w:rsidRDefault="003361E2">
      <w:pPr>
        <w:spacing w:after="0"/>
        <w:rPr>
          <w:rFonts w:ascii="Times New Roman" w:eastAsia="Times New Roman" w:hAnsi="Times New Roman" w:cs="Times New Roman"/>
        </w:rPr>
      </w:pPr>
    </w:p>
    <w:p w14:paraId="4B1878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Macy</w:t>
      </w:r>
      <w:r>
        <w:rPr>
          <w:rFonts w:ascii="Times New Roman" w:eastAsia="Times New Roman" w:hAnsi="Times New Roman" w:cs="Times New Roman"/>
          <w:color w:val="000000"/>
        </w:rPr>
        <w:t xml:space="preserve">: My answer is no. I won't stop. Since I like you Caeser, you've been polite. I won't kill you after I get done killing your Father. </w:t>
      </w:r>
      <w:proofErr w:type="spellStart"/>
      <w:r>
        <w:rPr>
          <w:rFonts w:ascii="Times New Roman" w:eastAsia="Times New Roman" w:hAnsi="Times New Roman" w:cs="Times New Roman"/>
          <w:color w:val="000000"/>
        </w:rPr>
        <w:t>Get'em</w:t>
      </w:r>
      <w:proofErr w:type="spellEnd"/>
      <w:r>
        <w:rPr>
          <w:rFonts w:ascii="Times New Roman" w:eastAsia="Times New Roman" w:hAnsi="Times New Roman" w:cs="Times New Roman"/>
          <w:color w:val="000000"/>
        </w:rPr>
        <w:t xml:space="preserve"> boys.</w:t>
      </w:r>
    </w:p>
    <w:p w14:paraId="04E10955"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After player defeats her bandits,</w:t>
      </w:r>
    </w:p>
    <w:p w14:paraId="482FB5F4" w14:textId="77777777" w:rsidR="003361E2" w:rsidRDefault="003361E2">
      <w:pPr>
        <w:spacing w:after="0"/>
        <w:rPr>
          <w:rFonts w:ascii="Times New Roman" w:eastAsia="Times New Roman" w:hAnsi="Times New Roman" w:cs="Times New Roman"/>
        </w:rPr>
      </w:pPr>
    </w:p>
    <w:p w14:paraId="696434B2" w14:textId="77777777" w:rsidR="003361E2" w:rsidRDefault="00000000">
      <w:pPr>
        <w:spacing w:after="0"/>
        <w:rPr>
          <w:rFonts w:ascii="Times New Roman" w:eastAsia="Times New Roman" w:hAnsi="Times New Roman" w:cs="Times New Roman"/>
          <w:highlight w:val="yellow"/>
        </w:rPr>
      </w:pPr>
      <w:r>
        <w:rPr>
          <w:rFonts w:ascii="Times New Roman" w:eastAsia="Times New Roman" w:hAnsi="Times New Roman" w:cs="Times New Roman"/>
          <w:highlight w:val="yellow"/>
        </w:rPr>
        <w:t>Macy</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I am Macy.</w:t>
      </w:r>
      <w:r>
        <w:rPr>
          <w:rFonts w:ascii="Times New Roman" w:eastAsia="Times New Roman" w:hAnsi="Times New Roman" w:cs="Times New Roman"/>
          <w:color w:val="000000"/>
          <w:highlight w:val="yellow"/>
        </w:rPr>
        <w:t xml:space="preserve"> </w:t>
      </w:r>
      <w:r>
        <w:rPr>
          <w:rFonts w:ascii="Times New Roman" w:eastAsia="Times New Roman" w:hAnsi="Times New Roman" w:cs="Times New Roman"/>
          <w:highlight w:val="yellow"/>
        </w:rPr>
        <w:t>I am vengeance personified</w:t>
      </w:r>
      <w:r>
        <w:rPr>
          <w:rFonts w:ascii="Times New Roman" w:eastAsia="Times New Roman" w:hAnsi="Times New Roman" w:cs="Times New Roman"/>
          <w:color w:val="000000"/>
          <w:highlight w:val="yellow"/>
        </w:rPr>
        <w:t>. I</w:t>
      </w:r>
      <w:r>
        <w:rPr>
          <w:rFonts w:ascii="Times New Roman" w:eastAsia="Times New Roman" w:hAnsi="Times New Roman" w:cs="Times New Roman"/>
          <w:highlight w:val="yellow"/>
        </w:rPr>
        <w:t>’m the greatest assassin on Gaia.</w:t>
      </w:r>
    </w:p>
    <w:p w14:paraId="44466F73" w14:textId="77777777" w:rsidR="003361E2" w:rsidRDefault="003361E2">
      <w:pPr>
        <w:spacing w:after="0"/>
        <w:rPr>
          <w:rFonts w:ascii="Times New Roman" w:eastAsia="Times New Roman" w:hAnsi="Times New Roman" w:cs="Times New Roman"/>
        </w:rPr>
      </w:pPr>
    </w:p>
    <w:p w14:paraId="5D2E60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Caeser defeat Macy,</w:t>
      </w:r>
    </w:p>
    <w:p w14:paraId="5725B5F1" w14:textId="77777777" w:rsidR="003361E2" w:rsidRDefault="003361E2">
      <w:pPr>
        <w:spacing w:after="0"/>
        <w:rPr>
          <w:rFonts w:ascii="Times New Roman" w:eastAsia="Times New Roman" w:hAnsi="Times New Roman" w:cs="Times New Roman"/>
        </w:rPr>
      </w:pPr>
    </w:p>
    <w:p w14:paraId="5CC1C5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Please don't kill me. I've done wrong. Have mercy. I'll go back home and leave you people alone.</w:t>
      </w:r>
    </w:p>
    <w:p w14:paraId="10C2AF5F" w14:textId="77777777" w:rsidR="003361E2" w:rsidRDefault="003361E2">
      <w:pPr>
        <w:spacing w:after="0"/>
        <w:rPr>
          <w:rFonts w:ascii="Times New Roman" w:eastAsia="Times New Roman" w:hAnsi="Times New Roman" w:cs="Times New Roman"/>
        </w:rPr>
      </w:pPr>
    </w:p>
    <w:p w14:paraId="17CE8A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no mercy for the enemies of Corydon Deus. Prepare to receive your just punishment.</w:t>
      </w:r>
    </w:p>
    <w:p w14:paraId="699AC909" w14:textId="77777777" w:rsidR="003361E2" w:rsidRDefault="003361E2">
      <w:pPr>
        <w:spacing w:after="0"/>
        <w:rPr>
          <w:rFonts w:ascii="Times New Roman" w:eastAsia="Times New Roman" w:hAnsi="Times New Roman" w:cs="Times New Roman"/>
        </w:rPr>
      </w:pPr>
    </w:p>
    <w:p w14:paraId="721F4D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moves in front of his father.</w:t>
      </w:r>
    </w:p>
    <w:p w14:paraId="35FCD636" w14:textId="77777777" w:rsidR="003361E2" w:rsidRDefault="003361E2">
      <w:pPr>
        <w:spacing w:after="0"/>
        <w:rPr>
          <w:rFonts w:ascii="Times New Roman" w:eastAsia="Times New Roman" w:hAnsi="Times New Roman" w:cs="Times New Roman"/>
        </w:rPr>
      </w:pPr>
    </w:p>
    <w:p w14:paraId="3FB2A51E" w14:textId="77777777" w:rsidR="003361E2" w:rsidRDefault="00000000">
      <w:pPr>
        <w:spacing w:after="0"/>
        <w:rPr>
          <w:ins w:id="131" w:author="Kingsley Nwaogu" w:date="2023-03-09T20:01:00Z"/>
          <w:rFonts w:ascii="Times New Roman" w:eastAsia="Times New Roman" w:hAnsi="Times New Roman" w:cs="Times New Roman"/>
          <w:color w:val="000000"/>
        </w:rPr>
      </w:pPr>
      <w:r>
        <w:rPr>
          <w:rFonts w:ascii="Times New Roman" w:eastAsia="Times New Roman" w:hAnsi="Times New Roman" w:cs="Times New Roman"/>
          <w:color w:val="000000"/>
        </w:rPr>
        <w:t>Caeser: Wait Father, she might be able to help us.</w:t>
      </w:r>
    </w:p>
    <w:p w14:paraId="43753F06" w14:textId="77777777" w:rsidR="003361E2" w:rsidRDefault="003361E2">
      <w:pPr>
        <w:spacing w:after="0"/>
        <w:rPr>
          <w:ins w:id="132" w:author="Kingsley Nwaogu" w:date="2023-03-09T20:01:00Z"/>
          <w:rFonts w:ascii="Times New Roman" w:eastAsia="Times New Roman" w:hAnsi="Times New Roman" w:cs="Times New Roman"/>
          <w:color w:val="000000"/>
        </w:rPr>
      </w:pPr>
    </w:p>
    <w:p w14:paraId="03FF9BD4" w14:textId="77777777" w:rsidR="003361E2" w:rsidRPr="003361E2" w:rsidRDefault="00000000">
      <w:pPr>
        <w:spacing w:after="0"/>
        <w:rPr>
          <w:ins w:id="133" w:author="Kingsley Nwaogu" w:date="2023-03-09T20:01:00Z"/>
          <w:rFonts w:ascii="Times New Roman" w:eastAsia="Times New Roman" w:hAnsi="Times New Roman" w:cs="Times New Roman"/>
          <w:color w:val="000000"/>
          <w:highlight w:val="cyan"/>
          <w:rPrChange w:id="134" w:author="Kingsley Nwaogu" w:date="2023-03-09T20:04:00Z">
            <w:rPr>
              <w:ins w:id="135" w:author="Kingsley Nwaogu" w:date="2023-03-09T20:01:00Z"/>
              <w:rFonts w:ascii="Times New Roman" w:eastAsia="Times New Roman" w:hAnsi="Times New Roman" w:cs="Times New Roman"/>
              <w:color w:val="000000"/>
            </w:rPr>
          </w:rPrChange>
        </w:rPr>
      </w:pPr>
      <w:ins w:id="136" w:author="Kingsley Nwaogu" w:date="2023-03-09T20:01:00Z">
        <w:r>
          <w:rPr>
            <w:rFonts w:ascii="Times New Roman" w:eastAsia="Times New Roman" w:hAnsi="Times New Roman" w:cs="Times New Roman"/>
            <w:color w:val="000000"/>
            <w:highlight w:val="cyan"/>
            <w:rPrChange w:id="137" w:author="Kingsley Nwaogu" w:date="2023-03-09T20:04:00Z">
              <w:rPr>
                <w:rFonts w:ascii="Times New Roman" w:eastAsia="Times New Roman" w:hAnsi="Times New Roman" w:cs="Times New Roman"/>
                <w:color w:val="000000"/>
              </w:rPr>
            </w:rPrChange>
          </w:rPr>
          <w:t>AUGUSTUS: Nonsense! She’s an assassin. She’s much too dangerous to be left alive.</w:t>
        </w:r>
      </w:ins>
    </w:p>
    <w:p w14:paraId="0009D4E8" w14:textId="77777777" w:rsidR="003361E2" w:rsidRPr="003361E2" w:rsidRDefault="003361E2">
      <w:pPr>
        <w:spacing w:after="0"/>
        <w:rPr>
          <w:ins w:id="138" w:author="Kingsley Nwaogu" w:date="2023-03-09T20:01:00Z"/>
          <w:rFonts w:ascii="Times New Roman" w:eastAsia="Times New Roman" w:hAnsi="Times New Roman" w:cs="Times New Roman"/>
          <w:color w:val="000000"/>
          <w:highlight w:val="cyan"/>
          <w:rPrChange w:id="139" w:author="Kingsley Nwaogu" w:date="2023-03-09T20:04:00Z">
            <w:rPr>
              <w:ins w:id="140" w:author="Kingsley Nwaogu" w:date="2023-03-09T20:01:00Z"/>
              <w:rFonts w:ascii="Times New Roman" w:eastAsia="Times New Roman" w:hAnsi="Times New Roman" w:cs="Times New Roman"/>
              <w:color w:val="000000"/>
            </w:rPr>
          </w:rPrChange>
        </w:rPr>
      </w:pPr>
    </w:p>
    <w:p w14:paraId="1439874D" w14:textId="77777777" w:rsidR="003361E2" w:rsidRPr="003361E2" w:rsidRDefault="00000000">
      <w:pPr>
        <w:spacing w:after="0"/>
        <w:rPr>
          <w:rFonts w:ascii="Times New Roman" w:eastAsia="Times New Roman" w:hAnsi="Times New Roman" w:cs="Times New Roman"/>
          <w:highlight w:val="cyan"/>
          <w:rPrChange w:id="141" w:author="Kingsley Nwaogu" w:date="2023-03-09T20:04:00Z">
            <w:rPr>
              <w:rFonts w:ascii="Times New Roman" w:eastAsia="Times New Roman" w:hAnsi="Times New Roman" w:cs="Times New Roman"/>
            </w:rPr>
          </w:rPrChange>
        </w:rPr>
      </w:pPr>
      <w:ins w:id="142" w:author="Kingsley Nwaogu" w:date="2023-03-09T20:01:00Z">
        <w:r>
          <w:rPr>
            <w:rFonts w:ascii="Times New Roman" w:eastAsia="Times New Roman" w:hAnsi="Times New Roman" w:cs="Times New Roman"/>
            <w:color w:val="000000"/>
            <w:highlight w:val="cyan"/>
            <w:rPrChange w:id="143" w:author="Kingsley Nwaogu" w:date="2023-03-09T20:04:00Z">
              <w:rPr>
                <w:rFonts w:ascii="Times New Roman" w:eastAsia="Times New Roman" w:hAnsi="Times New Roman" w:cs="Times New Roman"/>
                <w:color w:val="000000"/>
              </w:rPr>
            </w:rPrChange>
          </w:rPr>
          <w:t>Augustus raises his gun. Caeser steps between them</w:t>
        </w:r>
      </w:ins>
    </w:p>
    <w:p w14:paraId="7E083F3B" w14:textId="77777777" w:rsidR="003361E2" w:rsidRPr="003361E2" w:rsidRDefault="003361E2">
      <w:pPr>
        <w:spacing w:after="0"/>
        <w:rPr>
          <w:rFonts w:ascii="Times New Roman" w:eastAsia="Times New Roman" w:hAnsi="Times New Roman" w:cs="Times New Roman"/>
          <w:highlight w:val="cyan"/>
          <w:rPrChange w:id="144" w:author="Kingsley Nwaogu" w:date="2023-03-09T20:04:00Z">
            <w:rPr>
              <w:rFonts w:ascii="Times New Roman" w:eastAsia="Times New Roman" w:hAnsi="Times New Roman" w:cs="Times New Roman"/>
            </w:rPr>
          </w:rPrChange>
        </w:rPr>
      </w:pPr>
    </w:p>
    <w:p w14:paraId="1D6EB304" w14:textId="77777777" w:rsidR="003361E2" w:rsidRPr="003361E2" w:rsidRDefault="00000000">
      <w:pPr>
        <w:spacing w:after="0"/>
        <w:rPr>
          <w:rFonts w:ascii="Times New Roman" w:eastAsia="Times New Roman" w:hAnsi="Times New Roman" w:cs="Times New Roman"/>
          <w:highlight w:val="cyan"/>
          <w:rPrChange w:id="145" w:author="Kingsley Nwaogu" w:date="2023-03-09T20:04:00Z">
            <w:rPr>
              <w:rFonts w:ascii="Times New Roman" w:eastAsia="Times New Roman" w:hAnsi="Times New Roman" w:cs="Times New Roman"/>
            </w:rPr>
          </w:rPrChange>
        </w:rPr>
      </w:pPr>
      <w:del w:id="146" w:author="Kingsley Nwaogu" w:date="2023-03-09T20:02:00Z">
        <w:r>
          <w:rPr>
            <w:rFonts w:ascii="Times New Roman" w:eastAsia="Times New Roman" w:hAnsi="Times New Roman" w:cs="Times New Roman"/>
            <w:color w:val="000000"/>
            <w:highlight w:val="cyan"/>
            <w:rPrChange w:id="147" w:author="Kingsley Nwaogu" w:date="2023-03-09T20:04:00Z">
              <w:rPr>
                <w:rFonts w:ascii="Times New Roman" w:eastAsia="Times New Roman" w:hAnsi="Times New Roman" w:cs="Times New Roman"/>
                <w:color w:val="000000"/>
              </w:rPr>
            </w:rPrChange>
          </w:rPr>
          <w:delText>Augustus: Okay, let’s give her a chance, but I still think she deserves a bullet in the head.</w:delText>
        </w:r>
      </w:del>
    </w:p>
    <w:p w14:paraId="3AD6562D" w14:textId="77777777" w:rsidR="003361E2" w:rsidRPr="003361E2" w:rsidRDefault="003361E2">
      <w:pPr>
        <w:spacing w:after="0"/>
        <w:rPr>
          <w:rFonts w:ascii="Times New Roman" w:eastAsia="Times New Roman" w:hAnsi="Times New Roman" w:cs="Times New Roman"/>
          <w:highlight w:val="cyan"/>
          <w:rPrChange w:id="148" w:author="Kingsley Nwaogu" w:date="2023-03-09T20:04:00Z">
            <w:rPr>
              <w:rFonts w:ascii="Times New Roman" w:eastAsia="Times New Roman" w:hAnsi="Times New Roman" w:cs="Times New Roman"/>
            </w:rPr>
          </w:rPrChange>
        </w:rPr>
      </w:pPr>
    </w:p>
    <w:p w14:paraId="4BB4DF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cyan"/>
          <w:rPrChange w:id="149" w:author="Kingsley Nwaogu" w:date="2023-03-09T20:04:00Z">
            <w:rPr>
              <w:rFonts w:ascii="Times New Roman" w:eastAsia="Times New Roman" w:hAnsi="Times New Roman" w:cs="Times New Roman"/>
              <w:color w:val="000000"/>
            </w:rPr>
          </w:rPrChange>
        </w:rPr>
        <w:t xml:space="preserve">Caeser: </w:t>
      </w:r>
      <w:ins w:id="150" w:author="Kingsley Nwaogu" w:date="2023-03-09T20:02:00Z">
        <w:r>
          <w:rPr>
            <w:rFonts w:ascii="Times New Roman" w:eastAsia="Times New Roman" w:hAnsi="Times New Roman" w:cs="Times New Roman"/>
            <w:color w:val="000000"/>
            <w:highlight w:val="cyan"/>
            <w:rPrChange w:id="151" w:author="Kingsley Nwaogu" w:date="2023-03-09T20:04:00Z">
              <w:rPr>
                <w:rFonts w:ascii="Times New Roman" w:eastAsia="Times New Roman" w:hAnsi="Times New Roman" w:cs="Times New Roman"/>
                <w:color w:val="000000"/>
              </w:rPr>
            </w:rPrChange>
          </w:rPr>
          <w:t>Father stop! I think we can reason with her. You have to give us something if you don’t want us to kill you.</w:t>
        </w:r>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 xml:space="preserve">Can you tell us about the robot which wanders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Why did the Reditus put it there?</w:t>
      </w:r>
    </w:p>
    <w:p w14:paraId="74E59175" w14:textId="77777777" w:rsidR="003361E2" w:rsidRDefault="003361E2">
      <w:pPr>
        <w:spacing w:after="0"/>
        <w:rPr>
          <w:rFonts w:ascii="Times New Roman" w:eastAsia="Times New Roman" w:hAnsi="Times New Roman" w:cs="Times New Roman"/>
        </w:rPr>
      </w:pPr>
    </w:p>
    <w:p w14:paraId="260A35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It seems to be something important that cannot be trusted with humans. That is why there are so many robots guarding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not Reditus. There are rumors </w:t>
      </w:r>
      <w:r>
        <w:rPr>
          <w:rFonts w:ascii="Times New Roman" w:eastAsia="Times New Roman" w:hAnsi="Times New Roman" w:cs="Times New Roman"/>
          <w:color w:val="000000"/>
        </w:rPr>
        <w:lastRenderedPageBreak/>
        <w:t xml:space="preserve">that deep within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my people are hiding something. But none of us are allowed to go near that place to confirm the rumor.</w:t>
      </w:r>
    </w:p>
    <w:p w14:paraId="70ACD338" w14:textId="77777777" w:rsidR="003361E2" w:rsidRDefault="003361E2">
      <w:pPr>
        <w:spacing w:after="0"/>
        <w:rPr>
          <w:rFonts w:ascii="Times New Roman" w:eastAsia="Times New Roman" w:hAnsi="Times New Roman" w:cs="Times New Roman"/>
        </w:rPr>
      </w:pPr>
    </w:p>
    <w:p w14:paraId="313007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Or something potentially dangerous to </w:t>
      </w:r>
      <w:proofErr w:type="gramStart"/>
      <w:r>
        <w:rPr>
          <w:rFonts w:ascii="Times New Roman" w:eastAsia="Times New Roman" w:hAnsi="Times New Roman" w:cs="Times New Roman"/>
          <w:color w:val="000000"/>
        </w:rPr>
        <w:t>humans</w:t>
      </w:r>
      <w:proofErr w:type="gramEnd"/>
      <w:r>
        <w:rPr>
          <w:rFonts w:ascii="Times New Roman" w:eastAsia="Times New Roman" w:hAnsi="Times New Roman" w:cs="Times New Roman"/>
          <w:color w:val="000000"/>
        </w:rPr>
        <w:t xml:space="preserve"> period. Do you know any more information you can tell us?</w:t>
      </w:r>
    </w:p>
    <w:p w14:paraId="1A93F30E" w14:textId="77777777" w:rsidR="003361E2" w:rsidRDefault="003361E2">
      <w:pPr>
        <w:spacing w:after="0"/>
        <w:rPr>
          <w:rFonts w:ascii="Times New Roman" w:eastAsia="Times New Roman" w:hAnsi="Times New Roman" w:cs="Times New Roman"/>
        </w:rPr>
      </w:pPr>
    </w:p>
    <w:p w14:paraId="38E025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All I know is that my people are divided and fighting against each other. If you wish to find out what horrors lie for you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now is the best time.</w:t>
      </w:r>
    </w:p>
    <w:p w14:paraId="0A15CD90"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I’m not convinced of her sincerity. I’m going to end her life now.</w:t>
      </w:r>
    </w:p>
    <w:p w14:paraId="017BBC5F" w14:textId="77777777" w:rsidR="003361E2" w:rsidRDefault="00000000">
      <w:pPr>
        <w:spacing w:before="240" w:after="0"/>
        <w:rPr>
          <w:rFonts w:ascii="Times New Roman" w:eastAsia="Times New Roman" w:hAnsi="Times New Roman" w:cs="Times New Roman"/>
          <w:highlight w:val="yellow"/>
        </w:rPr>
      </w:pPr>
      <w:proofErr w:type="spellStart"/>
      <w:r>
        <w:rPr>
          <w:rFonts w:ascii="Times New Roman" w:eastAsia="Times New Roman" w:hAnsi="Times New Roman" w:cs="Times New Roman"/>
          <w:highlight w:val="yellow"/>
        </w:rPr>
        <w:t>Caeser:</w:t>
      </w:r>
      <w:del w:id="152" w:author="Kingsley Nwaogu" w:date="2023-03-09T20:04:00Z">
        <w:r>
          <w:rPr>
            <w:rFonts w:ascii="Times New Roman" w:eastAsia="Times New Roman" w:hAnsi="Times New Roman" w:cs="Times New Roman"/>
            <w:highlight w:val="yellow"/>
          </w:rPr>
          <w:delText xml:space="preserve"> Wait father</w:delText>
        </w:r>
      </w:del>
      <w:ins w:id="153" w:author="Kingsley Nwaogu" w:date="2023-03-09T20:04:00Z">
        <w:r>
          <w:rPr>
            <w:rFonts w:ascii="Times New Roman" w:eastAsia="Times New Roman" w:hAnsi="Times New Roman" w:cs="Times New Roman"/>
            <w:highlight w:val="yellow"/>
          </w:rPr>
          <w:t>STOP</w:t>
        </w:r>
        <w:proofErr w:type="spellEnd"/>
        <w:r>
          <w:rPr>
            <w:rFonts w:ascii="Times New Roman" w:eastAsia="Times New Roman" w:hAnsi="Times New Roman" w:cs="Times New Roman"/>
            <w:highlight w:val="yellow"/>
          </w:rPr>
          <w:t xml:space="preserve"> THIS!</w:t>
        </w:r>
      </w:ins>
      <w:del w:id="154" w:author="Kingsley Nwaogu" w:date="2023-03-09T20:04:00Z">
        <w:r>
          <w:rPr>
            <w:rFonts w:ascii="Times New Roman" w:eastAsia="Times New Roman" w:hAnsi="Times New Roman" w:cs="Times New Roman"/>
            <w:highlight w:val="yellow"/>
          </w:rPr>
          <w:delText>,</w:delText>
        </w:r>
      </w:del>
      <w:r>
        <w:rPr>
          <w:rFonts w:ascii="Times New Roman" w:eastAsia="Times New Roman" w:hAnsi="Times New Roman" w:cs="Times New Roman"/>
          <w:highlight w:val="yellow"/>
        </w:rPr>
        <w:t xml:space="preserve"> </w:t>
      </w:r>
      <w:ins w:id="155" w:author="Kingsley Nwaogu" w:date="2023-03-09T20:05:00Z">
        <w:r>
          <w:rPr>
            <w:rFonts w:ascii="Times New Roman" w:eastAsia="Times New Roman" w:hAnsi="Times New Roman" w:cs="Times New Roman"/>
            <w:highlight w:val="yellow"/>
          </w:rPr>
          <w:t>She</w:t>
        </w:r>
      </w:ins>
      <w:del w:id="156" w:author="Kingsley Nwaogu" w:date="2023-03-09T20:05:00Z">
        <w:r>
          <w:rPr>
            <w:rFonts w:ascii="Times New Roman" w:eastAsia="Times New Roman" w:hAnsi="Times New Roman" w:cs="Times New Roman"/>
            <w:highlight w:val="yellow"/>
          </w:rPr>
          <w:delText>she</w:delText>
        </w:r>
      </w:del>
      <w:r>
        <w:rPr>
          <w:rFonts w:ascii="Times New Roman" w:eastAsia="Times New Roman" w:hAnsi="Times New Roman" w:cs="Times New Roman"/>
          <w:highlight w:val="yellow"/>
        </w:rPr>
        <w:t xml:space="preserve"> lost her entire family. Think of all the things she’s been through. If I was </w:t>
      </w:r>
      <w:proofErr w:type="gramStart"/>
      <w:r>
        <w:rPr>
          <w:rFonts w:ascii="Times New Roman" w:eastAsia="Times New Roman" w:hAnsi="Times New Roman" w:cs="Times New Roman"/>
          <w:highlight w:val="yellow"/>
        </w:rPr>
        <w:t>her</w:t>
      </w:r>
      <w:proofErr w:type="gramEnd"/>
      <w:r>
        <w:rPr>
          <w:rFonts w:ascii="Times New Roman" w:eastAsia="Times New Roman" w:hAnsi="Times New Roman" w:cs="Times New Roman"/>
          <w:highlight w:val="yellow"/>
        </w:rPr>
        <w:t xml:space="preserve"> I might also try to seek vengeance if I lost you and mom to the Reditus. Try to understand not everyone is perfect like you. We can’t all follow the dictates of Corydon Deus to perfection.</w:t>
      </w:r>
    </w:p>
    <w:p w14:paraId="02F63EB0"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puts up his rifle against her head, but then relents.)</w:t>
      </w:r>
    </w:p>
    <w:p w14:paraId="3BCFA5EE"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You may go now, but I never want to see your face here again.</w:t>
      </w:r>
    </w:p>
    <w:p w14:paraId="281D5F15" w14:textId="77777777" w:rsidR="003361E2" w:rsidRDefault="00000000">
      <w:pPr>
        <w:spacing w:before="240" w:after="0"/>
        <w:rPr>
          <w:rFonts w:ascii="Times New Roman" w:eastAsia="Times New Roman" w:hAnsi="Times New Roman" w:cs="Times New Roman"/>
          <w:highlight w:val="yellow"/>
        </w:rPr>
      </w:pPr>
      <w:r>
        <w:rPr>
          <w:rFonts w:ascii="Times New Roman" w:eastAsia="Times New Roman" w:hAnsi="Times New Roman" w:cs="Times New Roman"/>
          <w:highlight w:val="yellow"/>
        </w:rPr>
        <w:t>(Augustus shoots his rifle in the air and Macy quickly runs off.)</w:t>
      </w:r>
    </w:p>
    <w:p w14:paraId="09D57C0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Corydon Deus ordains that we kill her, but I understand your desire to let her go. I was like you when I was younger until the injustices brought upon us by the Reditus hardened my heart towards them.</w:t>
      </w:r>
    </w:p>
    <w:p w14:paraId="5E03D263"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Caeser: Maybe they can change………</w:t>
      </w:r>
    </w:p>
    <w:p w14:paraId="53AB027F" w14:textId="77777777" w:rsidR="003361E2" w:rsidRDefault="00000000">
      <w:pPr>
        <w:pStyle w:val="Heading2"/>
        <w:keepNext w:val="0"/>
        <w:pBdr>
          <w:bottom w:val="none" w:sz="0" w:space="0" w:color="auto"/>
        </w:pBdr>
        <w:spacing w:before="360" w:after="80"/>
      </w:pPr>
      <w:bookmarkStart w:id="157" w:name="_s55g3ovx01es" w:colFirst="0" w:colLast="0"/>
      <w:bookmarkStart w:id="158" w:name="_Toc189930128"/>
      <w:bookmarkEnd w:id="157"/>
      <w:r>
        <w:rPr>
          <w:rFonts w:ascii="Times New Roman" w:eastAsia="Times New Roman" w:hAnsi="Times New Roman" w:cs="Times New Roman"/>
          <w:color w:val="000000"/>
          <w:sz w:val="34"/>
          <w:szCs w:val="34"/>
        </w:rPr>
        <w:t>Gregorios</w:t>
      </w:r>
      <w:bookmarkEnd w:id="158"/>
    </w:p>
    <w:p w14:paraId="628B9681"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and Caeser find a naked bandit changing in a room,</w:t>
      </w:r>
    </w:p>
    <w:p w14:paraId="2019C0EF"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Excuse me! I'm changing here! Why are you guys wearing those funny outfits anyways? Pretending to be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Get out!</w:t>
      </w:r>
    </w:p>
    <w:p w14:paraId="170B6426"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Sorry!</w:t>
      </w:r>
    </w:p>
    <w:p w14:paraId="2B0DB8AF"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Augustus and Caeser tried to enter the room again,</w:t>
      </w:r>
    </w:p>
    <w:p w14:paraId="4872D1DD"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Awkward! You saw me naked and now you want to talk again. Come back later and maybe things will be a little less awkward.</w:t>
      </w:r>
    </w:p>
    <w:p w14:paraId="77E9DF4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Approach him after defeating Macy,</w:t>
      </w:r>
    </w:p>
    <w:p w14:paraId="62279862"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I heard you defeated Macy. Which is okay with me. She was stealing all the attention from the boys. I was always jealous of her, but it looks like I don’t have to be </w:t>
      </w:r>
      <w:r>
        <w:rPr>
          <w:rFonts w:ascii="Times New Roman" w:eastAsia="Times New Roman" w:hAnsi="Times New Roman" w:cs="Times New Roman"/>
        </w:rPr>
        <w:lastRenderedPageBreak/>
        <w:t xml:space="preserve">jealous anymore. Lucky me! Since you did me a </w:t>
      </w:r>
      <w:proofErr w:type="gramStart"/>
      <w:r>
        <w:rPr>
          <w:rFonts w:ascii="Times New Roman" w:eastAsia="Times New Roman" w:hAnsi="Times New Roman" w:cs="Times New Roman"/>
        </w:rPr>
        <w:t>favor</w:t>
      </w:r>
      <w:proofErr w:type="gramEnd"/>
      <w:r>
        <w:rPr>
          <w:rFonts w:ascii="Times New Roman" w:eastAsia="Times New Roman" w:hAnsi="Times New Roman" w:cs="Times New Roman"/>
        </w:rPr>
        <w:t xml:space="preserve"> I’ll show you how to get out of here. Follow me.</w:t>
      </w:r>
    </w:p>
    <w:p w14:paraId="240DCF87"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w:t>
      </w:r>
      <w:proofErr w:type="gramStart"/>
      <w:r>
        <w:rPr>
          <w:rFonts w:ascii="Times New Roman" w:eastAsia="Times New Roman" w:hAnsi="Times New Roman" w:cs="Times New Roman"/>
        </w:rPr>
        <w:t>Well</w:t>
      </w:r>
      <w:proofErr w:type="gramEnd"/>
      <w:r>
        <w:rPr>
          <w:rFonts w:ascii="Times New Roman" w:eastAsia="Times New Roman" w:hAnsi="Times New Roman" w:cs="Times New Roman"/>
        </w:rPr>
        <w:t xml:space="preserve"> come on. I don't have forever. I have a date in an hour.</w:t>
      </w:r>
    </w:p>
    <w:p w14:paraId="40DF4569"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Gregorios: Augustus, you look like a strong man with that burly beard. Why don’t you be a sweetie and push that box for me? You’re such a gentleman.</w:t>
      </w:r>
    </w:p>
    <w:p w14:paraId="50769F0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If you know any single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send them my way. I was always a sucker for a man of the cloth. Come back later I have big plans for this place.</w:t>
      </w:r>
    </w:p>
    <w:p w14:paraId="71C030ED"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If you visit bar after leaving,</w:t>
      </w:r>
    </w:p>
    <w:p w14:paraId="7521DC52"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Gregorios: How do you want your martini? Shaken or stirred. I was thinking of turning this place into a bar. I was thinking of a name. What do you think is better? Drunken </w:t>
      </w:r>
      <w:proofErr w:type="spellStart"/>
      <w:r>
        <w:rPr>
          <w:rFonts w:ascii="Times New Roman" w:eastAsia="Times New Roman" w:hAnsi="Times New Roman" w:cs="Times New Roman"/>
        </w:rPr>
        <w:t>Moogle</w:t>
      </w:r>
      <w:proofErr w:type="spellEnd"/>
      <w:r>
        <w:rPr>
          <w:rFonts w:ascii="Times New Roman" w:eastAsia="Times New Roman" w:hAnsi="Times New Roman" w:cs="Times New Roman"/>
        </w:rPr>
        <w:t xml:space="preserve"> or Branded </w:t>
      </w:r>
      <w:proofErr w:type="spellStart"/>
      <w:r>
        <w:rPr>
          <w:rFonts w:ascii="Times New Roman" w:eastAsia="Times New Roman" w:hAnsi="Times New Roman" w:cs="Times New Roman"/>
        </w:rPr>
        <w:t>Chocobo</w:t>
      </w:r>
      <w:proofErr w:type="spellEnd"/>
      <w:r>
        <w:rPr>
          <w:rFonts w:ascii="Times New Roman" w:eastAsia="Times New Roman" w:hAnsi="Times New Roman" w:cs="Times New Roman"/>
        </w:rPr>
        <w:t>?</w:t>
      </w:r>
    </w:p>
    <w:p w14:paraId="2F0E291B"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When Drunken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w:t>
      </w:r>
    </w:p>
    <w:p w14:paraId="4D4BB944"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Drunken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I like the sound of that too. You know,  my dream is to turn this place into a casino and monster arena. Instead of robbing the </w:t>
      </w:r>
      <w:proofErr w:type="spellStart"/>
      <w:r>
        <w:rPr>
          <w:rFonts w:ascii="Times New Roman" w:eastAsia="Times New Roman" w:hAnsi="Times New Roman" w:cs="Times New Roman"/>
        </w:rPr>
        <w:t>Kefkites</w:t>
      </w:r>
      <w:proofErr w:type="spellEnd"/>
      <w:r>
        <w:rPr>
          <w:rFonts w:ascii="Times New Roman" w:eastAsia="Times New Roman" w:hAnsi="Times New Roman" w:cs="Times New Roman"/>
        </w:rPr>
        <w:t xml:space="preserve"> we'll capture monsters from the Wasteland and abroad and </w:t>
      </w:r>
      <w:proofErr w:type="spellStart"/>
      <w:r>
        <w:rPr>
          <w:rFonts w:ascii="Times New Roman" w:eastAsia="Times New Roman" w:hAnsi="Times New Roman" w:cs="Times New Roman"/>
        </w:rPr>
        <w:t>pit</w:t>
      </w:r>
      <w:proofErr w:type="spellEnd"/>
      <w:r>
        <w:rPr>
          <w:rFonts w:ascii="Times New Roman" w:eastAsia="Times New Roman" w:hAnsi="Times New Roman" w:cs="Times New Roman"/>
        </w:rPr>
        <w:t xml:space="preserve"> them together in a deathmatch. Sounds cool, huh? I just wonder if it's legal in this state. Come back after some time and I'll make my dream a reality.</w:t>
      </w:r>
    </w:p>
    <w:p w14:paraId="6D0F31FA"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When Branded </w:t>
      </w:r>
      <w:proofErr w:type="spellStart"/>
      <w:r>
        <w:rPr>
          <w:rFonts w:ascii="Times New Roman" w:eastAsia="Times New Roman" w:hAnsi="Times New Roman" w:cs="Times New Roman"/>
        </w:rPr>
        <w:t>Kweh</w:t>
      </w:r>
      <w:proofErr w:type="spellEnd"/>
      <w:r>
        <w:rPr>
          <w:rFonts w:ascii="Times New Roman" w:eastAsia="Times New Roman" w:hAnsi="Times New Roman" w:cs="Times New Roman"/>
        </w:rPr>
        <w:t>,</w:t>
      </w:r>
    </w:p>
    <w:p w14:paraId="7AFD4093" w14:textId="77777777" w:rsidR="003361E2" w:rsidRDefault="00000000">
      <w:pPr>
        <w:spacing w:before="240" w:after="0"/>
        <w:rPr>
          <w:rFonts w:ascii="Times New Roman" w:eastAsia="Times New Roman" w:hAnsi="Times New Roman" w:cs="Times New Roman"/>
        </w:rPr>
      </w:pPr>
      <w:r>
        <w:rPr>
          <w:rFonts w:ascii="Times New Roman" w:eastAsia="Times New Roman" w:hAnsi="Times New Roman" w:cs="Times New Roman"/>
        </w:rPr>
        <w:t xml:space="preserve">Branded </w:t>
      </w:r>
      <w:proofErr w:type="spellStart"/>
      <w:r>
        <w:rPr>
          <w:rFonts w:ascii="Times New Roman" w:eastAsia="Times New Roman" w:hAnsi="Times New Roman" w:cs="Times New Roman"/>
        </w:rPr>
        <w:t>Kweh</w:t>
      </w:r>
      <w:proofErr w:type="spellEnd"/>
      <w:r>
        <w:rPr>
          <w:rFonts w:ascii="Times New Roman" w:eastAsia="Times New Roman" w:hAnsi="Times New Roman" w:cs="Times New Roman"/>
        </w:rPr>
        <w:t>. “same as other”</w:t>
      </w:r>
    </w:p>
    <w:p w14:paraId="60A331E0" w14:textId="77777777" w:rsidR="003361E2" w:rsidRDefault="00000000">
      <w:pPr>
        <w:pStyle w:val="Heading1"/>
        <w:rPr>
          <w:sz w:val="42"/>
          <w:szCs w:val="42"/>
        </w:rPr>
      </w:pPr>
      <w:bookmarkStart w:id="159" w:name="_3g1om46dxux6" w:colFirst="0" w:colLast="0"/>
      <w:bookmarkStart w:id="160" w:name="_Toc189930129"/>
      <w:bookmarkEnd w:id="159"/>
      <w:r>
        <w:rPr>
          <w:sz w:val="42"/>
          <w:szCs w:val="42"/>
        </w:rPr>
        <w:t xml:space="preserve">Deep </w:t>
      </w:r>
      <w:proofErr w:type="spellStart"/>
      <w:r>
        <w:rPr>
          <w:sz w:val="42"/>
          <w:szCs w:val="42"/>
        </w:rPr>
        <w:t>Heremus</w:t>
      </w:r>
      <w:bookmarkEnd w:id="160"/>
      <w:proofErr w:type="spellEnd"/>
    </w:p>
    <w:p w14:paraId="6FBD3C8F" w14:textId="77777777" w:rsidR="003361E2" w:rsidRDefault="00000000">
      <w:pPr>
        <w:pStyle w:val="Heading2"/>
      </w:pPr>
      <w:bookmarkStart w:id="161" w:name="_fpueospcuqug" w:colFirst="0" w:colLast="0"/>
      <w:bookmarkStart w:id="162" w:name="_Toc189930130"/>
      <w:bookmarkEnd w:id="161"/>
      <w:r>
        <w:t>In First Campsite</w:t>
      </w:r>
      <w:bookmarkEnd w:id="162"/>
    </w:p>
    <w:p w14:paraId="49C920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sandstorm is too great so Augustus and Caeser take refuge in a cave.</w:t>
      </w:r>
    </w:p>
    <w:p w14:paraId="43E348B7" w14:textId="77777777" w:rsidR="003361E2" w:rsidRDefault="003361E2">
      <w:pPr>
        <w:spacing w:after="0"/>
        <w:rPr>
          <w:rFonts w:ascii="Times New Roman" w:eastAsia="Times New Roman" w:hAnsi="Times New Roman" w:cs="Times New Roman"/>
        </w:rPr>
      </w:pPr>
    </w:p>
    <w:p w14:paraId="016978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This sand storm is getting too much. I can’t go on anymore.</w:t>
      </w:r>
    </w:p>
    <w:p w14:paraId="463E2000" w14:textId="77777777" w:rsidR="003361E2" w:rsidRDefault="003361E2">
      <w:pPr>
        <w:spacing w:after="0"/>
        <w:rPr>
          <w:rFonts w:ascii="Times New Roman" w:eastAsia="Times New Roman" w:hAnsi="Times New Roman" w:cs="Times New Roman"/>
        </w:rPr>
      </w:pPr>
    </w:p>
    <w:p w14:paraId="585E8C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Just a little while longer. I heard of a cave hunters use to take shelter in. It should be near here. Come on, get up, you can do it by the power of Corydon Deus.</w:t>
      </w:r>
    </w:p>
    <w:p w14:paraId="3E40CA0A" w14:textId="77777777" w:rsidR="003361E2" w:rsidRDefault="003361E2">
      <w:pPr>
        <w:spacing w:after="0"/>
        <w:rPr>
          <w:rFonts w:ascii="Times New Roman" w:eastAsia="Times New Roman" w:hAnsi="Times New Roman" w:cs="Times New Roman"/>
        </w:rPr>
      </w:pPr>
    </w:p>
    <w:p w14:paraId="5693BC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Ok, ok I’m getting up.</w:t>
      </w:r>
    </w:p>
    <w:p w14:paraId="7CB9E08E" w14:textId="77777777" w:rsidR="003361E2" w:rsidRDefault="003361E2">
      <w:pPr>
        <w:spacing w:after="0"/>
        <w:rPr>
          <w:rFonts w:ascii="Times New Roman" w:eastAsia="Times New Roman" w:hAnsi="Times New Roman" w:cs="Times New Roman"/>
        </w:rPr>
      </w:pPr>
    </w:p>
    <w:p w14:paraId="01E8B2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my hand.</w:t>
      </w:r>
    </w:p>
    <w:p w14:paraId="57067048" w14:textId="77777777" w:rsidR="003361E2" w:rsidRDefault="003361E2">
      <w:pPr>
        <w:spacing w:after="0"/>
        <w:rPr>
          <w:rFonts w:ascii="Times New Roman" w:eastAsia="Times New Roman" w:hAnsi="Times New Roman" w:cs="Times New Roman"/>
        </w:rPr>
      </w:pPr>
    </w:p>
    <w:p w14:paraId="2D0E61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made it. Let's go inside and take shelter.</w:t>
      </w:r>
    </w:p>
    <w:p w14:paraId="1BB60F6C" w14:textId="77777777" w:rsidR="003361E2" w:rsidRDefault="003361E2">
      <w:pPr>
        <w:spacing w:after="0"/>
        <w:rPr>
          <w:rFonts w:ascii="Times New Roman" w:eastAsia="Times New Roman" w:hAnsi="Times New Roman" w:cs="Times New Roman"/>
        </w:rPr>
      </w:pPr>
    </w:p>
    <w:p w14:paraId="327A72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To think, you were going to try this alone.</w:t>
      </w:r>
    </w:p>
    <w:p w14:paraId="1E7587E8" w14:textId="77777777" w:rsidR="003361E2" w:rsidRDefault="003361E2">
      <w:pPr>
        <w:spacing w:after="0"/>
        <w:rPr>
          <w:rFonts w:ascii="Times New Roman" w:eastAsia="Times New Roman" w:hAnsi="Times New Roman" w:cs="Times New Roman"/>
        </w:rPr>
      </w:pPr>
    </w:p>
    <w:p w14:paraId="1DEB9172"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No life signs detected. This cave is safe.</w:t>
      </w:r>
    </w:p>
    <w:p w14:paraId="713784CC" w14:textId="77777777" w:rsidR="003361E2" w:rsidRDefault="003361E2">
      <w:pPr>
        <w:spacing w:after="0"/>
        <w:rPr>
          <w:rFonts w:ascii="Times New Roman" w:eastAsia="Times New Roman" w:hAnsi="Times New Roman" w:cs="Times New Roman"/>
        </w:rPr>
      </w:pPr>
    </w:p>
    <w:p w14:paraId="79EE8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Ok, we're going to need a fire. It’s going to get cold tonight.</w:t>
      </w:r>
    </w:p>
    <w:p w14:paraId="4E41C135" w14:textId="77777777" w:rsidR="003361E2" w:rsidRDefault="003361E2">
      <w:pPr>
        <w:spacing w:after="0"/>
        <w:rPr>
          <w:rFonts w:ascii="Times New Roman" w:eastAsia="Times New Roman" w:hAnsi="Times New Roman" w:cs="Times New Roman"/>
        </w:rPr>
      </w:pPr>
    </w:p>
    <w:p w14:paraId="4B9DE1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Father, don't make me go out there again.</w:t>
      </w:r>
    </w:p>
    <w:p w14:paraId="02DAFE09" w14:textId="77777777" w:rsidR="003361E2" w:rsidRDefault="003361E2">
      <w:pPr>
        <w:spacing w:after="0"/>
        <w:rPr>
          <w:rFonts w:ascii="Times New Roman" w:eastAsia="Times New Roman" w:hAnsi="Times New Roman" w:cs="Times New Roman"/>
        </w:rPr>
      </w:pPr>
    </w:p>
    <w:p w14:paraId="265045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also can't bear to go out there again.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...will you go and collect firewood?</w:t>
      </w:r>
    </w:p>
    <w:p w14:paraId="708951D2" w14:textId="77777777" w:rsidR="003361E2" w:rsidRDefault="003361E2">
      <w:pPr>
        <w:spacing w:after="0"/>
        <w:rPr>
          <w:rFonts w:ascii="Times New Roman" w:eastAsia="Times New Roman" w:hAnsi="Times New Roman" w:cs="Times New Roman"/>
        </w:rPr>
      </w:pPr>
    </w:p>
    <w:p w14:paraId="5F14D215"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scanners indicate several areas with dead trees. I should be able to obtain the necessary fuel. I will have to engage in walk mode to succeed in my task. Walk mode engaged.</w:t>
      </w:r>
    </w:p>
    <w:p w14:paraId="3CCC65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need seven pieces to start a good fire. I don't want small pieces.</w:t>
      </w:r>
    </w:p>
    <w:p w14:paraId="086FA120" w14:textId="77777777" w:rsidR="003361E2" w:rsidRDefault="003361E2">
      <w:pPr>
        <w:spacing w:after="0"/>
        <w:rPr>
          <w:rFonts w:ascii="Times New Roman" w:eastAsia="Times New Roman" w:hAnsi="Times New Roman" w:cs="Times New Roman"/>
        </w:rPr>
      </w:pPr>
    </w:p>
    <w:p w14:paraId="3D8502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talks to Augustus,</w:t>
      </w:r>
    </w:p>
    <w:p w14:paraId="32BF77FF" w14:textId="77777777" w:rsidR="003361E2" w:rsidRDefault="003361E2">
      <w:pPr>
        <w:spacing w:after="0"/>
        <w:rPr>
          <w:rFonts w:ascii="Times New Roman" w:eastAsia="Times New Roman" w:hAnsi="Times New Roman" w:cs="Times New Roman"/>
        </w:rPr>
      </w:pPr>
    </w:p>
    <w:p w14:paraId="766B41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Do you have the Fire Wood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0BCB698D" w14:textId="77777777" w:rsidR="003361E2" w:rsidRDefault="003361E2">
      <w:pPr>
        <w:spacing w:after="0"/>
        <w:rPr>
          <w:rFonts w:ascii="Times New Roman" w:eastAsia="Times New Roman" w:hAnsi="Times New Roman" w:cs="Times New Roman"/>
        </w:rPr>
      </w:pPr>
    </w:p>
    <w:p w14:paraId="159CEF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40A8AAC5" w14:textId="77777777" w:rsidR="003361E2" w:rsidRDefault="003361E2">
      <w:pPr>
        <w:spacing w:after="0"/>
        <w:rPr>
          <w:rFonts w:ascii="Times New Roman" w:eastAsia="Times New Roman" w:hAnsi="Times New Roman" w:cs="Times New Roman"/>
        </w:rPr>
      </w:pPr>
    </w:p>
    <w:p w14:paraId="21AC27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Excellent! Now let's make a fire.</w:t>
      </w:r>
    </w:p>
    <w:p w14:paraId="64819954" w14:textId="77777777" w:rsidR="003361E2" w:rsidRDefault="003361E2">
      <w:pPr>
        <w:spacing w:after="0"/>
        <w:rPr>
          <w:rFonts w:ascii="Times New Roman" w:eastAsia="Times New Roman" w:hAnsi="Times New Roman" w:cs="Times New Roman"/>
        </w:rPr>
      </w:pPr>
    </w:p>
    <w:p w14:paraId="5AE422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7CFE1411" w14:textId="77777777" w:rsidR="003361E2" w:rsidRDefault="003361E2">
      <w:pPr>
        <w:spacing w:after="0"/>
        <w:rPr>
          <w:rFonts w:ascii="Times New Roman" w:eastAsia="Times New Roman" w:hAnsi="Times New Roman" w:cs="Times New Roman"/>
        </w:rPr>
      </w:pPr>
    </w:p>
    <w:p w14:paraId="3A54C6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Is something wrong with your AI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I'm getting cold. Hurry up.</w:t>
      </w:r>
    </w:p>
    <w:p w14:paraId="6149BC50" w14:textId="77777777" w:rsidR="003361E2" w:rsidRDefault="003361E2">
      <w:pPr>
        <w:spacing w:after="0"/>
        <w:rPr>
          <w:rFonts w:ascii="Times New Roman" w:eastAsia="Times New Roman" w:hAnsi="Times New Roman" w:cs="Times New Roman"/>
        </w:rPr>
      </w:pPr>
    </w:p>
    <w:p w14:paraId="64CA38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talks to Caeser,</w:t>
      </w:r>
    </w:p>
    <w:p w14:paraId="3CE88437" w14:textId="77777777" w:rsidR="003361E2" w:rsidRDefault="003361E2">
      <w:pPr>
        <w:spacing w:after="0"/>
        <w:rPr>
          <w:rFonts w:ascii="Times New Roman" w:eastAsia="Times New Roman" w:hAnsi="Times New Roman" w:cs="Times New Roman"/>
        </w:rPr>
      </w:pPr>
    </w:p>
    <w:p w14:paraId="3F2509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What was I thinking? I can't even move, I'm so tired.</w:t>
      </w:r>
    </w:p>
    <w:p w14:paraId="0AEFECB7" w14:textId="77777777" w:rsidR="003361E2" w:rsidRDefault="003361E2">
      <w:pPr>
        <w:spacing w:after="0"/>
        <w:rPr>
          <w:rFonts w:ascii="Times New Roman" w:eastAsia="Times New Roman" w:hAnsi="Times New Roman" w:cs="Times New Roman"/>
        </w:rPr>
      </w:pPr>
    </w:p>
    <w:p w14:paraId="3158DFEE" w14:textId="77777777" w:rsidR="003361E2" w:rsidRDefault="00000000">
      <w:pPr>
        <w:pStyle w:val="Heading2"/>
      </w:pPr>
      <w:bookmarkStart w:id="163" w:name="_uwtw0yrmfbsd" w:colFirst="0" w:colLast="0"/>
      <w:bookmarkStart w:id="164" w:name="_Toc189930131"/>
      <w:bookmarkEnd w:id="163"/>
      <w:r>
        <w:t>Around the Campfire</w:t>
      </w:r>
      <w:bookmarkEnd w:id="164"/>
    </w:p>
    <w:p w14:paraId="399370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...can you get this started?</w:t>
      </w:r>
    </w:p>
    <w:p w14:paraId="685C0D71" w14:textId="77777777" w:rsidR="003361E2" w:rsidRDefault="003361E2">
      <w:pPr>
        <w:spacing w:after="0"/>
        <w:rPr>
          <w:rFonts w:ascii="Times New Roman" w:eastAsia="Times New Roman" w:hAnsi="Times New Roman" w:cs="Times New Roman"/>
        </w:rPr>
      </w:pPr>
    </w:p>
    <w:p w14:paraId="2E7C8A22"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Affirmative, activating ignition specialties.</w:t>
      </w:r>
    </w:p>
    <w:p w14:paraId="7ACC0B45" w14:textId="77777777" w:rsidR="003361E2" w:rsidRDefault="003361E2">
      <w:pPr>
        <w:spacing w:after="0"/>
        <w:rPr>
          <w:rFonts w:ascii="Times New Roman" w:eastAsia="Times New Roman" w:hAnsi="Times New Roman" w:cs="Times New Roman"/>
        </w:rPr>
      </w:pPr>
    </w:p>
    <w:p w14:paraId="00D95C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I’m just following you blindly right now.  You heard what Macy said. There could be grave danger waiting for us in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You must have some sort of plan.  Even if we do survive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what do we do when we reach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w:t>
      </w:r>
    </w:p>
    <w:p w14:paraId="2DCC5B6F" w14:textId="77777777" w:rsidR="003361E2" w:rsidRDefault="003361E2">
      <w:pPr>
        <w:spacing w:after="0"/>
        <w:rPr>
          <w:rFonts w:ascii="Times New Roman" w:eastAsia="Times New Roman" w:hAnsi="Times New Roman" w:cs="Times New Roman"/>
        </w:rPr>
      </w:pPr>
    </w:p>
    <w:p w14:paraId="13DC80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As you know, our legend has it that there was a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located deep inside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In that facility Corydon Deus received the might of the gods.</w:t>
      </w:r>
    </w:p>
    <w:p w14:paraId="0D32DA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72E914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 player is then presented with a flashback. The camera pans across a bunch of Fabricius who are stuck in suspension chambers while their powers are being drained. A bunch of scientists are also experimenting on them. Then Augustus</w:t>
      </w:r>
      <w:r>
        <w:rPr>
          <w:rFonts w:ascii="Times New Roman" w:eastAsia="Times New Roman" w:hAnsi="Times New Roman" w:cs="Times New Roman"/>
        </w:rPr>
        <w:t>’ father Cid escapes on a dropship while being fired upon by Reditus soldiers.</w:t>
      </w:r>
    </w:p>
    <w:p w14:paraId="72D1D43C" w14:textId="77777777" w:rsidR="003361E2" w:rsidRDefault="003361E2">
      <w:pPr>
        <w:spacing w:after="0"/>
        <w:rPr>
          <w:rFonts w:ascii="Times New Roman" w:eastAsia="Times New Roman" w:hAnsi="Times New Roman" w:cs="Times New Roman"/>
        </w:rPr>
      </w:pPr>
    </w:p>
    <w:p w14:paraId="76C7EC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If my theory is correct,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extracted from Fabricius given to Corydon Deus might still be left in small quantities which might be enough to instill within us magical powers.  If this is the case then Corydon Deus might return.</w:t>
      </w:r>
    </w:p>
    <w:p w14:paraId="6ED13079" w14:textId="77777777" w:rsidR="003361E2" w:rsidRDefault="003361E2">
      <w:pPr>
        <w:spacing w:after="0"/>
        <w:rPr>
          <w:rFonts w:ascii="Times New Roman" w:eastAsia="Times New Roman" w:hAnsi="Times New Roman" w:cs="Times New Roman"/>
        </w:rPr>
      </w:pPr>
    </w:p>
    <w:p w14:paraId="6A3D85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studied the notes of your grandfather Cid which revealed to me the secrets of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machinery.  My father was chief engineer to Corydon Deus while Corydon Deus was still human.  He was captured by the Reditus shortly before Corydon Deus became a god. The Reditus tortured my father to try to find out the secret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extraction.</w:t>
      </w:r>
    </w:p>
    <w:p w14:paraId="554595DA" w14:textId="77777777" w:rsidR="003361E2" w:rsidRDefault="003361E2">
      <w:pPr>
        <w:spacing w:after="0"/>
        <w:rPr>
          <w:rFonts w:ascii="Times New Roman" w:eastAsia="Times New Roman" w:hAnsi="Times New Roman" w:cs="Times New Roman"/>
        </w:rPr>
      </w:pPr>
    </w:p>
    <w:p w14:paraId="69929D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w:t>
      </w:r>
      <w:proofErr w:type="gramStart"/>
      <w:r>
        <w:rPr>
          <w:rFonts w:ascii="Times New Roman" w:eastAsia="Times New Roman" w:hAnsi="Times New Roman" w:cs="Times New Roman"/>
          <w:color w:val="000000"/>
        </w:rPr>
        <w:t>away</w:t>
      </w:r>
      <w:proofErr w:type="gramEnd"/>
      <w:r>
        <w:rPr>
          <w:rFonts w:ascii="Times New Roman" w:eastAsia="Times New Roman" w:hAnsi="Times New Roman" w:cs="Times New Roman"/>
          <w:color w:val="000000"/>
        </w:rPr>
        <w:t xml:space="preserve"> he gave me his notes which will help us once we reach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w:t>
      </w:r>
    </w:p>
    <w:p w14:paraId="38BF270A" w14:textId="77777777" w:rsidR="003361E2" w:rsidRDefault="003361E2">
      <w:pPr>
        <w:spacing w:after="0"/>
        <w:rPr>
          <w:rFonts w:ascii="Times New Roman" w:eastAsia="Times New Roman" w:hAnsi="Times New Roman" w:cs="Times New Roman"/>
        </w:rPr>
      </w:pPr>
    </w:p>
    <w:p w14:paraId="18497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Since when did you learn how to operate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Machinery? You continue to amaze me father.  I shouldn’t have doubted you.  Maybe we will succeed where others have failed.</w:t>
      </w:r>
    </w:p>
    <w:p w14:paraId="55AE5B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CFFC7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Yes, if Corydon Deus </w:t>
      </w:r>
      <w:proofErr w:type="gramStart"/>
      <w:r>
        <w:rPr>
          <w:rFonts w:ascii="Times New Roman" w:eastAsia="Times New Roman" w:hAnsi="Times New Roman" w:cs="Times New Roman"/>
          <w:color w:val="000000"/>
        </w:rPr>
        <w:t>returns</w:t>
      </w:r>
      <w:proofErr w:type="gramEnd"/>
      <w:r>
        <w:rPr>
          <w:rFonts w:ascii="Times New Roman" w:eastAsia="Times New Roman" w:hAnsi="Times New Roman" w:cs="Times New Roman"/>
          <w:color w:val="000000"/>
        </w:rPr>
        <w:t xml:space="preserve"> he will surely know what to do.</w:t>
      </w:r>
    </w:p>
    <w:p w14:paraId="1BA1CA8A" w14:textId="77777777" w:rsidR="003361E2" w:rsidRDefault="003361E2">
      <w:pPr>
        <w:spacing w:after="0"/>
        <w:rPr>
          <w:rFonts w:ascii="Times New Roman" w:eastAsia="Times New Roman" w:hAnsi="Times New Roman" w:cs="Times New Roman"/>
        </w:rPr>
      </w:pPr>
    </w:p>
    <w:p w14:paraId="28E3B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One more question, father.  Why didn’t the Reditus destroy what was left of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Or do they know what you know?</w:t>
      </w:r>
    </w:p>
    <w:p w14:paraId="4407F287" w14:textId="77777777" w:rsidR="003361E2" w:rsidRDefault="003361E2">
      <w:pPr>
        <w:spacing w:after="0"/>
        <w:rPr>
          <w:rFonts w:ascii="Times New Roman" w:eastAsia="Times New Roman" w:hAnsi="Times New Roman" w:cs="Times New Roman"/>
        </w:rPr>
      </w:pPr>
    </w:p>
    <w:p w14:paraId="7FEFF0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These are legitimate concerns, son.  We must beware.  Maybe they have been trying to do the same thing we are attempting, but without success.  We must tread carefully once inside the ruins.</w:t>
      </w:r>
    </w:p>
    <w:p w14:paraId="32DBAF40" w14:textId="77777777" w:rsidR="003361E2" w:rsidRDefault="00000000">
      <w:pPr>
        <w:pStyle w:val="Heading2"/>
      </w:pPr>
      <w:bookmarkStart w:id="165" w:name="_nouzihut5zkz" w:colFirst="0" w:colLast="0"/>
      <w:bookmarkStart w:id="166" w:name="_Toc189930132"/>
      <w:bookmarkEnd w:id="165"/>
      <w:r>
        <w:t>Finding The Rose</w:t>
      </w:r>
      <w:bookmarkEnd w:id="166"/>
    </w:p>
    <w:p w14:paraId="30DF09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I’ve never seen so much water in my entire life.</w:t>
      </w:r>
    </w:p>
    <w:p w14:paraId="778CEDF0" w14:textId="77777777" w:rsidR="003361E2" w:rsidRDefault="003361E2">
      <w:pPr>
        <w:spacing w:after="0"/>
        <w:rPr>
          <w:rFonts w:ascii="Times New Roman" w:eastAsia="Times New Roman" w:hAnsi="Times New Roman" w:cs="Times New Roman"/>
        </w:rPr>
      </w:pPr>
    </w:p>
    <w:p w14:paraId="749101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didn’t think it was possible. Our wells are almost dry. We will tell the others once we reach. I think this is the Rose you’re looking for.</w:t>
      </w:r>
    </w:p>
    <w:p w14:paraId="79EFB7F0" w14:textId="77777777" w:rsidR="003361E2" w:rsidRDefault="003361E2">
      <w:pPr>
        <w:spacing w:after="0"/>
        <w:rPr>
          <w:rFonts w:ascii="Times New Roman" w:eastAsia="Times New Roman" w:hAnsi="Times New Roman" w:cs="Times New Roman"/>
        </w:rPr>
      </w:pPr>
    </w:p>
    <w:p w14:paraId="7C7065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Yes, this is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Many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have doubted such a plant actually exists here in such a barren wasteland, but here it is. I’ll pick it and press it within my journal. Wait, what is that noise?</w:t>
      </w:r>
    </w:p>
    <w:p w14:paraId="7EE74ED5" w14:textId="77777777" w:rsidR="003361E2" w:rsidRDefault="003361E2">
      <w:pPr>
        <w:spacing w:after="0"/>
        <w:rPr>
          <w:rFonts w:ascii="Times New Roman" w:eastAsia="Times New Roman" w:hAnsi="Times New Roman" w:cs="Times New Roman"/>
        </w:rPr>
      </w:pPr>
    </w:p>
    <w:p w14:paraId="0AC844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Hurry, something is coming, we must hide. (They hide)</w:t>
      </w:r>
    </w:p>
    <w:p w14:paraId="3FFBBDB4" w14:textId="77777777" w:rsidR="003361E2" w:rsidRDefault="003361E2">
      <w:pPr>
        <w:spacing w:after="0"/>
        <w:rPr>
          <w:rFonts w:ascii="Times New Roman" w:eastAsia="Times New Roman" w:hAnsi="Times New Roman" w:cs="Times New Roman"/>
        </w:rPr>
      </w:pPr>
    </w:p>
    <w:p w14:paraId="37A9775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Boarmaug</w:t>
      </w:r>
      <w:proofErr w:type="spellEnd"/>
      <w:r>
        <w:rPr>
          <w:rFonts w:ascii="Times New Roman" w:eastAsia="Times New Roman" w:hAnsi="Times New Roman" w:cs="Times New Roman"/>
          <w:color w:val="000000"/>
        </w:rPr>
        <w:t xml:space="preserve"> quickly rushes towards the Rose looking left and right and then walks away</w:t>
      </w:r>
    </w:p>
    <w:p w14:paraId="7B54DD82" w14:textId="77777777" w:rsidR="003361E2" w:rsidRDefault="003361E2">
      <w:pPr>
        <w:spacing w:after="240"/>
        <w:rPr>
          <w:rFonts w:ascii="Times New Roman" w:eastAsia="Times New Roman" w:hAnsi="Times New Roman" w:cs="Times New Roman"/>
        </w:rPr>
      </w:pPr>
    </w:p>
    <w:p w14:paraId="01C2C3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scared to try again. If the boar comes back it could be the end of us. If only there was some way to hide our scent.</w:t>
      </w:r>
    </w:p>
    <w:p w14:paraId="27CB6393" w14:textId="77777777" w:rsidR="003361E2" w:rsidRDefault="003361E2">
      <w:pPr>
        <w:spacing w:after="0"/>
        <w:rPr>
          <w:rFonts w:ascii="Times New Roman" w:eastAsia="Times New Roman" w:hAnsi="Times New Roman" w:cs="Times New Roman"/>
        </w:rPr>
      </w:pPr>
    </w:p>
    <w:p w14:paraId="40B7C8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we must have something we can use to hide our scent.</w:t>
      </w:r>
    </w:p>
    <w:p w14:paraId="65A265B5" w14:textId="77777777" w:rsidR="003361E2" w:rsidRDefault="003361E2">
      <w:pPr>
        <w:spacing w:after="0"/>
        <w:rPr>
          <w:rFonts w:ascii="Times New Roman" w:eastAsia="Times New Roman" w:hAnsi="Times New Roman" w:cs="Times New Roman"/>
        </w:rPr>
      </w:pPr>
    </w:p>
    <w:p w14:paraId="2224C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try again without shit,</w:t>
      </w:r>
    </w:p>
    <w:p w14:paraId="7823A7AD" w14:textId="77777777" w:rsidR="003361E2" w:rsidRDefault="003361E2">
      <w:pPr>
        <w:spacing w:after="0"/>
        <w:rPr>
          <w:rFonts w:ascii="Times New Roman" w:eastAsia="Times New Roman" w:hAnsi="Times New Roman" w:cs="Times New Roman"/>
        </w:rPr>
      </w:pPr>
    </w:p>
    <w:p w14:paraId="0AE482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 doing that again! He can smell us coming from a mile away!</w:t>
      </w:r>
    </w:p>
    <w:p w14:paraId="7B7F60F0" w14:textId="77777777" w:rsidR="003361E2" w:rsidRDefault="003361E2">
      <w:pPr>
        <w:spacing w:after="0"/>
        <w:rPr>
          <w:rFonts w:ascii="Times New Roman" w:eastAsia="Times New Roman" w:hAnsi="Times New Roman" w:cs="Times New Roman"/>
        </w:rPr>
      </w:pPr>
    </w:p>
    <w:p w14:paraId="60B6C2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try again with shit,</w:t>
      </w:r>
    </w:p>
    <w:p w14:paraId="5E5B6C90" w14:textId="77777777" w:rsidR="003361E2" w:rsidRDefault="003361E2">
      <w:pPr>
        <w:spacing w:after="0"/>
        <w:rPr>
          <w:rFonts w:ascii="Times New Roman" w:eastAsia="Times New Roman" w:hAnsi="Times New Roman" w:cs="Times New Roman"/>
        </w:rPr>
      </w:pPr>
    </w:p>
    <w:p w14:paraId="7460B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May Corydon Deus have mercy on you, you smell worse than a Reditus ass.</w:t>
      </w:r>
    </w:p>
    <w:p w14:paraId="3E7768CB" w14:textId="77777777" w:rsidR="003361E2" w:rsidRDefault="003361E2">
      <w:pPr>
        <w:spacing w:after="0"/>
        <w:rPr>
          <w:rFonts w:ascii="Times New Roman" w:eastAsia="Times New Roman" w:hAnsi="Times New Roman" w:cs="Times New Roman"/>
        </w:rPr>
      </w:pPr>
    </w:p>
    <w:p w14:paraId="05FC08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If I die covered in pig </w:t>
      </w:r>
      <w:proofErr w:type="gramStart"/>
      <w:r>
        <w:rPr>
          <w:rFonts w:ascii="Times New Roman" w:eastAsia="Times New Roman" w:hAnsi="Times New Roman" w:cs="Times New Roman"/>
          <w:color w:val="000000"/>
        </w:rPr>
        <w:t>shit</w:t>
      </w:r>
      <w:proofErr w:type="gramEnd"/>
      <w:r>
        <w:rPr>
          <w:rFonts w:ascii="Times New Roman" w:eastAsia="Times New Roman" w:hAnsi="Times New Roman" w:cs="Times New Roman"/>
          <w:color w:val="000000"/>
        </w:rPr>
        <w:t xml:space="preserve"> I hope this smell haunts you the rest of your days.</w:t>
      </w:r>
    </w:p>
    <w:p w14:paraId="30EFCD2F" w14:textId="77777777" w:rsidR="003361E2" w:rsidRDefault="00000000">
      <w:pPr>
        <w:pStyle w:val="Heading2"/>
      </w:pPr>
      <w:bookmarkStart w:id="167" w:name="_fh7u1z2iln0i" w:colFirst="0" w:colLast="0"/>
      <w:bookmarkStart w:id="168" w:name="_Toc189930133"/>
      <w:bookmarkEnd w:id="167"/>
      <w:r>
        <w:t>Southern Ruins</w:t>
      </w:r>
      <w:bookmarkEnd w:id="168"/>
    </w:p>
    <w:p w14:paraId="7A9F506C" w14:textId="77777777" w:rsidR="003361E2" w:rsidRDefault="003361E2">
      <w:pPr>
        <w:rPr>
          <w:ins w:id="169" w:author="Kingsley Nwaogu" w:date="2023-03-09T20:07:00Z"/>
        </w:rPr>
      </w:pPr>
    </w:p>
    <w:p w14:paraId="4CDD42F5" w14:textId="77777777" w:rsidR="003361E2" w:rsidRDefault="00000000">
      <w:pPr>
        <w:rPr>
          <w:ins w:id="170" w:author="Kingsley Nwaogu" w:date="2023-03-09T20:07:00Z"/>
        </w:rPr>
      </w:pPr>
      <w:ins w:id="171" w:author="Kingsley Nwaogu" w:date="2023-03-09T20:07:00Z">
        <w:r>
          <w:t xml:space="preserve">CAESER: Look father! Fellow </w:t>
        </w:r>
        <w:proofErr w:type="spellStart"/>
        <w:r>
          <w:t>Rediits</w:t>
        </w:r>
        <w:proofErr w:type="spellEnd"/>
        <w:r>
          <w:t xml:space="preserve">! Perhaps they can help us find a shortcut to </w:t>
        </w:r>
        <w:proofErr w:type="spellStart"/>
        <w:r>
          <w:t>Vehere</w:t>
        </w:r>
        <w:proofErr w:type="spellEnd"/>
        <w:r>
          <w:t>. Maybe they can help us!</w:t>
        </w:r>
      </w:ins>
    </w:p>
    <w:p w14:paraId="5F5E976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Augustus: </w:t>
      </w:r>
      <w:ins w:id="172" w:author="Kingsley Nwaogu" w:date="2023-03-09T20:09:00Z">
        <w:r>
          <w:rPr>
            <w:rFonts w:ascii="Times New Roman" w:eastAsia="Times New Roman" w:hAnsi="Times New Roman" w:cs="Times New Roman"/>
            <w:color w:val="000000"/>
          </w:rPr>
          <w:t xml:space="preserve">(To himself) </w:t>
        </w:r>
      </w:ins>
      <w:r>
        <w:rPr>
          <w:rFonts w:ascii="Times New Roman" w:eastAsia="Times New Roman" w:hAnsi="Times New Roman" w:cs="Times New Roman"/>
          <w:color w:val="000000"/>
        </w:rPr>
        <w:t xml:space="preserve">Why are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wandering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ins w:id="173" w:author="Kingsley Nwaogu" w:date="2023-03-09T20:09:00Z">
        <w:r>
          <w:rPr>
            <w:rFonts w:ascii="Times New Roman" w:eastAsia="Times New Roman" w:hAnsi="Times New Roman" w:cs="Times New Roman"/>
            <w:color w:val="000000"/>
          </w:rPr>
          <w:t xml:space="preserve"> Caeser </w:t>
        </w:r>
        <w:proofErr w:type="gramStart"/>
        <w:r>
          <w:rPr>
            <w:rFonts w:ascii="Times New Roman" w:eastAsia="Times New Roman" w:hAnsi="Times New Roman" w:cs="Times New Roman"/>
            <w:color w:val="000000"/>
          </w:rPr>
          <w:t>stop</w:t>
        </w:r>
        <w:proofErr w:type="gramEnd"/>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Something's not right. We should avoid them and try not to be seen. They may mean harm to us.</w:t>
      </w:r>
    </w:p>
    <w:p w14:paraId="4AE43C6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You're right father. See the look in their eyes. They are walking as if they are under someone else's control.</w:t>
      </w:r>
    </w:p>
    <w:p w14:paraId="30EE86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Hey father, if you can find something nice in these ruins without being seen I'll give you something that I found in the cave we took shelter in. If you get seen, you give me something nice. Is it a bet?</w:t>
      </w:r>
    </w:p>
    <w:p w14:paraId="499B53E2" w14:textId="77777777" w:rsidR="003361E2" w:rsidRDefault="003361E2">
      <w:pPr>
        <w:spacing w:after="0"/>
        <w:rPr>
          <w:rFonts w:ascii="Times New Roman" w:eastAsia="Times New Roman" w:hAnsi="Times New Roman" w:cs="Times New Roman"/>
        </w:rPr>
      </w:pPr>
    </w:p>
    <w:p w14:paraId="66EDE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4FC50741" w14:textId="77777777" w:rsidR="003361E2" w:rsidRDefault="003361E2">
      <w:pPr>
        <w:spacing w:after="0"/>
        <w:rPr>
          <w:rFonts w:ascii="Times New Roman" w:eastAsia="Times New Roman" w:hAnsi="Times New Roman" w:cs="Times New Roman"/>
        </w:rPr>
      </w:pPr>
    </w:p>
    <w:p w14:paraId="54B431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All right, let's see what you got.</w:t>
      </w:r>
    </w:p>
    <w:p w14:paraId="1FD3B4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17B524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Eh, you're no fun.</w:t>
      </w:r>
    </w:p>
    <w:p w14:paraId="1B3E9004" w14:textId="77777777" w:rsidR="003361E2" w:rsidRDefault="003361E2">
      <w:pPr>
        <w:spacing w:after="0"/>
        <w:rPr>
          <w:rFonts w:ascii="Times New Roman" w:eastAsia="Times New Roman" w:hAnsi="Times New Roman" w:cs="Times New Roman"/>
        </w:rPr>
      </w:pPr>
    </w:p>
    <w:p w14:paraId="4A27AE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Wow! A new rifle. This is what I'm talking about.</w:t>
      </w:r>
    </w:p>
    <w:p w14:paraId="6F5CC9DE" w14:textId="77777777" w:rsidR="003361E2" w:rsidRDefault="003361E2">
      <w:pPr>
        <w:spacing w:after="0"/>
        <w:rPr>
          <w:rFonts w:ascii="Times New Roman" w:eastAsia="Times New Roman" w:hAnsi="Times New Roman" w:cs="Times New Roman"/>
        </w:rPr>
      </w:pPr>
    </w:p>
    <w:p w14:paraId="55B944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running from a battle,</w:t>
      </w:r>
    </w:p>
    <w:p w14:paraId="3F788BC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Wow! That was close!</w:t>
      </w:r>
    </w:p>
    <w:p w14:paraId="0E96EB3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Caeser: Father, we need to be more careful.</w:t>
      </w:r>
    </w:p>
    <w:p w14:paraId="4ECA975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being seen and reaching to the end,</w:t>
      </w:r>
    </w:p>
    <w:p w14:paraId="4D1CAFD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owe me a full round of Kumis when we get home.</w:t>
      </w:r>
    </w:p>
    <w:p w14:paraId="6092664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I'd be more than happy.</w:t>
      </w:r>
    </w:p>
    <w:p w14:paraId="6B6B95B3" w14:textId="77777777" w:rsidR="003361E2" w:rsidRDefault="00000000">
      <w:pPr>
        <w:pStyle w:val="Heading2"/>
      </w:pPr>
      <w:bookmarkStart w:id="174" w:name="_lurzqs7hf8dd" w:colFirst="0" w:colLast="0"/>
      <w:bookmarkStart w:id="175" w:name="_Toc189930134"/>
      <w:bookmarkEnd w:id="174"/>
      <w:r>
        <w:t>Quicksand</w:t>
      </w:r>
      <w:bookmarkEnd w:id="175"/>
    </w:p>
    <w:p w14:paraId="195AEC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watch our footsteps. If we begin to sink too fast then we must correct our course.</w:t>
      </w:r>
    </w:p>
    <w:p w14:paraId="50279AE3" w14:textId="77777777" w:rsidR="003361E2" w:rsidRDefault="003361E2">
      <w:pPr>
        <w:spacing w:after="0"/>
        <w:rPr>
          <w:rFonts w:ascii="Times New Roman" w:eastAsia="Times New Roman" w:hAnsi="Times New Roman" w:cs="Times New Roman"/>
        </w:rPr>
      </w:pPr>
    </w:p>
    <w:p w14:paraId="1A6DE5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Father</w:t>
      </w:r>
      <w:proofErr w:type="gramEnd"/>
      <w:r>
        <w:rPr>
          <w:rFonts w:ascii="Times New Roman" w:eastAsia="Times New Roman" w:hAnsi="Times New Roman" w:cs="Times New Roman"/>
          <w:color w:val="000000"/>
        </w:rPr>
        <w:t xml:space="preserve"> I think we should first send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to find a way he’s able to navigate the quicksand. He can mark the path with waypoint beacons. </w:t>
      </w:r>
    </w:p>
    <w:p w14:paraId="05104D27" w14:textId="77777777" w:rsidR="003361E2" w:rsidRDefault="003361E2">
      <w:pPr>
        <w:spacing w:after="0"/>
        <w:rPr>
          <w:rFonts w:ascii="Times New Roman" w:eastAsia="Times New Roman" w:hAnsi="Times New Roman" w:cs="Times New Roman"/>
        </w:rPr>
      </w:pPr>
    </w:p>
    <w:p w14:paraId="5D6C92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(1)Augustus: That’s a great idea. </w:t>
      </w:r>
    </w:p>
    <w:p w14:paraId="294E86EA" w14:textId="77777777" w:rsidR="003361E2" w:rsidRDefault="003361E2">
      <w:pPr>
        <w:spacing w:after="0"/>
        <w:rPr>
          <w:rFonts w:ascii="Times New Roman" w:eastAsia="Times New Roman" w:hAnsi="Times New Roman" w:cs="Times New Roman"/>
        </w:rPr>
      </w:pPr>
    </w:p>
    <w:p w14:paraId="449A84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activates walk mode.)</w:t>
      </w:r>
    </w:p>
    <w:p w14:paraId="76DB918C" w14:textId="77777777" w:rsidR="003361E2" w:rsidRDefault="003361E2">
      <w:pPr>
        <w:spacing w:after="0"/>
        <w:rPr>
          <w:rFonts w:ascii="Times New Roman" w:eastAsia="Times New Roman" w:hAnsi="Times New Roman" w:cs="Times New Roman"/>
        </w:rPr>
      </w:pPr>
    </w:p>
    <w:p w14:paraId="606BAB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Or</w:t>
      </w:r>
    </w:p>
    <w:p w14:paraId="1DADD90A" w14:textId="77777777" w:rsidR="003361E2" w:rsidRDefault="003361E2">
      <w:pPr>
        <w:spacing w:after="0"/>
        <w:rPr>
          <w:rFonts w:ascii="Times New Roman" w:eastAsia="Times New Roman" w:hAnsi="Times New Roman" w:cs="Times New Roman"/>
        </w:rPr>
      </w:pPr>
    </w:p>
    <w:p w14:paraId="316C29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(2)Augustus: We don’t have time. Each moment that passes things become more desperate in camp. Let’s press forward.</w:t>
      </w:r>
    </w:p>
    <w:p w14:paraId="1D84D20A" w14:textId="77777777" w:rsidR="003361E2" w:rsidRDefault="003361E2">
      <w:pPr>
        <w:spacing w:after="0"/>
        <w:rPr>
          <w:rFonts w:ascii="Times New Roman" w:eastAsia="Times New Roman" w:hAnsi="Times New Roman" w:cs="Times New Roman"/>
        </w:rPr>
      </w:pPr>
    </w:p>
    <w:p w14:paraId="0B7A7B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It's done. You can do it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74F34EC8" w14:textId="77777777" w:rsidR="003361E2" w:rsidRDefault="003361E2">
      <w:pPr>
        <w:spacing w:after="0"/>
        <w:rPr>
          <w:rFonts w:ascii="Times New Roman" w:eastAsia="Times New Roman" w:hAnsi="Times New Roman" w:cs="Times New Roman"/>
        </w:rPr>
      </w:pPr>
    </w:p>
    <w:p w14:paraId="35223F80"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To activate my stealth mode push enter on the keyboard or x if you're using a joypad.</w:t>
      </w:r>
    </w:p>
    <w:p w14:paraId="7DEADA40" w14:textId="77777777" w:rsidR="003361E2" w:rsidRDefault="003361E2">
      <w:pPr>
        <w:spacing w:after="0"/>
        <w:rPr>
          <w:rFonts w:ascii="Times New Roman" w:eastAsia="Times New Roman" w:hAnsi="Times New Roman" w:cs="Times New Roman"/>
        </w:rPr>
      </w:pPr>
    </w:p>
    <w:p w14:paraId="35C3D7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talks to the player while setting waypoint beacons,</w:t>
      </w:r>
    </w:p>
    <w:p w14:paraId="35394043" w14:textId="77777777" w:rsidR="003361E2" w:rsidRDefault="003361E2">
      <w:pPr>
        <w:spacing w:after="0"/>
        <w:rPr>
          <w:rFonts w:ascii="Times New Roman" w:eastAsia="Times New Roman" w:hAnsi="Times New Roman" w:cs="Times New Roman"/>
        </w:rPr>
      </w:pPr>
    </w:p>
    <w:p w14:paraId="70631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can we get through there?</w:t>
      </w:r>
    </w:p>
    <w:p w14:paraId="257B7561" w14:textId="77777777" w:rsidR="003361E2" w:rsidRDefault="003361E2">
      <w:pPr>
        <w:spacing w:after="0"/>
        <w:rPr>
          <w:rFonts w:ascii="Times New Roman" w:eastAsia="Times New Roman" w:hAnsi="Times New Roman" w:cs="Times New Roman"/>
        </w:rPr>
      </w:pPr>
    </w:p>
    <w:p w14:paraId="0C52C2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I've never seen so much sand in my entire life. It seems as if this will stretch out forever into the horizon. One can but examine oneself when faced with such limitless void. I just realized I'm talking to a robot.</w:t>
      </w:r>
    </w:p>
    <w:p w14:paraId="5DF71F22" w14:textId="77777777" w:rsidR="003361E2" w:rsidRDefault="003361E2">
      <w:pPr>
        <w:spacing w:after="0"/>
        <w:rPr>
          <w:rFonts w:ascii="Times New Roman" w:eastAsia="Times New Roman" w:hAnsi="Times New Roman" w:cs="Times New Roman"/>
        </w:rPr>
      </w:pPr>
    </w:p>
    <w:p w14:paraId="6C7241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When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is finished,</w:t>
      </w:r>
    </w:p>
    <w:p w14:paraId="765254BE" w14:textId="77777777" w:rsidR="003361E2" w:rsidRDefault="003361E2">
      <w:pPr>
        <w:spacing w:after="0"/>
        <w:rPr>
          <w:rFonts w:ascii="Times New Roman" w:eastAsia="Times New Roman" w:hAnsi="Times New Roman" w:cs="Times New Roman"/>
        </w:rPr>
      </w:pPr>
    </w:p>
    <w:p w14:paraId="4F89FB2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Sigh... Let's try to do this.</w:t>
      </w:r>
    </w:p>
    <w:p w14:paraId="7B73EF6F" w14:textId="77777777" w:rsidR="003361E2" w:rsidRDefault="003361E2">
      <w:pPr>
        <w:spacing w:after="0"/>
        <w:rPr>
          <w:rFonts w:ascii="Times New Roman" w:eastAsia="Times New Roman" w:hAnsi="Times New Roman" w:cs="Times New Roman"/>
        </w:rPr>
      </w:pPr>
    </w:p>
    <w:p w14:paraId="29B57C59" w14:textId="77777777" w:rsidR="003361E2" w:rsidRDefault="00000000">
      <w:pPr>
        <w:pStyle w:val="Heading3"/>
        <w:spacing w:after="0"/>
        <w:ind w:left="1440" w:hanging="720"/>
      </w:pPr>
      <w:bookmarkStart w:id="176" w:name="_gc69fr929g98" w:colFirst="0" w:colLast="0"/>
      <w:bookmarkStart w:id="177" w:name="_Toc189930135"/>
      <w:bookmarkEnd w:id="176"/>
      <w:proofErr w:type="spellStart"/>
      <w:r>
        <w:t>Felnis</w:t>
      </w:r>
      <w:proofErr w:type="spellEnd"/>
      <w:r>
        <w:t xml:space="preserve"> Rescue</w:t>
      </w:r>
      <w:bookmarkEnd w:id="177"/>
    </w:p>
    <w:p w14:paraId="3270221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party approaches two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stranded in the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One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is trapped in quicksand and is slowly sinking. 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is panicking not knowing what to do.)</w:t>
      </w:r>
    </w:p>
    <w:p w14:paraId="12D8E2A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 xml:space="preserve">Caeser: I thought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were extinct?!</w:t>
      </w:r>
    </w:p>
    <w:p w14:paraId="257C5579"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It seems they’ve managed to somehow escape from the Reditus. </w:t>
      </w:r>
    </w:p>
    <w:p w14:paraId="2DE7C1E6"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Caesar:  Let's help them. They might be able to help us find a way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w:t>
      </w:r>
    </w:p>
    <w:p w14:paraId="2F065E36" w14:textId="77777777" w:rsidR="003361E2" w:rsidRDefault="003361E2">
      <w:pPr>
        <w:spacing w:before="240" w:after="240"/>
        <w:rPr>
          <w:rFonts w:ascii="Times New Roman" w:eastAsia="Times New Roman" w:hAnsi="Times New Roman" w:cs="Times New Roman"/>
          <w:highlight w:val="green"/>
        </w:rPr>
      </w:pPr>
    </w:p>
    <w:p w14:paraId="2259064D"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You know what to do.</w:t>
      </w:r>
    </w:p>
    <w:p w14:paraId="4C5372CA"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Please specify a command.</w:t>
      </w:r>
    </w:p>
    <w:p w14:paraId="38679FC7"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Save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w:t>
      </w:r>
    </w:p>
    <w:p w14:paraId="7A695A7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sinks a little bit lower, only its hands extending out from the sand while the rest of its body has been submerged.)</w:t>
      </w:r>
    </w:p>
    <w:p w14:paraId="36BFE0B8"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Please define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w:t>
      </w:r>
    </w:p>
    <w:p w14:paraId="7A1CBEE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It’s a strange creature that looks like half a dog and half a cat. It’s sinking in the sand in front of us.</w:t>
      </w:r>
    </w:p>
    <w:p w14:paraId="3BD43F0B"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Definition understood, proceeding to extract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from the quicksand.</w:t>
      </w:r>
    </w:p>
    <w:p w14:paraId="5883598B"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quickly zips forward and extends a hook from which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grapples then it is lifted from the sand and dragged onto solid ground.)</w:t>
      </w:r>
    </w:p>
    <w:p w14:paraId="420F0D73"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who was panicking while 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was sinking quickly grabs onto Augustus’ leg in a sign of affection.)</w:t>
      </w:r>
    </w:p>
    <w:p w14:paraId="5683DA7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Augustus: Get it off me what is it doing!?</w:t>
      </w:r>
    </w:p>
    <w:p w14:paraId="1B6080A4"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I believe it’s showing you appreciation.</w:t>
      </w:r>
    </w:p>
    <w:p w14:paraId="6033C7A7"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The sad thing is they’ve forgotten how to communicate with us. The high priest told us at one time they could communicate in the tongue of humans. </w:t>
      </w:r>
    </w:p>
    <w:p w14:paraId="3D7F34B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begins hugging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w:t>
      </w:r>
    </w:p>
    <w:p w14:paraId="54167BFE"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Permission to shock organic being which is restricting my movement?</w:t>
      </w:r>
    </w:p>
    <w:p w14:paraId="7D9F907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Caeser: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do not shock it. It’s simply showing you love.</w:t>
      </w:r>
    </w:p>
    <w:p w14:paraId="6D772E14"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Please define love.</w:t>
      </w:r>
    </w:p>
    <w:p w14:paraId="102F9C4C"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When Corydon Deus defeated the Reditus and exalted the </w:t>
      </w:r>
      <w:proofErr w:type="spellStart"/>
      <w:r>
        <w:rPr>
          <w:rFonts w:ascii="Times New Roman" w:eastAsia="Times New Roman" w:hAnsi="Times New Roman" w:cs="Times New Roman"/>
          <w:highlight w:val="green"/>
        </w:rPr>
        <w:t>Rediit</w:t>
      </w:r>
      <w:proofErr w:type="spellEnd"/>
      <w:r>
        <w:rPr>
          <w:rFonts w:ascii="Times New Roman" w:eastAsia="Times New Roman" w:hAnsi="Times New Roman" w:cs="Times New Roman"/>
          <w:highlight w:val="green"/>
        </w:rPr>
        <w:t>.</w:t>
      </w:r>
    </w:p>
    <w:p w14:paraId="0D8BB9CC"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Me trying to save the camp to make a better life for me and Teresa. It’s when you stop caring about yourself and you care about others.</w:t>
      </w:r>
    </w:p>
    <w:p w14:paraId="446384B3"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lastRenderedPageBreak/>
        <w:t>Airloft</w:t>
      </w:r>
      <w:proofErr w:type="spellEnd"/>
      <w:r>
        <w:rPr>
          <w:rFonts w:ascii="Times New Roman" w:eastAsia="Times New Roman" w:hAnsi="Times New Roman" w:cs="Times New Roman"/>
          <w:highlight w:val="green"/>
        </w:rPr>
        <w:t xml:space="preserve">: 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is restricting my movement and preventing me in performing my duties for you; therefore, I will shock it.</w:t>
      </w:r>
    </w:p>
    <w:p w14:paraId="38E6ACB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Caeser: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desist.</w:t>
      </w:r>
    </w:p>
    <w:p w14:paraId="047C61E4"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Desisting.</w:t>
      </w:r>
    </w:p>
    <w:p w14:paraId="32C41BE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relent from their display of affection and stand before the party.)</w:t>
      </w:r>
    </w:p>
    <w:p w14:paraId="286F4FF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Can you show us the way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 Can you understand us?</w:t>
      </w:r>
    </w:p>
    <w:p w14:paraId="515BE23E" w14:textId="77777777" w:rsidR="003361E2" w:rsidRDefault="00000000">
      <w:pPr>
        <w:spacing w:before="240" w:after="240"/>
        <w:rPr>
          <w:rFonts w:ascii="Times New Roman" w:eastAsia="Times New Roman" w:hAnsi="Times New Roman" w:cs="Times New Roman"/>
          <w:highlight w:val="green"/>
        </w:rPr>
      </w:pP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1: Po!</w:t>
      </w:r>
    </w:p>
    <w:p w14:paraId="4D0335BF"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 displaying some sort of play to make the party understand why they cannot. One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begins acting like a robot making robotic noises. The other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begins acting like a zombie.)</w:t>
      </w:r>
    </w:p>
    <w:p w14:paraId="0F31B655"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I think they’re talking about The Guardian of the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w:t>
      </w:r>
    </w:p>
    <w:p w14:paraId="012C9B79"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Caeser: Maybe that’s why they can’t help us find a way to </w:t>
      </w:r>
      <w:proofErr w:type="spellStart"/>
      <w:r>
        <w:rPr>
          <w:rFonts w:ascii="Times New Roman" w:eastAsia="Times New Roman" w:hAnsi="Times New Roman" w:cs="Times New Roman"/>
          <w:highlight w:val="green"/>
        </w:rPr>
        <w:t>Vehere</w:t>
      </w:r>
      <w:proofErr w:type="spellEnd"/>
      <w:r>
        <w:rPr>
          <w:rFonts w:ascii="Times New Roman" w:eastAsia="Times New Roman" w:hAnsi="Times New Roman" w:cs="Times New Roman"/>
          <w:highlight w:val="green"/>
        </w:rPr>
        <w:t xml:space="preserve"> right now.</w:t>
      </w:r>
    </w:p>
    <w:p w14:paraId="2755141A"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(The </w:t>
      </w:r>
      <w:proofErr w:type="spellStart"/>
      <w:r>
        <w:rPr>
          <w:rFonts w:ascii="Times New Roman" w:eastAsia="Times New Roman" w:hAnsi="Times New Roman" w:cs="Times New Roman"/>
          <w:highlight w:val="green"/>
        </w:rPr>
        <w:t>Felnis</w:t>
      </w:r>
      <w:proofErr w:type="spellEnd"/>
      <w:r>
        <w:rPr>
          <w:rFonts w:ascii="Times New Roman" w:eastAsia="Times New Roman" w:hAnsi="Times New Roman" w:cs="Times New Roman"/>
          <w:highlight w:val="green"/>
        </w:rPr>
        <w:t xml:space="preserve"> end their mock play, wave at the party, and quickly run off.)</w:t>
      </w:r>
    </w:p>
    <w:p w14:paraId="05F0E432"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The Guardian of the </w:t>
      </w:r>
      <w:proofErr w:type="spellStart"/>
      <w:r>
        <w:rPr>
          <w:rFonts w:ascii="Times New Roman" w:eastAsia="Times New Roman" w:hAnsi="Times New Roman" w:cs="Times New Roman"/>
          <w:highlight w:val="green"/>
        </w:rPr>
        <w:t>Heremus</w:t>
      </w:r>
      <w:proofErr w:type="spellEnd"/>
      <w:r>
        <w:rPr>
          <w:rFonts w:ascii="Times New Roman" w:eastAsia="Times New Roman" w:hAnsi="Times New Roman" w:cs="Times New Roman"/>
          <w:highlight w:val="green"/>
        </w:rPr>
        <w:t xml:space="preserve"> must be </w:t>
      </w:r>
      <w:proofErr w:type="gramStart"/>
      <w:r>
        <w:rPr>
          <w:rFonts w:ascii="Times New Roman" w:eastAsia="Times New Roman" w:hAnsi="Times New Roman" w:cs="Times New Roman"/>
          <w:highlight w:val="green"/>
        </w:rPr>
        <w:t>near</w:t>
      </w:r>
      <w:proofErr w:type="gramEnd"/>
      <w:r>
        <w:rPr>
          <w:rFonts w:ascii="Times New Roman" w:eastAsia="Times New Roman" w:hAnsi="Times New Roman" w:cs="Times New Roman"/>
          <w:highlight w:val="green"/>
        </w:rPr>
        <w:t>.</w:t>
      </w:r>
    </w:p>
    <w:p w14:paraId="056EFA5E"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Caeser: The robot will meet a fierce end to my blade.</w:t>
      </w:r>
    </w:p>
    <w:p w14:paraId="0D8799B8" w14:textId="77777777" w:rsidR="003361E2" w:rsidRDefault="00000000">
      <w:pPr>
        <w:spacing w:before="240" w:after="240"/>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Augustus: Do not be overconfident. That robot has killed and enslaved many </w:t>
      </w:r>
      <w:proofErr w:type="spellStart"/>
      <w:r>
        <w:rPr>
          <w:rFonts w:ascii="Times New Roman" w:eastAsia="Times New Roman" w:hAnsi="Times New Roman" w:cs="Times New Roman"/>
          <w:highlight w:val="green"/>
        </w:rPr>
        <w:t>Rediit</w:t>
      </w:r>
      <w:proofErr w:type="spellEnd"/>
      <w:r>
        <w:rPr>
          <w:rFonts w:ascii="Times New Roman" w:eastAsia="Times New Roman" w:hAnsi="Times New Roman" w:cs="Times New Roman"/>
          <w:highlight w:val="green"/>
        </w:rPr>
        <w:t>. Many brave warriors like you. We should avoid it at all costs.</w:t>
      </w:r>
    </w:p>
    <w:p w14:paraId="2620CE19" w14:textId="77777777" w:rsidR="003361E2" w:rsidRDefault="00000000">
      <w:pPr>
        <w:pStyle w:val="Heading3"/>
        <w:spacing w:after="240"/>
        <w:ind w:left="1440" w:hanging="720"/>
      </w:pPr>
      <w:bookmarkStart w:id="178" w:name="_lb2jf1vbnwd" w:colFirst="0" w:colLast="0"/>
      <w:bookmarkStart w:id="179" w:name="_Toc189930136"/>
      <w:bookmarkEnd w:id="178"/>
      <w:r>
        <w:t xml:space="preserve">Potential mini game when rescuing </w:t>
      </w:r>
      <w:proofErr w:type="spellStart"/>
      <w:r>
        <w:t>Felnis</w:t>
      </w:r>
      <w:proofErr w:type="spellEnd"/>
      <w:r>
        <w:t xml:space="preserve"> and receive a reward from the </w:t>
      </w:r>
      <w:proofErr w:type="spellStart"/>
      <w:r>
        <w:t>Felnis</w:t>
      </w:r>
      <w:proofErr w:type="spellEnd"/>
      <w:r>
        <w:t>???</w:t>
      </w:r>
      <w:bookmarkEnd w:id="179"/>
    </w:p>
    <w:p w14:paraId="538F5149" w14:textId="77777777" w:rsidR="003361E2" w:rsidRDefault="00000000">
      <w:pPr>
        <w:pStyle w:val="Heading2"/>
      </w:pPr>
      <w:bookmarkStart w:id="180" w:name="_ylhfcl0yv7k" w:colFirst="0" w:colLast="0"/>
      <w:bookmarkStart w:id="181" w:name="_Toc189930137"/>
      <w:bookmarkEnd w:id="180"/>
      <w:r>
        <w:t xml:space="preserve">Battle of the </w:t>
      </w:r>
      <w:proofErr w:type="spellStart"/>
      <w:r>
        <w:t>Heremus</w:t>
      </w:r>
      <w:bookmarkEnd w:id="181"/>
      <w:proofErr w:type="spellEnd"/>
    </w:p>
    <w:p w14:paraId="3C2E48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get this eerily feeling we are being watched.</w:t>
      </w:r>
    </w:p>
    <w:p w14:paraId="56A24873" w14:textId="77777777" w:rsidR="003361E2" w:rsidRDefault="003361E2">
      <w:pPr>
        <w:spacing w:after="0"/>
        <w:rPr>
          <w:rFonts w:ascii="Times New Roman" w:eastAsia="Times New Roman" w:hAnsi="Times New Roman" w:cs="Times New Roman"/>
        </w:rPr>
      </w:pPr>
    </w:p>
    <w:p w14:paraId="2AC24D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Me too.</w:t>
      </w:r>
    </w:p>
    <w:p w14:paraId="7B354BE0" w14:textId="77777777" w:rsidR="003361E2" w:rsidRDefault="003361E2">
      <w:pPr>
        <w:spacing w:after="0"/>
        <w:rPr>
          <w:rFonts w:ascii="Times New Roman" w:eastAsia="Times New Roman" w:hAnsi="Times New Roman" w:cs="Times New Roman"/>
        </w:rPr>
      </w:pPr>
    </w:p>
    <w:p w14:paraId="46ACC0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Again, I feel like we're being watched. This time I'm getting an ominous feeling of an evil presence.</w:t>
      </w:r>
    </w:p>
    <w:p w14:paraId="6C522BF6" w14:textId="77777777" w:rsidR="003361E2" w:rsidRDefault="003361E2">
      <w:pPr>
        <w:spacing w:after="0"/>
        <w:rPr>
          <w:rFonts w:ascii="Times New Roman" w:eastAsia="Times New Roman" w:hAnsi="Times New Roman" w:cs="Times New Roman"/>
        </w:rPr>
      </w:pPr>
    </w:p>
    <w:p w14:paraId="276D75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player travels deeper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 player enters an autorun sequence where the party is attacked by swarms of drones.</w:t>
      </w:r>
    </w:p>
    <w:p w14:paraId="2D2E6BED" w14:textId="77777777" w:rsidR="003361E2" w:rsidRDefault="003361E2">
      <w:pPr>
        <w:spacing w:after="0"/>
        <w:rPr>
          <w:rFonts w:ascii="Times New Roman" w:eastAsia="Times New Roman" w:hAnsi="Times New Roman" w:cs="Times New Roman"/>
        </w:rPr>
      </w:pPr>
    </w:p>
    <w:p w14:paraId="68EF1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Reditus drones.</w:t>
      </w:r>
    </w:p>
    <w:p w14:paraId="3869E9C1" w14:textId="77777777" w:rsidR="003361E2" w:rsidRDefault="003361E2">
      <w:pPr>
        <w:spacing w:after="0"/>
        <w:rPr>
          <w:rFonts w:ascii="Times New Roman" w:eastAsia="Times New Roman" w:hAnsi="Times New Roman" w:cs="Times New Roman"/>
        </w:rPr>
      </w:pPr>
    </w:p>
    <w:p w14:paraId="523968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an ambush. Get down.</w:t>
      </w:r>
    </w:p>
    <w:p w14:paraId="7F58C95A" w14:textId="77777777" w:rsidR="003361E2" w:rsidRDefault="003361E2">
      <w:pPr>
        <w:spacing w:after="0"/>
        <w:rPr>
          <w:rFonts w:ascii="Times New Roman" w:eastAsia="Times New Roman" w:hAnsi="Times New Roman" w:cs="Times New Roman"/>
        </w:rPr>
      </w:pPr>
    </w:p>
    <w:p w14:paraId="0C3188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hit</w:t>
      </w:r>
    </w:p>
    <w:p w14:paraId="6356BA9B" w14:textId="77777777" w:rsidR="003361E2" w:rsidRDefault="003361E2">
      <w:pPr>
        <w:spacing w:after="0"/>
        <w:rPr>
          <w:rFonts w:ascii="Times New Roman" w:eastAsia="Times New Roman" w:hAnsi="Times New Roman" w:cs="Times New Roman"/>
        </w:rPr>
      </w:pPr>
    </w:p>
    <w:p w14:paraId="1141BC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Don't worry. I'll get you to safety.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deploy your energy wall to hold them off. I need to drag him to safety.</w:t>
      </w:r>
    </w:p>
    <w:p w14:paraId="21DFCB54" w14:textId="77777777" w:rsidR="003361E2" w:rsidRDefault="003361E2">
      <w:pPr>
        <w:spacing w:after="0"/>
        <w:rPr>
          <w:rFonts w:ascii="Times New Roman" w:eastAsia="Times New Roman" w:hAnsi="Times New Roman" w:cs="Times New Roman"/>
        </w:rPr>
      </w:pPr>
    </w:p>
    <w:p w14:paraId="218814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drags Caeser to safety.</w:t>
      </w:r>
    </w:p>
    <w:p w14:paraId="7C859628" w14:textId="77777777" w:rsidR="003361E2" w:rsidRDefault="003361E2">
      <w:pPr>
        <w:spacing w:after="0"/>
        <w:rPr>
          <w:rFonts w:ascii="Times New Roman" w:eastAsia="Times New Roman" w:hAnsi="Times New Roman" w:cs="Times New Roman"/>
        </w:rPr>
      </w:pPr>
    </w:p>
    <w:p w14:paraId="2BDE6B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guess this is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Caeser. I should </w:t>
      </w:r>
      <w:proofErr w:type="gramStart"/>
      <w:r>
        <w:rPr>
          <w:rFonts w:ascii="Times New Roman" w:eastAsia="Times New Roman" w:hAnsi="Times New Roman" w:cs="Times New Roman"/>
          <w:color w:val="000000"/>
        </w:rPr>
        <w:t>of</w:t>
      </w:r>
      <w:proofErr w:type="gramEnd"/>
      <w:r>
        <w:rPr>
          <w:rFonts w:ascii="Times New Roman" w:eastAsia="Times New Roman" w:hAnsi="Times New Roman" w:cs="Times New Roman"/>
          <w:color w:val="000000"/>
        </w:rPr>
        <w:t xml:space="preserve"> listened to your mother. Corydon Deus I'm a fool.</w:t>
      </w:r>
    </w:p>
    <w:p w14:paraId="0ED1C7BD" w14:textId="77777777" w:rsidR="003361E2" w:rsidRDefault="003361E2">
      <w:pPr>
        <w:spacing w:after="0"/>
        <w:rPr>
          <w:rFonts w:ascii="Times New Roman" w:eastAsia="Times New Roman" w:hAnsi="Times New Roman" w:cs="Times New Roman"/>
        </w:rPr>
      </w:pPr>
    </w:p>
    <w:p w14:paraId="20E84F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blame yourself Father. You listened to your heart. You're a brave man. All hope is not lost yet. Run from here. Leave me to die....</w:t>
      </w:r>
    </w:p>
    <w:p w14:paraId="0B35A0A0" w14:textId="77777777" w:rsidR="003361E2" w:rsidRDefault="003361E2">
      <w:pPr>
        <w:spacing w:after="0"/>
        <w:rPr>
          <w:rFonts w:ascii="Times New Roman" w:eastAsia="Times New Roman" w:hAnsi="Times New Roman" w:cs="Times New Roman"/>
        </w:rPr>
      </w:pPr>
    </w:p>
    <w:p w14:paraId="235FC1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die together son.</w:t>
      </w:r>
    </w:p>
    <w:p w14:paraId="2B7F5437" w14:textId="77777777" w:rsidR="003361E2" w:rsidRDefault="003361E2">
      <w:pPr>
        <w:spacing w:after="0"/>
        <w:rPr>
          <w:rFonts w:ascii="Times New Roman" w:eastAsia="Times New Roman" w:hAnsi="Times New Roman" w:cs="Times New Roman"/>
        </w:rPr>
      </w:pPr>
    </w:p>
    <w:p w14:paraId="4ECE99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group of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can be heard shouting in the background.</w:t>
      </w:r>
    </w:p>
    <w:p w14:paraId="66D23DBE" w14:textId="77777777" w:rsidR="003361E2" w:rsidRDefault="003361E2">
      <w:pPr>
        <w:spacing w:after="0"/>
        <w:rPr>
          <w:rFonts w:ascii="Times New Roman" w:eastAsia="Times New Roman" w:hAnsi="Times New Roman" w:cs="Times New Roman"/>
        </w:rPr>
      </w:pPr>
    </w:p>
    <w:p w14:paraId="2A97A0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that?</w:t>
      </w:r>
    </w:p>
    <w:p w14:paraId="1600BF34" w14:textId="77777777" w:rsidR="003361E2" w:rsidRDefault="003361E2">
      <w:pPr>
        <w:spacing w:after="0"/>
        <w:rPr>
          <w:rFonts w:ascii="Times New Roman" w:eastAsia="Times New Roman" w:hAnsi="Times New Roman" w:cs="Times New Roman"/>
        </w:rPr>
      </w:pPr>
    </w:p>
    <w:p w14:paraId="35B3E2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Sounded like a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 bunch of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w:t>
      </w:r>
    </w:p>
    <w:p w14:paraId="5104C2E1" w14:textId="77777777" w:rsidR="003361E2" w:rsidRDefault="003361E2">
      <w:pPr>
        <w:spacing w:after="0"/>
        <w:rPr>
          <w:rFonts w:ascii="Times New Roman" w:eastAsia="Times New Roman" w:hAnsi="Times New Roman" w:cs="Times New Roman"/>
        </w:rPr>
      </w:pPr>
    </w:p>
    <w:p w14:paraId="3EB51A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lasers shoot down the drones.)</w:t>
      </w:r>
    </w:p>
    <w:p w14:paraId="44B4C57A" w14:textId="77777777" w:rsidR="003361E2" w:rsidRDefault="003361E2">
      <w:pPr>
        <w:spacing w:after="0"/>
        <w:rPr>
          <w:rFonts w:ascii="Times New Roman" w:eastAsia="Times New Roman" w:hAnsi="Times New Roman" w:cs="Times New Roman"/>
        </w:rPr>
      </w:pPr>
    </w:p>
    <w:p w14:paraId="6608BC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drones are gone.</w:t>
      </w:r>
    </w:p>
    <w:p w14:paraId="78468C9F" w14:textId="77777777" w:rsidR="003361E2" w:rsidRDefault="003361E2">
      <w:pPr>
        <w:spacing w:after="0"/>
        <w:rPr>
          <w:rFonts w:ascii="Times New Roman" w:eastAsia="Times New Roman" w:hAnsi="Times New Roman" w:cs="Times New Roman"/>
        </w:rPr>
      </w:pPr>
    </w:p>
    <w:p w14:paraId="458DAC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is now introduced to Neo V.</w:t>
      </w:r>
    </w:p>
    <w:p w14:paraId="6728CDF6" w14:textId="77777777" w:rsidR="003361E2" w:rsidRDefault="00000000">
      <w:pPr>
        <w:pStyle w:val="Heading3"/>
        <w:spacing w:after="0"/>
        <w:ind w:left="0" w:firstLine="720"/>
      </w:pPr>
      <w:bookmarkStart w:id="182" w:name="_v6m9mr4cnbiw" w:colFirst="0" w:colLast="0"/>
      <w:bookmarkStart w:id="183" w:name="_Toc189930138"/>
      <w:bookmarkEnd w:id="182"/>
      <w:r>
        <w:t>Neo V introduction</w:t>
      </w:r>
      <w:bookmarkEnd w:id="183"/>
    </w:p>
    <w:p w14:paraId="23724783" w14:textId="77777777" w:rsidR="003361E2" w:rsidRDefault="003361E2">
      <w:pPr>
        <w:spacing w:after="0"/>
        <w:rPr>
          <w:rFonts w:ascii="Times New Roman" w:eastAsia="Times New Roman" w:hAnsi="Times New Roman" w:cs="Times New Roman"/>
        </w:rPr>
      </w:pPr>
    </w:p>
    <w:p w14:paraId="722E2A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Neo V and his </w:t>
      </w:r>
      <w:r>
        <w:rPr>
          <w:rFonts w:ascii="Times New Roman" w:eastAsia="Times New Roman" w:hAnsi="Times New Roman" w:cs="Times New Roman"/>
        </w:rPr>
        <w:t xml:space="preserve">kind </w:t>
      </w:r>
      <w:r>
        <w:rPr>
          <w:rFonts w:ascii="Times New Roman" w:eastAsia="Times New Roman" w:hAnsi="Times New Roman" w:cs="Times New Roman"/>
          <w:color w:val="000000"/>
        </w:rPr>
        <w:t xml:space="preserve">used to live in harmony with the Reditus in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Over time the Reditus developed a taste for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Neo V and the last few remaining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fled 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knowing that they would be safe from Reditus hunters, but live at the mercy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Neo V and his ragtag band of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sympathize with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because they also know what it is to live as outcasts.</w:t>
      </w:r>
    </w:p>
    <w:p w14:paraId="70292B7B" w14:textId="77777777" w:rsidR="003361E2" w:rsidRDefault="003361E2">
      <w:pPr>
        <w:spacing w:after="0"/>
        <w:rPr>
          <w:rFonts w:ascii="Times New Roman" w:eastAsia="Times New Roman" w:hAnsi="Times New Roman" w:cs="Times New Roman"/>
        </w:rPr>
      </w:pPr>
    </w:p>
    <w:p w14:paraId="767603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Thank you so much for helping us. My boy is wounded. He needs help immediately.</w:t>
      </w:r>
    </w:p>
    <w:p w14:paraId="2878A0CD" w14:textId="77777777" w:rsidR="003361E2" w:rsidRDefault="003361E2">
      <w:pPr>
        <w:spacing w:after="0"/>
        <w:rPr>
          <w:rFonts w:ascii="Times New Roman" w:eastAsia="Times New Roman" w:hAnsi="Times New Roman" w:cs="Times New Roman"/>
        </w:rPr>
      </w:pPr>
    </w:p>
    <w:p w14:paraId="36BDA9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52C8739" w14:textId="77777777" w:rsidR="003361E2" w:rsidRDefault="003361E2">
      <w:pPr>
        <w:spacing w:after="0"/>
        <w:rPr>
          <w:rFonts w:ascii="Times New Roman" w:eastAsia="Times New Roman" w:hAnsi="Times New Roman" w:cs="Times New Roman"/>
        </w:rPr>
      </w:pPr>
    </w:p>
    <w:p w14:paraId="384C49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Does that mean we're going now??</w:t>
      </w:r>
    </w:p>
    <w:p w14:paraId="61BD2073" w14:textId="77777777" w:rsidR="003361E2" w:rsidRDefault="003361E2">
      <w:pPr>
        <w:spacing w:after="0"/>
        <w:rPr>
          <w:rFonts w:ascii="Times New Roman" w:eastAsia="Times New Roman" w:hAnsi="Times New Roman" w:cs="Times New Roman"/>
        </w:rPr>
      </w:pPr>
    </w:p>
    <w:p w14:paraId="2F92D8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Suddenly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group is alerted by the presence of an army.</w:t>
      </w:r>
    </w:p>
    <w:p w14:paraId="2F8F838C" w14:textId="77777777" w:rsidR="003361E2" w:rsidRDefault="003361E2">
      <w:pPr>
        <w:spacing w:after="0"/>
        <w:rPr>
          <w:rFonts w:ascii="Times New Roman" w:eastAsia="Times New Roman" w:hAnsi="Times New Roman" w:cs="Times New Roman"/>
        </w:rPr>
      </w:pPr>
    </w:p>
    <w:p w14:paraId="2FB660C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Heremus</w:t>
      </w:r>
      <w:proofErr w:type="spellEnd"/>
      <w:r>
        <w:rPr>
          <w:rFonts w:ascii="Times New Roman" w:eastAsia="Times New Roman" w:hAnsi="Times New Roman" w:cs="Times New Roman"/>
          <w:color w:val="000000"/>
        </w:rPr>
        <w:t xml:space="preserve"> A.I.: Directive 3: Capture incapacitated subject for neural implantation. Directive 4: Incapacitate other subjects for neural implantation.</w:t>
      </w:r>
    </w:p>
    <w:p w14:paraId="02AAD696" w14:textId="77777777" w:rsidR="003361E2" w:rsidRDefault="003361E2">
      <w:pPr>
        <w:spacing w:after="0"/>
        <w:rPr>
          <w:rFonts w:ascii="Times New Roman" w:eastAsia="Times New Roman" w:hAnsi="Times New Roman" w:cs="Times New Roman"/>
        </w:rPr>
      </w:pPr>
    </w:p>
    <w:p w14:paraId="6EF6DF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So, the legends are true. For years people spoke of a robot that controlled the beasts and drones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but no one ever made it back alive to confirm the legend. How many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under its control also? Today </w:t>
      </w:r>
      <w:proofErr w:type="gramStart"/>
      <w:r>
        <w:rPr>
          <w:rFonts w:ascii="Times New Roman" w:eastAsia="Times New Roman" w:hAnsi="Times New Roman" w:cs="Times New Roman"/>
          <w:color w:val="000000"/>
        </w:rPr>
        <w:t>it's</w:t>
      </w:r>
      <w:proofErr w:type="gramEnd"/>
      <w:r>
        <w:rPr>
          <w:rFonts w:ascii="Times New Roman" w:eastAsia="Times New Roman" w:hAnsi="Times New Roman" w:cs="Times New Roman"/>
          <w:color w:val="000000"/>
        </w:rPr>
        <w:t xml:space="preserve"> tyranny ends. NO LONGER WILL YOU SUBJUGATE MY PEOPLE!</w:t>
      </w:r>
    </w:p>
    <w:p w14:paraId="0FE4707F" w14:textId="77777777" w:rsidR="003361E2" w:rsidRDefault="003361E2">
      <w:pPr>
        <w:spacing w:after="0"/>
        <w:rPr>
          <w:rFonts w:ascii="Times New Roman" w:eastAsia="Times New Roman" w:hAnsi="Times New Roman" w:cs="Times New Roman"/>
        </w:rPr>
      </w:pPr>
    </w:p>
    <w:p w14:paraId="49BC84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Will you join this battle and help me destroy this abomination?</w:t>
      </w:r>
    </w:p>
    <w:p w14:paraId="60224D8C" w14:textId="77777777" w:rsidR="003361E2" w:rsidRDefault="003361E2">
      <w:pPr>
        <w:spacing w:after="0"/>
        <w:rPr>
          <w:rFonts w:ascii="Times New Roman" w:eastAsia="Times New Roman" w:hAnsi="Times New Roman" w:cs="Times New Roman"/>
        </w:rPr>
      </w:pPr>
    </w:p>
    <w:p w14:paraId="1F05CC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3C831FC5" w14:textId="77777777" w:rsidR="003361E2" w:rsidRDefault="003361E2">
      <w:pPr>
        <w:spacing w:after="0"/>
        <w:rPr>
          <w:rFonts w:ascii="Times New Roman" w:eastAsia="Times New Roman" w:hAnsi="Times New Roman" w:cs="Times New Roman"/>
        </w:rPr>
      </w:pPr>
    </w:p>
    <w:p w14:paraId="0D6697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while fighting comes across two humans who have been implanted.</w:t>
      </w:r>
    </w:p>
    <w:p w14:paraId="33C214DA" w14:textId="77777777" w:rsidR="003361E2" w:rsidRDefault="003361E2">
      <w:pPr>
        <w:spacing w:after="0"/>
        <w:rPr>
          <w:rFonts w:ascii="Times New Roman" w:eastAsia="Times New Roman" w:hAnsi="Times New Roman" w:cs="Times New Roman"/>
        </w:rPr>
      </w:pPr>
    </w:p>
    <w:p w14:paraId="37A6CC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Implanted Human: Come and join us. Ignorance is bliss when you are part of the Nexus.</w:t>
      </w:r>
    </w:p>
    <w:p w14:paraId="1510A938" w14:textId="77777777" w:rsidR="003361E2" w:rsidRDefault="003361E2">
      <w:pPr>
        <w:spacing w:after="0"/>
        <w:rPr>
          <w:rFonts w:ascii="Times New Roman" w:eastAsia="Times New Roman" w:hAnsi="Times New Roman" w:cs="Times New Roman"/>
        </w:rPr>
      </w:pPr>
    </w:p>
    <w:p w14:paraId="3B388C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Implanted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Corydon Deus does not exist. Only the Nexus exists and we are to do its bidding.</w:t>
      </w:r>
    </w:p>
    <w:p w14:paraId="03697B53" w14:textId="77777777" w:rsidR="003361E2" w:rsidRDefault="003361E2">
      <w:pPr>
        <w:spacing w:after="0"/>
        <w:rPr>
          <w:rFonts w:ascii="Times New Roman" w:eastAsia="Times New Roman" w:hAnsi="Times New Roman" w:cs="Times New Roman"/>
        </w:rPr>
      </w:pPr>
    </w:p>
    <w:p w14:paraId="00ACCD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group of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joins in the battle to try to save the party.  A multiparty battle ensues with 3 groups attempting to defend Caeser from the onslaught.  If the groups of enemies </w:t>
      </w:r>
      <w:r>
        <w:rPr>
          <w:rFonts w:ascii="Times New Roman" w:eastAsia="Times New Roman" w:hAnsi="Times New Roman" w:cs="Times New Roman"/>
        </w:rPr>
        <w:t>reach</w:t>
      </w:r>
      <w:r>
        <w:rPr>
          <w:rFonts w:ascii="Times New Roman" w:eastAsia="Times New Roman" w:hAnsi="Times New Roman" w:cs="Times New Roman"/>
          <w:color w:val="000000"/>
        </w:rPr>
        <w:t xml:space="preserve"> wounded </w:t>
      </w:r>
      <w:proofErr w:type="gramStart"/>
      <w:r>
        <w:rPr>
          <w:rFonts w:ascii="Times New Roman" w:eastAsia="Times New Roman" w:hAnsi="Times New Roman" w:cs="Times New Roman"/>
          <w:color w:val="000000"/>
        </w:rPr>
        <w:t>Caeser</w:t>
      </w:r>
      <w:proofErr w:type="gramEnd"/>
      <w:r>
        <w:rPr>
          <w:rFonts w:ascii="Times New Roman" w:eastAsia="Times New Roman" w:hAnsi="Times New Roman" w:cs="Times New Roman"/>
          <w:color w:val="000000"/>
        </w:rPr>
        <w:t xml:space="preserve"> then the battle is lost.  This battle in design will be reminiscent of FF6 group battles).</w:t>
      </w:r>
    </w:p>
    <w:p w14:paraId="004A457A" w14:textId="77777777" w:rsidR="003361E2" w:rsidRDefault="003361E2">
      <w:pPr>
        <w:spacing w:after="0"/>
        <w:rPr>
          <w:rFonts w:ascii="Times New Roman" w:eastAsia="Times New Roman" w:hAnsi="Times New Roman" w:cs="Times New Roman"/>
        </w:rPr>
      </w:pPr>
    </w:p>
    <w:p w14:paraId="3C5802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you will fight will be effective mixtures of all enemies the player has previously fought.  After the smaller groups of enemies are defeated there remains a boss for you to fight.  </w:t>
      </w:r>
    </w:p>
    <w:p w14:paraId="17579DA6" w14:textId="77777777" w:rsidR="003361E2" w:rsidRDefault="003361E2">
      <w:pPr>
        <w:spacing w:after="0"/>
        <w:rPr>
          <w:rFonts w:ascii="Times New Roman" w:eastAsia="Times New Roman" w:hAnsi="Times New Roman" w:cs="Times New Roman"/>
        </w:rPr>
      </w:pPr>
    </w:p>
    <w:p w14:paraId="1747A09B" w14:textId="77777777" w:rsidR="003361E2" w:rsidRDefault="00000000">
      <w:pPr>
        <w:pStyle w:val="Heading2"/>
      </w:pPr>
      <w:bookmarkStart w:id="184" w:name="_boe9baemxfrm" w:colFirst="0" w:colLast="0"/>
      <w:bookmarkStart w:id="185" w:name="_Toc189930139"/>
      <w:bookmarkEnd w:id="184"/>
      <w:r>
        <w:t>Neural Master</w:t>
      </w:r>
      <w:bookmarkEnd w:id="185"/>
    </w:p>
    <w:p w14:paraId="31E90F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Neural Master guards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rPr>
        <w:t xml:space="preserve"> Guardian</w:t>
      </w:r>
      <w:r>
        <w:rPr>
          <w:rFonts w:ascii="Times New Roman" w:eastAsia="Times New Roman" w:hAnsi="Times New Roman" w:cs="Times New Roman"/>
          <w:color w:val="000000"/>
        </w:rPr>
        <w:t>. 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14:paraId="550D6654" w14:textId="77777777" w:rsidR="003361E2" w:rsidRDefault="003361E2">
      <w:pPr>
        <w:spacing w:after="0"/>
        <w:rPr>
          <w:rFonts w:ascii="Times New Roman" w:eastAsia="Times New Roman" w:hAnsi="Times New Roman" w:cs="Times New Roman"/>
        </w:rPr>
      </w:pPr>
    </w:p>
    <w:p w14:paraId="7E1B85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boss guardian is defeated,</w:t>
      </w:r>
    </w:p>
    <w:p w14:paraId="00EAADCD" w14:textId="77777777" w:rsidR="003361E2" w:rsidRDefault="003361E2">
      <w:pPr>
        <w:spacing w:after="0"/>
        <w:rPr>
          <w:rFonts w:ascii="Times New Roman" w:eastAsia="Times New Roman" w:hAnsi="Times New Roman" w:cs="Times New Roman"/>
        </w:rPr>
      </w:pPr>
    </w:p>
    <w:p w14:paraId="461A4E8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A.I.:Directive</w:t>
      </w:r>
      <w:proofErr w:type="spellEnd"/>
      <w:r>
        <w:rPr>
          <w:rFonts w:ascii="Times New Roman" w:eastAsia="Times New Roman" w:hAnsi="Times New Roman" w:cs="Times New Roman"/>
          <w:color w:val="000000"/>
        </w:rPr>
        <w:t xml:space="preserve"> 5: Maintain functionality to further implement neural implement protocol, withdrawing to safety sector 1.</w:t>
      </w:r>
    </w:p>
    <w:p w14:paraId="7A43DF65" w14:textId="77777777" w:rsidR="003361E2" w:rsidRDefault="003361E2">
      <w:pPr>
        <w:spacing w:after="0"/>
        <w:rPr>
          <w:rFonts w:ascii="Times New Roman" w:eastAsia="Times New Roman" w:hAnsi="Times New Roman" w:cs="Times New Roman"/>
        </w:rPr>
      </w:pPr>
    </w:p>
    <w:p w14:paraId="18DE142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Heremus</w:t>
      </w:r>
      <w:proofErr w:type="spellEnd"/>
      <w:r>
        <w:rPr>
          <w:rFonts w:ascii="Times New Roman" w:eastAsia="Times New Roman" w:hAnsi="Times New Roman" w:cs="Times New Roman"/>
          <w:b/>
          <w:color w:val="595959"/>
          <w:sz w:val="28"/>
          <w:szCs w:val="28"/>
        </w:rPr>
        <w:t xml:space="preserve"> Guardian Boss (use for later area)</w:t>
      </w:r>
    </w:p>
    <w:p w14:paraId="1AB752A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A.I. is a mysterious robot covered in a cloak that is controlling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creatures with neural implants. He uses this ability called “Neural Summon” to summon monsters you have fought previously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When his health reaches a halfway </w:t>
      </w:r>
      <w:proofErr w:type="gramStart"/>
      <w:r>
        <w:rPr>
          <w:rFonts w:ascii="Times New Roman" w:eastAsia="Times New Roman" w:hAnsi="Times New Roman" w:cs="Times New Roman"/>
          <w:color w:val="000000"/>
        </w:rPr>
        <w:lastRenderedPageBreak/>
        <w:t>point</w:t>
      </w:r>
      <w:proofErr w:type="gramEnd"/>
      <w:r>
        <w:rPr>
          <w:rFonts w:ascii="Times New Roman" w:eastAsia="Times New Roman" w:hAnsi="Times New Roman" w:cs="Times New Roman"/>
          <w:color w:val="000000"/>
        </w:rPr>
        <w:t xml:space="preserve"> he bears his claws which extend from his hand looking very similar to the blades of Wolverine.</w:t>
      </w:r>
    </w:p>
    <w:p w14:paraId="05EB1655" w14:textId="77777777" w:rsidR="003361E2" w:rsidRDefault="00000000">
      <w:pPr>
        <w:pStyle w:val="Heading1"/>
        <w:rPr>
          <w:sz w:val="48"/>
          <w:szCs w:val="48"/>
        </w:rPr>
      </w:pPr>
      <w:bookmarkStart w:id="186" w:name="_Toc189930140"/>
      <w:proofErr w:type="spellStart"/>
      <w:r>
        <w:rPr>
          <w:sz w:val="48"/>
          <w:szCs w:val="48"/>
        </w:rPr>
        <w:t>Felnis</w:t>
      </w:r>
      <w:proofErr w:type="spellEnd"/>
      <w:r>
        <w:rPr>
          <w:sz w:val="48"/>
          <w:szCs w:val="48"/>
        </w:rPr>
        <w:t xml:space="preserve"> Colony</w:t>
      </w:r>
      <w:bookmarkEnd w:id="186"/>
    </w:p>
    <w:p w14:paraId="26C474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After the battle Caeser wakes up in a bed underneath the wreckage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colony consists of 3 to 4 rooms containing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adults and their children. One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selling healing items in limited supply. There is a hidden room containing a stronger rifle within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colony. It’s located with a safe whose combination the player must solve by talking to strange color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who each have a number of the combination which the player must put in the right order.) </w:t>
      </w:r>
    </w:p>
    <w:p w14:paraId="59C19F9B" w14:textId="77777777" w:rsidR="003361E2" w:rsidRDefault="003361E2">
      <w:pPr>
        <w:spacing w:after="0"/>
        <w:rPr>
          <w:rFonts w:ascii="Times New Roman" w:eastAsia="Times New Roman" w:hAnsi="Times New Roman" w:cs="Times New Roman"/>
        </w:rPr>
      </w:pPr>
    </w:p>
    <w:p w14:paraId="7414F3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Where am I father? </w:t>
      </w:r>
    </w:p>
    <w:p w14:paraId="62DE6CD0" w14:textId="77777777" w:rsidR="003361E2" w:rsidRDefault="003361E2">
      <w:pPr>
        <w:spacing w:after="0"/>
        <w:rPr>
          <w:rFonts w:ascii="Times New Roman" w:eastAsia="Times New Roman" w:hAnsi="Times New Roman" w:cs="Times New Roman"/>
        </w:rPr>
      </w:pPr>
    </w:p>
    <w:p w14:paraId="0A015D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Quiet son, you’ve been wounded. It will be okay now though; these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are willing to take care of you. They’ve applied a treatment to your wound, but it will take time for you to heal. I thought I was going to lose you.</w:t>
      </w:r>
    </w:p>
    <w:p w14:paraId="717B2CF1" w14:textId="77777777" w:rsidR="003361E2" w:rsidRDefault="003361E2">
      <w:pPr>
        <w:spacing w:after="0"/>
        <w:rPr>
          <w:rFonts w:ascii="Times New Roman" w:eastAsia="Times New Roman" w:hAnsi="Times New Roman" w:cs="Times New Roman"/>
        </w:rPr>
      </w:pPr>
    </w:p>
    <w:p w14:paraId="1D7820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47807BD" w14:textId="77777777" w:rsidR="003361E2" w:rsidRDefault="003361E2">
      <w:pPr>
        <w:spacing w:after="0"/>
        <w:rPr>
          <w:rFonts w:ascii="Times New Roman" w:eastAsia="Times New Roman" w:hAnsi="Times New Roman" w:cs="Times New Roman"/>
        </w:rPr>
      </w:pPr>
    </w:p>
    <w:p w14:paraId="2BCDB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Such strange creatures…………</w:t>
      </w:r>
    </w:p>
    <w:p w14:paraId="0DA0DFB4" w14:textId="77777777" w:rsidR="003361E2" w:rsidRDefault="003361E2">
      <w:pPr>
        <w:spacing w:after="0"/>
        <w:rPr>
          <w:rFonts w:ascii="Times New Roman" w:eastAsia="Times New Roman" w:hAnsi="Times New Roman" w:cs="Times New Roman"/>
        </w:rPr>
      </w:pPr>
    </w:p>
    <w:p w14:paraId="6FB2A6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339EDA01" w14:textId="77777777" w:rsidR="003361E2" w:rsidRDefault="003361E2">
      <w:pPr>
        <w:spacing w:after="0"/>
        <w:rPr>
          <w:rFonts w:ascii="Times New Roman" w:eastAsia="Times New Roman" w:hAnsi="Times New Roman" w:cs="Times New Roman"/>
        </w:rPr>
      </w:pPr>
    </w:p>
    <w:p w14:paraId="701E2C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pulls Augustus.</w:t>
      </w:r>
    </w:p>
    <w:p w14:paraId="509890A6" w14:textId="77777777" w:rsidR="003361E2" w:rsidRDefault="003361E2">
      <w:pPr>
        <w:spacing w:after="0"/>
        <w:rPr>
          <w:rFonts w:ascii="Times New Roman" w:eastAsia="Times New Roman" w:hAnsi="Times New Roman" w:cs="Times New Roman"/>
        </w:rPr>
      </w:pPr>
    </w:p>
    <w:p w14:paraId="07F218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I’ll be back soon. I think he wants to show me something.</w:t>
      </w:r>
    </w:p>
    <w:p w14:paraId="6D9866CC" w14:textId="77777777" w:rsidR="003361E2" w:rsidRDefault="003361E2">
      <w:pPr>
        <w:spacing w:after="0"/>
        <w:rPr>
          <w:rFonts w:ascii="Times New Roman" w:eastAsia="Times New Roman" w:hAnsi="Times New Roman" w:cs="Times New Roman"/>
        </w:rPr>
      </w:pPr>
    </w:p>
    <w:p w14:paraId="0AAC9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leads Augustus to the top of the building.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is in the distance. It’s a large structure of rubble with metal beams protruding everywhere amidst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still speak of the glory of the </w:t>
      </w:r>
      <w:proofErr w:type="spellStart"/>
      <w:r>
        <w:rPr>
          <w:rFonts w:ascii="Times New Roman" w:eastAsia="Times New Roman" w:hAnsi="Times New Roman" w:cs="Times New Roman"/>
          <w:color w:val="000000"/>
        </w:rPr>
        <w:t>Gestaltian</w:t>
      </w:r>
      <w:proofErr w:type="spellEnd"/>
      <w:r>
        <w:rPr>
          <w:rFonts w:ascii="Times New Roman" w:eastAsia="Times New Roman" w:hAnsi="Times New Roman" w:cs="Times New Roman"/>
          <w:color w:val="000000"/>
        </w:rPr>
        <w:t xml:space="preserve"> Empire whose buildings still reflect the technological prowess that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technology brought to the world of Gaia. The sky above the rubble is red as the sun is descending.</w:t>
      </w:r>
    </w:p>
    <w:p w14:paraId="1A5E3C85" w14:textId="77777777" w:rsidR="003361E2" w:rsidRDefault="003361E2">
      <w:pPr>
        <w:spacing w:after="0"/>
        <w:rPr>
          <w:rFonts w:ascii="Times New Roman" w:eastAsia="Times New Roman" w:hAnsi="Times New Roman" w:cs="Times New Roman"/>
        </w:rPr>
      </w:pPr>
    </w:p>
    <w:p w14:paraId="2C4483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B68118F" w14:textId="77777777" w:rsidR="003361E2" w:rsidRDefault="003361E2">
      <w:pPr>
        <w:spacing w:after="0"/>
        <w:rPr>
          <w:rFonts w:ascii="Times New Roman" w:eastAsia="Times New Roman" w:hAnsi="Times New Roman" w:cs="Times New Roman"/>
        </w:rPr>
      </w:pPr>
    </w:p>
    <w:p w14:paraId="427683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Can you take us there? I'm talking about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in the distance. Can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do it?</w:t>
      </w:r>
    </w:p>
    <w:p w14:paraId="5790425A" w14:textId="77777777" w:rsidR="003361E2" w:rsidRDefault="003361E2">
      <w:pPr>
        <w:spacing w:after="0"/>
        <w:rPr>
          <w:rFonts w:ascii="Times New Roman" w:eastAsia="Times New Roman" w:hAnsi="Times New Roman" w:cs="Times New Roman"/>
        </w:rPr>
      </w:pPr>
    </w:p>
    <w:p w14:paraId="544E62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E292A46" w14:textId="77777777" w:rsidR="003361E2" w:rsidRDefault="003361E2">
      <w:pPr>
        <w:spacing w:after="0"/>
        <w:rPr>
          <w:rFonts w:ascii="Times New Roman" w:eastAsia="Times New Roman" w:hAnsi="Times New Roman" w:cs="Times New Roman"/>
        </w:rPr>
      </w:pPr>
    </w:p>
    <w:p w14:paraId="6C479D1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 the cleansing begin.</w:t>
      </w:r>
    </w:p>
    <w:p w14:paraId="12625725" w14:textId="77777777" w:rsidR="003361E2" w:rsidRDefault="003361E2">
      <w:pPr>
        <w:spacing w:after="0"/>
        <w:rPr>
          <w:rFonts w:ascii="Times New Roman" w:eastAsia="Times New Roman" w:hAnsi="Times New Roman" w:cs="Times New Roman"/>
        </w:rPr>
      </w:pPr>
    </w:p>
    <w:p w14:paraId="61B5ED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joins the party)</w:t>
      </w:r>
    </w:p>
    <w:p w14:paraId="1B66FC2A" w14:textId="77777777" w:rsidR="003361E2" w:rsidRDefault="003361E2">
      <w:pPr>
        <w:spacing w:after="0"/>
        <w:rPr>
          <w:rFonts w:ascii="Times New Roman" w:eastAsia="Times New Roman" w:hAnsi="Times New Roman" w:cs="Times New Roman"/>
        </w:rPr>
      </w:pPr>
    </w:p>
    <w:p w14:paraId="58E484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enters the room where Caeser is resting.</w:t>
      </w:r>
    </w:p>
    <w:p w14:paraId="51C52A50" w14:textId="77777777" w:rsidR="003361E2" w:rsidRDefault="003361E2">
      <w:pPr>
        <w:spacing w:after="0"/>
        <w:rPr>
          <w:rFonts w:ascii="Times New Roman" w:eastAsia="Times New Roman" w:hAnsi="Times New Roman" w:cs="Times New Roman"/>
        </w:rPr>
      </w:pPr>
    </w:p>
    <w:p w14:paraId="13F52F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The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say they will help us reach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w:t>
      </w:r>
    </w:p>
    <w:p w14:paraId="4021C10D" w14:textId="77777777" w:rsidR="003361E2" w:rsidRDefault="003361E2">
      <w:pPr>
        <w:spacing w:after="0"/>
        <w:rPr>
          <w:rFonts w:ascii="Times New Roman" w:eastAsia="Times New Roman" w:hAnsi="Times New Roman" w:cs="Times New Roman"/>
        </w:rPr>
      </w:pPr>
    </w:p>
    <w:p w14:paraId="69F7E8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will I go? I’m wounded.</w:t>
      </w:r>
    </w:p>
    <w:p w14:paraId="66A58C89" w14:textId="77777777" w:rsidR="003361E2" w:rsidRDefault="003361E2">
      <w:pPr>
        <w:spacing w:after="0"/>
        <w:rPr>
          <w:rFonts w:ascii="Times New Roman" w:eastAsia="Times New Roman" w:hAnsi="Times New Roman" w:cs="Times New Roman"/>
        </w:rPr>
      </w:pPr>
    </w:p>
    <w:p w14:paraId="780D48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have to wait here till I get back. Don’t worry, the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color w:val="000000"/>
        </w:rPr>
        <w:t xml:space="preserve"> will take care of you. I think their leader likes me.</w:t>
      </w:r>
    </w:p>
    <w:p w14:paraId="309988FB" w14:textId="77777777" w:rsidR="003361E2" w:rsidRDefault="003361E2">
      <w:pPr>
        <w:spacing w:after="0"/>
        <w:rPr>
          <w:rFonts w:ascii="Times New Roman" w:eastAsia="Times New Roman" w:hAnsi="Times New Roman" w:cs="Times New Roman"/>
        </w:rPr>
      </w:pPr>
    </w:p>
    <w:p w14:paraId="0D28D4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Be safe father. We’ll go see mother together. I can imagine her smiling face when she sees us both finally return.</w:t>
      </w:r>
    </w:p>
    <w:p w14:paraId="7279CC70" w14:textId="77777777" w:rsidR="003361E2" w:rsidRDefault="003361E2">
      <w:pPr>
        <w:spacing w:after="0"/>
        <w:rPr>
          <w:rFonts w:ascii="Times New Roman" w:eastAsia="Times New Roman" w:hAnsi="Times New Roman" w:cs="Times New Roman"/>
        </w:rPr>
      </w:pPr>
    </w:p>
    <w:p w14:paraId="45A4D5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sure Theresa will faint when she sees your grimy face slither into that tent. Sigh</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I dread the trials that wait ahead son. It has been told by the high priest that all men meet their end at the security protocol leading into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w:t>
      </w:r>
    </w:p>
    <w:p w14:paraId="5F9DAB37" w14:textId="77777777" w:rsidR="003361E2" w:rsidRDefault="003361E2">
      <w:pPr>
        <w:spacing w:after="0"/>
        <w:rPr>
          <w:rFonts w:ascii="Times New Roman" w:eastAsia="Times New Roman" w:hAnsi="Times New Roman" w:cs="Times New Roman"/>
        </w:rPr>
      </w:pPr>
    </w:p>
    <w:p w14:paraId="3EBE42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go alone father. Stay here with me. I’ll get better fast.</w:t>
      </w:r>
    </w:p>
    <w:p w14:paraId="2401B42D" w14:textId="77777777" w:rsidR="003361E2" w:rsidRDefault="003361E2">
      <w:pPr>
        <w:spacing w:after="0"/>
        <w:rPr>
          <w:rFonts w:ascii="Times New Roman" w:eastAsia="Times New Roman" w:hAnsi="Times New Roman" w:cs="Times New Roman"/>
        </w:rPr>
      </w:pPr>
    </w:p>
    <w:p w14:paraId="7069EB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what would your mother say if I took her only beloved son into the pits of hell. I am old. I’ve seen my time and now it is time for me to give my life for our people.</w:t>
      </w:r>
    </w:p>
    <w:p w14:paraId="2A6A4CBA" w14:textId="77777777" w:rsidR="003361E2" w:rsidRDefault="003361E2">
      <w:pPr>
        <w:spacing w:after="0"/>
        <w:rPr>
          <w:rFonts w:ascii="Times New Roman" w:eastAsia="Times New Roman" w:hAnsi="Times New Roman" w:cs="Times New Roman"/>
        </w:rPr>
      </w:pPr>
    </w:p>
    <w:p w14:paraId="4B0E45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sits up in bed) I was wounded but I can still walk. I’m not going to lose you.</w:t>
      </w:r>
    </w:p>
    <w:p w14:paraId="7D93C9F9" w14:textId="77777777" w:rsidR="003361E2" w:rsidRDefault="003361E2">
      <w:pPr>
        <w:spacing w:after="0"/>
        <w:rPr>
          <w:rFonts w:ascii="Times New Roman" w:eastAsia="Times New Roman" w:hAnsi="Times New Roman" w:cs="Times New Roman"/>
        </w:rPr>
      </w:pPr>
    </w:p>
    <w:p w14:paraId="29B844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it’s final. I won’t leave my wife completely alone in this horrible world. </w:t>
      </w:r>
    </w:p>
    <w:p w14:paraId="1D2024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Now lie back down and pray to Corydon Deus for my safe return.</w:t>
      </w:r>
    </w:p>
    <w:p w14:paraId="75177CCD" w14:textId="77777777" w:rsidR="003361E2" w:rsidRDefault="003361E2">
      <w:pPr>
        <w:spacing w:after="0"/>
        <w:rPr>
          <w:rFonts w:ascii="Times New Roman" w:eastAsia="Times New Roman" w:hAnsi="Times New Roman" w:cs="Times New Roman"/>
        </w:rPr>
      </w:pPr>
    </w:p>
    <w:p w14:paraId="211BAA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you wish Father.</w:t>
      </w:r>
    </w:p>
    <w:p w14:paraId="3D725F57" w14:textId="77777777" w:rsidR="003361E2" w:rsidRDefault="003361E2">
      <w:pPr>
        <w:spacing w:after="0"/>
        <w:rPr>
          <w:rFonts w:ascii="Times New Roman" w:eastAsia="Times New Roman" w:hAnsi="Times New Roman" w:cs="Times New Roman"/>
        </w:rPr>
      </w:pPr>
    </w:p>
    <w:p w14:paraId="67C073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returns to the roof to gaze at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ruins. It is almost night now.)</w:t>
      </w:r>
    </w:p>
    <w:p w14:paraId="5D183EB6" w14:textId="77777777" w:rsidR="003361E2" w:rsidRDefault="003361E2">
      <w:pPr>
        <w:spacing w:after="0"/>
        <w:rPr>
          <w:rFonts w:ascii="Times New Roman" w:eastAsia="Times New Roman" w:hAnsi="Times New Roman" w:cs="Times New Roman"/>
        </w:rPr>
      </w:pPr>
    </w:p>
    <w:p w14:paraId="062AB5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speaking to himself: How will I be any different than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that have gone before me? I fear I may meet their tragic end as well and all this will be for naught.</w:t>
      </w:r>
    </w:p>
    <w:p w14:paraId="2F807E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shooting star flies across the sky. The screen slowly fades to black.)</w:t>
      </w:r>
    </w:p>
    <w:p w14:paraId="6F915A9A" w14:textId="77777777" w:rsidR="003361E2" w:rsidRDefault="003361E2">
      <w:pPr>
        <w:spacing w:after="0"/>
        <w:rPr>
          <w:rFonts w:ascii="Times New Roman" w:eastAsia="Times New Roman" w:hAnsi="Times New Roman" w:cs="Times New Roman"/>
        </w:rPr>
      </w:pPr>
    </w:p>
    <w:p w14:paraId="364DBB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think these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have had just a little bit too much to drink.</w:t>
      </w:r>
    </w:p>
    <w:p w14:paraId="5F19842C" w14:textId="77777777" w:rsidR="003361E2" w:rsidRDefault="003361E2">
      <w:pPr>
        <w:spacing w:after="0"/>
        <w:rPr>
          <w:rFonts w:ascii="Times New Roman" w:eastAsia="Times New Roman" w:hAnsi="Times New Roman" w:cs="Times New Roman"/>
        </w:rPr>
      </w:pPr>
    </w:p>
    <w:p w14:paraId="70F07E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52B1709" w14:textId="77777777" w:rsidR="003361E2" w:rsidRDefault="003361E2">
      <w:pPr>
        <w:spacing w:after="0"/>
        <w:rPr>
          <w:rFonts w:ascii="Times New Roman" w:eastAsia="Times New Roman" w:hAnsi="Times New Roman" w:cs="Times New Roman"/>
        </w:rPr>
      </w:pPr>
    </w:p>
    <w:p w14:paraId="711F88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completely passed out on the floor.</w:t>
      </w:r>
    </w:p>
    <w:p w14:paraId="61D262E5" w14:textId="77777777" w:rsidR="003361E2" w:rsidRDefault="003361E2">
      <w:pPr>
        <w:spacing w:after="0"/>
        <w:rPr>
          <w:rFonts w:ascii="Times New Roman" w:eastAsia="Times New Roman" w:hAnsi="Times New Roman" w:cs="Times New Roman"/>
        </w:rPr>
      </w:pPr>
    </w:p>
    <w:p w14:paraId="5F28D883" w14:textId="77777777" w:rsidR="003361E2" w:rsidRPr="003361E2" w:rsidRDefault="00000000">
      <w:pPr>
        <w:spacing w:after="0"/>
        <w:rPr>
          <w:rFonts w:ascii="Times New Roman" w:eastAsia="Times New Roman" w:hAnsi="Times New Roman" w:cs="Times New Roman"/>
          <w:highlight w:val="cyan"/>
          <w:rPrChange w:id="187" w:author="Kingsley Nwaogu" w:date="2023-03-09T20:11:00Z">
            <w:rPr>
              <w:rFonts w:ascii="Times New Roman" w:eastAsia="Times New Roman" w:hAnsi="Times New Roman" w:cs="Times New Roman"/>
            </w:rPr>
          </w:rPrChange>
        </w:rPr>
      </w:pPr>
      <w:r>
        <w:rPr>
          <w:rFonts w:ascii="Times New Roman" w:eastAsia="Times New Roman" w:hAnsi="Times New Roman" w:cs="Times New Roman"/>
          <w:color w:val="000000"/>
        </w:rPr>
        <w:t xml:space="preserve">Caeser: Did you check the ruins of this building Father? </w:t>
      </w:r>
      <w:r>
        <w:rPr>
          <w:rFonts w:ascii="Times New Roman" w:eastAsia="Times New Roman" w:hAnsi="Times New Roman" w:cs="Times New Roman"/>
          <w:strike/>
          <w:color w:val="000000"/>
        </w:rPr>
        <w:t>I'm sure there has to be something we can use and will be very important for us in the future.</w:t>
      </w:r>
      <w:ins w:id="188" w:author="Kingsley Nwaogu" w:date="2023-03-09T20:09: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189" w:author="Kingsley Nwaogu" w:date="2023-03-09T20:11:00Z">
              <w:rPr>
                <w:rFonts w:ascii="Times New Roman" w:eastAsia="Times New Roman" w:hAnsi="Times New Roman" w:cs="Times New Roman"/>
                <w:color w:val="000000"/>
              </w:rPr>
            </w:rPrChange>
          </w:rPr>
          <w:t>Have to revise this line to make it less leading as he wouldn’t know if something important is inside. “Maybe we might find something useful inside”.</w:t>
        </w:r>
      </w:ins>
    </w:p>
    <w:p w14:paraId="3D06F3F4" w14:textId="77777777" w:rsidR="003361E2" w:rsidRDefault="003361E2">
      <w:pPr>
        <w:spacing w:after="0"/>
        <w:rPr>
          <w:rFonts w:ascii="Times New Roman" w:eastAsia="Times New Roman" w:hAnsi="Times New Roman" w:cs="Times New Roman"/>
        </w:rPr>
      </w:pPr>
    </w:p>
    <w:p w14:paraId="4EC9B3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Father, don't forget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You'll need him out there.</w:t>
      </w:r>
    </w:p>
    <w:p w14:paraId="2B00C97A" w14:textId="77777777" w:rsidR="003361E2" w:rsidRDefault="00000000">
      <w:pPr>
        <w:pStyle w:val="Heading2"/>
        <w:rPr>
          <w:sz w:val="36"/>
          <w:szCs w:val="36"/>
        </w:rPr>
      </w:pPr>
      <w:bookmarkStart w:id="190" w:name="_Toc189930141"/>
      <w:r>
        <w:lastRenderedPageBreak/>
        <w:t>Historian Flashback</w:t>
      </w:r>
      <w:bookmarkEnd w:id="190"/>
    </w:p>
    <w:p w14:paraId="583E1E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Historian: If you’re reading this then we are doomed. As soon as Fabricius attacked this great </w:t>
      </w:r>
      <w:proofErr w:type="gramStart"/>
      <w:r>
        <w:rPr>
          <w:rFonts w:ascii="Times New Roman" w:eastAsia="Times New Roman" w:hAnsi="Times New Roman" w:cs="Times New Roman"/>
          <w:color w:val="000000"/>
        </w:rPr>
        <w:t>capital</w:t>
      </w:r>
      <w:proofErr w:type="gramEnd"/>
      <w:r>
        <w:rPr>
          <w:rFonts w:ascii="Times New Roman" w:eastAsia="Times New Roman" w:hAnsi="Times New Roman" w:cs="Times New Roman"/>
          <w:color w:val="000000"/>
        </w:rPr>
        <w:t xml:space="preserve"> I knew that the emperor’s thirst for power would destroy us all.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decided to set out to quickly write a series of anecdotes about the lives of the people that lived in this building. I hid each of these anecdotes about the people in question in a safe place so that people of the future will know what happened here. I will tell you the locations of anecdotes. Please, here are our stories; the dead speak so that you may learn.</w:t>
      </w:r>
    </w:p>
    <w:p w14:paraId="62183115" w14:textId="77777777" w:rsidR="003361E2" w:rsidRDefault="00000000">
      <w:pPr>
        <w:pStyle w:val="Heading3"/>
        <w:ind w:firstLine="720"/>
        <w:rPr>
          <w:sz w:val="36"/>
          <w:szCs w:val="36"/>
        </w:rPr>
      </w:pPr>
      <w:bookmarkStart w:id="191" w:name="_Toc189930142"/>
      <w:r>
        <w:t>Flashback 1:</w:t>
      </w:r>
      <w:bookmarkEnd w:id="191"/>
    </w:p>
    <w:p w14:paraId="551FEE2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My commander has called me for duty. I must go.</w:t>
      </w:r>
    </w:p>
    <w:p w14:paraId="45016F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You mustn’t. We’re just newly married. Come, we’ll run off together from the Empire and never come back.</w:t>
      </w:r>
    </w:p>
    <w:p w14:paraId="630ED1E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Justine: Our forces amass against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it is my duty as a soldier to go. I made an oath to Gestalt. What will my parents think if I forsake my duty? How can I look at myself in the mirror?</w:t>
      </w:r>
    </w:p>
    <w:p w14:paraId="4A96F53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What about the oath you made to me? Are you not forsaking your duty to be my husband? What if you die? How can I live? Forget the Emperor! He cares only for his selfish ambition.</w:t>
      </w:r>
    </w:p>
    <w:p w14:paraId="1C4918B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It is final, I must go. I’ve made up my mind.</w:t>
      </w:r>
    </w:p>
    <w:p w14:paraId="3B45FB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Think Justine, you are just another cog in the war machine. Leave this madness. When you look in the mirror it will be your loving wife looking back at you. We will be together forever.</w:t>
      </w:r>
    </w:p>
    <w:p w14:paraId="06E14579" w14:textId="77777777" w:rsidR="003361E2" w:rsidRDefault="003361E2">
      <w:pPr>
        <w:spacing w:after="0"/>
        <w:rPr>
          <w:rFonts w:ascii="Times New Roman" w:eastAsia="Times New Roman" w:hAnsi="Times New Roman" w:cs="Times New Roman"/>
        </w:rPr>
      </w:pPr>
    </w:p>
    <w:p w14:paraId="0B32F2A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 knock on the door,</w:t>
      </w:r>
    </w:p>
    <w:p w14:paraId="3C938CE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I promise I will come back to you. I swear on everything that's good I will be in your arms again.</w:t>
      </w:r>
    </w:p>
    <w:p w14:paraId="0391D93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Commander: Come on Justine. It’s time to ship!</w:t>
      </w:r>
    </w:p>
    <w:p w14:paraId="0D4684D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If you die, it will be for nothing, just another name that died for another man’s ambition. Go.</w:t>
      </w:r>
    </w:p>
    <w:p w14:paraId="6562397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Justine leaves and Celine begins the weep.</w:t>
      </w:r>
    </w:p>
    <w:p w14:paraId="0443678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Months later............</w:t>
      </w:r>
    </w:p>
    <w:p w14:paraId="28E7124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screen fades out and fades in; we're shown Celine receiving a letter notifying her of Justine’s death.</w:t>
      </w:r>
    </w:p>
    <w:p w14:paraId="43B46FF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Celine: Maybe that's him!</w:t>
      </w:r>
    </w:p>
    <w:p w14:paraId="7C38A9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Commander: This is for you ma'am. I'm sorry. Really sorry. He was a brave man.</w:t>
      </w:r>
    </w:p>
    <w:p w14:paraId="24C2F25E" w14:textId="77777777" w:rsidR="003361E2" w:rsidRDefault="003361E2">
      <w:pPr>
        <w:spacing w:after="0"/>
        <w:rPr>
          <w:rFonts w:ascii="Times New Roman" w:eastAsia="Times New Roman" w:hAnsi="Times New Roman" w:cs="Times New Roman"/>
        </w:rPr>
      </w:pPr>
    </w:p>
    <w:p w14:paraId="65D8D7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Oh no! No! No! No!</w:t>
      </w:r>
    </w:p>
    <w:p w14:paraId="4ACDD4FB" w14:textId="77777777" w:rsidR="003361E2" w:rsidRDefault="003361E2">
      <w:pPr>
        <w:spacing w:after="0"/>
        <w:rPr>
          <w:rFonts w:ascii="Times New Roman" w:eastAsia="Times New Roman" w:hAnsi="Times New Roman" w:cs="Times New Roman"/>
        </w:rPr>
      </w:pPr>
    </w:p>
    <w:p w14:paraId="55706D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(Celine on top of building)</w:t>
      </w:r>
    </w:p>
    <w:p w14:paraId="551B7EA6" w14:textId="77777777" w:rsidR="003361E2" w:rsidRDefault="003361E2">
      <w:pPr>
        <w:spacing w:after="0"/>
        <w:rPr>
          <w:rFonts w:ascii="Times New Roman" w:eastAsia="Times New Roman" w:hAnsi="Times New Roman" w:cs="Times New Roman"/>
        </w:rPr>
      </w:pPr>
    </w:p>
    <w:p w14:paraId="1AD676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 can't bear to live without you anymore. The Triads have been </w:t>
      </w:r>
      <w:proofErr w:type="gramStart"/>
      <w:r>
        <w:rPr>
          <w:rFonts w:ascii="Times New Roman" w:eastAsia="Times New Roman" w:hAnsi="Times New Roman" w:cs="Times New Roman"/>
          <w:color w:val="000000"/>
        </w:rPr>
        <w:t>cruel</w:t>
      </w:r>
      <w:proofErr w:type="gramEnd"/>
      <w:r>
        <w:rPr>
          <w:rFonts w:ascii="Times New Roman" w:eastAsia="Times New Roman" w:hAnsi="Times New Roman" w:cs="Times New Roman"/>
          <w:color w:val="000000"/>
        </w:rPr>
        <w:t xml:space="preserve"> to me, but once again I will have joy in your presence. I'm coming to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love.</w:t>
      </w:r>
    </w:p>
    <w:p w14:paraId="3094AD69" w14:textId="77777777" w:rsidR="003361E2" w:rsidRDefault="003361E2">
      <w:pPr>
        <w:spacing w:after="0"/>
        <w:rPr>
          <w:rFonts w:ascii="Times New Roman" w:eastAsia="Times New Roman" w:hAnsi="Times New Roman" w:cs="Times New Roman"/>
        </w:rPr>
      </w:pPr>
    </w:p>
    <w:p w14:paraId="52CD5C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She jumps….</w:t>
      </w:r>
    </w:p>
    <w:p w14:paraId="2B6A2AC7" w14:textId="77777777" w:rsidR="003361E2" w:rsidRDefault="003361E2">
      <w:pPr>
        <w:spacing w:after="0"/>
        <w:rPr>
          <w:rFonts w:ascii="Times New Roman" w:eastAsia="Times New Roman" w:hAnsi="Times New Roman" w:cs="Times New Roman"/>
        </w:rPr>
      </w:pPr>
    </w:p>
    <w:p w14:paraId="22F7CF6A" w14:textId="77777777" w:rsidR="003361E2" w:rsidRDefault="00000000">
      <w:pPr>
        <w:pStyle w:val="Heading3"/>
        <w:ind w:firstLine="720"/>
        <w:rPr>
          <w:sz w:val="36"/>
          <w:szCs w:val="36"/>
        </w:rPr>
      </w:pPr>
      <w:bookmarkStart w:id="192" w:name="_Toc189930143"/>
      <w:r>
        <w:t>Flashback 2:</w:t>
      </w:r>
      <w:bookmarkEnd w:id="192"/>
    </w:p>
    <w:p w14:paraId="17DCD50D" w14:textId="77777777" w:rsidR="003361E2" w:rsidRDefault="003361E2">
      <w:pPr>
        <w:spacing w:after="0"/>
        <w:rPr>
          <w:rFonts w:ascii="Times New Roman" w:eastAsia="Times New Roman" w:hAnsi="Times New Roman" w:cs="Times New Roman"/>
        </w:rPr>
      </w:pPr>
    </w:p>
    <w:p w14:paraId="0DE608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 a wild party raging next door at the disco while Greg the janitor is trying to get some sleep. Greg takes care of the entire building, but on this </w:t>
      </w:r>
      <w:proofErr w:type="gramStart"/>
      <w:r>
        <w:rPr>
          <w:rFonts w:ascii="Times New Roman" w:eastAsia="Times New Roman" w:hAnsi="Times New Roman" w:cs="Times New Roman"/>
          <w:color w:val="000000"/>
        </w:rPr>
        <w:t>night</w:t>
      </w:r>
      <w:proofErr w:type="gramEnd"/>
      <w:r>
        <w:rPr>
          <w:rFonts w:ascii="Times New Roman" w:eastAsia="Times New Roman" w:hAnsi="Times New Roman" w:cs="Times New Roman"/>
          <w:color w:val="000000"/>
        </w:rPr>
        <w:t xml:space="preserve"> something seems off.</w:t>
      </w:r>
    </w:p>
    <w:p w14:paraId="4CDCFF21" w14:textId="77777777" w:rsidR="003361E2" w:rsidRDefault="003361E2">
      <w:pPr>
        <w:spacing w:after="0"/>
        <w:rPr>
          <w:rFonts w:ascii="Times New Roman" w:eastAsia="Times New Roman" w:hAnsi="Times New Roman" w:cs="Times New Roman"/>
        </w:rPr>
      </w:pPr>
    </w:p>
    <w:p w14:paraId="553479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take care of this building all day and these people party all night while I’m trying to get some sleep. I have to get up tomorrow at 6 to start cleaning the floors. How am I going to get some sleep? I can’t tell these people to stop or they will fire me.</w:t>
      </w:r>
    </w:p>
    <w:p w14:paraId="59193AD7" w14:textId="77777777" w:rsidR="003361E2" w:rsidRDefault="003361E2">
      <w:pPr>
        <w:spacing w:after="0"/>
        <w:rPr>
          <w:rFonts w:ascii="Times New Roman" w:eastAsia="Times New Roman" w:hAnsi="Times New Roman" w:cs="Times New Roman"/>
        </w:rPr>
      </w:pPr>
    </w:p>
    <w:p w14:paraId="37F32A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14:paraId="06A841BA" w14:textId="77777777" w:rsidR="003361E2" w:rsidRDefault="003361E2">
      <w:pPr>
        <w:spacing w:after="0"/>
        <w:rPr>
          <w:rFonts w:ascii="Times New Roman" w:eastAsia="Times New Roman" w:hAnsi="Times New Roman" w:cs="Times New Roman"/>
        </w:rPr>
      </w:pPr>
    </w:p>
    <w:p w14:paraId="7FEE2E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What was that?</w:t>
      </w:r>
    </w:p>
    <w:p w14:paraId="6F82505B" w14:textId="77777777" w:rsidR="003361E2" w:rsidRDefault="003361E2">
      <w:pPr>
        <w:spacing w:after="0"/>
        <w:rPr>
          <w:rFonts w:ascii="Times New Roman" w:eastAsia="Times New Roman" w:hAnsi="Times New Roman" w:cs="Times New Roman"/>
        </w:rPr>
      </w:pPr>
    </w:p>
    <w:p w14:paraId="7551B0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w:t>
      </w:r>
    </w:p>
    <w:p w14:paraId="59E3E842" w14:textId="77777777" w:rsidR="003361E2" w:rsidRDefault="003361E2">
      <w:pPr>
        <w:spacing w:after="0"/>
        <w:rPr>
          <w:rFonts w:ascii="Times New Roman" w:eastAsia="Times New Roman" w:hAnsi="Times New Roman" w:cs="Times New Roman"/>
        </w:rPr>
      </w:pPr>
    </w:p>
    <w:p w14:paraId="175217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swear I just heard explosions, must be a raging party. If I could just get some sleep.</w:t>
      </w:r>
    </w:p>
    <w:p w14:paraId="4367D58F" w14:textId="77777777" w:rsidR="003361E2" w:rsidRDefault="003361E2">
      <w:pPr>
        <w:spacing w:after="0"/>
        <w:rPr>
          <w:rFonts w:ascii="Times New Roman" w:eastAsia="Times New Roman" w:hAnsi="Times New Roman" w:cs="Times New Roman"/>
        </w:rPr>
      </w:pPr>
    </w:p>
    <w:p w14:paraId="0178B0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loud explosion)</w:t>
      </w:r>
    </w:p>
    <w:p w14:paraId="0E20D159" w14:textId="77777777" w:rsidR="003361E2" w:rsidRDefault="003361E2">
      <w:pPr>
        <w:spacing w:after="0"/>
        <w:rPr>
          <w:rFonts w:ascii="Times New Roman" w:eastAsia="Times New Roman" w:hAnsi="Times New Roman" w:cs="Times New Roman"/>
        </w:rPr>
      </w:pPr>
    </w:p>
    <w:p w14:paraId="1C0C0D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Greg: This must be the loudest party they’ve had the entire year. I’ve never witnessed such loud noises coming from a party. Maybe I should go and check things out to make sure everything’s all right. I mean, it is my job to take care of the building after all. If they are breaking </w:t>
      </w:r>
      <w:proofErr w:type="gramStart"/>
      <w:r>
        <w:rPr>
          <w:rFonts w:ascii="Times New Roman" w:eastAsia="Times New Roman" w:hAnsi="Times New Roman" w:cs="Times New Roman"/>
          <w:color w:val="000000"/>
        </w:rPr>
        <w:t>stuff</w:t>
      </w:r>
      <w:proofErr w:type="gramEnd"/>
      <w:r>
        <w:rPr>
          <w:rFonts w:ascii="Times New Roman" w:eastAsia="Times New Roman" w:hAnsi="Times New Roman" w:cs="Times New Roman"/>
          <w:color w:val="000000"/>
        </w:rPr>
        <w:t xml:space="preserve"> it’s over. All right, let’s go see what’s going on.</w:t>
      </w:r>
    </w:p>
    <w:p w14:paraId="157D988B" w14:textId="77777777" w:rsidR="003361E2" w:rsidRDefault="003361E2">
      <w:pPr>
        <w:spacing w:after="0"/>
        <w:rPr>
          <w:rFonts w:ascii="Times New Roman" w:eastAsia="Times New Roman" w:hAnsi="Times New Roman" w:cs="Times New Roman"/>
        </w:rPr>
      </w:pPr>
    </w:p>
    <w:p w14:paraId="0E51CA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leaves the room and as expected he sees a wild party raging. </w:t>
      </w:r>
    </w:p>
    <w:p w14:paraId="72E0C24F" w14:textId="77777777" w:rsidR="003361E2" w:rsidRDefault="003361E2">
      <w:pPr>
        <w:spacing w:after="0"/>
        <w:rPr>
          <w:rFonts w:ascii="Times New Roman" w:eastAsia="Times New Roman" w:hAnsi="Times New Roman" w:cs="Times New Roman"/>
        </w:rPr>
      </w:pPr>
    </w:p>
    <w:p w14:paraId="338B4B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Huh, seems within bounds. Something’s not right. I guess I’ll go back to my room and listen for any more sounds.</w:t>
      </w:r>
    </w:p>
    <w:p w14:paraId="01DB1915" w14:textId="77777777" w:rsidR="003361E2" w:rsidRDefault="003361E2">
      <w:pPr>
        <w:spacing w:after="0"/>
        <w:rPr>
          <w:rFonts w:ascii="Times New Roman" w:eastAsia="Times New Roman" w:hAnsi="Times New Roman" w:cs="Times New Roman"/>
        </w:rPr>
      </w:pPr>
    </w:p>
    <w:p w14:paraId="4D5DEF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Greg almost reached his </w:t>
      </w:r>
      <w:proofErr w:type="gramStart"/>
      <w:r>
        <w:rPr>
          <w:rFonts w:ascii="Times New Roman" w:eastAsia="Times New Roman" w:hAnsi="Times New Roman" w:cs="Times New Roman"/>
          <w:color w:val="000000"/>
        </w:rPr>
        <w:t>room</w:t>
      </w:r>
      <w:proofErr w:type="gramEnd"/>
      <w:r>
        <w:rPr>
          <w:rFonts w:ascii="Times New Roman" w:eastAsia="Times New Roman" w:hAnsi="Times New Roman" w:cs="Times New Roman"/>
          <w:color w:val="000000"/>
        </w:rPr>
        <w:t xml:space="preserve"> the wall suddenly exploded which is adjacent to the dancing room. Fabricius rush into the room and starts slaughtering everyone. Cid’s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reaction is to go into his room and hide.</w:t>
      </w:r>
    </w:p>
    <w:p w14:paraId="27CC3040" w14:textId="77777777" w:rsidR="003361E2" w:rsidRDefault="003361E2">
      <w:pPr>
        <w:spacing w:after="0"/>
        <w:rPr>
          <w:rFonts w:ascii="Times New Roman" w:eastAsia="Times New Roman" w:hAnsi="Times New Roman" w:cs="Times New Roman"/>
        </w:rPr>
      </w:pPr>
    </w:p>
    <w:p w14:paraId="5F63DD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Hello humans, it seems you've abducted some of our brethren and slaughtered them in cold blood. Petty humans, you enjoy and then think of the consequences later. Now we are going to do the same to you that you did to our brethren! Kill them! Kill them all!!!!!!!!!!</w:t>
      </w:r>
    </w:p>
    <w:p w14:paraId="152F477F" w14:textId="77777777" w:rsidR="003361E2" w:rsidRDefault="003361E2">
      <w:pPr>
        <w:spacing w:after="0"/>
        <w:rPr>
          <w:rFonts w:ascii="Times New Roman" w:eastAsia="Times New Roman" w:hAnsi="Times New Roman" w:cs="Times New Roman"/>
        </w:rPr>
      </w:pPr>
    </w:p>
    <w:p w14:paraId="51D694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Empire soldiers attempt to stop them but are killed. Fabricius turns to the remaining people.</w:t>
      </w:r>
    </w:p>
    <w:p w14:paraId="3007EEEA" w14:textId="77777777" w:rsidR="003361E2" w:rsidRDefault="003361E2">
      <w:pPr>
        <w:spacing w:after="0"/>
        <w:rPr>
          <w:rFonts w:ascii="Times New Roman" w:eastAsia="Times New Roman" w:hAnsi="Times New Roman" w:cs="Times New Roman"/>
        </w:rPr>
      </w:pPr>
    </w:p>
    <w:p w14:paraId="3B6543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Now for the rest of you. I'll cook you with fire!</w:t>
      </w:r>
    </w:p>
    <w:p w14:paraId="36C929FA" w14:textId="77777777" w:rsidR="003361E2" w:rsidRDefault="003361E2">
      <w:pPr>
        <w:spacing w:after="0"/>
        <w:rPr>
          <w:rFonts w:ascii="Times New Roman" w:eastAsia="Times New Roman" w:hAnsi="Times New Roman" w:cs="Times New Roman"/>
        </w:rPr>
      </w:pPr>
    </w:p>
    <w:p w14:paraId="5E5C2B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Fire engulfs the crowd.</w:t>
      </w:r>
    </w:p>
    <w:p w14:paraId="1107F724" w14:textId="77777777" w:rsidR="003361E2" w:rsidRDefault="003361E2">
      <w:pPr>
        <w:spacing w:after="0"/>
        <w:rPr>
          <w:rFonts w:ascii="Times New Roman" w:eastAsia="Times New Roman" w:hAnsi="Times New Roman" w:cs="Times New Roman"/>
        </w:rPr>
      </w:pPr>
    </w:p>
    <w:p w14:paraId="79A0D9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they burn the people shout.</w:t>
      </w:r>
    </w:p>
    <w:p w14:paraId="2AD7F523" w14:textId="77777777" w:rsidR="003361E2" w:rsidRDefault="003361E2">
      <w:pPr>
        <w:spacing w:after="0"/>
        <w:rPr>
          <w:rFonts w:ascii="Times New Roman" w:eastAsia="Times New Roman" w:hAnsi="Times New Roman" w:cs="Times New Roman"/>
        </w:rPr>
      </w:pPr>
    </w:p>
    <w:p w14:paraId="39E40F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People: Please help us! Please stop! We didn’t do anything!</w:t>
      </w:r>
    </w:p>
    <w:p w14:paraId="7D453ECF" w14:textId="77777777" w:rsidR="003361E2" w:rsidRDefault="003361E2">
      <w:pPr>
        <w:spacing w:after="0"/>
        <w:rPr>
          <w:rFonts w:ascii="Times New Roman" w:eastAsia="Times New Roman" w:hAnsi="Times New Roman" w:cs="Times New Roman"/>
        </w:rPr>
      </w:pPr>
    </w:p>
    <w:p w14:paraId="648781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Search them out! Make sure there are no survivors!</w:t>
      </w:r>
    </w:p>
    <w:p w14:paraId="3D7A917F" w14:textId="77777777" w:rsidR="003361E2" w:rsidRDefault="003361E2">
      <w:pPr>
        <w:spacing w:after="0"/>
        <w:rPr>
          <w:rFonts w:ascii="Times New Roman" w:eastAsia="Times New Roman" w:hAnsi="Times New Roman" w:cs="Times New Roman"/>
        </w:rPr>
      </w:pPr>
    </w:p>
    <w:p w14:paraId="222C7E45" w14:textId="77777777" w:rsidR="003361E2" w:rsidRPr="003361E2" w:rsidRDefault="00000000">
      <w:pPr>
        <w:spacing w:after="0"/>
        <w:rPr>
          <w:rFonts w:ascii="Times New Roman" w:eastAsia="Times New Roman" w:hAnsi="Times New Roman" w:cs="Times New Roman"/>
          <w:highlight w:val="cyan"/>
          <w:rPrChange w:id="193" w:author="Kingsley Nwaogu" w:date="2023-03-09T20:13:00Z">
            <w:rPr>
              <w:rFonts w:ascii="Times New Roman" w:eastAsia="Times New Roman" w:hAnsi="Times New Roman" w:cs="Times New Roman"/>
            </w:rPr>
          </w:rPrChange>
        </w:rPr>
      </w:pPr>
      <w:r>
        <w:rPr>
          <w:rFonts w:ascii="Times New Roman" w:eastAsia="Times New Roman" w:hAnsi="Times New Roman" w:cs="Times New Roman"/>
          <w:color w:val="000000"/>
        </w:rPr>
        <w:t xml:space="preserve">Greg: I must go and do something. I can't stay here and hide like a coward. </w:t>
      </w:r>
      <w:del w:id="194" w:author="Kingsley Nwaogu" w:date="2023-03-09T20:12:00Z">
        <w:r>
          <w:rPr>
            <w:rFonts w:ascii="Times New Roman" w:eastAsia="Times New Roman" w:hAnsi="Times New Roman" w:cs="Times New Roman"/>
            <w:color w:val="000000"/>
          </w:rPr>
          <w:delText xml:space="preserve">I must fight </w:delText>
        </w:r>
      </w:del>
      <w:ins w:id="195" w:author="Kingsley Nwaogu" w:date="2023-03-09T20:12:00Z">
        <w:r>
          <w:rPr>
            <w:rFonts w:ascii="Times New Roman" w:eastAsia="Times New Roman" w:hAnsi="Times New Roman" w:cs="Times New Roman"/>
            <w:color w:val="000000"/>
          </w:rPr>
          <w:t xml:space="preserve">I have to do </w:t>
        </w:r>
      </w:ins>
      <w:r>
        <w:rPr>
          <w:rFonts w:ascii="Times New Roman" w:eastAsia="Times New Roman" w:hAnsi="Times New Roman" w:cs="Times New Roman"/>
        </w:rPr>
        <w:t>something to</w:t>
      </w:r>
      <w:r>
        <w:rPr>
          <w:rFonts w:ascii="Times New Roman" w:eastAsia="Times New Roman" w:hAnsi="Times New Roman" w:cs="Times New Roman"/>
          <w:color w:val="000000"/>
        </w:rPr>
        <w:t xml:space="preserve"> protect these people</w:t>
      </w:r>
      <w:del w:id="196" w:author="Kingsley Nwaogu" w:date="2023-03-09T20:13:00Z">
        <w:r>
          <w:rPr>
            <w:rFonts w:ascii="Times New Roman" w:eastAsia="Times New Roman" w:hAnsi="Times New Roman" w:cs="Times New Roman"/>
            <w:color w:val="000000"/>
          </w:rPr>
          <w:delText xml:space="preserve"> and sacrifice my life if necessary</w:delText>
        </w:r>
      </w:del>
      <w:r>
        <w:rPr>
          <w:rFonts w:ascii="Times New Roman" w:eastAsia="Times New Roman" w:hAnsi="Times New Roman" w:cs="Times New Roman"/>
          <w:color w:val="000000"/>
        </w:rPr>
        <w:t>.</w:t>
      </w:r>
      <w:ins w:id="197" w:author="Kingsley Nwaogu" w:date="2023-03-09T20:13: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198" w:author="Kingsley Nwaogu" w:date="2023-03-09T20:13:00Z">
              <w:rPr>
                <w:rFonts w:ascii="Times New Roman" w:eastAsia="Times New Roman" w:hAnsi="Times New Roman" w:cs="Times New Roman"/>
                <w:color w:val="000000"/>
              </w:rPr>
            </w:rPrChange>
          </w:rPr>
          <w:t xml:space="preserve">Since he’s a janitor he can be heroic but can’t come off as too heroic or his dialogue seems unnatural. </w:t>
        </w:r>
      </w:ins>
    </w:p>
    <w:p w14:paraId="1FF4DB56" w14:textId="77777777" w:rsidR="003361E2" w:rsidRDefault="003361E2">
      <w:pPr>
        <w:spacing w:after="0"/>
        <w:rPr>
          <w:rFonts w:ascii="Times New Roman" w:eastAsia="Times New Roman" w:hAnsi="Times New Roman" w:cs="Times New Roman"/>
        </w:rPr>
      </w:pPr>
    </w:p>
    <w:p w14:paraId="0F8F23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By the time Cid reaches the party everyone is dead and Fabricius is almost all gone except one.</w:t>
      </w:r>
    </w:p>
    <w:p w14:paraId="01537945" w14:textId="77777777" w:rsidR="003361E2" w:rsidRDefault="003361E2">
      <w:pPr>
        <w:spacing w:after="0"/>
        <w:rPr>
          <w:rFonts w:ascii="Times New Roman" w:eastAsia="Times New Roman" w:hAnsi="Times New Roman" w:cs="Times New Roman"/>
        </w:rPr>
      </w:pPr>
    </w:p>
    <w:p w14:paraId="7A60038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Stop where you are! You will pay for what you’ve done.</w:t>
      </w:r>
    </w:p>
    <w:p w14:paraId="5073A250" w14:textId="77777777" w:rsidR="003361E2" w:rsidRDefault="003361E2">
      <w:pPr>
        <w:spacing w:after="0"/>
        <w:rPr>
          <w:rFonts w:ascii="Times New Roman" w:eastAsia="Times New Roman" w:hAnsi="Times New Roman" w:cs="Times New Roman"/>
        </w:rPr>
      </w:pPr>
    </w:p>
    <w:p w14:paraId="7F26C7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What will you do to me, puny human? I saw you run into your room like a coward, but I chose not to pursue you.</w:t>
      </w:r>
    </w:p>
    <w:p w14:paraId="0DCCF805" w14:textId="77777777" w:rsidR="003361E2" w:rsidRDefault="003361E2">
      <w:pPr>
        <w:spacing w:after="0"/>
        <w:rPr>
          <w:rFonts w:ascii="Times New Roman" w:eastAsia="Times New Roman" w:hAnsi="Times New Roman" w:cs="Times New Roman"/>
        </w:rPr>
      </w:pPr>
    </w:p>
    <w:p w14:paraId="0B538F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lunges at the Fabricius and strikes him.</w:t>
      </w:r>
    </w:p>
    <w:p w14:paraId="1FC00629" w14:textId="77777777" w:rsidR="003361E2" w:rsidRDefault="003361E2">
      <w:pPr>
        <w:spacing w:after="0"/>
        <w:rPr>
          <w:rFonts w:ascii="Times New Roman" w:eastAsia="Times New Roman" w:hAnsi="Times New Roman" w:cs="Times New Roman"/>
        </w:rPr>
      </w:pPr>
    </w:p>
    <w:p w14:paraId="24B91B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Did you honestly think you have the power to hurt me? Your kind has captured some of us and has slaughtered them. Now we do the same to you.</w:t>
      </w:r>
    </w:p>
    <w:p w14:paraId="6C55583B" w14:textId="77777777" w:rsidR="003361E2" w:rsidRDefault="003361E2">
      <w:pPr>
        <w:spacing w:after="0"/>
        <w:rPr>
          <w:rFonts w:ascii="Times New Roman" w:eastAsia="Times New Roman" w:hAnsi="Times New Roman" w:cs="Times New Roman"/>
        </w:rPr>
      </w:pPr>
    </w:p>
    <w:p w14:paraId="2126AE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 don’t have any knowledge about this. </w:t>
      </w:r>
    </w:p>
    <w:p w14:paraId="63F0ABE6" w14:textId="77777777" w:rsidR="003361E2" w:rsidRDefault="003361E2">
      <w:pPr>
        <w:spacing w:after="0"/>
        <w:rPr>
          <w:rFonts w:ascii="Times New Roman" w:eastAsia="Times New Roman" w:hAnsi="Times New Roman" w:cs="Times New Roman"/>
        </w:rPr>
      </w:pPr>
    </w:p>
    <w:p w14:paraId="22FF7B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Fabricius: But you choose to live in this place and abide by its rules. It’s the same as if you supported them. Is it not? You know the corruption that goes on here, I can smell it. Your ruler invades weak countries and preys on the weak. His wickedness is even extended to my kind.</w:t>
      </w:r>
    </w:p>
    <w:p w14:paraId="3E39B0D6" w14:textId="77777777" w:rsidR="003361E2" w:rsidRDefault="003361E2">
      <w:pPr>
        <w:spacing w:after="0"/>
        <w:rPr>
          <w:rFonts w:ascii="Times New Roman" w:eastAsia="Times New Roman" w:hAnsi="Times New Roman" w:cs="Times New Roman"/>
        </w:rPr>
      </w:pPr>
    </w:p>
    <w:p w14:paraId="4641D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I’m just a lowly janitor, what can I do? I’m powerless.</w:t>
      </w:r>
    </w:p>
    <w:p w14:paraId="663BA430" w14:textId="77777777" w:rsidR="003361E2" w:rsidRDefault="003361E2">
      <w:pPr>
        <w:spacing w:after="0"/>
        <w:rPr>
          <w:rFonts w:ascii="Times New Roman" w:eastAsia="Times New Roman" w:hAnsi="Times New Roman" w:cs="Times New Roman"/>
        </w:rPr>
      </w:pPr>
    </w:p>
    <w:p w14:paraId="1916BC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Fabricius: And a coward. I’ll let you live knowing that you did nothing to save any of these people.</w:t>
      </w:r>
    </w:p>
    <w:p w14:paraId="1858A562" w14:textId="77777777" w:rsidR="003361E2" w:rsidRDefault="003361E2">
      <w:pPr>
        <w:spacing w:after="0"/>
        <w:rPr>
          <w:rFonts w:ascii="Times New Roman" w:eastAsia="Times New Roman" w:hAnsi="Times New Roman" w:cs="Times New Roman"/>
        </w:rPr>
      </w:pPr>
    </w:p>
    <w:p w14:paraId="1BCD69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Fabricius turns his back and is about to leave when Cid lunges at the Fabricius and takes hold of him, pulling the Fabricius through the large wall causing both to plummet to their death.</w:t>
      </w:r>
    </w:p>
    <w:p w14:paraId="32529015" w14:textId="77777777" w:rsidR="003361E2" w:rsidRDefault="003361E2">
      <w:pPr>
        <w:spacing w:after="0"/>
        <w:rPr>
          <w:rFonts w:ascii="Times New Roman" w:eastAsia="Times New Roman" w:hAnsi="Times New Roman" w:cs="Times New Roman"/>
        </w:rPr>
      </w:pPr>
    </w:p>
    <w:p w14:paraId="246E37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While falling…</w:t>
      </w:r>
    </w:p>
    <w:p w14:paraId="3350C9C8" w14:textId="77777777" w:rsidR="003361E2" w:rsidRDefault="003361E2">
      <w:pPr>
        <w:spacing w:after="0"/>
        <w:rPr>
          <w:rFonts w:ascii="Times New Roman" w:eastAsia="Times New Roman" w:hAnsi="Times New Roman" w:cs="Times New Roman"/>
        </w:rPr>
      </w:pPr>
    </w:p>
    <w:p w14:paraId="3D59C3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Greg: In your arrogance you underestimated a lowly janitor. In your power you also prey on the weak and now you will die for it.</w:t>
      </w:r>
    </w:p>
    <w:p w14:paraId="37A1F7DB" w14:textId="77777777" w:rsidR="003361E2" w:rsidRDefault="003361E2">
      <w:pPr>
        <w:spacing w:after="0"/>
        <w:rPr>
          <w:rFonts w:ascii="Times New Roman" w:eastAsia="Times New Roman" w:hAnsi="Times New Roman" w:cs="Times New Roman"/>
        </w:rPr>
      </w:pPr>
    </w:p>
    <w:p w14:paraId="5BAE6A38" w14:textId="77777777" w:rsidR="003361E2" w:rsidRDefault="00000000">
      <w:pPr>
        <w:pStyle w:val="Heading3"/>
        <w:ind w:firstLine="720"/>
        <w:rPr>
          <w:sz w:val="36"/>
          <w:szCs w:val="36"/>
        </w:rPr>
      </w:pPr>
      <w:bookmarkStart w:id="199" w:name="_Toc189930144"/>
      <w:r>
        <w:t>Flashback 3:</w:t>
      </w:r>
      <w:bookmarkEnd w:id="199"/>
      <w:r>
        <w:t> </w:t>
      </w:r>
    </w:p>
    <w:p w14:paraId="4D2DC2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My family and I survived the Fabricius attack. At this </w:t>
      </w:r>
      <w:proofErr w:type="gramStart"/>
      <w:r>
        <w:rPr>
          <w:rFonts w:ascii="Times New Roman" w:eastAsia="Times New Roman" w:hAnsi="Times New Roman" w:cs="Times New Roman"/>
          <w:color w:val="000000"/>
        </w:rPr>
        <w:t>time</w:t>
      </w:r>
      <w:proofErr w:type="gramEnd"/>
      <w:r>
        <w:rPr>
          <w:rFonts w:ascii="Times New Roman" w:eastAsia="Times New Roman" w:hAnsi="Times New Roman" w:cs="Times New Roman"/>
          <w:color w:val="000000"/>
        </w:rPr>
        <w:t xml:space="preserve"> it dawned upon me that we were making the same mistakes that were made during the Magi War. Our harnessing of magic for the purposes of world domination was creating this backlash and I decided to try to change the minds of the people. If they could listen to reason, maybe it might not be too late to stop this madness.</w:t>
      </w:r>
    </w:p>
    <w:p w14:paraId="6F7D5962" w14:textId="77777777" w:rsidR="003361E2" w:rsidRDefault="003361E2">
      <w:pPr>
        <w:spacing w:after="0"/>
        <w:rPr>
          <w:rFonts w:ascii="Times New Roman" w:eastAsia="Times New Roman" w:hAnsi="Times New Roman" w:cs="Times New Roman"/>
        </w:rPr>
      </w:pPr>
    </w:p>
    <w:p w14:paraId="36DAE5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camera now </w:t>
      </w:r>
      <w:proofErr w:type="gramStart"/>
      <w:r>
        <w:rPr>
          <w:rFonts w:ascii="Times New Roman" w:eastAsia="Times New Roman" w:hAnsi="Times New Roman" w:cs="Times New Roman"/>
          <w:color w:val="000000"/>
        </w:rPr>
        <w:t>switch</w:t>
      </w:r>
      <w:proofErr w:type="gramEnd"/>
      <w:r>
        <w:rPr>
          <w:rFonts w:ascii="Times New Roman" w:eastAsia="Times New Roman" w:hAnsi="Times New Roman" w:cs="Times New Roman"/>
          <w:color w:val="000000"/>
        </w:rPr>
        <w:t xml:space="preserve"> to him in town square with a small crowd around him</w:t>
      </w:r>
    </w:p>
    <w:p w14:paraId="06B3D9DE" w14:textId="77777777" w:rsidR="003361E2" w:rsidRDefault="003361E2">
      <w:pPr>
        <w:spacing w:after="0"/>
        <w:rPr>
          <w:rFonts w:ascii="Times New Roman" w:eastAsia="Times New Roman" w:hAnsi="Times New Roman" w:cs="Times New Roman"/>
        </w:rPr>
      </w:pPr>
    </w:p>
    <w:p w14:paraId="3CB9DD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Scholar: Listen! Everyone! The Warring Triads sealed themselves away for a reason. They knew the power of magic is too great for humans to comprehend. It corrupts humans and twists our very nature. We must stop all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Research before it’s too late.</w:t>
      </w:r>
    </w:p>
    <w:p w14:paraId="417499FA" w14:textId="77777777" w:rsidR="003361E2" w:rsidRDefault="003361E2">
      <w:pPr>
        <w:spacing w:after="0"/>
        <w:rPr>
          <w:rFonts w:ascii="Times New Roman" w:eastAsia="Times New Roman" w:hAnsi="Times New Roman" w:cs="Times New Roman"/>
        </w:rPr>
      </w:pPr>
    </w:p>
    <w:p w14:paraId="3143D1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It’s because of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Research we are the great empire we are today. We are rich because of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Research.</w:t>
      </w:r>
    </w:p>
    <w:p w14:paraId="11B7D9A2" w14:textId="77777777" w:rsidR="003361E2" w:rsidRDefault="003361E2">
      <w:pPr>
        <w:spacing w:after="0"/>
        <w:rPr>
          <w:rFonts w:ascii="Times New Roman" w:eastAsia="Times New Roman" w:hAnsi="Times New Roman" w:cs="Times New Roman"/>
        </w:rPr>
      </w:pPr>
    </w:p>
    <w:p w14:paraId="5524E3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We are rich but at what cost? If we dabble in magic then the natural order of things will lose its balance and the order we know will be completely lost. Please listen. The Fabricius attack is a taste of things to come.</w:t>
      </w:r>
    </w:p>
    <w:p w14:paraId="033D9825" w14:textId="77777777" w:rsidR="003361E2" w:rsidRDefault="003361E2">
      <w:pPr>
        <w:spacing w:after="0"/>
        <w:rPr>
          <w:rFonts w:ascii="Times New Roman" w:eastAsia="Times New Roman" w:hAnsi="Times New Roman" w:cs="Times New Roman"/>
        </w:rPr>
      </w:pPr>
    </w:p>
    <w:p w14:paraId="6D027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With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we will become greater than the Fabricius and we will be able to stop them if they ever try to attack again.</w:t>
      </w:r>
    </w:p>
    <w:p w14:paraId="11E3CF32" w14:textId="77777777" w:rsidR="003361E2" w:rsidRDefault="003361E2">
      <w:pPr>
        <w:spacing w:after="0"/>
        <w:rPr>
          <w:rFonts w:ascii="Times New Roman" w:eastAsia="Times New Roman" w:hAnsi="Times New Roman" w:cs="Times New Roman"/>
        </w:rPr>
      </w:pPr>
    </w:p>
    <w:p w14:paraId="6B9072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Scholar: Disaster is coming. Please listen to reason!</w:t>
      </w:r>
    </w:p>
    <w:p w14:paraId="1F7CE1B7" w14:textId="77777777" w:rsidR="003361E2" w:rsidRDefault="003361E2">
      <w:pPr>
        <w:spacing w:after="0"/>
        <w:rPr>
          <w:rFonts w:ascii="Times New Roman" w:eastAsia="Times New Roman" w:hAnsi="Times New Roman" w:cs="Times New Roman"/>
        </w:rPr>
      </w:pPr>
    </w:p>
    <w:p w14:paraId="14EBED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Shut this man up! We’re tired of listening to his nonsense!</w:t>
      </w:r>
    </w:p>
    <w:p w14:paraId="3A0C57B5" w14:textId="77777777" w:rsidR="003361E2" w:rsidRDefault="003361E2">
      <w:pPr>
        <w:spacing w:after="0"/>
        <w:rPr>
          <w:rFonts w:ascii="Times New Roman" w:eastAsia="Times New Roman" w:hAnsi="Times New Roman" w:cs="Times New Roman"/>
        </w:rPr>
      </w:pPr>
    </w:p>
    <w:p w14:paraId="068D91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soldier comes and punches him and he slouches to the ground.</w:t>
      </w:r>
    </w:p>
    <w:p w14:paraId="001D21CF" w14:textId="77777777" w:rsidR="003361E2" w:rsidRDefault="003361E2">
      <w:pPr>
        <w:spacing w:after="0"/>
        <w:rPr>
          <w:rFonts w:ascii="Times New Roman" w:eastAsia="Times New Roman" w:hAnsi="Times New Roman" w:cs="Times New Roman"/>
        </w:rPr>
      </w:pPr>
    </w:p>
    <w:p w14:paraId="78A6B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scholar now sits in his home.</w:t>
      </w:r>
    </w:p>
    <w:p w14:paraId="2EFBFADE" w14:textId="77777777" w:rsidR="003361E2" w:rsidRDefault="003361E2">
      <w:pPr>
        <w:spacing w:after="0"/>
        <w:rPr>
          <w:rFonts w:ascii="Times New Roman" w:eastAsia="Times New Roman" w:hAnsi="Times New Roman" w:cs="Times New Roman"/>
        </w:rPr>
      </w:pPr>
    </w:p>
    <w:p w14:paraId="13D3DD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Scholar: All is lost.</w:t>
      </w:r>
    </w:p>
    <w:p w14:paraId="41D81E73" w14:textId="77777777" w:rsidR="003361E2" w:rsidRDefault="003361E2">
      <w:pPr>
        <w:spacing w:after="0"/>
        <w:rPr>
          <w:rFonts w:ascii="Times New Roman" w:eastAsia="Times New Roman" w:hAnsi="Times New Roman" w:cs="Times New Roman"/>
        </w:rPr>
      </w:pPr>
    </w:p>
    <w:p w14:paraId="1B14F0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You’ve done all you can do.</w:t>
      </w:r>
    </w:p>
    <w:p w14:paraId="0D50C1BB" w14:textId="77777777" w:rsidR="003361E2" w:rsidRDefault="003361E2">
      <w:pPr>
        <w:spacing w:after="0"/>
        <w:rPr>
          <w:rFonts w:ascii="Times New Roman" w:eastAsia="Times New Roman" w:hAnsi="Times New Roman" w:cs="Times New Roman"/>
        </w:rPr>
      </w:pPr>
    </w:p>
    <w:p w14:paraId="6E24E2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building begins to shake. </w:t>
      </w:r>
    </w:p>
    <w:p w14:paraId="1813F6DE" w14:textId="77777777" w:rsidR="003361E2" w:rsidRDefault="003361E2">
      <w:pPr>
        <w:spacing w:after="0"/>
        <w:rPr>
          <w:rFonts w:ascii="Times New Roman" w:eastAsia="Times New Roman" w:hAnsi="Times New Roman" w:cs="Times New Roman"/>
        </w:rPr>
      </w:pPr>
    </w:p>
    <w:p w14:paraId="50F26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Wife: What's happening?!</w:t>
      </w:r>
    </w:p>
    <w:p w14:paraId="7F3D347F" w14:textId="77777777" w:rsidR="003361E2" w:rsidRDefault="003361E2">
      <w:pPr>
        <w:spacing w:after="0"/>
        <w:rPr>
          <w:rFonts w:ascii="Times New Roman" w:eastAsia="Times New Roman" w:hAnsi="Times New Roman" w:cs="Times New Roman"/>
        </w:rPr>
      </w:pPr>
    </w:p>
    <w:p w14:paraId="6A13E3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Historian: You stay here with Cecil. I'm going upstairs to check it out.</w:t>
      </w:r>
    </w:p>
    <w:p w14:paraId="17FFE7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residents rush outside the top of the building and see a piece of land slowly rising into the atmosphere. The screen blacks out and we’re left with the historian.</w:t>
      </w:r>
    </w:p>
    <w:p w14:paraId="4F52C164" w14:textId="77777777" w:rsidR="003361E2" w:rsidRDefault="003361E2">
      <w:pPr>
        <w:spacing w:after="0"/>
        <w:rPr>
          <w:rFonts w:ascii="Times New Roman" w:eastAsia="Times New Roman" w:hAnsi="Times New Roman" w:cs="Times New Roman"/>
        </w:rPr>
      </w:pPr>
    </w:p>
    <w:p w14:paraId="34D202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Historian: As I saw the island of the Fabricius rising into the sky, one thought crossed my mind. Our haughtiness in fighting against the Triads will only lead us to a greater fall. How twisted our hearts had become. Our destruction was dancing before us and all we could do was dance with it ignoring the pit that lies before 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fled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taking my wife and child and not looking back. Will I survive in this brave new world of destruction? I do not know, but if you are reading this please learn from our mistakes and do not revive magic. I say once again, forget this foolishness, and turn back.</w:t>
      </w:r>
    </w:p>
    <w:p w14:paraId="77B4EFE8" w14:textId="77777777" w:rsidR="003361E2" w:rsidRDefault="003361E2">
      <w:pPr>
        <w:spacing w:after="0"/>
        <w:rPr>
          <w:rFonts w:ascii="Times New Roman" w:eastAsia="Times New Roman" w:hAnsi="Times New Roman" w:cs="Times New Roman"/>
        </w:rPr>
      </w:pPr>
    </w:p>
    <w:p w14:paraId="73649A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How can this man say such </w:t>
      </w:r>
      <w:proofErr w:type="gramStart"/>
      <w:r>
        <w:rPr>
          <w:rFonts w:ascii="Times New Roman" w:eastAsia="Times New Roman" w:hAnsi="Times New Roman" w:cs="Times New Roman"/>
          <w:color w:val="000000"/>
        </w:rPr>
        <w:t>things,</w:t>
      </w:r>
      <w:proofErr w:type="gramEnd"/>
      <w:r>
        <w:rPr>
          <w:rFonts w:ascii="Times New Roman" w:eastAsia="Times New Roman" w:hAnsi="Times New Roman" w:cs="Times New Roman"/>
          <w:color w:val="000000"/>
        </w:rPr>
        <w:t xml:space="preserve"> does he know the injustices that my people have suffered? At a different time and place I might have listened to him, but what is done is done. I must tread the path that is laid before me at all costs not looking back. I must reach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 must find a way to revive magic.</w:t>
      </w:r>
    </w:p>
    <w:p w14:paraId="75817CE0" w14:textId="77777777" w:rsidR="003361E2" w:rsidRDefault="00000000">
      <w:pPr>
        <w:pStyle w:val="Heading2"/>
        <w:spacing w:after="240"/>
      </w:pPr>
      <w:bookmarkStart w:id="200" w:name="_6vpr71schuzb" w:colFirst="0" w:colLast="0"/>
      <w:bookmarkEnd w:id="200"/>
      <w:r>
        <w:rPr>
          <w:rFonts w:ascii="Times New Roman" w:eastAsia="Times New Roman" w:hAnsi="Times New Roman" w:cs="Times New Roman"/>
        </w:rPr>
        <w:br/>
      </w:r>
      <w:bookmarkStart w:id="201" w:name="_Toc189930145"/>
      <w:r>
        <w:t>Hidden room quest</w:t>
      </w:r>
      <w:bookmarkEnd w:id="201"/>
    </w:p>
    <w:p w14:paraId="03A0A1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Inside the hidden room there is a note. It says, “I’m leaving my belongings here in the safe I found in the rubble. I was wounded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brought me here where I suspect I will die. Take my armor, rifle, and give the note to my wife. I told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the combination. Red is first, green is second, black is third, blue is fourth, white is fifth, yellow is six, and purple is seventh. I forget the last one.</w:t>
      </w:r>
    </w:p>
    <w:p w14:paraId="444E4290" w14:textId="77777777" w:rsidR="003361E2" w:rsidRDefault="003361E2">
      <w:pPr>
        <w:spacing w:after="0"/>
        <w:rPr>
          <w:rFonts w:ascii="Times New Roman" w:eastAsia="Times New Roman" w:hAnsi="Times New Roman" w:cs="Times New Roman"/>
        </w:rPr>
      </w:pPr>
    </w:p>
    <w:p w14:paraId="095C70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two:  2 Po</w:t>
      </w:r>
    </w:p>
    <w:p w14:paraId="3A64C2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Green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one:  1Po</w:t>
      </w:r>
    </w:p>
    <w:p w14:paraId="468E83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Black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three: 3 Po</w:t>
      </w:r>
    </w:p>
    <w:p w14:paraId="645F64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Blue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eight: 6 Po</w:t>
      </w:r>
    </w:p>
    <w:p w14:paraId="3A8F75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White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six: 7 Po</w:t>
      </w:r>
    </w:p>
    <w:p w14:paraId="2CA399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Yellow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seven: 8 Po!</w:t>
      </w:r>
    </w:p>
    <w:p w14:paraId="1B37B6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Purple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four: 4 Po</w:t>
      </w:r>
    </w:p>
    <w:p w14:paraId="4352C99C" w14:textId="77777777" w:rsidR="003361E2" w:rsidRDefault="003361E2">
      <w:pPr>
        <w:spacing w:after="240"/>
        <w:rPr>
          <w:rFonts w:ascii="Times New Roman" w:eastAsia="Times New Roman" w:hAnsi="Times New Roman" w:cs="Times New Roman"/>
        </w:rPr>
      </w:pPr>
    </w:p>
    <w:p w14:paraId="5A0D33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Combo: 21367845</w:t>
      </w:r>
    </w:p>
    <w:p w14:paraId="4775CB57" w14:textId="77777777" w:rsidR="003361E2" w:rsidRDefault="003361E2">
      <w:pPr>
        <w:spacing w:after="0"/>
        <w:rPr>
          <w:rFonts w:ascii="Times New Roman" w:eastAsia="Times New Roman" w:hAnsi="Times New Roman" w:cs="Times New Roman"/>
        </w:rPr>
      </w:pPr>
    </w:p>
    <w:p w14:paraId="0D06B58E" w14:textId="77777777" w:rsidR="003361E2" w:rsidRDefault="00000000">
      <w:pPr>
        <w:pStyle w:val="Heading1"/>
        <w:pBdr>
          <w:bottom w:val="single" w:sz="4" w:space="1" w:color="808080"/>
        </w:pBdr>
        <w:spacing w:before="240" w:after="120"/>
      </w:pPr>
      <w:bookmarkStart w:id="202" w:name="_irtcei10g2am" w:colFirst="0" w:colLast="0"/>
      <w:bookmarkStart w:id="203" w:name="_Toc189930146"/>
      <w:bookmarkEnd w:id="202"/>
      <w:r>
        <w:lastRenderedPageBreak/>
        <w:t xml:space="preserve">The Ruins of </w:t>
      </w:r>
      <w:proofErr w:type="spellStart"/>
      <w:r>
        <w:t>Vehere</w:t>
      </w:r>
      <w:bookmarkEnd w:id="203"/>
      <w:proofErr w:type="spellEnd"/>
    </w:p>
    <w:p w14:paraId="556FC0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go!</w:t>
      </w:r>
    </w:p>
    <w:p w14:paraId="3B29BC80" w14:textId="77777777" w:rsidR="003361E2" w:rsidRDefault="003361E2">
      <w:pPr>
        <w:spacing w:after="0"/>
        <w:rPr>
          <w:rFonts w:ascii="Times New Roman" w:eastAsia="Times New Roman" w:hAnsi="Times New Roman" w:cs="Times New Roman"/>
        </w:rPr>
      </w:pPr>
    </w:p>
    <w:p w14:paraId="4B315B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flies around the screen and returns to Augustus.)</w:t>
      </w:r>
    </w:p>
    <w:p w14:paraId="3F9152DD" w14:textId="77777777" w:rsidR="003361E2" w:rsidRDefault="003361E2">
      <w:pPr>
        <w:spacing w:after="0"/>
        <w:rPr>
          <w:rFonts w:ascii="Times New Roman" w:eastAsia="Times New Roman" w:hAnsi="Times New Roman" w:cs="Times New Roman"/>
        </w:rPr>
      </w:pPr>
    </w:p>
    <w:p w14:paraId="4524B5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C5AECC4" w14:textId="77777777" w:rsidR="003361E2" w:rsidRDefault="003361E2">
      <w:pPr>
        <w:spacing w:after="0"/>
        <w:rPr>
          <w:rFonts w:ascii="Times New Roman" w:eastAsia="Times New Roman" w:hAnsi="Times New Roman" w:cs="Times New Roman"/>
        </w:rPr>
      </w:pPr>
    </w:p>
    <w:p w14:paraId="3739EE26"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shall explore as commanded.</w:t>
      </w:r>
    </w:p>
    <w:p w14:paraId="44720491" w14:textId="77777777" w:rsidR="003361E2" w:rsidRDefault="003361E2">
      <w:pPr>
        <w:spacing w:after="0"/>
        <w:rPr>
          <w:rFonts w:ascii="Times New Roman" w:eastAsia="Times New Roman" w:hAnsi="Times New Roman" w:cs="Times New Roman"/>
        </w:rPr>
      </w:pPr>
    </w:p>
    <w:p w14:paraId="652603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(From this point the player goes forth. If the player wants to, they can return to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hideout. The player has the option to explore the map with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without engaging in a battle.)</w:t>
      </w:r>
    </w:p>
    <w:p w14:paraId="7E63CA28" w14:textId="77777777" w:rsidR="003361E2" w:rsidRDefault="003361E2">
      <w:pPr>
        <w:spacing w:after="0"/>
        <w:rPr>
          <w:rFonts w:ascii="Times New Roman" w:eastAsia="Times New Roman" w:hAnsi="Times New Roman" w:cs="Times New Roman"/>
        </w:rPr>
      </w:pPr>
    </w:p>
    <w:p w14:paraId="554F63BB" w14:textId="77777777" w:rsidR="003361E2" w:rsidRDefault="00000000">
      <w:pPr>
        <w:pStyle w:val="Heading2"/>
        <w:rPr>
          <w:rFonts w:ascii="Times New Roman" w:eastAsia="Times New Roman" w:hAnsi="Times New Roman" w:cs="Times New Roman"/>
        </w:rPr>
      </w:pPr>
      <w:bookmarkStart w:id="204" w:name="_smh3qq7yihn" w:colFirst="0" w:colLast="0"/>
      <w:bookmarkStart w:id="205" w:name="_Toc189930147"/>
      <w:bookmarkEnd w:id="204"/>
      <w:r>
        <w:t xml:space="preserve">Ruins of </w:t>
      </w:r>
      <w:proofErr w:type="spellStart"/>
      <w:r>
        <w:t>Vehere</w:t>
      </w:r>
      <w:proofErr w:type="spellEnd"/>
      <w:r>
        <w:t xml:space="preserve"> Level Design and Enemies</w:t>
      </w:r>
      <w:bookmarkEnd w:id="205"/>
    </w:p>
    <w:p w14:paraId="61B1D8DE" w14:textId="77777777" w:rsidR="003361E2" w:rsidRDefault="00000000">
      <w:pPr>
        <w:numPr>
          <w:ilvl w:val="0"/>
          <w:numId w:val="14"/>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Mechtoid</w:t>
      </w:r>
      <w:proofErr w:type="spellEnd"/>
      <w:r>
        <w:rPr>
          <w:rFonts w:ascii="Times New Roman" w:eastAsia="Times New Roman" w:hAnsi="Times New Roman" w:cs="Times New Roman"/>
          <w:color w:val="000000"/>
        </w:rPr>
        <w:t xml:space="preserve"> 1 (Small)</w:t>
      </w:r>
    </w:p>
    <w:p w14:paraId="7ED9B7FA" w14:textId="77777777" w:rsidR="003361E2" w:rsidRDefault="00000000">
      <w:pPr>
        <w:numPr>
          <w:ilvl w:val="0"/>
          <w:numId w:val="14"/>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Mechtoid</w:t>
      </w:r>
      <w:proofErr w:type="spellEnd"/>
      <w:r>
        <w:rPr>
          <w:rFonts w:ascii="Times New Roman" w:eastAsia="Times New Roman" w:hAnsi="Times New Roman" w:cs="Times New Roman"/>
          <w:color w:val="000000"/>
        </w:rPr>
        <w:t xml:space="preserve"> 2 (Big)</w:t>
      </w:r>
    </w:p>
    <w:p w14:paraId="0173F147" w14:textId="77777777" w:rsidR="003361E2" w:rsidRDefault="00000000">
      <w:pPr>
        <w:numPr>
          <w:ilvl w:val="0"/>
          <w:numId w:val="14"/>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Mechtoid</w:t>
      </w:r>
      <w:proofErr w:type="spellEnd"/>
      <w:r>
        <w:rPr>
          <w:rFonts w:ascii="Times New Roman" w:eastAsia="Times New Roman" w:hAnsi="Times New Roman" w:cs="Times New Roman"/>
          <w:color w:val="000000"/>
        </w:rPr>
        <w:t xml:space="preserve"> 3 (Unbeatable)</w:t>
      </w:r>
    </w:p>
    <w:p w14:paraId="57FBE338"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Rats</w:t>
      </w:r>
    </w:p>
    <w:p w14:paraId="7548BE8C" w14:textId="77777777" w:rsidR="003361E2" w:rsidRDefault="00000000">
      <w:pPr>
        <w:numPr>
          <w:ilvl w:val="0"/>
          <w:numId w:val="14"/>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Magi Zombies</w:t>
      </w:r>
    </w:p>
    <w:p w14:paraId="02C2F90C" w14:textId="77777777" w:rsidR="003361E2" w:rsidRDefault="003361E2">
      <w:pPr>
        <w:spacing w:after="0"/>
        <w:rPr>
          <w:rFonts w:ascii="Times New Roman" w:eastAsia="Times New Roman" w:hAnsi="Times New Roman" w:cs="Times New Roman"/>
        </w:rPr>
      </w:pPr>
    </w:p>
    <w:p w14:paraId="0CD902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ruins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are a very large map with twisting paths and hidden items.  There are buildings that have been reduced to rubble with scrap metal protruding out from them.  Some of the buildings the player will be allowed to enter.  If </w:t>
      </w:r>
      <w:proofErr w:type="gramStart"/>
      <w:r>
        <w:rPr>
          <w:rFonts w:ascii="Times New Roman" w:eastAsia="Times New Roman" w:hAnsi="Times New Roman" w:cs="Times New Roman"/>
          <w:color w:val="000000"/>
        </w:rPr>
        <w:t>possible</w:t>
      </w:r>
      <w:proofErr w:type="gramEnd"/>
      <w:r>
        <w:rPr>
          <w:rFonts w:ascii="Times New Roman" w:eastAsia="Times New Roman" w:hAnsi="Times New Roman" w:cs="Times New Roman"/>
          <w:color w:val="000000"/>
        </w:rPr>
        <w:t xml:space="preserve"> I would like debris to fall from the ceiling onto the character only to dodge at the last moment. </w:t>
      </w:r>
    </w:p>
    <w:p w14:paraId="7C3AF022" w14:textId="77777777" w:rsidR="003361E2" w:rsidRDefault="003361E2">
      <w:pPr>
        <w:spacing w:after="0"/>
        <w:rPr>
          <w:rFonts w:ascii="Times New Roman" w:eastAsia="Times New Roman" w:hAnsi="Times New Roman" w:cs="Times New Roman"/>
        </w:rPr>
      </w:pPr>
    </w:p>
    <w:p w14:paraId="7C1B52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enemies are bipedal mechs that use laser beams and bombs. An enemy formation will generally contain one larger mech escorted by two smaller ones. The key to defeating the mechs is having Augustus shoot the legs of the mechs and having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use plasma shot to shoot its head. Heavily armored mechs are immune to this. They require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shock spear attack to stun them. While stunned Augustus should use his shotgun to destroy the armor. After the armor is destroyed follow up with a normal spear attack with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or plasma shot from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for optimal results. Without finding enemy weaknesses players will have a difficult time. Mech 3’s are unbeatable in the stage of the game and drop a rare weapon.</w:t>
      </w:r>
    </w:p>
    <w:p w14:paraId="3F2DB4B7" w14:textId="77777777" w:rsidR="003361E2" w:rsidRDefault="003361E2">
      <w:pPr>
        <w:spacing w:after="0"/>
        <w:rPr>
          <w:rFonts w:ascii="Times New Roman" w:eastAsia="Times New Roman" w:hAnsi="Times New Roman" w:cs="Times New Roman"/>
        </w:rPr>
      </w:pPr>
    </w:p>
    <w:p w14:paraId="577A94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 party is faced with another gap.)</w:t>
      </w:r>
    </w:p>
    <w:p w14:paraId="14AEC273" w14:textId="77777777" w:rsidR="003361E2" w:rsidRDefault="003361E2">
      <w:pPr>
        <w:spacing w:after="0"/>
        <w:rPr>
          <w:rFonts w:ascii="Times New Roman" w:eastAsia="Times New Roman" w:hAnsi="Times New Roman" w:cs="Times New Roman"/>
        </w:rPr>
      </w:pPr>
    </w:p>
    <w:p w14:paraId="0F66848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we're going to need your help again!</w:t>
      </w:r>
    </w:p>
    <w:p w14:paraId="6AF70535" w14:textId="77777777" w:rsidR="003361E2" w:rsidRDefault="003361E2">
      <w:pPr>
        <w:spacing w:after="0"/>
        <w:rPr>
          <w:rFonts w:ascii="Times New Roman" w:eastAsia="Times New Roman" w:hAnsi="Times New Roman" w:cs="Times New Roman"/>
        </w:rPr>
      </w:pPr>
    </w:p>
    <w:p w14:paraId="218FB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carries Augustus and Neo V over the gap. Neo V slips after landing and almost falls back into the crevice.)</w:t>
      </w:r>
    </w:p>
    <w:p w14:paraId="227D1BC1" w14:textId="77777777" w:rsidR="003361E2" w:rsidRDefault="003361E2">
      <w:pPr>
        <w:spacing w:after="0"/>
        <w:rPr>
          <w:rFonts w:ascii="Times New Roman" w:eastAsia="Times New Roman" w:hAnsi="Times New Roman" w:cs="Times New Roman"/>
        </w:rPr>
      </w:pPr>
    </w:p>
    <w:p w14:paraId="349E7D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lastRenderedPageBreak/>
        <w:t>Augustus: Careful buddy, I'll help you up!</w:t>
      </w:r>
      <w:r>
        <w:rPr>
          <w:rFonts w:ascii="Times New Roman" w:eastAsia="Times New Roman" w:hAnsi="Times New Roman" w:cs="Times New Roman"/>
          <w:color w:val="000000"/>
        </w:rPr>
        <w:br/>
      </w:r>
      <w:r>
        <w:rPr>
          <w:rFonts w:ascii="Times New Roman" w:eastAsia="Times New Roman" w:hAnsi="Times New Roman" w:cs="Times New Roman"/>
          <w:color w:val="000000"/>
        </w:rPr>
        <w:br/>
      </w:r>
      <w:r>
        <w:rPr>
          <w:rFonts w:ascii="Times New Roman" w:eastAsia="Times New Roman" w:hAnsi="Times New Roman" w:cs="Times New Roman"/>
        </w:rPr>
        <w:t>(Augustus sees a Reditus drop ship coming from a distance.)</w:t>
      </w:r>
    </w:p>
    <w:p w14:paraId="3F52AE04" w14:textId="77777777" w:rsidR="003361E2" w:rsidRDefault="003361E2">
      <w:pPr>
        <w:spacing w:after="0"/>
        <w:rPr>
          <w:rFonts w:ascii="Times New Roman" w:eastAsia="Times New Roman" w:hAnsi="Times New Roman" w:cs="Times New Roman"/>
        </w:rPr>
      </w:pPr>
    </w:p>
    <w:p w14:paraId="61EAA8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Wait, something's coming. </w:t>
      </w:r>
      <w:r>
        <w:rPr>
          <w:rFonts w:ascii="Times New Roman" w:eastAsia="Times New Roman" w:hAnsi="Times New Roman" w:cs="Times New Roman"/>
        </w:rPr>
        <w:t xml:space="preserve">Everyone </w:t>
      </w:r>
      <w:proofErr w:type="gramStart"/>
      <w:r>
        <w:rPr>
          <w:rFonts w:ascii="Times New Roman" w:eastAsia="Times New Roman" w:hAnsi="Times New Roman" w:cs="Times New Roman"/>
        </w:rPr>
        <w:t>get</w:t>
      </w:r>
      <w:proofErr w:type="gramEnd"/>
      <w:r>
        <w:rPr>
          <w:rFonts w:ascii="Times New Roman" w:eastAsia="Times New Roman" w:hAnsi="Times New Roman" w:cs="Times New Roman"/>
        </w:rPr>
        <w:t xml:space="preserve"> down!</w:t>
      </w:r>
    </w:p>
    <w:p w14:paraId="023C961F" w14:textId="77777777" w:rsidR="003361E2" w:rsidRDefault="003361E2">
      <w:pPr>
        <w:spacing w:after="0"/>
        <w:rPr>
          <w:rFonts w:ascii="Times New Roman" w:eastAsia="Times New Roman" w:hAnsi="Times New Roman" w:cs="Times New Roman"/>
        </w:rPr>
      </w:pPr>
    </w:p>
    <w:p w14:paraId="6957CF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The party scrambles to hide.)</w:t>
      </w:r>
    </w:p>
    <w:p w14:paraId="68C4CE9E" w14:textId="77777777" w:rsidR="003361E2" w:rsidRDefault="003361E2">
      <w:pPr>
        <w:spacing w:after="0"/>
        <w:rPr>
          <w:rFonts w:ascii="Times New Roman" w:eastAsia="Times New Roman" w:hAnsi="Times New Roman" w:cs="Times New Roman"/>
        </w:rPr>
      </w:pPr>
    </w:p>
    <w:p w14:paraId="61377B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That contraption must be from the Reditus. Amazing! It can fly. Or maybe it’s just a big drone like the ones we have found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Let’s move on, maybe we can get a closer look. </w:t>
      </w:r>
    </w:p>
    <w:p w14:paraId="288FCA54" w14:textId="77777777" w:rsidR="003361E2" w:rsidRDefault="003361E2">
      <w:pPr>
        <w:spacing w:after="0"/>
        <w:rPr>
          <w:rFonts w:ascii="Times New Roman" w:eastAsia="Times New Roman" w:hAnsi="Times New Roman" w:cs="Times New Roman"/>
        </w:rPr>
      </w:pPr>
    </w:p>
    <w:p w14:paraId="2F51BA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I could just get my hands on that to see how it works. I never dreamt that the Reditus were so advanced.</w:t>
      </w:r>
    </w:p>
    <w:p w14:paraId="6D67E81D" w14:textId="77777777" w:rsidR="003361E2" w:rsidRDefault="003361E2">
      <w:pPr>
        <w:spacing w:after="0"/>
        <w:rPr>
          <w:rFonts w:ascii="Times New Roman" w:eastAsia="Times New Roman" w:hAnsi="Times New Roman" w:cs="Times New Roman"/>
        </w:rPr>
      </w:pPr>
    </w:p>
    <w:p w14:paraId="464088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(The party comes across conveyor belts which are moving in the opposite direction than the direction they wish to go.)</w:t>
      </w:r>
    </w:p>
    <w:p w14:paraId="34BA2E91" w14:textId="77777777" w:rsidR="003361E2" w:rsidRDefault="003361E2">
      <w:pPr>
        <w:spacing w:after="0"/>
        <w:rPr>
          <w:rFonts w:ascii="Times New Roman" w:eastAsia="Times New Roman" w:hAnsi="Times New Roman" w:cs="Times New Roman"/>
        </w:rPr>
      </w:pPr>
    </w:p>
    <w:p w14:paraId="659951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How are these conveyor belts moving? These were once powered by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Can it be? Hmmm</w:t>
      </w:r>
      <w:proofErr w:type="gramStart"/>
      <w:r>
        <w:rPr>
          <w:rFonts w:ascii="Times New Roman" w:eastAsia="Times New Roman" w:hAnsi="Times New Roman" w:cs="Times New Roman"/>
          <w:color w:val="000000"/>
        </w:rPr>
        <w:t>.....</w:t>
      </w:r>
      <w:proofErr w:type="gramEnd"/>
    </w:p>
    <w:p w14:paraId="45E34F15" w14:textId="77777777" w:rsidR="003361E2" w:rsidRDefault="003361E2">
      <w:pPr>
        <w:spacing w:after="0"/>
        <w:rPr>
          <w:rFonts w:ascii="Times New Roman" w:eastAsia="Times New Roman" w:hAnsi="Times New Roman" w:cs="Times New Roman"/>
        </w:rPr>
      </w:pPr>
    </w:p>
    <w:p w14:paraId="3C5DA1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must be a way to reverse these conveyor belts.</w:t>
      </w:r>
    </w:p>
    <w:p w14:paraId="6F1933D8" w14:textId="77777777" w:rsidR="003361E2" w:rsidRDefault="003361E2">
      <w:pPr>
        <w:spacing w:after="0"/>
        <w:rPr>
          <w:rFonts w:ascii="Times New Roman" w:eastAsia="Times New Roman" w:hAnsi="Times New Roman" w:cs="Times New Roman"/>
        </w:rPr>
      </w:pPr>
    </w:p>
    <w:p w14:paraId="34E6DB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Some of the enemies are still deformed as a result of Corydon Deus’s exploitation of Fabricius. They will attempt to use magic but fail. Magi rats and zombies call reinforcements and attack in large numbers. Midway through the map Augustus will camp in an open area. He will begin talking to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17763B23" w14:textId="77777777" w:rsidR="003361E2" w:rsidRDefault="003361E2">
      <w:pPr>
        <w:spacing w:after="0"/>
        <w:rPr>
          <w:rFonts w:ascii="Times New Roman" w:eastAsia="Times New Roman" w:hAnsi="Times New Roman" w:cs="Times New Roman"/>
        </w:rPr>
      </w:pPr>
    </w:p>
    <w:p w14:paraId="2DC75E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looks like a good place to rest. Let’s set up camp.</w:t>
      </w:r>
    </w:p>
    <w:p w14:paraId="54728BC6" w14:textId="77777777" w:rsidR="003361E2" w:rsidRDefault="003361E2">
      <w:pPr>
        <w:spacing w:after="0"/>
        <w:rPr>
          <w:rFonts w:ascii="Times New Roman" w:eastAsia="Times New Roman" w:hAnsi="Times New Roman" w:cs="Times New Roman"/>
        </w:rPr>
      </w:pPr>
    </w:p>
    <w:p w14:paraId="496913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r>
        <w:rPr>
          <w:rFonts w:ascii="Times New Roman" w:eastAsia="Times New Roman" w:hAnsi="Times New Roman" w:cs="Times New Roman"/>
        </w:rPr>
        <w:t>Neo</w:t>
      </w:r>
      <w:r>
        <w:rPr>
          <w:rFonts w:ascii="Times New Roman" w:eastAsia="Times New Roman" w:hAnsi="Times New Roman" w:cs="Times New Roman"/>
          <w:color w:val="000000"/>
        </w:rPr>
        <w:t>, do you think Caeser is okay?  </w:t>
      </w:r>
    </w:p>
    <w:p w14:paraId="5F2A913E" w14:textId="77777777" w:rsidR="003361E2" w:rsidRDefault="003361E2">
      <w:pPr>
        <w:spacing w:after="0"/>
        <w:rPr>
          <w:rFonts w:ascii="Times New Roman" w:eastAsia="Times New Roman" w:hAnsi="Times New Roman" w:cs="Times New Roman"/>
        </w:rPr>
      </w:pPr>
    </w:p>
    <w:p w14:paraId="7F12E0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123E3435" w14:textId="77777777" w:rsidR="003361E2" w:rsidRDefault="003361E2">
      <w:pPr>
        <w:spacing w:after="0"/>
        <w:rPr>
          <w:rFonts w:ascii="Times New Roman" w:eastAsia="Times New Roman" w:hAnsi="Times New Roman" w:cs="Times New Roman"/>
        </w:rPr>
      </w:pPr>
    </w:p>
    <w:p w14:paraId="77658F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Po! </w:t>
      </w:r>
      <w:proofErr w:type="gramStart"/>
      <w:r>
        <w:rPr>
          <w:rFonts w:ascii="Times New Roman" w:eastAsia="Times New Roman" w:hAnsi="Times New Roman" w:cs="Times New Roman"/>
          <w:color w:val="000000"/>
        </w:rPr>
        <w:t>Means</w:t>
      </w:r>
      <w:proofErr w:type="gramEnd"/>
      <w:r>
        <w:rPr>
          <w:rFonts w:ascii="Times New Roman" w:eastAsia="Times New Roman" w:hAnsi="Times New Roman" w:cs="Times New Roman"/>
          <w:color w:val="000000"/>
        </w:rPr>
        <w:t xml:space="preserve"> yes?</w:t>
      </w:r>
    </w:p>
    <w:p w14:paraId="0E497374" w14:textId="77777777" w:rsidR="003361E2" w:rsidRDefault="003361E2">
      <w:pPr>
        <w:spacing w:after="0"/>
        <w:rPr>
          <w:rFonts w:ascii="Times New Roman" w:eastAsia="Times New Roman" w:hAnsi="Times New Roman" w:cs="Times New Roman"/>
        </w:rPr>
      </w:pPr>
    </w:p>
    <w:p w14:paraId="32DED8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A217250" w14:textId="77777777" w:rsidR="003361E2" w:rsidRDefault="003361E2">
      <w:pPr>
        <w:spacing w:after="0"/>
        <w:rPr>
          <w:rFonts w:ascii="Times New Roman" w:eastAsia="Times New Roman" w:hAnsi="Times New Roman" w:cs="Times New Roman"/>
        </w:rPr>
      </w:pPr>
    </w:p>
    <w:p w14:paraId="602B41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does it mean?</w:t>
      </w:r>
    </w:p>
    <w:p w14:paraId="766B6F54" w14:textId="77777777" w:rsidR="003361E2" w:rsidRDefault="003361E2">
      <w:pPr>
        <w:spacing w:after="0"/>
        <w:rPr>
          <w:rFonts w:ascii="Times New Roman" w:eastAsia="Times New Roman" w:hAnsi="Times New Roman" w:cs="Times New Roman"/>
        </w:rPr>
      </w:pPr>
    </w:p>
    <w:p w14:paraId="129AE1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AB79897" w14:textId="77777777" w:rsidR="003361E2" w:rsidRDefault="003361E2">
      <w:pPr>
        <w:spacing w:after="0"/>
        <w:rPr>
          <w:rFonts w:ascii="Times New Roman" w:eastAsia="Times New Roman" w:hAnsi="Times New Roman" w:cs="Times New Roman"/>
        </w:rPr>
      </w:pPr>
    </w:p>
    <w:p w14:paraId="5065CA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you ever seen the security protocol?</w:t>
      </w:r>
    </w:p>
    <w:p w14:paraId="6C259E90" w14:textId="77777777" w:rsidR="003361E2" w:rsidRDefault="003361E2">
      <w:pPr>
        <w:spacing w:after="0"/>
        <w:rPr>
          <w:rFonts w:ascii="Times New Roman" w:eastAsia="Times New Roman" w:hAnsi="Times New Roman" w:cs="Times New Roman"/>
        </w:rPr>
      </w:pPr>
    </w:p>
    <w:p w14:paraId="7A40DF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25C3FA92" w14:textId="77777777" w:rsidR="003361E2" w:rsidRDefault="003361E2">
      <w:pPr>
        <w:spacing w:after="0"/>
        <w:rPr>
          <w:rFonts w:ascii="Times New Roman" w:eastAsia="Times New Roman" w:hAnsi="Times New Roman" w:cs="Times New Roman"/>
        </w:rPr>
      </w:pPr>
    </w:p>
    <w:p w14:paraId="6A708C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 sometimes wonder if there is anything there at all.  I mean, maybe the Reditus built the Security Protocol just so that we would kill ourselves facing their blasted robots and drones trying to reach glory! Ha! (He throws a rock into nowhere).</w:t>
      </w:r>
    </w:p>
    <w:p w14:paraId="7AC26671" w14:textId="77777777" w:rsidR="003361E2" w:rsidRDefault="003361E2">
      <w:pPr>
        <w:spacing w:after="0"/>
        <w:rPr>
          <w:rFonts w:ascii="Times New Roman" w:eastAsia="Times New Roman" w:hAnsi="Times New Roman" w:cs="Times New Roman"/>
        </w:rPr>
      </w:pPr>
    </w:p>
    <w:p w14:paraId="0EE0F7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67804272" w14:textId="77777777" w:rsidR="003361E2" w:rsidRDefault="003361E2">
      <w:pPr>
        <w:spacing w:after="0"/>
        <w:rPr>
          <w:rFonts w:ascii="Times New Roman" w:eastAsia="Times New Roman" w:hAnsi="Times New Roman" w:cs="Times New Roman"/>
        </w:rPr>
      </w:pPr>
    </w:p>
    <w:p w14:paraId="3E81FE4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You are a strange species. You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must have a name. It might be logical to name you Po! Po!</w:t>
      </w:r>
    </w:p>
    <w:p w14:paraId="1C05EFF2" w14:textId="77777777" w:rsidR="003361E2" w:rsidRDefault="003361E2">
      <w:pPr>
        <w:spacing w:after="0"/>
        <w:rPr>
          <w:rFonts w:ascii="Times New Roman" w:eastAsia="Times New Roman" w:hAnsi="Times New Roman" w:cs="Times New Roman"/>
        </w:rPr>
      </w:pPr>
    </w:p>
    <w:p w14:paraId="2AD2E9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Neo V: Neo! Neo! </w:t>
      </w:r>
      <w:r>
        <w:rPr>
          <w:rFonts w:ascii="Times New Roman" w:eastAsia="Times New Roman" w:hAnsi="Times New Roman" w:cs="Times New Roman"/>
        </w:rPr>
        <w:t>Neo</w:t>
      </w:r>
      <w:r>
        <w:rPr>
          <w:rFonts w:ascii="Times New Roman" w:eastAsia="Times New Roman" w:hAnsi="Times New Roman" w:cs="Times New Roman"/>
          <w:color w:val="000000"/>
        </w:rPr>
        <w:t xml:space="preserve">! </w:t>
      </w:r>
      <w:r>
        <w:rPr>
          <w:rFonts w:ascii="Times New Roman" w:eastAsia="Times New Roman" w:hAnsi="Times New Roman" w:cs="Times New Roman"/>
        </w:rPr>
        <w:t>Neo</w:t>
      </w:r>
      <w:r>
        <w:rPr>
          <w:rFonts w:ascii="Times New Roman" w:eastAsia="Times New Roman" w:hAnsi="Times New Roman" w:cs="Times New Roman"/>
          <w:color w:val="000000"/>
        </w:rPr>
        <w:t xml:space="preserve">! </w:t>
      </w:r>
      <w:r>
        <w:rPr>
          <w:rFonts w:ascii="Times New Roman" w:eastAsia="Times New Roman" w:hAnsi="Times New Roman" w:cs="Times New Roman"/>
        </w:rPr>
        <w:t>Neo</w:t>
      </w:r>
      <w:r>
        <w:rPr>
          <w:rFonts w:ascii="Times New Roman" w:eastAsia="Times New Roman" w:hAnsi="Times New Roman" w:cs="Times New Roman"/>
          <w:color w:val="000000"/>
        </w:rPr>
        <w:t>!</w:t>
      </w:r>
    </w:p>
    <w:p w14:paraId="78489AD8" w14:textId="77777777" w:rsidR="003361E2" w:rsidRDefault="003361E2">
      <w:pPr>
        <w:spacing w:after="0"/>
        <w:rPr>
          <w:rFonts w:ascii="Times New Roman" w:eastAsia="Times New Roman" w:hAnsi="Times New Roman" w:cs="Times New Roman"/>
        </w:rPr>
      </w:pPr>
    </w:p>
    <w:p w14:paraId="14694A74"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My linguistic component recognizes that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pronounces his name as Neo. Th</w:t>
      </w:r>
      <w:r>
        <w:rPr>
          <w:rFonts w:ascii="Times New Roman" w:eastAsia="Times New Roman" w:hAnsi="Times New Roman" w:cs="Times New Roman"/>
        </w:rPr>
        <w:t>is species has said his name five times.</w:t>
      </w:r>
      <w:r>
        <w:rPr>
          <w:rFonts w:ascii="Times New Roman" w:eastAsia="Times New Roman" w:hAnsi="Times New Roman" w:cs="Times New Roman"/>
          <w:color w:val="000000"/>
        </w:rPr>
        <w:t xml:space="preserve"> Henceforth; I shall not name him Po! Po! Rather Neo V.</w:t>
      </w:r>
    </w:p>
    <w:p w14:paraId="265A12E4" w14:textId="77777777" w:rsidR="003361E2" w:rsidRDefault="003361E2">
      <w:pPr>
        <w:spacing w:after="0"/>
        <w:rPr>
          <w:rFonts w:ascii="Times New Roman" w:eastAsia="Times New Roman" w:hAnsi="Times New Roman" w:cs="Times New Roman"/>
        </w:rPr>
      </w:pPr>
    </w:p>
    <w:p w14:paraId="68938A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w:t>
      </w:r>
      <w:r>
        <w:rPr>
          <w:rFonts w:ascii="Times New Roman" w:eastAsia="Times New Roman" w:hAnsi="Times New Roman" w:cs="Times New Roman"/>
        </w:rPr>
        <w:t xml:space="preserve">: Neo V. Looking forward to the great and wonderful things you will lead us to. </w:t>
      </w:r>
    </w:p>
    <w:p w14:paraId="7F482E20" w14:textId="77777777" w:rsidR="003361E2" w:rsidRDefault="003361E2">
      <w:pPr>
        <w:spacing w:after="0"/>
        <w:rPr>
          <w:rFonts w:ascii="Times New Roman" w:eastAsia="Times New Roman" w:hAnsi="Times New Roman" w:cs="Times New Roman"/>
        </w:rPr>
      </w:pPr>
    </w:p>
    <w:p w14:paraId="0F1E8B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will be more map, boss, and then the security protocol)</w:t>
      </w:r>
    </w:p>
    <w:p w14:paraId="21DA4302" w14:textId="77777777" w:rsidR="003361E2" w:rsidRDefault="00000000">
      <w:pPr>
        <w:pStyle w:val="Heading2"/>
        <w:spacing w:after="0"/>
      </w:pPr>
      <w:bookmarkStart w:id="206" w:name="_6uypze3r7rrr" w:colFirst="0" w:colLast="0"/>
      <w:bookmarkStart w:id="207" w:name="_Toc189930148"/>
      <w:bookmarkEnd w:id="206"/>
      <w:proofErr w:type="spellStart"/>
      <w:r>
        <w:t>Heremus</w:t>
      </w:r>
      <w:proofErr w:type="spellEnd"/>
      <w:r>
        <w:t xml:space="preserve"> Guardian</w:t>
      </w:r>
      <w:bookmarkEnd w:id="207"/>
    </w:p>
    <w:p w14:paraId="4D495C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 large drop ship arrives and a contingent of Reditus exits. They begin working on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Guardian</w:t>
      </w:r>
      <w:r>
        <w:rPr>
          <w:rFonts w:ascii="Times New Roman" w:eastAsia="Times New Roman" w:hAnsi="Times New Roman" w:cs="Times New Roman"/>
          <w:color w:val="000000"/>
        </w:rPr>
        <w:t>)</w:t>
      </w:r>
    </w:p>
    <w:p w14:paraId="1263CE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1A051F61"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Commander: Spread out and keep watch. I have to update his directives.</w:t>
      </w:r>
    </w:p>
    <w:p w14:paraId="51918D33" w14:textId="77777777" w:rsidR="003361E2" w:rsidRDefault="003361E2">
      <w:pPr>
        <w:spacing w:after="0"/>
        <w:rPr>
          <w:rFonts w:ascii="Times New Roman" w:eastAsia="Times New Roman" w:hAnsi="Times New Roman" w:cs="Times New Roman"/>
        </w:rPr>
      </w:pPr>
    </w:p>
    <w:p w14:paraId="57E2C9D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Commander: That's it; Guardian, state new directive.</w:t>
      </w:r>
    </w:p>
    <w:p w14:paraId="326762E1" w14:textId="77777777" w:rsidR="003361E2" w:rsidRDefault="003361E2">
      <w:pPr>
        <w:spacing w:after="0"/>
        <w:rPr>
          <w:rFonts w:ascii="Times New Roman" w:eastAsia="Times New Roman" w:hAnsi="Times New Roman" w:cs="Times New Roman"/>
        </w:rPr>
      </w:pPr>
    </w:p>
    <w:p w14:paraId="434916A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Guardian: Directive 1. Eliminate all trespassers. Directive 2. Eliminate all trespassers. Directive 3. Eliminate all trespassers. Directive 4. Eliminate all trespassers.</w:t>
      </w:r>
    </w:p>
    <w:p w14:paraId="65F7A284" w14:textId="77777777" w:rsidR="003361E2" w:rsidRDefault="003361E2">
      <w:pPr>
        <w:spacing w:after="0"/>
        <w:rPr>
          <w:rFonts w:ascii="Times New Roman" w:eastAsia="Times New Roman" w:hAnsi="Times New Roman" w:cs="Times New Roman"/>
        </w:rPr>
      </w:pPr>
    </w:p>
    <w:p w14:paraId="6822A094"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Commander: Alright boys let’s get out of here. I can feel its presence. </w:t>
      </w:r>
    </w:p>
    <w:p w14:paraId="13774CEC" w14:textId="77777777" w:rsidR="003361E2" w:rsidRDefault="003361E2">
      <w:pPr>
        <w:spacing w:after="0"/>
        <w:rPr>
          <w:rFonts w:ascii="Times New Roman" w:eastAsia="Times New Roman" w:hAnsi="Times New Roman" w:cs="Times New Roman"/>
        </w:rPr>
      </w:pPr>
    </w:p>
    <w:p w14:paraId="62CEB69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Soldier: This place gives me the creeps.</w:t>
      </w:r>
    </w:p>
    <w:p w14:paraId="2F3F1220" w14:textId="77777777" w:rsidR="003361E2" w:rsidRDefault="003361E2">
      <w:pPr>
        <w:spacing w:after="0"/>
        <w:rPr>
          <w:rFonts w:ascii="Times New Roman" w:eastAsia="Times New Roman" w:hAnsi="Times New Roman" w:cs="Times New Roman"/>
        </w:rPr>
      </w:pPr>
    </w:p>
    <w:p w14:paraId="21A71E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approaches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Guardian,</w:t>
      </w:r>
    </w:p>
    <w:p w14:paraId="234DF701" w14:textId="77777777" w:rsidR="003361E2" w:rsidRDefault="003361E2">
      <w:pPr>
        <w:spacing w:after="0"/>
        <w:rPr>
          <w:rFonts w:ascii="Times New Roman" w:eastAsia="Times New Roman" w:hAnsi="Times New Roman" w:cs="Times New Roman"/>
        </w:rPr>
      </w:pPr>
    </w:p>
    <w:p w14:paraId="01099AE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Guardian: Directive 1 through 4 initiated. A battle ensues.</w:t>
      </w:r>
    </w:p>
    <w:p w14:paraId="6888A34D" w14:textId="77777777" w:rsidR="003361E2" w:rsidRDefault="003361E2">
      <w:pPr>
        <w:spacing w:after="0"/>
        <w:rPr>
          <w:rFonts w:ascii="Times New Roman" w:eastAsia="Times New Roman" w:hAnsi="Times New Roman" w:cs="Times New Roman"/>
        </w:rPr>
      </w:pPr>
    </w:p>
    <w:p w14:paraId="5CEDA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defeating his 1</w:t>
      </w:r>
      <w:r>
        <w:rPr>
          <w:rFonts w:ascii="Times New Roman" w:eastAsia="Times New Roman" w:hAnsi="Times New Roman" w:cs="Times New Roman"/>
          <w:color w:val="000000"/>
          <w:sz w:val="14"/>
          <w:szCs w:val="14"/>
          <w:vertAlign w:val="superscript"/>
        </w:rPr>
        <w:t>st</w:t>
      </w:r>
      <w:r>
        <w:rPr>
          <w:rFonts w:ascii="Times New Roman" w:eastAsia="Times New Roman" w:hAnsi="Times New Roman" w:cs="Times New Roman"/>
          <w:color w:val="000000"/>
        </w:rPr>
        <w:t xml:space="preserve"> form,</w:t>
      </w:r>
    </w:p>
    <w:p w14:paraId="23FF87B1" w14:textId="77777777" w:rsidR="003361E2" w:rsidRDefault="003361E2">
      <w:pPr>
        <w:spacing w:after="0"/>
        <w:rPr>
          <w:rFonts w:ascii="Times New Roman" w:eastAsia="Times New Roman" w:hAnsi="Times New Roman" w:cs="Times New Roman"/>
        </w:rPr>
      </w:pPr>
    </w:p>
    <w:p w14:paraId="1D0544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DEFENSIVE MODE DEACTIVATED. OFFENSIVE MODE ACTIVATED. KILL INTRUDERS. KILL INTRUDERS. KILL INTRUDERS.</w:t>
      </w:r>
    </w:p>
    <w:p w14:paraId="6E1B18BD" w14:textId="77777777" w:rsidR="003361E2" w:rsidRDefault="00000000">
      <w:pPr>
        <w:pStyle w:val="Heading1"/>
      </w:pPr>
      <w:bookmarkStart w:id="208" w:name="_bbv8897s2nhb" w:colFirst="0" w:colLast="0"/>
      <w:bookmarkStart w:id="209" w:name="_Toc189930149"/>
      <w:bookmarkEnd w:id="208"/>
      <w:r>
        <w:lastRenderedPageBreak/>
        <w:t xml:space="preserve">The </w:t>
      </w:r>
      <w:proofErr w:type="spellStart"/>
      <w:r>
        <w:t>Magicius</w:t>
      </w:r>
      <w:proofErr w:type="spellEnd"/>
      <w:r>
        <w:t xml:space="preserve"> Facility</w:t>
      </w:r>
      <w:bookmarkEnd w:id="209"/>
    </w:p>
    <w:p w14:paraId="2090FCC7" w14:textId="77777777" w:rsidR="003361E2" w:rsidRDefault="00000000">
      <w:pPr>
        <w:pStyle w:val="Heading2"/>
        <w:spacing w:after="0"/>
      </w:pPr>
      <w:bookmarkStart w:id="210" w:name="_xptf1qjx1s06" w:colFirst="0" w:colLast="0"/>
      <w:bookmarkStart w:id="211" w:name="_Toc189930150"/>
      <w:bookmarkEnd w:id="210"/>
      <w:r>
        <w:t>The Security Protocol</w:t>
      </w:r>
      <w:bookmarkEnd w:id="211"/>
    </w:p>
    <w:p w14:paraId="753E2A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area leading up to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has many pillars leading up to the front door. There are many skeletons in the ground leading up to the door. This puzzle is very similar to the one in the cave outside of </w:t>
      </w:r>
      <w:proofErr w:type="spellStart"/>
      <w:r>
        <w:rPr>
          <w:rFonts w:ascii="Times New Roman" w:eastAsia="Times New Roman" w:hAnsi="Times New Roman" w:cs="Times New Roman"/>
        </w:rPr>
        <w:t>Narshe</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in Final Fantasy VI. The player must follow the flashing balls pattern as it moves between the pillars; except, this time the pillar mazes are much longer and you will be attacked by a massive robot with six legs and laser turrets located on its front end if you go outside the indicated path. There are missile launchers on its back. At this point in the game the players are incapable of defeating the “Arachnoid Mech</w:t>
      </w:r>
      <w:r>
        <w:rPr>
          <w:rFonts w:ascii="Times New Roman" w:eastAsia="Times New Roman" w:hAnsi="Times New Roman" w:cs="Times New Roman"/>
        </w:rPr>
        <w:t>'' now</w:t>
      </w:r>
      <w:r>
        <w:rPr>
          <w:rFonts w:ascii="Times New Roman" w:eastAsia="Times New Roman" w:hAnsi="Times New Roman" w:cs="Times New Roman"/>
          <w:color w:val="000000"/>
        </w:rPr>
        <w:t xml:space="preserve"> and will die if they attack it. Augustus and his party reach the Security Protocol and immediately the player is presented with the puzzle.</w:t>
      </w:r>
    </w:p>
    <w:p w14:paraId="6CEB59D1" w14:textId="77777777" w:rsidR="003361E2" w:rsidRDefault="003361E2">
      <w:pPr>
        <w:spacing w:after="0"/>
        <w:rPr>
          <w:rFonts w:ascii="Times New Roman" w:eastAsia="Times New Roman" w:hAnsi="Times New Roman" w:cs="Times New Roman"/>
        </w:rPr>
      </w:pPr>
    </w:p>
    <w:p w14:paraId="1BE19D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do you know anything about this mysterious orb? I’ve heard about it in stories the priest used to tell us, but seeing it in reality is much different.</w:t>
      </w:r>
    </w:p>
    <w:p w14:paraId="3970FEC6" w14:textId="77777777" w:rsidR="003361E2" w:rsidRDefault="003361E2">
      <w:pPr>
        <w:spacing w:after="0"/>
        <w:rPr>
          <w:rFonts w:ascii="Times New Roman" w:eastAsia="Times New Roman" w:hAnsi="Times New Roman" w:cs="Times New Roman"/>
        </w:rPr>
      </w:pPr>
    </w:p>
    <w:p w14:paraId="3EEAB8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4DA9D7FE" w14:textId="77777777" w:rsidR="003361E2" w:rsidRDefault="003361E2">
      <w:pPr>
        <w:spacing w:after="0"/>
        <w:rPr>
          <w:rFonts w:ascii="Times New Roman" w:eastAsia="Times New Roman" w:hAnsi="Times New Roman" w:cs="Times New Roman"/>
        </w:rPr>
      </w:pPr>
    </w:p>
    <w:p w14:paraId="07D006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Have many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died here?</w:t>
      </w:r>
    </w:p>
    <w:p w14:paraId="52865986" w14:textId="77777777" w:rsidR="003361E2" w:rsidRDefault="003361E2">
      <w:pPr>
        <w:spacing w:after="0"/>
        <w:rPr>
          <w:rFonts w:ascii="Times New Roman" w:eastAsia="Times New Roman" w:hAnsi="Times New Roman" w:cs="Times New Roman"/>
        </w:rPr>
      </w:pPr>
    </w:p>
    <w:p w14:paraId="07255A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w:t>
      </w:r>
    </w:p>
    <w:p w14:paraId="3F030FCE" w14:textId="77777777" w:rsidR="003361E2" w:rsidRDefault="003361E2">
      <w:pPr>
        <w:spacing w:after="0"/>
        <w:rPr>
          <w:rFonts w:ascii="Times New Roman" w:eastAsia="Times New Roman" w:hAnsi="Times New Roman" w:cs="Times New Roman"/>
        </w:rPr>
      </w:pPr>
    </w:p>
    <w:p w14:paraId="738216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can’t remember this route on my own. (He turns 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want you to put markers to remind me where the probe has gone.</w:t>
      </w:r>
    </w:p>
    <w:p w14:paraId="609962A2" w14:textId="77777777" w:rsidR="003361E2" w:rsidRDefault="003361E2">
      <w:pPr>
        <w:spacing w:after="0"/>
        <w:rPr>
          <w:rFonts w:ascii="Times New Roman" w:eastAsia="Times New Roman" w:hAnsi="Times New Roman" w:cs="Times New Roman"/>
        </w:rPr>
      </w:pPr>
    </w:p>
    <w:p w14:paraId="7769DA2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detect a large energy source underneath the ground. If the path is not marked correctly the defense mechanism guarding this location may be activated. </w:t>
      </w:r>
    </w:p>
    <w:p w14:paraId="32E333A8" w14:textId="77777777" w:rsidR="003361E2" w:rsidRDefault="003361E2">
      <w:pPr>
        <w:spacing w:after="0"/>
        <w:rPr>
          <w:rFonts w:ascii="Times New Roman" w:eastAsia="Times New Roman" w:hAnsi="Times New Roman" w:cs="Times New Roman"/>
        </w:rPr>
      </w:pPr>
    </w:p>
    <w:p w14:paraId="514189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(After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is finished) Come on Augustus. You can do this.</w:t>
      </w:r>
    </w:p>
    <w:p w14:paraId="5A347DF6" w14:textId="77777777" w:rsidR="003361E2" w:rsidRDefault="003361E2">
      <w:pPr>
        <w:spacing w:after="0"/>
        <w:rPr>
          <w:rFonts w:ascii="Times New Roman" w:eastAsia="Times New Roman" w:hAnsi="Times New Roman" w:cs="Times New Roman"/>
        </w:rPr>
      </w:pPr>
    </w:p>
    <w:p w14:paraId="2AD11A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000000"/>
        </w:rPr>
        <w:t xml:space="preserve">Augustus reaches the end of the gauntlet only to be presented with a set of formidable doors with a handprint scanner to identify those who would dare to enter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without proper authorization.)</w:t>
      </w:r>
    </w:p>
    <w:p w14:paraId="33042BFB" w14:textId="77777777" w:rsidR="003361E2" w:rsidRDefault="003361E2">
      <w:pPr>
        <w:spacing w:after="0"/>
        <w:rPr>
          <w:rFonts w:ascii="Times New Roman" w:eastAsia="Times New Roman" w:hAnsi="Times New Roman" w:cs="Times New Roman"/>
        </w:rPr>
      </w:pPr>
    </w:p>
    <w:p w14:paraId="421803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Handprint authorization! We made it this far and now this? There’s no way I can get through a handprint scan. Neo, do you know what I should do?</w:t>
      </w:r>
    </w:p>
    <w:p w14:paraId="2E3D5671" w14:textId="77777777" w:rsidR="003361E2" w:rsidRDefault="003361E2">
      <w:pPr>
        <w:spacing w:after="0"/>
        <w:rPr>
          <w:rFonts w:ascii="Times New Roman" w:eastAsia="Times New Roman" w:hAnsi="Times New Roman" w:cs="Times New Roman"/>
        </w:rPr>
      </w:pPr>
    </w:p>
    <w:p w14:paraId="022A09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1AD669F" w14:textId="77777777" w:rsidR="003361E2" w:rsidRDefault="003361E2">
      <w:pPr>
        <w:spacing w:after="0"/>
        <w:rPr>
          <w:rFonts w:ascii="Times New Roman" w:eastAsia="Times New Roman" w:hAnsi="Times New Roman" w:cs="Times New Roman"/>
        </w:rPr>
      </w:pPr>
    </w:p>
    <w:p w14:paraId="1446B2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My father must’ve designed all these things. He truly was amazing. If only I had his technical prowess, but deprived of any form of technical education, I am but a simpleton. I can repair a drone, but hacking hand scanners is beyond me.</w:t>
      </w:r>
    </w:p>
    <w:p w14:paraId="773EFB23" w14:textId="77777777" w:rsidR="003361E2" w:rsidRDefault="003361E2">
      <w:pPr>
        <w:spacing w:after="0"/>
        <w:rPr>
          <w:rFonts w:ascii="Times New Roman" w:eastAsia="Times New Roman" w:hAnsi="Times New Roman" w:cs="Times New Roman"/>
        </w:rPr>
      </w:pPr>
    </w:p>
    <w:p w14:paraId="463560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sinks until a light bulb appears over his head)</w:t>
      </w:r>
    </w:p>
    <w:p w14:paraId="08B899B7" w14:textId="77777777" w:rsidR="003361E2" w:rsidRDefault="003361E2">
      <w:pPr>
        <w:spacing w:after="0"/>
        <w:rPr>
          <w:rFonts w:ascii="Times New Roman" w:eastAsia="Times New Roman" w:hAnsi="Times New Roman" w:cs="Times New Roman"/>
        </w:rPr>
      </w:pPr>
    </w:p>
    <w:p w14:paraId="2CEDA7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I’ll just put my hand in the scanner and see if I can set off an alarm. Maybe the door will open and we can sneak in. How does that sound Neo?</w:t>
      </w:r>
    </w:p>
    <w:p w14:paraId="343BA416" w14:textId="77777777" w:rsidR="003361E2" w:rsidRDefault="003361E2">
      <w:pPr>
        <w:spacing w:after="0"/>
        <w:rPr>
          <w:rFonts w:ascii="Times New Roman" w:eastAsia="Times New Roman" w:hAnsi="Times New Roman" w:cs="Times New Roman"/>
        </w:rPr>
      </w:pPr>
    </w:p>
    <w:p w14:paraId="6F12A4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 Po!</w:t>
      </w:r>
    </w:p>
    <w:p w14:paraId="392B77AF" w14:textId="77777777" w:rsidR="003361E2" w:rsidRDefault="003361E2">
      <w:pPr>
        <w:spacing w:after="0"/>
        <w:rPr>
          <w:rFonts w:ascii="Times New Roman" w:eastAsia="Times New Roman" w:hAnsi="Times New Roman" w:cs="Times New Roman"/>
        </w:rPr>
      </w:pPr>
    </w:p>
    <w:p w14:paraId="539B58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goes nothing!</w:t>
      </w:r>
    </w:p>
    <w:p w14:paraId="098BF9A1" w14:textId="77777777" w:rsidR="003361E2" w:rsidRDefault="003361E2">
      <w:pPr>
        <w:spacing w:after="0"/>
        <w:rPr>
          <w:rFonts w:ascii="Times New Roman" w:eastAsia="Times New Roman" w:hAnsi="Times New Roman" w:cs="Times New Roman"/>
        </w:rPr>
      </w:pPr>
    </w:p>
    <w:p w14:paraId="59F452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places his hand in the scanner. It begins scanning. A voice speaks from the scanner, “Welcome Dr. Augustus.”)</w:t>
      </w:r>
    </w:p>
    <w:p w14:paraId="0CFEADA1" w14:textId="77777777" w:rsidR="003361E2" w:rsidRDefault="003361E2">
      <w:pPr>
        <w:spacing w:after="0"/>
        <w:rPr>
          <w:rFonts w:ascii="Times New Roman" w:eastAsia="Times New Roman" w:hAnsi="Times New Roman" w:cs="Times New Roman"/>
        </w:rPr>
      </w:pPr>
    </w:p>
    <w:p w14:paraId="2157A8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not a doctor. I'm not even a Reditus. How does it know my name? You get a bad feeling about this too Neo?</w:t>
      </w:r>
    </w:p>
    <w:p w14:paraId="3AE6D92A" w14:textId="77777777" w:rsidR="003361E2" w:rsidRDefault="003361E2">
      <w:pPr>
        <w:spacing w:after="0"/>
        <w:rPr>
          <w:rFonts w:ascii="Times New Roman" w:eastAsia="Times New Roman" w:hAnsi="Times New Roman" w:cs="Times New Roman"/>
        </w:rPr>
      </w:pPr>
    </w:p>
    <w:p w14:paraId="4525E4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59B6C842" w14:textId="77777777" w:rsidR="003361E2" w:rsidRDefault="003361E2">
      <w:pPr>
        <w:spacing w:after="0"/>
        <w:rPr>
          <w:rFonts w:ascii="Times New Roman" w:eastAsia="Times New Roman" w:hAnsi="Times New Roman" w:cs="Times New Roman"/>
        </w:rPr>
      </w:pPr>
    </w:p>
    <w:p w14:paraId="542D6B36"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sensors detect a strong source of power located within these ruins. It is my deduction that somehow this power had something to do with the biometric scanner recognizing you.</w:t>
      </w:r>
    </w:p>
    <w:p w14:paraId="6D76CB49" w14:textId="77777777" w:rsidR="003361E2" w:rsidRDefault="003361E2">
      <w:pPr>
        <w:spacing w:after="0"/>
        <w:rPr>
          <w:rFonts w:ascii="Times New Roman" w:eastAsia="Times New Roman" w:hAnsi="Times New Roman" w:cs="Times New Roman"/>
        </w:rPr>
      </w:pPr>
    </w:p>
    <w:p w14:paraId="016193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Strong source of power huh? Could this be what the Reditus fear? Maybe this is why they trust only drones to guard this place. Well, here goes nothing. Let’s find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extract.</w:t>
      </w:r>
    </w:p>
    <w:p w14:paraId="17550F5C" w14:textId="77777777" w:rsidR="003361E2" w:rsidRDefault="003361E2">
      <w:pPr>
        <w:spacing w:after="0"/>
        <w:rPr>
          <w:rFonts w:ascii="Times New Roman" w:eastAsia="Times New Roman" w:hAnsi="Times New Roman" w:cs="Times New Roman"/>
        </w:rPr>
      </w:pPr>
    </w:p>
    <w:p w14:paraId="353AF7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are ruined machines and equipment. There are wires and machine pieces laying everywhere. Amidst the machinery is vegetation of several kinds. There are flowers of different colors, vines growing up the walls, and grass growing out of the rubble. The roof is in a state of disrepair allowing rays of sunlight in. The entire scene gives a reminder of the apocalypse that once occurred here.</w:t>
      </w:r>
    </w:p>
    <w:p w14:paraId="323FFA26" w14:textId="77777777" w:rsidR="003361E2" w:rsidRDefault="003361E2">
      <w:pPr>
        <w:spacing w:after="0"/>
        <w:rPr>
          <w:rFonts w:ascii="Times New Roman" w:eastAsia="Times New Roman" w:hAnsi="Times New Roman" w:cs="Times New Roman"/>
        </w:rPr>
      </w:pPr>
    </w:p>
    <w:p w14:paraId="5B6C61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here? How is vegetation growing here? Where are the Reditus? It seems this facility has been abandoned for ages. Maybe there is some kind of access terminal we could use to figure out what happened here. Let’s take a look around.</w:t>
      </w:r>
    </w:p>
    <w:p w14:paraId="67D6FE99" w14:textId="77777777" w:rsidR="003361E2" w:rsidRDefault="003361E2">
      <w:pPr>
        <w:spacing w:after="0"/>
        <w:rPr>
          <w:rFonts w:ascii="Times New Roman" w:eastAsia="Times New Roman" w:hAnsi="Times New Roman" w:cs="Times New Roman"/>
        </w:rPr>
      </w:pPr>
    </w:p>
    <w:p w14:paraId="3DF22061" w14:textId="77777777" w:rsidR="003361E2" w:rsidRDefault="00000000">
      <w:pPr>
        <w:pStyle w:val="Heading2"/>
      </w:pPr>
      <w:bookmarkStart w:id="212" w:name="_35zo7drvun47" w:colFirst="0" w:colLast="0"/>
      <w:bookmarkStart w:id="213" w:name="_Toc189930151"/>
      <w:bookmarkEnd w:id="212"/>
      <w:r>
        <w:t xml:space="preserve">Enemies in </w:t>
      </w:r>
      <w:proofErr w:type="spellStart"/>
      <w:r>
        <w:t>Magicius</w:t>
      </w:r>
      <w:proofErr w:type="spellEnd"/>
      <w:r>
        <w:t xml:space="preserve"> Facility</w:t>
      </w:r>
      <w:bookmarkEnd w:id="213"/>
    </w:p>
    <w:p w14:paraId="0CD0F9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Deformed Monkey.</w:t>
      </w:r>
    </w:p>
    <w:p w14:paraId="47F479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Emaciated Baboon.</w:t>
      </w:r>
    </w:p>
    <w:p w14:paraId="08D32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Crimson Guerrilla.</w:t>
      </w:r>
    </w:p>
    <w:p w14:paraId="26CC903A" w14:textId="77777777" w:rsidR="003361E2" w:rsidRDefault="003361E2">
      <w:pPr>
        <w:spacing w:after="0"/>
        <w:rPr>
          <w:rFonts w:ascii="Times New Roman" w:eastAsia="Times New Roman" w:hAnsi="Times New Roman" w:cs="Times New Roman"/>
        </w:rPr>
      </w:pPr>
    </w:p>
    <w:p w14:paraId="10C5D1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enemies here are primates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14:paraId="0FFBFEE0" w14:textId="77777777" w:rsidR="003361E2" w:rsidRDefault="003361E2">
      <w:pPr>
        <w:spacing w:after="0"/>
        <w:rPr>
          <w:rFonts w:ascii="Times New Roman" w:eastAsia="Times New Roman" w:hAnsi="Times New Roman" w:cs="Times New Roman"/>
        </w:rPr>
      </w:pPr>
    </w:p>
    <w:p w14:paraId="516D80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As the player traverses through the facility the primates will attempt to push barrels and robot machinery onto the unsuspecting party below. The player must push the correct </w:t>
      </w:r>
      <w:r>
        <w:rPr>
          <w:rFonts w:ascii="Times New Roman" w:eastAsia="Times New Roman" w:hAnsi="Times New Roman" w:cs="Times New Roman"/>
          <w:color w:val="000000"/>
        </w:rPr>
        <w:lastRenderedPageBreak/>
        <w:t xml:space="preserve">button before the object hits to avoid damage. Surprisingly some of the facility machinery still works. Augustus must use a conveyor belt to access another part of the facility.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must be used to knock a crane hook down so that the party can go from one platform to another.</w:t>
      </w:r>
    </w:p>
    <w:p w14:paraId="70F37032" w14:textId="77777777" w:rsidR="003361E2" w:rsidRDefault="003361E2">
      <w:pPr>
        <w:spacing w:after="0"/>
        <w:rPr>
          <w:rFonts w:ascii="Times New Roman" w:eastAsia="Times New Roman" w:hAnsi="Times New Roman" w:cs="Times New Roman"/>
        </w:rPr>
      </w:pPr>
    </w:p>
    <w:p w14:paraId="462416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finds an access terminal).</w:t>
      </w:r>
    </w:p>
    <w:p w14:paraId="718746C2" w14:textId="77777777" w:rsidR="003361E2" w:rsidRDefault="003361E2">
      <w:pPr>
        <w:spacing w:after="0"/>
        <w:rPr>
          <w:rFonts w:ascii="Times New Roman" w:eastAsia="Times New Roman" w:hAnsi="Times New Roman" w:cs="Times New Roman"/>
        </w:rPr>
      </w:pPr>
    </w:p>
    <w:p w14:paraId="6DB285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Time to put what I studied to good use.</w:t>
      </w:r>
    </w:p>
    <w:p w14:paraId="74A8FD66" w14:textId="77777777" w:rsidR="003361E2" w:rsidRDefault="003361E2">
      <w:pPr>
        <w:spacing w:after="0"/>
        <w:rPr>
          <w:rFonts w:ascii="Times New Roman" w:eastAsia="Times New Roman" w:hAnsi="Times New Roman" w:cs="Times New Roman"/>
        </w:rPr>
      </w:pPr>
    </w:p>
    <w:p w14:paraId="120E32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begins typing at the terminal).</w:t>
      </w:r>
    </w:p>
    <w:p w14:paraId="45C1DEB0" w14:textId="77777777" w:rsidR="003361E2" w:rsidRDefault="003361E2">
      <w:pPr>
        <w:spacing w:after="0"/>
        <w:rPr>
          <w:rFonts w:ascii="Times New Roman" w:eastAsia="Times New Roman" w:hAnsi="Times New Roman" w:cs="Times New Roman"/>
        </w:rPr>
      </w:pPr>
    </w:p>
    <w:p w14:paraId="3988EB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Eureka! I’m in.</w:t>
      </w:r>
    </w:p>
    <w:p w14:paraId="54C6B267" w14:textId="77777777" w:rsidR="003361E2" w:rsidRDefault="003361E2">
      <w:pPr>
        <w:spacing w:after="0"/>
        <w:rPr>
          <w:rFonts w:ascii="Times New Roman" w:eastAsia="Times New Roman" w:hAnsi="Times New Roman" w:cs="Times New Roman"/>
        </w:rPr>
      </w:pPr>
    </w:p>
    <w:p w14:paraId="65B6EF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read logs regarding Cid’s experiments </w:t>
      </w:r>
      <w:r>
        <w:rPr>
          <w:rFonts w:ascii="Times New Roman" w:eastAsia="Times New Roman" w:hAnsi="Times New Roman" w:cs="Times New Roman"/>
        </w:rPr>
        <w:t>on Fabricius</w:t>
      </w:r>
      <w:r>
        <w:rPr>
          <w:rFonts w:ascii="Times New Roman" w:eastAsia="Times New Roman" w:hAnsi="Times New Roman" w:cs="Times New Roman"/>
          <w:color w:val="000000"/>
        </w:rPr>
        <w:t>. A list is given through the database.</w:t>
      </w:r>
    </w:p>
    <w:p w14:paraId="3617E2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D61D4D5" w14:textId="77777777" w:rsidR="003361E2" w:rsidRDefault="00000000">
      <w:pPr>
        <w:numPr>
          <w:ilvl w:val="0"/>
          <w:numId w:val="15"/>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Fusion.</w:t>
      </w:r>
    </w:p>
    <w:p w14:paraId="3D2ED25C"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Fabricius Transfusion.</w:t>
      </w:r>
    </w:p>
    <w:p w14:paraId="4848EB3D"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Effects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production on Fabricius.</w:t>
      </w:r>
    </w:p>
    <w:p w14:paraId="30755881" w14:textId="77777777" w:rsidR="003361E2" w:rsidRDefault="00000000">
      <w:pPr>
        <w:numPr>
          <w:ilvl w:val="0"/>
          <w:numId w:val="15"/>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nature of Fabricius.</w:t>
      </w:r>
    </w:p>
    <w:p w14:paraId="20D1226F" w14:textId="77777777" w:rsidR="003361E2" w:rsidRDefault="003361E2">
      <w:pPr>
        <w:spacing w:after="0"/>
        <w:rPr>
          <w:rFonts w:ascii="Times New Roman" w:eastAsia="Times New Roman" w:hAnsi="Times New Roman" w:cs="Times New Roman"/>
        </w:rPr>
      </w:pPr>
    </w:p>
    <w:p w14:paraId="1222C0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1.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Fusion: the essence of Fabricius can be joined with humans to give humans immense magical power. One of my female subjects has an incredible propensity towards magic. I will have to do more tests to see if her powers can be reproduced on other humans.</w:t>
      </w:r>
    </w:p>
    <w:p w14:paraId="5A3D406F" w14:textId="77777777" w:rsidR="003361E2" w:rsidRDefault="003361E2">
      <w:pPr>
        <w:spacing w:after="0"/>
        <w:rPr>
          <w:rFonts w:ascii="Times New Roman" w:eastAsia="Times New Roman" w:hAnsi="Times New Roman" w:cs="Times New Roman"/>
        </w:rPr>
      </w:pPr>
    </w:p>
    <w:p w14:paraId="7ADDC1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Fabricius Transfusion: The Fabricius placed within a glass holding cell as a synthesizer slowly extracts the magical essence. The essence is then processed into energy for all types of various machines.</w:t>
      </w:r>
    </w:p>
    <w:p w14:paraId="28575F9F" w14:textId="77777777" w:rsidR="003361E2" w:rsidRDefault="003361E2">
      <w:pPr>
        <w:spacing w:after="0"/>
        <w:rPr>
          <w:rFonts w:ascii="Times New Roman" w:eastAsia="Times New Roman" w:hAnsi="Times New Roman" w:cs="Times New Roman"/>
        </w:rPr>
      </w:pPr>
    </w:p>
    <w:p w14:paraId="3AFC14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Nature of Fabricius: Fabricius seems beastlike and their characteristics. I would describe Fabricius as nothing more than magical beasts from another world. I do notice that they do hold familial relationships oftentimes showing great displeasure when certain other Fabricius are placed within the tubes.</w:t>
      </w:r>
    </w:p>
    <w:p w14:paraId="739D06C2" w14:textId="77777777" w:rsidR="003361E2" w:rsidRDefault="003361E2">
      <w:pPr>
        <w:spacing w:after="0"/>
        <w:rPr>
          <w:rFonts w:ascii="Times New Roman" w:eastAsia="Times New Roman" w:hAnsi="Times New Roman" w:cs="Times New Roman"/>
        </w:rPr>
      </w:pPr>
    </w:p>
    <w:p w14:paraId="6A1939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Effects of Magical Production: Magical production kills the Fabricius. The Fabricius also feels pain. They seem to have certain familial bonds. When one Fabricius dies, sometimes the other Fabricius will howl.</w:t>
      </w:r>
    </w:p>
    <w:p w14:paraId="64B971A1" w14:textId="77777777" w:rsidR="003361E2" w:rsidRDefault="003361E2">
      <w:pPr>
        <w:spacing w:after="0"/>
        <w:rPr>
          <w:rFonts w:ascii="Times New Roman" w:eastAsia="Times New Roman" w:hAnsi="Times New Roman" w:cs="Times New Roman"/>
        </w:rPr>
      </w:pPr>
    </w:p>
    <w:p w14:paraId="394922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Legend has it that Corydon Deus received his power from other gods. Could these Fabricius be the gods spoken of by legend?</w:t>
      </w:r>
    </w:p>
    <w:p w14:paraId="45AD2505" w14:textId="77777777" w:rsidR="003361E2" w:rsidRDefault="003361E2">
      <w:pPr>
        <w:spacing w:after="0"/>
        <w:rPr>
          <w:rFonts w:ascii="Times New Roman" w:eastAsia="Times New Roman" w:hAnsi="Times New Roman" w:cs="Times New Roman"/>
        </w:rPr>
      </w:pPr>
    </w:p>
    <w:p w14:paraId="1E71FC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comes to a bridge leading to Corydon Deus but is attacked by a giant gorilla. A boss fight ensues.</w:t>
      </w:r>
    </w:p>
    <w:p w14:paraId="15FBD8A2" w14:textId="77777777" w:rsidR="003361E2" w:rsidRDefault="003361E2">
      <w:pPr>
        <w:spacing w:after="0"/>
        <w:rPr>
          <w:rFonts w:ascii="Times New Roman" w:eastAsia="Times New Roman" w:hAnsi="Times New Roman" w:cs="Times New Roman"/>
        </w:rPr>
      </w:pPr>
    </w:p>
    <w:p w14:paraId="79B26D01" w14:textId="77777777" w:rsidR="003361E2" w:rsidRDefault="00000000">
      <w:pPr>
        <w:pStyle w:val="Heading2"/>
      </w:pPr>
      <w:bookmarkStart w:id="214" w:name="_shnpxi3ocq9s" w:colFirst="0" w:colLast="0"/>
      <w:bookmarkStart w:id="215" w:name="_Toc189930152"/>
      <w:bookmarkEnd w:id="214"/>
      <w:r>
        <w:lastRenderedPageBreak/>
        <w:t>Twisted Guerrilla</w:t>
      </w:r>
      <w:bookmarkEnd w:id="215"/>
    </w:p>
    <w:p w14:paraId="4D0CBB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Twisted Guerrilla is King of all the corrupted primates. In the start of the fight a dialog box appears.</w:t>
      </w:r>
    </w:p>
    <w:p w14:paraId="7C7CF6A9" w14:textId="77777777" w:rsidR="003361E2" w:rsidRDefault="003361E2">
      <w:pPr>
        <w:spacing w:after="0"/>
        <w:rPr>
          <w:rFonts w:ascii="Times New Roman" w:eastAsia="Times New Roman" w:hAnsi="Times New Roman" w:cs="Times New Roman"/>
        </w:rPr>
      </w:pPr>
    </w:p>
    <w:p w14:paraId="610FB8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Twisted Guerrilla:  It's mine.  Oh. Oh. Oh. Ee. Ee.</w:t>
      </w:r>
    </w:p>
    <w:p w14:paraId="332E201E" w14:textId="77777777" w:rsidR="003361E2" w:rsidRDefault="003361E2">
      <w:pPr>
        <w:spacing w:after="0"/>
        <w:rPr>
          <w:rFonts w:ascii="Times New Roman" w:eastAsia="Times New Roman" w:hAnsi="Times New Roman" w:cs="Times New Roman"/>
        </w:rPr>
      </w:pPr>
    </w:p>
    <w:p w14:paraId="0B92F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He calls on other primates to help in the fight against you. Twisted Guerrillas body has missing hair in many places and its eyes are completely red.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can learn “Donkey Kong Thump” dance when the Twisted Guerrilla attacks with “Donkey Kong Thump.” This move attacks the entire party with a series of punches. The guerrilla is weak against fire; therefore, plasma shots are effective. Once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learns “Donkey Kong Thump” during the battle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can use it against the entire monkey party to great effect. After the fight Augustus and his party enter the next room only to find a shimmering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guarded by a blue aura. They are greeted by voice from the inside the force field.</w:t>
      </w:r>
    </w:p>
    <w:p w14:paraId="2134D2A2" w14:textId="77777777" w:rsidR="003361E2" w:rsidRDefault="003361E2">
      <w:pPr>
        <w:spacing w:after="0"/>
        <w:rPr>
          <w:rFonts w:ascii="Times New Roman" w:eastAsia="Times New Roman" w:hAnsi="Times New Roman" w:cs="Times New Roman"/>
        </w:rPr>
      </w:pPr>
    </w:p>
    <w:p w14:paraId="02816812" w14:textId="77777777" w:rsidR="003361E2" w:rsidRDefault="00000000">
      <w:pPr>
        <w:pStyle w:val="Heading2"/>
      </w:pPr>
      <w:bookmarkStart w:id="216" w:name="_nu4o2miptv2h" w:colFirst="0" w:colLast="0"/>
      <w:bookmarkStart w:id="217" w:name="_Toc189930153"/>
      <w:bookmarkEnd w:id="216"/>
      <w:r>
        <w:t>Reviving Corydon Deus</w:t>
      </w:r>
      <w:bookmarkEnd w:id="217"/>
    </w:p>
    <w:p w14:paraId="39823E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Welcome Augustus. I’ve been waiting for you. I saw you there outside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 figured you would be like the others, but lo and behold you’re the first to make it here.</w:t>
      </w:r>
    </w:p>
    <w:p w14:paraId="54A484AD" w14:textId="77777777" w:rsidR="003361E2" w:rsidRDefault="003361E2">
      <w:pPr>
        <w:spacing w:after="0"/>
        <w:rPr>
          <w:rFonts w:ascii="Times New Roman" w:eastAsia="Times New Roman" w:hAnsi="Times New Roman" w:cs="Times New Roman"/>
        </w:rPr>
      </w:pPr>
    </w:p>
    <w:p w14:paraId="4682B8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My Lord! (He bows on one knee.)</w:t>
      </w:r>
    </w:p>
    <w:p w14:paraId="1FFEA696" w14:textId="77777777" w:rsidR="003361E2" w:rsidRDefault="003361E2">
      <w:pPr>
        <w:spacing w:after="0"/>
        <w:rPr>
          <w:rFonts w:ascii="Times New Roman" w:eastAsia="Times New Roman" w:hAnsi="Times New Roman" w:cs="Times New Roman"/>
        </w:rPr>
      </w:pPr>
    </w:p>
    <w:p w14:paraId="07498D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Arise faithful one there is still much more for you to do.</w:t>
      </w:r>
    </w:p>
    <w:p w14:paraId="2BC92C60" w14:textId="77777777" w:rsidR="003361E2" w:rsidRDefault="003361E2">
      <w:pPr>
        <w:spacing w:after="0"/>
        <w:rPr>
          <w:rFonts w:ascii="Times New Roman" w:eastAsia="Times New Roman" w:hAnsi="Times New Roman" w:cs="Times New Roman"/>
        </w:rPr>
      </w:pPr>
    </w:p>
    <w:p w14:paraId="5FB82E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happened to your body my Lord? We were told that you hid your face because of the unfaithfulness of the Reditus.</w:t>
      </w:r>
    </w:p>
    <w:p w14:paraId="37EC0718" w14:textId="77777777" w:rsidR="003361E2" w:rsidRDefault="003361E2">
      <w:pPr>
        <w:spacing w:after="0"/>
        <w:rPr>
          <w:rFonts w:ascii="Times New Roman" w:eastAsia="Times New Roman" w:hAnsi="Times New Roman" w:cs="Times New Roman"/>
        </w:rPr>
      </w:pPr>
    </w:p>
    <w:p w14:paraId="74D8FF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When I absorbed all the power of the Fabricius into my </w:t>
      </w:r>
      <w:proofErr w:type="gramStart"/>
      <w:r>
        <w:rPr>
          <w:rFonts w:ascii="Times New Roman" w:eastAsia="Times New Roman" w:hAnsi="Times New Roman" w:cs="Times New Roman"/>
          <w:color w:val="000000"/>
        </w:rPr>
        <w:t>body</w:t>
      </w:r>
      <w:proofErr w:type="gramEnd"/>
      <w:r>
        <w:rPr>
          <w:rFonts w:ascii="Times New Roman" w:eastAsia="Times New Roman" w:hAnsi="Times New Roman" w:cs="Times New Roman"/>
          <w:color w:val="000000"/>
        </w:rPr>
        <w:t xml:space="preserve"> I also became Fabricius.  When that witch Terrae and her blasphemous Reditus friends defeated </w:t>
      </w:r>
      <w:proofErr w:type="gramStart"/>
      <w:r>
        <w:rPr>
          <w:rFonts w:ascii="Times New Roman" w:eastAsia="Times New Roman" w:hAnsi="Times New Roman" w:cs="Times New Roman"/>
          <w:color w:val="000000"/>
        </w:rPr>
        <w:t>me</w:t>
      </w:r>
      <w:proofErr w:type="gramEnd"/>
      <w:r>
        <w:rPr>
          <w:rFonts w:ascii="Times New Roman" w:eastAsia="Times New Roman" w:hAnsi="Times New Roman" w:cs="Times New Roman"/>
          <w:color w:val="000000"/>
        </w:rPr>
        <w:t xml:space="preserve"> I turned into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Afraid of my power they locked me here and told no one. They currently use my own power to run a generator in the other part of the facility. Turn off the generator and I will be free. Then I will explain what must be done.</w:t>
      </w:r>
    </w:p>
    <w:p w14:paraId="43DD449D" w14:textId="77777777" w:rsidR="003361E2" w:rsidRDefault="003361E2">
      <w:pPr>
        <w:spacing w:after="0"/>
        <w:rPr>
          <w:rFonts w:ascii="Times New Roman" w:eastAsia="Times New Roman" w:hAnsi="Times New Roman" w:cs="Times New Roman"/>
        </w:rPr>
      </w:pPr>
    </w:p>
    <w:p w14:paraId="1A9E07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was I able to get through the hand scanner?</w:t>
      </w:r>
    </w:p>
    <w:p w14:paraId="3B9F7D8D" w14:textId="77777777" w:rsidR="003361E2" w:rsidRDefault="003361E2">
      <w:pPr>
        <w:spacing w:after="0"/>
        <w:rPr>
          <w:rFonts w:ascii="Times New Roman" w:eastAsia="Times New Roman" w:hAnsi="Times New Roman" w:cs="Times New Roman"/>
        </w:rPr>
      </w:pPr>
    </w:p>
    <w:p w14:paraId="70A057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My magic power extends slightly beyond the confines of this force field to the outer edges of the facility. I was able to disrupt their AI technology and make a loophole that allowed me to access the hand scanner.</w:t>
      </w:r>
    </w:p>
    <w:p w14:paraId="525420B1" w14:textId="77777777" w:rsidR="003361E2" w:rsidRDefault="003361E2">
      <w:pPr>
        <w:spacing w:after="0"/>
        <w:rPr>
          <w:rFonts w:ascii="Times New Roman" w:eastAsia="Times New Roman" w:hAnsi="Times New Roman" w:cs="Times New Roman"/>
        </w:rPr>
      </w:pPr>
    </w:p>
    <w:p w14:paraId="007717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knew my name?</w:t>
      </w:r>
    </w:p>
    <w:p w14:paraId="73CE0E66" w14:textId="77777777" w:rsidR="003361E2" w:rsidRDefault="003361E2">
      <w:pPr>
        <w:spacing w:after="0"/>
        <w:rPr>
          <w:rFonts w:ascii="Times New Roman" w:eastAsia="Times New Roman" w:hAnsi="Times New Roman" w:cs="Times New Roman"/>
        </w:rPr>
      </w:pPr>
    </w:p>
    <w:p w14:paraId="430B4B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(Cough)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I know all my faithful ones by name and you are my most faithful. I attempted to use the monkeys to interfere with the generator, but alas, they are not faithful ones like you and were corrupted by the Reditus. The beasts cannot fulfill </w:t>
      </w:r>
      <w:r>
        <w:rPr>
          <w:rFonts w:ascii="Times New Roman" w:eastAsia="Times New Roman" w:hAnsi="Times New Roman" w:cs="Times New Roman"/>
          <w:color w:val="000000"/>
        </w:rPr>
        <w:lastRenderedPageBreak/>
        <w:t xml:space="preserve">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will, but only humans. Now begone! You must do my work with haste. The Reditus could be here at any moment if they detect interference in this accursed shield.</w:t>
      </w:r>
    </w:p>
    <w:p w14:paraId="234A272F" w14:textId="77777777" w:rsidR="003361E2" w:rsidRDefault="003361E2">
      <w:pPr>
        <w:spacing w:after="0"/>
        <w:rPr>
          <w:rFonts w:ascii="Times New Roman" w:eastAsia="Times New Roman" w:hAnsi="Times New Roman" w:cs="Times New Roman"/>
        </w:rPr>
      </w:pPr>
    </w:p>
    <w:p w14:paraId="6ECDEF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my Lord, I will expedite this work and set you free. Let’s go Neo V.</w:t>
      </w:r>
    </w:p>
    <w:p w14:paraId="6D5D2E31" w14:textId="77777777" w:rsidR="003361E2" w:rsidRDefault="003361E2">
      <w:pPr>
        <w:spacing w:after="0"/>
        <w:rPr>
          <w:rFonts w:ascii="Times New Roman" w:eastAsia="Times New Roman" w:hAnsi="Times New Roman" w:cs="Times New Roman"/>
        </w:rPr>
      </w:pPr>
    </w:p>
    <w:p w14:paraId="2AC20B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713E5281" w14:textId="77777777" w:rsidR="003361E2" w:rsidRDefault="003361E2">
      <w:pPr>
        <w:spacing w:after="0"/>
        <w:rPr>
          <w:rFonts w:ascii="Times New Roman" w:eastAsia="Times New Roman" w:hAnsi="Times New Roman" w:cs="Times New Roman"/>
        </w:rPr>
      </w:pPr>
    </w:p>
    <w:p w14:paraId="7EF018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If you need supplies there is a vending machine in working order here.</w:t>
      </w:r>
    </w:p>
    <w:p w14:paraId="5BDF0C9D" w14:textId="77777777" w:rsidR="003361E2" w:rsidRDefault="003361E2">
      <w:pPr>
        <w:spacing w:after="0"/>
        <w:rPr>
          <w:rFonts w:ascii="Times New Roman" w:eastAsia="Times New Roman" w:hAnsi="Times New Roman" w:cs="Times New Roman"/>
        </w:rPr>
      </w:pPr>
    </w:p>
    <w:p w14:paraId="16F3D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14:paraId="24087C5A" w14:textId="77777777" w:rsidR="003361E2" w:rsidRDefault="003361E2">
      <w:pPr>
        <w:spacing w:after="0"/>
        <w:rPr>
          <w:rFonts w:ascii="Times New Roman" w:eastAsia="Times New Roman" w:hAnsi="Times New Roman" w:cs="Times New Roman"/>
        </w:rPr>
      </w:pPr>
    </w:p>
    <w:p w14:paraId="74975D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generator can only be turned off by flipping three switches in the right order. Each switch is guarded by two Crimson Guerrilla’s and two turrets. Each switch is located in a different section of the map. A hint as to the order of the switches is given by the manual located on the desk before entering the area.</w:t>
      </w:r>
    </w:p>
    <w:p w14:paraId="6DF9BB75" w14:textId="77777777" w:rsidR="003361E2" w:rsidRDefault="003361E2">
      <w:pPr>
        <w:spacing w:after="0"/>
        <w:rPr>
          <w:rFonts w:ascii="Times New Roman" w:eastAsia="Times New Roman" w:hAnsi="Times New Roman" w:cs="Times New Roman"/>
        </w:rPr>
      </w:pPr>
    </w:p>
    <w:p w14:paraId="20996A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14:paraId="388CC3C8" w14:textId="77777777" w:rsidR="003361E2" w:rsidRDefault="003361E2">
      <w:pPr>
        <w:spacing w:after="0"/>
        <w:rPr>
          <w:rFonts w:ascii="Times New Roman" w:eastAsia="Times New Roman" w:hAnsi="Times New Roman" w:cs="Times New Roman"/>
        </w:rPr>
      </w:pPr>
    </w:p>
    <w:p w14:paraId="0B3F96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all the switches have been flipped in the correct order the master generator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a red alarm will begin blaring.</w:t>
      </w:r>
    </w:p>
    <w:p w14:paraId="217EFF88" w14:textId="77777777" w:rsidR="003361E2" w:rsidRDefault="003361E2">
      <w:pPr>
        <w:spacing w:after="0"/>
        <w:rPr>
          <w:rFonts w:ascii="Times New Roman" w:eastAsia="Times New Roman" w:hAnsi="Times New Roman" w:cs="Times New Roman"/>
        </w:rPr>
      </w:pPr>
    </w:p>
    <w:p w14:paraId="201DBE41" w14:textId="77777777" w:rsidR="003361E2" w:rsidRDefault="00000000">
      <w:pPr>
        <w:pStyle w:val="Heading2"/>
      </w:pPr>
      <w:bookmarkStart w:id="218" w:name="_quiyrbbh1ueh" w:colFirst="0" w:colLast="0"/>
      <w:bookmarkStart w:id="219" w:name="_Toc189930154"/>
      <w:bookmarkEnd w:id="218"/>
      <w:r>
        <w:t xml:space="preserve">Escape from </w:t>
      </w:r>
      <w:proofErr w:type="spellStart"/>
      <w:r>
        <w:t>Magicius</w:t>
      </w:r>
      <w:proofErr w:type="spellEnd"/>
      <w:r>
        <w:t xml:space="preserve"> Facility</w:t>
      </w:r>
      <w:bookmarkEnd w:id="219"/>
    </w:p>
    <w:p w14:paraId="30187FC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Quickly, I and your soul must become one. I will explain later. You will now be able to use magic to subdue our enemies. Once we join there is no going back. Are you ready?</w:t>
      </w:r>
    </w:p>
    <w:p w14:paraId="36EAF007" w14:textId="77777777" w:rsidR="003361E2" w:rsidRDefault="003361E2">
      <w:pPr>
        <w:spacing w:after="0"/>
        <w:rPr>
          <w:rFonts w:ascii="Times New Roman" w:eastAsia="Times New Roman" w:hAnsi="Times New Roman" w:cs="Times New Roman"/>
        </w:rPr>
      </w:pPr>
    </w:p>
    <w:p w14:paraId="6E0704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Corydon Deus: Receive my power chosen one.</w:t>
      </w:r>
    </w:p>
    <w:p w14:paraId="1E3ADE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Corydon Deus: Do not be faithless. You will not receive your reward if you doubt. Now come, what will you do?</w:t>
      </w:r>
    </w:p>
    <w:p w14:paraId="53796047" w14:textId="77777777" w:rsidR="003361E2" w:rsidRDefault="003361E2">
      <w:pPr>
        <w:spacing w:after="0"/>
        <w:rPr>
          <w:rFonts w:ascii="Times New Roman" w:eastAsia="Times New Roman" w:hAnsi="Times New Roman" w:cs="Times New Roman"/>
        </w:rPr>
      </w:pPr>
    </w:p>
    <w:p w14:paraId="726F6A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has no choice but to say yes or he will keep rehashing the same conversation loop.</w:t>
      </w:r>
    </w:p>
    <w:p w14:paraId="37536B69" w14:textId="77777777" w:rsidR="003361E2" w:rsidRDefault="003361E2">
      <w:pPr>
        <w:spacing w:after="0"/>
        <w:rPr>
          <w:rFonts w:ascii="Times New Roman" w:eastAsia="Times New Roman" w:hAnsi="Times New Roman" w:cs="Times New Roman"/>
        </w:rPr>
      </w:pPr>
    </w:p>
    <w:p w14:paraId="164C66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Now let’s go! Soon the Reditus will be here. This is not the place to fight them; everyone, head towards the exit.</w:t>
      </w:r>
    </w:p>
    <w:p w14:paraId="0C031250" w14:textId="77777777" w:rsidR="003361E2" w:rsidRDefault="003361E2">
      <w:pPr>
        <w:spacing w:after="0"/>
        <w:rPr>
          <w:rFonts w:ascii="Times New Roman" w:eastAsia="Times New Roman" w:hAnsi="Times New Roman" w:cs="Times New Roman"/>
        </w:rPr>
      </w:pPr>
    </w:p>
    <w:p w14:paraId="6CE233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14:paraId="3CEF9D30" w14:textId="77777777" w:rsidR="003361E2" w:rsidRDefault="003361E2">
      <w:pPr>
        <w:spacing w:after="0"/>
        <w:rPr>
          <w:rFonts w:ascii="Times New Roman" w:eastAsia="Times New Roman" w:hAnsi="Times New Roman" w:cs="Times New Roman"/>
        </w:rPr>
      </w:pPr>
    </w:p>
    <w:p w14:paraId="4F6DFE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It’s </w:t>
      </w:r>
      <w:proofErr w:type="gramStart"/>
      <w:r>
        <w:rPr>
          <w:rFonts w:ascii="Times New Roman" w:eastAsia="Times New Roman" w:hAnsi="Times New Roman" w:cs="Times New Roman"/>
          <w:color w:val="000000"/>
        </w:rPr>
        <w:t>locked,</w:t>
      </w:r>
      <w:proofErr w:type="gramEnd"/>
      <w:r>
        <w:rPr>
          <w:rFonts w:ascii="Times New Roman" w:eastAsia="Times New Roman" w:hAnsi="Times New Roman" w:cs="Times New Roman"/>
          <w:color w:val="000000"/>
        </w:rPr>
        <w:t xml:space="preserve"> there’s no escape! What will we do?</w:t>
      </w:r>
    </w:p>
    <w:p w14:paraId="49DC5E31" w14:textId="77777777" w:rsidR="003361E2" w:rsidRDefault="003361E2">
      <w:pPr>
        <w:spacing w:after="0"/>
        <w:rPr>
          <w:rFonts w:ascii="Times New Roman" w:eastAsia="Times New Roman" w:hAnsi="Times New Roman" w:cs="Times New Roman"/>
        </w:rPr>
      </w:pPr>
    </w:p>
    <w:p w14:paraId="26166A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If I remember correctly there were </w:t>
      </w:r>
      <w:proofErr w:type="gramStart"/>
      <w:r>
        <w:rPr>
          <w:rFonts w:ascii="Times New Roman" w:eastAsia="Times New Roman" w:hAnsi="Times New Roman" w:cs="Times New Roman"/>
          <w:color w:val="000000"/>
        </w:rPr>
        <w:t>carts</w:t>
      </w:r>
      <w:proofErr w:type="gramEnd"/>
      <w:r>
        <w:rPr>
          <w:rFonts w:ascii="Times New Roman" w:eastAsia="Times New Roman" w:hAnsi="Times New Roman" w:cs="Times New Roman"/>
          <w:color w:val="000000"/>
        </w:rPr>
        <w:t xml:space="preserve"> we used for dumping trash. We can use these to escape. Look at the wall below. Focus all your magic abilities on this wall and melt an opening.</w:t>
      </w:r>
    </w:p>
    <w:p w14:paraId="45071F67" w14:textId="77777777" w:rsidR="003361E2" w:rsidRDefault="003361E2">
      <w:pPr>
        <w:spacing w:after="0"/>
        <w:rPr>
          <w:rFonts w:ascii="Times New Roman" w:eastAsia="Times New Roman" w:hAnsi="Times New Roman" w:cs="Times New Roman"/>
        </w:rPr>
      </w:pPr>
    </w:p>
    <w:p w14:paraId="3D4C80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does this and learns Fire in the process.)</w:t>
      </w:r>
    </w:p>
    <w:p w14:paraId="3AF8A54E" w14:textId="77777777" w:rsidR="003361E2" w:rsidRDefault="003361E2">
      <w:pPr>
        <w:spacing w:after="0"/>
        <w:rPr>
          <w:rFonts w:ascii="Times New Roman" w:eastAsia="Times New Roman" w:hAnsi="Times New Roman" w:cs="Times New Roman"/>
        </w:rPr>
      </w:pPr>
    </w:p>
    <w:p w14:paraId="6FEA87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let’s go!</w:t>
      </w:r>
    </w:p>
    <w:p w14:paraId="1355EA12" w14:textId="77777777" w:rsidR="003361E2" w:rsidRDefault="003361E2">
      <w:pPr>
        <w:spacing w:after="0"/>
        <w:rPr>
          <w:rFonts w:ascii="Times New Roman" w:eastAsia="Times New Roman" w:hAnsi="Times New Roman" w:cs="Times New Roman"/>
        </w:rPr>
      </w:pPr>
    </w:p>
    <w:p w14:paraId="62017E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(They first go, and then Augustus follows.)</w:t>
      </w:r>
    </w:p>
    <w:p w14:paraId="6E5E8C53" w14:textId="77777777" w:rsidR="003361E2" w:rsidRDefault="003361E2">
      <w:pPr>
        <w:spacing w:after="0"/>
        <w:rPr>
          <w:rFonts w:ascii="Times New Roman" w:eastAsia="Times New Roman" w:hAnsi="Times New Roman" w:cs="Times New Roman"/>
        </w:rPr>
      </w:pPr>
    </w:p>
    <w:p w14:paraId="3C3A43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area is the same type as the last area. When Augustus is about to exit the first room, there's a blast.</w:t>
      </w:r>
    </w:p>
    <w:p w14:paraId="22316096" w14:textId="77777777" w:rsidR="003361E2" w:rsidRDefault="003361E2">
      <w:pPr>
        <w:spacing w:after="0"/>
        <w:rPr>
          <w:rFonts w:ascii="Times New Roman" w:eastAsia="Times New Roman" w:hAnsi="Times New Roman" w:cs="Times New Roman"/>
        </w:rPr>
      </w:pPr>
    </w:p>
    <w:p w14:paraId="5B5318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The Reditus are here! They must’ve blasted </w:t>
      </w:r>
      <w:r>
        <w:rPr>
          <w:rFonts w:ascii="Times New Roman" w:eastAsia="Times New Roman" w:hAnsi="Times New Roman" w:cs="Times New Roman"/>
        </w:rPr>
        <w:t xml:space="preserve">through </w:t>
      </w:r>
      <w:r>
        <w:rPr>
          <w:rFonts w:ascii="Times New Roman" w:eastAsia="Times New Roman" w:hAnsi="Times New Roman" w:cs="Times New Roman"/>
          <w:color w:val="000000"/>
        </w:rPr>
        <w:t>the front door. They are right behind us!</w:t>
      </w:r>
    </w:p>
    <w:p w14:paraId="1DE10288" w14:textId="77777777" w:rsidR="003361E2" w:rsidRDefault="003361E2">
      <w:pPr>
        <w:spacing w:after="0"/>
        <w:rPr>
          <w:rFonts w:ascii="Times New Roman" w:eastAsia="Times New Roman" w:hAnsi="Times New Roman" w:cs="Times New Roman"/>
        </w:rPr>
      </w:pPr>
    </w:p>
    <w:p w14:paraId="5C2AEF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w:t>
      </w:r>
      <w:proofErr w:type="gramStart"/>
      <w:r>
        <w:rPr>
          <w:rFonts w:ascii="Times New Roman" w:eastAsia="Times New Roman" w:hAnsi="Times New Roman" w:cs="Times New Roman"/>
          <w:color w:val="000000"/>
        </w:rPr>
        <w:t>10 minute</w:t>
      </w:r>
      <w:proofErr w:type="gramEnd"/>
      <w:r>
        <w:rPr>
          <w:rFonts w:ascii="Times New Roman" w:eastAsia="Times New Roman" w:hAnsi="Times New Roman" w:cs="Times New Roman"/>
          <w:color w:val="000000"/>
        </w:rPr>
        <w:t xml:space="preserve"> timer set. The player must dispatch or run from enemies and make it to the cart area before the timer runs out. If the player’s timer runs out, the player suddenly enters a long endless battle where they are surrounded by Reditus soldiers and fight until they die. When the player dies a text box will appear. </w:t>
      </w:r>
    </w:p>
    <w:p w14:paraId="76266E08" w14:textId="77777777" w:rsidR="003361E2" w:rsidRDefault="003361E2">
      <w:pPr>
        <w:spacing w:after="0"/>
        <w:rPr>
          <w:rFonts w:ascii="Times New Roman" w:eastAsia="Times New Roman" w:hAnsi="Times New Roman" w:cs="Times New Roman"/>
        </w:rPr>
      </w:pPr>
    </w:p>
    <w:p w14:paraId="3B581D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Reditus Soldier: Die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scum. Shot two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with one bullet. Corydon Deus is now truly finished.</w:t>
      </w:r>
    </w:p>
    <w:p w14:paraId="3E64DD68" w14:textId="77777777" w:rsidR="003361E2" w:rsidRDefault="003361E2">
      <w:pPr>
        <w:spacing w:after="0"/>
        <w:rPr>
          <w:rFonts w:ascii="Times New Roman" w:eastAsia="Times New Roman" w:hAnsi="Times New Roman" w:cs="Times New Roman"/>
        </w:rPr>
      </w:pPr>
    </w:p>
    <w:p w14:paraId="3E8EBB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part should be challenging. The enemies are difficult to run from forcing the player to fight the player should use osmosis on Magi Zombies which randomly appeared to refill magic due to constant use of Fire. </w:t>
      </w:r>
    </w:p>
    <w:p w14:paraId="04B218E9" w14:textId="77777777" w:rsidR="003361E2" w:rsidRDefault="003361E2">
      <w:pPr>
        <w:spacing w:after="0"/>
        <w:rPr>
          <w:rFonts w:ascii="Times New Roman" w:eastAsia="Times New Roman" w:hAnsi="Times New Roman" w:cs="Times New Roman"/>
        </w:rPr>
      </w:pPr>
    </w:p>
    <w:p w14:paraId="3F725E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keeps alive through multiple reinforcements the Reditus soldiers will be amazed.</w:t>
      </w:r>
    </w:p>
    <w:p w14:paraId="21AF05CE" w14:textId="77777777" w:rsidR="003361E2" w:rsidRDefault="003361E2">
      <w:pPr>
        <w:spacing w:after="0"/>
        <w:rPr>
          <w:rFonts w:ascii="Times New Roman" w:eastAsia="Times New Roman" w:hAnsi="Times New Roman" w:cs="Times New Roman"/>
        </w:rPr>
      </w:pPr>
    </w:p>
    <w:p w14:paraId="527E73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Soldiers: What amazing stamina these cultists have. Their woman must be satisfied. No wonder their women are able to bear lives in such wretched tents.</w:t>
      </w:r>
    </w:p>
    <w:p w14:paraId="581EC9EE" w14:textId="77777777" w:rsidR="003361E2" w:rsidRDefault="003361E2">
      <w:pPr>
        <w:spacing w:after="0"/>
        <w:rPr>
          <w:rFonts w:ascii="Times New Roman" w:eastAsia="Times New Roman" w:hAnsi="Times New Roman" w:cs="Times New Roman"/>
        </w:rPr>
      </w:pPr>
    </w:p>
    <w:p w14:paraId="303585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As you are reaching the end Reditus will blow a hole in the wall through which Reditus Soldiers will come pouring through. The player must eliminate two groups before they can continue.  Once the player reaches the trash drop off Augustus will jump into the cart.</w:t>
      </w:r>
    </w:p>
    <w:p w14:paraId="104307C3" w14:textId="77777777" w:rsidR="003361E2" w:rsidRDefault="003361E2">
      <w:pPr>
        <w:spacing w:after="0"/>
        <w:rPr>
          <w:rFonts w:ascii="Times New Roman" w:eastAsia="Times New Roman" w:hAnsi="Times New Roman" w:cs="Times New Roman"/>
        </w:rPr>
      </w:pPr>
    </w:p>
    <w:p w14:paraId="768D73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this safe?</w:t>
      </w:r>
    </w:p>
    <w:p w14:paraId="2B8ED6F4" w14:textId="77777777" w:rsidR="003361E2" w:rsidRDefault="003361E2">
      <w:pPr>
        <w:spacing w:after="0"/>
        <w:rPr>
          <w:rFonts w:ascii="Times New Roman" w:eastAsia="Times New Roman" w:hAnsi="Times New Roman" w:cs="Times New Roman"/>
        </w:rPr>
      </w:pPr>
    </w:p>
    <w:p w14:paraId="21D91C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21211D4F" w14:textId="77777777" w:rsidR="003361E2" w:rsidRDefault="003361E2">
      <w:pPr>
        <w:spacing w:after="0"/>
        <w:rPr>
          <w:rFonts w:ascii="Times New Roman" w:eastAsia="Times New Roman" w:hAnsi="Times New Roman" w:cs="Times New Roman"/>
        </w:rPr>
      </w:pPr>
    </w:p>
    <w:p w14:paraId="0E6E222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sensors detect a rail through the entire tunnel without interruption. There is a 90% chance we may succeed. </w:t>
      </w:r>
    </w:p>
    <w:p w14:paraId="32215D28" w14:textId="77777777" w:rsidR="003361E2" w:rsidRDefault="003361E2">
      <w:pPr>
        <w:spacing w:after="0"/>
        <w:rPr>
          <w:rFonts w:ascii="Times New Roman" w:eastAsia="Times New Roman" w:hAnsi="Times New Roman" w:cs="Times New Roman"/>
        </w:rPr>
      </w:pPr>
    </w:p>
    <w:p w14:paraId="44FF8E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This isn’t safe, but my power will protect you.</w:t>
      </w:r>
    </w:p>
    <w:p w14:paraId="1B046C09" w14:textId="77777777" w:rsidR="003361E2" w:rsidRDefault="003361E2">
      <w:pPr>
        <w:spacing w:after="0"/>
        <w:rPr>
          <w:rFonts w:ascii="Times New Roman" w:eastAsia="Times New Roman" w:hAnsi="Times New Roman" w:cs="Times New Roman"/>
        </w:rPr>
      </w:pPr>
    </w:p>
    <w:p w14:paraId="13B1533D" w14:textId="77777777" w:rsidR="003361E2" w:rsidRDefault="00000000">
      <w:pPr>
        <w:pStyle w:val="Heading1"/>
        <w:pBdr>
          <w:bottom w:val="single" w:sz="4" w:space="1" w:color="808080"/>
        </w:pBdr>
        <w:spacing w:before="240" w:after="120"/>
      </w:pPr>
      <w:bookmarkStart w:id="220" w:name="_q5tabbx9bo8" w:colFirst="0" w:colLast="0"/>
      <w:bookmarkStart w:id="221" w:name="_Toc189930155"/>
      <w:bookmarkEnd w:id="220"/>
      <w:r>
        <w:t>Cart Mini Game</w:t>
      </w:r>
      <w:bookmarkEnd w:id="221"/>
    </w:p>
    <w:p w14:paraId="14D306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This begins a cart minigame where the player pushes B at the right time in order to jump the gaps while being attacked by Air Reavers and Reditus Soldiers in carts. Air Reavers have two propellers with missiles underneath. The soldiers in the carts will be named Reditus Soldiers. Reditus Soldiers will attack with “Ram” ability which reduces the stability of your card. If your stability bar reaches zero you die. If you miss a jump, you will also die.</w:t>
      </w:r>
    </w:p>
    <w:p w14:paraId="7EBE9687" w14:textId="77777777" w:rsidR="003361E2" w:rsidRDefault="003361E2">
      <w:pPr>
        <w:spacing w:after="0"/>
        <w:rPr>
          <w:rFonts w:ascii="Times New Roman" w:eastAsia="Times New Roman" w:hAnsi="Times New Roman" w:cs="Times New Roman"/>
        </w:rPr>
      </w:pPr>
    </w:p>
    <w:p w14:paraId="70A1BB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is towards the </w:t>
      </w:r>
      <w:proofErr w:type="gramStart"/>
      <w:r>
        <w:rPr>
          <w:rFonts w:ascii="Times New Roman" w:eastAsia="Times New Roman" w:hAnsi="Times New Roman" w:cs="Times New Roman"/>
          <w:color w:val="000000"/>
        </w:rPr>
        <w:t>end</w:t>
      </w:r>
      <w:proofErr w:type="gramEnd"/>
      <w:r>
        <w:rPr>
          <w:rFonts w:ascii="Times New Roman" w:eastAsia="Times New Roman" w:hAnsi="Times New Roman" w:cs="Times New Roman"/>
          <w:color w:val="000000"/>
        </w:rPr>
        <w:t xml:space="preserve">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14:paraId="07AB534B" w14:textId="77777777" w:rsidR="003361E2" w:rsidRDefault="003361E2">
      <w:pPr>
        <w:spacing w:after="0"/>
        <w:rPr>
          <w:rFonts w:ascii="Times New Roman" w:eastAsia="Times New Roman" w:hAnsi="Times New Roman" w:cs="Times New Roman"/>
        </w:rPr>
      </w:pPr>
    </w:p>
    <w:p w14:paraId="52A728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front armor has been destroyed the enemy will change attack patterns.  “Ole Betsy” will attack with “Laser Burst” which is quite damaging to your entire party. Once again turrets are a distraction only doing a fraction of damage compared to the main body. The player will reach the ruined suburbs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w:t>
      </w:r>
    </w:p>
    <w:p w14:paraId="71D54864" w14:textId="77777777" w:rsidR="003361E2" w:rsidRDefault="003361E2">
      <w:pPr>
        <w:spacing w:after="0"/>
        <w:rPr>
          <w:rFonts w:ascii="Times New Roman" w:eastAsia="Times New Roman" w:hAnsi="Times New Roman" w:cs="Times New Roman"/>
        </w:rPr>
      </w:pPr>
    </w:p>
    <w:p w14:paraId="1E4711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where are we? Can you show us the way to your hideout?</w:t>
      </w:r>
    </w:p>
    <w:p w14:paraId="276BA885" w14:textId="77777777" w:rsidR="003361E2" w:rsidRDefault="003361E2">
      <w:pPr>
        <w:spacing w:after="0"/>
        <w:rPr>
          <w:rFonts w:ascii="Times New Roman" w:eastAsia="Times New Roman" w:hAnsi="Times New Roman" w:cs="Times New Roman"/>
        </w:rPr>
      </w:pPr>
    </w:p>
    <w:p w14:paraId="682CCB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w:t>
      </w:r>
    </w:p>
    <w:p w14:paraId="1990C7D6" w14:textId="77777777" w:rsidR="003361E2" w:rsidRDefault="003361E2">
      <w:pPr>
        <w:spacing w:after="0"/>
        <w:rPr>
          <w:rFonts w:ascii="Times New Roman" w:eastAsia="Times New Roman" w:hAnsi="Times New Roman" w:cs="Times New Roman"/>
        </w:rPr>
      </w:pPr>
    </w:p>
    <w:p w14:paraId="624F1C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Reditus will be following behind us. We can lose them in the ruins.</w:t>
      </w:r>
    </w:p>
    <w:p w14:paraId="100E106C" w14:textId="77777777" w:rsidR="003361E2" w:rsidRDefault="003361E2">
      <w:pPr>
        <w:spacing w:after="0"/>
        <w:rPr>
          <w:rFonts w:ascii="Times New Roman" w:eastAsia="Times New Roman" w:hAnsi="Times New Roman" w:cs="Times New Roman"/>
        </w:rPr>
      </w:pPr>
    </w:p>
    <w:p w14:paraId="0698B4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Neo V, you lead the way.</w:t>
      </w:r>
    </w:p>
    <w:p w14:paraId="2B549E8F" w14:textId="77777777" w:rsidR="003361E2" w:rsidRDefault="003361E2">
      <w:pPr>
        <w:spacing w:after="0"/>
        <w:rPr>
          <w:rFonts w:ascii="Times New Roman" w:eastAsia="Times New Roman" w:hAnsi="Times New Roman" w:cs="Times New Roman"/>
        </w:rPr>
      </w:pPr>
    </w:p>
    <w:p w14:paraId="685393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Meanwhile…….……</w:t>
      </w:r>
    </w:p>
    <w:p w14:paraId="693CBE39" w14:textId="77777777" w:rsidR="003361E2" w:rsidRDefault="003361E2">
      <w:pPr>
        <w:spacing w:after="0"/>
        <w:rPr>
          <w:rFonts w:ascii="Times New Roman" w:eastAsia="Times New Roman" w:hAnsi="Times New Roman" w:cs="Times New Roman"/>
        </w:rPr>
      </w:pPr>
    </w:p>
    <w:p w14:paraId="5A5A7782" w14:textId="77777777" w:rsidR="003361E2" w:rsidRDefault="00000000">
      <w:pPr>
        <w:pStyle w:val="Heading1"/>
        <w:pBdr>
          <w:bottom w:val="single" w:sz="4" w:space="1" w:color="808080"/>
        </w:pBdr>
        <w:spacing w:before="240" w:after="120"/>
      </w:pPr>
      <w:bookmarkStart w:id="222" w:name="_dlscrqdgq7m" w:colFirst="0" w:colLast="0"/>
      <w:bookmarkStart w:id="223" w:name="_Toc189930156"/>
      <w:bookmarkEnd w:id="222"/>
      <w:proofErr w:type="spellStart"/>
      <w:r>
        <w:lastRenderedPageBreak/>
        <w:t>Ehsran</w:t>
      </w:r>
      <w:bookmarkEnd w:id="223"/>
      <w:proofErr w:type="spellEnd"/>
    </w:p>
    <w:p w14:paraId="5BA798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screen blacks out and appears over the Reditus headquarters in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Long gone are the days when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was a simple mining village.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has been rebuilt to be the epicenter of the Reditus world. As Reditus technology has advanced they have realized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was sitting on vast mineral reserves that could be used to make wonders that they never could possibly have imagined during the age of the Magi Wars. It is here in the Reditus headquarters that they hear that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of Corydon Deus has been stolen. In the room are many machines which look like computers by our modern-day standards.</w:t>
      </w:r>
    </w:p>
    <w:p w14:paraId="47851FE1" w14:textId="77777777" w:rsidR="003361E2" w:rsidRDefault="003361E2">
      <w:pPr>
        <w:spacing w:after="0"/>
        <w:rPr>
          <w:rFonts w:ascii="Times New Roman" w:eastAsia="Times New Roman" w:hAnsi="Times New Roman" w:cs="Times New Roman"/>
        </w:rPr>
      </w:pPr>
    </w:p>
    <w:p w14:paraId="5924E3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 Adm. Constantine: I told you we should’ve posted guards there.</w:t>
      </w:r>
    </w:p>
    <w:p w14:paraId="773529D4" w14:textId="77777777" w:rsidR="003361E2" w:rsidRDefault="003361E2">
      <w:pPr>
        <w:spacing w:after="0"/>
        <w:rPr>
          <w:rFonts w:ascii="Times New Roman" w:eastAsia="Times New Roman" w:hAnsi="Times New Roman" w:cs="Times New Roman"/>
        </w:rPr>
      </w:pPr>
    </w:p>
    <w:p w14:paraId="4D929F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Our forefathers could barely resist the temptation to take his powers upon themselves, how do you think our soldiers could possibly have resisted? They can barely resist the brothels let alone unlimited magic power.</w:t>
      </w:r>
    </w:p>
    <w:p w14:paraId="0CFB0AB8" w14:textId="77777777" w:rsidR="003361E2" w:rsidRDefault="003361E2">
      <w:pPr>
        <w:spacing w:after="0"/>
        <w:rPr>
          <w:rFonts w:ascii="Times New Roman" w:eastAsia="Times New Roman" w:hAnsi="Times New Roman" w:cs="Times New Roman"/>
        </w:rPr>
      </w:pPr>
    </w:p>
    <w:p w14:paraId="15D6DA76" w14:textId="77777777" w:rsidR="003361E2" w:rsidRDefault="00000000">
      <w:pPr>
        <w:spacing w:after="0"/>
        <w:rPr>
          <w:rFonts w:ascii="Times New Roman" w:eastAsia="Times New Roman" w:hAnsi="Times New Roman" w:cs="Times New Roman"/>
          <w:strike/>
          <w:color w:val="000000"/>
        </w:rPr>
      </w:pPr>
      <w:r>
        <w:rPr>
          <w:rFonts w:ascii="Times New Roman" w:eastAsia="Times New Roman" w:hAnsi="Times New Roman" w:cs="Times New Roman"/>
          <w:strike/>
          <w:color w:val="000000"/>
        </w:rPr>
        <w:t>Vice Adm. Constantine: Adm. didn’t I see you there a couple days ago?</w:t>
      </w:r>
    </w:p>
    <w:p w14:paraId="6E879B62" w14:textId="77777777" w:rsidR="003361E2" w:rsidRDefault="003361E2">
      <w:pPr>
        <w:spacing w:after="0"/>
        <w:rPr>
          <w:rFonts w:ascii="Times New Roman" w:eastAsia="Times New Roman" w:hAnsi="Times New Roman" w:cs="Times New Roman"/>
          <w:strike/>
        </w:rPr>
      </w:pPr>
    </w:p>
    <w:p w14:paraId="6360F97B" w14:textId="77777777" w:rsidR="003361E2" w:rsidRPr="003361E2" w:rsidRDefault="00000000">
      <w:pPr>
        <w:spacing w:after="0"/>
        <w:rPr>
          <w:rFonts w:ascii="Times New Roman" w:eastAsia="Times New Roman" w:hAnsi="Times New Roman" w:cs="Times New Roman"/>
          <w:highlight w:val="cyan"/>
          <w:rPrChange w:id="224" w:author="Kingsley Nwaogu" w:date="2023-03-09T20:16:00Z">
            <w:rPr>
              <w:rFonts w:ascii="Times New Roman" w:eastAsia="Times New Roman" w:hAnsi="Times New Roman" w:cs="Times New Roman"/>
            </w:rPr>
          </w:rPrChange>
        </w:rPr>
      </w:pPr>
      <w:r>
        <w:rPr>
          <w:rFonts w:ascii="Times New Roman" w:eastAsia="Times New Roman" w:hAnsi="Times New Roman" w:cs="Times New Roman"/>
          <w:color w:val="000000"/>
        </w:rPr>
        <w:t xml:space="preserve">Adm. Anthony: </w:t>
      </w:r>
      <w:del w:id="225" w:author="Kingsley Nwaogu" w:date="2023-03-09T20:15:00Z">
        <w:r>
          <w:rPr>
            <w:rFonts w:ascii="Times New Roman" w:eastAsia="Times New Roman" w:hAnsi="Times New Roman" w:cs="Times New Roman"/>
            <w:color w:val="000000"/>
          </w:rPr>
          <w:delText>Oh yes. I was passing by your mother’s home, Vice Admiral.</w:delText>
        </w:r>
      </w:del>
      <w:ins w:id="226" w:author="Kingsley Nwaogu" w:date="2023-03-09T20:15: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27" w:author="Kingsley Nwaogu" w:date="2023-03-09T20:16:00Z">
              <w:rPr>
                <w:rFonts w:ascii="Times New Roman" w:eastAsia="Times New Roman" w:hAnsi="Times New Roman" w:cs="Times New Roman"/>
                <w:color w:val="000000"/>
              </w:rPr>
            </w:rPrChange>
          </w:rPr>
          <w:t xml:space="preserve">This joke should be revised or removed. If they are seen joking this early on the lines go against the tone of them being sinister/enemies to be feared. They also probably wouldn’t joke about/undermine one of their mothers in front of their underlings. </w:t>
        </w:r>
      </w:ins>
    </w:p>
    <w:p w14:paraId="1A4FDFB1" w14:textId="77777777" w:rsidR="003361E2" w:rsidRDefault="003361E2">
      <w:pPr>
        <w:spacing w:after="0"/>
        <w:rPr>
          <w:rFonts w:ascii="Times New Roman" w:eastAsia="Times New Roman" w:hAnsi="Times New Roman" w:cs="Times New Roman"/>
        </w:rPr>
      </w:pPr>
    </w:p>
    <w:p w14:paraId="05455462" w14:textId="77777777" w:rsidR="003361E2" w:rsidRDefault="00000000">
      <w:pPr>
        <w:spacing w:after="0"/>
        <w:rPr>
          <w:rFonts w:ascii="Times New Roman" w:eastAsia="Times New Roman" w:hAnsi="Times New Roman" w:cs="Times New Roman"/>
          <w:strike/>
        </w:rPr>
      </w:pPr>
      <w:r>
        <w:rPr>
          <w:rFonts w:ascii="Times New Roman" w:eastAsia="Times New Roman" w:hAnsi="Times New Roman" w:cs="Times New Roman"/>
          <w:color w:val="000000"/>
        </w:rPr>
        <w:t xml:space="preserve">Vice Adm. Constantine: </w:t>
      </w:r>
      <w:r>
        <w:rPr>
          <w:rFonts w:ascii="Times New Roman" w:eastAsia="Times New Roman" w:hAnsi="Times New Roman" w:cs="Times New Roman"/>
          <w:strike/>
          <w:color w:val="000000"/>
        </w:rPr>
        <w:t xml:space="preserve">(Laughs out loud with a hearty laugh) Adm. Anthony, your humor in the direst of times is comforting. Your ability to keep your cool when things heat up is why fully trust your ability to command. </w:t>
      </w:r>
      <w:proofErr w:type="gramStart"/>
      <w:r>
        <w:rPr>
          <w:rFonts w:ascii="Times New Roman" w:eastAsia="Times New Roman" w:hAnsi="Times New Roman" w:cs="Times New Roman"/>
          <w:strike/>
          <w:color w:val="000000"/>
        </w:rPr>
        <w:t>Isn’t</w:t>
      </w:r>
      <w:proofErr w:type="gramEnd"/>
      <w:r>
        <w:rPr>
          <w:rFonts w:ascii="Times New Roman" w:eastAsia="Times New Roman" w:hAnsi="Times New Roman" w:cs="Times New Roman"/>
          <w:strike/>
          <w:color w:val="000000"/>
        </w:rPr>
        <w:t xml:space="preserve"> that right men?</w:t>
      </w:r>
    </w:p>
    <w:p w14:paraId="4FC2E73A" w14:textId="77777777" w:rsidR="003361E2" w:rsidRDefault="003361E2">
      <w:pPr>
        <w:spacing w:after="0"/>
        <w:rPr>
          <w:rFonts w:ascii="Times New Roman" w:eastAsia="Times New Roman" w:hAnsi="Times New Roman" w:cs="Times New Roman"/>
        </w:rPr>
      </w:pPr>
    </w:p>
    <w:p w14:paraId="032D7BA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Soldiers in Headquarter: </w:t>
      </w:r>
      <w:proofErr w:type="spellStart"/>
      <w:r>
        <w:rPr>
          <w:rFonts w:ascii="Times New Roman" w:eastAsia="Times New Roman" w:hAnsi="Times New Roman" w:cs="Times New Roman"/>
          <w:strike/>
          <w:color w:val="000000"/>
        </w:rPr>
        <w:t>Ehsran</w:t>
      </w:r>
      <w:proofErr w:type="spellEnd"/>
      <w:r>
        <w:rPr>
          <w:rFonts w:ascii="Times New Roman" w:eastAsia="Times New Roman" w:hAnsi="Times New Roman" w:cs="Times New Roman"/>
          <w:strike/>
          <w:color w:val="000000"/>
        </w:rPr>
        <w:t xml:space="preserve"> forever</w:t>
      </w:r>
      <w:r>
        <w:rPr>
          <w:rFonts w:ascii="Times New Roman" w:eastAsia="Times New Roman" w:hAnsi="Times New Roman" w:cs="Times New Roman"/>
          <w:color w:val="000000"/>
        </w:rPr>
        <w:t>!</w:t>
      </w:r>
    </w:p>
    <w:p w14:paraId="02EE935D" w14:textId="77777777" w:rsidR="003361E2" w:rsidRDefault="003361E2">
      <w:pPr>
        <w:spacing w:after="0"/>
        <w:rPr>
          <w:rFonts w:ascii="Times New Roman" w:eastAsia="Times New Roman" w:hAnsi="Times New Roman" w:cs="Times New Roman"/>
        </w:rPr>
      </w:pPr>
    </w:p>
    <w:p w14:paraId="1597FF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Vice – Adm. Constantine: This is true. You tried your best sir to contain him for so long. Now what must we do?</w:t>
      </w:r>
    </w:p>
    <w:p w14:paraId="032DC7C4" w14:textId="77777777" w:rsidR="003361E2" w:rsidRDefault="003361E2">
      <w:pPr>
        <w:spacing w:after="0"/>
        <w:rPr>
          <w:rFonts w:ascii="Times New Roman" w:eastAsia="Times New Roman" w:hAnsi="Times New Roman" w:cs="Times New Roman"/>
        </w:rPr>
      </w:pPr>
    </w:p>
    <w:p w14:paraId="0E5562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Adm. Anthony: The cultists have the power of Corydon Deus now which means at least one of them can use magic. If this were </w:t>
      </w:r>
      <w:r>
        <w:rPr>
          <w:rFonts w:ascii="Times New Roman" w:eastAsia="Times New Roman" w:hAnsi="Times New Roman" w:cs="Times New Roman"/>
        </w:rPr>
        <w:t xml:space="preserve">30 </w:t>
      </w:r>
      <w:r>
        <w:rPr>
          <w:rFonts w:ascii="Times New Roman" w:eastAsia="Times New Roman" w:hAnsi="Times New Roman" w:cs="Times New Roman"/>
          <w:color w:val="000000"/>
        </w:rPr>
        <w:t xml:space="preserve">years ago this would’ve mattered, but now technology has greatly surpassed magic and in all ways. There is all the magic we need in the minerals found below Gaia. The days when we believed that we needed the power of Fabricius to fulfill our ambitions are long gone. All we need now is the power of our minds. They think they have the ultimate power in their false god Corydon Deus. We will show them the true power when we crush them and their forsaken camp forever. </w:t>
      </w:r>
      <w:proofErr w:type="gramStart"/>
      <w:r>
        <w:rPr>
          <w:rFonts w:ascii="Times New Roman" w:eastAsia="Times New Roman" w:hAnsi="Times New Roman" w:cs="Times New Roman"/>
          <w:color w:val="000000"/>
        </w:rPr>
        <w:t>Isn</w:t>
      </w:r>
      <w:r>
        <w:rPr>
          <w:rFonts w:ascii="Times New Roman" w:eastAsia="Times New Roman" w:hAnsi="Times New Roman" w:cs="Times New Roman"/>
        </w:rPr>
        <w:t>’t</w:t>
      </w:r>
      <w:proofErr w:type="gramEnd"/>
      <w:r>
        <w:rPr>
          <w:rFonts w:ascii="Times New Roman" w:eastAsia="Times New Roman" w:hAnsi="Times New Roman" w:cs="Times New Roman"/>
        </w:rPr>
        <w:t xml:space="preserve"> that right men?!</w:t>
      </w:r>
    </w:p>
    <w:p w14:paraId="7CB61D50" w14:textId="77777777" w:rsidR="003361E2" w:rsidRDefault="003361E2">
      <w:pPr>
        <w:spacing w:after="0"/>
        <w:rPr>
          <w:rFonts w:ascii="Times New Roman" w:eastAsia="Times New Roman" w:hAnsi="Times New Roman" w:cs="Times New Roman"/>
        </w:rPr>
      </w:pPr>
    </w:p>
    <w:p w14:paraId="718F8E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Soldiers in room: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forever!</w:t>
      </w:r>
    </w:p>
    <w:p w14:paraId="2B6439C9" w14:textId="77777777" w:rsidR="003361E2" w:rsidRDefault="003361E2">
      <w:pPr>
        <w:spacing w:after="0"/>
        <w:rPr>
          <w:rFonts w:ascii="Times New Roman" w:eastAsia="Times New Roman" w:hAnsi="Times New Roman" w:cs="Times New Roman"/>
        </w:rPr>
      </w:pPr>
    </w:p>
    <w:p w14:paraId="3F09AC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I have already sent a task force against these people. It was foolish on my father’s part to have mercy on the people whose fake god nearly destroyed the world and our ancestors with it. We will completely remove the cultists and the memory of Corydon Deus from the face of Gaia forever.</w:t>
      </w:r>
    </w:p>
    <w:p w14:paraId="7126252D" w14:textId="77777777" w:rsidR="003361E2" w:rsidRDefault="003361E2">
      <w:pPr>
        <w:spacing w:after="0"/>
        <w:rPr>
          <w:rFonts w:ascii="Times New Roman" w:eastAsia="Times New Roman" w:hAnsi="Times New Roman" w:cs="Times New Roman"/>
        </w:rPr>
      </w:pPr>
    </w:p>
    <w:p w14:paraId="5F6D34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Soldiers in Room: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forever!</w:t>
      </w:r>
    </w:p>
    <w:p w14:paraId="7B8F3CEA" w14:textId="77777777" w:rsidR="003361E2" w:rsidRDefault="003361E2">
      <w:pPr>
        <w:spacing w:after="0"/>
        <w:rPr>
          <w:rFonts w:ascii="Times New Roman" w:eastAsia="Times New Roman" w:hAnsi="Times New Roman" w:cs="Times New Roman"/>
        </w:rPr>
      </w:pPr>
    </w:p>
    <w:p w14:paraId="4120CF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Vice Adm., you have the throne. If anything happens, update me immediately. I’m retiring to my room. </w:t>
      </w:r>
    </w:p>
    <w:p w14:paraId="22D0A971" w14:textId="77777777" w:rsidR="003361E2" w:rsidRDefault="003361E2">
      <w:pPr>
        <w:spacing w:after="0"/>
        <w:rPr>
          <w:rFonts w:ascii="Times New Roman" w:eastAsia="Times New Roman" w:hAnsi="Times New Roman" w:cs="Times New Roman"/>
        </w:rPr>
      </w:pPr>
    </w:p>
    <w:p w14:paraId="3A010F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leaves and goes to his room)</w:t>
      </w:r>
    </w:p>
    <w:p w14:paraId="55C9A95C" w14:textId="77777777" w:rsidR="003361E2" w:rsidRDefault="003361E2">
      <w:pPr>
        <w:spacing w:after="0"/>
        <w:rPr>
          <w:rFonts w:ascii="Times New Roman" w:eastAsia="Times New Roman" w:hAnsi="Times New Roman" w:cs="Times New Roman"/>
        </w:rPr>
      </w:pPr>
    </w:p>
    <w:p w14:paraId="34730A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begins contemplating speaking as if his father was standing in the room)</w:t>
      </w:r>
    </w:p>
    <w:p w14:paraId="3C6F9FBF" w14:textId="77777777" w:rsidR="003361E2" w:rsidRDefault="003361E2">
      <w:pPr>
        <w:spacing w:after="0"/>
        <w:rPr>
          <w:rFonts w:ascii="Times New Roman" w:eastAsia="Times New Roman" w:hAnsi="Times New Roman" w:cs="Times New Roman"/>
        </w:rPr>
      </w:pPr>
    </w:p>
    <w:p w14:paraId="215026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Adm. Anthony: If only I was there to keep you alive. I would’ve fought side-by-side with you until Corydon Deus was vanquished and the world would’ve never known such a great tragedy; but now the enemy who martyred you is back again. The fact it draws breath sullies your great name. I will have my vengeance upon him for your great namesake. I will destroy Corydon Deus, but if I fail, so help me Gaia, then will find a way to bring you from the dead to do it.</w:t>
      </w:r>
    </w:p>
    <w:p w14:paraId="1AF0139A" w14:textId="77777777" w:rsidR="003361E2" w:rsidRDefault="003361E2">
      <w:pPr>
        <w:spacing w:after="0"/>
        <w:rPr>
          <w:rFonts w:ascii="Times New Roman" w:eastAsia="Times New Roman" w:hAnsi="Times New Roman" w:cs="Times New Roman"/>
        </w:rPr>
      </w:pPr>
    </w:p>
    <w:p w14:paraId="072CC594" w14:textId="77777777" w:rsidR="003361E2" w:rsidRDefault="00000000">
      <w:pPr>
        <w:pStyle w:val="Heading1"/>
      </w:pPr>
      <w:bookmarkStart w:id="228" w:name="_djr5c3r5bc9" w:colFirst="0" w:colLast="0"/>
      <w:bookmarkStart w:id="229" w:name="_Toc189930157"/>
      <w:bookmarkEnd w:id="228"/>
      <w:r>
        <w:t xml:space="preserve">Residential Ruins of </w:t>
      </w:r>
      <w:proofErr w:type="spellStart"/>
      <w:r>
        <w:t>Vehere</w:t>
      </w:r>
      <w:bookmarkEnd w:id="229"/>
      <w:proofErr w:type="spellEnd"/>
    </w:p>
    <w:p w14:paraId="5BA46EF1" w14:textId="77777777" w:rsidR="003361E2" w:rsidRDefault="00000000">
      <w:pPr>
        <w:pStyle w:val="Heading2"/>
      </w:pPr>
      <w:bookmarkStart w:id="230" w:name="_8291vp3ctht3" w:colFirst="0" w:colLast="0"/>
      <w:bookmarkStart w:id="231" w:name="_Toc189930158"/>
      <w:bookmarkEnd w:id="230"/>
      <w:r>
        <w:t>Enemies of Residential Ruins</w:t>
      </w:r>
      <w:bookmarkEnd w:id="231"/>
    </w:p>
    <w:p w14:paraId="4E410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Rabid Hound</w:t>
      </w:r>
    </w:p>
    <w:p w14:paraId="3071D2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War Dog</w:t>
      </w:r>
    </w:p>
    <w:p w14:paraId="19A01D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Bulldog Bruiser</w:t>
      </w:r>
    </w:p>
    <w:p w14:paraId="2EA781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4.)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Pooch</w:t>
      </w:r>
    </w:p>
    <w:p w14:paraId="6B0FC084" w14:textId="77777777" w:rsidR="003361E2" w:rsidRDefault="00000000">
      <w:pPr>
        <w:pStyle w:val="Heading2"/>
      </w:pPr>
      <w:bookmarkStart w:id="232" w:name="_oyin5m86cicc" w:colFirst="0" w:colLast="0"/>
      <w:bookmarkStart w:id="233" w:name="_Toc189930159"/>
      <w:bookmarkEnd w:id="232"/>
      <w:r>
        <w:t xml:space="preserve">Cannibal </w:t>
      </w:r>
      <w:proofErr w:type="spellStart"/>
      <w:r>
        <w:t>Rediit</w:t>
      </w:r>
      <w:bookmarkEnd w:id="233"/>
      <w:proofErr w:type="spellEnd"/>
    </w:p>
    <w:p w14:paraId="565989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and his party find themselves in the remains of a residential area of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after escaping from the Reditus in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Most of the homes are without roofs. Debris and other belongings are scattered in the streets. The Reditus are hot on the trail of Augustus. Augustus and his party see red searchlights as they travel through the ruined streets. They must avoid these red searchlights or face battle. While traveling down the main street a shadow of a hover ship stops near them. Augustus must scatter to hide or be seen. While hiding a voice speaks in a whisper.</w:t>
      </w:r>
    </w:p>
    <w:p w14:paraId="43FCF5F3" w14:textId="77777777" w:rsidR="003361E2" w:rsidRDefault="003361E2">
      <w:pPr>
        <w:spacing w:after="0"/>
        <w:rPr>
          <w:rFonts w:ascii="Times New Roman" w:eastAsia="Times New Roman" w:hAnsi="Times New Roman" w:cs="Times New Roman"/>
        </w:rPr>
      </w:pPr>
    </w:p>
    <w:p w14:paraId="5A744E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Unknowing Voice: </w:t>
      </w:r>
      <w:r>
        <w:rPr>
          <w:rFonts w:ascii="Times New Roman" w:eastAsia="Times New Roman" w:hAnsi="Times New Roman" w:cs="Times New Roman"/>
        </w:rPr>
        <w:t xml:space="preserve">Come </w:t>
      </w:r>
      <w:r>
        <w:rPr>
          <w:rFonts w:ascii="Times New Roman" w:eastAsia="Times New Roman" w:hAnsi="Times New Roman" w:cs="Times New Roman"/>
          <w:color w:val="000000"/>
        </w:rPr>
        <w:t>inside or they will catch you.</w:t>
      </w:r>
    </w:p>
    <w:p w14:paraId="3AE831EC" w14:textId="77777777" w:rsidR="003361E2" w:rsidRDefault="003361E2">
      <w:pPr>
        <w:spacing w:after="0"/>
        <w:rPr>
          <w:rFonts w:ascii="Times New Roman" w:eastAsia="Times New Roman" w:hAnsi="Times New Roman" w:cs="Times New Roman"/>
        </w:rPr>
      </w:pPr>
    </w:p>
    <w:p w14:paraId="78D004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door opens from inside a nearby home. Augustus quickly runs inside. There is an old lady who welcomes them.</w:t>
      </w:r>
    </w:p>
    <w:p w14:paraId="5F3DEDB8" w14:textId="77777777" w:rsidR="003361E2" w:rsidRDefault="003361E2">
      <w:pPr>
        <w:spacing w:after="0"/>
        <w:rPr>
          <w:rFonts w:ascii="Times New Roman" w:eastAsia="Times New Roman" w:hAnsi="Times New Roman" w:cs="Times New Roman"/>
        </w:rPr>
      </w:pPr>
    </w:p>
    <w:p w14:paraId="65D599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I see you caught the attention of the Reditus. You must’ve done something amazing to draw their attention to this part of the world. I haven’t seen them in ages. Take a seat. They will go soon. Now tell me. What is it you have done?</w:t>
      </w:r>
    </w:p>
    <w:p w14:paraId="4E7E7954" w14:textId="77777777" w:rsidR="003361E2" w:rsidRDefault="003361E2">
      <w:pPr>
        <w:spacing w:after="0"/>
        <w:rPr>
          <w:rFonts w:ascii="Times New Roman" w:eastAsia="Times New Roman" w:hAnsi="Times New Roman" w:cs="Times New Roman"/>
        </w:rPr>
      </w:pPr>
    </w:p>
    <w:p w14:paraId="650164C1" w14:textId="77777777" w:rsidR="003361E2" w:rsidRDefault="00000000">
      <w:pPr>
        <w:spacing w:after="0"/>
        <w:rPr>
          <w:ins w:id="234" w:author="Kingsley Nwaogu" w:date="2023-03-09T20:18:00Z"/>
          <w:rFonts w:ascii="Times New Roman" w:eastAsia="Times New Roman" w:hAnsi="Times New Roman" w:cs="Times New Roman"/>
          <w:color w:val="000000"/>
        </w:rPr>
      </w:pPr>
      <w:r>
        <w:rPr>
          <w:rFonts w:ascii="Times New Roman" w:eastAsia="Times New Roman" w:hAnsi="Times New Roman" w:cs="Times New Roman"/>
          <w:color w:val="000000"/>
        </w:rPr>
        <w:t xml:space="preserve">Augustus: </w:t>
      </w:r>
      <w:del w:id="235" w:author="Kingsley Nwaogu" w:date="2023-03-09T20:17:00Z">
        <w:r>
          <w:rPr>
            <w:rFonts w:ascii="Times New Roman" w:eastAsia="Times New Roman" w:hAnsi="Times New Roman" w:cs="Times New Roman"/>
            <w:color w:val="000000"/>
          </w:rPr>
          <w:delText>Corydon Deus lives! I set him free now he lives in me.</w:delText>
        </w:r>
      </w:del>
    </w:p>
    <w:p w14:paraId="018326C5" w14:textId="77777777" w:rsidR="003361E2" w:rsidRPr="003361E2" w:rsidRDefault="00000000">
      <w:pPr>
        <w:spacing w:after="0"/>
        <w:rPr>
          <w:ins w:id="236" w:author="Kingsley Nwaogu" w:date="2023-03-09T20:18:00Z"/>
          <w:rFonts w:ascii="Times New Roman" w:eastAsia="Times New Roman" w:hAnsi="Times New Roman" w:cs="Times New Roman"/>
          <w:color w:val="000000"/>
          <w:highlight w:val="cyan"/>
          <w:rPrChange w:id="237" w:author="Kingsley Nwaogu" w:date="2023-03-09T20:24:00Z">
            <w:rPr>
              <w:ins w:id="238" w:author="Kingsley Nwaogu" w:date="2023-03-09T20:18:00Z"/>
              <w:rFonts w:ascii="Times New Roman" w:eastAsia="Times New Roman" w:hAnsi="Times New Roman" w:cs="Times New Roman"/>
              <w:color w:val="000000"/>
            </w:rPr>
          </w:rPrChange>
        </w:rPr>
      </w:pPr>
      <w:ins w:id="239" w:author="Kingsley Nwaogu" w:date="2023-03-09T20:18:00Z">
        <w:r>
          <w:rPr>
            <w:rFonts w:ascii="Times New Roman" w:eastAsia="Times New Roman" w:hAnsi="Times New Roman" w:cs="Times New Roman"/>
            <w:color w:val="000000"/>
            <w:highlight w:val="cyan"/>
            <w:rPrChange w:id="240" w:author="Kingsley Nwaogu" w:date="2023-03-09T20:24:00Z">
              <w:rPr>
                <w:rFonts w:ascii="Times New Roman" w:eastAsia="Times New Roman" w:hAnsi="Times New Roman" w:cs="Times New Roman"/>
                <w:color w:val="000000"/>
              </w:rPr>
            </w:rPrChange>
          </w:rPr>
          <w:lastRenderedPageBreak/>
          <w:t xml:space="preserve">I think Augustus is careful enough that he wouldn’t give this information to a stranger so easily. Needs revision. example: </w:t>
        </w:r>
      </w:ins>
    </w:p>
    <w:p w14:paraId="1F730133" w14:textId="77777777" w:rsidR="003361E2" w:rsidRPr="003361E2" w:rsidRDefault="003361E2">
      <w:pPr>
        <w:spacing w:after="0"/>
        <w:rPr>
          <w:ins w:id="241" w:author="Kingsley Nwaogu" w:date="2023-03-09T20:18:00Z"/>
          <w:rFonts w:ascii="Times New Roman" w:eastAsia="Times New Roman" w:hAnsi="Times New Roman" w:cs="Times New Roman"/>
          <w:color w:val="000000"/>
          <w:highlight w:val="cyan"/>
          <w:rPrChange w:id="242" w:author="Kingsley Nwaogu" w:date="2023-03-09T20:24:00Z">
            <w:rPr>
              <w:ins w:id="243" w:author="Kingsley Nwaogu" w:date="2023-03-09T20:18:00Z"/>
              <w:rFonts w:ascii="Times New Roman" w:eastAsia="Times New Roman" w:hAnsi="Times New Roman" w:cs="Times New Roman"/>
              <w:color w:val="000000"/>
            </w:rPr>
          </w:rPrChange>
        </w:rPr>
      </w:pPr>
    </w:p>
    <w:p w14:paraId="1A01CCC2" w14:textId="77777777" w:rsidR="003361E2" w:rsidRPr="003361E2" w:rsidRDefault="00000000">
      <w:pPr>
        <w:spacing w:after="0"/>
        <w:rPr>
          <w:rFonts w:ascii="Times New Roman" w:eastAsia="Times New Roman" w:hAnsi="Times New Roman" w:cs="Times New Roman"/>
          <w:highlight w:val="cyan"/>
          <w:rPrChange w:id="244" w:author="Kingsley Nwaogu" w:date="2023-03-09T20:24:00Z">
            <w:rPr>
              <w:rFonts w:ascii="Times New Roman" w:eastAsia="Times New Roman" w:hAnsi="Times New Roman" w:cs="Times New Roman"/>
            </w:rPr>
          </w:rPrChange>
        </w:rPr>
      </w:pPr>
      <w:ins w:id="245" w:author="Kingsley Nwaogu" w:date="2023-03-09T20:18:00Z">
        <w:r>
          <w:rPr>
            <w:rFonts w:ascii="Times New Roman" w:eastAsia="Times New Roman" w:hAnsi="Times New Roman" w:cs="Times New Roman"/>
            <w:color w:val="000000"/>
            <w:highlight w:val="cyan"/>
            <w:rPrChange w:id="246" w:author="Kingsley Nwaogu" w:date="2023-03-09T20:24:00Z">
              <w:rPr>
                <w:rFonts w:ascii="Times New Roman" w:eastAsia="Times New Roman" w:hAnsi="Times New Roman" w:cs="Times New Roman"/>
                <w:color w:val="000000"/>
              </w:rPr>
            </w:rPrChange>
          </w:rPr>
          <w:t>“AUGUSTUS: Corydon Deus has returned to us and guides his followers. He has delivered my son and I from the Reditus”</w:t>
        </w:r>
      </w:ins>
    </w:p>
    <w:p w14:paraId="5218FB8A" w14:textId="77777777" w:rsidR="003361E2" w:rsidRPr="003361E2" w:rsidRDefault="003361E2">
      <w:pPr>
        <w:spacing w:after="0"/>
        <w:rPr>
          <w:rFonts w:ascii="Times New Roman" w:eastAsia="Times New Roman" w:hAnsi="Times New Roman" w:cs="Times New Roman"/>
          <w:highlight w:val="cyan"/>
          <w:rPrChange w:id="247" w:author="Kingsley Nwaogu" w:date="2023-03-09T20:24:00Z">
            <w:rPr>
              <w:rFonts w:ascii="Times New Roman" w:eastAsia="Times New Roman" w:hAnsi="Times New Roman" w:cs="Times New Roman"/>
            </w:rPr>
          </w:rPrChange>
        </w:rPr>
      </w:pPr>
    </w:p>
    <w:p w14:paraId="2376C326" w14:textId="77777777" w:rsidR="003361E2" w:rsidRPr="003361E2" w:rsidRDefault="00000000">
      <w:pPr>
        <w:spacing w:after="0"/>
        <w:rPr>
          <w:ins w:id="248" w:author="Kingsley Nwaogu" w:date="2023-03-09T20:24:00Z"/>
          <w:rFonts w:ascii="Times New Roman" w:eastAsia="Times New Roman" w:hAnsi="Times New Roman" w:cs="Times New Roman"/>
          <w:color w:val="000000"/>
          <w:highlight w:val="cyan"/>
          <w:rPrChange w:id="249" w:author="Kingsley Nwaogu" w:date="2023-03-09T20:24:00Z">
            <w:rPr>
              <w:ins w:id="250" w:author="Kingsley Nwaogu" w:date="2023-03-09T20:24:00Z"/>
              <w:rFonts w:ascii="Times New Roman" w:eastAsia="Times New Roman" w:hAnsi="Times New Roman" w:cs="Times New Roman"/>
              <w:color w:val="000000"/>
            </w:rPr>
          </w:rPrChange>
        </w:rPr>
      </w:pPr>
      <w:r>
        <w:rPr>
          <w:rFonts w:ascii="Times New Roman" w:eastAsia="Times New Roman" w:hAnsi="Times New Roman" w:cs="Times New Roman"/>
          <w:color w:val="000000"/>
          <w:highlight w:val="cyan"/>
          <w:rPrChange w:id="251" w:author="Kingsley Nwaogu" w:date="2023-03-09T20:24:00Z">
            <w:rPr>
              <w:rFonts w:ascii="Times New Roman" w:eastAsia="Times New Roman" w:hAnsi="Times New Roman" w:cs="Times New Roman"/>
              <w:color w:val="000000"/>
            </w:rPr>
          </w:rPrChange>
        </w:rPr>
        <w:t>Old Lady: </w:t>
      </w:r>
      <w:del w:id="252" w:author="Kingsley Nwaogu" w:date="2023-03-09T20:22:00Z">
        <w:r>
          <w:rPr>
            <w:rFonts w:ascii="Times New Roman" w:eastAsia="Times New Roman" w:hAnsi="Times New Roman" w:cs="Times New Roman"/>
            <w:color w:val="000000"/>
            <w:highlight w:val="cyan"/>
            <w:rPrChange w:id="253" w:author="Kingsley Nwaogu" w:date="2023-03-09T20:24:00Z">
              <w:rPr>
                <w:rFonts w:ascii="Times New Roman" w:eastAsia="Times New Roman" w:hAnsi="Times New Roman" w:cs="Times New Roman"/>
                <w:color w:val="000000"/>
              </w:rPr>
            </w:rPrChange>
          </w:rPr>
          <w:delText xml:space="preserve"> Shhhh…. Quiet</w:delText>
        </w:r>
      </w:del>
      <w:r>
        <w:rPr>
          <w:rFonts w:ascii="Times New Roman" w:eastAsia="Times New Roman" w:hAnsi="Times New Roman" w:cs="Times New Roman"/>
          <w:color w:val="000000"/>
          <w:highlight w:val="cyan"/>
          <w:rPrChange w:id="254" w:author="Kingsley Nwaogu" w:date="2023-03-09T20:24:00Z">
            <w:rPr>
              <w:rFonts w:ascii="Times New Roman" w:eastAsia="Times New Roman" w:hAnsi="Times New Roman" w:cs="Times New Roman"/>
              <w:color w:val="000000"/>
            </w:rPr>
          </w:rPrChange>
        </w:rPr>
        <w:t>.</w:t>
      </w:r>
      <w:ins w:id="255" w:author="Kingsley Nwaogu" w:date="2023-03-09T20:22:00Z">
        <w:r>
          <w:rPr>
            <w:rFonts w:ascii="Times New Roman" w:eastAsia="Times New Roman" w:hAnsi="Times New Roman" w:cs="Times New Roman"/>
            <w:color w:val="000000"/>
            <w:highlight w:val="cyan"/>
            <w:rPrChange w:id="256" w:author="Kingsley Nwaogu" w:date="2023-03-09T20:24:00Z">
              <w:rPr>
                <w:rFonts w:ascii="Times New Roman" w:eastAsia="Times New Roman" w:hAnsi="Times New Roman" w:cs="Times New Roman"/>
                <w:color w:val="000000"/>
              </w:rPr>
            </w:rPrChange>
          </w:rPr>
          <w:t>(She thinks for a while) Nonsense. There’s no way the two of you could have escaped them alone.</w:t>
        </w:r>
      </w:ins>
      <w:r>
        <w:rPr>
          <w:rFonts w:ascii="Times New Roman" w:eastAsia="Times New Roman" w:hAnsi="Times New Roman" w:cs="Times New Roman"/>
          <w:color w:val="000000"/>
          <w:highlight w:val="cyan"/>
          <w:rPrChange w:id="257" w:author="Kingsley Nwaogu" w:date="2023-03-09T20:24:00Z">
            <w:rPr>
              <w:rFonts w:ascii="Times New Roman" w:eastAsia="Times New Roman" w:hAnsi="Times New Roman" w:cs="Times New Roman"/>
              <w:color w:val="000000"/>
            </w:rPr>
          </w:rPrChange>
        </w:rPr>
        <w:t xml:space="preserve"> I want you to prove it</w:t>
      </w:r>
      <w:ins w:id="258" w:author="Kingsley Nwaogu" w:date="2023-03-09T20:23:00Z">
        <w:r>
          <w:rPr>
            <w:rFonts w:ascii="Times New Roman" w:eastAsia="Times New Roman" w:hAnsi="Times New Roman" w:cs="Times New Roman"/>
            <w:color w:val="000000"/>
            <w:highlight w:val="cyan"/>
            <w:rPrChange w:id="259" w:author="Kingsley Nwaogu" w:date="2023-03-09T20:24:00Z">
              <w:rPr>
                <w:rFonts w:ascii="Times New Roman" w:eastAsia="Times New Roman" w:hAnsi="Times New Roman" w:cs="Times New Roman"/>
                <w:color w:val="000000"/>
              </w:rPr>
            </w:rPrChange>
          </w:rPr>
          <w:t xml:space="preserve"> or I’ll call the Reditus here and give you up</w:t>
        </w:r>
      </w:ins>
      <w:del w:id="260" w:author="Kingsley Nwaogu" w:date="2023-03-09T20:23:00Z">
        <w:r>
          <w:rPr>
            <w:rFonts w:ascii="Times New Roman" w:eastAsia="Times New Roman" w:hAnsi="Times New Roman" w:cs="Times New Roman"/>
            <w:color w:val="000000"/>
            <w:highlight w:val="cyan"/>
            <w:rPrChange w:id="261" w:author="Kingsley Nwaogu" w:date="2023-03-09T20:24:00Z">
              <w:rPr>
                <w:rFonts w:ascii="Times New Roman" w:eastAsia="Times New Roman" w:hAnsi="Times New Roman" w:cs="Times New Roman"/>
                <w:color w:val="000000"/>
              </w:rPr>
            </w:rPrChange>
          </w:rPr>
          <w:delText>.</w:delText>
        </w:r>
      </w:del>
    </w:p>
    <w:p w14:paraId="1E295B14" w14:textId="77777777" w:rsidR="003361E2" w:rsidRPr="003361E2" w:rsidRDefault="003361E2">
      <w:pPr>
        <w:spacing w:after="0"/>
        <w:rPr>
          <w:ins w:id="262" w:author="Kingsley Nwaogu" w:date="2023-03-09T20:24:00Z"/>
          <w:rFonts w:ascii="Times New Roman" w:eastAsia="Times New Roman" w:hAnsi="Times New Roman" w:cs="Times New Roman"/>
          <w:color w:val="000000"/>
          <w:highlight w:val="cyan"/>
          <w:rPrChange w:id="263" w:author="Kingsley Nwaogu" w:date="2023-03-09T20:24:00Z">
            <w:rPr>
              <w:ins w:id="264" w:author="Kingsley Nwaogu" w:date="2023-03-09T20:24:00Z"/>
              <w:rFonts w:ascii="Times New Roman" w:eastAsia="Times New Roman" w:hAnsi="Times New Roman" w:cs="Times New Roman"/>
              <w:color w:val="000000"/>
            </w:rPr>
          </w:rPrChange>
        </w:rPr>
      </w:pPr>
    </w:p>
    <w:p w14:paraId="3397D2AD" w14:textId="77777777" w:rsidR="003361E2" w:rsidRPr="003361E2" w:rsidRDefault="00000000">
      <w:pPr>
        <w:spacing w:after="0"/>
        <w:rPr>
          <w:rFonts w:ascii="Times New Roman" w:eastAsia="Times New Roman" w:hAnsi="Times New Roman" w:cs="Times New Roman"/>
          <w:highlight w:val="cyan"/>
          <w:rPrChange w:id="265" w:author="Kingsley Nwaogu" w:date="2023-03-09T20:24:00Z">
            <w:rPr>
              <w:rFonts w:ascii="Times New Roman" w:eastAsia="Times New Roman" w:hAnsi="Times New Roman" w:cs="Times New Roman"/>
            </w:rPr>
          </w:rPrChange>
        </w:rPr>
      </w:pPr>
      <w:ins w:id="266" w:author="Kingsley Nwaogu" w:date="2023-03-09T20:24:00Z">
        <w:r>
          <w:rPr>
            <w:rFonts w:ascii="Times New Roman" w:eastAsia="Times New Roman" w:hAnsi="Times New Roman" w:cs="Times New Roman"/>
            <w:color w:val="000000"/>
            <w:highlight w:val="cyan"/>
            <w:rPrChange w:id="267" w:author="Kingsley Nwaogu" w:date="2023-03-09T20:24:00Z">
              <w:rPr>
                <w:rFonts w:ascii="Times New Roman" w:eastAsia="Times New Roman" w:hAnsi="Times New Roman" w:cs="Times New Roman"/>
                <w:color w:val="000000"/>
              </w:rPr>
            </w:rPrChange>
          </w:rPr>
          <w:t>CAESER: (alarmed) What do we do father?</w:t>
        </w:r>
      </w:ins>
    </w:p>
    <w:p w14:paraId="627A0A77" w14:textId="77777777" w:rsidR="003361E2" w:rsidRDefault="003361E2">
      <w:pPr>
        <w:spacing w:after="0"/>
        <w:rPr>
          <w:rFonts w:ascii="Times New Roman" w:eastAsia="Times New Roman" w:hAnsi="Times New Roman" w:cs="Times New Roman"/>
        </w:rPr>
      </w:pPr>
    </w:p>
    <w:p w14:paraId="7EF06C5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(Augustus casts Cure on the old lady)</w:t>
      </w:r>
    </w:p>
    <w:p w14:paraId="68794222" w14:textId="77777777" w:rsidR="003361E2" w:rsidRDefault="003361E2">
      <w:pPr>
        <w:spacing w:after="0"/>
        <w:rPr>
          <w:rFonts w:ascii="Times New Roman" w:eastAsia="Times New Roman" w:hAnsi="Times New Roman" w:cs="Times New Roman"/>
        </w:rPr>
      </w:pPr>
    </w:p>
    <w:p w14:paraId="0EEB0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Lady: Wow! I haven’t felt this way in ages. Oh my, magic lives again. I feel as if I should go with you, back to our village, but I will stay here. I have my dogs to tend to, they keep me company. I began searching for my son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after he became lost. I’m a widow. He was all that I had, but alas, I gave up searching for him and found a home here with all these dogs. They’re quite hungry right now and so am I. If you don’t mind, I would like you to die. It’s been a couple weeks since I had a visitor and I’m famished.</w:t>
      </w:r>
    </w:p>
    <w:p w14:paraId="6A92AA7F" w14:textId="77777777" w:rsidR="003361E2" w:rsidRDefault="003361E2">
      <w:pPr>
        <w:spacing w:after="0"/>
        <w:rPr>
          <w:rFonts w:ascii="Times New Roman" w:eastAsia="Times New Roman" w:hAnsi="Times New Roman" w:cs="Times New Roman"/>
        </w:rPr>
      </w:pPr>
    </w:p>
    <w:p w14:paraId="17A3CA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(Shocked, Augustus steps back and enters a boss battle)</w:t>
      </w:r>
    </w:p>
    <w:p w14:paraId="019BFD06" w14:textId="77777777" w:rsidR="003361E2" w:rsidRDefault="00000000">
      <w:pPr>
        <w:pStyle w:val="Heading2"/>
      </w:pPr>
      <w:bookmarkStart w:id="268" w:name="_e2stz4j95qyc" w:colFirst="0" w:colLast="0"/>
      <w:bookmarkStart w:id="269" w:name="_Toc189930160"/>
      <w:bookmarkEnd w:id="268"/>
      <w:r>
        <w:t xml:space="preserve">Cannibal </w:t>
      </w:r>
      <w:proofErr w:type="spellStart"/>
      <w:r>
        <w:t>Rediit</w:t>
      </w:r>
      <w:proofErr w:type="spellEnd"/>
      <w:r>
        <w:t xml:space="preserve"> Boss</w:t>
      </w:r>
      <w:bookmarkEnd w:id="269"/>
    </w:p>
    <w:p w14:paraId="584679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I’ve never had the privilege of having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 will make crème de la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for dessert after eating that Corydon Deus inside of you.  Hehe!</w:t>
      </w:r>
    </w:p>
    <w:p w14:paraId="22C1C7B5" w14:textId="77777777" w:rsidR="003361E2" w:rsidRDefault="003361E2">
      <w:pPr>
        <w:spacing w:after="0"/>
        <w:rPr>
          <w:rFonts w:ascii="Times New Roman" w:eastAsia="Times New Roman" w:hAnsi="Times New Roman" w:cs="Times New Roman"/>
        </w:rPr>
      </w:pPr>
    </w:p>
    <w:p w14:paraId="7F173A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is guarded by her dog so you will be unable to attack until her dogs have been dispatched. Once they have been </w:t>
      </w:r>
      <w:proofErr w:type="gramStart"/>
      <w:r>
        <w:rPr>
          <w:rFonts w:ascii="Times New Roman" w:eastAsia="Times New Roman" w:hAnsi="Times New Roman" w:cs="Times New Roman"/>
          <w:color w:val="000000"/>
        </w:rPr>
        <w:t>dispatched</w:t>
      </w:r>
      <w:proofErr w:type="gramEnd"/>
      <w:r>
        <w:rPr>
          <w:rFonts w:ascii="Times New Roman" w:eastAsia="Times New Roman" w:hAnsi="Times New Roman" w:cs="Times New Roman"/>
          <w:color w:val="000000"/>
        </w:rPr>
        <w:t xml:space="preserve"> she will be vulnerable for a brief time where she was shot and grown if you attack her. She will quickly call more dogs which you have to dispatch. Eventually she will get frustrated and call her big dog “Bruno.” He looks like a giant pit bull. He’s technically the final boss. When you defeat </w:t>
      </w:r>
      <w:proofErr w:type="gramStart"/>
      <w:r>
        <w:rPr>
          <w:rFonts w:ascii="Times New Roman" w:eastAsia="Times New Roman" w:hAnsi="Times New Roman" w:cs="Times New Roman"/>
          <w:color w:val="000000"/>
        </w:rPr>
        <w:t>him</w:t>
      </w:r>
      <w:proofErr w:type="gramEnd"/>
      <w:r>
        <w:rPr>
          <w:rFonts w:ascii="Times New Roman" w:eastAsia="Times New Roman" w:hAnsi="Times New Roman" w:cs="Times New Roman"/>
          <w:color w:val="000000"/>
        </w:rPr>
        <w:t xml:space="preserve"> the old lady will surrender.</w:t>
      </w:r>
    </w:p>
    <w:p w14:paraId="393C7D93" w14:textId="77777777" w:rsidR="003361E2" w:rsidRDefault="003361E2">
      <w:pPr>
        <w:spacing w:after="0"/>
        <w:rPr>
          <w:rFonts w:ascii="Times New Roman" w:eastAsia="Times New Roman" w:hAnsi="Times New Roman" w:cs="Times New Roman"/>
        </w:rPr>
      </w:pPr>
    </w:p>
    <w:p w14:paraId="60AA44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Lady: Please have mercy on me. I surrender.  I haven’t eaten in days. What will my dogs do without me? Please.</w:t>
      </w:r>
    </w:p>
    <w:p w14:paraId="7F0EC847" w14:textId="77777777" w:rsidR="003361E2" w:rsidRDefault="003361E2">
      <w:pPr>
        <w:spacing w:after="0"/>
        <w:rPr>
          <w:rFonts w:ascii="Times New Roman" w:eastAsia="Times New Roman" w:hAnsi="Times New Roman" w:cs="Times New Roman"/>
        </w:rPr>
      </w:pPr>
    </w:p>
    <w:p w14:paraId="75265A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(Do you execute her?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or no?)</w:t>
      </w:r>
    </w:p>
    <w:p w14:paraId="5B5AAF12" w14:textId="77777777" w:rsidR="003361E2" w:rsidRDefault="003361E2">
      <w:pPr>
        <w:spacing w:after="0"/>
        <w:rPr>
          <w:rFonts w:ascii="Times New Roman" w:eastAsia="Times New Roman" w:hAnsi="Times New Roman" w:cs="Times New Roman"/>
        </w:rPr>
      </w:pPr>
    </w:p>
    <w:p w14:paraId="40FB1E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Augustus casts fire on her until she burns alive while she shouts, “</w:t>
      </w:r>
      <w:proofErr w:type="spellStart"/>
      <w:r>
        <w:rPr>
          <w:rFonts w:ascii="Times New Roman" w:eastAsia="Times New Roman" w:hAnsi="Times New Roman" w:cs="Times New Roman"/>
          <w:color w:val="000000"/>
        </w:rPr>
        <w:t>Nooooo</w:t>
      </w:r>
      <w:proofErr w:type="spellEnd"/>
      <w:r>
        <w:rPr>
          <w:rFonts w:ascii="Times New Roman" w:eastAsia="Times New Roman" w:hAnsi="Times New Roman" w:cs="Times New Roman"/>
          <w:color w:val="000000"/>
        </w:rPr>
        <w:t>! My dogs!”</w:t>
      </w:r>
    </w:p>
    <w:p w14:paraId="7CCD1F75" w14:textId="77777777" w:rsidR="003361E2" w:rsidRDefault="003361E2">
      <w:pPr>
        <w:spacing w:after="0"/>
        <w:rPr>
          <w:rFonts w:ascii="Times New Roman" w:eastAsia="Times New Roman" w:hAnsi="Times New Roman" w:cs="Times New Roman"/>
        </w:rPr>
      </w:pPr>
    </w:p>
    <w:p w14:paraId="643CD6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the old lady says, “Thank you, oh thank you, you won’t regret this.  Come back later and I will show you something that will blow your mind. Thank you so much!”</w:t>
      </w:r>
    </w:p>
    <w:p w14:paraId="0CF7DE24" w14:textId="77777777" w:rsidR="003361E2" w:rsidRDefault="003361E2">
      <w:pPr>
        <w:spacing w:after="0"/>
        <w:rPr>
          <w:rFonts w:ascii="Times New Roman" w:eastAsia="Times New Roman" w:hAnsi="Times New Roman" w:cs="Times New Roman"/>
        </w:rPr>
      </w:pPr>
    </w:p>
    <w:p w14:paraId="1C11BB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If you have chosen to have mercy on the 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this will open up an optional boss later on from which you can receive a rare item.</w:t>
      </w:r>
    </w:p>
    <w:p w14:paraId="6F4C84D1" w14:textId="77777777" w:rsidR="003361E2" w:rsidRDefault="003361E2">
      <w:pPr>
        <w:spacing w:after="0"/>
        <w:rPr>
          <w:rFonts w:ascii="Times New Roman" w:eastAsia="Times New Roman" w:hAnsi="Times New Roman" w:cs="Times New Roman"/>
        </w:rPr>
      </w:pPr>
    </w:p>
    <w:p w14:paraId="65903711" w14:textId="77777777" w:rsidR="003361E2" w:rsidRDefault="00000000">
      <w:pPr>
        <w:pStyle w:val="Heading1"/>
      </w:pPr>
      <w:bookmarkStart w:id="270" w:name="_975oeb5gfqs" w:colFirst="0" w:colLast="0"/>
      <w:bookmarkStart w:id="271" w:name="_Toc189930161"/>
      <w:bookmarkEnd w:id="270"/>
      <w:proofErr w:type="spellStart"/>
      <w:r>
        <w:t>Felnis</w:t>
      </w:r>
      <w:proofErr w:type="spellEnd"/>
      <w:r>
        <w:t>’ Hideout Revisited</w:t>
      </w:r>
      <w:bookmarkEnd w:id="271"/>
    </w:p>
    <w:p w14:paraId="689D6B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Augustus leaves the home of the Cannibal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the Reditus are gone. They are able to exit the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Residential Ruins and make their way to the hideout of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which is located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mini map. The mini map is separate from world travel. If the player exits any place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they will be able to fast travel to a previous location they have been before. Right </w:t>
      </w:r>
      <w:proofErr w:type="gramStart"/>
      <w:r>
        <w:rPr>
          <w:rFonts w:ascii="Times New Roman" w:eastAsia="Times New Roman" w:hAnsi="Times New Roman" w:cs="Times New Roman"/>
          <w:color w:val="000000"/>
        </w:rPr>
        <w:t>now</w:t>
      </w:r>
      <w:proofErr w:type="gramEnd"/>
      <w:r>
        <w:rPr>
          <w:rFonts w:ascii="Times New Roman" w:eastAsia="Times New Roman" w:hAnsi="Times New Roman" w:cs="Times New Roman"/>
          <w:color w:val="000000"/>
        </w:rPr>
        <w:t xml:space="preserve"> fast travel is suspended for the player, but will open up once all the events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are complete.</w:t>
      </w:r>
    </w:p>
    <w:p w14:paraId="7A3D9580" w14:textId="77777777" w:rsidR="003361E2" w:rsidRDefault="003361E2">
      <w:pPr>
        <w:spacing w:after="0"/>
        <w:rPr>
          <w:rFonts w:ascii="Times New Roman" w:eastAsia="Times New Roman" w:hAnsi="Times New Roman" w:cs="Times New Roman"/>
        </w:rPr>
      </w:pPr>
    </w:p>
    <w:p w14:paraId="279D3D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enters the hideout of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Once Caeser sees Augustus, Caeser becomes overjoyed.</w:t>
      </w:r>
    </w:p>
    <w:p w14:paraId="56445DF3" w14:textId="77777777" w:rsidR="003361E2" w:rsidRDefault="003361E2">
      <w:pPr>
        <w:spacing w:after="0"/>
        <w:rPr>
          <w:rFonts w:ascii="Times New Roman" w:eastAsia="Times New Roman" w:hAnsi="Times New Roman" w:cs="Times New Roman"/>
        </w:rPr>
      </w:pPr>
    </w:p>
    <w:p w14:paraId="17D523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you, you are alive! I can’t believe you made it. What happened? What did you see? Did you finally give up on these old legends and quietly resign yourself to live a quiet life at home?</w:t>
      </w:r>
    </w:p>
    <w:p w14:paraId="66D1C220" w14:textId="77777777" w:rsidR="003361E2" w:rsidRDefault="003361E2">
      <w:pPr>
        <w:spacing w:after="0"/>
        <w:rPr>
          <w:rFonts w:ascii="Times New Roman" w:eastAsia="Times New Roman" w:hAnsi="Times New Roman" w:cs="Times New Roman"/>
        </w:rPr>
      </w:pPr>
    </w:p>
    <w:p w14:paraId="181128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opposite son! Corydon Deus lives inside of me now!</w:t>
      </w:r>
    </w:p>
    <w:p w14:paraId="653B7B07" w14:textId="77777777" w:rsidR="003361E2" w:rsidRDefault="003361E2">
      <w:pPr>
        <w:spacing w:after="0"/>
        <w:rPr>
          <w:rFonts w:ascii="Times New Roman" w:eastAsia="Times New Roman" w:hAnsi="Times New Roman" w:cs="Times New Roman"/>
        </w:rPr>
      </w:pPr>
    </w:p>
    <w:p w14:paraId="35EBAD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What? You have to be kidding me. You’ve grown more delusional since you left.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please give my father some water fast. I fear the heat has taken a toll on him.</w:t>
      </w:r>
    </w:p>
    <w:p w14:paraId="2D74D83E" w14:textId="77777777" w:rsidR="003361E2" w:rsidRDefault="003361E2">
      <w:pPr>
        <w:spacing w:after="0"/>
        <w:rPr>
          <w:rFonts w:ascii="Times New Roman" w:eastAsia="Times New Roman" w:hAnsi="Times New Roman" w:cs="Times New Roman"/>
        </w:rPr>
      </w:pPr>
    </w:p>
    <w:p w14:paraId="76989F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can prove it. Son, hold your sword in the air.</w:t>
      </w:r>
    </w:p>
    <w:p w14:paraId="5823886A" w14:textId="77777777" w:rsidR="003361E2" w:rsidRDefault="003361E2">
      <w:pPr>
        <w:spacing w:after="0"/>
        <w:rPr>
          <w:rFonts w:ascii="Times New Roman" w:eastAsia="Times New Roman" w:hAnsi="Times New Roman" w:cs="Times New Roman"/>
        </w:rPr>
      </w:pPr>
    </w:p>
    <w:p w14:paraId="66351C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Hurry, please, be done with these </w:t>
      </w:r>
      <w:r>
        <w:rPr>
          <w:rFonts w:ascii="Times New Roman" w:eastAsia="Times New Roman" w:hAnsi="Times New Roman" w:cs="Times New Roman"/>
        </w:rPr>
        <w:t>delusions</w:t>
      </w:r>
      <w:r>
        <w:rPr>
          <w:rFonts w:ascii="Times New Roman" w:eastAsia="Times New Roman" w:hAnsi="Times New Roman" w:cs="Times New Roman"/>
          <w:color w:val="000000"/>
        </w:rPr>
        <w:t xml:space="preserve">. If it will satisfy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I will do it.</w:t>
      </w:r>
    </w:p>
    <w:p w14:paraId="1E9B0933" w14:textId="77777777" w:rsidR="003361E2" w:rsidRDefault="003361E2">
      <w:pPr>
        <w:spacing w:after="0"/>
        <w:rPr>
          <w:rFonts w:ascii="Times New Roman" w:eastAsia="Times New Roman" w:hAnsi="Times New Roman" w:cs="Times New Roman"/>
        </w:rPr>
      </w:pPr>
    </w:p>
    <w:p w14:paraId="3CBC9A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moves to grab a sword from the chest in his room. Then he comes back to the room where Augustus is waiting and holds up a sword in the air.)</w:t>
      </w:r>
    </w:p>
    <w:p w14:paraId="2A8F84A8" w14:textId="77777777" w:rsidR="003361E2" w:rsidRDefault="003361E2">
      <w:pPr>
        <w:spacing w:after="0"/>
        <w:rPr>
          <w:rFonts w:ascii="Times New Roman" w:eastAsia="Times New Roman" w:hAnsi="Times New Roman" w:cs="Times New Roman"/>
        </w:rPr>
      </w:pPr>
    </w:p>
    <w:p w14:paraId="5EE0FA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(Speaking only to Augustus) Do not waste your strength on this boy. I sense a great battle ahead which will require all your strength. Allow your son to scoff at you. You will be vindicated shortly.</w:t>
      </w:r>
    </w:p>
    <w:p w14:paraId="77FF4EF0" w14:textId="77777777" w:rsidR="003361E2" w:rsidRDefault="003361E2">
      <w:pPr>
        <w:spacing w:after="0"/>
        <w:rPr>
          <w:rFonts w:ascii="Times New Roman" w:eastAsia="Times New Roman" w:hAnsi="Times New Roman" w:cs="Times New Roman"/>
        </w:rPr>
      </w:pPr>
    </w:p>
    <w:p w14:paraId="188455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Never mind.</w:t>
      </w:r>
    </w:p>
    <w:p w14:paraId="27C4B9A0" w14:textId="77777777" w:rsidR="003361E2" w:rsidRDefault="003361E2">
      <w:pPr>
        <w:spacing w:after="0"/>
        <w:rPr>
          <w:rFonts w:ascii="Times New Roman" w:eastAsia="Times New Roman" w:hAnsi="Times New Roman" w:cs="Times New Roman"/>
        </w:rPr>
      </w:pPr>
    </w:p>
    <w:p w14:paraId="411208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See. Delusions.</w:t>
      </w:r>
    </w:p>
    <w:p w14:paraId="6BEBDD87" w14:textId="77777777" w:rsidR="003361E2" w:rsidRDefault="003361E2">
      <w:pPr>
        <w:spacing w:after="0"/>
        <w:rPr>
          <w:rFonts w:ascii="Times New Roman" w:eastAsia="Times New Roman" w:hAnsi="Times New Roman" w:cs="Times New Roman"/>
        </w:rPr>
      </w:pPr>
    </w:p>
    <w:p w14:paraId="529E87E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Po! Po!</w:t>
      </w:r>
    </w:p>
    <w:p w14:paraId="26D11039" w14:textId="77777777" w:rsidR="003361E2" w:rsidRDefault="003361E2">
      <w:pPr>
        <w:spacing w:after="0"/>
        <w:rPr>
          <w:rFonts w:ascii="Times New Roman" w:eastAsia="Times New Roman" w:hAnsi="Times New Roman" w:cs="Times New Roman"/>
        </w:rPr>
      </w:pPr>
    </w:p>
    <w:p w14:paraId="3D6829FB"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What is the meaning of delusional? I must update my dictionary when we reach camp.</w:t>
      </w:r>
    </w:p>
    <w:p w14:paraId="601F62C4" w14:textId="77777777" w:rsidR="003361E2" w:rsidRDefault="003361E2">
      <w:pPr>
        <w:spacing w:after="0"/>
        <w:rPr>
          <w:rFonts w:ascii="Times New Roman" w:eastAsia="Times New Roman" w:hAnsi="Times New Roman" w:cs="Times New Roman"/>
        </w:rPr>
      </w:pPr>
    </w:p>
    <w:p w14:paraId="2F1CD837" w14:textId="77777777" w:rsidR="003361E2" w:rsidRPr="003361E2" w:rsidRDefault="00000000">
      <w:pPr>
        <w:spacing w:after="0"/>
        <w:rPr>
          <w:rFonts w:ascii="Times New Roman" w:eastAsia="Times New Roman" w:hAnsi="Times New Roman" w:cs="Times New Roman"/>
          <w:highlight w:val="cyan"/>
          <w:rPrChange w:id="272" w:author="Kingsley Nwaogu" w:date="2023-03-09T20:28:00Z">
            <w:rPr>
              <w:rFonts w:ascii="Times New Roman" w:eastAsia="Times New Roman" w:hAnsi="Times New Roman" w:cs="Times New Roman"/>
            </w:rPr>
          </w:rPrChange>
        </w:rPr>
      </w:pPr>
      <w:r>
        <w:rPr>
          <w:rFonts w:ascii="Times New Roman" w:eastAsia="Times New Roman" w:hAnsi="Times New Roman" w:cs="Times New Roman"/>
          <w:color w:val="000000"/>
        </w:rPr>
        <w:lastRenderedPageBreak/>
        <w:t>Augustus: Get ready Caeser, we make haste to our home. I think they are in grave danger.</w:t>
      </w:r>
      <w:ins w:id="273" w:author="Kingsley Nwaogu" w:date="2023-03-09T20:27:00Z">
        <w:r>
          <w:rPr>
            <w:rFonts w:ascii="Times New Roman" w:eastAsia="Times New Roman" w:hAnsi="Times New Roman" w:cs="Times New Roman"/>
            <w:color w:val="000000"/>
          </w:rPr>
          <w:t xml:space="preserve"> </w:t>
        </w:r>
        <w:r>
          <w:rPr>
            <w:rFonts w:ascii="Times New Roman" w:eastAsia="Times New Roman" w:hAnsi="Times New Roman" w:cs="Times New Roman"/>
            <w:color w:val="000000"/>
            <w:highlight w:val="cyan"/>
            <w:rPrChange w:id="274" w:author="Kingsley Nwaogu" w:date="2023-03-09T20:28:00Z">
              <w:rPr>
                <w:rFonts w:ascii="Times New Roman" w:eastAsia="Times New Roman" w:hAnsi="Times New Roman" w:cs="Times New Roman"/>
                <w:color w:val="000000"/>
              </w:rPr>
            </w:rPrChange>
          </w:rPr>
          <w:t>Tell/show the player WHY he thinks the town is in grave danger</w:t>
        </w:r>
      </w:ins>
    </w:p>
    <w:p w14:paraId="009F75C0"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The Reditus will be looking for me and the first place they will search is our camp.</w:t>
      </w:r>
    </w:p>
    <w:p w14:paraId="0074E9F8" w14:textId="77777777" w:rsidR="003361E2" w:rsidRDefault="003361E2">
      <w:pPr>
        <w:spacing w:after="0"/>
        <w:rPr>
          <w:rFonts w:ascii="Times New Roman" w:eastAsia="Times New Roman" w:hAnsi="Times New Roman" w:cs="Times New Roman"/>
        </w:rPr>
      </w:pPr>
    </w:p>
    <w:p w14:paraId="204090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 have always lived in harmony with the Reditus. What has changed? As long as we do what they say they leave us alone.</w:t>
      </w:r>
    </w:p>
    <w:p w14:paraId="68001FA3" w14:textId="77777777" w:rsidR="003361E2" w:rsidRDefault="003361E2">
      <w:pPr>
        <w:spacing w:after="0"/>
        <w:rPr>
          <w:rFonts w:ascii="Times New Roman" w:eastAsia="Times New Roman" w:hAnsi="Times New Roman" w:cs="Times New Roman"/>
        </w:rPr>
      </w:pPr>
    </w:p>
    <w:p w14:paraId="67CA97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Not anymore Caeser, our redemption has come. Now the Reditus will be under our feet. </w:t>
      </w:r>
    </w:p>
    <w:p w14:paraId="623164DC" w14:textId="77777777" w:rsidR="003361E2" w:rsidRDefault="003361E2">
      <w:pPr>
        <w:spacing w:after="0"/>
        <w:rPr>
          <w:rFonts w:ascii="Times New Roman" w:eastAsia="Times New Roman" w:hAnsi="Times New Roman" w:cs="Times New Roman"/>
        </w:rPr>
      </w:pPr>
    </w:p>
    <w:p w14:paraId="1BF728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Whatever you say father in this imaginary world of yours. I’m done trying to reason with you. We have to once more make our way through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We will take a rest and leave immediately in the morning. What do you say father?</w:t>
      </w:r>
    </w:p>
    <w:p w14:paraId="73E37656" w14:textId="77777777" w:rsidR="003361E2" w:rsidRDefault="003361E2">
      <w:pPr>
        <w:spacing w:after="0"/>
        <w:rPr>
          <w:rFonts w:ascii="Times New Roman" w:eastAsia="Times New Roman" w:hAnsi="Times New Roman" w:cs="Times New Roman"/>
        </w:rPr>
      </w:pPr>
    </w:p>
    <w:p w14:paraId="783FB5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leave tonight under the cover of darkness to hide from the airships of the Reditus.</w:t>
      </w:r>
    </w:p>
    <w:p w14:paraId="3F26D898" w14:textId="77777777" w:rsidR="003361E2" w:rsidRDefault="003361E2">
      <w:pPr>
        <w:spacing w:after="0"/>
        <w:rPr>
          <w:rFonts w:ascii="Times New Roman" w:eastAsia="Times New Roman" w:hAnsi="Times New Roman" w:cs="Times New Roman"/>
        </w:rPr>
      </w:pPr>
    </w:p>
    <w:p w14:paraId="50501E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We haven’t seen their ships here in ages. Okay…...as you wish. I just want to put this nonsense behind us. I will marry my sweet Theresa immediately and forget this ever happened. I will move in her tent so I no longer have to hear about your delusions of Corydon Deus living inside of you.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is most dangerous at night. Are you sure we can’t go in the morning?</w:t>
      </w:r>
    </w:p>
    <w:p w14:paraId="2CB2DC8D" w14:textId="77777777" w:rsidR="003361E2" w:rsidRDefault="003361E2">
      <w:pPr>
        <w:spacing w:after="0"/>
        <w:rPr>
          <w:rFonts w:ascii="Times New Roman" w:eastAsia="Times New Roman" w:hAnsi="Times New Roman" w:cs="Times New Roman"/>
        </w:rPr>
      </w:pPr>
    </w:p>
    <w:p w14:paraId="64C3E8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sure.</w:t>
      </w:r>
    </w:p>
    <w:p w14:paraId="4ABD9FE6" w14:textId="77777777" w:rsidR="003361E2" w:rsidRDefault="003361E2">
      <w:pPr>
        <w:spacing w:after="0"/>
        <w:rPr>
          <w:rFonts w:ascii="Times New Roman" w:eastAsia="Times New Roman" w:hAnsi="Times New Roman" w:cs="Times New Roman"/>
        </w:rPr>
      </w:pPr>
    </w:p>
    <w:p w14:paraId="67AC0E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If I die in the middle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at night my death is on your head.</w:t>
      </w:r>
    </w:p>
    <w:p w14:paraId="4EAB82F8" w14:textId="77777777" w:rsidR="003361E2" w:rsidRDefault="003361E2">
      <w:pPr>
        <w:spacing w:after="0"/>
        <w:rPr>
          <w:rFonts w:ascii="Times New Roman" w:eastAsia="Times New Roman" w:hAnsi="Times New Roman" w:cs="Times New Roman"/>
        </w:rPr>
      </w:pPr>
    </w:p>
    <w:p w14:paraId="24CC36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Get ready, let’s go.</w:t>
      </w:r>
    </w:p>
    <w:p w14:paraId="4945D8F2" w14:textId="77777777" w:rsidR="003361E2" w:rsidRDefault="003361E2">
      <w:pPr>
        <w:spacing w:after="0"/>
        <w:rPr>
          <w:rFonts w:ascii="Times New Roman" w:eastAsia="Times New Roman" w:hAnsi="Times New Roman" w:cs="Times New Roman"/>
        </w:rPr>
      </w:pPr>
    </w:p>
    <w:p w14:paraId="17A09BE6"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###LAST SUGGESTIONS###</w:t>
      </w:r>
    </w:p>
    <w:p w14:paraId="0789942F"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Just wanted to list out a few last suggestions/ideas to think about as you move forward with revisions:</w:t>
      </w:r>
    </w:p>
    <w:p w14:paraId="44068972"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t xml:space="preserve">-Could you help/aid a member (a </w:t>
      </w:r>
      <w:proofErr w:type="spellStart"/>
      <w:r>
        <w:rPr>
          <w:rFonts w:ascii="Times New Roman" w:eastAsia="Times New Roman" w:hAnsi="Times New Roman" w:cs="Times New Roman"/>
          <w:strike/>
          <w:highlight w:val="cyan"/>
        </w:rPr>
        <w:t>felnis</w:t>
      </w:r>
      <w:proofErr w:type="spellEnd"/>
      <w:r>
        <w:rPr>
          <w:rFonts w:ascii="Times New Roman" w:eastAsia="Times New Roman" w:hAnsi="Times New Roman" w:cs="Times New Roman"/>
          <w:strike/>
          <w:highlight w:val="cyan"/>
        </w:rPr>
        <w:t xml:space="preserve">) of Neo V’s </w:t>
      </w:r>
      <w:proofErr w:type="spellStart"/>
      <w:r>
        <w:rPr>
          <w:rFonts w:ascii="Times New Roman" w:eastAsia="Times New Roman" w:hAnsi="Times New Roman" w:cs="Times New Roman"/>
          <w:strike/>
          <w:highlight w:val="cyan"/>
        </w:rPr>
        <w:t>troup</w:t>
      </w:r>
      <w:proofErr w:type="spellEnd"/>
      <w:r>
        <w:rPr>
          <w:rFonts w:ascii="Times New Roman" w:eastAsia="Times New Roman" w:hAnsi="Times New Roman" w:cs="Times New Roman"/>
          <w:strike/>
          <w:highlight w:val="cyan"/>
        </w:rPr>
        <w:t xml:space="preserve"> out of a trap or bind before the player is saved by Neo V? Maybe the player does something to aid one of Neo V’s allies and then Augustus or Caeser mentions that the ‘feeling that they’re being observed/watched’ after the </w:t>
      </w:r>
      <w:proofErr w:type="spellStart"/>
      <w:r>
        <w:rPr>
          <w:rFonts w:ascii="Times New Roman" w:eastAsia="Times New Roman" w:hAnsi="Times New Roman" w:cs="Times New Roman"/>
          <w:strike/>
          <w:highlight w:val="cyan"/>
        </w:rPr>
        <w:t>felnis</w:t>
      </w:r>
      <w:proofErr w:type="spellEnd"/>
      <w:r>
        <w:rPr>
          <w:rFonts w:ascii="Times New Roman" w:eastAsia="Times New Roman" w:hAnsi="Times New Roman" w:cs="Times New Roman"/>
          <w:strike/>
          <w:highlight w:val="cyan"/>
        </w:rPr>
        <w:t xml:space="preserve"> that they’ve helped takes off. Maybe this is the reason that Neo V helps the party out of their situation.</w:t>
      </w:r>
    </w:p>
    <w:p w14:paraId="49D3A0FF"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t xml:space="preserve">-Flashbacks/evidence showing that the player’s goal (of freeing CD) is wrong or unvirtuous should be reserved for AS LONG AS POSSIBLE. This will make the outcome of CD being evil so much more surprising. The player should always be viewed as being really SMART! If you give evidence that CD might be evil too early on the player will latch onto that and disbelieve everything that Augustus holds onto as sacred and the right choice very early on. It’s super necessary that we fool the player into believing and backing Augustus’ goal so that CD’s true nature being revealed is so much more surprising and substantial. </w:t>
      </w:r>
    </w:p>
    <w:p w14:paraId="56D43485" w14:textId="77777777" w:rsidR="003361E2" w:rsidRDefault="00000000">
      <w:pPr>
        <w:spacing w:after="0"/>
        <w:rPr>
          <w:rFonts w:ascii="Times New Roman" w:eastAsia="Times New Roman" w:hAnsi="Times New Roman" w:cs="Times New Roman"/>
          <w:strike/>
          <w:highlight w:val="cyan"/>
        </w:rPr>
      </w:pPr>
      <w:r>
        <w:rPr>
          <w:rFonts w:ascii="Times New Roman" w:eastAsia="Times New Roman" w:hAnsi="Times New Roman" w:cs="Times New Roman"/>
          <w:strike/>
          <w:highlight w:val="cyan"/>
        </w:rPr>
        <w:lastRenderedPageBreak/>
        <w:t xml:space="preserve">-Could the </w:t>
      </w:r>
      <w:proofErr w:type="spellStart"/>
      <w:r>
        <w:rPr>
          <w:rFonts w:ascii="Times New Roman" w:eastAsia="Times New Roman" w:hAnsi="Times New Roman" w:cs="Times New Roman"/>
          <w:strike/>
          <w:highlight w:val="cyan"/>
        </w:rPr>
        <w:t>Airloft</w:t>
      </w:r>
      <w:proofErr w:type="spellEnd"/>
      <w:r>
        <w:rPr>
          <w:rFonts w:ascii="Times New Roman" w:eastAsia="Times New Roman" w:hAnsi="Times New Roman" w:cs="Times New Roman"/>
          <w:strike/>
          <w:highlight w:val="cyan"/>
        </w:rPr>
        <w:t xml:space="preserve"> be programmed to have a personality trait? Could a quirk have been given to him from his previous owner and could some secret be unlocked for the party later on through the discovery of Airloft’s past relationship with its owner? Codes to some secret location??</w:t>
      </w:r>
    </w:p>
    <w:p w14:paraId="25EFC303" w14:textId="77777777" w:rsidR="003361E2" w:rsidRDefault="00000000">
      <w:pPr>
        <w:spacing w:after="0"/>
        <w:rPr>
          <w:rFonts w:ascii="Times New Roman" w:eastAsia="Times New Roman" w:hAnsi="Times New Roman" w:cs="Times New Roman"/>
          <w:highlight w:val="cyan"/>
        </w:rPr>
      </w:pPr>
      <w:r>
        <w:rPr>
          <w:rFonts w:ascii="Times New Roman" w:eastAsia="Times New Roman" w:hAnsi="Times New Roman" w:cs="Times New Roman"/>
          <w:highlight w:val="cyan"/>
        </w:rPr>
        <w:t xml:space="preserve">-How is Neo V unique? Do they have things that they dislike or become overjoyed around? Foods or smells? (reminds me of FF9’s </w:t>
      </w:r>
      <w:proofErr w:type="spellStart"/>
      <w:r>
        <w:rPr>
          <w:rFonts w:ascii="Times New Roman" w:eastAsia="Times New Roman" w:hAnsi="Times New Roman" w:cs="Times New Roman"/>
          <w:highlight w:val="cyan"/>
        </w:rPr>
        <w:t>Gyasal</w:t>
      </w:r>
      <w:proofErr w:type="spellEnd"/>
      <w:r>
        <w:rPr>
          <w:rFonts w:ascii="Times New Roman" w:eastAsia="Times New Roman" w:hAnsi="Times New Roman" w:cs="Times New Roman"/>
          <w:highlight w:val="cyan"/>
        </w:rPr>
        <w:t xml:space="preserve"> pickles which smelled horrible but some characters absolutely loved). Gives the party a much more unique feel (motley crew) and makes the player feel as though the party is their own unique tool belt.</w:t>
      </w:r>
    </w:p>
    <w:p w14:paraId="7A1904C1" w14:textId="77777777" w:rsidR="003361E2" w:rsidRDefault="003361E2">
      <w:pPr>
        <w:spacing w:after="0"/>
        <w:rPr>
          <w:rFonts w:ascii="Times New Roman" w:eastAsia="Times New Roman" w:hAnsi="Times New Roman" w:cs="Times New Roman"/>
        </w:rPr>
      </w:pPr>
    </w:p>
    <w:p w14:paraId="2CD868EF" w14:textId="77777777" w:rsidR="003361E2" w:rsidRDefault="00000000">
      <w:pPr>
        <w:pStyle w:val="Heading1"/>
      </w:pPr>
      <w:bookmarkStart w:id="275" w:name="_njt9jf43znih" w:colFirst="0" w:colLast="0"/>
      <w:bookmarkStart w:id="276" w:name="_Toc189930162"/>
      <w:bookmarkEnd w:id="275"/>
      <w:proofErr w:type="spellStart"/>
      <w:r>
        <w:t>Heremus</w:t>
      </w:r>
      <w:proofErr w:type="spellEnd"/>
      <w:r>
        <w:t xml:space="preserve"> at Night</w:t>
      </w:r>
      <w:bookmarkEnd w:id="276"/>
    </w:p>
    <w:p w14:paraId="053E6661" w14:textId="77777777" w:rsidR="003361E2" w:rsidRDefault="00000000">
      <w:pPr>
        <w:pStyle w:val="Heading2"/>
      </w:pPr>
      <w:bookmarkStart w:id="277" w:name="_8ykyky7dn3lc" w:colFirst="0" w:colLast="0"/>
      <w:bookmarkStart w:id="278" w:name="_Toc189930163"/>
      <w:bookmarkEnd w:id="277"/>
      <w:r>
        <w:t xml:space="preserve">Enemies of </w:t>
      </w:r>
      <w:proofErr w:type="spellStart"/>
      <w:r>
        <w:t>Heremus</w:t>
      </w:r>
      <w:proofErr w:type="spellEnd"/>
      <w:r>
        <w:t xml:space="preserve"> at Night:</w:t>
      </w:r>
      <w:bookmarkEnd w:id="278"/>
    </w:p>
    <w:p w14:paraId="45EA4A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1.)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Mummy</w:t>
      </w:r>
    </w:p>
    <w:p w14:paraId="483E40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Soul Eater</w:t>
      </w:r>
    </w:p>
    <w:p w14:paraId="1734E7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3.) Lost </w:t>
      </w:r>
      <w:proofErr w:type="spellStart"/>
      <w:r>
        <w:rPr>
          <w:rFonts w:ascii="Times New Roman" w:eastAsia="Times New Roman" w:hAnsi="Times New Roman" w:cs="Times New Roman"/>
          <w:color w:val="000000"/>
        </w:rPr>
        <w:t>Rediit</w:t>
      </w:r>
      <w:proofErr w:type="spellEnd"/>
    </w:p>
    <w:p w14:paraId="63A858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Tormented Apparition</w:t>
      </w:r>
    </w:p>
    <w:p w14:paraId="4C6A17BB" w14:textId="77777777" w:rsidR="003361E2" w:rsidRDefault="003361E2">
      <w:pPr>
        <w:spacing w:after="0"/>
        <w:rPr>
          <w:rFonts w:ascii="Times New Roman" w:eastAsia="Times New Roman" w:hAnsi="Times New Roman" w:cs="Times New Roman"/>
        </w:rPr>
      </w:pPr>
    </w:p>
    <w:p w14:paraId="1D1D41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We were told by the priest as children never to enter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at night for it is haunted by the souls who are trapped in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when it was destroyed.</w:t>
      </w:r>
    </w:p>
    <w:p w14:paraId="066743F7" w14:textId="77777777" w:rsidR="003361E2" w:rsidRDefault="003361E2">
      <w:pPr>
        <w:spacing w:after="0"/>
        <w:rPr>
          <w:rFonts w:ascii="Times New Roman" w:eastAsia="Times New Roman" w:hAnsi="Times New Roman" w:cs="Times New Roman"/>
        </w:rPr>
      </w:pPr>
    </w:p>
    <w:p w14:paraId="42A71A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was also told the same thing.</w:t>
      </w:r>
    </w:p>
    <w:p w14:paraId="1FB043B8" w14:textId="77777777" w:rsidR="003361E2" w:rsidRDefault="003361E2">
      <w:pPr>
        <w:spacing w:after="0"/>
        <w:rPr>
          <w:rFonts w:ascii="Times New Roman" w:eastAsia="Times New Roman" w:hAnsi="Times New Roman" w:cs="Times New Roman"/>
        </w:rPr>
      </w:pPr>
    </w:p>
    <w:p w14:paraId="4822AB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was that?</w:t>
      </w:r>
    </w:p>
    <w:p w14:paraId="751C4BE3" w14:textId="77777777" w:rsidR="003361E2" w:rsidRDefault="003361E2">
      <w:pPr>
        <w:spacing w:after="0"/>
        <w:rPr>
          <w:rFonts w:ascii="Times New Roman" w:eastAsia="Times New Roman" w:hAnsi="Times New Roman" w:cs="Times New Roman"/>
        </w:rPr>
      </w:pPr>
    </w:p>
    <w:p w14:paraId="599833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apparition appears before them with an outstretched arm. Then it walks away.)</w:t>
      </w:r>
    </w:p>
    <w:p w14:paraId="3EFBE4CD" w14:textId="77777777" w:rsidR="003361E2" w:rsidRDefault="003361E2">
      <w:pPr>
        <w:spacing w:after="0"/>
        <w:rPr>
          <w:rFonts w:ascii="Times New Roman" w:eastAsia="Times New Roman" w:hAnsi="Times New Roman" w:cs="Times New Roman"/>
        </w:rPr>
      </w:pPr>
    </w:p>
    <w:p w14:paraId="608574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was he trying to say to us?</w:t>
      </w:r>
    </w:p>
    <w:p w14:paraId="7AD7E408" w14:textId="77777777" w:rsidR="003361E2" w:rsidRDefault="003361E2">
      <w:pPr>
        <w:spacing w:after="0"/>
        <w:rPr>
          <w:rFonts w:ascii="Times New Roman" w:eastAsia="Times New Roman" w:hAnsi="Times New Roman" w:cs="Times New Roman"/>
        </w:rPr>
      </w:pPr>
    </w:p>
    <w:p w14:paraId="4753F2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Maybe he needs our help. Let’s follow him.</w:t>
      </w:r>
    </w:p>
    <w:p w14:paraId="7A9691E3" w14:textId="77777777" w:rsidR="003361E2" w:rsidRDefault="003361E2">
      <w:pPr>
        <w:spacing w:after="0"/>
        <w:rPr>
          <w:rFonts w:ascii="Times New Roman" w:eastAsia="Times New Roman" w:hAnsi="Times New Roman" w:cs="Times New Roman"/>
        </w:rPr>
      </w:pPr>
    </w:p>
    <w:p w14:paraId="7D67B57C"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must follow the ghost till the next screen. Augustus and Caeser follow the ghost until they reach a great </w:t>
      </w:r>
      <w:r>
        <w:rPr>
          <w:rFonts w:ascii="Times New Roman" w:eastAsia="Times New Roman" w:hAnsi="Times New Roman" w:cs="Times New Roman"/>
        </w:rPr>
        <w:t>hole</w:t>
      </w:r>
      <w:r>
        <w:rPr>
          <w:rFonts w:ascii="Times New Roman" w:eastAsia="Times New Roman" w:hAnsi="Times New Roman" w:cs="Times New Roman"/>
          <w:color w:val="000000"/>
        </w:rPr>
        <w:t xml:space="preserve"> in the ground. The party looks into the hold and suddenly a ghost appears behind them and pushes them into the hole. They fall until they land in sparkling water filled with ghostly apparitions. </w:t>
      </w:r>
    </w:p>
    <w:p w14:paraId="0EAA585A" w14:textId="77777777" w:rsidR="003361E2" w:rsidRDefault="00000000">
      <w:pPr>
        <w:pStyle w:val="Heading1"/>
        <w:rPr>
          <w:sz w:val="36"/>
          <w:szCs w:val="36"/>
        </w:rPr>
      </w:pPr>
      <w:bookmarkStart w:id="279" w:name="_ocwdhbhn4rkl" w:colFirst="0" w:colLast="0"/>
      <w:bookmarkStart w:id="280" w:name="_Toc189930164"/>
      <w:bookmarkEnd w:id="279"/>
      <w:r>
        <w:rPr>
          <w:sz w:val="36"/>
          <w:szCs w:val="36"/>
        </w:rPr>
        <w:t>Underworld</w:t>
      </w:r>
      <w:bookmarkEnd w:id="280"/>
    </w:p>
    <w:p w14:paraId="380C23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can you light things up a bit?</w:t>
      </w:r>
    </w:p>
    <w:p w14:paraId="44B5F9EF" w14:textId="77777777" w:rsidR="003361E2" w:rsidRDefault="003361E2">
      <w:pPr>
        <w:spacing w:after="0"/>
        <w:rPr>
          <w:rFonts w:ascii="Times New Roman" w:eastAsia="Times New Roman" w:hAnsi="Times New Roman" w:cs="Times New Roman"/>
        </w:rPr>
      </w:pPr>
    </w:p>
    <w:p w14:paraId="14421A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 searchlight extends from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Half buried skeletons appear on the ground outside the water. Suddenly an apparition again appears in front of them.)</w:t>
      </w:r>
    </w:p>
    <w:p w14:paraId="46FC577B" w14:textId="77777777" w:rsidR="003361E2" w:rsidRDefault="003361E2">
      <w:pPr>
        <w:spacing w:after="0"/>
        <w:rPr>
          <w:rFonts w:ascii="Times New Roman" w:eastAsia="Times New Roman" w:hAnsi="Times New Roman" w:cs="Times New Roman"/>
        </w:rPr>
      </w:pPr>
    </w:p>
    <w:p w14:paraId="59B4F7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Ghost: These are the souls damned by Corydon Deus. There is no escape.</w:t>
      </w:r>
    </w:p>
    <w:p w14:paraId="0E74BBBB" w14:textId="77777777" w:rsidR="003361E2" w:rsidRDefault="003361E2">
      <w:pPr>
        <w:spacing w:after="0"/>
        <w:rPr>
          <w:rFonts w:ascii="Times New Roman" w:eastAsia="Times New Roman" w:hAnsi="Times New Roman" w:cs="Times New Roman"/>
        </w:rPr>
      </w:pPr>
    </w:p>
    <w:p w14:paraId="2F52AA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Is this now? I don’t remember damning anybody unless they were already damned from the beginning. There must be a way for us to escape from this place.</w:t>
      </w:r>
    </w:p>
    <w:p w14:paraId="1169D1F1" w14:textId="77777777" w:rsidR="003361E2" w:rsidRDefault="003361E2">
      <w:pPr>
        <w:spacing w:after="0"/>
        <w:rPr>
          <w:rFonts w:ascii="Times New Roman" w:eastAsia="Times New Roman" w:hAnsi="Times New Roman" w:cs="Times New Roman"/>
        </w:rPr>
      </w:pPr>
    </w:p>
    <w:p w14:paraId="23A7B5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will face many ghosts in the underworld.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healing abilities will make for an effective weapon against the different ghosts here. Soul Eaters can cast instant death. The player will speak with several souls during their search for an escape. The player will find a path leading out of the graveyard into a room where several ghosts with more humanlike appearance are dining and sitting at a bar.</w:t>
      </w:r>
    </w:p>
    <w:p w14:paraId="73D8F3BB" w14:textId="77777777" w:rsidR="003361E2" w:rsidRDefault="003361E2">
      <w:pPr>
        <w:spacing w:after="0"/>
        <w:rPr>
          <w:rFonts w:ascii="Times New Roman" w:eastAsia="Times New Roman" w:hAnsi="Times New Roman" w:cs="Times New Roman"/>
        </w:rPr>
      </w:pPr>
    </w:p>
    <w:p w14:paraId="650B48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(Fashionable Lady): We always dine here. It’s such a lovely evening. Would you care to join me in a dance? (She begins to dance with Caeser.)</w:t>
      </w:r>
    </w:p>
    <w:p w14:paraId="7CE8D17A" w14:textId="77777777" w:rsidR="003361E2" w:rsidRDefault="003361E2">
      <w:pPr>
        <w:spacing w:after="0"/>
        <w:rPr>
          <w:rFonts w:ascii="Times New Roman" w:eastAsia="Times New Roman" w:hAnsi="Times New Roman" w:cs="Times New Roman"/>
        </w:rPr>
      </w:pPr>
    </w:p>
    <w:p w14:paraId="0AB92F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(Butler): We have the finest delicacies brought everywhere from the Empire here. Would you like to try?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or no?</w:t>
      </w:r>
    </w:p>
    <w:p w14:paraId="7D4D1299" w14:textId="77777777" w:rsidR="003361E2" w:rsidRDefault="003361E2">
      <w:pPr>
        <w:spacing w:after="0"/>
        <w:rPr>
          <w:rFonts w:ascii="Times New Roman" w:eastAsia="Times New Roman" w:hAnsi="Times New Roman" w:cs="Times New Roman"/>
        </w:rPr>
      </w:pPr>
    </w:p>
    <w:p w14:paraId="10CF84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 the Butler brings out a covered plate. Once opened it reveals nothing but bones and is set before Augustus at a table. Augustus is shocked.</w:t>
      </w:r>
    </w:p>
    <w:p w14:paraId="041EB5BB" w14:textId="77777777" w:rsidR="003361E2" w:rsidRDefault="003361E2">
      <w:pPr>
        <w:spacing w:after="0"/>
        <w:rPr>
          <w:rFonts w:ascii="Times New Roman" w:eastAsia="Times New Roman" w:hAnsi="Times New Roman" w:cs="Times New Roman"/>
        </w:rPr>
      </w:pPr>
    </w:p>
    <w:p w14:paraId="292E79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Butler: Enjoy.</w:t>
      </w:r>
    </w:p>
    <w:p w14:paraId="770100FA" w14:textId="77777777" w:rsidR="003361E2" w:rsidRDefault="003361E2">
      <w:pPr>
        <w:spacing w:after="0"/>
        <w:rPr>
          <w:rFonts w:ascii="Times New Roman" w:eastAsia="Times New Roman" w:hAnsi="Times New Roman" w:cs="Times New Roman"/>
        </w:rPr>
      </w:pPr>
    </w:p>
    <w:p w14:paraId="7C8F75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Butler: If you change your mind I’ll be waiting in the corner.</w:t>
      </w:r>
    </w:p>
    <w:p w14:paraId="2693D5D4" w14:textId="77777777" w:rsidR="003361E2" w:rsidRDefault="003361E2">
      <w:pPr>
        <w:spacing w:after="0"/>
        <w:rPr>
          <w:rFonts w:ascii="Times New Roman" w:eastAsia="Times New Roman" w:hAnsi="Times New Roman" w:cs="Times New Roman"/>
        </w:rPr>
      </w:pPr>
    </w:p>
    <w:p w14:paraId="107EEB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(Female): Isn’t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lovely this time of year. Pollution from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is swept away by the cool winds from the north.</w:t>
      </w:r>
    </w:p>
    <w:p w14:paraId="7010E9EC" w14:textId="77777777" w:rsidR="003361E2" w:rsidRDefault="003361E2">
      <w:pPr>
        <w:spacing w:after="0"/>
        <w:rPr>
          <w:rFonts w:ascii="Times New Roman" w:eastAsia="Times New Roman" w:hAnsi="Times New Roman" w:cs="Times New Roman"/>
        </w:rPr>
      </w:pPr>
    </w:p>
    <w:p w14:paraId="53EAF5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(Male): Emperor Gestalt is the wisest ruler on Gaia. He has grown our small community into a giant empire that now rules most of Gaia with its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prowess. Long live the Emperor!</w:t>
      </w:r>
    </w:p>
    <w:p w14:paraId="77C5DAFC" w14:textId="77777777" w:rsidR="003361E2" w:rsidRDefault="003361E2">
      <w:pPr>
        <w:spacing w:after="0"/>
        <w:rPr>
          <w:rFonts w:ascii="Times New Roman" w:eastAsia="Times New Roman" w:hAnsi="Times New Roman" w:cs="Times New Roman"/>
        </w:rPr>
      </w:pPr>
    </w:p>
    <w:p w14:paraId="7C6EFB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who is Emperor Gestalt?</w:t>
      </w:r>
    </w:p>
    <w:p w14:paraId="48B3EE77" w14:textId="77777777" w:rsidR="003361E2" w:rsidRDefault="003361E2">
      <w:pPr>
        <w:spacing w:after="0"/>
        <w:rPr>
          <w:rFonts w:ascii="Times New Roman" w:eastAsia="Times New Roman" w:hAnsi="Times New Roman" w:cs="Times New Roman"/>
        </w:rPr>
      </w:pPr>
    </w:p>
    <w:p w14:paraId="39D01A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don’t know Caeser. The priest keeps the Annals of Time secret. He says it will corrupt our mind. We must trust the priest. He knows best.</w:t>
      </w:r>
    </w:p>
    <w:p w14:paraId="7F8D07D5" w14:textId="77777777" w:rsidR="003361E2" w:rsidRDefault="003361E2">
      <w:pPr>
        <w:spacing w:after="0"/>
        <w:rPr>
          <w:rFonts w:ascii="Times New Roman" w:eastAsia="Times New Roman" w:hAnsi="Times New Roman" w:cs="Times New Roman"/>
        </w:rPr>
      </w:pPr>
    </w:p>
    <w:p w14:paraId="607261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Soul (Male sitting at the bar): Would you make a toast to Emperor Gestalt?</w:t>
      </w:r>
    </w:p>
    <w:p w14:paraId="1F1CE7D5" w14:textId="77777777" w:rsidR="003361E2" w:rsidRDefault="003361E2">
      <w:pPr>
        <w:spacing w:after="0"/>
        <w:rPr>
          <w:rFonts w:ascii="Times New Roman" w:eastAsia="Times New Roman" w:hAnsi="Times New Roman" w:cs="Times New Roman"/>
        </w:rPr>
      </w:pPr>
    </w:p>
    <w:p w14:paraId="32F68B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(Augustus looks at Caeser): Whose Emperor Gestalt? Ok, a toast, should I?</w:t>
      </w:r>
    </w:p>
    <w:p w14:paraId="37444608" w14:textId="77777777" w:rsidR="003361E2" w:rsidRDefault="003361E2">
      <w:pPr>
        <w:spacing w:after="0"/>
        <w:rPr>
          <w:rFonts w:ascii="Times New Roman" w:eastAsia="Times New Roman" w:hAnsi="Times New Roman" w:cs="Times New Roman"/>
        </w:rPr>
      </w:pPr>
    </w:p>
    <w:p w14:paraId="513F80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choose yes or no, and then the player has an option of the toast they will give.</w:t>
      </w:r>
    </w:p>
    <w:p w14:paraId="0C435854" w14:textId="77777777" w:rsidR="003361E2" w:rsidRDefault="003361E2">
      <w:pPr>
        <w:spacing w:after="0"/>
        <w:rPr>
          <w:rFonts w:ascii="Times New Roman" w:eastAsia="Times New Roman" w:hAnsi="Times New Roman" w:cs="Times New Roman"/>
        </w:rPr>
      </w:pPr>
    </w:p>
    <w:p w14:paraId="0EA044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If yes, Augustus: Emperor Gestalt is a mighty man, stronger than the wind, who shakes Gaia whenever he steps.</w:t>
      </w:r>
    </w:p>
    <w:p w14:paraId="357ADA29" w14:textId="77777777" w:rsidR="003361E2" w:rsidRDefault="00000000">
      <w:pPr>
        <w:spacing w:after="0"/>
        <w:ind w:left="3600"/>
        <w:rPr>
          <w:rFonts w:ascii="Times New Roman" w:eastAsia="Times New Roman" w:hAnsi="Times New Roman" w:cs="Times New Roman"/>
        </w:rPr>
      </w:pPr>
      <w:r>
        <w:rPr>
          <w:rFonts w:ascii="Times New Roman" w:eastAsia="Times New Roman" w:hAnsi="Times New Roman" w:cs="Times New Roman"/>
          <w:color w:val="000000"/>
        </w:rPr>
        <w:t>Or</w:t>
      </w:r>
    </w:p>
    <w:p w14:paraId="45103142" w14:textId="77777777" w:rsidR="003361E2" w:rsidRDefault="003361E2">
      <w:pPr>
        <w:spacing w:after="0"/>
        <w:rPr>
          <w:rFonts w:ascii="Times New Roman" w:eastAsia="Times New Roman" w:hAnsi="Times New Roman" w:cs="Times New Roman"/>
        </w:rPr>
      </w:pPr>
    </w:p>
    <w:p w14:paraId="193E8D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2.) Augustus: Emperor Gestalt is a great man of Corydon Deus. Because of his belief in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he has been exalted among all the rulers of the earth.</w:t>
      </w:r>
    </w:p>
    <w:p w14:paraId="0FB681B9" w14:textId="77777777" w:rsidR="003361E2" w:rsidRDefault="003361E2">
      <w:pPr>
        <w:spacing w:after="0"/>
        <w:rPr>
          <w:rFonts w:ascii="Times New Roman" w:eastAsia="Times New Roman" w:hAnsi="Times New Roman" w:cs="Times New Roman"/>
        </w:rPr>
      </w:pPr>
    </w:p>
    <w:p w14:paraId="679B40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If yes,</w:t>
      </w:r>
    </w:p>
    <w:p w14:paraId="4A0D9FC4" w14:textId="77777777" w:rsidR="003361E2" w:rsidRDefault="003361E2">
      <w:pPr>
        <w:spacing w:after="0"/>
        <w:rPr>
          <w:rFonts w:ascii="Times New Roman" w:eastAsia="Times New Roman" w:hAnsi="Times New Roman" w:cs="Times New Roman"/>
        </w:rPr>
      </w:pPr>
    </w:p>
    <w:p w14:paraId="07B6F7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Bar Man: Here ye, hear ye. What you say is true. These words are spoken as if a muse of beauty whispered great things into your ears. Player receives Beer Goggles.</w:t>
      </w:r>
    </w:p>
    <w:p w14:paraId="113DCBB0" w14:textId="77777777" w:rsidR="003361E2" w:rsidRDefault="003361E2">
      <w:pPr>
        <w:spacing w:after="0"/>
        <w:rPr>
          <w:rFonts w:ascii="Times New Roman" w:eastAsia="Times New Roman" w:hAnsi="Times New Roman" w:cs="Times New Roman"/>
        </w:rPr>
      </w:pPr>
    </w:p>
    <w:p w14:paraId="0ABBE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Since when did Emperor Gestalt rely on any man? Corydon Deus is only a pawn in the hands of the Emperor. Brace yourself imbecile. Hiccup! (Attacks the party. After being defeated, the party receives the same item as 1.)</w:t>
      </w:r>
    </w:p>
    <w:p w14:paraId="663E533E" w14:textId="77777777" w:rsidR="003361E2" w:rsidRDefault="003361E2">
      <w:pPr>
        <w:spacing w:after="0"/>
        <w:rPr>
          <w:rFonts w:ascii="Times New Roman" w:eastAsia="Times New Roman" w:hAnsi="Times New Roman" w:cs="Times New Roman"/>
        </w:rPr>
      </w:pPr>
    </w:p>
    <w:p w14:paraId="000C57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Bar Man: You look a little uptight. I’ll buy you a drink. A legal friend. Long live the Emperor!</w:t>
      </w:r>
    </w:p>
    <w:p w14:paraId="74912AFC" w14:textId="77777777" w:rsidR="003361E2" w:rsidRDefault="003361E2">
      <w:pPr>
        <w:spacing w:after="0"/>
        <w:rPr>
          <w:rFonts w:ascii="Times New Roman" w:eastAsia="Times New Roman" w:hAnsi="Times New Roman" w:cs="Times New Roman"/>
        </w:rPr>
      </w:pPr>
    </w:p>
    <w:p w14:paraId="002B0B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party leaves the bar they enter a long tunnel. If they attempt to go back to the bar there will be nothing but ruins where the bar once was. Everyone will be gone. Midway through the tunnel a voice will shout from nowhere.</w:t>
      </w:r>
    </w:p>
    <w:p w14:paraId="0E6E6BCA" w14:textId="77777777" w:rsidR="003361E2" w:rsidRDefault="003361E2">
      <w:pPr>
        <w:spacing w:after="0"/>
        <w:rPr>
          <w:rFonts w:ascii="Times New Roman" w:eastAsia="Times New Roman" w:hAnsi="Times New Roman" w:cs="Times New Roman"/>
        </w:rPr>
      </w:pPr>
    </w:p>
    <w:p w14:paraId="3D29F036" w14:textId="77777777" w:rsidR="003361E2" w:rsidRDefault="00000000">
      <w:pPr>
        <w:pStyle w:val="Heading2"/>
      </w:pPr>
      <w:bookmarkStart w:id="281" w:name="_h8mk1l6za7sc" w:colFirst="0" w:colLast="0"/>
      <w:bookmarkStart w:id="282" w:name="_Toc189930165"/>
      <w:bookmarkEnd w:id="281"/>
      <w:r>
        <w:t>Leonidas</w:t>
      </w:r>
      <w:bookmarkEnd w:id="282"/>
    </w:p>
    <w:p w14:paraId="0CF128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Wait for me! I’ve lost my way. Could you show me the way from here?</w:t>
      </w:r>
    </w:p>
    <w:p w14:paraId="1ABC124C" w14:textId="77777777" w:rsidR="003361E2" w:rsidRDefault="003361E2">
      <w:pPr>
        <w:spacing w:after="0"/>
        <w:rPr>
          <w:rFonts w:ascii="Times New Roman" w:eastAsia="Times New Roman" w:hAnsi="Times New Roman" w:cs="Times New Roman"/>
        </w:rPr>
      </w:pPr>
    </w:p>
    <w:p w14:paraId="3C16AD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have also lost our way. There must be an exit around here somewhere.</w:t>
      </w:r>
    </w:p>
    <w:p w14:paraId="4D032595" w14:textId="77777777" w:rsidR="003361E2" w:rsidRDefault="003361E2">
      <w:pPr>
        <w:spacing w:after="0"/>
        <w:rPr>
          <w:rFonts w:ascii="Times New Roman" w:eastAsia="Times New Roman" w:hAnsi="Times New Roman" w:cs="Times New Roman"/>
        </w:rPr>
      </w:pPr>
    </w:p>
    <w:p w14:paraId="0CC5B1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Can I also tag along for a bit. We can work together and escape this accursed place.</w:t>
      </w:r>
    </w:p>
    <w:p w14:paraId="1730A215" w14:textId="77777777" w:rsidR="003361E2" w:rsidRDefault="003361E2">
      <w:pPr>
        <w:spacing w:after="0"/>
        <w:rPr>
          <w:rFonts w:ascii="Times New Roman" w:eastAsia="Times New Roman" w:hAnsi="Times New Roman" w:cs="Times New Roman"/>
        </w:rPr>
      </w:pPr>
    </w:p>
    <w:p w14:paraId="3FC6CC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leaving the hallway the party enters an open area.</w:t>
      </w:r>
    </w:p>
    <w:p w14:paraId="48ABD81F" w14:textId="77777777" w:rsidR="003361E2" w:rsidRDefault="003361E2">
      <w:pPr>
        <w:spacing w:after="0"/>
        <w:rPr>
          <w:rFonts w:ascii="Times New Roman" w:eastAsia="Times New Roman" w:hAnsi="Times New Roman" w:cs="Times New Roman"/>
        </w:rPr>
      </w:pPr>
    </w:p>
    <w:p w14:paraId="038EFC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feel like taking a rest. It seems like we’ve been walking forever.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friend</w:t>
      </w:r>
      <w:r>
        <w:rPr>
          <w:rFonts w:ascii="Times New Roman" w:eastAsia="Times New Roman" w:hAnsi="Times New Roman" w:cs="Times New Roman"/>
          <w:color w:val="000000"/>
        </w:rPr>
        <w:t>, how did you end up here?</w:t>
      </w:r>
    </w:p>
    <w:p w14:paraId="1F7C48AE" w14:textId="77777777" w:rsidR="003361E2" w:rsidRDefault="003361E2">
      <w:pPr>
        <w:spacing w:after="0"/>
        <w:rPr>
          <w:rFonts w:ascii="Times New Roman" w:eastAsia="Times New Roman" w:hAnsi="Times New Roman" w:cs="Times New Roman"/>
        </w:rPr>
      </w:pPr>
    </w:p>
    <w:p w14:paraId="7DFCF4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My name is Leonidas. I was betrayed by those whose life I had sworn to defend. I wanted peace and my wicked betrayers wanted war. I died in a vain attempt to have that peace. Now I wander these forsaken halls while my betrayers probably sit drinking, feasting, and enjoying the spoils of war.</w:t>
      </w:r>
    </w:p>
    <w:p w14:paraId="6C353DE8" w14:textId="77777777" w:rsidR="003361E2" w:rsidRDefault="003361E2">
      <w:pPr>
        <w:spacing w:after="0"/>
        <w:rPr>
          <w:rFonts w:ascii="Times New Roman" w:eastAsia="Times New Roman" w:hAnsi="Times New Roman" w:cs="Times New Roman"/>
        </w:rPr>
      </w:pPr>
    </w:p>
    <w:p w14:paraId="5194EA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a horrible world we live in. My people also suffer for their beliefs. We live in poverty while our oppressors want nothing.</w:t>
      </w:r>
    </w:p>
    <w:p w14:paraId="5905C431" w14:textId="77777777" w:rsidR="003361E2" w:rsidRDefault="003361E2">
      <w:pPr>
        <w:spacing w:after="0"/>
        <w:rPr>
          <w:rFonts w:ascii="Times New Roman" w:eastAsia="Times New Roman" w:hAnsi="Times New Roman" w:cs="Times New Roman"/>
        </w:rPr>
      </w:pPr>
    </w:p>
    <w:p w14:paraId="4D445E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what would you have us do?</w:t>
      </w:r>
    </w:p>
    <w:p w14:paraId="52F68205" w14:textId="77777777" w:rsidR="003361E2" w:rsidRDefault="003361E2">
      <w:pPr>
        <w:spacing w:after="0"/>
        <w:rPr>
          <w:rFonts w:ascii="Times New Roman" w:eastAsia="Times New Roman" w:hAnsi="Times New Roman" w:cs="Times New Roman"/>
        </w:rPr>
      </w:pPr>
    </w:p>
    <w:p w14:paraId="55E6CA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Whose name did you say?</w:t>
      </w:r>
    </w:p>
    <w:p w14:paraId="11F6D55B" w14:textId="77777777" w:rsidR="003361E2" w:rsidRDefault="003361E2">
      <w:pPr>
        <w:spacing w:after="0"/>
        <w:rPr>
          <w:rFonts w:ascii="Times New Roman" w:eastAsia="Times New Roman" w:hAnsi="Times New Roman" w:cs="Times New Roman"/>
        </w:rPr>
      </w:pPr>
    </w:p>
    <w:p w14:paraId="4563B7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w:t>
      </w:r>
    </w:p>
    <w:p w14:paraId="1D70B559" w14:textId="77777777" w:rsidR="003361E2" w:rsidRDefault="003361E2">
      <w:pPr>
        <w:spacing w:after="0"/>
        <w:rPr>
          <w:rFonts w:ascii="Times New Roman" w:eastAsia="Times New Roman" w:hAnsi="Times New Roman" w:cs="Times New Roman"/>
        </w:rPr>
      </w:pPr>
    </w:p>
    <w:p w14:paraId="07E9E7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Leonidas: I also knew a Corydon Deus. He was one of my betrayers.</w:t>
      </w:r>
    </w:p>
    <w:p w14:paraId="3357A7DC" w14:textId="77777777" w:rsidR="003361E2" w:rsidRDefault="003361E2">
      <w:pPr>
        <w:spacing w:after="0"/>
        <w:rPr>
          <w:rFonts w:ascii="Times New Roman" w:eastAsia="Times New Roman" w:hAnsi="Times New Roman" w:cs="Times New Roman"/>
        </w:rPr>
      </w:pPr>
    </w:p>
    <w:p w14:paraId="44CF60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must be thinking of another Corydon Deus. My Corydon Deus is a great God who will deliver our people.</w:t>
      </w:r>
    </w:p>
    <w:p w14:paraId="62C7A67D" w14:textId="77777777" w:rsidR="003361E2" w:rsidRDefault="003361E2">
      <w:pPr>
        <w:spacing w:after="0"/>
        <w:rPr>
          <w:rFonts w:ascii="Times New Roman" w:eastAsia="Times New Roman" w:hAnsi="Times New Roman" w:cs="Times New Roman"/>
        </w:rPr>
      </w:pPr>
    </w:p>
    <w:p w14:paraId="204B03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Leonidas: If I see my Corydon Deus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I will bring my blade to his neck and let it feast upon his blood. Then I will take his carcass and drag it to the streets for everyone to shit on. I’m happy your Corydon Deus is a god and not a worthless scumbag who kills innocent women and children.</w:t>
      </w:r>
    </w:p>
    <w:p w14:paraId="78D3C82E" w14:textId="77777777" w:rsidR="003361E2" w:rsidRDefault="003361E2">
      <w:pPr>
        <w:spacing w:after="0"/>
        <w:rPr>
          <w:rFonts w:ascii="Times New Roman" w:eastAsia="Times New Roman" w:hAnsi="Times New Roman" w:cs="Times New Roman"/>
        </w:rPr>
      </w:pPr>
    </w:p>
    <w:p w14:paraId="6FB380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way out of this place is to prove your worth to the owner of the Underworld.</w:t>
      </w:r>
    </w:p>
    <w:p w14:paraId="5468B33E" w14:textId="77777777" w:rsidR="003361E2" w:rsidRDefault="003361E2">
      <w:pPr>
        <w:spacing w:after="0"/>
        <w:rPr>
          <w:rFonts w:ascii="Times New Roman" w:eastAsia="Times New Roman" w:hAnsi="Times New Roman" w:cs="Times New Roman"/>
        </w:rPr>
      </w:pPr>
    </w:p>
    <w:p w14:paraId="4FB12E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Then I will cut up his body in little pieces and send them to every great city on Gaia.</w:t>
      </w:r>
    </w:p>
    <w:p w14:paraId="5B40DBCD" w14:textId="77777777" w:rsidR="003361E2" w:rsidRDefault="003361E2">
      <w:pPr>
        <w:spacing w:after="0"/>
        <w:rPr>
          <w:rFonts w:ascii="Times New Roman" w:eastAsia="Times New Roman" w:hAnsi="Times New Roman" w:cs="Times New Roman"/>
        </w:rPr>
      </w:pPr>
    </w:p>
    <w:p w14:paraId="623D25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Don’t worry my friend. One day vengeance will be yours. First you must escape from this place.</w:t>
      </w:r>
    </w:p>
    <w:p w14:paraId="5EE603B7" w14:textId="77777777" w:rsidR="003361E2" w:rsidRDefault="003361E2">
      <w:pPr>
        <w:spacing w:after="0"/>
        <w:rPr>
          <w:rFonts w:ascii="Times New Roman" w:eastAsia="Times New Roman" w:hAnsi="Times New Roman" w:cs="Times New Roman"/>
        </w:rPr>
      </w:pPr>
    </w:p>
    <w:p w14:paraId="392969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He knows who the owner of this place is.</w:t>
      </w:r>
    </w:p>
    <w:p w14:paraId="04D0CEBD" w14:textId="77777777" w:rsidR="003361E2" w:rsidRDefault="003361E2">
      <w:pPr>
        <w:spacing w:after="0"/>
        <w:rPr>
          <w:rFonts w:ascii="Times New Roman" w:eastAsia="Times New Roman" w:hAnsi="Times New Roman" w:cs="Times New Roman"/>
        </w:rPr>
      </w:pPr>
    </w:p>
    <w:p w14:paraId="5997D9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Sir, sorry to interrupt you, but who is the owner of this place?</w:t>
      </w:r>
    </w:p>
    <w:p w14:paraId="318EC045" w14:textId="77777777" w:rsidR="003361E2" w:rsidRDefault="003361E2">
      <w:pPr>
        <w:spacing w:after="0"/>
        <w:rPr>
          <w:rFonts w:ascii="Times New Roman" w:eastAsia="Times New Roman" w:hAnsi="Times New Roman" w:cs="Times New Roman"/>
        </w:rPr>
      </w:pPr>
    </w:p>
    <w:p w14:paraId="4C72D2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Lich. He’s a bloody fiend. I tried to show my worth to him, but he barred me from even trying. He said that since I was defeated by a man as cowardly as Corydon Deus there is no redemption for me. You can try though. I can lead you there to them. Leonidas joins the party.</w:t>
      </w:r>
    </w:p>
    <w:p w14:paraId="6C077A33" w14:textId="77777777" w:rsidR="003361E2" w:rsidRDefault="003361E2">
      <w:pPr>
        <w:spacing w:after="0"/>
        <w:rPr>
          <w:rFonts w:ascii="Times New Roman" w:eastAsia="Times New Roman" w:hAnsi="Times New Roman" w:cs="Times New Roman"/>
        </w:rPr>
      </w:pPr>
    </w:p>
    <w:p w14:paraId="75E7DF33" w14:textId="77777777" w:rsidR="003361E2" w:rsidRDefault="00000000">
      <w:pPr>
        <w:pStyle w:val="Heading2"/>
      </w:pPr>
      <w:bookmarkStart w:id="283" w:name="_lk5l4ji1kj6w" w:colFirst="0" w:colLast="0"/>
      <w:bookmarkStart w:id="284" w:name="_Toc189930166"/>
      <w:bookmarkEnd w:id="283"/>
      <w:r>
        <w:t>The Brooch and the Riddle Side Quest</w:t>
      </w:r>
      <w:bookmarkEnd w:id="284"/>
    </w:p>
    <w:p w14:paraId="5B6A9E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party will continue three series of catacombs with many caskets contained within. Some will contain treasure and others will contain </w:t>
      </w:r>
      <w:proofErr w:type="spellStart"/>
      <w:r>
        <w:rPr>
          <w:rFonts w:ascii="Times New Roman" w:eastAsia="Times New Roman" w:hAnsi="Times New Roman" w:cs="Times New Roman"/>
          <w:color w:val="000000"/>
        </w:rPr>
        <w:t>Vehere</w:t>
      </w:r>
      <w:proofErr w:type="spellEnd"/>
      <w:r>
        <w:rPr>
          <w:rFonts w:ascii="Times New Roman" w:eastAsia="Times New Roman" w:hAnsi="Times New Roman" w:cs="Times New Roman"/>
          <w:color w:val="000000"/>
        </w:rPr>
        <w:t xml:space="preserve"> Mummies. There is one departed soul who wanders here and there as if searching for something.</w:t>
      </w:r>
    </w:p>
    <w:p w14:paraId="244752FA" w14:textId="77777777" w:rsidR="003361E2" w:rsidRDefault="003361E2">
      <w:pPr>
        <w:spacing w:after="0"/>
        <w:rPr>
          <w:rFonts w:ascii="Times New Roman" w:eastAsia="Times New Roman" w:hAnsi="Times New Roman" w:cs="Times New Roman"/>
        </w:rPr>
      </w:pPr>
    </w:p>
    <w:p w14:paraId="5F470F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14:paraId="44248A98" w14:textId="77777777" w:rsidR="003361E2" w:rsidRDefault="003361E2">
      <w:pPr>
        <w:spacing w:after="0"/>
        <w:rPr>
          <w:rFonts w:ascii="Times New Roman" w:eastAsia="Times New Roman" w:hAnsi="Times New Roman" w:cs="Times New Roman"/>
        </w:rPr>
      </w:pPr>
    </w:p>
    <w:p w14:paraId="48E5CB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brooch is guarded by an extra powerful mummy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Mummy) who acts as a mini boss.)</w:t>
      </w:r>
    </w:p>
    <w:p w14:paraId="32AC7A49" w14:textId="77777777" w:rsidR="003361E2" w:rsidRDefault="003361E2">
      <w:pPr>
        <w:spacing w:after="0"/>
        <w:rPr>
          <w:rFonts w:ascii="Times New Roman" w:eastAsia="Times New Roman" w:hAnsi="Times New Roman" w:cs="Times New Roman"/>
        </w:rPr>
      </w:pPr>
    </w:p>
    <w:p w14:paraId="1DDC08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Wondering soul (when you bring the brooch): I will give you what is greater than any treasure. It’s wisdom. Lich will ask a riddle before he even considers giving you your freedom; granted that you’re not a coward. He found me a coward because I was scared to propose to my beloved before the destruction of the world. Now I spend my days </w:t>
      </w:r>
      <w:r>
        <w:rPr>
          <w:rFonts w:ascii="Times New Roman" w:eastAsia="Times New Roman" w:hAnsi="Times New Roman" w:cs="Times New Roman"/>
          <w:color w:val="000000"/>
        </w:rPr>
        <w:lastRenderedPageBreak/>
        <w:t xml:space="preserve">wandering these halls living in regret, but not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friends. I sense something different and you. There is a great amount of courage in you. I will give you a hint to Lich’s riddle.</w:t>
      </w:r>
    </w:p>
    <w:p w14:paraId="1D504897" w14:textId="77777777" w:rsidR="003361E2" w:rsidRDefault="003361E2">
      <w:pPr>
        <w:spacing w:after="0"/>
        <w:rPr>
          <w:rFonts w:ascii="Times New Roman" w:eastAsia="Times New Roman" w:hAnsi="Times New Roman" w:cs="Times New Roman"/>
        </w:rPr>
      </w:pPr>
    </w:p>
    <w:p w14:paraId="2BFD9B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Just tell us the answer.</w:t>
      </w:r>
    </w:p>
    <w:p w14:paraId="3B4084E2" w14:textId="77777777" w:rsidR="003361E2" w:rsidRDefault="003361E2">
      <w:pPr>
        <w:spacing w:after="0"/>
        <w:rPr>
          <w:rFonts w:ascii="Times New Roman" w:eastAsia="Times New Roman" w:hAnsi="Times New Roman" w:cs="Times New Roman"/>
        </w:rPr>
      </w:pPr>
    </w:p>
    <w:p w14:paraId="353695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Wondering Soul: No, I like your company. If you’re </w:t>
      </w:r>
      <w:proofErr w:type="gramStart"/>
      <w:r>
        <w:rPr>
          <w:rFonts w:ascii="Times New Roman" w:eastAsia="Times New Roman" w:hAnsi="Times New Roman" w:cs="Times New Roman"/>
          <w:color w:val="000000"/>
        </w:rPr>
        <w:t>wrong</w:t>
      </w:r>
      <w:proofErr w:type="gramEnd"/>
      <w:r>
        <w:rPr>
          <w:rFonts w:ascii="Times New Roman" w:eastAsia="Times New Roman" w:hAnsi="Times New Roman" w:cs="Times New Roman"/>
          <w:color w:val="000000"/>
        </w:rPr>
        <w:t xml:space="preserve"> we will be spending more time here together. Hehe. So here, just to give you a fighting chance. The Lich will ask you, </w:t>
      </w:r>
    </w:p>
    <w:p w14:paraId="0A081569" w14:textId="77777777" w:rsidR="003361E2" w:rsidRDefault="003361E2">
      <w:pPr>
        <w:spacing w:after="0"/>
        <w:rPr>
          <w:rFonts w:ascii="Times New Roman" w:eastAsia="Times New Roman" w:hAnsi="Times New Roman" w:cs="Times New Roman"/>
        </w:rPr>
      </w:pPr>
    </w:p>
    <w:p w14:paraId="732A25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I am dead there is no death, </w:t>
      </w:r>
    </w:p>
    <w:p w14:paraId="32E2F1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But nor would life exist,</w:t>
      </w:r>
    </w:p>
    <w:p w14:paraId="4765BC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universe would ever be,</w:t>
      </w:r>
    </w:p>
    <w:p w14:paraId="2505CE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water, Earth, or stone.</w:t>
      </w:r>
    </w:p>
    <w:p w14:paraId="6AC99DDE" w14:textId="77777777" w:rsidR="003361E2" w:rsidRDefault="003361E2">
      <w:pPr>
        <w:spacing w:after="0"/>
        <w:rPr>
          <w:rFonts w:ascii="Times New Roman" w:eastAsia="Times New Roman" w:hAnsi="Times New Roman" w:cs="Times New Roman"/>
        </w:rPr>
      </w:pPr>
    </w:p>
    <w:p w14:paraId="53BA4B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No riddle ever spoke or read,</w:t>
      </w:r>
    </w:p>
    <w:p w14:paraId="2CF619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 binding spell escapes,</w:t>
      </w:r>
    </w:p>
    <w:p w14:paraId="78475F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Unconquered by the darkness yet,</w:t>
      </w:r>
    </w:p>
    <w:p w14:paraId="6538C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light escapes my fate. </w:t>
      </w:r>
    </w:p>
    <w:p w14:paraId="4F60CE74" w14:textId="77777777" w:rsidR="003361E2" w:rsidRDefault="003361E2">
      <w:pPr>
        <w:spacing w:after="0"/>
        <w:rPr>
          <w:rFonts w:ascii="Times New Roman" w:eastAsia="Times New Roman" w:hAnsi="Times New Roman" w:cs="Times New Roman"/>
        </w:rPr>
      </w:pPr>
    </w:p>
    <w:p w14:paraId="4FDD1A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 appear in the </w:t>
      </w:r>
      <w:proofErr w:type="gramStart"/>
      <w:r>
        <w:rPr>
          <w:rFonts w:ascii="Times New Roman" w:eastAsia="Times New Roman" w:hAnsi="Times New Roman" w:cs="Times New Roman"/>
          <w:color w:val="000000"/>
        </w:rPr>
        <w:t>fires</w:t>
      </w:r>
      <w:proofErr w:type="gramEnd"/>
      <w:r>
        <w:rPr>
          <w:rFonts w:ascii="Times New Roman" w:eastAsia="Times New Roman" w:hAnsi="Times New Roman" w:cs="Times New Roman"/>
          <w:color w:val="000000"/>
        </w:rPr>
        <w:t xml:space="preserve"> flames,</w:t>
      </w:r>
    </w:p>
    <w:p w14:paraId="7040ED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Lurk in the </w:t>
      </w:r>
      <w:proofErr w:type="gramStart"/>
      <w:r>
        <w:rPr>
          <w:rFonts w:ascii="Times New Roman" w:eastAsia="Times New Roman" w:hAnsi="Times New Roman" w:cs="Times New Roman"/>
          <w:color w:val="000000"/>
        </w:rPr>
        <w:t>dragons</w:t>
      </w:r>
      <w:proofErr w:type="gramEnd"/>
      <w:r>
        <w:rPr>
          <w:rFonts w:ascii="Times New Roman" w:eastAsia="Times New Roman" w:hAnsi="Times New Roman" w:cs="Times New Roman"/>
          <w:color w:val="000000"/>
        </w:rPr>
        <w:t xml:space="preserve"> den,</w:t>
      </w:r>
    </w:p>
    <w:p w14:paraId="05EE10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number of a man a claim,</w:t>
      </w:r>
    </w:p>
    <w:p w14:paraId="18E9D3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Within me there resides.</w:t>
      </w:r>
    </w:p>
    <w:p w14:paraId="5D6D6C94" w14:textId="77777777" w:rsidR="003361E2" w:rsidRDefault="003361E2">
      <w:pPr>
        <w:spacing w:after="0"/>
        <w:rPr>
          <w:rFonts w:ascii="Times New Roman" w:eastAsia="Times New Roman" w:hAnsi="Times New Roman" w:cs="Times New Roman"/>
        </w:rPr>
      </w:pPr>
    </w:p>
    <w:p w14:paraId="49EB3E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answer is not within the riddle itself and appears at the end of every last word. Even if you answer the riddle correctly there is no guarantee that the Lich will let you go.</w:t>
      </w:r>
    </w:p>
    <w:p w14:paraId="60DB2AFF" w14:textId="77777777" w:rsidR="003361E2" w:rsidRDefault="003361E2">
      <w:pPr>
        <w:spacing w:after="0"/>
        <w:rPr>
          <w:rFonts w:ascii="Times New Roman" w:eastAsia="Times New Roman" w:hAnsi="Times New Roman" w:cs="Times New Roman"/>
        </w:rPr>
      </w:pPr>
    </w:p>
    <w:p w14:paraId="530D6B5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with us and he will deliver us from this ghastly place.</w:t>
      </w:r>
    </w:p>
    <w:p w14:paraId="44DC390E" w14:textId="77777777" w:rsidR="003361E2" w:rsidRDefault="003361E2">
      <w:pPr>
        <w:spacing w:after="0"/>
        <w:rPr>
          <w:rFonts w:ascii="Times New Roman" w:eastAsia="Times New Roman" w:hAnsi="Times New Roman" w:cs="Times New Roman"/>
        </w:rPr>
      </w:pPr>
    </w:p>
    <w:p w14:paraId="4F85B4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Did you say Corydon Deus? The butcher of Doma, who poisoned an entire castle, killing all the women and children inside, my mother died there.</w:t>
      </w:r>
    </w:p>
    <w:p w14:paraId="57652B4D" w14:textId="77777777" w:rsidR="003361E2" w:rsidRDefault="003361E2">
      <w:pPr>
        <w:spacing w:after="0"/>
        <w:rPr>
          <w:rFonts w:ascii="Times New Roman" w:eastAsia="Times New Roman" w:hAnsi="Times New Roman" w:cs="Times New Roman"/>
        </w:rPr>
      </w:pPr>
    </w:p>
    <w:p w14:paraId="5F3B08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my Corydon Deus is a mighty god who empowers me.</w:t>
      </w:r>
    </w:p>
    <w:p w14:paraId="76CDACE3" w14:textId="77777777" w:rsidR="003361E2" w:rsidRDefault="003361E2">
      <w:pPr>
        <w:spacing w:after="0"/>
        <w:rPr>
          <w:rFonts w:ascii="Times New Roman" w:eastAsia="Times New Roman" w:hAnsi="Times New Roman" w:cs="Times New Roman"/>
        </w:rPr>
      </w:pPr>
    </w:p>
    <w:p w14:paraId="4B6E69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Wondering Soul: Oh, strange. Your god could’ve chosen a better name then Corydon Deus. Good luck to you.</w:t>
      </w:r>
    </w:p>
    <w:p w14:paraId="65CFD9F5" w14:textId="77777777" w:rsidR="003361E2" w:rsidRDefault="003361E2">
      <w:pPr>
        <w:spacing w:after="0"/>
        <w:rPr>
          <w:rFonts w:ascii="Times New Roman" w:eastAsia="Times New Roman" w:hAnsi="Times New Roman" w:cs="Times New Roman"/>
        </w:rPr>
      </w:pPr>
    </w:p>
    <w:p w14:paraId="71E977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(As they are walking away): Why do all these lost souls have something against the name of Corydon Deus?</w:t>
      </w:r>
    </w:p>
    <w:p w14:paraId="24A9A1FA" w14:textId="77777777" w:rsidR="003361E2" w:rsidRDefault="003361E2">
      <w:pPr>
        <w:spacing w:after="0"/>
        <w:rPr>
          <w:rFonts w:ascii="Times New Roman" w:eastAsia="Times New Roman" w:hAnsi="Times New Roman" w:cs="Times New Roman"/>
        </w:rPr>
      </w:pPr>
    </w:p>
    <w:p w14:paraId="1AB7AB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must’ve been a tyrant of lore that the priests have not mentioned to us.</w:t>
      </w:r>
    </w:p>
    <w:p w14:paraId="132F598F" w14:textId="77777777" w:rsidR="003361E2" w:rsidRDefault="003361E2">
      <w:pPr>
        <w:spacing w:after="0"/>
        <w:rPr>
          <w:rFonts w:ascii="Times New Roman" w:eastAsia="Times New Roman" w:hAnsi="Times New Roman" w:cs="Times New Roman"/>
        </w:rPr>
      </w:pPr>
    </w:p>
    <w:p w14:paraId="1A8B85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finally reaches </w:t>
      </w:r>
      <w:proofErr w:type="gramStart"/>
      <w:r>
        <w:rPr>
          <w:rFonts w:ascii="Times New Roman" w:eastAsia="Times New Roman" w:hAnsi="Times New Roman" w:cs="Times New Roman"/>
          <w:color w:val="000000"/>
        </w:rPr>
        <w:t>Lich</w:t>
      </w:r>
      <w:proofErr w:type="gramEnd"/>
      <w:r>
        <w:rPr>
          <w:rFonts w:ascii="Times New Roman" w:eastAsia="Times New Roman" w:hAnsi="Times New Roman" w:cs="Times New Roman"/>
          <w:color w:val="000000"/>
        </w:rPr>
        <w:t xml:space="preserve"> he is dealing with someone else from the Underworld.</w:t>
      </w:r>
    </w:p>
    <w:p w14:paraId="759B2AA0" w14:textId="77777777" w:rsidR="003361E2" w:rsidRDefault="003361E2">
      <w:pPr>
        <w:spacing w:after="0"/>
        <w:rPr>
          <w:rFonts w:ascii="Times New Roman" w:eastAsia="Times New Roman" w:hAnsi="Times New Roman" w:cs="Times New Roman"/>
        </w:rPr>
      </w:pPr>
    </w:p>
    <w:p w14:paraId="5CBF36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Loss Soul: Lich, I beg you, please let me out of here. My wife was pregnant and she must’ve given birth by now. Let me see my child.</w:t>
      </w:r>
    </w:p>
    <w:p w14:paraId="2EAB3D93" w14:textId="77777777" w:rsidR="003361E2" w:rsidRDefault="003361E2">
      <w:pPr>
        <w:spacing w:after="0"/>
        <w:rPr>
          <w:rFonts w:ascii="Times New Roman" w:eastAsia="Times New Roman" w:hAnsi="Times New Roman" w:cs="Times New Roman"/>
        </w:rPr>
      </w:pPr>
    </w:p>
    <w:p w14:paraId="7A6606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That was 200 years ago you fool. Your wife and child are dead and their descendants do not know who you are. This is your home now. (Lich opens a hole and throws the soul in.)</w:t>
      </w:r>
    </w:p>
    <w:p w14:paraId="3716E488" w14:textId="77777777" w:rsidR="003361E2" w:rsidRDefault="003361E2">
      <w:pPr>
        <w:spacing w:after="0"/>
        <w:rPr>
          <w:rFonts w:ascii="Times New Roman" w:eastAsia="Times New Roman" w:hAnsi="Times New Roman" w:cs="Times New Roman"/>
        </w:rPr>
      </w:pPr>
    </w:p>
    <w:p w14:paraId="044A18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Off with you to the deepest and most dreaded part of the underworld. This is what you get for disturbing me. Next.</w:t>
      </w:r>
    </w:p>
    <w:p w14:paraId="29AD64BF" w14:textId="77777777" w:rsidR="003361E2" w:rsidRDefault="003361E2">
      <w:pPr>
        <w:spacing w:after="0"/>
        <w:rPr>
          <w:rFonts w:ascii="Times New Roman" w:eastAsia="Times New Roman" w:hAnsi="Times New Roman" w:cs="Times New Roman"/>
        </w:rPr>
      </w:pPr>
    </w:p>
    <w:p w14:paraId="7BFECE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This is as far as I can go my friends. If the Lich sees me my fate might be the same as that poor soul. Please remember me if you find a way to resurrect the dead. My soul will not rest till I have my vengeance.</w:t>
      </w:r>
    </w:p>
    <w:p w14:paraId="79367A30" w14:textId="77777777" w:rsidR="003361E2" w:rsidRDefault="003361E2">
      <w:pPr>
        <w:spacing w:after="0"/>
        <w:rPr>
          <w:rFonts w:ascii="Times New Roman" w:eastAsia="Times New Roman" w:hAnsi="Times New Roman" w:cs="Times New Roman"/>
        </w:rPr>
      </w:pPr>
    </w:p>
    <w:p w14:paraId="39FA78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 am in your debt. I will help you find your justice. Our lore speaks of a god who can raise the dead. If I find such a god I will plead with him on your behalf. Until then, </w:t>
      </w:r>
      <w:r>
        <w:rPr>
          <w:rFonts w:ascii="Times New Roman" w:eastAsia="Times New Roman" w:hAnsi="Times New Roman" w:cs="Times New Roman"/>
        </w:rPr>
        <w:t>be</w:t>
      </w:r>
      <w:r>
        <w:rPr>
          <w:rFonts w:ascii="Times New Roman" w:eastAsia="Times New Roman" w:hAnsi="Times New Roman" w:cs="Times New Roman"/>
          <w:color w:val="000000"/>
        </w:rPr>
        <w:t>……dead, but alive with hope.</w:t>
      </w:r>
    </w:p>
    <w:p w14:paraId="58E40FFB" w14:textId="77777777" w:rsidR="003361E2" w:rsidRDefault="003361E2">
      <w:pPr>
        <w:spacing w:after="0"/>
        <w:rPr>
          <w:rFonts w:ascii="Times New Roman" w:eastAsia="Times New Roman" w:hAnsi="Times New Roman" w:cs="Times New Roman"/>
        </w:rPr>
      </w:pPr>
    </w:p>
    <w:p w14:paraId="4045FD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(Leonidas leaves)</w:t>
      </w:r>
    </w:p>
    <w:p w14:paraId="580CB8DF" w14:textId="77777777" w:rsidR="003361E2" w:rsidRDefault="00000000">
      <w:pPr>
        <w:pStyle w:val="Heading2"/>
      </w:pPr>
      <w:bookmarkStart w:id="285" w:name="_dfjqn3lg9qpx" w:colFirst="0" w:colLast="0"/>
      <w:bookmarkStart w:id="286" w:name="_Toc189930167"/>
      <w:bookmarkEnd w:id="285"/>
      <w:r>
        <w:t>Lich Boss</w:t>
      </w:r>
      <w:bookmarkEnd w:id="286"/>
    </w:p>
    <w:p w14:paraId="7B1D3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Prepare yourself Augustus. I don’t think Lich will let you leave without a fight.</w:t>
      </w:r>
    </w:p>
    <w:p w14:paraId="2A55616D" w14:textId="77777777" w:rsidR="003361E2" w:rsidRDefault="003361E2">
      <w:pPr>
        <w:spacing w:after="0"/>
        <w:rPr>
          <w:rFonts w:ascii="Times New Roman" w:eastAsia="Times New Roman" w:hAnsi="Times New Roman" w:cs="Times New Roman"/>
        </w:rPr>
      </w:pPr>
    </w:p>
    <w:p w14:paraId="28874E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approaches Lich)</w:t>
      </w:r>
    </w:p>
    <w:p w14:paraId="69E58992" w14:textId="77777777" w:rsidR="003361E2" w:rsidRDefault="003361E2">
      <w:pPr>
        <w:spacing w:after="0"/>
        <w:rPr>
          <w:rFonts w:ascii="Times New Roman" w:eastAsia="Times New Roman" w:hAnsi="Times New Roman" w:cs="Times New Roman"/>
        </w:rPr>
      </w:pPr>
    </w:p>
    <w:p w14:paraId="25DB94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What do you want, fools?</w:t>
      </w:r>
    </w:p>
    <w:p w14:paraId="73CDC97D" w14:textId="77777777" w:rsidR="003361E2" w:rsidRDefault="003361E2">
      <w:pPr>
        <w:spacing w:after="0"/>
        <w:rPr>
          <w:rFonts w:ascii="Times New Roman" w:eastAsia="Times New Roman" w:hAnsi="Times New Roman" w:cs="Times New Roman"/>
        </w:rPr>
      </w:pPr>
    </w:p>
    <w:p w14:paraId="38B7C0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want out of this grave.</w:t>
      </w:r>
    </w:p>
    <w:p w14:paraId="7C4E19D0" w14:textId="77777777" w:rsidR="003361E2" w:rsidRDefault="003361E2">
      <w:pPr>
        <w:spacing w:after="0"/>
        <w:rPr>
          <w:rFonts w:ascii="Times New Roman" w:eastAsia="Times New Roman" w:hAnsi="Times New Roman" w:cs="Times New Roman"/>
        </w:rPr>
      </w:pPr>
    </w:p>
    <w:p w14:paraId="5B4141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I sense immense power within you. You might be one of the few who have been worthy to see light again. Now answer this, (Lich repeats the riddle which the wandering soul told the party beforehand.)</w:t>
      </w:r>
    </w:p>
    <w:p w14:paraId="71898F15" w14:textId="77777777" w:rsidR="003361E2" w:rsidRDefault="003361E2">
      <w:pPr>
        <w:spacing w:after="0"/>
        <w:rPr>
          <w:rFonts w:ascii="Times New Roman" w:eastAsia="Times New Roman" w:hAnsi="Times New Roman" w:cs="Times New Roman"/>
        </w:rPr>
      </w:pPr>
    </w:p>
    <w:p w14:paraId="45430E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types E, Lich: I like you. I challenge you to a battle to prove the courage which I already know is inside of you. I’ll even hold back to give you a fighting chance.</w:t>
      </w:r>
    </w:p>
    <w:p w14:paraId="389E2667" w14:textId="77777777" w:rsidR="003361E2" w:rsidRDefault="003361E2">
      <w:pPr>
        <w:spacing w:after="0"/>
        <w:rPr>
          <w:rFonts w:ascii="Times New Roman" w:eastAsia="Times New Roman" w:hAnsi="Times New Roman" w:cs="Times New Roman"/>
        </w:rPr>
      </w:pPr>
    </w:p>
    <w:p w14:paraId="263409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types anything else, Lich: I will hold back. You may be courageous, but you are dimwitted. Maybe I was wrong about you. En </w:t>
      </w:r>
      <w:proofErr w:type="spellStart"/>
      <w:r>
        <w:rPr>
          <w:rFonts w:ascii="Times New Roman" w:eastAsia="Times New Roman" w:hAnsi="Times New Roman" w:cs="Times New Roman"/>
          <w:color w:val="000000"/>
        </w:rPr>
        <w:t>guarde</w:t>
      </w:r>
      <w:proofErr w:type="spellEnd"/>
      <w:r>
        <w:rPr>
          <w:rFonts w:ascii="Times New Roman" w:eastAsia="Times New Roman" w:hAnsi="Times New Roman" w:cs="Times New Roman"/>
          <w:color w:val="000000"/>
        </w:rPr>
        <w:t>.</w:t>
      </w:r>
    </w:p>
    <w:p w14:paraId="35594893" w14:textId="77777777" w:rsidR="003361E2" w:rsidRDefault="003361E2">
      <w:pPr>
        <w:spacing w:after="0"/>
        <w:rPr>
          <w:rFonts w:ascii="Times New Roman" w:eastAsia="Times New Roman" w:hAnsi="Times New Roman" w:cs="Times New Roman"/>
        </w:rPr>
      </w:pPr>
    </w:p>
    <w:p w14:paraId="3D4203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gets the riddle wrong Lich will be twice as strong. There is a good chance the player will not be able to defeat Lich without answering the riddle right. If the player defeats Lich when he is at his strongest, Lich will respond like this.</w:t>
      </w:r>
    </w:p>
    <w:p w14:paraId="289D4A61" w14:textId="77777777" w:rsidR="003361E2" w:rsidRDefault="003361E2">
      <w:pPr>
        <w:spacing w:after="0"/>
        <w:rPr>
          <w:rFonts w:ascii="Times New Roman" w:eastAsia="Times New Roman" w:hAnsi="Times New Roman" w:cs="Times New Roman"/>
        </w:rPr>
      </w:pPr>
    </w:p>
    <w:p w14:paraId="353B36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You have defeated me when I wasn’t holding back. Here take this. (Player receives a strong weapon)</w:t>
      </w:r>
    </w:p>
    <w:p w14:paraId="3B9F9B6A" w14:textId="77777777" w:rsidR="003361E2" w:rsidRDefault="003361E2">
      <w:pPr>
        <w:spacing w:after="0"/>
        <w:rPr>
          <w:rFonts w:ascii="Times New Roman" w:eastAsia="Times New Roman" w:hAnsi="Times New Roman" w:cs="Times New Roman"/>
        </w:rPr>
      </w:pPr>
    </w:p>
    <w:p w14:paraId="751A11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defeat him after answering the riddle,</w:t>
      </w:r>
    </w:p>
    <w:p w14:paraId="040F7D0D" w14:textId="77777777" w:rsidR="003361E2" w:rsidRDefault="003361E2">
      <w:pPr>
        <w:spacing w:after="0"/>
        <w:rPr>
          <w:rFonts w:ascii="Times New Roman" w:eastAsia="Times New Roman" w:hAnsi="Times New Roman" w:cs="Times New Roman"/>
        </w:rPr>
      </w:pPr>
    </w:p>
    <w:p w14:paraId="613D04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Lich: I was right about you. Your freedom has been granted. Augustus, you will kill many Reditus and take their place. I’m excited to have the Underworld</w:t>
      </w:r>
      <w:r>
        <w:rPr>
          <w:rFonts w:ascii="Times New Roman" w:eastAsia="Times New Roman" w:hAnsi="Times New Roman" w:cs="Times New Roman"/>
        </w:rPr>
        <w:t xml:space="preserve"> </w:t>
      </w:r>
      <w:r>
        <w:rPr>
          <w:rFonts w:ascii="Times New Roman" w:eastAsia="Times New Roman" w:hAnsi="Times New Roman" w:cs="Times New Roman"/>
          <w:color w:val="000000"/>
        </w:rPr>
        <w:t>a bustling afterlife with lots of new faces. Be gone from here.</w:t>
      </w:r>
    </w:p>
    <w:p w14:paraId="7CDEFBD2" w14:textId="77777777" w:rsidR="003361E2" w:rsidRDefault="003361E2">
      <w:pPr>
        <w:spacing w:after="0"/>
        <w:rPr>
          <w:rFonts w:ascii="Times New Roman" w:eastAsia="Times New Roman" w:hAnsi="Times New Roman" w:cs="Times New Roman"/>
        </w:rPr>
      </w:pPr>
    </w:p>
    <w:p w14:paraId="116F92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is transported from the Underworld.)</w:t>
      </w:r>
    </w:p>
    <w:p w14:paraId="005A427A" w14:textId="77777777" w:rsidR="003361E2" w:rsidRDefault="003361E2">
      <w:pPr>
        <w:spacing w:after="0"/>
        <w:rPr>
          <w:rFonts w:ascii="Times New Roman" w:eastAsia="Times New Roman" w:hAnsi="Times New Roman" w:cs="Times New Roman"/>
        </w:rPr>
      </w:pPr>
    </w:p>
    <w:p w14:paraId="21B4F7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 owner of the Underworld knew your name. How’s that so?</w:t>
      </w:r>
    </w:p>
    <w:p w14:paraId="36774296" w14:textId="77777777" w:rsidR="003361E2" w:rsidRDefault="003361E2">
      <w:pPr>
        <w:spacing w:after="0"/>
        <w:rPr>
          <w:rFonts w:ascii="Times New Roman" w:eastAsia="Times New Roman" w:hAnsi="Times New Roman" w:cs="Times New Roman"/>
        </w:rPr>
      </w:pPr>
    </w:p>
    <w:p w14:paraId="18423C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These are strange things to consider. Maybe it is my destiny to defeat the Reditus.</w:t>
      </w:r>
    </w:p>
    <w:p w14:paraId="401AA334" w14:textId="77777777" w:rsidR="003361E2" w:rsidRDefault="003361E2">
      <w:pPr>
        <w:spacing w:after="0"/>
        <w:rPr>
          <w:rFonts w:ascii="Times New Roman" w:eastAsia="Times New Roman" w:hAnsi="Times New Roman" w:cs="Times New Roman"/>
        </w:rPr>
      </w:pPr>
    </w:p>
    <w:p w14:paraId="58F3C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 is father. I believe you are going to do something great for our people.</w:t>
      </w:r>
    </w:p>
    <w:p w14:paraId="1B13EB35" w14:textId="77777777" w:rsidR="003361E2" w:rsidRDefault="003361E2">
      <w:pPr>
        <w:spacing w:after="0"/>
        <w:rPr>
          <w:rFonts w:ascii="Times New Roman" w:eastAsia="Times New Roman" w:hAnsi="Times New Roman" w:cs="Times New Roman"/>
        </w:rPr>
      </w:pPr>
    </w:p>
    <w:p w14:paraId="663312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move quickly. Let’s go.</w:t>
      </w:r>
    </w:p>
    <w:p w14:paraId="505EF4DE" w14:textId="77777777" w:rsidR="003361E2" w:rsidRDefault="003361E2">
      <w:pPr>
        <w:spacing w:after="0"/>
        <w:rPr>
          <w:rFonts w:ascii="Times New Roman" w:eastAsia="Times New Roman" w:hAnsi="Times New Roman" w:cs="Times New Roman"/>
        </w:rPr>
      </w:pPr>
    </w:p>
    <w:p w14:paraId="65E4D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Soon most of your strength will be asked of you.</w:t>
      </w:r>
    </w:p>
    <w:p w14:paraId="1789BE9B" w14:textId="77777777" w:rsidR="003361E2" w:rsidRDefault="003361E2">
      <w:pPr>
        <w:spacing w:after="0"/>
        <w:rPr>
          <w:rFonts w:ascii="Times New Roman" w:eastAsia="Times New Roman" w:hAnsi="Times New Roman" w:cs="Times New Roman"/>
        </w:rPr>
      </w:pPr>
    </w:p>
    <w:p w14:paraId="1A6201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and his party arrive from the Underworld it is still dark out. The player’s party must continue to the camp.)</w:t>
      </w:r>
    </w:p>
    <w:p w14:paraId="3CEBBF82" w14:textId="77777777" w:rsidR="003361E2" w:rsidRDefault="003361E2">
      <w:pPr>
        <w:spacing w:after="0"/>
        <w:rPr>
          <w:rFonts w:ascii="Times New Roman" w:eastAsia="Times New Roman" w:hAnsi="Times New Roman" w:cs="Times New Roman"/>
        </w:rPr>
      </w:pPr>
    </w:p>
    <w:p w14:paraId="3B1EB43F" w14:textId="77777777" w:rsidR="003361E2" w:rsidRDefault="00000000">
      <w:pPr>
        <w:pStyle w:val="Heading1"/>
        <w:rPr>
          <w:sz w:val="36"/>
          <w:szCs w:val="36"/>
        </w:rPr>
      </w:pPr>
      <w:bookmarkStart w:id="287" w:name="_lxq2fv14tr8f" w:colFirst="0" w:colLast="0"/>
      <w:bookmarkStart w:id="288" w:name="_Toc189930168"/>
      <w:bookmarkEnd w:id="287"/>
      <w:proofErr w:type="spellStart"/>
      <w:r>
        <w:rPr>
          <w:sz w:val="36"/>
          <w:szCs w:val="36"/>
        </w:rPr>
        <w:t>Rediit</w:t>
      </w:r>
      <w:proofErr w:type="spellEnd"/>
      <w:r>
        <w:rPr>
          <w:sz w:val="36"/>
          <w:szCs w:val="36"/>
        </w:rPr>
        <w:t xml:space="preserve"> Camp Revisited</w:t>
      </w:r>
      <w:bookmarkEnd w:id="288"/>
    </w:p>
    <w:p w14:paraId="23F59C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arrives at the camp both the guards in front run into the camp telling everyone of his arrival. Both Theresa and Augustus' wife run to meet the party.</w:t>
      </w:r>
    </w:p>
    <w:p w14:paraId="207F86CD" w14:textId="77777777" w:rsidR="003361E2" w:rsidRDefault="003361E2">
      <w:pPr>
        <w:spacing w:after="0"/>
        <w:rPr>
          <w:rFonts w:ascii="Times New Roman" w:eastAsia="Times New Roman" w:hAnsi="Times New Roman" w:cs="Times New Roman"/>
        </w:rPr>
      </w:pPr>
    </w:p>
    <w:p w14:paraId="576321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You’re back, I can’t believe it. I was beginning to wonder if I would have to ask the high priest to let me use his bathroom if you know what I mean.</w:t>
      </w:r>
    </w:p>
    <w:p w14:paraId="110C83C3" w14:textId="77777777" w:rsidR="003361E2" w:rsidRDefault="003361E2">
      <w:pPr>
        <w:spacing w:after="0"/>
        <w:rPr>
          <w:rFonts w:ascii="Times New Roman" w:eastAsia="Times New Roman" w:hAnsi="Times New Roman" w:cs="Times New Roman"/>
        </w:rPr>
      </w:pPr>
    </w:p>
    <w:p w14:paraId="282784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thought you were dead for sure Caeser. I had two proposals last week. I almost said yes but here you are in the flesh. I can’t believe it. Are you sure you’re not a ghost?</w:t>
      </w:r>
    </w:p>
    <w:p w14:paraId="0F138A08" w14:textId="77777777" w:rsidR="003361E2" w:rsidRDefault="003361E2">
      <w:pPr>
        <w:spacing w:after="0"/>
        <w:rPr>
          <w:rFonts w:ascii="Times New Roman" w:eastAsia="Times New Roman" w:hAnsi="Times New Roman" w:cs="Times New Roman"/>
        </w:rPr>
      </w:pPr>
    </w:p>
    <w:p w14:paraId="7BA312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was a ghost, but I came back from the grave.</w:t>
      </w:r>
    </w:p>
    <w:p w14:paraId="3A12176D" w14:textId="77777777" w:rsidR="003361E2" w:rsidRDefault="003361E2">
      <w:pPr>
        <w:spacing w:after="0"/>
        <w:rPr>
          <w:rFonts w:ascii="Times New Roman" w:eastAsia="Times New Roman" w:hAnsi="Times New Roman" w:cs="Times New Roman"/>
        </w:rPr>
      </w:pPr>
    </w:p>
    <w:p w14:paraId="631990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w:t>
      </w:r>
    </w:p>
    <w:p w14:paraId="66D2317E" w14:textId="77777777" w:rsidR="003361E2" w:rsidRDefault="003361E2">
      <w:pPr>
        <w:spacing w:after="0"/>
        <w:rPr>
          <w:rFonts w:ascii="Times New Roman" w:eastAsia="Times New Roman" w:hAnsi="Times New Roman" w:cs="Times New Roman"/>
        </w:rPr>
      </w:pPr>
    </w:p>
    <w:p w14:paraId="28C1AD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I’ll explain later. Right </w:t>
      </w:r>
      <w:proofErr w:type="gramStart"/>
      <w:r>
        <w:rPr>
          <w:rFonts w:ascii="Times New Roman" w:eastAsia="Times New Roman" w:hAnsi="Times New Roman" w:cs="Times New Roman"/>
          <w:color w:val="000000"/>
        </w:rPr>
        <w:t>now</w:t>
      </w:r>
      <w:proofErr w:type="gramEnd"/>
      <w:r>
        <w:rPr>
          <w:rFonts w:ascii="Times New Roman" w:eastAsia="Times New Roman" w:hAnsi="Times New Roman" w:cs="Times New Roman"/>
          <w:color w:val="000000"/>
        </w:rPr>
        <w:t xml:space="preserve"> we have a marriage to plan.</w:t>
      </w:r>
    </w:p>
    <w:p w14:paraId="292EC0D2" w14:textId="77777777" w:rsidR="003361E2" w:rsidRDefault="003361E2">
      <w:pPr>
        <w:spacing w:after="0"/>
        <w:rPr>
          <w:rFonts w:ascii="Times New Roman" w:eastAsia="Times New Roman" w:hAnsi="Times New Roman" w:cs="Times New Roman"/>
        </w:rPr>
      </w:pPr>
    </w:p>
    <w:p w14:paraId="01A80F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And babies to make.</w:t>
      </w:r>
    </w:p>
    <w:p w14:paraId="275952D6" w14:textId="77777777" w:rsidR="003361E2" w:rsidRDefault="003361E2">
      <w:pPr>
        <w:spacing w:after="0"/>
        <w:rPr>
          <w:rFonts w:ascii="Times New Roman" w:eastAsia="Times New Roman" w:hAnsi="Times New Roman" w:cs="Times New Roman"/>
        </w:rPr>
      </w:pPr>
    </w:p>
    <w:p w14:paraId="28CB9A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What?</w:t>
      </w:r>
    </w:p>
    <w:p w14:paraId="25E5E1A3" w14:textId="77777777" w:rsidR="003361E2" w:rsidRDefault="003361E2">
      <w:pPr>
        <w:spacing w:after="0"/>
        <w:rPr>
          <w:rFonts w:ascii="Times New Roman" w:eastAsia="Times New Roman" w:hAnsi="Times New Roman" w:cs="Times New Roman"/>
        </w:rPr>
      </w:pPr>
    </w:p>
    <w:p w14:paraId="7F0DF8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I’ll explain later.</w:t>
      </w:r>
    </w:p>
    <w:p w14:paraId="55F10383" w14:textId="77777777" w:rsidR="003361E2" w:rsidRDefault="003361E2">
      <w:pPr>
        <w:spacing w:after="0"/>
        <w:rPr>
          <w:rFonts w:ascii="Times New Roman" w:eastAsia="Times New Roman" w:hAnsi="Times New Roman" w:cs="Times New Roman"/>
        </w:rPr>
      </w:pPr>
    </w:p>
    <w:p w14:paraId="1A20A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found someone special out there. She was the queen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her dogs were her loyal subjects. I became her king.</w:t>
      </w:r>
    </w:p>
    <w:p w14:paraId="72D16743" w14:textId="77777777" w:rsidR="003361E2" w:rsidRDefault="003361E2">
      <w:pPr>
        <w:spacing w:after="0"/>
        <w:rPr>
          <w:rFonts w:ascii="Times New Roman" w:eastAsia="Times New Roman" w:hAnsi="Times New Roman" w:cs="Times New Roman"/>
        </w:rPr>
      </w:pPr>
    </w:p>
    <w:p w14:paraId="66736E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wife: Did you teach the dogs to bow before you in order to give you a sense of royalty?</w:t>
      </w:r>
    </w:p>
    <w:p w14:paraId="755D33A8" w14:textId="77777777" w:rsidR="003361E2" w:rsidRDefault="003361E2">
      <w:pPr>
        <w:spacing w:after="0"/>
        <w:rPr>
          <w:rFonts w:ascii="Times New Roman" w:eastAsia="Times New Roman" w:hAnsi="Times New Roman" w:cs="Times New Roman"/>
        </w:rPr>
      </w:pPr>
    </w:p>
    <w:p w14:paraId="1393A0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 had to beat them into submission until one day my queen tried to eat me and then I had to thrash them all into submission.</w:t>
      </w:r>
    </w:p>
    <w:p w14:paraId="217C75E4" w14:textId="77777777" w:rsidR="003361E2" w:rsidRDefault="003361E2">
      <w:pPr>
        <w:spacing w:after="0"/>
        <w:rPr>
          <w:rFonts w:ascii="Times New Roman" w:eastAsia="Times New Roman" w:hAnsi="Times New Roman" w:cs="Times New Roman"/>
        </w:rPr>
      </w:pPr>
    </w:p>
    <w:p w14:paraId="3EC37E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Then show me some of these submission techniques tonight.</w:t>
      </w:r>
    </w:p>
    <w:p w14:paraId="6CE06ED1" w14:textId="77777777" w:rsidR="003361E2" w:rsidRDefault="003361E2">
      <w:pPr>
        <w:spacing w:after="0"/>
        <w:rPr>
          <w:rFonts w:ascii="Times New Roman" w:eastAsia="Times New Roman" w:hAnsi="Times New Roman" w:cs="Times New Roman"/>
        </w:rPr>
      </w:pPr>
    </w:p>
    <w:p w14:paraId="790847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Huh? What?</w:t>
      </w:r>
    </w:p>
    <w:p w14:paraId="4DA44D15" w14:textId="77777777" w:rsidR="003361E2" w:rsidRDefault="003361E2">
      <w:pPr>
        <w:spacing w:after="0"/>
        <w:rPr>
          <w:rFonts w:ascii="Times New Roman" w:eastAsia="Times New Roman" w:hAnsi="Times New Roman" w:cs="Times New Roman"/>
        </w:rPr>
      </w:pPr>
    </w:p>
    <w:p w14:paraId="332DFF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I’ll explain later.</w:t>
      </w:r>
    </w:p>
    <w:p w14:paraId="069ED9E4" w14:textId="77777777" w:rsidR="003361E2" w:rsidRDefault="003361E2">
      <w:pPr>
        <w:spacing w:after="0"/>
        <w:rPr>
          <w:rFonts w:ascii="Times New Roman" w:eastAsia="Times New Roman" w:hAnsi="Times New Roman" w:cs="Times New Roman"/>
        </w:rPr>
      </w:pPr>
    </w:p>
    <w:p w14:paraId="1719A1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Everyone gathers around. I have an announcement to make. Theresa and I are getting married tomorrow in front of Corydon Deus and everyone. So please come.</w:t>
      </w:r>
    </w:p>
    <w:p w14:paraId="4D5467C9" w14:textId="77777777" w:rsidR="003361E2" w:rsidRDefault="003361E2">
      <w:pPr>
        <w:spacing w:after="0"/>
        <w:rPr>
          <w:rFonts w:ascii="Times New Roman" w:eastAsia="Times New Roman" w:hAnsi="Times New Roman" w:cs="Times New Roman"/>
        </w:rPr>
      </w:pPr>
    </w:p>
    <w:p w14:paraId="3A1E79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So exciting, things are looking up for us.</w:t>
      </w:r>
    </w:p>
    <w:p w14:paraId="3E1A1BDE" w14:textId="77777777" w:rsidR="003361E2" w:rsidRDefault="003361E2">
      <w:pPr>
        <w:spacing w:after="0"/>
        <w:rPr>
          <w:rFonts w:ascii="Times New Roman" w:eastAsia="Times New Roman" w:hAnsi="Times New Roman" w:cs="Times New Roman"/>
        </w:rPr>
      </w:pPr>
    </w:p>
    <w:p w14:paraId="0AABD9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I want to speak to you in my tent tomorrow morning before their marriage. I want to know everything that happened to you. So come early. You’re the first to have survived this ordeal and I’m dying to know how.</w:t>
      </w:r>
    </w:p>
    <w:p w14:paraId="7DC6087B" w14:textId="77777777" w:rsidR="003361E2" w:rsidRDefault="003361E2">
      <w:pPr>
        <w:spacing w:after="0"/>
        <w:rPr>
          <w:rFonts w:ascii="Times New Roman" w:eastAsia="Times New Roman" w:hAnsi="Times New Roman" w:cs="Times New Roman"/>
        </w:rPr>
      </w:pPr>
    </w:p>
    <w:p w14:paraId="314046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my Lord.</w:t>
      </w:r>
    </w:p>
    <w:p w14:paraId="09CE312F" w14:textId="77777777" w:rsidR="003361E2" w:rsidRDefault="003361E2">
      <w:pPr>
        <w:spacing w:after="0"/>
        <w:rPr>
          <w:rFonts w:ascii="Times New Roman" w:eastAsia="Times New Roman" w:hAnsi="Times New Roman" w:cs="Times New Roman"/>
        </w:rPr>
      </w:pPr>
    </w:p>
    <w:p w14:paraId="464194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(Priest leaves.)</w:t>
      </w:r>
    </w:p>
    <w:p w14:paraId="5CE98281" w14:textId="77777777" w:rsidR="003361E2" w:rsidRDefault="003361E2">
      <w:pPr>
        <w:spacing w:after="0"/>
        <w:rPr>
          <w:rFonts w:ascii="Times New Roman" w:eastAsia="Times New Roman" w:hAnsi="Times New Roman" w:cs="Times New Roman"/>
        </w:rPr>
      </w:pPr>
    </w:p>
    <w:p w14:paraId="05407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Caeser!</w:t>
      </w:r>
    </w:p>
    <w:p w14:paraId="142B657C" w14:textId="77777777" w:rsidR="003361E2" w:rsidRDefault="003361E2">
      <w:pPr>
        <w:spacing w:after="0"/>
        <w:rPr>
          <w:rFonts w:ascii="Times New Roman" w:eastAsia="Times New Roman" w:hAnsi="Times New Roman" w:cs="Times New Roman"/>
        </w:rPr>
      </w:pPr>
    </w:p>
    <w:p w14:paraId="5FE114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father?</w:t>
      </w:r>
    </w:p>
    <w:p w14:paraId="58E4CC68" w14:textId="77777777" w:rsidR="003361E2" w:rsidRDefault="003361E2">
      <w:pPr>
        <w:spacing w:after="0"/>
        <w:rPr>
          <w:rFonts w:ascii="Times New Roman" w:eastAsia="Times New Roman" w:hAnsi="Times New Roman" w:cs="Times New Roman"/>
        </w:rPr>
      </w:pPr>
    </w:p>
    <w:p w14:paraId="5C828B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Come home late tonight. Spend some time with Theresa.</w:t>
      </w:r>
    </w:p>
    <w:p w14:paraId="172A84D3" w14:textId="77777777" w:rsidR="003361E2" w:rsidRDefault="003361E2">
      <w:pPr>
        <w:spacing w:after="0"/>
        <w:rPr>
          <w:rFonts w:ascii="Times New Roman" w:eastAsia="Times New Roman" w:hAnsi="Times New Roman" w:cs="Times New Roman"/>
        </w:rPr>
      </w:pPr>
    </w:p>
    <w:p w14:paraId="553652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 the way to the tent Augustus meets his wife in front of the tent)</w:t>
      </w:r>
    </w:p>
    <w:p w14:paraId="1FF63D19" w14:textId="77777777" w:rsidR="003361E2" w:rsidRDefault="003361E2">
      <w:pPr>
        <w:spacing w:after="0"/>
        <w:rPr>
          <w:rFonts w:ascii="Times New Roman" w:eastAsia="Times New Roman" w:hAnsi="Times New Roman" w:cs="Times New Roman"/>
        </w:rPr>
      </w:pPr>
    </w:p>
    <w:p w14:paraId="4492BE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Augustus' Wife</w:t>
      </w:r>
      <w:r>
        <w:rPr>
          <w:rFonts w:ascii="Times New Roman" w:eastAsia="Times New Roman" w:hAnsi="Times New Roman" w:cs="Times New Roman"/>
          <w:color w:val="000000"/>
        </w:rPr>
        <w:t>: You can teach me your submission techniques now, and don’t worry, I won’t try to eat you, or at least I’ll try not to.</w:t>
      </w:r>
    </w:p>
    <w:p w14:paraId="4C9F327C" w14:textId="77777777" w:rsidR="003361E2" w:rsidRDefault="00000000">
      <w:pPr>
        <w:pStyle w:val="Heading2"/>
      </w:pPr>
      <w:bookmarkStart w:id="289" w:name="_rsep6isdzsg" w:colFirst="0" w:colLast="0"/>
      <w:bookmarkStart w:id="290" w:name="_Toc189930169"/>
      <w:bookmarkEnd w:id="289"/>
      <w:r>
        <w:t>Augustus and High Priest</w:t>
      </w:r>
      <w:bookmarkEnd w:id="290"/>
    </w:p>
    <w:p w14:paraId="12609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(Early-morning Augustus leaves his tent.  We follow Augustus as he leaves his tent to meet the high priest. What follows is the conversation between Augustus and the high priest. Afterwards Augustus can explore.)</w:t>
      </w:r>
    </w:p>
    <w:p w14:paraId="1F0CABAF" w14:textId="77777777" w:rsidR="003361E2" w:rsidRDefault="003361E2">
      <w:pPr>
        <w:spacing w:after="0"/>
        <w:rPr>
          <w:rFonts w:ascii="Times New Roman" w:eastAsia="Times New Roman" w:hAnsi="Times New Roman" w:cs="Times New Roman"/>
        </w:rPr>
      </w:pPr>
    </w:p>
    <w:p w14:paraId="44230A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I was waiting for you Augustus. Now tell me what happened out there?</w:t>
      </w:r>
    </w:p>
    <w:p w14:paraId="0F4483E4" w14:textId="77777777" w:rsidR="003361E2" w:rsidRDefault="003361E2">
      <w:pPr>
        <w:spacing w:after="0"/>
        <w:rPr>
          <w:rFonts w:ascii="Times New Roman" w:eastAsia="Times New Roman" w:hAnsi="Times New Roman" w:cs="Times New Roman"/>
        </w:rPr>
      </w:pPr>
    </w:p>
    <w:p w14:paraId="528471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reiterates his entire ordeal.)</w:t>
      </w:r>
    </w:p>
    <w:p w14:paraId="3DF12A61" w14:textId="77777777" w:rsidR="003361E2" w:rsidRDefault="003361E2">
      <w:pPr>
        <w:spacing w:after="0"/>
        <w:rPr>
          <w:rFonts w:ascii="Times New Roman" w:eastAsia="Times New Roman" w:hAnsi="Times New Roman" w:cs="Times New Roman"/>
        </w:rPr>
      </w:pPr>
    </w:p>
    <w:p w14:paraId="67F3A9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say that Corydon Deus became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you absorbed his power, and now he lives inside of you. Can you prove this bold claim?</w:t>
      </w:r>
    </w:p>
    <w:p w14:paraId="09B49A92" w14:textId="77777777" w:rsidR="003361E2" w:rsidRDefault="003361E2">
      <w:pPr>
        <w:spacing w:after="0"/>
        <w:rPr>
          <w:rFonts w:ascii="Times New Roman" w:eastAsia="Times New Roman" w:hAnsi="Times New Roman" w:cs="Times New Roman"/>
        </w:rPr>
      </w:pPr>
    </w:p>
    <w:p w14:paraId="709A81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curtain behind the high priest and casts fire, setting it on fire.)</w:t>
      </w:r>
    </w:p>
    <w:p w14:paraId="7260F08C" w14:textId="77777777" w:rsidR="003361E2" w:rsidRDefault="003361E2">
      <w:pPr>
        <w:spacing w:after="0"/>
        <w:rPr>
          <w:rFonts w:ascii="Times New Roman" w:eastAsia="Times New Roman" w:hAnsi="Times New Roman" w:cs="Times New Roman"/>
        </w:rPr>
      </w:pPr>
    </w:p>
    <w:p w14:paraId="0BF914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Hurry, do something about the fire! How did it start?</w:t>
      </w:r>
    </w:p>
    <w:p w14:paraId="6D863E21" w14:textId="77777777" w:rsidR="003361E2" w:rsidRDefault="003361E2">
      <w:pPr>
        <w:spacing w:after="0"/>
        <w:rPr>
          <w:rFonts w:ascii="Times New Roman" w:eastAsia="Times New Roman" w:hAnsi="Times New Roman" w:cs="Times New Roman"/>
        </w:rPr>
      </w:pPr>
    </w:p>
    <w:p w14:paraId="520A79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casts ice putting out the fire.)</w:t>
      </w:r>
    </w:p>
    <w:p w14:paraId="76EE1EC1" w14:textId="77777777" w:rsidR="003361E2" w:rsidRDefault="003361E2">
      <w:pPr>
        <w:spacing w:after="0"/>
        <w:rPr>
          <w:rFonts w:ascii="Times New Roman" w:eastAsia="Times New Roman" w:hAnsi="Times New Roman" w:cs="Times New Roman"/>
        </w:rPr>
      </w:pPr>
    </w:p>
    <w:p w14:paraId="281EC8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can use magic! You must not tell anyone about this. The people are expecting Corydon Deus to be revived, not living inside of you, or whatever you claim he is doing. They may even start to worship you and that would be blasphemy. Now go, we will speak of this no more.</w:t>
      </w:r>
    </w:p>
    <w:p w14:paraId="3FED70F7" w14:textId="77777777" w:rsidR="003361E2" w:rsidRDefault="003361E2">
      <w:pPr>
        <w:spacing w:after="0"/>
        <w:rPr>
          <w:rFonts w:ascii="Times New Roman" w:eastAsia="Times New Roman" w:hAnsi="Times New Roman" w:cs="Times New Roman"/>
        </w:rPr>
      </w:pPr>
    </w:p>
    <w:p w14:paraId="131390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wish, High Priest. I will do as you asked for the sake of Corydon Deus.</w:t>
      </w:r>
    </w:p>
    <w:p w14:paraId="708F872F" w14:textId="77777777" w:rsidR="003361E2" w:rsidRDefault="003361E2">
      <w:pPr>
        <w:spacing w:after="0"/>
        <w:rPr>
          <w:rFonts w:ascii="Times New Roman" w:eastAsia="Times New Roman" w:hAnsi="Times New Roman" w:cs="Times New Roman"/>
        </w:rPr>
      </w:pPr>
    </w:p>
    <w:p w14:paraId="4D41F8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He does not have my interest in mind. He only wishes to keep his power over this pathetic camp. I will have this man’s head on a platter.</w:t>
      </w:r>
    </w:p>
    <w:p w14:paraId="76EE068C" w14:textId="77777777" w:rsidR="003361E2" w:rsidRDefault="003361E2">
      <w:pPr>
        <w:spacing w:after="0"/>
        <w:rPr>
          <w:rFonts w:ascii="Times New Roman" w:eastAsia="Times New Roman" w:hAnsi="Times New Roman" w:cs="Times New Roman"/>
        </w:rPr>
      </w:pPr>
    </w:p>
    <w:p w14:paraId="247E12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Yes, for the sake of Corydon Deus and the well-being of his people. Now let us enjoy this day. Soon your son will be married. I will see you at the ceremony.</w:t>
      </w:r>
    </w:p>
    <w:p w14:paraId="13A4630C" w14:textId="77777777" w:rsidR="003361E2" w:rsidRDefault="003361E2">
      <w:pPr>
        <w:spacing w:after="0"/>
        <w:rPr>
          <w:rFonts w:ascii="Times New Roman" w:eastAsia="Times New Roman" w:hAnsi="Times New Roman" w:cs="Times New Roman"/>
        </w:rPr>
      </w:pPr>
    </w:p>
    <w:p w14:paraId="247880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By your leave my Lord.</w:t>
      </w:r>
    </w:p>
    <w:p w14:paraId="3DEC5079" w14:textId="77777777" w:rsidR="003361E2" w:rsidRDefault="003361E2">
      <w:pPr>
        <w:spacing w:after="0"/>
        <w:rPr>
          <w:rFonts w:ascii="Times New Roman" w:eastAsia="Times New Roman" w:hAnsi="Times New Roman" w:cs="Times New Roman"/>
        </w:rPr>
      </w:pPr>
    </w:p>
    <w:p w14:paraId="2DD808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tent.) </w:t>
      </w:r>
    </w:p>
    <w:p w14:paraId="53CDC857" w14:textId="77777777" w:rsidR="003361E2" w:rsidRDefault="003361E2">
      <w:pPr>
        <w:spacing w:after="0"/>
        <w:rPr>
          <w:rFonts w:ascii="Times New Roman" w:eastAsia="Times New Roman" w:hAnsi="Times New Roman" w:cs="Times New Roman"/>
        </w:rPr>
      </w:pPr>
    </w:p>
    <w:p w14:paraId="188BA2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As much as it pains </w:t>
      </w:r>
      <w:proofErr w:type="gramStart"/>
      <w:r>
        <w:rPr>
          <w:rFonts w:ascii="Times New Roman" w:eastAsia="Times New Roman" w:hAnsi="Times New Roman" w:cs="Times New Roman"/>
          <w:color w:val="000000"/>
        </w:rPr>
        <w:t>me</w:t>
      </w:r>
      <w:proofErr w:type="gramEnd"/>
      <w:r>
        <w:rPr>
          <w:rFonts w:ascii="Times New Roman" w:eastAsia="Times New Roman" w:hAnsi="Times New Roman" w:cs="Times New Roman"/>
          <w:color w:val="000000"/>
        </w:rPr>
        <w:t xml:space="preserve"> I must kill Augustus or I will lose my position. All these fools never come back. It’s a shame that the one that succeeded is as important to the camp as he is. Regardless, his son will replace him and life will continue on as normal. The only question that remains is how I must end his life. Let’s see…….</w:t>
      </w:r>
    </w:p>
    <w:p w14:paraId="3FEF5DDE" w14:textId="77777777" w:rsidR="003361E2" w:rsidRDefault="003361E2">
      <w:pPr>
        <w:spacing w:after="0"/>
        <w:rPr>
          <w:rFonts w:ascii="Times New Roman" w:eastAsia="Times New Roman" w:hAnsi="Times New Roman" w:cs="Times New Roman"/>
        </w:rPr>
      </w:pPr>
    </w:p>
    <w:p w14:paraId="5CF0D7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(Standing outside High Priest’s tent): What did the high priest say? While Caeser speaks a dove leaves the backside of the High Priest’s tent.</w:t>
      </w:r>
    </w:p>
    <w:p w14:paraId="1E8373E4" w14:textId="77777777" w:rsidR="003361E2" w:rsidRDefault="003361E2">
      <w:pPr>
        <w:spacing w:after="0"/>
        <w:rPr>
          <w:rFonts w:ascii="Times New Roman" w:eastAsia="Times New Roman" w:hAnsi="Times New Roman" w:cs="Times New Roman"/>
        </w:rPr>
      </w:pPr>
    </w:p>
    <w:p w14:paraId="3401A8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Nothing in particular. He was just happy to have me back and he asked me about all that happened.</w:t>
      </w:r>
    </w:p>
    <w:p w14:paraId="3EAB0D72" w14:textId="77777777" w:rsidR="003361E2" w:rsidRDefault="003361E2">
      <w:pPr>
        <w:spacing w:after="0"/>
        <w:rPr>
          <w:rFonts w:ascii="Times New Roman" w:eastAsia="Times New Roman" w:hAnsi="Times New Roman" w:cs="Times New Roman"/>
        </w:rPr>
      </w:pPr>
    </w:p>
    <w:p w14:paraId="432FB6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Did you tell him about the whole Corydon Deus living inside of you?</w:t>
      </w:r>
    </w:p>
    <w:p w14:paraId="1875DED8" w14:textId="77777777" w:rsidR="003361E2" w:rsidRDefault="003361E2">
      <w:pPr>
        <w:spacing w:after="0"/>
        <w:rPr>
          <w:rFonts w:ascii="Times New Roman" w:eastAsia="Times New Roman" w:hAnsi="Times New Roman" w:cs="Times New Roman"/>
        </w:rPr>
      </w:pPr>
    </w:p>
    <w:p w14:paraId="7CF2D2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of course not. Come, we have much to do before your wedding celebration.</w:t>
      </w:r>
    </w:p>
    <w:p w14:paraId="0A788332" w14:textId="77777777" w:rsidR="003361E2" w:rsidRDefault="003361E2">
      <w:pPr>
        <w:spacing w:after="0"/>
        <w:rPr>
          <w:rFonts w:ascii="Times New Roman" w:eastAsia="Times New Roman" w:hAnsi="Times New Roman" w:cs="Times New Roman"/>
        </w:rPr>
      </w:pPr>
    </w:p>
    <w:p w14:paraId="4C4DD394" w14:textId="77777777" w:rsidR="003361E2" w:rsidRDefault="00000000">
      <w:pPr>
        <w:pStyle w:val="Heading2"/>
      </w:pPr>
      <w:bookmarkStart w:id="291" w:name="_8gc28oxk2ikv" w:colFirst="0" w:colLast="0"/>
      <w:bookmarkStart w:id="292" w:name="_Toc189930170"/>
      <w:bookmarkEnd w:id="291"/>
      <w:proofErr w:type="spellStart"/>
      <w:r>
        <w:lastRenderedPageBreak/>
        <w:t>Rediit</w:t>
      </w:r>
      <w:proofErr w:type="spellEnd"/>
      <w:r>
        <w:t xml:space="preserve"> Camp People Revisited</w:t>
      </w:r>
      <w:bookmarkEnd w:id="292"/>
    </w:p>
    <w:p w14:paraId="60BABA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Tommy: To think, you guys made it back alive. Did you revive magic? If you did, would you set Billy over there on fire? I want to see him burn.</w:t>
      </w:r>
    </w:p>
    <w:p w14:paraId="768C8DAC" w14:textId="77777777" w:rsidR="003361E2" w:rsidRDefault="003361E2">
      <w:pPr>
        <w:spacing w:after="0"/>
        <w:rPr>
          <w:rFonts w:ascii="Times New Roman" w:eastAsia="Times New Roman" w:hAnsi="Times New Roman" w:cs="Times New Roman"/>
        </w:rPr>
      </w:pPr>
    </w:p>
    <w:p w14:paraId="092404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Billy: Did you learn magic out there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If you did, freeze Tommy over there to death. He is so annoying. He’s always running from me. I’m not able to catch him.</w:t>
      </w:r>
    </w:p>
    <w:p w14:paraId="45C9EC9D" w14:textId="77777777" w:rsidR="003361E2" w:rsidRDefault="003361E2">
      <w:pPr>
        <w:spacing w:after="0"/>
        <w:rPr>
          <w:rFonts w:ascii="Times New Roman" w:eastAsia="Times New Roman" w:hAnsi="Times New Roman" w:cs="Times New Roman"/>
        </w:rPr>
      </w:pPr>
    </w:p>
    <w:p w14:paraId="6E870C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Widow: I watched over your wife while you were gone. (If Augustus has the letter from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hideout from her deceased husband he will give it to the old widow.)</w:t>
      </w:r>
    </w:p>
    <w:p w14:paraId="4E074A98" w14:textId="77777777" w:rsidR="003361E2" w:rsidRDefault="003361E2">
      <w:pPr>
        <w:spacing w:after="0"/>
        <w:rPr>
          <w:rFonts w:ascii="Times New Roman" w:eastAsia="Times New Roman" w:hAnsi="Times New Roman" w:cs="Times New Roman"/>
        </w:rPr>
      </w:pPr>
    </w:p>
    <w:p w14:paraId="08C57E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Widow if Augustus hands her the letter,</w:t>
      </w:r>
    </w:p>
    <w:p w14:paraId="1B83F0A9" w14:textId="77777777" w:rsidR="003361E2" w:rsidRDefault="003361E2">
      <w:pPr>
        <w:spacing w:after="0"/>
        <w:rPr>
          <w:rFonts w:ascii="Times New Roman" w:eastAsia="Times New Roman" w:hAnsi="Times New Roman" w:cs="Times New Roman"/>
        </w:rPr>
      </w:pPr>
    </w:p>
    <w:p w14:paraId="2FB439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Old Widow (Begins sobbing): </w:t>
      </w:r>
      <w:proofErr w:type="gramStart"/>
      <w:r>
        <w:rPr>
          <w:rFonts w:ascii="Times New Roman" w:eastAsia="Times New Roman" w:hAnsi="Times New Roman" w:cs="Times New Roman"/>
          <w:color w:val="000000"/>
        </w:rPr>
        <w:t>Oh</w:t>
      </w:r>
      <w:proofErr w:type="gramEnd"/>
      <w:r>
        <w:rPr>
          <w:rFonts w:ascii="Times New Roman" w:eastAsia="Times New Roman" w:hAnsi="Times New Roman" w:cs="Times New Roman"/>
          <w:color w:val="000000"/>
        </w:rPr>
        <w:t xml:space="preserve"> my love, you died for all of us, alone, in the middle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He was a brave man like you, but destiny had different plans for us. (Player receives Husband’s Keepsake.)</w:t>
      </w:r>
    </w:p>
    <w:p w14:paraId="301CD583" w14:textId="77777777" w:rsidR="003361E2" w:rsidRDefault="003361E2">
      <w:pPr>
        <w:spacing w:after="0"/>
        <w:rPr>
          <w:rFonts w:ascii="Times New Roman" w:eastAsia="Times New Roman" w:hAnsi="Times New Roman" w:cs="Times New Roman"/>
        </w:rPr>
      </w:pPr>
    </w:p>
    <w:p w14:paraId="5D37D0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Praise Corydon Deus you’re back!</w:t>
      </w:r>
    </w:p>
    <w:p w14:paraId="414A0E11" w14:textId="77777777" w:rsidR="003361E2" w:rsidRDefault="003361E2">
      <w:pPr>
        <w:spacing w:after="0"/>
        <w:rPr>
          <w:rFonts w:ascii="Times New Roman" w:eastAsia="Times New Roman" w:hAnsi="Times New Roman" w:cs="Times New Roman"/>
        </w:rPr>
      </w:pPr>
    </w:p>
    <w:p w14:paraId="510A7A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Chief Hunter: How did the high priest’s drone help you? I’m sure you killed lots of beasts out there. Too bad you couldn’t bring back all that meat; we’d have an awesome feast.</w:t>
      </w:r>
    </w:p>
    <w:p w14:paraId="1A0AF9B7" w14:textId="77777777" w:rsidR="003361E2" w:rsidRDefault="003361E2">
      <w:pPr>
        <w:spacing w:after="0"/>
        <w:rPr>
          <w:rFonts w:ascii="Times New Roman" w:eastAsia="Times New Roman" w:hAnsi="Times New Roman" w:cs="Times New Roman"/>
        </w:rPr>
      </w:pPr>
    </w:p>
    <w:p w14:paraId="321A9A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Seer: I can sense a great power within you now. You found something in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but it wasn’t what you were expecting. I sense that seeds of the great tribulation have been planted that will only bring great trouble to you and your family.  It is best you keep secret whatever you find until the appointed time. People cannot handle the truth.</w:t>
      </w:r>
    </w:p>
    <w:p w14:paraId="419A83A0" w14:textId="77777777" w:rsidR="003361E2" w:rsidRDefault="003361E2">
      <w:pPr>
        <w:spacing w:after="0"/>
        <w:rPr>
          <w:rFonts w:ascii="Times New Roman" w:eastAsia="Times New Roman" w:hAnsi="Times New Roman" w:cs="Times New Roman"/>
        </w:rPr>
      </w:pPr>
    </w:p>
    <w:p w14:paraId="5FB8569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My father found nothing there. He just kept blabbering how Corydon Deus lives inside of him now. I also wish to keep secret what he believes in order to save myself from further embarrassment.</w:t>
      </w:r>
    </w:p>
    <w:p w14:paraId="3DDE7A94" w14:textId="77777777" w:rsidR="003361E2" w:rsidRDefault="003361E2">
      <w:pPr>
        <w:spacing w:after="0"/>
        <w:rPr>
          <w:rFonts w:ascii="Times New Roman" w:eastAsia="Times New Roman" w:hAnsi="Times New Roman" w:cs="Times New Roman"/>
        </w:rPr>
      </w:pPr>
    </w:p>
    <w:p w14:paraId="1B1161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not speak further on this matter. I will do as you suggested, Seer.</w:t>
      </w:r>
    </w:p>
    <w:p w14:paraId="04D81347" w14:textId="77777777" w:rsidR="003361E2" w:rsidRDefault="003361E2">
      <w:pPr>
        <w:spacing w:after="0"/>
        <w:rPr>
          <w:rFonts w:ascii="Times New Roman" w:eastAsia="Times New Roman" w:hAnsi="Times New Roman" w:cs="Times New Roman"/>
        </w:rPr>
      </w:pPr>
    </w:p>
    <w:p w14:paraId="70682E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Husband: Theresa and Caeser will make a beautiful couple. You deserve to have a peaceful life. I hope they have children that we can play with.</w:t>
      </w:r>
    </w:p>
    <w:p w14:paraId="67DF491E" w14:textId="77777777" w:rsidR="003361E2" w:rsidRDefault="003361E2">
      <w:pPr>
        <w:spacing w:after="0"/>
        <w:rPr>
          <w:rFonts w:ascii="Times New Roman" w:eastAsia="Times New Roman" w:hAnsi="Times New Roman" w:cs="Times New Roman"/>
        </w:rPr>
      </w:pPr>
    </w:p>
    <w:p w14:paraId="7C0500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Wife: Oh, I can’t wait for their wedding. These occasions fill my heart with joy.</w:t>
      </w:r>
    </w:p>
    <w:p w14:paraId="66F13153" w14:textId="77777777" w:rsidR="003361E2" w:rsidRDefault="003361E2">
      <w:pPr>
        <w:spacing w:after="0"/>
        <w:rPr>
          <w:rFonts w:ascii="Times New Roman" w:eastAsia="Times New Roman" w:hAnsi="Times New Roman" w:cs="Times New Roman"/>
        </w:rPr>
      </w:pPr>
    </w:p>
    <w:p w14:paraId="4DFE1C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While you were gone half my cattle passed away. Where is Corydon Deus when you need him? It’s as if he ignores our prayers.</w:t>
      </w:r>
    </w:p>
    <w:p w14:paraId="289F561E" w14:textId="77777777" w:rsidR="003361E2" w:rsidRDefault="003361E2">
      <w:pPr>
        <w:spacing w:after="0"/>
        <w:rPr>
          <w:rFonts w:ascii="Times New Roman" w:eastAsia="Times New Roman" w:hAnsi="Times New Roman" w:cs="Times New Roman"/>
        </w:rPr>
      </w:pPr>
    </w:p>
    <w:p w14:paraId="03B78F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Yak’s porridge is becoming increasingly sparse as our cattle numbers are reduced.</w:t>
      </w:r>
    </w:p>
    <w:p w14:paraId="341BEDF9" w14:textId="77777777" w:rsidR="003361E2" w:rsidRDefault="003361E2">
      <w:pPr>
        <w:spacing w:after="0"/>
        <w:rPr>
          <w:rFonts w:ascii="Times New Roman" w:eastAsia="Times New Roman" w:hAnsi="Times New Roman" w:cs="Times New Roman"/>
        </w:rPr>
      </w:pPr>
    </w:p>
    <w:p w14:paraId="2E8536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actually not a bad thing. Do not worry our deliverance is near. We have found a new place for our camp with ample water. </w:t>
      </w:r>
    </w:p>
    <w:p w14:paraId="4779A30B" w14:textId="77777777" w:rsidR="003361E2" w:rsidRDefault="003361E2">
      <w:pPr>
        <w:spacing w:after="0"/>
        <w:rPr>
          <w:rFonts w:ascii="Times New Roman" w:eastAsia="Times New Roman" w:hAnsi="Times New Roman" w:cs="Times New Roman"/>
        </w:rPr>
      </w:pPr>
    </w:p>
    <w:p w14:paraId="2070B2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Socrates: While you were </w:t>
      </w:r>
      <w:proofErr w:type="gramStart"/>
      <w:r>
        <w:rPr>
          <w:rFonts w:ascii="Times New Roman" w:eastAsia="Times New Roman" w:hAnsi="Times New Roman" w:cs="Times New Roman"/>
          <w:color w:val="000000"/>
        </w:rPr>
        <w:t>gone</w:t>
      </w:r>
      <w:proofErr w:type="gramEnd"/>
      <w:r>
        <w:rPr>
          <w:rFonts w:ascii="Times New Roman" w:eastAsia="Times New Roman" w:hAnsi="Times New Roman" w:cs="Times New Roman"/>
          <w:color w:val="000000"/>
        </w:rPr>
        <w:t xml:space="preserve"> I secretly married Miriam. Please do something for Augustus. I know the high priest claims all the widows for his personal enjoyment, but this must stop. I would escape from this camp with her, but where can I go? Both of our families would starve to death in the harsh winds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1E87C866" w14:textId="77777777" w:rsidR="003361E2" w:rsidRDefault="003361E2">
      <w:pPr>
        <w:spacing w:after="0"/>
        <w:rPr>
          <w:rFonts w:ascii="Times New Roman" w:eastAsia="Times New Roman" w:hAnsi="Times New Roman" w:cs="Times New Roman"/>
        </w:rPr>
      </w:pPr>
    </w:p>
    <w:p w14:paraId="5A1FC2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 will burn the high priest alive and let you digest his ashes.</w:t>
      </w:r>
    </w:p>
    <w:p w14:paraId="0F8112D5" w14:textId="77777777" w:rsidR="003361E2" w:rsidRDefault="003361E2">
      <w:pPr>
        <w:spacing w:after="0"/>
        <w:rPr>
          <w:rFonts w:ascii="Times New Roman" w:eastAsia="Times New Roman" w:hAnsi="Times New Roman" w:cs="Times New Roman"/>
        </w:rPr>
      </w:pPr>
    </w:p>
    <w:p w14:paraId="65BC3F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Okay…… Augustus seems a little harsh. I was thinking maybe a good talking to might solve the problem, but if you think that setting a high priest on fire and letting me digest his ashes is the right solution then…… Okay, let me ask Miriam about that. Until then do what you can.</w:t>
      </w:r>
    </w:p>
    <w:p w14:paraId="01DC442E" w14:textId="77777777" w:rsidR="003361E2" w:rsidRDefault="003361E2">
      <w:pPr>
        <w:spacing w:after="0"/>
        <w:rPr>
          <w:rFonts w:ascii="Times New Roman" w:eastAsia="Times New Roman" w:hAnsi="Times New Roman" w:cs="Times New Roman"/>
        </w:rPr>
      </w:pPr>
    </w:p>
    <w:p w14:paraId="7A303A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Miriam: While you were </w:t>
      </w:r>
      <w:proofErr w:type="gramStart"/>
      <w:r>
        <w:rPr>
          <w:rFonts w:ascii="Times New Roman" w:eastAsia="Times New Roman" w:hAnsi="Times New Roman" w:cs="Times New Roman"/>
          <w:color w:val="000000"/>
        </w:rPr>
        <w:t>gone</w:t>
      </w:r>
      <w:proofErr w:type="gramEnd"/>
      <w:r>
        <w:rPr>
          <w:rFonts w:ascii="Times New Roman" w:eastAsia="Times New Roman" w:hAnsi="Times New Roman" w:cs="Times New Roman"/>
          <w:color w:val="000000"/>
        </w:rPr>
        <w:t xml:space="preserve"> I secretly gave birth to a child. I gave that child to one of the consorts of the high priest who already has a baby. She secretly keeps that child hidden. When my baby cries people just think that it’s her child not mine. Please do </w:t>
      </w:r>
      <w:r>
        <w:rPr>
          <w:rFonts w:ascii="Times New Roman" w:eastAsia="Times New Roman" w:hAnsi="Times New Roman" w:cs="Times New Roman"/>
        </w:rPr>
        <w:t>something for Augustus</w:t>
      </w:r>
      <w:r>
        <w:rPr>
          <w:rFonts w:ascii="Times New Roman" w:eastAsia="Times New Roman" w:hAnsi="Times New Roman" w:cs="Times New Roman"/>
          <w:color w:val="000000"/>
        </w:rPr>
        <w:t>. I can't bear this anymore.</w:t>
      </w:r>
    </w:p>
    <w:p w14:paraId="274CBD1E" w14:textId="77777777" w:rsidR="003361E2" w:rsidRDefault="00000000">
      <w:pPr>
        <w:pStyle w:val="Heading2"/>
      </w:pPr>
      <w:bookmarkStart w:id="293" w:name="_db508kedt2rp" w:colFirst="0" w:colLast="0"/>
      <w:bookmarkStart w:id="294" w:name="_Toc189930171"/>
      <w:bookmarkEnd w:id="293"/>
      <w:r>
        <w:t>Mech Wannabe Side Quest Cont’d</w:t>
      </w:r>
      <w:bookmarkEnd w:id="294"/>
    </w:p>
    <w:p w14:paraId="45FFEF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are the spare parts you told us to get.</w:t>
      </w:r>
    </w:p>
    <w:p w14:paraId="0680E1AB" w14:textId="77777777" w:rsidR="003361E2" w:rsidRDefault="003361E2">
      <w:pPr>
        <w:spacing w:after="0"/>
        <w:rPr>
          <w:rFonts w:ascii="Times New Roman" w:eastAsia="Times New Roman" w:hAnsi="Times New Roman" w:cs="Times New Roman"/>
        </w:rPr>
      </w:pPr>
    </w:p>
    <w:p w14:paraId="195E0A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 Wannabe: You guys are amazing! Watch this!</w:t>
      </w:r>
    </w:p>
    <w:p w14:paraId="47C9999A" w14:textId="77777777" w:rsidR="003361E2" w:rsidRDefault="003361E2">
      <w:pPr>
        <w:spacing w:after="0"/>
        <w:rPr>
          <w:rFonts w:ascii="Times New Roman" w:eastAsia="Times New Roman" w:hAnsi="Times New Roman" w:cs="Times New Roman"/>
        </w:rPr>
      </w:pPr>
    </w:p>
    <w:p w14:paraId="1C1672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man quickly fixes the Mech. He then quickly drives it around the camp and comes back.</w:t>
      </w:r>
    </w:p>
    <w:p w14:paraId="243D065E" w14:textId="77777777" w:rsidR="003361E2" w:rsidRDefault="003361E2">
      <w:pPr>
        <w:spacing w:after="0"/>
        <w:rPr>
          <w:rFonts w:ascii="Times New Roman" w:eastAsia="Times New Roman" w:hAnsi="Times New Roman" w:cs="Times New Roman"/>
        </w:rPr>
      </w:pPr>
    </w:p>
    <w:p w14:paraId="542A1D1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Mech Wannabe: If you guys are ever in a </w:t>
      </w:r>
      <w:proofErr w:type="gramStart"/>
      <w:r>
        <w:rPr>
          <w:rFonts w:ascii="Times New Roman" w:eastAsia="Times New Roman" w:hAnsi="Times New Roman" w:cs="Times New Roman"/>
          <w:color w:val="000000"/>
        </w:rPr>
        <w:t>fix</w:t>
      </w:r>
      <w:proofErr w:type="gramEnd"/>
      <w:r>
        <w:rPr>
          <w:rFonts w:ascii="Times New Roman" w:eastAsia="Times New Roman" w:hAnsi="Times New Roman" w:cs="Times New Roman"/>
          <w:color w:val="000000"/>
        </w:rPr>
        <w:t xml:space="preserve"> I’m your man help you out. If you need anything, I mean anything; except, some things, I mean, never mind, you get the idea. I’ll help you out.</w:t>
      </w:r>
    </w:p>
    <w:p w14:paraId="6EAAC622" w14:textId="77777777" w:rsidR="003361E2" w:rsidRDefault="003361E2">
      <w:pPr>
        <w:spacing w:after="0"/>
        <w:rPr>
          <w:rFonts w:ascii="Times New Roman" w:eastAsia="Times New Roman" w:hAnsi="Times New Roman" w:cs="Times New Roman"/>
        </w:rPr>
      </w:pPr>
    </w:p>
    <w:p w14:paraId="287FEA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glad to be of service.</w:t>
      </w:r>
    </w:p>
    <w:p w14:paraId="4E60B72F" w14:textId="77777777" w:rsidR="003361E2" w:rsidRDefault="00000000">
      <w:pPr>
        <w:pStyle w:val="Heading2"/>
        <w:pBdr>
          <w:bottom w:val="single" w:sz="4" w:space="1" w:color="333399"/>
        </w:pBdr>
        <w:spacing w:before="300" w:after="180"/>
      </w:pPr>
      <w:bookmarkStart w:id="295" w:name="_yhvyek16ikfo" w:colFirst="0" w:colLast="0"/>
      <w:bookmarkStart w:id="296" w:name="_Toc189930172"/>
      <w:bookmarkEnd w:id="295"/>
      <w:r>
        <w:t>Caeser’s Marriage</w:t>
      </w:r>
      <w:bookmarkEnd w:id="296"/>
    </w:p>
    <w:p w14:paraId="6F605C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attempts to enter Theresa’s tent they will be asked if they are ready for Caeser’s marriage. The player will have to fight several battles here so they should come prepared.</w:t>
      </w:r>
    </w:p>
    <w:p w14:paraId="5ED0CB3D" w14:textId="77777777" w:rsidR="003361E2" w:rsidRDefault="003361E2">
      <w:pPr>
        <w:spacing w:after="0"/>
        <w:rPr>
          <w:rFonts w:ascii="Times New Roman" w:eastAsia="Times New Roman" w:hAnsi="Times New Roman" w:cs="Times New Roman"/>
        </w:rPr>
      </w:pPr>
    </w:p>
    <w:p w14:paraId="0B11D4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Caeser enter the tent.)</w:t>
      </w:r>
    </w:p>
    <w:p w14:paraId="460D5252" w14:textId="77777777" w:rsidR="003361E2" w:rsidRDefault="003361E2">
      <w:pPr>
        <w:spacing w:after="0"/>
        <w:rPr>
          <w:rFonts w:ascii="Times New Roman" w:eastAsia="Times New Roman" w:hAnsi="Times New Roman" w:cs="Times New Roman"/>
        </w:rPr>
      </w:pPr>
    </w:p>
    <w:p w14:paraId="081BFFC4" w14:textId="77777777" w:rsidR="003361E2" w:rsidRDefault="00000000">
      <w:pPr>
        <w:pStyle w:val="Heading2"/>
      </w:pPr>
      <w:bookmarkStart w:id="297" w:name="_by62fxwolifu" w:colFirst="0" w:colLast="0"/>
      <w:bookmarkStart w:id="298" w:name="_Toc189930173"/>
      <w:bookmarkEnd w:id="297"/>
      <w:proofErr w:type="spellStart"/>
      <w:r>
        <w:t>Heremus</w:t>
      </w:r>
      <w:proofErr w:type="spellEnd"/>
      <w:r>
        <w:t xml:space="preserve"> Rose Side Quest Continued</w:t>
      </w:r>
      <w:bookmarkEnd w:id="298"/>
    </w:p>
    <w:p w14:paraId="352FAB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know </w:t>
      </w:r>
      <w:r>
        <w:rPr>
          <w:rFonts w:ascii="Times New Roman" w:eastAsia="Times New Roman" w:hAnsi="Times New Roman" w:cs="Times New Roman"/>
        </w:rPr>
        <w:t>it's</w:t>
      </w:r>
      <w:r>
        <w:rPr>
          <w:rFonts w:ascii="Times New Roman" w:eastAsia="Times New Roman" w:hAnsi="Times New Roman" w:cs="Times New Roman"/>
          <w:color w:val="000000"/>
        </w:rPr>
        <w:t xml:space="preserve"> bad luck to see the bride before the wedding. I forgot to ask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did you ever find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I asked for?</w:t>
      </w:r>
    </w:p>
    <w:p w14:paraId="00E116D4" w14:textId="77777777" w:rsidR="003361E2" w:rsidRDefault="003361E2">
      <w:pPr>
        <w:spacing w:after="0"/>
        <w:rPr>
          <w:rFonts w:ascii="Times New Roman" w:eastAsia="Times New Roman" w:hAnsi="Times New Roman" w:cs="Times New Roman"/>
        </w:rPr>
      </w:pPr>
    </w:p>
    <w:p w14:paraId="563578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If yes, Caeser: You wouldn’t believe what I had to do for this rose.</w:t>
      </w:r>
    </w:p>
    <w:p w14:paraId="5C68AD70" w14:textId="77777777" w:rsidR="003361E2" w:rsidRDefault="003361E2">
      <w:pPr>
        <w:spacing w:after="0"/>
        <w:rPr>
          <w:rFonts w:ascii="Times New Roman" w:eastAsia="Times New Roman" w:hAnsi="Times New Roman" w:cs="Times New Roman"/>
        </w:rPr>
      </w:pPr>
    </w:p>
    <w:p w14:paraId="36D279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 wilted.</w:t>
      </w:r>
    </w:p>
    <w:p w14:paraId="439A7E8F" w14:textId="77777777" w:rsidR="003361E2" w:rsidRDefault="003361E2">
      <w:pPr>
        <w:spacing w:after="0"/>
        <w:rPr>
          <w:rFonts w:ascii="Times New Roman" w:eastAsia="Times New Roman" w:hAnsi="Times New Roman" w:cs="Times New Roman"/>
        </w:rPr>
      </w:pPr>
    </w:p>
    <w:p w14:paraId="18F61B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After I picked </w:t>
      </w:r>
      <w:proofErr w:type="gramStart"/>
      <w:r>
        <w:rPr>
          <w:rFonts w:ascii="Times New Roman" w:eastAsia="Times New Roman" w:hAnsi="Times New Roman" w:cs="Times New Roman"/>
          <w:color w:val="000000"/>
        </w:rPr>
        <w:t>it</w:t>
      </w:r>
      <w:proofErr w:type="gramEnd"/>
      <w:r>
        <w:rPr>
          <w:rFonts w:ascii="Times New Roman" w:eastAsia="Times New Roman" w:hAnsi="Times New Roman" w:cs="Times New Roman"/>
          <w:color w:val="000000"/>
        </w:rPr>
        <w:t xml:space="preserve"> I wedged it between the pages of my journal to keep it from rotting.</w:t>
      </w:r>
    </w:p>
    <w:p w14:paraId="348138C7" w14:textId="77777777" w:rsidR="003361E2" w:rsidRDefault="003361E2">
      <w:pPr>
        <w:spacing w:after="0"/>
        <w:rPr>
          <w:rFonts w:ascii="Times New Roman" w:eastAsia="Times New Roman" w:hAnsi="Times New Roman" w:cs="Times New Roman"/>
        </w:rPr>
      </w:pPr>
    </w:p>
    <w:p w14:paraId="5C6BF6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It’s looking kind of……</w:t>
      </w:r>
      <w:proofErr w:type="gramStart"/>
      <w:r>
        <w:rPr>
          <w:rFonts w:ascii="Times New Roman" w:eastAsia="Times New Roman" w:hAnsi="Times New Roman" w:cs="Times New Roman"/>
          <w:color w:val="000000"/>
        </w:rPr>
        <w:t>…..</w:t>
      </w:r>
      <w:proofErr w:type="gramEnd"/>
    </w:p>
    <w:p w14:paraId="34E7B50B" w14:textId="77777777" w:rsidR="003361E2" w:rsidRDefault="003361E2">
      <w:pPr>
        <w:spacing w:after="0"/>
        <w:rPr>
          <w:rFonts w:ascii="Times New Roman" w:eastAsia="Times New Roman" w:hAnsi="Times New Roman" w:cs="Times New Roman"/>
        </w:rPr>
      </w:pPr>
    </w:p>
    <w:p w14:paraId="381945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It’s been dead for more than a month now.  You can still see the shape and color because I pressed it for you, but the color and vibrancy </w:t>
      </w:r>
      <w:proofErr w:type="gramStart"/>
      <w:r>
        <w:rPr>
          <w:rFonts w:ascii="Times New Roman" w:eastAsia="Times New Roman" w:hAnsi="Times New Roman" w:cs="Times New Roman"/>
          <w:color w:val="000000"/>
        </w:rPr>
        <w:t>is</w:t>
      </w:r>
      <w:proofErr w:type="gramEnd"/>
      <w:r>
        <w:rPr>
          <w:rFonts w:ascii="Times New Roman" w:eastAsia="Times New Roman" w:hAnsi="Times New Roman" w:cs="Times New Roman"/>
          <w:color w:val="000000"/>
        </w:rPr>
        <w:t xml:space="preserve"> gone. When it was alive it was very beautiful.</w:t>
      </w:r>
    </w:p>
    <w:p w14:paraId="3C7A1C2C" w14:textId="77777777" w:rsidR="003361E2" w:rsidRDefault="003361E2">
      <w:pPr>
        <w:spacing w:after="0"/>
        <w:rPr>
          <w:rFonts w:ascii="Times New Roman" w:eastAsia="Times New Roman" w:hAnsi="Times New Roman" w:cs="Times New Roman"/>
        </w:rPr>
      </w:pPr>
    </w:p>
    <w:p w14:paraId="33979C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 you think you could pick another one for me; this time without pressing it?</w:t>
      </w:r>
    </w:p>
    <w:p w14:paraId="5A663B22" w14:textId="77777777" w:rsidR="003361E2" w:rsidRDefault="003361E2">
      <w:pPr>
        <w:spacing w:after="0"/>
        <w:rPr>
          <w:rFonts w:ascii="Times New Roman" w:eastAsia="Times New Roman" w:hAnsi="Times New Roman" w:cs="Times New Roman"/>
        </w:rPr>
      </w:pPr>
    </w:p>
    <w:p w14:paraId="1EF774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gets angry</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p>
    <w:p w14:paraId="162CC5E3" w14:textId="77777777" w:rsidR="003361E2" w:rsidRDefault="003361E2">
      <w:pPr>
        <w:spacing w:after="0"/>
        <w:rPr>
          <w:rFonts w:ascii="Times New Roman" w:eastAsia="Times New Roman" w:hAnsi="Times New Roman" w:cs="Times New Roman"/>
        </w:rPr>
      </w:pPr>
    </w:p>
    <w:p w14:paraId="4EB045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Just joking. It was the thought that counts. Thanks dear. Here, take this for your troubles. (Player receives Theresa’s Ribbon). Quest is now closed.</w:t>
      </w:r>
    </w:p>
    <w:p w14:paraId="5B725CA7" w14:textId="77777777" w:rsidR="003361E2" w:rsidRDefault="003361E2">
      <w:pPr>
        <w:spacing w:after="0"/>
        <w:rPr>
          <w:rFonts w:ascii="Times New Roman" w:eastAsia="Times New Roman" w:hAnsi="Times New Roman" w:cs="Times New Roman"/>
        </w:rPr>
      </w:pPr>
    </w:p>
    <w:p w14:paraId="4D595F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Theresa: All I asked for was a freaking rose. I see how our relationship is going to go. You’re already taking me for granted. You’re going to have to work this one off by giving lots of other gifts to make up for my disappointment.</w:t>
      </w:r>
    </w:p>
    <w:p w14:paraId="78B8C7CA" w14:textId="77777777" w:rsidR="003361E2" w:rsidRDefault="003361E2">
      <w:pPr>
        <w:spacing w:after="0"/>
        <w:rPr>
          <w:rFonts w:ascii="Times New Roman" w:eastAsia="Times New Roman" w:hAnsi="Times New Roman" w:cs="Times New Roman"/>
        </w:rPr>
      </w:pPr>
    </w:p>
    <w:p w14:paraId="63D57C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Do you realize what I’ve been through? I barely survived out there and all you can think about is a rose.</w:t>
      </w:r>
    </w:p>
    <w:p w14:paraId="10277E20" w14:textId="77777777" w:rsidR="003361E2" w:rsidRDefault="003361E2">
      <w:pPr>
        <w:spacing w:after="0"/>
        <w:rPr>
          <w:rFonts w:ascii="Times New Roman" w:eastAsia="Times New Roman" w:hAnsi="Times New Roman" w:cs="Times New Roman"/>
        </w:rPr>
      </w:pPr>
    </w:p>
    <w:p w14:paraId="561E51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It shows you weren’t thinking about me. You probably found someone else out there, some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filth that doesn’t even have a tent. You men are all the same.</w:t>
      </w:r>
    </w:p>
    <w:p w14:paraId="641C934B" w14:textId="77777777" w:rsidR="003361E2" w:rsidRDefault="003361E2">
      <w:pPr>
        <w:spacing w:after="0"/>
        <w:rPr>
          <w:rFonts w:ascii="Times New Roman" w:eastAsia="Times New Roman" w:hAnsi="Times New Roman" w:cs="Times New Roman"/>
        </w:rPr>
      </w:pPr>
    </w:p>
    <w:p w14:paraId="374B98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Were going to get married soon. I’ll make it up in some other way. </w:t>
      </w:r>
    </w:p>
    <w:p w14:paraId="6A2D55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Quest over.</w:t>
      </w:r>
    </w:p>
    <w:p w14:paraId="683FA155" w14:textId="77777777" w:rsidR="003361E2" w:rsidRDefault="003361E2">
      <w:pPr>
        <w:spacing w:after="0"/>
        <w:rPr>
          <w:rFonts w:ascii="Times New Roman" w:eastAsia="Times New Roman" w:hAnsi="Times New Roman" w:cs="Times New Roman"/>
        </w:rPr>
      </w:pPr>
    </w:p>
    <w:p w14:paraId="6C1D1A02" w14:textId="77777777" w:rsidR="003361E2" w:rsidRDefault="00000000">
      <w:pPr>
        <w:pBdr>
          <w:bottom w:val="single" w:sz="4" w:space="1" w:color="333399"/>
        </w:pBdr>
        <w:spacing w:before="300" w:after="180"/>
        <w:rPr>
          <w:rFonts w:ascii="Times New Roman" w:eastAsia="Times New Roman" w:hAnsi="Times New Roman" w:cs="Times New Roman"/>
          <w:b/>
          <w:sz w:val="48"/>
          <w:szCs w:val="48"/>
        </w:rPr>
      </w:pPr>
      <w:r>
        <w:rPr>
          <w:rFonts w:ascii="Times New Roman" w:eastAsia="Times New Roman" w:hAnsi="Times New Roman" w:cs="Times New Roman"/>
          <w:b/>
          <w:color w:val="000000"/>
        </w:rPr>
        <w:t>Caeser’s Marriage Continued</w:t>
      </w:r>
    </w:p>
    <w:p w14:paraId="337BC0A7" w14:textId="77777777" w:rsidR="003361E2" w:rsidRDefault="003361E2">
      <w:pPr>
        <w:spacing w:after="0"/>
        <w:rPr>
          <w:rFonts w:ascii="Times New Roman" w:eastAsia="Times New Roman" w:hAnsi="Times New Roman" w:cs="Times New Roman"/>
        </w:rPr>
      </w:pPr>
    </w:p>
    <w:p w14:paraId="2D9A9F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going home to change. I will be waiting for you at the temple.</w:t>
      </w:r>
    </w:p>
    <w:p w14:paraId="1FDE6EF8" w14:textId="77777777" w:rsidR="003361E2" w:rsidRDefault="003361E2">
      <w:pPr>
        <w:spacing w:after="0"/>
        <w:rPr>
          <w:rFonts w:ascii="Times New Roman" w:eastAsia="Times New Roman" w:hAnsi="Times New Roman" w:cs="Times New Roman"/>
        </w:rPr>
      </w:pPr>
    </w:p>
    <w:p w14:paraId="3353EE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still have to soak my face in yak’s milk. Did you memorize Corydon Deus’s vow for marriage?</w:t>
      </w:r>
    </w:p>
    <w:p w14:paraId="35F8EAE5" w14:textId="77777777" w:rsidR="003361E2" w:rsidRDefault="003361E2">
      <w:pPr>
        <w:spacing w:after="0"/>
        <w:rPr>
          <w:rFonts w:ascii="Times New Roman" w:eastAsia="Times New Roman" w:hAnsi="Times New Roman" w:cs="Times New Roman"/>
        </w:rPr>
      </w:pPr>
    </w:p>
    <w:p w14:paraId="295830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Corydon Deus’s vow?</w:t>
      </w:r>
    </w:p>
    <w:p w14:paraId="3759D6DB" w14:textId="77777777" w:rsidR="003361E2" w:rsidRDefault="003361E2">
      <w:pPr>
        <w:spacing w:after="0"/>
        <w:rPr>
          <w:rFonts w:ascii="Times New Roman" w:eastAsia="Times New Roman" w:hAnsi="Times New Roman" w:cs="Times New Roman"/>
        </w:rPr>
      </w:pPr>
    </w:p>
    <w:p w14:paraId="0C9452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Yes silly, the vow we both take in front of Corydon Deus before getting married. Then we exchange trinkets that are a sign of our love for one another. I'm giving </w:t>
      </w:r>
      <w:r>
        <w:rPr>
          <w:rFonts w:ascii="Times New Roman" w:eastAsia="Times New Roman" w:hAnsi="Times New Roman" w:cs="Times New Roman"/>
          <w:color w:val="000000"/>
        </w:rPr>
        <w:lastRenderedPageBreak/>
        <w:t xml:space="preserve">back the rose. Give me during the ceremony. If you didn’t give the rose Theresa will say, “Since you didn’t care enough to give me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what trinket could possibly impress me?” The player will have to give up one of their useful items excluding potions.</w:t>
      </w:r>
    </w:p>
    <w:p w14:paraId="312CA74D" w14:textId="77777777" w:rsidR="003361E2" w:rsidRDefault="003361E2">
      <w:pPr>
        <w:spacing w:after="0"/>
        <w:rPr>
          <w:rFonts w:ascii="Times New Roman" w:eastAsia="Times New Roman" w:hAnsi="Times New Roman" w:cs="Times New Roman"/>
        </w:rPr>
      </w:pPr>
    </w:p>
    <w:p w14:paraId="191B09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My trinket is a secret. I love the suspense. Meet me at Corydon Deus’s temple in two minutes. Here is the vow for you to memorize. (Player received Corydon Deus’s Vow).</w:t>
      </w:r>
    </w:p>
    <w:p w14:paraId="3D451C8C" w14:textId="77777777" w:rsidR="003361E2" w:rsidRDefault="003361E2">
      <w:pPr>
        <w:spacing w:after="0"/>
        <w:rPr>
          <w:rFonts w:ascii="Times New Roman" w:eastAsia="Times New Roman" w:hAnsi="Times New Roman" w:cs="Times New Roman"/>
        </w:rPr>
      </w:pPr>
    </w:p>
    <w:p w14:paraId="1F64F6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choose what he is going to wear.</w:t>
      </w:r>
    </w:p>
    <w:p w14:paraId="7F40770F" w14:textId="77777777" w:rsidR="003361E2" w:rsidRDefault="003361E2">
      <w:pPr>
        <w:spacing w:after="0"/>
        <w:rPr>
          <w:rFonts w:ascii="Times New Roman" w:eastAsia="Times New Roman" w:hAnsi="Times New Roman" w:cs="Times New Roman"/>
        </w:rPr>
      </w:pPr>
    </w:p>
    <w:p w14:paraId="672483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Am I looking good Neo?</w:t>
      </w:r>
    </w:p>
    <w:p w14:paraId="7EE69A60" w14:textId="77777777" w:rsidR="003361E2" w:rsidRDefault="003361E2">
      <w:pPr>
        <w:spacing w:after="0"/>
        <w:rPr>
          <w:rFonts w:ascii="Times New Roman" w:eastAsia="Times New Roman" w:hAnsi="Times New Roman" w:cs="Times New Roman"/>
        </w:rPr>
      </w:pPr>
    </w:p>
    <w:p w14:paraId="6FBD4F4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Po!</w:t>
      </w:r>
    </w:p>
    <w:p w14:paraId="4C985C0C" w14:textId="77777777" w:rsidR="003361E2" w:rsidRDefault="003361E2">
      <w:pPr>
        <w:spacing w:after="0"/>
        <w:rPr>
          <w:rFonts w:ascii="Times New Roman" w:eastAsia="Times New Roman" w:hAnsi="Times New Roman" w:cs="Times New Roman"/>
        </w:rPr>
      </w:pPr>
    </w:p>
    <w:p w14:paraId="0C1003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looking good. I’m proud of you.</w:t>
      </w:r>
    </w:p>
    <w:p w14:paraId="5D6F1907" w14:textId="77777777" w:rsidR="003361E2" w:rsidRDefault="003361E2">
      <w:pPr>
        <w:spacing w:after="0"/>
        <w:rPr>
          <w:rFonts w:ascii="Times New Roman" w:eastAsia="Times New Roman" w:hAnsi="Times New Roman" w:cs="Times New Roman"/>
        </w:rPr>
      </w:pPr>
    </w:p>
    <w:p w14:paraId="0A2012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Then the player is allowed to read Corydon Deus’s vow and try to memorize it. A timer will begin counting down from two minutes.</w:t>
      </w:r>
    </w:p>
    <w:p w14:paraId="0B8247AB" w14:textId="77777777" w:rsidR="003361E2" w:rsidRDefault="003361E2">
      <w:pPr>
        <w:spacing w:after="0"/>
        <w:rPr>
          <w:rFonts w:ascii="Times New Roman" w:eastAsia="Times New Roman" w:hAnsi="Times New Roman" w:cs="Times New Roman"/>
        </w:rPr>
      </w:pPr>
    </w:p>
    <w:p w14:paraId="200428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Vow: Corydon Deus took the infinite void and shaped it to make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 This order between man and woman rests upon marriage.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power ordained by Corydon Deus I vow to live and die with this woman he has given me. If I were to break this bow, may Corydon Deus strike me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wolves until my carcass is unrecognizable. The children we have from this order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a plague. Even if Gaia shakes and the waters recede, I will give my life to Corydon Deus. This is the vow I have made to Corydon Deus.</w:t>
      </w:r>
    </w:p>
    <w:p w14:paraId="5A92142E" w14:textId="77777777" w:rsidR="003361E2" w:rsidRDefault="003361E2">
      <w:pPr>
        <w:spacing w:after="0"/>
        <w:rPr>
          <w:rFonts w:ascii="Times New Roman" w:eastAsia="Times New Roman" w:hAnsi="Times New Roman" w:cs="Times New Roman"/>
        </w:rPr>
      </w:pPr>
    </w:p>
    <w:p w14:paraId="311D21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two minutes)</w:t>
      </w:r>
    </w:p>
    <w:p w14:paraId="459DB75B" w14:textId="77777777" w:rsidR="003361E2" w:rsidRDefault="003361E2">
      <w:pPr>
        <w:spacing w:after="0"/>
        <w:rPr>
          <w:rFonts w:ascii="Times New Roman" w:eastAsia="Times New Roman" w:hAnsi="Times New Roman" w:cs="Times New Roman"/>
        </w:rPr>
      </w:pPr>
    </w:p>
    <w:p w14:paraId="4E8FE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You’ve had enough time to read the vow. Shall we make our way to the temple?</w:t>
      </w:r>
    </w:p>
    <w:p w14:paraId="015D244E" w14:textId="77777777" w:rsidR="003361E2" w:rsidRDefault="003361E2">
      <w:pPr>
        <w:spacing w:after="0"/>
        <w:rPr>
          <w:rFonts w:ascii="Times New Roman" w:eastAsia="Times New Roman" w:hAnsi="Times New Roman" w:cs="Times New Roman"/>
        </w:rPr>
      </w:pPr>
    </w:p>
    <w:p w14:paraId="6D4669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Yes, let us go.</w:t>
      </w:r>
    </w:p>
    <w:p w14:paraId="414D10CF" w14:textId="77777777" w:rsidR="003361E2" w:rsidRDefault="003361E2">
      <w:pPr>
        <w:spacing w:after="0"/>
        <w:rPr>
          <w:rFonts w:ascii="Times New Roman" w:eastAsia="Times New Roman" w:hAnsi="Times New Roman" w:cs="Times New Roman"/>
        </w:rPr>
      </w:pPr>
    </w:p>
    <w:p w14:paraId="448AA380"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shall study the ceremony so that I may understand humanity.</w:t>
      </w:r>
    </w:p>
    <w:p w14:paraId="15AF3839" w14:textId="77777777" w:rsidR="003361E2" w:rsidRDefault="003361E2">
      <w:pPr>
        <w:spacing w:after="0"/>
        <w:rPr>
          <w:rFonts w:ascii="Times New Roman" w:eastAsia="Times New Roman" w:hAnsi="Times New Roman" w:cs="Times New Roman"/>
        </w:rPr>
      </w:pPr>
    </w:p>
    <w:p w14:paraId="7E0CAA8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Po!</w:t>
      </w:r>
    </w:p>
    <w:p w14:paraId="46F83792" w14:textId="77777777" w:rsidR="003361E2" w:rsidRDefault="003361E2">
      <w:pPr>
        <w:spacing w:after="0"/>
        <w:rPr>
          <w:rFonts w:ascii="Times New Roman" w:eastAsia="Times New Roman" w:hAnsi="Times New Roman" w:cs="Times New Roman"/>
        </w:rPr>
      </w:pPr>
    </w:p>
    <w:p w14:paraId="3B78AD30" w14:textId="77777777" w:rsidR="003361E2" w:rsidRDefault="00000000">
      <w:pPr>
        <w:pStyle w:val="Heading2"/>
      </w:pPr>
      <w:bookmarkStart w:id="299" w:name="_84bnj7mi5l7f" w:colFirst="0" w:colLast="0"/>
      <w:bookmarkStart w:id="300" w:name="_Toc189930174"/>
      <w:bookmarkEnd w:id="299"/>
      <w:r>
        <w:t>Reditus Crash Caeser’s Marriage</w:t>
      </w:r>
      <w:bookmarkEnd w:id="300"/>
    </w:p>
    <w:p w14:paraId="1F98D9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All the people of the camp are there for the marriage. The high priest is standing in front of the statue of Corydon Deus. Caeser takes his place to the right of the high priest. The voices in the crowd can be heard speaking. Augustus is behind him and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among </w:t>
      </w:r>
      <w:r>
        <w:rPr>
          <w:rFonts w:ascii="Times New Roman" w:eastAsia="Times New Roman" w:hAnsi="Times New Roman" w:cs="Times New Roman"/>
          <w:color w:val="000000"/>
        </w:rPr>
        <w:lastRenderedPageBreak/>
        <w:t xml:space="preserve">the crowd.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is not there. Some time passes by. Everyone in the crowd starts looking here and there getting impatient for the bride to arrive.</w:t>
      </w:r>
    </w:p>
    <w:p w14:paraId="45D97C38" w14:textId="77777777" w:rsidR="003361E2" w:rsidRDefault="003361E2">
      <w:pPr>
        <w:spacing w:after="0"/>
        <w:rPr>
          <w:rFonts w:ascii="Times New Roman" w:eastAsia="Times New Roman" w:hAnsi="Times New Roman" w:cs="Times New Roman"/>
        </w:rPr>
      </w:pPr>
    </w:p>
    <w:p w14:paraId="437F39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Where is the bride? She’s late.</w:t>
      </w:r>
    </w:p>
    <w:p w14:paraId="02CCBB97" w14:textId="77777777" w:rsidR="003361E2" w:rsidRDefault="003361E2">
      <w:pPr>
        <w:spacing w:after="0"/>
        <w:rPr>
          <w:rFonts w:ascii="Times New Roman" w:eastAsia="Times New Roman" w:hAnsi="Times New Roman" w:cs="Times New Roman"/>
        </w:rPr>
      </w:pPr>
    </w:p>
    <w:p w14:paraId="034541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2: This can be punished by death if she does this in front of Corydon Deus.</w:t>
      </w:r>
    </w:p>
    <w:p w14:paraId="12E1894E" w14:textId="77777777" w:rsidR="003361E2" w:rsidRDefault="003361E2">
      <w:pPr>
        <w:spacing w:after="0"/>
        <w:rPr>
          <w:rFonts w:ascii="Times New Roman" w:eastAsia="Times New Roman" w:hAnsi="Times New Roman" w:cs="Times New Roman"/>
        </w:rPr>
      </w:pPr>
    </w:p>
    <w:p w14:paraId="715D43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(He looks to one of his temple guards.) Go and find………….</w:t>
      </w:r>
    </w:p>
    <w:p w14:paraId="21FE28B1" w14:textId="77777777" w:rsidR="003361E2" w:rsidRDefault="003361E2">
      <w:pPr>
        <w:spacing w:after="0"/>
        <w:rPr>
          <w:rFonts w:ascii="Times New Roman" w:eastAsia="Times New Roman" w:hAnsi="Times New Roman" w:cs="Times New Roman"/>
        </w:rPr>
      </w:pPr>
    </w:p>
    <w:p w14:paraId="2E6BD8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that moment Theresa burst into the temple).</w:t>
      </w:r>
    </w:p>
    <w:p w14:paraId="7A541A2A" w14:textId="77777777" w:rsidR="003361E2" w:rsidRDefault="003361E2">
      <w:pPr>
        <w:spacing w:after="0"/>
        <w:rPr>
          <w:rFonts w:ascii="Times New Roman" w:eastAsia="Times New Roman" w:hAnsi="Times New Roman" w:cs="Times New Roman"/>
        </w:rPr>
      </w:pPr>
    </w:p>
    <w:p w14:paraId="077CB45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Gasps. That was close.</w:t>
      </w:r>
    </w:p>
    <w:p w14:paraId="561E7964" w14:textId="77777777" w:rsidR="003361E2" w:rsidRDefault="003361E2">
      <w:pPr>
        <w:spacing w:after="0"/>
        <w:rPr>
          <w:rFonts w:ascii="Times New Roman" w:eastAsia="Times New Roman" w:hAnsi="Times New Roman" w:cs="Times New Roman"/>
        </w:rPr>
      </w:pPr>
    </w:p>
    <w:p w14:paraId="6A23D5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Caeser and Teresa, you have come before this statue of Corydon Deus, who is a representative of the most powerful being in the universe, to become man and wife.  Although magic is no longer with us, I see a faint reminder of magic when a man and a woman come to this temple and proclaim they are man and wife. When Corydon Deus destroyed Gaia, he was purifying its corruption to create order. As you two are marrying here I see a new order, a new creation, made from the old disorder, a purified version of yourselves. Have you two memorized Corydon Deus’s vow? And brought your gifts to exchange?</w:t>
      </w:r>
    </w:p>
    <w:p w14:paraId="7BCB500E" w14:textId="77777777" w:rsidR="003361E2" w:rsidRDefault="003361E2">
      <w:pPr>
        <w:spacing w:after="0"/>
        <w:rPr>
          <w:rFonts w:ascii="Times New Roman" w:eastAsia="Times New Roman" w:hAnsi="Times New Roman" w:cs="Times New Roman"/>
        </w:rPr>
      </w:pPr>
    </w:p>
    <w:p w14:paraId="41CB23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my Lord.</w:t>
      </w:r>
    </w:p>
    <w:p w14:paraId="2912F82E" w14:textId="77777777" w:rsidR="003361E2" w:rsidRDefault="003361E2">
      <w:pPr>
        <w:spacing w:after="0"/>
        <w:rPr>
          <w:rFonts w:ascii="Times New Roman" w:eastAsia="Times New Roman" w:hAnsi="Times New Roman" w:cs="Times New Roman"/>
        </w:rPr>
      </w:pPr>
    </w:p>
    <w:p w14:paraId="57C7D8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As Theresa: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my Lord.</w:t>
      </w:r>
    </w:p>
    <w:p w14:paraId="28CC4D68" w14:textId="77777777" w:rsidR="003361E2" w:rsidRDefault="003361E2">
      <w:pPr>
        <w:spacing w:after="0"/>
        <w:rPr>
          <w:rFonts w:ascii="Times New Roman" w:eastAsia="Times New Roman" w:hAnsi="Times New Roman" w:cs="Times New Roman"/>
        </w:rPr>
      </w:pPr>
    </w:p>
    <w:p w14:paraId="40C245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has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they lose it from their inventory, but if they don’t have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the player will have to give up one of their most valuable accessories. Theresa will give the player “Theresa’s Ribbon.”</w:t>
      </w:r>
    </w:p>
    <w:p w14:paraId="77F609D3" w14:textId="77777777" w:rsidR="003361E2" w:rsidRDefault="003361E2">
      <w:pPr>
        <w:spacing w:after="0"/>
        <w:rPr>
          <w:rFonts w:ascii="Times New Roman" w:eastAsia="Times New Roman" w:hAnsi="Times New Roman" w:cs="Times New Roman"/>
        </w:rPr>
      </w:pPr>
    </w:p>
    <w:p w14:paraId="34E3E9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Now that you’ve exchanged gifts. I want you to recite Corydon Deus’s vow. Caeser, you will begin first.</w:t>
      </w:r>
    </w:p>
    <w:p w14:paraId="268C302A" w14:textId="77777777" w:rsidR="003361E2" w:rsidRDefault="003361E2">
      <w:pPr>
        <w:spacing w:after="0"/>
        <w:rPr>
          <w:rFonts w:ascii="Times New Roman" w:eastAsia="Times New Roman" w:hAnsi="Times New Roman" w:cs="Times New Roman"/>
        </w:rPr>
      </w:pPr>
    </w:p>
    <w:p w14:paraId="6B208F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t>
      </w:r>
    </w:p>
    <w:p w14:paraId="5B3E5AAD"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infinite void and shaped it to make infinite worth.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w:t>
      </w:r>
    </w:p>
    <w:p w14:paraId="02298820"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infinite void and shaped it to make human pottery.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marriage.</w:t>
      </w:r>
    </w:p>
    <w:p w14:paraId="0E57EEF9"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infinite void and shaped it to make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w:t>
      </w:r>
    </w:p>
    <w:p w14:paraId="5E77748A" w14:textId="77777777" w:rsidR="003361E2" w:rsidRDefault="00000000">
      <w:pPr>
        <w:numPr>
          <w:ilvl w:val="0"/>
          <w:numId w:val="16"/>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took the void and shaped it to make man and woman.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took a man and woman and gave them order.</w:t>
      </w:r>
    </w:p>
    <w:p w14:paraId="27BEB7D0" w14:textId="77777777" w:rsidR="003361E2" w:rsidRDefault="003361E2">
      <w:pPr>
        <w:spacing w:after="0"/>
        <w:rPr>
          <w:rFonts w:ascii="Times New Roman" w:eastAsia="Times New Roman" w:hAnsi="Times New Roman" w:cs="Times New Roman"/>
        </w:rPr>
      </w:pPr>
    </w:p>
    <w:p w14:paraId="5A9E6C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Depending on the player’s answers will determine what kind of loot they will get as they are asked about the vow during the battle.</w:t>
      </w:r>
    </w:p>
    <w:p w14:paraId="0ABCC31B" w14:textId="77777777" w:rsidR="003361E2" w:rsidRDefault="003361E2">
      <w:pPr>
        <w:spacing w:after="0"/>
        <w:rPr>
          <w:rFonts w:ascii="Times New Roman" w:eastAsia="Times New Roman" w:hAnsi="Times New Roman" w:cs="Times New Roman"/>
        </w:rPr>
      </w:pPr>
    </w:p>
    <w:p w14:paraId="06959F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bursts in and begins flying around the temple quickly)</w:t>
      </w:r>
    </w:p>
    <w:p w14:paraId="3514D049" w14:textId="77777777" w:rsidR="003361E2" w:rsidRDefault="003361E2">
      <w:pPr>
        <w:spacing w:after="0"/>
        <w:rPr>
          <w:rFonts w:ascii="Times New Roman" w:eastAsia="Times New Roman" w:hAnsi="Times New Roman" w:cs="Times New Roman"/>
        </w:rPr>
      </w:pPr>
    </w:p>
    <w:p w14:paraId="7A8751B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 Beep! Beep! Beep! Beep! Beep! Beep! Beep!</w:t>
      </w:r>
    </w:p>
    <w:p w14:paraId="3457BBF8" w14:textId="77777777" w:rsidR="003361E2" w:rsidRDefault="003361E2">
      <w:pPr>
        <w:spacing w:after="0"/>
        <w:rPr>
          <w:rFonts w:ascii="Times New Roman" w:eastAsia="Times New Roman" w:hAnsi="Times New Roman" w:cs="Times New Roman"/>
        </w:rPr>
      </w:pPr>
    </w:p>
    <w:p w14:paraId="24D2D9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what is it?</w:t>
      </w:r>
    </w:p>
    <w:p w14:paraId="47F8B7F3" w14:textId="77777777" w:rsidR="003361E2" w:rsidRDefault="003361E2">
      <w:pPr>
        <w:spacing w:after="0"/>
        <w:rPr>
          <w:rFonts w:ascii="Times New Roman" w:eastAsia="Times New Roman" w:hAnsi="Times New Roman" w:cs="Times New Roman"/>
        </w:rPr>
      </w:pPr>
    </w:p>
    <w:p w14:paraId="2BB5C2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leads Augustus outside)</w:t>
      </w:r>
    </w:p>
    <w:p w14:paraId="76EA6E23" w14:textId="77777777" w:rsidR="003361E2" w:rsidRDefault="003361E2">
      <w:pPr>
        <w:spacing w:after="0"/>
        <w:rPr>
          <w:rFonts w:ascii="Times New Roman" w:eastAsia="Times New Roman" w:hAnsi="Times New Roman" w:cs="Times New Roman"/>
        </w:rPr>
      </w:pPr>
    </w:p>
    <w:p w14:paraId="1A9020D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follows behind): What is it father?</w:t>
      </w:r>
    </w:p>
    <w:p w14:paraId="26488FC7" w14:textId="77777777" w:rsidR="003361E2" w:rsidRDefault="003361E2">
      <w:pPr>
        <w:spacing w:after="0"/>
        <w:rPr>
          <w:rFonts w:ascii="Times New Roman" w:eastAsia="Times New Roman" w:hAnsi="Times New Roman" w:cs="Times New Roman"/>
        </w:rPr>
      </w:pPr>
    </w:p>
    <w:p w14:paraId="48C09D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Oh no. It’s the Reditus. They’re coming. How did they know I’m here? We have to hide everyone below the temple excluding the guards and some of the hunters.</w:t>
      </w:r>
    </w:p>
    <w:p w14:paraId="20694FBE" w14:textId="77777777" w:rsidR="003361E2" w:rsidRDefault="003361E2">
      <w:pPr>
        <w:spacing w:after="0"/>
        <w:rPr>
          <w:rFonts w:ascii="Times New Roman" w:eastAsia="Times New Roman" w:hAnsi="Times New Roman" w:cs="Times New Roman"/>
        </w:rPr>
      </w:pPr>
    </w:p>
    <w:p w14:paraId="0324E8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Why are they doing this? What did we do? We always do what they say. What did you do father? What you said must be true. You did find Corydon Deus there didn’t you?</w:t>
      </w:r>
    </w:p>
    <w:p w14:paraId="3A065302" w14:textId="77777777" w:rsidR="003361E2" w:rsidRDefault="003361E2">
      <w:pPr>
        <w:spacing w:after="0"/>
        <w:rPr>
          <w:rFonts w:ascii="Times New Roman" w:eastAsia="Times New Roman" w:hAnsi="Times New Roman" w:cs="Times New Roman"/>
        </w:rPr>
      </w:pPr>
    </w:p>
    <w:p w14:paraId="1FAB3C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is not the time to speak of these things. We have to get everyone to safety. We must meet the Reditus in the camp for battle and try to protect the temple.</w:t>
      </w:r>
    </w:p>
    <w:p w14:paraId="0744D974" w14:textId="77777777" w:rsidR="003361E2" w:rsidRDefault="003361E2">
      <w:pPr>
        <w:spacing w:after="0"/>
        <w:rPr>
          <w:rFonts w:ascii="Times New Roman" w:eastAsia="Times New Roman" w:hAnsi="Times New Roman" w:cs="Times New Roman"/>
        </w:rPr>
      </w:pPr>
    </w:p>
    <w:p w14:paraId="7756E7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comes out)</w:t>
      </w:r>
    </w:p>
    <w:p w14:paraId="5C00863E" w14:textId="77777777" w:rsidR="003361E2" w:rsidRDefault="003361E2">
      <w:pPr>
        <w:spacing w:after="0"/>
        <w:rPr>
          <w:rFonts w:ascii="Times New Roman" w:eastAsia="Times New Roman" w:hAnsi="Times New Roman" w:cs="Times New Roman"/>
        </w:rPr>
      </w:pPr>
    </w:p>
    <w:p w14:paraId="1B2ADD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 explosion happens nearby)</w:t>
      </w:r>
    </w:p>
    <w:p w14:paraId="567E7851" w14:textId="77777777" w:rsidR="003361E2" w:rsidRDefault="003361E2">
      <w:pPr>
        <w:spacing w:after="0"/>
        <w:rPr>
          <w:rFonts w:ascii="Times New Roman" w:eastAsia="Times New Roman" w:hAnsi="Times New Roman" w:cs="Times New Roman"/>
        </w:rPr>
      </w:pPr>
    </w:p>
    <w:p w14:paraId="4CDA98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Why are they attacking? They have come for you Augustus I’m sure of it. What have you done?</w:t>
      </w:r>
    </w:p>
    <w:p w14:paraId="79215D6C" w14:textId="77777777" w:rsidR="003361E2" w:rsidRDefault="003361E2">
      <w:pPr>
        <w:spacing w:after="0"/>
        <w:rPr>
          <w:rFonts w:ascii="Times New Roman" w:eastAsia="Times New Roman" w:hAnsi="Times New Roman" w:cs="Times New Roman"/>
        </w:rPr>
      </w:pPr>
    </w:p>
    <w:p w14:paraId="1009FA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(Looking confused): I told you everything.</w:t>
      </w:r>
    </w:p>
    <w:p w14:paraId="69D1AF54" w14:textId="77777777" w:rsidR="003361E2" w:rsidRDefault="003361E2">
      <w:pPr>
        <w:spacing w:after="0"/>
        <w:rPr>
          <w:rFonts w:ascii="Times New Roman" w:eastAsia="Times New Roman" w:hAnsi="Times New Roman" w:cs="Times New Roman"/>
        </w:rPr>
      </w:pPr>
    </w:p>
    <w:p w14:paraId="2C401A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You only spoke of rubbish. Now you will destroy us all!</w:t>
      </w:r>
    </w:p>
    <w:p w14:paraId="3234848C" w14:textId="77777777" w:rsidR="003361E2" w:rsidRDefault="003361E2">
      <w:pPr>
        <w:spacing w:after="0"/>
        <w:rPr>
          <w:rFonts w:ascii="Times New Roman" w:eastAsia="Times New Roman" w:hAnsi="Times New Roman" w:cs="Times New Roman"/>
        </w:rPr>
      </w:pPr>
    </w:p>
    <w:p w14:paraId="23CDB3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of the temple guards and hunters come out of the temple.)</w:t>
      </w:r>
    </w:p>
    <w:p w14:paraId="256051D1" w14:textId="77777777" w:rsidR="003361E2" w:rsidRDefault="003361E2">
      <w:pPr>
        <w:spacing w:after="0"/>
        <w:rPr>
          <w:rFonts w:ascii="Times New Roman" w:eastAsia="Times New Roman" w:hAnsi="Times New Roman" w:cs="Times New Roman"/>
        </w:rPr>
      </w:pPr>
    </w:p>
    <w:p w14:paraId="7B2F91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Guards: What is going on? Oh no! The Reditus are attacking!</w:t>
      </w:r>
    </w:p>
    <w:p w14:paraId="6AF914E6" w14:textId="77777777" w:rsidR="003361E2" w:rsidRDefault="003361E2">
      <w:pPr>
        <w:spacing w:after="0"/>
        <w:rPr>
          <w:rFonts w:ascii="Times New Roman" w:eastAsia="Times New Roman" w:hAnsi="Times New Roman" w:cs="Times New Roman"/>
        </w:rPr>
      </w:pPr>
    </w:p>
    <w:p w14:paraId="70A3BB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Augustus killed a Reditus at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Facility. Now they are coming for revenge.</w:t>
      </w:r>
    </w:p>
    <w:p w14:paraId="544A1484" w14:textId="77777777" w:rsidR="003361E2" w:rsidRDefault="003361E2">
      <w:pPr>
        <w:spacing w:after="0"/>
        <w:rPr>
          <w:rFonts w:ascii="Times New Roman" w:eastAsia="Times New Roman" w:hAnsi="Times New Roman" w:cs="Times New Roman"/>
        </w:rPr>
      </w:pPr>
    </w:p>
    <w:p w14:paraId="3901EF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did no such thing! The Reditus are attacking because Corydon Deus lives inside of me. Do not listen to what this fool has to say. We must band together and repulse the Reditus from our camp.</w:t>
      </w:r>
    </w:p>
    <w:p w14:paraId="1A439E20" w14:textId="77777777" w:rsidR="003361E2" w:rsidRDefault="003361E2">
      <w:pPr>
        <w:spacing w:after="0"/>
        <w:rPr>
          <w:rFonts w:ascii="Times New Roman" w:eastAsia="Times New Roman" w:hAnsi="Times New Roman" w:cs="Times New Roman"/>
        </w:rPr>
      </w:pPr>
    </w:p>
    <w:p w14:paraId="2F15F6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happens. The music changes to something more upbeat.)</w:t>
      </w:r>
    </w:p>
    <w:p w14:paraId="789DCA1C" w14:textId="77777777" w:rsidR="003361E2" w:rsidRDefault="003361E2">
      <w:pPr>
        <w:spacing w:after="0"/>
        <w:rPr>
          <w:rFonts w:ascii="Times New Roman" w:eastAsia="Times New Roman" w:hAnsi="Times New Roman" w:cs="Times New Roman"/>
        </w:rPr>
      </w:pPr>
    </w:p>
    <w:p w14:paraId="585F96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comes out of the tent.)</w:t>
      </w:r>
    </w:p>
    <w:p w14:paraId="662DB439" w14:textId="77777777" w:rsidR="003361E2" w:rsidRDefault="003361E2">
      <w:pPr>
        <w:spacing w:after="0"/>
        <w:rPr>
          <w:rFonts w:ascii="Times New Roman" w:eastAsia="Times New Roman" w:hAnsi="Times New Roman" w:cs="Times New Roman"/>
        </w:rPr>
      </w:pPr>
    </w:p>
    <w:p w14:paraId="0267DC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This is my wedding day what all you doing out here. We still have to exchange vows. Oh no!</w:t>
      </w:r>
    </w:p>
    <w:p w14:paraId="657F3242" w14:textId="77777777" w:rsidR="003361E2" w:rsidRDefault="003361E2">
      <w:pPr>
        <w:spacing w:after="0"/>
        <w:rPr>
          <w:rFonts w:ascii="Times New Roman" w:eastAsia="Times New Roman" w:hAnsi="Times New Roman" w:cs="Times New Roman"/>
        </w:rPr>
      </w:pPr>
    </w:p>
    <w:p w14:paraId="5BB7FB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lands close to the party.)</w:t>
      </w:r>
    </w:p>
    <w:p w14:paraId="3C44A312" w14:textId="77777777" w:rsidR="003361E2" w:rsidRDefault="003361E2">
      <w:pPr>
        <w:spacing w:after="0"/>
        <w:rPr>
          <w:rFonts w:ascii="Times New Roman" w:eastAsia="Times New Roman" w:hAnsi="Times New Roman" w:cs="Times New Roman"/>
        </w:rPr>
      </w:pPr>
    </w:p>
    <w:p w14:paraId="3030C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(All the drones in the camp begin swarming around the party. Another shot from the Reditus airship lands where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but is deflected by the energy wall put up by the combined efforts of the drones.)</w:t>
      </w:r>
    </w:p>
    <w:p w14:paraId="5A2BAD41" w14:textId="77777777" w:rsidR="003361E2" w:rsidRDefault="003361E2">
      <w:pPr>
        <w:spacing w:after="0"/>
        <w:rPr>
          <w:rFonts w:ascii="Times New Roman" w:eastAsia="Times New Roman" w:hAnsi="Times New Roman" w:cs="Times New Roman"/>
        </w:rPr>
      </w:pPr>
    </w:p>
    <w:p w14:paraId="58A275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 turns to the temple guards): Will you behave like cowards and hand me over to the Reditus or will you stand together with me and fight against them. We have cowered long enough before the Reditus and their demands on how we should live. I will no more this humiliation. Today we put the Reditus in their place and make them return where they came from.</w:t>
      </w:r>
    </w:p>
    <w:p w14:paraId="6B731BCB" w14:textId="77777777" w:rsidR="003361E2" w:rsidRDefault="003361E2">
      <w:pPr>
        <w:spacing w:after="0"/>
        <w:rPr>
          <w:rFonts w:ascii="Times New Roman" w:eastAsia="Times New Roman" w:hAnsi="Times New Roman" w:cs="Times New Roman"/>
        </w:rPr>
      </w:pPr>
    </w:p>
    <w:p w14:paraId="39FE21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They ruined my wedding day. They’re so going to die.</w:t>
      </w:r>
    </w:p>
    <w:p w14:paraId="654B7A83" w14:textId="77777777" w:rsidR="003361E2" w:rsidRDefault="003361E2">
      <w:pPr>
        <w:spacing w:after="0"/>
        <w:rPr>
          <w:rFonts w:ascii="Times New Roman" w:eastAsia="Times New Roman" w:hAnsi="Times New Roman" w:cs="Times New Roman"/>
        </w:rPr>
      </w:pPr>
    </w:p>
    <w:p w14:paraId="1BA7D2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joins the party.)</w:t>
      </w:r>
    </w:p>
    <w:p w14:paraId="1035DE7D" w14:textId="77777777" w:rsidR="003361E2" w:rsidRDefault="003361E2">
      <w:pPr>
        <w:spacing w:after="0"/>
        <w:rPr>
          <w:rFonts w:ascii="Times New Roman" w:eastAsia="Times New Roman" w:hAnsi="Times New Roman" w:cs="Times New Roman"/>
        </w:rPr>
      </w:pPr>
    </w:p>
    <w:p w14:paraId="7DA51D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has three skills: </w:t>
      </w:r>
    </w:p>
    <w:p w14:paraId="4263E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Medic-automatically uses Med kits when the player reaches 25% health.</w:t>
      </w:r>
    </w:p>
    <w:p w14:paraId="0E4F47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Delay buff – Theresa dances with her knife and causes the enemies buff to be delayed for two turns.</w:t>
      </w:r>
    </w:p>
    <w:p w14:paraId="128342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Revive – Theresa gives half for HP to revive a deceased player.</w:t>
      </w:r>
    </w:p>
    <w:p w14:paraId="50A72B9C" w14:textId="77777777" w:rsidR="003361E2" w:rsidRDefault="003361E2">
      <w:pPr>
        <w:spacing w:after="0"/>
        <w:rPr>
          <w:rFonts w:ascii="Times New Roman" w:eastAsia="Times New Roman" w:hAnsi="Times New Roman" w:cs="Times New Roman"/>
        </w:rPr>
      </w:pPr>
    </w:p>
    <w:p w14:paraId="3840D7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 attacks are weak though. She attacks with a knife.</w:t>
      </w:r>
    </w:p>
    <w:p w14:paraId="2AA32B3D" w14:textId="77777777" w:rsidR="003361E2" w:rsidRDefault="003361E2">
      <w:pPr>
        <w:spacing w:after="0"/>
        <w:rPr>
          <w:rFonts w:ascii="Times New Roman" w:eastAsia="Times New Roman" w:hAnsi="Times New Roman" w:cs="Times New Roman"/>
        </w:rPr>
      </w:pPr>
    </w:p>
    <w:p w14:paraId="50BE88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Temple Guards:  We’re not cowards.  We will stand and fight.  Lead the </w:t>
      </w:r>
      <w:proofErr w:type="gramStart"/>
      <w:r>
        <w:rPr>
          <w:rFonts w:ascii="Times New Roman" w:eastAsia="Times New Roman" w:hAnsi="Times New Roman" w:cs="Times New Roman"/>
          <w:color w:val="000000"/>
        </w:rPr>
        <w:t>way</w:t>
      </w:r>
      <w:proofErr w:type="gramEnd"/>
      <w:r>
        <w:rPr>
          <w:rFonts w:ascii="Times New Roman" w:eastAsia="Times New Roman" w:hAnsi="Times New Roman" w:cs="Times New Roman"/>
          <w:color w:val="000000"/>
        </w:rPr>
        <w:t xml:space="preserve"> Augustus.  If you can survive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then we can survive this.</w:t>
      </w:r>
    </w:p>
    <w:p w14:paraId="387D9E7F" w14:textId="77777777" w:rsidR="003361E2" w:rsidRDefault="003361E2">
      <w:pPr>
        <w:spacing w:after="0"/>
        <w:rPr>
          <w:rFonts w:ascii="Times New Roman" w:eastAsia="Times New Roman" w:hAnsi="Times New Roman" w:cs="Times New Roman"/>
        </w:rPr>
      </w:pPr>
    </w:p>
    <w:p w14:paraId="46363E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High Priest, go in the temple with the women and the children.  Lead them to the hidden passage below and hide there.  This is no place for you.</w:t>
      </w:r>
    </w:p>
    <w:p w14:paraId="29FB846F" w14:textId="77777777" w:rsidR="003361E2" w:rsidRDefault="003361E2">
      <w:pPr>
        <w:spacing w:after="0"/>
        <w:rPr>
          <w:rFonts w:ascii="Times New Roman" w:eastAsia="Times New Roman" w:hAnsi="Times New Roman" w:cs="Times New Roman"/>
        </w:rPr>
      </w:pPr>
    </w:p>
    <w:p w14:paraId="311472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Augustus, you will pay for your blasphemy.  The Reditus will destroy you all.</w:t>
      </w:r>
    </w:p>
    <w:p w14:paraId="7878E8EB" w14:textId="77777777" w:rsidR="003361E2" w:rsidRDefault="003361E2">
      <w:pPr>
        <w:spacing w:after="0"/>
        <w:rPr>
          <w:rFonts w:ascii="Times New Roman" w:eastAsia="Times New Roman" w:hAnsi="Times New Roman" w:cs="Times New Roman"/>
        </w:rPr>
      </w:pPr>
    </w:p>
    <w:p w14:paraId="518C72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high priest goes to the temple.)</w:t>
      </w:r>
    </w:p>
    <w:p w14:paraId="140FF2B6" w14:textId="77777777" w:rsidR="003361E2" w:rsidRDefault="003361E2">
      <w:pPr>
        <w:spacing w:after="0"/>
        <w:rPr>
          <w:rFonts w:ascii="Times New Roman" w:eastAsia="Times New Roman" w:hAnsi="Times New Roman" w:cs="Times New Roman"/>
        </w:rPr>
      </w:pPr>
    </w:p>
    <w:p w14:paraId="42DEDB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Caeser, you still have to say the next part of the vow.  I’m getting married today.  Reditus or no Reditus.</w:t>
      </w:r>
    </w:p>
    <w:p w14:paraId="7A94BDFC" w14:textId="77777777" w:rsidR="003361E2" w:rsidRDefault="003361E2">
      <w:pPr>
        <w:spacing w:after="0"/>
        <w:rPr>
          <w:rFonts w:ascii="Times New Roman" w:eastAsia="Times New Roman" w:hAnsi="Times New Roman" w:cs="Times New Roman"/>
        </w:rPr>
      </w:pPr>
    </w:p>
    <w:p w14:paraId="374961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(Another explosion hits)</w:t>
      </w:r>
    </w:p>
    <w:p w14:paraId="15204778" w14:textId="77777777" w:rsidR="003361E2" w:rsidRDefault="003361E2">
      <w:pPr>
        <w:spacing w:after="0"/>
        <w:rPr>
          <w:rFonts w:ascii="Times New Roman" w:eastAsia="Times New Roman" w:hAnsi="Times New Roman" w:cs="Times New Roman"/>
        </w:rPr>
      </w:pPr>
    </w:p>
    <w:p w14:paraId="126292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w:t>
      </w:r>
    </w:p>
    <w:p w14:paraId="6A9DCB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42A4F141"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This marriage between man and woman rests upon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marriage ordained by Corydon Deus I vow to live and die with this woman he has given me.</w:t>
      </w:r>
    </w:p>
    <w:p w14:paraId="4CC82042"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order between man and woman rests upon Corydon Deus.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power given by Corydon Deus, I swear to live and die with this woman he has given to me. </w:t>
      </w:r>
    </w:p>
    <w:p w14:paraId="348A4F0E"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marriage between men and women rests upon order.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concept of marriage given by Corydon Deus long ago, I vow to live and die with this woman he has given me.</w:t>
      </w:r>
    </w:p>
    <w:p w14:paraId="3907A613" w14:textId="77777777" w:rsidR="003361E2" w:rsidRDefault="00000000">
      <w:pPr>
        <w:numPr>
          <w:ilvl w:val="0"/>
          <w:numId w:val="17"/>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order between men and women rests upon marriage.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through this power ordained by Corydon Deus I vow to live and die with this woman he has given me.</w:t>
      </w:r>
    </w:p>
    <w:p w14:paraId="757B0682" w14:textId="77777777" w:rsidR="003361E2" w:rsidRDefault="003361E2">
      <w:pPr>
        <w:spacing w:after="0"/>
        <w:rPr>
          <w:rFonts w:ascii="Times New Roman" w:eastAsia="Times New Roman" w:hAnsi="Times New Roman" w:cs="Times New Roman"/>
        </w:rPr>
      </w:pPr>
    </w:p>
    <w:p w14:paraId="0BB5A0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Here they come men. Brace yourself!</w:t>
      </w:r>
    </w:p>
    <w:p w14:paraId="51E441B5" w14:textId="77777777" w:rsidR="003361E2" w:rsidRDefault="003361E2">
      <w:pPr>
        <w:spacing w:after="0"/>
        <w:rPr>
          <w:rFonts w:ascii="Times New Roman" w:eastAsia="Times New Roman" w:hAnsi="Times New Roman" w:cs="Times New Roman"/>
        </w:rPr>
      </w:pPr>
    </w:p>
    <w:p w14:paraId="3CB9AECC" w14:textId="77777777" w:rsidR="003361E2" w:rsidRDefault="00000000">
      <w:pPr>
        <w:pStyle w:val="Heading2"/>
      </w:pPr>
      <w:bookmarkStart w:id="301" w:name="_3ffq49rmhyp5" w:colFirst="0" w:colLast="0"/>
      <w:bookmarkStart w:id="302" w:name="_Toc189930175"/>
      <w:bookmarkEnd w:id="301"/>
      <w:proofErr w:type="spellStart"/>
      <w:r>
        <w:t>Rediit</w:t>
      </w:r>
      <w:proofErr w:type="spellEnd"/>
      <w:r>
        <w:t xml:space="preserve"> Camp Tactical Battle</w:t>
      </w:r>
      <w:bookmarkEnd w:id="302"/>
    </w:p>
    <w:p w14:paraId="3A738D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enters a tactical battle against the Reditus. If the player completed the Mech Wannabe side </w:t>
      </w:r>
      <w:proofErr w:type="gramStart"/>
      <w:r>
        <w:rPr>
          <w:rFonts w:ascii="Times New Roman" w:eastAsia="Times New Roman" w:hAnsi="Times New Roman" w:cs="Times New Roman"/>
          <w:color w:val="000000"/>
        </w:rPr>
        <w:t>quest</w:t>
      </w:r>
      <w:proofErr w:type="gramEnd"/>
      <w:r>
        <w:rPr>
          <w:rFonts w:ascii="Times New Roman" w:eastAsia="Times New Roman" w:hAnsi="Times New Roman" w:cs="Times New Roman"/>
          <w:color w:val="000000"/>
        </w:rPr>
        <w:t xml:space="preserve"> he enters the battle riding a Mech.</w:t>
      </w:r>
    </w:p>
    <w:p w14:paraId="7DF99CE6" w14:textId="77777777" w:rsidR="003361E2" w:rsidRDefault="003361E2">
      <w:pPr>
        <w:spacing w:after="0"/>
        <w:rPr>
          <w:rFonts w:ascii="Times New Roman" w:eastAsia="Times New Roman" w:hAnsi="Times New Roman" w:cs="Times New Roman"/>
        </w:rPr>
      </w:pPr>
    </w:p>
    <w:p w14:paraId="6C051E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enters battle against two types of Reditus soldiers: </w:t>
      </w:r>
    </w:p>
    <w:p w14:paraId="1B5F25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Spearman Reditus</w:t>
      </w:r>
    </w:p>
    <w:p w14:paraId="2C1D4A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Reditus Col.</w:t>
      </w:r>
    </w:p>
    <w:p w14:paraId="7ABDF8BD" w14:textId="77777777" w:rsidR="003361E2" w:rsidRDefault="003361E2">
      <w:pPr>
        <w:spacing w:after="0"/>
        <w:rPr>
          <w:rFonts w:ascii="Times New Roman" w:eastAsia="Times New Roman" w:hAnsi="Times New Roman" w:cs="Times New Roman"/>
        </w:rPr>
      </w:pPr>
    </w:p>
    <w:p w14:paraId="64FC58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Col. Attempts to use skills that are very similar to slow spells. They will also attempt to poison your party. Spearman Reditus will use regular attacks, but each attack will be multiple attacks.</w:t>
      </w:r>
    </w:p>
    <w:p w14:paraId="3FCDD25D" w14:textId="77777777" w:rsidR="003361E2" w:rsidRDefault="003361E2">
      <w:pPr>
        <w:spacing w:after="0"/>
        <w:rPr>
          <w:rFonts w:ascii="Times New Roman" w:eastAsia="Times New Roman" w:hAnsi="Times New Roman" w:cs="Times New Roman"/>
        </w:rPr>
      </w:pPr>
    </w:p>
    <w:p w14:paraId="560C14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Lay them to the ground men! Keep your heads up.</w:t>
      </w:r>
    </w:p>
    <w:p w14:paraId="287F111E" w14:textId="77777777" w:rsidR="003361E2" w:rsidRDefault="003361E2">
      <w:pPr>
        <w:spacing w:after="0"/>
        <w:rPr>
          <w:rFonts w:ascii="Times New Roman" w:eastAsia="Times New Roman" w:hAnsi="Times New Roman" w:cs="Times New Roman"/>
        </w:rPr>
      </w:pPr>
    </w:p>
    <w:p w14:paraId="2DC07614" w14:textId="77777777" w:rsidR="003361E2" w:rsidRDefault="00000000">
      <w:pPr>
        <w:spacing w:after="0"/>
        <w:rPr>
          <w:rFonts w:ascii="Times New Roman" w:eastAsia="Times New Roman" w:hAnsi="Times New Roman" w:cs="Times New Roman"/>
        </w:rPr>
      </w:pP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more groups of enemies attack.</w:t>
      </w:r>
    </w:p>
    <w:p w14:paraId="4B7EB05C" w14:textId="77777777" w:rsidR="003361E2" w:rsidRDefault="003361E2">
      <w:pPr>
        <w:spacing w:after="0"/>
        <w:rPr>
          <w:rFonts w:ascii="Times New Roman" w:eastAsia="Times New Roman" w:hAnsi="Times New Roman" w:cs="Times New Roman"/>
        </w:rPr>
      </w:pPr>
    </w:p>
    <w:p w14:paraId="5640A4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This time some of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die.</w:t>
      </w:r>
    </w:p>
    <w:p w14:paraId="08E505EB" w14:textId="77777777" w:rsidR="003361E2" w:rsidRDefault="003361E2">
      <w:pPr>
        <w:spacing w:after="0"/>
        <w:rPr>
          <w:rFonts w:ascii="Times New Roman" w:eastAsia="Times New Roman" w:hAnsi="Times New Roman" w:cs="Times New Roman"/>
        </w:rPr>
      </w:pPr>
    </w:p>
    <w:p w14:paraId="5520B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Father</w:t>
      </w:r>
      <w:proofErr w:type="gramEnd"/>
      <w:r>
        <w:rPr>
          <w:rFonts w:ascii="Times New Roman" w:eastAsia="Times New Roman" w:hAnsi="Times New Roman" w:cs="Times New Roman"/>
          <w:color w:val="000000"/>
        </w:rPr>
        <w:t xml:space="preserve"> I don’t know how long we can stand against them.</w:t>
      </w:r>
    </w:p>
    <w:p w14:paraId="62C7F188" w14:textId="77777777" w:rsidR="003361E2" w:rsidRDefault="003361E2">
      <w:pPr>
        <w:spacing w:after="0"/>
        <w:rPr>
          <w:rFonts w:ascii="Times New Roman" w:eastAsia="Times New Roman" w:hAnsi="Times New Roman" w:cs="Times New Roman"/>
        </w:rPr>
      </w:pPr>
    </w:p>
    <w:p w14:paraId="2B89C7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Caeser, if I’m going to die today, I’m going to die married. Caeser </w:t>
      </w:r>
      <w:proofErr w:type="gramStart"/>
      <w:r>
        <w:rPr>
          <w:rFonts w:ascii="Times New Roman" w:eastAsia="Times New Roman" w:hAnsi="Times New Roman" w:cs="Times New Roman"/>
          <w:color w:val="000000"/>
        </w:rPr>
        <w:t>say</w:t>
      </w:r>
      <w:proofErr w:type="gramEnd"/>
      <w:r>
        <w:rPr>
          <w:rFonts w:ascii="Times New Roman" w:eastAsia="Times New Roman" w:hAnsi="Times New Roman" w:cs="Times New Roman"/>
          <w:color w:val="000000"/>
        </w:rPr>
        <w:t xml:space="preserve"> the vow.</w:t>
      </w:r>
    </w:p>
    <w:p w14:paraId="5FB44BFB" w14:textId="77777777" w:rsidR="003361E2" w:rsidRDefault="003361E2">
      <w:pPr>
        <w:spacing w:after="0"/>
        <w:rPr>
          <w:rFonts w:ascii="Times New Roman" w:eastAsia="Times New Roman" w:hAnsi="Times New Roman" w:cs="Times New Roman"/>
        </w:rPr>
      </w:pPr>
    </w:p>
    <w:p w14:paraId="22D3BC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w:t>
      </w:r>
    </w:p>
    <w:p w14:paraId="2FF4EA9A"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bow, may Corydon Deus strike me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boars until my carcass is unrecognizable. The children we have from this marriage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a disease.</w:t>
      </w:r>
    </w:p>
    <w:p w14:paraId="61D8E212"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vow may Corydon Deus strike me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wolves until my carcass is </w:t>
      </w:r>
      <w:r>
        <w:rPr>
          <w:rFonts w:ascii="Times New Roman" w:eastAsia="Times New Roman" w:hAnsi="Times New Roman" w:cs="Times New Roman"/>
          <w:color w:val="000000"/>
        </w:rPr>
        <w:lastRenderedPageBreak/>
        <w:t xml:space="preserve">unrecognizable. The children we have from this order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the plague.</w:t>
      </w:r>
    </w:p>
    <w:p w14:paraId="5865BB5B"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were to break this bow, may Corydon Deus strike us with a curse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wolves until my carcass is unrecognizable. The children we have from this marriage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us with the plague.</w:t>
      </w:r>
    </w:p>
    <w:p w14:paraId="51D184B3" w14:textId="77777777" w:rsidR="003361E2" w:rsidRDefault="00000000">
      <w:pPr>
        <w:numPr>
          <w:ilvl w:val="0"/>
          <w:numId w:val="18"/>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I were to break this bow, may Corydon Deus strike me with the plague so that I may be thrown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to be ravished by boars until my carcass is unrecognizable. The children we have from this order will also be dedicated to Corydon Deus. If we do not dedicate our children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may he strike me with fire.</w:t>
      </w:r>
    </w:p>
    <w:p w14:paraId="6DDC9D6B" w14:textId="77777777" w:rsidR="003361E2" w:rsidRDefault="003361E2">
      <w:pPr>
        <w:spacing w:after="0"/>
        <w:rPr>
          <w:rFonts w:ascii="Times New Roman" w:eastAsia="Times New Roman" w:hAnsi="Times New Roman" w:cs="Times New Roman"/>
        </w:rPr>
      </w:pPr>
    </w:p>
    <w:p w14:paraId="438FFC4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It’s the mechanized infantry. We cannot stand against them.</w:t>
      </w:r>
    </w:p>
    <w:p w14:paraId="05CDBA36" w14:textId="77777777" w:rsidR="003361E2" w:rsidRDefault="003361E2">
      <w:pPr>
        <w:spacing w:after="0"/>
        <w:rPr>
          <w:rFonts w:ascii="Times New Roman" w:eastAsia="Times New Roman" w:hAnsi="Times New Roman" w:cs="Times New Roman"/>
        </w:rPr>
      </w:pPr>
    </w:p>
    <w:p w14:paraId="406D669C"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 xml:space="preserve">Reditus soldiers riding bipedal robots with guns on the side stand before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One man not riding a robot moves in between the mechanized infantry and begins speaking with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w:t>
      </w:r>
    </w:p>
    <w:p w14:paraId="400642F7" w14:textId="77777777" w:rsidR="003361E2" w:rsidRDefault="003361E2">
      <w:pPr>
        <w:spacing w:after="0"/>
        <w:rPr>
          <w:rFonts w:ascii="Times New Roman" w:eastAsia="Times New Roman" w:hAnsi="Times New Roman" w:cs="Times New Roman"/>
        </w:rPr>
      </w:pPr>
    </w:p>
    <w:p w14:paraId="4B43E4D5"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 xml:space="preserve">Vice Admiral Constantine: Hello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my name is Vice Admiral Constantine. I command you to lay down your weapons or face immediate destruction. We only want one man and that man’s name is Augustus. He has violated Reditus' property and must answer to justice. Why sacrifice everyone for just one man? Be reasonable. Lay down your arms.</w:t>
      </w:r>
    </w:p>
    <w:p w14:paraId="06AE96D3" w14:textId="77777777" w:rsidR="003361E2" w:rsidRDefault="003361E2">
      <w:pPr>
        <w:spacing w:after="0"/>
        <w:rPr>
          <w:rFonts w:ascii="Times New Roman" w:eastAsia="Times New Roman" w:hAnsi="Times New Roman" w:cs="Times New Roman"/>
        </w:rPr>
      </w:pPr>
    </w:p>
    <w:p w14:paraId="72DCCF2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(Looks to the temple guards) Shall I surrender men?</w:t>
      </w:r>
    </w:p>
    <w:p w14:paraId="1C03F558" w14:textId="77777777" w:rsidR="003361E2" w:rsidRDefault="003361E2">
      <w:pPr>
        <w:spacing w:after="0"/>
        <w:rPr>
          <w:rFonts w:ascii="Times New Roman" w:eastAsia="Times New Roman" w:hAnsi="Times New Roman" w:cs="Times New Roman"/>
        </w:rPr>
      </w:pPr>
    </w:p>
    <w:p w14:paraId="5EE7F34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Temple Guards: We will die with you!</w:t>
      </w:r>
    </w:p>
    <w:p w14:paraId="036CE17C" w14:textId="77777777" w:rsidR="003361E2" w:rsidRDefault="003361E2">
      <w:pPr>
        <w:spacing w:after="0"/>
        <w:rPr>
          <w:rFonts w:ascii="Times New Roman" w:eastAsia="Times New Roman" w:hAnsi="Times New Roman" w:cs="Times New Roman"/>
        </w:rPr>
      </w:pPr>
    </w:p>
    <w:p w14:paraId="0312FABD"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Augustus: There you have your answer, Vice Admiral Constantine. Do your worst.</w:t>
      </w:r>
    </w:p>
    <w:p w14:paraId="0A29C9FA" w14:textId="77777777" w:rsidR="003361E2" w:rsidRDefault="003361E2">
      <w:pPr>
        <w:spacing w:after="0"/>
        <w:rPr>
          <w:rFonts w:ascii="Times New Roman" w:eastAsia="Times New Roman" w:hAnsi="Times New Roman" w:cs="Times New Roman"/>
        </w:rPr>
      </w:pPr>
    </w:p>
    <w:p w14:paraId="003640D6"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Vice Admiral Constantine: Mechanized infantry attack!</w:t>
      </w:r>
    </w:p>
    <w:p w14:paraId="3C620103" w14:textId="77777777" w:rsidR="003361E2" w:rsidRDefault="003361E2">
      <w:pPr>
        <w:spacing w:after="0"/>
        <w:rPr>
          <w:rFonts w:ascii="Times New Roman" w:eastAsia="Times New Roman" w:hAnsi="Times New Roman" w:cs="Times New Roman"/>
        </w:rPr>
      </w:pPr>
    </w:p>
    <w:p w14:paraId="16CDB247"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The player must now fight a boss named mechanized infantry.</w:t>
      </w:r>
    </w:p>
    <w:p w14:paraId="6C3D151F" w14:textId="77777777" w:rsidR="003361E2" w:rsidRDefault="003361E2">
      <w:pPr>
        <w:spacing w:after="0"/>
        <w:rPr>
          <w:rFonts w:ascii="Times New Roman" w:eastAsia="Times New Roman" w:hAnsi="Times New Roman" w:cs="Times New Roman"/>
        </w:rPr>
      </w:pPr>
    </w:p>
    <w:p w14:paraId="7E604377" w14:textId="77777777" w:rsidR="003361E2" w:rsidRDefault="00000000">
      <w:pPr>
        <w:pStyle w:val="Heading2"/>
      </w:pPr>
      <w:bookmarkStart w:id="303" w:name="_mtf0yl7rx52d" w:colFirst="0" w:colLast="0"/>
      <w:bookmarkStart w:id="304" w:name="_Toc189930176"/>
      <w:bookmarkEnd w:id="303"/>
      <w:r>
        <w:t>Mechanized Infantry</w:t>
      </w:r>
      <w:bookmarkEnd w:id="304"/>
    </w:p>
    <w:p w14:paraId="4E091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 are two mechanized infantry soldiers the player must fight. The mechanized infantry already </w:t>
      </w:r>
      <w:proofErr w:type="gramStart"/>
      <w:r>
        <w:rPr>
          <w:rFonts w:ascii="Times New Roman" w:eastAsia="Times New Roman" w:hAnsi="Times New Roman" w:cs="Times New Roman"/>
          <w:color w:val="000000"/>
        </w:rPr>
        <w:t>have</w:t>
      </w:r>
      <w:proofErr w:type="gramEnd"/>
      <w:r>
        <w:rPr>
          <w:rFonts w:ascii="Times New Roman" w:eastAsia="Times New Roman" w:hAnsi="Times New Roman" w:cs="Times New Roman"/>
          <w:color w:val="000000"/>
        </w:rPr>
        <w:t xml:space="preserve"> “Speed up” activated when the battle begins. This is similar to haste when the players will be able to use magic. In order to slow the mechanized infantry down the player must use Theresa’s “Delay buff” ability. The mechanized infantry will attack with “Mechanized charge “which will attack your entire party. If you have enough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you will be able to survive this attack. The Mechanized Infantry are weak against shock attacks.</w:t>
      </w:r>
    </w:p>
    <w:p w14:paraId="4E3D0FA0" w14:textId="77777777" w:rsidR="003361E2" w:rsidRDefault="003361E2">
      <w:pPr>
        <w:spacing w:after="0"/>
        <w:rPr>
          <w:rFonts w:ascii="Times New Roman" w:eastAsia="Times New Roman" w:hAnsi="Times New Roman" w:cs="Times New Roman"/>
        </w:rPr>
      </w:pPr>
    </w:p>
    <w:p w14:paraId="178D5594"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After the battle most of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temple guards are dead. More mechanized infantry </w:t>
      </w:r>
      <w:proofErr w:type="gramStart"/>
      <w:r>
        <w:rPr>
          <w:rFonts w:ascii="Times New Roman" w:eastAsia="Times New Roman" w:hAnsi="Times New Roman" w:cs="Times New Roman"/>
          <w:color w:val="000000"/>
        </w:rPr>
        <w:t>show</w:t>
      </w:r>
      <w:proofErr w:type="gramEnd"/>
      <w:r>
        <w:rPr>
          <w:rFonts w:ascii="Times New Roman" w:eastAsia="Times New Roman" w:hAnsi="Times New Roman" w:cs="Times New Roman"/>
          <w:color w:val="000000"/>
        </w:rPr>
        <w:t xml:space="preserve"> up.</w:t>
      </w:r>
    </w:p>
    <w:p w14:paraId="2418CA30" w14:textId="77777777" w:rsidR="003361E2" w:rsidRDefault="003361E2">
      <w:pPr>
        <w:spacing w:after="0"/>
        <w:rPr>
          <w:rFonts w:ascii="Times New Roman" w:eastAsia="Times New Roman" w:hAnsi="Times New Roman" w:cs="Times New Roman"/>
        </w:rPr>
      </w:pPr>
    </w:p>
    <w:p w14:paraId="6611487C"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We must retreat to the temple.</w:t>
      </w:r>
    </w:p>
    <w:p w14:paraId="4016ADF7" w14:textId="77777777" w:rsidR="003361E2" w:rsidRDefault="003361E2">
      <w:pPr>
        <w:spacing w:after="0"/>
        <w:rPr>
          <w:rFonts w:ascii="Times New Roman" w:eastAsia="Times New Roman" w:hAnsi="Times New Roman" w:cs="Times New Roman"/>
        </w:rPr>
      </w:pPr>
    </w:p>
    <w:p w14:paraId="411CAC4E"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 xml:space="preserve">The drones scatter and what is remaining of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army withdraws into the temple. The temple is empty now. All the women and children are hiding in the temple’s basement.</w:t>
      </w:r>
    </w:p>
    <w:p w14:paraId="040B026F" w14:textId="77777777" w:rsidR="003361E2" w:rsidRDefault="003361E2">
      <w:pPr>
        <w:spacing w:after="0"/>
        <w:rPr>
          <w:rFonts w:ascii="Times New Roman" w:eastAsia="Times New Roman" w:hAnsi="Times New Roman" w:cs="Times New Roman"/>
        </w:rPr>
      </w:pPr>
    </w:p>
    <w:p w14:paraId="3569047D"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Augustus: Close the door.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Bolt 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shut.</w:t>
      </w:r>
    </w:p>
    <w:p w14:paraId="18DDF0AD" w14:textId="77777777" w:rsidR="003361E2" w:rsidRDefault="003361E2">
      <w:pPr>
        <w:spacing w:after="0"/>
        <w:rPr>
          <w:rFonts w:ascii="Times New Roman" w:eastAsia="Times New Roman" w:hAnsi="Times New Roman" w:cs="Times New Roman"/>
        </w:rPr>
      </w:pPr>
    </w:p>
    <w:p w14:paraId="1566D858"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Caeser: What are we going to do father? We can’t possibly withstand their assault. This next battle will be our last.</w:t>
      </w:r>
    </w:p>
    <w:p w14:paraId="258663FD" w14:textId="77777777" w:rsidR="003361E2" w:rsidRDefault="003361E2">
      <w:pPr>
        <w:spacing w:after="0"/>
        <w:rPr>
          <w:rFonts w:ascii="Times New Roman" w:eastAsia="Times New Roman" w:hAnsi="Times New Roman" w:cs="Times New Roman"/>
        </w:rPr>
      </w:pPr>
    </w:p>
    <w:p w14:paraId="2FB6A758"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Theresa: Caeser the next line of our vow. Say it in front of the Corydon Deus statue so I can die married to you.</w:t>
      </w:r>
    </w:p>
    <w:p w14:paraId="0D3EAAEC" w14:textId="77777777" w:rsidR="003361E2" w:rsidRDefault="003361E2">
      <w:pPr>
        <w:spacing w:after="0"/>
        <w:rPr>
          <w:rFonts w:ascii="Times New Roman" w:eastAsia="Times New Roman" w:hAnsi="Times New Roman" w:cs="Times New Roman"/>
        </w:rPr>
      </w:pPr>
    </w:p>
    <w:p w14:paraId="382FCBF1" w14:textId="77777777" w:rsidR="003361E2" w:rsidRDefault="00000000">
      <w:pPr>
        <w:spacing w:after="0"/>
        <w:ind w:left="360" w:hanging="360"/>
        <w:rPr>
          <w:rFonts w:ascii="Times New Roman" w:eastAsia="Times New Roman" w:hAnsi="Times New Roman" w:cs="Times New Roman"/>
        </w:rPr>
      </w:pPr>
      <w:r>
        <w:rPr>
          <w:rFonts w:ascii="Times New Roman" w:eastAsia="Times New Roman" w:hAnsi="Times New Roman" w:cs="Times New Roman"/>
          <w:color w:val="000000"/>
        </w:rPr>
        <w:t>Corydon Deus: Augustus, let them come. I have something for them.</w:t>
      </w:r>
    </w:p>
    <w:p w14:paraId="1CAFBCD6" w14:textId="77777777" w:rsidR="003361E2" w:rsidRDefault="003361E2">
      <w:pPr>
        <w:spacing w:after="0"/>
        <w:rPr>
          <w:rFonts w:ascii="Times New Roman" w:eastAsia="Times New Roman" w:hAnsi="Times New Roman" w:cs="Times New Roman"/>
        </w:rPr>
      </w:pPr>
    </w:p>
    <w:p w14:paraId="1CEC20E1"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Caeser:</w:t>
      </w:r>
    </w:p>
    <w:p w14:paraId="29B627FD"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1.) This is the oath I have made to Corydon Deus. Even if Gaia shakes and the waters evaporate, I will give my wife to Corydon Deus.</w:t>
      </w:r>
    </w:p>
    <w:p w14:paraId="4C28DCFE"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2.) This is the promise I have made to Corydon Deus. Even if Gaia shakes and the waters flood, I will give my children to Corydon Deus.</w:t>
      </w:r>
    </w:p>
    <w:p w14:paraId="56B2CC12"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3.) These are the words I have promised to Corydon Deus. Even if Gaia shakes and the waters boil, I will give my money to Corydon Deus.</w:t>
      </w:r>
    </w:p>
    <w:p w14:paraId="244BB98A" w14:textId="77777777" w:rsidR="003361E2" w:rsidRDefault="00000000">
      <w:pPr>
        <w:spacing w:after="0"/>
        <w:ind w:left="360"/>
        <w:rPr>
          <w:rFonts w:ascii="Times New Roman" w:eastAsia="Times New Roman" w:hAnsi="Times New Roman" w:cs="Times New Roman"/>
        </w:rPr>
      </w:pPr>
      <w:r>
        <w:rPr>
          <w:rFonts w:ascii="Times New Roman" w:eastAsia="Times New Roman" w:hAnsi="Times New Roman" w:cs="Times New Roman"/>
          <w:color w:val="000000"/>
        </w:rPr>
        <w:t>4.) This is the vow I have made to Corydon Deus.  Even if Gaia shakes and the waters recede, I will give my life to Corydon Deus. </w:t>
      </w:r>
    </w:p>
    <w:p w14:paraId="0819A54C" w14:textId="77777777" w:rsidR="003361E2" w:rsidRDefault="003361E2">
      <w:pPr>
        <w:spacing w:after="0"/>
        <w:rPr>
          <w:rFonts w:ascii="Times New Roman" w:eastAsia="Times New Roman" w:hAnsi="Times New Roman" w:cs="Times New Roman"/>
        </w:rPr>
      </w:pPr>
    </w:p>
    <w:p w14:paraId="5AE716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Soldiers begin hitting the door of the temple until it bursts open and mechanized infantry rush in.)</w:t>
      </w:r>
    </w:p>
    <w:p w14:paraId="6E6A0BED" w14:textId="77777777" w:rsidR="003361E2" w:rsidRDefault="003361E2">
      <w:pPr>
        <w:spacing w:after="0"/>
        <w:rPr>
          <w:rFonts w:ascii="Times New Roman" w:eastAsia="Times New Roman" w:hAnsi="Times New Roman" w:cs="Times New Roman"/>
        </w:rPr>
      </w:pPr>
    </w:p>
    <w:p w14:paraId="755874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It was nice knowing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Caeser. At least we can finally call ourselves husband and wife and die together.</w:t>
      </w:r>
    </w:p>
    <w:p w14:paraId="5D75EC61" w14:textId="77777777" w:rsidR="003361E2" w:rsidRDefault="003361E2">
      <w:pPr>
        <w:spacing w:after="0"/>
        <w:rPr>
          <w:rFonts w:ascii="Times New Roman" w:eastAsia="Times New Roman" w:hAnsi="Times New Roman" w:cs="Times New Roman"/>
        </w:rPr>
      </w:pPr>
    </w:p>
    <w:p w14:paraId="0FFA2D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It was short and sweet my love.</w:t>
      </w:r>
    </w:p>
    <w:p w14:paraId="0BA37BA1" w14:textId="77777777" w:rsidR="003361E2" w:rsidRDefault="003361E2">
      <w:pPr>
        <w:spacing w:after="0"/>
        <w:rPr>
          <w:rFonts w:ascii="Times New Roman" w:eastAsia="Times New Roman" w:hAnsi="Times New Roman" w:cs="Times New Roman"/>
        </w:rPr>
      </w:pPr>
    </w:p>
    <w:p w14:paraId="19CA7B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It’s not over yet. Corydon Deus will deliver us.</w:t>
      </w:r>
    </w:p>
    <w:p w14:paraId="07DE5D1D" w14:textId="77777777" w:rsidR="003361E2" w:rsidRDefault="003361E2">
      <w:pPr>
        <w:spacing w:after="0"/>
        <w:rPr>
          <w:rFonts w:ascii="Times New Roman" w:eastAsia="Times New Roman" w:hAnsi="Times New Roman" w:cs="Times New Roman"/>
        </w:rPr>
      </w:pPr>
    </w:p>
    <w:p w14:paraId="78A6E3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enters the temple.)</w:t>
      </w:r>
    </w:p>
    <w:p w14:paraId="356E8CEF" w14:textId="77777777" w:rsidR="003361E2" w:rsidRDefault="003361E2">
      <w:pPr>
        <w:spacing w:after="0"/>
        <w:rPr>
          <w:rFonts w:ascii="Times New Roman" w:eastAsia="Times New Roman" w:hAnsi="Times New Roman" w:cs="Times New Roman"/>
        </w:rPr>
      </w:pPr>
    </w:p>
    <w:p w14:paraId="6D216E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 Constantine: You have one more chance to surrender. What shall it be, life or death?</w:t>
      </w:r>
    </w:p>
    <w:p w14:paraId="3694A355" w14:textId="77777777" w:rsidR="003361E2" w:rsidRDefault="003361E2">
      <w:pPr>
        <w:spacing w:after="0"/>
        <w:rPr>
          <w:rFonts w:ascii="Times New Roman" w:eastAsia="Times New Roman" w:hAnsi="Times New Roman" w:cs="Times New Roman"/>
        </w:rPr>
      </w:pPr>
    </w:p>
    <w:p w14:paraId="7F4AC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Death!</w:t>
      </w:r>
    </w:p>
    <w:p w14:paraId="7297EAF6" w14:textId="77777777" w:rsidR="003361E2" w:rsidRDefault="003361E2">
      <w:pPr>
        <w:spacing w:after="0"/>
        <w:rPr>
          <w:rFonts w:ascii="Times New Roman" w:eastAsia="Times New Roman" w:hAnsi="Times New Roman" w:cs="Times New Roman"/>
        </w:rPr>
      </w:pPr>
    </w:p>
    <w:p w14:paraId="491DE5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Vice Adm. Constantine: Charge! Die Insolent fools!</w:t>
      </w:r>
    </w:p>
    <w:p w14:paraId="1B082AED" w14:textId="77777777" w:rsidR="003361E2" w:rsidRDefault="003361E2">
      <w:pPr>
        <w:spacing w:after="0"/>
        <w:rPr>
          <w:rFonts w:ascii="Times New Roman" w:eastAsia="Times New Roman" w:hAnsi="Times New Roman" w:cs="Times New Roman"/>
        </w:rPr>
      </w:pPr>
    </w:p>
    <w:p w14:paraId="23637F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and an eerie music starts playing.</w:t>
      </w:r>
    </w:p>
    <w:p w14:paraId="3B136460" w14:textId="77777777" w:rsidR="003361E2" w:rsidRDefault="003361E2">
      <w:pPr>
        <w:spacing w:after="0"/>
        <w:rPr>
          <w:rFonts w:ascii="Times New Roman" w:eastAsia="Times New Roman" w:hAnsi="Times New Roman" w:cs="Times New Roman"/>
        </w:rPr>
      </w:pPr>
    </w:p>
    <w:p w14:paraId="71FE8E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is happening to me? I feel like I am going to explode!</w:t>
      </w:r>
    </w:p>
    <w:p w14:paraId="4D9DF2AE" w14:textId="77777777" w:rsidR="003361E2" w:rsidRDefault="003361E2">
      <w:pPr>
        <w:spacing w:after="0"/>
        <w:rPr>
          <w:rFonts w:ascii="Times New Roman" w:eastAsia="Times New Roman" w:hAnsi="Times New Roman" w:cs="Times New Roman"/>
        </w:rPr>
      </w:pPr>
    </w:p>
    <w:p w14:paraId="3F73CD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disappears and Corydon Deus summoned in their place)</w:t>
      </w:r>
    </w:p>
    <w:p w14:paraId="589DEFF2" w14:textId="77777777" w:rsidR="003361E2" w:rsidRDefault="003361E2">
      <w:pPr>
        <w:spacing w:after="0"/>
        <w:rPr>
          <w:rFonts w:ascii="Times New Roman" w:eastAsia="Times New Roman" w:hAnsi="Times New Roman" w:cs="Times New Roman"/>
        </w:rPr>
      </w:pPr>
    </w:p>
    <w:p w14:paraId="3E0B0D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Mechanized Infantry: What is this? Let’s get out of here!</w:t>
      </w:r>
    </w:p>
    <w:p w14:paraId="49017CE6" w14:textId="77777777" w:rsidR="003361E2" w:rsidRDefault="003361E2">
      <w:pPr>
        <w:spacing w:after="0"/>
        <w:rPr>
          <w:rFonts w:ascii="Times New Roman" w:eastAsia="Times New Roman" w:hAnsi="Times New Roman" w:cs="Times New Roman"/>
        </w:rPr>
      </w:pPr>
    </w:p>
    <w:p w14:paraId="59216C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Stand your ground fools or I will kill you myself!</w:t>
      </w:r>
    </w:p>
    <w:p w14:paraId="723C2403" w14:textId="77777777" w:rsidR="003361E2" w:rsidRDefault="003361E2">
      <w:pPr>
        <w:spacing w:after="0"/>
        <w:rPr>
          <w:rFonts w:ascii="Times New Roman" w:eastAsia="Times New Roman" w:hAnsi="Times New Roman" w:cs="Times New Roman"/>
        </w:rPr>
      </w:pPr>
    </w:p>
    <w:p w14:paraId="083E84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mechanized infantry </w:t>
      </w:r>
      <w:proofErr w:type="gramStart"/>
      <w:r>
        <w:rPr>
          <w:rFonts w:ascii="Times New Roman" w:eastAsia="Times New Roman" w:hAnsi="Times New Roman" w:cs="Times New Roman"/>
          <w:color w:val="000000"/>
        </w:rPr>
        <w:t>begin</w:t>
      </w:r>
      <w:proofErr w:type="gramEnd"/>
      <w:r>
        <w:rPr>
          <w:rFonts w:ascii="Times New Roman" w:eastAsia="Times New Roman" w:hAnsi="Times New Roman" w:cs="Times New Roman"/>
          <w:color w:val="000000"/>
        </w:rPr>
        <w:t xml:space="preserve"> attacking Corydon Deus, but they hardly do any damage.)</w:t>
      </w:r>
    </w:p>
    <w:p w14:paraId="61775E63" w14:textId="77777777" w:rsidR="003361E2" w:rsidRDefault="003361E2">
      <w:pPr>
        <w:spacing w:after="0"/>
        <w:rPr>
          <w:rFonts w:ascii="Times New Roman" w:eastAsia="Times New Roman" w:hAnsi="Times New Roman" w:cs="Times New Roman"/>
        </w:rPr>
      </w:pPr>
    </w:p>
    <w:p w14:paraId="3B6CF5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You have defiled my temple you </w:t>
      </w:r>
      <w:proofErr w:type="gramStart"/>
      <w:r>
        <w:rPr>
          <w:rFonts w:ascii="Times New Roman" w:eastAsia="Times New Roman" w:hAnsi="Times New Roman" w:cs="Times New Roman"/>
          <w:color w:val="000000"/>
        </w:rPr>
        <w:t>fools</w:t>
      </w:r>
      <w:proofErr w:type="gramEnd"/>
      <w:r>
        <w:rPr>
          <w:rFonts w:ascii="Times New Roman" w:eastAsia="Times New Roman" w:hAnsi="Times New Roman" w:cs="Times New Roman"/>
          <w:color w:val="000000"/>
        </w:rPr>
        <w:t xml:space="preserve"> with your unholy presence! Die, die, die, die, you will feel my wrath.</w:t>
      </w:r>
    </w:p>
    <w:p w14:paraId="5E0D3B0F" w14:textId="77777777" w:rsidR="003361E2" w:rsidRDefault="003361E2">
      <w:pPr>
        <w:spacing w:after="0"/>
        <w:rPr>
          <w:rFonts w:ascii="Times New Roman" w:eastAsia="Times New Roman" w:hAnsi="Times New Roman" w:cs="Times New Roman"/>
        </w:rPr>
      </w:pPr>
    </w:p>
    <w:p w14:paraId="3C9FA5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casts “Goner,” which wipes out the entire mechanized infantry group in one blow.)</w:t>
      </w:r>
    </w:p>
    <w:p w14:paraId="53A03DFD" w14:textId="77777777" w:rsidR="003361E2" w:rsidRDefault="003361E2">
      <w:pPr>
        <w:spacing w:after="0"/>
        <w:rPr>
          <w:rFonts w:ascii="Times New Roman" w:eastAsia="Times New Roman" w:hAnsi="Times New Roman" w:cs="Times New Roman"/>
        </w:rPr>
      </w:pPr>
    </w:p>
    <w:p w14:paraId="4576EC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Vice Admiral Constantine: What is this? What? Reinforcements!</w:t>
      </w:r>
    </w:p>
    <w:p w14:paraId="7E513453" w14:textId="77777777" w:rsidR="003361E2" w:rsidRDefault="003361E2">
      <w:pPr>
        <w:spacing w:after="0"/>
        <w:rPr>
          <w:rFonts w:ascii="Times New Roman" w:eastAsia="Times New Roman" w:hAnsi="Times New Roman" w:cs="Times New Roman"/>
        </w:rPr>
      </w:pPr>
    </w:p>
    <w:p w14:paraId="0C514A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(More mechanized infantry show up again to charge the party. The battle begins the same way as the previous one did.)</w:t>
      </w:r>
    </w:p>
    <w:p w14:paraId="259FAA15" w14:textId="77777777" w:rsidR="003361E2" w:rsidRDefault="003361E2">
      <w:pPr>
        <w:spacing w:after="0"/>
        <w:rPr>
          <w:rFonts w:ascii="Times New Roman" w:eastAsia="Times New Roman" w:hAnsi="Times New Roman" w:cs="Times New Roman"/>
        </w:rPr>
      </w:pPr>
    </w:p>
    <w:p w14:paraId="794CB3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r>
        <w:rPr>
          <w:rFonts w:ascii="Times New Roman" w:eastAsia="Times New Roman" w:hAnsi="Times New Roman" w:cs="Times New Roman"/>
          <w:color w:val="000000"/>
          <w:highlight w:val="white"/>
        </w:rPr>
        <w:t> Why do you cling to life, knowing that you must die? Your efforts are futile. You will die for nothing! (Corydon Deus casts Ultima. The mechanized infantry is wiped out.)</w:t>
      </w:r>
    </w:p>
    <w:p w14:paraId="0E932232" w14:textId="77777777" w:rsidR="003361E2" w:rsidRDefault="003361E2">
      <w:pPr>
        <w:spacing w:after="0"/>
        <w:rPr>
          <w:rFonts w:ascii="Times New Roman" w:eastAsia="Times New Roman" w:hAnsi="Times New Roman" w:cs="Times New Roman"/>
        </w:rPr>
      </w:pPr>
    </w:p>
    <w:p w14:paraId="3D9386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Vice Adm. Constantine: Everyone </w:t>
      </w:r>
      <w:proofErr w:type="gramStart"/>
      <w:r>
        <w:rPr>
          <w:rFonts w:ascii="Times New Roman" w:eastAsia="Times New Roman" w:hAnsi="Times New Roman" w:cs="Times New Roman"/>
          <w:color w:val="000000"/>
        </w:rPr>
        <w:t>retreat</w:t>
      </w:r>
      <w:proofErr w:type="gramEnd"/>
      <w:r>
        <w:rPr>
          <w:rFonts w:ascii="Times New Roman" w:eastAsia="Times New Roman" w:hAnsi="Times New Roman" w:cs="Times New Roman"/>
          <w:color w:val="000000"/>
        </w:rPr>
        <w:t>. Fall back to the airships. I will return with weaponry that even the gods can’t fathom.</w:t>
      </w:r>
    </w:p>
    <w:p w14:paraId="5F97AD4D" w14:textId="77777777" w:rsidR="003361E2" w:rsidRDefault="003361E2">
      <w:pPr>
        <w:spacing w:after="0"/>
        <w:rPr>
          <w:rFonts w:ascii="Times New Roman" w:eastAsia="Times New Roman" w:hAnsi="Times New Roman" w:cs="Times New Roman"/>
        </w:rPr>
      </w:pPr>
    </w:p>
    <w:p w14:paraId="58E050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are gone.)</w:t>
      </w:r>
    </w:p>
    <w:p w14:paraId="3075279C" w14:textId="77777777" w:rsidR="003361E2" w:rsidRDefault="003361E2">
      <w:pPr>
        <w:spacing w:after="0"/>
        <w:rPr>
          <w:rFonts w:ascii="Times New Roman" w:eastAsia="Times New Roman" w:hAnsi="Times New Roman" w:cs="Times New Roman"/>
        </w:rPr>
      </w:pPr>
    </w:p>
    <w:p w14:paraId="197D67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collapses on the ground.</w:t>
      </w:r>
    </w:p>
    <w:p w14:paraId="7B026061" w14:textId="77777777" w:rsidR="003361E2" w:rsidRDefault="003361E2">
      <w:pPr>
        <w:spacing w:after="0"/>
        <w:rPr>
          <w:rFonts w:ascii="Times New Roman" w:eastAsia="Times New Roman" w:hAnsi="Times New Roman" w:cs="Times New Roman"/>
        </w:rPr>
      </w:pPr>
    </w:p>
    <w:p w14:paraId="253860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Theresa </w:t>
      </w:r>
      <w:proofErr w:type="gramStart"/>
      <w:r>
        <w:rPr>
          <w:rFonts w:ascii="Times New Roman" w:eastAsia="Times New Roman" w:hAnsi="Times New Roman" w:cs="Times New Roman"/>
          <w:color w:val="000000"/>
        </w:rPr>
        <w:t>help</w:t>
      </w:r>
      <w:proofErr w:type="gramEnd"/>
      <w:r>
        <w:rPr>
          <w:rFonts w:ascii="Times New Roman" w:eastAsia="Times New Roman" w:hAnsi="Times New Roman" w:cs="Times New Roman"/>
          <w:color w:val="000000"/>
        </w:rPr>
        <w:t xml:space="preserve"> me carry him.</w:t>
      </w:r>
    </w:p>
    <w:p w14:paraId="7ED8F550" w14:textId="77777777" w:rsidR="003361E2" w:rsidRDefault="003361E2">
      <w:pPr>
        <w:spacing w:after="0"/>
        <w:rPr>
          <w:rFonts w:ascii="Times New Roman" w:eastAsia="Times New Roman" w:hAnsi="Times New Roman" w:cs="Times New Roman"/>
        </w:rPr>
      </w:pPr>
    </w:p>
    <w:p w14:paraId="644800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everything is black.)</w:t>
      </w:r>
    </w:p>
    <w:p w14:paraId="394B6484" w14:textId="77777777" w:rsidR="003361E2" w:rsidRDefault="003361E2">
      <w:pPr>
        <w:spacing w:after="0"/>
        <w:rPr>
          <w:rFonts w:ascii="Times New Roman" w:eastAsia="Times New Roman" w:hAnsi="Times New Roman" w:cs="Times New Roman"/>
        </w:rPr>
      </w:pPr>
    </w:p>
    <w:p w14:paraId="1C5BF6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Where am I?</w:t>
      </w:r>
    </w:p>
    <w:p w14:paraId="0F10DD00" w14:textId="77777777" w:rsidR="003361E2" w:rsidRDefault="003361E2">
      <w:pPr>
        <w:spacing w:after="0"/>
        <w:rPr>
          <w:rFonts w:ascii="Times New Roman" w:eastAsia="Times New Roman" w:hAnsi="Times New Roman" w:cs="Times New Roman"/>
        </w:rPr>
      </w:pPr>
    </w:p>
    <w:p w14:paraId="14FAF51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can now walk around, but wherever they walk there is just blackness and emptiness. After some time a voice </w:t>
      </w:r>
      <w:proofErr w:type="gramStart"/>
      <w:r>
        <w:rPr>
          <w:rFonts w:ascii="Times New Roman" w:eastAsia="Times New Roman" w:hAnsi="Times New Roman" w:cs="Times New Roman"/>
          <w:color w:val="000000"/>
        </w:rPr>
        <w:t>can</w:t>
      </w:r>
      <w:proofErr w:type="gramEnd"/>
      <w:r>
        <w:rPr>
          <w:rFonts w:ascii="Times New Roman" w:eastAsia="Times New Roman" w:hAnsi="Times New Roman" w:cs="Times New Roman"/>
          <w:color w:val="000000"/>
        </w:rPr>
        <w:t xml:space="preserve"> be heard from the darkness.</w:t>
      </w:r>
    </w:p>
    <w:p w14:paraId="7A9812CB" w14:textId="77777777" w:rsidR="003361E2" w:rsidRDefault="003361E2">
      <w:pPr>
        <w:spacing w:after="0"/>
        <w:rPr>
          <w:rFonts w:ascii="Times New Roman" w:eastAsia="Times New Roman" w:hAnsi="Times New Roman" w:cs="Times New Roman"/>
        </w:rPr>
      </w:pPr>
    </w:p>
    <w:p w14:paraId="3715E7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Welcome to my reality. We are now one. Slowly I will become you and you will become me. We will become a new creation. There will be parts of you and parts of me. It will be beautiful, a beautiful disaster. (Corydon Deus begins laughing.)</w:t>
      </w:r>
    </w:p>
    <w:p w14:paraId="5E5E760F" w14:textId="77777777" w:rsidR="003361E2" w:rsidRDefault="003361E2">
      <w:pPr>
        <w:spacing w:after="0"/>
        <w:rPr>
          <w:rFonts w:ascii="Times New Roman" w:eastAsia="Times New Roman" w:hAnsi="Times New Roman" w:cs="Times New Roman"/>
        </w:rPr>
      </w:pPr>
    </w:p>
    <w:p w14:paraId="68E3FA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feel so much hate.</w:t>
      </w:r>
    </w:p>
    <w:p w14:paraId="0D0E3DFF" w14:textId="77777777" w:rsidR="003361E2" w:rsidRDefault="003361E2">
      <w:pPr>
        <w:spacing w:after="0"/>
        <w:rPr>
          <w:rFonts w:ascii="Times New Roman" w:eastAsia="Times New Roman" w:hAnsi="Times New Roman" w:cs="Times New Roman"/>
        </w:rPr>
      </w:pPr>
    </w:p>
    <w:p w14:paraId="766D21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Because I am </w:t>
      </w:r>
      <w:proofErr w:type="gramStart"/>
      <w:r>
        <w:rPr>
          <w:rFonts w:ascii="Times New Roman" w:eastAsia="Times New Roman" w:hAnsi="Times New Roman" w:cs="Times New Roman"/>
          <w:color w:val="000000"/>
        </w:rPr>
        <w:t>hate</w:t>
      </w:r>
      <w:proofErr w:type="gramEnd"/>
      <w:r>
        <w:rPr>
          <w:rFonts w:ascii="Times New Roman" w:eastAsia="Times New Roman" w:hAnsi="Times New Roman" w:cs="Times New Roman"/>
          <w:color w:val="000000"/>
        </w:rPr>
        <w:t xml:space="preserve"> personified.</w:t>
      </w:r>
    </w:p>
    <w:p w14:paraId="53A258C3" w14:textId="77777777" w:rsidR="003361E2" w:rsidRDefault="003361E2">
      <w:pPr>
        <w:spacing w:after="0"/>
        <w:rPr>
          <w:rFonts w:ascii="Times New Roman" w:eastAsia="Times New Roman" w:hAnsi="Times New Roman" w:cs="Times New Roman"/>
        </w:rPr>
      </w:pPr>
    </w:p>
    <w:p w14:paraId="163425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 priest told us that you are a loving God.</w:t>
      </w:r>
    </w:p>
    <w:p w14:paraId="697E595C" w14:textId="77777777" w:rsidR="003361E2" w:rsidRDefault="003361E2">
      <w:pPr>
        <w:spacing w:after="0"/>
        <w:rPr>
          <w:rFonts w:ascii="Times New Roman" w:eastAsia="Times New Roman" w:hAnsi="Times New Roman" w:cs="Times New Roman"/>
        </w:rPr>
      </w:pPr>
    </w:p>
    <w:p w14:paraId="2F36FF0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 am love and I love to hate. You are my chosen vessel. We will again bring this world to its knees.</w:t>
      </w:r>
    </w:p>
    <w:p w14:paraId="6BE1A85F" w14:textId="77777777" w:rsidR="003361E2" w:rsidRDefault="003361E2">
      <w:pPr>
        <w:spacing w:after="0"/>
        <w:rPr>
          <w:rFonts w:ascii="Times New Roman" w:eastAsia="Times New Roman" w:hAnsi="Times New Roman" w:cs="Times New Roman"/>
        </w:rPr>
      </w:pPr>
    </w:p>
    <w:p w14:paraId="4B052A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about the good people of the world, what will happen to them?</w:t>
      </w:r>
    </w:p>
    <w:p w14:paraId="20419F3C" w14:textId="77777777" w:rsidR="003361E2" w:rsidRDefault="003361E2">
      <w:pPr>
        <w:spacing w:after="0"/>
        <w:rPr>
          <w:rFonts w:ascii="Times New Roman" w:eastAsia="Times New Roman" w:hAnsi="Times New Roman" w:cs="Times New Roman"/>
        </w:rPr>
      </w:pPr>
    </w:p>
    <w:p w14:paraId="108689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Even the good ones must die!</w:t>
      </w:r>
    </w:p>
    <w:p w14:paraId="1454EE81" w14:textId="77777777" w:rsidR="003361E2" w:rsidRDefault="003361E2">
      <w:pPr>
        <w:spacing w:after="0"/>
        <w:rPr>
          <w:rFonts w:ascii="Times New Roman" w:eastAsia="Times New Roman" w:hAnsi="Times New Roman" w:cs="Times New Roman"/>
        </w:rPr>
      </w:pPr>
    </w:p>
    <w:p w14:paraId="194E94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no, no, this can’t be. Have we been lied to this entire time?</w:t>
      </w:r>
    </w:p>
    <w:p w14:paraId="76B2DA59" w14:textId="77777777" w:rsidR="003361E2" w:rsidRDefault="003361E2">
      <w:pPr>
        <w:spacing w:after="0"/>
        <w:rPr>
          <w:rFonts w:ascii="Times New Roman" w:eastAsia="Times New Roman" w:hAnsi="Times New Roman" w:cs="Times New Roman"/>
        </w:rPr>
      </w:pPr>
    </w:p>
    <w:p w14:paraId="466F7B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Corydon Deus: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and now there is nothing you can do about it. You will now behave and act as I will and you will fulfill the purpose I have planned for you.</w:t>
      </w:r>
    </w:p>
    <w:p w14:paraId="3DD8F87B" w14:textId="77777777" w:rsidR="003361E2" w:rsidRDefault="003361E2">
      <w:pPr>
        <w:spacing w:after="0"/>
        <w:rPr>
          <w:rFonts w:ascii="Times New Roman" w:eastAsia="Times New Roman" w:hAnsi="Times New Roman" w:cs="Times New Roman"/>
        </w:rPr>
      </w:pPr>
    </w:p>
    <w:p w14:paraId="47C16E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won’t get away with this. My son will stop you.</w:t>
      </w:r>
    </w:p>
    <w:p w14:paraId="62BA4E2A" w14:textId="77777777" w:rsidR="003361E2" w:rsidRDefault="003361E2">
      <w:pPr>
        <w:spacing w:after="0"/>
        <w:rPr>
          <w:rFonts w:ascii="Times New Roman" w:eastAsia="Times New Roman" w:hAnsi="Times New Roman" w:cs="Times New Roman"/>
        </w:rPr>
      </w:pPr>
    </w:p>
    <w:p w14:paraId="20559D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I’m a god and I will get away with anything I want.</w:t>
      </w:r>
    </w:p>
    <w:p w14:paraId="0F8D6423" w14:textId="77777777" w:rsidR="003361E2" w:rsidRDefault="003361E2">
      <w:pPr>
        <w:spacing w:after="0"/>
        <w:rPr>
          <w:rFonts w:ascii="Times New Roman" w:eastAsia="Times New Roman" w:hAnsi="Times New Roman" w:cs="Times New Roman"/>
        </w:rPr>
      </w:pPr>
    </w:p>
    <w:p w14:paraId="3E4758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(Fadeout)</w:t>
      </w:r>
    </w:p>
    <w:p w14:paraId="520B9890" w14:textId="77777777" w:rsidR="003361E2" w:rsidRDefault="003361E2">
      <w:pPr>
        <w:spacing w:after="0"/>
        <w:rPr>
          <w:rFonts w:ascii="Times New Roman" w:eastAsia="Times New Roman" w:hAnsi="Times New Roman" w:cs="Times New Roman"/>
        </w:rPr>
      </w:pPr>
    </w:p>
    <w:p w14:paraId="21E8B2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wakes up. Caeser and Theresa are sitting in Augustus’ tent.)</w:t>
      </w:r>
    </w:p>
    <w:p w14:paraId="7709C304" w14:textId="77777777" w:rsidR="003361E2" w:rsidRDefault="003361E2">
      <w:pPr>
        <w:spacing w:after="0"/>
        <w:rPr>
          <w:rFonts w:ascii="Times New Roman" w:eastAsia="Times New Roman" w:hAnsi="Times New Roman" w:cs="Times New Roman"/>
        </w:rPr>
      </w:pPr>
    </w:p>
    <w:p w14:paraId="4C8B64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He’s awake!</w:t>
      </w:r>
    </w:p>
    <w:p w14:paraId="1AAA6329" w14:textId="77777777" w:rsidR="003361E2" w:rsidRDefault="003361E2">
      <w:pPr>
        <w:spacing w:after="0"/>
        <w:rPr>
          <w:rFonts w:ascii="Times New Roman" w:eastAsia="Times New Roman" w:hAnsi="Times New Roman" w:cs="Times New Roman"/>
        </w:rPr>
      </w:pPr>
    </w:p>
    <w:p w14:paraId="15AAD7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some water.</w:t>
      </w:r>
    </w:p>
    <w:p w14:paraId="562152D4" w14:textId="77777777" w:rsidR="003361E2" w:rsidRDefault="003361E2">
      <w:pPr>
        <w:spacing w:after="0"/>
        <w:rPr>
          <w:rFonts w:ascii="Times New Roman" w:eastAsia="Times New Roman" w:hAnsi="Times New Roman" w:cs="Times New Roman"/>
        </w:rPr>
      </w:pPr>
    </w:p>
    <w:p w14:paraId="57736B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happened in the temple?</w:t>
      </w:r>
    </w:p>
    <w:p w14:paraId="01E946F7" w14:textId="77777777" w:rsidR="003361E2" w:rsidRDefault="003361E2">
      <w:pPr>
        <w:spacing w:after="0"/>
        <w:rPr>
          <w:rFonts w:ascii="Times New Roman" w:eastAsia="Times New Roman" w:hAnsi="Times New Roman" w:cs="Times New Roman"/>
        </w:rPr>
      </w:pPr>
    </w:p>
    <w:p w14:paraId="6D5436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used the power of my spirit to summon himself into this world.</w:t>
      </w:r>
    </w:p>
    <w:p w14:paraId="52B0B692" w14:textId="77777777" w:rsidR="003361E2" w:rsidRDefault="003361E2">
      <w:pPr>
        <w:spacing w:after="0"/>
        <w:rPr>
          <w:rFonts w:ascii="Times New Roman" w:eastAsia="Times New Roman" w:hAnsi="Times New Roman" w:cs="Times New Roman"/>
        </w:rPr>
      </w:pPr>
    </w:p>
    <w:p w14:paraId="6058E0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saw him. He hovered in the air above us and completely destroyed the Reditus. I felt such immense power. It was nothing I ever felt before my entire life.</w:t>
      </w:r>
    </w:p>
    <w:p w14:paraId="4CAFF3F6" w14:textId="77777777" w:rsidR="003361E2" w:rsidRDefault="003361E2">
      <w:pPr>
        <w:spacing w:after="0"/>
        <w:rPr>
          <w:rFonts w:ascii="Times New Roman" w:eastAsia="Times New Roman" w:hAnsi="Times New Roman" w:cs="Times New Roman"/>
        </w:rPr>
      </w:pPr>
    </w:p>
    <w:p w14:paraId="152EF7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See, I told you magic is back.</w:t>
      </w:r>
    </w:p>
    <w:p w14:paraId="45CCD515" w14:textId="77777777" w:rsidR="003361E2" w:rsidRDefault="003361E2">
      <w:pPr>
        <w:spacing w:after="0"/>
        <w:rPr>
          <w:rFonts w:ascii="Times New Roman" w:eastAsia="Times New Roman" w:hAnsi="Times New Roman" w:cs="Times New Roman"/>
        </w:rPr>
      </w:pPr>
    </w:p>
    <w:p w14:paraId="5E1763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will we do now? The Reditus will be back and I don’t think you can survive another battle.</w:t>
      </w:r>
    </w:p>
    <w:p w14:paraId="425B2793" w14:textId="77777777" w:rsidR="003361E2" w:rsidRDefault="003361E2">
      <w:pPr>
        <w:spacing w:after="0"/>
        <w:rPr>
          <w:rFonts w:ascii="Times New Roman" w:eastAsia="Times New Roman" w:hAnsi="Times New Roman" w:cs="Times New Roman"/>
        </w:rPr>
      </w:pPr>
    </w:p>
    <w:p w14:paraId="3E0A16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First, gather all the people I have an announcement to make. We must move this camp to safety.</w:t>
      </w:r>
    </w:p>
    <w:p w14:paraId="2405A6DE" w14:textId="77777777" w:rsidR="003361E2" w:rsidRDefault="003361E2">
      <w:pPr>
        <w:spacing w:after="0"/>
        <w:rPr>
          <w:rFonts w:ascii="Times New Roman" w:eastAsia="Times New Roman" w:hAnsi="Times New Roman" w:cs="Times New Roman"/>
        </w:rPr>
      </w:pPr>
    </w:p>
    <w:p w14:paraId="07DF5C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fades in again and all the camp people have gathered around Augustus)</w:t>
      </w:r>
    </w:p>
    <w:p w14:paraId="1EFBE3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completed Desert Rose quest,</w:t>
      </w:r>
    </w:p>
    <w:p w14:paraId="4065FAC3" w14:textId="77777777" w:rsidR="003361E2" w:rsidRDefault="003361E2">
      <w:pPr>
        <w:spacing w:after="0"/>
        <w:rPr>
          <w:rFonts w:ascii="Times New Roman" w:eastAsia="Times New Roman" w:hAnsi="Times New Roman" w:cs="Times New Roman"/>
        </w:rPr>
      </w:pPr>
    </w:p>
    <w:p w14:paraId="2351D7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As you all know we are in grave danger. The Reditus are after me which means they are after you. Do not fret, do not be dismayed, on our journey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14:paraId="15D32F00" w14:textId="77777777" w:rsidR="003361E2" w:rsidRDefault="003361E2">
      <w:pPr>
        <w:spacing w:after="0"/>
        <w:rPr>
          <w:rFonts w:ascii="Times New Roman" w:eastAsia="Times New Roman" w:hAnsi="Times New Roman" w:cs="Times New Roman"/>
        </w:rPr>
      </w:pPr>
    </w:p>
    <w:p w14:paraId="61BED4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people: How great is Corydon Deus! He has finally delivered us from our troubles!</w:t>
      </w:r>
    </w:p>
    <w:p w14:paraId="70DF1053" w14:textId="77777777" w:rsidR="003361E2" w:rsidRDefault="003361E2">
      <w:pPr>
        <w:spacing w:after="0"/>
        <w:rPr>
          <w:rFonts w:ascii="Times New Roman" w:eastAsia="Times New Roman" w:hAnsi="Times New Roman" w:cs="Times New Roman"/>
        </w:rPr>
      </w:pPr>
    </w:p>
    <w:p w14:paraId="388226A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14:paraId="7411C116" w14:textId="77777777" w:rsidR="003361E2" w:rsidRDefault="003361E2">
      <w:pPr>
        <w:spacing w:after="0"/>
        <w:rPr>
          <w:rFonts w:ascii="Times New Roman" w:eastAsia="Times New Roman" w:hAnsi="Times New Roman" w:cs="Times New Roman"/>
        </w:rPr>
      </w:pPr>
    </w:p>
    <w:p w14:paraId="682962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14:paraId="16C11FFB" w14:textId="77777777" w:rsidR="003361E2" w:rsidRDefault="003361E2">
      <w:pPr>
        <w:spacing w:after="0"/>
        <w:rPr>
          <w:rFonts w:ascii="Times New Roman" w:eastAsia="Times New Roman" w:hAnsi="Times New Roman" w:cs="Times New Roman"/>
        </w:rPr>
      </w:pPr>
    </w:p>
    <w:p w14:paraId="09F4A6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14:paraId="09978C20" w14:textId="77777777" w:rsidR="003361E2" w:rsidRDefault="003361E2">
      <w:pPr>
        <w:spacing w:after="0"/>
        <w:rPr>
          <w:rFonts w:ascii="Times New Roman" w:eastAsia="Times New Roman" w:hAnsi="Times New Roman" w:cs="Times New Roman"/>
        </w:rPr>
      </w:pPr>
    </w:p>
    <w:p w14:paraId="15E76C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you didn’t complete the Desert Rose quest,</w:t>
      </w:r>
    </w:p>
    <w:p w14:paraId="6A3C87FB" w14:textId="77777777" w:rsidR="003361E2" w:rsidRDefault="003361E2">
      <w:pPr>
        <w:spacing w:after="0"/>
        <w:rPr>
          <w:rFonts w:ascii="Times New Roman" w:eastAsia="Times New Roman" w:hAnsi="Times New Roman" w:cs="Times New Roman"/>
        </w:rPr>
      </w:pPr>
    </w:p>
    <w:p w14:paraId="2F39A6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I must leave you soon, but do not worry Corydon Deus will be with you.  </w:t>
      </w:r>
    </w:p>
    <w:p w14:paraId="51C1525A" w14:textId="77777777" w:rsidR="003361E2" w:rsidRDefault="003361E2">
      <w:pPr>
        <w:spacing w:after="0"/>
        <w:rPr>
          <w:rFonts w:ascii="Times New Roman" w:eastAsia="Times New Roman" w:hAnsi="Times New Roman" w:cs="Times New Roman"/>
        </w:rPr>
      </w:pPr>
    </w:p>
    <w:p w14:paraId="008129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(Looks at Caeser and begins to quietly speak): First things first we have to purge this camp of that wicked priest. He was the one who notified Reditus of my presence here.</w:t>
      </w:r>
    </w:p>
    <w:p w14:paraId="76314946" w14:textId="77777777" w:rsidR="003361E2" w:rsidRDefault="003361E2">
      <w:pPr>
        <w:spacing w:after="0"/>
        <w:rPr>
          <w:rFonts w:ascii="Times New Roman" w:eastAsia="Times New Roman" w:hAnsi="Times New Roman" w:cs="Times New Roman"/>
        </w:rPr>
      </w:pPr>
    </w:p>
    <w:p w14:paraId="5BD4F1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do you know it was the priest?</w:t>
      </w:r>
    </w:p>
    <w:p w14:paraId="134C1B2A" w14:textId="77777777" w:rsidR="003361E2" w:rsidRDefault="003361E2">
      <w:pPr>
        <w:spacing w:after="0"/>
        <w:rPr>
          <w:rFonts w:ascii="Times New Roman" w:eastAsia="Times New Roman" w:hAnsi="Times New Roman" w:cs="Times New Roman"/>
        </w:rPr>
      </w:pPr>
    </w:p>
    <w:p w14:paraId="69BAD2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saw a dove leave the high priest tent shortly after I left.</w:t>
      </w:r>
    </w:p>
    <w:p w14:paraId="3F340E4E" w14:textId="77777777" w:rsidR="003361E2" w:rsidRDefault="00000000">
      <w:pPr>
        <w:pStyle w:val="Heading1"/>
      </w:pPr>
      <w:bookmarkStart w:id="305" w:name="_tntmiui3nr1k" w:colFirst="0" w:colLast="0"/>
      <w:bookmarkStart w:id="306" w:name="_Toc189930177"/>
      <w:bookmarkEnd w:id="305"/>
      <w:proofErr w:type="spellStart"/>
      <w:r>
        <w:t>Rediit</w:t>
      </w:r>
      <w:proofErr w:type="spellEnd"/>
      <w:r>
        <w:t xml:space="preserve"> Camp after Corydon Deus</w:t>
      </w:r>
      <w:bookmarkEnd w:id="306"/>
    </w:p>
    <w:p w14:paraId="4B1598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 I heard Corydon Deus destroyed the Reditus with an awesome magic spell. Can you ask Corydon Deus to kill Tommy’s dad? I saw him looking at my mom again.</w:t>
      </w:r>
    </w:p>
    <w:p w14:paraId="167B1DDC" w14:textId="77777777" w:rsidR="003361E2" w:rsidRDefault="003361E2">
      <w:pPr>
        <w:spacing w:after="0"/>
        <w:rPr>
          <w:rFonts w:ascii="Times New Roman" w:eastAsia="Times New Roman" w:hAnsi="Times New Roman" w:cs="Times New Roman"/>
        </w:rPr>
      </w:pPr>
    </w:p>
    <w:p w14:paraId="0C3546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Tommy: My dad’s going to marry Billy’s mother. How strange is that? Can you ask Corydon Deus if it’s okay if I still date Billy’s sister?</w:t>
      </w:r>
    </w:p>
    <w:p w14:paraId="72EDFEC8" w14:textId="77777777" w:rsidR="003361E2" w:rsidRDefault="003361E2">
      <w:pPr>
        <w:spacing w:after="0"/>
        <w:rPr>
          <w:rFonts w:ascii="Times New Roman" w:eastAsia="Times New Roman" w:hAnsi="Times New Roman" w:cs="Times New Roman"/>
        </w:rPr>
      </w:pPr>
    </w:p>
    <w:p w14:paraId="2F5429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Billy’s sister: I wish I was there to see Corydon Deus destroy all the Reditus. Must’ve been a beautiful sight, wasn't it? Can you ask Corydon Deus to stop my mother from marrying Billy’s dad? It would just be weird if we started dating.</w:t>
      </w:r>
    </w:p>
    <w:p w14:paraId="4ADA53AD" w14:textId="77777777" w:rsidR="003361E2" w:rsidRDefault="003361E2">
      <w:pPr>
        <w:spacing w:after="0"/>
        <w:rPr>
          <w:rFonts w:ascii="Times New Roman" w:eastAsia="Times New Roman" w:hAnsi="Times New Roman" w:cs="Times New Roman"/>
        </w:rPr>
      </w:pPr>
    </w:p>
    <w:p w14:paraId="34C8E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Seer: It has begun. Corydon Deus will now purify the world. What exciting times.</w:t>
      </w:r>
    </w:p>
    <w:p w14:paraId="1B16ED54" w14:textId="77777777" w:rsidR="003361E2" w:rsidRDefault="003361E2">
      <w:pPr>
        <w:spacing w:after="0"/>
        <w:rPr>
          <w:rFonts w:ascii="Times New Roman" w:eastAsia="Times New Roman" w:hAnsi="Times New Roman" w:cs="Times New Roman"/>
        </w:rPr>
      </w:pPr>
    </w:p>
    <w:p w14:paraId="599B6C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Widow: Corydon Deus has been revived. How happy my husband would be if he was still alive today.</w:t>
      </w:r>
    </w:p>
    <w:p w14:paraId="3A98CBC8" w14:textId="77777777" w:rsidR="003361E2" w:rsidRDefault="003361E2">
      <w:pPr>
        <w:spacing w:after="0"/>
        <w:rPr>
          <w:rFonts w:ascii="Times New Roman" w:eastAsia="Times New Roman" w:hAnsi="Times New Roman" w:cs="Times New Roman"/>
        </w:rPr>
      </w:pPr>
    </w:p>
    <w:p w14:paraId="12CE80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Husband: Hurry up and make children Caeser.</w:t>
      </w:r>
    </w:p>
    <w:p w14:paraId="1729C3E9" w14:textId="77777777" w:rsidR="003361E2" w:rsidRDefault="003361E2">
      <w:pPr>
        <w:spacing w:after="0"/>
        <w:rPr>
          <w:rFonts w:ascii="Times New Roman" w:eastAsia="Times New Roman" w:hAnsi="Times New Roman" w:cs="Times New Roman"/>
        </w:rPr>
      </w:pPr>
    </w:p>
    <w:p w14:paraId="384D7B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Childless Wife: I can’t wait to see your children. They’ll be absolutely gorgeous.</w:t>
      </w:r>
    </w:p>
    <w:p w14:paraId="0F7BCD76" w14:textId="77777777" w:rsidR="003361E2" w:rsidRDefault="003361E2">
      <w:pPr>
        <w:spacing w:after="0"/>
        <w:rPr>
          <w:rFonts w:ascii="Times New Roman" w:eastAsia="Times New Roman" w:hAnsi="Times New Roman" w:cs="Times New Roman"/>
        </w:rPr>
      </w:pPr>
    </w:p>
    <w:p w14:paraId="1B85E6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Hopefully my cattle can survive now.</w:t>
      </w:r>
    </w:p>
    <w:p w14:paraId="7AE31DA0" w14:textId="77777777" w:rsidR="003361E2" w:rsidRDefault="003361E2">
      <w:pPr>
        <w:spacing w:after="0"/>
        <w:rPr>
          <w:rFonts w:ascii="Times New Roman" w:eastAsia="Times New Roman" w:hAnsi="Times New Roman" w:cs="Times New Roman"/>
        </w:rPr>
      </w:pPr>
    </w:p>
    <w:p w14:paraId="75F48A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He still makes armor at night even with the water supply problem solved. Can you cast a spell on him so he forgets how to make armor.</w:t>
      </w:r>
    </w:p>
    <w:p w14:paraId="41815220" w14:textId="77777777" w:rsidR="003361E2" w:rsidRDefault="003361E2">
      <w:pPr>
        <w:spacing w:after="0"/>
        <w:rPr>
          <w:rFonts w:ascii="Times New Roman" w:eastAsia="Times New Roman" w:hAnsi="Times New Roman" w:cs="Times New Roman"/>
        </w:rPr>
      </w:pPr>
    </w:p>
    <w:p w14:paraId="193874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Lone Temple Guard: Most of us died fighting the Reditus. But now there is no need to walk in front of the Corydon Deus statue. We know now that he lives inside of you.</w:t>
      </w:r>
    </w:p>
    <w:p w14:paraId="25E7F098" w14:textId="77777777" w:rsidR="003361E2" w:rsidRDefault="003361E2">
      <w:pPr>
        <w:spacing w:after="0"/>
        <w:rPr>
          <w:rFonts w:ascii="Times New Roman" w:eastAsia="Times New Roman" w:hAnsi="Times New Roman" w:cs="Times New Roman"/>
        </w:rPr>
      </w:pPr>
    </w:p>
    <w:p w14:paraId="4E05B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Can you ask Corydon Deus how he likes this music?</w:t>
      </w:r>
    </w:p>
    <w:p w14:paraId="4BE7EF86" w14:textId="77777777" w:rsidR="003361E2" w:rsidRDefault="003361E2">
      <w:pPr>
        <w:spacing w:after="0"/>
        <w:rPr>
          <w:rFonts w:ascii="Times New Roman" w:eastAsia="Times New Roman" w:hAnsi="Times New Roman" w:cs="Times New Roman"/>
        </w:rPr>
      </w:pPr>
    </w:p>
    <w:p w14:paraId="1BDCC2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thinks the music is absolutely outstanding.</w:t>
      </w:r>
    </w:p>
    <w:p w14:paraId="7F1B5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Temple Pianist: Then I will play harder until my fingers bleed.</w:t>
      </w:r>
    </w:p>
    <w:p w14:paraId="578FA5FD" w14:textId="77777777" w:rsidR="003361E2" w:rsidRDefault="003361E2">
      <w:pPr>
        <w:spacing w:after="0"/>
        <w:rPr>
          <w:rFonts w:ascii="Times New Roman" w:eastAsia="Times New Roman" w:hAnsi="Times New Roman" w:cs="Times New Roman"/>
        </w:rPr>
      </w:pPr>
    </w:p>
    <w:p w14:paraId="3CDFAD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I barely survived the fight with the Reditus. If Corydon Deus hadn't fought for </w:t>
      </w:r>
      <w:proofErr w:type="gramStart"/>
      <w:r>
        <w:rPr>
          <w:rFonts w:ascii="Times New Roman" w:eastAsia="Times New Roman" w:hAnsi="Times New Roman" w:cs="Times New Roman"/>
          <w:color w:val="000000"/>
        </w:rPr>
        <w:t>us</w:t>
      </w:r>
      <w:proofErr w:type="gramEnd"/>
      <w:r>
        <w:rPr>
          <w:rFonts w:ascii="Times New Roman" w:eastAsia="Times New Roman" w:hAnsi="Times New Roman" w:cs="Times New Roman"/>
          <w:color w:val="000000"/>
        </w:rPr>
        <w:t xml:space="preserve"> I would be dead.</w:t>
      </w:r>
    </w:p>
    <w:p w14:paraId="6C17C793" w14:textId="77777777" w:rsidR="003361E2" w:rsidRDefault="003361E2">
      <w:pPr>
        <w:spacing w:after="0"/>
        <w:rPr>
          <w:rFonts w:ascii="Times New Roman" w:eastAsia="Times New Roman" w:hAnsi="Times New Roman" w:cs="Times New Roman"/>
        </w:rPr>
      </w:pPr>
    </w:p>
    <w:p w14:paraId="675055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Newly Married Husband: You must attack the Reditus and get revenge for what they brought upon our camp. You must take the fight to them or again they will return.</w:t>
      </w:r>
    </w:p>
    <w:p w14:paraId="0FFC505E" w14:textId="77777777" w:rsidR="003361E2" w:rsidRDefault="003361E2">
      <w:pPr>
        <w:spacing w:after="0"/>
        <w:rPr>
          <w:rFonts w:ascii="Times New Roman" w:eastAsia="Times New Roman" w:hAnsi="Times New Roman" w:cs="Times New Roman"/>
        </w:rPr>
      </w:pPr>
    </w:p>
    <w:p w14:paraId="5DA3EA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that is what we are planning.</w:t>
      </w:r>
    </w:p>
    <w:p w14:paraId="746D2370" w14:textId="77777777" w:rsidR="003361E2" w:rsidRDefault="003361E2">
      <w:pPr>
        <w:spacing w:after="0"/>
        <w:rPr>
          <w:rFonts w:ascii="Times New Roman" w:eastAsia="Times New Roman" w:hAnsi="Times New Roman" w:cs="Times New Roman"/>
        </w:rPr>
      </w:pPr>
    </w:p>
    <w:p w14:paraId="19F570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Newly Married Wife: Things are looking up now. We have started planning to have children.</w:t>
      </w:r>
    </w:p>
    <w:p w14:paraId="77F099C0" w14:textId="77777777" w:rsidR="003361E2" w:rsidRDefault="003361E2">
      <w:pPr>
        <w:spacing w:after="0"/>
        <w:rPr>
          <w:rFonts w:ascii="Times New Roman" w:eastAsia="Times New Roman" w:hAnsi="Times New Roman" w:cs="Times New Roman"/>
        </w:rPr>
      </w:pPr>
    </w:p>
    <w:p w14:paraId="644753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That’s wonderful. Corydon Deus will be pleased to have your children dedicated to him.</w:t>
      </w:r>
    </w:p>
    <w:p w14:paraId="1F4B420B" w14:textId="77777777" w:rsidR="003361E2" w:rsidRDefault="003361E2">
      <w:pPr>
        <w:spacing w:after="0"/>
        <w:rPr>
          <w:rFonts w:ascii="Times New Roman" w:eastAsia="Times New Roman" w:hAnsi="Times New Roman" w:cs="Times New Roman"/>
        </w:rPr>
      </w:pPr>
    </w:p>
    <w:p w14:paraId="25316BA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Great Father: All my children gave their weapons to you I see. I hope they are of use to you and will eventually bring us a great victory.</w:t>
      </w:r>
    </w:p>
    <w:p w14:paraId="73FC90DB" w14:textId="77777777" w:rsidR="003361E2" w:rsidRDefault="003361E2">
      <w:pPr>
        <w:spacing w:after="0"/>
        <w:rPr>
          <w:rFonts w:ascii="Times New Roman" w:eastAsia="Times New Roman" w:hAnsi="Times New Roman" w:cs="Times New Roman"/>
        </w:rPr>
      </w:pPr>
    </w:p>
    <w:p w14:paraId="3B4E06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Bountiful Wife: Thanks for taking my children’s weapons. I disagreed with his decision to have them hunt at such an early age. We were just so anxious about how to provide for them with the things the way they were, but now they are looking up.</w:t>
      </w:r>
    </w:p>
    <w:p w14:paraId="3B5E9675" w14:textId="77777777" w:rsidR="003361E2" w:rsidRDefault="003361E2">
      <w:pPr>
        <w:spacing w:after="0"/>
        <w:rPr>
          <w:rFonts w:ascii="Times New Roman" w:eastAsia="Times New Roman" w:hAnsi="Times New Roman" w:cs="Times New Roman"/>
        </w:rPr>
      </w:pPr>
    </w:p>
    <w:p w14:paraId="36BEDF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all savings: I hope my money bought you the things you need. Go kill those Reditus.</w:t>
      </w:r>
    </w:p>
    <w:p w14:paraId="539782CE" w14:textId="77777777" w:rsidR="003361E2" w:rsidRDefault="003361E2">
      <w:pPr>
        <w:spacing w:after="0"/>
        <w:rPr>
          <w:rFonts w:ascii="Times New Roman" w:eastAsia="Times New Roman" w:hAnsi="Times New Roman" w:cs="Times New Roman"/>
        </w:rPr>
      </w:pPr>
    </w:p>
    <w:p w14:paraId="7681F0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gave his sword: You can keep the sword. I know you are a true warrior who can defeat the Reditus and bring back magic.</w:t>
      </w:r>
    </w:p>
    <w:p w14:paraId="72058B7E" w14:textId="77777777" w:rsidR="003361E2" w:rsidRDefault="003361E2">
      <w:pPr>
        <w:spacing w:after="0"/>
        <w:rPr>
          <w:rFonts w:ascii="Times New Roman" w:eastAsia="Times New Roman" w:hAnsi="Times New Roman" w:cs="Times New Roman"/>
        </w:rPr>
      </w:pPr>
    </w:p>
    <w:p w14:paraId="59C54C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who shot a hole in the tent: We fixed the hole in the tent. I lied and told my parents that an animal chewed its way in. I could never tell them I almost shot my eye out.</w:t>
      </w:r>
    </w:p>
    <w:p w14:paraId="010CCC44" w14:textId="77777777" w:rsidR="003361E2" w:rsidRDefault="003361E2">
      <w:pPr>
        <w:spacing w:after="0"/>
        <w:rPr>
          <w:rFonts w:ascii="Times New Roman" w:eastAsia="Times New Roman" w:hAnsi="Times New Roman" w:cs="Times New Roman"/>
        </w:rPr>
      </w:pPr>
    </w:p>
    <w:p w14:paraId="6304F9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Child who gave his shotgun ammo: Can you give me back that ammo? I want to kill some Reditus now I don’t have ammo. </w:t>
      </w:r>
      <w:proofErr w:type="spellStart"/>
      <w:r>
        <w:rPr>
          <w:rFonts w:ascii="Times New Roman" w:eastAsia="Times New Roman" w:hAnsi="Times New Roman" w:cs="Times New Roman"/>
          <w:color w:val="000000"/>
        </w:rPr>
        <w:t>Nevermind</w:t>
      </w:r>
      <w:proofErr w:type="spellEnd"/>
      <w:r>
        <w:rPr>
          <w:rFonts w:ascii="Times New Roman" w:eastAsia="Times New Roman" w:hAnsi="Times New Roman" w:cs="Times New Roman"/>
          <w:color w:val="000000"/>
        </w:rPr>
        <w:t>, you keep it. I know it’s in better hands.</w:t>
      </w:r>
    </w:p>
    <w:p w14:paraId="50D96269" w14:textId="77777777" w:rsidR="003361E2" w:rsidRDefault="003361E2">
      <w:pPr>
        <w:spacing w:after="0"/>
        <w:rPr>
          <w:rFonts w:ascii="Times New Roman" w:eastAsia="Times New Roman" w:hAnsi="Times New Roman" w:cs="Times New Roman"/>
        </w:rPr>
      </w:pPr>
    </w:p>
    <w:p w14:paraId="3EA13A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Girl who gave her bow: I’ve grown a little bit since you’ve gone. I’m taller than my bow now.</w:t>
      </w:r>
    </w:p>
    <w:p w14:paraId="4A52D5DB" w14:textId="77777777" w:rsidR="003361E2" w:rsidRDefault="003361E2">
      <w:pPr>
        <w:spacing w:after="0"/>
        <w:rPr>
          <w:rFonts w:ascii="Times New Roman" w:eastAsia="Times New Roman" w:hAnsi="Times New Roman" w:cs="Times New Roman"/>
        </w:rPr>
      </w:pPr>
    </w:p>
    <w:p w14:paraId="66E302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Girl by the well if you told her the truth: You really hurt the Reditus. I heard they ran like cowards when Corydon Deus went out to fight against them. Our prayers have been answered.</w:t>
      </w:r>
    </w:p>
    <w:p w14:paraId="2DD88851" w14:textId="77777777" w:rsidR="003361E2" w:rsidRDefault="003361E2">
      <w:pPr>
        <w:spacing w:after="0"/>
        <w:rPr>
          <w:rFonts w:ascii="Times New Roman" w:eastAsia="Times New Roman" w:hAnsi="Times New Roman" w:cs="Times New Roman"/>
        </w:rPr>
      </w:pPr>
    </w:p>
    <w:p w14:paraId="66F255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Theresa’s Father:  When you recited that vow you truly showed how much you love my daughter.  (Depending how many you answered determines your reward.)</w:t>
      </w:r>
    </w:p>
    <w:p w14:paraId="79D38E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1/4.)</w:t>
      </w:r>
    </w:p>
    <w:p w14:paraId="43FC0D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2/4.)</w:t>
      </w:r>
    </w:p>
    <w:p w14:paraId="37A9CC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3/4.)</w:t>
      </w:r>
    </w:p>
    <w:p w14:paraId="080CE9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4/4.)</w:t>
      </w:r>
    </w:p>
    <w:p w14:paraId="7256381E" w14:textId="77777777" w:rsidR="003361E2" w:rsidRDefault="00000000">
      <w:pPr>
        <w:pStyle w:val="Heading2"/>
      </w:pPr>
      <w:bookmarkStart w:id="307" w:name="_h6n533fklda" w:colFirst="0" w:colLast="0"/>
      <w:bookmarkStart w:id="308" w:name="_Toc189930178"/>
      <w:bookmarkEnd w:id="307"/>
      <w:r>
        <w:t>High Priest Death</w:t>
      </w:r>
      <w:bookmarkEnd w:id="308"/>
    </w:p>
    <w:p w14:paraId="70B3DC45" w14:textId="77777777" w:rsidR="003361E2" w:rsidRDefault="003361E2">
      <w:pPr>
        <w:spacing w:after="0"/>
        <w:rPr>
          <w:rFonts w:ascii="Times New Roman" w:eastAsia="Times New Roman" w:hAnsi="Times New Roman" w:cs="Times New Roman"/>
        </w:rPr>
      </w:pPr>
    </w:p>
    <w:p w14:paraId="3F1629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enters the high priest tent. The high priest begins rambling.</w:t>
      </w:r>
    </w:p>
    <w:p w14:paraId="50372CD1" w14:textId="77777777" w:rsidR="003361E2" w:rsidRDefault="003361E2">
      <w:pPr>
        <w:spacing w:after="0"/>
        <w:rPr>
          <w:rFonts w:ascii="Times New Roman" w:eastAsia="Times New Roman" w:hAnsi="Times New Roman" w:cs="Times New Roman"/>
        </w:rPr>
      </w:pPr>
    </w:p>
    <w:p w14:paraId="6FBF3C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Praise Corydon Deus you're safe! I’m so happy you defeated the Reditus. I could hear the fighting from underneath the temple. It sounded as if we were surely goners.</w:t>
      </w:r>
      <w:r>
        <w:rPr>
          <w:rFonts w:ascii="Times New Roman" w:eastAsia="Times New Roman" w:hAnsi="Times New Roman" w:cs="Times New Roman"/>
          <w:color w:val="000000"/>
        </w:rPr>
        <w:br/>
      </w:r>
      <w:r>
        <w:rPr>
          <w:rFonts w:ascii="Times New Roman" w:eastAsia="Times New Roman" w:hAnsi="Times New Roman" w:cs="Times New Roman"/>
          <w:color w:val="000000"/>
        </w:rPr>
        <w:br/>
      </w:r>
    </w:p>
    <w:p w14:paraId="1692D7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You lie priest. We know you notified the Reditus of my return. They attacked because of you. Many good men died because of your selfishness. You’re scared of the true power living inside of me because it’s from the true god that we worship. You don’t want to lose your power over the people and have gladly sent men to their death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You knew they wouldn’t succeed, but now someone has and you are afraid. Today you will die.</w:t>
      </w:r>
    </w:p>
    <w:p w14:paraId="1A5988E6" w14:textId="77777777" w:rsidR="003361E2" w:rsidRDefault="003361E2">
      <w:pPr>
        <w:spacing w:after="0"/>
        <w:rPr>
          <w:rFonts w:ascii="Times New Roman" w:eastAsia="Times New Roman" w:hAnsi="Times New Roman" w:cs="Times New Roman"/>
        </w:rPr>
      </w:pPr>
    </w:p>
    <w:p w14:paraId="77E5AB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w:t>
      </w:r>
      <w:proofErr w:type="gramStart"/>
      <w:r>
        <w:rPr>
          <w:rFonts w:ascii="Times New Roman" w:eastAsia="Times New Roman" w:hAnsi="Times New Roman" w:cs="Times New Roman"/>
          <w:color w:val="000000"/>
        </w:rPr>
        <w:t>No</w:t>
      </w:r>
      <w:proofErr w:type="gramEnd"/>
      <w:r>
        <w:rPr>
          <w:rFonts w:ascii="Times New Roman" w:eastAsia="Times New Roman" w:hAnsi="Times New Roman" w:cs="Times New Roman"/>
          <w:color w:val="000000"/>
        </w:rPr>
        <w:t xml:space="preserve"> I can explain. The Reditus threatened my life if I did not send men into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They wanted assurance that our population would not grow in exchange for allowing us to live here.</w:t>
      </w:r>
    </w:p>
    <w:p w14:paraId="40F82108" w14:textId="77777777" w:rsidR="003361E2" w:rsidRDefault="003361E2">
      <w:pPr>
        <w:spacing w:after="0"/>
        <w:rPr>
          <w:rFonts w:ascii="Times New Roman" w:eastAsia="Times New Roman" w:hAnsi="Times New Roman" w:cs="Times New Roman"/>
        </w:rPr>
      </w:pPr>
    </w:p>
    <w:p w14:paraId="0A17FC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does not matter now. You loved power and not his people. You have shown your disbelief in Corydon Deus and the punishment for that is death.</w:t>
      </w:r>
    </w:p>
    <w:p w14:paraId="55354D56" w14:textId="77777777" w:rsidR="003361E2" w:rsidRDefault="003361E2">
      <w:pPr>
        <w:spacing w:after="0"/>
        <w:rPr>
          <w:rFonts w:ascii="Times New Roman" w:eastAsia="Times New Roman" w:hAnsi="Times New Roman" w:cs="Times New Roman"/>
        </w:rPr>
      </w:pPr>
    </w:p>
    <w:p w14:paraId="78E4C2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Wait father. Let us have a trial in the temple where the entire camp will decide his fate.</w:t>
      </w:r>
    </w:p>
    <w:p w14:paraId="7B073FD4" w14:textId="77777777" w:rsidR="003361E2" w:rsidRDefault="003361E2">
      <w:pPr>
        <w:spacing w:after="0"/>
        <w:rPr>
          <w:rFonts w:ascii="Times New Roman" w:eastAsia="Times New Roman" w:hAnsi="Times New Roman" w:cs="Times New Roman"/>
        </w:rPr>
      </w:pPr>
    </w:p>
    <w:p w14:paraId="6028AE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Corydon Deus is already spoken.</w:t>
      </w:r>
    </w:p>
    <w:p w14:paraId="13B033BF" w14:textId="77777777" w:rsidR="003361E2" w:rsidRDefault="003361E2">
      <w:pPr>
        <w:spacing w:after="0"/>
        <w:rPr>
          <w:rFonts w:ascii="Times New Roman" w:eastAsia="Times New Roman" w:hAnsi="Times New Roman" w:cs="Times New Roman"/>
        </w:rPr>
      </w:pPr>
    </w:p>
    <w:p w14:paraId="69BDEF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High Priest: No wait please!</w:t>
      </w:r>
    </w:p>
    <w:p w14:paraId="36ABBECF" w14:textId="77777777" w:rsidR="003361E2" w:rsidRDefault="003361E2">
      <w:pPr>
        <w:spacing w:after="0"/>
        <w:rPr>
          <w:rFonts w:ascii="Times New Roman" w:eastAsia="Times New Roman" w:hAnsi="Times New Roman" w:cs="Times New Roman"/>
        </w:rPr>
      </w:pPr>
    </w:p>
    <w:p w14:paraId="75C3CA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sets the priest on fire with magic. </w:t>
      </w:r>
    </w:p>
    <w:p w14:paraId="732E90BB" w14:textId="77777777" w:rsidR="003361E2" w:rsidRDefault="003361E2">
      <w:pPr>
        <w:spacing w:after="0"/>
        <w:rPr>
          <w:rFonts w:ascii="Times New Roman" w:eastAsia="Times New Roman" w:hAnsi="Times New Roman" w:cs="Times New Roman"/>
        </w:rPr>
      </w:pPr>
    </w:p>
    <w:p w14:paraId="5C7345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High Priest: You do not know the truth about the god we worship. Now you will see. </w:t>
      </w:r>
      <w:proofErr w:type="spellStart"/>
      <w:r>
        <w:rPr>
          <w:rFonts w:ascii="Times New Roman" w:eastAsia="Times New Roman" w:hAnsi="Times New Roman" w:cs="Times New Roman"/>
          <w:color w:val="000000"/>
        </w:rPr>
        <w:t>Ahhhhhhhhhh</w:t>
      </w:r>
      <w:proofErr w:type="spellEnd"/>
      <w:r>
        <w:rPr>
          <w:rFonts w:ascii="Times New Roman" w:eastAsia="Times New Roman" w:hAnsi="Times New Roman" w:cs="Times New Roman"/>
          <w:color w:val="000000"/>
        </w:rPr>
        <w:t>!</w:t>
      </w:r>
    </w:p>
    <w:p w14:paraId="4D2CEBF3" w14:textId="77777777" w:rsidR="003361E2" w:rsidRDefault="003361E2">
      <w:pPr>
        <w:spacing w:after="0"/>
        <w:rPr>
          <w:rFonts w:ascii="Times New Roman" w:eastAsia="Times New Roman" w:hAnsi="Times New Roman" w:cs="Times New Roman"/>
        </w:rPr>
      </w:pPr>
    </w:p>
    <w:p w14:paraId="4F6496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looks away while the priest is burning. The priest is dead.)</w:t>
      </w:r>
    </w:p>
    <w:p w14:paraId="60E13DF1" w14:textId="77777777" w:rsidR="003361E2" w:rsidRDefault="003361E2">
      <w:pPr>
        <w:spacing w:after="0"/>
        <w:rPr>
          <w:rFonts w:ascii="Times New Roman" w:eastAsia="Times New Roman" w:hAnsi="Times New Roman" w:cs="Times New Roman"/>
        </w:rPr>
      </w:pPr>
    </w:p>
    <w:p w14:paraId="3C1236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said, “You don’t know the truth about the god we worship,” what does he mean by that?  Father, it is time we read the Annals of Time. I want to know the truth about the god we worship.</w:t>
      </w:r>
    </w:p>
    <w:p w14:paraId="21BBA81C" w14:textId="77777777" w:rsidR="003361E2" w:rsidRDefault="003361E2">
      <w:pPr>
        <w:spacing w:after="0"/>
        <w:rPr>
          <w:rFonts w:ascii="Times New Roman" w:eastAsia="Times New Roman" w:hAnsi="Times New Roman" w:cs="Times New Roman"/>
        </w:rPr>
      </w:pPr>
    </w:p>
    <w:p w14:paraId="372D01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time for that tomorrow now we must make a plan to fight the Reditus. We will sit and read it together. Meet me in the temple, all of you. As acting High Priest I have some work to do.</w:t>
      </w:r>
    </w:p>
    <w:p w14:paraId="5499C8F7" w14:textId="77777777" w:rsidR="003361E2" w:rsidRDefault="003361E2">
      <w:pPr>
        <w:spacing w:after="0"/>
        <w:rPr>
          <w:rFonts w:ascii="Times New Roman" w:eastAsia="Times New Roman" w:hAnsi="Times New Roman" w:cs="Times New Roman"/>
        </w:rPr>
      </w:pPr>
    </w:p>
    <w:p w14:paraId="2ABF7B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See you </w:t>
      </w:r>
      <w:proofErr w:type="gramStart"/>
      <w:r>
        <w:rPr>
          <w:rFonts w:ascii="Times New Roman" w:eastAsia="Times New Roman" w:hAnsi="Times New Roman" w:cs="Times New Roman"/>
          <w:color w:val="000000"/>
        </w:rPr>
        <w:t>there</w:t>
      </w:r>
      <w:proofErr w:type="gramEnd"/>
      <w:r>
        <w:rPr>
          <w:rFonts w:ascii="Times New Roman" w:eastAsia="Times New Roman" w:hAnsi="Times New Roman" w:cs="Times New Roman"/>
          <w:color w:val="000000"/>
        </w:rPr>
        <w:t xml:space="preserve"> father.</w:t>
      </w:r>
    </w:p>
    <w:p w14:paraId="0EEFF52C" w14:textId="77777777" w:rsidR="003361E2" w:rsidRDefault="003361E2">
      <w:pPr>
        <w:spacing w:after="0"/>
        <w:rPr>
          <w:rFonts w:ascii="Times New Roman" w:eastAsia="Times New Roman" w:hAnsi="Times New Roman" w:cs="Times New Roman"/>
        </w:rPr>
      </w:pPr>
    </w:p>
    <w:p w14:paraId="269D5F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everyone has left Augustus turns to the Annals of Time.</w:t>
      </w:r>
    </w:p>
    <w:p w14:paraId="7E5C9C13" w14:textId="77777777" w:rsidR="003361E2" w:rsidRDefault="003361E2">
      <w:pPr>
        <w:spacing w:after="0"/>
        <w:rPr>
          <w:rFonts w:ascii="Times New Roman" w:eastAsia="Times New Roman" w:hAnsi="Times New Roman" w:cs="Times New Roman"/>
        </w:rPr>
      </w:pPr>
    </w:p>
    <w:p w14:paraId="41DC8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 us see what this book has to say.</w:t>
      </w:r>
    </w:p>
    <w:p w14:paraId="44108CCD" w14:textId="77777777" w:rsidR="003361E2" w:rsidRDefault="003361E2">
      <w:pPr>
        <w:spacing w:after="0"/>
        <w:rPr>
          <w:rFonts w:ascii="Times New Roman" w:eastAsia="Times New Roman" w:hAnsi="Times New Roman" w:cs="Times New Roman"/>
        </w:rPr>
      </w:pPr>
    </w:p>
    <w:p w14:paraId="49F65E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begins reading through the Annals of Time.)</w:t>
      </w:r>
    </w:p>
    <w:p w14:paraId="0B99FFC4" w14:textId="77777777" w:rsidR="003361E2" w:rsidRDefault="003361E2">
      <w:pPr>
        <w:spacing w:after="0"/>
        <w:rPr>
          <w:rFonts w:ascii="Times New Roman" w:eastAsia="Times New Roman" w:hAnsi="Times New Roman" w:cs="Times New Roman"/>
        </w:rPr>
      </w:pPr>
    </w:p>
    <w:p w14:paraId="2DF5C6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w:t>
      </w:r>
    </w:p>
    <w:p w14:paraId="48CE68C9" w14:textId="77777777" w:rsidR="003361E2" w:rsidRDefault="003361E2">
      <w:pPr>
        <w:spacing w:after="0"/>
        <w:rPr>
          <w:rFonts w:ascii="Times New Roman" w:eastAsia="Times New Roman" w:hAnsi="Times New Roman" w:cs="Times New Roman"/>
        </w:rPr>
      </w:pPr>
    </w:p>
    <w:p w14:paraId="3196B9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everyone must know the truth about you.</w:t>
      </w:r>
    </w:p>
    <w:p w14:paraId="7E66359E" w14:textId="77777777" w:rsidR="003361E2" w:rsidRDefault="003361E2">
      <w:pPr>
        <w:spacing w:after="0"/>
        <w:rPr>
          <w:rFonts w:ascii="Times New Roman" w:eastAsia="Times New Roman" w:hAnsi="Times New Roman" w:cs="Times New Roman"/>
        </w:rPr>
      </w:pPr>
    </w:p>
    <w:p w14:paraId="3223ED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Set it on fire you have no choice.</w:t>
      </w:r>
    </w:p>
    <w:p w14:paraId="2765BD0B" w14:textId="77777777" w:rsidR="003361E2" w:rsidRDefault="003361E2">
      <w:pPr>
        <w:spacing w:after="0"/>
        <w:rPr>
          <w:rFonts w:ascii="Times New Roman" w:eastAsia="Times New Roman" w:hAnsi="Times New Roman" w:cs="Times New Roman"/>
        </w:rPr>
      </w:pPr>
    </w:p>
    <w:p w14:paraId="051208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 must resist.</w:t>
      </w:r>
    </w:p>
    <w:p w14:paraId="1FEFC261" w14:textId="77777777" w:rsidR="003361E2" w:rsidRDefault="003361E2">
      <w:pPr>
        <w:spacing w:after="0"/>
        <w:rPr>
          <w:rFonts w:ascii="Times New Roman" w:eastAsia="Times New Roman" w:hAnsi="Times New Roman" w:cs="Times New Roman"/>
        </w:rPr>
      </w:pPr>
    </w:p>
    <w:p w14:paraId="4C00CF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Corydon Deus: You cannot, now set it on fire slave.</w:t>
      </w:r>
    </w:p>
    <w:p w14:paraId="5620119A" w14:textId="77777777" w:rsidR="003361E2" w:rsidRDefault="003361E2">
      <w:pPr>
        <w:spacing w:after="0"/>
        <w:rPr>
          <w:rFonts w:ascii="Times New Roman" w:eastAsia="Times New Roman" w:hAnsi="Times New Roman" w:cs="Times New Roman"/>
        </w:rPr>
      </w:pPr>
    </w:p>
    <w:p w14:paraId="275033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sets it on fire)</w:t>
      </w:r>
    </w:p>
    <w:p w14:paraId="4AD7D7E2" w14:textId="77777777" w:rsidR="003361E2" w:rsidRDefault="003361E2">
      <w:pPr>
        <w:spacing w:after="0"/>
        <w:rPr>
          <w:rFonts w:ascii="Times New Roman" w:eastAsia="Times New Roman" w:hAnsi="Times New Roman" w:cs="Times New Roman"/>
        </w:rPr>
      </w:pPr>
    </w:p>
    <w:p w14:paraId="5581E380" w14:textId="77777777" w:rsidR="003361E2" w:rsidRDefault="00000000">
      <w:pPr>
        <w:pStyle w:val="Heading2"/>
      </w:pPr>
      <w:bookmarkStart w:id="309" w:name="_fup95u89142q" w:colFirst="0" w:colLast="0"/>
      <w:bookmarkStart w:id="310" w:name="_Toc189930179"/>
      <w:bookmarkEnd w:id="309"/>
      <w:r>
        <w:t>Temple of Corydon Deus Planning</w:t>
      </w:r>
      <w:bookmarkEnd w:id="310"/>
    </w:p>
    <w:p w14:paraId="73017C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Caeser, Theresa,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are in the temple.</w:t>
      </w:r>
    </w:p>
    <w:p w14:paraId="1B1782F0" w14:textId="77777777" w:rsidR="003361E2" w:rsidRDefault="003361E2">
      <w:pPr>
        <w:spacing w:after="0"/>
        <w:rPr>
          <w:rFonts w:ascii="Times New Roman" w:eastAsia="Times New Roman" w:hAnsi="Times New Roman" w:cs="Times New Roman"/>
        </w:rPr>
      </w:pPr>
    </w:p>
    <w:p w14:paraId="7006DF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have read the Annals of Time and I’ve decided that we must go to the land of the Fabricius. Once we are </w:t>
      </w:r>
      <w:proofErr w:type="gramStart"/>
      <w:r>
        <w:rPr>
          <w:rFonts w:ascii="Times New Roman" w:eastAsia="Times New Roman" w:hAnsi="Times New Roman" w:cs="Times New Roman"/>
          <w:color w:val="000000"/>
        </w:rPr>
        <w:t>there</w:t>
      </w:r>
      <w:proofErr w:type="gramEnd"/>
      <w:r>
        <w:rPr>
          <w:rFonts w:ascii="Times New Roman" w:eastAsia="Times New Roman" w:hAnsi="Times New Roman" w:cs="Times New Roman"/>
          <w:color w:val="000000"/>
        </w:rPr>
        <w:t xml:space="preserve"> we must hunt the Fabricius and obtain their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The gate that once existed on land was buried during the first purification. Now it lies underwater.</w:t>
      </w:r>
    </w:p>
    <w:p w14:paraId="52B028BE" w14:textId="77777777" w:rsidR="003361E2" w:rsidRDefault="003361E2">
      <w:pPr>
        <w:spacing w:after="0"/>
        <w:rPr>
          <w:rFonts w:ascii="Times New Roman" w:eastAsia="Times New Roman" w:hAnsi="Times New Roman" w:cs="Times New Roman"/>
        </w:rPr>
      </w:pPr>
    </w:p>
    <w:p w14:paraId="4B17D0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will we go underwater? The only people that have technology to be able to do that are the Reditus.</w:t>
      </w:r>
    </w:p>
    <w:p w14:paraId="6BA1B40F" w14:textId="77777777" w:rsidR="003361E2" w:rsidRDefault="003361E2">
      <w:pPr>
        <w:spacing w:after="0"/>
        <w:rPr>
          <w:rFonts w:ascii="Times New Roman" w:eastAsia="Times New Roman" w:hAnsi="Times New Roman" w:cs="Times New Roman"/>
        </w:rPr>
      </w:pPr>
    </w:p>
    <w:p w14:paraId="3585A4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We will have to sneak into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steal a water ship.</w:t>
      </w:r>
    </w:p>
    <w:p w14:paraId="630C4D9A" w14:textId="77777777" w:rsidR="003361E2" w:rsidRDefault="003361E2">
      <w:pPr>
        <w:spacing w:after="0"/>
        <w:rPr>
          <w:rFonts w:ascii="Times New Roman" w:eastAsia="Times New Roman" w:hAnsi="Times New Roman" w:cs="Times New Roman"/>
        </w:rPr>
      </w:pPr>
    </w:p>
    <w:p w14:paraId="6A0A00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The only way off the continent is through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is heavily guarded by the Reditus. How will we sneak in there?</w:t>
      </w:r>
    </w:p>
    <w:p w14:paraId="1CBBB298" w14:textId="77777777" w:rsidR="003361E2" w:rsidRDefault="003361E2">
      <w:pPr>
        <w:spacing w:after="0"/>
        <w:rPr>
          <w:rFonts w:ascii="Times New Roman" w:eastAsia="Times New Roman" w:hAnsi="Times New Roman" w:cs="Times New Roman"/>
        </w:rPr>
      </w:pPr>
    </w:p>
    <w:p w14:paraId="67BF32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will take uniforms from some of the deceased Reditus and pretend to be Reditus soldiers. Once we’re inside we will try to sneak on a frigate that goes into the mainland.</w:t>
      </w:r>
    </w:p>
    <w:p w14:paraId="2CFD9AAC" w14:textId="77777777" w:rsidR="003361E2" w:rsidRDefault="003361E2">
      <w:pPr>
        <w:spacing w:after="0"/>
        <w:rPr>
          <w:rFonts w:ascii="Times New Roman" w:eastAsia="Times New Roman" w:hAnsi="Times New Roman" w:cs="Times New Roman"/>
        </w:rPr>
      </w:pPr>
    </w:p>
    <w:p w14:paraId="182378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Security will be tight.</w:t>
      </w:r>
    </w:p>
    <w:p w14:paraId="23D7582F" w14:textId="77777777" w:rsidR="003361E2" w:rsidRDefault="003361E2">
      <w:pPr>
        <w:spacing w:after="0"/>
        <w:rPr>
          <w:rFonts w:ascii="Times New Roman" w:eastAsia="Times New Roman" w:hAnsi="Times New Roman" w:cs="Times New Roman"/>
        </w:rPr>
      </w:pPr>
    </w:p>
    <w:p w14:paraId="175ED6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know that’s why I’m going to ask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not to come with us.</w:t>
      </w:r>
    </w:p>
    <w:p w14:paraId="2C5979AD" w14:textId="77777777" w:rsidR="003361E2" w:rsidRDefault="003361E2">
      <w:pPr>
        <w:spacing w:after="0"/>
        <w:rPr>
          <w:rFonts w:ascii="Times New Roman" w:eastAsia="Times New Roman" w:hAnsi="Times New Roman" w:cs="Times New Roman"/>
        </w:rPr>
      </w:pPr>
    </w:p>
    <w:p w14:paraId="7F9D99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Neo V: Po! Po!</w:t>
      </w:r>
    </w:p>
    <w:p w14:paraId="5C25BAEF" w14:textId="77777777" w:rsidR="003361E2" w:rsidRDefault="003361E2">
      <w:pPr>
        <w:spacing w:after="0"/>
        <w:rPr>
          <w:rFonts w:ascii="Times New Roman" w:eastAsia="Times New Roman" w:hAnsi="Times New Roman" w:cs="Times New Roman"/>
        </w:rPr>
      </w:pPr>
    </w:p>
    <w:p w14:paraId="2E814D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Don’t worry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 will come back for you.</w:t>
      </w:r>
    </w:p>
    <w:p w14:paraId="3184FA76" w14:textId="77777777" w:rsidR="003361E2" w:rsidRDefault="003361E2">
      <w:pPr>
        <w:spacing w:after="0"/>
        <w:rPr>
          <w:rFonts w:ascii="Times New Roman" w:eastAsia="Times New Roman" w:hAnsi="Times New Roman" w:cs="Times New Roman"/>
        </w:rPr>
      </w:pPr>
    </w:p>
    <w:p w14:paraId="558957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(Everyone leaves except Caeser.) </w:t>
      </w:r>
    </w:p>
    <w:p w14:paraId="10FC6858" w14:textId="77777777" w:rsidR="003361E2" w:rsidRDefault="003361E2">
      <w:pPr>
        <w:spacing w:after="0"/>
        <w:rPr>
          <w:rFonts w:ascii="Times New Roman" w:eastAsia="Times New Roman" w:hAnsi="Times New Roman" w:cs="Times New Roman"/>
        </w:rPr>
      </w:pPr>
    </w:p>
    <w:p w14:paraId="3E3BAE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now can we read the Annals of Time.</w:t>
      </w:r>
    </w:p>
    <w:p w14:paraId="1294816F" w14:textId="77777777" w:rsidR="003361E2" w:rsidRDefault="003361E2">
      <w:pPr>
        <w:spacing w:after="0"/>
        <w:rPr>
          <w:rFonts w:ascii="Times New Roman" w:eastAsia="Times New Roman" w:hAnsi="Times New Roman" w:cs="Times New Roman"/>
        </w:rPr>
      </w:pPr>
    </w:p>
    <w:p w14:paraId="663637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set it on fire.</w:t>
      </w:r>
    </w:p>
    <w:p w14:paraId="48F9EC20" w14:textId="77777777" w:rsidR="003361E2" w:rsidRDefault="003361E2">
      <w:pPr>
        <w:spacing w:after="0"/>
        <w:rPr>
          <w:rFonts w:ascii="Times New Roman" w:eastAsia="Times New Roman" w:hAnsi="Times New Roman" w:cs="Times New Roman"/>
        </w:rPr>
      </w:pPr>
    </w:p>
    <w:p w14:paraId="36E46E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w:t>
      </w:r>
    </w:p>
    <w:p w14:paraId="745ECE2C" w14:textId="77777777" w:rsidR="003361E2" w:rsidRDefault="003361E2">
      <w:pPr>
        <w:spacing w:after="0"/>
        <w:rPr>
          <w:rFonts w:ascii="Times New Roman" w:eastAsia="Times New Roman" w:hAnsi="Times New Roman" w:cs="Times New Roman"/>
        </w:rPr>
      </w:pPr>
    </w:p>
    <w:p w14:paraId="74186B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cannot allow that book to get into the hands of the Reditus. They will use it to slander our god. They would not understand the things it speaks of.</w:t>
      </w:r>
    </w:p>
    <w:p w14:paraId="67F1BD10" w14:textId="77777777" w:rsidR="003361E2" w:rsidRDefault="003361E2">
      <w:pPr>
        <w:spacing w:after="0"/>
        <w:rPr>
          <w:rFonts w:ascii="Times New Roman" w:eastAsia="Times New Roman" w:hAnsi="Times New Roman" w:cs="Times New Roman"/>
        </w:rPr>
      </w:pPr>
    </w:p>
    <w:p w14:paraId="3FEEF7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to understand. I want to know what it says.</w:t>
      </w:r>
    </w:p>
    <w:p w14:paraId="4DA4C637" w14:textId="77777777" w:rsidR="003361E2" w:rsidRDefault="003361E2">
      <w:pPr>
        <w:spacing w:after="0"/>
        <w:rPr>
          <w:rFonts w:ascii="Times New Roman" w:eastAsia="Times New Roman" w:hAnsi="Times New Roman" w:cs="Times New Roman"/>
        </w:rPr>
      </w:pPr>
    </w:p>
    <w:p w14:paraId="455510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Corydon Deus lives inside of me. All you need to know is right in front of you.</w:t>
      </w:r>
    </w:p>
    <w:p w14:paraId="6B7687D1" w14:textId="77777777" w:rsidR="003361E2" w:rsidRDefault="003361E2">
      <w:pPr>
        <w:spacing w:after="0"/>
        <w:rPr>
          <w:rFonts w:ascii="Times New Roman" w:eastAsia="Times New Roman" w:hAnsi="Times New Roman" w:cs="Times New Roman"/>
        </w:rPr>
      </w:pPr>
    </w:p>
    <w:p w14:paraId="3D4560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 acting strange lately father. Let it be. We have a long journey ahead of us</w:t>
      </w:r>
    </w:p>
    <w:p w14:paraId="2996C6CA" w14:textId="77777777" w:rsidR="003361E2" w:rsidRDefault="003361E2">
      <w:pPr>
        <w:spacing w:after="0"/>
        <w:rPr>
          <w:rFonts w:ascii="Times New Roman" w:eastAsia="Times New Roman" w:hAnsi="Times New Roman" w:cs="Times New Roman"/>
        </w:rPr>
      </w:pPr>
    </w:p>
    <w:p w14:paraId="1854EFA1" w14:textId="77777777" w:rsidR="003361E2" w:rsidRDefault="00000000">
      <w:pPr>
        <w:pStyle w:val="Heading2"/>
      </w:pPr>
      <w:bookmarkStart w:id="311" w:name="_bwqwg1g0jjka" w:colFirst="0" w:colLast="0"/>
      <w:bookmarkStart w:id="312" w:name="_Toc189930180"/>
      <w:bookmarkEnd w:id="311"/>
      <w:proofErr w:type="spellStart"/>
      <w:r>
        <w:t>Heremus</w:t>
      </w:r>
      <w:proofErr w:type="spellEnd"/>
      <w:r>
        <w:t xml:space="preserve"> Checkpoint</w:t>
      </w:r>
      <w:bookmarkEnd w:id="312"/>
    </w:p>
    <w:p w14:paraId="0D79A877" w14:textId="77777777" w:rsidR="003361E2" w:rsidRDefault="003361E2">
      <w:pPr>
        <w:spacing w:after="0"/>
        <w:rPr>
          <w:rFonts w:ascii="Times New Roman" w:eastAsia="Times New Roman" w:hAnsi="Times New Roman" w:cs="Times New Roman"/>
        </w:rPr>
      </w:pPr>
    </w:p>
    <w:p w14:paraId="0F40A0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Halt who goes there!</w:t>
      </w:r>
    </w:p>
    <w:p w14:paraId="3D66459F" w14:textId="77777777" w:rsidR="003361E2" w:rsidRDefault="003361E2">
      <w:pPr>
        <w:spacing w:after="0"/>
        <w:rPr>
          <w:rFonts w:ascii="Times New Roman" w:eastAsia="Times New Roman" w:hAnsi="Times New Roman" w:cs="Times New Roman"/>
        </w:rPr>
      </w:pPr>
    </w:p>
    <w:p w14:paraId="1789BA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We’re survivors from the camp massacre. We played dead until no one was looking then we ran from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w:t>
      </w:r>
    </w:p>
    <w:p w14:paraId="19C3D2BC" w14:textId="77777777" w:rsidR="003361E2" w:rsidRDefault="003361E2">
      <w:pPr>
        <w:spacing w:after="0"/>
        <w:rPr>
          <w:rFonts w:ascii="Times New Roman" w:eastAsia="Times New Roman" w:hAnsi="Times New Roman" w:cs="Times New Roman"/>
        </w:rPr>
      </w:pPr>
    </w:p>
    <w:p w14:paraId="087825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Reditus soldier looks at his commander, says something, then looks at you)</w:t>
      </w:r>
    </w:p>
    <w:p w14:paraId="044F0976" w14:textId="77777777" w:rsidR="003361E2" w:rsidRDefault="003361E2">
      <w:pPr>
        <w:spacing w:after="0"/>
        <w:rPr>
          <w:rFonts w:ascii="Times New Roman" w:eastAsia="Times New Roman" w:hAnsi="Times New Roman" w:cs="Times New Roman"/>
        </w:rPr>
      </w:pPr>
    </w:p>
    <w:p w14:paraId="672A9B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soldier: Come on in.</w:t>
      </w:r>
    </w:p>
    <w:p w14:paraId="688E21B8" w14:textId="77777777" w:rsidR="003361E2" w:rsidRDefault="003361E2">
      <w:pPr>
        <w:spacing w:after="0"/>
        <w:rPr>
          <w:rFonts w:ascii="Times New Roman" w:eastAsia="Times New Roman" w:hAnsi="Times New Roman" w:cs="Times New Roman"/>
        </w:rPr>
      </w:pPr>
    </w:p>
    <w:p w14:paraId="2FB07C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Reditus commander: Report to the barracks and afterwards I’ll give you your briefing.</w:t>
      </w:r>
    </w:p>
    <w:p w14:paraId="20B02F45" w14:textId="77777777" w:rsidR="003361E2" w:rsidRDefault="003361E2">
      <w:pPr>
        <w:spacing w:after="0"/>
        <w:rPr>
          <w:rFonts w:ascii="Times New Roman" w:eastAsia="Times New Roman" w:hAnsi="Times New Roman" w:cs="Times New Roman"/>
        </w:rPr>
      </w:pPr>
    </w:p>
    <w:p w14:paraId="2212346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and party can now leave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and travel into the open world)</w:t>
      </w:r>
    </w:p>
    <w:p w14:paraId="2F70E7BA" w14:textId="77777777" w:rsidR="003361E2" w:rsidRDefault="00000000">
      <w:pPr>
        <w:pStyle w:val="Heading1"/>
      </w:pPr>
      <w:bookmarkStart w:id="313" w:name="_do3sex3o9whd" w:colFirst="0" w:colLast="0"/>
      <w:bookmarkStart w:id="314" w:name="_Toc189930181"/>
      <w:bookmarkEnd w:id="313"/>
      <w:r>
        <w:t xml:space="preserve">The Road to </w:t>
      </w:r>
      <w:proofErr w:type="spellStart"/>
      <w:r>
        <w:t>Albrook</w:t>
      </w:r>
      <w:bookmarkEnd w:id="314"/>
      <w:proofErr w:type="spellEnd"/>
    </w:p>
    <w:p w14:paraId="197686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I want to see this continent before leaving it. Theresa and I can’t have a honeymoon, but at least allow us to have just a little bit of fun. I heard Zen is the party capital of the Southern Continent. If the player attempts to enter Hamilton first Caeser will say,</w:t>
      </w:r>
    </w:p>
    <w:p w14:paraId="7318F528" w14:textId="77777777" w:rsidR="003361E2" w:rsidRDefault="003361E2">
      <w:pPr>
        <w:spacing w:after="0"/>
        <w:rPr>
          <w:rFonts w:ascii="Times New Roman" w:eastAsia="Times New Roman" w:hAnsi="Times New Roman" w:cs="Times New Roman"/>
        </w:rPr>
      </w:pPr>
    </w:p>
    <w:p w14:paraId="1F81F1B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this is Hamilton. I want to see Hamilton, but not yet. I heard Zen is a happening place to be.</w:t>
      </w:r>
    </w:p>
    <w:p w14:paraId="57231927" w14:textId="77777777" w:rsidR="003361E2" w:rsidRDefault="003361E2">
      <w:pPr>
        <w:spacing w:after="0"/>
        <w:rPr>
          <w:rFonts w:ascii="Times New Roman" w:eastAsia="Times New Roman" w:hAnsi="Times New Roman" w:cs="Times New Roman"/>
        </w:rPr>
      </w:pPr>
    </w:p>
    <w:p w14:paraId="7888C9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Sure, who knows we might meet someone who can help us along the way.</w:t>
      </w:r>
    </w:p>
    <w:p w14:paraId="32B7845B" w14:textId="77777777" w:rsidR="003361E2" w:rsidRDefault="003361E2">
      <w:pPr>
        <w:spacing w:after="0"/>
        <w:rPr>
          <w:rFonts w:ascii="Times New Roman" w:eastAsia="Times New Roman" w:hAnsi="Times New Roman" w:cs="Times New Roman"/>
        </w:rPr>
      </w:pPr>
    </w:p>
    <w:p w14:paraId="455D69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leaving the </w:t>
      </w:r>
      <w:proofErr w:type="gramStart"/>
      <w:r>
        <w:rPr>
          <w:rFonts w:ascii="Times New Roman" w:eastAsia="Times New Roman" w:hAnsi="Times New Roman" w:cs="Times New Roman"/>
          <w:color w:val="000000"/>
        </w:rPr>
        <w:t>camp</w:t>
      </w:r>
      <w:proofErr w:type="gramEnd"/>
      <w:r>
        <w:rPr>
          <w:rFonts w:ascii="Times New Roman" w:eastAsia="Times New Roman" w:hAnsi="Times New Roman" w:cs="Times New Roman"/>
          <w:color w:val="000000"/>
        </w:rPr>
        <w:t xml:space="preserve"> the party enters the overworld screen and is allowed to travel the entire southern continent.  There are three cities on the southern continent: Zen, Melbrook, and Hamilton. If the player chooses to enter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again they will enter a fast travel screen where they can quickly jump to different parts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2B9BC66B" w14:textId="77777777" w:rsidR="003361E2" w:rsidRDefault="003361E2">
      <w:pPr>
        <w:spacing w:after="0"/>
        <w:rPr>
          <w:rFonts w:ascii="Times New Roman" w:eastAsia="Times New Roman" w:hAnsi="Times New Roman" w:cs="Times New Roman"/>
        </w:rPr>
      </w:pPr>
    </w:p>
    <w:p w14:paraId="1217CE9E" w14:textId="77777777" w:rsidR="003361E2" w:rsidRDefault="00000000">
      <w:pPr>
        <w:pStyle w:val="Heading2"/>
      </w:pPr>
      <w:bookmarkStart w:id="315" w:name="_8oa3krbmuk9n" w:colFirst="0" w:colLast="0"/>
      <w:bookmarkStart w:id="316" w:name="_Toc189930182"/>
      <w:bookmarkEnd w:id="315"/>
      <w:r>
        <w:t>Enemies on Overworld Map</w:t>
      </w:r>
      <w:bookmarkEnd w:id="316"/>
    </w:p>
    <w:p w14:paraId="365E2B69" w14:textId="77777777" w:rsidR="003361E2" w:rsidRDefault="003361E2">
      <w:pPr>
        <w:spacing w:after="0"/>
        <w:rPr>
          <w:rFonts w:ascii="Times New Roman" w:eastAsia="Times New Roman" w:hAnsi="Times New Roman" w:cs="Times New Roman"/>
        </w:rPr>
      </w:pPr>
    </w:p>
    <w:p w14:paraId="55B434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1.) Road Bandit.</w:t>
      </w:r>
    </w:p>
    <w:p w14:paraId="7D5BB9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2.) Rabid Rabbit.</w:t>
      </w:r>
    </w:p>
    <w:p w14:paraId="42E75EF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3.) Venus Man Trap.</w:t>
      </w:r>
    </w:p>
    <w:p w14:paraId="413284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4.) Bandit Leader.</w:t>
      </w:r>
    </w:p>
    <w:p w14:paraId="4A062591" w14:textId="77777777" w:rsidR="003361E2" w:rsidRDefault="003361E2">
      <w:pPr>
        <w:spacing w:after="0"/>
        <w:rPr>
          <w:rFonts w:ascii="Times New Roman" w:eastAsia="Times New Roman" w:hAnsi="Times New Roman" w:cs="Times New Roman"/>
        </w:rPr>
      </w:pPr>
    </w:p>
    <w:p w14:paraId="68DBF661" w14:textId="77777777" w:rsidR="003361E2" w:rsidRDefault="00000000">
      <w:pPr>
        <w:pStyle w:val="Heading1"/>
      </w:pPr>
      <w:bookmarkStart w:id="317" w:name="_mfk45tbxa4ij" w:colFirst="0" w:colLast="0"/>
      <w:bookmarkStart w:id="318" w:name="_Toc189930183"/>
      <w:bookmarkEnd w:id="317"/>
      <w:r>
        <w:lastRenderedPageBreak/>
        <w:t>Zen</w:t>
      </w:r>
      <w:bookmarkEnd w:id="318"/>
    </w:p>
    <w:p w14:paraId="5987C4BF" w14:textId="77777777" w:rsidR="003361E2" w:rsidRDefault="00000000">
      <w:pPr>
        <w:pStyle w:val="Heading2"/>
      </w:pPr>
      <w:bookmarkStart w:id="319" w:name="_ngnxj4a5bijo" w:colFirst="0" w:colLast="0"/>
      <w:bookmarkStart w:id="320" w:name="_Toc189930184"/>
      <w:bookmarkEnd w:id="319"/>
      <w:r>
        <w:t>The People of Zen</w:t>
      </w:r>
      <w:bookmarkEnd w:id="320"/>
    </w:p>
    <w:p w14:paraId="4893C7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1: Reditus soldiers are always welcome here. I wasn’t notified that a contingent of Reditus soldiers would arrive today.</w:t>
      </w:r>
    </w:p>
    <w:p w14:paraId="685D2E38" w14:textId="77777777" w:rsidR="003361E2" w:rsidRDefault="003361E2">
      <w:pPr>
        <w:spacing w:after="0"/>
        <w:rPr>
          <w:rFonts w:ascii="Times New Roman" w:eastAsia="Times New Roman" w:hAnsi="Times New Roman" w:cs="Times New Roman"/>
        </w:rPr>
      </w:pPr>
    </w:p>
    <w:p w14:paraId="59C2FA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This is a surprise visit. We’re actually on R&amp;R. We were told that Zen is a happening place to be.</w:t>
      </w:r>
    </w:p>
    <w:p w14:paraId="2821351C" w14:textId="77777777" w:rsidR="003361E2" w:rsidRDefault="003361E2">
      <w:pPr>
        <w:spacing w:after="0"/>
        <w:rPr>
          <w:rFonts w:ascii="Times New Roman" w:eastAsia="Times New Roman" w:hAnsi="Times New Roman" w:cs="Times New Roman"/>
        </w:rPr>
      </w:pPr>
    </w:p>
    <w:p w14:paraId="1CFF32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 2: This is true! This is the party capital of the southern continent. Enjoy yourselves!  </w:t>
      </w:r>
    </w:p>
    <w:p w14:paraId="0551EAC5" w14:textId="77777777" w:rsidR="003361E2" w:rsidRDefault="003361E2">
      <w:pPr>
        <w:spacing w:after="0"/>
        <w:rPr>
          <w:rFonts w:ascii="Times New Roman" w:eastAsia="Times New Roman" w:hAnsi="Times New Roman" w:cs="Times New Roman"/>
        </w:rPr>
      </w:pPr>
    </w:p>
    <w:p w14:paraId="32A84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Zen Guard 1: We were told to be on alert for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If you haven’t heard the Admiral has issued orders that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not be allowed in.  You can smell a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from </w:t>
      </w:r>
      <w:proofErr w:type="gramStart"/>
      <w:r>
        <w:rPr>
          <w:rFonts w:ascii="Times New Roman" w:eastAsia="Times New Roman" w:hAnsi="Times New Roman" w:cs="Times New Roman"/>
          <w:color w:val="000000"/>
        </w:rPr>
        <w:t>a 1000 stadia</w:t>
      </w:r>
      <w:proofErr w:type="gramEnd"/>
      <w:r>
        <w:rPr>
          <w:rFonts w:ascii="Times New Roman" w:eastAsia="Times New Roman" w:hAnsi="Times New Roman" w:cs="Times New Roman"/>
          <w:color w:val="000000"/>
        </w:rPr>
        <w:t xml:space="preserve"> away.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if you see any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activities please notify us so that we can take care of it. Enjoy your R&amp;R!</w:t>
      </w:r>
    </w:p>
    <w:p w14:paraId="7D100E18" w14:textId="77777777" w:rsidR="003361E2" w:rsidRDefault="003361E2">
      <w:pPr>
        <w:spacing w:after="0"/>
        <w:rPr>
          <w:rFonts w:ascii="Times New Roman" w:eastAsia="Times New Roman" w:hAnsi="Times New Roman" w:cs="Times New Roman"/>
        </w:rPr>
      </w:pPr>
    </w:p>
    <w:p w14:paraId="6BF99EB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Alfonso’s guard: This home is off limits to any visitors, please go away.</w:t>
      </w:r>
    </w:p>
    <w:p w14:paraId="624B816A" w14:textId="77777777" w:rsidR="003361E2" w:rsidRDefault="003361E2">
      <w:pPr>
        <w:spacing w:after="0"/>
        <w:rPr>
          <w:rFonts w:ascii="Times New Roman" w:eastAsia="Times New Roman" w:hAnsi="Times New Roman" w:cs="Times New Roman"/>
        </w:rPr>
      </w:pPr>
    </w:p>
    <w:p w14:paraId="05B0A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We’ll be on the lookout. Thanks gentlemen.</w:t>
      </w:r>
    </w:p>
    <w:p w14:paraId="651FA42C" w14:textId="77777777" w:rsidR="003361E2" w:rsidRDefault="003361E2">
      <w:pPr>
        <w:spacing w:after="0"/>
        <w:rPr>
          <w:rFonts w:ascii="Times New Roman" w:eastAsia="Times New Roman" w:hAnsi="Times New Roman" w:cs="Times New Roman"/>
        </w:rPr>
      </w:pPr>
    </w:p>
    <w:p w14:paraId="09EA13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Merchant: Most goods flow from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to the rest of the continent. I often travel to the Reditus heartland in search of goods to sell here in the Badlands. The Reditus still have disdain for us because our parents fought in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War for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w:t>
      </w:r>
    </w:p>
    <w:p w14:paraId="7404E944" w14:textId="77777777" w:rsidR="003361E2" w:rsidRDefault="003361E2">
      <w:pPr>
        <w:spacing w:after="0"/>
        <w:rPr>
          <w:rFonts w:ascii="Times New Roman" w:eastAsia="Times New Roman" w:hAnsi="Times New Roman" w:cs="Times New Roman"/>
        </w:rPr>
      </w:pPr>
    </w:p>
    <w:p w14:paraId="7B75D6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 owner: I sell the finest goods from the mainland. Take a look.</w:t>
      </w:r>
    </w:p>
    <w:p w14:paraId="72A776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1.) </w:t>
      </w:r>
      <w:proofErr w:type="spellStart"/>
      <w:r>
        <w:rPr>
          <w:rFonts w:ascii="Times New Roman" w:eastAsia="Times New Roman" w:hAnsi="Times New Roman" w:cs="Times New Roman"/>
          <w:color w:val="000000"/>
        </w:rPr>
        <w:t>Rabite</w:t>
      </w:r>
      <w:proofErr w:type="spellEnd"/>
      <w:r>
        <w:rPr>
          <w:rFonts w:ascii="Times New Roman" w:eastAsia="Times New Roman" w:hAnsi="Times New Roman" w:cs="Times New Roman"/>
          <w:color w:val="000000"/>
        </w:rPr>
        <w:t xml:space="preserve"> Veal.</w:t>
      </w:r>
    </w:p>
    <w:p w14:paraId="1D7A4F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2.) Leg of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784A33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3.) </w:t>
      </w:r>
      <w:proofErr w:type="spellStart"/>
      <w:r>
        <w:rPr>
          <w:rFonts w:ascii="Times New Roman" w:eastAsia="Times New Roman" w:hAnsi="Times New Roman" w:cs="Times New Roman"/>
          <w:color w:val="000000"/>
        </w:rPr>
        <w:t>Catsuey</w:t>
      </w:r>
      <w:proofErr w:type="spellEnd"/>
      <w:r>
        <w:rPr>
          <w:rFonts w:ascii="Times New Roman" w:eastAsia="Times New Roman" w:hAnsi="Times New Roman" w:cs="Times New Roman"/>
          <w:color w:val="000000"/>
        </w:rPr>
        <w:t>.</w:t>
      </w:r>
    </w:p>
    <w:p w14:paraId="51B140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4.) Cheese of </w:t>
      </w:r>
      <w:proofErr w:type="spellStart"/>
      <w:r>
        <w:rPr>
          <w:rFonts w:ascii="Times New Roman" w:eastAsia="Times New Roman" w:hAnsi="Times New Roman" w:cs="Times New Roman"/>
          <w:color w:val="000000"/>
        </w:rPr>
        <w:t>Goopow</w:t>
      </w:r>
      <w:proofErr w:type="spellEnd"/>
    </w:p>
    <w:p w14:paraId="1805FA07" w14:textId="77777777" w:rsidR="003361E2" w:rsidRDefault="003361E2">
      <w:pPr>
        <w:spacing w:after="0"/>
        <w:rPr>
          <w:rFonts w:ascii="Times New Roman" w:eastAsia="Times New Roman" w:hAnsi="Times New Roman" w:cs="Times New Roman"/>
        </w:rPr>
      </w:pPr>
    </w:p>
    <w:p w14:paraId="385596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Newspaper Kid: Read all about it! Reditus soldiers defeated at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w:t>
      </w:r>
    </w:p>
    <w:p w14:paraId="4684B357" w14:textId="77777777" w:rsidR="003361E2" w:rsidRDefault="003361E2">
      <w:pPr>
        <w:spacing w:after="0"/>
        <w:rPr>
          <w:rFonts w:ascii="Times New Roman" w:eastAsia="Times New Roman" w:hAnsi="Times New Roman" w:cs="Times New Roman"/>
        </w:rPr>
      </w:pPr>
    </w:p>
    <w:p w14:paraId="6BE0F2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Gossip Auntie: If the Reditus were defeated by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are we in danger too?</w:t>
      </w:r>
    </w:p>
    <w:p w14:paraId="2FD3BA79" w14:textId="77777777" w:rsidR="003361E2" w:rsidRDefault="003361E2">
      <w:pPr>
        <w:spacing w:after="0"/>
        <w:rPr>
          <w:rFonts w:ascii="Times New Roman" w:eastAsia="Times New Roman" w:hAnsi="Times New Roman" w:cs="Times New Roman"/>
        </w:rPr>
      </w:pPr>
    </w:p>
    <w:p w14:paraId="68A588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Gossip Auntie2: My sister lives in Tandoor. If things get too out of hand I may go stay with her.</w:t>
      </w:r>
    </w:p>
    <w:p w14:paraId="3163269C" w14:textId="77777777" w:rsidR="003361E2" w:rsidRDefault="003361E2">
      <w:pPr>
        <w:spacing w:after="0"/>
        <w:rPr>
          <w:rFonts w:ascii="Times New Roman" w:eastAsia="Times New Roman" w:hAnsi="Times New Roman" w:cs="Times New Roman"/>
        </w:rPr>
      </w:pPr>
    </w:p>
    <w:p w14:paraId="43CD0E5B" w14:textId="77777777" w:rsidR="003361E2" w:rsidRDefault="00000000">
      <w:pPr>
        <w:pStyle w:val="Heading2"/>
      </w:pPr>
      <w:bookmarkStart w:id="321" w:name="_8zok0lzadpfk" w:colFirst="0" w:colLast="0"/>
      <w:bookmarkStart w:id="322" w:name="_Toc189930185"/>
      <w:bookmarkEnd w:id="321"/>
      <w:r>
        <w:t>Inn</w:t>
      </w:r>
      <w:bookmarkEnd w:id="322"/>
    </w:p>
    <w:p w14:paraId="2CAC91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Bartender: Long live the Reditus. Welcome to my bar. If you want something to </w:t>
      </w:r>
      <w:proofErr w:type="gramStart"/>
      <w:r>
        <w:rPr>
          <w:rFonts w:ascii="Times New Roman" w:eastAsia="Times New Roman" w:hAnsi="Times New Roman" w:cs="Times New Roman"/>
          <w:color w:val="000000"/>
        </w:rPr>
        <w:t>drink</w:t>
      </w:r>
      <w:proofErr w:type="gramEnd"/>
      <w:r>
        <w:rPr>
          <w:rFonts w:ascii="Times New Roman" w:eastAsia="Times New Roman" w:hAnsi="Times New Roman" w:cs="Times New Roman"/>
          <w:color w:val="000000"/>
        </w:rPr>
        <w:t xml:space="preserve"> just tell me. If you want other pleasures that also can be arranged also.</w:t>
      </w:r>
    </w:p>
    <w:p w14:paraId="734A3633" w14:textId="77777777" w:rsidR="003361E2" w:rsidRDefault="003361E2">
      <w:pPr>
        <w:spacing w:after="0"/>
        <w:rPr>
          <w:rFonts w:ascii="Times New Roman" w:eastAsia="Times New Roman" w:hAnsi="Times New Roman" w:cs="Times New Roman"/>
        </w:rPr>
      </w:pPr>
    </w:p>
    <w:p w14:paraId="010E2D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Welcome to my bar can I get you a room? It’s only 5G.</w:t>
      </w:r>
    </w:p>
    <w:p w14:paraId="18069595" w14:textId="77777777" w:rsidR="003361E2" w:rsidRDefault="003361E2">
      <w:pPr>
        <w:spacing w:after="0"/>
        <w:rPr>
          <w:rFonts w:ascii="Times New Roman" w:eastAsia="Times New Roman" w:hAnsi="Times New Roman" w:cs="Times New Roman"/>
        </w:rPr>
      </w:pPr>
    </w:p>
    <w:p w14:paraId="4FA52C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Girls dancing on stage: The pay here’s double than it is in other cities.</w:t>
      </w:r>
    </w:p>
    <w:p w14:paraId="0EB1B85F" w14:textId="77777777" w:rsidR="003361E2" w:rsidRDefault="003361E2">
      <w:pPr>
        <w:spacing w:after="0"/>
        <w:rPr>
          <w:rFonts w:ascii="Times New Roman" w:eastAsia="Times New Roman" w:hAnsi="Times New Roman" w:cs="Times New Roman"/>
        </w:rPr>
      </w:pPr>
    </w:p>
    <w:p w14:paraId="52FAD9B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Shake it girl, I love the way you dance. Look at that junk in that trunk!</w:t>
      </w:r>
    </w:p>
    <w:p w14:paraId="7C8047EE" w14:textId="77777777" w:rsidR="003361E2" w:rsidRDefault="003361E2">
      <w:pPr>
        <w:spacing w:after="0"/>
        <w:rPr>
          <w:rFonts w:ascii="Times New Roman" w:eastAsia="Times New Roman" w:hAnsi="Times New Roman" w:cs="Times New Roman"/>
        </w:rPr>
      </w:pPr>
    </w:p>
    <w:p w14:paraId="605463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on barstool: Reditus. We heard you had your asses handed to you by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How is this possible?</w:t>
      </w:r>
    </w:p>
    <w:p w14:paraId="207E0BC0" w14:textId="77777777" w:rsidR="003361E2" w:rsidRDefault="003361E2">
      <w:pPr>
        <w:spacing w:after="0"/>
        <w:rPr>
          <w:rFonts w:ascii="Times New Roman" w:eastAsia="Times New Roman" w:hAnsi="Times New Roman" w:cs="Times New Roman"/>
        </w:rPr>
      </w:pPr>
    </w:p>
    <w:p w14:paraId="1E9581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on barstool:  I’ll have another please…hiccup.</w:t>
      </w:r>
    </w:p>
    <w:p w14:paraId="6893AAD5" w14:textId="77777777" w:rsidR="003361E2" w:rsidRDefault="003361E2">
      <w:pPr>
        <w:spacing w:after="0"/>
        <w:rPr>
          <w:rFonts w:ascii="Times New Roman" w:eastAsia="Times New Roman" w:hAnsi="Times New Roman" w:cs="Times New Roman"/>
        </w:rPr>
      </w:pPr>
    </w:p>
    <w:p w14:paraId="040DA4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Waitress:  </w:t>
      </w:r>
      <w:proofErr w:type="spellStart"/>
      <w:r>
        <w:rPr>
          <w:rFonts w:ascii="Times New Roman" w:eastAsia="Times New Roman" w:hAnsi="Times New Roman" w:cs="Times New Roman"/>
          <w:color w:val="000000"/>
        </w:rPr>
        <w:t>Ohhhh</w:t>
      </w:r>
      <w:proofErr w:type="spellEnd"/>
      <w:r>
        <w:rPr>
          <w:rFonts w:ascii="Times New Roman" w:eastAsia="Times New Roman" w:hAnsi="Times New Roman" w:cs="Times New Roman"/>
          <w:color w:val="000000"/>
        </w:rPr>
        <w:t>……Reditus soldiers.  Talk to me later if you want to have some fun.</w:t>
      </w:r>
    </w:p>
    <w:p w14:paraId="1A7E6DAD" w14:textId="77777777" w:rsidR="003361E2" w:rsidRDefault="003361E2">
      <w:pPr>
        <w:spacing w:after="0"/>
        <w:rPr>
          <w:rFonts w:ascii="Times New Roman" w:eastAsia="Times New Roman" w:hAnsi="Times New Roman" w:cs="Times New Roman"/>
        </w:rPr>
      </w:pPr>
    </w:p>
    <w:p w14:paraId="7F4246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even think about it Caeser. I saw you looking at her.</w:t>
      </w:r>
    </w:p>
    <w:p w14:paraId="2C950032" w14:textId="77777777" w:rsidR="003361E2" w:rsidRDefault="003361E2">
      <w:pPr>
        <w:spacing w:after="0"/>
        <w:rPr>
          <w:rFonts w:ascii="Times New Roman" w:eastAsia="Times New Roman" w:hAnsi="Times New Roman" w:cs="Times New Roman"/>
        </w:rPr>
      </w:pPr>
    </w:p>
    <w:p w14:paraId="6B3538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can I not look at her when she was talking to us?</w:t>
      </w:r>
    </w:p>
    <w:p w14:paraId="73D7E593" w14:textId="77777777" w:rsidR="003361E2" w:rsidRDefault="003361E2">
      <w:pPr>
        <w:spacing w:after="0"/>
        <w:rPr>
          <w:rFonts w:ascii="Times New Roman" w:eastAsia="Times New Roman" w:hAnsi="Times New Roman" w:cs="Times New Roman"/>
        </w:rPr>
      </w:pPr>
    </w:p>
    <w:p w14:paraId="3C8F23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All men are the same I know.</w:t>
      </w:r>
    </w:p>
    <w:p w14:paraId="5A6207BF" w14:textId="77777777" w:rsidR="003361E2" w:rsidRDefault="003361E2">
      <w:pPr>
        <w:spacing w:after="0"/>
        <w:rPr>
          <w:rFonts w:ascii="Times New Roman" w:eastAsia="Times New Roman" w:hAnsi="Times New Roman" w:cs="Times New Roman"/>
        </w:rPr>
      </w:pPr>
    </w:p>
    <w:p w14:paraId="7DD023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Merchant: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is talking about declaring war on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Damn fools fighting each other.  How will this affect my business?</w:t>
      </w:r>
    </w:p>
    <w:p w14:paraId="34F3608E" w14:textId="77777777" w:rsidR="003361E2" w:rsidRDefault="00000000">
      <w:pPr>
        <w:pStyle w:val="Heading2"/>
      </w:pPr>
      <w:bookmarkStart w:id="323" w:name="_emwf7uh9c4bc" w:colFirst="0" w:colLast="0"/>
      <w:bookmarkStart w:id="324" w:name="_Toc189930186"/>
      <w:bookmarkEnd w:id="323"/>
      <w:r>
        <w:t>Jester and Ali Botta</w:t>
      </w:r>
      <w:bookmarkEnd w:id="324"/>
    </w:p>
    <w:p w14:paraId="77CC00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leaves the </w:t>
      </w:r>
      <w:proofErr w:type="gramStart"/>
      <w:r>
        <w:rPr>
          <w:rFonts w:ascii="Times New Roman" w:eastAsia="Times New Roman" w:hAnsi="Times New Roman" w:cs="Times New Roman"/>
          <w:color w:val="000000"/>
        </w:rPr>
        <w:t>bar</w:t>
      </w:r>
      <w:proofErr w:type="gramEnd"/>
      <w:r>
        <w:rPr>
          <w:rFonts w:ascii="Times New Roman" w:eastAsia="Times New Roman" w:hAnsi="Times New Roman" w:cs="Times New Roman"/>
          <w:color w:val="000000"/>
        </w:rPr>
        <w:t xml:space="preserve"> a thief runs by and steals their money and accessories. Augustus and his party attempt to chase the thief.)</w:t>
      </w:r>
    </w:p>
    <w:p w14:paraId="6842C590" w14:textId="77777777" w:rsidR="003361E2" w:rsidRDefault="003361E2">
      <w:pPr>
        <w:spacing w:after="0"/>
        <w:rPr>
          <w:rFonts w:ascii="Times New Roman" w:eastAsia="Times New Roman" w:hAnsi="Times New Roman" w:cs="Times New Roman"/>
        </w:rPr>
      </w:pPr>
    </w:p>
    <w:p w14:paraId="64A201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Guards stop that thief! </w:t>
      </w:r>
    </w:p>
    <w:p w14:paraId="362248B4" w14:textId="77777777" w:rsidR="003361E2" w:rsidRDefault="003361E2">
      <w:pPr>
        <w:spacing w:after="0"/>
        <w:rPr>
          <w:rFonts w:ascii="Times New Roman" w:eastAsia="Times New Roman" w:hAnsi="Times New Roman" w:cs="Times New Roman"/>
        </w:rPr>
      </w:pPr>
    </w:p>
    <w:p w14:paraId="5C4BE9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guards attempt to catch the thief but he is too quick for them.)</w:t>
      </w:r>
    </w:p>
    <w:p w14:paraId="675CB5D9" w14:textId="77777777" w:rsidR="003361E2" w:rsidRDefault="003361E2">
      <w:pPr>
        <w:spacing w:after="0"/>
        <w:rPr>
          <w:rFonts w:ascii="Times New Roman" w:eastAsia="Times New Roman" w:hAnsi="Times New Roman" w:cs="Times New Roman"/>
        </w:rPr>
      </w:pPr>
    </w:p>
    <w:p w14:paraId="6AB93A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leave the town and chase the thief there is nowhere for them to go. They must inquire around the town about the whereabouts of the thief.</w:t>
      </w:r>
    </w:p>
    <w:p w14:paraId="5F002D1D" w14:textId="77777777" w:rsidR="003361E2" w:rsidRDefault="003361E2">
      <w:pPr>
        <w:spacing w:after="0"/>
        <w:rPr>
          <w:rFonts w:ascii="Times New Roman" w:eastAsia="Times New Roman" w:hAnsi="Times New Roman" w:cs="Times New Roman"/>
        </w:rPr>
      </w:pPr>
    </w:p>
    <w:p w14:paraId="24CFA80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Guard1: That thief is a very famous thief. We tried many times to catch him, but he was too fast for us.</w:t>
      </w:r>
    </w:p>
    <w:p w14:paraId="4D6CC225" w14:textId="77777777" w:rsidR="003361E2" w:rsidRDefault="003361E2">
      <w:pPr>
        <w:spacing w:after="0"/>
        <w:rPr>
          <w:rFonts w:ascii="Times New Roman" w:eastAsia="Times New Roman" w:hAnsi="Times New Roman" w:cs="Times New Roman"/>
        </w:rPr>
      </w:pPr>
    </w:p>
    <w:p w14:paraId="6060D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Zen Guard2: That thief has a hideout somewhere, but we are unable to find it. You might try asking around town. We’ve asked around but nobody seems to tell us anything. We think he has the support of the town.</w:t>
      </w:r>
    </w:p>
    <w:p w14:paraId="7F1DA1EE" w14:textId="77777777" w:rsidR="003361E2" w:rsidRDefault="00000000">
      <w:pPr>
        <w:pStyle w:val="Heading2"/>
      </w:pPr>
      <w:bookmarkStart w:id="325" w:name="_sh4nidvrme3o" w:colFirst="0" w:colLast="0"/>
      <w:bookmarkStart w:id="326" w:name="_Toc189930187"/>
      <w:bookmarkEnd w:id="325"/>
      <w:r>
        <w:t>Thief’s Family Home</w:t>
      </w:r>
      <w:bookmarkEnd w:id="326"/>
    </w:p>
    <w:p w14:paraId="2EDA1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This is the home of the thief.</w:t>
      </w:r>
    </w:p>
    <w:p w14:paraId="7FB25336" w14:textId="77777777" w:rsidR="003361E2" w:rsidRDefault="003361E2">
      <w:pPr>
        <w:spacing w:after="0"/>
        <w:rPr>
          <w:rFonts w:ascii="Times New Roman" w:eastAsia="Times New Roman" w:hAnsi="Times New Roman" w:cs="Times New Roman"/>
        </w:rPr>
      </w:pPr>
    </w:p>
    <w:p w14:paraId="772F3F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Thief’s Mother: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you’re looking for that thief, huh? We don’t know anything here. I suggest you leave my home.</w:t>
      </w:r>
    </w:p>
    <w:p w14:paraId="6AA3AECB" w14:textId="77777777" w:rsidR="003361E2" w:rsidRDefault="003361E2">
      <w:pPr>
        <w:spacing w:after="0"/>
        <w:rPr>
          <w:rFonts w:ascii="Times New Roman" w:eastAsia="Times New Roman" w:hAnsi="Times New Roman" w:cs="Times New Roman"/>
        </w:rPr>
      </w:pPr>
    </w:p>
    <w:p w14:paraId="2475A2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is a small child in a cradle. She’s moving from the kitchen to the child.</w:t>
      </w:r>
    </w:p>
    <w:p w14:paraId="4FF53766" w14:textId="77777777" w:rsidR="003361E2" w:rsidRDefault="003361E2">
      <w:pPr>
        <w:spacing w:after="0"/>
        <w:rPr>
          <w:rFonts w:ascii="Times New Roman" w:eastAsia="Times New Roman" w:hAnsi="Times New Roman" w:cs="Times New Roman"/>
        </w:rPr>
      </w:pPr>
    </w:p>
    <w:p w14:paraId="0D5B12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you talk to the thief’s mother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she will get more hostile.</w:t>
      </w:r>
    </w:p>
    <w:p w14:paraId="79DBFFC7" w14:textId="77777777" w:rsidR="003361E2" w:rsidRDefault="003361E2">
      <w:pPr>
        <w:spacing w:after="0"/>
        <w:rPr>
          <w:rFonts w:ascii="Times New Roman" w:eastAsia="Times New Roman" w:hAnsi="Times New Roman" w:cs="Times New Roman"/>
        </w:rPr>
      </w:pPr>
    </w:p>
    <w:p w14:paraId="07F063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Thief’s Mother: I suggest you leave my home now. I’ll tell the guards you were sexually harassing me. What right do you have to come to my home anyways? Do you normally just walk into people’s homes? Get out of here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filthy lot.</w:t>
      </w:r>
    </w:p>
    <w:p w14:paraId="2C2679EC" w14:textId="77777777" w:rsidR="003361E2" w:rsidRDefault="003361E2">
      <w:pPr>
        <w:spacing w:after="0"/>
        <w:rPr>
          <w:rFonts w:ascii="Times New Roman" w:eastAsia="Times New Roman" w:hAnsi="Times New Roman" w:cs="Times New Roman"/>
        </w:rPr>
      </w:pPr>
    </w:p>
    <w:p w14:paraId="5B202A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leaves the home.)</w:t>
      </w:r>
    </w:p>
    <w:p w14:paraId="7C12F84E" w14:textId="77777777" w:rsidR="003361E2" w:rsidRDefault="003361E2">
      <w:pPr>
        <w:spacing w:after="0"/>
        <w:rPr>
          <w:rFonts w:ascii="Times New Roman" w:eastAsia="Times New Roman" w:hAnsi="Times New Roman" w:cs="Times New Roman"/>
        </w:rPr>
      </w:pPr>
    </w:p>
    <w:p w14:paraId="7ECCBC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She’s hiding the thief. I can smell it.</w:t>
      </w:r>
    </w:p>
    <w:p w14:paraId="0F561D68" w14:textId="77777777" w:rsidR="003361E2" w:rsidRDefault="003361E2">
      <w:pPr>
        <w:spacing w:after="0"/>
        <w:rPr>
          <w:rFonts w:ascii="Times New Roman" w:eastAsia="Times New Roman" w:hAnsi="Times New Roman" w:cs="Times New Roman"/>
        </w:rPr>
      </w:pPr>
    </w:p>
    <w:p w14:paraId="75B2CF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She was acting very defensive. Something is definitely up. I suggest we come back at night and wait outside her home to see if that thief shows up.</w:t>
      </w:r>
    </w:p>
    <w:p w14:paraId="67D1844D" w14:textId="77777777" w:rsidR="003361E2" w:rsidRDefault="003361E2">
      <w:pPr>
        <w:spacing w:after="0"/>
        <w:rPr>
          <w:rFonts w:ascii="Times New Roman" w:eastAsia="Times New Roman" w:hAnsi="Times New Roman" w:cs="Times New Roman"/>
        </w:rPr>
      </w:pPr>
    </w:p>
    <w:p w14:paraId="6BCD78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agree. I think that thief steals and gives it to his family.</w:t>
      </w:r>
    </w:p>
    <w:p w14:paraId="449F5F55" w14:textId="77777777" w:rsidR="003361E2" w:rsidRDefault="003361E2">
      <w:pPr>
        <w:spacing w:after="0"/>
        <w:rPr>
          <w:rFonts w:ascii="Times New Roman" w:eastAsia="Times New Roman" w:hAnsi="Times New Roman" w:cs="Times New Roman"/>
        </w:rPr>
      </w:pPr>
    </w:p>
    <w:p w14:paraId="31190F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go to the Inn and wake up in the middle of the night. When you wake up in the middle of the night and leave the Inn the party sees the thief walking into the home where they suspect he lives. Augustus moves to an open window and listens in to hear what they are saying inside the house.</w:t>
      </w:r>
    </w:p>
    <w:p w14:paraId="296A0B9F" w14:textId="77777777" w:rsidR="003361E2" w:rsidRDefault="003361E2">
      <w:pPr>
        <w:spacing w:after="0"/>
        <w:rPr>
          <w:rFonts w:ascii="Times New Roman" w:eastAsia="Times New Roman" w:hAnsi="Times New Roman" w:cs="Times New Roman"/>
        </w:rPr>
      </w:pPr>
    </w:p>
    <w:p w14:paraId="644CAD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Some people were here today snooping around. Eventually you’re going to get caught. I appreciate your help around here, but this can’t go on forever.</w:t>
      </w:r>
    </w:p>
    <w:p w14:paraId="6CAE9FCE" w14:textId="77777777" w:rsidR="003361E2" w:rsidRDefault="003361E2">
      <w:pPr>
        <w:spacing w:after="0"/>
        <w:rPr>
          <w:rFonts w:ascii="Times New Roman" w:eastAsia="Times New Roman" w:hAnsi="Times New Roman" w:cs="Times New Roman"/>
        </w:rPr>
      </w:pPr>
    </w:p>
    <w:p w14:paraId="02358E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 I do what I can mother. Even if they catch </w:t>
      </w:r>
      <w:proofErr w:type="gramStart"/>
      <w:r>
        <w:rPr>
          <w:rFonts w:ascii="Times New Roman" w:eastAsia="Times New Roman" w:hAnsi="Times New Roman" w:cs="Times New Roman"/>
          <w:color w:val="000000"/>
        </w:rPr>
        <w:t>me</w:t>
      </w:r>
      <w:proofErr w:type="gramEnd"/>
      <w:r>
        <w:rPr>
          <w:rFonts w:ascii="Times New Roman" w:eastAsia="Times New Roman" w:hAnsi="Times New Roman" w:cs="Times New Roman"/>
          <w:color w:val="000000"/>
        </w:rPr>
        <w:t xml:space="preserve"> I don’t care. I’ll do this as long as I can so that we can survive.</w:t>
      </w:r>
    </w:p>
    <w:p w14:paraId="5B9F4D85" w14:textId="77777777" w:rsidR="003361E2" w:rsidRDefault="003361E2">
      <w:pPr>
        <w:spacing w:after="0"/>
        <w:rPr>
          <w:rFonts w:ascii="Times New Roman" w:eastAsia="Times New Roman" w:hAnsi="Times New Roman" w:cs="Times New Roman"/>
        </w:rPr>
      </w:pPr>
    </w:p>
    <w:p w14:paraId="096DD5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Thief’s Mother: If only your worthless father would support us, but all he does is spend his money on the whores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w:t>
      </w:r>
    </w:p>
    <w:p w14:paraId="55A30128" w14:textId="77777777" w:rsidR="003361E2" w:rsidRDefault="003361E2">
      <w:pPr>
        <w:spacing w:after="0"/>
        <w:rPr>
          <w:rFonts w:ascii="Times New Roman" w:eastAsia="Times New Roman" w:hAnsi="Times New Roman" w:cs="Times New Roman"/>
        </w:rPr>
      </w:pPr>
    </w:p>
    <w:p w14:paraId="69704D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Don’t worry, they won’t catch us as long as they can’t find my hideout.</w:t>
      </w:r>
    </w:p>
    <w:p w14:paraId="146B24C5" w14:textId="77777777" w:rsidR="003361E2" w:rsidRDefault="003361E2">
      <w:pPr>
        <w:spacing w:after="0"/>
        <w:rPr>
          <w:rFonts w:ascii="Times New Roman" w:eastAsia="Times New Roman" w:hAnsi="Times New Roman" w:cs="Times New Roman"/>
        </w:rPr>
      </w:pPr>
    </w:p>
    <w:p w14:paraId="6D6E43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It’s time to get out here. You could’ve been followed.</w:t>
      </w:r>
    </w:p>
    <w:p w14:paraId="3A2440F7" w14:textId="77777777" w:rsidR="003361E2" w:rsidRDefault="003361E2">
      <w:pPr>
        <w:spacing w:after="0"/>
        <w:rPr>
          <w:rFonts w:ascii="Times New Roman" w:eastAsia="Times New Roman" w:hAnsi="Times New Roman" w:cs="Times New Roman"/>
        </w:rPr>
      </w:pPr>
    </w:p>
    <w:p w14:paraId="1BDD0B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 I’ll see you soon mother. Love you.</w:t>
      </w:r>
    </w:p>
    <w:p w14:paraId="0A06DB45" w14:textId="77777777" w:rsidR="003361E2" w:rsidRDefault="003361E2">
      <w:pPr>
        <w:spacing w:after="0"/>
        <w:rPr>
          <w:rFonts w:ascii="Times New Roman" w:eastAsia="Times New Roman" w:hAnsi="Times New Roman" w:cs="Times New Roman"/>
        </w:rPr>
      </w:pPr>
    </w:p>
    <w:p w14:paraId="4416A1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Thief’s Mother: Don’t be a fool like your father. Your sins will catch up with you. Take care.</w:t>
      </w:r>
    </w:p>
    <w:p w14:paraId="33326DFA" w14:textId="77777777" w:rsidR="003361E2" w:rsidRDefault="003361E2">
      <w:pPr>
        <w:spacing w:after="0"/>
        <w:rPr>
          <w:rFonts w:ascii="Times New Roman" w:eastAsia="Times New Roman" w:hAnsi="Times New Roman" w:cs="Times New Roman"/>
        </w:rPr>
      </w:pPr>
    </w:p>
    <w:p w14:paraId="30B1EA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his party quickly hide to avoid the thief. This time a thief takes a different way out of town. The thief goes behind his home and puts is a switch that opens the stairwell leading into the ground and goes inside. Once the thief is gone, Augustus follows him, pushes the switch, and goes down the stairs.)</w:t>
      </w:r>
    </w:p>
    <w:p w14:paraId="348BC800" w14:textId="77777777" w:rsidR="003361E2" w:rsidRDefault="003361E2">
      <w:pPr>
        <w:spacing w:after="0"/>
        <w:rPr>
          <w:rFonts w:ascii="Times New Roman" w:eastAsia="Times New Roman" w:hAnsi="Times New Roman" w:cs="Times New Roman"/>
        </w:rPr>
      </w:pPr>
    </w:p>
    <w:p w14:paraId="718465D0" w14:textId="77777777" w:rsidR="003361E2" w:rsidRDefault="00000000">
      <w:pPr>
        <w:pStyle w:val="Heading2"/>
        <w:pBdr>
          <w:bottom w:val="single" w:sz="4" w:space="1" w:color="333399"/>
        </w:pBdr>
        <w:spacing w:before="300" w:after="180"/>
      </w:pPr>
      <w:bookmarkStart w:id="327" w:name="_z4qb611quqop" w:colFirst="0" w:colLast="0"/>
      <w:bookmarkStart w:id="328" w:name="_Toc189930188"/>
      <w:bookmarkEnd w:id="327"/>
      <w:r>
        <w:lastRenderedPageBreak/>
        <w:t>Thief’s Cave</w:t>
      </w:r>
      <w:bookmarkEnd w:id="328"/>
    </w:p>
    <w:p w14:paraId="7F42D724" w14:textId="77777777" w:rsidR="003361E2" w:rsidRDefault="003361E2">
      <w:pPr>
        <w:spacing w:after="0"/>
        <w:rPr>
          <w:rFonts w:ascii="Times New Roman" w:eastAsia="Times New Roman" w:hAnsi="Times New Roman" w:cs="Times New Roman"/>
        </w:rPr>
      </w:pPr>
    </w:p>
    <w:p w14:paraId="42448693" w14:textId="77777777" w:rsidR="003361E2" w:rsidRDefault="00000000">
      <w:pPr>
        <w:pStyle w:val="Heading2"/>
      </w:pPr>
      <w:bookmarkStart w:id="329" w:name="_mcuf7xghlwsy" w:colFirst="0" w:colLast="0"/>
      <w:bookmarkStart w:id="330" w:name="_Toc189930189"/>
      <w:bookmarkEnd w:id="329"/>
      <w:r>
        <w:t>Enemies of Thieves Cave</w:t>
      </w:r>
      <w:bookmarkEnd w:id="330"/>
    </w:p>
    <w:p w14:paraId="59EB910A"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Vampire Bat.</w:t>
      </w:r>
    </w:p>
    <w:p w14:paraId="3D280C18"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Wererat.</w:t>
      </w:r>
    </w:p>
    <w:p w14:paraId="4464B7EE"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Baba.</w:t>
      </w:r>
    </w:p>
    <w:p w14:paraId="66F0FCAD"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Wall Genie</w:t>
      </w:r>
    </w:p>
    <w:p w14:paraId="461A632C" w14:textId="77777777" w:rsidR="003361E2" w:rsidRDefault="00000000">
      <w:pPr>
        <w:numPr>
          <w:ilvl w:val="0"/>
          <w:numId w:val="19"/>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Falling Stalagmite</w:t>
      </w:r>
    </w:p>
    <w:p w14:paraId="7D5B5F27" w14:textId="77777777" w:rsidR="003361E2" w:rsidRDefault="003361E2">
      <w:pPr>
        <w:spacing w:after="0"/>
        <w:rPr>
          <w:rFonts w:ascii="Times New Roman" w:eastAsia="Times New Roman" w:hAnsi="Times New Roman" w:cs="Times New Roman"/>
        </w:rPr>
      </w:pPr>
    </w:p>
    <w:p w14:paraId="355E69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cave is littered with traps which will take half your party's HP or poison everyone in your party. Trap names:</w:t>
      </w:r>
    </w:p>
    <w:p w14:paraId="01EF45BA" w14:textId="77777777" w:rsidR="003361E2" w:rsidRDefault="00000000">
      <w:pPr>
        <w:numPr>
          <w:ilvl w:val="0"/>
          <w:numId w:val="2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Poison needle.</w:t>
      </w:r>
    </w:p>
    <w:p w14:paraId="5352956F" w14:textId="77777777" w:rsidR="003361E2" w:rsidRDefault="00000000">
      <w:pPr>
        <w:numPr>
          <w:ilvl w:val="0"/>
          <w:numId w:val="20"/>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Foot Trap.</w:t>
      </w:r>
    </w:p>
    <w:p w14:paraId="223BAB41" w14:textId="77777777" w:rsidR="003361E2" w:rsidRDefault="003361E2">
      <w:pPr>
        <w:spacing w:after="0"/>
        <w:rPr>
          <w:rFonts w:ascii="Times New Roman" w:eastAsia="Times New Roman" w:hAnsi="Times New Roman" w:cs="Times New Roman"/>
        </w:rPr>
      </w:pPr>
    </w:p>
    <w:p w14:paraId="6625A49E" w14:textId="77777777" w:rsidR="003361E2" w:rsidRDefault="00000000">
      <w:pPr>
        <w:spacing w:after="0"/>
        <w:rPr>
          <w:rFonts w:ascii="Times New Roman" w:eastAsia="Times New Roman" w:hAnsi="Times New Roman" w:cs="Times New Roman"/>
        </w:rPr>
      </w:pPr>
      <w:proofErr w:type="gramStart"/>
      <w:r>
        <w:rPr>
          <w:rFonts w:ascii="Times New Roman" w:eastAsia="Times New Roman" w:hAnsi="Times New Roman" w:cs="Times New Roman"/>
          <w:color w:val="000000"/>
        </w:rPr>
        <w:t>Finally</w:t>
      </w:r>
      <w:proofErr w:type="gramEnd"/>
      <w:r>
        <w:rPr>
          <w:rFonts w:ascii="Times New Roman" w:eastAsia="Times New Roman" w:hAnsi="Times New Roman" w:cs="Times New Roman"/>
          <w:color w:val="000000"/>
        </w:rPr>
        <w:t xml:space="preserve"> Augustus' party reaches the thief. He’s sleeping. Augustus party accidentally steps on a trap which causes several flying arrows to come out at the party. Augustus casts fire which incinerates the arrows in midair. The thief wakes up.</w:t>
      </w:r>
    </w:p>
    <w:p w14:paraId="4D293097" w14:textId="77777777" w:rsidR="003361E2" w:rsidRDefault="003361E2">
      <w:pPr>
        <w:spacing w:after="0"/>
        <w:rPr>
          <w:rFonts w:ascii="Times New Roman" w:eastAsia="Times New Roman" w:hAnsi="Times New Roman" w:cs="Times New Roman"/>
        </w:rPr>
      </w:pPr>
    </w:p>
    <w:p w14:paraId="4039FFF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Thief: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14:paraId="0C1DDB9C" w14:textId="77777777" w:rsidR="003361E2" w:rsidRDefault="003361E2">
      <w:pPr>
        <w:spacing w:after="0"/>
        <w:rPr>
          <w:rFonts w:ascii="Times New Roman" w:eastAsia="Times New Roman" w:hAnsi="Times New Roman" w:cs="Times New Roman"/>
        </w:rPr>
      </w:pPr>
    </w:p>
    <w:p w14:paraId="707EB594" w14:textId="77777777" w:rsidR="003361E2" w:rsidRDefault="00000000">
      <w:pPr>
        <w:pStyle w:val="Heading2"/>
      </w:pPr>
      <w:bookmarkStart w:id="331" w:name="_s3suqrwpbeh6" w:colFirst="0" w:colLast="0"/>
      <w:bookmarkStart w:id="332" w:name="_Toc189930190"/>
      <w:bookmarkEnd w:id="331"/>
      <w:r>
        <w:t>Ali Botta and the Mysterious Thief Boss</w:t>
      </w:r>
      <w:bookmarkEnd w:id="332"/>
    </w:p>
    <w:p w14:paraId="4808DA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Ali Botta is an incredibly fast robot which fights alongside the mysterious thief.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w:t>
      </w:r>
      <w:proofErr w:type="spellStart"/>
      <w:r>
        <w:rPr>
          <w:rFonts w:ascii="Times New Roman" w:eastAsia="Times New Roman" w:hAnsi="Times New Roman" w:cs="Times New Roman"/>
          <w:color w:val="000000"/>
        </w:rPr>
        <w:t>Medkits</w:t>
      </w:r>
      <w:proofErr w:type="spellEnd"/>
      <w:r>
        <w:rPr>
          <w:rFonts w:ascii="Times New Roman" w:eastAsia="Times New Roman" w:hAnsi="Times New Roman" w:cs="Times New Roman"/>
          <w:color w:val="000000"/>
        </w:rPr>
        <w:t xml:space="preserve"> that your party has acquired so you cannot heal yourself. Ali Botta is weak against Augustus “Bolt” magic. If Augustus uses magic the mysterious thief will say,</w:t>
      </w:r>
    </w:p>
    <w:p w14:paraId="16B974D1" w14:textId="77777777" w:rsidR="003361E2" w:rsidRDefault="003361E2">
      <w:pPr>
        <w:spacing w:after="0"/>
        <w:rPr>
          <w:rFonts w:ascii="Times New Roman" w:eastAsia="Times New Roman" w:hAnsi="Times New Roman" w:cs="Times New Roman"/>
        </w:rPr>
      </w:pPr>
    </w:p>
    <w:p w14:paraId="63C32D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Wow! You just used magic. I guess I’m not the only one with some tricks up my sleeve. Use it again. I want to see it again, that was amazing.</w:t>
      </w:r>
    </w:p>
    <w:p w14:paraId="51AABF7E" w14:textId="77777777" w:rsidR="003361E2" w:rsidRDefault="003361E2">
      <w:pPr>
        <w:spacing w:after="0"/>
        <w:rPr>
          <w:rFonts w:ascii="Times New Roman" w:eastAsia="Times New Roman" w:hAnsi="Times New Roman" w:cs="Times New Roman"/>
        </w:rPr>
      </w:pPr>
    </w:p>
    <w:p w14:paraId="1E8132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Augustus uses magic again,</w:t>
      </w:r>
    </w:p>
    <w:p w14:paraId="5D6E7CF4" w14:textId="77777777" w:rsidR="003361E2" w:rsidRDefault="003361E2">
      <w:pPr>
        <w:spacing w:after="0"/>
        <w:rPr>
          <w:rFonts w:ascii="Times New Roman" w:eastAsia="Times New Roman" w:hAnsi="Times New Roman" w:cs="Times New Roman"/>
        </w:rPr>
      </w:pPr>
    </w:p>
    <w:p w14:paraId="72BC74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thought magic was dead. Who are you?</w:t>
      </w:r>
    </w:p>
    <w:p w14:paraId="42D24197" w14:textId="77777777" w:rsidR="003361E2" w:rsidRDefault="003361E2">
      <w:pPr>
        <w:spacing w:after="0"/>
        <w:rPr>
          <w:rFonts w:ascii="Times New Roman" w:eastAsia="Times New Roman" w:hAnsi="Times New Roman" w:cs="Times New Roman"/>
        </w:rPr>
      </w:pPr>
    </w:p>
    <w:p w14:paraId="172B0B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defeats Ali Botta and the mysterious thief.)</w:t>
      </w:r>
    </w:p>
    <w:p w14:paraId="695BAECD" w14:textId="77777777" w:rsidR="003361E2" w:rsidRDefault="003361E2">
      <w:pPr>
        <w:spacing w:after="0"/>
        <w:rPr>
          <w:rFonts w:ascii="Times New Roman" w:eastAsia="Times New Roman" w:hAnsi="Times New Roman" w:cs="Times New Roman"/>
        </w:rPr>
      </w:pPr>
    </w:p>
    <w:p w14:paraId="7D4DE7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I’ll get back your stuff just don’t hurt me anymore.</w:t>
      </w:r>
    </w:p>
    <w:p w14:paraId="30C1C06B" w14:textId="77777777" w:rsidR="003361E2" w:rsidRDefault="003361E2">
      <w:pPr>
        <w:spacing w:after="0"/>
        <w:rPr>
          <w:rFonts w:ascii="Times New Roman" w:eastAsia="Times New Roman" w:hAnsi="Times New Roman" w:cs="Times New Roman"/>
        </w:rPr>
      </w:pPr>
    </w:p>
    <w:p w14:paraId="13FF9D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You’re good at sneaking into places, right?</w:t>
      </w:r>
    </w:p>
    <w:p w14:paraId="5059FA11" w14:textId="77777777" w:rsidR="003361E2" w:rsidRDefault="003361E2">
      <w:pPr>
        <w:spacing w:after="0"/>
        <w:rPr>
          <w:rFonts w:ascii="Times New Roman" w:eastAsia="Times New Roman" w:hAnsi="Times New Roman" w:cs="Times New Roman"/>
        </w:rPr>
      </w:pPr>
    </w:p>
    <w:p w14:paraId="26DB32C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I’m good at a lot of things so what’s it to you.</w:t>
      </w:r>
    </w:p>
    <w:p w14:paraId="42378C2E" w14:textId="77777777" w:rsidR="003361E2" w:rsidRDefault="003361E2">
      <w:pPr>
        <w:spacing w:after="0"/>
        <w:rPr>
          <w:rFonts w:ascii="Times New Roman" w:eastAsia="Times New Roman" w:hAnsi="Times New Roman" w:cs="Times New Roman"/>
        </w:rPr>
      </w:pPr>
    </w:p>
    <w:p w14:paraId="680987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see where you’re coming from Caeser. We might need his help getting in the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not getting caught.</w:t>
      </w:r>
    </w:p>
    <w:p w14:paraId="50A6857C" w14:textId="77777777" w:rsidR="003361E2" w:rsidRDefault="003361E2">
      <w:pPr>
        <w:spacing w:after="0"/>
        <w:rPr>
          <w:rFonts w:ascii="Times New Roman" w:eastAsia="Times New Roman" w:hAnsi="Times New Roman" w:cs="Times New Roman"/>
        </w:rPr>
      </w:pPr>
    </w:p>
    <w:p w14:paraId="1F5BC2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Aren’t you Reditus soldiers anyways?</w:t>
      </w:r>
    </w:p>
    <w:p w14:paraId="1E337542" w14:textId="77777777" w:rsidR="003361E2" w:rsidRDefault="003361E2">
      <w:pPr>
        <w:spacing w:after="0"/>
        <w:rPr>
          <w:rFonts w:ascii="Times New Roman" w:eastAsia="Times New Roman" w:hAnsi="Times New Roman" w:cs="Times New Roman"/>
        </w:rPr>
      </w:pPr>
    </w:p>
    <w:p w14:paraId="372635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Should we tell him?</w:t>
      </w:r>
    </w:p>
    <w:p w14:paraId="4FEBB91E" w14:textId="77777777" w:rsidR="003361E2" w:rsidRDefault="003361E2">
      <w:pPr>
        <w:spacing w:after="0"/>
        <w:rPr>
          <w:rFonts w:ascii="Times New Roman" w:eastAsia="Times New Roman" w:hAnsi="Times New Roman" w:cs="Times New Roman"/>
        </w:rPr>
      </w:pPr>
    </w:p>
    <w:p w14:paraId="212989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Why not? Nobody will believe a thief anyways? Besides, we both have something to hide. We might be able to help each other.</w:t>
      </w:r>
    </w:p>
    <w:p w14:paraId="517D2559" w14:textId="77777777" w:rsidR="003361E2" w:rsidRDefault="003361E2">
      <w:pPr>
        <w:spacing w:after="0"/>
        <w:rPr>
          <w:rFonts w:ascii="Times New Roman" w:eastAsia="Times New Roman" w:hAnsi="Times New Roman" w:cs="Times New Roman"/>
        </w:rPr>
      </w:pPr>
    </w:p>
    <w:p w14:paraId="490EBA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We’re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w:t>
      </w:r>
    </w:p>
    <w:p w14:paraId="55043BB8" w14:textId="77777777" w:rsidR="003361E2" w:rsidRDefault="003361E2">
      <w:pPr>
        <w:spacing w:after="0"/>
        <w:rPr>
          <w:rFonts w:ascii="Times New Roman" w:eastAsia="Times New Roman" w:hAnsi="Times New Roman" w:cs="Times New Roman"/>
        </w:rPr>
      </w:pPr>
    </w:p>
    <w:p w14:paraId="1E73E8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Mysterious Thief: I don’t care what you are. What’s in it for me?</w:t>
      </w:r>
    </w:p>
    <w:p w14:paraId="5F9CC4C7" w14:textId="77777777" w:rsidR="003361E2" w:rsidRDefault="003361E2">
      <w:pPr>
        <w:spacing w:after="0"/>
        <w:rPr>
          <w:rFonts w:ascii="Times New Roman" w:eastAsia="Times New Roman" w:hAnsi="Times New Roman" w:cs="Times New Roman"/>
        </w:rPr>
      </w:pPr>
    </w:p>
    <w:p w14:paraId="1C35E6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won’t tell the authorities about your hideout. Plus, if you come with us, whatever booty you can steal along the way is yours. You know the main continent is rife with booty.</w:t>
      </w:r>
    </w:p>
    <w:p w14:paraId="5ACA3FAD" w14:textId="77777777" w:rsidR="003361E2" w:rsidRDefault="003361E2">
      <w:pPr>
        <w:spacing w:after="0"/>
        <w:rPr>
          <w:rFonts w:ascii="Times New Roman" w:eastAsia="Times New Roman" w:hAnsi="Times New Roman" w:cs="Times New Roman"/>
        </w:rPr>
      </w:pPr>
    </w:p>
    <w:p w14:paraId="1BF9B8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Mysterious Thief: I love booty. It’s my dream to buy a home for my mother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get out of this filthy place. If it wasn’t for my thievery my mother would have to do prostitute work and that’s the last thing I want in this world. I’m in. Just wait one day so I can repair Ali Botta and then we’ll be on our way. My name is Jester Cole. It’s a pleasure to meet you. He turns to Theresa. And it’s especially a pleasure to meet you.</w:t>
      </w:r>
    </w:p>
    <w:p w14:paraId="56343C7C" w14:textId="77777777" w:rsidR="003361E2" w:rsidRDefault="003361E2">
      <w:pPr>
        <w:spacing w:after="0"/>
        <w:rPr>
          <w:rFonts w:ascii="Times New Roman" w:eastAsia="Times New Roman" w:hAnsi="Times New Roman" w:cs="Times New Roman"/>
        </w:rPr>
      </w:pPr>
    </w:p>
    <w:p w14:paraId="2D0145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Hehe.</w:t>
      </w:r>
    </w:p>
    <w:p w14:paraId="24E65500" w14:textId="77777777" w:rsidR="003361E2" w:rsidRDefault="003361E2">
      <w:pPr>
        <w:spacing w:after="0"/>
        <w:rPr>
          <w:rFonts w:ascii="Times New Roman" w:eastAsia="Times New Roman" w:hAnsi="Times New Roman" w:cs="Times New Roman"/>
        </w:rPr>
      </w:pPr>
    </w:p>
    <w:p w14:paraId="335797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(Cough): We’re newly married. It’s a pleasure to meet you.</w:t>
      </w:r>
    </w:p>
    <w:p w14:paraId="426C180B" w14:textId="77777777" w:rsidR="003361E2" w:rsidRDefault="003361E2">
      <w:pPr>
        <w:spacing w:after="0"/>
        <w:rPr>
          <w:rFonts w:ascii="Times New Roman" w:eastAsia="Times New Roman" w:hAnsi="Times New Roman" w:cs="Times New Roman"/>
        </w:rPr>
      </w:pPr>
    </w:p>
    <w:p w14:paraId="47E339A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Oh, (He blushes) looking forward to doing business with you.</w:t>
      </w:r>
    </w:p>
    <w:p w14:paraId="7326DB4F" w14:textId="77777777" w:rsidR="003361E2" w:rsidRDefault="003361E2">
      <w:pPr>
        <w:spacing w:after="0"/>
        <w:rPr>
          <w:rFonts w:ascii="Times New Roman" w:eastAsia="Times New Roman" w:hAnsi="Times New Roman" w:cs="Times New Roman"/>
        </w:rPr>
      </w:pPr>
    </w:p>
    <w:p w14:paraId="34B84F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joins the party)</w:t>
      </w:r>
    </w:p>
    <w:p w14:paraId="1DC607B9" w14:textId="77777777" w:rsidR="003361E2" w:rsidRDefault="003361E2">
      <w:pPr>
        <w:spacing w:after="0"/>
        <w:rPr>
          <w:rFonts w:ascii="Times New Roman" w:eastAsia="Times New Roman" w:hAnsi="Times New Roman" w:cs="Times New Roman"/>
        </w:rPr>
      </w:pPr>
    </w:p>
    <w:p w14:paraId="51230F22" w14:textId="77777777" w:rsidR="003361E2" w:rsidRDefault="00000000">
      <w:pPr>
        <w:pStyle w:val="Heading2"/>
      </w:pPr>
      <w:bookmarkStart w:id="333" w:name="_2ny6svahdv5i" w:colFirst="0" w:colLast="0"/>
      <w:bookmarkStart w:id="334" w:name="_Toc189930191"/>
      <w:bookmarkEnd w:id="333"/>
      <w:r>
        <w:t>Jester Skills</w:t>
      </w:r>
      <w:bookmarkEnd w:id="334"/>
    </w:p>
    <w:p w14:paraId="49087DC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Attacks with knives and has high agility.</w:t>
      </w:r>
    </w:p>
    <w:p w14:paraId="65CDB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1EE7D97D"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Steal-steals items from enemies</w:t>
      </w:r>
    </w:p>
    <w:p w14:paraId="3F8F4011"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Ali Botta- a robot who fights for the party.  Can be used occasionally.  Will recharge between uses.</w:t>
      </w:r>
    </w:p>
    <w:p w14:paraId="759993BB"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Deceive-creates an illusion of a single person of the party which will allow them to dodge attacks.</w:t>
      </w:r>
    </w:p>
    <w:p w14:paraId="1FC558AF" w14:textId="77777777" w:rsidR="003361E2" w:rsidRDefault="00000000">
      <w:pPr>
        <w:numPr>
          <w:ilvl w:val="0"/>
          <w:numId w:val="21"/>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During open world exploring the player can now unlock locked chests.</w:t>
      </w:r>
    </w:p>
    <w:p w14:paraId="70E7ECD7" w14:textId="77777777" w:rsidR="003361E2" w:rsidRDefault="003361E2">
      <w:pPr>
        <w:spacing w:after="0"/>
        <w:rPr>
          <w:rFonts w:ascii="Times New Roman" w:eastAsia="Times New Roman" w:hAnsi="Times New Roman" w:cs="Times New Roman"/>
        </w:rPr>
      </w:pPr>
    </w:p>
    <w:p w14:paraId="0C75E7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wakes up in the morning.)</w:t>
      </w:r>
    </w:p>
    <w:p w14:paraId="225001DD" w14:textId="77777777" w:rsidR="003361E2" w:rsidRDefault="003361E2">
      <w:pPr>
        <w:spacing w:after="0"/>
        <w:rPr>
          <w:rFonts w:ascii="Times New Roman" w:eastAsia="Times New Roman" w:hAnsi="Times New Roman" w:cs="Times New Roman"/>
        </w:rPr>
      </w:pPr>
    </w:p>
    <w:p w14:paraId="726431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bought a couple of uniforms just in case. Here take this.</w:t>
      </w:r>
    </w:p>
    <w:p w14:paraId="08D2DB79" w14:textId="77777777" w:rsidR="003361E2" w:rsidRDefault="003361E2">
      <w:pPr>
        <w:spacing w:after="0"/>
        <w:rPr>
          <w:rFonts w:ascii="Times New Roman" w:eastAsia="Times New Roman" w:hAnsi="Times New Roman" w:cs="Times New Roman"/>
        </w:rPr>
      </w:pPr>
    </w:p>
    <w:p w14:paraId="1C3A5C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get a plan on how to get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without them knowing that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I’m sure your posters are everywhere. Everyone knows what happened but not exactly how. How did you manage to defeat the Reditus' best soldiers?</w:t>
      </w:r>
    </w:p>
    <w:p w14:paraId="06069531" w14:textId="77777777" w:rsidR="003361E2" w:rsidRDefault="003361E2">
      <w:pPr>
        <w:spacing w:after="0"/>
        <w:rPr>
          <w:rFonts w:ascii="Times New Roman" w:eastAsia="Times New Roman" w:hAnsi="Times New Roman" w:cs="Times New Roman"/>
        </w:rPr>
      </w:pPr>
    </w:p>
    <w:p w14:paraId="45962A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In time you will find out. Our plan was to wear these uniforms and hope that it allows us to pass through the checkpoint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w:t>
      </w:r>
    </w:p>
    <w:p w14:paraId="2CDCF516" w14:textId="77777777" w:rsidR="003361E2" w:rsidRDefault="003361E2">
      <w:pPr>
        <w:spacing w:after="0"/>
        <w:rPr>
          <w:rFonts w:ascii="Times New Roman" w:eastAsia="Times New Roman" w:hAnsi="Times New Roman" w:cs="Times New Roman"/>
        </w:rPr>
      </w:pPr>
    </w:p>
    <w:p w14:paraId="33B326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What are you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do when they ask for your ID? Forget the uniforms, they’ll just draw attention to yourselves. Those uniforms will work in Zen and Hamilton, but not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I’ll get you in.</w:t>
      </w:r>
    </w:p>
    <w:p w14:paraId="7ADFCB4E" w14:textId="77777777" w:rsidR="003361E2" w:rsidRDefault="003361E2">
      <w:pPr>
        <w:spacing w:after="0"/>
        <w:rPr>
          <w:rFonts w:ascii="Times New Roman" w:eastAsia="Times New Roman" w:hAnsi="Times New Roman" w:cs="Times New Roman"/>
        </w:rPr>
      </w:pPr>
    </w:p>
    <w:p w14:paraId="768777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what’s your plan?</w:t>
      </w:r>
    </w:p>
    <w:p w14:paraId="45F9C56E" w14:textId="77777777" w:rsidR="003361E2" w:rsidRDefault="003361E2">
      <w:pPr>
        <w:spacing w:after="0"/>
        <w:rPr>
          <w:rFonts w:ascii="Times New Roman" w:eastAsia="Times New Roman" w:hAnsi="Times New Roman" w:cs="Times New Roman"/>
        </w:rPr>
      </w:pPr>
    </w:p>
    <w:p w14:paraId="1A17E6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make a diversion and you sneak inside.</w:t>
      </w:r>
    </w:p>
    <w:p w14:paraId="21FE1826" w14:textId="77777777" w:rsidR="003361E2" w:rsidRDefault="003361E2">
      <w:pPr>
        <w:spacing w:after="0"/>
        <w:rPr>
          <w:rFonts w:ascii="Times New Roman" w:eastAsia="Times New Roman" w:hAnsi="Times New Roman" w:cs="Times New Roman"/>
        </w:rPr>
      </w:pPr>
    </w:p>
    <w:p w14:paraId="2BF11C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kind of diversion?</w:t>
      </w:r>
    </w:p>
    <w:p w14:paraId="5BEBE59A" w14:textId="77777777" w:rsidR="003361E2" w:rsidRDefault="003361E2">
      <w:pPr>
        <w:spacing w:after="0"/>
        <w:rPr>
          <w:rFonts w:ascii="Times New Roman" w:eastAsia="Times New Roman" w:hAnsi="Times New Roman" w:cs="Times New Roman"/>
        </w:rPr>
      </w:pPr>
    </w:p>
    <w:p w14:paraId="03D437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 got a friend in Hamilton who owes me a favor so we go there first then we go 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Understand? You get to watch some of my magic. I’m not the only one who can do tricks.</w:t>
      </w:r>
    </w:p>
    <w:p w14:paraId="7F512CC9" w14:textId="77777777" w:rsidR="003361E2" w:rsidRDefault="003361E2">
      <w:pPr>
        <w:spacing w:after="0"/>
        <w:rPr>
          <w:rFonts w:ascii="Times New Roman" w:eastAsia="Times New Roman" w:hAnsi="Times New Roman" w:cs="Times New Roman"/>
        </w:rPr>
      </w:pPr>
    </w:p>
    <w:p w14:paraId="6830224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All right, Hamilton it is.</w:t>
      </w:r>
    </w:p>
    <w:p w14:paraId="199F5F4D" w14:textId="77777777" w:rsidR="003361E2" w:rsidRDefault="003361E2">
      <w:pPr>
        <w:spacing w:after="0"/>
        <w:rPr>
          <w:rFonts w:ascii="Times New Roman" w:eastAsia="Times New Roman" w:hAnsi="Times New Roman" w:cs="Times New Roman"/>
        </w:rPr>
      </w:pPr>
    </w:p>
    <w:p w14:paraId="1217C3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pulls Augustus aside.)</w:t>
      </w:r>
    </w:p>
    <w:p w14:paraId="34A928AA" w14:textId="77777777" w:rsidR="003361E2" w:rsidRDefault="003361E2">
      <w:pPr>
        <w:spacing w:after="0"/>
        <w:rPr>
          <w:rFonts w:ascii="Times New Roman" w:eastAsia="Times New Roman" w:hAnsi="Times New Roman" w:cs="Times New Roman"/>
        </w:rPr>
      </w:pPr>
    </w:p>
    <w:p w14:paraId="5889DC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Are you sure you can trust this guy's father?</w:t>
      </w:r>
    </w:p>
    <w:p w14:paraId="3BCE6D59" w14:textId="77777777" w:rsidR="003361E2" w:rsidRDefault="003361E2">
      <w:pPr>
        <w:spacing w:after="0"/>
        <w:rPr>
          <w:rFonts w:ascii="Times New Roman" w:eastAsia="Times New Roman" w:hAnsi="Times New Roman" w:cs="Times New Roman"/>
        </w:rPr>
      </w:pPr>
    </w:p>
    <w:p w14:paraId="7945D2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he smells profit. I don’t think he’d turn down a chance for good booty. And I intend to help him towards that goal as much as I can.</w:t>
      </w:r>
    </w:p>
    <w:p w14:paraId="069F3F03" w14:textId="77777777" w:rsidR="003361E2" w:rsidRDefault="003361E2">
      <w:pPr>
        <w:spacing w:after="0"/>
        <w:rPr>
          <w:rFonts w:ascii="Times New Roman" w:eastAsia="Times New Roman" w:hAnsi="Times New Roman" w:cs="Times New Roman"/>
        </w:rPr>
      </w:pPr>
    </w:p>
    <w:p w14:paraId="264109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will now be able to steal from </w:t>
      </w:r>
      <w:proofErr w:type="gramStart"/>
      <w:r>
        <w:rPr>
          <w:rFonts w:ascii="Times New Roman" w:eastAsia="Times New Roman" w:hAnsi="Times New Roman" w:cs="Times New Roman"/>
          <w:color w:val="000000"/>
        </w:rPr>
        <w:t>NPC’s</w:t>
      </w:r>
      <w:proofErr w:type="gramEnd"/>
      <w:r>
        <w:rPr>
          <w:rFonts w:ascii="Times New Roman" w:eastAsia="Times New Roman" w:hAnsi="Times New Roman" w:cs="Times New Roman"/>
          <w:color w:val="000000"/>
        </w:rPr>
        <w:t xml:space="preserve"> on the map, but the player should be careful, if they are caught too many times they will be arrested and half their money will be taken away.)</w:t>
      </w:r>
    </w:p>
    <w:p w14:paraId="280D51DE" w14:textId="77777777" w:rsidR="003361E2" w:rsidRDefault="00000000">
      <w:pPr>
        <w:pStyle w:val="Heading1"/>
      </w:pPr>
      <w:bookmarkStart w:id="335" w:name="_z80insw9vn0s" w:colFirst="0" w:colLast="0"/>
      <w:bookmarkStart w:id="336" w:name="_Toc189930192"/>
      <w:bookmarkEnd w:id="335"/>
      <w:r>
        <w:lastRenderedPageBreak/>
        <w:t>Hamilton</w:t>
      </w:r>
      <w:bookmarkEnd w:id="336"/>
    </w:p>
    <w:p w14:paraId="220A7529" w14:textId="77777777" w:rsidR="003361E2" w:rsidRDefault="00000000">
      <w:pPr>
        <w:pStyle w:val="Heading2"/>
      </w:pPr>
      <w:bookmarkStart w:id="337" w:name="_x1kvfqeogz2x" w:colFirst="0" w:colLast="0"/>
      <w:bookmarkStart w:id="338" w:name="_Toc189930193"/>
      <w:bookmarkEnd w:id="337"/>
      <w:r>
        <w:t>People of Hamilton</w:t>
      </w:r>
      <w:bookmarkEnd w:id="338"/>
    </w:p>
    <w:p w14:paraId="063D72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can enter Hamilton before they meet Jester. The only difference is if they enter Hamilton with Jester story events will begin.)</w:t>
      </w:r>
    </w:p>
    <w:p w14:paraId="7E631799" w14:textId="77777777" w:rsidR="003361E2" w:rsidRDefault="003361E2">
      <w:pPr>
        <w:spacing w:after="0"/>
        <w:rPr>
          <w:rFonts w:ascii="Times New Roman" w:eastAsia="Times New Roman" w:hAnsi="Times New Roman" w:cs="Times New Roman"/>
        </w:rPr>
      </w:pPr>
    </w:p>
    <w:p w14:paraId="3A8D40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You must be looking for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The coast is clear here. We haven’t seen any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attempt to enter our city since your defeat at their camp. We still can’t figure out how a bunch of sheepherders and goat bangers managed to best the top army in the world.</w:t>
      </w:r>
    </w:p>
    <w:p w14:paraId="57F4C6F0" w14:textId="77777777" w:rsidR="003361E2" w:rsidRDefault="003361E2">
      <w:pPr>
        <w:spacing w:after="0"/>
        <w:rPr>
          <w:rFonts w:ascii="Times New Roman" w:eastAsia="Times New Roman" w:hAnsi="Times New Roman" w:cs="Times New Roman"/>
        </w:rPr>
      </w:pPr>
    </w:p>
    <w:p w14:paraId="6480C1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2: Yes, it still behooves me. Are you sure you men weren’t busy at the brothels the night before drinking up all the liquor in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It must’ve been your hangovers that led to your defeat. Don’t worry the mayor here is still loyal to your cause. We still haven’t forgotten what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did to our great </w:t>
      </w:r>
      <w:proofErr w:type="spellStart"/>
      <w:r>
        <w:rPr>
          <w:rFonts w:ascii="Times New Roman" w:eastAsia="Times New Roman" w:hAnsi="Times New Roman" w:cs="Times New Roman"/>
          <w:color w:val="000000"/>
        </w:rPr>
        <w:t>great</w:t>
      </w:r>
      <w:proofErr w:type="spellEnd"/>
      <w:r>
        <w:rPr>
          <w:rFonts w:ascii="Times New Roman" w:eastAsia="Times New Roman" w:hAnsi="Times New Roman" w:cs="Times New Roman"/>
          <w:color w:val="000000"/>
        </w:rPr>
        <w:t xml:space="preserve"> grandfathers.</w:t>
      </w:r>
    </w:p>
    <w:p w14:paraId="3A865D35" w14:textId="77777777" w:rsidR="003361E2" w:rsidRDefault="003361E2">
      <w:pPr>
        <w:spacing w:after="0"/>
        <w:rPr>
          <w:rFonts w:ascii="Times New Roman" w:eastAsia="Times New Roman" w:hAnsi="Times New Roman" w:cs="Times New Roman"/>
        </w:rPr>
      </w:pPr>
    </w:p>
    <w:p w14:paraId="4FB286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underestimated their strength. They’re more than just sheepherders and goat bangers. They are great warriors who used tactics we’ve never seen before. You should be afraid of them because they are coming.</w:t>
      </w:r>
    </w:p>
    <w:p w14:paraId="0EF12507" w14:textId="77777777" w:rsidR="003361E2" w:rsidRDefault="003361E2">
      <w:pPr>
        <w:spacing w:after="0"/>
        <w:rPr>
          <w:rFonts w:ascii="Times New Roman" w:eastAsia="Times New Roman" w:hAnsi="Times New Roman" w:cs="Times New Roman"/>
        </w:rPr>
      </w:pPr>
    </w:p>
    <w:p w14:paraId="542628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I’m shaking like a barefoot whore in the coldest winter of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I heard they had this huge statue of their god which they walk around all goddamn day. Sounds like a bunch of crazies. If I’m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walk around something all day it better have big kitties and a nice ass.</w:t>
      </w:r>
    </w:p>
    <w:p w14:paraId="56FA0C95" w14:textId="77777777" w:rsidR="003361E2" w:rsidRDefault="003361E2">
      <w:pPr>
        <w:spacing w:after="0"/>
        <w:rPr>
          <w:rFonts w:ascii="Times New Roman" w:eastAsia="Times New Roman" w:hAnsi="Times New Roman" w:cs="Times New Roman"/>
        </w:rPr>
      </w:pPr>
    </w:p>
    <w:p w14:paraId="51C1A4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Hamilton Guard 2: Hell yes.</w:t>
      </w:r>
    </w:p>
    <w:p w14:paraId="0CD8F29A" w14:textId="77777777" w:rsidR="003361E2" w:rsidRDefault="003361E2">
      <w:pPr>
        <w:spacing w:after="0"/>
        <w:rPr>
          <w:rFonts w:ascii="Times New Roman" w:eastAsia="Times New Roman" w:hAnsi="Times New Roman" w:cs="Times New Roman"/>
        </w:rPr>
      </w:pPr>
    </w:p>
    <w:p w14:paraId="79DFA3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(Is getting frustrated): Their god is </w:t>
      </w:r>
      <w:proofErr w:type="gramStart"/>
      <w:r>
        <w:rPr>
          <w:rFonts w:ascii="Times New Roman" w:eastAsia="Times New Roman" w:hAnsi="Times New Roman" w:cs="Times New Roman"/>
          <w:color w:val="000000"/>
        </w:rPr>
        <w:t>real,</w:t>
      </w:r>
      <w:proofErr w:type="gramEnd"/>
      <w:r>
        <w:rPr>
          <w:rFonts w:ascii="Times New Roman" w:eastAsia="Times New Roman" w:hAnsi="Times New Roman" w:cs="Times New Roman"/>
          <w:color w:val="000000"/>
        </w:rPr>
        <w:t xml:space="preserve"> we saw it that day. He went out before them and destroyed some of our strongest soldiers.</w:t>
      </w:r>
    </w:p>
    <w:p w14:paraId="139285D6" w14:textId="77777777" w:rsidR="003361E2" w:rsidRDefault="003361E2">
      <w:pPr>
        <w:spacing w:after="0"/>
        <w:rPr>
          <w:rFonts w:ascii="Times New Roman" w:eastAsia="Times New Roman" w:hAnsi="Times New Roman" w:cs="Times New Roman"/>
        </w:rPr>
      </w:pPr>
    </w:p>
    <w:p w14:paraId="772510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Hamilton Guard 1: Enough talk to these crazy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Get on into Hamilton and do your business. Our shops sell some unique combat items that might help you on your way. Welcome to Hamilton gentlemen.</w:t>
      </w:r>
    </w:p>
    <w:p w14:paraId="6408FD11" w14:textId="77777777" w:rsidR="003361E2" w:rsidRDefault="003361E2">
      <w:pPr>
        <w:spacing w:after="0"/>
        <w:rPr>
          <w:rFonts w:ascii="Times New Roman" w:eastAsia="Times New Roman" w:hAnsi="Times New Roman" w:cs="Times New Roman"/>
        </w:rPr>
      </w:pPr>
    </w:p>
    <w:p w14:paraId="47E162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Lady on the street: I’m saving money to go 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I want to get off this horrible continent and away from those horrible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This has to be the most backwards place in all of Gaia.</w:t>
      </w:r>
    </w:p>
    <w:p w14:paraId="2C8C7C80" w14:textId="77777777" w:rsidR="003361E2" w:rsidRDefault="003361E2">
      <w:pPr>
        <w:spacing w:after="0"/>
        <w:rPr>
          <w:rFonts w:ascii="Times New Roman" w:eastAsia="Times New Roman" w:hAnsi="Times New Roman" w:cs="Times New Roman"/>
        </w:rPr>
      </w:pPr>
    </w:p>
    <w:p w14:paraId="2491169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on the street: My son just enlisted with the Reditus. I hope he’s okay after their defeat at the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Camp.</w:t>
      </w:r>
    </w:p>
    <w:p w14:paraId="6D1C5B65" w14:textId="77777777" w:rsidR="003361E2" w:rsidRDefault="003361E2">
      <w:pPr>
        <w:spacing w:after="0"/>
        <w:rPr>
          <w:rFonts w:ascii="Times New Roman" w:eastAsia="Times New Roman" w:hAnsi="Times New Roman" w:cs="Times New Roman"/>
        </w:rPr>
      </w:pPr>
    </w:p>
    <w:p w14:paraId="73EB28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Trader: I’ll trade you one </w:t>
      </w:r>
      <w:proofErr w:type="spellStart"/>
      <w:r>
        <w:rPr>
          <w:rFonts w:ascii="Times New Roman" w:eastAsia="Times New Roman" w:hAnsi="Times New Roman" w:cs="Times New Roman"/>
          <w:color w:val="000000"/>
        </w:rPr>
        <w:t>medkit</w:t>
      </w:r>
      <w:proofErr w:type="spellEnd"/>
      <w:r>
        <w:rPr>
          <w:rFonts w:ascii="Times New Roman" w:eastAsia="Times New Roman" w:hAnsi="Times New Roman" w:cs="Times New Roman"/>
          <w:color w:val="000000"/>
        </w:rPr>
        <w:t xml:space="preserve"> for a Rabid Rabbit Skin.</w:t>
      </w:r>
    </w:p>
    <w:p w14:paraId="1F8CFF76" w14:textId="77777777" w:rsidR="003361E2" w:rsidRDefault="003361E2">
      <w:pPr>
        <w:spacing w:after="0"/>
        <w:rPr>
          <w:rFonts w:ascii="Times New Roman" w:eastAsia="Times New Roman" w:hAnsi="Times New Roman" w:cs="Times New Roman"/>
        </w:rPr>
      </w:pPr>
    </w:p>
    <w:p w14:paraId="7F3107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How can those people survive in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That place has been devoid of life since the </w:t>
      </w:r>
      <w:proofErr w:type="spellStart"/>
      <w:r>
        <w:rPr>
          <w:rFonts w:ascii="Times New Roman" w:eastAsia="Times New Roman" w:hAnsi="Times New Roman" w:cs="Times New Roman"/>
          <w:color w:val="000000"/>
        </w:rPr>
        <w:t>Magicius</w:t>
      </w:r>
      <w:proofErr w:type="spellEnd"/>
      <w:r>
        <w:rPr>
          <w:rFonts w:ascii="Times New Roman" w:eastAsia="Times New Roman" w:hAnsi="Times New Roman" w:cs="Times New Roman"/>
          <w:color w:val="000000"/>
        </w:rPr>
        <w:t xml:space="preserve"> Wars. It’s a shame we have to share the same </w:t>
      </w:r>
      <w:r>
        <w:rPr>
          <w:rFonts w:ascii="Times New Roman" w:eastAsia="Times New Roman" w:hAnsi="Times New Roman" w:cs="Times New Roman"/>
          <w:color w:val="000000"/>
        </w:rPr>
        <w:lastRenderedPageBreak/>
        <w:t>continent with these people. The Reditus should have wiped them out when they had the chance.</w:t>
      </w:r>
    </w:p>
    <w:p w14:paraId="1702CE81" w14:textId="77777777" w:rsidR="003361E2" w:rsidRDefault="003361E2">
      <w:pPr>
        <w:spacing w:after="0"/>
        <w:rPr>
          <w:rFonts w:ascii="Times New Roman" w:eastAsia="Times New Roman" w:hAnsi="Times New Roman" w:cs="Times New Roman"/>
        </w:rPr>
      </w:pPr>
    </w:p>
    <w:p w14:paraId="61B8F3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husband: Well, with the war between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brewing in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on the rise. The world is looking more dangerous than it ever has before. I think I’ll send my child to the mainland for education.</w:t>
      </w:r>
    </w:p>
    <w:p w14:paraId="0F66DC8D" w14:textId="77777777" w:rsidR="003361E2" w:rsidRDefault="003361E2">
      <w:pPr>
        <w:spacing w:after="0"/>
        <w:rPr>
          <w:rFonts w:ascii="Times New Roman" w:eastAsia="Times New Roman" w:hAnsi="Times New Roman" w:cs="Times New Roman"/>
        </w:rPr>
      </w:pPr>
    </w:p>
    <w:p w14:paraId="7827D32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Woman cooking and home child: I don’t want to study in the mainland. All my friends are here.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or not, I’m staying here.</w:t>
      </w:r>
    </w:p>
    <w:p w14:paraId="2ADB84E3" w14:textId="77777777" w:rsidR="003361E2" w:rsidRDefault="003361E2">
      <w:pPr>
        <w:spacing w:after="0"/>
        <w:rPr>
          <w:rFonts w:ascii="Times New Roman" w:eastAsia="Times New Roman" w:hAnsi="Times New Roman" w:cs="Times New Roman"/>
        </w:rPr>
      </w:pPr>
    </w:p>
    <w:p w14:paraId="4285C1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 owner: Reditus soldiers, finally I’ll get some good business.</w:t>
      </w:r>
    </w:p>
    <w:p w14:paraId="205DE8FB" w14:textId="77777777" w:rsidR="003361E2" w:rsidRDefault="003361E2">
      <w:pPr>
        <w:spacing w:after="0"/>
        <w:rPr>
          <w:rFonts w:ascii="Times New Roman" w:eastAsia="Times New Roman" w:hAnsi="Times New Roman" w:cs="Times New Roman"/>
        </w:rPr>
      </w:pPr>
    </w:p>
    <w:p w14:paraId="4DBF9A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Bartender: My bar is not as happening as the one in Zen, but we have a good selection of beer for you to try. First one is on the house. Which one would you like?</w:t>
      </w:r>
    </w:p>
    <w:p w14:paraId="4A9B19B4"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Business Bright</w:t>
      </w:r>
    </w:p>
    <w:p w14:paraId="3B35EFB9" w14:textId="77777777" w:rsidR="003361E2" w:rsidRDefault="00000000">
      <w:pPr>
        <w:numPr>
          <w:ilvl w:val="0"/>
          <w:numId w:val="22"/>
        </w:num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Felnis’s</w:t>
      </w:r>
      <w:proofErr w:type="spellEnd"/>
      <w:r>
        <w:rPr>
          <w:rFonts w:ascii="Times New Roman" w:eastAsia="Times New Roman" w:hAnsi="Times New Roman" w:cs="Times New Roman"/>
          <w:color w:val="000000"/>
        </w:rPr>
        <w:t xml:space="preserve"> Plague</w:t>
      </w:r>
    </w:p>
    <w:p w14:paraId="1F3A642D"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Crystal Corydon Deus</w:t>
      </w:r>
    </w:p>
    <w:p w14:paraId="1E21CF44"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White Knight</w:t>
      </w:r>
    </w:p>
    <w:p w14:paraId="12193108" w14:textId="77777777" w:rsidR="003361E2" w:rsidRDefault="00000000">
      <w:pPr>
        <w:numPr>
          <w:ilvl w:val="0"/>
          <w:numId w:val="22"/>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Cid’s Special</w:t>
      </w:r>
    </w:p>
    <w:p w14:paraId="6B7AC4C3" w14:textId="77777777" w:rsidR="003361E2" w:rsidRDefault="003361E2">
      <w:pPr>
        <w:spacing w:after="240"/>
        <w:rPr>
          <w:rFonts w:ascii="Times New Roman" w:eastAsia="Times New Roman" w:hAnsi="Times New Roman" w:cs="Times New Roman"/>
        </w:rPr>
      </w:pPr>
    </w:p>
    <w:p w14:paraId="5FDB6A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Waitress: I put in papers to become a waitress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but I’m still waiting for their approval.</w:t>
      </w:r>
    </w:p>
    <w:p w14:paraId="7F88B599" w14:textId="77777777" w:rsidR="003361E2" w:rsidRDefault="003361E2">
      <w:pPr>
        <w:spacing w:after="0"/>
        <w:rPr>
          <w:rFonts w:ascii="Times New Roman" w:eastAsia="Times New Roman" w:hAnsi="Times New Roman" w:cs="Times New Roman"/>
        </w:rPr>
      </w:pPr>
    </w:p>
    <w:p w14:paraId="3AABBB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at a bar: The bartender brews his own beer. It’s the best in the Southern Continent.</w:t>
      </w:r>
    </w:p>
    <w:p w14:paraId="693D313E" w14:textId="77777777" w:rsidR="003361E2" w:rsidRDefault="003361E2">
      <w:pPr>
        <w:spacing w:after="0"/>
        <w:rPr>
          <w:rFonts w:ascii="Times New Roman" w:eastAsia="Times New Roman" w:hAnsi="Times New Roman" w:cs="Times New Roman"/>
        </w:rPr>
      </w:pPr>
    </w:p>
    <w:p w14:paraId="6B9701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Armorer: We make weapons and armor and sell it at a wholesale rate to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What would you like? Since you’re Reditus soldiers I will give you a discount.</w:t>
      </w:r>
    </w:p>
    <w:p w14:paraId="1B14D32C" w14:textId="77777777" w:rsidR="003361E2" w:rsidRDefault="003361E2">
      <w:pPr>
        <w:spacing w:after="0"/>
        <w:rPr>
          <w:rFonts w:ascii="Times New Roman" w:eastAsia="Times New Roman" w:hAnsi="Times New Roman" w:cs="Times New Roman"/>
        </w:rPr>
      </w:pPr>
    </w:p>
    <w:p w14:paraId="08F5FE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sitting on a bench in the street: I heard in Tandoor they have a racing track where you can gamble on Kwehs. I wouldn’t mind going and seeing that but I can’t get proper papers to get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Hey, you’re Reditus soldiers. You think you can help me to get papers so they’ll let me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I’ll pay whatever you like.</w:t>
      </w:r>
    </w:p>
    <w:p w14:paraId="60409512" w14:textId="77777777" w:rsidR="003361E2" w:rsidRDefault="003361E2">
      <w:pPr>
        <w:spacing w:after="0"/>
        <w:rPr>
          <w:rFonts w:ascii="Times New Roman" w:eastAsia="Times New Roman" w:hAnsi="Times New Roman" w:cs="Times New Roman"/>
        </w:rPr>
      </w:pPr>
    </w:p>
    <w:p w14:paraId="28A3B3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yes, Jester: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we can arrange those papers let me talk to my superior. But I need payment upfront.</w:t>
      </w:r>
    </w:p>
    <w:p w14:paraId="2B252991" w14:textId="77777777" w:rsidR="003361E2" w:rsidRDefault="003361E2">
      <w:pPr>
        <w:spacing w:after="0"/>
        <w:rPr>
          <w:rFonts w:ascii="Times New Roman" w:eastAsia="Times New Roman" w:hAnsi="Times New Roman" w:cs="Times New Roman"/>
        </w:rPr>
      </w:pPr>
    </w:p>
    <w:p w14:paraId="4BB862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sitting on a bench in the street: Yeah sure, here. (Player receives 100 G.)</w:t>
      </w:r>
    </w:p>
    <w:p w14:paraId="7B9F76B6" w14:textId="77777777" w:rsidR="003361E2" w:rsidRDefault="003361E2">
      <w:pPr>
        <w:spacing w:after="0"/>
        <w:rPr>
          <w:rFonts w:ascii="Times New Roman" w:eastAsia="Times New Roman" w:hAnsi="Times New Roman" w:cs="Times New Roman"/>
        </w:rPr>
      </w:pPr>
    </w:p>
    <w:p w14:paraId="2F9A2F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Augustus is walking away.) Augustus: Happy?</w:t>
      </w:r>
    </w:p>
    <w:p w14:paraId="49199C65" w14:textId="77777777" w:rsidR="003361E2" w:rsidRDefault="003361E2">
      <w:pPr>
        <w:spacing w:after="0"/>
        <w:rPr>
          <w:rFonts w:ascii="Times New Roman" w:eastAsia="Times New Roman" w:hAnsi="Times New Roman" w:cs="Times New Roman"/>
        </w:rPr>
      </w:pPr>
    </w:p>
    <w:p w14:paraId="7691B2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50 is yours and 50 is mine. Without your Reditus uniform my scam was doomed to fail.</w:t>
      </w:r>
    </w:p>
    <w:p w14:paraId="4E8AC91A" w14:textId="77777777" w:rsidR="003361E2" w:rsidRDefault="003361E2">
      <w:pPr>
        <w:spacing w:after="0"/>
        <w:rPr>
          <w:rFonts w:ascii="Times New Roman" w:eastAsia="Times New Roman" w:hAnsi="Times New Roman" w:cs="Times New Roman"/>
        </w:rPr>
      </w:pPr>
    </w:p>
    <w:p w14:paraId="3D51C6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 Augustus: Sir, I believe you should quit gambling and focus on your family.</w:t>
      </w:r>
    </w:p>
    <w:p w14:paraId="053A3251" w14:textId="77777777" w:rsidR="003361E2" w:rsidRDefault="003361E2">
      <w:pPr>
        <w:spacing w:after="0"/>
        <w:rPr>
          <w:rFonts w:ascii="Times New Roman" w:eastAsia="Times New Roman" w:hAnsi="Times New Roman" w:cs="Times New Roman"/>
        </w:rPr>
      </w:pPr>
    </w:p>
    <w:p w14:paraId="24A8F7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sitting on a bench in the street: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you’re right. I just wish I could get some easy money so I could buy a home quickly. I don’t like to work.</w:t>
      </w:r>
    </w:p>
    <w:p w14:paraId="013B7F1D" w14:textId="77777777" w:rsidR="003361E2" w:rsidRDefault="00000000">
      <w:pPr>
        <w:pStyle w:val="Heading2"/>
        <w:pBdr>
          <w:bottom w:val="single" w:sz="4" w:space="1" w:color="333399"/>
        </w:pBdr>
        <w:spacing w:before="300" w:after="180"/>
      </w:pPr>
      <w:bookmarkStart w:id="339" w:name="_dp0it4tb3e3x" w:colFirst="0" w:colLast="0"/>
      <w:bookmarkStart w:id="340" w:name="_Toc189930194"/>
      <w:bookmarkEnd w:id="339"/>
      <w:r>
        <w:t>Shady Man’s Fight Club</w:t>
      </w:r>
      <w:bookmarkEnd w:id="340"/>
    </w:p>
    <w:p w14:paraId="62882A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look with the Kwehs dragged in. If it isn’t Jester, the scam man of the Southern Lands. What shady work you got for me now?</w:t>
      </w:r>
    </w:p>
    <w:p w14:paraId="1CCE1FC9" w14:textId="77777777" w:rsidR="003361E2" w:rsidRDefault="003361E2">
      <w:pPr>
        <w:spacing w:after="0"/>
        <w:rPr>
          <w:rFonts w:ascii="Times New Roman" w:eastAsia="Times New Roman" w:hAnsi="Times New Roman" w:cs="Times New Roman"/>
        </w:rPr>
      </w:pPr>
    </w:p>
    <w:p w14:paraId="2AA613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just came to see how you’re doing.</w:t>
      </w:r>
    </w:p>
    <w:p w14:paraId="4045DE4D" w14:textId="77777777" w:rsidR="003361E2" w:rsidRDefault="003361E2">
      <w:pPr>
        <w:spacing w:after="0"/>
        <w:rPr>
          <w:rFonts w:ascii="Times New Roman" w:eastAsia="Times New Roman" w:hAnsi="Times New Roman" w:cs="Times New Roman"/>
        </w:rPr>
      </w:pPr>
    </w:p>
    <w:p w14:paraId="536E058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Bull shit. Since when did you give a shit about me? And what the hell are you doing in a Reditus uniform?</w:t>
      </w:r>
    </w:p>
    <w:p w14:paraId="3ED769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b/>
      </w:r>
    </w:p>
    <w:p w14:paraId="68FB3D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This is the perfect scam man. You don’t know how many people are willing to give you anything if they see you in a Reditus uniform. People will die to get into the main continent.</w:t>
      </w:r>
    </w:p>
    <w:p w14:paraId="0970111C" w14:textId="77777777" w:rsidR="003361E2" w:rsidRDefault="003361E2">
      <w:pPr>
        <w:spacing w:after="0"/>
        <w:rPr>
          <w:rFonts w:ascii="Times New Roman" w:eastAsia="Times New Roman" w:hAnsi="Times New Roman" w:cs="Times New Roman"/>
        </w:rPr>
      </w:pPr>
    </w:p>
    <w:p w14:paraId="2B4D0D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And who are your friends?</w:t>
      </w:r>
    </w:p>
    <w:p w14:paraId="460AE4E6" w14:textId="77777777" w:rsidR="003361E2" w:rsidRDefault="003361E2">
      <w:pPr>
        <w:spacing w:after="0"/>
        <w:rPr>
          <w:rFonts w:ascii="Times New Roman" w:eastAsia="Times New Roman" w:hAnsi="Times New Roman" w:cs="Times New Roman"/>
        </w:rPr>
      </w:pPr>
    </w:p>
    <w:p w14:paraId="2AFC34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And since when do you give a damn who I work with?</w:t>
      </w:r>
    </w:p>
    <w:p w14:paraId="2880AADA" w14:textId="77777777" w:rsidR="003361E2" w:rsidRDefault="003361E2">
      <w:pPr>
        <w:spacing w:after="0"/>
        <w:rPr>
          <w:rFonts w:ascii="Times New Roman" w:eastAsia="Times New Roman" w:hAnsi="Times New Roman" w:cs="Times New Roman"/>
        </w:rPr>
      </w:pPr>
    </w:p>
    <w:p w14:paraId="6B2745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You’re right.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what do you want?</w:t>
      </w:r>
    </w:p>
    <w:p w14:paraId="5CAC1823" w14:textId="77777777" w:rsidR="003361E2" w:rsidRDefault="003361E2">
      <w:pPr>
        <w:spacing w:after="0"/>
        <w:rPr>
          <w:rFonts w:ascii="Times New Roman" w:eastAsia="Times New Roman" w:hAnsi="Times New Roman" w:cs="Times New Roman"/>
        </w:rPr>
      </w:pPr>
    </w:p>
    <w:p w14:paraId="5126EF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 want papers to get into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a ticket to a ship that goes to the mainland.</w:t>
      </w:r>
    </w:p>
    <w:p w14:paraId="5DCD3333" w14:textId="77777777" w:rsidR="003361E2" w:rsidRDefault="003361E2">
      <w:pPr>
        <w:spacing w:after="0"/>
        <w:rPr>
          <w:rFonts w:ascii="Times New Roman" w:eastAsia="Times New Roman" w:hAnsi="Times New Roman" w:cs="Times New Roman"/>
        </w:rPr>
      </w:pPr>
    </w:p>
    <w:p w14:paraId="243208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That’s an expensive proposition you have for me.</w:t>
      </w:r>
    </w:p>
    <w:p w14:paraId="2E833322" w14:textId="77777777" w:rsidR="003361E2" w:rsidRDefault="003361E2">
      <w:pPr>
        <w:spacing w:after="0"/>
        <w:rPr>
          <w:rFonts w:ascii="Times New Roman" w:eastAsia="Times New Roman" w:hAnsi="Times New Roman" w:cs="Times New Roman"/>
        </w:rPr>
      </w:pPr>
    </w:p>
    <w:p w14:paraId="7A4D5C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the man who can do it, right?</w:t>
      </w:r>
    </w:p>
    <w:p w14:paraId="04F08F5D" w14:textId="77777777" w:rsidR="003361E2" w:rsidRDefault="003361E2">
      <w:pPr>
        <w:spacing w:after="0"/>
        <w:rPr>
          <w:rFonts w:ascii="Times New Roman" w:eastAsia="Times New Roman" w:hAnsi="Times New Roman" w:cs="Times New Roman"/>
        </w:rPr>
      </w:pPr>
    </w:p>
    <w:p w14:paraId="1BB886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For the right price. 100,000 G.</w:t>
      </w:r>
    </w:p>
    <w:p w14:paraId="111374EA" w14:textId="77777777" w:rsidR="003361E2" w:rsidRDefault="003361E2">
      <w:pPr>
        <w:spacing w:after="0"/>
        <w:rPr>
          <w:rFonts w:ascii="Times New Roman" w:eastAsia="Times New Roman" w:hAnsi="Times New Roman" w:cs="Times New Roman"/>
        </w:rPr>
      </w:pPr>
    </w:p>
    <w:p w14:paraId="3278F5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Is he mad?</w:t>
      </w:r>
    </w:p>
    <w:p w14:paraId="656458BB" w14:textId="77777777" w:rsidR="003361E2" w:rsidRDefault="003361E2">
      <w:pPr>
        <w:spacing w:after="0"/>
        <w:rPr>
          <w:rFonts w:ascii="Times New Roman" w:eastAsia="Times New Roman" w:hAnsi="Times New Roman" w:cs="Times New Roman"/>
        </w:rPr>
      </w:pPr>
    </w:p>
    <w:p w14:paraId="55ACF3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got this. We don’t have 100,000 G. Maybe we can offer you services in its place?</w:t>
      </w:r>
    </w:p>
    <w:p w14:paraId="670BE87E" w14:textId="77777777" w:rsidR="003361E2" w:rsidRDefault="003361E2">
      <w:pPr>
        <w:spacing w:after="0"/>
        <w:rPr>
          <w:rFonts w:ascii="Times New Roman" w:eastAsia="Times New Roman" w:hAnsi="Times New Roman" w:cs="Times New Roman"/>
        </w:rPr>
      </w:pPr>
    </w:p>
    <w:p w14:paraId="4EE304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Maybe you can. Are your friends good at fighting? My boss runs an underground fight club. Who among you is the strongest?</w:t>
      </w:r>
    </w:p>
    <w:p w14:paraId="7636ADE5" w14:textId="77777777" w:rsidR="003361E2" w:rsidRDefault="003361E2">
      <w:pPr>
        <w:spacing w:after="0"/>
        <w:rPr>
          <w:rFonts w:ascii="Times New Roman" w:eastAsia="Times New Roman" w:hAnsi="Times New Roman" w:cs="Times New Roman"/>
        </w:rPr>
      </w:pPr>
    </w:p>
    <w:p w14:paraId="2ABA16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am.</w:t>
      </w:r>
    </w:p>
    <w:p w14:paraId="40025895" w14:textId="77777777" w:rsidR="003361E2" w:rsidRDefault="003361E2">
      <w:pPr>
        <w:spacing w:after="0"/>
        <w:rPr>
          <w:rFonts w:ascii="Times New Roman" w:eastAsia="Times New Roman" w:hAnsi="Times New Roman" w:cs="Times New Roman"/>
        </w:rPr>
      </w:pPr>
    </w:p>
    <w:p w14:paraId="350D13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you dare.</w:t>
      </w:r>
    </w:p>
    <w:p w14:paraId="51C1ABEF" w14:textId="77777777" w:rsidR="003361E2" w:rsidRDefault="003361E2">
      <w:pPr>
        <w:spacing w:after="0"/>
        <w:rPr>
          <w:rFonts w:ascii="Times New Roman" w:eastAsia="Times New Roman" w:hAnsi="Times New Roman" w:cs="Times New Roman"/>
        </w:rPr>
      </w:pPr>
    </w:p>
    <w:p w14:paraId="0DEDC4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enter and fight for me and you win. I’ll arrange papers and a ticket for you, deal?</w:t>
      </w:r>
    </w:p>
    <w:p w14:paraId="75A93893" w14:textId="77777777" w:rsidR="003361E2" w:rsidRDefault="003361E2">
      <w:pPr>
        <w:spacing w:after="0"/>
        <w:rPr>
          <w:rFonts w:ascii="Times New Roman" w:eastAsia="Times New Roman" w:hAnsi="Times New Roman" w:cs="Times New Roman"/>
        </w:rPr>
      </w:pPr>
    </w:p>
    <w:p w14:paraId="77EC56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How many times do I have to win?</w:t>
      </w:r>
    </w:p>
    <w:p w14:paraId="40B53F4C" w14:textId="77777777" w:rsidR="003361E2" w:rsidRDefault="003361E2">
      <w:pPr>
        <w:spacing w:after="0"/>
        <w:rPr>
          <w:rFonts w:ascii="Times New Roman" w:eastAsia="Times New Roman" w:hAnsi="Times New Roman" w:cs="Times New Roman"/>
        </w:rPr>
      </w:pPr>
    </w:p>
    <w:p w14:paraId="044A18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Until they crown you champion. Remember this is no holds bar type of fighting. The champion,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will do whatever it takes to win. Last bout he bit off a man’s ear.</w:t>
      </w:r>
    </w:p>
    <w:p w14:paraId="2989BBEF" w14:textId="77777777" w:rsidR="003361E2" w:rsidRDefault="003361E2">
      <w:pPr>
        <w:spacing w:after="0"/>
        <w:rPr>
          <w:rFonts w:ascii="Times New Roman" w:eastAsia="Times New Roman" w:hAnsi="Times New Roman" w:cs="Times New Roman"/>
        </w:rPr>
      </w:pPr>
    </w:p>
    <w:p w14:paraId="23FB9A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has gotten into you?</w:t>
      </w:r>
    </w:p>
    <w:p w14:paraId="065F9F24" w14:textId="77777777" w:rsidR="003361E2" w:rsidRDefault="003361E2">
      <w:pPr>
        <w:spacing w:after="0"/>
        <w:rPr>
          <w:rFonts w:ascii="Times New Roman" w:eastAsia="Times New Roman" w:hAnsi="Times New Roman" w:cs="Times New Roman"/>
        </w:rPr>
      </w:pPr>
    </w:p>
    <w:p w14:paraId="1D68D8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got this, we need those papers.</w:t>
      </w:r>
    </w:p>
    <w:p w14:paraId="5A3D2DF2" w14:textId="77777777" w:rsidR="003361E2" w:rsidRDefault="003361E2">
      <w:pPr>
        <w:spacing w:after="0"/>
        <w:rPr>
          <w:rFonts w:ascii="Times New Roman" w:eastAsia="Times New Roman" w:hAnsi="Times New Roman" w:cs="Times New Roman"/>
        </w:rPr>
      </w:pPr>
    </w:p>
    <w:p w14:paraId="781892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can win this I know. Corydon Deus is with you.</w:t>
      </w:r>
    </w:p>
    <w:p w14:paraId="61ACAC73" w14:textId="77777777" w:rsidR="003361E2" w:rsidRDefault="003361E2">
      <w:pPr>
        <w:spacing w:after="0"/>
        <w:rPr>
          <w:rFonts w:ascii="Times New Roman" w:eastAsia="Times New Roman" w:hAnsi="Times New Roman" w:cs="Times New Roman"/>
        </w:rPr>
      </w:pPr>
    </w:p>
    <w:p w14:paraId="3860AB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O my Jester, you really got yourself in some deep shit now.  Regardless, a deal is a deal no matter who it’s with.  Are you in? </w:t>
      </w:r>
    </w:p>
    <w:p w14:paraId="6F9BFF94" w14:textId="77777777" w:rsidR="003361E2" w:rsidRDefault="003361E2">
      <w:pPr>
        <w:spacing w:after="0"/>
        <w:rPr>
          <w:rFonts w:ascii="Times New Roman" w:eastAsia="Times New Roman" w:hAnsi="Times New Roman" w:cs="Times New Roman"/>
        </w:rPr>
      </w:pPr>
    </w:p>
    <w:p w14:paraId="4EA8D2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in. When do I fight?</w:t>
      </w:r>
    </w:p>
    <w:p w14:paraId="3D994983" w14:textId="77777777" w:rsidR="003361E2" w:rsidRDefault="003361E2">
      <w:pPr>
        <w:spacing w:after="0"/>
        <w:rPr>
          <w:rFonts w:ascii="Times New Roman" w:eastAsia="Times New Roman" w:hAnsi="Times New Roman" w:cs="Times New Roman"/>
        </w:rPr>
      </w:pPr>
    </w:p>
    <w:p w14:paraId="3CA609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Tomorrow night. We always fight on a full moon. We believe the moon goddess gives us luck, not some dead god who destroyed the world. Let’s see if Corydon Deus can help you when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gets a hold of your ear. First things first, you need to change your clothes. I can’t have wannabe Reditus soldiers walking around in my bosses’ fight club. Until then stay at the inn.  I’ll send a girl with clothes so you can change. See you tomorrow.</w:t>
      </w:r>
    </w:p>
    <w:p w14:paraId="48C71DFC" w14:textId="77777777" w:rsidR="003361E2" w:rsidRDefault="003361E2">
      <w:pPr>
        <w:spacing w:after="0"/>
        <w:rPr>
          <w:rFonts w:ascii="Times New Roman" w:eastAsia="Times New Roman" w:hAnsi="Times New Roman" w:cs="Times New Roman"/>
        </w:rPr>
      </w:pPr>
    </w:p>
    <w:p w14:paraId="19D626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leave and stay at the inn for the fight to begin tomorrow)</w:t>
      </w:r>
    </w:p>
    <w:p w14:paraId="477D1648" w14:textId="77777777" w:rsidR="003361E2" w:rsidRDefault="003361E2">
      <w:pPr>
        <w:spacing w:after="0"/>
        <w:rPr>
          <w:rFonts w:ascii="Times New Roman" w:eastAsia="Times New Roman" w:hAnsi="Times New Roman" w:cs="Times New Roman"/>
        </w:rPr>
      </w:pPr>
    </w:p>
    <w:p w14:paraId="24CCB62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Augustus, you will quietly cast magic while Caeser is fighting to help him, but only magic that strengthens him.</w:t>
      </w:r>
    </w:p>
    <w:p w14:paraId="5C74C285" w14:textId="77777777" w:rsidR="003361E2" w:rsidRDefault="003361E2">
      <w:pPr>
        <w:spacing w:after="0"/>
        <w:rPr>
          <w:rFonts w:ascii="Times New Roman" w:eastAsia="Times New Roman" w:hAnsi="Times New Roman" w:cs="Times New Roman"/>
        </w:rPr>
      </w:pPr>
    </w:p>
    <w:p w14:paraId="065745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learns haste.)</w:t>
      </w:r>
    </w:p>
    <w:p w14:paraId="5D18E420" w14:textId="77777777" w:rsidR="003361E2" w:rsidRDefault="003361E2">
      <w:pPr>
        <w:spacing w:after="0"/>
        <w:rPr>
          <w:rFonts w:ascii="Times New Roman" w:eastAsia="Times New Roman" w:hAnsi="Times New Roman" w:cs="Times New Roman"/>
        </w:rPr>
      </w:pPr>
    </w:p>
    <w:p w14:paraId="1EF477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 take care of yourself there. We didn’t come all this way so you can die on our honeymoon.</w:t>
      </w:r>
    </w:p>
    <w:p w14:paraId="238B7FEA" w14:textId="77777777" w:rsidR="003361E2" w:rsidRDefault="003361E2">
      <w:pPr>
        <w:spacing w:after="0"/>
        <w:rPr>
          <w:rFonts w:ascii="Times New Roman" w:eastAsia="Times New Roman" w:hAnsi="Times New Roman" w:cs="Times New Roman"/>
        </w:rPr>
      </w:pPr>
    </w:p>
    <w:p w14:paraId="39B6F3B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player is ready to </w:t>
      </w:r>
      <w:proofErr w:type="gramStart"/>
      <w:r>
        <w:rPr>
          <w:rFonts w:ascii="Times New Roman" w:eastAsia="Times New Roman" w:hAnsi="Times New Roman" w:cs="Times New Roman"/>
          <w:color w:val="000000"/>
        </w:rPr>
        <w:t>fight</w:t>
      </w:r>
      <w:proofErr w:type="gramEnd"/>
      <w:r>
        <w:rPr>
          <w:rFonts w:ascii="Times New Roman" w:eastAsia="Times New Roman" w:hAnsi="Times New Roman" w:cs="Times New Roman"/>
          <w:color w:val="000000"/>
        </w:rPr>
        <w:t xml:space="preserve"> they must go to the inn and rest.)</w:t>
      </w:r>
    </w:p>
    <w:p w14:paraId="3AAFDCA4" w14:textId="77777777" w:rsidR="003361E2" w:rsidRDefault="003361E2">
      <w:pPr>
        <w:spacing w:after="0"/>
        <w:rPr>
          <w:rFonts w:ascii="Times New Roman" w:eastAsia="Times New Roman" w:hAnsi="Times New Roman" w:cs="Times New Roman"/>
        </w:rPr>
      </w:pPr>
    </w:p>
    <w:p w14:paraId="07B045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will be without his armor and weapons fighting bare handed. The player must fight many fights in order to get to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The first contestant, Little Mac, walks in the arena with a rose in his mouth. Then he throws it out of his mouth and does a funny dance. The second contestant, whose name is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says this before the fight,</w:t>
      </w:r>
    </w:p>
    <w:p w14:paraId="1063B213" w14:textId="77777777" w:rsidR="003361E2" w:rsidRDefault="003361E2">
      <w:pPr>
        <w:spacing w:after="0"/>
        <w:rPr>
          <w:rFonts w:ascii="Times New Roman" w:eastAsia="Times New Roman" w:hAnsi="Times New Roman" w:cs="Times New Roman"/>
        </w:rPr>
      </w:pPr>
    </w:p>
    <w:p w14:paraId="5BB35014"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w:t>
      </w:r>
      <w:proofErr w:type="spellStart"/>
      <w:r>
        <w:rPr>
          <w:rFonts w:ascii="Times New Roman" w:eastAsia="Times New Roman" w:hAnsi="Times New Roman" w:cs="Times New Roman"/>
          <w:color w:val="000000"/>
        </w:rPr>
        <w:t>Ooooh</w:t>
      </w:r>
      <w:proofErr w:type="spellEnd"/>
      <w:r>
        <w:rPr>
          <w:rFonts w:ascii="Times New Roman" w:eastAsia="Times New Roman" w:hAnsi="Times New Roman" w:cs="Times New Roman"/>
          <w:color w:val="000000"/>
        </w:rPr>
        <w:t>! I’m crazy! I’m going to kill you!</w:t>
      </w:r>
    </w:p>
    <w:p w14:paraId="0913EC8E" w14:textId="77777777" w:rsidR="003361E2" w:rsidRDefault="003361E2">
      <w:pPr>
        <w:spacing w:after="0"/>
        <w:rPr>
          <w:rFonts w:ascii="Times New Roman" w:eastAsia="Times New Roman" w:hAnsi="Times New Roman" w:cs="Times New Roman"/>
        </w:rPr>
      </w:pPr>
    </w:p>
    <w:p w14:paraId="5C66BC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is allowed to take a break and will wait in the restroom. Everyone is there so you can talk to them.)</w:t>
      </w:r>
    </w:p>
    <w:p w14:paraId="6C5B890B" w14:textId="77777777" w:rsidR="003361E2" w:rsidRDefault="003361E2">
      <w:pPr>
        <w:spacing w:after="0"/>
        <w:rPr>
          <w:rFonts w:ascii="Times New Roman" w:eastAsia="Times New Roman" w:hAnsi="Times New Roman" w:cs="Times New Roman"/>
        </w:rPr>
      </w:pPr>
    </w:p>
    <w:p w14:paraId="0EA54A7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doing a good job Caeser. Keep it up. Is it me or are you moving faster?</w:t>
      </w:r>
    </w:p>
    <w:p w14:paraId="76262DDD" w14:textId="77777777" w:rsidR="003361E2" w:rsidRDefault="003361E2">
      <w:pPr>
        <w:spacing w:after="0"/>
        <w:rPr>
          <w:rFonts w:ascii="Times New Roman" w:eastAsia="Times New Roman" w:hAnsi="Times New Roman" w:cs="Times New Roman"/>
        </w:rPr>
      </w:pPr>
    </w:p>
    <w:p w14:paraId="31BA5C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am, aren’t I?</w:t>
      </w:r>
    </w:p>
    <w:p w14:paraId="557916EB" w14:textId="77777777" w:rsidR="003361E2" w:rsidRDefault="003361E2">
      <w:pPr>
        <w:spacing w:after="0"/>
        <w:rPr>
          <w:rFonts w:ascii="Times New Roman" w:eastAsia="Times New Roman" w:hAnsi="Times New Roman" w:cs="Times New Roman"/>
        </w:rPr>
      </w:pPr>
    </w:p>
    <w:p w14:paraId="217114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Have you been working out?</w:t>
      </w:r>
    </w:p>
    <w:p w14:paraId="0A21F3A1" w14:textId="77777777" w:rsidR="003361E2" w:rsidRDefault="003361E2">
      <w:pPr>
        <w:spacing w:after="0"/>
        <w:rPr>
          <w:rFonts w:ascii="Times New Roman" w:eastAsia="Times New Roman" w:hAnsi="Times New Roman" w:cs="Times New Roman"/>
        </w:rPr>
      </w:pPr>
    </w:p>
    <w:p w14:paraId="538C12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 just feel the sudden rush of energy every new fight. It’s amazing I never felt anything like it in my life.</w:t>
      </w:r>
    </w:p>
    <w:p w14:paraId="3FBFB53E" w14:textId="77777777" w:rsidR="003361E2" w:rsidRDefault="003361E2">
      <w:pPr>
        <w:spacing w:after="0"/>
        <w:rPr>
          <w:rFonts w:ascii="Times New Roman" w:eastAsia="Times New Roman" w:hAnsi="Times New Roman" w:cs="Times New Roman"/>
        </w:rPr>
      </w:pPr>
    </w:p>
    <w:p w14:paraId="3898D1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Keep it up.</w:t>
      </w:r>
    </w:p>
    <w:p w14:paraId="59AA34BA" w14:textId="77777777" w:rsidR="003361E2" w:rsidRDefault="003361E2">
      <w:pPr>
        <w:spacing w:after="0"/>
        <w:rPr>
          <w:rFonts w:ascii="Times New Roman" w:eastAsia="Times New Roman" w:hAnsi="Times New Roman" w:cs="Times New Roman"/>
        </w:rPr>
      </w:pPr>
    </w:p>
    <w:p w14:paraId="71B5AE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Let me put ice on those bruises. (Theresa goes up and takes ice and comes back and puts it on Caeser's face.)</w:t>
      </w:r>
    </w:p>
    <w:p w14:paraId="620258AF" w14:textId="77777777" w:rsidR="003361E2" w:rsidRDefault="003361E2">
      <w:pPr>
        <w:spacing w:after="0"/>
        <w:rPr>
          <w:rFonts w:ascii="Times New Roman" w:eastAsia="Times New Roman" w:hAnsi="Times New Roman" w:cs="Times New Roman"/>
        </w:rPr>
      </w:pPr>
    </w:p>
    <w:p w14:paraId="0F1109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Ouch! That hurts!</w:t>
      </w:r>
    </w:p>
    <w:p w14:paraId="1BB635C5" w14:textId="77777777" w:rsidR="003361E2" w:rsidRDefault="003361E2">
      <w:pPr>
        <w:spacing w:after="0"/>
        <w:rPr>
          <w:rFonts w:ascii="Times New Roman" w:eastAsia="Times New Roman" w:hAnsi="Times New Roman" w:cs="Times New Roman"/>
        </w:rPr>
      </w:pPr>
    </w:p>
    <w:p w14:paraId="38397F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 really paid attention to our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fight training when we were younger. I just did enough to pass.</w:t>
      </w:r>
    </w:p>
    <w:p w14:paraId="10D5009E" w14:textId="77777777" w:rsidR="003361E2" w:rsidRDefault="003361E2">
      <w:pPr>
        <w:spacing w:after="0"/>
        <w:rPr>
          <w:rFonts w:ascii="Times New Roman" w:eastAsia="Times New Roman" w:hAnsi="Times New Roman" w:cs="Times New Roman"/>
        </w:rPr>
      </w:pPr>
    </w:p>
    <w:p w14:paraId="568572D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enjoy fighting. It was the only thing that I excelled at in camp. I even felt subpar at repairing drones. Dad always shouted at me because I always made mistakes. It’s our tradition to take the trade of our father, but I can never be an engineer like him.</w:t>
      </w:r>
    </w:p>
    <w:p w14:paraId="58942402" w14:textId="77777777" w:rsidR="003361E2" w:rsidRDefault="003361E2">
      <w:pPr>
        <w:spacing w:after="0"/>
        <w:rPr>
          <w:rFonts w:ascii="Times New Roman" w:eastAsia="Times New Roman" w:hAnsi="Times New Roman" w:cs="Times New Roman"/>
        </w:rPr>
      </w:pPr>
    </w:p>
    <w:p w14:paraId="463642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weren’t that bad. A little bit of time and you’d be a fine engineer.</w:t>
      </w:r>
    </w:p>
    <w:p w14:paraId="2AA250A4" w14:textId="77777777" w:rsidR="003361E2" w:rsidRDefault="003361E2">
      <w:pPr>
        <w:spacing w:after="0"/>
        <w:rPr>
          <w:rFonts w:ascii="Times New Roman" w:eastAsia="Times New Roman" w:hAnsi="Times New Roman" w:cs="Times New Roman"/>
        </w:rPr>
      </w:pPr>
    </w:p>
    <w:p w14:paraId="2FFC6E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But here I am fighting in the arena in Reditus held territory. Who’d have thought?</w:t>
      </w:r>
    </w:p>
    <w:p w14:paraId="0219DDEE" w14:textId="77777777" w:rsidR="003361E2" w:rsidRDefault="003361E2">
      <w:pPr>
        <w:spacing w:after="0"/>
        <w:rPr>
          <w:rFonts w:ascii="Times New Roman" w:eastAsia="Times New Roman" w:hAnsi="Times New Roman" w:cs="Times New Roman"/>
        </w:rPr>
      </w:pPr>
    </w:p>
    <w:p w14:paraId="3563A3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Enough talk. You </w:t>
      </w:r>
      <w:proofErr w:type="spellStart"/>
      <w:r>
        <w:rPr>
          <w:rFonts w:ascii="Times New Roman" w:eastAsia="Times New Roman" w:hAnsi="Times New Roman" w:cs="Times New Roman"/>
          <w:color w:val="000000"/>
        </w:rPr>
        <w:t>gotta</w:t>
      </w:r>
      <w:proofErr w:type="spellEnd"/>
      <w:r>
        <w:rPr>
          <w:rFonts w:ascii="Times New Roman" w:eastAsia="Times New Roman" w:hAnsi="Times New Roman" w:cs="Times New Roman"/>
          <w:color w:val="000000"/>
        </w:rPr>
        <w:t xml:space="preserve"> get your mind in the game. You’re just one fighter away from fighting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The next fighter is no joke. He won’t bite your ear off, but he’ll go for your gut and try to make you vomit. So do something when you think he’s going for your gut.</w:t>
      </w:r>
    </w:p>
    <w:p w14:paraId="4A785D54" w14:textId="77777777" w:rsidR="003361E2" w:rsidRDefault="003361E2">
      <w:pPr>
        <w:spacing w:after="0"/>
        <w:rPr>
          <w:rFonts w:ascii="Times New Roman" w:eastAsia="Times New Roman" w:hAnsi="Times New Roman" w:cs="Times New Roman"/>
        </w:rPr>
      </w:pPr>
    </w:p>
    <w:p w14:paraId="06A137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got this. I got it.</w:t>
      </w:r>
    </w:p>
    <w:p w14:paraId="71E5CC72" w14:textId="77777777" w:rsidR="003361E2" w:rsidRDefault="003361E2">
      <w:pPr>
        <w:spacing w:after="0"/>
        <w:rPr>
          <w:rFonts w:ascii="Times New Roman" w:eastAsia="Times New Roman" w:hAnsi="Times New Roman" w:cs="Times New Roman"/>
        </w:rPr>
      </w:pPr>
    </w:p>
    <w:p w14:paraId="17E114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can do this. You can do it.</w:t>
      </w:r>
    </w:p>
    <w:p w14:paraId="30E0DE1F" w14:textId="77777777" w:rsidR="003361E2" w:rsidRDefault="003361E2">
      <w:pPr>
        <w:spacing w:after="0"/>
        <w:rPr>
          <w:rFonts w:ascii="Times New Roman" w:eastAsia="Times New Roman" w:hAnsi="Times New Roman" w:cs="Times New Roman"/>
        </w:rPr>
      </w:pPr>
    </w:p>
    <w:p w14:paraId="3DB614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into the locker room.) You’re up Caeser. Go out there and make me some money.</w:t>
      </w:r>
    </w:p>
    <w:p w14:paraId="0D336538" w14:textId="77777777" w:rsidR="003361E2" w:rsidRDefault="003361E2">
      <w:pPr>
        <w:spacing w:after="0"/>
        <w:rPr>
          <w:rFonts w:ascii="Times New Roman" w:eastAsia="Times New Roman" w:hAnsi="Times New Roman" w:cs="Times New Roman"/>
        </w:rPr>
      </w:pPr>
    </w:p>
    <w:p w14:paraId="07BECE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Caeser walks out there is a large crowd now compared to before when there were a few people. Augustus walks into the fighting pit and so does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Shady Man comes out.)</w:t>
      </w:r>
    </w:p>
    <w:p w14:paraId="3E13C77C" w14:textId="77777777" w:rsidR="003361E2" w:rsidRDefault="003361E2">
      <w:pPr>
        <w:spacing w:after="0"/>
        <w:rPr>
          <w:rFonts w:ascii="Times New Roman" w:eastAsia="Times New Roman" w:hAnsi="Times New Roman" w:cs="Times New Roman"/>
        </w:rPr>
      </w:pPr>
    </w:p>
    <w:p w14:paraId="17D8C4E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Shady Man: Here we have two great fighters The Waste…….the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 and the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Are you ready to rumble? Then let’s get it on.</w:t>
      </w:r>
    </w:p>
    <w:p w14:paraId="72069820" w14:textId="77777777" w:rsidR="003361E2" w:rsidRDefault="00000000">
      <w:pPr>
        <w:pStyle w:val="Heading3"/>
      </w:pPr>
      <w:bookmarkStart w:id="341" w:name="_y3p9v2ttpb4l" w:colFirst="0" w:colLast="0"/>
      <w:bookmarkStart w:id="342" w:name="_Toc189930195"/>
      <w:bookmarkEnd w:id="341"/>
      <w:proofErr w:type="spellStart"/>
      <w:r>
        <w:t>Albrook</w:t>
      </w:r>
      <w:proofErr w:type="spellEnd"/>
      <w:r>
        <w:t xml:space="preserve"> Bully Boss</w:t>
      </w:r>
      <w:bookmarkEnd w:id="342"/>
    </w:p>
    <w:p w14:paraId="0206E509"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Bully's face gets red before he attempts to hit you in the stomach. If the player allows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to hit them in the stomach, Caeser will remain stunned for two turns. If the player wishes to </w:t>
      </w:r>
      <w:proofErr w:type="gramStart"/>
      <w:r>
        <w:rPr>
          <w:rFonts w:ascii="Times New Roman" w:eastAsia="Times New Roman" w:hAnsi="Times New Roman" w:cs="Times New Roman"/>
          <w:color w:val="000000"/>
        </w:rPr>
        <w:t>survive</w:t>
      </w:r>
      <w:proofErr w:type="gramEnd"/>
      <w:r>
        <w:rPr>
          <w:rFonts w:ascii="Times New Roman" w:eastAsia="Times New Roman" w:hAnsi="Times New Roman" w:cs="Times New Roman"/>
          <w:color w:val="000000"/>
        </w:rPr>
        <w:t xml:space="preserve"> they must defend as soon as they see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Bully’s face go red. Without the help of Augustus’ </w:t>
      </w:r>
      <w:proofErr w:type="gramStart"/>
      <w:r>
        <w:rPr>
          <w:rFonts w:ascii="Times New Roman" w:eastAsia="Times New Roman" w:hAnsi="Times New Roman" w:cs="Times New Roman"/>
          <w:color w:val="000000"/>
        </w:rPr>
        <w:t>spells</w:t>
      </w:r>
      <w:proofErr w:type="gramEnd"/>
      <w:r>
        <w:rPr>
          <w:rFonts w:ascii="Times New Roman" w:eastAsia="Times New Roman" w:hAnsi="Times New Roman" w:cs="Times New Roman"/>
          <w:color w:val="000000"/>
        </w:rPr>
        <w:t xml:space="preserve"> you cannot defeat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 and combat.</w:t>
      </w:r>
    </w:p>
    <w:p w14:paraId="5D8D42D7" w14:textId="77777777" w:rsidR="003361E2" w:rsidRDefault="003361E2">
      <w:pPr>
        <w:spacing w:after="0"/>
        <w:rPr>
          <w:rFonts w:ascii="Times New Roman" w:eastAsia="Times New Roman" w:hAnsi="Times New Roman" w:cs="Times New Roman"/>
        </w:rPr>
      </w:pPr>
    </w:p>
    <w:p w14:paraId="0F4A11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(After defeating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Bully.)</w:t>
      </w:r>
    </w:p>
    <w:p w14:paraId="27854269" w14:textId="77777777" w:rsidR="003361E2" w:rsidRDefault="003361E2">
      <w:pPr>
        <w:spacing w:after="0"/>
        <w:rPr>
          <w:rFonts w:ascii="Times New Roman" w:eastAsia="Times New Roman" w:hAnsi="Times New Roman" w:cs="Times New Roman"/>
        </w:rPr>
      </w:pPr>
    </w:p>
    <w:p w14:paraId="3E516E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3……4……..5……..6……..7………8………..9………10</w:t>
      </w:r>
    </w:p>
    <w:p w14:paraId="5505C2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We have our winner, Caeser!</w:t>
      </w:r>
    </w:p>
    <w:p w14:paraId="58F656B7" w14:textId="77777777" w:rsidR="003361E2" w:rsidRDefault="003361E2">
      <w:pPr>
        <w:spacing w:after="0"/>
        <w:rPr>
          <w:rFonts w:ascii="Times New Roman" w:eastAsia="Times New Roman" w:hAnsi="Times New Roman" w:cs="Times New Roman"/>
        </w:rPr>
      </w:pPr>
    </w:p>
    <w:p w14:paraId="7D6990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(She passes out. Augustus stands behind her to catch her.)</w:t>
      </w:r>
    </w:p>
    <w:p w14:paraId="55E05A1F" w14:textId="77777777" w:rsidR="003361E2" w:rsidRDefault="003361E2">
      <w:pPr>
        <w:spacing w:after="0"/>
        <w:rPr>
          <w:rFonts w:ascii="Times New Roman" w:eastAsia="Times New Roman" w:hAnsi="Times New Roman" w:cs="Times New Roman"/>
        </w:rPr>
      </w:pPr>
    </w:p>
    <w:p w14:paraId="1AEE3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He </w:t>
      </w:r>
      <w:proofErr w:type="gramStart"/>
      <w:r>
        <w:rPr>
          <w:rFonts w:ascii="Times New Roman" w:eastAsia="Times New Roman" w:hAnsi="Times New Roman" w:cs="Times New Roman"/>
          <w:color w:val="000000"/>
        </w:rPr>
        <w:t>survived,</w:t>
      </w:r>
      <w:proofErr w:type="gramEnd"/>
      <w:r>
        <w:rPr>
          <w:rFonts w:ascii="Times New Roman" w:eastAsia="Times New Roman" w:hAnsi="Times New Roman" w:cs="Times New Roman"/>
          <w:color w:val="000000"/>
        </w:rPr>
        <w:t xml:space="preserve"> you'll be alright.</w:t>
      </w:r>
    </w:p>
    <w:p w14:paraId="40657287" w14:textId="77777777" w:rsidR="003361E2" w:rsidRDefault="003361E2">
      <w:pPr>
        <w:spacing w:after="0"/>
        <w:rPr>
          <w:rFonts w:ascii="Times New Roman" w:eastAsia="Times New Roman" w:hAnsi="Times New Roman" w:cs="Times New Roman"/>
        </w:rPr>
      </w:pPr>
    </w:p>
    <w:p w14:paraId="0EE78D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Everyone </w:t>
      </w:r>
      <w:proofErr w:type="gramStart"/>
      <w:r>
        <w:rPr>
          <w:rFonts w:ascii="Times New Roman" w:eastAsia="Times New Roman" w:hAnsi="Times New Roman" w:cs="Times New Roman"/>
          <w:color w:val="000000"/>
        </w:rPr>
        <w:t>join</w:t>
      </w:r>
      <w:proofErr w:type="gramEnd"/>
      <w:r>
        <w:rPr>
          <w:rFonts w:ascii="Times New Roman" w:eastAsia="Times New Roman" w:hAnsi="Times New Roman" w:cs="Times New Roman"/>
          <w:color w:val="000000"/>
        </w:rPr>
        <w:t xml:space="preserve"> us tomorrow for the final between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w:t>
      </w:r>
    </w:p>
    <w:p w14:paraId="64291CAF" w14:textId="77777777" w:rsidR="003361E2" w:rsidRDefault="003361E2">
      <w:pPr>
        <w:spacing w:after="0"/>
        <w:rPr>
          <w:rFonts w:ascii="Times New Roman" w:eastAsia="Times New Roman" w:hAnsi="Times New Roman" w:cs="Times New Roman"/>
        </w:rPr>
      </w:pPr>
    </w:p>
    <w:p w14:paraId="183E45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screen fades out and the party is in the inn.)</w:t>
      </w:r>
    </w:p>
    <w:p w14:paraId="27EE0D5A" w14:textId="77777777" w:rsidR="003361E2" w:rsidRDefault="003361E2">
      <w:pPr>
        <w:spacing w:after="0"/>
        <w:rPr>
          <w:rFonts w:ascii="Times New Roman" w:eastAsia="Times New Roman" w:hAnsi="Times New Roman" w:cs="Times New Roman"/>
        </w:rPr>
      </w:pPr>
    </w:p>
    <w:p w14:paraId="728308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knew you could do it Caeser.</w:t>
      </w:r>
    </w:p>
    <w:p w14:paraId="27F51815" w14:textId="77777777" w:rsidR="003361E2" w:rsidRDefault="003361E2">
      <w:pPr>
        <w:spacing w:after="0"/>
        <w:rPr>
          <w:rFonts w:ascii="Times New Roman" w:eastAsia="Times New Roman" w:hAnsi="Times New Roman" w:cs="Times New Roman"/>
        </w:rPr>
      </w:pPr>
    </w:p>
    <w:p w14:paraId="00A9AA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proud of you.</w:t>
      </w:r>
    </w:p>
    <w:p w14:paraId="07F65F08" w14:textId="77777777" w:rsidR="003361E2" w:rsidRDefault="003361E2">
      <w:pPr>
        <w:spacing w:after="0"/>
        <w:rPr>
          <w:rFonts w:ascii="Times New Roman" w:eastAsia="Times New Roman" w:hAnsi="Times New Roman" w:cs="Times New Roman"/>
        </w:rPr>
      </w:pPr>
    </w:p>
    <w:p w14:paraId="11A865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knew you could do it. I could see it in your eyes. This heist isn’t over yet.</w:t>
      </w:r>
    </w:p>
    <w:p w14:paraId="044478C3" w14:textId="77777777" w:rsidR="003361E2" w:rsidRDefault="003361E2">
      <w:pPr>
        <w:spacing w:after="0"/>
        <w:rPr>
          <w:rFonts w:ascii="Times New Roman" w:eastAsia="Times New Roman" w:hAnsi="Times New Roman" w:cs="Times New Roman"/>
        </w:rPr>
      </w:pPr>
    </w:p>
    <w:p w14:paraId="51D98A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Heist?</w:t>
      </w:r>
    </w:p>
    <w:p w14:paraId="21B16DC9" w14:textId="77777777" w:rsidR="003361E2" w:rsidRDefault="003361E2">
      <w:pPr>
        <w:spacing w:after="0"/>
        <w:rPr>
          <w:rFonts w:ascii="Times New Roman" w:eastAsia="Times New Roman" w:hAnsi="Times New Roman" w:cs="Times New Roman"/>
        </w:rPr>
      </w:pPr>
    </w:p>
    <w:p w14:paraId="2ECD6E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I said heist. I </w:t>
      </w:r>
      <w:proofErr w:type="spellStart"/>
      <w:r>
        <w:rPr>
          <w:rFonts w:ascii="Times New Roman" w:eastAsia="Times New Roman" w:hAnsi="Times New Roman" w:cs="Times New Roman"/>
          <w:color w:val="000000"/>
        </w:rPr>
        <w:t>gotta</w:t>
      </w:r>
      <w:proofErr w:type="spellEnd"/>
      <w:r>
        <w:rPr>
          <w:rFonts w:ascii="Times New Roman" w:eastAsia="Times New Roman" w:hAnsi="Times New Roman" w:cs="Times New Roman"/>
          <w:color w:val="000000"/>
        </w:rPr>
        <w:t xml:space="preserve"> a guy who will not only give you a ticket to get to the mainland, but also throw in an extra 10,000 G for you just to throw the match. Anyways, you’re not a career fighter. If you were to be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it would ruin his career. You just want to get to the mainland and be out of here.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think about it.</w:t>
      </w:r>
    </w:p>
    <w:p w14:paraId="1A2312FE" w14:textId="77777777" w:rsidR="003361E2" w:rsidRDefault="003361E2">
      <w:pPr>
        <w:spacing w:after="0"/>
        <w:rPr>
          <w:rFonts w:ascii="Times New Roman" w:eastAsia="Times New Roman" w:hAnsi="Times New Roman" w:cs="Times New Roman"/>
        </w:rPr>
      </w:pPr>
    </w:p>
    <w:p w14:paraId="4E9C53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Throw the match. What if he bites off my ear?</w:t>
      </w:r>
    </w:p>
    <w:p w14:paraId="5E42A634" w14:textId="77777777" w:rsidR="003361E2" w:rsidRDefault="003361E2">
      <w:pPr>
        <w:spacing w:after="0"/>
        <w:rPr>
          <w:rFonts w:ascii="Times New Roman" w:eastAsia="Times New Roman" w:hAnsi="Times New Roman" w:cs="Times New Roman"/>
        </w:rPr>
      </w:pPr>
    </w:p>
    <w:p w14:paraId="3DEF05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Don’t worry;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is in on it too. He works for the same guy.</w:t>
      </w:r>
    </w:p>
    <w:p w14:paraId="15C5805F" w14:textId="77777777" w:rsidR="003361E2" w:rsidRDefault="003361E2">
      <w:pPr>
        <w:spacing w:after="0"/>
        <w:rPr>
          <w:rFonts w:ascii="Times New Roman" w:eastAsia="Times New Roman" w:hAnsi="Times New Roman" w:cs="Times New Roman"/>
        </w:rPr>
      </w:pPr>
    </w:p>
    <w:p w14:paraId="54DA7E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Shady Man? What if he tries to kill me for losing the match?</w:t>
      </w:r>
    </w:p>
    <w:p w14:paraId="5D37955D" w14:textId="77777777" w:rsidR="003361E2" w:rsidRDefault="003361E2">
      <w:pPr>
        <w:spacing w:after="0"/>
        <w:rPr>
          <w:rFonts w:ascii="Times New Roman" w:eastAsia="Times New Roman" w:hAnsi="Times New Roman" w:cs="Times New Roman"/>
        </w:rPr>
      </w:pPr>
    </w:p>
    <w:p w14:paraId="3869EC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Shady Man gets paid by the same man. It’s all fixed. And I get a finder’s fee too. Everyone comes out happy.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ready. You’re ready to throw the match?</w:t>
      </w:r>
    </w:p>
    <w:p w14:paraId="52972B15" w14:textId="77777777" w:rsidR="003361E2" w:rsidRDefault="003361E2">
      <w:pPr>
        <w:spacing w:after="0"/>
        <w:rPr>
          <w:rFonts w:ascii="Times New Roman" w:eastAsia="Times New Roman" w:hAnsi="Times New Roman" w:cs="Times New Roman"/>
        </w:rPr>
      </w:pPr>
    </w:p>
    <w:p w14:paraId="0C5C943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don’t know father, what should I do?</w:t>
      </w:r>
    </w:p>
    <w:p w14:paraId="56AE64FB" w14:textId="77777777" w:rsidR="003361E2" w:rsidRDefault="003361E2">
      <w:pPr>
        <w:spacing w:after="0"/>
        <w:rPr>
          <w:rFonts w:ascii="Times New Roman" w:eastAsia="Times New Roman" w:hAnsi="Times New Roman" w:cs="Times New Roman"/>
        </w:rPr>
      </w:pPr>
    </w:p>
    <w:p w14:paraId="7B64E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are just passing through. I’d hate to make enemies along the way. Enemies that necessarily don’t want to harm us. It’s up to you.</w:t>
      </w:r>
    </w:p>
    <w:p w14:paraId="68DB282A" w14:textId="77777777" w:rsidR="003361E2" w:rsidRDefault="003361E2">
      <w:pPr>
        <w:spacing w:after="0"/>
        <w:rPr>
          <w:rFonts w:ascii="Times New Roman" w:eastAsia="Times New Roman" w:hAnsi="Times New Roman" w:cs="Times New Roman"/>
        </w:rPr>
      </w:pPr>
    </w:p>
    <w:p w14:paraId="3AA0B53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(Throw the match or fight it out?)</w:t>
      </w:r>
    </w:p>
    <w:p w14:paraId="4253DBC9" w14:textId="77777777" w:rsidR="003361E2" w:rsidRDefault="003361E2">
      <w:pPr>
        <w:spacing w:after="0"/>
        <w:rPr>
          <w:rFonts w:ascii="Times New Roman" w:eastAsia="Times New Roman" w:hAnsi="Times New Roman" w:cs="Times New Roman"/>
        </w:rPr>
      </w:pPr>
    </w:p>
    <w:p w14:paraId="262396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chooses to fight it out Augustus will try to convince him otherwise)</w:t>
      </w:r>
    </w:p>
    <w:p w14:paraId="3E58FAFD" w14:textId="77777777" w:rsidR="003361E2" w:rsidRDefault="003361E2">
      <w:pPr>
        <w:spacing w:after="0"/>
        <w:rPr>
          <w:rFonts w:ascii="Times New Roman" w:eastAsia="Times New Roman" w:hAnsi="Times New Roman" w:cs="Times New Roman"/>
        </w:rPr>
      </w:pPr>
    </w:p>
    <w:p w14:paraId="76A18AF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You’re strong headed just like your mother, but there’s a time to fight to win and there’s a time when it’s just okay to lose. One must know the battles they must flee from.</w:t>
      </w:r>
    </w:p>
    <w:p w14:paraId="2E5CCB0C" w14:textId="77777777" w:rsidR="003361E2" w:rsidRDefault="003361E2">
      <w:pPr>
        <w:spacing w:after="0"/>
        <w:rPr>
          <w:rFonts w:ascii="Times New Roman" w:eastAsia="Times New Roman" w:hAnsi="Times New Roman" w:cs="Times New Roman"/>
        </w:rPr>
      </w:pPr>
    </w:p>
    <w:p w14:paraId="38E650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(Every time the player chooses fight it out Augustus comment will loop) </w:t>
      </w:r>
    </w:p>
    <w:p w14:paraId="76ABCAE4" w14:textId="77777777" w:rsidR="003361E2" w:rsidRDefault="00000000">
      <w:pPr>
        <w:pStyle w:val="Heading3"/>
        <w:pBdr>
          <w:bottom w:val="single" w:sz="4" w:space="1" w:color="808080"/>
        </w:pBdr>
        <w:spacing w:after="120"/>
      </w:pPr>
      <w:bookmarkStart w:id="343" w:name="_uy3rq9me2m6s" w:colFirst="0" w:colLast="0"/>
      <w:bookmarkStart w:id="344" w:name="_Toc189930196"/>
      <w:bookmarkEnd w:id="343"/>
      <w:r>
        <w:t>Throw the match</w:t>
      </w:r>
      <w:bookmarkEnd w:id="344"/>
    </w:p>
    <w:p w14:paraId="37937F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The extra money will be good. I don’t want to make a career out of fighting. I’m just following my father and doing what he thinks is right.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better not bite off my ear.</w:t>
      </w:r>
    </w:p>
    <w:p w14:paraId="307F95B5" w14:textId="77777777" w:rsidR="003361E2" w:rsidRDefault="003361E2">
      <w:pPr>
        <w:spacing w:after="0"/>
        <w:rPr>
          <w:rFonts w:ascii="Times New Roman" w:eastAsia="Times New Roman" w:hAnsi="Times New Roman" w:cs="Times New Roman"/>
        </w:rPr>
      </w:pPr>
    </w:p>
    <w:p w14:paraId="299F20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Don’t worry. Your ear is safe and sound. Remember you still have to fight. You have to make the crowd believe you’re not throwing the match.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have to hit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but don’t knock him out.</w:t>
      </w:r>
    </w:p>
    <w:p w14:paraId="58A960EE" w14:textId="77777777" w:rsidR="003361E2" w:rsidRDefault="003361E2">
      <w:pPr>
        <w:spacing w:after="0"/>
        <w:rPr>
          <w:rFonts w:ascii="Times New Roman" w:eastAsia="Times New Roman" w:hAnsi="Times New Roman" w:cs="Times New Roman"/>
        </w:rPr>
      </w:pPr>
    </w:p>
    <w:p w14:paraId="74F87FC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Sounds easy </w:t>
      </w:r>
      <w:r>
        <w:rPr>
          <w:rFonts w:ascii="Times New Roman" w:eastAsia="Times New Roman" w:hAnsi="Times New Roman" w:cs="Times New Roman"/>
        </w:rPr>
        <w:t>enough, let's</w:t>
      </w:r>
      <w:r>
        <w:rPr>
          <w:rFonts w:ascii="Times New Roman" w:eastAsia="Times New Roman" w:hAnsi="Times New Roman" w:cs="Times New Roman"/>
          <w:color w:val="000000"/>
        </w:rPr>
        <w:t xml:space="preserve"> do it.</w:t>
      </w:r>
    </w:p>
    <w:p w14:paraId="7C4BA02E" w14:textId="77777777" w:rsidR="003361E2" w:rsidRDefault="003361E2">
      <w:pPr>
        <w:spacing w:after="0"/>
        <w:rPr>
          <w:rFonts w:ascii="Times New Roman" w:eastAsia="Times New Roman" w:hAnsi="Times New Roman" w:cs="Times New Roman"/>
        </w:rPr>
      </w:pPr>
    </w:p>
    <w:p w14:paraId="7C4CF4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Another thing.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gets crazy in the ring and he might get out of control.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make sure to fight in such a way that you don’t raise his aggression. If you raise his aggression too </w:t>
      </w:r>
      <w:proofErr w:type="gramStart"/>
      <w:r>
        <w:rPr>
          <w:rFonts w:ascii="Times New Roman" w:eastAsia="Times New Roman" w:hAnsi="Times New Roman" w:cs="Times New Roman"/>
          <w:color w:val="000000"/>
        </w:rPr>
        <w:t>high</w:t>
      </w:r>
      <w:proofErr w:type="gramEnd"/>
      <w:r>
        <w:rPr>
          <w:rFonts w:ascii="Times New Roman" w:eastAsia="Times New Roman" w:hAnsi="Times New Roman" w:cs="Times New Roman"/>
          <w:color w:val="000000"/>
        </w:rPr>
        <w:t xml:space="preserve"> he might bite off your ear.</w:t>
      </w:r>
    </w:p>
    <w:p w14:paraId="2F443377" w14:textId="77777777" w:rsidR="003361E2" w:rsidRDefault="003361E2">
      <w:pPr>
        <w:spacing w:after="0"/>
        <w:rPr>
          <w:rFonts w:ascii="Times New Roman" w:eastAsia="Times New Roman" w:hAnsi="Times New Roman" w:cs="Times New Roman"/>
        </w:rPr>
      </w:pPr>
    </w:p>
    <w:p w14:paraId="667736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Oh no! I can’t have you ignoring me.</w:t>
      </w:r>
    </w:p>
    <w:p w14:paraId="067EE0EC" w14:textId="77777777" w:rsidR="003361E2" w:rsidRDefault="003361E2">
      <w:pPr>
        <w:spacing w:after="0"/>
        <w:rPr>
          <w:rFonts w:ascii="Times New Roman" w:eastAsia="Times New Roman" w:hAnsi="Times New Roman" w:cs="Times New Roman"/>
        </w:rPr>
      </w:pPr>
    </w:p>
    <w:p w14:paraId="4C876D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Well, I guess not having an extra ear might come with some perk benefits.</w:t>
      </w:r>
    </w:p>
    <w:p w14:paraId="02907BFC" w14:textId="77777777" w:rsidR="003361E2" w:rsidRDefault="003361E2">
      <w:pPr>
        <w:spacing w:after="0"/>
        <w:rPr>
          <w:rFonts w:ascii="Times New Roman" w:eastAsia="Times New Roman" w:hAnsi="Times New Roman" w:cs="Times New Roman"/>
        </w:rPr>
      </w:pPr>
    </w:p>
    <w:p w14:paraId="7BF11B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Don’t talk to me.  Hmph!</w:t>
      </w:r>
    </w:p>
    <w:p w14:paraId="6BA8D8BC" w14:textId="77777777" w:rsidR="003361E2" w:rsidRDefault="003361E2">
      <w:pPr>
        <w:spacing w:after="0"/>
        <w:rPr>
          <w:rFonts w:ascii="Times New Roman" w:eastAsia="Times New Roman" w:hAnsi="Times New Roman" w:cs="Times New Roman"/>
        </w:rPr>
      </w:pPr>
    </w:p>
    <w:p w14:paraId="478F88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that settles it. I’ll see you bright and early tomorrow. Good </w:t>
      </w:r>
      <w:proofErr w:type="gramStart"/>
      <w:r>
        <w:rPr>
          <w:rFonts w:ascii="Times New Roman" w:eastAsia="Times New Roman" w:hAnsi="Times New Roman" w:cs="Times New Roman"/>
          <w:color w:val="000000"/>
        </w:rPr>
        <w:t>night</w:t>
      </w:r>
      <w:proofErr w:type="gramEnd"/>
      <w:r>
        <w:rPr>
          <w:rFonts w:ascii="Times New Roman" w:eastAsia="Times New Roman" w:hAnsi="Times New Roman" w:cs="Times New Roman"/>
          <w:color w:val="000000"/>
        </w:rPr>
        <w:t xml:space="preserve"> Augustus.</w:t>
      </w:r>
    </w:p>
    <w:p w14:paraId="6879445B" w14:textId="77777777" w:rsidR="003361E2" w:rsidRDefault="003361E2">
      <w:pPr>
        <w:spacing w:after="0"/>
        <w:rPr>
          <w:rFonts w:ascii="Times New Roman" w:eastAsia="Times New Roman" w:hAnsi="Times New Roman" w:cs="Times New Roman"/>
        </w:rPr>
      </w:pPr>
    </w:p>
    <w:p w14:paraId="0F403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Good </w:t>
      </w:r>
      <w:proofErr w:type="gramStart"/>
      <w:r>
        <w:rPr>
          <w:rFonts w:ascii="Times New Roman" w:eastAsia="Times New Roman" w:hAnsi="Times New Roman" w:cs="Times New Roman"/>
          <w:color w:val="000000"/>
        </w:rPr>
        <w:t>night</w:t>
      </w:r>
      <w:proofErr w:type="gramEnd"/>
      <w:r>
        <w:rPr>
          <w:rFonts w:ascii="Times New Roman" w:eastAsia="Times New Roman" w:hAnsi="Times New Roman" w:cs="Times New Roman"/>
          <w:color w:val="000000"/>
        </w:rPr>
        <w:t xml:space="preserve"> Jester.</w:t>
      </w:r>
    </w:p>
    <w:p w14:paraId="2D615090" w14:textId="77777777" w:rsidR="003361E2" w:rsidRDefault="003361E2">
      <w:pPr>
        <w:spacing w:after="0"/>
        <w:rPr>
          <w:rFonts w:ascii="Times New Roman" w:eastAsia="Times New Roman" w:hAnsi="Times New Roman" w:cs="Times New Roman"/>
        </w:rPr>
      </w:pPr>
    </w:p>
    <w:p w14:paraId="095C762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and the crowd can be heard saying things about him.)</w:t>
      </w:r>
    </w:p>
    <w:p w14:paraId="3B2CDDAE" w14:textId="77777777" w:rsidR="003361E2" w:rsidRDefault="003361E2">
      <w:pPr>
        <w:spacing w:after="0"/>
        <w:rPr>
          <w:rFonts w:ascii="Times New Roman" w:eastAsia="Times New Roman" w:hAnsi="Times New Roman" w:cs="Times New Roman"/>
        </w:rPr>
      </w:pPr>
    </w:p>
    <w:p w14:paraId="434122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They say he’s from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w:t>
      </w:r>
    </w:p>
    <w:p w14:paraId="34C9A4AB" w14:textId="77777777" w:rsidR="003361E2" w:rsidRDefault="003361E2">
      <w:pPr>
        <w:spacing w:after="0"/>
        <w:rPr>
          <w:rFonts w:ascii="Times New Roman" w:eastAsia="Times New Roman" w:hAnsi="Times New Roman" w:cs="Times New Roman"/>
        </w:rPr>
      </w:pPr>
    </w:p>
    <w:p w14:paraId="36BEF9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I wonder if he’s a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w:t>
      </w:r>
    </w:p>
    <w:p w14:paraId="57656C1F" w14:textId="77777777" w:rsidR="003361E2" w:rsidRDefault="003361E2">
      <w:pPr>
        <w:spacing w:after="0"/>
        <w:rPr>
          <w:rFonts w:ascii="Times New Roman" w:eastAsia="Times New Roman" w:hAnsi="Times New Roman" w:cs="Times New Roman"/>
        </w:rPr>
      </w:pPr>
    </w:p>
    <w:p w14:paraId="68F1B9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I’ve never seen a fighter like him; the way he moves. I wonder if he can beat the champ.</w:t>
      </w:r>
    </w:p>
    <w:p w14:paraId="1C6748D6" w14:textId="77777777" w:rsidR="003361E2" w:rsidRDefault="003361E2">
      <w:pPr>
        <w:spacing w:after="0"/>
        <w:rPr>
          <w:rFonts w:ascii="Times New Roman" w:eastAsia="Times New Roman" w:hAnsi="Times New Roman" w:cs="Times New Roman"/>
        </w:rPr>
      </w:pPr>
    </w:p>
    <w:p w14:paraId="4161F69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walks into the fighting hall. The crowd starts chanting his name.)</w:t>
      </w:r>
    </w:p>
    <w:p w14:paraId="663D9ED9" w14:textId="77777777" w:rsidR="003361E2" w:rsidRDefault="003361E2">
      <w:pPr>
        <w:spacing w:after="0"/>
        <w:rPr>
          <w:rFonts w:ascii="Times New Roman" w:eastAsia="Times New Roman" w:hAnsi="Times New Roman" w:cs="Times New Roman"/>
        </w:rPr>
      </w:pPr>
    </w:p>
    <w:p w14:paraId="6503DA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5FD5C70A" w14:textId="77777777" w:rsidR="003361E2" w:rsidRDefault="003361E2">
      <w:pPr>
        <w:spacing w:after="0"/>
        <w:rPr>
          <w:rFonts w:ascii="Times New Roman" w:eastAsia="Times New Roman" w:hAnsi="Times New Roman" w:cs="Times New Roman"/>
        </w:rPr>
      </w:pPr>
    </w:p>
    <w:p w14:paraId="2741AA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Shady Man: Ladies and Gentlemen! In the one corner we have a man of mystery. A swift breeze of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A fighter who suddenly caught us all by surprise. The one, the only,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 In the other corner. (The chanting gets louder.) In the other corner, the only man here with a collection of ears. The man who’s a Wolfpack of one. The killer, the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(The crowd goes crazy.)</w:t>
      </w:r>
    </w:p>
    <w:p w14:paraId="1D385D28" w14:textId="77777777" w:rsidR="003361E2" w:rsidRDefault="003361E2">
      <w:pPr>
        <w:spacing w:after="0"/>
        <w:rPr>
          <w:rFonts w:ascii="Times New Roman" w:eastAsia="Times New Roman" w:hAnsi="Times New Roman" w:cs="Times New Roman"/>
        </w:rPr>
      </w:pPr>
    </w:p>
    <w:p w14:paraId="165A86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29D45A64" w14:textId="77777777" w:rsidR="003361E2" w:rsidRDefault="003361E2">
      <w:pPr>
        <w:spacing w:after="0"/>
        <w:rPr>
          <w:rFonts w:ascii="Times New Roman" w:eastAsia="Times New Roman" w:hAnsi="Times New Roman" w:cs="Times New Roman"/>
        </w:rPr>
      </w:pPr>
    </w:p>
    <w:p w14:paraId="529C69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and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face each other in the center of the ring.)</w:t>
      </w:r>
    </w:p>
    <w:p w14:paraId="55834072" w14:textId="77777777" w:rsidR="003361E2" w:rsidRDefault="003361E2">
      <w:pPr>
        <w:spacing w:after="0"/>
        <w:rPr>
          <w:rFonts w:ascii="Times New Roman" w:eastAsia="Times New Roman" w:hAnsi="Times New Roman" w:cs="Times New Roman"/>
        </w:rPr>
      </w:pPr>
    </w:p>
    <w:p w14:paraId="274C34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14:paraId="3189B91B" w14:textId="77777777" w:rsidR="003361E2" w:rsidRDefault="003361E2">
      <w:pPr>
        <w:spacing w:after="0"/>
        <w:rPr>
          <w:rFonts w:ascii="Times New Roman" w:eastAsia="Times New Roman" w:hAnsi="Times New Roman" w:cs="Times New Roman"/>
        </w:rPr>
      </w:pPr>
    </w:p>
    <w:p w14:paraId="0B8F02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14:paraId="08522E45" w14:textId="77777777" w:rsidR="003361E2" w:rsidRDefault="003361E2">
      <w:pPr>
        <w:spacing w:after="0"/>
        <w:rPr>
          <w:rFonts w:ascii="Times New Roman" w:eastAsia="Times New Roman" w:hAnsi="Times New Roman" w:cs="Times New Roman"/>
        </w:rPr>
      </w:pPr>
    </w:p>
    <w:p w14:paraId="53C5C4F6" w14:textId="77777777" w:rsidR="003361E2" w:rsidRDefault="00000000">
      <w:pPr>
        <w:pStyle w:val="Heading3"/>
        <w:pBdr>
          <w:bottom w:val="single" w:sz="4" w:space="1" w:color="808080"/>
        </w:pBdr>
        <w:spacing w:after="120"/>
      </w:pPr>
      <w:bookmarkStart w:id="345" w:name="_p1zx7xz5v2w6" w:colFirst="0" w:colLast="0"/>
      <w:bookmarkStart w:id="346" w:name="_Toc189930197"/>
      <w:bookmarkEnd w:id="345"/>
      <w:r>
        <w:t>KMDM Mini Game Battle</w:t>
      </w:r>
      <w:bookmarkEnd w:id="346"/>
    </w:p>
    <w:p w14:paraId="6521FE8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 is a red bar on the left-hand side which represents KMDM aggression. The player should not keep attacking KMDM or the bar will keep rising. The player will lose if the bar reaches all the way up. The player must defend and allow the bar to go down. The player will also take damage while defending. In order to keep from dying the player must push a certain button at the end of each KMDM’s punch in order to halve the damage. There is a bar on the right-hand side which represents the crowd’s belief. If the player does not attack enough the bar will go down and the player will lose. </w:t>
      </w:r>
    </w:p>
    <w:p w14:paraId="642EC08F" w14:textId="77777777" w:rsidR="003361E2" w:rsidRDefault="003361E2">
      <w:pPr>
        <w:spacing w:after="0"/>
        <w:rPr>
          <w:rFonts w:ascii="Times New Roman" w:eastAsia="Times New Roman" w:hAnsi="Times New Roman" w:cs="Times New Roman"/>
        </w:rPr>
      </w:pPr>
    </w:p>
    <w:p w14:paraId="709E12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player has fought like this for long enough the screen will switch from battle mode to overhead view mode.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will wind up and take a punch at Caeser and Caeser will fall back on the mat.)</w:t>
      </w:r>
    </w:p>
    <w:p w14:paraId="7B300FF2" w14:textId="77777777" w:rsidR="003361E2" w:rsidRDefault="003361E2">
      <w:pPr>
        <w:spacing w:after="0"/>
        <w:rPr>
          <w:rFonts w:ascii="Times New Roman" w:eastAsia="Times New Roman" w:hAnsi="Times New Roman" w:cs="Times New Roman"/>
        </w:rPr>
      </w:pPr>
    </w:p>
    <w:p w14:paraId="7DE0B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2…..3…..4…..5…..6…..7……8…..9…..10 and our winner is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The champion reigns.</w:t>
      </w:r>
    </w:p>
    <w:p w14:paraId="3098CEC0" w14:textId="77777777" w:rsidR="003361E2" w:rsidRDefault="003361E2">
      <w:pPr>
        <w:spacing w:after="0"/>
        <w:rPr>
          <w:rFonts w:ascii="Times New Roman" w:eastAsia="Times New Roman" w:hAnsi="Times New Roman" w:cs="Times New Roman"/>
        </w:rPr>
      </w:pPr>
    </w:p>
    <w:p w14:paraId="71406B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crowd goes wild. They begin chanting the champion’s name.)</w:t>
      </w:r>
    </w:p>
    <w:p w14:paraId="4F7C0415" w14:textId="77777777" w:rsidR="003361E2" w:rsidRDefault="003361E2">
      <w:pPr>
        <w:spacing w:after="0"/>
        <w:rPr>
          <w:rFonts w:ascii="Times New Roman" w:eastAsia="Times New Roman" w:hAnsi="Times New Roman" w:cs="Times New Roman"/>
        </w:rPr>
      </w:pPr>
    </w:p>
    <w:p w14:paraId="63B569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(Two guys rush onto the mat and carry Caeser into the locker room. Augustus, Theresa, and Jester are there.)</w:t>
      </w:r>
    </w:p>
    <w:p w14:paraId="41A02556" w14:textId="77777777" w:rsidR="003361E2" w:rsidRDefault="003361E2">
      <w:pPr>
        <w:spacing w:after="0"/>
        <w:rPr>
          <w:rFonts w:ascii="Times New Roman" w:eastAsia="Times New Roman" w:hAnsi="Times New Roman" w:cs="Times New Roman"/>
        </w:rPr>
      </w:pPr>
    </w:p>
    <w:p w14:paraId="37C534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How did I do?</w:t>
      </w:r>
    </w:p>
    <w:p w14:paraId="237CE22E" w14:textId="77777777" w:rsidR="003361E2" w:rsidRDefault="003361E2">
      <w:pPr>
        <w:spacing w:after="0"/>
        <w:rPr>
          <w:rFonts w:ascii="Times New Roman" w:eastAsia="Times New Roman" w:hAnsi="Times New Roman" w:cs="Times New Roman"/>
        </w:rPr>
      </w:pPr>
    </w:p>
    <w:p w14:paraId="08FDCE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Great! We’re rich!</w:t>
      </w:r>
    </w:p>
    <w:p w14:paraId="0BF97B74" w14:textId="77777777" w:rsidR="003361E2" w:rsidRDefault="003361E2">
      <w:pPr>
        <w:spacing w:after="0"/>
        <w:rPr>
          <w:rFonts w:ascii="Times New Roman" w:eastAsia="Times New Roman" w:hAnsi="Times New Roman" w:cs="Times New Roman"/>
        </w:rPr>
      </w:pPr>
    </w:p>
    <w:p w14:paraId="7D01BA9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465F8466" w14:textId="77777777" w:rsidR="003361E2" w:rsidRDefault="003361E2">
      <w:pPr>
        <w:spacing w:after="0"/>
        <w:rPr>
          <w:rFonts w:ascii="Times New Roman" w:eastAsia="Times New Roman" w:hAnsi="Times New Roman" w:cs="Times New Roman"/>
        </w:rPr>
      </w:pPr>
    </w:p>
    <w:p w14:paraId="596725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That was a great show you put on out there Caeser. You definitely earned your ticket to the mainland, all of you.</w:t>
      </w:r>
    </w:p>
    <w:p w14:paraId="65198783" w14:textId="77777777" w:rsidR="003361E2" w:rsidRDefault="003361E2">
      <w:pPr>
        <w:spacing w:after="0"/>
        <w:rPr>
          <w:rFonts w:ascii="Times New Roman" w:eastAsia="Times New Roman" w:hAnsi="Times New Roman" w:cs="Times New Roman"/>
        </w:rPr>
      </w:pPr>
    </w:p>
    <w:p w14:paraId="1F70AA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about the extra 10,000 G you promised us if he threw the match?</w:t>
      </w:r>
    </w:p>
    <w:p w14:paraId="403FFDD1" w14:textId="77777777" w:rsidR="003361E2" w:rsidRDefault="003361E2">
      <w:pPr>
        <w:spacing w:after="0"/>
        <w:rPr>
          <w:rFonts w:ascii="Times New Roman" w:eastAsia="Times New Roman" w:hAnsi="Times New Roman" w:cs="Times New Roman"/>
        </w:rPr>
      </w:pPr>
    </w:p>
    <w:p w14:paraId="71F906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lucky the boss doesn’t report these people to Reditus. There’s a bounty on one of their heads worth twice that. Since the boss is a very gracious boss, he’ll let these people go.</w:t>
      </w:r>
    </w:p>
    <w:p w14:paraId="798D8CAB" w14:textId="77777777" w:rsidR="003361E2" w:rsidRDefault="003361E2">
      <w:pPr>
        <w:spacing w:after="0"/>
        <w:rPr>
          <w:rFonts w:ascii="Times New Roman" w:eastAsia="Times New Roman" w:hAnsi="Times New Roman" w:cs="Times New Roman"/>
        </w:rPr>
      </w:pPr>
    </w:p>
    <w:p w14:paraId="465A73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You lying, cheating, no good for nothing piece of, I </w:t>
      </w:r>
      <w:proofErr w:type="spellStart"/>
      <w:r>
        <w:rPr>
          <w:rFonts w:ascii="Times New Roman" w:eastAsia="Times New Roman" w:hAnsi="Times New Roman" w:cs="Times New Roman"/>
          <w:color w:val="000000"/>
        </w:rPr>
        <w:t>oughta</w:t>
      </w:r>
      <w:proofErr w:type="spellEnd"/>
      <w:r>
        <w:rPr>
          <w:rFonts w:ascii="Times New Roman" w:eastAsia="Times New Roman" w:hAnsi="Times New Roman" w:cs="Times New Roman"/>
          <w:color w:val="000000"/>
        </w:rPr>
        <w:t>...</w:t>
      </w:r>
    </w:p>
    <w:p w14:paraId="16FBDDF0" w14:textId="77777777" w:rsidR="003361E2" w:rsidRDefault="003361E2">
      <w:pPr>
        <w:spacing w:after="0"/>
        <w:rPr>
          <w:rFonts w:ascii="Times New Roman" w:eastAsia="Times New Roman" w:hAnsi="Times New Roman" w:cs="Times New Roman"/>
        </w:rPr>
      </w:pPr>
    </w:p>
    <w:p w14:paraId="577E06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Jester just let it go there will be plenty of booty on the mainland. Just keep your cool.</w:t>
      </w:r>
    </w:p>
    <w:p w14:paraId="18CB11F9" w14:textId="77777777" w:rsidR="003361E2" w:rsidRDefault="003361E2">
      <w:pPr>
        <w:spacing w:after="0"/>
        <w:rPr>
          <w:rFonts w:ascii="Times New Roman" w:eastAsia="Times New Roman" w:hAnsi="Times New Roman" w:cs="Times New Roman"/>
        </w:rPr>
      </w:pPr>
    </w:p>
    <w:p w14:paraId="417D3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But to show you there’s no hard feeling, here take this.</w:t>
      </w:r>
    </w:p>
    <w:p w14:paraId="7AF070D0" w14:textId="77777777" w:rsidR="003361E2" w:rsidRDefault="003361E2">
      <w:pPr>
        <w:spacing w:after="0"/>
        <w:rPr>
          <w:rFonts w:ascii="Times New Roman" w:eastAsia="Times New Roman" w:hAnsi="Times New Roman" w:cs="Times New Roman"/>
        </w:rPr>
      </w:pPr>
    </w:p>
    <w:p w14:paraId="7524CC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Player receives 100 G)</w:t>
      </w:r>
    </w:p>
    <w:p w14:paraId="1FB6FB0E" w14:textId="77777777" w:rsidR="003361E2" w:rsidRDefault="003361E2">
      <w:pPr>
        <w:spacing w:after="0"/>
        <w:rPr>
          <w:rFonts w:ascii="Times New Roman" w:eastAsia="Times New Roman" w:hAnsi="Times New Roman" w:cs="Times New Roman"/>
        </w:rPr>
      </w:pPr>
    </w:p>
    <w:p w14:paraId="49CA1A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That’s for your finder’s fee Jester.  </w:t>
      </w:r>
      <w:proofErr w:type="spellStart"/>
      <w:r>
        <w:rPr>
          <w:rFonts w:ascii="Times New Roman" w:eastAsia="Times New Roman" w:hAnsi="Times New Roman" w:cs="Times New Roman"/>
          <w:color w:val="000000"/>
        </w:rPr>
        <w:t>Hehehe</w:t>
      </w:r>
      <w:proofErr w:type="spellEnd"/>
      <w:r>
        <w:rPr>
          <w:rFonts w:ascii="Times New Roman" w:eastAsia="Times New Roman" w:hAnsi="Times New Roman" w:cs="Times New Roman"/>
          <w:color w:val="000000"/>
        </w:rPr>
        <w:t>…. (He throws the money on the ground.)</w:t>
      </w:r>
    </w:p>
    <w:p w14:paraId="6964DFB3" w14:textId="77777777" w:rsidR="003361E2" w:rsidRDefault="003361E2">
      <w:pPr>
        <w:spacing w:after="0"/>
        <w:rPr>
          <w:rFonts w:ascii="Times New Roman" w:eastAsia="Times New Roman" w:hAnsi="Times New Roman" w:cs="Times New Roman"/>
        </w:rPr>
      </w:pPr>
    </w:p>
    <w:p w14:paraId="5DE6C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You’ll get what’s coming to you. I won’t forget this.</w:t>
      </w:r>
    </w:p>
    <w:p w14:paraId="7A28B8F3" w14:textId="77777777" w:rsidR="003361E2" w:rsidRDefault="003361E2">
      <w:pPr>
        <w:spacing w:after="0"/>
        <w:rPr>
          <w:rFonts w:ascii="Times New Roman" w:eastAsia="Times New Roman" w:hAnsi="Times New Roman" w:cs="Times New Roman"/>
        </w:rPr>
      </w:pPr>
    </w:p>
    <w:p w14:paraId="074C3B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We’re just doing business; don’t take it personal, you know how it is. Sometimes you win some, sometimes you lose some. Your boat leaves tomorrow. I suggest you be there and bright and early for it. The boss will not issue another ticket for you.</w:t>
      </w:r>
    </w:p>
    <w:p w14:paraId="128B46D9" w14:textId="77777777" w:rsidR="003361E2" w:rsidRDefault="003361E2">
      <w:pPr>
        <w:spacing w:after="0"/>
        <w:rPr>
          <w:rFonts w:ascii="Times New Roman" w:eastAsia="Times New Roman" w:hAnsi="Times New Roman" w:cs="Times New Roman"/>
        </w:rPr>
      </w:pPr>
    </w:p>
    <w:p w14:paraId="0429B8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want a rematch.</w:t>
      </w:r>
    </w:p>
    <w:p w14:paraId="4FA3F66D" w14:textId="77777777" w:rsidR="003361E2" w:rsidRDefault="003361E2">
      <w:pPr>
        <w:spacing w:after="0"/>
        <w:rPr>
          <w:rFonts w:ascii="Times New Roman" w:eastAsia="Times New Roman" w:hAnsi="Times New Roman" w:cs="Times New Roman"/>
        </w:rPr>
      </w:pPr>
    </w:p>
    <w:p w14:paraId="60319E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 rematch?</w:t>
      </w:r>
    </w:p>
    <w:p w14:paraId="6AA99539" w14:textId="77777777" w:rsidR="003361E2" w:rsidRDefault="003361E2">
      <w:pPr>
        <w:spacing w:after="0"/>
        <w:rPr>
          <w:rFonts w:ascii="Times New Roman" w:eastAsia="Times New Roman" w:hAnsi="Times New Roman" w:cs="Times New Roman"/>
        </w:rPr>
      </w:pPr>
    </w:p>
    <w:p w14:paraId="06CEAA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Yeah, you heard me, a rematch. But this time the stakes are different. If I lose this </w:t>
      </w:r>
      <w:proofErr w:type="gramStart"/>
      <w:r>
        <w:rPr>
          <w:rFonts w:ascii="Times New Roman" w:eastAsia="Times New Roman" w:hAnsi="Times New Roman" w:cs="Times New Roman"/>
          <w:color w:val="000000"/>
        </w:rPr>
        <w:t>time</w:t>
      </w:r>
      <w:proofErr w:type="gramEnd"/>
      <w:r>
        <w:rPr>
          <w:rFonts w:ascii="Times New Roman" w:eastAsia="Times New Roman" w:hAnsi="Times New Roman" w:cs="Times New Roman"/>
          <w:color w:val="000000"/>
        </w:rPr>
        <w:t xml:space="preserve"> you own me.</w:t>
      </w:r>
    </w:p>
    <w:p w14:paraId="41697E08" w14:textId="77777777" w:rsidR="003361E2" w:rsidRDefault="003361E2">
      <w:pPr>
        <w:spacing w:after="0"/>
        <w:rPr>
          <w:rFonts w:ascii="Times New Roman" w:eastAsia="Times New Roman" w:hAnsi="Times New Roman" w:cs="Times New Roman"/>
        </w:rPr>
      </w:pPr>
    </w:p>
    <w:p w14:paraId="0714DC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As a slave? Sure, the boss will be delighted to hear he owns somebody now. He already owns more than half the continent. Deal.</w:t>
      </w:r>
    </w:p>
    <w:p w14:paraId="464D0AE5" w14:textId="77777777" w:rsidR="003361E2" w:rsidRDefault="003361E2">
      <w:pPr>
        <w:spacing w:after="0"/>
        <w:rPr>
          <w:rFonts w:ascii="Times New Roman" w:eastAsia="Times New Roman" w:hAnsi="Times New Roman" w:cs="Times New Roman"/>
        </w:rPr>
      </w:pPr>
    </w:p>
    <w:p w14:paraId="14A7BC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are you doing, we got what we want, now let’s go.</w:t>
      </w:r>
    </w:p>
    <w:p w14:paraId="01EABAAE" w14:textId="77777777" w:rsidR="003361E2" w:rsidRDefault="003361E2">
      <w:pPr>
        <w:spacing w:after="0"/>
        <w:rPr>
          <w:rFonts w:ascii="Times New Roman" w:eastAsia="Times New Roman" w:hAnsi="Times New Roman" w:cs="Times New Roman"/>
        </w:rPr>
      </w:pPr>
    </w:p>
    <w:p w14:paraId="25085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I’ve disgraced myself by taking the easy way; for </w:t>
      </w:r>
      <w:proofErr w:type="gramStart"/>
      <w:r>
        <w:rPr>
          <w:rFonts w:ascii="Times New Roman" w:eastAsia="Times New Roman" w:hAnsi="Times New Roman" w:cs="Times New Roman"/>
          <w:color w:val="000000"/>
        </w:rPr>
        <w:t>conscience</w:t>
      </w:r>
      <w:proofErr w:type="gramEnd"/>
      <w:r>
        <w:rPr>
          <w:rFonts w:ascii="Times New Roman" w:eastAsia="Times New Roman" w:hAnsi="Times New Roman" w:cs="Times New Roman"/>
          <w:color w:val="000000"/>
        </w:rPr>
        <w:t xml:space="preserve"> sake I must do this.</w:t>
      </w:r>
    </w:p>
    <w:p w14:paraId="4D27FF23" w14:textId="77777777" w:rsidR="003361E2" w:rsidRDefault="003361E2">
      <w:pPr>
        <w:spacing w:after="0"/>
        <w:rPr>
          <w:rFonts w:ascii="Times New Roman" w:eastAsia="Times New Roman" w:hAnsi="Times New Roman" w:cs="Times New Roman"/>
        </w:rPr>
      </w:pPr>
    </w:p>
    <w:p w14:paraId="1273B7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I support your </w:t>
      </w:r>
      <w:proofErr w:type="gramStart"/>
      <w:r>
        <w:rPr>
          <w:rFonts w:ascii="Times New Roman" w:eastAsia="Times New Roman" w:hAnsi="Times New Roman" w:cs="Times New Roman"/>
          <w:color w:val="000000"/>
        </w:rPr>
        <w:t>decision</w:t>
      </w:r>
      <w:proofErr w:type="gramEnd"/>
      <w:r>
        <w:rPr>
          <w:rFonts w:ascii="Times New Roman" w:eastAsia="Times New Roman" w:hAnsi="Times New Roman" w:cs="Times New Roman"/>
          <w:color w:val="000000"/>
        </w:rPr>
        <w:t xml:space="preserve"> Caeser. At the end of the </w:t>
      </w:r>
      <w:proofErr w:type="gramStart"/>
      <w:r>
        <w:rPr>
          <w:rFonts w:ascii="Times New Roman" w:eastAsia="Times New Roman" w:hAnsi="Times New Roman" w:cs="Times New Roman"/>
          <w:color w:val="000000"/>
        </w:rPr>
        <w:t>day</w:t>
      </w:r>
      <w:proofErr w:type="gramEnd"/>
      <w:r>
        <w:rPr>
          <w:rFonts w:ascii="Times New Roman" w:eastAsia="Times New Roman" w:hAnsi="Times New Roman" w:cs="Times New Roman"/>
          <w:color w:val="000000"/>
        </w:rPr>
        <w:t xml:space="preserve"> it’s you who have to live with you. If your conscience is panging then I suggest you do what you think is right.</w:t>
      </w:r>
    </w:p>
    <w:p w14:paraId="7C484FC1" w14:textId="77777777" w:rsidR="003361E2" w:rsidRDefault="003361E2">
      <w:pPr>
        <w:spacing w:after="0"/>
        <w:rPr>
          <w:rFonts w:ascii="Times New Roman" w:eastAsia="Times New Roman" w:hAnsi="Times New Roman" w:cs="Times New Roman"/>
        </w:rPr>
      </w:pPr>
    </w:p>
    <w:p w14:paraId="7D28A7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See you in the ring.</w:t>
      </w:r>
    </w:p>
    <w:p w14:paraId="1BB6A9B1" w14:textId="77777777" w:rsidR="003361E2" w:rsidRDefault="00000000">
      <w:pPr>
        <w:pStyle w:val="Heading3"/>
        <w:pBdr>
          <w:bottom w:val="single" w:sz="4" w:space="1" w:color="808080"/>
        </w:pBdr>
        <w:spacing w:after="120"/>
        <w:ind w:left="0"/>
      </w:pPr>
      <w:bookmarkStart w:id="347" w:name="_eim5291ex0k" w:colFirst="0" w:colLast="0"/>
      <w:bookmarkStart w:id="348" w:name="_Toc189930198"/>
      <w:bookmarkEnd w:id="347"/>
      <w:r>
        <w:t>Fight for Honor</w:t>
      </w:r>
      <w:bookmarkEnd w:id="348"/>
    </w:p>
    <w:p w14:paraId="4998A4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(Next day before the fight Caeser is getting ready in the locker room.)</w:t>
      </w:r>
    </w:p>
    <w:p w14:paraId="7FDF00A6" w14:textId="77777777" w:rsidR="003361E2" w:rsidRDefault="003361E2">
      <w:pPr>
        <w:spacing w:after="0"/>
        <w:rPr>
          <w:rFonts w:ascii="Times New Roman" w:eastAsia="Times New Roman" w:hAnsi="Times New Roman" w:cs="Times New Roman"/>
        </w:rPr>
      </w:pPr>
    </w:p>
    <w:p w14:paraId="2928E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a brave man Caeser. Very few people fight for honor these days. You sure are a rare breed. Are you sure you want to do this? They already cheated us once, are you sure they won’t do it again.</w:t>
      </w:r>
    </w:p>
    <w:p w14:paraId="21AF5C2A" w14:textId="77777777" w:rsidR="003361E2" w:rsidRDefault="003361E2">
      <w:pPr>
        <w:spacing w:after="0"/>
        <w:rPr>
          <w:rFonts w:ascii="Times New Roman" w:eastAsia="Times New Roman" w:hAnsi="Times New Roman" w:cs="Times New Roman"/>
        </w:rPr>
      </w:pPr>
    </w:p>
    <w:p w14:paraId="5F6F72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must clear my name and put the people who cheated us in their place.</w:t>
      </w:r>
    </w:p>
    <w:p w14:paraId="518C5264" w14:textId="77777777" w:rsidR="003361E2" w:rsidRDefault="003361E2">
      <w:pPr>
        <w:spacing w:after="0"/>
        <w:rPr>
          <w:rFonts w:ascii="Times New Roman" w:eastAsia="Times New Roman" w:hAnsi="Times New Roman" w:cs="Times New Roman"/>
        </w:rPr>
      </w:pPr>
    </w:p>
    <w:p w14:paraId="0F4195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It’s your wish man; if you want to get your ear bit off then go for it.</w:t>
      </w:r>
    </w:p>
    <w:p w14:paraId="61FE1690" w14:textId="77777777" w:rsidR="003361E2" w:rsidRDefault="003361E2">
      <w:pPr>
        <w:spacing w:after="0"/>
        <w:rPr>
          <w:rFonts w:ascii="Times New Roman" w:eastAsia="Times New Roman" w:hAnsi="Times New Roman" w:cs="Times New Roman"/>
        </w:rPr>
      </w:pPr>
    </w:p>
    <w:p w14:paraId="6BB46BE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I’ll make the people of Corydon Deus proud. One of their own whipped one of the Reditus proud champions.</w:t>
      </w:r>
    </w:p>
    <w:p w14:paraId="039D463B" w14:textId="77777777" w:rsidR="003361E2" w:rsidRDefault="003361E2">
      <w:pPr>
        <w:spacing w:after="0"/>
        <w:rPr>
          <w:rFonts w:ascii="Times New Roman" w:eastAsia="Times New Roman" w:hAnsi="Times New Roman" w:cs="Times New Roman"/>
        </w:rPr>
      </w:pPr>
    </w:p>
    <w:p w14:paraId="439C04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Okay, but don’t say I didn’t warn you.</w:t>
      </w:r>
    </w:p>
    <w:p w14:paraId="5374BFA0" w14:textId="77777777" w:rsidR="003361E2" w:rsidRDefault="003361E2">
      <w:pPr>
        <w:spacing w:after="0"/>
        <w:rPr>
          <w:rFonts w:ascii="Times New Roman" w:eastAsia="Times New Roman" w:hAnsi="Times New Roman" w:cs="Times New Roman"/>
        </w:rPr>
      </w:pPr>
    </w:p>
    <w:p w14:paraId="40E82F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Warning duly noted.</w:t>
      </w:r>
    </w:p>
    <w:p w14:paraId="266C4098" w14:textId="77777777" w:rsidR="003361E2" w:rsidRDefault="003361E2">
      <w:pPr>
        <w:spacing w:after="0"/>
        <w:rPr>
          <w:rFonts w:ascii="Times New Roman" w:eastAsia="Times New Roman" w:hAnsi="Times New Roman" w:cs="Times New Roman"/>
        </w:rPr>
      </w:pPr>
    </w:p>
    <w:p w14:paraId="21F6DE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16D451BF" w14:textId="77777777" w:rsidR="003361E2" w:rsidRDefault="003361E2">
      <w:pPr>
        <w:spacing w:after="0"/>
        <w:rPr>
          <w:rFonts w:ascii="Times New Roman" w:eastAsia="Times New Roman" w:hAnsi="Times New Roman" w:cs="Times New Roman"/>
        </w:rPr>
      </w:pPr>
    </w:p>
    <w:p w14:paraId="6A50BF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Are you sure you want to do this?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has never lost a match. I doubt you’re going to beat him. Regardless, this will make a good show. The boss is already flooded with bets against you. When you lose, the boss will be a very happy man.</w:t>
      </w:r>
    </w:p>
    <w:p w14:paraId="36D79337" w14:textId="77777777" w:rsidR="003361E2" w:rsidRDefault="003361E2">
      <w:pPr>
        <w:spacing w:after="0"/>
        <w:rPr>
          <w:rFonts w:ascii="Times New Roman" w:eastAsia="Times New Roman" w:hAnsi="Times New Roman" w:cs="Times New Roman"/>
        </w:rPr>
      </w:pPr>
    </w:p>
    <w:p w14:paraId="073786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I’m not going to lose. You should’ve cheated us. Now you’re going to see the real Caeser in battle.</w:t>
      </w:r>
    </w:p>
    <w:p w14:paraId="78340282" w14:textId="77777777" w:rsidR="003361E2" w:rsidRDefault="003361E2">
      <w:pPr>
        <w:spacing w:after="0"/>
        <w:rPr>
          <w:rFonts w:ascii="Times New Roman" w:eastAsia="Times New Roman" w:hAnsi="Times New Roman" w:cs="Times New Roman"/>
        </w:rPr>
      </w:pPr>
    </w:p>
    <w:p w14:paraId="7E512E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Good luck to you.</w:t>
      </w:r>
    </w:p>
    <w:p w14:paraId="0B6D5ADE" w14:textId="77777777" w:rsidR="003361E2" w:rsidRDefault="003361E2">
      <w:pPr>
        <w:spacing w:after="0"/>
        <w:rPr>
          <w:rFonts w:ascii="Times New Roman" w:eastAsia="Times New Roman" w:hAnsi="Times New Roman" w:cs="Times New Roman"/>
        </w:rPr>
      </w:pPr>
    </w:p>
    <w:p w14:paraId="7D43B4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day the fighting hall is completely packed with all types of people shouting and hollering. Caeser walks into the fighting hall in the crowd and can be heard saying things about him.)</w:t>
      </w:r>
    </w:p>
    <w:p w14:paraId="296F0D74" w14:textId="77777777" w:rsidR="003361E2" w:rsidRDefault="003361E2">
      <w:pPr>
        <w:spacing w:after="0"/>
        <w:rPr>
          <w:rFonts w:ascii="Times New Roman" w:eastAsia="Times New Roman" w:hAnsi="Times New Roman" w:cs="Times New Roman"/>
        </w:rPr>
      </w:pPr>
    </w:p>
    <w:p w14:paraId="2463D4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We have a new ear donor.</w:t>
      </w:r>
    </w:p>
    <w:p w14:paraId="24EBCA35" w14:textId="77777777" w:rsidR="003361E2" w:rsidRDefault="003361E2">
      <w:pPr>
        <w:spacing w:after="0"/>
        <w:rPr>
          <w:rFonts w:ascii="Times New Roman" w:eastAsia="Times New Roman" w:hAnsi="Times New Roman" w:cs="Times New Roman"/>
        </w:rPr>
      </w:pPr>
    </w:p>
    <w:p w14:paraId="04B92BC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Crowd: How much money do you want to bet that the champ bites off his left ear first?</w:t>
      </w:r>
    </w:p>
    <w:p w14:paraId="4ED005B8" w14:textId="77777777" w:rsidR="003361E2" w:rsidRDefault="003361E2">
      <w:pPr>
        <w:spacing w:after="0"/>
        <w:rPr>
          <w:rFonts w:ascii="Times New Roman" w:eastAsia="Times New Roman" w:hAnsi="Times New Roman" w:cs="Times New Roman"/>
        </w:rPr>
      </w:pPr>
    </w:p>
    <w:p w14:paraId="1D783A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Crowd: 50 G.</w:t>
      </w:r>
    </w:p>
    <w:p w14:paraId="2870396C" w14:textId="77777777" w:rsidR="003361E2" w:rsidRDefault="003361E2">
      <w:pPr>
        <w:spacing w:after="0"/>
        <w:rPr>
          <w:rFonts w:ascii="Times New Roman" w:eastAsia="Times New Roman" w:hAnsi="Times New Roman" w:cs="Times New Roman"/>
        </w:rPr>
      </w:pPr>
    </w:p>
    <w:p w14:paraId="7457A2A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walks into the fighting hall. The crowd starts chanting his name.)</w:t>
      </w:r>
    </w:p>
    <w:p w14:paraId="61079FE8" w14:textId="77777777" w:rsidR="003361E2" w:rsidRDefault="003361E2">
      <w:pPr>
        <w:spacing w:after="0"/>
        <w:rPr>
          <w:rFonts w:ascii="Times New Roman" w:eastAsia="Times New Roman" w:hAnsi="Times New Roman" w:cs="Times New Roman"/>
        </w:rPr>
      </w:pPr>
    </w:p>
    <w:p w14:paraId="7C8E6C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7EF11FC1" w14:textId="77777777" w:rsidR="003361E2" w:rsidRDefault="003361E2">
      <w:pPr>
        <w:spacing w:after="0"/>
        <w:rPr>
          <w:rFonts w:ascii="Times New Roman" w:eastAsia="Times New Roman" w:hAnsi="Times New Roman" w:cs="Times New Roman"/>
        </w:rPr>
      </w:pPr>
    </w:p>
    <w:p w14:paraId="035C38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Shady Man: Ladies and Gentlemen! We have a rare rematch. In the first time of our fight club history, a fighter has willingly offered to donate his ear to the champ.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hope you are prepared for a gruesome showdown between the champ and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Masher; one of which will be remembered as the bloodiest fight in our history.</w:t>
      </w:r>
    </w:p>
    <w:p w14:paraId="03E8F8A8" w14:textId="77777777" w:rsidR="003361E2" w:rsidRDefault="003361E2">
      <w:pPr>
        <w:spacing w:after="0"/>
        <w:rPr>
          <w:rFonts w:ascii="Times New Roman" w:eastAsia="Times New Roman" w:hAnsi="Times New Roman" w:cs="Times New Roman"/>
        </w:rPr>
      </w:pPr>
    </w:p>
    <w:p w14:paraId="1B9803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w:t>
      </w:r>
    </w:p>
    <w:p w14:paraId="31C07268" w14:textId="77777777" w:rsidR="003361E2" w:rsidRDefault="003361E2">
      <w:pPr>
        <w:spacing w:after="0"/>
        <w:rPr>
          <w:rFonts w:ascii="Times New Roman" w:eastAsia="Times New Roman" w:hAnsi="Times New Roman" w:cs="Times New Roman"/>
        </w:rPr>
      </w:pPr>
    </w:p>
    <w:p w14:paraId="3EF1CB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and 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face each other in the center of the ring.)</w:t>
      </w:r>
    </w:p>
    <w:p w14:paraId="5D117322" w14:textId="77777777" w:rsidR="003361E2" w:rsidRDefault="003361E2">
      <w:pPr>
        <w:spacing w:after="0"/>
        <w:rPr>
          <w:rFonts w:ascii="Times New Roman" w:eastAsia="Times New Roman" w:hAnsi="Times New Roman" w:cs="Times New Roman"/>
        </w:rPr>
      </w:pPr>
    </w:p>
    <w:p w14:paraId="017AC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Get it on!</w:t>
      </w:r>
    </w:p>
    <w:p w14:paraId="5F07DCFA" w14:textId="77777777" w:rsidR="003361E2" w:rsidRDefault="003361E2">
      <w:pPr>
        <w:spacing w:after="0"/>
        <w:rPr>
          <w:rFonts w:ascii="Times New Roman" w:eastAsia="Times New Roman" w:hAnsi="Times New Roman" w:cs="Times New Roman"/>
        </w:rPr>
      </w:pPr>
    </w:p>
    <w:p w14:paraId="4BB543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battle begins.) </w:t>
      </w:r>
    </w:p>
    <w:p w14:paraId="03D9518B" w14:textId="77777777" w:rsidR="003361E2" w:rsidRDefault="00000000">
      <w:pPr>
        <w:pStyle w:val="Heading3"/>
        <w:pBdr>
          <w:bottom w:val="single" w:sz="4" w:space="1" w:color="808080"/>
        </w:pBdr>
        <w:spacing w:after="120"/>
        <w:ind w:left="0"/>
      </w:pPr>
      <w:bookmarkStart w:id="349" w:name="_dxu7atxwkig" w:colFirst="0" w:colLast="0"/>
      <w:bookmarkStart w:id="350" w:name="_Toc189930199"/>
      <w:bookmarkEnd w:id="349"/>
      <w:r>
        <w:t>KMDM Boss</w:t>
      </w:r>
      <w:bookmarkEnd w:id="350"/>
    </w:p>
    <w:p w14:paraId="4319E7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must continue to cast cure and haste if you are to survive this battle. There is an aggression meter on the left-hand side. As Caeser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14:paraId="53D25D68" w14:textId="77777777" w:rsidR="003361E2" w:rsidRDefault="003361E2">
      <w:pPr>
        <w:spacing w:after="0"/>
        <w:rPr>
          <w:rFonts w:ascii="Times New Roman" w:eastAsia="Times New Roman" w:hAnsi="Times New Roman" w:cs="Times New Roman"/>
        </w:rPr>
      </w:pPr>
    </w:p>
    <w:p w14:paraId="485645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Killer Mad Dog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I keep hitting him but it doesn’t seem to affect him. What kind of witchcraft is this? I’m getting tired.</w:t>
      </w:r>
    </w:p>
    <w:p w14:paraId="30A427F7" w14:textId="77777777" w:rsidR="003361E2" w:rsidRDefault="003361E2">
      <w:pPr>
        <w:spacing w:after="0"/>
        <w:rPr>
          <w:rFonts w:ascii="Times New Roman" w:eastAsia="Times New Roman" w:hAnsi="Times New Roman" w:cs="Times New Roman"/>
        </w:rPr>
      </w:pPr>
    </w:p>
    <w:p w14:paraId="249E0E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Keep throwing your punches, I can take this all day.</w:t>
      </w:r>
    </w:p>
    <w:p w14:paraId="5EA1905D" w14:textId="77777777" w:rsidR="003361E2" w:rsidRDefault="003361E2">
      <w:pPr>
        <w:spacing w:after="0"/>
        <w:rPr>
          <w:rFonts w:ascii="Times New Roman" w:eastAsia="Times New Roman" w:hAnsi="Times New Roman" w:cs="Times New Roman"/>
        </w:rPr>
      </w:pPr>
    </w:p>
    <w:p w14:paraId="772C28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player defeats KMDM)</w:t>
      </w:r>
    </w:p>
    <w:p w14:paraId="742486AC" w14:textId="77777777" w:rsidR="003361E2" w:rsidRDefault="003361E2">
      <w:pPr>
        <w:spacing w:after="0"/>
        <w:rPr>
          <w:rFonts w:ascii="Times New Roman" w:eastAsia="Times New Roman" w:hAnsi="Times New Roman" w:cs="Times New Roman"/>
        </w:rPr>
      </w:pPr>
    </w:p>
    <w:p w14:paraId="384F596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1….2….3</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4….5….6….7….8…9….10 and the winner is Caeser!</w:t>
      </w:r>
    </w:p>
    <w:p w14:paraId="572604C2" w14:textId="77777777" w:rsidR="003361E2" w:rsidRDefault="003361E2">
      <w:pPr>
        <w:spacing w:after="0"/>
        <w:rPr>
          <w:rFonts w:ascii="Times New Roman" w:eastAsia="Times New Roman" w:hAnsi="Times New Roman" w:cs="Times New Roman"/>
        </w:rPr>
      </w:pPr>
    </w:p>
    <w:p w14:paraId="68916A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crowd goes silent)</w:t>
      </w:r>
    </w:p>
    <w:p w14:paraId="2DB8631F" w14:textId="77777777" w:rsidR="003361E2" w:rsidRDefault="003361E2">
      <w:pPr>
        <w:spacing w:after="0"/>
        <w:rPr>
          <w:rFonts w:ascii="Times New Roman" w:eastAsia="Times New Roman" w:hAnsi="Times New Roman" w:cs="Times New Roman"/>
        </w:rPr>
      </w:pPr>
    </w:p>
    <w:p w14:paraId="15BF784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Crowd: It’s not possible. How can the champ be defeated? </w:t>
      </w:r>
      <w:proofErr w:type="spellStart"/>
      <w:r>
        <w:rPr>
          <w:rFonts w:ascii="Times New Roman" w:eastAsia="Times New Roman" w:hAnsi="Times New Roman" w:cs="Times New Roman"/>
          <w:color w:val="000000"/>
        </w:rPr>
        <w:t>Booooooo</w:t>
      </w:r>
      <w:proofErr w:type="spellEnd"/>
      <w:r>
        <w:rPr>
          <w:rFonts w:ascii="Times New Roman" w:eastAsia="Times New Roman" w:hAnsi="Times New Roman" w:cs="Times New Roman"/>
          <w:color w:val="000000"/>
        </w:rPr>
        <w:t>!</w:t>
      </w:r>
    </w:p>
    <w:p w14:paraId="6D75F15D" w14:textId="77777777" w:rsidR="003361E2" w:rsidRDefault="003361E2">
      <w:pPr>
        <w:spacing w:after="0"/>
        <w:rPr>
          <w:rFonts w:ascii="Times New Roman" w:eastAsia="Times New Roman" w:hAnsi="Times New Roman" w:cs="Times New Roman"/>
        </w:rPr>
      </w:pPr>
    </w:p>
    <w:p w14:paraId="60B978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walks from the arena into the locker room.)</w:t>
      </w:r>
    </w:p>
    <w:p w14:paraId="4641F023" w14:textId="77777777" w:rsidR="003361E2" w:rsidRDefault="00000000">
      <w:pPr>
        <w:pStyle w:val="Heading1"/>
        <w:numPr>
          <w:ilvl w:val="0"/>
          <w:numId w:val="1"/>
        </w:numPr>
        <w:pBdr>
          <w:bottom w:val="single" w:sz="4" w:space="1" w:color="808080"/>
        </w:pBdr>
        <w:spacing w:before="240" w:after="120"/>
      </w:pPr>
      <w:bookmarkStart w:id="351" w:name="_yv0bg3qoyb3x" w:colFirst="0" w:colLast="0"/>
      <w:bookmarkStart w:id="352" w:name="_Toc189930200"/>
      <w:bookmarkEnd w:id="351"/>
      <w:r>
        <w:lastRenderedPageBreak/>
        <w:t>Shady man’s Heist</w:t>
      </w:r>
      <w:bookmarkEnd w:id="352"/>
    </w:p>
    <w:p w14:paraId="6AA655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can’t believe I beat him. Father, did you have some hand in this?</w:t>
      </w:r>
    </w:p>
    <w:p w14:paraId="0A25CB26" w14:textId="77777777" w:rsidR="003361E2" w:rsidRDefault="003361E2">
      <w:pPr>
        <w:spacing w:after="0"/>
        <w:rPr>
          <w:rFonts w:ascii="Times New Roman" w:eastAsia="Times New Roman" w:hAnsi="Times New Roman" w:cs="Times New Roman"/>
        </w:rPr>
      </w:pPr>
    </w:p>
    <w:p w14:paraId="66EF15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couldn’t help myself.</w:t>
      </w:r>
    </w:p>
    <w:p w14:paraId="7D1F290B" w14:textId="77777777" w:rsidR="003361E2" w:rsidRDefault="003361E2">
      <w:pPr>
        <w:spacing w:after="0"/>
        <w:rPr>
          <w:rFonts w:ascii="Times New Roman" w:eastAsia="Times New Roman" w:hAnsi="Times New Roman" w:cs="Times New Roman"/>
        </w:rPr>
      </w:pPr>
    </w:p>
    <w:p w14:paraId="2F7688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sneaky dogs.</w:t>
      </w:r>
    </w:p>
    <w:p w14:paraId="7168199D" w14:textId="77777777" w:rsidR="003361E2" w:rsidRDefault="003361E2">
      <w:pPr>
        <w:spacing w:after="0"/>
        <w:rPr>
          <w:rFonts w:ascii="Times New Roman" w:eastAsia="Times New Roman" w:hAnsi="Times New Roman" w:cs="Times New Roman"/>
        </w:rPr>
      </w:pPr>
    </w:p>
    <w:p w14:paraId="41AB98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mean to say that if it wasn’t for your magic he would’ve got his butt kicked?</w:t>
      </w:r>
    </w:p>
    <w:p w14:paraId="6EFD48D5" w14:textId="77777777" w:rsidR="003361E2" w:rsidRDefault="003361E2">
      <w:pPr>
        <w:spacing w:after="0"/>
        <w:rPr>
          <w:rFonts w:ascii="Times New Roman" w:eastAsia="Times New Roman" w:hAnsi="Times New Roman" w:cs="Times New Roman"/>
        </w:rPr>
      </w:pPr>
    </w:p>
    <w:p w14:paraId="05E0154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just say that Caeser is not as good of a fighter as you thought he was.</w:t>
      </w:r>
    </w:p>
    <w:p w14:paraId="009E29FB" w14:textId="77777777" w:rsidR="003361E2" w:rsidRDefault="003361E2">
      <w:pPr>
        <w:spacing w:after="0"/>
        <w:rPr>
          <w:rFonts w:ascii="Times New Roman" w:eastAsia="Times New Roman" w:hAnsi="Times New Roman" w:cs="Times New Roman"/>
        </w:rPr>
      </w:pPr>
    </w:p>
    <w:p w14:paraId="4EBD31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walks in)</w:t>
      </w:r>
    </w:p>
    <w:p w14:paraId="4B110DF5" w14:textId="77777777" w:rsidR="003361E2" w:rsidRDefault="003361E2">
      <w:pPr>
        <w:spacing w:after="0"/>
        <w:rPr>
          <w:rFonts w:ascii="Times New Roman" w:eastAsia="Times New Roman" w:hAnsi="Times New Roman" w:cs="Times New Roman"/>
        </w:rPr>
      </w:pPr>
    </w:p>
    <w:p w14:paraId="685143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upset some pretty powerful people by winning this match. My boss just lost a lot of money. He wants some compensation before we let you go to the mainland.</w:t>
      </w:r>
    </w:p>
    <w:p w14:paraId="109EFFC0" w14:textId="77777777" w:rsidR="003361E2" w:rsidRDefault="003361E2">
      <w:pPr>
        <w:spacing w:after="0"/>
        <w:rPr>
          <w:rFonts w:ascii="Times New Roman" w:eastAsia="Times New Roman" w:hAnsi="Times New Roman" w:cs="Times New Roman"/>
        </w:rPr>
      </w:pPr>
    </w:p>
    <w:p w14:paraId="3EC614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That wasn’t part of the deal?</w:t>
      </w:r>
    </w:p>
    <w:p w14:paraId="500ABC31" w14:textId="77777777" w:rsidR="003361E2" w:rsidRDefault="003361E2">
      <w:pPr>
        <w:spacing w:after="0"/>
        <w:rPr>
          <w:rFonts w:ascii="Times New Roman" w:eastAsia="Times New Roman" w:hAnsi="Times New Roman" w:cs="Times New Roman"/>
        </w:rPr>
      </w:pPr>
    </w:p>
    <w:p w14:paraId="46E283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w:t>
      </w:r>
      <w:proofErr w:type="gramStart"/>
      <w:r>
        <w:rPr>
          <w:rFonts w:ascii="Times New Roman" w:eastAsia="Times New Roman" w:hAnsi="Times New Roman" w:cs="Times New Roman"/>
          <w:color w:val="000000"/>
        </w:rPr>
        <w:t>Well</w:t>
      </w:r>
      <w:proofErr w:type="gramEnd"/>
      <w:r>
        <w:rPr>
          <w:rFonts w:ascii="Times New Roman" w:eastAsia="Times New Roman" w:hAnsi="Times New Roman" w:cs="Times New Roman"/>
          <w:color w:val="000000"/>
        </w:rPr>
        <w:t xml:space="preserve"> the deals have been changed.</w:t>
      </w:r>
    </w:p>
    <w:p w14:paraId="7AE683A4" w14:textId="77777777" w:rsidR="003361E2" w:rsidRDefault="003361E2">
      <w:pPr>
        <w:spacing w:after="0"/>
        <w:rPr>
          <w:rFonts w:ascii="Times New Roman" w:eastAsia="Times New Roman" w:hAnsi="Times New Roman" w:cs="Times New Roman"/>
        </w:rPr>
      </w:pPr>
    </w:p>
    <w:p w14:paraId="785531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That’s not fair.</w:t>
      </w:r>
    </w:p>
    <w:p w14:paraId="775F8081" w14:textId="77777777" w:rsidR="003361E2" w:rsidRDefault="003361E2">
      <w:pPr>
        <w:spacing w:after="0"/>
        <w:rPr>
          <w:rFonts w:ascii="Times New Roman" w:eastAsia="Times New Roman" w:hAnsi="Times New Roman" w:cs="Times New Roman"/>
        </w:rPr>
      </w:pPr>
    </w:p>
    <w:p w14:paraId="25D1B9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Well, what do you want now?</w:t>
      </w:r>
    </w:p>
    <w:p w14:paraId="79D16DFE" w14:textId="77777777" w:rsidR="003361E2" w:rsidRDefault="003361E2">
      <w:pPr>
        <w:spacing w:after="0"/>
        <w:rPr>
          <w:rFonts w:ascii="Times New Roman" w:eastAsia="Times New Roman" w:hAnsi="Times New Roman" w:cs="Times New Roman"/>
        </w:rPr>
      </w:pPr>
    </w:p>
    <w:p w14:paraId="7275B3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going to help Jester rob the second-</w:t>
      </w:r>
      <w:proofErr w:type="gramStart"/>
      <w:r>
        <w:rPr>
          <w:rFonts w:ascii="Times New Roman" w:eastAsia="Times New Roman" w:hAnsi="Times New Roman" w:cs="Times New Roman"/>
          <w:color w:val="000000"/>
        </w:rPr>
        <w:t>most richest</w:t>
      </w:r>
      <w:proofErr w:type="gramEnd"/>
      <w:r>
        <w:rPr>
          <w:rFonts w:ascii="Times New Roman" w:eastAsia="Times New Roman" w:hAnsi="Times New Roman" w:cs="Times New Roman"/>
          <w:color w:val="000000"/>
        </w:rPr>
        <w:t xml:space="preserve"> man on the Southern Continent. He’s my boss’s main competitor. His name is Alfonso. We want his most prized possession so we can keep him in his place.</w:t>
      </w:r>
    </w:p>
    <w:p w14:paraId="28830D2B" w14:textId="77777777" w:rsidR="003361E2" w:rsidRDefault="003361E2">
      <w:pPr>
        <w:spacing w:after="0"/>
        <w:rPr>
          <w:rFonts w:ascii="Times New Roman" w:eastAsia="Times New Roman" w:hAnsi="Times New Roman" w:cs="Times New Roman"/>
        </w:rPr>
      </w:pPr>
    </w:p>
    <w:p w14:paraId="469CEE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what’s that?</w:t>
      </w:r>
    </w:p>
    <w:p w14:paraId="0D6E1AD3" w14:textId="77777777" w:rsidR="003361E2" w:rsidRDefault="003361E2">
      <w:pPr>
        <w:spacing w:after="0"/>
        <w:rPr>
          <w:rFonts w:ascii="Times New Roman" w:eastAsia="Times New Roman" w:hAnsi="Times New Roman" w:cs="Times New Roman"/>
        </w:rPr>
      </w:pPr>
    </w:p>
    <w:p w14:paraId="5407B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He keeps a sealed glass case in his room which contains an authentic letter from Adm. Anthony. If you don’t know, Adm. Anthony is head over the Reditus and the most powerful man on Gaia. That letter is worth more than all the gold of Tandoor.</w:t>
      </w:r>
    </w:p>
    <w:p w14:paraId="47BFC5E3" w14:textId="77777777" w:rsidR="003361E2" w:rsidRDefault="003361E2">
      <w:pPr>
        <w:spacing w:after="0"/>
        <w:rPr>
          <w:rFonts w:ascii="Times New Roman" w:eastAsia="Times New Roman" w:hAnsi="Times New Roman" w:cs="Times New Roman"/>
        </w:rPr>
      </w:pPr>
    </w:p>
    <w:p w14:paraId="231767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How are we going to sneak into his room?</w:t>
      </w:r>
    </w:p>
    <w:p w14:paraId="53F661F1" w14:textId="77777777" w:rsidR="003361E2" w:rsidRDefault="003361E2">
      <w:pPr>
        <w:spacing w:after="0"/>
        <w:rPr>
          <w:rFonts w:ascii="Times New Roman" w:eastAsia="Times New Roman" w:hAnsi="Times New Roman" w:cs="Times New Roman"/>
        </w:rPr>
      </w:pPr>
    </w:p>
    <w:p w14:paraId="2E182A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You’re not going to, Jester is. All of you are going to create diversions so that Jester can make his way inside. Your first obstacle is his guard standing outside which he rotates every 24 hours. The first guard, how do we say, has an inclination for the opposite sex if you know what I mean. You’ll often find him sitting in the bar on his off-duty hours ogling the whores and barmaids. Theresa, you will lure him to a room with the promise of adventures. </w:t>
      </w:r>
    </w:p>
    <w:p w14:paraId="701203D8" w14:textId="77777777" w:rsidR="003361E2" w:rsidRDefault="003361E2">
      <w:pPr>
        <w:spacing w:after="0"/>
        <w:rPr>
          <w:rFonts w:ascii="Times New Roman" w:eastAsia="Times New Roman" w:hAnsi="Times New Roman" w:cs="Times New Roman"/>
        </w:rPr>
      </w:pPr>
    </w:p>
    <w:p w14:paraId="7E2A6E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Whoa! Whoa! Did you just say my wife is going to pretend to be a prostitute?</w:t>
      </w:r>
    </w:p>
    <w:p w14:paraId="3CDD25A6" w14:textId="77777777" w:rsidR="003361E2" w:rsidRDefault="003361E2">
      <w:pPr>
        <w:spacing w:after="0"/>
        <w:rPr>
          <w:rFonts w:ascii="Times New Roman" w:eastAsia="Times New Roman" w:hAnsi="Times New Roman" w:cs="Times New Roman"/>
        </w:rPr>
      </w:pPr>
    </w:p>
    <w:p w14:paraId="0AFA17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Shady Man: Don’t worry man; nothing will happen as long as you do your job.</w:t>
      </w:r>
    </w:p>
    <w:p w14:paraId="375F1E42" w14:textId="77777777" w:rsidR="003361E2" w:rsidRDefault="003361E2">
      <w:pPr>
        <w:spacing w:after="0"/>
        <w:rPr>
          <w:rFonts w:ascii="Times New Roman" w:eastAsia="Times New Roman" w:hAnsi="Times New Roman" w:cs="Times New Roman"/>
        </w:rPr>
      </w:pPr>
    </w:p>
    <w:p w14:paraId="57188A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And my job is?</w:t>
      </w:r>
    </w:p>
    <w:p w14:paraId="639145CA" w14:textId="77777777" w:rsidR="003361E2" w:rsidRDefault="003361E2">
      <w:pPr>
        <w:spacing w:after="0"/>
        <w:rPr>
          <w:rFonts w:ascii="Times New Roman" w:eastAsia="Times New Roman" w:hAnsi="Times New Roman" w:cs="Times New Roman"/>
        </w:rPr>
      </w:pPr>
    </w:p>
    <w:p w14:paraId="572F51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Your job is to make sure he stays away from my booty. Understand?</w:t>
      </w:r>
    </w:p>
    <w:p w14:paraId="4D5612F5" w14:textId="77777777" w:rsidR="003361E2" w:rsidRDefault="003361E2">
      <w:pPr>
        <w:spacing w:after="0"/>
        <w:rPr>
          <w:rFonts w:ascii="Times New Roman" w:eastAsia="Times New Roman" w:hAnsi="Times New Roman" w:cs="Times New Roman"/>
        </w:rPr>
      </w:pPr>
    </w:p>
    <w:p w14:paraId="7A2226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Caeser, focus, I have a man that works at the bar who will tell you which room he has booked. It will behoove you to sneak in that room and hide before the guard arrives. Once you take care of him, take the key. You will then wear his uniform and make your way to the front gate of Alfonso’s home.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Caeser, you’ll just walk on by like you work there and open the door. Jester, you sneak over the wall and wait in the bushes until Caeser arrives. Once Caeser opens the door you must sneak in and steal the letter. From this point on you're pretty much on your own.</w:t>
      </w:r>
    </w:p>
    <w:p w14:paraId="0B1BCEBF" w14:textId="77777777" w:rsidR="003361E2" w:rsidRDefault="003361E2">
      <w:pPr>
        <w:spacing w:after="0"/>
        <w:rPr>
          <w:rFonts w:ascii="Times New Roman" w:eastAsia="Times New Roman" w:hAnsi="Times New Roman" w:cs="Times New Roman"/>
        </w:rPr>
      </w:pPr>
    </w:p>
    <w:p w14:paraId="44D724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about me? What will I do after I open the door?</w:t>
      </w:r>
    </w:p>
    <w:p w14:paraId="0C8F803D" w14:textId="77777777" w:rsidR="003361E2" w:rsidRDefault="003361E2">
      <w:pPr>
        <w:spacing w:after="0"/>
        <w:rPr>
          <w:rFonts w:ascii="Times New Roman" w:eastAsia="Times New Roman" w:hAnsi="Times New Roman" w:cs="Times New Roman"/>
        </w:rPr>
      </w:pPr>
    </w:p>
    <w:p w14:paraId="783752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You begin an altercation with Augustus. You tell him to get the hell out of there and chase after him. Augustus, make sure to run away after Caeser starts threatening you. Then you’ll chase him. You have your exit.</w:t>
      </w:r>
    </w:p>
    <w:p w14:paraId="7D60A2F0" w14:textId="77777777" w:rsidR="003361E2" w:rsidRDefault="003361E2">
      <w:pPr>
        <w:spacing w:after="0"/>
        <w:rPr>
          <w:rFonts w:ascii="Times New Roman" w:eastAsia="Times New Roman" w:hAnsi="Times New Roman" w:cs="Times New Roman"/>
        </w:rPr>
      </w:pPr>
    </w:p>
    <w:p w14:paraId="7F57BE8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don’t know about this father.</w:t>
      </w:r>
    </w:p>
    <w:p w14:paraId="64345BAA" w14:textId="77777777" w:rsidR="003361E2" w:rsidRDefault="003361E2">
      <w:pPr>
        <w:spacing w:after="0"/>
        <w:rPr>
          <w:rFonts w:ascii="Times New Roman" w:eastAsia="Times New Roman" w:hAnsi="Times New Roman" w:cs="Times New Roman"/>
        </w:rPr>
      </w:pPr>
    </w:p>
    <w:p w14:paraId="47AD6B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You want to go to the mainland or what? I know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and I know there’s a bounty on your head. There’s no way you’ll get to the mainland without our help. You made your decision to fight now here are the consequences.</w:t>
      </w:r>
    </w:p>
    <w:p w14:paraId="6310C937" w14:textId="77777777" w:rsidR="003361E2" w:rsidRDefault="003361E2">
      <w:pPr>
        <w:spacing w:after="0"/>
        <w:rPr>
          <w:rFonts w:ascii="Times New Roman" w:eastAsia="Times New Roman" w:hAnsi="Times New Roman" w:cs="Times New Roman"/>
        </w:rPr>
      </w:pPr>
    </w:p>
    <w:p w14:paraId="160436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We’re in.</w:t>
      </w:r>
    </w:p>
    <w:p w14:paraId="3AA989BB" w14:textId="77777777" w:rsidR="003361E2" w:rsidRDefault="003361E2">
      <w:pPr>
        <w:spacing w:after="0"/>
        <w:rPr>
          <w:rFonts w:ascii="Times New Roman" w:eastAsia="Times New Roman" w:hAnsi="Times New Roman" w:cs="Times New Roman"/>
        </w:rPr>
      </w:pPr>
    </w:p>
    <w:p w14:paraId="1515AE5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Shady Man: First meet my man at the bar Zen. Then we’ll begin.</w:t>
      </w:r>
    </w:p>
    <w:p w14:paraId="7BCF010B" w14:textId="77777777" w:rsidR="003361E2" w:rsidRDefault="00000000">
      <w:pPr>
        <w:pStyle w:val="Heading2"/>
      </w:pPr>
      <w:bookmarkStart w:id="353" w:name="_om1rvb5kznxp" w:colFirst="0" w:colLast="0"/>
      <w:bookmarkStart w:id="354" w:name="_Toc189930201"/>
      <w:bookmarkEnd w:id="353"/>
      <w:r>
        <w:t>Heist in Zen</w:t>
      </w:r>
      <w:bookmarkEnd w:id="354"/>
    </w:p>
    <w:p w14:paraId="4F680C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working at bar: I’ll meet you at the Inn. Book one room and I’ll meet you there in the evening.</w:t>
      </w:r>
    </w:p>
    <w:p w14:paraId="65AE3D7F" w14:textId="77777777" w:rsidR="003361E2" w:rsidRDefault="003361E2">
      <w:pPr>
        <w:spacing w:after="0"/>
        <w:rPr>
          <w:rFonts w:ascii="Times New Roman" w:eastAsia="Times New Roman" w:hAnsi="Times New Roman" w:cs="Times New Roman"/>
        </w:rPr>
      </w:pPr>
    </w:p>
    <w:p w14:paraId="687A0D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(Party stays at Inn. Man working at the bar comes later that evening.)</w:t>
      </w:r>
    </w:p>
    <w:p w14:paraId="2D62C63A" w14:textId="77777777" w:rsidR="003361E2" w:rsidRDefault="003361E2">
      <w:pPr>
        <w:spacing w:after="0"/>
        <w:rPr>
          <w:rFonts w:ascii="Times New Roman" w:eastAsia="Times New Roman" w:hAnsi="Times New Roman" w:cs="Times New Roman"/>
        </w:rPr>
      </w:pPr>
    </w:p>
    <w:p w14:paraId="415B638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Man working at the bar: My name is Stephen. I will be working with you. I’m sure the Shady Man informed you about everything.</w:t>
      </w:r>
    </w:p>
    <w:p w14:paraId="6A07192C" w14:textId="77777777" w:rsidR="003361E2" w:rsidRDefault="003361E2">
      <w:pPr>
        <w:spacing w:after="0"/>
        <w:rPr>
          <w:rFonts w:ascii="Times New Roman" w:eastAsia="Times New Roman" w:hAnsi="Times New Roman" w:cs="Times New Roman"/>
        </w:rPr>
      </w:pPr>
    </w:p>
    <w:p w14:paraId="2D5D9D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Yeah, especially the part where I have to try to seduce a guard. I really like the part, yuck.</w:t>
      </w:r>
    </w:p>
    <w:p w14:paraId="7B82565C" w14:textId="77777777" w:rsidR="003361E2" w:rsidRDefault="003361E2">
      <w:pPr>
        <w:spacing w:after="0"/>
        <w:rPr>
          <w:rFonts w:ascii="Times New Roman" w:eastAsia="Times New Roman" w:hAnsi="Times New Roman" w:cs="Times New Roman"/>
        </w:rPr>
      </w:pPr>
    </w:p>
    <w:p w14:paraId="5237FF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Don’t worry everything will work according to the plan. You just have to keep your cool.</w:t>
      </w:r>
    </w:p>
    <w:p w14:paraId="495B8487" w14:textId="77777777" w:rsidR="003361E2" w:rsidRDefault="003361E2">
      <w:pPr>
        <w:spacing w:after="0"/>
        <w:rPr>
          <w:rFonts w:ascii="Times New Roman" w:eastAsia="Times New Roman" w:hAnsi="Times New Roman" w:cs="Times New Roman"/>
        </w:rPr>
      </w:pPr>
    </w:p>
    <w:p w14:paraId="56F7FA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If that filthy guard lays a single finger on Theresa I’ll cut his fingers off.</w:t>
      </w:r>
    </w:p>
    <w:p w14:paraId="025A5038" w14:textId="77777777" w:rsidR="003361E2" w:rsidRDefault="003361E2">
      <w:pPr>
        <w:spacing w:after="0"/>
        <w:rPr>
          <w:rFonts w:ascii="Times New Roman" w:eastAsia="Times New Roman" w:hAnsi="Times New Roman" w:cs="Times New Roman"/>
        </w:rPr>
      </w:pPr>
    </w:p>
    <w:p w14:paraId="5DC432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Stephen: Talking like a gangster </w:t>
      </w:r>
      <w:proofErr w:type="gramStart"/>
      <w:r>
        <w:rPr>
          <w:rFonts w:ascii="Times New Roman" w:eastAsia="Times New Roman" w:hAnsi="Times New Roman" w:cs="Times New Roman"/>
          <w:color w:val="000000"/>
        </w:rPr>
        <w:t>now</w:t>
      </w:r>
      <w:proofErr w:type="gramEnd"/>
      <w:r>
        <w:rPr>
          <w:rFonts w:ascii="Times New Roman" w:eastAsia="Times New Roman" w:hAnsi="Times New Roman" w:cs="Times New Roman"/>
          <w:color w:val="000000"/>
        </w:rPr>
        <w:t xml:space="preserve"> are we?</w:t>
      </w:r>
    </w:p>
    <w:p w14:paraId="4AE4C1B1" w14:textId="77777777" w:rsidR="003361E2" w:rsidRDefault="003361E2">
      <w:pPr>
        <w:spacing w:after="0"/>
        <w:rPr>
          <w:rFonts w:ascii="Times New Roman" w:eastAsia="Times New Roman" w:hAnsi="Times New Roman" w:cs="Times New Roman"/>
        </w:rPr>
      </w:pPr>
    </w:p>
    <w:p w14:paraId="44E7937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03113937" w14:textId="77777777" w:rsidR="003361E2" w:rsidRDefault="003361E2">
      <w:pPr>
        <w:spacing w:after="0"/>
        <w:rPr>
          <w:rFonts w:ascii="Times New Roman" w:eastAsia="Times New Roman" w:hAnsi="Times New Roman" w:cs="Times New Roman"/>
        </w:rPr>
      </w:pPr>
    </w:p>
    <w:p w14:paraId="46CCA58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you’ll stay at the Inn okay.</w:t>
      </w:r>
    </w:p>
    <w:p w14:paraId="33F829BB" w14:textId="77777777" w:rsidR="003361E2" w:rsidRDefault="003361E2">
      <w:pPr>
        <w:spacing w:after="0"/>
        <w:rPr>
          <w:rFonts w:ascii="Times New Roman" w:eastAsia="Times New Roman" w:hAnsi="Times New Roman" w:cs="Times New Roman"/>
        </w:rPr>
      </w:pPr>
    </w:p>
    <w:p w14:paraId="5265C00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248599C0" w14:textId="77777777" w:rsidR="003361E2" w:rsidRDefault="003361E2">
      <w:pPr>
        <w:spacing w:after="0"/>
        <w:rPr>
          <w:rFonts w:ascii="Times New Roman" w:eastAsia="Times New Roman" w:hAnsi="Times New Roman" w:cs="Times New Roman"/>
        </w:rPr>
      </w:pPr>
    </w:p>
    <w:p w14:paraId="34682B3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will be split now into different individuals. During the heist the player can switch between characters at any time, but for the heist to be successful the player must complete each part of the heist according to the plan.)</w:t>
      </w:r>
    </w:p>
    <w:p w14:paraId="1B4F06B2" w14:textId="77777777" w:rsidR="003361E2" w:rsidRDefault="003361E2">
      <w:pPr>
        <w:spacing w:after="0"/>
        <w:rPr>
          <w:rFonts w:ascii="Times New Roman" w:eastAsia="Times New Roman" w:hAnsi="Times New Roman" w:cs="Times New Roman"/>
        </w:rPr>
      </w:pPr>
    </w:p>
    <w:p w14:paraId="41C09E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next evening.)</w:t>
      </w:r>
    </w:p>
    <w:p w14:paraId="157E1135" w14:textId="77777777" w:rsidR="003361E2" w:rsidRDefault="003361E2">
      <w:pPr>
        <w:spacing w:after="240"/>
        <w:rPr>
          <w:rFonts w:ascii="Times New Roman" w:eastAsia="Times New Roman" w:hAnsi="Times New Roman" w:cs="Times New Roman"/>
        </w:rPr>
      </w:pPr>
    </w:p>
    <w:p w14:paraId="2066D5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(She approaches the guard.): Hello handsome, can I sit here?</w:t>
      </w:r>
    </w:p>
    <w:p w14:paraId="2426DD7F" w14:textId="77777777" w:rsidR="003361E2" w:rsidRDefault="003361E2">
      <w:pPr>
        <w:spacing w:after="0"/>
        <w:rPr>
          <w:rFonts w:ascii="Times New Roman" w:eastAsia="Times New Roman" w:hAnsi="Times New Roman" w:cs="Times New Roman"/>
        </w:rPr>
      </w:pPr>
    </w:p>
    <w:p w14:paraId="020C07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Are you the finest thing I’ve ever laid eyes on? I’ve never seen you before here. What brings you here tonight?</w:t>
      </w:r>
    </w:p>
    <w:p w14:paraId="228FA768" w14:textId="77777777" w:rsidR="003361E2" w:rsidRDefault="003361E2">
      <w:pPr>
        <w:spacing w:after="0"/>
        <w:rPr>
          <w:rFonts w:ascii="Times New Roman" w:eastAsia="Times New Roman" w:hAnsi="Times New Roman" w:cs="Times New Roman"/>
        </w:rPr>
      </w:pPr>
    </w:p>
    <w:p w14:paraId="7C160AA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I’m from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and my boyfriend went to Hamilton.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was looking to have a little fun tonight. I heard Zen is the place to do it.</w:t>
      </w:r>
    </w:p>
    <w:p w14:paraId="74A3E9FB" w14:textId="77777777" w:rsidR="003361E2" w:rsidRDefault="003361E2">
      <w:pPr>
        <w:spacing w:after="0"/>
        <w:rPr>
          <w:rFonts w:ascii="Times New Roman" w:eastAsia="Times New Roman" w:hAnsi="Times New Roman" w:cs="Times New Roman"/>
        </w:rPr>
      </w:pPr>
    </w:p>
    <w:p w14:paraId="4F54344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You sure have come to the right place darling. Why don’t we go somewhere where we can have even more fun?</w:t>
      </w:r>
    </w:p>
    <w:p w14:paraId="6C673A06" w14:textId="77777777" w:rsidR="003361E2" w:rsidRDefault="003361E2">
      <w:pPr>
        <w:spacing w:after="0"/>
        <w:rPr>
          <w:rFonts w:ascii="Times New Roman" w:eastAsia="Times New Roman" w:hAnsi="Times New Roman" w:cs="Times New Roman"/>
        </w:rPr>
      </w:pPr>
    </w:p>
    <w:p w14:paraId="4F29E0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Sounds good sweetheart.</w:t>
      </w:r>
    </w:p>
    <w:p w14:paraId="14846375" w14:textId="77777777" w:rsidR="003361E2" w:rsidRDefault="003361E2">
      <w:pPr>
        <w:spacing w:after="0"/>
        <w:rPr>
          <w:rFonts w:ascii="Times New Roman" w:eastAsia="Times New Roman" w:hAnsi="Times New Roman" w:cs="Times New Roman"/>
        </w:rPr>
      </w:pPr>
    </w:p>
    <w:p w14:paraId="35E83D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Just give me a moment.</w:t>
      </w:r>
    </w:p>
    <w:p w14:paraId="297CA766" w14:textId="77777777" w:rsidR="003361E2" w:rsidRDefault="003361E2">
      <w:pPr>
        <w:spacing w:after="0"/>
        <w:rPr>
          <w:rFonts w:ascii="Times New Roman" w:eastAsia="Times New Roman" w:hAnsi="Times New Roman" w:cs="Times New Roman"/>
        </w:rPr>
      </w:pPr>
    </w:p>
    <w:p w14:paraId="2E2EBA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(Quietly): Yuck...</w:t>
      </w:r>
    </w:p>
    <w:p w14:paraId="51A99DE0" w14:textId="77777777" w:rsidR="003361E2" w:rsidRDefault="003361E2">
      <w:pPr>
        <w:spacing w:after="0"/>
        <w:rPr>
          <w:rFonts w:ascii="Times New Roman" w:eastAsia="Times New Roman" w:hAnsi="Times New Roman" w:cs="Times New Roman"/>
        </w:rPr>
      </w:pPr>
    </w:p>
    <w:p w14:paraId="731A7D6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Filthy Guard approaches the bar to speak to somebody at the front desk about a room. He first approaches a woman at the front desk but Stephen intervenes.)</w:t>
      </w:r>
    </w:p>
    <w:p w14:paraId="5A4AC3BE" w14:textId="77777777" w:rsidR="003361E2" w:rsidRDefault="003361E2">
      <w:pPr>
        <w:spacing w:after="0"/>
        <w:rPr>
          <w:rFonts w:ascii="Times New Roman" w:eastAsia="Times New Roman" w:hAnsi="Times New Roman" w:cs="Times New Roman"/>
        </w:rPr>
      </w:pPr>
    </w:p>
    <w:p w14:paraId="014447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Nancy, I have this one. Go take a break.</w:t>
      </w:r>
    </w:p>
    <w:p w14:paraId="337EE17D" w14:textId="77777777" w:rsidR="003361E2" w:rsidRDefault="003361E2">
      <w:pPr>
        <w:spacing w:after="0"/>
        <w:rPr>
          <w:rFonts w:ascii="Times New Roman" w:eastAsia="Times New Roman" w:hAnsi="Times New Roman" w:cs="Times New Roman"/>
        </w:rPr>
      </w:pPr>
    </w:p>
    <w:p w14:paraId="259D34E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How can I help you sir?</w:t>
      </w:r>
    </w:p>
    <w:p w14:paraId="1B02711F" w14:textId="77777777" w:rsidR="003361E2" w:rsidRDefault="003361E2">
      <w:pPr>
        <w:spacing w:after="0"/>
        <w:rPr>
          <w:rFonts w:ascii="Times New Roman" w:eastAsia="Times New Roman" w:hAnsi="Times New Roman" w:cs="Times New Roman"/>
        </w:rPr>
      </w:pPr>
    </w:p>
    <w:p w14:paraId="47BA782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I want your finest room. He looks at Theresa and then looks back. t.</w:t>
      </w:r>
    </w:p>
    <w:p w14:paraId="579F8595" w14:textId="77777777" w:rsidR="003361E2" w:rsidRDefault="003361E2">
      <w:pPr>
        <w:spacing w:after="0"/>
        <w:rPr>
          <w:rFonts w:ascii="Times New Roman" w:eastAsia="Times New Roman" w:hAnsi="Times New Roman" w:cs="Times New Roman"/>
        </w:rPr>
      </w:pPr>
    </w:p>
    <w:p w14:paraId="1DD483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Stephen: That’s on the second floor, room 204; it’s the furthest one on the right. You can’t miss it.</w:t>
      </w:r>
    </w:p>
    <w:p w14:paraId="7CC15A22" w14:textId="77777777" w:rsidR="003361E2" w:rsidRDefault="003361E2">
      <w:pPr>
        <w:spacing w:after="0"/>
        <w:rPr>
          <w:rFonts w:ascii="Times New Roman" w:eastAsia="Times New Roman" w:hAnsi="Times New Roman" w:cs="Times New Roman"/>
        </w:rPr>
      </w:pPr>
    </w:p>
    <w:p w14:paraId="20ABBD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Looks like I’m getting lucky tonight.</w:t>
      </w:r>
    </w:p>
    <w:p w14:paraId="7783F267" w14:textId="77777777" w:rsidR="003361E2" w:rsidRDefault="003361E2">
      <w:pPr>
        <w:spacing w:after="0"/>
        <w:rPr>
          <w:rFonts w:ascii="Times New Roman" w:eastAsia="Times New Roman" w:hAnsi="Times New Roman" w:cs="Times New Roman"/>
        </w:rPr>
      </w:pPr>
    </w:p>
    <w:p w14:paraId="1BF761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You sure are sir.</w:t>
      </w:r>
    </w:p>
    <w:p w14:paraId="7C750C3A" w14:textId="77777777" w:rsidR="003361E2" w:rsidRDefault="003361E2">
      <w:pPr>
        <w:spacing w:after="0"/>
        <w:rPr>
          <w:rFonts w:ascii="Times New Roman" w:eastAsia="Times New Roman" w:hAnsi="Times New Roman" w:cs="Times New Roman"/>
        </w:rPr>
      </w:pPr>
    </w:p>
    <w:p w14:paraId="3162F7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What was that?</w:t>
      </w:r>
    </w:p>
    <w:p w14:paraId="3CB6CE25" w14:textId="77777777" w:rsidR="003361E2" w:rsidRDefault="003361E2">
      <w:pPr>
        <w:spacing w:after="0"/>
        <w:rPr>
          <w:rFonts w:ascii="Times New Roman" w:eastAsia="Times New Roman" w:hAnsi="Times New Roman" w:cs="Times New Roman"/>
        </w:rPr>
      </w:pPr>
    </w:p>
    <w:p w14:paraId="4C0F34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Nothing sir, have a good night.</w:t>
      </w:r>
    </w:p>
    <w:p w14:paraId="7E623656" w14:textId="77777777" w:rsidR="003361E2" w:rsidRDefault="003361E2">
      <w:pPr>
        <w:spacing w:after="0"/>
        <w:rPr>
          <w:rFonts w:ascii="Times New Roman" w:eastAsia="Times New Roman" w:hAnsi="Times New Roman" w:cs="Times New Roman"/>
        </w:rPr>
      </w:pPr>
    </w:p>
    <w:p w14:paraId="18CB70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must now switch to Caeser and talk to Stephen to find out which room Filthy Guard is staying in. Then the player must quickly run to that room and find a hiding spot. If the player doesn’t find a hiding </w:t>
      </w:r>
      <w:proofErr w:type="gramStart"/>
      <w:r>
        <w:rPr>
          <w:rFonts w:ascii="Times New Roman" w:eastAsia="Times New Roman" w:hAnsi="Times New Roman" w:cs="Times New Roman"/>
          <w:color w:val="000000"/>
        </w:rPr>
        <w:t>spot</w:t>
      </w:r>
      <w:proofErr w:type="gramEnd"/>
      <w:r>
        <w:rPr>
          <w:rFonts w:ascii="Times New Roman" w:eastAsia="Times New Roman" w:hAnsi="Times New Roman" w:cs="Times New Roman"/>
          <w:color w:val="000000"/>
        </w:rPr>
        <w:t xml:space="preserve"> then the guard will see Caeser and will quickly run out of the room and raise the alarm, game over. In the room are a closet and a bed. If the player attempts to hide in the closet Caeser will say,)</w:t>
      </w:r>
    </w:p>
    <w:p w14:paraId="4F99C1F6" w14:textId="77777777" w:rsidR="003361E2" w:rsidRDefault="003361E2">
      <w:pPr>
        <w:spacing w:after="0"/>
        <w:rPr>
          <w:rFonts w:ascii="Times New Roman" w:eastAsia="Times New Roman" w:hAnsi="Times New Roman" w:cs="Times New Roman"/>
        </w:rPr>
      </w:pPr>
    </w:p>
    <w:p w14:paraId="58B2CC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 I can’t hide in here. What if he opens it in an attempt to put something inside?</w:t>
      </w:r>
    </w:p>
    <w:p w14:paraId="5E6173FC" w14:textId="77777777" w:rsidR="003361E2" w:rsidRDefault="003361E2">
      <w:pPr>
        <w:spacing w:after="0"/>
        <w:rPr>
          <w:rFonts w:ascii="Times New Roman" w:eastAsia="Times New Roman" w:hAnsi="Times New Roman" w:cs="Times New Roman"/>
        </w:rPr>
      </w:pPr>
    </w:p>
    <w:p w14:paraId="5BAB84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attempts to going to the bathroom, Caeser will say,)</w:t>
      </w:r>
    </w:p>
    <w:p w14:paraId="5E082428" w14:textId="77777777" w:rsidR="003361E2" w:rsidRDefault="003361E2">
      <w:pPr>
        <w:spacing w:after="0"/>
        <w:rPr>
          <w:rFonts w:ascii="Times New Roman" w:eastAsia="Times New Roman" w:hAnsi="Times New Roman" w:cs="Times New Roman"/>
        </w:rPr>
      </w:pPr>
    </w:p>
    <w:p w14:paraId="795FE8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can’t hide in here. What if he decides to use the bathroom?</w:t>
      </w:r>
    </w:p>
    <w:p w14:paraId="6F6EF085" w14:textId="77777777" w:rsidR="003361E2" w:rsidRDefault="003361E2">
      <w:pPr>
        <w:spacing w:after="0"/>
        <w:rPr>
          <w:rFonts w:ascii="Times New Roman" w:eastAsia="Times New Roman" w:hAnsi="Times New Roman" w:cs="Times New Roman"/>
        </w:rPr>
      </w:pPr>
    </w:p>
    <w:p w14:paraId="0E0E01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only place the player can hide is underneath the bed. Once the player is hidden the player must switch to Theresa. If the player switches anybody else other than Theresa, game over. When the player switches to Theresa, the player will see events through Theresa’s eyes. This means after the Filthy Guard books the </w:t>
      </w:r>
      <w:proofErr w:type="gramStart"/>
      <w:r>
        <w:rPr>
          <w:rFonts w:ascii="Times New Roman" w:eastAsia="Times New Roman" w:hAnsi="Times New Roman" w:cs="Times New Roman"/>
          <w:color w:val="000000"/>
        </w:rPr>
        <w:t>room</w:t>
      </w:r>
      <w:proofErr w:type="gramEnd"/>
      <w:r>
        <w:rPr>
          <w:rFonts w:ascii="Times New Roman" w:eastAsia="Times New Roman" w:hAnsi="Times New Roman" w:cs="Times New Roman"/>
          <w:color w:val="000000"/>
        </w:rPr>
        <w:t xml:space="preserve"> she will see Caeser follow and speak to Stephen.)</w:t>
      </w:r>
    </w:p>
    <w:p w14:paraId="4A6B9777" w14:textId="77777777" w:rsidR="003361E2" w:rsidRDefault="003361E2">
      <w:pPr>
        <w:spacing w:after="0"/>
        <w:rPr>
          <w:rFonts w:ascii="Times New Roman" w:eastAsia="Times New Roman" w:hAnsi="Times New Roman" w:cs="Times New Roman"/>
        </w:rPr>
      </w:pPr>
    </w:p>
    <w:p w14:paraId="1C9E91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Well, big boy. Are you ready to have some fun?</w:t>
      </w:r>
    </w:p>
    <w:p w14:paraId="0A5178A3" w14:textId="77777777" w:rsidR="003361E2" w:rsidRDefault="003361E2">
      <w:pPr>
        <w:spacing w:after="0"/>
        <w:rPr>
          <w:rFonts w:ascii="Times New Roman" w:eastAsia="Times New Roman" w:hAnsi="Times New Roman" w:cs="Times New Roman"/>
        </w:rPr>
      </w:pPr>
    </w:p>
    <w:p w14:paraId="728DAD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My dream is coming true. A beautiful woman that’s too easy. Am I dreaming right now? I better pinch myself and find out.</w:t>
      </w:r>
    </w:p>
    <w:p w14:paraId="4046E33E" w14:textId="77777777" w:rsidR="003361E2" w:rsidRDefault="003361E2">
      <w:pPr>
        <w:spacing w:after="0"/>
        <w:rPr>
          <w:rFonts w:ascii="Times New Roman" w:eastAsia="Times New Roman" w:hAnsi="Times New Roman" w:cs="Times New Roman"/>
        </w:rPr>
      </w:pPr>
    </w:p>
    <w:p w14:paraId="7A889B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You’re not dreaming. I’m definitely all over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honey.</w:t>
      </w:r>
    </w:p>
    <w:p w14:paraId="65B750B7" w14:textId="77777777" w:rsidR="003361E2" w:rsidRDefault="003361E2">
      <w:pPr>
        <w:spacing w:after="0"/>
        <w:rPr>
          <w:rFonts w:ascii="Times New Roman" w:eastAsia="Times New Roman" w:hAnsi="Times New Roman" w:cs="Times New Roman"/>
        </w:rPr>
      </w:pPr>
    </w:p>
    <w:p w14:paraId="44A05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Let’s go I can’t take any more of this.</w:t>
      </w:r>
    </w:p>
    <w:p w14:paraId="57474C03" w14:textId="77777777" w:rsidR="003361E2" w:rsidRDefault="003361E2">
      <w:pPr>
        <w:spacing w:after="0"/>
        <w:rPr>
          <w:rFonts w:ascii="Times New Roman" w:eastAsia="Times New Roman" w:hAnsi="Times New Roman" w:cs="Times New Roman"/>
        </w:rPr>
      </w:pPr>
    </w:p>
    <w:p w14:paraId="653BE1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turns around.)</w:t>
      </w:r>
    </w:p>
    <w:p w14:paraId="4555904A" w14:textId="77777777" w:rsidR="003361E2" w:rsidRDefault="003361E2">
      <w:pPr>
        <w:spacing w:after="0"/>
        <w:rPr>
          <w:rFonts w:ascii="Times New Roman" w:eastAsia="Times New Roman" w:hAnsi="Times New Roman" w:cs="Times New Roman"/>
        </w:rPr>
      </w:pPr>
    </w:p>
    <w:p w14:paraId="7E8D44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Me neither. (Quietly) Yuck.</w:t>
      </w:r>
    </w:p>
    <w:p w14:paraId="0C774531" w14:textId="77777777" w:rsidR="003361E2" w:rsidRDefault="003361E2">
      <w:pPr>
        <w:spacing w:after="0"/>
        <w:rPr>
          <w:rFonts w:ascii="Times New Roman" w:eastAsia="Times New Roman" w:hAnsi="Times New Roman" w:cs="Times New Roman"/>
        </w:rPr>
      </w:pPr>
    </w:p>
    <w:p w14:paraId="56A6267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and the Filthy Guard go to the room that the Filthy Guard booked and they both sit on the bed. The Filthy Guard makes a move but Theresa quickly stops him.)</w:t>
      </w:r>
    </w:p>
    <w:p w14:paraId="3F1E8FE0" w14:textId="77777777" w:rsidR="003361E2" w:rsidRDefault="003361E2">
      <w:pPr>
        <w:spacing w:after="0"/>
        <w:rPr>
          <w:rFonts w:ascii="Times New Roman" w:eastAsia="Times New Roman" w:hAnsi="Times New Roman" w:cs="Times New Roman"/>
        </w:rPr>
      </w:pPr>
    </w:p>
    <w:p w14:paraId="12826C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Why don’t you go freshen up big boy? There’s a bathroom there.</w:t>
      </w:r>
    </w:p>
    <w:p w14:paraId="3092DC90" w14:textId="77777777" w:rsidR="003361E2" w:rsidRDefault="003361E2">
      <w:pPr>
        <w:spacing w:after="0"/>
        <w:rPr>
          <w:rFonts w:ascii="Times New Roman" w:eastAsia="Times New Roman" w:hAnsi="Times New Roman" w:cs="Times New Roman"/>
        </w:rPr>
      </w:pPr>
    </w:p>
    <w:p w14:paraId="0D245F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That’s right, I got carried away there. (He goes to the bathroom.)</w:t>
      </w:r>
    </w:p>
    <w:p w14:paraId="477DD203" w14:textId="77777777" w:rsidR="003361E2" w:rsidRDefault="003361E2">
      <w:pPr>
        <w:spacing w:after="0"/>
        <w:rPr>
          <w:rFonts w:ascii="Times New Roman" w:eastAsia="Times New Roman" w:hAnsi="Times New Roman" w:cs="Times New Roman"/>
        </w:rPr>
      </w:pPr>
    </w:p>
    <w:p w14:paraId="40EE90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(quietly) Where are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Caeser?</w:t>
      </w:r>
    </w:p>
    <w:p w14:paraId="1B1E45C6" w14:textId="77777777" w:rsidR="003361E2" w:rsidRDefault="003361E2">
      <w:pPr>
        <w:spacing w:after="0"/>
        <w:rPr>
          <w:rFonts w:ascii="Times New Roman" w:eastAsia="Times New Roman" w:hAnsi="Times New Roman" w:cs="Times New Roman"/>
        </w:rPr>
      </w:pPr>
    </w:p>
    <w:p w14:paraId="736789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Underneath the bed.</w:t>
      </w:r>
    </w:p>
    <w:p w14:paraId="6615EBFF" w14:textId="77777777" w:rsidR="003361E2" w:rsidRDefault="003361E2">
      <w:pPr>
        <w:spacing w:after="0"/>
        <w:rPr>
          <w:rFonts w:ascii="Times New Roman" w:eastAsia="Times New Roman" w:hAnsi="Times New Roman" w:cs="Times New Roman"/>
        </w:rPr>
      </w:pPr>
    </w:p>
    <w:p w14:paraId="720B91F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Thank Corydon Deus. He’s in the bathroom. You have to do something now or I’m going to die if he breathes over me one more time.</w:t>
      </w:r>
    </w:p>
    <w:p w14:paraId="40EAB181" w14:textId="77777777" w:rsidR="003361E2" w:rsidRDefault="003361E2">
      <w:pPr>
        <w:spacing w:after="0"/>
        <w:rPr>
          <w:rFonts w:ascii="Times New Roman" w:eastAsia="Times New Roman" w:hAnsi="Times New Roman" w:cs="Times New Roman"/>
        </w:rPr>
      </w:pPr>
    </w:p>
    <w:p w14:paraId="06A86B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I’m going to wait for him outside the bathroom. As soon as he comes </w:t>
      </w:r>
      <w:proofErr w:type="gramStart"/>
      <w:r>
        <w:rPr>
          <w:rFonts w:ascii="Times New Roman" w:eastAsia="Times New Roman" w:hAnsi="Times New Roman" w:cs="Times New Roman"/>
          <w:color w:val="000000"/>
        </w:rPr>
        <w:t>out</w:t>
      </w:r>
      <w:proofErr w:type="gramEnd"/>
      <w:r>
        <w:rPr>
          <w:rFonts w:ascii="Times New Roman" w:eastAsia="Times New Roman" w:hAnsi="Times New Roman" w:cs="Times New Roman"/>
          <w:color w:val="000000"/>
        </w:rPr>
        <w:t xml:space="preserve"> I’ll hit him over the head and knock him out with that vase.</w:t>
      </w:r>
    </w:p>
    <w:p w14:paraId="06319600" w14:textId="77777777" w:rsidR="003361E2" w:rsidRDefault="003361E2">
      <w:pPr>
        <w:spacing w:after="0"/>
        <w:rPr>
          <w:rFonts w:ascii="Times New Roman" w:eastAsia="Times New Roman" w:hAnsi="Times New Roman" w:cs="Times New Roman"/>
        </w:rPr>
      </w:pPr>
    </w:p>
    <w:p w14:paraId="375438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go and collect the vase and then wait outside the bathroom. The guard comes out naked.)</w:t>
      </w:r>
    </w:p>
    <w:p w14:paraId="35149A52" w14:textId="77777777" w:rsidR="003361E2" w:rsidRDefault="003361E2">
      <w:pPr>
        <w:spacing w:after="0"/>
        <w:rPr>
          <w:rFonts w:ascii="Times New Roman" w:eastAsia="Times New Roman" w:hAnsi="Times New Roman" w:cs="Times New Roman"/>
        </w:rPr>
      </w:pPr>
    </w:p>
    <w:p w14:paraId="727100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Filthy Guard: I’m ready honey. I’m ready to be a bad boy.</w:t>
      </w:r>
    </w:p>
    <w:p w14:paraId="743E36DA" w14:textId="77777777" w:rsidR="003361E2" w:rsidRDefault="003361E2">
      <w:pPr>
        <w:spacing w:after="0"/>
        <w:rPr>
          <w:rFonts w:ascii="Times New Roman" w:eastAsia="Times New Roman" w:hAnsi="Times New Roman" w:cs="Times New Roman"/>
        </w:rPr>
      </w:pPr>
    </w:p>
    <w:p w14:paraId="11CB3B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player must push a button as soon as the Filthy Guards stop talking. The player then knocks him out.)</w:t>
      </w:r>
    </w:p>
    <w:p w14:paraId="3CBAB799" w14:textId="77777777" w:rsidR="003361E2" w:rsidRDefault="003361E2">
      <w:pPr>
        <w:spacing w:after="0"/>
        <w:rPr>
          <w:rFonts w:ascii="Times New Roman" w:eastAsia="Times New Roman" w:hAnsi="Times New Roman" w:cs="Times New Roman"/>
        </w:rPr>
      </w:pPr>
    </w:p>
    <w:p w14:paraId="62223F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He’s out cold. Where’s his clothes?</w:t>
      </w:r>
    </w:p>
    <w:p w14:paraId="56FC1F2C" w14:textId="77777777" w:rsidR="003361E2" w:rsidRDefault="003361E2">
      <w:pPr>
        <w:spacing w:after="0"/>
        <w:rPr>
          <w:rFonts w:ascii="Times New Roman" w:eastAsia="Times New Roman" w:hAnsi="Times New Roman" w:cs="Times New Roman"/>
        </w:rPr>
      </w:pPr>
    </w:p>
    <w:p w14:paraId="2144C9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must quickly go into the bathroom and collect his clothes and the key.)</w:t>
      </w:r>
    </w:p>
    <w:p w14:paraId="66EA9104" w14:textId="77777777" w:rsidR="003361E2" w:rsidRDefault="003361E2">
      <w:pPr>
        <w:spacing w:after="0"/>
        <w:rPr>
          <w:rFonts w:ascii="Times New Roman" w:eastAsia="Times New Roman" w:hAnsi="Times New Roman" w:cs="Times New Roman"/>
        </w:rPr>
      </w:pPr>
    </w:p>
    <w:p w14:paraId="4FCA39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Hurry and put that on. You have to help Jester.</w:t>
      </w:r>
    </w:p>
    <w:p w14:paraId="1C142314" w14:textId="77777777" w:rsidR="003361E2" w:rsidRDefault="003361E2">
      <w:pPr>
        <w:spacing w:after="0"/>
        <w:rPr>
          <w:rFonts w:ascii="Times New Roman" w:eastAsia="Times New Roman" w:hAnsi="Times New Roman" w:cs="Times New Roman"/>
        </w:rPr>
      </w:pPr>
    </w:p>
    <w:p w14:paraId="4B927FB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quickly puts on the Filthy Guard’s clothes. The player must then switch to Augustus.)</w:t>
      </w:r>
    </w:p>
    <w:p w14:paraId="4E39A9CD" w14:textId="77777777" w:rsidR="003361E2" w:rsidRDefault="003361E2">
      <w:pPr>
        <w:spacing w:after="0"/>
        <w:rPr>
          <w:rFonts w:ascii="Times New Roman" w:eastAsia="Times New Roman" w:hAnsi="Times New Roman" w:cs="Times New Roman"/>
        </w:rPr>
      </w:pPr>
    </w:p>
    <w:p w14:paraId="15340B0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walks up to the guard standing outside Alfonso’s home. Each new line of dialogue the player must choose to engage. This is not an autorun sequence.)</w:t>
      </w:r>
    </w:p>
    <w:p w14:paraId="089787BA" w14:textId="77777777" w:rsidR="003361E2" w:rsidRDefault="003361E2">
      <w:pPr>
        <w:spacing w:after="0"/>
        <w:rPr>
          <w:rFonts w:ascii="Times New Roman" w:eastAsia="Times New Roman" w:hAnsi="Times New Roman" w:cs="Times New Roman"/>
        </w:rPr>
      </w:pPr>
    </w:p>
    <w:p w14:paraId="383E93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Hello Sir.</w:t>
      </w:r>
    </w:p>
    <w:p w14:paraId="53BDF57D" w14:textId="77777777" w:rsidR="003361E2" w:rsidRDefault="003361E2">
      <w:pPr>
        <w:spacing w:after="0"/>
        <w:rPr>
          <w:rFonts w:ascii="Times New Roman" w:eastAsia="Times New Roman" w:hAnsi="Times New Roman" w:cs="Times New Roman"/>
        </w:rPr>
      </w:pPr>
    </w:p>
    <w:p w14:paraId="397FA9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Good </w:t>
      </w:r>
      <w:proofErr w:type="gramStart"/>
      <w:r>
        <w:rPr>
          <w:rFonts w:ascii="Times New Roman" w:eastAsia="Times New Roman" w:hAnsi="Times New Roman" w:cs="Times New Roman"/>
          <w:color w:val="000000"/>
        </w:rPr>
        <w:t>evening</w:t>
      </w:r>
      <w:proofErr w:type="gramEnd"/>
      <w:r>
        <w:rPr>
          <w:rFonts w:ascii="Times New Roman" w:eastAsia="Times New Roman" w:hAnsi="Times New Roman" w:cs="Times New Roman"/>
          <w:color w:val="000000"/>
        </w:rPr>
        <w:t xml:space="preserve"> Sir, how can I help you?</w:t>
      </w:r>
    </w:p>
    <w:p w14:paraId="71856675" w14:textId="77777777" w:rsidR="003361E2" w:rsidRDefault="003361E2">
      <w:pPr>
        <w:spacing w:after="0"/>
        <w:rPr>
          <w:rFonts w:ascii="Times New Roman" w:eastAsia="Times New Roman" w:hAnsi="Times New Roman" w:cs="Times New Roman"/>
        </w:rPr>
      </w:pPr>
    </w:p>
    <w:p w14:paraId="25B897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here to see Alfonso. He’s an old friend of mine from school. I moved to Hamilton from the mainland and I heard he was staying here in the Southern Continent. How is that old dog?</w:t>
      </w:r>
    </w:p>
    <w:p w14:paraId="359FCDBF" w14:textId="77777777" w:rsidR="003361E2" w:rsidRDefault="003361E2">
      <w:pPr>
        <w:spacing w:after="0"/>
        <w:rPr>
          <w:rFonts w:ascii="Times New Roman" w:eastAsia="Times New Roman" w:hAnsi="Times New Roman" w:cs="Times New Roman"/>
        </w:rPr>
      </w:pPr>
    </w:p>
    <w:p w14:paraId="4EA4E2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I have orders for no one to enter his home. If you write down your name in this </w:t>
      </w:r>
      <w:proofErr w:type="gramStart"/>
      <w:r>
        <w:rPr>
          <w:rFonts w:ascii="Times New Roman" w:eastAsia="Times New Roman" w:hAnsi="Times New Roman" w:cs="Times New Roman"/>
          <w:color w:val="000000"/>
        </w:rPr>
        <w:t>booklet</w:t>
      </w:r>
      <w:proofErr w:type="gramEnd"/>
      <w:r>
        <w:rPr>
          <w:rFonts w:ascii="Times New Roman" w:eastAsia="Times New Roman" w:hAnsi="Times New Roman" w:cs="Times New Roman"/>
          <w:color w:val="000000"/>
        </w:rPr>
        <w:t xml:space="preserve"> I’m sure he will be glad to get back with you.</w:t>
      </w:r>
    </w:p>
    <w:p w14:paraId="2694A7C6" w14:textId="77777777" w:rsidR="003361E2" w:rsidRDefault="003361E2">
      <w:pPr>
        <w:spacing w:after="0"/>
        <w:rPr>
          <w:rFonts w:ascii="Times New Roman" w:eastAsia="Times New Roman" w:hAnsi="Times New Roman" w:cs="Times New Roman"/>
        </w:rPr>
      </w:pPr>
    </w:p>
    <w:p w14:paraId="2FF51B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You’re telling me that Alfie has become so rich and stuck up I have to sign my name in the book just to meet him.</w:t>
      </w:r>
    </w:p>
    <w:p w14:paraId="6923CC5A" w14:textId="77777777" w:rsidR="003361E2" w:rsidRDefault="003361E2">
      <w:pPr>
        <w:spacing w:after="0"/>
        <w:rPr>
          <w:rFonts w:ascii="Times New Roman" w:eastAsia="Times New Roman" w:hAnsi="Times New Roman" w:cs="Times New Roman"/>
        </w:rPr>
      </w:pPr>
    </w:p>
    <w:p w14:paraId="1D6391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Sir, please just calm down. This is protocol for everyone.</w:t>
      </w:r>
    </w:p>
    <w:p w14:paraId="0FE22D42" w14:textId="77777777" w:rsidR="003361E2" w:rsidRDefault="003361E2">
      <w:pPr>
        <w:spacing w:after="0"/>
        <w:rPr>
          <w:rFonts w:ascii="Times New Roman" w:eastAsia="Times New Roman" w:hAnsi="Times New Roman" w:cs="Times New Roman"/>
        </w:rPr>
      </w:pPr>
    </w:p>
    <w:p w14:paraId="72EEEF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demand to see Alfie now!</w:t>
      </w:r>
    </w:p>
    <w:p w14:paraId="536BC53C" w14:textId="77777777" w:rsidR="003361E2" w:rsidRDefault="003361E2">
      <w:pPr>
        <w:spacing w:after="0"/>
        <w:rPr>
          <w:rFonts w:ascii="Times New Roman" w:eastAsia="Times New Roman" w:hAnsi="Times New Roman" w:cs="Times New Roman"/>
        </w:rPr>
      </w:pPr>
    </w:p>
    <w:p w14:paraId="687A6F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Sir, if you’re going to raise your </w:t>
      </w:r>
      <w:proofErr w:type="gramStart"/>
      <w:r>
        <w:rPr>
          <w:rFonts w:ascii="Times New Roman" w:eastAsia="Times New Roman" w:hAnsi="Times New Roman" w:cs="Times New Roman"/>
          <w:color w:val="000000"/>
        </w:rPr>
        <w:t>voice</w:t>
      </w:r>
      <w:proofErr w:type="gramEnd"/>
      <w:r>
        <w:rPr>
          <w:rFonts w:ascii="Times New Roman" w:eastAsia="Times New Roman" w:hAnsi="Times New Roman" w:cs="Times New Roman"/>
          <w:color w:val="000000"/>
        </w:rPr>
        <w:t xml:space="preserve"> I’m going to have to ask you to leave.</w:t>
      </w:r>
    </w:p>
    <w:p w14:paraId="3C09FB82" w14:textId="77777777" w:rsidR="003361E2" w:rsidRDefault="003361E2">
      <w:pPr>
        <w:spacing w:after="0"/>
        <w:rPr>
          <w:rFonts w:ascii="Times New Roman" w:eastAsia="Times New Roman" w:hAnsi="Times New Roman" w:cs="Times New Roman"/>
        </w:rPr>
      </w:pPr>
    </w:p>
    <w:p w14:paraId="6602723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this moment the player should switch to Jester.)</w:t>
      </w:r>
    </w:p>
    <w:p w14:paraId="06E530A2" w14:textId="77777777" w:rsidR="003361E2" w:rsidRDefault="003361E2">
      <w:pPr>
        <w:spacing w:after="0"/>
        <w:rPr>
          <w:rFonts w:ascii="Times New Roman" w:eastAsia="Times New Roman" w:hAnsi="Times New Roman" w:cs="Times New Roman"/>
        </w:rPr>
      </w:pPr>
    </w:p>
    <w:p w14:paraId="218759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not going anywhere.</w:t>
      </w:r>
    </w:p>
    <w:p w14:paraId="607787AC" w14:textId="77777777" w:rsidR="003361E2" w:rsidRDefault="003361E2">
      <w:pPr>
        <w:spacing w:after="0"/>
        <w:rPr>
          <w:rFonts w:ascii="Times New Roman" w:eastAsia="Times New Roman" w:hAnsi="Times New Roman" w:cs="Times New Roman"/>
        </w:rPr>
      </w:pPr>
    </w:p>
    <w:p w14:paraId="649CBD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pushes the action button again,</w:t>
      </w:r>
    </w:p>
    <w:p w14:paraId="6C288102" w14:textId="77777777" w:rsidR="003361E2" w:rsidRDefault="003361E2">
      <w:pPr>
        <w:spacing w:after="0"/>
        <w:rPr>
          <w:rFonts w:ascii="Times New Roman" w:eastAsia="Times New Roman" w:hAnsi="Times New Roman" w:cs="Times New Roman"/>
        </w:rPr>
      </w:pPr>
    </w:p>
    <w:p w14:paraId="68EA19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Okay, let me go get the boss. School friend or not he’s not going to like this at all.</w:t>
      </w:r>
    </w:p>
    <w:p w14:paraId="77D37E2C" w14:textId="77777777" w:rsidR="003361E2" w:rsidRDefault="003361E2">
      <w:pPr>
        <w:spacing w:after="0"/>
        <w:rPr>
          <w:rFonts w:ascii="Times New Roman" w:eastAsia="Times New Roman" w:hAnsi="Times New Roman" w:cs="Times New Roman"/>
        </w:rPr>
      </w:pPr>
    </w:p>
    <w:p w14:paraId="079C67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162C39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switches, the player will have to move to the side of Alfonso’s home and push the action button. Jester will then throw a rope with a hook on the end onto the wall and then climb over and hide in the bushes near the doorway. The player should then switch to Caeser.)</w:t>
      </w:r>
    </w:p>
    <w:p w14:paraId="39B4E94B" w14:textId="77777777" w:rsidR="003361E2" w:rsidRDefault="003361E2">
      <w:pPr>
        <w:spacing w:after="0"/>
        <w:rPr>
          <w:rFonts w:ascii="Times New Roman" w:eastAsia="Times New Roman" w:hAnsi="Times New Roman" w:cs="Times New Roman"/>
        </w:rPr>
      </w:pPr>
    </w:p>
    <w:p w14:paraId="6C66AE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Caeser talks to the guard,</w:t>
      </w:r>
    </w:p>
    <w:p w14:paraId="3A3F4134" w14:textId="77777777" w:rsidR="003361E2" w:rsidRDefault="003361E2">
      <w:pPr>
        <w:spacing w:after="0"/>
        <w:rPr>
          <w:rFonts w:ascii="Times New Roman" w:eastAsia="Times New Roman" w:hAnsi="Times New Roman" w:cs="Times New Roman"/>
        </w:rPr>
      </w:pPr>
    </w:p>
    <w:p w14:paraId="27B530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Hey do I know you? Where’s the other guy?</w:t>
      </w:r>
    </w:p>
    <w:p w14:paraId="6D011320" w14:textId="77777777" w:rsidR="003361E2" w:rsidRDefault="003361E2">
      <w:pPr>
        <w:spacing w:after="0"/>
        <w:rPr>
          <w:rFonts w:ascii="Times New Roman" w:eastAsia="Times New Roman" w:hAnsi="Times New Roman" w:cs="Times New Roman"/>
        </w:rPr>
      </w:pPr>
    </w:p>
    <w:p w14:paraId="5D4799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Let me check with Alfonso, just wait here.</w:t>
      </w:r>
    </w:p>
    <w:p w14:paraId="1ED8AC7A" w14:textId="77777777" w:rsidR="003361E2" w:rsidRDefault="003361E2">
      <w:pPr>
        <w:spacing w:after="0"/>
        <w:rPr>
          <w:rFonts w:ascii="Times New Roman" w:eastAsia="Times New Roman" w:hAnsi="Times New Roman" w:cs="Times New Roman"/>
        </w:rPr>
      </w:pPr>
    </w:p>
    <w:p w14:paraId="795D8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1489DF19" w14:textId="77777777" w:rsidR="003361E2" w:rsidRDefault="003361E2">
      <w:pPr>
        <w:spacing w:after="0"/>
        <w:rPr>
          <w:rFonts w:ascii="Times New Roman" w:eastAsia="Times New Roman" w:hAnsi="Times New Roman" w:cs="Times New Roman"/>
        </w:rPr>
      </w:pPr>
    </w:p>
    <w:p w14:paraId="08408F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should walk directly to the door and use the key. The player must then switch to Jester.)</w:t>
      </w:r>
    </w:p>
    <w:p w14:paraId="2FC79422" w14:textId="77777777" w:rsidR="003361E2" w:rsidRDefault="003361E2">
      <w:pPr>
        <w:spacing w:after="0"/>
        <w:rPr>
          <w:rFonts w:ascii="Times New Roman" w:eastAsia="Times New Roman" w:hAnsi="Times New Roman" w:cs="Times New Roman"/>
        </w:rPr>
      </w:pPr>
    </w:p>
    <w:p w14:paraId="168AB7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has switched to Jester they should go inside the home. If they decide to go near the guard, the guard will say,)</w:t>
      </w:r>
    </w:p>
    <w:p w14:paraId="62B00525" w14:textId="77777777" w:rsidR="003361E2" w:rsidRDefault="003361E2">
      <w:pPr>
        <w:spacing w:after="0"/>
        <w:rPr>
          <w:rFonts w:ascii="Times New Roman" w:eastAsia="Times New Roman" w:hAnsi="Times New Roman" w:cs="Times New Roman"/>
        </w:rPr>
      </w:pPr>
    </w:p>
    <w:p w14:paraId="15C238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Thief! (He quickly runs off.)</w:t>
      </w:r>
    </w:p>
    <w:p w14:paraId="56F9B635" w14:textId="77777777" w:rsidR="003361E2" w:rsidRDefault="003361E2">
      <w:pPr>
        <w:spacing w:after="0"/>
        <w:rPr>
          <w:rFonts w:ascii="Times New Roman" w:eastAsia="Times New Roman" w:hAnsi="Times New Roman" w:cs="Times New Roman"/>
        </w:rPr>
      </w:pPr>
    </w:p>
    <w:p w14:paraId="44CFE8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771150AE" w14:textId="77777777" w:rsidR="003361E2" w:rsidRDefault="003361E2">
      <w:pPr>
        <w:spacing w:after="0"/>
        <w:rPr>
          <w:rFonts w:ascii="Times New Roman" w:eastAsia="Times New Roman" w:hAnsi="Times New Roman" w:cs="Times New Roman"/>
        </w:rPr>
      </w:pPr>
    </w:p>
    <w:p w14:paraId="6E5125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Jester is in the mansion the player should switch to Caeser. Caeser should then go to Augustus. Then the player should push the action button.)</w:t>
      </w:r>
    </w:p>
    <w:p w14:paraId="3A24671E" w14:textId="77777777" w:rsidR="003361E2" w:rsidRDefault="003361E2">
      <w:pPr>
        <w:spacing w:after="0"/>
        <w:rPr>
          <w:rFonts w:ascii="Times New Roman" w:eastAsia="Times New Roman" w:hAnsi="Times New Roman" w:cs="Times New Roman"/>
        </w:rPr>
      </w:pPr>
    </w:p>
    <w:p w14:paraId="2194B9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Get the hell out of here! This is the last time I’m going to tell you to never come back here again!</w:t>
      </w:r>
    </w:p>
    <w:p w14:paraId="619F0CEB" w14:textId="77777777" w:rsidR="003361E2" w:rsidRDefault="003361E2">
      <w:pPr>
        <w:spacing w:after="0"/>
        <w:rPr>
          <w:rFonts w:ascii="Times New Roman" w:eastAsia="Times New Roman" w:hAnsi="Times New Roman" w:cs="Times New Roman"/>
        </w:rPr>
      </w:pPr>
    </w:p>
    <w:p w14:paraId="2DBF84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pushes Augustus.)</w:t>
      </w:r>
    </w:p>
    <w:p w14:paraId="273D1AB8" w14:textId="77777777" w:rsidR="003361E2" w:rsidRDefault="003361E2">
      <w:pPr>
        <w:spacing w:after="0"/>
        <w:rPr>
          <w:rFonts w:ascii="Times New Roman" w:eastAsia="Times New Roman" w:hAnsi="Times New Roman" w:cs="Times New Roman"/>
        </w:rPr>
      </w:pPr>
    </w:p>
    <w:p w14:paraId="6E36BC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Don’t touch me! Prepare yourself!</w:t>
      </w:r>
    </w:p>
    <w:p w14:paraId="44F66BB4" w14:textId="77777777" w:rsidR="003361E2" w:rsidRDefault="003361E2">
      <w:pPr>
        <w:spacing w:after="0"/>
        <w:rPr>
          <w:rFonts w:ascii="Times New Roman" w:eastAsia="Times New Roman" w:hAnsi="Times New Roman" w:cs="Times New Roman"/>
        </w:rPr>
      </w:pPr>
    </w:p>
    <w:p w14:paraId="3C8EA0D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game battle begins between Augustus and Caeser)</w:t>
      </w:r>
    </w:p>
    <w:p w14:paraId="46BD711C" w14:textId="77777777" w:rsidR="003361E2" w:rsidRDefault="003361E2">
      <w:pPr>
        <w:spacing w:after="0"/>
        <w:rPr>
          <w:rFonts w:ascii="Times New Roman" w:eastAsia="Times New Roman" w:hAnsi="Times New Roman" w:cs="Times New Roman"/>
        </w:rPr>
      </w:pPr>
    </w:p>
    <w:p w14:paraId="6CA915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In this battle the player has control over Augustus and Caeser. When Augustus' health is low the player should flee with Augustus. If the player’s health with Augustus reaches zero then,</w:t>
      </w:r>
    </w:p>
    <w:p w14:paraId="2DAD1FB6" w14:textId="77777777" w:rsidR="003361E2" w:rsidRDefault="003361E2">
      <w:pPr>
        <w:spacing w:after="0"/>
        <w:rPr>
          <w:rFonts w:ascii="Times New Roman" w:eastAsia="Times New Roman" w:hAnsi="Times New Roman" w:cs="Times New Roman"/>
        </w:rPr>
      </w:pPr>
    </w:p>
    <w:p w14:paraId="65A660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3AC7A7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Augustus runs away Caeser chases after him in an autorun sequence. The game will automatically switch to Jester who is inside Alfonso’s mansion.)</w:t>
      </w:r>
    </w:p>
    <w:p w14:paraId="186B3C2D" w14:textId="77777777" w:rsidR="003361E2" w:rsidRDefault="00000000">
      <w:pPr>
        <w:pStyle w:val="Heading2"/>
        <w:pBdr>
          <w:bottom w:val="single" w:sz="4" w:space="1" w:color="333399"/>
        </w:pBdr>
        <w:spacing w:before="300" w:after="180"/>
      </w:pPr>
      <w:bookmarkStart w:id="355" w:name="_oz0quow18kw8" w:colFirst="0" w:colLast="0"/>
      <w:bookmarkStart w:id="356" w:name="_Toc189930202"/>
      <w:bookmarkEnd w:id="355"/>
      <w:r>
        <w:t>Alfonso’s Mansion</w:t>
      </w:r>
      <w:bookmarkEnd w:id="356"/>
    </w:p>
    <w:p w14:paraId="64F04B15" w14:textId="77777777" w:rsidR="003361E2" w:rsidRDefault="00000000">
      <w:pPr>
        <w:pStyle w:val="Heading3"/>
        <w:pBdr>
          <w:bottom w:val="single" w:sz="4" w:space="1" w:color="808080"/>
        </w:pBdr>
        <w:spacing w:after="120"/>
      </w:pPr>
      <w:bookmarkStart w:id="357" w:name="_10o5rgtmfpmc" w:colFirst="0" w:colLast="0"/>
      <w:bookmarkStart w:id="358" w:name="_Toc189930203"/>
      <w:bookmarkEnd w:id="357"/>
      <w:r>
        <w:t>Enemies of Alfonso’s mansion</w:t>
      </w:r>
      <w:bookmarkEnd w:id="358"/>
      <w:r>
        <w:t> </w:t>
      </w:r>
    </w:p>
    <w:p w14:paraId="717D626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br/>
      </w:r>
    </w:p>
    <w:p w14:paraId="72361530"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Dog</w:t>
      </w:r>
    </w:p>
    <w:p w14:paraId="1FD7BCC3"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Cadet</w:t>
      </w:r>
    </w:p>
    <w:p w14:paraId="32715517"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Velvet Phantom</w:t>
      </w:r>
    </w:p>
    <w:p w14:paraId="40DA1B70"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Autonomous Guardian</w:t>
      </w:r>
    </w:p>
    <w:p w14:paraId="0A5B677D" w14:textId="77777777" w:rsidR="003361E2" w:rsidRDefault="00000000">
      <w:pPr>
        <w:numPr>
          <w:ilvl w:val="0"/>
          <w:numId w:val="23"/>
        </w:numPr>
        <w:spacing w:after="0"/>
        <w:rPr>
          <w:rFonts w:ascii="Times New Roman" w:eastAsia="Times New Roman" w:hAnsi="Times New Roman" w:cs="Times New Roman"/>
          <w:color w:val="000000"/>
        </w:rPr>
      </w:pPr>
      <w:r>
        <w:rPr>
          <w:rFonts w:ascii="Times New Roman" w:eastAsia="Times New Roman" w:hAnsi="Times New Roman" w:cs="Times New Roman"/>
          <w:color w:val="000000"/>
        </w:rPr>
        <w:t>Alfonso’s Supervisor</w:t>
      </w:r>
    </w:p>
    <w:p w14:paraId="6F9DEB0B" w14:textId="77777777" w:rsidR="003361E2" w:rsidRDefault="00000000">
      <w:pPr>
        <w:pStyle w:val="Heading3"/>
        <w:pBdr>
          <w:bottom w:val="single" w:sz="4" w:space="1" w:color="808080"/>
        </w:pBdr>
        <w:spacing w:after="120"/>
      </w:pPr>
      <w:bookmarkStart w:id="359" w:name="_35zyu1b5z3cu" w:colFirst="0" w:colLast="0"/>
      <w:bookmarkStart w:id="360" w:name="_Toc189930204"/>
      <w:bookmarkEnd w:id="359"/>
      <w:r>
        <w:t>Jester’s Infiltration</w:t>
      </w:r>
      <w:bookmarkEnd w:id="360"/>
    </w:p>
    <w:p w14:paraId="184EED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will have to steal everything here for his survival. Whatever med kits the party has and other items will not be enough to sustain him. With this in mind the enemies carry plenty of items for him to steal. Since Jester is fighting alone the player should have equipped him with items that will allow him to dodge as many attacks as possible. </w:t>
      </w:r>
    </w:p>
    <w:p w14:paraId="26FAF025" w14:textId="77777777" w:rsidR="003361E2" w:rsidRDefault="003361E2">
      <w:pPr>
        <w:spacing w:after="0"/>
        <w:rPr>
          <w:rFonts w:ascii="Times New Roman" w:eastAsia="Times New Roman" w:hAnsi="Times New Roman" w:cs="Times New Roman"/>
        </w:rPr>
      </w:pPr>
    </w:p>
    <w:p w14:paraId="03DB73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 top of random battles there are also guards patrolling the hallways which must be avoided in order to avoid engaging in a difficult battle. The guards patrolling the hallway act as mini bosses and can be difficult to defeat. They are Alfonso’s supervisors. If you engage in battle with one you can flee. After fleeing Jester will run away and hide. Jester can also use certain objects on the map to hide. Jester’s specialty is that he can hide in a cardboard box in order to avoid being seen by a Guard.</w:t>
      </w:r>
    </w:p>
    <w:p w14:paraId="14E4976A" w14:textId="77777777" w:rsidR="003361E2" w:rsidRDefault="003361E2">
      <w:pPr>
        <w:spacing w:after="0"/>
        <w:rPr>
          <w:rFonts w:ascii="Times New Roman" w:eastAsia="Times New Roman" w:hAnsi="Times New Roman" w:cs="Times New Roman"/>
        </w:rPr>
      </w:pPr>
    </w:p>
    <w:p w14:paraId="209189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Halfway through the map Jester is seen and is then chased by guards and is surrounded.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bursts through the window to his aid and Jester is then engaged in a pincer attack.</w:t>
      </w:r>
    </w:p>
    <w:p w14:paraId="0A657A28" w14:textId="77777777" w:rsidR="003361E2" w:rsidRDefault="003361E2">
      <w:pPr>
        <w:spacing w:after="0"/>
        <w:rPr>
          <w:rFonts w:ascii="Times New Roman" w:eastAsia="Times New Roman" w:hAnsi="Times New Roman" w:cs="Times New Roman"/>
        </w:rPr>
      </w:pPr>
    </w:p>
    <w:p w14:paraId="720C0C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(Mid battle dialogue) </w:t>
      </w:r>
    </w:p>
    <w:p w14:paraId="5341A40B" w14:textId="77777777" w:rsidR="003361E2" w:rsidRDefault="003361E2">
      <w:pPr>
        <w:spacing w:after="0"/>
        <w:rPr>
          <w:rFonts w:ascii="Times New Roman" w:eastAsia="Times New Roman" w:hAnsi="Times New Roman" w:cs="Times New Roman"/>
        </w:rPr>
      </w:pPr>
    </w:p>
    <w:p w14:paraId="183F16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Jester: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thank god you’re here! You’ve been monitoring my presence all </w:t>
      </w:r>
      <w:proofErr w:type="gramStart"/>
      <w:r>
        <w:rPr>
          <w:rFonts w:ascii="Times New Roman" w:eastAsia="Times New Roman" w:hAnsi="Times New Roman" w:cs="Times New Roman"/>
          <w:color w:val="000000"/>
        </w:rPr>
        <w:t>along</w:t>
      </w:r>
      <w:proofErr w:type="gramEnd"/>
      <w:r>
        <w:rPr>
          <w:rFonts w:ascii="Times New Roman" w:eastAsia="Times New Roman" w:hAnsi="Times New Roman" w:cs="Times New Roman"/>
          <w:color w:val="000000"/>
        </w:rPr>
        <w:t xml:space="preserve"> haven’t you?</w:t>
      </w:r>
    </w:p>
    <w:p w14:paraId="474A8604" w14:textId="77777777" w:rsidR="003361E2" w:rsidRDefault="003361E2">
      <w:pPr>
        <w:spacing w:after="0"/>
        <w:rPr>
          <w:rFonts w:ascii="Times New Roman" w:eastAsia="Times New Roman" w:hAnsi="Times New Roman" w:cs="Times New Roman"/>
        </w:rPr>
      </w:pPr>
    </w:p>
    <w:p w14:paraId="11042E2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686C75AC" w14:textId="77777777" w:rsidR="003361E2" w:rsidRDefault="003361E2">
      <w:pPr>
        <w:spacing w:after="0"/>
        <w:rPr>
          <w:rFonts w:ascii="Times New Roman" w:eastAsia="Times New Roman" w:hAnsi="Times New Roman" w:cs="Times New Roman"/>
        </w:rPr>
      </w:pPr>
    </w:p>
    <w:p w14:paraId="23EB34F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and Jester fight together from this point on. When Jester enters his cardboard box,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flies away. Jester reaches Alfonso’s room but the door is locked.</w:t>
      </w:r>
    </w:p>
    <w:p w14:paraId="115B5CF2" w14:textId="77777777" w:rsidR="003361E2" w:rsidRDefault="003361E2">
      <w:pPr>
        <w:spacing w:after="0"/>
        <w:rPr>
          <w:rFonts w:ascii="Times New Roman" w:eastAsia="Times New Roman" w:hAnsi="Times New Roman" w:cs="Times New Roman"/>
        </w:rPr>
      </w:pPr>
    </w:p>
    <w:p w14:paraId="79095D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Huh? It’s locked. </w:t>
      </w:r>
      <w:proofErr w:type="spellStart"/>
      <w:r>
        <w:rPr>
          <w:rFonts w:ascii="Times New Roman" w:eastAsia="Times New Roman" w:hAnsi="Times New Roman" w:cs="Times New Roman"/>
          <w:color w:val="000000"/>
        </w:rPr>
        <w:t>Hmmmm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Let me see if I can pick it.</w:t>
      </w:r>
    </w:p>
    <w:p w14:paraId="7750CF58" w14:textId="77777777" w:rsidR="003361E2" w:rsidRDefault="003361E2">
      <w:pPr>
        <w:spacing w:after="0"/>
        <w:rPr>
          <w:rFonts w:ascii="Times New Roman" w:eastAsia="Times New Roman" w:hAnsi="Times New Roman" w:cs="Times New Roman"/>
        </w:rPr>
      </w:pPr>
    </w:p>
    <w:p w14:paraId="722F53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attempts to pick the lock.)</w:t>
      </w:r>
    </w:p>
    <w:p w14:paraId="1C9AFC27" w14:textId="77777777" w:rsidR="003361E2" w:rsidRDefault="003361E2">
      <w:pPr>
        <w:spacing w:after="0"/>
        <w:rPr>
          <w:rFonts w:ascii="Times New Roman" w:eastAsia="Times New Roman" w:hAnsi="Times New Roman" w:cs="Times New Roman"/>
        </w:rPr>
      </w:pPr>
    </w:p>
    <w:p w14:paraId="00C815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It just won’t budge. I’ve never seen a lot like this. </w:t>
      </w:r>
      <w:proofErr w:type="spellStart"/>
      <w:proofErr w:type="gramStart"/>
      <w:r>
        <w:rPr>
          <w:rFonts w:ascii="Times New Roman" w:eastAsia="Times New Roman" w:hAnsi="Times New Roman" w:cs="Times New Roman"/>
          <w:color w:val="000000"/>
        </w:rPr>
        <w:t>Airloft</w:t>
      </w:r>
      <w:proofErr w:type="spellEnd"/>
      <w:proofErr w:type="gramEnd"/>
      <w:r>
        <w:rPr>
          <w:rFonts w:ascii="Times New Roman" w:eastAsia="Times New Roman" w:hAnsi="Times New Roman" w:cs="Times New Roman"/>
          <w:color w:val="000000"/>
        </w:rPr>
        <w:t xml:space="preserve"> can you find a way into that room and open the door from the inside?</w:t>
      </w:r>
    </w:p>
    <w:p w14:paraId="16EF6A3D" w14:textId="77777777" w:rsidR="003361E2" w:rsidRDefault="003361E2">
      <w:pPr>
        <w:spacing w:after="0"/>
        <w:rPr>
          <w:rFonts w:ascii="Times New Roman" w:eastAsia="Times New Roman" w:hAnsi="Times New Roman" w:cs="Times New Roman"/>
        </w:rPr>
      </w:pPr>
    </w:p>
    <w:p w14:paraId="79CB597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0934DFA7" w14:textId="77777777" w:rsidR="003361E2" w:rsidRDefault="003361E2">
      <w:pPr>
        <w:spacing w:after="0"/>
        <w:rPr>
          <w:rFonts w:ascii="Times New Roman" w:eastAsia="Times New Roman" w:hAnsi="Times New Roman" w:cs="Times New Roman"/>
        </w:rPr>
      </w:pPr>
    </w:p>
    <w:p w14:paraId="4C74AD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Let me attach these robotic hands so you can unlock the door.</w:t>
      </w:r>
    </w:p>
    <w:p w14:paraId="3327A188" w14:textId="77777777" w:rsidR="003361E2" w:rsidRDefault="00000000">
      <w:pPr>
        <w:pStyle w:val="Heading3"/>
        <w:pBdr>
          <w:bottom w:val="single" w:sz="4" w:space="1" w:color="808080"/>
        </w:pBdr>
        <w:spacing w:after="120"/>
      </w:pPr>
      <w:bookmarkStart w:id="361" w:name="_8ilkmeqbue6p" w:colFirst="0" w:colLast="0"/>
      <w:bookmarkStart w:id="362" w:name="_Toc189930205"/>
      <w:bookmarkEnd w:id="361"/>
      <w:proofErr w:type="spellStart"/>
      <w:r>
        <w:t>Airloft</w:t>
      </w:r>
      <w:proofErr w:type="spellEnd"/>
      <w:r>
        <w:t xml:space="preserve"> Mini Game</w:t>
      </w:r>
      <w:bookmarkEnd w:id="362"/>
    </w:p>
    <w:p w14:paraId="126CAF1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From this point on the player controls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They must find a way with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into the room. The entrance to the room is from the air vents. If the player attempts to go outside with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there are bars on the window which prevent the player from getting inside.</w:t>
      </w:r>
    </w:p>
    <w:p w14:paraId="6E866A5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must also avoid being seen by the guards.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also has a “cloak” ability which will allow him to hide. He is able to access new areas of the map that Jester was unable to get into.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also has to fight battles alone.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should have enough EP points to survive granted the player stocked up on energy cells for this part of the game. If the player finds themselves running out of EP </w:t>
      </w:r>
      <w:proofErr w:type="gramStart"/>
      <w:r>
        <w:rPr>
          <w:rFonts w:ascii="Times New Roman" w:eastAsia="Times New Roman" w:hAnsi="Times New Roman" w:cs="Times New Roman"/>
          <w:color w:val="000000"/>
        </w:rPr>
        <w:t>points</w:t>
      </w:r>
      <w:proofErr w:type="gramEnd"/>
      <w:r>
        <w:rPr>
          <w:rFonts w:ascii="Times New Roman" w:eastAsia="Times New Roman" w:hAnsi="Times New Roman" w:cs="Times New Roman"/>
          <w:color w:val="000000"/>
        </w:rPr>
        <w:t xml:space="preserve"> then they will be forced to run from every battle. Once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enters Alfonso’s room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will go to the door and unlock it.</w:t>
      </w:r>
    </w:p>
    <w:p w14:paraId="35AA42AE" w14:textId="77777777" w:rsidR="003361E2" w:rsidRDefault="00000000">
      <w:pPr>
        <w:pStyle w:val="Heading3"/>
        <w:pBdr>
          <w:bottom w:val="single" w:sz="4" w:space="1" w:color="808080"/>
        </w:pBdr>
        <w:spacing w:after="120"/>
      </w:pPr>
      <w:bookmarkStart w:id="363" w:name="_flosa5ws8473" w:colFirst="0" w:colLast="0"/>
      <w:bookmarkStart w:id="364" w:name="_Toc189930206"/>
      <w:bookmarkEnd w:id="363"/>
      <w:r>
        <w:t>Alfonso Proposition</w:t>
      </w:r>
      <w:bookmarkEnd w:id="364"/>
    </w:p>
    <w:p w14:paraId="5FCCD4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reaches the glass case with the letter from Adm. Anthony and presses the action button.</w:t>
      </w:r>
    </w:p>
    <w:p w14:paraId="4FF44F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do you think you can cut the glass open with your plasma laser?</w:t>
      </w:r>
    </w:p>
    <w:p w14:paraId="6AAD52A2" w14:textId="77777777" w:rsidR="003361E2" w:rsidRDefault="003361E2">
      <w:pPr>
        <w:spacing w:after="0"/>
        <w:rPr>
          <w:rFonts w:ascii="Times New Roman" w:eastAsia="Times New Roman" w:hAnsi="Times New Roman" w:cs="Times New Roman"/>
        </w:rPr>
      </w:pPr>
    </w:p>
    <w:p w14:paraId="1647F3C3"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615F2A53" w14:textId="77777777" w:rsidR="003361E2" w:rsidRDefault="003361E2">
      <w:pPr>
        <w:spacing w:after="0"/>
        <w:rPr>
          <w:rFonts w:ascii="Times New Roman" w:eastAsia="Times New Roman" w:hAnsi="Times New Roman" w:cs="Times New Roman"/>
        </w:rPr>
      </w:pPr>
    </w:p>
    <w:p w14:paraId="1AE78B9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begins cutting open the glass.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finishes cutting open the glass.)</w:t>
      </w:r>
    </w:p>
    <w:p w14:paraId="3FE40198" w14:textId="77777777" w:rsidR="003361E2" w:rsidRDefault="003361E2">
      <w:pPr>
        <w:spacing w:after="0"/>
        <w:rPr>
          <w:rFonts w:ascii="Times New Roman" w:eastAsia="Times New Roman" w:hAnsi="Times New Roman" w:cs="Times New Roman"/>
        </w:rPr>
      </w:pPr>
    </w:p>
    <w:p w14:paraId="291DEB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Phew. Got it. It’s finally over and we can finally get out of here.</w:t>
      </w:r>
      <w:r>
        <w:rPr>
          <w:rFonts w:ascii="Times New Roman" w:eastAsia="Times New Roman" w:hAnsi="Times New Roman" w:cs="Times New Roman"/>
          <w:color w:val="000000"/>
        </w:rPr>
        <w:tab/>
      </w:r>
    </w:p>
    <w:p w14:paraId="7BEDD68B" w14:textId="77777777" w:rsidR="003361E2" w:rsidRDefault="003361E2">
      <w:pPr>
        <w:spacing w:after="0"/>
        <w:rPr>
          <w:rFonts w:ascii="Times New Roman" w:eastAsia="Times New Roman" w:hAnsi="Times New Roman" w:cs="Times New Roman"/>
        </w:rPr>
      </w:pPr>
    </w:p>
    <w:p w14:paraId="6E4C963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into his bodyguards walks into the room)</w:t>
      </w:r>
    </w:p>
    <w:p w14:paraId="0B2BC8C6" w14:textId="77777777" w:rsidR="003361E2" w:rsidRDefault="003361E2">
      <w:pPr>
        <w:spacing w:after="0"/>
        <w:rPr>
          <w:rFonts w:ascii="Times New Roman" w:eastAsia="Times New Roman" w:hAnsi="Times New Roman" w:cs="Times New Roman"/>
        </w:rPr>
      </w:pPr>
    </w:p>
    <w:p w14:paraId="29C213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Alfonso: (Clap.) (Clap.) Very nice. You’re the first to sneak in my home and get close to my most prized possession. With this letter all things are open to you within Reditus held </w:t>
      </w:r>
      <w:r>
        <w:rPr>
          <w:rFonts w:ascii="Times New Roman" w:eastAsia="Times New Roman" w:hAnsi="Times New Roman" w:cs="Times New Roman"/>
          <w:color w:val="000000"/>
        </w:rPr>
        <w:lastRenderedPageBreak/>
        <w:t xml:space="preserve">territory. I show this letter and the oceans part, but I dare not take it out of its case. It’s not easy receiving another one.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I just show it at parties to amaze my guests. But I think your boss has other intentions. So do one thing, I’ll make a deal with you. This is a forgery of the same letter which I want you to take to your boss. It will do the same thing as this letter, but eventually one day a long time from now they will find this inauthenticity. Take it with you, present to him this, leave my possession and I will let you go. Deal?</w:t>
      </w:r>
    </w:p>
    <w:p w14:paraId="15635E48" w14:textId="77777777" w:rsidR="003361E2" w:rsidRDefault="003361E2">
      <w:pPr>
        <w:spacing w:after="0"/>
        <w:rPr>
          <w:rFonts w:ascii="Times New Roman" w:eastAsia="Times New Roman" w:hAnsi="Times New Roman" w:cs="Times New Roman"/>
        </w:rPr>
      </w:pPr>
    </w:p>
    <w:p w14:paraId="2024AC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Are you sure he won’t be able to tell this is a forgery?</w:t>
      </w:r>
    </w:p>
    <w:p w14:paraId="39F98043" w14:textId="77777777" w:rsidR="003361E2" w:rsidRDefault="003361E2">
      <w:pPr>
        <w:spacing w:after="0"/>
        <w:rPr>
          <w:rFonts w:ascii="Times New Roman" w:eastAsia="Times New Roman" w:hAnsi="Times New Roman" w:cs="Times New Roman"/>
        </w:rPr>
      </w:pPr>
    </w:p>
    <w:p w14:paraId="33BA70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 was saving it for this very day. I knew Dominico long coveted my most prized possession and I was waiting for the day when he would attempt to steal it. I took great pains to prepare this document.</w:t>
      </w:r>
    </w:p>
    <w:p w14:paraId="126DF5B2" w14:textId="77777777" w:rsidR="003361E2" w:rsidRDefault="003361E2">
      <w:pPr>
        <w:spacing w:after="0"/>
        <w:rPr>
          <w:rFonts w:ascii="Times New Roman" w:eastAsia="Times New Roman" w:hAnsi="Times New Roman" w:cs="Times New Roman"/>
        </w:rPr>
      </w:pPr>
    </w:p>
    <w:p w14:paraId="1F77598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How about this?</w:t>
      </w:r>
    </w:p>
    <w:p w14:paraId="40B140F1" w14:textId="77777777" w:rsidR="003361E2" w:rsidRDefault="003361E2">
      <w:pPr>
        <w:spacing w:after="0"/>
        <w:rPr>
          <w:rFonts w:ascii="Times New Roman" w:eastAsia="Times New Roman" w:hAnsi="Times New Roman" w:cs="Times New Roman"/>
        </w:rPr>
      </w:pPr>
    </w:p>
    <w:p w14:paraId="6B1535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Yes?</w:t>
      </w:r>
    </w:p>
    <w:p w14:paraId="27AA4C9F" w14:textId="77777777" w:rsidR="003361E2" w:rsidRDefault="003361E2">
      <w:pPr>
        <w:spacing w:after="0"/>
        <w:rPr>
          <w:rFonts w:ascii="Times New Roman" w:eastAsia="Times New Roman" w:hAnsi="Times New Roman" w:cs="Times New Roman"/>
        </w:rPr>
      </w:pPr>
    </w:p>
    <w:p w14:paraId="4B4A49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take both and leave you with nothing. You’re already rich, what more do you need?</w:t>
      </w:r>
    </w:p>
    <w:p w14:paraId="7BF66A9D" w14:textId="77777777" w:rsidR="003361E2" w:rsidRDefault="003361E2">
      <w:pPr>
        <w:spacing w:after="0"/>
        <w:rPr>
          <w:rFonts w:ascii="Times New Roman" w:eastAsia="Times New Roman" w:hAnsi="Times New Roman" w:cs="Times New Roman"/>
        </w:rPr>
      </w:pPr>
    </w:p>
    <w:p w14:paraId="376508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Oh, that’s an interesting proposition. In that case, prepare to die.</w:t>
      </w:r>
    </w:p>
    <w:p w14:paraId="3A0EFBAF" w14:textId="77777777" w:rsidR="003361E2" w:rsidRDefault="00000000">
      <w:pPr>
        <w:pStyle w:val="Heading3"/>
        <w:pBdr>
          <w:bottom w:val="single" w:sz="4" w:space="1" w:color="808080"/>
        </w:pBdr>
        <w:spacing w:after="120"/>
      </w:pPr>
      <w:bookmarkStart w:id="365" w:name="_ts3vknlt8mo3" w:colFirst="0" w:colLast="0"/>
      <w:bookmarkStart w:id="366" w:name="_Toc189930207"/>
      <w:bookmarkEnd w:id="365"/>
      <w:r>
        <w:t>Alfonso Boss</w:t>
      </w:r>
      <w:bookmarkEnd w:id="366"/>
    </w:p>
    <w:p w14:paraId="6BDA3B4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(Dialogue box at beginning of battle)</w:t>
      </w:r>
    </w:p>
    <w:p w14:paraId="2E219A78" w14:textId="77777777" w:rsidR="003361E2" w:rsidRDefault="003361E2">
      <w:pPr>
        <w:spacing w:after="0"/>
        <w:rPr>
          <w:rFonts w:ascii="Times New Roman" w:eastAsia="Times New Roman" w:hAnsi="Times New Roman" w:cs="Times New Roman"/>
        </w:rPr>
      </w:pPr>
    </w:p>
    <w:p w14:paraId="5A2FA8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Alfonso: Since I was a </w:t>
      </w:r>
      <w:proofErr w:type="gramStart"/>
      <w:r>
        <w:rPr>
          <w:rFonts w:ascii="Times New Roman" w:eastAsia="Times New Roman" w:hAnsi="Times New Roman" w:cs="Times New Roman"/>
          <w:color w:val="000000"/>
        </w:rPr>
        <w:t>child</w:t>
      </w:r>
      <w:proofErr w:type="gramEnd"/>
      <w:r>
        <w:rPr>
          <w:rFonts w:ascii="Times New Roman" w:eastAsia="Times New Roman" w:hAnsi="Times New Roman" w:cs="Times New Roman"/>
          <w:color w:val="000000"/>
        </w:rPr>
        <w:t xml:space="preserve"> I have trained with the sword. You will not be able to survive this monster. My blade is like dancing with death.</w:t>
      </w:r>
    </w:p>
    <w:p w14:paraId="71627447" w14:textId="77777777" w:rsidR="003361E2" w:rsidRDefault="003361E2">
      <w:pPr>
        <w:spacing w:after="0"/>
        <w:rPr>
          <w:rFonts w:ascii="Times New Roman" w:eastAsia="Times New Roman" w:hAnsi="Times New Roman" w:cs="Times New Roman"/>
        </w:rPr>
      </w:pPr>
    </w:p>
    <w:p w14:paraId="6913AB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you have enough EP points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should use his “Safety Wall” ability.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also has a new ability using the hands that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 he can steal a limited amount of med kits from Alfonso and his guards. Whenever the guards are </w:t>
      </w:r>
      <w:proofErr w:type="gramStart"/>
      <w:r>
        <w:rPr>
          <w:rFonts w:ascii="Times New Roman" w:eastAsia="Times New Roman" w:hAnsi="Times New Roman" w:cs="Times New Roman"/>
          <w:color w:val="000000"/>
        </w:rPr>
        <w:t>defeated</w:t>
      </w:r>
      <w:proofErr w:type="gramEnd"/>
      <w:r>
        <w:rPr>
          <w:rFonts w:ascii="Times New Roman" w:eastAsia="Times New Roman" w:hAnsi="Times New Roman" w:cs="Times New Roman"/>
          <w:color w:val="000000"/>
        </w:rPr>
        <w:t xml:space="preserve"> they will be replaced after two turns. This will be a long battle.</w:t>
      </w:r>
    </w:p>
    <w:p w14:paraId="3296C54E" w14:textId="77777777" w:rsidR="003361E2" w:rsidRDefault="003361E2">
      <w:pPr>
        <w:spacing w:after="0"/>
        <w:rPr>
          <w:rFonts w:ascii="Times New Roman" w:eastAsia="Times New Roman" w:hAnsi="Times New Roman" w:cs="Times New Roman"/>
        </w:rPr>
      </w:pPr>
    </w:p>
    <w:p w14:paraId="5D1C0D2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Defeated)</w:t>
      </w:r>
    </w:p>
    <w:p w14:paraId="1831D735" w14:textId="77777777" w:rsidR="003361E2" w:rsidRDefault="00000000">
      <w:pPr>
        <w:pStyle w:val="Heading3"/>
        <w:pBdr>
          <w:bottom w:val="single" w:sz="4" w:space="1" w:color="808080"/>
        </w:pBdr>
        <w:spacing w:after="120"/>
      </w:pPr>
      <w:bookmarkStart w:id="367" w:name="_r096viatufnx" w:colFirst="0" w:colLast="0"/>
      <w:bookmarkStart w:id="368" w:name="_Toc189930208"/>
      <w:bookmarkEnd w:id="367"/>
      <w:r>
        <w:t>Jester’s Escape</w:t>
      </w:r>
      <w:bookmarkEnd w:id="368"/>
    </w:p>
    <w:p w14:paraId="4B19C2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Alfonso: I’m wounded. You better escape while you can or I will have your head once my guards get here.</w:t>
      </w:r>
    </w:p>
    <w:p w14:paraId="364D5590" w14:textId="77777777" w:rsidR="003361E2" w:rsidRDefault="003361E2">
      <w:pPr>
        <w:spacing w:after="0"/>
        <w:rPr>
          <w:rFonts w:ascii="Times New Roman" w:eastAsia="Times New Roman" w:hAnsi="Times New Roman" w:cs="Times New Roman"/>
        </w:rPr>
      </w:pPr>
    </w:p>
    <w:p w14:paraId="4FD847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runs out of the room. The screen fades out and fades in with Jester on the roof of Alfonso’s mansion.)</w:t>
      </w:r>
    </w:p>
    <w:p w14:paraId="37394A29" w14:textId="77777777" w:rsidR="003361E2" w:rsidRDefault="003361E2">
      <w:pPr>
        <w:spacing w:after="0"/>
        <w:rPr>
          <w:rFonts w:ascii="Times New Roman" w:eastAsia="Times New Roman" w:hAnsi="Times New Roman" w:cs="Times New Roman"/>
        </w:rPr>
      </w:pPr>
    </w:p>
    <w:p w14:paraId="2BDEE2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they’re hot on our tail. What are we going to do?</w:t>
      </w:r>
    </w:p>
    <w:p w14:paraId="20ADFA7B" w14:textId="77777777" w:rsidR="003361E2" w:rsidRDefault="003361E2">
      <w:pPr>
        <w:spacing w:after="0"/>
        <w:rPr>
          <w:rFonts w:ascii="Times New Roman" w:eastAsia="Times New Roman" w:hAnsi="Times New Roman" w:cs="Times New Roman"/>
        </w:rPr>
      </w:pPr>
    </w:p>
    <w:p w14:paraId="4D6EF788"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w:t>
      </w:r>
    </w:p>
    <w:p w14:paraId="351AF4BF" w14:textId="77777777" w:rsidR="003361E2" w:rsidRDefault="003361E2">
      <w:pPr>
        <w:spacing w:after="0"/>
        <w:rPr>
          <w:rFonts w:ascii="Times New Roman" w:eastAsia="Times New Roman" w:hAnsi="Times New Roman" w:cs="Times New Roman"/>
        </w:rPr>
      </w:pPr>
    </w:p>
    <w:p w14:paraId="662C23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moves to the edge of the building.)</w:t>
      </w:r>
    </w:p>
    <w:p w14:paraId="464D2186" w14:textId="77777777" w:rsidR="003361E2" w:rsidRDefault="003361E2">
      <w:pPr>
        <w:spacing w:after="0"/>
        <w:rPr>
          <w:rFonts w:ascii="Times New Roman" w:eastAsia="Times New Roman" w:hAnsi="Times New Roman" w:cs="Times New Roman"/>
        </w:rPr>
      </w:pPr>
    </w:p>
    <w:p w14:paraId="180BFEC7"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1F39DDC1" w14:textId="77777777" w:rsidR="003361E2" w:rsidRDefault="003361E2">
      <w:pPr>
        <w:spacing w:after="0"/>
        <w:rPr>
          <w:rFonts w:ascii="Times New Roman" w:eastAsia="Times New Roman" w:hAnsi="Times New Roman" w:cs="Times New Roman"/>
        </w:rPr>
      </w:pPr>
    </w:p>
    <w:p w14:paraId="09FCF7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w:t>
      </w:r>
    </w:p>
    <w:p w14:paraId="48A4414F" w14:textId="77777777" w:rsidR="003361E2" w:rsidRDefault="003361E2">
      <w:pPr>
        <w:spacing w:after="0"/>
        <w:rPr>
          <w:rFonts w:ascii="Times New Roman" w:eastAsia="Times New Roman" w:hAnsi="Times New Roman" w:cs="Times New Roman"/>
        </w:rPr>
      </w:pPr>
    </w:p>
    <w:p w14:paraId="606A4F1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moves down and then back up.)</w:t>
      </w:r>
    </w:p>
    <w:p w14:paraId="6969D616" w14:textId="77777777" w:rsidR="003361E2" w:rsidRDefault="003361E2">
      <w:pPr>
        <w:spacing w:after="0"/>
        <w:rPr>
          <w:rFonts w:ascii="Times New Roman" w:eastAsia="Times New Roman" w:hAnsi="Times New Roman" w:cs="Times New Roman"/>
        </w:rPr>
      </w:pPr>
    </w:p>
    <w:p w14:paraId="1C46FFE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want me to jump on you and you’ll bring me down?</w:t>
      </w:r>
    </w:p>
    <w:p w14:paraId="6AD5238D" w14:textId="77777777" w:rsidR="003361E2" w:rsidRDefault="003361E2">
      <w:pPr>
        <w:spacing w:after="0"/>
        <w:rPr>
          <w:rFonts w:ascii="Times New Roman" w:eastAsia="Times New Roman" w:hAnsi="Times New Roman" w:cs="Times New Roman"/>
        </w:rPr>
      </w:pPr>
    </w:p>
    <w:p w14:paraId="0DC1CD1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Beep! Beep!</w:t>
      </w:r>
    </w:p>
    <w:p w14:paraId="5EE692CC" w14:textId="77777777" w:rsidR="003361E2" w:rsidRDefault="003361E2">
      <w:pPr>
        <w:spacing w:after="0"/>
        <w:rPr>
          <w:rFonts w:ascii="Times New Roman" w:eastAsia="Times New Roman" w:hAnsi="Times New Roman" w:cs="Times New Roman"/>
        </w:rPr>
      </w:pPr>
    </w:p>
    <w:p w14:paraId="4E9A7D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Okay, here goes nothing.</w:t>
      </w:r>
    </w:p>
    <w:p w14:paraId="17DF4F1D" w14:textId="77777777" w:rsidR="003361E2" w:rsidRDefault="003361E2">
      <w:pPr>
        <w:spacing w:after="0"/>
        <w:rPr>
          <w:rFonts w:ascii="Times New Roman" w:eastAsia="Times New Roman" w:hAnsi="Times New Roman" w:cs="Times New Roman"/>
        </w:rPr>
      </w:pPr>
    </w:p>
    <w:p w14:paraId="6CEAD1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jumps up to the bottom of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and floats down and then jumps into a bush. If Jester attempts to leave the mansion by the main gate the guard will see him.)</w:t>
      </w:r>
    </w:p>
    <w:p w14:paraId="0785E70C" w14:textId="77777777" w:rsidR="003361E2" w:rsidRDefault="003361E2">
      <w:pPr>
        <w:spacing w:after="0"/>
        <w:rPr>
          <w:rFonts w:ascii="Times New Roman" w:eastAsia="Times New Roman" w:hAnsi="Times New Roman" w:cs="Times New Roman"/>
        </w:rPr>
      </w:pPr>
    </w:p>
    <w:p w14:paraId="36FD63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(Game over)</w:t>
      </w:r>
    </w:p>
    <w:p w14:paraId="31E471D5" w14:textId="77777777" w:rsidR="003361E2" w:rsidRDefault="003361E2">
      <w:pPr>
        <w:spacing w:after="0"/>
        <w:rPr>
          <w:rFonts w:ascii="Times New Roman" w:eastAsia="Times New Roman" w:hAnsi="Times New Roman" w:cs="Times New Roman"/>
        </w:rPr>
      </w:pPr>
    </w:p>
    <w:p w14:paraId="23EFB7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player must go to the wall and push the action button.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Jester will throw a hook and climb over the wall. Then an autorun sequence will take him away from the premises.)</w:t>
      </w:r>
    </w:p>
    <w:p w14:paraId="3E5B6E51" w14:textId="77777777" w:rsidR="003361E2" w:rsidRDefault="003361E2">
      <w:pPr>
        <w:spacing w:after="0"/>
        <w:rPr>
          <w:rFonts w:ascii="Times New Roman" w:eastAsia="Times New Roman" w:hAnsi="Times New Roman" w:cs="Times New Roman"/>
        </w:rPr>
      </w:pPr>
    </w:p>
    <w:p w14:paraId="54A3DD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meets up outside of town at a campfire.)</w:t>
      </w:r>
    </w:p>
    <w:p w14:paraId="2D87EE1B" w14:textId="77777777" w:rsidR="003361E2" w:rsidRDefault="00000000">
      <w:pPr>
        <w:pStyle w:val="Heading1"/>
      </w:pPr>
      <w:bookmarkStart w:id="369" w:name="_c2eal5lf7kvb" w:colFirst="0" w:colLast="0"/>
      <w:bookmarkStart w:id="370" w:name="_Toc189930209"/>
      <w:bookmarkEnd w:id="369"/>
      <w:r>
        <w:t>Hamilton Revisited</w:t>
      </w:r>
      <w:bookmarkEnd w:id="370"/>
    </w:p>
    <w:p w14:paraId="52C648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I can’t believe you guys pulled this off. The security and that mansion are inscrutable. It’s sheer luck you made it out of there. I can’t wait to tell the boss. Whatever you guys want you’re getting it.</w:t>
      </w:r>
    </w:p>
    <w:p w14:paraId="1BD12258" w14:textId="77777777" w:rsidR="003361E2" w:rsidRDefault="003361E2">
      <w:pPr>
        <w:spacing w:after="0"/>
        <w:rPr>
          <w:rFonts w:ascii="Times New Roman" w:eastAsia="Times New Roman" w:hAnsi="Times New Roman" w:cs="Times New Roman"/>
        </w:rPr>
      </w:pPr>
    </w:p>
    <w:p w14:paraId="411F58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just want off the continent.</w:t>
      </w:r>
    </w:p>
    <w:p w14:paraId="6A8FE187" w14:textId="77777777" w:rsidR="003361E2" w:rsidRDefault="003361E2">
      <w:pPr>
        <w:spacing w:after="0"/>
        <w:rPr>
          <w:rFonts w:ascii="Times New Roman" w:eastAsia="Times New Roman" w:hAnsi="Times New Roman" w:cs="Times New Roman"/>
        </w:rPr>
      </w:pPr>
    </w:p>
    <w:p w14:paraId="2CCBDE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just want that phat cash.</w:t>
      </w:r>
    </w:p>
    <w:p w14:paraId="241147D3" w14:textId="77777777" w:rsidR="003361E2" w:rsidRDefault="003361E2">
      <w:pPr>
        <w:spacing w:after="0"/>
        <w:rPr>
          <w:rFonts w:ascii="Times New Roman" w:eastAsia="Times New Roman" w:hAnsi="Times New Roman" w:cs="Times New Roman"/>
        </w:rPr>
      </w:pPr>
    </w:p>
    <w:p w14:paraId="45FD339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How much is phat?</w:t>
      </w:r>
    </w:p>
    <w:p w14:paraId="1DB1A5DD" w14:textId="77777777" w:rsidR="003361E2" w:rsidRDefault="003361E2">
      <w:pPr>
        <w:spacing w:after="0"/>
        <w:rPr>
          <w:rFonts w:ascii="Times New Roman" w:eastAsia="Times New Roman" w:hAnsi="Times New Roman" w:cs="Times New Roman"/>
        </w:rPr>
      </w:pPr>
    </w:p>
    <w:p w14:paraId="4334DFF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It’s an expression from the streets.</w:t>
      </w:r>
    </w:p>
    <w:p w14:paraId="5E819213" w14:textId="77777777" w:rsidR="003361E2" w:rsidRDefault="003361E2">
      <w:pPr>
        <w:spacing w:after="0"/>
        <w:rPr>
          <w:rFonts w:ascii="Times New Roman" w:eastAsia="Times New Roman" w:hAnsi="Times New Roman" w:cs="Times New Roman"/>
        </w:rPr>
      </w:pPr>
    </w:p>
    <w:p w14:paraId="2BCDC0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What street is that? I used to live in a tent village. We didn’t have any streets.</w:t>
      </w:r>
    </w:p>
    <w:p w14:paraId="0F58907E" w14:textId="77777777" w:rsidR="003361E2" w:rsidRDefault="003361E2">
      <w:pPr>
        <w:spacing w:after="0"/>
        <w:rPr>
          <w:rFonts w:ascii="Times New Roman" w:eastAsia="Times New Roman" w:hAnsi="Times New Roman" w:cs="Times New Roman"/>
        </w:rPr>
      </w:pPr>
    </w:p>
    <w:p w14:paraId="53ABDEC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You’re hurting my mind. Just forget about it.</w:t>
      </w:r>
    </w:p>
    <w:p w14:paraId="038F650C" w14:textId="77777777" w:rsidR="003361E2" w:rsidRDefault="003361E2">
      <w:pPr>
        <w:spacing w:after="0"/>
        <w:rPr>
          <w:rFonts w:ascii="Times New Roman" w:eastAsia="Times New Roman" w:hAnsi="Times New Roman" w:cs="Times New Roman"/>
        </w:rPr>
      </w:pPr>
    </w:p>
    <w:p w14:paraId="2F24398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Forget about what?</w:t>
      </w:r>
    </w:p>
    <w:p w14:paraId="1BBFC46A" w14:textId="77777777" w:rsidR="003361E2" w:rsidRDefault="003361E2">
      <w:pPr>
        <w:spacing w:after="0"/>
        <w:rPr>
          <w:rFonts w:ascii="Times New Roman" w:eastAsia="Times New Roman" w:hAnsi="Times New Roman" w:cs="Times New Roman"/>
        </w:rPr>
      </w:pPr>
    </w:p>
    <w:p w14:paraId="26DEDE3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What he means to say is that you don’t understand so change the subject.</w:t>
      </w:r>
    </w:p>
    <w:p w14:paraId="4EFFB74D" w14:textId="77777777" w:rsidR="003361E2" w:rsidRDefault="003361E2">
      <w:pPr>
        <w:spacing w:after="0"/>
        <w:rPr>
          <w:rFonts w:ascii="Times New Roman" w:eastAsia="Times New Roman" w:hAnsi="Times New Roman" w:cs="Times New Roman"/>
        </w:rPr>
      </w:pPr>
    </w:p>
    <w:p w14:paraId="4327DE3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Oh, why didn’t you just say that?</w:t>
      </w:r>
    </w:p>
    <w:p w14:paraId="6B84A444" w14:textId="77777777" w:rsidR="003361E2" w:rsidRDefault="003361E2">
      <w:pPr>
        <w:spacing w:after="0"/>
        <w:rPr>
          <w:rFonts w:ascii="Times New Roman" w:eastAsia="Times New Roman" w:hAnsi="Times New Roman" w:cs="Times New Roman"/>
        </w:rPr>
      </w:pPr>
    </w:p>
    <w:p w14:paraId="5A9EBF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(Slaps his head): Oh my god.</w:t>
      </w:r>
    </w:p>
    <w:p w14:paraId="1714941E" w14:textId="77777777" w:rsidR="003361E2" w:rsidRDefault="003361E2">
      <w:pPr>
        <w:spacing w:after="0"/>
        <w:rPr>
          <w:rFonts w:ascii="Times New Roman" w:eastAsia="Times New Roman" w:hAnsi="Times New Roman" w:cs="Times New Roman"/>
        </w:rPr>
      </w:pPr>
    </w:p>
    <w:p w14:paraId="0B830B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worship Corydon Deus too?</w:t>
      </w:r>
    </w:p>
    <w:p w14:paraId="3D5A4E35" w14:textId="77777777" w:rsidR="003361E2" w:rsidRDefault="003361E2">
      <w:pPr>
        <w:spacing w:after="0"/>
        <w:rPr>
          <w:rFonts w:ascii="Times New Roman" w:eastAsia="Times New Roman" w:hAnsi="Times New Roman" w:cs="Times New Roman"/>
        </w:rPr>
      </w:pPr>
    </w:p>
    <w:p w14:paraId="4C771986" w14:textId="77777777" w:rsidR="003361E2" w:rsidRDefault="00000000">
      <w:pPr>
        <w:spacing w:after="0"/>
        <w:rPr>
          <w:rFonts w:ascii="Times New Roman" w:eastAsia="Times New Roman" w:hAnsi="Times New Roman" w:cs="Times New Roman"/>
        </w:rPr>
      </w:pPr>
      <w:proofErr w:type="gramStart"/>
      <w:r>
        <w:rPr>
          <w:rFonts w:ascii="Times New Roman" w:eastAsia="Times New Roman" w:hAnsi="Times New Roman" w:cs="Times New Roman"/>
          <w:color w:val="000000"/>
        </w:rPr>
        <w:t>Jester:…</w:t>
      </w:r>
      <w:proofErr w:type="gramEnd"/>
      <w:r>
        <w:rPr>
          <w:rFonts w:ascii="Times New Roman" w:eastAsia="Times New Roman" w:hAnsi="Times New Roman" w:cs="Times New Roman"/>
          <w:color w:val="000000"/>
        </w:rPr>
        <w:t>……………. </w:t>
      </w:r>
    </w:p>
    <w:p w14:paraId="101B1475" w14:textId="77777777" w:rsidR="003361E2" w:rsidRDefault="003361E2">
      <w:pPr>
        <w:spacing w:after="0"/>
        <w:rPr>
          <w:rFonts w:ascii="Times New Roman" w:eastAsia="Times New Roman" w:hAnsi="Times New Roman" w:cs="Times New Roman"/>
        </w:rPr>
      </w:pPr>
    </w:p>
    <w:p w14:paraId="79EC79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let’s go back to Hamilton and get our reward.</w:t>
      </w:r>
    </w:p>
    <w:p w14:paraId="0007FC98" w14:textId="77777777" w:rsidR="003361E2" w:rsidRDefault="003361E2">
      <w:pPr>
        <w:spacing w:after="0"/>
        <w:rPr>
          <w:rFonts w:ascii="Times New Roman" w:eastAsia="Times New Roman" w:hAnsi="Times New Roman" w:cs="Times New Roman"/>
        </w:rPr>
      </w:pPr>
    </w:p>
    <w:p w14:paraId="4D7203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Stephen: I’ll send a dove to Hamilton and let the boss know. </w:t>
      </w:r>
      <w:proofErr w:type="gramStart"/>
      <w:r>
        <w:rPr>
          <w:rFonts w:ascii="Times New Roman" w:eastAsia="Times New Roman" w:hAnsi="Times New Roman" w:cs="Times New Roman"/>
          <w:color w:val="000000"/>
        </w:rPr>
        <w:t>Tomorrow</w:t>
      </w:r>
      <w:proofErr w:type="gramEnd"/>
      <w:r>
        <w:rPr>
          <w:rFonts w:ascii="Times New Roman" w:eastAsia="Times New Roman" w:hAnsi="Times New Roman" w:cs="Times New Roman"/>
          <w:color w:val="000000"/>
        </w:rPr>
        <w:t xml:space="preserve"> you leave in the morning. I’m going to work. See you tomorrow.</w:t>
      </w:r>
    </w:p>
    <w:p w14:paraId="29EDB28C" w14:textId="77777777" w:rsidR="003361E2" w:rsidRDefault="003361E2">
      <w:pPr>
        <w:spacing w:after="0"/>
        <w:rPr>
          <w:rFonts w:ascii="Times New Roman" w:eastAsia="Times New Roman" w:hAnsi="Times New Roman" w:cs="Times New Roman"/>
        </w:rPr>
      </w:pPr>
    </w:p>
    <w:p w14:paraId="1EE76B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(Stephen leaves the room.)</w:t>
      </w:r>
    </w:p>
    <w:p w14:paraId="2F148BCF" w14:textId="77777777" w:rsidR="003361E2" w:rsidRDefault="003361E2">
      <w:pPr>
        <w:spacing w:after="0"/>
        <w:rPr>
          <w:rFonts w:ascii="Times New Roman" w:eastAsia="Times New Roman" w:hAnsi="Times New Roman" w:cs="Times New Roman"/>
        </w:rPr>
      </w:pPr>
    </w:p>
    <w:p w14:paraId="42444A6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wouldn’t believe what I found in the mansion. Jester shows two copies of Adm. Anthony’s letter. One is forged and the other one is real. We’re keeping the real one and our buddy Shady man’s getting the forged one. We can use this letter in the mainland. I can’t wait to go.</w:t>
      </w:r>
    </w:p>
    <w:p w14:paraId="50E75930" w14:textId="77777777" w:rsidR="003361E2" w:rsidRDefault="003361E2">
      <w:pPr>
        <w:spacing w:after="0"/>
        <w:rPr>
          <w:rFonts w:ascii="Times New Roman" w:eastAsia="Times New Roman" w:hAnsi="Times New Roman" w:cs="Times New Roman"/>
        </w:rPr>
      </w:pPr>
    </w:p>
    <w:p w14:paraId="565565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You sure are a </w:t>
      </w:r>
      <w:proofErr w:type="spellStart"/>
      <w:r>
        <w:rPr>
          <w:rFonts w:ascii="Times New Roman" w:eastAsia="Times New Roman" w:hAnsi="Times New Roman" w:cs="Times New Roman"/>
          <w:color w:val="000000"/>
        </w:rPr>
        <w:t>wiley</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one</w:t>
      </w:r>
      <w:proofErr w:type="gramEnd"/>
      <w:r>
        <w:rPr>
          <w:rFonts w:ascii="Times New Roman" w:eastAsia="Times New Roman" w:hAnsi="Times New Roman" w:cs="Times New Roman"/>
          <w:color w:val="000000"/>
        </w:rPr>
        <w:t xml:space="preserve"> aren’t you?</w:t>
      </w:r>
    </w:p>
    <w:p w14:paraId="251ECCAC" w14:textId="77777777" w:rsidR="003361E2" w:rsidRDefault="003361E2">
      <w:pPr>
        <w:spacing w:after="0"/>
        <w:rPr>
          <w:rFonts w:ascii="Times New Roman" w:eastAsia="Times New Roman" w:hAnsi="Times New Roman" w:cs="Times New Roman"/>
        </w:rPr>
      </w:pPr>
    </w:p>
    <w:p w14:paraId="299EB0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Are you sure you want to cross Shady Man? I don’t think his bosses are one for taking such things lightly. We might require your life as compensation for double-crossing him.</w:t>
      </w:r>
    </w:p>
    <w:p w14:paraId="47D9E2C6" w14:textId="77777777" w:rsidR="003361E2" w:rsidRDefault="003361E2">
      <w:pPr>
        <w:spacing w:after="0"/>
        <w:rPr>
          <w:rFonts w:ascii="Times New Roman" w:eastAsia="Times New Roman" w:hAnsi="Times New Roman" w:cs="Times New Roman"/>
        </w:rPr>
      </w:pPr>
    </w:p>
    <w:p w14:paraId="0CDDAE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Don’t worry about Shady Man. I can deal with him, but just worry about going to the mainland now.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what are you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do in the mainland?</w:t>
      </w:r>
    </w:p>
    <w:p w14:paraId="2F860060" w14:textId="77777777" w:rsidR="003361E2" w:rsidRDefault="003361E2">
      <w:pPr>
        <w:spacing w:after="0"/>
        <w:rPr>
          <w:rFonts w:ascii="Times New Roman" w:eastAsia="Times New Roman" w:hAnsi="Times New Roman" w:cs="Times New Roman"/>
        </w:rPr>
      </w:pPr>
    </w:p>
    <w:p w14:paraId="42C929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From the mainland we must obtain a water ship so we can search the ocean floor.</w:t>
      </w:r>
    </w:p>
    <w:p w14:paraId="3A50EB00" w14:textId="77777777" w:rsidR="003361E2" w:rsidRDefault="003361E2">
      <w:pPr>
        <w:spacing w:after="0"/>
        <w:rPr>
          <w:rFonts w:ascii="Times New Roman" w:eastAsia="Times New Roman" w:hAnsi="Times New Roman" w:cs="Times New Roman"/>
        </w:rPr>
      </w:pPr>
    </w:p>
    <w:p w14:paraId="4D54435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He says, “We need to obtain a water ship so we can search the ocean floor,” What kind of world you come from, are you crazy? Stealing from someone’s mansion is one thing. Sneaking into South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hijacking a </w:t>
      </w:r>
      <w:proofErr w:type="spellStart"/>
      <w:r>
        <w:rPr>
          <w:rFonts w:ascii="Times New Roman" w:eastAsia="Times New Roman" w:hAnsi="Times New Roman" w:cs="Times New Roman"/>
          <w:color w:val="000000"/>
        </w:rPr>
        <w:t>Figarian</w:t>
      </w:r>
      <w:proofErr w:type="spellEnd"/>
      <w:r>
        <w:rPr>
          <w:rFonts w:ascii="Times New Roman" w:eastAsia="Times New Roman" w:hAnsi="Times New Roman" w:cs="Times New Roman"/>
          <w:color w:val="000000"/>
        </w:rPr>
        <w:t xml:space="preserve"> water ship that’s a whole new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race. You’re crazy.</w:t>
      </w:r>
    </w:p>
    <w:p w14:paraId="34A7CFAC" w14:textId="77777777" w:rsidR="003361E2" w:rsidRDefault="003361E2">
      <w:pPr>
        <w:spacing w:after="0"/>
        <w:rPr>
          <w:rFonts w:ascii="Times New Roman" w:eastAsia="Times New Roman" w:hAnsi="Times New Roman" w:cs="Times New Roman"/>
        </w:rPr>
      </w:pPr>
    </w:p>
    <w:p w14:paraId="24D6D1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Augustus: There is a great treasure on the ocean floor which I must find.</w:t>
      </w:r>
    </w:p>
    <w:p w14:paraId="602B2C2F" w14:textId="77777777" w:rsidR="003361E2" w:rsidRDefault="003361E2">
      <w:pPr>
        <w:spacing w:after="0"/>
        <w:rPr>
          <w:rFonts w:ascii="Times New Roman" w:eastAsia="Times New Roman" w:hAnsi="Times New Roman" w:cs="Times New Roman"/>
        </w:rPr>
      </w:pPr>
    </w:p>
    <w:p w14:paraId="734AFE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Did you say – treasure?</w:t>
      </w:r>
    </w:p>
    <w:p w14:paraId="1F210EF4" w14:textId="77777777" w:rsidR="003361E2" w:rsidRDefault="003361E2">
      <w:pPr>
        <w:spacing w:after="0"/>
        <w:rPr>
          <w:rFonts w:ascii="Times New Roman" w:eastAsia="Times New Roman" w:hAnsi="Times New Roman" w:cs="Times New Roman"/>
        </w:rPr>
      </w:pPr>
    </w:p>
    <w:p w14:paraId="52475B0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the greatest treasure in the world left over from the ancient world before its destruction.</w:t>
      </w:r>
    </w:p>
    <w:p w14:paraId="167B8105" w14:textId="77777777" w:rsidR="003361E2" w:rsidRDefault="003361E2">
      <w:pPr>
        <w:spacing w:after="0"/>
        <w:rPr>
          <w:rFonts w:ascii="Times New Roman" w:eastAsia="Times New Roman" w:hAnsi="Times New Roman" w:cs="Times New Roman"/>
        </w:rPr>
      </w:pPr>
    </w:p>
    <w:p w14:paraId="1B116B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Now we’re talking.</w:t>
      </w:r>
    </w:p>
    <w:p w14:paraId="064730A0" w14:textId="77777777" w:rsidR="003361E2" w:rsidRDefault="003361E2">
      <w:pPr>
        <w:spacing w:after="0"/>
        <w:rPr>
          <w:rFonts w:ascii="Times New Roman" w:eastAsia="Times New Roman" w:hAnsi="Times New Roman" w:cs="Times New Roman"/>
        </w:rPr>
      </w:pPr>
    </w:p>
    <w:p w14:paraId="74210B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you’re in?</w:t>
      </w:r>
    </w:p>
    <w:p w14:paraId="32C78DA8" w14:textId="77777777" w:rsidR="003361E2" w:rsidRDefault="003361E2">
      <w:pPr>
        <w:spacing w:after="0"/>
        <w:rPr>
          <w:rFonts w:ascii="Times New Roman" w:eastAsia="Times New Roman" w:hAnsi="Times New Roman" w:cs="Times New Roman"/>
        </w:rPr>
      </w:pPr>
    </w:p>
    <w:p w14:paraId="2C92372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It sounds crazy, but yeah, I’m in. When we get to the mainland we’ll make a plan.</w:t>
      </w:r>
    </w:p>
    <w:p w14:paraId="005BAEB1" w14:textId="77777777" w:rsidR="003361E2" w:rsidRDefault="003361E2">
      <w:pPr>
        <w:spacing w:after="0"/>
        <w:rPr>
          <w:rFonts w:ascii="Times New Roman" w:eastAsia="Times New Roman" w:hAnsi="Times New Roman" w:cs="Times New Roman"/>
        </w:rPr>
      </w:pPr>
    </w:p>
    <w:p w14:paraId="58495A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It’s settled </w:t>
      </w:r>
      <w:proofErr w:type="gramStart"/>
      <w:r>
        <w:rPr>
          <w:rFonts w:ascii="Times New Roman" w:eastAsia="Times New Roman" w:hAnsi="Times New Roman" w:cs="Times New Roman"/>
          <w:color w:val="000000"/>
        </w:rPr>
        <w:t>then,</w:t>
      </w:r>
      <w:proofErr w:type="gramEnd"/>
      <w:r>
        <w:rPr>
          <w:rFonts w:ascii="Times New Roman" w:eastAsia="Times New Roman" w:hAnsi="Times New Roman" w:cs="Times New Roman"/>
          <w:color w:val="000000"/>
        </w:rPr>
        <w:t xml:space="preserve"> we’re a team.</w:t>
      </w:r>
    </w:p>
    <w:p w14:paraId="11275B70" w14:textId="77777777" w:rsidR="003361E2" w:rsidRDefault="003361E2">
      <w:pPr>
        <w:spacing w:after="0"/>
        <w:rPr>
          <w:rFonts w:ascii="Times New Roman" w:eastAsia="Times New Roman" w:hAnsi="Times New Roman" w:cs="Times New Roman"/>
        </w:rPr>
      </w:pPr>
    </w:p>
    <w:p w14:paraId="2DEBA45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party leaves the next morning and the player travels to Hamilton. In Hamilton the player goes to the Shady man’s home and speaks to Shady Man.)</w:t>
      </w:r>
    </w:p>
    <w:p w14:paraId="440C707A" w14:textId="77777777" w:rsidR="003361E2" w:rsidRDefault="003361E2">
      <w:pPr>
        <w:spacing w:after="0"/>
        <w:rPr>
          <w:rFonts w:ascii="Times New Roman" w:eastAsia="Times New Roman" w:hAnsi="Times New Roman" w:cs="Times New Roman"/>
        </w:rPr>
      </w:pPr>
    </w:p>
    <w:p w14:paraId="2C43CE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Shady man: Here are your papers. Good luck in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 xml:space="preserve">, you’re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need all the luck you can get with whatever you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do.</w:t>
      </w:r>
    </w:p>
    <w:p w14:paraId="4047078D" w14:textId="77777777" w:rsidR="003361E2" w:rsidRDefault="003361E2">
      <w:pPr>
        <w:spacing w:after="0"/>
        <w:rPr>
          <w:rFonts w:ascii="Times New Roman" w:eastAsia="Times New Roman" w:hAnsi="Times New Roman" w:cs="Times New Roman"/>
        </w:rPr>
      </w:pPr>
    </w:p>
    <w:p w14:paraId="7FF97D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You’ll see something very great, very soon. Let’s go guys</w:t>
      </w:r>
    </w:p>
    <w:p w14:paraId="21627374" w14:textId="77777777" w:rsidR="003361E2" w:rsidRDefault="00000000">
      <w:pPr>
        <w:pStyle w:val="Heading1"/>
        <w:pBdr>
          <w:bottom w:val="single" w:sz="4" w:space="0" w:color="333399"/>
        </w:pBdr>
      </w:pPr>
      <w:bookmarkStart w:id="371" w:name="_yw5kc5a19rdm" w:colFirst="0" w:colLast="0"/>
      <w:bookmarkStart w:id="372" w:name="_Toc189930210"/>
      <w:bookmarkEnd w:id="371"/>
      <w:r>
        <w:t>Melbrook(NF?)</w:t>
      </w:r>
      <w:bookmarkEnd w:id="372"/>
    </w:p>
    <w:p w14:paraId="58F3F3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shows his papers to the Reditus guard standing at the front gate. They take the only ship to South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w:t>
      </w:r>
    </w:p>
    <w:p w14:paraId="21CD43C2" w14:textId="77777777" w:rsidR="003361E2" w:rsidRDefault="003361E2">
      <w:pPr>
        <w:spacing w:after="0"/>
        <w:rPr>
          <w:rFonts w:ascii="Times New Roman" w:eastAsia="Times New Roman" w:hAnsi="Times New Roman" w:cs="Times New Roman"/>
        </w:rPr>
      </w:pPr>
    </w:p>
    <w:p w14:paraId="5AAD29B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Reditus Guard: This looks good, you’re in, welcome to </w:t>
      </w:r>
      <w:proofErr w:type="spellStart"/>
      <w:r>
        <w:rPr>
          <w:rFonts w:ascii="Times New Roman" w:eastAsia="Times New Roman" w:hAnsi="Times New Roman" w:cs="Times New Roman"/>
          <w:color w:val="000000"/>
        </w:rPr>
        <w:t>Albrook</w:t>
      </w:r>
      <w:proofErr w:type="spellEnd"/>
      <w:r>
        <w:rPr>
          <w:rFonts w:ascii="Times New Roman" w:eastAsia="Times New Roman" w:hAnsi="Times New Roman" w:cs="Times New Roman"/>
          <w:color w:val="000000"/>
        </w:rPr>
        <w:t>.</w:t>
      </w:r>
    </w:p>
    <w:p w14:paraId="40253854" w14:textId="77777777" w:rsidR="003361E2" w:rsidRDefault="003361E2">
      <w:pPr>
        <w:spacing w:after="0"/>
        <w:rPr>
          <w:rFonts w:ascii="Times New Roman" w:eastAsia="Times New Roman" w:hAnsi="Times New Roman" w:cs="Times New Roman"/>
          <w:color w:val="000000"/>
        </w:rPr>
      </w:pPr>
    </w:p>
    <w:p w14:paraId="6EEEBDDD" w14:textId="77777777" w:rsidR="003361E2" w:rsidRDefault="00000000">
      <w:pPr>
        <w:pStyle w:val="Heading2"/>
      </w:pPr>
      <w:bookmarkStart w:id="373" w:name="_Toc189930211"/>
      <w:r>
        <w:t>Melbrook Side Quests(NF?)</w:t>
      </w:r>
      <w:bookmarkEnd w:id="373"/>
    </w:p>
    <w:p w14:paraId="57F6AED6" w14:textId="77777777" w:rsidR="003361E2" w:rsidRDefault="003361E2">
      <w:pPr>
        <w:pBdr>
          <w:bottom w:val="single" w:sz="4" w:space="1" w:color="333399"/>
        </w:pBdr>
        <w:spacing w:before="300" w:after="180"/>
        <w:rPr>
          <w:rFonts w:ascii="Cambria" w:eastAsia="Cambria" w:hAnsi="Cambria" w:cs="Cambria"/>
          <w:b/>
          <w:color w:val="333399"/>
          <w:sz w:val="44"/>
          <w:szCs w:val="44"/>
        </w:rPr>
      </w:pPr>
    </w:p>
    <w:p w14:paraId="2D9E22C8" w14:textId="77777777" w:rsidR="003361E2" w:rsidRDefault="00000000">
      <w:pPr>
        <w:pStyle w:val="Heading1"/>
      </w:pPr>
      <w:bookmarkStart w:id="374" w:name="_mgtsr38c82zn" w:colFirst="0" w:colLast="0"/>
      <w:bookmarkStart w:id="375" w:name="_Toc189930212"/>
      <w:bookmarkEnd w:id="374"/>
      <w:r>
        <w:t xml:space="preserve">South </w:t>
      </w:r>
      <w:proofErr w:type="spellStart"/>
      <w:r>
        <w:t>Tonsorem</w:t>
      </w:r>
      <w:bookmarkEnd w:id="375"/>
      <w:proofErr w:type="spellEnd"/>
    </w:p>
    <w:p w14:paraId="26A920BC" w14:textId="77777777" w:rsidR="003361E2" w:rsidRDefault="00000000">
      <w:pPr>
        <w:pStyle w:val="Heading2"/>
      </w:pPr>
      <w:bookmarkStart w:id="376" w:name="_fu7ewioigrzm" w:colFirst="0" w:colLast="0"/>
      <w:bookmarkStart w:id="377" w:name="_Toc189930213"/>
      <w:bookmarkEnd w:id="376"/>
      <w:r>
        <w:t>Party Enters City</w:t>
      </w:r>
      <w:bookmarkEnd w:id="377"/>
    </w:p>
    <w:p w14:paraId="41598A1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We must find information about how to obtain an underwater ship. Let’s ask around and see what we can find out.</w:t>
      </w:r>
    </w:p>
    <w:p w14:paraId="23144EC2" w14:textId="77777777" w:rsidR="003361E2" w:rsidRDefault="003361E2">
      <w:pPr>
        <w:spacing w:after="0"/>
        <w:rPr>
          <w:rFonts w:ascii="Times New Roman" w:eastAsia="Times New Roman" w:hAnsi="Times New Roman" w:cs="Times New Roman"/>
        </w:rPr>
      </w:pPr>
    </w:p>
    <w:p w14:paraId="5D1E22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The technology of the city is amazing. I could never imagine Reditus having such awesome stuff!</w:t>
      </w:r>
    </w:p>
    <w:p w14:paraId="6814A672" w14:textId="77777777" w:rsidR="003361E2" w:rsidRDefault="003361E2">
      <w:pPr>
        <w:spacing w:after="0"/>
        <w:rPr>
          <w:rFonts w:ascii="Times New Roman" w:eastAsia="Times New Roman" w:hAnsi="Times New Roman" w:cs="Times New Roman"/>
        </w:rPr>
      </w:pPr>
    </w:p>
    <w:p w14:paraId="7B42624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The wonders we could achieve for our people if we had such technology.</w:t>
      </w:r>
    </w:p>
    <w:p w14:paraId="3CC0B866" w14:textId="77777777" w:rsidR="003361E2" w:rsidRDefault="003361E2">
      <w:pPr>
        <w:spacing w:after="0"/>
        <w:rPr>
          <w:rFonts w:ascii="Times New Roman" w:eastAsia="Times New Roman" w:hAnsi="Times New Roman" w:cs="Times New Roman"/>
        </w:rPr>
      </w:pPr>
    </w:p>
    <w:p w14:paraId="486EF7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But one thing they’re missing……</w:t>
      </w:r>
    </w:p>
    <w:p w14:paraId="6428FA09" w14:textId="77777777" w:rsidR="003361E2" w:rsidRDefault="003361E2">
      <w:pPr>
        <w:spacing w:after="0"/>
        <w:rPr>
          <w:rFonts w:ascii="Times New Roman" w:eastAsia="Times New Roman" w:hAnsi="Times New Roman" w:cs="Times New Roman"/>
        </w:rPr>
      </w:pPr>
    </w:p>
    <w:p w14:paraId="130D1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and Teresa speaking at the same time: Corydon Deus.</w:t>
      </w:r>
    </w:p>
    <w:p w14:paraId="772D81F6" w14:textId="77777777" w:rsidR="003361E2" w:rsidRDefault="003361E2">
      <w:pPr>
        <w:spacing w:after="0"/>
        <w:rPr>
          <w:rFonts w:ascii="Times New Roman" w:eastAsia="Times New Roman" w:hAnsi="Times New Roman" w:cs="Times New Roman"/>
        </w:rPr>
      </w:pPr>
    </w:p>
    <w:p w14:paraId="27DF9F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think there should be a naval facility around here. Maybe we can start our investigation there.</w:t>
      </w:r>
    </w:p>
    <w:p w14:paraId="4905F2D3" w14:textId="77777777" w:rsidR="003361E2" w:rsidRDefault="003361E2">
      <w:pPr>
        <w:spacing w:after="0"/>
        <w:rPr>
          <w:rFonts w:ascii="Times New Roman" w:eastAsia="Times New Roman" w:hAnsi="Times New Roman" w:cs="Times New Roman"/>
        </w:rPr>
      </w:pPr>
    </w:p>
    <w:p w14:paraId="044172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If I can get my hands and some of the magnificent stuff </w:t>
      </w:r>
      <w:proofErr w:type="gramStart"/>
      <w:r>
        <w:rPr>
          <w:rFonts w:ascii="Times New Roman" w:eastAsia="Times New Roman" w:hAnsi="Times New Roman" w:cs="Times New Roman"/>
          <w:color w:val="000000"/>
        </w:rPr>
        <w:t>here</w:t>
      </w:r>
      <w:proofErr w:type="gramEnd"/>
      <w:r>
        <w:rPr>
          <w:rFonts w:ascii="Times New Roman" w:eastAsia="Times New Roman" w:hAnsi="Times New Roman" w:cs="Times New Roman"/>
          <w:color w:val="000000"/>
        </w:rPr>
        <w:t xml:space="preserve"> I could sell it for killing on the south continent.</w:t>
      </w:r>
    </w:p>
    <w:p w14:paraId="5DCAD228" w14:textId="77777777" w:rsidR="003361E2" w:rsidRDefault="003361E2">
      <w:pPr>
        <w:spacing w:after="0"/>
        <w:rPr>
          <w:rFonts w:ascii="Times New Roman" w:eastAsia="Times New Roman" w:hAnsi="Times New Roman" w:cs="Times New Roman"/>
        </w:rPr>
      </w:pPr>
    </w:p>
    <w:p w14:paraId="48ED2EBC"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The probability of you getting caught is 99.9%. I detect weight sensors under most of the valuables here.</w:t>
      </w:r>
    </w:p>
    <w:p w14:paraId="4E26B2D8" w14:textId="77777777" w:rsidR="003361E2" w:rsidRDefault="003361E2">
      <w:pPr>
        <w:spacing w:after="0"/>
        <w:rPr>
          <w:rFonts w:ascii="Times New Roman" w:eastAsia="Times New Roman" w:hAnsi="Times New Roman" w:cs="Times New Roman"/>
        </w:rPr>
      </w:pPr>
    </w:p>
    <w:p w14:paraId="3DA7EC6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Just watch these hands. I can take one thing of the same weight and switch it out with my prized possession.</w:t>
      </w:r>
    </w:p>
    <w:p w14:paraId="6E25D0E9" w14:textId="77777777" w:rsidR="003361E2" w:rsidRDefault="003361E2">
      <w:pPr>
        <w:spacing w:after="0"/>
        <w:rPr>
          <w:rFonts w:ascii="Times New Roman" w:eastAsia="Times New Roman" w:hAnsi="Times New Roman" w:cs="Times New Roman"/>
        </w:rPr>
      </w:pPr>
    </w:p>
    <w:p w14:paraId="3BCC67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Jester, keep your hands yourself here. We have much bigger fish to steal.</w:t>
      </w:r>
    </w:p>
    <w:p w14:paraId="2B9DAA85" w14:textId="77777777" w:rsidR="003361E2" w:rsidRDefault="00000000">
      <w:pPr>
        <w:pStyle w:val="Heading2"/>
      </w:pPr>
      <w:bookmarkStart w:id="378" w:name="_91u3j2zbuube" w:colFirst="0" w:colLast="0"/>
      <w:bookmarkStart w:id="379" w:name="_Toc189930214"/>
      <w:bookmarkEnd w:id="378"/>
      <w:proofErr w:type="spellStart"/>
      <w:r>
        <w:t>Tonsorem</w:t>
      </w:r>
      <w:proofErr w:type="spellEnd"/>
      <w:r>
        <w:t xml:space="preserve"> Naval Facility</w:t>
      </w:r>
      <w:bookmarkEnd w:id="379"/>
    </w:p>
    <w:p w14:paraId="5AA36D02"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Soldier: Our naval yard is the most secure in the world. Not even a fly could get inside without me knowing about it!</w:t>
      </w:r>
    </w:p>
    <w:p w14:paraId="4A99C483" w14:textId="77777777" w:rsidR="003361E2" w:rsidRDefault="003361E2">
      <w:pPr>
        <w:spacing w:after="0"/>
        <w:rPr>
          <w:rFonts w:ascii="Times New Roman" w:eastAsia="Times New Roman" w:hAnsi="Times New Roman" w:cs="Times New Roman"/>
        </w:rPr>
      </w:pPr>
    </w:p>
    <w:p w14:paraId="0814A6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moves away from the soldier and begins discussing how to get in the facility)</w:t>
      </w:r>
    </w:p>
    <w:p w14:paraId="1B504F82" w14:textId="77777777" w:rsidR="003361E2" w:rsidRDefault="003361E2">
      <w:pPr>
        <w:spacing w:after="0"/>
        <w:rPr>
          <w:rFonts w:ascii="Times New Roman" w:eastAsia="Times New Roman" w:hAnsi="Times New Roman" w:cs="Times New Roman"/>
        </w:rPr>
      </w:pPr>
    </w:p>
    <w:p w14:paraId="7306EED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Father, how do you plan on getting inside? The security in this place is crazy. See all the turrets?</w:t>
      </w:r>
    </w:p>
    <w:p w14:paraId="6C04916E" w14:textId="77777777" w:rsidR="003361E2" w:rsidRDefault="003361E2">
      <w:pPr>
        <w:spacing w:after="0"/>
        <w:rPr>
          <w:rFonts w:ascii="Times New Roman" w:eastAsia="Times New Roman" w:hAnsi="Times New Roman" w:cs="Times New Roman"/>
        </w:rPr>
      </w:pPr>
    </w:p>
    <w:p w14:paraId="064C0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do you say Jester? Can we get inside? We could use Adm. Anthony’s letter.</w:t>
      </w:r>
    </w:p>
    <w:p w14:paraId="2E2DF78C" w14:textId="77777777" w:rsidR="003361E2" w:rsidRDefault="003361E2">
      <w:pPr>
        <w:spacing w:after="0"/>
        <w:rPr>
          <w:rFonts w:ascii="Times New Roman" w:eastAsia="Times New Roman" w:hAnsi="Times New Roman" w:cs="Times New Roman"/>
        </w:rPr>
      </w:pPr>
    </w:p>
    <w:p w14:paraId="347E81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I think word might’ve gotten out that the letter was stolen. I was planning on using it just to get to the continent nowhere else. </w:t>
      </w:r>
      <w:proofErr w:type="spellStart"/>
      <w:r>
        <w:rPr>
          <w:rFonts w:ascii="Times New Roman" w:eastAsia="Times New Roman" w:hAnsi="Times New Roman" w:cs="Times New Roman"/>
          <w:color w:val="000000"/>
        </w:rPr>
        <w:t>Hmmmm</w:t>
      </w:r>
      <w:proofErr w:type="spellEnd"/>
      <w:r>
        <w:rPr>
          <w:rFonts w:ascii="Times New Roman" w:eastAsia="Times New Roman" w:hAnsi="Times New Roman" w:cs="Times New Roman"/>
          <w:color w:val="000000"/>
        </w:rPr>
        <w:t>….the mansion was one thing, but this is another. They don’t just have turrets. I’m sure they have the latest laser detection technology that can pick up any type of movement. I think it would be easier to walk on water than get into this place.</w:t>
      </w:r>
    </w:p>
    <w:p w14:paraId="744D8F5D" w14:textId="77777777" w:rsidR="003361E2" w:rsidRDefault="003361E2">
      <w:pPr>
        <w:spacing w:after="0"/>
        <w:rPr>
          <w:rFonts w:ascii="Times New Roman" w:eastAsia="Times New Roman" w:hAnsi="Times New Roman" w:cs="Times New Roman"/>
        </w:rPr>
      </w:pPr>
    </w:p>
    <w:p w14:paraId="5E81D56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My sensors detect the lasers. I would be able to enter the facility and avoid the laser sensors, but I lack human appendages.</w:t>
      </w:r>
    </w:p>
    <w:p w14:paraId="35E58D24" w14:textId="77777777" w:rsidR="003361E2" w:rsidRDefault="003361E2">
      <w:pPr>
        <w:spacing w:after="0"/>
        <w:rPr>
          <w:rFonts w:ascii="Times New Roman" w:eastAsia="Times New Roman" w:hAnsi="Times New Roman" w:cs="Times New Roman"/>
        </w:rPr>
      </w:pPr>
    </w:p>
    <w:p w14:paraId="4264700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Human what?</w:t>
      </w:r>
    </w:p>
    <w:p w14:paraId="222B71A0" w14:textId="77777777" w:rsidR="003361E2" w:rsidRDefault="003361E2">
      <w:pPr>
        <w:spacing w:after="0"/>
        <w:rPr>
          <w:rFonts w:ascii="Times New Roman" w:eastAsia="Times New Roman" w:hAnsi="Times New Roman" w:cs="Times New Roman"/>
        </w:rPr>
      </w:pPr>
    </w:p>
    <w:p w14:paraId="77B2C4DD"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Human appendages are……</w:t>
      </w:r>
    </w:p>
    <w:p w14:paraId="203745E7" w14:textId="77777777" w:rsidR="003361E2" w:rsidRDefault="003361E2">
      <w:pPr>
        <w:spacing w:after="0"/>
        <w:rPr>
          <w:rFonts w:ascii="Times New Roman" w:eastAsia="Times New Roman" w:hAnsi="Times New Roman" w:cs="Times New Roman"/>
        </w:rPr>
      </w:pPr>
    </w:p>
    <w:p w14:paraId="03816C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Caeser: What he means to say is he doesn’t have arms and hands which may be necessary to find a way through the facility.</w:t>
      </w:r>
    </w:p>
    <w:p w14:paraId="173AFC43" w14:textId="77777777" w:rsidR="003361E2" w:rsidRDefault="003361E2">
      <w:pPr>
        <w:spacing w:after="0"/>
        <w:rPr>
          <w:rFonts w:ascii="Times New Roman" w:eastAsia="Times New Roman" w:hAnsi="Times New Roman" w:cs="Times New Roman"/>
        </w:rPr>
      </w:pPr>
    </w:p>
    <w:p w14:paraId="4CEC47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Let’s ask around more, maybe we can find out more information. There must be something we can do.</w:t>
      </w:r>
    </w:p>
    <w:p w14:paraId="1F8DEBF6" w14:textId="77777777" w:rsidR="003361E2" w:rsidRDefault="00000000">
      <w:pPr>
        <w:pStyle w:val="Heading2"/>
      </w:pPr>
      <w:bookmarkStart w:id="380" w:name="_i7qpr5dvs4sa" w:colFirst="0" w:colLast="0"/>
      <w:bookmarkStart w:id="381" w:name="_Toc189930215"/>
      <w:bookmarkEnd w:id="380"/>
      <w:r>
        <w:t>Eureka!</w:t>
      </w:r>
      <w:bookmarkEnd w:id="381"/>
    </w:p>
    <w:p w14:paraId="22A20DD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Drunk Soldier: The reason we’re winning right now is our ships are submerged underwater.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stays in port. Ha! Damn cowards! Hiccup! They’re scared like little girls. They had no way to destroy our ships. I bet you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would give their own testicles just to touch one of our ships and see how it works. You see, (He begins speaking in a whisper) there’s a secret about our ships nobody knows. Our ships generate a hypostatic field which allows them to remain in water despite the great salt concentration in the ocean leftover from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War. All it takes is one EMP grenade to go off near one of our ships and our ship will rise like a turd in a toilet. Hiccup! Damn morons! These fools will never figure it out. Bartender around for my friends here! Hiccup! (He passes out at the table, the party steps away and begins discussing.)</w:t>
      </w:r>
    </w:p>
    <w:p w14:paraId="3DF8CF6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 want to try what he’s drinking. I’ve never seen a man so silly.</w:t>
      </w:r>
    </w:p>
    <w:p w14:paraId="0D39C9B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Such behavior has been outlawed in camp. That is why you haven’t seen this before.</w:t>
      </w:r>
    </w:p>
    <w:p w14:paraId="7CFCFBE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Yes, such men that have entered this state by drinking too much kumis quickly utter blasphemies and find themselves on the stake or so they say.</w:t>
      </w:r>
    </w:p>
    <w:p w14:paraId="105989A5"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have the ability with a slight modification to swim underwater.</w:t>
      </w:r>
    </w:p>
    <w:p w14:paraId="56022AA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Jester: Yes, then once you locate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you place the EMP grenade near these unsuspecting fools. Grenade goes off, ship comes up.</w:t>
      </w:r>
    </w:p>
    <w:p w14:paraId="2C2A11F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This is correct, but even after modification my swimming range is very limited. I will need to be placed off the coast above the water where their ships might possibly be located. Then I will have one minute to reach the ship. Then my battery will be exhausted and I will float back to the surface.</w:t>
      </w:r>
    </w:p>
    <w:p w14:paraId="65011D4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We’ll need a small raft in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w:t>
      </w:r>
    </w:p>
    <w:p w14:paraId="76CC3A9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The sensors of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will easily detect our raft.</w:t>
      </w:r>
    </w:p>
    <w:p w14:paraId="13F106A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Then we need a raft and a distraction. </w:t>
      </w:r>
    </w:p>
    <w:p w14:paraId="209A07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Jester: I know someone in Tandoor who might be able to give us a letter of recommendation so we can meet the king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w:t>
      </w:r>
    </w:p>
    <w:p w14:paraId="502CB4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get me close to the king and I can alter his mind so he’ll create a distraction.</w:t>
      </w:r>
    </w:p>
    <w:p w14:paraId="5E157F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Augustus: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let me speak with the king then I’m sure I can make the distraction with the help of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w:t>
      </w:r>
    </w:p>
    <w:p w14:paraId="79B8B6F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Then off to Tandoor we go.</w:t>
      </w:r>
    </w:p>
    <w:p w14:paraId="3E4F40D9" w14:textId="77777777" w:rsidR="003361E2" w:rsidRDefault="00000000">
      <w:pPr>
        <w:pStyle w:val="Heading2"/>
      </w:pPr>
      <w:bookmarkStart w:id="382" w:name="_gmdydpl4prms" w:colFirst="0" w:colLast="0"/>
      <w:bookmarkStart w:id="383" w:name="_Toc189930216"/>
      <w:bookmarkEnd w:id="382"/>
      <w:proofErr w:type="spellStart"/>
      <w:r>
        <w:t>Tonsorem</w:t>
      </w:r>
      <w:proofErr w:type="spellEnd"/>
      <w:r>
        <w:t xml:space="preserve"> </w:t>
      </w:r>
      <w:proofErr w:type="spellStart"/>
      <w:r>
        <w:t>Npcs</w:t>
      </w:r>
      <w:bookmarkEnd w:id="383"/>
      <w:proofErr w:type="spellEnd"/>
    </w:p>
    <w:p w14:paraId="0177A4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Shipyard worker: Boat travel is closed to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The naval blockade by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has effectively isolated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The only way to reach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is by land and its treacherous journey.</w:t>
      </w:r>
    </w:p>
    <w:p w14:paraId="65DDF4D8" w14:textId="77777777" w:rsidR="003361E2" w:rsidRDefault="003361E2">
      <w:pPr>
        <w:spacing w:after="0"/>
        <w:rPr>
          <w:rFonts w:ascii="Times New Roman" w:eastAsia="Times New Roman" w:hAnsi="Times New Roman" w:cs="Times New Roman"/>
        </w:rPr>
      </w:pPr>
    </w:p>
    <w:p w14:paraId="0F06E60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Old lady: My son is in the Navy. He’s currently off at war fighting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I know he’ll be okay.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is the best in the world. Our ships can submerge underneath water and are impossible to destroy.</w:t>
      </w:r>
    </w:p>
    <w:p w14:paraId="16B44F07" w14:textId="77777777" w:rsidR="003361E2" w:rsidRDefault="003361E2">
      <w:pPr>
        <w:spacing w:after="0"/>
        <w:rPr>
          <w:rFonts w:ascii="Times New Roman" w:eastAsia="Times New Roman" w:hAnsi="Times New Roman" w:cs="Times New Roman"/>
          <w:color w:val="000000"/>
        </w:rPr>
      </w:pPr>
    </w:p>
    <w:p w14:paraId="1E486BE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Old Man: Supposedly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started this war. The president said they attacked one of our Navem ships. We saw reports of it blowing up in our harbor and confirmed it with the smoke rising up from the distance. I think that boat was a false flag.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knows they can’t defeat our Navy.</w:t>
      </w:r>
    </w:p>
    <w:p w14:paraId="5B6044C6" w14:textId="77777777" w:rsidR="003361E2" w:rsidRDefault="003361E2">
      <w:pPr>
        <w:spacing w:after="0"/>
        <w:rPr>
          <w:rFonts w:ascii="Times New Roman" w:eastAsia="Times New Roman" w:hAnsi="Times New Roman" w:cs="Times New Roman"/>
        </w:rPr>
      </w:pPr>
    </w:p>
    <w:p w14:paraId="173B41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Young Child: It’s my dream to join our Navy one day. I want to see the world like my big brother.</w:t>
      </w:r>
    </w:p>
    <w:p w14:paraId="57409F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President: Those scoundrels from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attacked one of our flagships without provocation. Now we have justification to take over their trade lanes with our own merchant ships and enforce a naval blockade upon them.</w:t>
      </w:r>
    </w:p>
    <w:p w14:paraId="65314CB9" w14:textId="77777777" w:rsidR="003361E2" w:rsidRDefault="003361E2">
      <w:pPr>
        <w:spacing w:after="0"/>
        <w:rPr>
          <w:rFonts w:ascii="Times New Roman" w:eastAsia="Times New Roman" w:hAnsi="Times New Roman" w:cs="Times New Roman"/>
        </w:rPr>
      </w:pPr>
    </w:p>
    <w:p w14:paraId="2F5948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President’s Wife: Even I think something’s fishy.</w:t>
      </w:r>
    </w:p>
    <w:p w14:paraId="0F400510" w14:textId="77777777" w:rsidR="003361E2" w:rsidRDefault="003361E2">
      <w:pPr>
        <w:spacing w:after="0"/>
        <w:rPr>
          <w:rFonts w:ascii="Times New Roman" w:eastAsia="Times New Roman" w:hAnsi="Times New Roman" w:cs="Times New Roman"/>
        </w:rPr>
      </w:pPr>
    </w:p>
    <w:p w14:paraId="260EFC2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 xml:space="preserve">Maid: The president has always coveted </w:t>
      </w:r>
      <w:proofErr w:type="spellStart"/>
      <w:r>
        <w:rPr>
          <w:rFonts w:ascii="Times New Roman" w:eastAsia="Times New Roman" w:hAnsi="Times New Roman" w:cs="Times New Roman"/>
        </w:rPr>
        <w:t>Kohlingen’s</w:t>
      </w:r>
      <w:proofErr w:type="spellEnd"/>
      <w:r>
        <w:rPr>
          <w:rFonts w:ascii="Times New Roman" w:eastAsia="Times New Roman" w:hAnsi="Times New Roman" w:cs="Times New Roman"/>
        </w:rPr>
        <w:t xml:space="preserve"> trade market with Melbrook. </w:t>
      </w:r>
    </w:p>
    <w:p w14:paraId="27EB0BC7" w14:textId="77777777" w:rsidR="003361E2" w:rsidRDefault="00000000">
      <w:pPr>
        <w:pStyle w:val="Heading1"/>
      </w:pPr>
      <w:bookmarkStart w:id="384" w:name="_ibixfadxdz4f" w:colFirst="0" w:colLast="0"/>
      <w:bookmarkStart w:id="385" w:name="_Toc189930217"/>
      <w:bookmarkEnd w:id="384"/>
      <w:r>
        <w:t>Tandoor</w:t>
      </w:r>
      <w:bookmarkEnd w:id="385"/>
    </w:p>
    <w:p w14:paraId="7F2F94F3" w14:textId="77777777" w:rsidR="003361E2" w:rsidRDefault="00000000">
      <w:pPr>
        <w:pStyle w:val="Heading2"/>
      </w:pPr>
      <w:bookmarkStart w:id="386" w:name="_yomzdvh1q9ck" w:colFirst="0" w:colLast="0"/>
      <w:bookmarkStart w:id="387" w:name="_Toc189930218"/>
      <w:bookmarkEnd w:id="386"/>
      <w:r>
        <w:t>The Party Enters Tandoor</w:t>
      </w:r>
      <w:bookmarkEnd w:id="387"/>
    </w:p>
    <w:p w14:paraId="5F722F4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This place looks like so much fun! Augustus, can I and Caeser see the city I want to take a break.</w:t>
      </w:r>
    </w:p>
    <w:p w14:paraId="3A8D95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Just for a bit father. I know when we get to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it’ll just be work and no play.</w:t>
      </w:r>
    </w:p>
    <w:p w14:paraId="649D26F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Okay, but be safe.</w:t>
      </w:r>
    </w:p>
    <w:p w14:paraId="7BED820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(Everyone else leaves the party)</w:t>
      </w:r>
    </w:p>
    <w:p w14:paraId="61A19F9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While walking in the marketplace Caeser sees a rose growing beside a vendor.</w:t>
      </w:r>
    </w:p>
    <w:p w14:paraId="1073DF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Theresa, close your eyes, I have a big surprise for you. (Theresa closes her eyes)</w:t>
      </w:r>
    </w:p>
    <w:p w14:paraId="485549C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Surprise? I love surprises!</w:t>
      </w:r>
    </w:p>
    <w:p w14:paraId="0AFBE0F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(Caeser picks the rose)</w:t>
      </w:r>
    </w:p>
    <w:p w14:paraId="7BF2016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Okay, open your eyes!</w:t>
      </w:r>
    </w:p>
    <w:p w14:paraId="0E2CA39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Wow! It’s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in pristine condition!</w:t>
      </w:r>
    </w:p>
    <w:p w14:paraId="618B886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All the things they take for granted here. They have the most beautiful things in plain sight and it seems like they’re not even grateful.</w:t>
      </w:r>
    </w:p>
    <w:p w14:paraId="40FBCC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If Player completed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quest,</w:t>
      </w:r>
    </w:p>
    <w:p w14:paraId="16E12D7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It’s still not as beautiful as the rose you brought me.</w:t>
      </w:r>
    </w:p>
    <w:p w14:paraId="579A9F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blushes)</w:t>
      </w:r>
    </w:p>
    <w:p w14:paraId="61E5C6D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That rose you brought me carried with it great care and hardship.</w:t>
      </w:r>
    </w:p>
    <w:p w14:paraId="470A220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player didn’t complete does it Rose quest,</w:t>
      </w:r>
    </w:p>
    <w:p w14:paraId="6AC89DB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Finally, a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Rose. Well, at least you thought of me now. I’ll give you some points for that.</w:t>
      </w:r>
    </w:p>
    <w:p w14:paraId="2D58602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Women, they never forget.</w:t>
      </w:r>
    </w:p>
    <w:p w14:paraId="326CD7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(They leave the market and enter a festival area that contains vendors with mini games the player can access now. The player when winning a mini </w:t>
      </w:r>
      <w:proofErr w:type="gramStart"/>
      <w:r>
        <w:rPr>
          <w:rFonts w:ascii="Times New Roman" w:eastAsia="Times New Roman" w:hAnsi="Times New Roman" w:cs="Times New Roman"/>
          <w:color w:val="000000"/>
        </w:rPr>
        <w:t>game</w:t>
      </w:r>
      <w:proofErr w:type="gramEnd"/>
      <w:r>
        <w:rPr>
          <w:rFonts w:ascii="Times New Roman" w:eastAsia="Times New Roman" w:hAnsi="Times New Roman" w:cs="Times New Roman"/>
          <w:color w:val="000000"/>
        </w:rPr>
        <w:t xml:space="preserve"> they get tokens which they can trade in for items. The mini games will be decided at the time of development.)</w:t>
      </w:r>
    </w:p>
    <w:p w14:paraId="14976A2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does bad in a game and doesn’t win any tokens,</w:t>
      </w:r>
    </w:p>
    <w:p w14:paraId="0FD08A7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Ahhhh</w:t>
      </w:r>
      <w:proofErr w:type="spellEnd"/>
      <w:r>
        <w:rPr>
          <w:rFonts w:ascii="Times New Roman" w:eastAsia="Times New Roman" w:hAnsi="Times New Roman" w:cs="Times New Roman"/>
          <w:color w:val="000000"/>
        </w:rPr>
        <w:t>! Come on! I want a nice toy I can show my family when we get back.</w:t>
      </w:r>
    </w:p>
    <w:p w14:paraId="4E5D2D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does good,</w:t>
      </w:r>
    </w:p>
    <w:p w14:paraId="679A324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Wow! Dad’s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love this!</w:t>
      </w:r>
    </w:p>
    <w:p w14:paraId="218759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can find Augustus and the rest of the party at the inn whenever they’re ready to carry on with the main story. The mini games the player can still access minus Theresa’s comments.)</w:t>
      </w:r>
    </w:p>
    <w:p w14:paraId="60866A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where’s your contact. There’s great treasure to be gained so let’s hurry.</w:t>
      </w:r>
    </w:p>
    <w:p w14:paraId="1FA32CE4" w14:textId="77777777" w:rsidR="003361E2" w:rsidRDefault="003361E2">
      <w:pPr>
        <w:spacing w:after="0"/>
        <w:rPr>
          <w:rFonts w:ascii="Times New Roman" w:eastAsia="Times New Roman" w:hAnsi="Times New Roman" w:cs="Times New Roman"/>
        </w:rPr>
      </w:pPr>
    </w:p>
    <w:p w14:paraId="51FDEE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His name is </w:t>
      </w:r>
      <w:r>
        <w:rPr>
          <w:rFonts w:ascii="Times New Roman" w:eastAsia="Times New Roman" w:hAnsi="Times New Roman" w:cs="Times New Roman"/>
          <w:color w:val="000000"/>
          <w:highlight w:val="white"/>
        </w:rPr>
        <w:t>Monseigneur Bon Gros. He’s a fat, ugly bastard. I used to steal priceless works of art for him back in the day. Word has it now that he got his grubby little hands into everything and he’s the most powerful, richest man in Tandoor. He owes me big time.  I used to take less than half the booty and gave him the greater share. We had a special agreement. His uncle was head of Urban Cohorts. I got caught. He bailed me out. No questions asked. But one day I got caught. My name was in the paper…… Everywhere. It was too hot for his uncle so he backed out and I was left there to languish in that dank prison cell until things calmed down. Eventually I got out. No hard feelings for the guy but…he owes me.</w:t>
      </w:r>
    </w:p>
    <w:p w14:paraId="15BA90D6" w14:textId="77777777" w:rsidR="003361E2" w:rsidRDefault="003361E2">
      <w:pPr>
        <w:spacing w:after="0"/>
        <w:rPr>
          <w:rFonts w:ascii="Times New Roman" w:eastAsia="Times New Roman" w:hAnsi="Times New Roman" w:cs="Times New Roman"/>
        </w:rPr>
      </w:pPr>
    </w:p>
    <w:p w14:paraId="31530C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We will destroy this man. This Monseigneur Bon Gros.</w:t>
      </w:r>
    </w:p>
    <w:p w14:paraId="5A0EA646" w14:textId="77777777" w:rsidR="003361E2" w:rsidRDefault="00000000">
      <w:pPr>
        <w:pStyle w:val="Heading2"/>
      </w:pPr>
      <w:bookmarkStart w:id="388" w:name="_v8mx18npyuvt" w:colFirst="0" w:colLast="0"/>
      <w:bookmarkStart w:id="389" w:name="_Toc189930219"/>
      <w:bookmarkEnd w:id="388"/>
      <w:r>
        <w:t>Monseigneur Bon Gros</w:t>
      </w:r>
      <w:bookmarkEnd w:id="389"/>
    </w:p>
    <w:p w14:paraId="7F0DBE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Hello I’m here to see Monseigneur Bon Gros.</w:t>
      </w:r>
    </w:p>
    <w:p w14:paraId="4D5B6DC4" w14:textId="77777777" w:rsidR="003361E2" w:rsidRDefault="003361E2">
      <w:pPr>
        <w:spacing w:after="0"/>
        <w:rPr>
          <w:rFonts w:ascii="Times New Roman" w:eastAsia="Times New Roman" w:hAnsi="Times New Roman" w:cs="Times New Roman"/>
        </w:rPr>
      </w:pPr>
    </w:p>
    <w:p w14:paraId="478EE40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I don’t think Monseigneur Bon Gros was expecting to see anyone here today.</w:t>
      </w:r>
    </w:p>
    <w:p w14:paraId="4FCEA2A1" w14:textId="77777777" w:rsidR="003361E2" w:rsidRDefault="003361E2">
      <w:pPr>
        <w:spacing w:after="0"/>
        <w:rPr>
          <w:rFonts w:ascii="Times New Roman" w:eastAsia="Times New Roman" w:hAnsi="Times New Roman" w:cs="Times New Roman"/>
        </w:rPr>
      </w:pPr>
    </w:p>
    <w:p w14:paraId="4541DC4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Tell him his old buddy Jester’s here.</w:t>
      </w:r>
    </w:p>
    <w:p w14:paraId="0AAC1E7C" w14:textId="77777777" w:rsidR="003361E2" w:rsidRDefault="003361E2">
      <w:pPr>
        <w:spacing w:after="0"/>
        <w:rPr>
          <w:rFonts w:ascii="Times New Roman" w:eastAsia="Times New Roman" w:hAnsi="Times New Roman" w:cs="Times New Roman"/>
        </w:rPr>
      </w:pPr>
    </w:p>
    <w:p w14:paraId="081A1F3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Will do.</w:t>
      </w:r>
    </w:p>
    <w:p w14:paraId="6D2D36BB" w14:textId="77777777" w:rsidR="003361E2" w:rsidRDefault="003361E2">
      <w:pPr>
        <w:spacing w:after="0"/>
        <w:rPr>
          <w:rFonts w:ascii="Times New Roman" w:eastAsia="Times New Roman" w:hAnsi="Times New Roman" w:cs="Times New Roman"/>
        </w:rPr>
      </w:pPr>
    </w:p>
    <w:p w14:paraId="7A99A06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(Screen fades out and fades in, the party is in front of Monseigneur Bon Gros door. Suddenly the door bursts open and Macy runs out but she’s dressed differently now. She’s dressed in a cropped top and black leather pants)</w:t>
      </w:r>
    </w:p>
    <w:p w14:paraId="72AAEAED" w14:textId="77777777" w:rsidR="003361E2" w:rsidRDefault="003361E2">
      <w:pPr>
        <w:spacing w:after="0"/>
        <w:rPr>
          <w:rFonts w:ascii="Times New Roman" w:eastAsia="Times New Roman" w:hAnsi="Times New Roman" w:cs="Times New Roman"/>
        </w:rPr>
      </w:pPr>
    </w:p>
    <w:p w14:paraId="220374C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(In shock) Caeser and Augustus! What are you </w:t>
      </w:r>
      <w:proofErr w:type="spellStart"/>
      <w:r>
        <w:rPr>
          <w:rFonts w:ascii="Times New Roman" w:eastAsia="Times New Roman" w:hAnsi="Times New Roman" w:cs="Times New Roman"/>
          <w:color w:val="000000"/>
          <w:highlight w:val="white"/>
        </w:rPr>
        <w:t>Rediits</w:t>
      </w:r>
      <w:proofErr w:type="spellEnd"/>
      <w:r>
        <w:rPr>
          <w:rFonts w:ascii="Times New Roman" w:eastAsia="Times New Roman" w:hAnsi="Times New Roman" w:cs="Times New Roman"/>
          <w:color w:val="000000"/>
          <w:highlight w:val="white"/>
        </w:rPr>
        <w:t xml:space="preserve"> doing here? How did you get out of </w:t>
      </w:r>
      <w:proofErr w:type="spellStart"/>
      <w:r>
        <w:rPr>
          <w:rFonts w:ascii="Times New Roman" w:eastAsia="Times New Roman" w:hAnsi="Times New Roman" w:cs="Times New Roman"/>
          <w:color w:val="000000"/>
          <w:highlight w:val="white"/>
        </w:rPr>
        <w:t>Heremus</w:t>
      </w:r>
      <w:proofErr w:type="spellEnd"/>
      <w:r>
        <w:rPr>
          <w:rFonts w:ascii="Times New Roman" w:eastAsia="Times New Roman" w:hAnsi="Times New Roman" w:cs="Times New Roman"/>
          <w:color w:val="000000"/>
          <w:highlight w:val="white"/>
        </w:rPr>
        <w:t>……Oh, I heard.</w:t>
      </w:r>
    </w:p>
    <w:p w14:paraId="79A367FA" w14:textId="77777777" w:rsidR="003361E2" w:rsidRDefault="003361E2">
      <w:pPr>
        <w:spacing w:after="0"/>
        <w:rPr>
          <w:rFonts w:ascii="Times New Roman" w:eastAsia="Times New Roman" w:hAnsi="Times New Roman" w:cs="Times New Roman"/>
        </w:rPr>
      </w:pPr>
    </w:p>
    <w:p w14:paraId="0CD8ED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Keep it down; no one is supposed to know we’re </w:t>
      </w:r>
      <w:proofErr w:type="spellStart"/>
      <w:r>
        <w:rPr>
          <w:rFonts w:ascii="Times New Roman" w:eastAsia="Times New Roman" w:hAnsi="Times New Roman" w:cs="Times New Roman"/>
          <w:color w:val="000000"/>
          <w:highlight w:val="white"/>
        </w:rPr>
        <w:t>Rediits</w:t>
      </w:r>
      <w:proofErr w:type="spellEnd"/>
      <w:r>
        <w:rPr>
          <w:rFonts w:ascii="Times New Roman" w:eastAsia="Times New Roman" w:hAnsi="Times New Roman" w:cs="Times New Roman"/>
          <w:color w:val="000000"/>
          <w:highlight w:val="white"/>
        </w:rPr>
        <w:t>.</w:t>
      </w:r>
    </w:p>
    <w:p w14:paraId="79271D8B" w14:textId="77777777" w:rsidR="003361E2" w:rsidRDefault="003361E2">
      <w:pPr>
        <w:spacing w:after="0"/>
        <w:rPr>
          <w:rFonts w:ascii="Times New Roman" w:eastAsia="Times New Roman" w:hAnsi="Times New Roman" w:cs="Times New Roman"/>
        </w:rPr>
      </w:pPr>
    </w:p>
    <w:p w14:paraId="6CA562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It’s pretty amazing you made it here to the mainland. What are you doing here?</w:t>
      </w:r>
    </w:p>
    <w:p w14:paraId="1FBD85B4" w14:textId="77777777" w:rsidR="003361E2" w:rsidRDefault="003361E2">
      <w:pPr>
        <w:spacing w:after="0"/>
        <w:rPr>
          <w:rFonts w:ascii="Times New Roman" w:eastAsia="Times New Roman" w:hAnsi="Times New Roman" w:cs="Times New Roman"/>
        </w:rPr>
      </w:pPr>
    </w:p>
    <w:p w14:paraId="44BF145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Augustus: We came for a letter to the audience so we can meet the king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w:t>
      </w:r>
    </w:p>
    <w:p w14:paraId="717C5885" w14:textId="77777777" w:rsidR="003361E2" w:rsidRDefault="003361E2">
      <w:pPr>
        <w:spacing w:after="0"/>
        <w:rPr>
          <w:rFonts w:ascii="Times New Roman" w:eastAsia="Times New Roman" w:hAnsi="Times New Roman" w:cs="Times New Roman"/>
        </w:rPr>
      </w:pPr>
    </w:p>
    <w:p w14:paraId="4A5CDD6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14:paraId="67A59DD7" w14:textId="77777777" w:rsidR="003361E2" w:rsidRDefault="003361E2">
      <w:pPr>
        <w:spacing w:after="0"/>
        <w:rPr>
          <w:rFonts w:ascii="Times New Roman" w:eastAsia="Times New Roman" w:hAnsi="Times New Roman" w:cs="Times New Roman"/>
        </w:rPr>
      </w:pPr>
    </w:p>
    <w:p w14:paraId="57A525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We’ll see what we can do. </w:t>
      </w:r>
      <w:proofErr w:type="gramStart"/>
      <w:r>
        <w:rPr>
          <w:rFonts w:ascii="Times New Roman" w:eastAsia="Times New Roman" w:hAnsi="Times New Roman" w:cs="Times New Roman"/>
          <w:color w:val="000000"/>
          <w:highlight w:val="white"/>
        </w:rPr>
        <w:t>First</w:t>
      </w:r>
      <w:proofErr w:type="gramEnd"/>
      <w:r>
        <w:rPr>
          <w:rFonts w:ascii="Times New Roman" w:eastAsia="Times New Roman" w:hAnsi="Times New Roman" w:cs="Times New Roman"/>
          <w:color w:val="000000"/>
          <w:highlight w:val="white"/>
        </w:rPr>
        <w:t xml:space="preserve"> we have to meet Monseigneur Bon Gros. Where can we find you?</w:t>
      </w:r>
    </w:p>
    <w:p w14:paraId="759CD559" w14:textId="77777777" w:rsidR="003361E2" w:rsidRDefault="003361E2">
      <w:pPr>
        <w:spacing w:after="0"/>
        <w:rPr>
          <w:rFonts w:ascii="Times New Roman" w:eastAsia="Times New Roman" w:hAnsi="Times New Roman" w:cs="Times New Roman"/>
        </w:rPr>
      </w:pPr>
    </w:p>
    <w:p w14:paraId="1CB1B1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South of town, just ask anyone. My, my, look at you Caeser in your new clothes, you’re so handsome.  That </w:t>
      </w:r>
      <w:proofErr w:type="spellStart"/>
      <w:r>
        <w:rPr>
          <w:rFonts w:ascii="Times New Roman" w:eastAsia="Times New Roman" w:hAnsi="Times New Roman" w:cs="Times New Roman"/>
          <w:color w:val="000000"/>
          <w:highlight w:val="white"/>
        </w:rPr>
        <w:t>Rediit</w:t>
      </w:r>
      <w:proofErr w:type="spellEnd"/>
      <w:r>
        <w:rPr>
          <w:rFonts w:ascii="Times New Roman" w:eastAsia="Times New Roman" w:hAnsi="Times New Roman" w:cs="Times New Roman"/>
          <w:color w:val="000000"/>
          <w:highlight w:val="white"/>
        </w:rPr>
        <w:t xml:space="preserve"> garb didn’t suit you. You can be my hero.</w:t>
      </w:r>
    </w:p>
    <w:p w14:paraId="67F1FF11" w14:textId="77777777" w:rsidR="003361E2" w:rsidRDefault="003361E2">
      <w:pPr>
        <w:spacing w:after="0"/>
        <w:rPr>
          <w:rFonts w:ascii="Times New Roman" w:eastAsia="Times New Roman" w:hAnsi="Times New Roman" w:cs="Times New Roman"/>
        </w:rPr>
      </w:pPr>
    </w:p>
    <w:p w14:paraId="49D30B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you hussy, he’s mine.</w:t>
      </w:r>
    </w:p>
    <w:p w14:paraId="405B4CA2" w14:textId="77777777" w:rsidR="003361E2" w:rsidRDefault="003361E2">
      <w:pPr>
        <w:spacing w:after="0"/>
        <w:rPr>
          <w:rFonts w:ascii="Times New Roman" w:eastAsia="Times New Roman" w:hAnsi="Times New Roman" w:cs="Times New Roman"/>
        </w:rPr>
      </w:pPr>
    </w:p>
    <w:p w14:paraId="0997C0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(Makes cat hissing noise) Just chill, I’m just trying to have a little fun. Ta, ta!</w:t>
      </w:r>
    </w:p>
    <w:p w14:paraId="1DAFFE28" w14:textId="77777777" w:rsidR="003361E2" w:rsidRDefault="003361E2">
      <w:pPr>
        <w:spacing w:after="0"/>
        <w:rPr>
          <w:rFonts w:ascii="Times New Roman" w:eastAsia="Times New Roman" w:hAnsi="Times New Roman" w:cs="Times New Roman"/>
        </w:rPr>
      </w:pPr>
    </w:p>
    <w:p w14:paraId="03B5FD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(Caeser’s mouth is gaping)</w:t>
      </w:r>
    </w:p>
    <w:p w14:paraId="77DB4C2E" w14:textId="77777777" w:rsidR="003361E2" w:rsidRDefault="003361E2">
      <w:pPr>
        <w:spacing w:after="0"/>
        <w:rPr>
          <w:rFonts w:ascii="Times New Roman" w:eastAsia="Times New Roman" w:hAnsi="Times New Roman" w:cs="Times New Roman"/>
        </w:rPr>
      </w:pPr>
    </w:p>
    <w:p w14:paraId="33066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Hey! Eyes over here mister!</w:t>
      </w:r>
    </w:p>
    <w:p w14:paraId="18AF63A9" w14:textId="77777777" w:rsidR="003361E2" w:rsidRDefault="003361E2">
      <w:pPr>
        <w:spacing w:after="0"/>
        <w:rPr>
          <w:rFonts w:ascii="Times New Roman" w:eastAsia="Times New Roman" w:hAnsi="Times New Roman" w:cs="Times New Roman"/>
        </w:rPr>
      </w:pPr>
    </w:p>
    <w:p w14:paraId="1B8F0C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blushes)</w:t>
      </w:r>
    </w:p>
    <w:p w14:paraId="59DEAC77" w14:textId="77777777" w:rsidR="003361E2" w:rsidRDefault="003361E2">
      <w:pPr>
        <w:spacing w:after="0"/>
        <w:rPr>
          <w:rFonts w:ascii="Times New Roman" w:eastAsia="Times New Roman" w:hAnsi="Times New Roman" w:cs="Times New Roman"/>
        </w:rPr>
      </w:pPr>
    </w:p>
    <w:p w14:paraId="4E8B2CA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Cough! Cough! Crazy Reditus girl.</w:t>
      </w:r>
    </w:p>
    <w:p w14:paraId="4C3C807F" w14:textId="77777777" w:rsidR="003361E2" w:rsidRDefault="003361E2">
      <w:pPr>
        <w:spacing w:after="0"/>
        <w:rPr>
          <w:rFonts w:ascii="Times New Roman" w:eastAsia="Times New Roman" w:hAnsi="Times New Roman" w:cs="Times New Roman"/>
        </w:rPr>
      </w:pPr>
    </w:p>
    <w:p w14:paraId="481A57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butler comes out Monseigneur Bon Gros’ office.)</w:t>
      </w:r>
    </w:p>
    <w:p w14:paraId="35A3B736" w14:textId="77777777" w:rsidR="003361E2" w:rsidRDefault="003361E2">
      <w:pPr>
        <w:spacing w:after="0"/>
        <w:rPr>
          <w:rFonts w:ascii="Times New Roman" w:eastAsia="Times New Roman" w:hAnsi="Times New Roman" w:cs="Times New Roman"/>
        </w:rPr>
      </w:pPr>
    </w:p>
    <w:p w14:paraId="64B861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Butler: You may enter.</w:t>
      </w:r>
    </w:p>
    <w:p w14:paraId="107389B5" w14:textId="77777777" w:rsidR="003361E2" w:rsidRDefault="003361E2">
      <w:pPr>
        <w:spacing w:after="0"/>
        <w:rPr>
          <w:rFonts w:ascii="Times New Roman" w:eastAsia="Times New Roman" w:hAnsi="Times New Roman" w:cs="Times New Roman"/>
        </w:rPr>
      </w:pPr>
    </w:p>
    <w:p w14:paraId="3B76A0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w:t>
      </w:r>
      <w:proofErr w:type="spellStart"/>
      <w:r>
        <w:rPr>
          <w:rFonts w:ascii="Times New Roman" w:eastAsia="Times New Roman" w:hAnsi="Times New Roman" w:cs="Times New Roman"/>
          <w:color w:val="000000"/>
          <w:highlight w:val="white"/>
        </w:rPr>
        <w:t>Ahhhh</w:t>
      </w:r>
      <w:proofErr w:type="spellEnd"/>
      <w:r>
        <w:rPr>
          <w:rFonts w:ascii="Times New Roman" w:eastAsia="Times New Roman" w:hAnsi="Times New Roman" w:cs="Times New Roman"/>
          <w:color w:val="000000"/>
          <w:highlight w:val="white"/>
        </w:rPr>
        <w:t xml:space="preserve"> Jester, it’s been a long time. I wondered what happened to you. I hope there’s no hard feelings. You understand my hands were tied. We did our best to get you out. You </w:t>
      </w:r>
      <w:proofErr w:type="gramStart"/>
      <w:r>
        <w:rPr>
          <w:rFonts w:ascii="Times New Roman" w:eastAsia="Times New Roman" w:hAnsi="Times New Roman" w:cs="Times New Roman"/>
          <w:color w:val="000000"/>
          <w:highlight w:val="white"/>
        </w:rPr>
        <w:t>understand</w:t>
      </w:r>
      <w:proofErr w:type="gramEnd"/>
      <w:r>
        <w:rPr>
          <w:rFonts w:ascii="Times New Roman" w:eastAsia="Times New Roman" w:hAnsi="Times New Roman" w:cs="Times New Roman"/>
          <w:color w:val="000000"/>
          <w:highlight w:val="white"/>
        </w:rPr>
        <w:t xml:space="preserve"> don’t you? If we weren’t there you would have been executed. </w:t>
      </w:r>
      <w:proofErr w:type="gramStart"/>
      <w:r>
        <w:rPr>
          <w:rFonts w:ascii="Times New Roman" w:eastAsia="Times New Roman" w:hAnsi="Times New Roman" w:cs="Times New Roman"/>
          <w:color w:val="000000"/>
          <w:highlight w:val="white"/>
        </w:rPr>
        <w:t>So</w:t>
      </w:r>
      <w:proofErr w:type="gramEnd"/>
      <w:r>
        <w:rPr>
          <w:rFonts w:ascii="Times New Roman" w:eastAsia="Times New Roman" w:hAnsi="Times New Roman" w:cs="Times New Roman"/>
          <w:color w:val="000000"/>
          <w:highlight w:val="white"/>
        </w:rPr>
        <w:t xml:space="preserve"> in a way we saved your life.</w:t>
      </w:r>
    </w:p>
    <w:p w14:paraId="50EE7344" w14:textId="77777777" w:rsidR="003361E2" w:rsidRDefault="003361E2">
      <w:pPr>
        <w:spacing w:after="0"/>
        <w:rPr>
          <w:rFonts w:ascii="Times New Roman" w:eastAsia="Times New Roman" w:hAnsi="Times New Roman" w:cs="Times New Roman"/>
        </w:rPr>
      </w:pPr>
    </w:p>
    <w:p w14:paraId="66C8E4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It's part of the hazards of the job. I knew what I was getting into before we started.  I wouldn’t have started if you hadn't been there to back me up.</w:t>
      </w:r>
    </w:p>
    <w:p w14:paraId="43F2D273" w14:textId="77777777" w:rsidR="003361E2" w:rsidRDefault="003361E2">
      <w:pPr>
        <w:spacing w:after="0"/>
        <w:rPr>
          <w:rFonts w:ascii="Times New Roman" w:eastAsia="Times New Roman" w:hAnsi="Times New Roman" w:cs="Times New Roman"/>
        </w:rPr>
      </w:pPr>
    </w:p>
    <w:p w14:paraId="558058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That's good chap, nice to hear. Would you like a drink? How about your friends? Scotch, Whisky, a </w:t>
      </w:r>
      <w:proofErr w:type="spellStart"/>
      <w:r>
        <w:rPr>
          <w:rFonts w:ascii="Times New Roman" w:eastAsia="Times New Roman" w:hAnsi="Times New Roman" w:cs="Times New Roman"/>
          <w:color w:val="000000"/>
          <w:highlight w:val="white"/>
        </w:rPr>
        <w:t>Tandoorian</w:t>
      </w:r>
      <w:proofErr w:type="spellEnd"/>
      <w:r>
        <w:rPr>
          <w:rFonts w:ascii="Times New Roman" w:eastAsia="Times New Roman" w:hAnsi="Times New Roman" w:cs="Times New Roman"/>
          <w:color w:val="000000"/>
          <w:highlight w:val="white"/>
        </w:rPr>
        <w:t xml:space="preserve"> Malt? Have a drink, take a load off. I have some time. What brings you this way? I’m done with thieving by the way. I make much more money with legal thievery. I own everything here now. I live like a king. The mayor answers my every beck and call. The Urban Cohorts are my little play toys. And I’ll soon marry that beautiful specimen of the female species you just saw.</w:t>
      </w:r>
    </w:p>
    <w:p w14:paraId="37CA2E9E" w14:textId="77777777" w:rsidR="003361E2" w:rsidRDefault="003361E2">
      <w:pPr>
        <w:spacing w:after="0"/>
        <w:rPr>
          <w:rFonts w:ascii="Times New Roman" w:eastAsia="Times New Roman" w:hAnsi="Times New Roman" w:cs="Times New Roman"/>
        </w:rPr>
      </w:pPr>
    </w:p>
    <w:p w14:paraId="626B268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Jester: We want an audience with the king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You owe me. If it wasn’t for my hard work in </w:t>
      </w:r>
      <w:proofErr w:type="gramStart"/>
      <w:r>
        <w:rPr>
          <w:rFonts w:ascii="Times New Roman" w:eastAsia="Times New Roman" w:hAnsi="Times New Roman" w:cs="Times New Roman"/>
          <w:color w:val="000000"/>
          <w:highlight w:val="white"/>
        </w:rPr>
        <w:t>thievery</w:t>
      </w:r>
      <w:proofErr w:type="gramEnd"/>
      <w:r>
        <w:rPr>
          <w:rFonts w:ascii="Times New Roman" w:eastAsia="Times New Roman" w:hAnsi="Times New Roman" w:cs="Times New Roman"/>
          <w:color w:val="000000"/>
          <w:highlight w:val="white"/>
        </w:rPr>
        <w:t xml:space="preserve"> you wouldn’t be where you are. Just do this one thing for me I’ll never bother you ever again for something. Please give a letter of introduction. </w:t>
      </w:r>
    </w:p>
    <w:p w14:paraId="43B22605" w14:textId="77777777" w:rsidR="003361E2" w:rsidRDefault="003361E2">
      <w:pPr>
        <w:spacing w:after="0"/>
        <w:rPr>
          <w:rFonts w:ascii="Times New Roman" w:eastAsia="Times New Roman" w:hAnsi="Times New Roman" w:cs="Times New Roman"/>
        </w:rPr>
      </w:pPr>
    </w:p>
    <w:p w14:paraId="246955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You have to understand Jester. I’m in a high position now and I can’t be associated with riff raff like you. Anyways the king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will soon become a puppet of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xml:space="preserve">. The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xml:space="preserve"> naval blockade has bled them dry. What reason could you have </w:t>
      </w:r>
      <w:proofErr w:type="gramStart"/>
      <w:r>
        <w:rPr>
          <w:rFonts w:ascii="Times New Roman" w:eastAsia="Times New Roman" w:hAnsi="Times New Roman" w:cs="Times New Roman"/>
          <w:color w:val="000000"/>
          <w:highlight w:val="white"/>
        </w:rPr>
        <w:t>meeting</w:t>
      </w:r>
      <w:proofErr w:type="gramEnd"/>
      <w:r>
        <w:rPr>
          <w:rFonts w:ascii="Times New Roman" w:eastAsia="Times New Roman" w:hAnsi="Times New Roman" w:cs="Times New Roman"/>
          <w:color w:val="000000"/>
          <w:highlight w:val="white"/>
        </w:rPr>
        <w:t xml:space="preserve"> some pauper king?</w:t>
      </w:r>
    </w:p>
    <w:p w14:paraId="7811285A" w14:textId="77777777" w:rsidR="003361E2" w:rsidRDefault="003361E2">
      <w:pPr>
        <w:spacing w:after="0"/>
        <w:rPr>
          <w:rFonts w:ascii="Times New Roman" w:eastAsia="Times New Roman" w:hAnsi="Times New Roman" w:cs="Times New Roman"/>
        </w:rPr>
      </w:pPr>
    </w:p>
    <w:p w14:paraId="4545EFB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Jester: We have a plan to steal a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xml:space="preserve"> Naval Skimmer.</w:t>
      </w:r>
    </w:p>
    <w:p w14:paraId="270941D4" w14:textId="77777777" w:rsidR="003361E2" w:rsidRDefault="003361E2">
      <w:pPr>
        <w:spacing w:after="0"/>
        <w:rPr>
          <w:rFonts w:ascii="Times New Roman" w:eastAsia="Times New Roman" w:hAnsi="Times New Roman" w:cs="Times New Roman"/>
        </w:rPr>
      </w:pPr>
    </w:p>
    <w:p w14:paraId="292F24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How ambitious you’ve become!? Why would you need a ship like this? You want to sail the world? Why don’t you steal yourself a life and get out of here with this nonsense?</w:t>
      </w:r>
    </w:p>
    <w:p w14:paraId="10945AB6" w14:textId="77777777" w:rsidR="003361E2" w:rsidRDefault="003361E2">
      <w:pPr>
        <w:spacing w:after="0"/>
        <w:rPr>
          <w:rFonts w:ascii="Times New Roman" w:eastAsia="Times New Roman" w:hAnsi="Times New Roman" w:cs="Times New Roman"/>
        </w:rPr>
      </w:pPr>
    </w:p>
    <w:p w14:paraId="2668C3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(He pulls out and shows the letter from Adm. Anthony): Will you give us a letter of recommendation on the basis of this? We have the backing of Adm. Anthony. Do you want to go against him?</w:t>
      </w:r>
    </w:p>
    <w:p w14:paraId="1C0F6F6A" w14:textId="77777777" w:rsidR="003361E2" w:rsidRDefault="003361E2">
      <w:pPr>
        <w:spacing w:after="0"/>
        <w:rPr>
          <w:rFonts w:ascii="Times New Roman" w:eastAsia="Times New Roman" w:hAnsi="Times New Roman" w:cs="Times New Roman"/>
        </w:rPr>
      </w:pPr>
    </w:p>
    <w:p w14:paraId="1731F6F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Oh, so you’re the fools who stole that letter? It has been made known that a group of ruffians are traveling around with a stolen letter from Adm. Anthony. </w:t>
      </w:r>
      <w:proofErr w:type="gramStart"/>
      <w:r>
        <w:rPr>
          <w:rFonts w:ascii="Times New Roman" w:eastAsia="Times New Roman" w:hAnsi="Times New Roman" w:cs="Times New Roman"/>
          <w:color w:val="000000"/>
          <w:highlight w:val="white"/>
        </w:rPr>
        <w:t>Jester</w:t>
      </w:r>
      <w:proofErr w:type="gramEnd"/>
      <w:r>
        <w:rPr>
          <w:rFonts w:ascii="Times New Roman" w:eastAsia="Times New Roman" w:hAnsi="Times New Roman" w:cs="Times New Roman"/>
          <w:color w:val="000000"/>
          <w:highlight w:val="white"/>
        </w:rPr>
        <w:t xml:space="preserve"> you’ve completely outdone yourself! I’m so proud of you! But I’ll be </w:t>
      </w:r>
      <w:r>
        <w:rPr>
          <w:rFonts w:ascii="Times New Roman" w:eastAsia="Times New Roman" w:hAnsi="Times New Roman" w:cs="Times New Roman"/>
          <w:color w:val="000000"/>
          <w:highlight w:val="white"/>
        </w:rPr>
        <w:lastRenderedPageBreak/>
        <w:t xml:space="preserve">taking this letter as payment </w:t>
      </w:r>
      <w:r>
        <w:rPr>
          <w:rFonts w:ascii="Times New Roman" w:eastAsia="Times New Roman" w:hAnsi="Times New Roman" w:cs="Times New Roman"/>
          <w:b/>
          <w:color w:val="000000"/>
          <w:highlight w:val="white"/>
        </w:rPr>
        <w:t>for</w:t>
      </w:r>
      <w:r>
        <w:rPr>
          <w:rFonts w:ascii="Times New Roman" w:eastAsia="Times New Roman" w:hAnsi="Times New Roman" w:cs="Times New Roman"/>
          <w:color w:val="000000"/>
          <w:highlight w:val="white"/>
        </w:rPr>
        <w:t xml:space="preserve"> not turning you into the authorities. The Reditus would love to get their hands on you.</w:t>
      </w:r>
    </w:p>
    <w:p w14:paraId="72DD6508" w14:textId="77777777" w:rsidR="003361E2" w:rsidRDefault="003361E2">
      <w:pPr>
        <w:spacing w:after="0"/>
        <w:rPr>
          <w:rFonts w:ascii="Times New Roman" w:eastAsia="Times New Roman" w:hAnsi="Times New Roman" w:cs="Times New Roman"/>
        </w:rPr>
      </w:pPr>
    </w:p>
    <w:p w14:paraId="3279E04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rings a bell and guards come in to take them out)</w:t>
      </w:r>
    </w:p>
    <w:p w14:paraId="089E3E71" w14:textId="77777777" w:rsidR="003361E2" w:rsidRDefault="003361E2">
      <w:pPr>
        <w:spacing w:after="0"/>
        <w:rPr>
          <w:rFonts w:ascii="Times New Roman" w:eastAsia="Times New Roman" w:hAnsi="Times New Roman" w:cs="Times New Roman"/>
        </w:rPr>
      </w:pPr>
    </w:p>
    <w:p w14:paraId="39CE3A6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 will pay for this fool!</w:t>
      </w:r>
    </w:p>
    <w:p w14:paraId="37A495CF" w14:textId="77777777" w:rsidR="003361E2" w:rsidRDefault="003361E2">
      <w:pPr>
        <w:spacing w:after="0"/>
        <w:rPr>
          <w:rFonts w:ascii="Times New Roman" w:eastAsia="Times New Roman" w:hAnsi="Times New Roman" w:cs="Times New Roman"/>
        </w:rPr>
      </w:pPr>
    </w:p>
    <w:p w14:paraId="4013E5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holding his head and screaming while blood comes from his nostrils. Some of the guards quickly attend Monseigneur Bon Gros while the other guards quickly escort Augustus and party from his room to the courtyard near the entrance gate)</w:t>
      </w:r>
    </w:p>
    <w:p w14:paraId="56615EB2" w14:textId="77777777" w:rsidR="003361E2" w:rsidRDefault="003361E2">
      <w:pPr>
        <w:spacing w:after="0"/>
        <w:rPr>
          <w:rFonts w:ascii="Times New Roman" w:eastAsia="Times New Roman" w:hAnsi="Times New Roman" w:cs="Times New Roman"/>
        </w:rPr>
      </w:pPr>
    </w:p>
    <w:p w14:paraId="707AC7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What the fuck was that?</w:t>
      </w:r>
    </w:p>
    <w:p w14:paraId="313514A0" w14:textId="77777777" w:rsidR="003361E2" w:rsidRDefault="003361E2">
      <w:pPr>
        <w:spacing w:after="0"/>
        <w:rPr>
          <w:rFonts w:ascii="Times New Roman" w:eastAsia="Times New Roman" w:hAnsi="Times New Roman" w:cs="Times New Roman"/>
        </w:rPr>
      </w:pPr>
    </w:p>
    <w:p w14:paraId="5C6512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Father </w:t>
      </w:r>
      <w:proofErr w:type="gramStart"/>
      <w:r>
        <w:rPr>
          <w:rFonts w:ascii="Times New Roman" w:eastAsia="Times New Roman" w:hAnsi="Times New Roman" w:cs="Times New Roman"/>
          <w:color w:val="000000"/>
          <w:highlight w:val="white"/>
        </w:rPr>
        <w:t>snap</w:t>
      </w:r>
      <w:proofErr w:type="gramEnd"/>
      <w:r>
        <w:rPr>
          <w:rFonts w:ascii="Times New Roman" w:eastAsia="Times New Roman" w:hAnsi="Times New Roman" w:cs="Times New Roman"/>
          <w:color w:val="000000"/>
          <w:highlight w:val="white"/>
        </w:rPr>
        <w:t xml:space="preserve"> out of it!</w:t>
      </w:r>
    </w:p>
    <w:p w14:paraId="2C8079F9" w14:textId="77777777" w:rsidR="003361E2" w:rsidRDefault="003361E2">
      <w:pPr>
        <w:spacing w:after="0"/>
        <w:rPr>
          <w:rFonts w:ascii="Times New Roman" w:eastAsia="Times New Roman" w:hAnsi="Times New Roman" w:cs="Times New Roman"/>
        </w:rPr>
      </w:pPr>
    </w:p>
    <w:p w14:paraId="57D41C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That was so freaky.</w:t>
      </w:r>
    </w:p>
    <w:p w14:paraId="7F657C6B" w14:textId="77777777" w:rsidR="003361E2" w:rsidRDefault="003361E2">
      <w:pPr>
        <w:spacing w:after="0"/>
        <w:rPr>
          <w:rFonts w:ascii="Times New Roman" w:eastAsia="Times New Roman" w:hAnsi="Times New Roman" w:cs="Times New Roman"/>
        </w:rPr>
      </w:pPr>
    </w:p>
    <w:p w14:paraId="7362FF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14:paraId="37DF31AC" w14:textId="77777777" w:rsidR="003361E2" w:rsidRDefault="003361E2">
      <w:pPr>
        <w:spacing w:after="0"/>
        <w:rPr>
          <w:rFonts w:ascii="Times New Roman" w:eastAsia="Times New Roman" w:hAnsi="Times New Roman" w:cs="Times New Roman"/>
        </w:rPr>
      </w:pPr>
    </w:p>
    <w:p w14:paraId="088163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What happened?</w:t>
      </w:r>
    </w:p>
    <w:p w14:paraId="66E1AB1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highlight w:val="white"/>
        </w:rPr>
        <w:t>Airloft</w:t>
      </w:r>
      <w:proofErr w:type="spellEnd"/>
      <w:r>
        <w:rPr>
          <w:rFonts w:ascii="Times New Roman" w:eastAsia="Times New Roman" w:hAnsi="Times New Roman" w:cs="Times New Roman"/>
          <w:color w:val="000000"/>
          <w:highlight w:val="white"/>
        </w:rPr>
        <w:t xml:space="preserve">: It seems the </w:t>
      </w:r>
      <w:proofErr w:type="spellStart"/>
      <w:r>
        <w:rPr>
          <w:rFonts w:ascii="Times New Roman" w:eastAsia="Times New Roman" w:hAnsi="Times New Roman" w:cs="Times New Roman"/>
          <w:color w:val="000000"/>
          <w:highlight w:val="white"/>
        </w:rPr>
        <w:t>Magicia</w:t>
      </w:r>
      <w:proofErr w:type="spellEnd"/>
      <w:r>
        <w:rPr>
          <w:rFonts w:ascii="Times New Roman" w:eastAsia="Times New Roman" w:hAnsi="Times New Roman" w:cs="Times New Roman"/>
          <w:color w:val="000000"/>
          <w:highlight w:val="white"/>
        </w:rPr>
        <w:t xml:space="preserve"> power inside of you completely took over your vital signs and neural networks. Your readings were completely altered from normal.</w:t>
      </w:r>
    </w:p>
    <w:p w14:paraId="7A6E8BD1" w14:textId="77777777" w:rsidR="003361E2" w:rsidRDefault="003361E2">
      <w:pPr>
        <w:spacing w:after="0"/>
        <w:rPr>
          <w:rFonts w:ascii="Times New Roman" w:eastAsia="Times New Roman" w:hAnsi="Times New Roman" w:cs="Times New Roman"/>
        </w:rPr>
      </w:pPr>
    </w:p>
    <w:p w14:paraId="7DF6BC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What he’s trying to say is you were possessed.</w:t>
      </w:r>
    </w:p>
    <w:p w14:paraId="7DB0F41D" w14:textId="77777777" w:rsidR="003361E2" w:rsidRDefault="003361E2">
      <w:pPr>
        <w:spacing w:after="0"/>
        <w:rPr>
          <w:rFonts w:ascii="Times New Roman" w:eastAsia="Times New Roman" w:hAnsi="Times New Roman" w:cs="Times New Roman"/>
        </w:rPr>
      </w:pPr>
    </w:p>
    <w:p w14:paraId="0891F0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Yes, I wasn't feeling myself. I’ve been out of tune lately.</w:t>
      </w:r>
    </w:p>
    <w:p w14:paraId="61C2459D" w14:textId="77777777" w:rsidR="003361E2" w:rsidRDefault="003361E2">
      <w:pPr>
        <w:spacing w:after="0"/>
        <w:rPr>
          <w:rFonts w:ascii="Times New Roman" w:eastAsia="Times New Roman" w:hAnsi="Times New Roman" w:cs="Times New Roman"/>
        </w:rPr>
      </w:pPr>
    </w:p>
    <w:p w14:paraId="74F5901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Caeser: </w:t>
      </w:r>
      <w:proofErr w:type="gramStart"/>
      <w:r>
        <w:rPr>
          <w:rFonts w:ascii="Times New Roman" w:eastAsia="Times New Roman" w:hAnsi="Times New Roman" w:cs="Times New Roman"/>
          <w:color w:val="000000"/>
          <w:highlight w:val="white"/>
        </w:rPr>
        <w:t>Well</w:t>
      </w:r>
      <w:proofErr w:type="gramEnd"/>
      <w:r>
        <w:rPr>
          <w:rFonts w:ascii="Times New Roman" w:eastAsia="Times New Roman" w:hAnsi="Times New Roman" w:cs="Times New Roman"/>
          <w:color w:val="000000"/>
          <w:highlight w:val="white"/>
        </w:rPr>
        <w:t xml:space="preserve"> I hate to say it but I think Macy is our only way.</w:t>
      </w:r>
    </w:p>
    <w:p w14:paraId="0BA4DBEF" w14:textId="77777777" w:rsidR="003361E2" w:rsidRDefault="003361E2">
      <w:pPr>
        <w:spacing w:after="0"/>
        <w:rPr>
          <w:rFonts w:ascii="Times New Roman" w:eastAsia="Times New Roman" w:hAnsi="Times New Roman" w:cs="Times New Roman"/>
        </w:rPr>
      </w:pPr>
    </w:p>
    <w:p w14:paraId="4E9607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You keep your eyes off that Reditus bimbo. She’ll tempt you away from the way of Corydon Deus. </w:t>
      </w:r>
    </w:p>
    <w:p w14:paraId="6CB4968F" w14:textId="77777777" w:rsidR="003361E2" w:rsidRDefault="003361E2">
      <w:pPr>
        <w:spacing w:after="0"/>
        <w:rPr>
          <w:rFonts w:ascii="Times New Roman" w:eastAsia="Times New Roman" w:hAnsi="Times New Roman" w:cs="Times New Roman"/>
        </w:rPr>
      </w:pPr>
    </w:p>
    <w:p w14:paraId="6700D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Jester: Oh yeah, I love a good cat fight. Reditus hussy versus </w:t>
      </w:r>
      <w:proofErr w:type="spellStart"/>
      <w:r>
        <w:rPr>
          <w:rFonts w:ascii="Times New Roman" w:eastAsia="Times New Roman" w:hAnsi="Times New Roman" w:cs="Times New Roman"/>
          <w:color w:val="000000"/>
          <w:highlight w:val="white"/>
        </w:rPr>
        <w:t>Rediit</w:t>
      </w:r>
      <w:proofErr w:type="spellEnd"/>
      <w:r>
        <w:rPr>
          <w:rFonts w:ascii="Times New Roman" w:eastAsia="Times New Roman" w:hAnsi="Times New Roman" w:cs="Times New Roman"/>
          <w:color w:val="000000"/>
          <w:highlight w:val="white"/>
        </w:rPr>
        <w:t xml:space="preserve"> saint. I say we throw these two in a mud pit and </w:t>
      </w:r>
      <w:proofErr w:type="spellStart"/>
      <w:r>
        <w:rPr>
          <w:rFonts w:ascii="Times New Roman" w:eastAsia="Times New Roman" w:hAnsi="Times New Roman" w:cs="Times New Roman"/>
          <w:color w:val="000000"/>
          <w:highlight w:val="white"/>
        </w:rPr>
        <w:t>let'em</w:t>
      </w:r>
      <w:proofErr w:type="spellEnd"/>
      <w:r>
        <w:rPr>
          <w:rFonts w:ascii="Times New Roman" w:eastAsia="Times New Roman" w:hAnsi="Times New Roman" w:cs="Times New Roman"/>
          <w:color w:val="000000"/>
          <w:highlight w:val="white"/>
        </w:rPr>
        <w:t xml:space="preserve"> duke it out for some </w:t>
      </w:r>
      <w:proofErr w:type="gramStart"/>
      <w:r>
        <w:rPr>
          <w:rFonts w:ascii="Times New Roman" w:eastAsia="Times New Roman" w:hAnsi="Times New Roman" w:cs="Times New Roman"/>
          <w:color w:val="000000"/>
          <w:highlight w:val="white"/>
        </w:rPr>
        <w:t>first class</w:t>
      </w:r>
      <w:proofErr w:type="gramEnd"/>
      <w:r>
        <w:rPr>
          <w:rFonts w:ascii="Times New Roman" w:eastAsia="Times New Roman" w:hAnsi="Times New Roman" w:cs="Times New Roman"/>
          <w:color w:val="000000"/>
          <w:highlight w:val="white"/>
        </w:rPr>
        <w:t xml:space="preserve"> entertainment.</w:t>
      </w:r>
    </w:p>
    <w:p w14:paraId="26BE84F4" w14:textId="77777777" w:rsidR="003361E2" w:rsidRDefault="003361E2">
      <w:pPr>
        <w:spacing w:after="0"/>
        <w:rPr>
          <w:rFonts w:ascii="Times New Roman" w:eastAsia="Times New Roman" w:hAnsi="Times New Roman" w:cs="Times New Roman"/>
        </w:rPr>
      </w:pPr>
    </w:p>
    <w:p w14:paraId="75FF5C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Mud pit? What would be the purpose of that?</w:t>
      </w:r>
    </w:p>
    <w:p w14:paraId="60908996" w14:textId="77777777" w:rsidR="003361E2" w:rsidRDefault="003361E2">
      <w:pPr>
        <w:spacing w:after="0"/>
        <w:rPr>
          <w:rFonts w:ascii="Times New Roman" w:eastAsia="Times New Roman" w:hAnsi="Times New Roman" w:cs="Times New Roman"/>
        </w:rPr>
      </w:pPr>
    </w:p>
    <w:p w14:paraId="23FB334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have much to learn, senpai, regarding the ways of the Reditus. </w:t>
      </w:r>
    </w:p>
    <w:p w14:paraId="76EA36CD" w14:textId="77777777" w:rsidR="003361E2" w:rsidRDefault="003361E2">
      <w:pPr>
        <w:spacing w:after="0"/>
        <w:rPr>
          <w:rFonts w:ascii="Times New Roman" w:eastAsia="Times New Roman" w:hAnsi="Times New Roman" w:cs="Times New Roman"/>
        </w:rPr>
      </w:pPr>
    </w:p>
    <w:p w14:paraId="12454F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I will destroy the Reditus.</w:t>
      </w:r>
    </w:p>
    <w:p w14:paraId="0812887F" w14:textId="77777777" w:rsidR="003361E2" w:rsidRDefault="003361E2">
      <w:pPr>
        <w:spacing w:after="0"/>
        <w:rPr>
          <w:rFonts w:ascii="Times New Roman" w:eastAsia="Times New Roman" w:hAnsi="Times New Roman" w:cs="Times New Roman"/>
        </w:rPr>
      </w:pPr>
    </w:p>
    <w:p w14:paraId="4A0B25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Alrighty, as long as I get my treasure, destroy whoever you want.</w:t>
      </w:r>
    </w:p>
    <w:p w14:paraId="28AFAC38" w14:textId="77777777" w:rsidR="003361E2" w:rsidRDefault="00000000">
      <w:pPr>
        <w:pStyle w:val="Heading2"/>
      </w:pPr>
      <w:bookmarkStart w:id="390" w:name="_27dy1lf2qzov" w:colFirst="0" w:colLast="0"/>
      <w:bookmarkStart w:id="391" w:name="_Toc189930220"/>
      <w:bookmarkEnd w:id="390"/>
      <w:r>
        <w:t>Macy</w:t>
      </w:r>
      <w:bookmarkEnd w:id="391"/>
    </w:p>
    <w:p w14:paraId="766E973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player enters Macy’s home)</w:t>
      </w:r>
    </w:p>
    <w:p w14:paraId="0BAB0B25" w14:textId="77777777" w:rsidR="003361E2" w:rsidRDefault="003361E2">
      <w:pPr>
        <w:spacing w:after="0"/>
        <w:rPr>
          <w:rFonts w:ascii="Times New Roman" w:eastAsia="Times New Roman" w:hAnsi="Times New Roman" w:cs="Times New Roman"/>
        </w:rPr>
      </w:pPr>
    </w:p>
    <w:p w14:paraId="3BD743E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Monseigneur Bon Gros is a dirty rotten thief.</w:t>
      </w:r>
    </w:p>
    <w:p w14:paraId="4C5527B2" w14:textId="77777777" w:rsidR="003361E2" w:rsidRDefault="003361E2">
      <w:pPr>
        <w:spacing w:after="0"/>
        <w:rPr>
          <w:rFonts w:ascii="Times New Roman" w:eastAsia="Times New Roman" w:hAnsi="Times New Roman" w:cs="Times New Roman"/>
        </w:rPr>
      </w:pPr>
    </w:p>
    <w:p w14:paraId="79E0C0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 follows the code of thieves. He is a man after my own heart. He stole one of the most valuable possessions without having to lift a finger. We just brought him that letter, and said “Here, take it.”</w:t>
      </w:r>
    </w:p>
    <w:p w14:paraId="3E4B1969" w14:textId="77777777" w:rsidR="003361E2" w:rsidRDefault="003361E2">
      <w:pPr>
        <w:spacing w:after="0"/>
        <w:rPr>
          <w:rFonts w:ascii="Times New Roman" w:eastAsia="Times New Roman" w:hAnsi="Times New Roman" w:cs="Times New Roman"/>
        </w:rPr>
      </w:pPr>
    </w:p>
    <w:p w14:paraId="621AB6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w:t>
      </w:r>
      <w:proofErr w:type="gramStart"/>
      <w:r>
        <w:rPr>
          <w:rFonts w:ascii="Times New Roman" w:eastAsia="Times New Roman" w:hAnsi="Times New Roman" w:cs="Times New Roman"/>
          <w:color w:val="000000"/>
          <w:highlight w:val="white"/>
        </w:rPr>
        <w:t>So</w:t>
      </w:r>
      <w:proofErr w:type="gramEnd"/>
      <w:r>
        <w:rPr>
          <w:rFonts w:ascii="Times New Roman" w:eastAsia="Times New Roman" w:hAnsi="Times New Roman" w:cs="Times New Roman"/>
          <w:color w:val="000000"/>
          <w:highlight w:val="white"/>
        </w:rPr>
        <w:t xml:space="preserve"> I take it you need my help now. I’m getting married tomorrow so better be fast. What’s the plan?</w:t>
      </w:r>
    </w:p>
    <w:p w14:paraId="35C7C414" w14:textId="77777777" w:rsidR="003361E2" w:rsidRDefault="003361E2">
      <w:pPr>
        <w:spacing w:after="0"/>
        <w:rPr>
          <w:rFonts w:ascii="Times New Roman" w:eastAsia="Times New Roman" w:hAnsi="Times New Roman" w:cs="Times New Roman"/>
        </w:rPr>
      </w:pPr>
    </w:p>
    <w:p w14:paraId="4BBA108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We pin him as the kingpin responsible for the theft of Alfonso’s letter.</w:t>
      </w:r>
    </w:p>
    <w:p w14:paraId="3C19D088" w14:textId="77777777" w:rsidR="003361E2" w:rsidRDefault="003361E2">
      <w:pPr>
        <w:spacing w:after="0"/>
        <w:rPr>
          <w:rFonts w:ascii="Times New Roman" w:eastAsia="Times New Roman" w:hAnsi="Times New Roman" w:cs="Times New Roman"/>
        </w:rPr>
      </w:pPr>
    </w:p>
    <w:p w14:paraId="4561CD0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I’ll go to him tonight when he’s drunk then I’ll ask him to see the letter. Then after he shows </w:t>
      </w:r>
      <w:proofErr w:type="gramStart"/>
      <w:r>
        <w:rPr>
          <w:rFonts w:ascii="Times New Roman" w:eastAsia="Times New Roman" w:hAnsi="Times New Roman" w:cs="Times New Roman"/>
          <w:color w:val="000000"/>
          <w:highlight w:val="white"/>
        </w:rPr>
        <w:t>me</w:t>
      </w:r>
      <w:proofErr w:type="gramEnd"/>
      <w:r>
        <w:rPr>
          <w:rFonts w:ascii="Times New Roman" w:eastAsia="Times New Roman" w:hAnsi="Times New Roman" w:cs="Times New Roman"/>
          <w:color w:val="000000"/>
          <w:highlight w:val="white"/>
        </w:rPr>
        <w:t xml:space="preserve"> I’ll slip something into his drink so he passes out. Then I’ll take the letter and put it in his wedding tux.</w:t>
      </w:r>
    </w:p>
    <w:p w14:paraId="5403FE74" w14:textId="77777777" w:rsidR="003361E2" w:rsidRDefault="003361E2">
      <w:pPr>
        <w:spacing w:after="0"/>
        <w:rPr>
          <w:rFonts w:ascii="Times New Roman" w:eastAsia="Times New Roman" w:hAnsi="Times New Roman" w:cs="Times New Roman"/>
        </w:rPr>
      </w:pPr>
    </w:p>
    <w:p w14:paraId="384591B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Then we notify the authorities that he has the stolen letter. Right?</w:t>
      </w:r>
    </w:p>
    <w:p w14:paraId="5FF3F0B2" w14:textId="77777777" w:rsidR="003361E2" w:rsidRDefault="003361E2">
      <w:pPr>
        <w:spacing w:after="0"/>
        <w:rPr>
          <w:rFonts w:ascii="Times New Roman" w:eastAsia="Times New Roman" w:hAnsi="Times New Roman" w:cs="Times New Roman"/>
        </w:rPr>
      </w:pPr>
    </w:p>
    <w:p w14:paraId="2C65C6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But he owns the Urban Cohorts.</w:t>
      </w:r>
    </w:p>
    <w:p w14:paraId="578FA8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Not all the Urban Cohorts. Some resent his complete control. Jester, go to the Urban Cohorts station tonight and speak to a Capt. Rodriguez. Tell him you know about the missing letter and that he will be able to find it on the tux of Monseigneur Bon Gros during the wedding. Then when everyone sees this scumbag getting </w:t>
      </w:r>
      <w:proofErr w:type="gramStart"/>
      <w:r>
        <w:rPr>
          <w:rFonts w:ascii="Times New Roman" w:eastAsia="Times New Roman" w:hAnsi="Times New Roman" w:cs="Times New Roman"/>
          <w:color w:val="000000"/>
          <w:highlight w:val="white"/>
        </w:rPr>
        <w:t>busted</w:t>
      </w:r>
      <w:proofErr w:type="gramEnd"/>
      <w:r>
        <w:rPr>
          <w:rFonts w:ascii="Times New Roman" w:eastAsia="Times New Roman" w:hAnsi="Times New Roman" w:cs="Times New Roman"/>
          <w:color w:val="000000"/>
          <w:highlight w:val="white"/>
        </w:rPr>
        <w:t xml:space="preserve"> he will be completely ruined and I’ll be free.</w:t>
      </w:r>
    </w:p>
    <w:p w14:paraId="3D30151B" w14:textId="77777777" w:rsidR="003361E2" w:rsidRDefault="003361E2">
      <w:pPr>
        <w:spacing w:after="0"/>
        <w:rPr>
          <w:rFonts w:ascii="Times New Roman" w:eastAsia="Times New Roman" w:hAnsi="Times New Roman" w:cs="Times New Roman"/>
        </w:rPr>
      </w:pPr>
    </w:p>
    <w:p w14:paraId="78A680B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in and fades out indicating passage of day)</w:t>
      </w:r>
    </w:p>
    <w:p w14:paraId="26A54A32" w14:textId="77777777" w:rsidR="003361E2" w:rsidRDefault="003361E2">
      <w:pPr>
        <w:spacing w:after="0"/>
        <w:rPr>
          <w:rFonts w:ascii="Times New Roman" w:eastAsia="Times New Roman" w:hAnsi="Times New Roman" w:cs="Times New Roman"/>
        </w:rPr>
      </w:pPr>
    </w:p>
    <w:p w14:paraId="2E1C25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Will Capt. Rodriguez be there?</w:t>
      </w:r>
    </w:p>
    <w:p w14:paraId="08E7ACB3" w14:textId="77777777" w:rsidR="003361E2" w:rsidRDefault="003361E2">
      <w:pPr>
        <w:spacing w:after="0"/>
        <w:rPr>
          <w:rFonts w:ascii="Times New Roman" w:eastAsia="Times New Roman" w:hAnsi="Times New Roman" w:cs="Times New Roman"/>
        </w:rPr>
      </w:pPr>
    </w:p>
    <w:p w14:paraId="3AD8F9F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He’ll be there for sure. He’s looking for a reason to bust Monseigneur Bon Gros. Stealing from Alfonso is the sure ticket way.</w:t>
      </w:r>
    </w:p>
    <w:p w14:paraId="30FA2F48" w14:textId="77777777" w:rsidR="003361E2" w:rsidRDefault="003361E2">
      <w:pPr>
        <w:spacing w:after="0"/>
        <w:rPr>
          <w:rFonts w:ascii="Times New Roman" w:eastAsia="Times New Roman" w:hAnsi="Times New Roman" w:cs="Times New Roman"/>
        </w:rPr>
      </w:pPr>
    </w:p>
    <w:p w14:paraId="08F499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Did you see the letter?</w:t>
      </w:r>
    </w:p>
    <w:p w14:paraId="2AB65902" w14:textId="77777777" w:rsidR="003361E2" w:rsidRDefault="003361E2">
      <w:pPr>
        <w:spacing w:after="0"/>
        <w:rPr>
          <w:rFonts w:ascii="Times New Roman" w:eastAsia="Times New Roman" w:hAnsi="Times New Roman" w:cs="Times New Roman"/>
        </w:rPr>
      </w:pPr>
    </w:p>
    <w:p w14:paraId="308158F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No boys can resist the junk in my trunk. He was gloating, “See I’m the richest man in the world now. Even I have a coveted letter from Adm. Anthony.” When he was </w:t>
      </w:r>
      <w:proofErr w:type="gramStart"/>
      <w:r>
        <w:rPr>
          <w:rFonts w:ascii="Times New Roman" w:eastAsia="Times New Roman" w:hAnsi="Times New Roman" w:cs="Times New Roman"/>
          <w:color w:val="000000"/>
          <w:highlight w:val="white"/>
        </w:rPr>
        <w:t>asleep</w:t>
      </w:r>
      <w:proofErr w:type="gramEnd"/>
      <w:r>
        <w:rPr>
          <w:rFonts w:ascii="Times New Roman" w:eastAsia="Times New Roman" w:hAnsi="Times New Roman" w:cs="Times New Roman"/>
          <w:color w:val="000000"/>
          <w:highlight w:val="white"/>
        </w:rPr>
        <w:t xml:space="preserve"> I read that letter. It’s amazing that the words of a man can be so valued. He must be a truly great man. I wonder if he could resist the junk in my trunk.</w:t>
      </w:r>
    </w:p>
    <w:p w14:paraId="6D3E3718" w14:textId="77777777" w:rsidR="003361E2" w:rsidRDefault="003361E2">
      <w:pPr>
        <w:spacing w:after="0"/>
        <w:rPr>
          <w:rFonts w:ascii="Times New Roman" w:eastAsia="Times New Roman" w:hAnsi="Times New Roman" w:cs="Times New Roman"/>
        </w:rPr>
      </w:pPr>
    </w:p>
    <w:p w14:paraId="06D4853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Close your mouth right now.</w:t>
      </w:r>
    </w:p>
    <w:p w14:paraId="22082FD5" w14:textId="77777777" w:rsidR="003361E2" w:rsidRDefault="003361E2">
      <w:pPr>
        <w:spacing w:after="0"/>
        <w:rPr>
          <w:rFonts w:ascii="Times New Roman" w:eastAsia="Times New Roman" w:hAnsi="Times New Roman" w:cs="Times New Roman"/>
        </w:rPr>
      </w:pPr>
    </w:p>
    <w:p w14:paraId="2F1FBA7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I’m sorry I was yawning.</w:t>
      </w:r>
    </w:p>
    <w:p w14:paraId="6F41815B" w14:textId="77777777" w:rsidR="003361E2" w:rsidRDefault="003361E2">
      <w:pPr>
        <w:spacing w:after="0"/>
        <w:rPr>
          <w:rFonts w:ascii="Times New Roman" w:eastAsia="Times New Roman" w:hAnsi="Times New Roman" w:cs="Times New Roman"/>
        </w:rPr>
      </w:pPr>
    </w:p>
    <w:p w14:paraId="3F0C72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Augustus: What about the letter of introduction?</w:t>
      </w:r>
    </w:p>
    <w:p w14:paraId="5B87D432" w14:textId="77777777" w:rsidR="003361E2" w:rsidRDefault="003361E2">
      <w:pPr>
        <w:spacing w:after="0"/>
        <w:rPr>
          <w:rFonts w:ascii="Times New Roman" w:eastAsia="Times New Roman" w:hAnsi="Times New Roman" w:cs="Times New Roman"/>
        </w:rPr>
      </w:pPr>
    </w:p>
    <w:p w14:paraId="04E45E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Jester: I thought about that. I asked the captain if he could pull some strings and write the letter. He said he’d be happy if what we say is true.</w:t>
      </w:r>
    </w:p>
    <w:p w14:paraId="481A7EFE" w14:textId="77777777" w:rsidR="003361E2" w:rsidRDefault="00000000">
      <w:pPr>
        <w:pStyle w:val="Heading2"/>
      </w:pPr>
      <w:bookmarkStart w:id="392" w:name="_f4g0cza9vqjx" w:colFirst="0" w:colLast="0"/>
      <w:bookmarkStart w:id="393" w:name="_Toc189930221"/>
      <w:bookmarkEnd w:id="392"/>
      <w:r>
        <w:t>Macy’s Marriage</w:t>
      </w:r>
      <w:bookmarkEnd w:id="393"/>
    </w:p>
    <w:p w14:paraId="3B86A8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(Macy’s standing in front of a mirror)</w:t>
      </w:r>
    </w:p>
    <w:p w14:paraId="37F70787" w14:textId="77777777" w:rsidR="003361E2" w:rsidRDefault="003361E2">
      <w:pPr>
        <w:spacing w:after="0"/>
        <w:rPr>
          <w:rFonts w:ascii="Times New Roman" w:eastAsia="Times New Roman" w:hAnsi="Times New Roman" w:cs="Times New Roman"/>
        </w:rPr>
      </w:pPr>
    </w:p>
    <w:p w14:paraId="1AE8A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So why do you want to go to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w:t>
      </w:r>
    </w:p>
    <w:p w14:paraId="69980F48" w14:textId="77777777" w:rsidR="003361E2" w:rsidRDefault="003361E2">
      <w:pPr>
        <w:spacing w:after="0"/>
        <w:rPr>
          <w:rFonts w:ascii="Times New Roman" w:eastAsia="Times New Roman" w:hAnsi="Times New Roman" w:cs="Times New Roman"/>
        </w:rPr>
      </w:pPr>
    </w:p>
    <w:p w14:paraId="098F1A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Augustus: There’s a great treasure waiting at the bottom of the ocean. The key to getting there waits for us in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w:t>
      </w:r>
    </w:p>
    <w:p w14:paraId="51F3607D" w14:textId="77777777" w:rsidR="003361E2" w:rsidRDefault="003361E2">
      <w:pPr>
        <w:spacing w:after="0"/>
        <w:rPr>
          <w:rFonts w:ascii="Times New Roman" w:eastAsia="Times New Roman" w:hAnsi="Times New Roman" w:cs="Times New Roman"/>
        </w:rPr>
      </w:pPr>
    </w:p>
    <w:p w14:paraId="00C97B2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Treasure? What are you </w:t>
      </w:r>
      <w:proofErr w:type="spellStart"/>
      <w:r>
        <w:rPr>
          <w:rFonts w:ascii="Times New Roman" w:eastAsia="Times New Roman" w:hAnsi="Times New Roman" w:cs="Times New Roman"/>
          <w:color w:val="000000"/>
          <w:highlight w:val="white"/>
        </w:rPr>
        <w:t>gonna</w:t>
      </w:r>
      <w:proofErr w:type="spellEnd"/>
      <w:r>
        <w:rPr>
          <w:rFonts w:ascii="Times New Roman" w:eastAsia="Times New Roman" w:hAnsi="Times New Roman" w:cs="Times New Roman"/>
          <w:color w:val="000000"/>
          <w:highlight w:val="white"/>
        </w:rPr>
        <w:t xml:space="preserve"> do with this treasure?</w:t>
      </w:r>
    </w:p>
    <w:p w14:paraId="4C86FFB4" w14:textId="77777777" w:rsidR="003361E2" w:rsidRDefault="003361E2">
      <w:pPr>
        <w:spacing w:after="0"/>
        <w:rPr>
          <w:rFonts w:ascii="Times New Roman" w:eastAsia="Times New Roman" w:hAnsi="Times New Roman" w:cs="Times New Roman"/>
        </w:rPr>
      </w:pPr>
    </w:p>
    <w:p w14:paraId="720C89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Augustus: I’ll bend the world to my will. My people will rule the world like they did before the </w:t>
      </w:r>
      <w:proofErr w:type="spellStart"/>
      <w:r>
        <w:rPr>
          <w:rFonts w:ascii="Times New Roman" w:eastAsia="Times New Roman" w:hAnsi="Times New Roman" w:cs="Times New Roman"/>
          <w:color w:val="000000"/>
          <w:highlight w:val="white"/>
        </w:rPr>
        <w:t>Magicia</w:t>
      </w:r>
      <w:proofErr w:type="spellEnd"/>
      <w:r>
        <w:rPr>
          <w:rFonts w:ascii="Times New Roman" w:eastAsia="Times New Roman" w:hAnsi="Times New Roman" w:cs="Times New Roman"/>
          <w:color w:val="000000"/>
          <w:highlight w:val="white"/>
        </w:rPr>
        <w:t xml:space="preserve"> war.</w:t>
      </w:r>
    </w:p>
    <w:p w14:paraId="66035155" w14:textId="77777777" w:rsidR="003361E2" w:rsidRDefault="003361E2">
      <w:pPr>
        <w:spacing w:after="0"/>
        <w:rPr>
          <w:rFonts w:ascii="Times New Roman" w:eastAsia="Times New Roman" w:hAnsi="Times New Roman" w:cs="Times New Roman"/>
        </w:rPr>
      </w:pPr>
    </w:p>
    <w:p w14:paraId="28540A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 love a man with ambition. If what you say comes </w:t>
      </w:r>
      <w:proofErr w:type="gramStart"/>
      <w:r>
        <w:rPr>
          <w:rFonts w:ascii="Times New Roman" w:eastAsia="Times New Roman" w:hAnsi="Times New Roman" w:cs="Times New Roman"/>
          <w:color w:val="000000"/>
          <w:highlight w:val="white"/>
        </w:rPr>
        <w:t>true</w:t>
      </w:r>
      <w:proofErr w:type="gramEnd"/>
      <w:r>
        <w:rPr>
          <w:rFonts w:ascii="Times New Roman" w:eastAsia="Times New Roman" w:hAnsi="Times New Roman" w:cs="Times New Roman"/>
          <w:color w:val="000000"/>
          <w:highlight w:val="white"/>
        </w:rPr>
        <w:t xml:space="preserve"> I’ll be there with you. Take me as your Queen.</w:t>
      </w:r>
    </w:p>
    <w:p w14:paraId="3B1C7023" w14:textId="77777777" w:rsidR="003361E2" w:rsidRDefault="003361E2">
      <w:pPr>
        <w:spacing w:after="0"/>
        <w:rPr>
          <w:rFonts w:ascii="Times New Roman" w:eastAsia="Times New Roman" w:hAnsi="Times New Roman" w:cs="Times New Roman"/>
        </w:rPr>
      </w:pPr>
    </w:p>
    <w:p w14:paraId="4D06B6B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As Queen, a woman as beautiful as you can have anything your heart desires. You will be there during my rule.</w:t>
      </w:r>
    </w:p>
    <w:p w14:paraId="159CA00A" w14:textId="77777777" w:rsidR="003361E2" w:rsidRDefault="003361E2">
      <w:pPr>
        <w:spacing w:after="0"/>
        <w:rPr>
          <w:rFonts w:ascii="Times New Roman" w:eastAsia="Times New Roman" w:hAnsi="Times New Roman" w:cs="Times New Roman"/>
        </w:rPr>
      </w:pPr>
    </w:p>
    <w:p w14:paraId="34B4686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Macy: I go to the </w:t>
      </w:r>
      <w:proofErr w:type="spellStart"/>
      <w:r>
        <w:rPr>
          <w:rFonts w:ascii="Times New Roman" w:eastAsia="Times New Roman" w:hAnsi="Times New Roman" w:cs="Times New Roman"/>
          <w:color w:val="000000"/>
          <w:highlight w:val="white"/>
        </w:rPr>
        <w:t>Heremus</w:t>
      </w:r>
      <w:proofErr w:type="spellEnd"/>
      <w:r>
        <w:rPr>
          <w:rFonts w:ascii="Times New Roman" w:eastAsia="Times New Roman" w:hAnsi="Times New Roman" w:cs="Times New Roman"/>
          <w:color w:val="000000"/>
          <w:highlight w:val="white"/>
        </w:rPr>
        <w:t xml:space="preserve"> to kill </w:t>
      </w:r>
      <w:proofErr w:type="spellStart"/>
      <w:r>
        <w:rPr>
          <w:rFonts w:ascii="Times New Roman" w:eastAsia="Times New Roman" w:hAnsi="Times New Roman" w:cs="Times New Roman"/>
          <w:color w:val="000000"/>
          <w:highlight w:val="white"/>
        </w:rPr>
        <w:t>Rediits</w:t>
      </w:r>
      <w:proofErr w:type="spellEnd"/>
      <w:r>
        <w:rPr>
          <w:rFonts w:ascii="Times New Roman" w:eastAsia="Times New Roman" w:hAnsi="Times New Roman" w:cs="Times New Roman"/>
          <w:color w:val="000000"/>
          <w:highlight w:val="white"/>
        </w:rPr>
        <w:t xml:space="preserve"> and now I find myself being one’s Queen. How ironic? Let’s get this show on the road. I got a fat smelly bastard to throw in prison.</w:t>
      </w:r>
    </w:p>
    <w:p w14:paraId="0815861E" w14:textId="77777777" w:rsidR="003361E2" w:rsidRDefault="003361E2">
      <w:pPr>
        <w:spacing w:after="0"/>
        <w:rPr>
          <w:rFonts w:ascii="Times New Roman" w:eastAsia="Times New Roman" w:hAnsi="Times New Roman" w:cs="Times New Roman"/>
        </w:rPr>
      </w:pPr>
    </w:p>
    <w:p w14:paraId="3CC6F2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 camera fades out and in. The entire party is seated among the other guests in the marriage. A large crowd is there. Monseigneur Bon Gros is waiting at the altar. Several of his goons are littered on the interior perimeter of the church. The priest is a robot. Electronic billboards mounted on the walls of the church flash, “Macy marries Monseigneur Bon Gros Today!” Macy walks to the altar in a fluorescent glowing wedding dress. Macy reaches the altar. The robot begins speaking.</w:t>
      </w:r>
    </w:p>
    <w:p w14:paraId="375DB4BC" w14:textId="77777777" w:rsidR="003361E2" w:rsidRDefault="003361E2">
      <w:pPr>
        <w:spacing w:after="0"/>
        <w:rPr>
          <w:rFonts w:ascii="Times New Roman" w:eastAsia="Times New Roman" w:hAnsi="Times New Roman" w:cs="Times New Roman"/>
        </w:rPr>
      </w:pPr>
    </w:p>
    <w:p w14:paraId="20EB59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Robotic Priest: Monseigneur Bon Gros, do you plan to use this woman to her utmost capacity in propagating Reditus dominion upon Gaia? As you know her children will be used to extract minerals of infinite worth from Gaia. It is these minerals that will bring eternal prosperity to the king Eduardus and his right-hand man Adm. Anthony of the Reditus? Do you submit?</w:t>
      </w:r>
    </w:p>
    <w:p w14:paraId="7FCFAF5A" w14:textId="77777777" w:rsidR="003361E2" w:rsidRDefault="003361E2">
      <w:pPr>
        <w:spacing w:after="0"/>
        <w:rPr>
          <w:rFonts w:ascii="Times New Roman" w:eastAsia="Times New Roman" w:hAnsi="Times New Roman" w:cs="Times New Roman"/>
        </w:rPr>
      </w:pPr>
    </w:p>
    <w:p w14:paraId="5D8711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I do submit to the power of the Reditus and will use my marriage to propagate their influence upon Gaia.</w:t>
      </w:r>
    </w:p>
    <w:p w14:paraId="21C478F1" w14:textId="77777777" w:rsidR="003361E2" w:rsidRDefault="003361E2">
      <w:pPr>
        <w:spacing w:after="0"/>
        <w:rPr>
          <w:rFonts w:ascii="Times New Roman" w:eastAsia="Times New Roman" w:hAnsi="Times New Roman" w:cs="Times New Roman"/>
        </w:rPr>
      </w:pPr>
    </w:p>
    <w:p w14:paraId="0960777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Robotic priests: Does anyone present among us today object to the union of Macy </w:t>
      </w:r>
      <w:proofErr w:type="spellStart"/>
      <w:r>
        <w:rPr>
          <w:rFonts w:ascii="Times New Roman" w:eastAsia="Times New Roman" w:hAnsi="Times New Roman" w:cs="Times New Roman"/>
          <w:color w:val="000000"/>
          <w:highlight w:val="white"/>
        </w:rPr>
        <w:t>Granwall</w:t>
      </w:r>
      <w:proofErr w:type="spellEnd"/>
      <w:r>
        <w:rPr>
          <w:rFonts w:ascii="Times New Roman" w:eastAsia="Times New Roman" w:hAnsi="Times New Roman" w:cs="Times New Roman"/>
          <w:color w:val="000000"/>
          <w:highlight w:val="white"/>
        </w:rPr>
        <w:t xml:space="preserve"> to Monseigneur Bon Gros.</w:t>
      </w:r>
    </w:p>
    <w:p w14:paraId="54D4CA41" w14:textId="77777777" w:rsidR="003361E2" w:rsidRDefault="003361E2">
      <w:pPr>
        <w:spacing w:after="0"/>
        <w:rPr>
          <w:rFonts w:ascii="Times New Roman" w:eastAsia="Times New Roman" w:hAnsi="Times New Roman" w:cs="Times New Roman"/>
        </w:rPr>
      </w:pPr>
    </w:p>
    <w:p w14:paraId="026003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lastRenderedPageBreak/>
        <w:t>(There is a moment of silence. The robotic priest waits a moment and is about to continue when Jester and Lieut. Rodriguez burst into the church with several Urban Cohorts following behind.)</w:t>
      </w:r>
    </w:p>
    <w:p w14:paraId="386A37DF" w14:textId="77777777" w:rsidR="003361E2" w:rsidRDefault="003361E2">
      <w:pPr>
        <w:spacing w:after="0"/>
        <w:rPr>
          <w:rFonts w:ascii="Times New Roman" w:eastAsia="Times New Roman" w:hAnsi="Times New Roman" w:cs="Times New Roman"/>
        </w:rPr>
      </w:pPr>
    </w:p>
    <w:p w14:paraId="5DEE3CA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Stop this wedding! Monseigneur Bon Gros you’re under arrest for the theft of Adm. Anthony’s letter to Alfonso. We know that the words of Adm. Anthony are the most valuable possession in this world and you among all people are the most covetous dog.</w:t>
      </w:r>
    </w:p>
    <w:p w14:paraId="1798DC6F" w14:textId="77777777" w:rsidR="003361E2" w:rsidRDefault="003361E2">
      <w:pPr>
        <w:spacing w:after="0"/>
        <w:rPr>
          <w:rFonts w:ascii="Times New Roman" w:eastAsia="Times New Roman" w:hAnsi="Times New Roman" w:cs="Times New Roman"/>
        </w:rPr>
      </w:pPr>
    </w:p>
    <w:p w14:paraId="5E4D50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begins to search Monseigneur Bon Gros’ overcoat. He pulls out of his pocket the letter.)</w:t>
      </w:r>
    </w:p>
    <w:p w14:paraId="57044E92" w14:textId="77777777" w:rsidR="003361E2" w:rsidRDefault="003361E2">
      <w:pPr>
        <w:spacing w:after="0"/>
        <w:rPr>
          <w:rFonts w:ascii="Times New Roman" w:eastAsia="Times New Roman" w:hAnsi="Times New Roman" w:cs="Times New Roman"/>
        </w:rPr>
      </w:pPr>
    </w:p>
    <w:p w14:paraId="5B4727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Lieut. Rodriguez: Here’s the proof you filthy dog.</w:t>
      </w:r>
    </w:p>
    <w:p w14:paraId="53B23321" w14:textId="77777777" w:rsidR="003361E2" w:rsidRDefault="003361E2">
      <w:pPr>
        <w:spacing w:after="0"/>
        <w:rPr>
          <w:rFonts w:ascii="Times New Roman" w:eastAsia="Times New Roman" w:hAnsi="Times New Roman" w:cs="Times New Roman"/>
        </w:rPr>
      </w:pPr>
    </w:p>
    <w:p w14:paraId="76605A2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begins laughing uncontrollably.)</w:t>
      </w:r>
    </w:p>
    <w:p w14:paraId="69701403" w14:textId="77777777" w:rsidR="003361E2" w:rsidRDefault="003361E2">
      <w:pPr>
        <w:spacing w:after="0"/>
        <w:rPr>
          <w:rFonts w:ascii="Times New Roman" w:eastAsia="Times New Roman" w:hAnsi="Times New Roman" w:cs="Times New Roman"/>
        </w:rPr>
      </w:pPr>
    </w:p>
    <w:p w14:paraId="0BBCA2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Monseigneur Bon Gros: You think I wasn’t aware of this wench’s plan. I was simply pretending to be asleep as I watched her place this letter in my pocket. Do you seriously think you can come to my wedding and arrest me? I was using this opportunity to find traitors who scurry like mice eating my table scraps while trying to bite my hand. Half the Urban Cohorts that came with Lieut. Rodriguez turned on him and unsheathed their swords and plasma rifles. Jester, I know you and your filthy </w:t>
      </w:r>
      <w:proofErr w:type="spellStart"/>
      <w:r>
        <w:rPr>
          <w:rFonts w:ascii="Times New Roman" w:eastAsia="Times New Roman" w:hAnsi="Times New Roman" w:cs="Times New Roman"/>
          <w:color w:val="000000"/>
          <w:highlight w:val="white"/>
        </w:rPr>
        <w:t>Felnis</w:t>
      </w:r>
      <w:proofErr w:type="spellEnd"/>
      <w:r>
        <w:rPr>
          <w:rFonts w:ascii="Times New Roman" w:eastAsia="Times New Roman" w:hAnsi="Times New Roman" w:cs="Times New Roman"/>
          <w:color w:val="000000"/>
          <w:highlight w:val="white"/>
        </w:rPr>
        <w:t xml:space="preserve"> friends are behind this. Prepare to die.</w:t>
      </w:r>
    </w:p>
    <w:p w14:paraId="5EB72D9C" w14:textId="77777777" w:rsidR="003361E2" w:rsidRDefault="003361E2">
      <w:pPr>
        <w:spacing w:after="0"/>
        <w:rPr>
          <w:rFonts w:ascii="Times New Roman" w:eastAsia="Times New Roman" w:hAnsi="Times New Roman" w:cs="Times New Roman"/>
        </w:rPr>
      </w:pPr>
    </w:p>
    <w:p w14:paraId="345DAB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runs to Augustus and party and quickly spins changing her outfit to her assassin garb. </w:t>
      </w:r>
    </w:p>
    <w:p w14:paraId="0899F01B" w14:textId="77777777" w:rsidR="003361E2" w:rsidRDefault="003361E2">
      <w:pPr>
        <w:spacing w:after="0"/>
        <w:rPr>
          <w:rFonts w:ascii="Times New Roman" w:eastAsia="Times New Roman" w:hAnsi="Times New Roman" w:cs="Times New Roman"/>
        </w:rPr>
      </w:pPr>
    </w:p>
    <w:p w14:paraId="149CEE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I can’t believe I let you put your fatty grubby hands on my beautiful body. I was trying to reform myself from my assassin ways, but you brought out the killer in me. People like you deserve to die.</w:t>
      </w:r>
    </w:p>
    <w:p w14:paraId="63669742" w14:textId="77777777" w:rsidR="003361E2" w:rsidRDefault="003361E2">
      <w:pPr>
        <w:spacing w:after="0"/>
        <w:rPr>
          <w:rFonts w:ascii="Times New Roman" w:eastAsia="Times New Roman" w:hAnsi="Times New Roman" w:cs="Times New Roman"/>
        </w:rPr>
      </w:pPr>
    </w:p>
    <w:p w14:paraId="71C5B3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and his goons rush the party. A battle breaks out in the church hall.)</w:t>
      </w:r>
    </w:p>
    <w:p w14:paraId="4894ECC8" w14:textId="77777777" w:rsidR="003361E2" w:rsidRDefault="003361E2">
      <w:pPr>
        <w:spacing w:after="0"/>
        <w:rPr>
          <w:rFonts w:ascii="Times New Roman" w:eastAsia="Times New Roman" w:hAnsi="Times New Roman" w:cs="Times New Roman"/>
        </w:rPr>
      </w:pPr>
    </w:p>
    <w:p w14:paraId="144C926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At beginning of battle,</w:t>
      </w:r>
    </w:p>
    <w:p w14:paraId="5898E915" w14:textId="77777777" w:rsidR="003361E2" w:rsidRDefault="003361E2">
      <w:pPr>
        <w:spacing w:after="0"/>
        <w:rPr>
          <w:rFonts w:ascii="Times New Roman" w:eastAsia="Times New Roman" w:hAnsi="Times New Roman" w:cs="Times New Roman"/>
        </w:rPr>
      </w:pPr>
    </w:p>
    <w:p w14:paraId="7D32B3E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You would’ve made a wonderful wife swindling by my side. We could have robbed royalty with your good looks.</w:t>
      </w:r>
    </w:p>
    <w:p w14:paraId="1D2C86A0" w14:textId="77777777" w:rsidR="003361E2" w:rsidRDefault="003361E2">
      <w:pPr>
        <w:spacing w:after="0"/>
        <w:rPr>
          <w:rFonts w:ascii="Times New Roman" w:eastAsia="Times New Roman" w:hAnsi="Times New Roman" w:cs="Times New Roman"/>
        </w:rPr>
      </w:pPr>
    </w:p>
    <w:p w14:paraId="50357C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(After the player wins battle Augustus kicks Monseigneur Bon Gros through the </w:t>
      </w:r>
      <w:proofErr w:type="gramStart"/>
      <w:r>
        <w:rPr>
          <w:rFonts w:ascii="Times New Roman" w:eastAsia="Times New Roman" w:hAnsi="Times New Roman" w:cs="Times New Roman"/>
          <w:color w:val="000000"/>
          <w:highlight w:val="white"/>
        </w:rPr>
        <w:t>stained glass</w:t>
      </w:r>
      <w:proofErr w:type="gramEnd"/>
      <w:r>
        <w:rPr>
          <w:rFonts w:ascii="Times New Roman" w:eastAsia="Times New Roman" w:hAnsi="Times New Roman" w:cs="Times New Roman"/>
          <w:color w:val="000000"/>
          <w:highlight w:val="white"/>
        </w:rPr>
        <w:t xml:space="preserve"> window behind the altar. A shard cuts his belly open and his innards come out.)</w:t>
      </w:r>
    </w:p>
    <w:p w14:paraId="2EF8BBB7" w14:textId="77777777" w:rsidR="003361E2" w:rsidRDefault="003361E2">
      <w:pPr>
        <w:spacing w:after="0"/>
        <w:rPr>
          <w:rFonts w:ascii="Times New Roman" w:eastAsia="Times New Roman" w:hAnsi="Times New Roman" w:cs="Times New Roman"/>
        </w:rPr>
      </w:pPr>
    </w:p>
    <w:p w14:paraId="17462A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Please don’t kill me, I'll give you whatever you want.</w:t>
      </w:r>
    </w:p>
    <w:p w14:paraId="79E02ED2" w14:textId="77777777" w:rsidR="003361E2" w:rsidRDefault="003361E2">
      <w:pPr>
        <w:spacing w:after="0"/>
        <w:rPr>
          <w:rFonts w:ascii="Times New Roman" w:eastAsia="Times New Roman" w:hAnsi="Times New Roman" w:cs="Times New Roman"/>
        </w:rPr>
      </w:pPr>
    </w:p>
    <w:p w14:paraId="287137C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Corydon Deus: Your flesh will be fuel for my flames. They shall feast on your innards and the sweet scent of their aroma will make an offering to Corydon Deus! Ignis!</w:t>
      </w:r>
    </w:p>
    <w:p w14:paraId="1A75D97D" w14:textId="77777777" w:rsidR="003361E2" w:rsidRDefault="003361E2">
      <w:pPr>
        <w:spacing w:after="0"/>
        <w:rPr>
          <w:rFonts w:ascii="Times New Roman" w:eastAsia="Times New Roman" w:hAnsi="Times New Roman" w:cs="Times New Roman"/>
        </w:rPr>
      </w:pPr>
    </w:p>
    <w:p w14:paraId="36253E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Macy: Magic is very alive indeed.</w:t>
      </w:r>
    </w:p>
    <w:p w14:paraId="4DCCD718" w14:textId="77777777" w:rsidR="003361E2" w:rsidRDefault="003361E2">
      <w:pPr>
        <w:spacing w:after="0"/>
        <w:rPr>
          <w:rFonts w:ascii="Times New Roman" w:eastAsia="Times New Roman" w:hAnsi="Times New Roman" w:cs="Times New Roman"/>
        </w:rPr>
      </w:pPr>
    </w:p>
    <w:p w14:paraId="466497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Theresa: I can’t watch it’s so gruesome.</w:t>
      </w:r>
    </w:p>
    <w:p w14:paraId="1C15C76C" w14:textId="77777777" w:rsidR="003361E2" w:rsidRDefault="003361E2">
      <w:pPr>
        <w:spacing w:after="0"/>
        <w:rPr>
          <w:rFonts w:ascii="Times New Roman" w:eastAsia="Times New Roman" w:hAnsi="Times New Roman" w:cs="Times New Roman"/>
        </w:rPr>
      </w:pPr>
    </w:p>
    <w:p w14:paraId="0A90489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Caeser: Father……</w:t>
      </w:r>
    </w:p>
    <w:p w14:paraId="5C3E625C" w14:textId="77777777" w:rsidR="003361E2" w:rsidRDefault="003361E2">
      <w:pPr>
        <w:spacing w:after="0"/>
        <w:rPr>
          <w:rFonts w:ascii="Times New Roman" w:eastAsia="Times New Roman" w:hAnsi="Times New Roman" w:cs="Times New Roman"/>
        </w:rPr>
      </w:pPr>
    </w:p>
    <w:p w14:paraId="60504D8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(Monseigneur Bon Gros bursts into flames. Jester picks up the letter and gives it to Lieut. Rodriguez who has been wounded. Several wounded and dead Urban Cohorts litter the ground)</w:t>
      </w:r>
    </w:p>
    <w:p w14:paraId="03BAC8F4" w14:textId="77777777" w:rsidR="003361E2" w:rsidRDefault="003361E2">
      <w:pPr>
        <w:spacing w:after="0"/>
        <w:rPr>
          <w:rFonts w:ascii="Times New Roman" w:eastAsia="Times New Roman" w:hAnsi="Times New Roman" w:cs="Times New Roman"/>
        </w:rPr>
      </w:pPr>
    </w:p>
    <w:p w14:paraId="2FBBDF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Lieut. Rodriguez: I thank you very much Jester for your actions here today. You have rid the city of this vile evil whose yeast has permeated every facet of society spreading its corruption everywhere. You and your friends shall receive the letter of recommendation which was promised, but it will be a hard journey to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Normally people travel by water from South </w:t>
      </w:r>
      <w:proofErr w:type="spellStart"/>
      <w:r>
        <w:rPr>
          <w:rFonts w:ascii="Times New Roman" w:eastAsia="Times New Roman" w:hAnsi="Times New Roman" w:cs="Times New Roman"/>
          <w:color w:val="000000"/>
          <w:highlight w:val="white"/>
        </w:rPr>
        <w:t>Tonsorem</w:t>
      </w:r>
      <w:proofErr w:type="spellEnd"/>
      <w:r>
        <w:rPr>
          <w:rFonts w:ascii="Times New Roman" w:eastAsia="Times New Roman" w:hAnsi="Times New Roman" w:cs="Times New Roman"/>
          <w:color w:val="000000"/>
          <w:highlight w:val="white"/>
        </w:rPr>
        <w:t>, but that way is closed because of the war. You will have to travel through the mountains which are quite dangerous because of a strange strain of mutant plants which have been devouring people recently. Good luck.</w:t>
      </w:r>
    </w:p>
    <w:p w14:paraId="5583C1E8" w14:textId="77777777" w:rsidR="003361E2" w:rsidRDefault="003361E2">
      <w:pPr>
        <w:spacing w:after="0"/>
        <w:rPr>
          <w:rFonts w:ascii="Times New Roman" w:eastAsia="Times New Roman" w:hAnsi="Times New Roman" w:cs="Times New Roman"/>
        </w:rPr>
      </w:pPr>
    </w:p>
    <w:p w14:paraId="3AB2D67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Jester: You hear that, I’m no longer a thief; I’m the hero of Tandoor.</w:t>
      </w:r>
    </w:p>
    <w:p w14:paraId="79DA96BA" w14:textId="77777777" w:rsidR="003361E2" w:rsidRDefault="003361E2">
      <w:pPr>
        <w:spacing w:after="0"/>
        <w:rPr>
          <w:rFonts w:ascii="Times New Roman" w:eastAsia="Times New Roman" w:hAnsi="Times New Roman" w:cs="Times New Roman"/>
        </w:rPr>
      </w:pPr>
    </w:p>
    <w:p w14:paraId="51D5554E" w14:textId="77777777" w:rsidR="003361E2" w:rsidRDefault="00000000">
      <w:pPr>
        <w:pStyle w:val="Heading2"/>
      </w:pPr>
      <w:bookmarkStart w:id="394" w:name="_n2inh867ocv6" w:colFirst="0" w:colLast="0"/>
      <w:bookmarkStart w:id="395" w:name="_Toc189930222"/>
      <w:bookmarkEnd w:id="394"/>
      <w:r>
        <w:t>NPCs of Tandoor</w:t>
      </w:r>
      <w:bookmarkEnd w:id="395"/>
    </w:p>
    <w:p w14:paraId="003675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highlight w:val="white"/>
        </w:rPr>
        <w:t xml:space="preserve">Lieut. Rodriguez (before battle): I stand for justice here. If you have any </w:t>
      </w:r>
      <w:proofErr w:type="gramStart"/>
      <w:r>
        <w:rPr>
          <w:rFonts w:ascii="Times New Roman" w:eastAsia="Times New Roman" w:hAnsi="Times New Roman" w:cs="Times New Roman"/>
          <w:color w:val="000000"/>
          <w:highlight w:val="white"/>
        </w:rPr>
        <w:t>complaints</w:t>
      </w:r>
      <w:proofErr w:type="gramEnd"/>
      <w:r>
        <w:rPr>
          <w:rFonts w:ascii="Times New Roman" w:eastAsia="Times New Roman" w:hAnsi="Times New Roman" w:cs="Times New Roman"/>
          <w:color w:val="000000"/>
          <w:highlight w:val="white"/>
        </w:rPr>
        <w:t xml:space="preserve"> please present them before me and they will be dealt with accordingly. </w:t>
      </w:r>
    </w:p>
    <w:p w14:paraId="44415D6E" w14:textId="77777777" w:rsidR="003361E2" w:rsidRDefault="003361E2">
      <w:pPr>
        <w:spacing w:after="0"/>
        <w:rPr>
          <w:rFonts w:ascii="Times New Roman" w:eastAsia="Times New Roman" w:hAnsi="Times New Roman" w:cs="Times New Roman"/>
        </w:rPr>
      </w:pPr>
    </w:p>
    <w:p w14:paraId="1AAA2D57"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Lieut. Rodriguez (after battle): A man among you cast magic. Is it possible?</w:t>
      </w:r>
    </w:p>
    <w:p w14:paraId="0D9A2572" w14:textId="77777777" w:rsidR="003361E2" w:rsidRDefault="003361E2">
      <w:pPr>
        <w:spacing w:after="0"/>
        <w:rPr>
          <w:rFonts w:ascii="Times New Roman" w:eastAsia="Times New Roman" w:hAnsi="Times New Roman" w:cs="Times New Roman"/>
          <w:color w:val="000000"/>
          <w:highlight w:val="white"/>
        </w:rPr>
      </w:pPr>
    </w:p>
    <w:p w14:paraId="6D9B3AC9"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highlight w:val="white"/>
        </w:rPr>
        <w:t>Bartender</w:t>
      </w:r>
      <w:r>
        <w:rPr>
          <w:rFonts w:ascii="Times New Roman" w:eastAsia="Times New Roman" w:hAnsi="Times New Roman" w:cs="Times New Roman"/>
          <w:color w:val="000000"/>
          <w:highlight w:val="white"/>
        </w:rPr>
        <w:t xml:space="preserve">: Monseigneur Bon Gros owns this bar as he does everything else. He only likes beer from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which is almost impossible to get right now. Many porters have come up missing because of the dangerous mountain pass to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They say there’s a plant up there which can devour the flesh of men.</w:t>
      </w:r>
    </w:p>
    <w:p w14:paraId="772B2FF2" w14:textId="77777777" w:rsidR="003361E2" w:rsidRDefault="003361E2">
      <w:pPr>
        <w:spacing w:after="0"/>
        <w:rPr>
          <w:rFonts w:ascii="Times New Roman" w:eastAsia="Times New Roman" w:hAnsi="Times New Roman" w:cs="Times New Roman"/>
          <w:color w:val="000000"/>
          <w:highlight w:val="white"/>
        </w:rPr>
      </w:pPr>
    </w:p>
    <w:p w14:paraId="4EDB4BBA"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Porter: In order to get by that man eating plant on the pass I always take cattle with me to distract it. While it’s </w:t>
      </w:r>
      <w:proofErr w:type="gramStart"/>
      <w:r>
        <w:rPr>
          <w:rFonts w:ascii="Times New Roman" w:eastAsia="Times New Roman" w:hAnsi="Times New Roman" w:cs="Times New Roman"/>
          <w:color w:val="000000"/>
          <w:highlight w:val="white"/>
        </w:rPr>
        <w:t>eating</w:t>
      </w:r>
      <w:proofErr w:type="gramEnd"/>
      <w:r>
        <w:rPr>
          <w:rFonts w:ascii="Times New Roman" w:eastAsia="Times New Roman" w:hAnsi="Times New Roman" w:cs="Times New Roman"/>
          <w:color w:val="000000"/>
          <w:highlight w:val="white"/>
        </w:rPr>
        <w:t xml:space="preserve"> I run by. I have to do the same on the return voyage too. It’s causing the price of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beer to be only affordable by the richest of Tandoor.</w:t>
      </w:r>
    </w:p>
    <w:p w14:paraId="4DF4FF4D" w14:textId="77777777" w:rsidR="003361E2" w:rsidRDefault="003361E2">
      <w:pPr>
        <w:spacing w:after="0"/>
        <w:rPr>
          <w:rFonts w:ascii="Times New Roman" w:eastAsia="Times New Roman" w:hAnsi="Times New Roman" w:cs="Times New Roman"/>
          <w:color w:val="000000"/>
          <w:highlight w:val="white"/>
        </w:rPr>
      </w:pPr>
    </w:p>
    <w:p w14:paraId="4AF319EB"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202124"/>
          <w:highlight w:val="white"/>
        </w:rPr>
        <w:t xml:space="preserve">Bar Customer: If the price of beer keeps going </w:t>
      </w:r>
      <w:proofErr w:type="gramStart"/>
      <w:r>
        <w:rPr>
          <w:rFonts w:ascii="Times New Roman" w:eastAsia="Times New Roman" w:hAnsi="Times New Roman" w:cs="Times New Roman"/>
          <w:color w:val="202124"/>
          <w:highlight w:val="white"/>
        </w:rPr>
        <w:t>up</w:t>
      </w:r>
      <w:proofErr w:type="gramEnd"/>
      <w:r>
        <w:rPr>
          <w:rFonts w:ascii="Times New Roman" w:eastAsia="Times New Roman" w:hAnsi="Times New Roman" w:cs="Times New Roman"/>
          <w:color w:val="202124"/>
          <w:highlight w:val="white"/>
        </w:rPr>
        <w:t xml:space="preserve"> I’ll have to make my own hooch.</w:t>
      </w:r>
    </w:p>
    <w:p w14:paraId="6B362A41" w14:textId="77777777" w:rsidR="003361E2" w:rsidRDefault="003361E2">
      <w:pPr>
        <w:spacing w:after="0"/>
        <w:rPr>
          <w:rFonts w:ascii="Times New Roman" w:eastAsia="Times New Roman" w:hAnsi="Times New Roman" w:cs="Times New Roman"/>
          <w:color w:val="000000"/>
          <w:highlight w:val="white"/>
        </w:rPr>
      </w:pPr>
    </w:p>
    <w:p w14:paraId="17FFF04F"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Waitress: Monseigneur Bon Gros always puts his grubby, fat stubby hands all over my body when he’s here. He’s such a gross man. </w:t>
      </w:r>
    </w:p>
    <w:p w14:paraId="50B2C15E" w14:textId="77777777" w:rsidR="003361E2" w:rsidRDefault="003361E2">
      <w:pPr>
        <w:spacing w:after="0"/>
        <w:rPr>
          <w:rFonts w:ascii="Times New Roman" w:eastAsia="Times New Roman" w:hAnsi="Times New Roman" w:cs="Times New Roman"/>
          <w:color w:val="000000"/>
          <w:highlight w:val="white"/>
        </w:rPr>
      </w:pPr>
    </w:p>
    <w:p w14:paraId="74B1159A"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Robotic Priest: Hallowed be the materials and the wealth of the Reditus. The Reditus have designed my superior intellect. The Reditus are my gods.</w:t>
      </w:r>
    </w:p>
    <w:p w14:paraId="4896A8B6" w14:textId="77777777" w:rsidR="003361E2" w:rsidRDefault="003361E2">
      <w:pPr>
        <w:spacing w:after="0"/>
        <w:rPr>
          <w:rFonts w:ascii="Times New Roman" w:eastAsia="Times New Roman" w:hAnsi="Times New Roman" w:cs="Times New Roman"/>
          <w:color w:val="000000"/>
          <w:highlight w:val="white"/>
        </w:rPr>
      </w:pPr>
    </w:p>
    <w:p w14:paraId="56D31A05"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lastRenderedPageBreak/>
        <w:t>Old Lady: I wish Monseigneur Bon Gros would take an interest in me. I’m like an aged fine wine. I want myself a sugar daddy.</w:t>
      </w:r>
    </w:p>
    <w:p w14:paraId="7B9A0BBA" w14:textId="77777777" w:rsidR="003361E2" w:rsidRDefault="003361E2">
      <w:pPr>
        <w:spacing w:after="0"/>
        <w:rPr>
          <w:rFonts w:ascii="Times New Roman" w:eastAsia="Times New Roman" w:hAnsi="Times New Roman" w:cs="Times New Roman"/>
          <w:color w:val="000000"/>
          <w:highlight w:val="white"/>
        </w:rPr>
      </w:pPr>
    </w:p>
    <w:p w14:paraId="5FC0DD92" w14:textId="77777777" w:rsidR="003361E2" w:rsidRDefault="00000000">
      <w:pPr>
        <w:spacing w:after="0"/>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 xml:space="preserve">Young Man: I wish this war would finish. I study in </w:t>
      </w:r>
      <w:proofErr w:type="spellStart"/>
      <w:r>
        <w:rPr>
          <w:rFonts w:ascii="Times New Roman" w:eastAsia="Times New Roman" w:hAnsi="Times New Roman" w:cs="Times New Roman"/>
          <w:color w:val="000000"/>
          <w:highlight w:val="white"/>
        </w:rPr>
        <w:t>Kohlingen</w:t>
      </w:r>
      <w:proofErr w:type="spellEnd"/>
      <w:r>
        <w:rPr>
          <w:rFonts w:ascii="Times New Roman" w:eastAsia="Times New Roman" w:hAnsi="Times New Roman" w:cs="Times New Roman"/>
          <w:color w:val="000000"/>
          <w:highlight w:val="white"/>
        </w:rPr>
        <w:t xml:space="preserve"> and I’m too scared to travel through the pass.</w:t>
      </w:r>
    </w:p>
    <w:p w14:paraId="050125C0" w14:textId="77777777" w:rsidR="003361E2" w:rsidRDefault="003361E2">
      <w:pPr>
        <w:spacing w:after="0"/>
        <w:rPr>
          <w:rFonts w:ascii="Times New Roman" w:eastAsia="Times New Roman" w:hAnsi="Times New Roman" w:cs="Times New Roman"/>
          <w:color w:val="000000"/>
          <w:highlight w:val="white"/>
        </w:rPr>
      </w:pPr>
    </w:p>
    <w:p w14:paraId="1811E5F5" w14:textId="77777777" w:rsidR="003361E2" w:rsidRDefault="00000000">
      <w:pPr>
        <w:pStyle w:val="Heading1"/>
      </w:pPr>
      <w:bookmarkStart w:id="396" w:name="_edguuoiqbgc3" w:colFirst="0" w:colLast="0"/>
      <w:bookmarkStart w:id="397" w:name="_Toc189930223"/>
      <w:bookmarkEnd w:id="396"/>
      <w:r>
        <w:t xml:space="preserve">Mountain Pass to </w:t>
      </w:r>
      <w:proofErr w:type="spellStart"/>
      <w:r>
        <w:t>Kohlingen</w:t>
      </w:r>
      <w:bookmarkEnd w:id="397"/>
      <w:proofErr w:type="spellEnd"/>
    </w:p>
    <w:p w14:paraId="01AFAC1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(At the base of the mountain beside the path leading up to the summit is a dilapidated factory. A sign can be read which says, “Dangerous Leakage; Stay Away.” As the players walk away one of the barrels leaks onto a plant and it begins to mutate.)</w:t>
      </w:r>
    </w:p>
    <w:p w14:paraId="4B6AB2A5" w14:textId="77777777" w:rsidR="003361E2" w:rsidRDefault="003361E2">
      <w:pPr>
        <w:spacing w:after="0"/>
        <w:rPr>
          <w:rFonts w:ascii="Times New Roman" w:eastAsia="Times New Roman" w:hAnsi="Times New Roman" w:cs="Times New Roman"/>
        </w:rPr>
      </w:pPr>
    </w:p>
    <w:p w14:paraId="575443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It seems as if the Reditus’ love for precious minerals is destroying Gaia. So much filth seems to be coming from that abandoned factory.</w:t>
      </w:r>
    </w:p>
    <w:p w14:paraId="56A20105" w14:textId="77777777" w:rsidR="003361E2" w:rsidRDefault="003361E2">
      <w:pPr>
        <w:spacing w:after="0"/>
        <w:rPr>
          <w:rFonts w:ascii="Times New Roman" w:eastAsia="Times New Roman" w:hAnsi="Times New Roman" w:cs="Times New Roman"/>
        </w:rPr>
      </w:pPr>
    </w:p>
    <w:p w14:paraId="200DF75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They have so much, but at the same time so much want. It’s such a strange dichotomy.</w:t>
      </w:r>
    </w:p>
    <w:p w14:paraId="52D63B8A" w14:textId="77777777" w:rsidR="003361E2" w:rsidRDefault="003361E2">
      <w:pPr>
        <w:spacing w:after="0"/>
        <w:rPr>
          <w:rFonts w:ascii="Times New Roman" w:eastAsia="Times New Roman" w:hAnsi="Times New Roman" w:cs="Times New Roman"/>
        </w:rPr>
      </w:pPr>
    </w:p>
    <w:p w14:paraId="7FB6F7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Now you see why Corydon Deus purified the world years ago.</w:t>
      </w:r>
    </w:p>
    <w:p w14:paraId="294D1EB5" w14:textId="77777777" w:rsidR="003361E2" w:rsidRDefault="003361E2">
      <w:pPr>
        <w:spacing w:after="0"/>
        <w:rPr>
          <w:rFonts w:ascii="Times New Roman" w:eastAsia="Times New Roman" w:hAnsi="Times New Roman" w:cs="Times New Roman"/>
        </w:rPr>
      </w:pPr>
    </w:p>
    <w:p w14:paraId="0E9FD84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Purified, you mean destroyed.</w:t>
      </w:r>
    </w:p>
    <w:p w14:paraId="2537E891" w14:textId="77777777" w:rsidR="003361E2" w:rsidRDefault="003361E2">
      <w:pPr>
        <w:spacing w:after="0"/>
        <w:rPr>
          <w:rFonts w:ascii="Times New Roman" w:eastAsia="Times New Roman" w:hAnsi="Times New Roman" w:cs="Times New Roman"/>
        </w:rPr>
      </w:pPr>
    </w:p>
    <w:p w14:paraId="6CE1C9E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Yeah, my parents died in the great shaking.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they needed to be purified?</w:t>
      </w:r>
    </w:p>
    <w:p w14:paraId="2D0CA5B3" w14:textId="77777777" w:rsidR="003361E2" w:rsidRDefault="003361E2">
      <w:pPr>
        <w:spacing w:after="0"/>
        <w:rPr>
          <w:rFonts w:ascii="Times New Roman" w:eastAsia="Times New Roman" w:hAnsi="Times New Roman" w:cs="Times New Roman"/>
        </w:rPr>
      </w:pPr>
    </w:p>
    <w:p w14:paraId="593D8F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father I don’t think all Reditus are bad; some are good. Lieut. Rodriguez wanted justice and purity.</w:t>
      </w:r>
    </w:p>
    <w:p w14:paraId="29C1B7A3" w14:textId="77777777" w:rsidR="003361E2" w:rsidRDefault="003361E2">
      <w:pPr>
        <w:spacing w:after="0"/>
        <w:rPr>
          <w:rFonts w:ascii="Times New Roman" w:eastAsia="Times New Roman" w:hAnsi="Times New Roman" w:cs="Times New Roman"/>
        </w:rPr>
      </w:pPr>
    </w:p>
    <w:p w14:paraId="07AEA2B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There is no one pure, only those who Corydon Deus makes pure.</w:t>
      </w:r>
    </w:p>
    <w:p w14:paraId="51A5DAD1" w14:textId="77777777" w:rsidR="003361E2" w:rsidRDefault="003361E2">
      <w:pPr>
        <w:spacing w:after="0"/>
        <w:rPr>
          <w:rFonts w:ascii="Times New Roman" w:eastAsia="Times New Roman" w:hAnsi="Times New Roman" w:cs="Times New Roman"/>
        </w:rPr>
      </w:pPr>
    </w:p>
    <w:p w14:paraId="62C859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is about to say something but Caeser shakes his head insinuating that she should just leave the topic.)</w:t>
      </w:r>
    </w:p>
    <w:p w14:paraId="3B21011E" w14:textId="77777777" w:rsidR="003361E2" w:rsidRDefault="003361E2">
      <w:pPr>
        <w:spacing w:after="0"/>
        <w:rPr>
          <w:rFonts w:ascii="Times New Roman" w:eastAsia="Times New Roman" w:hAnsi="Times New Roman" w:cs="Times New Roman"/>
        </w:rPr>
      </w:pPr>
    </w:p>
    <w:p w14:paraId="7C34B5E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If I follow you what will your god give me?</w:t>
      </w:r>
    </w:p>
    <w:p w14:paraId="0D32A514" w14:textId="77777777" w:rsidR="003361E2" w:rsidRDefault="003361E2">
      <w:pPr>
        <w:spacing w:after="0"/>
        <w:rPr>
          <w:rFonts w:ascii="Times New Roman" w:eastAsia="Times New Roman" w:hAnsi="Times New Roman" w:cs="Times New Roman"/>
        </w:rPr>
      </w:pPr>
    </w:p>
    <w:p w14:paraId="6AF39B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Magic like I have; a power beyond belief. He’ll give you the ability to set the world on fire and destroy your enemies with a snap of your fingers. You’ll be the ultimate assassin.</w:t>
      </w:r>
    </w:p>
    <w:p w14:paraId="1E9010B3" w14:textId="77777777" w:rsidR="003361E2" w:rsidRDefault="003361E2">
      <w:pPr>
        <w:spacing w:after="0"/>
        <w:rPr>
          <w:rFonts w:ascii="Times New Roman" w:eastAsia="Times New Roman" w:hAnsi="Times New Roman" w:cs="Times New Roman"/>
        </w:rPr>
      </w:pPr>
    </w:p>
    <w:p w14:paraId="17DD67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w:t>
      </w:r>
      <w:proofErr w:type="spellStart"/>
      <w:r>
        <w:rPr>
          <w:rFonts w:ascii="Times New Roman" w:eastAsia="Times New Roman" w:hAnsi="Times New Roman" w:cs="Times New Roman"/>
          <w:color w:val="000000"/>
        </w:rPr>
        <w:t>Hmmmm</w:t>
      </w:r>
      <w:proofErr w:type="spellEnd"/>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I’d like that, maybe my parent’s deaths weren’t in vain.</w:t>
      </w:r>
    </w:p>
    <w:p w14:paraId="23E74689" w14:textId="77777777" w:rsidR="003361E2" w:rsidRDefault="00000000">
      <w:pPr>
        <w:pStyle w:val="Heading2"/>
      </w:pPr>
      <w:bookmarkStart w:id="398" w:name="_i3fwe7dlc1x4" w:colFirst="0" w:colLast="0"/>
      <w:bookmarkStart w:id="399" w:name="_Toc189930224"/>
      <w:bookmarkEnd w:id="398"/>
      <w:r>
        <w:t>Man Eating Plant</w:t>
      </w:r>
      <w:bookmarkEnd w:id="399"/>
    </w:p>
    <w:p w14:paraId="7A89ABC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top of the summit. The party hears a consistent rustling in the vegetation.)</w:t>
      </w:r>
    </w:p>
    <w:p w14:paraId="0E90632A" w14:textId="77777777" w:rsidR="003361E2" w:rsidRDefault="003361E2">
      <w:pPr>
        <w:spacing w:after="0"/>
        <w:rPr>
          <w:rFonts w:ascii="Times New Roman" w:eastAsia="Times New Roman" w:hAnsi="Times New Roman" w:cs="Times New Roman"/>
        </w:rPr>
      </w:pPr>
    </w:p>
    <w:p w14:paraId="5439029F"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lastRenderedPageBreak/>
        <w:t>Airloft</w:t>
      </w:r>
      <w:proofErr w:type="spellEnd"/>
      <w:r>
        <w:rPr>
          <w:rFonts w:ascii="Times New Roman" w:eastAsia="Times New Roman" w:hAnsi="Times New Roman" w:cs="Times New Roman"/>
          <w:color w:val="000000"/>
        </w:rPr>
        <w:t>: I sense a vegetative matter that is moving at an accelerated rate. Its patterns are similar to that of a wild beast. I suggest we get ready for combat.</w:t>
      </w:r>
    </w:p>
    <w:p w14:paraId="2A2668BA" w14:textId="77777777" w:rsidR="003361E2" w:rsidRDefault="003361E2">
      <w:pPr>
        <w:spacing w:after="0"/>
        <w:rPr>
          <w:rFonts w:ascii="Times New Roman" w:eastAsia="Times New Roman" w:hAnsi="Times New Roman" w:cs="Times New Roman"/>
        </w:rPr>
      </w:pPr>
    </w:p>
    <w:p w14:paraId="1E8C6EA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think this is what Lieut. Rodriguez was speaking about. I don’t want to die and become plant food. Where’s a Weed Wacker when you need one.</w:t>
      </w:r>
    </w:p>
    <w:p w14:paraId="0C7ECB27" w14:textId="77777777" w:rsidR="003361E2" w:rsidRDefault="003361E2">
      <w:pPr>
        <w:spacing w:after="0"/>
        <w:rPr>
          <w:rFonts w:ascii="Times New Roman" w:eastAsia="Times New Roman" w:hAnsi="Times New Roman" w:cs="Times New Roman"/>
        </w:rPr>
      </w:pPr>
    </w:p>
    <w:p w14:paraId="774444A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(Caeser pulls out his blade) Say hello to your Weed Wacker. </w:t>
      </w:r>
    </w:p>
    <w:p w14:paraId="110A77F6" w14:textId="77777777" w:rsidR="003361E2" w:rsidRDefault="003361E2">
      <w:pPr>
        <w:spacing w:after="0"/>
        <w:rPr>
          <w:rFonts w:ascii="Times New Roman" w:eastAsia="Times New Roman" w:hAnsi="Times New Roman" w:cs="Times New Roman"/>
        </w:rPr>
      </w:pPr>
    </w:p>
    <w:p w14:paraId="59A8E25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w:t>
      </w:r>
      <w:r>
        <w:rPr>
          <w:rFonts w:ascii="Times New Roman" w:eastAsia="Times New Roman" w:hAnsi="Times New Roman" w:cs="Times New Roman"/>
        </w:rPr>
        <w:t>E</w:t>
      </w:r>
      <w:r>
        <w:rPr>
          <w:rFonts w:ascii="Times New Roman" w:eastAsia="Times New Roman" w:hAnsi="Times New Roman" w:cs="Times New Roman"/>
          <w:color w:val="000000"/>
        </w:rPr>
        <w:t xml:space="preserve">ating </w:t>
      </w:r>
      <w:r>
        <w:rPr>
          <w:rFonts w:ascii="Times New Roman" w:eastAsia="Times New Roman" w:hAnsi="Times New Roman" w:cs="Times New Roman"/>
        </w:rPr>
        <w:t>P</w:t>
      </w:r>
      <w:r>
        <w:rPr>
          <w:rFonts w:ascii="Times New Roman" w:eastAsia="Times New Roman" w:hAnsi="Times New Roman" w:cs="Times New Roman"/>
          <w:color w:val="000000"/>
        </w:rPr>
        <w:t>lant is defeated.)</w:t>
      </w:r>
    </w:p>
    <w:p w14:paraId="3EFF4858" w14:textId="77777777" w:rsidR="003361E2" w:rsidRDefault="003361E2">
      <w:pPr>
        <w:spacing w:after="0"/>
        <w:rPr>
          <w:rFonts w:ascii="Times New Roman" w:eastAsia="Times New Roman" w:hAnsi="Times New Roman" w:cs="Times New Roman"/>
        </w:rPr>
      </w:pPr>
    </w:p>
    <w:p w14:paraId="628728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14:paraId="762FF3A5" w14:textId="77777777" w:rsidR="003361E2" w:rsidRDefault="003361E2">
      <w:pPr>
        <w:spacing w:after="0"/>
        <w:rPr>
          <w:rFonts w:ascii="Times New Roman" w:eastAsia="Times New Roman" w:hAnsi="Times New Roman" w:cs="Times New Roman"/>
        </w:rPr>
      </w:pPr>
    </w:p>
    <w:p w14:paraId="28A304B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think such progress is good, but progress unchecked can have disastrous consequences. Maybe we can teach Reditus how to balance the two.</w:t>
      </w:r>
    </w:p>
    <w:p w14:paraId="10F9B3FC" w14:textId="77777777" w:rsidR="003361E2" w:rsidRDefault="003361E2">
      <w:pPr>
        <w:spacing w:after="0"/>
        <w:rPr>
          <w:rFonts w:ascii="Times New Roman" w:eastAsia="Times New Roman" w:hAnsi="Times New Roman" w:cs="Times New Roman"/>
        </w:rPr>
      </w:pPr>
    </w:p>
    <w:p w14:paraId="567A7E8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I agree, just imagine how our camp could develop with all this technology.</w:t>
      </w:r>
    </w:p>
    <w:p w14:paraId="34559CF3" w14:textId="77777777" w:rsidR="003361E2" w:rsidRDefault="003361E2">
      <w:pPr>
        <w:spacing w:after="0"/>
        <w:rPr>
          <w:rFonts w:ascii="Times New Roman" w:eastAsia="Times New Roman" w:hAnsi="Times New Roman" w:cs="Times New Roman"/>
        </w:rPr>
      </w:pPr>
    </w:p>
    <w:p w14:paraId="5372D2D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You still have much to learn. I will teach you more in the coming days.</w:t>
      </w:r>
    </w:p>
    <w:p w14:paraId="770E9322" w14:textId="77777777" w:rsidR="003361E2" w:rsidRDefault="00000000">
      <w:pPr>
        <w:pStyle w:val="Heading1"/>
      </w:pPr>
      <w:bookmarkStart w:id="400" w:name="_jcuyb4ncu4z9" w:colFirst="0" w:colLast="0"/>
      <w:bookmarkStart w:id="401" w:name="_Toc189930225"/>
      <w:bookmarkEnd w:id="400"/>
      <w:proofErr w:type="spellStart"/>
      <w:r>
        <w:t>Kohlingen</w:t>
      </w:r>
      <w:bookmarkEnd w:id="401"/>
      <w:proofErr w:type="spellEnd"/>
    </w:p>
    <w:p w14:paraId="052F7F2F" w14:textId="77777777" w:rsidR="003361E2" w:rsidRDefault="00000000">
      <w:pPr>
        <w:pStyle w:val="Heading2"/>
      </w:pPr>
      <w:bookmarkStart w:id="402" w:name="_kgi1yl9z3d99" w:colFirst="0" w:colLast="0"/>
      <w:bookmarkStart w:id="403" w:name="_Toc189930226"/>
      <w:bookmarkEnd w:id="402"/>
      <w:r>
        <w:t>Meeting The King</w:t>
      </w:r>
      <w:bookmarkEnd w:id="403"/>
    </w:p>
    <w:p w14:paraId="0A2EDD0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(When the party arrives in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the front gate is closed and a guard calls out to them.)</w:t>
      </w:r>
    </w:p>
    <w:p w14:paraId="42E337A7" w14:textId="77777777" w:rsidR="003361E2" w:rsidRDefault="003361E2">
      <w:pPr>
        <w:spacing w:after="0"/>
        <w:rPr>
          <w:rFonts w:ascii="Times New Roman" w:eastAsia="Times New Roman" w:hAnsi="Times New Roman" w:cs="Times New Roman"/>
        </w:rPr>
      </w:pPr>
    </w:p>
    <w:p w14:paraId="21DAEC2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Are you Reditus? If so, tell our brothers to quit fighting us! Go back from where you came with this message.</w:t>
      </w:r>
    </w:p>
    <w:p w14:paraId="66A1FF30" w14:textId="77777777" w:rsidR="003361E2" w:rsidRDefault="003361E2">
      <w:pPr>
        <w:spacing w:after="0"/>
        <w:rPr>
          <w:rFonts w:ascii="Times New Roman" w:eastAsia="Times New Roman" w:hAnsi="Times New Roman" w:cs="Times New Roman"/>
        </w:rPr>
      </w:pPr>
    </w:p>
    <w:p w14:paraId="6FC7B3A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We come from Tandoor! We have a letter of introduction to the king from Capt. Rodriguez. We wish to see the king.</w:t>
      </w:r>
    </w:p>
    <w:p w14:paraId="5B44A227" w14:textId="77777777" w:rsidR="003361E2" w:rsidRDefault="003361E2">
      <w:pPr>
        <w:spacing w:after="0"/>
        <w:rPr>
          <w:rFonts w:ascii="Times New Roman" w:eastAsia="Times New Roman" w:hAnsi="Times New Roman" w:cs="Times New Roman"/>
        </w:rPr>
      </w:pPr>
    </w:p>
    <w:p w14:paraId="730D95E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w:t>
      </w:r>
      <w:proofErr w:type="gramStart"/>
      <w:r>
        <w:rPr>
          <w:rFonts w:ascii="Times New Roman" w:eastAsia="Times New Roman" w:hAnsi="Times New Roman" w:cs="Times New Roman"/>
          <w:color w:val="000000"/>
        </w:rPr>
        <w:t>Oh</w:t>
      </w:r>
      <w:proofErr w:type="gramEnd"/>
      <w:r>
        <w:rPr>
          <w:rFonts w:ascii="Times New Roman" w:eastAsia="Times New Roman" w:hAnsi="Times New Roman" w:cs="Times New Roman"/>
          <w:color w:val="000000"/>
        </w:rPr>
        <w:t xml:space="preserve"> is it now? One moment.</w:t>
      </w:r>
    </w:p>
    <w:p w14:paraId="6B3C6953" w14:textId="77777777" w:rsidR="003361E2" w:rsidRDefault="003361E2">
      <w:pPr>
        <w:spacing w:after="0"/>
        <w:rPr>
          <w:rFonts w:ascii="Times New Roman" w:eastAsia="Times New Roman" w:hAnsi="Times New Roman" w:cs="Times New Roman"/>
        </w:rPr>
      </w:pPr>
    </w:p>
    <w:p w14:paraId="07A18E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(Some time passes. Eventually the guard comes back.)</w:t>
      </w:r>
    </w:p>
    <w:p w14:paraId="5BD7A238" w14:textId="77777777" w:rsidR="003361E2" w:rsidRDefault="003361E2">
      <w:pPr>
        <w:spacing w:after="0"/>
        <w:rPr>
          <w:rFonts w:ascii="Times New Roman" w:eastAsia="Times New Roman" w:hAnsi="Times New Roman" w:cs="Times New Roman"/>
        </w:rPr>
      </w:pPr>
    </w:p>
    <w:p w14:paraId="7A772AB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Let me see that letter.</w:t>
      </w:r>
    </w:p>
    <w:p w14:paraId="48AD94CD" w14:textId="77777777" w:rsidR="003361E2" w:rsidRDefault="003361E2">
      <w:pPr>
        <w:spacing w:after="0"/>
        <w:rPr>
          <w:rFonts w:ascii="Times New Roman" w:eastAsia="Times New Roman" w:hAnsi="Times New Roman" w:cs="Times New Roman"/>
        </w:rPr>
      </w:pPr>
    </w:p>
    <w:p w14:paraId="463267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guard throws down a bucket for the party to place the letter into. Once the letter is </w:t>
      </w:r>
      <w:proofErr w:type="gramStart"/>
      <w:r>
        <w:rPr>
          <w:rFonts w:ascii="Times New Roman" w:eastAsia="Times New Roman" w:hAnsi="Times New Roman" w:cs="Times New Roman"/>
          <w:color w:val="000000"/>
        </w:rPr>
        <w:t>placed</w:t>
      </w:r>
      <w:proofErr w:type="gramEnd"/>
      <w:r>
        <w:rPr>
          <w:rFonts w:ascii="Times New Roman" w:eastAsia="Times New Roman" w:hAnsi="Times New Roman" w:cs="Times New Roman"/>
          <w:color w:val="000000"/>
        </w:rPr>
        <w:t xml:space="preserve"> he pulls up the bucket. After some time passes the guard comes back.)</w:t>
      </w:r>
    </w:p>
    <w:p w14:paraId="16C6AE7A" w14:textId="77777777" w:rsidR="003361E2" w:rsidRDefault="003361E2">
      <w:pPr>
        <w:spacing w:after="0"/>
        <w:rPr>
          <w:rFonts w:ascii="Times New Roman" w:eastAsia="Times New Roman" w:hAnsi="Times New Roman" w:cs="Times New Roman"/>
        </w:rPr>
      </w:pPr>
    </w:p>
    <w:p w14:paraId="5F202C1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Guard: All right, come in, but no funny business you hear.</w:t>
      </w:r>
    </w:p>
    <w:p w14:paraId="7048BA9B" w14:textId="77777777" w:rsidR="003361E2" w:rsidRDefault="003361E2">
      <w:pPr>
        <w:spacing w:after="0"/>
        <w:rPr>
          <w:rFonts w:ascii="Times New Roman" w:eastAsia="Times New Roman" w:hAnsi="Times New Roman" w:cs="Times New Roman"/>
        </w:rPr>
      </w:pPr>
    </w:p>
    <w:p w14:paraId="312BD2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(The gate opens and the party walks into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The captain of the guard meets them.)</w:t>
      </w:r>
    </w:p>
    <w:p w14:paraId="7931C53F" w14:textId="77777777" w:rsidR="003361E2" w:rsidRDefault="003361E2">
      <w:pPr>
        <w:spacing w:after="0"/>
        <w:rPr>
          <w:rFonts w:ascii="Times New Roman" w:eastAsia="Times New Roman" w:hAnsi="Times New Roman" w:cs="Times New Roman"/>
        </w:rPr>
      </w:pPr>
    </w:p>
    <w:p w14:paraId="0568FA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Amazing you guys made it here. We don’t have many visitors or merchants come this way due to the conditions in the mountains and the naval blockade.</w:t>
      </w:r>
    </w:p>
    <w:p w14:paraId="274E6BDE" w14:textId="77777777" w:rsidR="003361E2" w:rsidRDefault="003361E2">
      <w:pPr>
        <w:spacing w:after="0"/>
        <w:rPr>
          <w:rFonts w:ascii="Times New Roman" w:eastAsia="Times New Roman" w:hAnsi="Times New Roman" w:cs="Times New Roman"/>
        </w:rPr>
      </w:pPr>
    </w:p>
    <w:p w14:paraId="068CE9A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I discovered a talent for weed whacking in those mountains. What strange things are happening?</w:t>
      </w:r>
    </w:p>
    <w:p w14:paraId="66EBB85A" w14:textId="77777777" w:rsidR="003361E2" w:rsidRDefault="003361E2">
      <w:pPr>
        <w:spacing w:after="0"/>
        <w:rPr>
          <w:rFonts w:ascii="Times New Roman" w:eastAsia="Times New Roman" w:hAnsi="Times New Roman" w:cs="Times New Roman"/>
        </w:rPr>
      </w:pPr>
    </w:p>
    <w:p w14:paraId="7C0C3F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Yes, the soothsayers say it’s an ill omen when nature turns against man. It’s as if Gaia is trying to spit out men from its habitation like the body fights an illness. I wonder if the world’s going to end.</w:t>
      </w:r>
    </w:p>
    <w:p w14:paraId="7CFFD14E" w14:textId="77777777" w:rsidR="003361E2" w:rsidRDefault="003361E2">
      <w:pPr>
        <w:spacing w:after="0"/>
        <w:rPr>
          <w:rFonts w:ascii="Times New Roman" w:eastAsia="Times New Roman" w:hAnsi="Times New Roman" w:cs="Times New Roman"/>
        </w:rPr>
      </w:pPr>
    </w:p>
    <w:p w14:paraId="7D0D9C0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This could be the case.</w:t>
      </w:r>
    </w:p>
    <w:p w14:paraId="0E280B78" w14:textId="77777777" w:rsidR="003361E2" w:rsidRDefault="003361E2">
      <w:pPr>
        <w:spacing w:after="0"/>
        <w:rPr>
          <w:rFonts w:ascii="Times New Roman" w:eastAsia="Times New Roman" w:hAnsi="Times New Roman" w:cs="Times New Roman"/>
        </w:rPr>
      </w:pPr>
    </w:p>
    <w:p w14:paraId="314CBA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Then forget science, may the gods help us all.</w:t>
      </w:r>
    </w:p>
    <w:p w14:paraId="67962500" w14:textId="77777777" w:rsidR="003361E2" w:rsidRDefault="003361E2">
      <w:pPr>
        <w:spacing w:after="0"/>
        <w:rPr>
          <w:rFonts w:ascii="Times New Roman" w:eastAsia="Times New Roman" w:hAnsi="Times New Roman" w:cs="Times New Roman"/>
        </w:rPr>
      </w:pPr>
    </w:p>
    <w:p w14:paraId="0616591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Corydon Deus: The worms will help you when you’re 6 feet under.</w:t>
      </w:r>
    </w:p>
    <w:p w14:paraId="22641335" w14:textId="77777777" w:rsidR="003361E2" w:rsidRDefault="003361E2">
      <w:pPr>
        <w:spacing w:after="0"/>
        <w:rPr>
          <w:rFonts w:ascii="Times New Roman" w:eastAsia="Times New Roman" w:hAnsi="Times New Roman" w:cs="Times New Roman"/>
        </w:rPr>
      </w:pPr>
    </w:p>
    <w:p w14:paraId="7441A1E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Capt. Guard: What?</w:t>
      </w:r>
    </w:p>
    <w:p w14:paraId="14ED3054" w14:textId="77777777" w:rsidR="003361E2" w:rsidRDefault="003361E2">
      <w:pPr>
        <w:spacing w:after="0"/>
        <w:rPr>
          <w:rFonts w:ascii="Times New Roman" w:eastAsia="Times New Roman" w:hAnsi="Times New Roman" w:cs="Times New Roman"/>
        </w:rPr>
      </w:pPr>
    </w:p>
    <w:p w14:paraId="6A63C17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 mean may the worms fertilize the soil for a bountiful harvest so that the crops roots reach deep into the ground.</w:t>
      </w:r>
    </w:p>
    <w:p w14:paraId="10028A04" w14:textId="77777777" w:rsidR="003361E2" w:rsidRDefault="003361E2">
      <w:pPr>
        <w:spacing w:after="0"/>
        <w:rPr>
          <w:rFonts w:ascii="Times New Roman" w:eastAsia="Times New Roman" w:hAnsi="Times New Roman" w:cs="Times New Roman"/>
        </w:rPr>
      </w:pPr>
    </w:p>
    <w:p w14:paraId="4C75785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whispers to his father.) Control your mouth father.</w:t>
      </w:r>
    </w:p>
    <w:p w14:paraId="5197A1D6" w14:textId="77777777" w:rsidR="003361E2" w:rsidRDefault="003361E2">
      <w:pPr>
        <w:spacing w:after="0"/>
        <w:rPr>
          <w:rFonts w:ascii="Times New Roman" w:eastAsia="Times New Roman" w:hAnsi="Times New Roman" w:cs="Times New Roman"/>
        </w:rPr>
      </w:pPr>
    </w:p>
    <w:p w14:paraId="412879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w:t>
      </w:r>
      <w:proofErr w:type="gramStart"/>
      <w:r>
        <w:rPr>
          <w:rFonts w:ascii="Times New Roman" w:eastAsia="Times New Roman" w:hAnsi="Times New Roman" w:cs="Times New Roman"/>
          <w:color w:val="000000"/>
        </w:rPr>
        <w:t>Yeah</w:t>
      </w:r>
      <w:proofErr w:type="gramEnd"/>
      <w:r>
        <w:rPr>
          <w:rFonts w:ascii="Times New Roman" w:eastAsia="Times New Roman" w:hAnsi="Times New Roman" w:cs="Times New Roman"/>
          <w:color w:val="000000"/>
        </w:rPr>
        <w:t xml:space="preserve"> I don’t know what comes over me sometimes.</w:t>
      </w:r>
    </w:p>
    <w:p w14:paraId="48DBCFCC" w14:textId="77777777" w:rsidR="003361E2" w:rsidRDefault="003361E2">
      <w:pPr>
        <w:spacing w:after="0"/>
        <w:rPr>
          <w:rFonts w:ascii="Times New Roman" w:eastAsia="Times New Roman" w:hAnsi="Times New Roman" w:cs="Times New Roman"/>
        </w:rPr>
      </w:pPr>
    </w:p>
    <w:p w14:paraId="33BFA17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enters the throne room.)</w:t>
      </w:r>
    </w:p>
    <w:p w14:paraId="59A35D8D" w14:textId="77777777" w:rsidR="003361E2" w:rsidRDefault="003361E2">
      <w:pPr>
        <w:spacing w:after="0"/>
        <w:rPr>
          <w:rFonts w:ascii="Times New Roman" w:eastAsia="Times New Roman" w:hAnsi="Times New Roman" w:cs="Times New Roman"/>
        </w:rPr>
      </w:pPr>
    </w:p>
    <w:p w14:paraId="6B48D0F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Please state your business. I’m in the middle of a war and I have more pressing matters to attend to. This better be good.</w:t>
      </w:r>
    </w:p>
    <w:p w14:paraId="6384D53D" w14:textId="77777777" w:rsidR="003361E2" w:rsidRDefault="003361E2">
      <w:pPr>
        <w:spacing w:after="0"/>
        <w:rPr>
          <w:rFonts w:ascii="Times New Roman" w:eastAsia="Times New Roman" w:hAnsi="Times New Roman" w:cs="Times New Roman"/>
        </w:rPr>
      </w:pPr>
    </w:p>
    <w:p w14:paraId="79F572C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We have come with a proposition my Lord. I believe it’s a proposition that you will find much to your interest. Our work requires a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We wish to capture one and for you to create a diversion for us to do so. In exchange for you helping us, we will let you reverse engineer the ship to use against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Then we’ll be on our way.</w:t>
      </w:r>
    </w:p>
    <w:p w14:paraId="58413287" w14:textId="77777777" w:rsidR="003361E2" w:rsidRDefault="003361E2">
      <w:pPr>
        <w:spacing w:after="0"/>
        <w:rPr>
          <w:rFonts w:ascii="Times New Roman" w:eastAsia="Times New Roman" w:hAnsi="Times New Roman" w:cs="Times New Roman"/>
        </w:rPr>
      </w:pPr>
    </w:p>
    <w:p w14:paraId="583C572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Last I checked all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Ships mostly operate underwater. Unless you plan on transforming into a fish and swimming up its ass; I think it's fanciful thinking.</w:t>
      </w:r>
    </w:p>
    <w:p w14:paraId="1DE88BE0" w14:textId="77777777" w:rsidR="003361E2" w:rsidRDefault="003361E2">
      <w:pPr>
        <w:spacing w:after="0"/>
        <w:rPr>
          <w:rFonts w:ascii="Times New Roman" w:eastAsia="Times New Roman" w:hAnsi="Times New Roman" w:cs="Times New Roman"/>
        </w:rPr>
      </w:pPr>
    </w:p>
    <w:p w14:paraId="7D4ACA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Caeser: My Lord, a drunken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engineer revealed to us the secret of making them surface.</w:t>
      </w:r>
    </w:p>
    <w:p w14:paraId="395687B6" w14:textId="77777777" w:rsidR="003361E2" w:rsidRDefault="003361E2">
      <w:pPr>
        <w:spacing w:after="0"/>
        <w:rPr>
          <w:rFonts w:ascii="Times New Roman" w:eastAsia="Times New Roman" w:hAnsi="Times New Roman" w:cs="Times New Roman"/>
        </w:rPr>
      </w:pPr>
    </w:p>
    <w:p w14:paraId="47A126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And what is that secret?</w:t>
      </w:r>
    </w:p>
    <w:p w14:paraId="0C58D1EC" w14:textId="77777777" w:rsidR="003361E2" w:rsidRDefault="003361E2">
      <w:pPr>
        <w:spacing w:after="0"/>
        <w:rPr>
          <w:rFonts w:ascii="Times New Roman" w:eastAsia="Times New Roman" w:hAnsi="Times New Roman" w:cs="Times New Roman"/>
        </w:rPr>
      </w:pPr>
    </w:p>
    <w:p w14:paraId="4679FE5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If we tell you, how do we know you will not throw us like trash and not reward us?</w:t>
      </w:r>
    </w:p>
    <w:p w14:paraId="511FEF08" w14:textId="77777777" w:rsidR="003361E2" w:rsidRDefault="003361E2">
      <w:pPr>
        <w:spacing w:after="0"/>
        <w:rPr>
          <w:rFonts w:ascii="Times New Roman" w:eastAsia="Times New Roman" w:hAnsi="Times New Roman" w:cs="Times New Roman"/>
        </w:rPr>
      </w:pPr>
    </w:p>
    <w:p w14:paraId="5121D7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I could just throw you in prison until you break and tell.</w:t>
      </w:r>
    </w:p>
    <w:p w14:paraId="1A440310" w14:textId="77777777" w:rsidR="003361E2" w:rsidRDefault="003361E2">
      <w:pPr>
        <w:spacing w:after="0"/>
        <w:rPr>
          <w:rFonts w:ascii="Times New Roman" w:eastAsia="Times New Roman" w:hAnsi="Times New Roman" w:cs="Times New Roman"/>
        </w:rPr>
      </w:pPr>
    </w:p>
    <w:p w14:paraId="3E3641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But do you have the luxury of waiting for that to happen?</w:t>
      </w:r>
    </w:p>
    <w:p w14:paraId="427C7ACF" w14:textId="77777777" w:rsidR="003361E2" w:rsidRDefault="003361E2">
      <w:pPr>
        <w:spacing w:after="0"/>
        <w:rPr>
          <w:rFonts w:ascii="Times New Roman" w:eastAsia="Times New Roman" w:hAnsi="Times New Roman" w:cs="Times New Roman"/>
        </w:rPr>
      </w:pPr>
    </w:p>
    <w:p w14:paraId="3C803B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No, no unfortunately I do not,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14:paraId="1E840BAF" w14:textId="77777777" w:rsidR="003361E2" w:rsidRDefault="003361E2">
      <w:pPr>
        <w:spacing w:after="0"/>
        <w:rPr>
          <w:rFonts w:ascii="Times New Roman" w:eastAsia="Times New Roman" w:hAnsi="Times New Roman" w:cs="Times New Roman"/>
        </w:rPr>
      </w:pPr>
    </w:p>
    <w:p w14:paraId="4AC0FFF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yes,</w:t>
      </w:r>
    </w:p>
    <w:p w14:paraId="69291DF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Excellent! Now choose who must stay behind. (The player can choose any character except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w:t>
      </w:r>
    </w:p>
    <w:p w14:paraId="697082FF" w14:textId="77777777" w:rsidR="003361E2" w:rsidRDefault="003361E2">
      <w:pPr>
        <w:spacing w:after="0"/>
        <w:rPr>
          <w:rFonts w:ascii="Times New Roman" w:eastAsia="Times New Roman" w:hAnsi="Times New Roman" w:cs="Times New Roman"/>
        </w:rPr>
      </w:pPr>
    </w:p>
    <w:p w14:paraId="1C5E55C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no,</w:t>
      </w:r>
    </w:p>
    <w:p w14:paraId="6A0E08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Feel free to wait in the city until you change your mind.</w:t>
      </w:r>
    </w:p>
    <w:p w14:paraId="37678E27" w14:textId="77777777" w:rsidR="003361E2" w:rsidRDefault="003361E2">
      <w:pPr>
        <w:spacing w:after="0"/>
        <w:rPr>
          <w:rFonts w:ascii="Times New Roman" w:eastAsia="Times New Roman" w:hAnsi="Times New Roman" w:cs="Times New Roman"/>
        </w:rPr>
      </w:pPr>
    </w:p>
    <w:p w14:paraId="1AC54E9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(Once the player has agreed)</w:t>
      </w:r>
    </w:p>
    <w:p w14:paraId="1E653B05" w14:textId="77777777" w:rsidR="003361E2" w:rsidRDefault="003361E2">
      <w:pPr>
        <w:spacing w:after="0"/>
        <w:rPr>
          <w:rFonts w:ascii="Times New Roman" w:eastAsia="Times New Roman" w:hAnsi="Times New Roman" w:cs="Times New Roman"/>
        </w:rPr>
      </w:pPr>
    </w:p>
    <w:p w14:paraId="2C95F6D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Tomorrow early dawn we will begin our attack. I will provide a fast skimmer with which you can break away from the main group and speedily do what you must. In the meantime, explore the city and replenish your supplies.</w:t>
      </w:r>
    </w:p>
    <w:p w14:paraId="102AC57C" w14:textId="77777777" w:rsidR="003361E2" w:rsidRDefault="003361E2">
      <w:pPr>
        <w:spacing w:after="0"/>
        <w:rPr>
          <w:rFonts w:ascii="Times New Roman" w:eastAsia="Times New Roman" w:hAnsi="Times New Roman" w:cs="Times New Roman"/>
        </w:rPr>
      </w:pPr>
    </w:p>
    <w:p w14:paraId="53E6EEC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Thank </w:t>
      </w:r>
      <w:proofErr w:type="gramStart"/>
      <w:r>
        <w:rPr>
          <w:rFonts w:ascii="Times New Roman" w:eastAsia="Times New Roman" w:hAnsi="Times New Roman" w:cs="Times New Roman"/>
          <w:color w:val="000000"/>
        </w:rPr>
        <w:t>you my Lord</w:t>
      </w:r>
      <w:proofErr w:type="gramEnd"/>
      <w:r>
        <w:rPr>
          <w:rFonts w:ascii="Times New Roman" w:eastAsia="Times New Roman" w:hAnsi="Times New Roman" w:cs="Times New Roman"/>
          <w:color w:val="000000"/>
        </w:rPr>
        <w:t xml:space="preserve">. You will recognize this as the turning point of the war against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w:t>
      </w:r>
    </w:p>
    <w:p w14:paraId="5D64169F" w14:textId="77777777" w:rsidR="003361E2" w:rsidRDefault="003361E2">
      <w:pPr>
        <w:spacing w:after="0"/>
        <w:rPr>
          <w:rFonts w:ascii="Times New Roman" w:eastAsia="Times New Roman" w:hAnsi="Times New Roman" w:cs="Times New Roman"/>
        </w:rPr>
      </w:pPr>
    </w:p>
    <w:p w14:paraId="63C4BE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Things are desperate indeed when I have no choice but to put such faith in strangers.</w:t>
      </w:r>
    </w:p>
    <w:p w14:paraId="0DBB24CE" w14:textId="77777777" w:rsidR="003361E2" w:rsidRDefault="003361E2">
      <w:pPr>
        <w:spacing w:after="0"/>
        <w:rPr>
          <w:rFonts w:ascii="Times New Roman" w:eastAsia="Times New Roman" w:hAnsi="Times New Roman" w:cs="Times New Roman"/>
        </w:rPr>
      </w:pPr>
    </w:p>
    <w:p w14:paraId="5F7FBBE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Your faith will not be misplaced. </w:t>
      </w:r>
    </w:p>
    <w:p w14:paraId="4257F77D" w14:textId="77777777" w:rsidR="003361E2" w:rsidRDefault="00000000">
      <w:pPr>
        <w:pStyle w:val="Heading2"/>
      </w:pPr>
      <w:bookmarkStart w:id="404" w:name="_rk6lj01zl10h" w:colFirst="0" w:colLast="0"/>
      <w:bookmarkStart w:id="405" w:name="_Toc189930227"/>
      <w:bookmarkEnd w:id="404"/>
      <w:proofErr w:type="spellStart"/>
      <w:r>
        <w:t>Kohlingen</w:t>
      </w:r>
      <w:proofErr w:type="spellEnd"/>
      <w:r>
        <w:t xml:space="preserve"> </w:t>
      </w:r>
      <w:proofErr w:type="spellStart"/>
      <w:r>
        <w:t>Npcs</w:t>
      </w:r>
      <w:bookmarkEnd w:id="405"/>
      <w:proofErr w:type="spellEnd"/>
    </w:p>
    <w:p w14:paraId="43BE52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Merchant: Before the war business was booming, but now I hardly get any business. The prices for everything keep going up. Maybe I should start working on a farm as a laborer. </w:t>
      </w:r>
    </w:p>
    <w:p w14:paraId="7764358E" w14:textId="77777777" w:rsidR="003361E2" w:rsidRDefault="003361E2">
      <w:pPr>
        <w:spacing w:after="0"/>
        <w:rPr>
          <w:rFonts w:ascii="Times New Roman" w:eastAsia="Times New Roman" w:hAnsi="Times New Roman" w:cs="Times New Roman"/>
        </w:rPr>
      </w:pPr>
    </w:p>
    <w:p w14:paraId="5A67904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Guard: It’s just a matter of time for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troops to make landfall and place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under siege. They’re just biding their time until we’re weak enough.</w:t>
      </w:r>
    </w:p>
    <w:p w14:paraId="5216F232" w14:textId="77777777" w:rsidR="003361E2" w:rsidRDefault="003361E2">
      <w:pPr>
        <w:spacing w:after="0"/>
        <w:rPr>
          <w:rFonts w:ascii="Times New Roman" w:eastAsia="Times New Roman" w:hAnsi="Times New Roman" w:cs="Times New Roman"/>
        </w:rPr>
      </w:pPr>
    </w:p>
    <w:p w14:paraId="5556526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Prostitute: Business is good now. The soldiers are so depressed so they seek my services constantly. </w:t>
      </w:r>
    </w:p>
    <w:p w14:paraId="6BA475B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Child: I’m so hungry I could eat this cat. It’s been weeks since I had meat. (Cat is hanging from a tree branch.)</w:t>
      </w:r>
    </w:p>
    <w:p w14:paraId="1F44B2B7" w14:textId="77777777" w:rsidR="003361E2" w:rsidRDefault="003361E2">
      <w:pPr>
        <w:spacing w:after="0"/>
        <w:rPr>
          <w:rFonts w:ascii="Times New Roman" w:eastAsia="Times New Roman" w:hAnsi="Times New Roman" w:cs="Times New Roman"/>
        </w:rPr>
      </w:pPr>
    </w:p>
    <w:p w14:paraId="2988EA0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Angry Elderly Housewife: I catch you one more time by the brothels you might wake up emasculated!</w:t>
      </w:r>
    </w:p>
    <w:p w14:paraId="0486D654" w14:textId="77777777" w:rsidR="003361E2" w:rsidRDefault="003361E2">
      <w:pPr>
        <w:spacing w:after="0"/>
        <w:rPr>
          <w:rFonts w:ascii="Times New Roman" w:eastAsia="Times New Roman" w:hAnsi="Times New Roman" w:cs="Times New Roman"/>
        </w:rPr>
      </w:pPr>
    </w:p>
    <w:p w14:paraId="43D9087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Old Scolded Man: It was only one time and now I have to pay for it the rest of my life. Sometimes in the middle of the night I wake up in a cold sweat and check my testicles. I keep a lock on the knife drawer.</w:t>
      </w:r>
    </w:p>
    <w:p w14:paraId="7825AC2B" w14:textId="77777777" w:rsidR="003361E2" w:rsidRDefault="00000000">
      <w:pPr>
        <w:pStyle w:val="Heading2"/>
      </w:pPr>
      <w:bookmarkStart w:id="406" w:name="_2xrpq8hi348m" w:colFirst="0" w:colLast="0"/>
      <w:bookmarkStart w:id="407" w:name="_Toc189930228"/>
      <w:bookmarkEnd w:id="406"/>
      <w:r>
        <w:t>Side Quest Girl by the well Cont’d</w:t>
      </w:r>
      <w:bookmarkEnd w:id="407"/>
    </w:p>
    <w:p w14:paraId="584AD4A5" w14:textId="77777777" w:rsidR="003361E2" w:rsidRDefault="003361E2">
      <w:pPr>
        <w:spacing w:after="0"/>
        <w:rPr>
          <w:rFonts w:ascii="Times New Roman" w:eastAsia="Times New Roman" w:hAnsi="Times New Roman" w:cs="Times New Roman"/>
        </w:rPr>
      </w:pPr>
    </w:p>
    <w:p w14:paraId="49CCB4D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If the player chose to lie to the girl sitting by the well you find her working as a prostitute near the city’s gate in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w:t>
      </w:r>
    </w:p>
    <w:p w14:paraId="4D42F326" w14:textId="77777777" w:rsidR="003361E2" w:rsidRDefault="003361E2">
      <w:pPr>
        <w:spacing w:after="0"/>
        <w:rPr>
          <w:rFonts w:ascii="Times New Roman" w:eastAsia="Times New Roman" w:hAnsi="Times New Roman" w:cs="Times New Roman"/>
        </w:rPr>
      </w:pPr>
    </w:p>
    <w:p w14:paraId="1C76DE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Do you remember me? You lied to me and I left our camp to find out the truth. These people took advantage of me and I became a prostitute.</w:t>
      </w:r>
    </w:p>
    <w:p w14:paraId="1742012F" w14:textId="77777777" w:rsidR="003361E2" w:rsidRDefault="003361E2">
      <w:pPr>
        <w:spacing w:after="0"/>
        <w:rPr>
          <w:rFonts w:ascii="Times New Roman" w:eastAsia="Times New Roman" w:hAnsi="Times New Roman" w:cs="Times New Roman"/>
        </w:rPr>
      </w:pPr>
    </w:p>
    <w:p w14:paraId="5A341C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Why do you degrade yourself so girl?</w:t>
      </w:r>
    </w:p>
    <w:p w14:paraId="1C28C0DD" w14:textId="77777777" w:rsidR="003361E2" w:rsidRDefault="003361E2">
      <w:pPr>
        <w:spacing w:after="0"/>
        <w:rPr>
          <w:rFonts w:ascii="Times New Roman" w:eastAsia="Times New Roman" w:hAnsi="Times New Roman" w:cs="Times New Roman"/>
        </w:rPr>
      </w:pPr>
    </w:p>
    <w:p w14:paraId="627B96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xml:space="preserve">: What choice do I have? With no money and no means of survival I chose the only thing that could put food on my table. Plus, once they found out that I was from the </w:t>
      </w:r>
      <w:proofErr w:type="spellStart"/>
      <w:r>
        <w:rPr>
          <w:rFonts w:ascii="Times New Roman" w:eastAsia="Times New Roman" w:hAnsi="Times New Roman" w:cs="Times New Roman"/>
          <w:color w:val="000000"/>
        </w:rPr>
        <w:t>Heremus</w:t>
      </w:r>
      <w:proofErr w:type="spellEnd"/>
      <w:r>
        <w:rPr>
          <w:rFonts w:ascii="Times New Roman" w:eastAsia="Times New Roman" w:hAnsi="Times New Roman" w:cs="Times New Roman"/>
          <w:color w:val="000000"/>
        </w:rPr>
        <w:t xml:space="preserve"> it increased my exotic allure. I’m able to charge double that of other girls. Would you like to be my client as well?</w:t>
      </w:r>
    </w:p>
    <w:p w14:paraId="3A516EFA" w14:textId="77777777" w:rsidR="003361E2" w:rsidRDefault="003361E2">
      <w:pPr>
        <w:spacing w:after="0"/>
        <w:rPr>
          <w:rFonts w:ascii="Times New Roman" w:eastAsia="Times New Roman" w:hAnsi="Times New Roman" w:cs="Times New Roman"/>
        </w:rPr>
      </w:pPr>
    </w:p>
    <w:p w14:paraId="611B42C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yes,</w:t>
      </w:r>
    </w:p>
    <w:p w14:paraId="6DDD19CA" w14:textId="77777777" w:rsidR="003361E2" w:rsidRDefault="003361E2">
      <w:pPr>
        <w:spacing w:after="0"/>
        <w:rPr>
          <w:rFonts w:ascii="Times New Roman" w:eastAsia="Times New Roman" w:hAnsi="Times New Roman" w:cs="Times New Roman"/>
        </w:rPr>
      </w:pPr>
    </w:p>
    <w:p w14:paraId="56334A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Yes, I would like to be your client.</w:t>
      </w:r>
    </w:p>
    <w:p w14:paraId="08B45A70" w14:textId="77777777" w:rsidR="003361E2" w:rsidRDefault="003361E2">
      <w:pPr>
        <w:spacing w:after="0"/>
        <w:rPr>
          <w:rFonts w:ascii="Times New Roman" w:eastAsia="Times New Roman" w:hAnsi="Times New Roman" w:cs="Times New Roman"/>
        </w:rPr>
      </w:pPr>
    </w:p>
    <w:p w14:paraId="09FE1E5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Ceaser: Father! Are you crazy? What about mother?</w:t>
      </w:r>
    </w:p>
    <w:p w14:paraId="74DF4E37" w14:textId="77777777" w:rsidR="003361E2" w:rsidRDefault="003361E2">
      <w:pPr>
        <w:spacing w:after="0"/>
        <w:rPr>
          <w:rFonts w:ascii="Times New Roman" w:eastAsia="Times New Roman" w:hAnsi="Times New Roman" w:cs="Times New Roman"/>
        </w:rPr>
      </w:pPr>
    </w:p>
    <w:p w14:paraId="35C886E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you disappoint me Augustus, farewell.</w:t>
      </w:r>
    </w:p>
    <w:p w14:paraId="68ECD7C9" w14:textId="77777777" w:rsidR="003361E2" w:rsidRDefault="003361E2">
      <w:pPr>
        <w:spacing w:after="0"/>
        <w:rPr>
          <w:rFonts w:ascii="Times New Roman" w:eastAsia="Times New Roman" w:hAnsi="Times New Roman" w:cs="Times New Roman"/>
        </w:rPr>
      </w:pPr>
    </w:p>
    <w:p w14:paraId="611F21D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player says no,</w:t>
      </w:r>
    </w:p>
    <w:p w14:paraId="0263386A" w14:textId="77777777" w:rsidR="003361E2" w:rsidRDefault="003361E2">
      <w:pPr>
        <w:spacing w:after="0"/>
        <w:rPr>
          <w:rFonts w:ascii="Times New Roman" w:eastAsia="Times New Roman" w:hAnsi="Times New Roman" w:cs="Times New Roman"/>
        </w:rPr>
      </w:pPr>
    </w:p>
    <w:p w14:paraId="3377EA2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No, I would much rather bring you back to camp and show you the great things Corydon Deus is going to do through me with the magic that now lives inside of me.</w:t>
      </w:r>
    </w:p>
    <w:p w14:paraId="1A5F14D2" w14:textId="77777777" w:rsidR="003361E2" w:rsidRDefault="003361E2">
      <w:pPr>
        <w:spacing w:after="0"/>
        <w:rPr>
          <w:rFonts w:ascii="Times New Roman" w:eastAsia="Times New Roman" w:hAnsi="Times New Roman" w:cs="Times New Roman"/>
        </w:rPr>
      </w:pPr>
    </w:p>
    <w:p w14:paraId="4CAE725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holds a fireball in his hand.</w:t>
      </w:r>
    </w:p>
    <w:p w14:paraId="5B643F7A" w14:textId="77777777" w:rsidR="003361E2" w:rsidRDefault="003361E2">
      <w:pPr>
        <w:spacing w:after="0"/>
        <w:rPr>
          <w:rFonts w:ascii="Times New Roman" w:eastAsia="Times New Roman" w:hAnsi="Times New Roman" w:cs="Times New Roman"/>
        </w:rPr>
      </w:pPr>
    </w:p>
    <w:p w14:paraId="2FE412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202124"/>
          <w:highlight w:val="white"/>
        </w:rPr>
        <w:t>Sapphira</w:t>
      </w:r>
      <w:r>
        <w:rPr>
          <w:rFonts w:ascii="Times New Roman" w:eastAsia="Times New Roman" w:hAnsi="Times New Roman" w:cs="Times New Roman"/>
          <w:color w:val="000000"/>
        </w:rPr>
        <w:t>: I’m impressed Augustus. I will return back to the camp. Here take this as a reward. Player receives an accessory.</w:t>
      </w:r>
    </w:p>
    <w:p w14:paraId="5B953152" w14:textId="77777777" w:rsidR="003361E2" w:rsidRDefault="00000000">
      <w:pPr>
        <w:pStyle w:val="Heading1"/>
      </w:pPr>
      <w:bookmarkStart w:id="408" w:name="_4a5uaw7zrg9k" w:colFirst="0" w:colLast="0"/>
      <w:bookmarkStart w:id="409" w:name="_Toc189930229"/>
      <w:bookmarkEnd w:id="408"/>
      <w:r>
        <w:lastRenderedPageBreak/>
        <w:t xml:space="preserve">Attack on The </w:t>
      </w:r>
      <w:proofErr w:type="spellStart"/>
      <w:r>
        <w:t>Tonsorem</w:t>
      </w:r>
      <w:proofErr w:type="spellEnd"/>
      <w:r>
        <w:t xml:space="preserve"> Navy</w:t>
      </w:r>
      <w:bookmarkEnd w:id="409"/>
    </w:p>
    <w:p w14:paraId="05920443" w14:textId="77777777" w:rsidR="003361E2" w:rsidRDefault="00000000">
      <w:pPr>
        <w:rPr>
          <w:rFonts w:ascii="Times New Roman" w:eastAsia="Times New Roman" w:hAnsi="Times New Roman" w:cs="Times New Roman"/>
        </w:rPr>
      </w:pPr>
      <w:r>
        <w:rPr>
          <w:rFonts w:ascii="Calibri" w:eastAsia="Calibri" w:hAnsi="Calibri" w:cs="Calibri"/>
          <w:color w:val="000000"/>
        </w:rPr>
        <w:t>(</w:t>
      </w: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addresses his troops from his ship into a microphone as they are gathered in front of him. The boat itself has a futuristic design. The ship has many turrets located on the surface and its deck is closed from the air. It looks almost like a giant, metallic, floating fortress with many curved surfaces.)</w:t>
      </w:r>
    </w:p>
    <w:p w14:paraId="4DBA404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this is the day we no longer go on the defense. We found a weakness in their Navem ship design. Today we will exploit that weakness in an attempt to use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against itself.</w:t>
      </w:r>
    </w:p>
    <w:p w14:paraId="7D40B7A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leaves port and begins launching depth charges into the water.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responds by shooting fast projectiles from the bottom of the sea which tear through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One projectile </w:t>
      </w:r>
      <w:proofErr w:type="gramStart"/>
      <w:r>
        <w:rPr>
          <w:rFonts w:ascii="Times New Roman" w:eastAsia="Times New Roman" w:hAnsi="Times New Roman" w:cs="Times New Roman"/>
          <w:color w:val="000000"/>
        </w:rPr>
        <w:t>rips</w:t>
      </w:r>
      <w:proofErr w:type="gramEnd"/>
      <w:r>
        <w:rPr>
          <w:rFonts w:ascii="Times New Roman" w:eastAsia="Times New Roman" w:hAnsi="Times New Roman" w:cs="Times New Roman"/>
          <w:color w:val="000000"/>
        </w:rPr>
        <w:t xml:space="preserve"> through the hull of the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Navy destroyer and it begins to sink. The ship's desperate sailors open hatches on the surface of the ship and begin pouring out. They jump to the depths below. Lifeboats are ejected from hatches in the lower side of the ship and they cling to those as well. </w:t>
      </w:r>
    </w:p>
    <w:p w14:paraId="36D1CB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Amidst the destruction Augustus and party bob and weave through the hulking masses avoiding both projectiles and ships alike as the chaos ensues around them. Caeser ducks as a </w:t>
      </w:r>
      <w:proofErr w:type="gramStart"/>
      <w:r>
        <w:rPr>
          <w:rFonts w:ascii="Times New Roman" w:eastAsia="Times New Roman" w:hAnsi="Times New Roman" w:cs="Times New Roman"/>
          <w:color w:val="000000"/>
        </w:rPr>
        <w:t>projectile jumps</w:t>
      </w:r>
      <w:proofErr w:type="gramEnd"/>
      <w:r>
        <w:rPr>
          <w:rFonts w:ascii="Times New Roman" w:eastAsia="Times New Roman" w:hAnsi="Times New Roman" w:cs="Times New Roman"/>
          <w:color w:val="000000"/>
        </w:rPr>
        <w:t xml:space="preserve"> from the water just beside the ship. Theresa grabs on tight to Caeser.)</w:t>
      </w:r>
    </w:p>
    <w:p w14:paraId="2986F3F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How much longer!</w:t>
      </w:r>
    </w:p>
    <w:p w14:paraId="394A2F4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In approximately 1000 m I will be inserted into the water and begin my descent. The ship must move in a zigzag pattern near my location to continue to avoid enemy fire.</w:t>
      </w:r>
    </w:p>
    <w:p w14:paraId="6E04D43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800 m and closing!</w:t>
      </w:r>
    </w:p>
    <w:p w14:paraId="4A4E33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I’m not quite sure if any treasure is worth this! What I wouldn’t give to just steal some purses.</w:t>
      </w:r>
    </w:p>
    <w:p w14:paraId="3528CF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Don’t be discouraged, Jester! I’m sure whatever is waiting for you there in the bottom of the ocean means you’ll never have to steal again!</w:t>
      </w:r>
    </w:p>
    <w:p w14:paraId="79AB35A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If I survive to never steal again!</w:t>
      </w:r>
    </w:p>
    <w:p w14:paraId="383667CA"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projectile grazes the side of the skimmer causing substantial damage to the hull.)</w:t>
      </w:r>
    </w:p>
    <w:p w14:paraId="1A3890A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going to sink! We’re going to sink!</w:t>
      </w:r>
    </w:p>
    <w:p w14:paraId="0712B343" w14:textId="77777777" w:rsidR="003361E2" w:rsidRDefault="003361E2">
      <w:pPr>
        <w:shd w:val="clear" w:color="auto" w:fill="FFFFFF"/>
        <w:spacing w:after="0"/>
        <w:rPr>
          <w:rFonts w:ascii="Times New Roman" w:eastAsia="Times New Roman" w:hAnsi="Times New Roman" w:cs="Times New Roman"/>
          <w:color w:val="222222"/>
        </w:rPr>
      </w:pPr>
    </w:p>
    <w:p w14:paraId="7373BB3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 don’t want to die here without having kids.</w:t>
      </w:r>
    </w:p>
    <w:p w14:paraId="39E26827" w14:textId="77777777" w:rsidR="003361E2" w:rsidRDefault="003361E2">
      <w:pPr>
        <w:shd w:val="clear" w:color="auto" w:fill="FFFFFF"/>
        <w:spacing w:after="0"/>
        <w:rPr>
          <w:rFonts w:ascii="Times New Roman" w:eastAsia="Times New Roman" w:hAnsi="Times New Roman" w:cs="Times New Roman"/>
          <w:color w:val="222222"/>
        </w:rPr>
      </w:pPr>
    </w:p>
    <w:p w14:paraId="3DC2701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Kids?</w:t>
      </w:r>
    </w:p>
    <w:p w14:paraId="67540178" w14:textId="77777777" w:rsidR="003361E2" w:rsidRDefault="003361E2">
      <w:pPr>
        <w:shd w:val="clear" w:color="auto" w:fill="FFFFFF"/>
        <w:spacing w:after="0"/>
        <w:rPr>
          <w:rFonts w:ascii="Times New Roman" w:eastAsia="Times New Roman" w:hAnsi="Times New Roman" w:cs="Times New Roman"/>
          <w:color w:val="222222"/>
        </w:rPr>
      </w:pPr>
    </w:p>
    <w:p w14:paraId="1CC938E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lastRenderedPageBreak/>
        <w:t xml:space="preserve">Augustus: Do not fret. Corydon Deus is with us! Ignis </w:t>
      </w:r>
      <w:proofErr w:type="spellStart"/>
      <w:r>
        <w:rPr>
          <w:rFonts w:ascii="Times New Roman" w:eastAsia="Times New Roman" w:hAnsi="Times New Roman" w:cs="Times New Roman"/>
          <w:color w:val="222222"/>
        </w:rPr>
        <w:t>Amnis</w:t>
      </w:r>
      <w:proofErr w:type="spellEnd"/>
      <w:r>
        <w:rPr>
          <w:rFonts w:ascii="Times New Roman" w:eastAsia="Times New Roman" w:hAnsi="Times New Roman" w:cs="Times New Roman"/>
          <w:color w:val="222222"/>
        </w:rPr>
        <w:t>!</w:t>
      </w:r>
    </w:p>
    <w:p w14:paraId="6E97D2DF" w14:textId="77777777" w:rsidR="003361E2" w:rsidRDefault="003361E2">
      <w:pPr>
        <w:shd w:val="clear" w:color="auto" w:fill="FFFFFF"/>
        <w:spacing w:after="0"/>
        <w:rPr>
          <w:rFonts w:ascii="Times New Roman" w:eastAsia="Times New Roman" w:hAnsi="Times New Roman" w:cs="Times New Roman"/>
          <w:color w:val="222222"/>
        </w:rPr>
      </w:pPr>
    </w:p>
    <w:p w14:paraId="5181AB9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jet of fire spews from Augustus’ hand causing the hull to meld shut which temporarily causes the leaking to stop.)</w:t>
      </w:r>
    </w:p>
    <w:p w14:paraId="76A1E147" w14:textId="77777777" w:rsidR="003361E2" w:rsidRDefault="003361E2">
      <w:pPr>
        <w:shd w:val="clear" w:color="auto" w:fill="FFFFFF"/>
        <w:spacing w:after="0"/>
        <w:rPr>
          <w:rFonts w:ascii="Times New Roman" w:eastAsia="Times New Roman" w:hAnsi="Times New Roman" w:cs="Times New Roman"/>
          <w:color w:val="222222"/>
        </w:rPr>
      </w:pPr>
    </w:p>
    <w:p w14:paraId="3B4C5DED"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not sinking! We’re not sinking!</w:t>
      </w:r>
    </w:p>
    <w:p w14:paraId="7BBC0DC2" w14:textId="77777777" w:rsidR="003361E2" w:rsidRDefault="003361E2">
      <w:pPr>
        <w:shd w:val="clear" w:color="auto" w:fill="FFFFFF"/>
        <w:spacing w:after="0"/>
        <w:rPr>
          <w:rFonts w:ascii="Times New Roman" w:eastAsia="Times New Roman" w:hAnsi="Times New Roman" w:cs="Times New Roman"/>
          <w:color w:val="222222"/>
        </w:rPr>
      </w:pPr>
    </w:p>
    <w:p w14:paraId="7868C24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We’re not going to sink; we’re not going to sink! My father did it again.</w:t>
      </w:r>
    </w:p>
    <w:p w14:paraId="65F35432" w14:textId="77777777" w:rsidR="003361E2" w:rsidRDefault="003361E2">
      <w:pPr>
        <w:shd w:val="clear" w:color="auto" w:fill="FFFFFF"/>
        <w:spacing w:after="0"/>
        <w:rPr>
          <w:rFonts w:ascii="Times New Roman" w:eastAsia="Times New Roman" w:hAnsi="Times New Roman" w:cs="Times New Roman"/>
          <w:color w:val="222222"/>
        </w:rPr>
      </w:pPr>
    </w:p>
    <w:p w14:paraId="42F1F9F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Do not give me the credit it was the power of Corydon Deus inside of me.</w:t>
      </w:r>
    </w:p>
    <w:p w14:paraId="580FB04E" w14:textId="77777777" w:rsidR="003361E2" w:rsidRDefault="003361E2">
      <w:pPr>
        <w:shd w:val="clear" w:color="auto" w:fill="FFFFFF"/>
        <w:spacing w:after="0"/>
        <w:rPr>
          <w:rFonts w:ascii="Times New Roman" w:eastAsia="Times New Roman" w:hAnsi="Times New Roman" w:cs="Times New Roman"/>
          <w:color w:val="222222"/>
        </w:rPr>
      </w:pPr>
    </w:p>
    <w:p w14:paraId="6CEB7AE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Theresa: If it’s a girl. I’ll name her Suzy; if it’s a boy, Jerome.</w:t>
      </w:r>
    </w:p>
    <w:p w14:paraId="20D7A0BA" w14:textId="77777777" w:rsidR="003361E2" w:rsidRDefault="003361E2">
      <w:pPr>
        <w:shd w:val="clear" w:color="auto" w:fill="FFFFFF"/>
        <w:spacing w:after="0"/>
        <w:rPr>
          <w:rFonts w:ascii="Times New Roman" w:eastAsia="Times New Roman" w:hAnsi="Times New Roman" w:cs="Times New Roman"/>
          <w:color w:val="222222"/>
        </w:rPr>
      </w:pPr>
    </w:p>
    <w:p w14:paraId="0B3DD61E"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Macy: I don’t think I want kids.</w:t>
      </w:r>
    </w:p>
    <w:p w14:paraId="5E4BE881" w14:textId="77777777" w:rsidR="003361E2" w:rsidRDefault="003361E2">
      <w:pPr>
        <w:shd w:val="clear" w:color="auto" w:fill="FFFFFF"/>
        <w:spacing w:after="0"/>
        <w:rPr>
          <w:rFonts w:ascii="Times New Roman" w:eastAsia="Times New Roman" w:hAnsi="Times New Roman" w:cs="Times New Roman"/>
          <w:color w:val="222222"/>
        </w:rPr>
      </w:pPr>
    </w:p>
    <w:p w14:paraId="2123922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Jester: Is this the time to discuss matters of the womb. We’re so close to death and you crazy women wish to discuss life.</w:t>
      </w:r>
    </w:p>
    <w:p w14:paraId="6CA9B9BA" w14:textId="77777777" w:rsidR="003361E2" w:rsidRDefault="003361E2">
      <w:pPr>
        <w:shd w:val="clear" w:color="auto" w:fill="FFFFFF"/>
        <w:spacing w:after="0"/>
        <w:rPr>
          <w:rFonts w:ascii="Times New Roman" w:eastAsia="Times New Roman" w:hAnsi="Times New Roman" w:cs="Times New Roman"/>
          <w:color w:val="222222"/>
        </w:rPr>
      </w:pPr>
    </w:p>
    <w:p w14:paraId="4647082F" w14:textId="77777777" w:rsidR="003361E2" w:rsidRDefault="00000000">
      <w:pPr>
        <w:shd w:val="clear" w:color="auto" w:fill="FFFFFF"/>
        <w:spacing w:after="0"/>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We have reached the destination. My sensors detect a large grouping of </w:t>
      </w:r>
    </w:p>
    <w:p w14:paraId="2E11D768"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Navem Ships below us.  </w:t>
      </w:r>
    </w:p>
    <w:p w14:paraId="7D816C92" w14:textId="77777777" w:rsidR="003361E2" w:rsidRDefault="003361E2">
      <w:pPr>
        <w:shd w:val="clear" w:color="auto" w:fill="FFFFFF"/>
        <w:spacing w:after="0"/>
        <w:rPr>
          <w:rFonts w:ascii="Times New Roman" w:eastAsia="Times New Roman" w:hAnsi="Times New Roman" w:cs="Times New Roman"/>
          <w:color w:val="222222"/>
        </w:rPr>
      </w:pPr>
    </w:p>
    <w:p w14:paraId="692F1B4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Augustus: Activate swim mode.</w:t>
      </w:r>
    </w:p>
    <w:p w14:paraId="4F36E8A2" w14:textId="77777777" w:rsidR="003361E2" w:rsidRDefault="003361E2">
      <w:pPr>
        <w:shd w:val="clear" w:color="auto" w:fill="FFFFFF"/>
        <w:spacing w:after="0"/>
        <w:rPr>
          <w:rFonts w:ascii="Times New Roman" w:eastAsia="Times New Roman" w:hAnsi="Times New Roman" w:cs="Times New Roman"/>
          <w:color w:val="222222"/>
        </w:rPr>
      </w:pPr>
    </w:p>
    <w:p w14:paraId="08876745"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(Augustus throws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off the ship as they continue to move in a zigzag pattern above. Fast moving projectiles skim past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as he reaches the fleet. A compartment opens and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drops an EMG grenade. The grenade goes off causing the hypostatic fields surrounding the ships to be disrupted. Two begin rising to the surface. Once the Navem Ships rise to the surface the captain makes a sudden decision.)</w:t>
      </w:r>
    </w:p>
    <w:p w14:paraId="4D91826E" w14:textId="77777777" w:rsidR="003361E2" w:rsidRDefault="003361E2">
      <w:pPr>
        <w:shd w:val="clear" w:color="auto" w:fill="FFFFFF"/>
        <w:spacing w:after="0"/>
        <w:rPr>
          <w:rFonts w:ascii="Times New Roman" w:eastAsia="Times New Roman" w:hAnsi="Times New Roman" w:cs="Times New Roman"/>
          <w:color w:val="222222"/>
        </w:rPr>
      </w:pPr>
    </w:p>
    <w:p w14:paraId="624590E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Captain: We’re going to take both.</w:t>
      </w:r>
    </w:p>
    <w:p w14:paraId="21D59B35" w14:textId="77777777" w:rsidR="003361E2" w:rsidRDefault="003361E2">
      <w:pPr>
        <w:shd w:val="clear" w:color="auto" w:fill="FFFFFF"/>
        <w:spacing w:after="0"/>
        <w:rPr>
          <w:rFonts w:ascii="Times New Roman" w:eastAsia="Times New Roman" w:hAnsi="Times New Roman" w:cs="Times New Roman"/>
          <w:color w:val="222222"/>
        </w:rPr>
      </w:pPr>
    </w:p>
    <w:p w14:paraId="1AB00232"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bursts from the depths of the ocean onto the deck of the skimmer.)</w:t>
      </w:r>
    </w:p>
    <w:p w14:paraId="6D50E5A5" w14:textId="77777777" w:rsidR="003361E2" w:rsidRDefault="003361E2">
      <w:pPr>
        <w:shd w:val="clear" w:color="auto" w:fill="FFFFFF"/>
        <w:spacing w:after="0"/>
        <w:rPr>
          <w:rFonts w:ascii="Times New Roman" w:eastAsia="Times New Roman" w:hAnsi="Times New Roman" w:cs="Times New Roman"/>
          <w:color w:val="222222"/>
        </w:rPr>
      </w:pPr>
    </w:p>
    <w:p w14:paraId="5386CE98"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We have approximately 20 minutes before their hypostatic fields regenerate and they’re able to re-submerge.</w:t>
      </w:r>
    </w:p>
    <w:p w14:paraId="75B08D89" w14:textId="77777777" w:rsidR="003361E2" w:rsidRDefault="003361E2">
      <w:pPr>
        <w:shd w:val="clear" w:color="auto" w:fill="FFFFFF"/>
        <w:spacing w:after="0"/>
        <w:rPr>
          <w:rFonts w:ascii="Times New Roman" w:eastAsia="Times New Roman" w:hAnsi="Times New Roman" w:cs="Times New Roman"/>
          <w:color w:val="222222"/>
        </w:rPr>
      </w:pPr>
    </w:p>
    <w:p w14:paraId="1132A554"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We’ll split up into two groups. Augustus, your group will take one ship and my men and I will go after the other. Helmsman, make a course for the closest ship.</w:t>
      </w:r>
    </w:p>
    <w:p w14:paraId="5EFD3200" w14:textId="77777777" w:rsidR="003361E2" w:rsidRDefault="003361E2">
      <w:pPr>
        <w:shd w:val="clear" w:color="auto" w:fill="FFFFFF"/>
        <w:spacing w:after="0"/>
        <w:rPr>
          <w:rFonts w:ascii="Times New Roman" w:eastAsia="Times New Roman" w:hAnsi="Times New Roman" w:cs="Times New Roman"/>
          <w:color w:val="222222"/>
        </w:rPr>
      </w:pPr>
    </w:p>
    <w:p w14:paraId="32740377"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 xml:space="preserve">(The skimmer reaches the deck of the </w:t>
      </w: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Navem Ship. The party jumps onto the deck and is followed by the captain and one of his crew. The surface hatch is closed.)</w:t>
      </w:r>
    </w:p>
    <w:p w14:paraId="27B5C16D" w14:textId="77777777" w:rsidR="003361E2" w:rsidRDefault="003361E2">
      <w:pPr>
        <w:shd w:val="clear" w:color="auto" w:fill="FFFFFF"/>
        <w:spacing w:after="0"/>
        <w:rPr>
          <w:rFonts w:ascii="Times New Roman" w:eastAsia="Times New Roman" w:hAnsi="Times New Roman" w:cs="Times New Roman"/>
        </w:rPr>
      </w:pPr>
    </w:p>
    <w:p w14:paraId="02CA3A3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I figured this would be a problem. Let’s open her up.</w:t>
      </w:r>
    </w:p>
    <w:p w14:paraId="2328B5CA" w14:textId="77777777" w:rsidR="003361E2" w:rsidRDefault="003361E2">
      <w:pPr>
        <w:shd w:val="clear" w:color="auto" w:fill="FFFFFF"/>
        <w:spacing w:after="0"/>
        <w:rPr>
          <w:rFonts w:ascii="Times New Roman" w:eastAsia="Times New Roman" w:hAnsi="Times New Roman" w:cs="Times New Roman"/>
          <w:color w:val="222222"/>
        </w:rPr>
      </w:pPr>
    </w:p>
    <w:p w14:paraId="6BD2BD6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sailor pulls out a laser drill which begins to melt the surface hatch around its opening. The top hatch falls in after they’re done melting.)</w:t>
      </w:r>
    </w:p>
    <w:p w14:paraId="0EB82F86" w14:textId="77777777" w:rsidR="003361E2" w:rsidRDefault="003361E2">
      <w:pPr>
        <w:shd w:val="clear" w:color="auto" w:fill="FFFFFF"/>
        <w:spacing w:after="0"/>
        <w:rPr>
          <w:rFonts w:ascii="Times New Roman" w:eastAsia="Times New Roman" w:hAnsi="Times New Roman" w:cs="Times New Roman"/>
          <w:color w:val="222222"/>
        </w:rPr>
      </w:pPr>
    </w:p>
    <w:p w14:paraId="4B03CFC4"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Good luck mates! See you back at the Castle hopefully safe and sound.</w:t>
      </w:r>
    </w:p>
    <w:p w14:paraId="6C4672DC" w14:textId="77777777" w:rsidR="003361E2" w:rsidRDefault="003361E2">
      <w:pPr>
        <w:shd w:val="clear" w:color="auto" w:fill="FFFFFF"/>
        <w:spacing w:after="0"/>
        <w:rPr>
          <w:rFonts w:ascii="Times New Roman" w:eastAsia="Times New Roman" w:hAnsi="Times New Roman" w:cs="Times New Roman"/>
          <w:color w:val="222222"/>
        </w:rPr>
      </w:pPr>
    </w:p>
    <w:p w14:paraId="65B147E6"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party rushes onto the ship. The party will have to fight a series of battles as they make their way deeper into the ship. The captain has left the laser drill. The party is forced to melt the door leading into the captain’s helm.)</w:t>
      </w:r>
    </w:p>
    <w:p w14:paraId="5D2024A2" w14:textId="77777777" w:rsidR="003361E2" w:rsidRDefault="003361E2">
      <w:pPr>
        <w:shd w:val="clear" w:color="auto" w:fill="FFFFFF"/>
        <w:spacing w:after="0"/>
        <w:rPr>
          <w:rFonts w:ascii="Times New Roman" w:eastAsia="Times New Roman" w:hAnsi="Times New Roman" w:cs="Times New Roman"/>
        </w:rPr>
      </w:pPr>
    </w:p>
    <w:p w14:paraId="352A5223"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Captain: You think you can have this bloody ship!? I’ll fight to the death before I let you take my darling.</w:t>
      </w:r>
    </w:p>
    <w:p w14:paraId="339DE926" w14:textId="77777777" w:rsidR="003361E2" w:rsidRDefault="003361E2">
      <w:pPr>
        <w:shd w:val="clear" w:color="auto" w:fill="FFFFFF"/>
        <w:spacing w:after="0"/>
        <w:rPr>
          <w:rFonts w:ascii="Times New Roman" w:eastAsia="Times New Roman" w:hAnsi="Times New Roman" w:cs="Times New Roman"/>
          <w:color w:val="222222"/>
        </w:rPr>
      </w:pPr>
    </w:p>
    <w:p w14:paraId="4C0627E0"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(A boss battle ensues. The captain is flanked by two other crewmen who also engage in the battle. The captain is an accomplished swordsman. His crewmen carry small pistols.)</w:t>
      </w:r>
    </w:p>
    <w:p w14:paraId="2334AABF" w14:textId="77777777" w:rsidR="003361E2" w:rsidRDefault="003361E2">
      <w:pPr>
        <w:shd w:val="clear" w:color="auto" w:fill="FFFFFF"/>
        <w:spacing w:after="0"/>
        <w:rPr>
          <w:rFonts w:ascii="Times New Roman" w:eastAsia="Times New Roman" w:hAnsi="Times New Roman" w:cs="Times New Roman"/>
        </w:rPr>
      </w:pPr>
    </w:p>
    <w:p w14:paraId="36872A3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player defeats the captain,</w:t>
      </w:r>
    </w:p>
    <w:p w14:paraId="7A6B6F19" w14:textId="77777777" w:rsidR="003361E2" w:rsidRDefault="003361E2">
      <w:pPr>
        <w:shd w:val="clear" w:color="auto" w:fill="FFFFFF"/>
        <w:spacing w:after="0"/>
        <w:rPr>
          <w:rFonts w:ascii="Times New Roman" w:eastAsia="Times New Roman" w:hAnsi="Times New Roman" w:cs="Times New Roman"/>
          <w:color w:val="222222"/>
        </w:rPr>
      </w:pPr>
    </w:p>
    <w:p w14:paraId="0691FA3C"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Capt.: You thought you could have my ship huh? Ugh</w:t>
      </w:r>
      <w:proofErr w:type="gramStart"/>
      <w:r>
        <w:rPr>
          <w:rFonts w:ascii="Times New Roman" w:eastAsia="Times New Roman" w:hAnsi="Times New Roman" w:cs="Times New Roman"/>
          <w:color w:val="222222"/>
        </w:rPr>
        <w:t>…..</w:t>
      </w:r>
      <w:proofErr w:type="gramEnd"/>
      <w:r>
        <w:rPr>
          <w:rFonts w:ascii="Times New Roman" w:eastAsia="Times New Roman" w:hAnsi="Times New Roman" w:cs="Times New Roman"/>
          <w:color w:val="222222"/>
        </w:rPr>
        <w:t xml:space="preserve"> Self-destruct </w:t>
      </w:r>
      <w:proofErr w:type="gramStart"/>
      <w:r>
        <w:rPr>
          <w:rFonts w:ascii="Times New Roman" w:eastAsia="Times New Roman" w:hAnsi="Times New Roman" w:cs="Times New Roman"/>
          <w:color w:val="222222"/>
        </w:rPr>
        <w:t>activate</w:t>
      </w:r>
      <w:proofErr w:type="gramEnd"/>
      <w:r>
        <w:rPr>
          <w:rFonts w:ascii="Times New Roman" w:eastAsia="Times New Roman" w:hAnsi="Times New Roman" w:cs="Times New Roman"/>
          <w:color w:val="222222"/>
        </w:rPr>
        <w:t>! (He dies.)</w:t>
      </w:r>
    </w:p>
    <w:p w14:paraId="293995DB" w14:textId="77777777" w:rsidR="003361E2" w:rsidRDefault="003361E2">
      <w:pPr>
        <w:shd w:val="clear" w:color="auto" w:fill="FFFFFF"/>
        <w:spacing w:after="0"/>
        <w:rPr>
          <w:rFonts w:ascii="Times New Roman" w:eastAsia="Times New Roman" w:hAnsi="Times New Roman" w:cs="Times New Roman"/>
          <w:color w:val="222222"/>
        </w:rPr>
      </w:pPr>
    </w:p>
    <w:p w14:paraId="2136C60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system: Self-destruct activated.</w:t>
      </w:r>
    </w:p>
    <w:p w14:paraId="4D57E1B8" w14:textId="77777777" w:rsidR="003361E2" w:rsidRDefault="003361E2">
      <w:pPr>
        <w:shd w:val="clear" w:color="auto" w:fill="FFFFFF"/>
        <w:spacing w:after="0"/>
        <w:rPr>
          <w:rFonts w:ascii="Times New Roman" w:eastAsia="Times New Roman" w:hAnsi="Times New Roman" w:cs="Times New Roman"/>
          <w:color w:val="222222"/>
        </w:rPr>
      </w:pPr>
    </w:p>
    <w:p w14:paraId="3F7B2E41"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Augustus: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Can you do something about this?</w:t>
      </w:r>
    </w:p>
    <w:p w14:paraId="73AA485B"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I will attempt to hack the system and deactivate the self-destruct sequence.</w:t>
      </w:r>
    </w:p>
    <w:p w14:paraId="66A6B59B" w14:textId="77777777" w:rsidR="003361E2" w:rsidRDefault="003361E2">
      <w:pPr>
        <w:shd w:val="clear" w:color="auto" w:fill="FFFFFF"/>
        <w:spacing w:after="0"/>
        <w:rPr>
          <w:rFonts w:ascii="Times New Roman" w:eastAsia="Times New Roman" w:hAnsi="Times New Roman" w:cs="Times New Roman"/>
          <w:color w:val="222222"/>
        </w:rPr>
      </w:pPr>
    </w:p>
    <w:p w14:paraId="2491E08A" w14:textId="77777777" w:rsidR="003361E2" w:rsidRDefault="00000000">
      <w:pPr>
        <w:shd w:val="clear" w:color="auto" w:fill="FFFFFF"/>
        <w:spacing w:after="0"/>
        <w:rPr>
          <w:rFonts w:ascii="Times New Roman" w:eastAsia="Times New Roman" w:hAnsi="Times New Roman" w:cs="Times New Roman"/>
          <w:color w:val="222222"/>
        </w:rPr>
      </w:pPr>
      <w:r>
        <w:rPr>
          <w:rFonts w:ascii="Times New Roman" w:eastAsia="Times New Roman" w:hAnsi="Times New Roman" w:cs="Times New Roman"/>
          <w:color w:val="222222"/>
        </w:rPr>
        <w:t>(The player will now engage in a mini game. This minigame will be a 2D side scrolling shooter. The player will have three attempts to shoot their way to the end and destroy a 3d ball which represents the computer.)</w:t>
      </w:r>
    </w:p>
    <w:p w14:paraId="0B5FD0D3" w14:textId="77777777" w:rsidR="003361E2" w:rsidRDefault="003361E2">
      <w:pPr>
        <w:shd w:val="clear" w:color="auto" w:fill="FFFFFF"/>
        <w:spacing w:after="0"/>
        <w:rPr>
          <w:rFonts w:ascii="Times New Roman" w:eastAsia="Times New Roman" w:hAnsi="Times New Roman" w:cs="Times New Roman"/>
        </w:rPr>
      </w:pPr>
    </w:p>
    <w:p w14:paraId="75DAD516"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After hacking,</w:t>
      </w:r>
    </w:p>
    <w:p w14:paraId="672DB429" w14:textId="77777777" w:rsidR="003361E2" w:rsidRDefault="003361E2">
      <w:pPr>
        <w:shd w:val="clear" w:color="auto" w:fill="FFFFFF"/>
        <w:spacing w:after="0"/>
        <w:rPr>
          <w:rFonts w:ascii="Times New Roman" w:eastAsia="Times New Roman" w:hAnsi="Times New Roman" w:cs="Times New Roman"/>
          <w:color w:val="222222"/>
        </w:rPr>
      </w:pPr>
    </w:p>
    <w:p w14:paraId="5F657CCF"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Computer: Self-destruct sequence deactivated; resuming normal operations.</w:t>
      </w:r>
    </w:p>
    <w:p w14:paraId="5371EAF6" w14:textId="77777777" w:rsidR="003361E2" w:rsidRDefault="003361E2">
      <w:pPr>
        <w:shd w:val="clear" w:color="auto" w:fill="FFFFFF"/>
        <w:spacing w:after="0"/>
        <w:rPr>
          <w:rFonts w:ascii="Times New Roman" w:eastAsia="Times New Roman" w:hAnsi="Times New Roman" w:cs="Times New Roman"/>
          <w:color w:val="222222"/>
        </w:rPr>
      </w:pPr>
    </w:p>
    <w:p w14:paraId="544FD06F"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You owe me what humans refer to as a party. I just made what humans refer to as a joke. </w:t>
      </w:r>
      <w:proofErr w:type="gramStart"/>
      <w:r>
        <w:rPr>
          <w:rFonts w:ascii="Times New Roman" w:eastAsia="Times New Roman" w:hAnsi="Times New Roman" w:cs="Times New Roman"/>
          <w:color w:val="222222"/>
        </w:rPr>
        <w:t>Ha!…</w:t>
      </w:r>
      <w:proofErr w:type="gramEnd"/>
      <w:r>
        <w:rPr>
          <w:rFonts w:ascii="Times New Roman" w:eastAsia="Times New Roman" w:hAnsi="Times New Roman" w:cs="Times New Roman"/>
          <w:color w:val="222222"/>
        </w:rPr>
        <w:t>…… Ha!</w:t>
      </w:r>
    </w:p>
    <w:p w14:paraId="14FC0FD6" w14:textId="77777777" w:rsidR="003361E2" w:rsidRDefault="003361E2">
      <w:pPr>
        <w:shd w:val="clear" w:color="auto" w:fill="FFFFFF"/>
        <w:spacing w:after="0"/>
        <w:rPr>
          <w:rFonts w:ascii="Times New Roman" w:eastAsia="Times New Roman" w:hAnsi="Times New Roman" w:cs="Times New Roman"/>
          <w:color w:val="222222"/>
        </w:rPr>
      </w:pPr>
    </w:p>
    <w:p w14:paraId="24F8529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Jester: </w:t>
      </w:r>
      <w:proofErr w:type="gramStart"/>
      <w:r>
        <w:rPr>
          <w:rFonts w:ascii="Times New Roman" w:eastAsia="Times New Roman" w:hAnsi="Times New Roman" w:cs="Times New Roman"/>
          <w:color w:val="222222"/>
        </w:rPr>
        <w:t>Oh</w:t>
      </w:r>
      <w:proofErr w:type="gramEnd"/>
      <w:r>
        <w:rPr>
          <w:rFonts w:ascii="Times New Roman" w:eastAsia="Times New Roman" w:hAnsi="Times New Roman" w:cs="Times New Roman"/>
          <w:color w:val="222222"/>
        </w:rPr>
        <w:t xml:space="preserve"> robot humor. Never was a fan of robot humor.</w:t>
      </w:r>
    </w:p>
    <w:p w14:paraId="6585607E" w14:textId="77777777" w:rsidR="003361E2" w:rsidRDefault="003361E2">
      <w:pPr>
        <w:shd w:val="clear" w:color="auto" w:fill="FFFFFF"/>
        <w:spacing w:after="0"/>
        <w:rPr>
          <w:rFonts w:ascii="Times New Roman" w:eastAsia="Times New Roman" w:hAnsi="Times New Roman" w:cs="Times New Roman"/>
          <w:color w:val="222222"/>
        </w:rPr>
      </w:pPr>
    </w:p>
    <w:p w14:paraId="48D3A25B"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Augustus: </w:t>
      </w: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you did it! You can have whatever you want just name it.</w:t>
      </w:r>
    </w:p>
    <w:p w14:paraId="7A085C10" w14:textId="77777777" w:rsidR="003361E2" w:rsidRDefault="003361E2">
      <w:pPr>
        <w:shd w:val="clear" w:color="auto" w:fill="FFFFFF"/>
        <w:spacing w:after="0"/>
        <w:rPr>
          <w:rFonts w:ascii="Times New Roman" w:eastAsia="Times New Roman" w:hAnsi="Times New Roman" w:cs="Times New Roman"/>
          <w:color w:val="222222"/>
        </w:rPr>
      </w:pPr>
    </w:p>
    <w:p w14:paraId="2DC0DE4E"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I will continue to follow directives one and two. My parameters allow me to do nothing more.</w:t>
      </w:r>
    </w:p>
    <w:p w14:paraId="5B1D1FFD" w14:textId="77777777" w:rsidR="003361E2" w:rsidRDefault="003361E2">
      <w:pPr>
        <w:shd w:val="clear" w:color="auto" w:fill="FFFFFF"/>
        <w:spacing w:after="0"/>
        <w:rPr>
          <w:rFonts w:ascii="Times New Roman" w:eastAsia="Times New Roman" w:hAnsi="Times New Roman" w:cs="Times New Roman"/>
          <w:color w:val="222222"/>
        </w:rPr>
      </w:pPr>
    </w:p>
    <w:p w14:paraId="07611BF5"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Caeser: Well before the enemy finds that we’ve taken their ship we have to do something fast. We’re not out of this deep water yet let’s go!</w:t>
      </w:r>
    </w:p>
    <w:p w14:paraId="337A40D3" w14:textId="77777777" w:rsidR="003361E2" w:rsidRDefault="003361E2">
      <w:pPr>
        <w:shd w:val="clear" w:color="auto" w:fill="FFFFFF"/>
        <w:spacing w:after="0"/>
        <w:rPr>
          <w:rFonts w:ascii="Times New Roman" w:eastAsia="Times New Roman" w:hAnsi="Times New Roman" w:cs="Times New Roman"/>
          <w:color w:val="222222"/>
        </w:rPr>
      </w:pPr>
    </w:p>
    <w:p w14:paraId="7415A8AE" w14:textId="77777777" w:rsidR="003361E2" w:rsidRDefault="00000000">
      <w:pPr>
        <w:shd w:val="clear" w:color="auto" w:fill="FFFFFF"/>
        <w:spacing w:after="0"/>
        <w:rPr>
          <w:rFonts w:ascii="Times New Roman" w:eastAsia="Times New Roman" w:hAnsi="Times New Roman" w:cs="Times New Roman"/>
        </w:rPr>
      </w:pPr>
      <w:proofErr w:type="spellStart"/>
      <w:r>
        <w:rPr>
          <w:rFonts w:ascii="Times New Roman" w:eastAsia="Times New Roman" w:hAnsi="Times New Roman" w:cs="Times New Roman"/>
          <w:color w:val="222222"/>
        </w:rPr>
        <w:t>Airloft</w:t>
      </w:r>
      <w:proofErr w:type="spellEnd"/>
      <w:r>
        <w:rPr>
          <w:rFonts w:ascii="Times New Roman" w:eastAsia="Times New Roman" w:hAnsi="Times New Roman" w:cs="Times New Roman"/>
          <w:color w:val="222222"/>
        </w:rPr>
        <w:t xml:space="preserve">: While you humans were speaking in </w:t>
      </w:r>
      <w:proofErr w:type="gramStart"/>
      <w:r>
        <w:rPr>
          <w:rFonts w:ascii="Times New Roman" w:eastAsia="Times New Roman" w:hAnsi="Times New Roman" w:cs="Times New Roman"/>
          <w:color w:val="222222"/>
        </w:rPr>
        <w:t>elation</w:t>
      </w:r>
      <w:proofErr w:type="gramEnd"/>
      <w:r>
        <w:rPr>
          <w:rFonts w:ascii="Times New Roman" w:eastAsia="Times New Roman" w:hAnsi="Times New Roman" w:cs="Times New Roman"/>
          <w:color w:val="222222"/>
        </w:rPr>
        <w:t xml:space="preserve"> I’ve already been overriding autopilot and engaging the ship in the manual pilot mode. We’re almost halfway to the </w:t>
      </w:r>
      <w:r>
        <w:rPr>
          <w:rFonts w:ascii="Times New Roman" w:eastAsia="Times New Roman" w:hAnsi="Times New Roman" w:cs="Times New Roman"/>
          <w:color w:val="222222"/>
        </w:rPr>
        <w:lastRenderedPageBreak/>
        <w:t xml:space="preserve">port. The </w:t>
      </w:r>
      <w:proofErr w:type="spellStart"/>
      <w:r>
        <w:rPr>
          <w:rFonts w:ascii="Times New Roman" w:eastAsia="Times New Roman" w:hAnsi="Times New Roman" w:cs="Times New Roman"/>
          <w:color w:val="222222"/>
        </w:rPr>
        <w:t>Kohlingen</w:t>
      </w:r>
      <w:proofErr w:type="spellEnd"/>
      <w:r>
        <w:rPr>
          <w:rFonts w:ascii="Times New Roman" w:eastAsia="Times New Roman" w:hAnsi="Times New Roman" w:cs="Times New Roman"/>
          <w:color w:val="222222"/>
        </w:rPr>
        <w:t xml:space="preserve"> Navy has taken large casualties. I also detected another </w:t>
      </w:r>
      <w:proofErr w:type="spellStart"/>
      <w:r>
        <w:rPr>
          <w:rFonts w:ascii="Times New Roman" w:eastAsia="Times New Roman" w:hAnsi="Times New Roman" w:cs="Times New Roman"/>
          <w:color w:val="222222"/>
        </w:rPr>
        <w:t>Tonsorem</w:t>
      </w:r>
      <w:proofErr w:type="spellEnd"/>
      <w:r>
        <w:rPr>
          <w:rFonts w:ascii="Times New Roman" w:eastAsia="Times New Roman" w:hAnsi="Times New Roman" w:cs="Times New Roman"/>
          <w:color w:val="222222"/>
        </w:rPr>
        <w:t xml:space="preserve"> Navem Ship traveling by us. They will arrive in port shortly after we do. The mission has been a success.</w:t>
      </w:r>
    </w:p>
    <w:p w14:paraId="7DF506BB" w14:textId="77777777" w:rsidR="003361E2" w:rsidRDefault="003361E2">
      <w:pPr>
        <w:shd w:val="clear" w:color="auto" w:fill="FFFFFF"/>
        <w:spacing w:after="0"/>
        <w:rPr>
          <w:rFonts w:ascii="Times New Roman" w:eastAsia="Times New Roman" w:hAnsi="Times New Roman" w:cs="Times New Roman"/>
          <w:color w:val="222222"/>
        </w:rPr>
      </w:pPr>
    </w:p>
    <w:p w14:paraId="3C1026F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(A voice begins hailing their ship.)</w:t>
      </w:r>
    </w:p>
    <w:p w14:paraId="52B30B39" w14:textId="77777777" w:rsidR="003361E2" w:rsidRDefault="003361E2">
      <w:pPr>
        <w:shd w:val="clear" w:color="auto" w:fill="FFFFFF"/>
        <w:spacing w:after="0"/>
        <w:rPr>
          <w:rFonts w:ascii="Times New Roman" w:eastAsia="Times New Roman" w:hAnsi="Times New Roman" w:cs="Times New Roman"/>
          <w:color w:val="222222"/>
        </w:rPr>
      </w:pPr>
    </w:p>
    <w:p w14:paraId="39C26678"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Port Authority: Welcome to </w:t>
      </w:r>
      <w:proofErr w:type="spellStart"/>
      <w:r>
        <w:rPr>
          <w:rFonts w:ascii="Times New Roman" w:eastAsia="Times New Roman" w:hAnsi="Times New Roman" w:cs="Times New Roman"/>
          <w:color w:val="222222"/>
        </w:rPr>
        <w:t>Kohlingen</w:t>
      </w:r>
      <w:proofErr w:type="spellEnd"/>
      <w:r>
        <w:rPr>
          <w:rFonts w:ascii="Times New Roman" w:eastAsia="Times New Roman" w:hAnsi="Times New Roman" w:cs="Times New Roman"/>
          <w:color w:val="222222"/>
        </w:rPr>
        <w:t xml:space="preserve"> . We are opening the port gates for your entry. Standby for docking.</w:t>
      </w:r>
    </w:p>
    <w:p w14:paraId="71E1DE7C" w14:textId="77777777" w:rsidR="003361E2" w:rsidRDefault="003361E2">
      <w:pPr>
        <w:shd w:val="clear" w:color="auto" w:fill="FFFFFF"/>
        <w:spacing w:after="0"/>
        <w:rPr>
          <w:rFonts w:ascii="Times New Roman" w:eastAsia="Times New Roman" w:hAnsi="Times New Roman" w:cs="Times New Roman"/>
          <w:color w:val="222222"/>
        </w:rPr>
      </w:pPr>
    </w:p>
    <w:p w14:paraId="01213389"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(The camera fades out and fades in. The king is meeting the party in his throne room.) </w:t>
      </w:r>
    </w:p>
    <w:p w14:paraId="71C2C53D" w14:textId="77777777" w:rsidR="003361E2" w:rsidRDefault="003361E2">
      <w:pPr>
        <w:shd w:val="clear" w:color="auto" w:fill="FFFFFF"/>
        <w:spacing w:after="0"/>
        <w:rPr>
          <w:rFonts w:ascii="Times New Roman" w:eastAsia="Times New Roman" w:hAnsi="Times New Roman" w:cs="Times New Roman"/>
          <w:color w:val="000000"/>
        </w:rPr>
      </w:pPr>
    </w:p>
    <w:p w14:paraId="5815B763"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000000"/>
        </w:rPr>
        <w:t xml:space="preserve">King Ashe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My Navy was badly damaged, but it was worth the cost. Instead of one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Navy. You are free to leave.</w:t>
      </w:r>
    </w:p>
    <w:p w14:paraId="54292A81" w14:textId="77777777" w:rsidR="003361E2" w:rsidRDefault="003361E2">
      <w:pPr>
        <w:shd w:val="clear" w:color="auto" w:fill="FFFFFF"/>
        <w:spacing w:after="0"/>
        <w:rPr>
          <w:rFonts w:ascii="Times New Roman" w:eastAsia="Times New Roman" w:hAnsi="Times New Roman" w:cs="Times New Roman"/>
          <w:color w:val="222222"/>
        </w:rPr>
      </w:pPr>
    </w:p>
    <w:p w14:paraId="4A507306" w14:textId="77777777" w:rsidR="003361E2" w:rsidRDefault="00000000">
      <w:pPr>
        <w:shd w:val="clear" w:color="auto" w:fill="FFFFFF"/>
        <w:spacing w:after="0"/>
        <w:rPr>
          <w:rFonts w:ascii="Times New Roman" w:eastAsia="Times New Roman" w:hAnsi="Times New Roman" w:cs="Times New Roman"/>
        </w:rPr>
      </w:pPr>
      <w:r>
        <w:rPr>
          <w:rFonts w:ascii="Times New Roman" w:eastAsia="Times New Roman" w:hAnsi="Times New Roman" w:cs="Times New Roman"/>
          <w:color w:val="222222"/>
        </w:rPr>
        <w:t xml:space="preserve">Jester: Thank </w:t>
      </w:r>
      <w:proofErr w:type="gramStart"/>
      <w:r>
        <w:rPr>
          <w:rFonts w:ascii="Times New Roman" w:eastAsia="Times New Roman" w:hAnsi="Times New Roman" w:cs="Times New Roman"/>
          <w:color w:val="222222"/>
        </w:rPr>
        <w:t>you my Lord</w:t>
      </w:r>
      <w:proofErr w:type="gramEnd"/>
      <w:r>
        <w:rPr>
          <w:rFonts w:ascii="Times New Roman" w:eastAsia="Times New Roman" w:hAnsi="Times New Roman" w:cs="Times New Roman"/>
          <w:color w:val="222222"/>
        </w:rPr>
        <w:t>.</w:t>
      </w:r>
    </w:p>
    <w:p w14:paraId="0B59970F" w14:textId="77777777" w:rsidR="003361E2" w:rsidRDefault="003361E2">
      <w:pPr>
        <w:shd w:val="clear" w:color="auto" w:fill="FFFFFF"/>
        <w:rPr>
          <w:rFonts w:ascii="Times New Roman" w:eastAsia="Times New Roman" w:hAnsi="Times New Roman" w:cs="Times New Roman"/>
          <w:color w:val="222222"/>
        </w:rPr>
      </w:pPr>
    </w:p>
    <w:p w14:paraId="0704C0D1" w14:textId="77777777" w:rsidR="003361E2"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color w:val="222222"/>
        </w:rPr>
        <w:t>(The party cannot travel</w:t>
      </w:r>
    </w:p>
    <w:p w14:paraId="5C65C566" w14:textId="77777777" w:rsidR="003361E2" w:rsidRDefault="00000000">
      <w:pPr>
        <w:pStyle w:val="Heading1"/>
      </w:pPr>
      <w:bookmarkStart w:id="410" w:name="_aibsflamgumv" w:colFirst="0" w:colLast="0"/>
      <w:bookmarkStart w:id="411" w:name="_Toc189930230"/>
      <w:bookmarkEnd w:id="410"/>
      <w:r>
        <w:t>Ocean Floor And New Places</w:t>
      </w:r>
      <w:bookmarkEnd w:id="411"/>
      <w:r>
        <w:t> </w:t>
      </w:r>
    </w:p>
    <w:p w14:paraId="4752D2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party now has access to many places in the world which they can visit minus the land the Castle of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w:t>
      </w:r>
    </w:p>
    <w:p w14:paraId="4F5295BF" w14:textId="77777777" w:rsidR="003361E2" w:rsidRDefault="00000000">
      <w:pPr>
        <w:pStyle w:val="Heading2"/>
      </w:pPr>
      <w:bookmarkStart w:id="412" w:name="_hhrulg3tvuw9" w:colFirst="0" w:colLast="0"/>
      <w:bookmarkStart w:id="413" w:name="_Toc189930231"/>
      <w:bookmarkEnd w:id="412"/>
      <w:r>
        <w:t>Neo V Revisited (Optional)</w:t>
      </w:r>
      <w:bookmarkEnd w:id="413"/>
    </w:p>
    <w:p w14:paraId="2E478E9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told you I’d come back for you.</w:t>
      </w:r>
    </w:p>
    <w:p w14:paraId="0A36E8C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w:t>
      </w:r>
    </w:p>
    <w:p w14:paraId="778D595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Caeser: It seems that you have a large family. Are you sure you want to come with us?</w:t>
      </w:r>
    </w:p>
    <w:p w14:paraId="04A9FF4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PO!..........PO!</w:t>
      </w:r>
    </w:p>
    <w:p w14:paraId="08B427E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(Neo V begins speaking with his family, moving between the other three small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who are his children. Neo V returns to Caeser indicating he’s ready to go.)</w:t>
      </w:r>
    </w:p>
    <w:p w14:paraId="026CB21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ready to go?</w:t>
      </w:r>
    </w:p>
    <w:p w14:paraId="1EF849D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w:t>
      </w:r>
    </w:p>
    <w:p w14:paraId="3636574A" w14:textId="77777777" w:rsidR="003361E2" w:rsidRDefault="00000000">
      <w:pPr>
        <w:pStyle w:val="Heading2"/>
      </w:pPr>
      <w:bookmarkStart w:id="414" w:name="_gu50w1idv7y2" w:colFirst="0" w:colLast="0"/>
      <w:bookmarkStart w:id="415" w:name="_Toc189930232"/>
      <w:bookmarkEnd w:id="414"/>
      <w:r>
        <w:t xml:space="preserve">The Island of Magus And </w:t>
      </w:r>
      <w:proofErr w:type="spellStart"/>
      <w:r>
        <w:t>Npcs</w:t>
      </w:r>
      <w:proofErr w:type="spellEnd"/>
      <w:r>
        <w:t xml:space="preserve"> (Optional)</w:t>
      </w:r>
      <w:bookmarkEnd w:id="415"/>
    </w:p>
    <w:p w14:paraId="5DBF7E9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Child Magician: Welc</w:t>
      </w:r>
      <w:r>
        <w:rPr>
          <w:rFonts w:ascii="Times New Roman" w:eastAsia="Times New Roman" w:hAnsi="Times New Roman" w:cs="Times New Roman"/>
        </w:rPr>
        <w:t>ome to Magus, y</w:t>
      </w:r>
      <w:r>
        <w:rPr>
          <w:rFonts w:ascii="Times New Roman" w:eastAsia="Times New Roman" w:hAnsi="Times New Roman" w:cs="Times New Roman"/>
          <w:color w:val="000000"/>
        </w:rPr>
        <w:t>ou want to see a trick?</w:t>
      </w:r>
    </w:p>
    <w:p w14:paraId="1669008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If yes, </w:t>
      </w:r>
    </w:p>
    <w:p w14:paraId="5545734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Young Child: Here, give me one gold coin. I’m sending your gold coin to a different dimension. Abracadabra </w:t>
      </w:r>
      <w:proofErr w:type="spellStart"/>
      <w:r>
        <w:rPr>
          <w:rFonts w:ascii="Times New Roman" w:eastAsia="Times New Roman" w:hAnsi="Times New Roman" w:cs="Times New Roman"/>
          <w:color w:val="000000"/>
        </w:rPr>
        <w:t>abracadabra</w:t>
      </w:r>
      <w:proofErr w:type="spellEnd"/>
      <w:r>
        <w:rPr>
          <w:rFonts w:ascii="Times New Roman" w:eastAsia="Times New Roman" w:hAnsi="Times New Roman" w:cs="Times New Roman"/>
          <w:color w:val="000000"/>
        </w:rPr>
        <w:t>! Your coin is gone. The kid runs off.</w:t>
      </w:r>
    </w:p>
    <w:p w14:paraId="6463AAB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Hey come back here you little thief!</w:t>
      </w:r>
    </w:p>
    <w:p w14:paraId="5E99962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w:t>
      </w:r>
      <w:proofErr w:type="spellStart"/>
      <w:r>
        <w:rPr>
          <w:rFonts w:ascii="Times New Roman" w:eastAsia="Times New Roman" w:hAnsi="Times New Roman" w:cs="Times New Roman"/>
          <w:color w:val="000000"/>
        </w:rPr>
        <w:t>Let’em</w:t>
      </w:r>
      <w:proofErr w:type="spellEnd"/>
      <w:r>
        <w:rPr>
          <w:rFonts w:ascii="Times New Roman" w:eastAsia="Times New Roman" w:hAnsi="Times New Roman" w:cs="Times New Roman"/>
          <w:color w:val="000000"/>
        </w:rPr>
        <w:t xml:space="preserve"> go. Kids can be so naughty sometimes.</w:t>
      </w:r>
    </w:p>
    <w:p w14:paraId="45226EA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Not my kids. I’ll put the foot down if you know what I mean.</w:t>
      </w:r>
    </w:p>
    <w:p w14:paraId="54FBA24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Wow, a strict daddy like your father.</w:t>
      </w:r>
    </w:p>
    <w:p w14:paraId="548D850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 wasn’t that strict. I made sure to instill in him the mandates of Corydon Deus. That is why he is so well behaved.</w:t>
      </w:r>
    </w:p>
    <w:p w14:paraId="5435A52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Wandering Tourist: I love exploring this place, they have some wannabe magicians.</w:t>
      </w:r>
    </w:p>
    <w:p w14:paraId="290D9ED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Wandering Tourist: One kid just ran off with my gold coin, but he was so cute and adorable. I just let him go.</w:t>
      </w:r>
    </w:p>
    <w:p w14:paraId="0A925CA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Magus Citizen: Magic might be dead but here at the island of Magus we try to keep that spirit alive. </w:t>
      </w:r>
    </w:p>
    <w:p w14:paraId="2BF8D9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Can someone remind me why I didn't completely destroy these people?</w:t>
      </w:r>
    </w:p>
    <w:p w14:paraId="04BF6F4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Magus Historian: Here at the village of Magus a great betrayal of Fabricius took place. Many lost their lives as Corydon Deus absorbed their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w:t>
      </w:r>
    </w:p>
    <w:p w14:paraId="3F1D14A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walks into a large hall.)</w:t>
      </w:r>
    </w:p>
    <w:p w14:paraId="59AEB31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Would you like to see the magic show? 10GP?</w:t>
      </w:r>
    </w:p>
    <w:p w14:paraId="1E198AC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yes,</w:t>
      </w:r>
    </w:p>
    <w:p w14:paraId="54EE56E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Come on, the show is about to begin.</w:t>
      </w:r>
    </w:p>
    <w:p w14:paraId="5687B40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no,</w:t>
      </w:r>
    </w:p>
    <w:p w14:paraId="2F11620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Usher: Come back soon. You’re seriously missing the greatest magic show in the world!</w:t>
      </w:r>
    </w:p>
    <w:p w14:paraId="48EA945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Yes,</w:t>
      </w:r>
    </w:p>
    <w:p w14:paraId="6A489ED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player walks into a large, dark, hall with many people sitting in the crowd. Suddenly a spotlight appears and a magic show begins.)</w:t>
      </w:r>
    </w:p>
    <w:p w14:paraId="7F03BAB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For my first trick I will attempt to saw my assistant in half and then reattach her body together again. </w:t>
      </w:r>
    </w:p>
    <w:p w14:paraId="4D1FA3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(His assistant Marla appears on the stage and begins to wave at the crowd. Marla lays into the box. Gustave the Magician begins to spin around the box to show the audience there’s nothing behind it. He then picks up a saw and waves it around. He then begins to </w:t>
      </w:r>
      <w:r>
        <w:rPr>
          <w:rFonts w:ascii="Times New Roman" w:eastAsia="Times New Roman" w:hAnsi="Times New Roman" w:cs="Times New Roman"/>
          <w:color w:val="000000"/>
        </w:rPr>
        <w:lastRenderedPageBreak/>
        <w:t xml:space="preserve">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w:t>
      </w:r>
      <w:proofErr w:type="gramStart"/>
      <w:r>
        <w:rPr>
          <w:rFonts w:ascii="Times New Roman" w:eastAsia="Times New Roman" w:hAnsi="Times New Roman" w:cs="Times New Roman"/>
          <w:color w:val="000000"/>
        </w:rPr>
        <w:t>Again</w:t>
      </w:r>
      <w:proofErr w:type="gramEnd"/>
      <w:r>
        <w:rPr>
          <w:rFonts w:ascii="Times New Roman" w:eastAsia="Times New Roman" w:hAnsi="Times New Roman" w:cs="Times New Roman"/>
          <w:color w:val="000000"/>
        </w:rPr>
        <w:t xml:space="preserve"> he joins the box and places a black cloth over it.</w:t>
      </w:r>
    </w:p>
    <w:p w14:paraId="51CE550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As you can </w:t>
      </w:r>
      <w:proofErr w:type="gramStart"/>
      <w:r>
        <w:rPr>
          <w:rFonts w:ascii="Times New Roman" w:eastAsia="Times New Roman" w:hAnsi="Times New Roman" w:cs="Times New Roman"/>
          <w:color w:val="000000"/>
        </w:rPr>
        <w:t>see</w:t>
      </w:r>
      <w:proofErr w:type="gramEnd"/>
      <w:r>
        <w:rPr>
          <w:rFonts w:ascii="Times New Roman" w:eastAsia="Times New Roman" w:hAnsi="Times New Roman" w:cs="Times New Roman"/>
          <w:color w:val="000000"/>
        </w:rPr>
        <w:t xml:space="preserve"> I’ve split my dear Marla into two pieces. </w:t>
      </w:r>
    </w:p>
    <w:p w14:paraId="73A00C9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(Gustav the magician looks confused for a </w:t>
      </w:r>
      <w:r>
        <w:rPr>
          <w:rFonts w:ascii="Times New Roman" w:eastAsia="Times New Roman" w:hAnsi="Times New Roman" w:cs="Times New Roman"/>
        </w:rPr>
        <w:t>moment, forgetting</w:t>
      </w:r>
      <w:r>
        <w:rPr>
          <w:rFonts w:ascii="Times New Roman" w:eastAsia="Times New Roman" w:hAnsi="Times New Roman" w:cs="Times New Roman"/>
          <w:color w:val="000000"/>
        </w:rPr>
        <w:t xml:space="preserve"> what he’s supposed to do.) </w:t>
      </w:r>
    </w:p>
    <w:p w14:paraId="5E0FAE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Marla: Put me back together.</w:t>
      </w:r>
    </w:p>
    <w:p w14:paraId="1AAD417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Ahh yes. Now with the power of magic I will join her together again.</w:t>
      </w:r>
    </w:p>
    <w:p w14:paraId="03B586E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places a black cloth over the box.)</w:t>
      </w:r>
    </w:p>
    <w:p w14:paraId="66049AB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Gustav the Magician: May the true God grant you wisdom.  May the true God grant you power. </w:t>
      </w:r>
      <w:proofErr w:type="spellStart"/>
      <w:r>
        <w:rPr>
          <w:rFonts w:ascii="Times New Roman" w:eastAsia="Times New Roman" w:hAnsi="Times New Roman" w:cs="Times New Roman"/>
          <w:color w:val="000000"/>
        </w:rPr>
        <w:t>AbracadabraDE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AbracadabraDO</w:t>
      </w:r>
      <w:proofErr w:type="spellEnd"/>
      <w:r>
        <w:rPr>
          <w:rFonts w:ascii="Times New Roman" w:eastAsia="Times New Roman" w:hAnsi="Times New Roman" w:cs="Times New Roman"/>
          <w:color w:val="000000"/>
        </w:rPr>
        <w:t>! May Marla’s body be one.</w:t>
      </w:r>
    </w:p>
    <w:p w14:paraId="59AF452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(He quickly pulls the block cloth from the box and opens the box to show Marla’s joined body.)</w:t>
      </w:r>
    </w:p>
    <w:p w14:paraId="33FDB72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the show,</w:t>
      </w:r>
    </w:p>
    <w:p w14:paraId="2767100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Gustav the Magician: Thanks for coming. It’s always wonderful to see outsiders come to our wonderful island of magic. (He whispers to Augustus)  It wasn’t always this way.  My father could cast real magic. How wonderful those days must’ve been. Isn’t that right Corydon Deus?</w:t>
      </w:r>
    </w:p>
    <w:p w14:paraId="37DFC33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(Before Augustus can respond another person pushes him so they can meet Gustav the Magician.)</w:t>
      </w:r>
    </w:p>
    <w:p w14:paraId="1E514F4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If the player attempts to talk to Gustav the Magician again,</w:t>
      </w:r>
    </w:p>
    <w:p w14:paraId="305A398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Fan: Hey, you already had your turn! Get back in line and wait like everyone else.</w:t>
      </w:r>
    </w:p>
    <w:p w14:paraId="105D730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It is true the people on this island could cast real magic before the War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The humans on this island were close to the gate to the Fabricius world. Fabricius came to this island and saw that the daughters of Magus were beautiful and they took any of them they wanted as a wife. The true God saw this and was displeased at the pride of their descendants because they inherited such great magical powers.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closed the gates between the world of Fabricius and the world of men. Over time the magical powers of their </w:t>
      </w:r>
      <w:proofErr w:type="spellStart"/>
      <w:r>
        <w:rPr>
          <w:rFonts w:ascii="Times New Roman" w:eastAsia="Times New Roman" w:hAnsi="Times New Roman" w:cs="Times New Roman"/>
          <w:color w:val="000000"/>
        </w:rPr>
        <w:t>descendents</w:t>
      </w:r>
      <w:proofErr w:type="spellEnd"/>
      <w:r>
        <w:rPr>
          <w:rFonts w:ascii="Times New Roman" w:eastAsia="Times New Roman" w:hAnsi="Times New Roman" w:cs="Times New Roman"/>
          <w:color w:val="000000"/>
        </w:rPr>
        <w:t xml:space="preserve"> became weaker as their bloodline was diluted with human blood. Until one day a genetic anomaly, a magical mutation so to speak, one of their </w:t>
      </w:r>
      <w:proofErr w:type="spellStart"/>
      <w:r>
        <w:rPr>
          <w:rFonts w:ascii="Times New Roman" w:eastAsia="Times New Roman" w:hAnsi="Times New Roman" w:cs="Times New Roman"/>
          <w:color w:val="000000"/>
        </w:rPr>
        <w:t>descendents</w:t>
      </w:r>
      <w:proofErr w:type="spellEnd"/>
      <w:r>
        <w:rPr>
          <w:rFonts w:ascii="Times New Roman" w:eastAsia="Times New Roman" w:hAnsi="Times New Roman" w:cs="Times New Roman"/>
          <w:color w:val="000000"/>
        </w:rPr>
        <w:t xml:space="preserve"> was born with great magical power and I used her abilities to reopen the gate for the Fabricius world. She still lives today; I can feel her presence.</w:t>
      </w:r>
    </w:p>
    <w:p w14:paraId="6C132AA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Vendor: The gate to the Fabricius world was once located to the south connected by an inlet to the Southern Continent. During the War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the gate and the surrounding </w:t>
      </w:r>
      <w:r>
        <w:rPr>
          <w:rFonts w:ascii="Times New Roman" w:eastAsia="Times New Roman" w:hAnsi="Times New Roman" w:cs="Times New Roman"/>
          <w:color w:val="000000"/>
        </w:rPr>
        <w:lastRenderedPageBreak/>
        <w:t>land floated high in the sky. It must’ve been a beautiful sight. My grandfather always spoke about it to me with such awe.</w:t>
      </w:r>
    </w:p>
    <w:p w14:paraId="3658820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Stewart: When the great floating continent fell from the sky one can but wonder where its gate landed deep within the ocean.</w:t>
      </w:r>
    </w:p>
    <w:p w14:paraId="7C81A228" w14:textId="77777777" w:rsidR="003361E2" w:rsidRDefault="00000000">
      <w:pPr>
        <w:pStyle w:val="Heading1"/>
        <w:rPr>
          <w:sz w:val="34"/>
          <w:szCs w:val="34"/>
        </w:rPr>
      </w:pPr>
      <w:bookmarkStart w:id="416" w:name="_cj7v8j70jsj3" w:colFirst="0" w:colLast="0"/>
      <w:bookmarkStart w:id="417" w:name="_Toc189930233"/>
      <w:bookmarkEnd w:id="416"/>
      <w:r>
        <w:rPr>
          <w:sz w:val="34"/>
          <w:szCs w:val="34"/>
        </w:rPr>
        <w:t>Pirates Cove</w:t>
      </w:r>
      <w:bookmarkEnd w:id="417"/>
    </w:p>
    <w:p w14:paraId="1436C14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first submerges)</w:t>
      </w:r>
    </w:p>
    <w:p w14:paraId="13A1BE9A" w14:textId="77777777" w:rsidR="003361E2" w:rsidRDefault="003361E2">
      <w:pPr>
        <w:spacing w:after="0"/>
        <w:rPr>
          <w:rFonts w:ascii="Times New Roman" w:eastAsia="Times New Roman" w:hAnsi="Times New Roman" w:cs="Times New Roman"/>
        </w:rPr>
      </w:pPr>
    </w:p>
    <w:p w14:paraId="3F19CC7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 know someone who might know the possible location of the Fabricius gate. He’s a pirate known by the name of Mr. Blunderbuss. He knows the seas like the back of his hand.</w:t>
      </w:r>
    </w:p>
    <w:p w14:paraId="5BC51B96" w14:textId="77777777" w:rsidR="003361E2" w:rsidRDefault="003361E2">
      <w:pPr>
        <w:spacing w:after="0"/>
        <w:rPr>
          <w:rFonts w:ascii="Times New Roman" w:eastAsia="Times New Roman" w:hAnsi="Times New Roman" w:cs="Times New Roman"/>
        </w:rPr>
      </w:pPr>
    </w:p>
    <w:p w14:paraId="33C0321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(The city of Pirates is located on the coast of a lagoon which can be accessed by using the Navem ship and submerging through a hole in the reef.)</w:t>
      </w:r>
    </w:p>
    <w:p w14:paraId="6F4E8C12" w14:textId="77777777" w:rsidR="003361E2" w:rsidRDefault="003361E2">
      <w:pPr>
        <w:spacing w:after="0"/>
        <w:rPr>
          <w:rFonts w:ascii="Times New Roman" w:eastAsia="Times New Roman" w:hAnsi="Times New Roman" w:cs="Times New Roman"/>
        </w:rPr>
      </w:pPr>
    </w:p>
    <w:p w14:paraId="3360881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When the party enters the city,</w:t>
      </w:r>
    </w:p>
    <w:p w14:paraId="19510C5C" w14:textId="77777777" w:rsidR="003361E2" w:rsidRDefault="003361E2">
      <w:pPr>
        <w:spacing w:after="0"/>
        <w:rPr>
          <w:rFonts w:ascii="Times New Roman" w:eastAsia="Times New Roman" w:hAnsi="Times New Roman" w:cs="Times New Roman"/>
        </w:rPr>
      </w:pPr>
    </w:p>
    <w:p w14:paraId="5553D5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My home away from home. Welcome to the city of Pirates. Good ole Blunderbuss should be around here. He’s the king of Pirates. Let’s speak to him. He might also have some work for us.</w:t>
      </w:r>
    </w:p>
    <w:p w14:paraId="0C33670D" w14:textId="77777777" w:rsidR="003361E2" w:rsidRDefault="003361E2">
      <w:pPr>
        <w:spacing w:after="0"/>
        <w:rPr>
          <w:rFonts w:ascii="Times New Roman" w:eastAsia="Times New Roman" w:hAnsi="Times New Roman" w:cs="Times New Roman"/>
        </w:rPr>
      </w:pPr>
    </w:p>
    <w:p w14:paraId="2B050A6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I’m no thief.</w:t>
      </w:r>
    </w:p>
    <w:p w14:paraId="7B6C0EF7" w14:textId="77777777" w:rsidR="003361E2" w:rsidRDefault="003361E2">
      <w:pPr>
        <w:spacing w:after="0"/>
        <w:rPr>
          <w:rFonts w:ascii="Times New Roman" w:eastAsia="Times New Roman" w:hAnsi="Times New Roman" w:cs="Times New Roman"/>
        </w:rPr>
      </w:pPr>
    </w:p>
    <w:p w14:paraId="7B8710D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is that parked on the beach?</w:t>
      </w:r>
    </w:p>
    <w:p w14:paraId="079EE74C" w14:textId="77777777" w:rsidR="003361E2" w:rsidRDefault="003361E2">
      <w:pPr>
        <w:spacing w:after="0"/>
        <w:rPr>
          <w:rFonts w:ascii="Times New Roman" w:eastAsia="Times New Roman" w:hAnsi="Times New Roman" w:cs="Times New Roman"/>
        </w:rPr>
      </w:pPr>
    </w:p>
    <w:p w14:paraId="761C0F9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He does have a point.</w:t>
      </w:r>
    </w:p>
    <w:p w14:paraId="2D8E4063" w14:textId="77777777" w:rsidR="003361E2" w:rsidRDefault="003361E2">
      <w:pPr>
        <w:spacing w:after="0"/>
        <w:rPr>
          <w:rFonts w:ascii="Times New Roman" w:eastAsia="Times New Roman" w:hAnsi="Times New Roman" w:cs="Times New Roman"/>
        </w:rPr>
      </w:pPr>
    </w:p>
    <w:p w14:paraId="4548E29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We’re bona fide thieves now.</w:t>
      </w:r>
    </w:p>
    <w:p w14:paraId="182A9A46" w14:textId="77777777" w:rsidR="003361E2" w:rsidRDefault="003361E2">
      <w:pPr>
        <w:spacing w:after="0"/>
        <w:rPr>
          <w:rFonts w:ascii="Times New Roman" w:eastAsia="Times New Roman" w:hAnsi="Times New Roman" w:cs="Times New Roman"/>
        </w:rPr>
      </w:pPr>
    </w:p>
    <w:p w14:paraId="356D1E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My designer clothes aren’t going to buy themselves. That beach looks like a nice place to wear my bikini I just bought.</w:t>
      </w:r>
    </w:p>
    <w:p w14:paraId="3645B6F0" w14:textId="77777777" w:rsidR="003361E2" w:rsidRDefault="003361E2">
      <w:pPr>
        <w:spacing w:after="0"/>
        <w:rPr>
          <w:rFonts w:ascii="Times New Roman" w:eastAsia="Times New Roman" w:hAnsi="Times New Roman" w:cs="Times New Roman"/>
        </w:rPr>
      </w:pPr>
    </w:p>
    <w:p w14:paraId="2B87E6F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What’s a bikini? Is it </w:t>
      </w:r>
      <w:proofErr w:type="gramStart"/>
      <w:r>
        <w:rPr>
          <w:rFonts w:ascii="Times New Roman" w:eastAsia="Times New Roman" w:hAnsi="Times New Roman" w:cs="Times New Roman"/>
          <w:color w:val="000000"/>
        </w:rPr>
        <w:t>like</w:t>
      </w:r>
      <w:proofErr w:type="gramEnd"/>
      <w:r>
        <w:rPr>
          <w:rFonts w:ascii="Times New Roman" w:eastAsia="Times New Roman" w:hAnsi="Times New Roman" w:cs="Times New Roman"/>
          <w:color w:val="000000"/>
        </w:rPr>
        <w:t xml:space="preserve"> a fancy robe; they only let us wear robes in camp.</w:t>
      </w:r>
    </w:p>
    <w:p w14:paraId="17B33F2F" w14:textId="77777777" w:rsidR="003361E2" w:rsidRDefault="003361E2">
      <w:pPr>
        <w:spacing w:after="0"/>
        <w:rPr>
          <w:rFonts w:ascii="Times New Roman" w:eastAsia="Times New Roman" w:hAnsi="Times New Roman" w:cs="Times New Roman"/>
        </w:rPr>
      </w:pPr>
    </w:p>
    <w:p w14:paraId="528BB82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Caeser I’m going to borrow your wife for a bit. We’ll be on the beach in our bikinis come and meet us when you’re done with Mr. Blunderbuss.</w:t>
      </w:r>
    </w:p>
    <w:p w14:paraId="552588D6" w14:textId="77777777" w:rsidR="003361E2" w:rsidRDefault="003361E2">
      <w:pPr>
        <w:spacing w:after="0"/>
        <w:rPr>
          <w:rFonts w:ascii="Times New Roman" w:eastAsia="Times New Roman" w:hAnsi="Times New Roman" w:cs="Times New Roman"/>
        </w:rPr>
      </w:pPr>
    </w:p>
    <w:p w14:paraId="1BFF689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meets Macy and Theresa before meeting Mr. Blunderbuss. </w:t>
      </w:r>
    </w:p>
    <w:p w14:paraId="305B2897" w14:textId="77777777" w:rsidR="003361E2" w:rsidRDefault="003361E2">
      <w:pPr>
        <w:spacing w:after="0"/>
        <w:rPr>
          <w:rFonts w:ascii="Times New Roman" w:eastAsia="Times New Roman" w:hAnsi="Times New Roman" w:cs="Times New Roman"/>
        </w:rPr>
      </w:pPr>
    </w:p>
    <w:p w14:paraId="3430FF4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a bikini? Put your clothes on. You’re almost naked.</w:t>
      </w:r>
    </w:p>
    <w:p w14:paraId="56BCFE49" w14:textId="77777777" w:rsidR="003361E2" w:rsidRDefault="003361E2">
      <w:pPr>
        <w:spacing w:after="0"/>
        <w:rPr>
          <w:rFonts w:ascii="Times New Roman" w:eastAsia="Times New Roman" w:hAnsi="Times New Roman" w:cs="Times New Roman"/>
        </w:rPr>
      </w:pPr>
    </w:p>
    <w:p w14:paraId="2B740DA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Such clothes or not in accordance with Corydon Deus.</w:t>
      </w:r>
    </w:p>
    <w:p w14:paraId="1E3CEFC0" w14:textId="77777777" w:rsidR="003361E2" w:rsidRDefault="003361E2">
      <w:pPr>
        <w:spacing w:after="0"/>
        <w:rPr>
          <w:rFonts w:ascii="Times New Roman" w:eastAsia="Times New Roman" w:hAnsi="Times New Roman" w:cs="Times New Roman"/>
        </w:rPr>
      </w:pPr>
    </w:p>
    <w:p w14:paraId="22C66D0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Theresa: Macy says you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need to chill out and enjoy life a little bit.</w:t>
      </w:r>
    </w:p>
    <w:p w14:paraId="31522619" w14:textId="77777777" w:rsidR="003361E2" w:rsidRDefault="003361E2">
      <w:pPr>
        <w:spacing w:after="0"/>
        <w:rPr>
          <w:rFonts w:ascii="Times New Roman" w:eastAsia="Times New Roman" w:hAnsi="Times New Roman" w:cs="Times New Roman"/>
        </w:rPr>
      </w:pPr>
    </w:p>
    <w:p w14:paraId="378C64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Anyways, she’s got a hot bod. She needs to show it off.</w:t>
      </w:r>
    </w:p>
    <w:p w14:paraId="1FF9418C" w14:textId="77777777" w:rsidR="003361E2" w:rsidRDefault="003361E2">
      <w:pPr>
        <w:spacing w:after="0"/>
        <w:rPr>
          <w:rFonts w:ascii="Times New Roman" w:eastAsia="Times New Roman" w:hAnsi="Times New Roman" w:cs="Times New Roman"/>
        </w:rPr>
      </w:pPr>
    </w:p>
    <w:p w14:paraId="38545BA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 hot bod is mine and no one else can look at it.</w:t>
      </w:r>
    </w:p>
    <w:p w14:paraId="174D97B9" w14:textId="77777777" w:rsidR="003361E2" w:rsidRDefault="003361E2">
      <w:pPr>
        <w:spacing w:after="0"/>
        <w:rPr>
          <w:rFonts w:ascii="Times New Roman" w:eastAsia="Times New Roman" w:hAnsi="Times New Roman" w:cs="Times New Roman"/>
        </w:rPr>
      </w:pPr>
    </w:p>
    <w:p w14:paraId="16C25D9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Are you jealous?</w:t>
      </w:r>
    </w:p>
    <w:p w14:paraId="398C307C" w14:textId="77777777" w:rsidR="003361E2" w:rsidRDefault="003361E2">
      <w:pPr>
        <w:spacing w:after="0"/>
        <w:rPr>
          <w:rFonts w:ascii="Times New Roman" w:eastAsia="Times New Roman" w:hAnsi="Times New Roman" w:cs="Times New Roman"/>
        </w:rPr>
      </w:pPr>
    </w:p>
    <w:p w14:paraId="522CD0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Okay. Okay. I’ll put on my clothes.</w:t>
      </w:r>
    </w:p>
    <w:p w14:paraId="1C41D53A" w14:textId="77777777" w:rsidR="003361E2" w:rsidRDefault="003361E2">
      <w:pPr>
        <w:spacing w:after="0"/>
        <w:rPr>
          <w:rFonts w:ascii="Times New Roman" w:eastAsia="Times New Roman" w:hAnsi="Times New Roman" w:cs="Times New Roman"/>
        </w:rPr>
      </w:pPr>
    </w:p>
    <w:p w14:paraId="249DE55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I know you like what you see.</w:t>
      </w:r>
    </w:p>
    <w:p w14:paraId="587326B2" w14:textId="77777777" w:rsidR="003361E2" w:rsidRDefault="003361E2">
      <w:pPr>
        <w:spacing w:after="0"/>
        <w:rPr>
          <w:rFonts w:ascii="Times New Roman" w:eastAsia="Times New Roman" w:hAnsi="Times New Roman" w:cs="Times New Roman"/>
        </w:rPr>
      </w:pPr>
    </w:p>
    <w:p w14:paraId="54A0657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blushes. The camera fades out and in and the player has control again)</w:t>
      </w:r>
    </w:p>
    <w:p w14:paraId="28604D4F" w14:textId="77777777" w:rsidR="003361E2" w:rsidRDefault="003361E2">
      <w:pPr>
        <w:spacing w:after="0"/>
        <w:rPr>
          <w:rFonts w:ascii="Times New Roman" w:eastAsia="Times New Roman" w:hAnsi="Times New Roman" w:cs="Times New Roman"/>
        </w:rPr>
      </w:pPr>
    </w:p>
    <w:p w14:paraId="11829E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If the party attempts to meet him in the tavern before getting Theresa and Macy,</w:t>
      </w:r>
    </w:p>
    <w:p w14:paraId="5B0577F2" w14:textId="77777777" w:rsidR="003361E2" w:rsidRDefault="003361E2">
      <w:pPr>
        <w:spacing w:after="0"/>
        <w:rPr>
          <w:rFonts w:ascii="Times New Roman" w:eastAsia="Times New Roman" w:hAnsi="Times New Roman" w:cs="Times New Roman"/>
        </w:rPr>
      </w:pPr>
    </w:p>
    <w:p w14:paraId="7BD7546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Hey, didn't we forget Theresa and Macy?)</w:t>
      </w:r>
    </w:p>
    <w:p w14:paraId="0ECDFD4A" w14:textId="77777777" w:rsidR="003361E2" w:rsidRDefault="003361E2">
      <w:pPr>
        <w:spacing w:after="0"/>
        <w:rPr>
          <w:rFonts w:ascii="Times New Roman" w:eastAsia="Times New Roman" w:hAnsi="Times New Roman" w:cs="Times New Roman"/>
        </w:rPr>
      </w:pPr>
    </w:p>
    <w:p w14:paraId="0F7ABBC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finds Mr. Blunderbuss in a tavern. A man is tied by his hands and feet spread out on a spinning wheel. As the man is spun around Mr. Blunderbuss throws a knife trying to hit where there is no flesh.)</w:t>
      </w:r>
    </w:p>
    <w:p w14:paraId="7281939B" w14:textId="77777777" w:rsidR="003361E2" w:rsidRDefault="003361E2">
      <w:pPr>
        <w:spacing w:after="0"/>
        <w:rPr>
          <w:rFonts w:ascii="Times New Roman" w:eastAsia="Times New Roman" w:hAnsi="Times New Roman" w:cs="Times New Roman"/>
        </w:rPr>
      </w:pPr>
    </w:p>
    <w:p w14:paraId="70089FD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Where’s my share of the loot? Nobody steals around here without giving me my share. Were you hiding the Blunderbuss tax?</w:t>
      </w:r>
    </w:p>
    <w:p w14:paraId="15E9B32F" w14:textId="77777777" w:rsidR="003361E2" w:rsidRDefault="003361E2">
      <w:pPr>
        <w:spacing w:after="0"/>
        <w:rPr>
          <w:rFonts w:ascii="Times New Roman" w:eastAsia="Times New Roman" w:hAnsi="Times New Roman" w:cs="Times New Roman"/>
        </w:rPr>
      </w:pPr>
    </w:p>
    <w:p w14:paraId="418BDA1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Spinning Man: I swear to Gaia I gave you everything.</w:t>
      </w:r>
    </w:p>
    <w:p w14:paraId="2D3A2076" w14:textId="77777777" w:rsidR="003361E2" w:rsidRDefault="003361E2">
      <w:pPr>
        <w:spacing w:after="0"/>
        <w:rPr>
          <w:rFonts w:ascii="Times New Roman" w:eastAsia="Times New Roman" w:hAnsi="Times New Roman" w:cs="Times New Roman"/>
        </w:rPr>
      </w:pPr>
    </w:p>
    <w:p w14:paraId="29FC17A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throws a knife which lands right between the man’s crotch.)</w:t>
      </w:r>
    </w:p>
    <w:p w14:paraId="472316E9" w14:textId="77777777" w:rsidR="003361E2" w:rsidRDefault="003361E2">
      <w:pPr>
        <w:spacing w:after="0"/>
        <w:rPr>
          <w:rFonts w:ascii="Times New Roman" w:eastAsia="Times New Roman" w:hAnsi="Times New Roman" w:cs="Times New Roman"/>
        </w:rPr>
      </w:pPr>
    </w:p>
    <w:p w14:paraId="2832D4E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Next one might hit their mark. I almost got it.</w:t>
      </w:r>
    </w:p>
    <w:p w14:paraId="411F00E8" w14:textId="77777777" w:rsidR="003361E2" w:rsidRDefault="003361E2">
      <w:pPr>
        <w:spacing w:after="0"/>
        <w:rPr>
          <w:rFonts w:ascii="Times New Roman" w:eastAsia="Times New Roman" w:hAnsi="Times New Roman" w:cs="Times New Roman"/>
        </w:rPr>
      </w:pPr>
    </w:p>
    <w:p w14:paraId="5D728D5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Spinning Man: Ok, ok, it’s buried in </w:t>
      </w:r>
      <w:proofErr w:type="spellStart"/>
      <w:r>
        <w:rPr>
          <w:rFonts w:ascii="Times New Roman" w:eastAsia="Times New Roman" w:hAnsi="Times New Roman" w:cs="Times New Roman"/>
          <w:color w:val="000000"/>
        </w:rPr>
        <w:t>Coveman</w:t>
      </w:r>
      <w:proofErr w:type="spellEnd"/>
      <w:r>
        <w:rPr>
          <w:rFonts w:ascii="Times New Roman" w:eastAsia="Times New Roman" w:hAnsi="Times New Roman" w:cs="Times New Roman"/>
          <w:color w:val="000000"/>
        </w:rPr>
        <w:t xml:space="preserve"> Reef.</w:t>
      </w:r>
    </w:p>
    <w:p w14:paraId="0EA4F9E8" w14:textId="77777777" w:rsidR="003361E2" w:rsidRDefault="003361E2">
      <w:pPr>
        <w:spacing w:after="0"/>
        <w:rPr>
          <w:rFonts w:ascii="Times New Roman" w:eastAsia="Times New Roman" w:hAnsi="Times New Roman" w:cs="Times New Roman"/>
        </w:rPr>
      </w:pPr>
    </w:p>
    <w:p w14:paraId="6A13EEB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That’s guarded by </w:t>
      </w:r>
      <w:proofErr w:type="spellStart"/>
      <w:r>
        <w:rPr>
          <w:rFonts w:ascii="Times New Roman" w:eastAsia="Times New Roman" w:hAnsi="Times New Roman" w:cs="Times New Roman"/>
          <w:color w:val="000000"/>
        </w:rPr>
        <w:t>Locknessie</w:t>
      </w:r>
      <w:proofErr w:type="spellEnd"/>
      <w:r>
        <w:rPr>
          <w:rFonts w:ascii="Times New Roman" w:eastAsia="Times New Roman" w:hAnsi="Times New Roman" w:cs="Times New Roman"/>
          <w:color w:val="000000"/>
        </w:rPr>
        <w:t>. She’s an abominable beast with an insatiable appetite for thieves and non-thieves alike. How did you get in there?</w:t>
      </w:r>
    </w:p>
    <w:p w14:paraId="19B95CCA" w14:textId="77777777" w:rsidR="003361E2" w:rsidRDefault="003361E2">
      <w:pPr>
        <w:spacing w:after="0"/>
        <w:rPr>
          <w:rFonts w:ascii="Times New Roman" w:eastAsia="Times New Roman" w:hAnsi="Times New Roman" w:cs="Times New Roman"/>
        </w:rPr>
      </w:pPr>
    </w:p>
    <w:p w14:paraId="77296C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Spinning Man: I told me crewmate that if they come and help me bury me treasure. I give them a share.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when we reached </w:t>
      </w:r>
      <w:proofErr w:type="spellStart"/>
      <w:r>
        <w:rPr>
          <w:rFonts w:ascii="Times New Roman" w:eastAsia="Times New Roman" w:hAnsi="Times New Roman" w:cs="Times New Roman"/>
          <w:color w:val="000000"/>
        </w:rPr>
        <w:t>Lochnessy</w:t>
      </w:r>
      <w:proofErr w:type="spellEnd"/>
      <w:r>
        <w:rPr>
          <w:rFonts w:ascii="Times New Roman" w:eastAsia="Times New Roman" w:hAnsi="Times New Roman" w:cs="Times New Roman"/>
          <w:color w:val="000000"/>
        </w:rPr>
        <w:t xml:space="preserve"> I kicked me crewmate into the water and while </w:t>
      </w:r>
      <w:proofErr w:type="spellStart"/>
      <w:r>
        <w:rPr>
          <w:rFonts w:ascii="Times New Roman" w:eastAsia="Times New Roman" w:hAnsi="Times New Roman" w:cs="Times New Roman"/>
          <w:color w:val="000000"/>
        </w:rPr>
        <w:t>Lochnessie</w:t>
      </w:r>
      <w:proofErr w:type="spellEnd"/>
      <w:r>
        <w:rPr>
          <w:rFonts w:ascii="Times New Roman" w:eastAsia="Times New Roman" w:hAnsi="Times New Roman" w:cs="Times New Roman"/>
          <w:color w:val="000000"/>
        </w:rPr>
        <w:t xml:space="preserve"> was a feeding </w:t>
      </w:r>
      <w:proofErr w:type="spellStart"/>
      <w:r>
        <w:rPr>
          <w:rFonts w:ascii="Times New Roman" w:eastAsia="Times New Roman" w:hAnsi="Times New Roman" w:cs="Times New Roman"/>
          <w:color w:val="000000"/>
        </w:rPr>
        <w:t>on’em</w:t>
      </w:r>
      <w:proofErr w:type="spellEnd"/>
      <w:r>
        <w:rPr>
          <w:rFonts w:ascii="Times New Roman" w:eastAsia="Times New Roman" w:hAnsi="Times New Roman" w:cs="Times New Roman"/>
          <w:color w:val="000000"/>
        </w:rPr>
        <w:t xml:space="preserve"> I snuck in. Once I buried me treasure, </w:t>
      </w:r>
      <w:proofErr w:type="spellStart"/>
      <w:r>
        <w:rPr>
          <w:rFonts w:ascii="Times New Roman" w:eastAsia="Times New Roman" w:hAnsi="Times New Roman" w:cs="Times New Roman"/>
          <w:color w:val="000000"/>
        </w:rPr>
        <w:t>Lochnessie</w:t>
      </w:r>
      <w:proofErr w:type="spellEnd"/>
      <w:r>
        <w:rPr>
          <w:rFonts w:ascii="Times New Roman" w:eastAsia="Times New Roman" w:hAnsi="Times New Roman" w:cs="Times New Roman"/>
          <w:color w:val="000000"/>
        </w:rPr>
        <w:t xml:space="preserve"> was asleep; her appetite satiated and all I snuck right back out.</w:t>
      </w:r>
    </w:p>
    <w:p w14:paraId="0B2E90AA" w14:textId="77777777" w:rsidR="003361E2" w:rsidRDefault="003361E2">
      <w:pPr>
        <w:spacing w:after="0"/>
        <w:rPr>
          <w:rFonts w:ascii="Times New Roman" w:eastAsia="Times New Roman" w:hAnsi="Times New Roman" w:cs="Times New Roman"/>
        </w:rPr>
      </w:pPr>
    </w:p>
    <w:p w14:paraId="147086D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If ye lie to me I’ll have ye wang dangling on me string of wangs. Now I need one of these scalawags to do my dirty work. Who’s going to git what belongs to me?</w:t>
      </w:r>
    </w:p>
    <w:p w14:paraId="3BF127EA" w14:textId="77777777" w:rsidR="003361E2" w:rsidRDefault="003361E2">
      <w:pPr>
        <w:spacing w:after="0"/>
        <w:rPr>
          <w:rFonts w:ascii="Times New Roman" w:eastAsia="Times New Roman" w:hAnsi="Times New Roman" w:cs="Times New Roman"/>
        </w:rPr>
      </w:pPr>
    </w:p>
    <w:p w14:paraId="2D951EF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(All his crew mates run out but Jester and the party walk in.)</w:t>
      </w:r>
    </w:p>
    <w:p w14:paraId="4CD2A7BA" w14:textId="77777777" w:rsidR="003361E2" w:rsidRDefault="003361E2">
      <w:pPr>
        <w:spacing w:after="0"/>
        <w:rPr>
          <w:rFonts w:ascii="Times New Roman" w:eastAsia="Times New Roman" w:hAnsi="Times New Roman" w:cs="Times New Roman"/>
        </w:rPr>
      </w:pPr>
    </w:p>
    <w:p w14:paraId="48795FE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Jester: I’m happy to see you, you quick witted pirate. I’m in need of some help.</w:t>
      </w:r>
    </w:p>
    <w:p w14:paraId="73616993" w14:textId="77777777" w:rsidR="003361E2" w:rsidRDefault="003361E2">
      <w:pPr>
        <w:spacing w:after="0"/>
        <w:rPr>
          <w:rFonts w:ascii="Times New Roman" w:eastAsia="Times New Roman" w:hAnsi="Times New Roman" w:cs="Times New Roman"/>
        </w:rPr>
      </w:pPr>
    </w:p>
    <w:p w14:paraId="7B1C16D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I </w:t>
      </w:r>
      <w:proofErr w:type="spellStart"/>
      <w:r>
        <w:rPr>
          <w:rFonts w:ascii="Times New Roman" w:eastAsia="Times New Roman" w:hAnsi="Times New Roman" w:cs="Times New Roman"/>
          <w:color w:val="000000"/>
        </w:rPr>
        <w:t>ain’t</w:t>
      </w:r>
      <w:proofErr w:type="spellEnd"/>
      <w:r>
        <w:rPr>
          <w:rFonts w:ascii="Times New Roman" w:eastAsia="Times New Roman" w:hAnsi="Times New Roman" w:cs="Times New Roman"/>
          <w:color w:val="000000"/>
        </w:rPr>
        <w:t xml:space="preserve"> a pirate. You know I hate that word. You see a black patch on my eye or some parakeet on my shoulder. You smell rum on my breath; I hate rum. You scallywag. Call me a thief or I’ll remind you of this.</w:t>
      </w:r>
    </w:p>
    <w:p w14:paraId="7FA66D8E" w14:textId="77777777" w:rsidR="003361E2" w:rsidRDefault="003361E2">
      <w:pPr>
        <w:spacing w:after="0"/>
        <w:rPr>
          <w:rFonts w:ascii="Times New Roman" w:eastAsia="Times New Roman" w:hAnsi="Times New Roman" w:cs="Times New Roman"/>
        </w:rPr>
      </w:pPr>
    </w:p>
    <w:p w14:paraId="2EC5ED3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Whoa, whoa, only grabbing your tail Blunderbuss</w:t>
      </w:r>
    </w:p>
    <w:p w14:paraId="7A2AA1A9" w14:textId="77777777" w:rsidR="003361E2" w:rsidRDefault="003361E2">
      <w:pPr>
        <w:spacing w:after="0"/>
        <w:rPr>
          <w:rFonts w:ascii="Times New Roman" w:eastAsia="Times New Roman" w:hAnsi="Times New Roman" w:cs="Times New Roman"/>
        </w:rPr>
      </w:pPr>
    </w:p>
    <w:p w14:paraId="5088B73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What can I help you with? </w:t>
      </w:r>
    </w:p>
    <w:p w14:paraId="27E8DB19" w14:textId="77777777" w:rsidR="003361E2" w:rsidRDefault="003361E2">
      <w:pPr>
        <w:spacing w:after="0"/>
        <w:rPr>
          <w:rFonts w:ascii="Times New Roman" w:eastAsia="Times New Roman" w:hAnsi="Times New Roman" w:cs="Times New Roman"/>
        </w:rPr>
      </w:pPr>
    </w:p>
    <w:p w14:paraId="2B2A111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Might you know where the fallen gate of the Fabricius is?</w:t>
      </w:r>
    </w:p>
    <w:p w14:paraId="07DDA1DB" w14:textId="77777777" w:rsidR="003361E2" w:rsidRDefault="003361E2">
      <w:pPr>
        <w:spacing w:after="0"/>
        <w:rPr>
          <w:rFonts w:ascii="Times New Roman" w:eastAsia="Times New Roman" w:hAnsi="Times New Roman" w:cs="Times New Roman"/>
        </w:rPr>
      </w:pPr>
    </w:p>
    <w:p w14:paraId="5C96F8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I have an inkling mate. A thief’s hunch where the gate might be, but first you have to help me. You came just in the nick of time. I’ll give you half of my share of what belongs to me once you find it and I’ll send you in the right direction of where I think the Fabricius gate might be.</w:t>
      </w:r>
    </w:p>
    <w:p w14:paraId="26C8D55E" w14:textId="77777777" w:rsidR="003361E2" w:rsidRDefault="003361E2">
      <w:pPr>
        <w:spacing w:after="0"/>
        <w:rPr>
          <w:rFonts w:ascii="Times New Roman" w:eastAsia="Times New Roman" w:hAnsi="Times New Roman" w:cs="Times New Roman"/>
        </w:rPr>
      </w:pPr>
    </w:p>
    <w:p w14:paraId="01AE42D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What work must I do?</w:t>
      </w:r>
    </w:p>
    <w:p w14:paraId="15468407" w14:textId="77777777" w:rsidR="003361E2" w:rsidRDefault="003361E2">
      <w:pPr>
        <w:spacing w:after="0"/>
        <w:rPr>
          <w:rFonts w:ascii="Times New Roman" w:eastAsia="Times New Roman" w:hAnsi="Times New Roman" w:cs="Times New Roman"/>
        </w:rPr>
      </w:pPr>
    </w:p>
    <w:p w14:paraId="4D43BF2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Mr. Blunderbuss: You must go to a reef you can only access by cave to the east. What belongs to me is buried loot located on the map I’m giving you. </w:t>
      </w:r>
    </w:p>
    <w:p w14:paraId="3B0A5939" w14:textId="77777777" w:rsidR="003361E2" w:rsidRDefault="003361E2">
      <w:pPr>
        <w:spacing w:after="0"/>
        <w:rPr>
          <w:rFonts w:ascii="Times New Roman" w:eastAsia="Times New Roman" w:hAnsi="Times New Roman" w:cs="Times New Roman"/>
        </w:rPr>
      </w:pPr>
    </w:p>
    <w:p w14:paraId="170DAF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Is there anything else we should know?</w:t>
      </w:r>
    </w:p>
    <w:p w14:paraId="031E5259" w14:textId="77777777" w:rsidR="003361E2" w:rsidRDefault="003361E2">
      <w:pPr>
        <w:spacing w:after="0"/>
        <w:rPr>
          <w:rFonts w:ascii="Times New Roman" w:eastAsia="Times New Roman" w:hAnsi="Times New Roman" w:cs="Times New Roman"/>
        </w:rPr>
      </w:pPr>
    </w:p>
    <w:p w14:paraId="3D49D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Nope, now </w:t>
      </w:r>
      <w:proofErr w:type="spellStart"/>
      <w:r>
        <w:rPr>
          <w:rFonts w:ascii="Times New Roman" w:eastAsia="Times New Roman" w:hAnsi="Times New Roman" w:cs="Times New Roman"/>
          <w:color w:val="000000"/>
        </w:rPr>
        <w:t>begon</w:t>
      </w:r>
      <w:proofErr w:type="spellEnd"/>
      <w:r>
        <w:rPr>
          <w:rFonts w:ascii="Times New Roman" w:eastAsia="Times New Roman" w:hAnsi="Times New Roman" w:cs="Times New Roman"/>
          <w:color w:val="000000"/>
        </w:rPr>
        <w:t xml:space="preserve"> with </w:t>
      </w:r>
      <w:proofErr w:type="spellStart"/>
      <w:r>
        <w:rPr>
          <w:rFonts w:ascii="Times New Roman" w:eastAsia="Times New Roman" w:hAnsi="Times New Roman" w:cs="Times New Roman"/>
          <w:color w:val="000000"/>
        </w:rPr>
        <w:t>ya</w:t>
      </w:r>
      <w:proofErr w:type="spellEnd"/>
      <w:r>
        <w:rPr>
          <w:rFonts w:ascii="Times New Roman" w:eastAsia="Times New Roman" w:hAnsi="Times New Roman" w:cs="Times New Roman"/>
          <w:color w:val="000000"/>
        </w:rPr>
        <w:t xml:space="preserve"> I’m antsy for me loot.</w:t>
      </w:r>
    </w:p>
    <w:p w14:paraId="540A80FA" w14:textId="77777777" w:rsidR="003361E2" w:rsidRDefault="003361E2">
      <w:pPr>
        <w:spacing w:after="0"/>
        <w:rPr>
          <w:rFonts w:ascii="Times New Roman" w:eastAsia="Times New Roman" w:hAnsi="Times New Roman" w:cs="Times New Roman"/>
        </w:rPr>
      </w:pPr>
    </w:p>
    <w:p w14:paraId="3202D7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(As the party is walking out)</w:t>
      </w:r>
    </w:p>
    <w:p w14:paraId="32000A13" w14:textId="77777777" w:rsidR="003361E2" w:rsidRDefault="003361E2">
      <w:pPr>
        <w:spacing w:after="0"/>
        <w:rPr>
          <w:rFonts w:ascii="Times New Roman" w:eastAsia="Times New Roman" w:hAnsi="Times New Roman" w:cs="Times New Roman"/>
        </w:rPr>
      </w:pPr>
    </w:p>
    <w:p w14:paraId="468F4F4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You trust this guy?</w:t>
      </w:r>
    </w:p>
    <w:p w14:paraId="02E0F824" w14:textId="77777777" w:rsidR="003361E2" w:rsidRDefault="003361E2">
      <w:pPr>
        <w:spacing w:after="0"/>
        <w:rPr>
          <w:rFonts w:ascii="Times New Roman" w:eastAsia="Times New Roman" w:hAnsi="Times New Roman" w:cs="Times New Roman"/>
        </w:rPr>
      </w:pPr>
    </w:p>
    <w:p w14:paraId="0B9C2A0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Yes, he always pays up for the work we do, but what he doesn’t tell us that I don’t trust.</w:t>
      </w:r>
    </w:p>
    <w:p w14:paraId="01057484" w14:textId="77777777" w:rsidR="003361E2" w:rsidRDefault="00000000">
      <w:pPr>
        <w:pStyle w:val="Heading2"/>
      </w:pPr>
      <w:bookmarkStart w:id="418" w:name="_o15o268xagk" w:colFirst="0" w:colLast="0"/>
      <w:bookmarkStart w:id="419" w:name="_Toc189930234"/>
      <w:bookmarkEnd w:id="418"/>
      <w:r>
        <w:t>Pirates Cove NPCs(NF)</w:t>
      </w:r>
      <w:bookmarkEnd w:id="419"/>
    </w:p>
    <w:p w14:paraId="49539CDF" w14:textId="77777777" w:rsidR="003361E2" w:rsidRDefault="003361E2"/>
    <w:p w14:paraId="27B5F90D" w14:textId="77777777" w:rsidR="003361E2" w:rsidRDefault="00000000">
      <w:pPr>
        <w:pStyle w:val="Heading2"/>
      </w:pPr>
      <w:bookmarkStart w:id="420" w:name="_o5nveixguxyw" w:colFirst="0" w:colLast="0"/>
      <w:bookmarkStart w:id="421" w:name="_Toc189930235"/>
      <w:bookmarkEnd w:id="420"/>
      <w:r>
        <w:t xml:space="preserve">Cave to </w:t>
      </w:r>
      <w:proofErr w:type="spellStart"/>
      <w:r>
        <w:t>Coveman</w:t>
      </w:r>
      <w:proofErr w:type="spellEnd"/>
      <w:r>
        <w:t xml:space="preserve"> Reef and </w:t>
      </w:r>
      <w:proofErr w:type="spellStart"/>
      <w:r>
        <w:t>Coveman</w:t>
      </w:r>
      <w:proofErr w:type="spellEnd"/>
      <w:r>
        <w:t xml:space="preserve"> Reef</w:t>
      </w:r>
      <w:bookmarkEnd w:id="421"/>
    </w:p>
    <w:p w14:paraId="0B201E3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cave to </w:t>
      </w:r>
      <w:proofErr w:type="spellStart"/>
      <w:r>
        <w:rPr>
          <w:rFonts w:ascii="Times New Roman" w:eastAsia="Times New Roman" w:hAnsi="Times New Roman" w:cs="Times New Roman"/>
          <w:color w:val="000000"/>
        </w:rPr>
        <w:t>Coveman</w:t>
      </w:r>
      <w:proofErr w:type="spellEnd"/>
      <w:r>
        <w:rPr>
          <w:rFonts w:ascii="Times New Roman" w:eastAsia="Times New Roman" w:hAnsi="Times New Roman" w:cs="Times New Roman"/>
          <w:color w:val="000000"/>
        </w:rPr>
        <w:t xml:space="preserve"> Reef is almost like a cavern with the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p>
    <w:p w14:paraId="6A334006" w14:textId="77777777" w:rsidR="003361E2" w:rsidRDefault="003361E2">
      <w:pPr>
        <w:spacing w:after="0"/>
        <w:rPr>
          <w:rFonts w:ascii="Times New Roman" w:eastAsia="Times New Roman" w:hAnsi="Times New Roman" w:cs="Times New Roman"/>
        </w:rPr>
      </w:pPr>
    </w:p>
    <w:p w14:paraId="4B2C1A8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reaches the treasure,</w:t>
      </w:r>
    </w:p>
    <w:p w14:paraId="760323B4" w14:textId="77777777" w:rsidR="003361E2" w:rsidRDefault="003361E2">
      <w:pPr>
        <w:spacing w:after="0"/>
        <w:rPr>
          <w:rFonts w:ascii="Times New Roman" w:eastAsia="Times New Roman" w:hAnsi="Times New Roman" w:cs="Times New Roman"/>
        </w:rPr>
      </w:pPr>
    </w:p>
    <w:p w14:paraId="717DAF1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Theresa: That was easy enough. Why didn’t he send some of his latchkeys to come and dig this up?</w:t>
      </w:r>
    </w:p>
    <w:p w14:paraId="7DB30B8C" w14:textId="77777777" w:rsidR="003361E2" w:rsidRDefault="003361E2">
      <w:pPr>
        <w:spacing w:after="0"/>
        <w:rPr>
          <w:rFonts w:ascii="Times New Roman" w:eastAsia="Times New Roman" w:hAnsi="Times New Roman" w:cs="Times New Roman"/>
        </w:rPr>
      </w:pPr>
    </w:p>
    <w:p w14:paraId="58CF06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That’s a good question.</w:t>
      </w:r>
    </w:p>
    <w:p w14:paraId="1933745A" w14:textId="77777777" w:rsidR="003361E2" w:rsidRDefault="003361E2">
      <w:pPr>
        <w:spacing w:after="0"/>
        <w:rPr>
          <w:rFonts w:ascii="Times New Roman" w:eastAsia="Times New Roman" w:hAnsi="Times New Roman" w:cs="Times New Roman"/>
        </w:rPr>
      </w:pPr>
    </w:p>
    <w:p w14:paraId="6603696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 large object appears within the water near the treasure location.) </w:t>
      </w:r>
    </w:p>
    <w:p w14:paraId="2BEE690F" w14:textId="77777777" w:rsidR="003361E2" w:rsidRDefault="003361E2">
      <w:pPr>
        <w:spacing w:after="0"/>
        <w:rPr>
          <w:rFonts w:ascii="Times New Roman" w:eastAsia="Times New Roman" w:hAnsi="Times New Roman" w:cs="Times New Roman"/>
        </w:rPr>
      </w:pPr>
    </w:p>
    <w:p w14:paraId="74412E7A"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sense a large organic object within our location.</w:t>
      </w:r>
    </w:p>
    <w:p w14:paraId="03A0E9D9" w14:textId="77777777" w:rsidR="003361E2" w:rsidRDefault="003361E2">
      <w:pPr>
        <w:spacing w:after="0"/>
        <w:rPr>
          <w:rFonts w:ascii="Times New Roman" w:eastAsia="Times New Roman" w:hAnsi="Times New Roman" w:cs="Times New Roman"/>
        </w:rPr>
      </w:pPr>
    </w:p>
    <w:p w14:paraId="4F37D01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 what?</w:t>
      </w:r>
    </w:p>
    <w:p w14:paraId="2B380822" w14:textId="77777777" w:rsidR="003361E2" w:rsidRDefault="003361E2">
      <w:pPr>
        <w:spacing w:after="0"/>
        <w:rPr>
          <w:rFonts w:ascii="Times New Roman" w:eastAsia="Times New Roman" w:hAnsi="Times New Roman" w:cs="Times New Roman"/>
        </w:rPr>
      </w:pPr>
    </w:p>
    <w:p w14:paraId="1F9CD62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(Suddenly a large beast arises from the shallow water. It is a massive hulking beast with two heads and large fins like a Leviathan. Its heads look like those of a Dragon.)</w:t>
      </w:r>
    </w:p>
    <w:p w14:paraId="5ED02274" w14:textId="77777777" w:rsidR="003361E2" w:rsidRDefault="003361E2">
      <w:pPr>
        <w:spacing w:after="0"/>
        <w:rPr>
          <w:rFonts w:ascii="Times New Roman" w:eastAsia="Times New Roman" w:hAnsi="Times New Roman" w:cs="Times New Roman"/>
        </w:rPr>
      </w:pPr>
    </w:p>
    <w:p w14:paraId="71C6B43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A monster!</w:t>
      </w:r>
    </w:p>
    <w:p w14:paraId="6EFDDB9B" w14:textId="77777777" w:rsidR="003361E2" w:rsidRDefault="003361E2">
      <w:pPr>
        <w:spacing w:after="0"/>
        <w:rPr>
          <w:rFonts w:ascii="Times New Roman" w:eastAsia="Times New Roman" w:hAnsi="Times New Roman" w:cs="Times New Roman"/>
        </w:rPr>
      </w:pPr>
    </w:p>
    <w:p w14:paraId="1BDEB9EE"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Yes, what humanoids call monsters.</w:t>
      </w:r>
    </w:p>
    <w:p w14:paraId="4A8F933C" w14:textId="77777777" w:rsidR="003361E2" w:rsidRDefault="003361E2">
      <w:pPr>
        <w:spacing w:after="0"/>
        <w:rPr>
          <w:rFonts w:ascii="Times New Roman" w:eastAsia="Times New Roman" w:hAnsi="Times New Roman" w:cs="Times New Roman"/>
        </w:rPr>
      </w:pPr>
    </w:p>
    <w:p w14:paraId="0110525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Augustus: Looks like we’re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have some fish fry.</w:t>
      </w:r>
    </w:p>
    <w:p w14:paraId="6A33C2DF" w14:textId="77777777" w:rsidR="003361E2" w:rsidRDefault="003361E2">
      <w:pPr>
        <w:spacing w:after="0"/>
        <w:rPr>
          <w:rFonts w:ascii="Times New Roman" w:eastAsia="Times New Roman" w:hAnsi="Times New Roman" w:cs="Times New Roman"/>
        </w:rPr>
      </w:pPr>
    </w:p>
    <w:p w14:paraId="5EC7DB1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That’s enough fish to feed us for a month, let's kill it.</w:t>
      </w:r>
    </w:p>
    <w:p w14:paraId="342D3D94" w14:textId="77777777" w:rsidR="003361E2" w:rsidRDefault="003361E2">
      <w:pPr>
        <w:spacing w:after="0"/>
        <w:rPr>
          <w:rFonts w:ascii="Times New Roman" w:eastAsia="Times New Roman" w:hAnsi="Times New Roman" w:cs="Times New Roman"/>
        </w:rPr>
      </w:pPr>
    </w:p>
    <w:p w14:paraId="46A0150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(Battle begins)</w:t>
      </w:r>
    </w:p>
    <w:p w14:paraId="0653AB94" w14:textId="77777777" w:rsidR="003361E2" w:rsidRDefault="003361E2">
      <w:pPr>
        <w:spacing w:after="0"/>
        <w:rPr>
          <w:rFonts w:ascii="Times New Roman" w:eastAsia="Times New Roman" w:hAnsi="Times New Roman" w:cs="Times New Roman"/>
        </w:rPr>
      </w:pPr>
    </w:p>
    <w:p w14:paraId="52E9EDC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After Battle,</w:t>
      </w:r>
    </w:p>
    <w:p w14:paraId="7354FC02" w14:textId="77777777" w:rsidR="003361E2" w:rsidRDefault="003361E2">
      <w:pPr>
        <w:spacing w:after="0"/>
        <w:rPr>
          <w:rFonts w:ascii="Times New Roman" w:eastAsia="Times New Roman" w:hAnsi="Times New Roman" w:cs="Times New Roman"/>
        </w:rPr>
      </w:pPr>
    </w:p>
    <w:p w14:paraId="1E54C27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(It’s night now and the party is around a big bonfire. There’s a large slab of meat rotating on a rotisserie.) </w:t>
      </w:r>
    </w:p>
    <w:p w14:paraId="34B49B02" w14:textId="77777777" w:rsidR="003361E2" w:rsidRDefault="003361E2">
      <w:pPr>
        <w:spacing w:after="0"/>
        <w:rPr>
          <w:rFonts w:ascii="Times New Roman" w:eastAsia="Times New Roman" w:hAnsi="Times New Roman" w:cs="Times New Roman"/>
        </w:rPr>
      </w:pPr>
    </w:p>
    <w:p w14:paraId="0FAB5E6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Caeser: Nothing like an open flame and massive Leviathan meat to go.</w:t>
      </w:r>
    </w:p>
    <w:p w14:paraId="3C51D54F" w14:textId="77777777" w:rsidR="003361E2" w:rsidRDefault="003361E2">
      <w:pPr>
        <w:spacing w:after="0"/>
        <w:rPr>
          <w:rFonts w:ascii="Times New Roman" w:eastAsia="Times New Roman" w:hAnsi="Times New Roman" w:cs="Times New Roman"/>
        </w:rPr>
      </w:pPr>
    </w:p>
    <w:p w14:paraId="2A71188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Theresa: This could feed our entire camp for two months.</w:t>
      </w:r>
    </w:p>
    <w:p w14:paraId="4FC600C7" w14:textId="77777777" w:rsidR="003361E2" w:rsidRDefault="003361E2">
      <w:pPr>
        <w:spacing w:after="0"/>
        <w:rPr>
          <w:rFonts w:ascii="Times New Roman" w:eastAsia="Times New Roman" w:hAnsi="Times New Roman" w:cs="Times New Roman"/>
        </w:rPr>
      </w:pPr>
    </w:p>
    <w:p w14:paraId="7A18AC0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 don’t like fish. I'll pass. </w:t>
      </w:r>
      <w:proofErr w:type="gramStart"/>
      <w:r>
        <w:rPr>
          <w:rFonts w:ascii="Times New Roman" w:eastAsia="Times New Roman" w:hAnsi="Times New Roman" w:cs="Times New Roman"/>
          <w:color w:val="000000"/>
        </w:rPr>
        <w:t>Actually</w:t>
      </w:r>
      <w:proofErr w:type="gramEnd"/>
      <w:r>
        <w:rPr>
          <w:rFonts w:ascii="Times New Roman" w:eastAsia="Times New Roman" w:hAnsi="Times New Roman" w:cs="Times New Roman"/>
          <w:color w:val="000000"/>
        </w:rPr>
        <w:t xml:space="preserve"> I’m vegetarian.</w:t>
      </w:r>
    </w:p>
    <w:p w14:paraId="1F8D8628" w14:textId="77777777" w:rsidR="003361E2" w:rsidRDefault="003361E2">
      <w:pPr>
        <w:spacing w:after="0"/>
        <w:rPr>
          <w:rFonts w:ascii="Times New Roman" w:eastAsia="Times New Roman" w:hAnsi="Times New Roman" w:cs="Times New Roman"/>
        </w:rPr>
      </w:pPr>
    </w:p>
    <w:p w14:paraId="136063C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A vegan assassin. So let me get this straight, you can kill people, but you can’t kill animals and eat them.</w:t>
      </w:r>
    </w:p>
    <w:p w14:paraId="73DFB7EE" w14:textId="77777777" w:rsidR="003361E2" w:rsidRDefault="003361E2">
      <w:pPr>
        <w:spacing w:after="0"/>
        <w:rPr>
          <w:rFonts w:ascii="Times New Roman" w:eastAsia="Times New Roman" w:hAnsi="Times New Roman" w:cs="Times New Roman"/>
        </w:rPr>
      </w:pPr>
    </w:p>
    <w:p w14:paraId="68A016F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Macy: Animals are good. People are bad. That animal never stole from anybody; it’s just trying to survive.</w:t>
      </w:r>
    </w:p>
    <w:p w14:paraId="609E55DA" w14:textId="77777777" w:rsidR="003361E2" w:rsidRDefault="003361E2">
      <w:pPr>
        <w:spacing w:after="0"/>
        <w:rPr>
          <w:rFonts w:ascii="Times New Roman" w:eastAsia="Times New Roman" w:hAnsi="Times New Roman" w:cs="Times New Roman"/>
        </w:rPr>
      </w:pPr>
    </w:p>
    <w:p w14:paraId="35506EA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Jester: Hey, I also steal to survive. It’s a </w:t>
      </w:r>
      <w:proofErr w:type="gramStart"/>
      <w:r>
        <w:rPr>
          <w:rFonts w:ascii="Times New Roman" w:eastAsia="Times New Roman" w:hAnsi="Times New Roman" w:cs="Times New Roman"/>
          <w:color w:val="000000"/>
        </w:rPr>
        <w:t>dog eat dog</w:t>
      </w:r>
      <w:proofErr w:type="gramEnd"/>
      <w:r>
        <w:rPr>
          <w:rFonts w:ascii="Times New Roman" w:eastAsia="Times New Roman" w:hAnsi="Times New Roman" w:cs="Times New Roman"/>
          <w:color w:val="000000"/>
        </w:rPr>
        <w:t xml:space="preserve"> world out there. I only steal from people who deserve to be stolen from anyways. It’s a survival of the fittest baby and I’m not going to be on the bottom of the food chain.</w:t>
      </w:r>
    </w:p>
    <w:p w14:paraId="69B1CA11" w14:textId="77777777" w:rsidR="003361E2" w:rsidRDefault="003361E2">
      <w:pPr>
        <w:spacing w:after="0"/>
        <w:rPr>
          <w:rFonts w:ascii="Times New Roman" w:eastAsia="Times New Roman" w:hAnsi="Times New Roman" w:cs="Times New Roman"/>
        </w:rPr>
      </w:pPr>
    </w:p>
    <w:p w14:paraId="64A1E05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Macy: We are the same kind of animals, you and I Augustus. We only kill those who are corrupt. We fight for justice. You on the other hand Jester only steals for you.</w:t>
      </w:r>
    </w:p>
    <w:p w14:paraId="31294918" w14:textId="77777777" w:rsidR="003361E2" w:rsidRDefault="003361E2">
      <w:pPr>
        <w:spacing w:after="0"/>
        <w:rPr>
          <w:rFonts w:ascii="Times New Roman" w:eastAsia="Times New Roman" w:hAnsi="Times New Roman" w:cs="Times New Roman"/>
        </w:rPr>
      </w:pPr>
    </w:p>
    <w:p w14:paraId="17E5FA7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There’s a sense of purity when one kills those who are unjust is it not Macy?</w:t>
      </w:r>
    </w:p>
    <w:p w14:paraId="6CC71593" w14:textId="77777777" w:rsidR="003361E2" w:rsidRDefault="003361E2">
      <w:pPr>
        <w:spacing w:after="0"/>
        <w:rPr>
          <w:rFonts w:ascii="Times New Roman" w:eastAsia="Times New Roman" w:hAnsi="Times New Roman" w:cs="Times New Roman"/>
        </w:rPr>
      </w:pPr>
    </w:p>
    <w:p w14:paraId="2C93A0E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Macy: It’s like one is taking part in the rebirth of Gaia. I’m her midwife and she </w:t>
      </w:r>
      <w:proofErr w:type="gramStart"/>
      <w:r>
        <w:rPr>
          <w:rFonts w:ascii="Times New Roman" w:eastAsia="Times New Roman" w:hAnsi="Times New Roman" w:cs="Times New Roman"/>
          <w:color w:val="000000"/>
        </w:rPr>
        <w:t>holds</w:t>
      </w:r>
      <w:proofErr w:type="gramEnd"/>
      <w:r>
        <w:rPr>
          <w:rFonts w:ascii="Times New Roman" w:eastAsia="Times New Roman" w:hAnsi="Times New Roman" w:cs="Times New Roman"/>
          <w:color w:val="000000"/>
        </w:rPr>
        <w:t xml:space="preserve"> my hand and screams as she morphs into another being.</w:t>
      </w:r>
    </w:p>
    <w:p w14:paraId="3690014D" w14:textId="77777777" w:rsidR="003361E2" w:rsidRDefault="003361E2">
      <w:pPr>
        <w:spacing w:after="0"/>
        <w:rPr>
          <w:rFonts w:ascii="Times New Roman" w:eastAsia="Times New Roman" w:hAnsi="Times New Roman" w:cs="Times New Roman"/>
        </w:rPr>
      </w:pPr>
    </w:p>
    <w:p w14:paraId="4D8EC2D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Augustus: There is purity in her screams; of her rebirth.</w:t>
      </w:r>
    </w:p>
    <w:p w14:paraId="78D559BD" w14:textId="77777777" w:rsidR="003361E2" w:rsidRDefault="003361E2">
      <w:pPr>
        <w:spacing w:after="0"/>
        <w:rPr>
          <w:rFonts w:ascii="Times New Roman" w:eastAsia="Times New Roman" w:hAnsi="Times New Roman" w:cs="Times New Roman"/>
        </w:rPr>
      </w:pPr>
    </w:p>
    <w:p w14:paraId="2BE0AB3C"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Jester: You two are on another level of psycho you know that? I’m full; going to bed.</w:t>
      </w:r>
    </w:p>
    <w:p w14:paraId="6515F523" w14:textId="77777777" w:rsidR="003361E2" w:rsidRDefault="00000000">
      <w:pPr>
        <w:pStyle w:val="Heading2"/>
      </w:pPr>
      <w:bookmarkStart w:id="422" w:name="_yuej5txuol3p" w:colFirst="0" w:colLast="0"/>
      <w:bookmarkStart w:id="423" w:name="_Toc189930236"/>
      <w:bookmarkEnd w:id="422"/>
      <w:r>
        <w:t xml:space="preserve">The City of Pirates Post </w:t>
      </w:r>
      <w:proofErr w:type="spellStart"/>
      <w:r>
        <w:t>Coveman</w:t>
      </w:r>
      <w:proofErr w:type="spellEnd"/>
      <w:r>
        <w:t xml:space="preserve"> Quest</w:t>
      </w:r>
      <w:bookmarkEnd w:id="423"/>
    </w:p>
    <w:p w14:paraId="166A1F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(The party drops the chest in front of Mr. Blunderbuss.)</w:t>
      </w:r>
    </w:p>
    <w:p w14:paraId="0046440C" w14:textId="77777777" w:rsidR="003361E2" w:rsidRDefault="003361E2">
      <w:pPr>
        <w:spacing w:after="0"/>
        <w:rPr>
          <w:rFonts w:ascii="Times New Roman" w:eastAsia="Times New Roman" w:hAnsi="Times New Roman" w:cs="Times New Roman"/>
        </w:rPr>
      </w:pPr>
    </w:p>
    <w:p w14:paraId="22AD20BB"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Mr. Blunderbuss: Here’s your share. Now regarding the Fabricius gate, I’m not quite sure what you intend to do by finding this place since the gate can only be opened by magic. But that’s </w:t>
      </w:r>
      <w:proofErr w:type="spellStart"/>
      <w:r>
        <w:rPr>
          <w:rFonts w:ascii="Times New Roman" w:eastAsia="Times New Roman" w:hAnsi="Times New Roman" w:cs="Times New Roman"/>
          <w:color w:val="000000"/>
        </w:rPr>
        <w:t>yer</w:t>
      </w:r>
      <w:proofErr w:type="spellEnd"/>
      <w:r>
        <w:rPr>
          <w:rFonts w:ascii="Times New Roman" w:eastAsia="Times New Roman" w:hAnsi="Times New Roman" w:cs="Times New Roman"/>
          <w:color w:val="000000"/>
        </w:rPr>
        <w:t xml:space="preserve"> business. Before I became a </w:t>
      </w:r>
      <w:proofErr w:type="gramStart"/>
      <w:r>
        <w:rPr>
          <w:rFonts w:ascii="Times New Roman" w:eastAsia="Times New Roman" w:hAnsi="Times New Roman" w:cs="Times New Roman"/>
          <w:color w:val="000000"/>
        </w:rPr>
        <w:t>thief</w:t>
      </w:r>
      <w:proofErr w:type="gramEnd"/>
      <w:r>
        <w:rPr>
          <w:rFonts w:ascii="Times New Roman" w:eastAsia="Times New Roman" w:hAnsi="Times New Roman" w:cs="Times New Roman"/>
          <w:color w:val="000000"/>
        </w:rPr>
        <w:t xml:space="preserve"> I was the captain of a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Navem Ship. We had a dysfunction in our hypostatic field which caused us to sink uncontrollably in the depths of the ocean. All sensors indicated that we should have been hitting the bottom of the ocean, but we kept going.  The floating continent had created a massive crater within the ocean. When we finally gained control of our ship we had reached the gate.  I’ll mark on your map where to go. It was nice doing business with you. </w:t>
      </w:r>
    </w:p>
    <w:p w14:paraId="66CD6B64" w14:textId="77777777" w:rsidR="003361E2" w:rsidRDefault="00000000">
      <w:pPr>
        <w:pStyle w:val="Heading1"/>
        <w:rPr>
          <w:sz w:val="40"/>
          <w:szCs w:val="40"/>
        </w:rPr>
      </w:pPr>
      <w:bookmarkStart w:id="424" w:name="_uhz6wsuk14pq" w:colFirst="0" w:colLast="0"/>
      <w:bookmarkStart w:id="425" w:name="_Toc189930237"/>
      <w:bookmarkEnd w:id="424"/>
      <w:r>
        <w:rPr>
          <w:sz w:val="40"/>
          <w:szCs w:val="40"/>
        </w:rPr>
        <w:t>Gate of the Fabricius World</w:t>
      </w:r>
      <w:bookmarkEnd w:id="425"/>
    </w:p>
    <w:p w14:paraId="719DD22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 gate of the Fabricius world is located through a series of underwater tunnels in the middle of the crater. Once they reach the end of the </w:t>
      </w:r>
      <w:proofErr w:type="gramStart"/>
      <w:r>
        <w:rPr>
          <w:rFonts w:ascii="Times New Roman" w:eastAsia="Times New Roman" w:hAnsi="Times New Roman" w:cs="Times New Roman"/>
          <w:color w:val="000000"/>
        </w:rPr>
        <w:t>tunnels</w:t>
      </w:r>
      <w:proofErr w:type="gramEnd"/>
      <w:r>
        <w:rPr>
          <w:rFonts w:ascii="Times New Roman" w:eastAsia="Times New Roman" w:hAnsi="Times New Roman" w:cs="Times New Roman"/>
          <w:color w:val="000000"/>
        </w:rPr>
        <w:t xml:space="preserve"> they are able to surface and walk in a cave. Once they reach the </w:t>
      </w:r>
      <w:proofErr w:type="gramStart"/>
      <w:r>
        <w:rPr>
          <w:rFonts w:ascii="Times New Roman" w:eastAsia="Times New Roman" w:hAnsi="Times New Roman" w:cs="Times New Roman"/>
          <w:color w:val="000000"/>
        </w:rPr>
        <w:t>gate</w:t>
      </w:r>
      <w:proofErr w:type="gramEnd"/>
      <w:r>
        <w:rPr>
          <w:rFonts w:ascii="Times New Roman" w:eastAsia="Times New Roman" w:hAnsi="Times New Roman" w:cs="Times New Roman"/>
          <w:color w:val="000000"/>
        </w:rPr>
        <w:t xml:space="preserve"> they are attacked by a giant octopus which surfaces from a water-filled crevice located nearby.)</w:t>
      </w:r>
    </w:p>
    <w:p w14:paraId="4E94723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the party reaches the gate,</w:t>
      </w:r>
    </w:p>
    <w:p w14:paraId="2FEF9E6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Finally, our people’s redemption is within reach.</w:t>
      </w:r>
    </w:p>
    <w:p w14:paraId="169C7BC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We’re almost there. I can feel immense power surging through that gate. The time for my resurrection draws near.</w:t>
      </w:r>
    </w:p>
    <w:p w14:paraId="0C45818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I will be the richest man in the world.</w:t>
      </w:r>
    </w:p>
    <w:p w14:paraId="6185B6C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hope it was worth it, father coming all this way and going through so much.</w:t>
      </w:r>
    </w:p>
    <w:p w14:paraId="61C2FC9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 can’t wait to get back home and start our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family.</w:t>
      </w:r>
    </w:p>
    <w:p w14:paraId="1060FB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Infinite power. I’ll be the ultimate assassin.</w:t>
      </w:r>
    </w:p>
    <w:p w14:paraId="738D206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When the octopus attacks,</w:t>
      </w:r>
    </w:p>
    <w:p w14:paraId="08201B9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Augustus: A two headed Leviathan now a giant octopus. The oceans have become crazy.</w:t>
      </w:r>
    </w:p>
    <w:p w14:paraId="52CEDDC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(Octopus is defeated) </w:t>
      </w:r>
    </w:p>
    <w:p w14:paraId="651FBD9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Jester: I think we have enough seafood to feed all of </w:t>
      </w:r>
      <w:proofErr w:type="spellStart"/>
      <w:r>
        <w:rPr>
          <w:rFonts w:ascii="Times New Roman" w:eastAsia="Times New Roman" w:hAnsi="Times New Roman" w:cs="Times New Roman"/>
          <w:color w:val="000000"/>
        </w:rPr>
        <w:t>Kohlingen</w:t>
      </w:r>
      <w:proofErr w:type="spellEnd"/>
      <w:r>
        <w:rPr>
          <w:rFonts w:ascii="Times New Roman" w:eastAsia="Times New Roman" w:hAnsi="Times New Roman" w:cs="Times New Roman"/>
          <w:color w:val="000000"/>
        </w:rPr>
        <w:t xml:space="preserve"> and Tandoor for a couple of months.</w:t>
      </w:r>
    </w:p>
    <w:p w14:paraId="0DB831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I’m sick of seafood now.</w:t>
      </w:r>
    </w:p>
    <w:p w14:paraId="6E3F981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Who wants to eat octopus anyways?</w:t>
      </w:r>
    </w:p>
    <w:p w14:paraId="18BAA3A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Neo V: Po! Po! Po! Po!</w:t>
      </w:r>
    </w:p>
    <w:p w14:paraId="4B258D9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can try it. I’ll eat anything.</w:t>
      </w:r>
    </w:p>
    <w:p w14:paraId="7AB5DC1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You used to avoid my dark root porridge.</w:t>
      </w:r>
    </w:p>
    <w:p w14:paraId="2DC8DFA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don’t think it’s just me that avoids dark root porridge. There’s not a single person in camp who can cook that well.</w:t>
      </w:r>
    </w:p>
    <w:p w14:paraId="0E380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Ok. It’s time to open the gate.</w:t>
      </w:r>
    </w:p>
    <w:p w14:paraId="15828B3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begins murmuring all the magical incantations he knows. The gate remains sealed despite his best efforts.)</w:t>
      </w:r>
    </w:p>
    <w:p w14:paraId="4C247EC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Give me your soul. Give me your entire soul. You will now cease to be Augustus. You will now be Corydon Deus incarnated. Then only I can give you the magic powers you need to open this gate.</w:t>
      </w:r>
    </w:p>
    <w:p w14:paraId="2F2137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 cannot. My wife, my son, they’ll lose their husband and father. I cannot.</w:t>
      </w:r>
    </w:p>
    <w:p w14:paraId="285D9F4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Doesn’t matter now what you want; you’re mine now.</w:t>
      </w:r>
    </w:p>
    <w:p w14:paraId="2AB3317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No! No!</w:t>
      </w:r>
    </w:p>
    <w:p w14:paraId="377D8C8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is there somewhere hidden deep within his soul. Augustus is now Corydon Deus.)</w:t>
      </w:r>
    </w:p>
    <w:p w14:paraId="6685F3C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Open now, gate! </w:t>
      </w:r>
    </w:p>
    <w:p w14:paraId="3BE540F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(Suddenly the rubble that was blocking the way flies to the side and the massive gate swings open.)</w:t>
      </w:r>
    </w:p>
    <w:p w14:paraId="64F9A48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I can be whole again. Come all of you. You will be my servants in the Fabricius realm and help restore me to my former glory. Then we will come back to this world and bring it to its knees.</w:t>
      </w:r>
    </w:p>
    <w:p w14:paraId="582AEC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(Augustus begins laughing in a strange and maniacal way.)</w:t>
      </w:r>
    </w:p>
    <w:p w14:paraId="01C2891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Father, is that you, </w:t>
      </w:r>
      <w:proofErr w:type="gramStart"/>
      <w:r>
        <w:rPr>
          <w:rFonts w:ascii="Times New Roman" w:eastAsia="Times New Roman" w:hAnsi="Times New Roman" w:cs="Times New Roman"/>
          <w:color w:val="000000"/>
        </w:rPr>
        <w:t>is</w:t>
      </w:r>
      <w:proofErr w:type="gramEnd"/>
      <w:r>
        <w:rPr>
          <w:rFonts w:ascii="Times New Roman" w:eastAsia="Times New Roman" w:hAnsi="Times New Roman" w:cs="Times New Roman"/>
          <w:color w:val="000000"/>
        </w:rPr>
        <w:t xml:space="preserve"> something wrong?</w:t>
      </w:r>
    </w:p>
    <w:p w14:paraId="1F11E7F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Corydon Deus: </w:t>
      </w:r>
      <w:proofErr w:type="gramStart"/>
      <w:r>
        <w:rPr>
          <w:rFonts w:ascii="Times New Roman" w:eastAsia="Times New Roman" w:hAnsi="Times New Roman" w:cs="Times New Roman"/>
          <w:color w:val="000000"/>
        </w:rPr>
        <w:t>Yes</w:t>
      </w:r>
      <w:proofErr w:type="gramEnd"/>
      <w:r>
        <w:rPr>
          <w:rFonts w:ascii="Times New Roman" w:eastAsia="Times New Roman" w:hAnsi="Times New Roman" w:cs="Times New Roman"/>
          <w:color w:val="000000"/>
        </w:rPr>
        <w:t xml:space="preserve"> it’s still me. Sorry I got a little bit carried away there. What I meant to say was “Come let us enter the gate and revive Corydon Deus.”</w:t>
      </w:r>
    </w:p>
    <w:p w14:paraId="0CFD83F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enters the gate.)</w:t>
      </w:r>
    </w:p>
    <w:p w14:paraId="74BC8E44" w14:textId="77777777" w:rsidR="003361E2" w:rsidRDefault="00000000">
      <w:pPr>
        <w:pStyle w:val="Heading1"/>
        <w:rPr>
          <w:sz w:val="34"/>
          <w:szCs w:val="34"/>
        </w:rPr>
      </w:pPr>
      <w:bookmarkStart w:id="426" w:name="_pylb1pf456b1" w:colFirst="0" w:colLast="0"/>
      <w:bookmarkStart w:id="427" w:name="_Toc189930238"/>
      <w:bookmarkEnd w:id="426"/>
      <w:r>
        <w:rPr>
          <w:sz w:val="34"/>
          <w:szCs w:val="34"/>
        </w:rPr>
        <w:t>The Fabricius World</w:t>
      </w:r>
      <w:bookmarkEnd w:id="427"/>
    </w:p>
    <w:p w14:paraId="00AACA5B" w14:textId="77777777" w:rsidR="003361E2" w:rsidRDefault="00000000">
      <w:pPr>
        <w:pStyle w:val="Heading2"/>
      </w:pPr>
      <w:bookmarkStart w:id="428" w:name="_sxm027x0xwln" w:colFirst="0" w:colLast="0"/>
      <w:bookmarkStart w:id="429" w:name="_Toc189930239"/>
      <w:bookmarkEnd w:id="428"/>
      <w:r>
        <w:t>The Hunt</w:t>
      </w:r>
      <w:bookmarkEnd w:id="429"/>
    </w:p>
    <w:p w14:paraId="3321BE1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(Once through the gate the party enters a portal which acts as a wormhole through time and space transferring the party to a different dimension. The world of Fabricius is much like the world of Gaia. When the party steps out of the portal there are trees, sky, and small animals. The portal the party exits is located near a lake that sits below a massive waterfall.)</w:t>
      </w:r>
    </w:p>
    <w:p w14:paraId="3085E7E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Now we must hunt Fabricius. The Fabricius </w:t>
      </w:r>
      <w:proofErr w:type="gramStart"/>
      <w:r>
        <w:rPr>
          <w:rFonts w:ascii="Times New Roman" w:eastAsia="Times New Roman" w:hAnsi="Times New Roman" w:cs="Times New Roman"/>
          <w:color w:val="000000"/>
        </w:rPr>
        <w:t>are</w:t>
      </w:r>
      <w:proofErr w:type="gramEnd"/>
      <w:r>
        <w:rPr>
          <w:rFonts w:ascii="Times New Roman" w:eastAsia="Times New Roman" w:hAnsi="Times New Roman" w:cs="Times New Roman"/>
          <w:color w:val="000000"/>
        </w:rPr>
        <w:t xml:space="preserve"> a despicable form of beast which can be very dangerous when attacked. Once they are </w:t>
      </w:r>
      <w:proofErr w:type="gramStart"/>
      <w:r>
        <w:rPr>
          <w:rFonts w:ascii="Times New Roman" w:eastAsia="Times New Roman" w:hAnsi="Times New Roman" w:cs="Times New Roman"/>
          <w:color w:val="000000"/>
        </w:rPr>
        <w:t>defeated</w:t>
      </w:r>
      <w:proofErr w:type="gramEnd"/>
      <w:r>
        <w:rPr>
          <w:rFonts w:ascii="Times New Roman" w:eastAsia="Times New Roman" w:hAnsi="Times New Roman" w:cs="Times New Roman"/>
          <w:color w:val="000000"/>
        </w:rPr>
        <w:t xml:space="preserve"> they turn into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I just need a few then I will be able to hunt them on my own.</w:t>
      </w:r>
    </w:p>
    <w:p w14:paraId="1C1D3CD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What about the treasure?</w:t>
      </w:r>
    </w:p>
    <w:p w14:paraId="28B4496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The treasure you can find in their lairs. Now let’s set out from here. Hopefully we can capture a few before nightfall.</w:t>
      </w:r>
    </w:p>
    <w:p w14:paraId="2771D5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party is now tasked with walking through a forest in search of Fabricius. As the player walks to the forest they will stumble upon tracks in the ground. If the player follows the tracks they will reach Fabricius.)</w:t>
      </w:r>
    </w:p>
    <w:p w14:paraId="5507D60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(Player reaches Fabricius. Fabricius, whose name is Typhon, upon seeing the humans, gets threatened. He’s a massive creature with wings like a bat, an upper torso like a human, a bottom torso like a snake.)</w:t>
      </w:r>
    </w:p>
    <w:p w14:paraId="28AB0C3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Typhon: Humans, you come again in our realm ready to make the same mistake you did last time and I see you brought Corydon Deus with you. I suppose you intend to hunt me now but don’t think I’ll go down without a fight.</w:t>
      </w:r>
    </w:p>
    <w:p w14:paraId="44FFB22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You can speak the common language.</w:t>
      </w:r>
    </w:p>
    <w:p w14:paraId="20617F4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Don’t listen to the beast. It is a wicked fiend which must die now.</w:t>
      </w:r>
    </w:p>
    <w:p w14:paraId="575C476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(Battle Begins)</w:t>
      </w:r>
    </w:p>
    <w:p w14:paraId="0A2BB28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(After the battle Fabricius turns into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Corydon Deus absorbs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whose form takes on a strange glowing crystal. After doing Corydon Deus emits a strange glowing aura over his entire body.)</w:t>
      </w:r>
    </w:p>
    <w:p w14:paraId="496DA24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that beast was more human in nature and could speak just like us. Are you sure they’re the creatures Corydon Deus has been telling you about? Are you sure we should be doing this? This doesn’t feel right.</w:t>
      </w:r>
    </w:p>
    <w:p w14:paraId="0DF7CD4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Theresa: Did you see the pain in his eyes? I don’t think he had any ill will against us. I think we just murdered that thing.</w:t>
      </w:r>
    </w:p>
    <w:p w14:paraId="768AA87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Where can I find the loot now?</w:t>
      </w:r>
    </w:p>
    <w:p w14:paraId="406E5D6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we must find its lair by following its trail. Once there you will receive its loot.</w:t>
      </w:r>
    </w:p>
    <w:p w14:paraId="6502602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That being was incredibly powerful. Had there been more of them we might have been destroyed. I can see why the ancients coveted their power greatly. I’m fully with you Augustus, please share with me your power. </w:t>
      </w:r>
    </w:p>
    <w:p w14:paraId="2730B92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Sorry father, we're going to sit this one out. Continue your hunt. We will set up camp and wait for you.</w:t>
      </w:r>
    </w:p>
    <w:p w14:paraId="133BCAF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Macy, Jester, shall we continue.</w:t>
      </w:r>
    </w:p>
    <w:p w14:paraId="77E6F9C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(Theresa, Caeser,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and Neo V stay at the camp.)</w:t>
      </w:r>
    </w:p>
    <w:p w14:paraId="7308B455" w14:textId="77777777" w:rsidR="003361E2" w:rsidRDefault="00000000">
      <w:pPr>
        <w:pStyle w:val="Heading2"/>
      </w:pPr>
      <w:bookmarkStart w:id="430" w:name="_hrqjbsam8iif" w:colFirst="0" w:colLast="0"/>
      <w:bookmarkStart w:id="431" w:name="_Toc189930240"/>
      <w:bookmarkEnd w:id="430"/>
      <w:r>
        <w:t>Slaughter</w:t>
      </w:r>
      <w:bookmarkEnd w:id="431"/>
    </w:p>
    <w:p w14:paraId="2FFB22E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(The party leaves the site of the hunt and follows the creature’s tracks leading away from the battle. Eventually they reach the home of Typhon. The home is built underground on the side of a hill. Corydon Deus attempts to open the door but is locked.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knocks. Echidna, the wife of Typhon, opens the door. Echidna is also half human and half snake. Her upper torso is exposed. Her hair is in curls and extends to her shoulders.</w:t>
      </w:r>
    </w:p>
    <w:p w14:paraId="5075F14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(Opens the door): Can I help you? Hu</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Humans.</w:t>
      </w:r>
    </w:p>
    <w:p w14:paraId="57B5D49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(She tries to close the door, but Augustus prevents her from doing so and breaks in. She grabs her spear.)</w:t>
      </w:r>
    </w:p>
    <w:p w14:paraId="75AA37C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Child, prepare for battle, humans are here.</w:t>
      </w:r>
    </w:p>
    <w:p w14:paraId="1E2A44E7"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(Echidna’s child is a large, multicolored, bird twice the size of an eagle. It can breathe flame.)</w:t>
      </w:r>
    </w:p>
    <w:p w14:paraId="56A21E9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Echidna: I can see you met my dear husband. I sense his power coursing through you Corydon Deus. I will now have my revenge.</w:t>
      </w:r>
    </w:p>
    <w:p w14:paraId="247B99E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(Battle begins)</w:t>
      </w:r>
    </w:p>
    <w:p w14:paraId="34CC557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After battle,</w:t>
      </w:r>
    </w:p>
    <w:p w14:paraId="1DF682B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(After absorbing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I am powerful enough now to take them on my own. You two are no longer needed.</w:t>
      </w:r>
    </w:p>
    <w:p w14:paraId="1501052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But where’s the treasure you promised me?</w:t>
      </w:r>
    </w:p>
    <w:p w14:paraId="632EF01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Corydon Deus: Your great reward, your most prized possession, is standing right in front you. Feast your eyes on the power emanating from my body. A flame Dragon shoots out from 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hand and courses through the air around the underground home.</w:t>
      </w:r>
    </w:p>
    <w:p w14:paraId="1ABCD30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You deceived me. This wasn’t part of the deal.</w:t>
      </w:r>
    </w:p>
    <w:p w14:paraId="58F7BFD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You have two choices now Jester. You either follow me or you die. The choice is yours. </w:t>
      </w:r>
    </w:p>
    <w:p w14:paraId="3387FD0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I’m with you to the end. When you rule the world, make me your Queen.</w:t>
      </w:r>
    </w:p>
    <w:p w14:paraId="03024EB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remains quiet, not saying anything.)</w:t>
      </w:r>
    </w:p>
    <w:p w14:paraId="0A93325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Now, if you don’t have any further objections from both of you, we shall return to everyone else.</w:t>
      </w:r>
    </w:p>
    <w:p w14:paraId="4BFE848D" w14:textId="77777777" w:rsidR="003361E2" w:rsidRDefault="00000000">
      <w:pPr>
        <w:pStyle w:val="Heading2"/>
        <w:spacing w:after="0"/>
      </w:pPr>
      <w:bookmarkStart w:id="432" w:name="_nt56ek6tidkp" w:colFirst="0" w:colLast="0"/>
      <w:bookmarkStart w:id="433" w:name="_Toc189930241"/>
      <w:bookmarkEnd w:id="432"/>
      <w:r>
        <w:t>The Truth</w:t>
      </w:r>
      <w:bookmarkEnd w:id="433"/>
    </w:p>
    <w:p w14:paraId="7E30035B" w14:textId="77777777" w:rsidR="003361E2" w:rsidRDefault="003361E2">
      <w:pPr>
        <w:rPr>
          <w:rFonts w:ascii="Times New Roman" w:eastAsia="Times New Roman" w:hAnsi="Times New Roman" w:cs="Times New Roman"/>
          <w:highlight w:val="green"/>
        </w:rPr>
      </w:pPr>
    </w:p>
    <w:p w14:paraId="12FDAB6E"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(Corydon Deus reaches camp. During the night Caeser is unable to sleep. While everyone is </w:t>
      </w:r>
      <w:proofErr w:type="gramStart"/>
      <w:r>
        <w:rPr>
          <w:rFonts w:ascii="Times New Roman" w:eastAsia="Times New Roman" w:hAnsi="Times New Roman" w:cs="Times New Roman"/>
          <w:highlight w:val="green"/>
        </w:rPr>
        <w:t>asleep</w:t>
      </w:r>
      <w:proofErr w:type="gramEnd"/>
      <w:r>
        <w:rPr>
          <w:rFonts w:ascii="Times New Roman" w:eastAsia="Times New Roman" w:hAnsi="Times New Roman" w:cs="Times New Roman"/>
          <w:highlight w:val="green"/>
        </w:rPr>
        <w:t xml:space="preserve"> he sneaks out from camp. Caeser begins searching in the woods.)</w:t>
      </w:r>
    </w:p>
    <w:p w14:paraId="28A647B2" w14:textId="77777777" w:rsidR="003361E2" w:rsidRDefault="003361E2">
      <w:pPr>
        <w:rPr>
          <w:rFonts w:ascii="Times New Roman" w:eastAsia="Times New Roman" w:hAnsi="Times New Roman" w:cs="Times New Roman"/>
          <w:highlight w:val="green"/>
        </w:rPr>
      </w:pPr>
    </w:p>
    <w:p w14:paraId="0E193C01"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The 1st part of Caeser’s dream shows the world being destroyed as it was in the past when the world of order was 1st destroyed.</w:t>
      </w:r>
    </w:p>
    <w:p w14:paraId="791F98A6"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The 2nd part of the dream shows Corydon Deus absorbing the power of the Fabricius.</w:t>
      </w:r>
    </w:p>
    <w:p w14:paraId="4C30118A"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Oh! I can feel this power surge through my body. I feel as if I’m as powerful as a god. No wait, I am a God.</w:t>
      </w:r>
    </w:p>
    <w:p w14:paraId="6B1DB113"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Cid: Sir, you should take it easy for a while, we still don’t know the effects of </w:t>
      </w:r>
      <w:proofErr w:type="spellStart"/>
      <w:r>
        <w:rPr>
          <w:rFonts w:ascii="Times New Roman" w:eastAsia="Times New Roman" w:hAnsi="Times New Roman" w:cs="Times New Roman"/>
          <w:highlight w:val="green"/>
        </w:rPr>
        <w:t>Magicius</w:t>
      </w:r>
      <w:proofErr w:type="spellEnd"/>
      <w:r>
        <w:rPr>
          <w:rFonts w:ascii="Times New Roman" w:eastAsia="Times New Roman" w:hAnsi="Times New Roman" w:cs="Times New Roman"/>
          <w:highlight w:val="green"/>
        </w:rPr>
        <w:t xml:space="preserve"> absorbed from Fabricius. It may cause mental instability for some time.</w:t>
      </w:r>
    </w:p>
    <w:p w14:paraId="6D1F0CDA"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Corydon Deus: Rubbish! I feel like I can see through a thousand time zones. My mind feels more acute than it has ever been.</w:t>
      </w:r>
    </w:p>
    <w:p w14:paraId="5B3CF736"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Cid: Ignis! </w:t>
      </w:r>
    </w:p>
    <w:p w14:paraId="4CE4C1BC"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(Casts fire spell.)</w:t>
      </w:r>
    </w:p>
    <w:p w14:paraId="7EE93172"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 xml:space="preserve"> The 3rd part of his dream, Caeser fights Corydon Deus for the soul of his father.</w:t>
      </w:r>
    </w:p>
    <w:p w14:paraId="531ACEAF"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Stay away from him! I can see you’re an evil man and we’ll have no part of you.</w:t>
      </w:r>
    </w:p>
    <w:p w14:paraId="4677FB8C"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rushes at his father to save him from the clutches of Corydon Deus but is stopped by Corydon Deus before he can reach his father. Corydon Deus unleashes his wicked laugh as he pushes Caeser away with his power.</w:t>
      </w:r>
    </w:p>
    <w:p w14:paraId="03F9F9E3"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lastRenderedPageBreak/>
        <w:t>Augustus: What is done is done. I am he and he is me. We are one. You cannot sunder what Corydon Deus has brought together.</w:t>
      </w:r>
    </w:p>
    <w:p w14:paraId="27F42CA5" w14:textId="77777777" w:rsidR="003361E2" w:rsidRDefault="00000000">
      <w:pPr>
        <w:spacing w:after="0"/>
        <w:rPr>
          <w:rFonts w:ascii="Times New Roman" w:eastAsia="Times New Roman" w:hAnsi="Times New Roman" w:cs="Times New Roman"/>
          <w:highlight w:val="green"/>
        </w:rPr>
      </w:pPr>
      <w:r>
        <w:rPr>
          <w:rFonts w:ascii="Times New Roman" w:eastAsia="Times New Roman" w:hAnsi="Times New Roman" w:cs="Times New Roman"/>
          <w:highlight w:val="green"/>
        </w:rPr>
        <w:t>Caeser: Ugh............You won't get away with this. I will save my father. I swear upon my Grandfather Cid.  I will have my vengeance.</w:t>
      </w:r>
    </w:p>
    <w:p w14:paraId="5D616BBD" w14:textId="77777777" w:rsidR="003361E2" w:rsidRDefault="003361E2">
      <w:pPr>
        <w:spacing w:after="0"/>
        <w:rPr>
          <w:rFonts w:ascii="Times New Roman" w:eastAsia="Times New Roman" w:hAnsi="Times New Roman" w:cs="Times New Roman"/>
          <w:highlight w:val="green"/>
        </w:rPr>
      </w:pPr>
    </w:p>
    <w:p w14:paraId="7D6F1B88"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highlight w:val="green"/>
        </w:rPr>
        <w:t>Caeser suddenly wakes up.</w:t>
      </w:r>
    </w:p>
    <w:p w14:paraId="2A80237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must speak with Fabricius to know the truth. Who is Corydon Deus? Why did he destroy the Annals of Time?</w:t>
      </w:r>
    </w:p>
    <w:p w14:paraId="10DE98F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finds a settlement of Fabricius near a clearing outside the woods. Caeser walks into the camp. Fabricius there immediately attacks him and the player enters into battle. The player must defend every time while Caeser is talking to Fabricius. If the player attacks, Fabricius will use a powerful magic spell which immediately kills Caeser. Eventually the monster will initiate dialogue with Caeser and the battle will end.)</w:t>
      </w:r>
    </w:p>
    <w:p w14:paraId="469F807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During battle,</w:t>
      </w:r>
    </w:p>
    <w:p w14:paraId="70113B2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Wait! I just want to talk!</w:t>
      </w:r>
    </w:p>
    <w:p w14:paraId="6017887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 know what you want, human. There is no point talking.</w:t>
      </w:r>
    </w:p>
    <w:p w14:paraId="01DBC8C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My father has been possessed by Corydon Deus. He’s already killed several of you and absorbed your power.</w:t>
      </w:r>
    </w:p>
    <w:p w14:paraId="67B32C7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monster attacks. Morana is a woman covered in a white fur with ice and wind swirling around her in a cloudy mist)</w:t>
      </w:r>
    </w:p>
    <w:p w14:paraId="5FBD18A9"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What do you want? It was foolish for you to come here and speak with me.</w:t>
      </w:r>
    </w:p>
    <w:p w14:paraId="7467F6E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I do not want power. I just want to save my father.</w:t>
      </w:r>
    </w:p>
    <w:p w14:paraId="537861F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 monster stops attacking.)</w:t>
      </w:r>
    </w:p>
    <w:p w14:paraId="4C52735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If your motive is love then I can do no more to you. You’re not with Corydon Deus. Those who follow the ways of Corydon Deus do not know love.</w:t>
      </w:r>
    </w:p>
    <w:p w14:paraId="121F455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Morana: If he is in the clutches of Corydon Deus he is already gone. Corydon Deus is a liar and a deceiver. </w:t>
      </w:r>
    </w:p>
    <w:p w14:paraId="54B4F78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(During the time Morana is speaking the camera fades out and begins showing what happened in the past. Morana is the narrator.)</w:t>
      </w:r>
    </w:p>
    <w:p w14:paraId="3D898BE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During the war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briefly gained access to our world by using the power of the hybrids. There was one hybrid in particular. Her name was </w:t>
      </w:r>
      <w:proofErr w:type="spellStart"/>
      <w:r>
        <w:rPr>
          <w:rFonts w:ascii="Times New Roman" w:eastAsia="Times New Roman" w:hAnsi="Times New Roman" w:cs="Times New Roman"/>
          <w:color w:val="000000"/>
        </w:rPr>
        <w:t>Tarrae</w:t>
      </w:r>
      <w:proofErr w:type="spellEnd"/>
      <w:r>
        <w:rPr>
          <w:rFonts w:ascii="Times New Roman" w:eastAsia="Times New Roman" w:hAnsi="Times New Roman" w:cs="Times New Roman"/>
          <w:color w:val="000000"/>
        </w:rPr>
        <w:t xml:space="preserve">. Her power was as great as Fabricius. Emperor Gestalt kidnapped this girl and used her power to unlock the gate. Once inside the gate they kidnapped some of us and began doing experiments in order to extract our power. They were successful. We attacked Emperor </w:t>
      </w:r>
      <w:r>
        <w:rPr>
          <w:rFonts w:ascii="Times New Roman" w:eastAsia="Times New Roman" w:hAnsi="Times New Roman" w:cs="Times New Roman"/>
          <w:color w:val="000000"/>
        </w:rPr>
        <w:lastRenderedPageBreak/>
        <w:t>Gestalt in order to rescue the ones he kidnapped. We almost destroyed him. The Reditus tried to broker a peace treaty using Terrae as an ambassador.</w:t>
      </w:r>
    </w:p>
    <w:p w14:paraId="60C7FE4B"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Emperor Gestalt tricked us and the Reditus; He used this opportunity to kill many of my brethren when our guard was down. Then he came to our world and continued his slaughter. I watched this wicked man slaughter my parents before my very eyes and absorb their powers as his very own.  All the adults of the Fabricius distracted Corydon Deus with their lives so their children could hide deep within this world and survive. Thankfully his desire for conquest in your world stopped him from finding and finishing the few remaining of us left. After he was done with the </w:t>
      </w:r>
      <w:proofErr w:type="gramStart"/>
      <w:r>
        <w:rPr>
          <w:rFonts w:ascii="Times New Roman" w:eastAsia="Times New Roman" w:hAnsi="Times New Roman" w:cs="Times New Roman"/>
          <w:color w:val="000000"/>
        </w:rPr>
        <w:t>slaughter</w:t>
      </w:r>
      <w:proofErr w:type="gramEnd"/>
      <w:r>
        <w:rPr>
          <w:rFonts w:ascii="Times New Roman" w:eastAsia="Times New Roman" w:hAnsi="Times New Roman" w:cs="Times New Roman"/>
          <w:color w:val="000000"/>
        </w:rPr>
        <w:t xml:space="preserve"> he left our world and sealed the gate.</w:t>
      </w:r>
    </w:p>
    <w:p w14:paraId="73736EF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must be intent on reviving his divinity on Gaia. But as you know he is a fake god. His divinity is in name only. He is not the true God.</w:t>
      </w:r>
    </w:p>
    <w:p w14:paraId="2E75E7C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This must be why my father destroyed the Annals of Time. He was trying to hide the truth about Corydon Deus. If Corydon Deus is the false God, then who’s the true God?</w:t>
      </w:r>
    </w:p>
    <w:p w14:paraId="7C48BD1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The true God remains quiet and only reveals himself when things become desperate. I sense Corydon Deus is now incredibly powerful with just the few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he has absorbed. It is senseless for us to try to fight him, but you might be able to help Caeser. With our help and the power of the true God you might be able to defeat Corydon Deus.</w:t>
      </w:r>
    </w:p>
    <w:p w14:paraId="0D8AFD5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But what of the fate of my father?</w:t>
      </w:r>
    </w:p>
    <w:p w14:paraId="2826A2BE"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Your father is lost Caeser. Once he gave control of his body to </w:t>
      </w:r>
      <w:proofErr w:type="gramStart"/>
      <w:r>
        <w:rPr>
          <w:rFonts w:ascii="Times New Roman" w:eastAsia="Times New Roman" w:hAnsi="Times New Roman" w:cs="Times New Roman"/>
          <w:color w:val="000000"/>
        </w:rPr>
        <w:t>Corydon Deus</w:t>
      </w:r>
      <w:proofErr w:type="gramEnd"/>
      <w:r>
        <w:rPr>
          <w:rFonts w:ascii="Times New Roman" w:eastAsia="Times New Roman" w:hAnsi="Times New Roman" w:cs="Times New Roman"/>
          <w:color w:val="000000"/>
        </w:rPr>
        <w:t xml:space="preserve"> he and Corydon Deus became one. When Augustus is destroyed, so will Corydon Deus. But the mistakes of the past must not be repeated. When Corydon Deus is once again </w:t>
      </w:r>
      <w:proofErr w:type="gramStart"/>
      <w:r>
        <w:rPr>
          <w:rFonts w:ascii="Times New Roman" w:eastAsia="Times New Roman" w:hAnsi="Times New Roman" w:cs="Times New Roman"/>
          <w:color w:val="000000"/>
        </w:rPr>
        <w:t>destroyed</w:t>
      </w:r>
      <w:proofErr w:type="gramEnd"/>
      <w:r>
        <w:rPr>
          <w:rFonts w:ascii="Times New Roman" w:eastAsia="Times New Roman" w:hAnsi="Times New Roman" w:cs="Times New Roman"/>
          <w:color w:val="000000"/>
        </w:rPr>
        <w:t xml:space="preserve"> he will turn into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His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must not remain in our world or on Gaia. We must find a way to expel his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from Gaia.</w:t>
      </w:r>
    </w:p>
    <w:p w14:paraId="6D3E113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The Reditus are known to have many technological wonders quite possibly they have found a way to leave Gaia.</w:t>
      </w:r>
    </w:p>
    <w:p w14:paraId="01273BAF"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We don’t have much time. Soon your father will awaken and begin hunting us once more. I will tell what remains of my brethren to leave the land of the Fabricius to your world and hide themselves. I’m giving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power. You and I will become one and together with the help of the true God we will defeat Corydon Deus once and for all. You must escape this world and find my brethren in your world. They might aid you as I have. </w:t>
      </w:r>
    </w:p>
    <w:p w14:paraId="59294DD0"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(Morana blows a giant horn. Lights quickly begin flickering all over the land. Corydon Deus wakes from his slumber when the trumpet is blown. She takes the form of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Caeser and she became one.)</w:t>
      </w:r>
    </w:p>
    <w:p w14:paraId="209B08F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The harvest begins!</w:t>
      </w:r>
    </w:p>
    <w:p w14:paraId="76B3E05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(A portal opens in midair and many of the Fabricius escape through the portal while many of the Fabricius begin to make a desperate attack against Corydon Deus.)</w:t>
      </w:r>
    </w:p>
    <w:p w14:paraId="6DB1758A"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confronts his father.)</w:t>
      </w:r>
    </w:p>
    <w:p w14:paraId="4BF7218C"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Caeser: Father, Corydon Deus is a fake god. If you’re still there please try to fight him to relinquish the grasp he has over your soul.</w:t>
      </w:r>
    </w:p>
    <w:p w14:paraId="62CEDFC8"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(For a moment the grimace of Corydon Deus changes.)</w:t>
      </w:r>
    </w:p>
    <w:p w14:paraId="356BF96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Augustus: Son, there is nothing you can do. You must kill me. Destroy the corruption inside of me. Corydon Deus is an abomination who has deceived us all. He plans to destroy Gaia only for his sole pleasure, nothing more. He doesn’t care about our people or their devotion.  All our worship for all these years has landed on nothing but deaf ears. Unsheathe </w:t>
      </w:r>
      <w:r>
        <w:rPr>
          <w:rFonts w:ascii="Times New Roman" w:eastAsia="Times New Roman" w:hAnsi="Times New Roman" w:cs="Times New Roman"/>
        </w:rPr>
        <w:t>your</w:t>
      </w:r>
      <w:r>
        <w:rPr>
          <w:rFonts w:ascii="Times New Roman" w:eastAsia="Times New Roman" w:hAnsi="Times New Roman" w:cs="Times New Roman"/>
          <w:color w:val="000000"/>
        </w:rPr>
        <w:t xml:space="preserve"> sword and fight.</w:t>
      </w:r>
    </w:p>
    <w:p w14:paraId="0A4B1CD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(Corydon Deus retains control)</w:t>
      </w:r>
    </w:p>
    <w:p w14:paraId="7E9F123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Corydon Deus: You won’t be hearing anymore from him now. I sense you also have become one with Fabricius, but you cannot win. I’m still superior to you in every way. Why do you love? Release yourself and embrace hate. Your dreams and ambitions; your desire for family-meaningless! The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are my pawns. I shall devour your hopes and feast on your souls.</w:t>
      </w:r>
    </w:p>
    <w:p w14:paraId="378AB035"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Stay away from him Augustus, I mean Corydon Deus, or I mean whatever demon from hell you are. Our love will defeat you.</w:t>
      </w:r>
    </w:p>
    <w:p w14:paraId="5E96AE34"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Jester: Hey I signed up for booty not this. Part of the thief’s code is you never betray a fellow thief. Betray a thief and get thieved. You my friend are about ready to get your ass thieved.</w:t>
      </w:r>
    </w:p>
    <w:p w14:paraId="55A5EFA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Activating directive one. Entity defined as “Augustus” no longer exists. I must protect Caeser in order to fulfill directive one.</w:t>
      </w:r>
    </w:p>
    <w:p w14:paraId="59E70586"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Theresa: Macy, join us. That man is not my father-in-law. He’s a big creep.</w:t>
      </w:r>
    </w:p>
    <w:p w14:paraId="0ECBC032"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Corydon Deus has promised me something none of you can give. Without vengeance my heart is empty and can only be filled by the all-encompassing power of the true god Corydon Deus.</w:t>
      </w:r>
    </w:p>
    <w:p w14:paraId="399901D3"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 xml:space="preserve">Caeser: He’s not the true God, he’s a fraud; he only serves himself. If you go with </w:t>
      </w:r>
      <w:proofErr w:type="gramStart"/>
      <w:r>
        <w:rPr>
          <w:rFonts w:ascii="Times New Roman" w:eastAsia="Times New Roman" w:hAnsi="Times New Roman" w:cs="Times New Roman"/>
          <w:color w:val="000000"/>
        </w:rPr>
        <w:t>him</w:t>
      </w:r>
      <w:proofErr w:type="gramEnd"/>
      <w:r>
        <w:rPr>
          <w:rFonts w:ascii="Times New Roman" w:eastAsia="Times New Roman" w:hAnsi="Times New Roman" w:cs="Times New Roman"/>
          <w:color w:val="000000"/>
        </w:rPr>
        <w:t xml:space="preserve"> he will consume you; just as he has consumed everything else. We cannot allow him to destroy Gaia. Not all Reditus is bad. There’s good Reditus and there’s bad Reditus just like there’s good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and bad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He has no right to judge these people.</w:t>
      </w:r>
    </w:p>
    <w:p w14:paraId="3DE7D651"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t>Macy: It is my delight to be consumed by him. I wish to be swallowed by the void and feel nothing. I will gladly trade my soul for all-consuming power.</w:t>
      </w:r>
    </w:p>
    <w:p w14:paraId="0215B307" w14:textId="77777777" w:rsidR="003361E2" w:rsidRDefault="00000000">
      <w:pPr>
        <w:pStyle w:val="Heading2"/>
      </w:pPr>
      <w:bookmarkStart w:id="434" w:name="_Toc189930242"/>
      <w:r>
        <w:lastRenderedPageBreak/>
        <w:t>The Destruction</w:t>
      </w:r>
      <w:bookmarkEnd w:id="434"/>
    </w:p>
    <w:p w14:paraId="1581BF9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(Battle begins between Caeser and party versus Augustus and Macy. At the beginning of the battle Augustus’ body begins to transform. Black angel wings burst forth from his body and he screams in agony as they tear through his skin. When he is done </w:t>
      </w:r>
      <w:proofErr w:type="gramStart"/>
      <w:r>
        <w:rPr>
          <w:rFonts w:ascii="Times New Roman" w:eastAsia="Times New Roman" w:hAnsi="Times New Roman" w:cs="Times New Roman"/>
          <w:color w:val="000000"/>
        </w:rPr>
        <w:t>transforming</w:t>
      </w:r>
      <w:proofErr w:type="gramEnd"/>
      <w:r>
        <w:rPr>
          <w:rFonts w:ascii="Times New Roman" w:eastAsia="Times New Roman" w:hAnsi="Times New Roman" w:cs="Times New Roman"/>
          <w:color w:val="000000"/>
        </w:rPr>
        <w:t xml:space="preserve"> he is </w:t>
      </w:r>
      <w:r>
        <w:rPr>
          <w:rFonts w:ascii="Times New Roman" w:eastAsia="Times New Roman" w:hAnsi="Times New Roman" w:cs="Times New Roman"/>
        </w:rPr>
        <w:t>left kneeling</w:t>
      </w:r>
      <w:r>
        <w:rPr>
          <w:rFonts w:ascii="Times New Roman" w:eastAsia="Times New Roman" w:hAnsi="Times New Roman" w:cs="Times New Roman"/>
          <w:color w:val="000000"/>
        </w:rPr>
        <w:t xml:space="preserve"> with his wings covering his body. When he unfurls his </w:t>
      </w:r>
      <w:proofErr w:type="gramStart"/>
      <w:r>
        <w:rPr>
          <w:rFonts w:ascii="Times New Roman" w:eastAsia="Times New Roman" w:hAnsi="Times New Roman" w:cs="Times New Roman"/>
          <w:color w:val="000000"/>
        </w:rPr>
        <w:t>wings</w:t>
      </w:r>
      <w:proofErr w:type="gramEnd"/>
      <w:r>
        <w:rPr>
          <w:rFonts w:ascii="Times New Roman" w:eastAsia="Times New Roman" w:hAnsi="Times New Roman" w:cs="Times New Roman"/>
          <w:color w:val="000000"/>
        </w:rPr>
        <w:t xml:space="preserve"> he is completely changed. His body has become incredibly muscular and he </w:t>
      </w:r>
      <w:r>
        <w:rPr>
          <w:rFonts w:ascii="Times New Roman" w:eastAsia="Times New Roman" w:hAnsi="Times New Roman" w:cs="Times New Roman"/>
        </w:rPr>
        <w:t>has doubled</w:t>
      </w:r>
      <w:r>
        <w:rPr>
          <w:rFonts w:ascii="Times New Roman" w:eastAsia="Times New Roman" w:hAnsi="Times New Roman" w:cs="Times New Roman"/>
          <w:color w:val="000000"/>
        </w:rPr>
        <w:t xml:space="preserve"> in size.)</w:t>
      </w:r>
    </w:p>
    <w:p w14:paraId="2DA0494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Corydon Deus: Now you will know death for I am its incarnation. Truth, love, beauty, and meaning will disappear as I purge you into the void.</w:t>
      </w:r>
    </w:p>
    <w:p w14:paraId="7928A4A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cannot defeat Corydon Deus. The player can try but eventually no matter what they will lose. </w:t>
      </w:r>
    </w:p>
    <w:p w14:paraId="27407AE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(After the battle)</w:t>
      </w:r>
    </w:p>
    <w:p w14:paraId="6FB87F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My power is all-consuming. You cannot defeat me. The power of the Fabricius is mine. Now I shall completely, utterly, destroy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Caeser.</w:t>
      </w:r>
    </w:p>
    <w:p w14:paraId="14072F2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Neo V: Po! Po!</w:t>
      </w:r>
    </w:p>
    <w:p w14:paraId="72A87ED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great surge of lightning flies forth from 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hand in the direction of Caeser. </w:t>
      </w:r>
      <w:r>
        <w:rPr>
          <w:rFonts w:ascii="Times New Roman" w:eastAsia="Times New Roman" w:hAnsi="Times New Roman" w:cs="Times New Roman"/>
        </w:rPr>
        <w:t>Theresa, seeing</w:t>
      </w:r>
      <w:r>
        <w:rPr>
          <w:rFonts w:ascii="Times New Roman" w:eastAsia="Times New Roman" w:hAnsi="Times New Roman" w:cs="Times New Roman"/>
          <w:color w:val="000000"/>
        </w:rPr>
        <w:t xml:space="preserve"> </w:t>
      </w:r>
      <w:r>
        <w:rPr>
          <w:rFonts w:ascii="Times New Roman" w:eastAsia="Times New Roman" w:hAnsi="Times New Roman" w:cs="Times New Roman"/>
        </w:rPr>
        <w:t>this, quickly</w:t>
      </w:r>
      <w:r>
        <w:rPr>
          <w:rFonts w:ascii="Times New Roman" w:eastAsia="Times New Roman" w:hAnsi="Times New Roman" w:cs="Times New Roman"/>
          <w:color w:val="000000"/>
        </w:rPr>
        <w:t xml:space="preserve"> runs and jumps in front of the lightning and suffers a grievous injury which burns a hole through her chest.)</w:t>
      </w:r>
    </w:p>
    <w:p w14:paraId="4518287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Why you coward! He begins throwing knives at Corydon Deus which momentarily distracts him.</w:t>
      </w:r>
    </w:p>
    <w:p w14:paraId="4AD48BEF"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I am unable to heal her wound in the present circumstance. Caeser, for your safety we must go immediately. Grab onto me.</w:t>
      </w:r>
    </w:p>
    <w:p w14:paraId="5709269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(Caesar takes Theresa in his hands.)</w:t>
      </w:r>
    </w:p>
    <w:p w14:paraId="151A55B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Theresa, look at me. Don’t close your eyes.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is going to carry us out of here.</w:t>
      </w:r>
    </w:p>
    <w:p w14:paraId="2E57CFD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Theresa: Silly boy, you can’t hold onto me with one hand and hold on 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with the other. You must go back to camp. Tell them what you saw here; save my family, otherwise my death will be in vain.</w:t>
      </w:r>
    </w:p>
    <w:p w14:paraId="79CD039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small voice whispers inside the mind of Caeser.)</w:t>
      </w:r>
    </w:p>
    <w:p w14:paraId="49103A5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Caeser, you must let go of her. You’re the savior of Gaia. Thousands of people are depending on you. You must quickly hold onto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0E9BA86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Get out from here. I have enough strength to make a distraction for you guys to get out here.</w:t>
      </w:r>
    </w:p>
    <w:p w14:paraId="0497334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finds enough strength to get up. She pulls her bow aiming at Corydon Deus.)</w:t>
      </w:r>
    </w:p>
    <w:p w14:paraId="3796304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Theresa: Hey Augustus, you’re a really shady father-in-law you know.</w:t>
      </w:r>
    </w:p>
    <w:p w14:paraId="17C73B0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(Theresa lets loose an arrow, but Corydon Deus stops it in midair and begins turning it around towards Theresa.)</w:t>
      </w:r>
    </w:p>
    <w:p w14:paraId="51308BE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Jester, Neo, Let’s go! Grab onto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w:t>
      </w:r>
    </w:p>
    <w:p w14:paraId="4E75042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(Caesar grabs onto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lifts up. Caeser’s feet are dangling above the ground. Jester grabs on to Caesar’s calves.</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continues to lift up. If Neo V is in the party he grabs onto Jester’s calves.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begins to struggle to lift them up.)</w:t>
      </w:r>
    </w:p>
    <w:p w14:paraId="7A2C1138"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You have exceeded my weight capacity. It is not possible for me to progress further.</w:t>
      </w:r>
    </w:p>
    <w:p w14:paraId="079D8A2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(Suddenly a powerful force begins blowing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upwards. The party begins flying towards the portal through which the Fabricius have escaped through.)</w:t>
      </w:r>
    </w:p>
    <w:p w14:paraId="41C8E65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Corydon Deus: Such a zest for life, such a spark I must snuff out. We could’ve done great things Theresa. I would’ve made you lady in waiting </w:t>
      </w:r>
      <w:r>
        <w:rPr>
          <w:rFonts w:ascii="Times New Roman" w:eastAsia="Times New Roman" w:hAnsi="Times New Roman" w:cs="Times New Roman"/>
        </w:rPr>
        <w:t>for my</w:t>
      </w:r>
      <w:r>
        <w:rPr>
          <w:rFonts w:ascii="Times New Roman" w:eastAsia="Times New Roman" w:hAnsi="Times New Roman" w:cs="Times New Roman"/>
          <w:color w:val="000000"/>
        </w:rPr>
        <w:t xml:space="preserve"> Queen. Here you die.</w:t>
      </w:r>
    </w:p>
    <w:p w14:paraId="53393C9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 causes the arrow which he took control of to fly into Theresa’s head. She dies immediately.)</w:t>
      </w:r>
    </w:p>
    <w:p w14:paraId="55D76F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world of the Fabricius begins to shake and slowly disintegrate as the entire world is being sucked into a giant power vacuum with Corydon Deus at the center of it. Just before the entire world of the Fabricius is absorbed by Corydon Deus, Caesar and Jester escape through the portal which takes them to the gate of the Fabricius before the world of the Fabricius disappears into nothing. The party quickly enters the Navem ship. </w:t>
      </w:r>
      <w:commentRangeStart w:id="435"/>
      <w:r>
        <w:rPr>
          <w:rFonts w:ascii="Times New Roman" w:eastAsia="Times New Roman" w:hAnsi="Times New Roman" w:cs="Times New Roman"/>
        </w:rPr>
        <w:t>They depart and speed through the collapsing underwater tunnels. Large boulders and stones fall in their path but they quickly make their way through.</w:t>
      </w:r>
      <w:commentRangeEnd w:id="435"/>
      <w:r>
        <w:commentReference w:id="435"/>
      </w:r>
    </w:p>
    <w:p w14:paraId="44D42C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reaches the surface. Suddenly the sky darkens and the moon turns to blood. Then a giant beam of energy propels itself from the moon into Gaia’s crust and continues to exert great force heating up Gaia’s oceans. The water levels begin to drop and waves violently crash into their ship. Suddenly a massive wave appears on the horizon.</w:t>
      </w:r>
    </w:p>
    <w:p w14:paraId="1ABAA3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We need to descend now.</w:t>
      </w:r>
    </w:p>
    <w:p w14:paraId="052DAFA1"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We cannot descend fast enough to escape the force of the wave.</w:t>
      </w:r>
    </w:p>
    <w:p w14:paraId="44B772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Everyone </w:t>
      </w:r>
      <w:proofErr w:type="gramStart"/>
      <w:r>
        <w:rPr>
          <w:rFonts w:ascii="Times New Roman" w:eastAsia="Times New Roman" w:hAnsi="Times New Roman" w:cs="Times New Roman"/>
        </w:rPr>
        <w:t>brace</w:t>
      </w:r>
      <w:proofErr w:type="gramEnd"/>
      <w:r>
        <w:rPr>
          <w:rFonts w:ascii="Times New Roman" w:eastAsia="Times New Roman" w:hAnsi="Times New Roman" w:cs="Times New Roman"/>
        </w:rPr>
        <w:t xml:space="preserve"> yourself!</w:t>
      </w:r>
    </w:p>
    <w:p w14:paraId="4CB08F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I’ll never steal again I swear. Unless it’s really </w:t>
      </w:r>
      <w:proofErr w:type="spellStart"/>
      <w:r>
        <w:rPr>
          <w:rFonts w:ascii="Times New Roman" w:eastAsia="Times New Roman" w:hAnsi="Times New Roman" w:cs="Times New Roman"/>
        </w:rPr>
        <w:t>really</w:t>
      </w:r>
      <w:proofErr w:type="spellEnd"/>
      <w:r>
        <w:rPr>
          <w:rFonts w:ascii="Times New Roman" w:eastAsia="Times New Roman" w:hAnsi="Times New Roman" w:cs="Times New Roman"/>
        </w:rPr>
        <w:t xml:space="preserve"> lucrative and it means I won’t have to work for the rest of my life.</w:t>
      </w:r>
    </w:p>
    <w:p w14:paraId="2C7D72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is still holding onto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w:t>
      </w:r>
    </w:p>
    <w:p w14:paraId="63B075A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There is a 99% chance we’re not going to survive according to our velocity and ship’s stability.</w:t>
      </w:r>
    </w:p>
    <w:p w14:paraId="039E4E2E" w14:textId="77777777" w:rsidR="003361E2" w:rsidRDefault="00000000">
      <w:pPr>
        <w:rPr>
          <w:rFonts w:ascii="Times New Roman" w:eastAsia="Times New Roman" w:hAnsi="Times New Roman" w:cs="Times New Roman"/>
          <w:highlight w:val="green"/>
        </w:rPr>
      </w:pPr>
      <w:r>
        <w:rPr>
          <w:rFonts w:ascii="Times New Roman" w:eastAsia="Times New Roman" w:hAnsi="Times New Roman" w:cs="Times New Roman"/>
        </w:rPr>
        <w:lastRenderedPageBreak/>
        <w:t xml:space="preserve">(The wave sweeps away the ship. The ship crashes into coastal rocks. Jester, Caesar, and Neo wake up lying on the beaches near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Castle. </w:t>
      </w:r>
      <w:proofErr w:type="spellStart"/>
      <w:r>
        <w:rPr>
          <w:rFonts w:ascii="Times New Roman" w:eastAsia="Times New Roman" w:hAnsi="Times New Roman" w:cs="Times New Roman"/>
          <w:highlight w:val="green"/>
        </w:rPr>
        <w:t>Airloft</w:t>
      </w:r>
      <w:proofErr w:type="spellEnd"/>
      <w:r>
        <w:rPr>
          <w:rFonts w:ascii="Times New Roman" w:eastAsia="Times New Roman" w:hAnsi="Times New Roman" w:cs="Times New Roman"/>
          <w:highlight w:val="green"/>
        </w:rPr>
        <w:t xml:space="preserve"> is badly damaged. Caesar slowly comes to consciousness. Jester and Neo V are standing above him.</w:t>
      </w:r>
    </w:p>
    <w:p w14:paraId="6B29EB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Ughhhh</w:t>
      </w:r>
      <w:proofErr w:type="spellEnd"/>
      <w:r>
        <w:rPr>
          <w:rFonts w:ascii="Times New Roman" w:eastAsia="Times New Roman" w:hAnsi="Times New Roman" w:cs="Times New Roman"/>
        </w:rPr>
        <w:t>………Where are we? Are you okay Jester? Neo, how are you?</w:t>
      </w:r>
    </w:p>
    <w:p w14:paraId="42335E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Po! Po! Po!</w:t>
      </w:r>
    </w:p>
    <w:p w14:paraId="47AFDEE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How in the hell did we survive that. I was sure we were going to die, but suddenly that force lifted us up. Something very mysterious just happened.</w:t>
      </w:r>
    </w:p>
    <w:p w14:paraId="41070A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true God.</w:t>
      </w:r>
    </w:p>
    <w:p w14:paraId="462AAE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w:t>
      </w:r>
    </w:p>
    <w:p w14:paraId="6E70D64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Nevermind</w:t>
      </w:r>
      <w:proofErr w:type="spellEnd"/>
      <w:r>
        <w:rPr>
          <w:rFonts w:ascii="Times New Roman" w:eastAsia="Times New Roman" w:hAnsi="Times New Roman" w:cs="Times New Roman"/>
        </w:rPr>
        <w:t>. Theresa. Oh, my Theresa. She’s gone.</w:t>
      </w:r>
    </w:p>
    <w:p w14:paraId="79D9DC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Her spirit now rests in the underworld, the final place for all those slain by Corydon Deus. We will rescue her from her torment.</w:t>
      </w:r>
    </w:p>
    <w:p w14:paraId="35E4725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That evil bastard. Just give me power; enough power to slice his throat. She was an angel. Caesar, I’ll go to the ends of the earth to help bring justice to your sweet Theresa. </w:t>
      </w:r>
    </w:p>
    <w:p w14:paraId="1802AE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Where’s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w:t>
      </w:r>
    </w:p>
    <w:p w14:paraId="39F0F2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He was badly damaged. He’s going to take a lot of repairs. </w:t>
      </w:r>
      <w:proofErr w:type="gramStart"/>
      <w:r>
        <w:rPr>
          <w:rFonts w:ascii="Times New Roman" w:eastAsia="Times New Roman" w:hAnsi="Times New Roman" w:cs="Times New Roman"/>
        </w:rPr>
        <w:t>Luckily</w:t>
      </w:r>
      <w:proofErr w:type="gramEnd"/>
      <w:r>
        <w:rPr>
          <w:rFonts w:ascii="Times New Roman" w:eastAsia="Times New Roman" w:hAnsi="Times New Roman" w:cs="Times New Roman"/>
        </w:rPr>
        <w:t xml:space="preserve"> we’re in Reditus territory, so it shouldn’t be too hard.</w:t>
      </w:r>
    </w:p>
    <w:p w14:paraId="6B8A9D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tell them what happened. I don’t expect them to trust me, but I plan to help them with all my might to stop Corydon Deus. I care little even if they arrest me. I must do something.</w:t>
      </w:r>
    </w:p>
    <w:p w14:paraId="3FBCA0F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Then off we go.</w:t>
      </w:r>
    </w:p>
    <w:p w14:paraId="4277E0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(Dazed and stumbling Caesar makes his way inland with the blood red moon hanging like crescent death over the black sky.)</w:t>
      </w:r>
    </w:p>
    <w:p w14:paraId="0BEC4DE5" w14:textId="77777777" w:rsidR="003361E2" w:rsidRDefault="00000000">
      <w:pPr>
        <w:pStyle w:val="Heading1"/>
        <w:rPr>
          <w:sz w:val="44"/>
          <w:szCs w:val="44"/>
        </w:rPr>
      </w:pPr>
      <w:bookmarkStart w:id="436" w:name="_Toc189930243"/>
      <w:proofErr w:type="spellStart"/>
      <w:r>
        <w:rPr>
          <w:sz w:val="44"/>
          <w:szCs w:val="44"/>
        </w:rPr>
        <w:t>Tonsorem</w:t>
      </w:r>
      <w:proofErr w:type="spellEnd"/>
      <w:r>
        <w:rPr>
          <w:sz w:val="44"/>
          <w:szCs w:val="44"/>
        </w:rPr>
        <w:t xml:space="preserve"> Castle</w:t>
      </w:r>
      <w:bookmarkEnd w:id="436"/>
    </w:p>
    <w:p w14:paraId="0374F0EF" w14:textId="77777777" w:rsidR="003361E2" w:rsidRDefault="00000000">
      <w:pPr>
        <w:pStyle w:val="Heading2"/>
      </w:pPr>
      <w:bookmarkStart w:id="437" w:name="_Toc189930244"/>
      <w:r>
        <w:t xml:space="preserve">Party Enters the Town Outside </w:t>
      </w:r>
      <w:proofErr w:type="spellStart"/>
      <w:r>
        <w:t>Tonsorem</w:t>
      </w:r>
      <w:proofErr w:type="spellEnd"/>
      <w:r>
        <w:t xml:space="preserve"> Castle</w:t>
      </w:r>
      <w:bookmarkEnd w:id="437"/>
    </w:p>
    <w:p w14:paraId="384BB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enters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castle with the people running around scared and crazy.)</w:t>
      </w:r>
    </w:p>
    <w:p w14:paraId="4AC9A5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was blinded by greed. I was unable to see Augustus’s true ambition. I thought he was just some religious nut with delusions of grandeur. Now this has happened because I wanted treasure.</w:t>
      </w:r>
    </w:p>
    <w:p w14:paraId="34E785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Caeser: My love for my father drowned out all voices of reason. I should’ve stopped him before things got out of control. The corruption I set out to destroy was lying in him the entire time. Now the entire world will end up like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w:t>
      </w:r>
    </w:p>
    <w:p w14:paraId="30F82F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Don’t let Theresa’s death be in vain. We must stop him.</w:t>
      </w:r>
    </w:p>
    <w:p w14:paraId="3C45F2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only way we can stop him is if the Reditus helps us.</w:t>
      </w:r>
    </w:p>
    <w:p w14:paraId="626A23A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Then we came to the perfect place. King Eduardus and Terrae are wise and understanding. They may lend you a sympathetic ear.</w:t>
      </w:r>
    </w:p>
    <w:p w14:paraId="1CE7EC8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First let’s try to fix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and then we’ll make our way to the castle.</w:t>
      </w:r>
    </w:p>
    <w:p w14:paraId="0868FB57" w14:textId="77777777" w:rsidR="003361E2" w:rsidRDefault="003361E2">
      <w:pPr>
        <w:spacing w:before="240" w:after="240"/>
        <w:rPr>
          <w:rFonts w:ascii="Times New Roman" w:eastAsia="Times New Roman" w:hAnsi="Times New Roman" w:cs="Times New Roman"/>
        </w:rPr>
      </w:pPr>
    </w:p>
    <w:p w14:paraId="3E7EF05A" w14:textId="77777777" w:rsidR="003361E2" w:rsidRDefault="00000000">
      <w:pPr>
        <w:pStyle w:val="Heading2"/>
        <w:spacing w:after="240"/>
        <w:rPr>
          <w:rFonts w:ascii="Times New Roman" w:eastAsia="Times New Roman" w:hAnsi="Times New Roman" w:cs="Times New Roman"/>
        </w:rPr>
      </w:pPr>
      <w:bookmarkStart w:id="438" w:name="_zc2p6bfvftc" w:colFirst="0" w:colLast="0"/>
      <w:bookmarkStart w:id="439" w:name="_Toc189930245"/>
      <w:bookmarkEnd w:id="438"/>
      <w:r>
        <w:t xml:space="preserve">Town </w:t>
      </w:r>
      <w:proofErr w:type="spellStart"/>
      <w:r>
        <w:t>Npcs</w:t>
      </w:r>
      <w:bookmarkEnd w:id="439"/>
      <w:proofErr w:type="spellEnd"/>
    </w:p>
    <w:p w14:paraId="26D78BE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Distracted Man (A man is standing in front of a broken drone): I can’t believe the world is ending. I spent so many months saving money to have this drone fixed and now the world ends; ironic, huh? I guess I’ll head over to Vulcan’s Drone Shop anyway to the south of town. I’ll throw him a party with the money I saved; one final farewell hurrah.</w:t>
      </w:r>
    </w:p>
    <w:p w14:paraId="361FFE21" w14:textId="77777777" w:rsidR="003361E2" w:rsidRDefault="00000000">
      <w:pPr>
        <w:pStyle w:val="Heading2"/>
      </w:pPr>
      <w:bookmarkStart w:id="440" w:name="_as6j2eukg1zr" w:colFirst="0" w:colLast="0"/>
      <w:bookmarkStart w:id="441" w:name="_Toc189930246"/>
      <w:bookmarkEnd w:id="440"/>
      <w:r>
        <w:t xml:space="preserve">Vulcan tinkers with </w:t>
      </w:r>
      <w:proofErr w:type="spellStart"/>
      <w:r>
        <w:t>Airloft</w:t>
      </w:r>
      <w:bookmarkEnd w:id="441"/>
      <w:proofErr w:type="spellEnd"/>
    </w:p>
    <w:p w14:paraId="04651B9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party walks into the Vulcan’s Drone Shop and places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on the counter. Vulcan, the shop owner looks up from his work.)</w:t>
      </w:r>
    </w:p>
    <w:p w14:paraId="35DF72E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Where did you get that </w:t>
      </w:r>
      <w:proofErr w:type="spellStart"/>
      <w:r>
        <w:rPr>
          <w:rFonts w:ascii="Times New Roman" w:eastAsia="Times New Roman" w:hAnsi="Times New Roman" w:cs="Times New Roman"/>
        </w:rPr>
        <w:t>drone</w:t>
      </w:r>
      <w:proofErr w:type="spellEnd"/>
      <w:r>
        <w:rPr>
          <w:rFonts w:ascii="Times New Roman" w:eastAsia="Times New Roman" w:hAnsi="Times New Roman" w:cs="Times New Roman"/>
        </w:rPr>
        <w:t>?</w:t>
      </w:r>
    </w:p>
    <w:p w14:paraId="5846D61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It was a gift from my father.</w:t>
      </w:r>
    </w:p>
    <w:p w14:paraId="3090EF1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That’s impossible. These drones are only used by the military in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which means you’re from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You don’t look military to me so you must be a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w:t>
      </w:r>
    </w:p>
    <w:p w14:paraId="433186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Jester: </w:t>
      </w:r>
      <w:proofErr w:type="gramStart"/>
      <w:r>
        <w:rPr>
          <w:rFonts w:ascii="Times New Roman" w:eastAsia="Times New Roman" w:hAnsi="Times New Roman" w:cs="Times New Roman"/>
        </w:rPr>
        <w:t>Actually</w:t>
      </w:r>
      <w:proofErr w:type="gramEnd"/>
      <w:r>
        <w:rPr>
          <w:rFonts w:ascii="Times New Roman" w:eastAsia="Times New Roman" w:hAnsi="Times New Roman" w:cs="Times New Roman"/>
        </w:rPr>
        <w:t xml:space="preserve"> I stole it from the checkpoint there. Please don’t tell anyone.</w:t>
      </w:r>
    </w:p>
    <w:p w14:paraId="5E0B201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Did you look outside? The last thing I have on my mind is filing a report against somebody. I’m just going to do what I love to do before I die and that’s fixing drones.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she a beauty? Can I touch her?</w:t>
      </w:r>
    </w:p>
    <w:p w14:paraId="6BDB9A0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Of course, I was hoping you could fix it.</w:t>
      </w:r>
    </w:p>
    <w:p w14:paraId="62B0DFC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This </w:t>
      </w:r>
      <w:proofErr w:type="spellStart"/>
      <w:r>
        <w:rPr>
          <w:rFonts w:ascii="Times New Roman" w:eastAsia="Times New Roman" w:hAnsi="Times New Roman" w:cs="Times New Roman"/>
        </w:rPr>
        <w:t>ain’t</w:t>
      </w:r>
      <w:proofErr w:type="spellEnd"/>
      <w:r>
        <w:rPr>
          <w:rFonts w:ascii="Times New Roman" w:eastAsia="Times New Roman" w:hAnsi="Times New Roman" w:cs="Times New Roman"/>
        </w:rPr>
        <w:t xml:space="preserve"> a “It.” These drones were programmed to have human-like personalities which can be unlocked by the owner. The military has little use for these features that’s why it wasn’t unlocked. Luckily for you I know how to bypass the unlock code. I’ll fix her up for you and then some.</w:t>
      </w:r>
    </w:p>
    <w:p w14:paraId="36868C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Caeser: That’s great!</w:t>
      </w:r>
    </w:p>
    <w:p w14:paraId="62CD7EB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(Vulcan begins working on the drone through a montage of him working on different portions of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When he’s finished,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slowly comes back on.)</w:t>
      </w:r>
    </w:p>
    <w:p w14:paraId="0083DD6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 reset his directives for you. I noticed he was set to self-destruct in case of being captured by Reditus. This could cause you problems now that you are deep within Reditus territory.</w:t>
      </w:r>
    </w:p>
    <w:p w14:paraId="5DD04EA4" w14:textId="77777777" w:rsidR="003361E2" w:rsidRDefault="00000000">
      <w:pPr>
        <w:spacing w:before="240" w:after="240"/>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Airloft</w:t>
      </w:r>
      <w:proofErr w:type="spellEnd"/>
      <w:r>
        <w:rPr>
          <w:rFonts w:ascii="Times New Roman" w:eastAsia="Times New Roman" w:hAnsi="Times New Roman" w:cs="Times New Roman"/>
          <w:color w:val="212529"/>
        </w:rPr>
        <w:t xml:space="preserve">: Oh my God, like, where am I? I was at </w:t>
      </w:r>
      <w:proofErr w:type="spellStart"/>
      <w:r>
        <w:rPr>
          <w:rFonts w:ascii="Times New Roman" w:eastAsia="Times New Roman" w:hAnsi="Times New Roman" w:cs="Times New Roman"/>
          <w:color w:val="212529"/>
        </w:rPr>
        <w:t>thuh</w:t>
      </w:r>
      <w:proofErr w:type="spellEnd"/>
      <w:r>
        <w:rPr>
          <w:rFonts w:ascii="Times New Roman" w:eastAsia="Times New Roman" w:hAnsi="Times New Roman" w:cs="Times New Roman"/>
          <w:color w:val="212529"/>
        </w:rPr>
        <w:t xml:space="preserve"> club with my friends. Us guys were </w:t>
      </w:r>
      <w:proofErr w:type="spellStart"/>
      <w:r>
        <w:rPr>
          <w:rFonts w:ascii="Times New Roman" w:eastAsia="Times New Roman" w:hAnsi="Times New Roman" w:cs="Times New Roman"/>
          <w:color w:val="212529"/>
        </w:rPr>
        <w:t>havin</w:t>
      </w:r>
      <w:proofErr w:type="spellEnd"/>
      <w:r>
        <w:rPr>
          <w:rFonts w:ascii="Times New Roman" w:eastAsia="Times New Roman" w:hAnsi="Times New Roman" w:cs="Times New Roman"/>
          <w:color w:val="212529"/>
        </w:rPr>
        <w:t xml:space="preserve">' </w:t>
      </w:r>
      <w:proofErr w:type="gramStart"/>
      <w:r>
        <w:rPr>
          <w:rFonts w:ascii="Times New Roman" w:eastAsia="Times New Roman" w:hAnsi="Times New Roman" w:cs="Times New Roman"/>
          <w:color w:val="212529"/>
        </w:rPr>
        <w:t>a</w:t>
      </w:r>
      <w:proofErr w:type="gramEnd"/>
      <w:r>
        <w:rPr>
          <w:rFonts w:ascii="Times New Roman" w:eastAsia="Times New Roman" w:hAnsi="Times New Roman" w:cs="Times New Roman"/>
          <w:color w:val="212529"/>
        </w:rPr>
        <w:t xml:space="preserve"> </w:t>
      </w:r>
      <w:proofErr w:type="spellStart"/>
      <w:r>
        <w:rPr>
          <w:rFonts w:ascii="Times New Roman" w:eastAsia="Times New Roman" w:hAnsi="Times New Roman" w:cs="Times New Roman"/>
          <w:color w:val="212529"/>
        </w:rPr>
        <w:t>awesum</w:t>
      </w:r>
      <w:proofErr w:type="spellEnd"/>
      <w:r>
        <w:rPr>
          <w:rFonts w:ascii="Times New Roman" w:eastAsia="Times New Roman" w:hAnsi="Times New Roman" w:cs="Times New Roman"/>
          <w:color w:val="212529"/>
        </w:rPr>
        <w:t xml:space="preserve"> time. Wait, where are my clothes and who are you guys? Oh no, mostly did like, </w:t>
      </w:r>
      <w:proofErr w:type="spellStart"/>
      <w:r>
        <w:rPr>
          <w:rFonts w:ascii="Times New Roman" w:eastAsia="Times New Roman" w:hAnsi="Times New Roman" w:cs="Times New Roman"/>
          <w:color w:val="212529"/>
        </w:rPr>
        <w:t>ya</w:t>
      </w:r>
      <w:proofErr w:type="spellEnd"/>
      <w:r>
        <w:rPr>
          <w:rFonts w:ascii="Times New Roman" w:eastAsia="Times New Roman" w:hAnsi="Times New Roman" w:cs="Times New Roman"/>
          <w:color w:val="212529"/>
        </w:rPr>
        <w:t xml:space="preserve"> know, this happen? It </w:t>
      </w:r>
      <w:proofErr w:type="gramStart"/>
      <w:r>
        <w:rPr>
          <w:rFonts w:ascii="Times New Roman" w:eastAsia="Times New Roman" w:hAnsi="Times New Roman" w:cs="Times New Roman"/>
          <w:color w:val="212529"/>
        </w:rPr>
        <w:t>did</w:t>
      </w:r>
      <w:proofErr w:type="gramEnd"/>
      <w:r>
        <w:rPr>
          <w:rFonts w:ascii="Times New Roman" w:eastAsia="Times New Roman" w:hAnsi="Times New Roman" w:cs="Times New Roman"/>
          <w:color w:val="212529"/>
        </w:rPr>
        <w:t xml:space="preserve"> didn’t it? I’ll never drink again. I did that too? That half cat, dog </w:t>
      </w:r>
      <w:proofErr w:type="spellStart"/>
      <w:r>
        <w:rPr>
          <w:rFonts w:ascii="Times New Roman" w:eastAsia="Times New Roman" w:hAnsi="Times New Roman" w:cs="Times New Roman"/>
          <w:color w:val="212529"/>
        </w:rPr>
        <w:t>lookin</w:t>
      </w:r>
      <w:proofErr w:type="spellEnd"/>
      <w:r>
        <w:rPr>
          <w:rFonts w:ascii="Times New Roman" w:eastAsia="Times New Roman" w:hAnsi="Times New Roman" w:cs="Times New Roman"/>
          <w:color w:val="212529"/>
        </w:rPr>
        <w:t>' thin'.</w:t>
      </w:r>
    </w:p>
    <w:p w14:paraId="1B65CE36"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Neo V: Po! Po!</w:t>
      </w:r>
    </w:p>
    <w:p w14:paraId="2BA4AA63"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Caeser: Lock it back.</w:t>
      </w:r>
    </w:p>
    <w:p w14:paraId="6729575A" w14:textId="77777777" w:rsidR="003361E2" w:rsidRDefault="00000000">
      <w:pPr>
        <w:spacing w:before="240" w:after="240"/>
        <w:rPr>
          <w:rFonts w:ascii="Times New Roman" w:eastAsia="Times New Roman" w:hAnsi="Times New Roman" w:cs="Times New Roman"/>
          <w:color w:val="212529"/>
        </w:rPr>
      </w:pPr>
      <w:r>
        <w:rPr>
          <w:rFonts w:ascii="Times New Roman" w:eastAsia="Times New Roman" w:hAnsi="Times New Roman" w:cs="Times New Roman"/>
          <w:color w:val="212529"/>
        </w:rPr>
        <w:t>Vulcan: Can’t do buddy.</w:t>
      </w:r>
    </w:p>
    <w:p w14:paraId="38090B29" w14:textId="77777777" w:rsidR="003361E2" w:rsidRDefault="00000000">
      <w:pPr>
        <w:spacing w:before="240" w:after="240"/>
        <w:rPr>
          <w:rFonts w:ascii="Times New Roman" w:eastAsia="Times New Roman" w:hAnsi="Times New Roman" w:cs="Times New Roman"/>
          <w:color w:val="212529"/>
        </w:rPr>
      </w:pPr>
      <w:proofErr w:type="spellStart"/>
      <w:r>
        <w:rPr>
          <w:rFonts w:ascii="Times New Roman" w:eastAsia="Times New Roman" w:hAnsi="Times New Roman" w:cs="Times New Roman"/>
          <w:color w:val="212529"/>
        </w:rPr>
        <w:t>Airloft</w:t>
      </w:r>
      <w:proofErr w:type="spellEnd"/>
      <w:r>
        <w:rPr>
          <w:rFonts w:ascii="Times New Roman" w:eastAsia="Times New Roman" w:hAnsi="Times New Roman" w:cs="Times New Roman"/>
          <w:color w:val="212529"/>
        </w:rPr>
        <w:t>: I’m calling my dad. I need cab money so I can go back to the valley.</w:t>
      </w:r>
    </w:p>
    <w:p w14:paraId="4DFDFA3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sees herself in the mirror)</w:t>
      </w:r>
    </w:p>
    <w:p w14:paraId="2374CD0D" w14:textId="77777777" w:rsidR="003361E2" w:rsidRDefault="00000000">
      <w:pPr>
        <w:spacing w:before="240" w:after="240"/>
        <w:rPr>
          <w:rFonts w:ascii="Times New Roman" w:eastAsia="Times New Roman" w:hAnsi="Times New Roman" w:cs="Times New Roman"/>
          <w:color w:val="212529"/>
          <w:shd w:val="clear" w:color="auto" w:fill="FFFF6D"/>
        </w:rPr>
      </w:pPr>
      <w:proofErr w:type="spellStart"/>
      <w:r>
        <w:rPr>
          <w:rFonts w:ascii="Times New Roman" w:eastAsia="Times New Roman" w:hAnsi="Times New Roman" w:cs="Times New Roman"/>
          <w:color w:val="212529"/>
        </w:rPr>
        <w:t>Airloft</w:t>
      </w:r>
      <w:proofErr w:type="spellEnd"/>
      <w:r>
        <w:rPr>
          <w:rFonts w:ascii="Times New Roman" w:eastAsia="Times New Roman" w:hAnsi="Times New Roman" w:cs="Times New Roman"/>
          <w:color w:val="212529"/>
        </w:rPr>
        <w:t xml:space="preserve">: What happened to me? </w:t>
      </w:r>
      <w:proofErr w:type="spellStart"/>
      <w:r>
        <w:rPr>
          <w:rFonts w:ascii="Times New Roman" w:eastAsia="Times New Roman" w:hAnsi="Times New Roman" w:cs="Times New Roman"/>
          <w:color w:val="212529"/>
        </w:rPr>
        <w:t>Wh</w:t>
      </w:r>
      <w:proofErr w:type="spellEnd"/>
      <w:r>
        <w:rPr>
          <w:rFonts w:ascii="Times New Roman" w:eastAsia="Times New Roman" w:hAnsi="Times New Roman" w:cs="Times New Roman"/>
          <w:color w:val="212529"/>
        </w:rPr>
        <w:t xml:space="preserve">…Where’s my bod. I…I’m a drone. No like, </w:t>
      </w:r>
      <w:proofErr w:type="spellStart"/>
      <w:r>
        <w:rPr>
          <w:rFonts w:ascii="Times New Roman" w:eastAsia="Times New Roman" w:hAnsi="Times New Roman" w:cs="Times New Roman"/>
          <w:color w:val="212529"/>
        </w:rPr>
        <w:t>ya</w:t>
      </w:r>
      <w:proofErr w:type="spellEnd"/>
      <w:r>
        <w:rPr>
          <w:rFonts w:ascii="Times New Roman" w:eastAsia="Times New Roman" w:hAnsi="Times New Roman" w:cs="Times New Roman"/>
          <w:color w:val="212529"/>
        </w:rPr>
        <w:t xml:space="preserve"> know, this can’t be. How did like, </w:t>
      </w:r>
      <w:proofErr w:type="spellStart"/>
      <w:r>
        <w:rPr>
          <w:rFonts w:ascii="Times New Roman" w:eastAsia="Times New Roman" w:hAnsi="Times New Roman" w:cs="Times New Roman"/>
          <w:color w:val="212529"/>
        </w:rPr>
        <w:t>ya</w:t>
      </w:r>
      <w:proofErr w:type="spellEnd"/>
      <w:r>
        <w:rPr>
          <w:rFonts w:ascii="Times New Roman" w:eastAsia="Times New Roman" w:hAnsi="Times New Roman" w:cs="Times New Roman"/>
          <w:color w:val="212529"/>
        </w:rPr>
        <w:t xml:space="preserve"> know, this happen? Did you put a spell on me? </w:t>
      </w:r>
      <w:r>
        <w:rPr>
          <w:rFonts w:ascii="Times New Roman" w:eastAsia="Times New Roman" w:hAnsi="Times New Roman" w:cs="Times New Roman"/>
          <w:color w:val="212529"/>
          <w:shd w:val="clear" w:color="auto" w:fill="FFFF6D"/>
        </w:rPr>
        <w:t xml:space="preserve"> </w:t>
      </w:r>
    </w:p>
    <w:p w14:paraId="52EB20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A spell has been cast on you transforming you into a drone.</w:t>
      </w:r>
    </w:p>
    <w:p w14:paraId="214F56BF"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Like,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this can’t be. I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speak to my daddy! Oh, wow!</w:t>
      </w:r>
    </w:p>
    <w:p w14:paraId="7BBF8ED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I’m your daddy.</w:t>
      </w:r>
    </w:p>
    <w:p w14:paraId="7ED7A372"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You’re my daddy? What? You’re not from </w:t>
      </w:r>
      <w:proofErr w:type="spellStart"/>
      <w:r>
        <w:rPr>
          <w:rFonts w:ascii="Times New Roman" w:eastAsia="Times New Roman" w:hAnsi="Times New Roman" w:cs="Times New Roman"/>
        </w:rPr>
        <w:t>thuh</w:t>
      </w:r>
      <w:proofErr w:type="spellEnd"/>
      <w:r>
        <w:rPr>
          <w:rFonts w:ascii="Times New Roman" w:eastAsia="Times New Roman" w:hAnsi="Times New Roman" w:cs="Times New Roman"/>
        </w:rPr>
        <w:t xml:space="preserve"> valley.</w:t>
      </w:r>
    </w:p>
    <w:p w14:paraId="31A6486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I’m like, totally am honey, fer sure.</w:t>
      </w:r>
    </w:p>
    <w:p w14:paraId="53352263"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That’s freaky; I don’t remember my daddy’s face. I get the feeling you are my daddy. Daddy, like, wow help me. These mean men put me in a drone’s bod.</w:t>
      </w:r>
    </w:p>
    <w:p w14:paraId="387510E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Like, we’re going to have to help these men if you want to get like your real body back. You see, there’s a really bad man on the moon who cast a spell on you because like you refused to be his girlfriend. His spell transformed your body into a drone’s body. If you want to like get your real body back, help these good guys defeat the bad guy on the moon. Once the bad magician is like defeated his spell will be broken and you’ll be transformed into a princess.</w:t>
      </w:r>
    </w:p>
    <w:p w14:paraId="7E170938"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lastRenderedPageBreak/>
        <w:t>Airloft</w:t>
      </w:r>
      <w:proofErr w:type="spellEnd"/>
      <w:r>
        <w:rPr>
          <w:rFonts w:ascii="Times New Roman" w:eastAsia="Times New Roman" w:hAnsi="Times New Roman" w:cs="Times New Roman"/>
        </w:rPr>
        <w:t xml:space="preserve">: (Suddenly Airloft’s voice changes and becomes a man’s voice.) Thank you for purchasing </w:t>
      </w:r>
      <w:proofErr w:type="spellStart"/>
      <w:r>
        <w:rPr>
          <w:rFonts w:ascii="Times New Roman" w:eastAsia="Times New Roman" w:hAnsi="Times New Roman" w:cs="Times New Roman"/>
        </w:rPr>
        <w:t>Shinra’s</w:t>
      </w:r>
      <w:proofErr w:type="spellEnd"/>
      <w:r>
        <w:rPr>
          <w:rFonts w:ascii="Times New Roman" w:eastAsia="Times New Roman" w:hAnsi="Times New Roman" w:cs="Times New Roman"/>
        </w:rPr>
        <w:t xml:space="preserve"> ultimate drone package. Since you are a first-time </w:t>
      </w:r>
      <w:proofErr w:type="gramStart"/>
      <w:r>
        <w:rPr>
          <w:rFonts w:ascii="Times New Roman" w:eastAsia="Times New Roman" w:hAnsi="Times New Roman" w:cs="Times New Roman"/>
        </w:rPr>
        <w:t>buyer</w:t>
      </w:r>
      <w:proofErr w:type="gramEnd"/>
      <w:r>
        <w:rPr>
          <w:rFonts w:ascii="Times New Roman" w:eastAsia="Times New Roman" w:hAnsi="Times New Roman" w:cs="Times New Roman"/>
        </w:rPr>
        <w:t xml:space="preserve"> you will receive a special add-on weapon for your new terminator drone. Kindly bring your registration code to our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office to receive your special upgrade!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voice returns to normal.)</w:t>
      </w:r>
    </w:p>
    <w:p w14:paraId="54C9A13A"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That bad man is going to pay dearly for messing with me. The last name he knows before he dies will be Alicia.</w:t>
      </w:r>
    </w:p>
    <w:p w14:paraId="563B1FE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Alicia, let’s go get this guy what do you say?</w:t>
      </w:r>
    </w:p>
    <w:p w14:paraId="35431DE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Alicia: Fer sure. Bye daddy!</w:t>
      </w:r>
    </w:p>
    <w:p w14:paraId="6AE024D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(Alicia goes.)</w:t>
      </w:r>
    </w:p>
    <w:p w14:paraId="33F1AC0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What did you just do?</w:t>
      </w:r>
    </w:p>
    <w:p w14:paraId="5961B8F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Vulcan: We’ll just figure this thing out as we go.</w:t>
      </w:r>
    </w:p>
    <w:p w14:paraId="150305C7" w14:textId="77777777" w:rsidR="003361E2" w:rsidRDefault="003361E2">
      <w:pPr>
        <w:spacing w:before="240" w:after="240"/>
        <w:rPr>
          <w:rFonts w:ascii="Times New Roman" w:eastAsia="Times New Roman" w:hAnsi="Times New Roman" w:cs="Times New Roman"/>
        </w:rPr>
      </w:pPr>
    </w:p>
    <w:p w14:paraId="30014F6D" w14:textId="77777777" w:rsidR="003361E2" w:rsidRDefault="003361E2">
      <w:pPr>
        <w:spacing w:before="240" w:after="240"/>
        <w:rPr>
          <w:rFonts w:ascii="Times New Roman" w:eastAsia="Times New Roman" w:hAnsi="Times New Roman" w:cs="Times New Roman"/>
          <w:color w:val="212529"/>
        </w:rPr>
      </w:pPr>
    </w:p>
    <w:p w14:paraId="3D50E1EA" w14:textId="77777777" w:rsidR="003361E2" w:rsidRDefault="003361E2">
      <w:pPr>
        <w:spacing w:before="240" w:after="240"/>
        <w:rPr>
          <w:rFonts w:ascii="Times New Roman" w:eastAsia="Times New Roman" w:hAnsi="Times New Roman" w:cs="Times New Roman"/>
        </w:rPr>
      </w:pPr>
    </w:p>
    <w:p w14:paraId="62F79543" w14:textId="77777777" w:rsidR="003361E2" w:rsidRDefault="00000000">
      <w:pPr>
        <w:pStyle w:val="Heading2"/>
        <w:rPr>
          <w:highlight w:val="white"/>
        </w:rPr>
      </w:pPr>
      <w:bookmarkStart w:id="442" w:name="_Toc189930247"/>
      <w:proofErr w:type="spellStart"/>
      <w:r>
        <w:rPr>
          <w:highlight w:val="white"/>
        </w:rPr>
        <w:t>Tonsorem</w:t>
      </w:r>
      <w:proofErr w:type="spellEnd"/>
      <w:r>
        <w:rPr>
          <w:highlight w:val="white"/>
        </w:rPr>
        <w:t xml:space="preserve"> Castle </w:t>
      </w:r>
      <w:proofErr w:type="spellStart"/>
      <w:r>
        <w:rPr>
          <w:highlight w:val="white"/>
        </w:rPr>
        <w:t>Npcs</w:t>
      </w:r>
      <w:bookmarkEnd w:id="442"/>
      <w:proofErr w:type="spellEnd"/>
    </w:p>
    <w:p w14:paraId="4F2621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Scholar: They say in our legends that when the moon turns blood red the world is ending.</w:t>
      </w:r>
    </w:p>
    <w:p w14:paraId="04E2F6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Armor shopkeeper: End of the world discount, 5% on everything off. Drop-dead rates when we’re all going to drop-dead.</w:t>
      </w:r>
    </w:p>
    <w:p w14:paraId="121258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Signboard man: See I told you so. The world’s going to end.</w:t>
      </w:r>
    </w:p>
    <w:p w14:paraId="64DC02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Enamored man: (Talking to a girl) Do you know what the one thing I want to do before we both die.</w:t>
      </w:r>
    </w:p>
    <w:p w14:paraId="6752E4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-Then-</w:t>
      </w:r>
    </w:p>
    <w:p w14:paraId="7205962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Hesitant girl: (Girl responds) </w:t>
      </w:r>
      <w:proofErr w:type="spellStart"/>
      <w:r>
        <w:rPr>
          <w:rFonts w:ascii="Times New Roman" w:eastAsia="Times New Roman" w:hAnsi="Times New Roman" w:cs="Times New Roman"/>
        </w:rPr>
        <w:t>Ummmmm</w:t>
      </w:r>
      <w:proofErr w:type="spellEnd"/>
      <w:r>
        <w:rPr>
          <w:rFonts w:ascii="Times New Roman" w:eastAsia="Times New Roman" w:hAnsi="Times New Roman" w:cs="Times New Roman"/>
        </w:rPr>
        <w:t>……. Tell your mother you love her?</w:t>
      </w:r>
    </w:p>
    <w:p w14:paraId="5B5D64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Hesitant girl: If this guy thinks we’re going to do something before he </w:t>
      </w:r>
      <w:proofErr w:type="gramStart"/>
      <w:r>
        <w:rPr>
          <w:rFonts w:ascii="Times New Roman" w:eastAsia="Times New Roman" w:hAnsi="Times New Roman" w:cs="Times New Roman"/>
        </w:rPr>
        <w:t>dies</w:t>
      </w:r>
      <w:proofErr w:type="gramEnd"/>
      <w:r>
        <w:rPr>
          <w:rFonts w:ascii="Times New Roman" w:eastAsia="Times New Roman" w:hAnsi="Times New Roman" w:cs="Times New Roman"/>
        </w:rPr>
        <w:t xml:space="preserve"> he’s got something else coming to him.</w:t>
      </w:r>
    </w:p>
    <w:p w14:paraId="28DCCE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Priest: Do you Steve, before the end of the world, promise to take care of your wife and cherish her for the next couple days? Do you Clarice, promise to hold and cherish your husband for the next couple days or maybe till this evening?</w:t>
      </w:r>
    </w:p>
    <w:p w14:paraId="39D90B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Steve: I do.</w:t>
      </w:r>
    </w:p>
    <w:p w14:paraId="56A3E4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Clarice: I do.</w:t>
      </w:r>
    </w:p>
    <w:p w14:paraId="687ADA0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Fashionable woman: End of the world weddings are in vogue. I’ve attended five weddings today.</w:t>
      </w:r>
    </w:p>
    <w:p w14:paraId="4C0B40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Fat man: I’m going to eat all the Jell-O pudding I can before Corydon Deus gets it all.</w:t>
      </w:r>
    </w:p>
    <w:p w14:paraId="66AC74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I have two days to check off all the things I want to do on my to-do list. I was thinking I had my entire life ahead of me.</w:t>
      </w:r>
    </w:p>
    <w:p w14:paraId="00FD19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Teacher: Now students, what do we do when Corydon Deus comes to kill us? Are we scared of the bad man?</w:t>
      </w:r>
    </w:p>
    <w:p w14:paraId="08CDF1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Student: I’m scared.</w:t>
      </w:r>
    </w:p>
    <w:p w14:paraId="5FB235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Student: My teacher’s off her rocker. Since the moon turned blood </w:t>
      </w:r>
      <w:proofErr w:type="gramStart"/>
      <w:r>
        <w:rPr>
          <w:rFonts w:ascii="Times New Roman" w:eastAsia="Times New Roman" w:hAnsi="Times New Roman" w:cs="Times New Roman"/>
        </w:rPr>
        <w:t>red</w:t>
      </w:r>
      <w:proofErr w:type="gramEnd"/>
      <w:r>
        <w:rPr>
          <w:rFonts w:ascii="Times New Roman" w:eastAsia="Times New Roman" w:hAnsi="Times New Roman" w:cs="Times New Roman"/>
        </w:rPr>
        <w:t xml:space="preserve"> she started writing thank you notes to all of us and giving us candy. Shouldn’t she have been doing this all along?</w:t>
      </w:r>
    </w:p>
    <w:p w14:paraId="52A895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Kings Maid: King Eduardus is a hopeless romantic. He has the most beautiful wife as queen yet he still has eyes on me. He is so old now too, but that doesn’t slow him down.</w:t>
      </w:r>
    </w:p>
    <w:p w14:paraId="287A981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Kings Cook: Terrae cannot have children. Her hybrid nature, being both Fabricius and human, prevents her from doing so. That didn’t stop King Eduardus though. There’s some of his bastards running around the city.</w:t>
      </w:r>
    </w:p>
    <w:p w14:paraId="0229D4D2" w14:textId="77777777" w:rsidR="003361E2" w:rsidRDefault="00000000">
      <w:pPr>
        <w:pStyle w:val="Heading2"/>
      </w:pPr>
      <w:bookmarkStart w:id="443" w:name="_Toc189930248"/>
      <w:r>
        <w:t>The Castle</w:t>
      </w:r>
      <w:bookmarkEnd w:id="443"/>
      <w:r>
        <w:t xml:space="preserve"> </w:t>
      </w:r>
    </w:p>
    <w:p w14:paraId="19D638A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approaches the castle gate waiting to get in.)</w:t>
      </w:r>
    </w:p>
    <w:p w14:paraId="4A4954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King Eduardus has decreed that no one is allowed in the castle.</w:t>
      </w:r>
    </w:p>
    <w:p w14:paraId="7A3B11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Crowd: The end is upon us. Please take our children! Corydon Deus has returned and we’re all going to die.</w:t>
      </w:r>
    </w:p>
    <w:p w14:paraId="47250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and the party reach the front of the crowd.)</w:t>
      </w:r>
    </w:p>
    <w:p w14:paraId="731E43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have a letter from Adm. Anthony! Let us in.</w:t>
      </w:r>
    </w:p>
    <w:p w14:paraId="6B0525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Guard: Let me see that. (He looks it over.) Yes, this is genuine, but how did you get this? This must be the one that was stolen. All of you come with me into the castle.</w:t>
      </w:r>
    </w:p>
    <w:p w14:paraId="3F755E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(Another high-ranking guard meets them.)</w:t>
      </w:r>
    </w:p>
    <w:p w14:paraId="14C992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How did you get this letter?</w:t>
      </w:r>
    </w:p>
    <w:p w14:paraId="1412D27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We stole it.</w:t>
      </w:r>
    </w:p>
    <w:p w14:paraId="312003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But we came here to give it back. </w:t>
      </w:r>
      <w:proofErr w:type="gramStart"/>
      <w:r>
        <w:rPr>
          <w:rFonts w:ascii="Times New Roman" w:eastAsia="Times New Roman" w:hAnsi="Times New Roman" w:cs="Times New Roman"/>
        </w:rPr>
        <w:t>Actually</w:t>
      </w:r>
      <w:proofErr w:type="gramEnd"/>
      <w:r>
        <w:rPr>
          <w:rFonts w:ascii="Times New Roman" w:eastAsia="Times New Roman" w:hAnsi="Times New Roman" w:cs="Times New Roman"/>
        </w:rPr>
        <w:t xml:space="preserve"> we have vital information regarding what’s happening right now. I’m the son of the man who revived Corydon Deus. My father, who is now Corydon Deus, killed my wife, and absorbed an incredible amount of </w:t>
      </w:r>
      <w:proofErr w:type="spellStart"/>
      <w:r>
        <w:rPr>
          <w:rFonts w:ascii="Times New Roman" w:eastAsia="Times New Roman" w:hAnsi="Times New Roman" w:cs="Times New Roman"/>
        </w:rPr>
        <w:lastRenderedPageBreak/>
        <w:t>Magicius</w:t>
      </w:r>
      <w:proofErr w:type="spellEnd"/>
      <w:r>
        <w:rPr>
          <w:rFonts w:ascii="Times New Roman" w:eastAsia="Times New Roman" w:hAnsi="Times New Roman" w:cs="Times New Roman"/>
        </w:rPr>
        <w:t>. As you can see, he once again threatens the existence of Gaia, so we came here to help you stop him.</w:t>
      </w:r>
    </w:p>
    <w:p w14:paraId="343161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Reditus Commander: (He turns to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Is what he says true, drone?</w:t>
      </w:r>
    </w:p>
    <w:p w14:paraId="6568806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 do not detect an increase of heart rate. Nor do I sense movement in his bod which would indicate </w:t>
      </w:r>
      <w:proofErr w:type="spellStart"/>
      <w:r>
        <w:rPr>
          <w:rFonts w:ascii="Times New Roman" w:eastAsia="Times New Roman" w:hAnsi="Times New Roman" w:cs="Times New Roman"/>
        </w:rPr>
        <w:t>lyin</w:t>
      </w:r>
      <w:proofErr w:type="spellEnd"/>
      <w:r>
        <w:rPr>
          <w:rFonts w:ascii="Times New Roman" w:eastAsia="Times New Roman" w:hAnsi="Times New Roman" w:cs="Times New Roman"/>
        </w:rPr>
        <w:t xml:space="preserve">'. That dude is </w:t>
      </w:r>
      <w:proofErr w:type="spellStart"/>
      <w:r>
        <w:rPr>
          <w:rFonts w:ascii="Times New Roman" w:eastAsia="Times New Roman" w:hAnsi="Times New Roman" w:cs="Times New Roman"/>
        </w:rPr>
        <w:t>tellin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thuh</w:t>
      </w:r>
      <w:proofErr w:type="spellEnd"/>
      <w:r>
        <w:rPr>
          <w:rFonts w:ascii="Times New Roman" w:eastAsia="Times New Roman" w:hAnsi="Times New Roman" w:cs="Times New Roman"/>
        </w:rPr>
        <w:t xml:space="preserve"> truth.</w:t>
      </w:r>
    </w:p>
    <w:p w14:paraId="751330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What’s up with your drone? Anyways, follow me.</w:t>
      </w:r>
    </w:p>
    <w:p w14:paraId="7C3028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Reditus commander takes the party to the king's chambers.)</w:t>
      </w:r>
    </w:p>
    <w:p w14:paraId="5E9B0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You will wait here until the king arrives shortly.</w:t>
      </w:r>
    </w:p>
    <w:p w14:paraId="7D1260A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(10 seconds pass and then the king walks in.)</w:t>
      </w:r>
    </w:p>
    <w:p w14:paraId="451239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King Eduardus: Who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these riffraff?</w:t>
      </w:r>
    </w:p>
    <w:p w14:paraId="673CD5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Reditus Commander: They have quite a story to tell. Now you may speak.</w:t>
      </w:r>
    </w:p>
    <w:p w14:paraId="23D9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begins to reiterate whatever he told the commander.)</w:t>
      </w:r>
    </w:p>
    <w:p w14:paraId="6BCEF1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If what you say is true then history repeats itself. I must speak to the Queen.</w:t>
      </w:r>
    </w:p>
    <w:p w14:paraId="7D0E4E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My </w:t>
      </w:r>
      <w:proofErr w:type="gramStart"/>
      <w:r>
        <w:rPr>
          <w:rFonts w:ascii="Times New Roman" w:eastAsia="Times New Roman" w:hAnsi="Times New Roman" w:cs="Times New Roman"/>
        </w:rPr>
        <w:t>Lord</w:t>
      </w:r>
      <w:proofErr w:type="gramEnd"/>
      <w:r>
        <w:rPr>
          <w:rFonts w:ascii="Times New Roman" w:eastAsia="Times New Roman" w:hAnsi="Times New Roman" w:cs="Times New Roman"/>
        </w:rPr>
        <w:t xml:space="preserve"> I must show you something also. The Fabricius sensed my pure intentions and decided to help me. I can also cast magic now.</w:t>
      </w:r>
    </w:p>
    <w:p w14:paraId="28D378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holds a fireball in his hand.)</w:t>
      </w:r>
    </w:p>
    <w:p w14:paraId="53C91F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Many escaped to Gaia before Corydon Deus sent their world to the void. We must find them. They will help us.</w:t>
      </w:r>
    </w:p>
    <w:p w14:paraId="65BCC5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King Eduardus: You will wait here. I will be back.</w:t>
      </w:r>
    </w:p>
    <w:p w14:paraId="15E911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now controls King Eduardus.) </w:t>
      </w:r>
    </w:p>
    <w:p w14:paraId="295BE918" w14:textId="77777777" w:rsidR="003361E2" w:rsidRDefault="00000000">
      <w:pPr>
        <w:pStyle w:val="Heading2"/>
      </w:pPr>
      <w:bookmarkStart w:id="444" w:name="_Toc189930249"/>
      <w:r>
        <w:t>Terrae</w:t>
      </w:r>
      <w:bookmarkEnd w:id="444"/>
    </w:p>
    <w:p w14:paraId="460A037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(We find Terrae standing in front of her father’s grave with the blood red moon in the background. Theresa senses Eduardus’ presence)</w:t>
      </w:r>
    </w:p>
    <w:p w14:paraId="09343D4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My father’s murderer has returned.</w:t>
      </w:r>
    </w:p>
    <w:p w14:paraId="341FC4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is young and beautiful while Eduardus is old with a graybeard. She holds his hand.)</w:t>
      </w:r>
    </w:p>
    <w:p w14:paraId="41C073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 brings me great pain to see you get old my dear, but the Fabricius nature inside of me exerts some anti-aging properties.</w:t>
      </w:r>
    </w:p>
    <w:p w14:paraId="0F0A9C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a great privilege of mine to have the most beautiful Reditus as my wife.</w:t>
      </w:r>
    </w:p>
    <w:p w14:paraId="2524BD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Terrae: You flatter me. Now tell me about the man whose soul is joined with the Fabricius standing in your chambers.</w:t>
      </w:r>
    </w:p>
    <w:p w14:paraId="0D855B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sensed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coursing through him?</w:t>
      </w:r>
    </w:p>
    <w:p w14:paraId="502035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As I sense Corydon Deus whose throne now resides on the moon. He must think that we cannot reach him there.</w:t>
      </w:r>
    </w:p>
    <w:p w14:paraId="7EBAAB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have a surprise for him.</w:t>
      </w:r>
    </w:p>
    <w:p w14:paraId="5A53AE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meet that young man. I sense a great power rising against this castle.</w:t>
      </w:r>
    </w:p>
    <w:p w14:paraId="574A83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His father is now Corydon Deus. </w:t>
      </w:r>
    </w:p>
    <w:p w14:paraId="60B686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Then we share the same pain.</w:t>
      </w:r>
    </w:p>
    <w:p w14:paraId="555B9D8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and Terrae meet Caeser.)</w:t>
      </w:r>
    </w:p>
    <w:p w14:paraId="36B65B7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 also lost a father to Corydon Deus. That leech stole his very essence. I would’ve done the same if I were you, Caesar. I would’ve followed my father to the ends of the earth, but this situation presents us with an opportunity to rid us of Corydon Deus forever.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has been a blight on Gaia for long enough.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has not healed with the rest of the world because the source of its corruption rested deep within, twisting the creatures, and eating its source of life. But now the source of the corruption is gone. The blight has spread to the moon and will attempt to suppress us there out of fear of repeating history again. He knows his time is short. We will launch him into space never to be seen again. Your people will finally find the redemption they’ve so longed for but have been unable to find; freedom from Corydon Deus. This is true freedom for your people Caeser.</w:t>
      </w:r>
    </w:p>
    <w:p w14:paraId="0CDEE86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Did you people place the high priest over us to cull our population?</w:t>
      </w:r>
    </w:p>
    <w:p w14:paraId="5E857B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That corrupt man played both sides. He did whatever it took to remain in power. He sent men needlessly into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to die so that he could have his way with the widows. He wrote about your religion as he went. We left the Annals of Time as a testament to the corruption of Corydon Deus. We hoped the high priest would teach you people about what really happened. He suppressed the truth for his own benefit. Only when he felt his authority was being threatened did he call us. Our intention was for your people to live peacefully there and eventually forsake your fake god on your own and return to society. Our mercy backfired, but as Terrae said, this will work out for the good.</w:t>
      </w:r>
    </w:p>
    <w:p w14:paraId="41CE62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messenger rushes in the room.)</w:t>
      </w:r>
    </w:p>
    <w:p w14:paraId="25B27F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Soldier: Sir! Come and see this, the moon, it’s…</w:t>
      </w:r>
      <w:proofErr w:type="gramStart"/>
      <w:r>
        <w:rPr>
          <w:rFonts w:ascii="Times New Roman" w:eastAsia="Times New Roman" w:hAnsi="Times New Roman" w:cs="Times New Roman"/>
        </w:rPr>
        <w:t>…..</w:t>
      </w:r>
      <w:proofErr w:type="gramEnd"/>
    </w:p>
    <w:p w14:paraId="4BD861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rushes outside. The moon has become an orange ball of fire. Suddenly the sky trembles. A loud sound resounds across Gaia and is like that of rushing water. The sound trails a blinding light which is already burned through the atmosphere and is running across the land incinerating everything in its path. The burning light is heading towards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Castle.)</w:t>
      </w:r>
    </w:p>
    <w:p w14:paraId="470EC2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That light is heading towards the castle. We must escape.</w:t>
      </w:r>
    </w:p>
    <w:p w14:paraId="1C487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too late, find cover.</w:t>
      </w:r>
    </w:p>
    <w:p w14:paraId="244FDA3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Let go Caeser.</w:t>
      </w:r>
    </w:p>
    <w:p w14:paraId="267266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feel immense power growing inside of me. Everyone, get back.</w:t>
      </w:r>
    </w:p>
    <w:p w14:paraId="0DCCD79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 xml:space="preserve">(Suddenly the spirit of </w:t>
      </w:r>
      <w:r>
        <w:rPr>
          <w:rFonts w:ascii="Times New Roman" w:eastAsia="Times New Roman" w:hAnsi="Times New Roman" w:cs="Times New Roman"/>
          <w:color w:val="000000"/>
        </w:rPr>
        <w:t xml:space="preserve">Morana hovers above Caesar’s body. She opens her mouth and begins to blow ice into the path of the fire that’s coming from the moon. The fire continues its path until it slowly finds itself freezing and melting; freezing and melting, </w:t>
      </w:r>
      <w:r>
        <w:rPr>
          <w:rFonts w:ascii="Times New Roman" w:eastAsia="Times New Roman" w:hAnsi="Times New Roman" w:cs="Times New Roman"/>
        </w:rPr>
        <w:t>until it finally</w:t>
      </w:r>
      <w:r>
        <w:rPr>
          <w:rFonts w:ascii="Times New Roman" w:eastAsia="Times New Roman" w:hAnsi="Times New Roman" w:cs="Times New Roman"/>
          <w:color w:val="000000"/>
        </w:rPr>
        <w:t xml:space="preserve"> progresses no further. Then out from the flame monsters begin emerging. Many head towards the landing pad where many Reditus drop ships are located. They begin tearing off the wings and biting through the </w:t>
      </w:r>
      <w:r>
        <w:rPr>
          <w:rFonts w:ascii="Times New Roman" w:eastAsia="Times New Roman" w:hAnsi="Times New Roman" w:cs="Times New Roman"/>
        </w:rPr>
        <w:t>metal, completely</w:t>
      </w:r>
      <w:r>
        <w:rPr>
          <w:rFonts w:ascii="Times New Roman" w:eastAsia="Times New Roman" w:hAnsi="Times New Roman" w:cs="Times New Roman"/>
          <w:color w:val="000000"/>
        </w:rPr>
        <w:t xml:space="preserve"> destroying the Reditus air fleet. Many soldiers with guns and swords rush towards monsters. They drop many of the creatures. Some are cut in two. The fire from the moon stops, but the battle rages on.)</w:t>
      </w:r>
    </w:p>
    <w:p w14:paraId="0677C0B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Chancellor enters the room.)</w:t>
      </w:r>
    </w:p>
    <w:p w14:paraId="3B28951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Chancellor: King Eduardus, take the Queen and leave immediately. Our fleet has been destroyed but you can still go by Land Walker to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and rendezvous with Adm. Anthony. Our forces are consolidating there. At any moment we may be overrun. I will hold the castle as long as possible against these devils.</w:t>
      </w:r>
    </w:p>
    <w:p w14:paraId="1EECECE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No, I will stay and fight.</w:t>
      </w:r>
    </w:p>
    <w:p w14:paraId="02480C7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Chancellor: You will stay and die now all of you go. The land Walker is waiting for you outside the keep. We will clear the way for your escape.</w:t>
      </w:r>
    </w:p>
    <w:p w14:paraId="211308D3" w14:textId="77777777" w:rsidR="003361E2" w:rsidRDefault="00000000">
      <w:pPr>
        <w:pStyle w:val="Heading2"/>
      </w:pPr>
      <w:bookmarkStart w:id="445" w:name="_Toc189930250"/>
      <w:r>
        <w:t xml:space="preserve">The Road to </w:t>
      </w:r>
      <w:proofErr w:type="spellStart"/>
      <w:r>
        <w:t>Ehsran</w:t>
      </w:r>
      <w:bookmarkEnd w:id="445"/>
      <w:proofErr w:type="spellEnd"/>
    </w:p>
    <w:p w14:paraId="7246471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situation is more dire than expected and the party must fight enemies to reach the Land Walker. Once they </w:t>
      </w:r>
      <w:r>
        <w:rPr>
          <w:rFonts w:ascii="Times New Roman" w:eastAsia="Times New Roman" w:hAnsi="Times New Roman" w:cs="Times New Roman"/>
        </w:rPr>
        <w:t>reach</w:t>
      </w:r>
      <w:r>
        <w:rPr>
          <w:rFonts w:ascii="Times New Roman" w:eastAsia="Times New Roman" w:hAnsi="Times New Roman" w:cs="Times New Roman"/>
          <w:color w:val="000000"/>
        </w:rPr>
        <w:t xml:space="preserve"> the Land Walker cannons from the walls begin firing in the horde of monsters clearing the way so the Walker can get through. The Walker clears the gate. The Walker itself has small cannons which fire desperately into the horde. One smaller monster jumps onto the Walker and begins spitting </w:t>
      </w:r>
      <w:r>
        <w:rPr>
          <w:rFonts w:ascii="Times New Roman" w:eastAsia="Times New Roman" w:hAnsi="Times New Roman" w:cs="Times New Roman"/>
        </w:rPr>
        <w:t>acid, melting</w:t>
      </w:r>
      <w:r>
        <w:rPr>
          <w:rFonts w:ascii="Times New Roman" w:eastAsia="Times New Roman" w:hAnsi="Times New Roman" w:cs="Times New Roman"/>
          <w:color w:val="000000"/>
        </w:rPr>
        <w:t xml:space="preserve"> a small hole into the top turret. Augustus pulls out a sword and stabs it in the head through the </w:t>
      </w:r>
      <w:r>
        <w:rPr>
          <w:rFonts w:ascii="Times New Roman" w:eastAsia="Times New Roman" w:hAnsi="Times New Roman" w:cs="Times New Roman"/>
        </w:rPr>
        <w:t>hole</w:t>
      </w:r>
      <w:r>
        <w:rPr>
          <w:rFonts w:ascii="Times New Roman" w:eastAsia="Times New Roman" w:hAnsi="Times New Roman" w:cs="Times New Roman"/>
          <w:color w:val="000000"/>
        </w:rPr>
        <w:t xml:space="preserve">. He pulls down his sword and the monster </w:t>
      </w:r>
      <w:proofErr w:type="gramStart"/>
      <w:r>
        <w:rPr>
          <w:rFonts w:ascii="Times New Roman" w:eastAsia="Times New Roman" w:hAnsi="Times New Roman" w:cs="Times New Roman"/>
          <w:color w:val="000000"/>
        </w:rPr>
        <w:t>flies</w:t>
      </w:r>
      <w:proofErr w:type="gramEnd"/>
      <w:r>
        <w:rPr>
          <w:rFonts w:ascii="Times New Roman" w:eastAsia="Times New Roman" w:hAnsi="Times New Roman" w:cs="Times New Roman"/>
          <w:color w:val="000000"/>
        </w:rPr>
        <w:t xml:space="preserve"> off onto the ground kicking up a large cloud of dust when it lands.) </w:t>
      </w:r>
    </w:p>
    <w:p w14:paraId="0D22364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How about a monster shish kebab. Caesar is serving.</w:t>
      </w:r>
    </w:p>
    <w:p w14:paraId="74899550"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(He is driving Land Walker) We’re almost clear.</w:t>
      </w:r>
    </w:p>
    <w:p w14:paraId="5D32157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(Suddenly a large flying monster lands in their path. It looks like a giant praying mantis with a lizard face </w:t>
      </w:r>
      <w:proofErr w:type="gramStart"/>
      <w:r>
        <w:rPr>
          <w:rFonts w:ascii="Times New Roman" w:eastAsia="Times New Roman" w:hAnsi="Times New Roman" w:cs="Times New Roman"/>
          <w:color w:val="000000"/>
        </w:rPr>
        <w:t>that walks</w:t>
      </w:r>
      <w:proofErr w:type="gramEnd"/>
      <w:r>
        <w:rPr>
          <w:rFonts w:ascii="Times New Roman" w:eastAsia="Times New Roman" w:hAnsi="Times New Roman" w:cs="Times New Roman"/>
          <w:color w:val="000000"/>
        </w:rPr>
        <w:t xml:space="preserve"> upright and has wings. The faces of Fabricius make up the mesh of its skin.)</w:t>
      </w:r>
    </w:p>
    <w:p w14:paraId="656F97A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Terrae: He seems to have created that monster by combining the flesh of different Fabricius. I can feel their screams as the monster’s flesh moves and contorts.</w:t>
      </w:r>
    </w:p>
    <w:p w14:paraId="0519DEC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We will kill this abomination.</w:t>
      </w:r>
    </w:p>
    <w:p w14:paraId="4C851EF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battle begins.)</w:t>
      </w:r>
    </w:p>
    <w:p w14:paraId="2A02927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(This battle is unlike other battles. Instead of the battle taking place between the party and a group of monsters, the player fights as the Land Walker against the giant monster.)</w:t>
      </w:r>
    </w:p>
    <w:p w14:paraId="3FB904A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202124"/>
          <w:highlight w:val="white"/>
        </w:rPr>
        <w:t>Monstrosa</w:t>
      </w:r>
      <w:proofErr w:type="spellEnd"/>
      <w:r>
        <w:rPr>
          <w:rFonts w:ascii="Times New Roman" w:eastAsia="Times New Roman" w:hAnsi="Times New Roman" w:cs="Times New Roman"/>
          <w:color w:val="202124"/>
          <w:highlight w:val="white"/>
        </w:rPr>
        <w:t>, and</w:t>
      </w:r>
      <w:r>
        <w:rPr>
          <w:rFonts w:ascii="Times New Roman" w:eastAsia="Times New Roman" w:hAnsi="Times New Roman" w:cs="Times New Roman"/>
          <w:color w:val="000000"/>
        </w:rPr>
        <w:t xml:space="preserve"> is given the option to save)</w:t>
      </w:r>
    </w:p>
    <w:p w14:paraId="37F3F0A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King Eduardus: The way is clear. </w:t>
      </w:r>
    </w:p>
    <w:p w14:paraId="24631D4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(He begins driving.)</w:t>
      </w:r>
    </w:p>
    <w:p w14:paraId="096780B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Terrae: We must reach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castle. Adm. Anthony must have a dropship we could commandeer to find the remaining Fabricius who escaped to this world.</w:t>
      </w:r>
    </w:p>
    <w:p w14:paraId="62C0D3D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How are these monsters materializing? It’s almost as if they appear from nothing.</w:t>
      </w:r>
    </w:p>
    <w:p w14:paraId="1A8C2BF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I think I just saw my ex-wife in the flesh of that massive monster we just killed.</w:t>
      </w:r>
    </w:p>
    <w:p w14:paraId="0E7F4713"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The probability of that happening is</w:t>
      </w:r>
      <w:r>
        <w:rPr>
          <w:rFonts w:ascii="Times New Roman" w:eastAsia="Times New Roman" w:hAnsi="Times New Roman" w:cs="Times New Roman"/>
        </w:rPr>
        <w:t xml:space="preserve"> like never</w:t>
      </w:r>
      <w:r>
        <w:rPr>
          <w:rFonts w:ascii="Times New Roman" w:eastAsia="Times New Roman" w:hAnsi="Times New Roman" w:cs="Times New Roman"/>
          <w:color w:val="000000"/>
        </w:rPr>
        <w:t>.</w:t>
      </w:r>
    </w:p>
    <w:p w14:paraId="43D65B0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Jester: You don’t know my ex-wife. When she’s angry, she’s uglier than that creature.</w:t>
      </w:r>
    </w:p>
    <w:p w14:paraId="116FCF9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Neo V: Po </w:t>
      </w:r>
      <w:proofErr w:type="spellStart"/>
      <w:r>
        <w:rPr>
          <w:rFonts w:ascii="Times New Roman" w:eastAsia="Times New Roman" w:hAnsi="Times New Roman" w:cs="Times New Roman"/>
          <w:color w:val="000000"/>
        </w:rPr>
        <w:t>po</w:t>
      </w:r>
      <w:proofErr w:type="spellEnd"/>
      <w:r>
        <w:rPr>
          <w:rFonts w:ascii="Times New Roman" w:eastAsia="Times New Roman" w:hAnsi="Times New Roman" w:cs="Times New Roman"/>
          <w:color w:val="000000"/>
        </w:rPr>
        <w:t>!</w:t>
      </w:r>
    </w:p>
    <w:p w14:paraId="097B09A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The revival of Corydon Deus and his absorption of the Fabricius power are creating an imbalance in the order of the universe. This corruption is causing matter to distort; hence, the creation of monsters. The large beam coming from the moon is only accelerating this imbalance.</w:t>
      </w:r>
    </w:p>
    <w:p w14:paraId="502F126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Speaking of </w:t>
      </w:r>
      <w:r>
        <w:rPr>
          <w:rFonts w:ascii="Times New Roman" w:eastAsia="Times New Roman" w:hAnsi="Times New Roman" w:cs="Times New Roman"/>
        </w:rPr>
        <w:t>imbalance, that</w:t>
      </w:r>
      <w:r>
        <w:rPr>
          <w:rFonts w:ascii="Times New Roman" w:eastAsia="Times New Roman" w:hAnsi="Times New Roman" w:cs="Times New Roman"/>
          <w:color w:val="000000"/>
        </w:rPr>
        <w:t xml:space="preserve"> beam is coming our way. We must make haste to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castle.</w:t>
      </w:r>
    </w:p>
    <w:p w14:paraId="38E2E4F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player now has control of the Land Walker in any battles the player fights will be from within the machine on land. When the player reaches an isthmus, the map changes from the over world view, to a dungeon view. The player as they drive is surrounded by beaches on both flanks. The beam from the moon can be seen agitating the waters near them. Suddenly monsters begin to materialize from the ocean. The player must fight three battles from monsters as they come from the ocean. After the third battle dialogue begins.)</w:t>
      </w:r>
    </w:p>
    <w:p w14:paraId="7376E43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Eduardus: We’re surrounded.</w:t>
      </w:r>
    </w:p>
    <w:p w14:paraId="331E284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We tried. We tried everything in our might, but they’re too strong.</w:t>
      </w:r>
    </w:p>
    <w:p w14:paraId="26FC60BF" w14:textId="77777777" w:rsidR="003361E2" w:rsidRDefault="00000000">
      <w:pP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I can like, totally sense a signal being </w:t>
      </w:r>
      <w:r>
        <w:rPr>
          <w:rFonts w:ascii="Times New Roman" w:eastAsia="Times New Roman" w:hAnsi="Times New Roman" w:cs="Times New Roman"/>
        </w:rPr>
        <w:t>sent</w:t>
      </w:r>
      <w:r>
        <w:rPr>
          <w:rFonts w:ascii="Times New Roman" w:eastAsia="Times New Roman" w:hAnsi="Times New Roman" w:cs="Times New Roman"/>
          <w:color w:val="000000"/>
        </w:rPr>
        <w:t xml:space="preserve"> from one single monster. If we defeat </w:t>
      </w:r>
      <w:r>
        <w:rPr>
          <w:rFonts w:ascii="Times New Roman" w:eastAsia="Times New Roman" w:hAnsi="Times New Roman" w:cs="Times New Roman"/>
        </w:rPr>
        <w:t>that one evil baddie</w:t>
      </w:r>
      <w:r>
        <w:rPr>
          <w:rFonts w:ascii="Times New Roman" w:eastAsia="Times New Roman" w:hAnsi="Times New Roman" w:cs="Times New Roman"/>
          <w:color w:val="000000"/>
        </w:rPr>
        <w:t xml:space="preserve"> then all the other monsters might retreat fer sure.</w:t>
      </w:r>
    </w:p>
    <w:p w14:paraId="3B184C4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Jester: They have a hive mind.</w:t>
      </w:r>
    </w:p>
    <w:p w14:paraId="2E328E1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(Three Land Walkers break through the ring of monsters currently surrounding our party.)</w:t>
      </w:r>
    </w:p>
    <w:p w14:paraId="6482DE5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Terrae: The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Calvary! We’re saved.</w:t>
      </w:r>
    </w:p>
    <w:p w14:paraId="0B9816A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rPr>
        <w:t>Their</w:t>
      </w:r>
      <w:r>
        <w:rPr>
          <w:rFonts w:ascii="Times New Roman" w:eastAsia="Times New Roman" w:hAnsi="Times New Roman" w:cs="Times New Roman"/>
          <w:color w:val="000000"/>
        </w:rPr>
        <w:t xml:space="preserve"> commander can be heard speaking over the microphone.)</w:t>
      </w:r>
    </w:p>
    <w:p w14:paraId="64A9F23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Reditus Commander: King Eduardus, looks like you could need a little help here?</w:t>
      </w:r>
    </w:p>
    <w:p w14:paraId="66BDF0E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King Eduardus: Yes, you came just in the nick of time. We believe this group of monsters follows a hive mind. We located the hive emitter on your radar. Fight your way to their leader.</w:t>
      </w:r>
    </w:p>
    <w:p w14:paraId="1FCF043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Reditus Commander: Over and out.</w:t>
      </w:r>
    </w:p>
    <w:p w14:paraId="63E0897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 tactical battle begins. </w:t>
      </w:r>
      <w:r>
        <w:rPr>
          <w:rFonts w:ascii="Times New Roman" w:eastAsia="Times New Roman" w:hAnsi="Times New Roman" w:cs="Times New Roman"/>
          <w:color w:val="000000"/>
          <w:highlight w:val="yellow"/>
        </w:rPr>
        <w:t xml:space="preserve">I must come up </w:t>
      </w:r>
      <w:r>
        <w:rPr>
          <w:rFonts w:ascii="Times New Roman" w:eastAsia="Times New Roman" w:hAnsi="Times New Roman" w:cs="Times New Roman"/>
          <w:highlight w:val="yellow"/>
        </w:rPr>
        <w:t>with a way</w:t>
      </w:r>
      <w:r>
        <w:rPr>
          <w:rFonts w:ascii="Times New Roman" w:eastAsia="Times New Roman" w:hAnsi="Times New Roman" w:cs="Times New Roman"/>
          <w:color w:val="000000"/>
          <w:highlight w:val="yellow"/>
        </w:rPr>
        <w:t xml:space="preserve"> to make this battle strategic.</w:t>
      </w:r>
      <w:r>
        <w:rPr>
          <w:rFonts w:ascii="Times New Roman" w:eastAsia="Times New Roman" w:hAnsi="Times New Roman" w:cs="Times New Roman"/>
          <w:color w:val="000000"/>
        </w:rPr>
        <w:t>)</w:t>
      </w:r>
    </w:p>
    <w:p w14:paraId="380686E1" w14:textId="77777777" w:rsidR="003361E2" w:rsidRDefault="00000000">
      <w:pPr>
        <w:pStyle w:val="Heading1"/>
        <w:rPr>
          <w:sz w:val="44"/>
          <w:szCs w:val="44"/>
        </w:rPr>
      </w:pPr>
      <w:bookmarkStart w:id="446" w:name="_Toc189930251"/>
      <w:proofErr w:type="spellStart"/>
      <w:r>
        <w:rPr>
          <w:sz w:val="44"/>
          <w:szCs w:val="44"/>
        </w:rPr>
        <w:t>Ehsran</w:t>
      </w:r>
      <w:bookmarkEnd w:id="446"/>
      <w:proofErr w:type="spellEnd"/>
    </w:p>
    <w:p w14:paraId="6D7127BF" w14:textId="77777777" w:rsidR="003361E2" w:rsidRDefault="00000000">
      <w:pPr>
        <w:pStyle w:val="Heading2"/>
      </w:pPr>
      <w:bookmarkStart w:id="447" w:name="_Toc189930252"/>
      <w:r>
        <w:t>The Siege</w:t>
      </w:r>
      <w:bookmarkEnd w:id="447"/>
    </w:p>
    <w:p w14:paraId="290ECB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and his party arrive in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only to find it under attack.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is the most technologically advanced city on Gaia. Its walls are heavily fortified with laser cannons. Caesar must sneak his way through the forces that are currently surrounding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w:t>
      </w:r>
    </w:p>
    <w:p w14:paraId="37A432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Hey Jester, you think these monsters can tell the difference between a human acting like a monster and a monster.</w:t>
      </w:r>
    </w:p>
    <w:p w14:paraId="313F79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That’s a good idea. We’ll just kill a few stealthily and then make an outfit to look like a monster. Hey Eduardus, let’s see your best monster face.</w:t>
      </w:r>
    </w:p>
    <w:p w14:paraId="6B123B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(Starts making sounds like a monster.)</w:t>
      </w:r>
    </w:p>
    <w:p w14:paraId="357564C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spellStart"/>
      <w:r>
        <w:rPr>
          <w:rFonts w:ascii="Times New Roman" w:eastAsia="Times New Roman" w:hAnsi="Times New Roman" w:cs="Times New Roman"/>
        </w:rPr>
        <w:t>Owww</w:t>
      </w:r>
      <w:proofErr w:type="spellEnd"/>
      <w:r>
        <w:rPr>
          <w:rFonts w:ascii="Times New Roman" w:eastAsia="Times New Roman" w:hAnsi="Times New Roman" w:cs="Times New Roman"/>
        </w:rPr>
        <w:t>! That’s scary.</w:t>
      </w:r>
    </w:p>
    <w:p w14:paraId="73A7CC94"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These creatures are like, totally retarded. Your plan has like a 50% chance of working.</w:t>
      </w:r>
    </w:p>
    <w:p w14:paraId="076043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we’re going to do is go back into the wilderness. Find some monsters, kill them, and try to make the best monster costume possible. Then come back here. </w:t>
      </w:r>
    </w:p>
    <w:p w14:paraId="12F72C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Okay, this might get us through the siege, what about when we reach the castle wall. We’re going to be dressed like monsters. They’ll shoot us on-site.</w:t>
      </w:r>
    </w:p>
    <w:p w14:paraId="2F8400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There is a secret entrance to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Castle. It’s located in the moat. We must infiltrate the camp and wait for an attack. Then, when the attack happens, during the confusion, jump in the moat. I will sally into the monster camp. It's better I go and meet with Adm. Anthony. As King this is my responsibility.</w:t>
      </w:r>
    </w:p>
    <w:p w14:paraId="76141E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Terrae: The man I married is a monster. You can surely imitate one as well.</w:t>
      </w:r>
    </w:p>
    <w:p w14:paraId="7CDDDD4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(He laughs.)</w:t>
      </w:r>
    </w:p>
    <w:p w14:paraId="667DF009" w14:textId="77777777" w:rsidR="003361E2" w:rsidRDefault="00000000">
      <w:pPr>
        <w:pStyle w:val="Heading2"/>
      </w:pPr>
      <w:bookmarkStart w:id="448" w:name="_Toc189930253"/>
      <w:r>
        <w:t>Monster Suit</w:t>
      </w:r>
      <w:bookmarkEnd w:id="448"/>
    </w:p>
    <w:p w14:paraId="086E78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will have to choose which random battles they wish to fight because once three battles are </w:t>
      </w:r>
      <w:proofErr w:type="gramStart"/>
      <w:r>
        <w:rPr>
          <w:rFonts w:ascii="Times New Roman" w:eastAsia="Times New Roman" w:hAnsi="Times New Roman" w:cs="Times New Roman"/>
        </w:rPr>
        <w:t>completed</w:t>
      </w:r>
      <w:proofErr w:type="gramEnd"/>
      <w:r>
        <w:rPr>
          <w:rFonts w:ascii="Times New Roman" w:eastAsia="Times New Roman" w:hAnsi="Times New Roman" w:cs="Times New Roman"/>
        </w:rPr>
        <w:t xml:space="preserve"> they will have to choose how to piece together their monster costume.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at this point of time each random battle should contain only one monster. The monster they defeat will be the skin they have to piece together.</w:t>
      </w:r>
    </w:p>
    <w:p w14:paraId="112455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Once the player has all the </w:t>
      </w:r>
      <w:proofErr w:type="gramStart"/>
      <w:r>
        <w:rPr>
          <w:rFonts w:ascii="Times New Roman" w:eastAsia="Times New Roman" w:hAnsi="Times New Roman" w:cs="Times New Roman"/>
        </w:rPr>
        <w:t>skins</w:t>
      </w:r>
      <w:proofErr w:type="gramEnd"/>
      <w:r>
        <w:rPr>
          <w:rFonts w:ascii="Times New Roman" w:eastAsia="Times New Roman" w:hAnsi="Times New Roman" w:cs="Times New Roman"/>
        </w:rPr>
        <w:t xml:space="preserve"> they need they return to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castle. Then the player has to choose the best outfit for the best character imitating a monster to get the best result. Having the best options for imitating a monster will open up new dialogue and loot options as they attempt to get through the siege.)</w:t>
      </w:r>
    </w:p>
    <w:p w14:paraId="39E0D1EF" w14:textId="77777777" w:rsidR="003361E2" w:rsidRDefault="00000000">
      <w:pPr>
        <w:pStyle w:val="Heading2"/>
      </w:pPr>
      <w:bookmarkStart w:id="449" w:name="_Toc189930254"/>
      <w:r>
        <w:t>Options for Best Monster Design</w:t>
      </w:r>
      <w:bookmarkEnd w:id="449"/>
    </w:p>
    <w:p w14:paraId="00E286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enters the </w:t>
      </w:r>
      <w:proofErr w:type="gramStart"/>
      <w:r>
        <w:rPr>
          <w:rFonts w:ascii="Times New Roman" w:eastAsia="Times New Roman" w:hAnsi="Times New Roman" w:cs="Times New Roman"/>
        </w:rPr>
        <w:t>camp</w:t>
      </w:r>
      <w:proofErr w:type="gramEnd"/>
      <w:r>
        <w:rPr>
          <w:rFonts w:ascii="Times New Roman" w:eastAsia="Times New Roman" w:hAnsi="Times New Roman" w:cs="Times New Roman"/>
        </w:rPr>
        <w:t xml:space="preserve"> they will be notified that they have to do monster things to get loot. These options are available:</w:t>
      </w:r>
    </w:p>
    <w:p w14:paraId="0D49244F"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Eating the flesh from dead bodies. The player receives high value loot.</w:t>
      </w:r>
    </w:p>
    <w:p w14:paraId="4A02969C"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14:paraId="6058AE95" w14:textId="77777777" w:rsidR="003361E2" w:rsidRDefault="00000000">
      <w:pPr>
        <w:numPr>
          <w:ilvl w:val="0"/>
          <w:numId w:val="2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Putting fire wood under boiling pots which contain human prisoners. The player receives high value loot.</w:t>
      </w:r>
    </w:p>
    <w:p w14:paraId="452E6C6F"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2102C427" w14:textId="77777777" w:rsidR="003361E2" w:rsidRDefault="00000000">
      <w:pPr>
        <w:pStyle w:val="Heading2"/>
      </w:pPr>
      <w:bookmarkStart w:id="450" w:name="_Toc189930255"/>
      <w:r>
        <w:t>Options for Any Other Monster Design</w:t>
      </w:r>
      <w:bookmarkEnd w:id="450"/>
    </w:p>
    <w:p w14:paraId="022BE03E"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Roaring. The player receives medium value loot if done beside certain monsters.</w:t>
      </w:r>
    </w:p>
    <w:p w14:paraId="6846565B"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Use a whip to torture prisoners. The whip can be first picked up off the ground. (Receive low value loot.)</w:t>
      </w:r>
    </w:p>
    <w:p w14:paraId="6D6BC4DD" w14:textId="77777777" w:rsidR="003361E2" w:rsidRDefault="00000000">
      <w:pPr>
        <w:numPr>
          <w:ilvl w:val="0"/>
          <w:numId w:val="2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Light dead bodies on fire. Torches can be picked up near the bodies. (Receive low value loot.)</w:t>
      </w:r>
    </w:p>
    <w:p w14:paraId="5A6C4107"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0607955E" w14:textId="77777777" w:rsidR="003361E2" w:rsidRDefault="00000000">
      <w:pPr>
        <w:pStyle w:val="Heading2"/>
      </w:pPr>
      <w:bookmarkStart w:id="451" w:name="_Toc189930256"/>
      <w:r>
        <w:t>The Monster Attack</w:t>
      </w:r>
      <w:bookmarkEnd w:id="451"/>
    </w:p>
    <w:p w14:paraId="6BF9F93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should be given ample amount of time to run around and do monster things within the camp. Based upon testing, we will decide how much time to give the player. When their time is finished a monster will blow a horn.)</w:t>
      </w:r>
    </w:p>
    <w:p w14:paraId="6FDB549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C488D4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Monster Leader: </w:t>
      </w:r>
      <w:proofErr w:type="spellStart"/>
      <w:r>
        <w:rPr>
          <w:rFonts w:ascii="Times New Roman" w:eastAsia="Times New Roman" w:hAnsi="Times New Roman" w:cs="Times New Roman"/>
          <w:color w:val="000000"/>
        </w:rPr>
        <w:t>Geeeeeettttt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aroundz</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meez</w:t>
      </w:r>
      <w:proofErr w:type="spellEnd"/>
      <w:r>
        <w:rPr>
          <w:rFonts w:ascii="Times New Roman" w:eastAsia="Times New Roman" w:hAnsi="Times New Roman" w:cs="Times New Roman"/>
          <w:color w:val="000000"/>
        </w:rPr>
        <w:t xml:space="preserve"> you </w:t>
      </w:r>
      <w:proofErr w:type="spellStart"/>
      <w:r>
        <w:rPr>
          <w:rFonts w:ascii="Times New Roman" w:eastAsia="Times New Roman" w:hAnsi="Times New Roman" w:cs="Times New Roman"/>
          <w:color w:val="000000"/>
        </w:rPr>
        <w:t>loootss</w:t>
      </w:r>
      <w:proofErr w:type="spellEnd"/>
      <w:r>
        <w:rPr>
          <w:rFonts w:ascii="Times New Roman" w:eastAsia="Times New Roman" w:hAnsi="Times New Roman" w:cs="Times New Roman"/>
          <w:color w:val="000000"/>
        </w:rPr>
        <w:t xml:space="preserve">. All you </w:t>
      </w:r>
      <w:proofErr w:type="spellStart"/>
      <w:r>
        <w:rPr>
          <w:rFonts w:ascii="Times New Roman" w:eastAsia="Times New Roman" w:hAnsi="Times New Roman" w:cs="Times New Roman"/>
          <w:color w:val="000000"/>
        </w:rPr>
        <w:t>lootss</w:t>
      </w:r>
      <w:proofErr w:type="spellEnd"/>
      <w:r>
        <w:rPr>
          <w:rFonts w:ascii="Times New Roman" w:eastAsia="Times New Roman" w:hAnsi="Times New Roman" w:cs="Times New Roman"/>
          <w:color w:val="000000"/>
        </w:rPr>
        <w:t xml:space="preserve"> are going to run and try to break down these walls. </w:t>
      </w:r>
      <w:proofErr w:type="spellStart"/>
      <w:r>
        <w:rPr>
          <w:rFonts w:ascii="Times New Roman" w:eastAsia="Times New Roman" w:hAnsi="Times New Roman" w:cs="Times New Roman"/>
          <w:color w:val="000000"/>
        </w:rPr>
        <w:t>Killz</w:t>
      </w:r>
      <w:proofErr w:type="spellEnd"/>
      <w:r>
        <w:rPr>
          <w:rFonts w:ascii="Times New Roman" w:eastAsia="Times New Roman" w:hAnsi="Times New Roman" w:cs="Times New Roman"/>
          <w:color w:val="000000"/>
        </w:rPr>
        <w:t xml:space="preserve"> dese humans. When I blow dis horn. Yous cross the moat, run at the wall, and start piling up until you can get over this wall. Get ready.</w:t>
      </w:r>
    </w:p>
    <w:p w14:paraId="165FC83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entire monster horde starts growling in unison as they get ready to charge.)</w:t>
      </w:r>
    </w:p>
    <w:p w14:paraId="7390920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C3F5BF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w:t>
      </w:r>
      <w:proofErr w:type="spellStart"/>
      <w:r>
        <w:rPr>
          <w:rFonts w:ascii="Times New Roman" w:eastAsia="Times New Roman" w:hAnsi="Times New Roman" w:cs="Times New Roman"/>
          <w:color w:val="000000"/>
        </w:rPr>
        <w:t>Waaaaarrrrlllll</w:t>
      </w:r>
      <w:proofErr w:type="spellEnd"/>
      <w:r>
        <w:rPr>
          <w:rFonts w:ascii="Times New Roman" w:eastAsia="Times New Roman" w:hAnsi="Times New Roman" w:cs="Times New Roman"/>
          <w:color w:val="000000"/>
        </w:rPr>
        <w:t>!</w:t>
      </w:r>
    </w:p>
    <w:p w14:paraId="75B877A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0D27EAF"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 (When the player reaches the water and goes inside the game switches to 2D side scroller view. Laser beams are going through the water and the player has to dodge these beams. We can add other random stuff which the player has to dodge like man eating fish.)</w:t>
      </w:r>
    </w:p>
    <w:p w14:paraId="6652CABA" w14:textId="77777777" w:rsidR="003361E2" w:rsidRDefault="00000000">
      <w:pPr>
        <w:pStyle w:val="Heading1"/>
        <w:rPr>
          <w:sz w:val="44"/>
          <w:szCs w:val="44"/>
        </w:rPr>
      </w:pPr>
      <w:bookmarkStart w:id="452" w:name="_Toc189930257"/>
      <w:proofErr w:type="spellStart"/>
      <w:r>
        <w:rPr>
          <w:sz w:val="44"/>
          <w:szCs w:val="44"/>
        </w:rPr>
        <w:t>Eshran</w:t>
      </w:r>
      <w:proofErr w:type="spellEnd"/>
      <w:r>
        <w:rPr>
          <w:sz w:val="44"/>
          <w:szCs w:val="44"/>
        </w:rPr>
        <w:t xml:space="preserve"> Castle</w:t>
      </w:r>
      <w:bookmarkEnd w:id="452"/>
    </w:p>
    <w:p w14:paraId="11382288" w14:textId="77777777" w:rsidR="003361E2" w:rsidRDefault="00000000">
      <w:pPr>
        <w:pStyle w:val="Heading2"/>
      </w:pPr>
      <w:bookmarkStart w:id="453" w:name="_Toc189930258"/>
      <w:r>
        <w:t>Eduardus Arrives</w:t>
      </w:r>
      <w:bookmarkEnd w:id="453"/>
    </w:p>
    <w:p w14:paraId="319170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Guard: Halt!</w:t>
      </w:r>
    </w:p>
    <w:p w14:paraId="3396E2E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I’m human, I snuck through the siege. I’m here to meet Adm. Anthony.</w:t>
      </w:r>
    </w:p>
    <w:p w14:paraId="3E8C8F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179DA7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guard gets closer then realizes its King Eduardus.) </w:t>
      </w:r>
    </w:p>
    <w:p w14:paraId="2ABF455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D3542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King Eduardus! It’s you. Come. I’ll take you to Adm. Anthony.</w:t>
      </w:r>
    </w:p>
    <w:p w14:paraId="7450FFB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26EE04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(Guard leads the king Eduardus to Adm. Anthony and vice Adm. Constantine. Both kneel before the king)</w:t>
      </w:r>
    </w:p>
    <w:p w14:paraId="529DF04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016FB3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King Eduardus, how did you?! I’m completely shocked.</w:t>
      </w:r>
    </w:p>
    <w:p w14:paraId="5CB0C5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4939D6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Arise both of you. We have no time for formalities. I need a drop ship.</w:t>
      </w:r>
    </w:p>
    <w:p w14:paraId="2E0A3CF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9D2246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The monsters have captured the airport. Flying monsters came over the walls. We have made several attempts to capture it but have been repulsed several times.</w:t>
      </w:r>
    </w:p>
    <w:p w14:paraId="6DCA63B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8616D4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 monsters are everywhere. All our messengers that went out to other Reditus cities were intercepted. We’re completely isolated.</w:t>
      </w:r>
    </w:p>
    <w:p w14:paraId="1CAB17C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ABC5AA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There is hope. The Fabricius </w:t>
      </w:r>
      <w:proofErr w:type="gramStart"/>
      <w:r>
        <w:rPr>
          <w:rFonts w:ascii="Times New Roman" w:eastAsia="Times New Roman" w:hAnsi="Times New Roman" w:cs="Times New Roman"/>
          <w:color w:val="000000"/>
        </w:rPr>
        <w:t>are</w:t>
      </w:r>
      <w:proofErr w:type="gramEnd"/>
      <w:r>
        <w:rPr>
          <w:rFonts w:ascii="Times New Roman" w:eastAsia="Times New Roman" w:hAnsi="Times New Roman" w:cs="Times New Roman"/>
          <w:color w:val="000000"/>
        </w:rPr>
        <w:t xml:space="preserve"> working with us. They are working through a young man named Caeser. His father was possessed by Corydon Deus after he foolishly revived him.</w:t>
      </w:r>
    </w:p>
    <w:p w14:paraId="56EF84D3"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DC774A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It is our fault to allow that high priest to rule over those people. He used to cull the population just for his own benefit. We never thought they’d actually succeed in reaching Corydon Deus.</w:t>
      </w:r>
    </w:p>
    <w:p w14:paraId="27D3415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E7ED7E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It seems they had help from the </w:t>
      </w:r>
      <w:proofErr w:type="spellStart"/>
      <w:r>
        <w:rPr>
          <w:rFonts w:ascii="Times New Roman" w:eastAsia="Times New Roman" w:hAnsi="Times New Roman" w:cs="Times New Roman"/>
          <w:color w:val="000000"/>
        </w:rPr>
        <w:t>Felnis</w:t>
      </w:r>
      <w:proofErr w:type="spellEnd"/>
      <w:r>
        <w:rPr>
          <w:rFonts w:ascii="Times New Roman" w:eastAsia="Times New Roman" w:hAnsi="Times New Roman" w:cs="Times New Roman"/>
          <w:color w:val="000000"/>
        </w:rPr>
        <w:t xml:space="preserve"> we used to hunt.</w:t>
      </w:r>
    </w:p>
    <w:p w14:paraId="132CF02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E0646D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Vice Adm. Constantine: Another mistake of ours.</w:t>
      </w:r>
    </w:p>
    <w:p w14:paraId="11D94A5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8053B4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First things first, we capture the airport, break the siege, and unite the Reditus. Order your men to begin the assault.</w:t>
      </w:r>
    </w:p>
    <w:p w14:paraId="5BBFE69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BFCFEF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(Adm. Anthony turns to one of his men. He gives him a message. Then that man hurriedly runs away.)</w:t>
      </w:r>
    </w:p>
    <w:p w14:paraId="63CF70E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82C0A5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How’s the Queen?</w:t>
      </w:r>
    </w:p>
    <w:p w14:paraId="3C95881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F91D38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As beautiful as the first day I saw her, literally. She hasn’t aged a bit. Look at me. What’s she doing married to my smelly goat ass?</w:t>
      </w:r>
    </w:p>
    <w:p w14:paraId="286DF78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DBEDDE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laugh.</w:t>
      </w:r>
    </w:p>
    <w:p w14:paraId="3E5490A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D3F5D45"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(Adm. Anthony and vice Adm. Constantine temporarily joined the party.)</w:t>
      </w:r>
    </w:p>
    <w:p w14:paraId="12E9F5CA" w14:textId="77777777" w:rsidR="003361E2" w:rsidRDefault="00000000">
      <w:pPr>
        <w:pStyle w:val="Heading2"/>
      </w:pPr>
      <w:bookmarkStart w:id="454" w:name="_Toc189930259"/>
      <w:r>
        <w:t>Airport</w:t>
      </w:r>
      <w:bookmarkEnd w:id="454"/>
    </w:p>
    <w:p w14:paraId="3486F21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enters the airport there are already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troops and monsters fighting. If the player wants </w:t>
      </w:r>
      <w:r>
        <w:rPr>
          <w:rFonts w:ascii="Times New Roman" w:eastAsia="Times New Roman" w:hAnsi="Times New Roman" w:cs="Times New Roman"/>
        </w:rPr>
        <w:t>to, they</w:t>
      </w:r>
      <w:r>
        <w:rPr>
          <w:rFonts w:ascii="Times New Roman" w:eastAsia="Times New Roman" w:hAnsi="Times New Roman" w:cs="Times New Roman"/>
          <w:color w:val="000000"/>
        </w:rPr>
        <w:t xml:space="preserve"> can help out some of the soldiers fighting.)</w:t>
      </w:r>
    </w:p>
    <w:p w14:paraId="38014C0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4CF21F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soldier: Thanks King Eduardus!</w:t>
      </w:r>
    </w:p>
    <w:p w14:paraId="395767C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93650E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(This dungeon has several conveyor belts which the player must change the course of correctly in order to progress within the dungeon. The boss of the area is a monster who is half robot half wolf.)</w:t>
      </w:r>
    </w:p>
    <w:p w14:paraId="63CBA76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6E21EA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Android Fenrir: Master joined me with robots, such delightful creativity. Prepare to meet Corydon Deus.</w:t>
      </w:r>
    </w:p>
    <w:p w14:paraId="7BBF50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57E2CC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battle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Android Fenrir)</w:t>
      </w:r>
    </w:p>
    <w:p w14:paraId="0489E3B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8F251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Take that you foul beast. I slay you in the name of General Leonidas.</w:t>
      </w:r>
    </w:p>
    <w:p w14:paraId="4328C4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E171436"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The fact that Corydon Deus has been revived sullies the memory of your father.</w:t>
      </w:r>
    </w:p>
    <w:p w14:paraId="266F0ED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D9A3DC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Once we lift the </w:t>
      </w:r>
      <w:proofErr w:type="gramStart"/>
      <w:r>
        <w:rPr>
          <w:rFonts w:ascii="Times New Roman" w:eastAsia="Times New Roman" w:hAnsi="Times New Roman" w:cs="Times New Roman"/>
          <w:color w:val="000000"/>
        </w:rPr>
        <w:t>siege</w:t>
      </w:r>
      <w:proofErr w:type="gramEnd"/>
      <w:r>
        <w:rPr>
          <w:rFonts w:ascii="Times New Roman" w:eastAsia="Times New Roman" w:hAnsi="Times New Roman" w:cs="Times New Roman"/>
          <w:color w:val="000000"/>
        </w:rPr>
        <w:t xml:space="preserve"> I have a favor to ask of you. If you are successful in this </w:t>
      </w:r>
      <w:proofErr w:type="gramStart"/>
      <w:r>
        <w:rPr>
          <w:rFonts w:ascii="Times New Roman" w:eastAsia="Times New Roman" w:hAnsi="Times New Roman" w:cs="Times New Roman"/>
          <w:color w:val="000000"/>
        </w:rPr>
        <w:t>endeavor</w:t>
      </w:r>
      <w:proofErr w:type="gramEnd"/>
      <w:r>
        <w:rPr>
          <w:rFonts w:ascii="Times New Roman" w:eastAsia="Times New Roman" w:hAnsi="Times New Roman" w:cs="Times New Roman"/>
          <w:color w:val="000000"/>
        </w:rPr>
        <w:t xml:space="preserve"> you will give my father a chance to vindicate his name.</w:t>
      </w:r>
    </w:p>
    <w:p w14:paraId="7140E10B"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106567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Yes, the siege. It seems the monsters are limitless in strength and numbers. Their ability to redistribute their numbers seems to be drawn from their leader. If we kill the leader then the source of strength will be gone. The leaders are somehow connected to Corydon Deus. The leader’s essence draws the source of their strength from the many </w:t>
      </w:r>
      <w:proofErr w:type="gramStart"/>
      <w:r>
        <w:rPr>
          <w:rFonts w:ascii="Times New Roman" w:eastAsia="Times New Roman" w:hAnsi="Times New Roman" w:cs="Times New Roman"/>
          <w:color w:val="000000"/>
        </w:rPr>
        <w:t>Fabricius</w:t>
      </w:r>
      <w:proofErr w:type="gramEnd"/>
      <w:r>
        <w:rPr>
          <w:rFonts w:ascii="Times New Roman" w:eastAsia="Times New Roman" w:hAnsi="Times New Roman" w:cs="Times New Roman"/>
          <w:color w:val="000000"/>
        </w:rPr>
        <w:t xml:space="preserve"> bound together in one single united flesh. This creature uses this united magic power to spawn new devils.</w:t>
      </w:r>
    </w:p>
    <w:p w14:paraId="4B2FC34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62A5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You say this young man has the power of the Fabricius indwelling in him. We shall sally forth from our castle and from the air with our drop ships and press the attack against the monster hordes. At the same time, the young man...</w:t>
      </w:r>
    </w:p>
    <w:p w14:paraId="1D6F2B05"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CD21BCF"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Eduardus: Caeser…</w:t>
      </w:r>
    </w:p>
    <w:p w14:paraId="3381BF7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39C492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Caeser, will attack from behind. Hopefully our attack will be enough distraction for Caeser to kill the leader.</w:t>
      </w:r>
    </w:p>
    <w:p w14:paraId="6DAFF53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26071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I shall use the same outfit as before and sneak through the camp at night.</w:t>
      </w:r>
    </w:p>
    <w:p w14:paraId="18DD6FEA"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B315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Excellent, I shall meet you in the </w:t>
      </w:r>
      <w:r>
        <w:rPr>
          <w:rFonts w:ascii="Times New Roman" w:eastAsia="Times New Roman" w:hAnsi="Times New Roman" w:cs="Times New Roman"/>
        </w:rPr>
        <w:t>middle of the</w:t>
      </w:r>
      <w:r>
        <w:rPr>
          <w:rFonts w:ascii="Times New Roman" w:eastAsia="Times New Roman" w:hAnsi="Times New Roman" w:cs="Times New Roman"/>
          <w:color w:val="000000"/>
        </w:rPr>
        <w:t xml:space="preserve"> battlefield tomorrow. We shall begin our assault together once our laser cannons begin firing. </w:t>
      </w:r>
    </w:p>
    <w:p w14:paraId="6840751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BD93D85"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 Eduardus is meeting Caeser and the party.)</w:t>
      </w:r>
    </w:p>
    <w:p w14:paraId="2819BDFB" w14:textId="77777777" w:rsidR="003361E2" w:rsidRDefault="00000000">
      <w:pPr>
        <w:pStyle w:val="Heading2"/>
      </w:pPr>
      <w:bookmarkStart w:id="455" w:name="_Toc189930260"/>
      <w:r>
        <w:t>Siege Lifted</w:t>
      </w:r>
      <w:bookmarkEnd w:id="455"/>
    </w:p>
    <w:p w14:paraId="7E9A158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following day early in the morning the assault begins. The laser cannons from the castle walls begin targeting the enemy positions. The metallic drawbridge extends over the moat using a mechanism. The gate opens and Reditus troops charge forth.)</w:t>
      </w:r>
    </w:p>
    <w:p w14:paraId="7838E9F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A7437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Caeser, this is your chance to have vengeance on Corydon Deus for the death of our loved ones. May the Fabricius inside of you guide us to victory!</w:t>
      </w:r>
    </w:p>
    <w:p w14:paraId="17706F2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F64C99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Soon I will show myself to you in an unmistakable way.</w:t>
      </w:r>
    </w:p>
    <w:p w14:paraId="689675F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F37F22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party must make their way through the enemy camp. They can set free human prisoners on the way. The prisoners will give them an item </w:t>
      </w:r>
      <w:r>
        <w:rPr>
          <w:rFonts w:ascii="Times New Roman" w:eastAsia="Times New Roman" w:hAnsi="Times New Roman" w:cs="Times New Roman"/>
        </w:rPr>
        <w:t>to</w:t>
      </w:r>
      <w:r>
        <w:rPr>
          <w:rFonts w:ascii="Times New Roman" w:eastAsia="Times New Roman" w:hAnsi="Times New Roman" w:cs="Times New Roman"/>
          <w:color w:val="000000"/>
        </w:rPr>
        <w:t xml:space="preserve"> </w:t>
      </w:r>
      <w:r>
        <w:rPr>
          <w:rFonts w:ascii="Times New Roman" w:eastAsia="Times New Roman" w:hAnsi="Times New Roman" w:cs="Times New Roman"/>
        </w:rPr>
        <w:t>set</w:t>
      </w:r>
      <w:r>
        <w:rPr>
          <w:rFonts w:ascii="Times New Roman" w:eastAsia="Times New Roman" w:hAnsi="Times New Roman" w:cs="Times New Roman"/>
          <w:color w:val="000000"/>
        </w:rPr>
        <w:t xml:space="preserve"> them free.)</w:t>
      </w:r>
    </w:p>
    <w:p w14:paraId="505173D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FD60FC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Prisoner: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forever! Here take this....</w:t>
      </w:r>
    </w:p>
    <w:p w14:paraId="3228AEE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DCB54D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enemy leader is located in a tent to the south in camp. Several monsters that remain in the camp will see and engage the party as they make their way south.)</w:t>
      </w:r>
    </w:p>
    <w:p w14:paraId="5C82DCC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35B9C6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w:t>
      </w:r>
      <w:r>
        <w:rPr>
          <w:rFonts w:ascii="Times New Roman" w:eastAsia="Times New Roman" w:hAnsi="Times New Roman" w:cs="Times New Roman"/>
        </w:rPr>
        <w:t>reaches the enemy</w:t>
      </w:r>
      <w:r>
        <w:rPr>
          <w:rFonts w:ascii="Times New Roman" w:eastAsia="Times New Roman" w:hAnsi="Times New Roman" w:cs="Times New Roman"/>
          <w:color w:val="000000"/>
        </w:rPr>
        <w:t xml:space="preserve"> leader. Bahamut is the form of a dragon although </w:t>
      </w:r>
      <w:r>
        <w:rPr>
          <w:rFonts w:ascii="Times New Roman" w:eastAsia="Times New Roman" w:hAnsi="Times New Roman" w:cs="Times New Roman"/>
        </w:rPr>
        <w:t>its body</w:t>
      </w:r>
      <w:r>
        <w:rPr>
          <w:rFonts w:ascii="Times New Roman" w:eastAsia="Times New Roman" w:hAnsi="Times New Roman" w:cs="Times New Roman"/>
          <w:color w:val="000000"/>
        </w:rPr>
        <w:t xml:space="preserve"> contains the shapes and faces of creatures and humanoids. Bahamut has three eyes.)</w:t>
      </w:r>
    </w:p>
    <w:p w14:paraId="0C8AD49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50948F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Bahamut: I will receive a glorious reward from Corydon Deus for tearing out the Fabricius inside of you.</w:t>
      </w:r>
    </w:p>
    <w:p w14:paraId="10401AF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5778A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After defeating you I will only absorb your power and use it for the liberation of Gaia.</w:t>
      </w:r>
    </w:p>
    <w:p w14:paraId="64BB9ED7"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CC97C9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battle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Bahamut)</w:t>
      </w:r>
    </w:p>
    <w:p w14:paraId="28BD889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A2D091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I can no longer hear their screams. They are at peace now. I wonder, after we release the Fabricius, where do they go? Do they go into the void or some other place not known to man?</w:t>
      </w:r>
    </w:p>
    <w:p w14:paraId="7CC30FE5"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245C225"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They entered the realm of the Stilling.</w:t>
      </w:r>
    </w:p>
    <w:p w14:paraId="2935EC5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4B7C85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don’t know where they go. I thought all living beings went to Corydon Deus.</w:t>
      </w:r>
    </w:p>
    <w:p w14:paraId="698CFD6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0E15B4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Jester: This conversation is a little too deep for me. Look, all the monsters are disintegrating slowly. They’re being reabsorbed into Gaia.</w:t>
      </w:r>
    </w:p>
    <w:p w14:paraId="4077F2A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4A60461"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Our plan worked. Let’s meet Adm. Anthony in the castle.</w:t>
      </w:r>
    </w:p>
    <w:p w14:paraId="0002F12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BEA3EF0"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camera fades out and fades in.)</w:t>
      </w:r>
    </w:p>
    <w:p w14:paraId="347D218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F7C236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What’s the plan now?</w:t>
      </w:r>
    </w:p>
    <w:p w14:paraId="18666A8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C12780B"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We’ll find the Fabricius remaining in the world. Then we’ll go to the moon and take on Corydon Deus.</w:t>
      </w:r>
    </w:p>
    <w:p w14:paraId="5B94092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592FD7C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Adm. Anthony: I have one request before you do this. Bring back to life my father Leonidas. Corydon Deus and Leonidas ate at the same table. They both served Emperor Gestalt. My father was an honorable man. Deep down inside he disagreed with the Emperor’s lust for power. During the great betrayal of the Fabricius </w:t>
      </w:r>
      <w:r>
        <w:rPr>
          <w:rFonts w:ascii="Times New Roman" w:eastAsia="Times New Roman" w:hAnsi="Times New Roman" w:cs="Times New Roman"/>
        </w:rPr>
        <w:t>, my father</w:t>
      </w:r>
      <w:r>
        <w:rPr>
          <w:rFonts w:ascii="Times New Roman" w:eastAsia="Times New Roman" w:hAnsi="Times New Roman" w:cs="Times New Roman"/>
          <w:color w:val="000000"/>
        </w:rPr>
        <w:t xml:space="preserve"> opposed Corydon Deus. Corydon </w:t>
      </w:r>
      <w:proofErr w:type="spellStart"/>
      <w:r>
        <w:rPr>
          <w:rFonts w:ascii="Times New Roman" w:eastAsia="Times New Roman" w:hAnsi="Times New Roman" w:cs="Times New Roman"/>
          <w:color w:val="000000"/>
        </w:rPr>
        <w:t>Deus’</w:t>
      </w:r>
      <w:proofErr w:type="spellEnd"/>
      <w:r>
        <w:rPr>
          <w:rFonts w:ascii="Times New Roman" w:eastAsia="Times New Roman" w:hAnsi="Times New Roman" w:cs="Times New Roman"/>
          <w:color w:val="000000"/>
        </w:rPr>
        <w:t xml:space="preserve"> power was greatly enhanced at the time by extracting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from the Fabricius. He defeated my father in a duel. I want nothing more than justice to be served to Corydon Deus by the hands of my father.</w:t>
      </w:r>
    </w:p>
    <w:p w14:paraId="1B752F5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9A57B0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Terrae: There is only one Fabricius who has the power to do this.</w:t>
      </w:r>
    </w:p>
    <w:p w14:paraId="5C6DFA16"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FF48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I know. The Fabricius Phoenix, an ancient bird possessed by flame, who, if defeated in battle, will grant its power of resurrection to the author of its defeat.</w:t>
      </w:r>
    </w:p>
    <w:p w14:paraId="1EF4FDBE"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7B730E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Eduardus: Do you know where we can find Phoenix?</w:t>
      </w:r>
    </w:p>
    <w:p w14:paraId="09DCC8D8"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611CAA7"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Adm. Anthony: There is a cave that goes deep into the heart of a volcano north of Magus Village. Speak to Gustav the magician in the village. He is the only one who knows how to reach the cave. If it’s true what you say about the Fabricius escaping before being absorbed by Corydon Deus, then the Fabricius Phoenix is definitely hiding there.</w:t>
      </w:r>
    </w:p>
    <w:p w14:paraId="23984DC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24EB739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player is allowed to explore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castle. When they’re ready to go the player must enter the Reditus dropship. The Reditus dropship will automatically be flown to the Island of Magus. The player is not allowed to freely roam yet. On the way to the island the player is treated with a spectacle of fire rays bursting through the atmosphere burning up the oceans and land.)</w:t>
      </w:r>
    </w:p>
    <w:p w14:paraId="77BDAA6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23F8072"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192F6A76" w14:textId="77777777" w:rsidR="003361E2" w:rsidRDefault="003361E2">
      <w:pPr>
        <w:pBdr>
          <w:top w:val="nil"/>
          <w:left w:val="nil"/>
          <w:bottom w:val="nil"/>
          <w:right w:val="nil"/>
          <w:between w:val="nil"/>
        </w:pBdr>
        <w:rPr>
          <w:rFonts w:ascii="Times New Roman" w:eastAsia="Times New Roman" w:hAnsi="Times New Roman" w:cs="Times New Roman"/>
          <w:color w:val="000000"/>
        </w:rPr>
      </w:pPr>
    </w:p>
    <w:p w14:paraId="4B13EA90" w14:textId="77777777" w:rsidR="003361E2" w:rsidRDefault="00000000">
      <w:pPr>
        <w:pStyle w:val="Heading2"/>
      </w:pPr>
      <w:bookmarkStart w:id="456" w:name="_Toc189930261"/>
      <w:proofErr w:type="spellStart"/>
      <w:r>
        <w:lastRenderedPageBreak/>
        <w:t>Eshran</w:t>
      </w:r>
      <w:proofErr w:type="spellEnd"/>
      <w:r>
        <w:t xml:space="preserve"> Castle </w:t>
      </w:r>
      <w:proofErr w:type="spellStart"/>
      <w:r>
        <w:t>Npc</w:t>
      </w:r>
      <w:bookmarkEnd w:id="456"/>
      <w:proofErr w:type="spellEnd"/>
    </w:p>
    <w:p w14:paraId="561A6AE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citizen: Our technology has saved the day. Not even Corydon Deus could stand up against our knowledge of manipulating Gaia’s minerals.</w:t>
      </w:r>
    </w:p>
    <w:p w14:paraId="4E8422E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E3B7226"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(2)Caeser: It was the Fabricius who saved </w:t>
      </w:r>
      <w:r>
        <w:rPr>
          <w:rFonts w:ascii="Times New Roman" w:eastAsia="Times New Roman" w:hAnsi="Times New Roman" w:cs="Times New Roman"/>
        </w:rPr>
        <w:t>you, nothing</w:t>
      </w:r>
      <w:r>
        <w:rPr>
          <w:rFonts w:ascii="Times New Roman" w:eastAsia="Times New Roman" w:hAnsi="Times New Roman" w:cs="Times New Roman"/>
          <w:color w:val="000000"/>
        </w:rPr>
        <w:t xml:space="preserve"> else.</w:t>
      </w:r>
    </w:p>
    <w:p w14:paraId="0996F62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F6EABB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citizen: The Fabricius are just a fairytale.</w:t>
      </w:r>
    </w:p>
    <w:p w14:paraId="53BE21A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401E213E"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Bar dancer: Adm. Anthony comes to the bar often. He’s so handsome, but his mood is always somber. He needs a good lap </w:t>
      </w:r>
      <w:r>
        <w:rPr>
          <w:rFonts w:ascii="Times New Roman" w:eastAsia="Times New Roman" w:hAnsi="Times New Roman" w:cs="Times New Roman"/>
        </w:rPr>
        <w:t>dance, that's</w:t>
      </w:r>
      <w:r>
        <w:rPr>
          <w:rFonts w:ascii="Times New Roman" w:eastAsia="Times New Roman" w:hAnsi="Times New Roman" w:cs="Times New Roman"/>
          <w:color w:val="000000"/>
        </w:rPr>
        <w:t xml:space="preserve"> all. Mama can hook him up nice and easy.</w:t>
      </w:r>
    </w:p>
    <w:p w14:paraId="5EEE20FC"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0745F1A"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(1)</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Bar dancer 2: King Eduardus, meeting you is a dream </w:t>
      </w:r>
      <w:r>
        <w:rPr>
          <w:rFonts w:ascii="Times New Roman" w:eastAsia="Times New Roman" w:hAnsi="Times New Roman" w:cs="Times New Roman"/>
        </w:rPr>
        <w:t>come</w:t>
      </w:r>
      <w:r>
        <w:rPr>
          <w:rFonts w:ascii="Times New Roman" w:eastAsia="Times New Roman" w:hAnsi="Times New Roman" w:cs="Times New Roman"/>
          <w:color w:val="000000"/>
        </w:rPr>
        <w:t xml:space="preserve"> true.</w:t>
      </w:r>
    </w:p>
    <w:p w14:paraId="3B71567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60DF968"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(2)King Eduardus: Likewise beautiful vixen.</w:t>
      </w:r>
    </w:p>
    <w:p w14:paraId="6125C1C7"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087D59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(3)Terrae: Edgar</w:t>
      </w:r>
      <w:proofErr w:type="gramStart"/>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if you know what’s good for you….</w:t>
      </w:r>
    </w:p>
    <w:p w14:paraId="7619198D"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3BF63C6C"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(4)King Eduardus: I meant this bar is like a beautiful vixen.  </w:t>
      </w:r>
    </w:p>
    <w:p w14:paraId="7078C689"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46564A9"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bartender: In honor of you Caeser, for delivering </w:t>
      </w:r>
      <w:proofErr w:type="spellStart"/>
      <w:r>
        <w:rPr>
          <w:rFonts w:ascii="Times New Roman" w:eastAsia="Times New Roman" w:hAnsi="Times New Roman" w:cs="Times New Roman"/>
          <w:color w:val="000000"/>
        </w:rPr>
        <w:t>Ehsran</w:t>
      </w:r>
      <w:proofErr w:type="spellEnd"/>
      <w:r>
        <w:rPr>
          <w:rFonts w:ascii="Times New Roman" w:eastAsia="Times New Roman" w:hAnsi="Times New Roman" w:cs="Times New Roman"/>
          <w:color w:val="000000"/>
        </w:rPr>
        <w:t xml:space="preserve"> from Corydon Deus. We started selling salad named after you. I call it the Caeser Salad.</w:t>
      </w:r>
    </w:p>
    <w:p w14:paraId="20D3A101"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1D475A2"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(Two children play sword fighting in the street.)</w:t>
      </w:r>
    </w:p>
    <w:p w14:paraId="7EB1B29F"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021E77D3"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Wannabe Soldier 1: One day, I’m going to grow up to be like Adm. Anthony.</w:t>
      </w:r>
    </w:p>
    <w:p w14:paraId="65E78914"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7E82C3A4"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Wannabe Soldier 2: No, I’m going to be Adm. Anthony. You’re going to be </w:t>
      </w:r>
      <w:r>
        <w:rPr>
          <w:rFonts w:ascii="Times New Roman" w:eastAsia="Times New Roman" w:hAnsi="Times New Roman" w:cs="Times New Roman"/>
        </w:rPr>
        <w:t>Vice</w:t>
      </w:r>
      <w:r>
        <w:rPr>
          <w:rFonts w:ascii="Times New Roman" w:eastAsia="Times New Roman" w:hAnsi="Times New Roman" w:cs="Times New Roman"/>
          <w:color w:val="000000"/>
        </w:rPr>
        <w:t xml:space="preserve"> Adm. Constantine. Then I’ll give you orders all the time. I’ll tell you to go into my office and clean my toilet.</w:t>
      </w:r>
    </w:p>
    <w:p w14:paraId="799879B0" w14:textId="77777777" w:rsidR="003361E2" w:rsidRDefault="003361E2">
      <w:pPr>
        <w:pBdr>
          <w:top w:val="nil"/>
          <w:left w:val="nil"/>
          <w:bottom w:val="nil"/>
          <w:right w:val="nil"/>
          <w:between w:val="nil"/>
        </w:pBdr>
        <w:spacing w:after="0"/>
        <w:rPr>
          <w:rFonts w:ascii="Times New Roman" w:eastAsia="Times New Roman" w:hAnsi="Times New Roman" w:cs="Times New Roman"/>
          <w:color w:val="000000"/>
        </w:rPr>
      </w:pPr>
    </w:p>
    <w:p w14:paraId="698152BD" w14:textId="77777777" w:rsidR="003361E2" w:rsidRDefault="00000000">
      <w:p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(1)Grandmother: My son was lost in the siege; captured by the monsters. I heard the monsters did horrible things to the prisoners. </w:t>
      </w:r>
      <w:r>
        <w:rPr>
          <w:rFonts w:ascii="Times New Roman" w:eastAsia="Times New Roman" w:hAnsi="Times New Roman" w:cs="Times New Roman"/>
        </w:rPr>
        <w:t>Do you</w:t>
      </w:r>
      <w:r>
        <w:rPr>
          <w:rFonts w:ascii="Times New Roman" w:eastAsia="Times New Roman" w:hAnsi="Times New Roman" w:cs="Times New Roman"/>
          <w:color w:val="000000"/>
        </w:rPr>
        <w:t xml:space="preserve"> know anything about that?</w:t>
      </w:r>
    </w:p>
    <w:p w14:paraId="21501BF7" w14:textId="77777777" w:rsidR="003361E2" w:rsidRDefault="003361E2">
      <w:pPr>
        <w:pBdr>
          <w:top w:val="nil"/>
          <w:left w:val="nil"/>
          <w:bottom w:val="nil"/>
          <w:right w:val="nil"/>
          <w:between w:val="nil"/>
        </w:pBdr>
        <w:spacing w:after="0"/>
        <w:jc w:val="center"/>
        <w:rPr>
          <w:rFonts w:ascii="Times New Roman" w:eastAsia="Times New Roman" w:hAnsi="Times New Roman" w:cs="Times New Roman"/>
          <w:color w:val="000000"/>
        </w:rPr>
      </w:pPr>
    </w:p>
    <w:p w14:paraId="194D9D83" w14:textId="77777777" w:rsidR="003361E2" w:rsidRDefault="00000000">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(2)Eduardus: Nope. Never been a monster. I don’t know anything about torturing prisoners as a monster.</w:t>
      </w:r>
    </w:p>
    <w:p w14:paraId="51A068B4" w14:textId="77777777" w:rsidR="003361E2" w:rsidRDefault="00000000">
      <w:pPr>
        <w:pStyle w:val="Heading1"/>
        <w:rPr>
          <w:sz w:val="44"/>
          <w:szCs w:val="44"/>
        </w:rPr>
      </w:pPr>
      <w:bookmarkStart w:id="457" w:name="_Toc189930262"/>
      <w:r>
        <w:rPr>
          <w:sz w:val="44"/>
          <w:szCs w:val="44"/>
        </w:rPr>
        <w:t>Phoenix</w:t>
      </w:r>
      <w:bookmarkEnd w:id="457"/>
    </w:p>
    <w:p w14:paraId="11DDB17D" w14:textId="77777777" w:rsidR="003361E2" w:rsidRDefault="00000000">
      <w:pPr>
        <w:pStyle w:val="Heading2"/>
      </w:pPr>
      <w:bookmarkStart w:id="458" w:name="_Toc189930263"/>
      <w:r>
        <w:t>Gustav the Magician</w:t>
      </w:r>
      <w:bookmarkEnd w:id="458"/>
    </w:p>
    <w:p w14:paraId="00EEB1B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 young child dressed in a black top hat and black cape greets Terrae and Eduardus with open arms.)  </w:t>
      </w:r>
    </w:p>
    <w:p w14:paraId="6023D6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Minard: Welcome saviors of Magus. My father commissioned me to create paintings of you in his home in remembrance of your great deeds for the people of Magus. He spent days recalling his memories of you while I painstakingly conjured your images. Happy to say I was incredibly close.  Come quickly to our home. My father will be delighted to meet you.</w:t>
      </w:r>
    </w:p>
    <w:p w14:paraId="59F167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(They follow Minard to his home.)</w:t>
      </w:r>
    </w:p>
    <w:p w14:paraId="1D2EAEE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Ah! The saviors! Do you remember me? I was just a young man then. My home was burning and you destroyed the source of the fire consuming it. Now because of you my son’s inheritance remains intact.</w:t>
      </w:r>
    </w:p>
    <w:p w14:paraId="22F96A0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 remember. I almost died that day from debris. </w:t>
      </w:r>
    </w:p>
    <w:p w14:paraId="556658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What brings you to Magus in such dire times?</w:t>
      </w:r>
    </w:p>
    <w:p w14:paraId="5250A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wish to descend into the great volcano to the north.</w:t>
      </w:r>
    </w:p>
    <w:p w14:paraId="7BCD7D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came to me for help to find it.</w:t>
      </w:r>
    </w:p>
    <w:p w14:paraId="15655E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Yes, we come on behalf of a friend who desires justice.</w:t>
      </w:r>
    </w:p>
    <w:p w14:paraId="6CE211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sense magic in this one. (He looks at Caeser.)</w:t>
      </w:r>
    </w:p>
    <w:p w14:paraId="37C5E4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Fabricius lives inside of me.</w:t>
      </w:r>
    </w:p>
    <w:p w14:paraId="3DD5C83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can cast magic like the ancients. Will you share this power? I always wanted to be like my father. I’m tired of peddling allusions for the amusement of tourists.</w:t>
      </w:r>
    </w:p>
    <w:p w14:paraId="4D6F45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Come with us and you shall sunder the heavens.</w:t>
      </w:r>
    </w:p>
    <w:p w14:paraId="40BB66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what I’m talking about. I covered the cave a long time ago with a device that projects an illusion to prevent people from going inside the cave due to the extreme temperatures found inside. It is voice activated so it will shut off on my command. You do have a plan to survive the heat inside, correct?</w:t>
      </w:r>
    </w:p>
    <w:p w14:paraId="70670E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 Fabricius will open the way. </w:t>
      </w:r>
    </w:p>
    <w:p w14:paraId="3C9A63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Gustav the Magician: I’ll grab my top hat and coat and we’ll be on our way.</w:t>
      </w:r>
    </w:p>
    <w:p w14:paraId="09E50C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Father, what about me? I don’t want to stay here greeting tourists. Let me come with you.</w:t>
      </w:r>
    </w:p>
    <w:p w14:paraId="332394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you’ll stay here. That’s final.</w:t>
      </w:r>
    </w:p>
    <w:p w14:paraId="771220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joins the party) </w:t>
      </w:r>
    </w:p>
    <w:p w14:paraId="0D72B60A" w14:textId="77777777" w:rsidR="003361E2" w:rsidRDefault="00000000">
      <w:pPr>
        <w:pStyle w:val="Heading2"/>
      </w:pPr>
      <w:bookmarkStart w:id="459" w:name="_Toc189930264"/>
      <w:r>
        <w:t>Leonidas‘s Grave</w:t>
      </w:r>
      <w:bookmarkEnd w:id="459"/>
    </w:p>
    <w:p w14:paraId="04BE59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General Leo…….</w:t>
      </w:r>
    </w:p>
    <w:p w14:paraId="1570E2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May you rest in peace, mighty warrior.</w:t>
      </w:r>
    </w:p>
    <w:p w14:paraId="26BC940D" w14:textId="77777777" w:rsidR="003361E2" w:rsidRDefault="00000000">
      <w:pPr>
        <w:pStyle w:val="Heading2"/>
      </w:pPr>
      <w:bookmarkStart w:id="460" w:name="_Toc189930265"/>
      <w:r>
        <w:t xml:space="preserve">Magus </w:t>
      </w:r>
      <w:proofErr w:type="spellStart"/>
      <w:r>
        <w:t>Npcs</w:t>
      </w:r>
      <w:proofErr w:type="spellEnd"/>
      <w:r>
        <w:t xml:space="preserve"> Again(NF)</w:t>
      </w:r>
      <w:bookmarkEnd w:id="460"/>
    </w:p>
    <w:p w14:paraId="2B88870C" w14:textId="77777777" w:rsidR="003361E2" w:rsidRDefault="003361E2"/>
    <w:p w14:paraId="2FB1A669" w14:textId="77777777" w:rsidR="003361E2" w:rsidRDefault="00000000">
      <w:pPr>
        <w:pStyle w:val="Heading2"/>
      </w:pPr>
      <w:bookmarkStart w:id="461" w:name="_Toc189930266"/>
      <w:r>
        <w:t>Outside Fiery Cave</w:t>
      </w:r>
      <w:bookmarkEnd w:id="461"/>
    </w:p>
    <w:p w14:paraId="4D49D5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leaves the home, but Minard follows behind once they leave. The party travels north to the cave.)</w:t>
      </w:r>
    </w:p>
    <w:p w14:paraId="249CC4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Abracadabra! </w:t>
      </w:r>
    </w:p>
    <w:p w14:paraId="2D316C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Is that it? I was expecting a better password than that.</w:t>
      </w:r>
    </w:p>
    <w:p w14:paraId="5C1859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It’s what I say whenever I present an illusion.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 guess it’s fitting.</w:t>
      </w:r>
    </w:p>
    <w:p w14:paraId="2D22D2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doesn’t remove itself.)</w:t>
      </w:r>
    </w:p>
    <w:p w14:paraId="2BF9AF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spellStart"/>
      <w:r>
        <w:rPr>
          <w:rFonts w:ascii="Times New Roman" w:eastAsia="Times New Roman" w:hAnsi="Times New Roman" w:cs="Times New Roman"/>
        </w:rPr>
        <w:t>Abracadabrae</w:t>
      </w:r>
      <w:proofErr w:type="spellEnd"/>
      <w:r>
        <w:rPr>
          <w:rFonts w:ascii="Times New Roman" w:eastAsia="Times New Roman" w:hAnsi="Times New Roman" w:cs="Times New Roman"/>
        </w:rPr>
        <w:t>! (Some time goes by.) It seems I’ve forgotten the password. I guess I was in a different mind then when I made it. It’s been years since I’ve come here to open the way.</w:t>
      </w:r>
    </w:p>
    <w:p w14:paraId="24E12E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 forgetful magician.</w:t>
      </w:r>
    </w:p>
    <w:p w14:paraId="6DC7FA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w:t>
      </w:r>
    </w:p>
    <w:p w14:paraId="2BE61E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Regardless, I foresaw this a long time ago knowing my forgetful nature. I made a way to remind myself of the password lest I forget it. There should be a challenge question engraved on one of the stones around here.</w:t>
      </w:r>
    </w:p>
    <w:p w14:paraId="361E51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has to check stones)</w:t>
      </w:r>
    </w:p>
    <w:p w14:paraId="44170A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Challenge question: The full name of your son? </w:t>
      </w:r>
    </w:p>
    <w:p w14:paraId="430545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Even I don’t remember his full name. I always just call him Mino. We should go back to the village and find his birth certificate.</w:t>
      </w:r>
    </w:p>
    <w:p w14:paraId="3C4B8E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have to be kidding me.</w:t>
      </w:r>
    </w:p>
    <w:p w14:paraId="39B0D80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first place we should go is the village elder of Magus. He keeps all the birth certificates.</w:t>
      </w:r>
    </w:p>
    <w:p w14:paraId="505C9B26" w14:textId="77777777" w:rsidR="003361E2" w:rsidRDefault="00000000">
      <w:pPr>
        <w:pStyle w:val="Heading2"/>
      </w:pPr>
      <w:bookmarkStart w:id="462" w:name="_Toc189930267"/>
      <w:r>
        <w:t>Say My Name Quest</w:t>
      </w:r>
      <w:bookmarkEnd w:id="462"/>
    </w:p>
    <w:p w14:paraId="0BB8DE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Hello Elder, I need to see Mino’s birth certificate. I seem to have forgotten his full name again.</w:t>
      </w:r>
    </w:p>
    <w:p w14:paraId="4E3877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Village Elder: Gustav, you’d forget your head if it wasn’t attached to you. I keep all these documents in the basement. At present though there are strange creatures lurking there. Since fire started coming down from the moon monsters have started appearing </w:t>
      </w:r>
      <w:r>
        <w:rPr>
          <w:rFonts w:ascii="Times New Roman" w:eastAsia="Times New Roman" w:hAnsi="Times New Roman" w:cs="Times New Roman"/>
        </w:rPr>
        <w:lastRenderedPageBreak/>
        <w:t>everywhere. I think whatever small creatures that were already there in my basement have mutated, especially the rats. The rats are now the size of dogs with festering blisters containing pus. I ran for my life when I saw them and you won’t convince me to go down there again. Here are the keys to the cellar. May Gaia have mercy on us all.</w:t>
      </w:r>
    </w:p>
    <w:p w14:paraId="673FB7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We’ll clean your basement of those rats so you may live without fear. </w:t>
      </w:r>
    </w:p>
    <w:p w14:paraId="128112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That’s worth more than all the money in Gaia.</w:t>
      </w:r>
    </w:p>
    <w:p w14:paraId="7CC142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finds a birth certificate.)</w:t>
      </w:r>
    </w:p>
    <w:p w14:paraId="1D2E9D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I’m going to tattoo Minard Joseph Charles to your forehead. I bet you’re the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of guy who forgets to lock his front door as well.</w:t>
      </w:r>
    </w:p>
    <w:p w14:paraId="204CFA1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knew I smelt a thief.</w:t>
      </w:r>
    </w:p>
    <w:p w14:paraId="4422CE1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Once the thief, always a thief, even if it’s the end of the world. </w:t>
      </w:r>
    </w:p>
    <w:p w14:paraId="064960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It’s not the end of the world yet. As long as King Eduardus </w:t>
      </w:r>
      <w:proofErr w:type="gramStart"/>
      <w:r>
        <w:rPr>
          <w:rFonts w:ascii="Times New Roman" w:eastAsia="Times New Roman" w:hAnsi="Times New Roman" w:cs="Times New Roman"/>
        </w:rPr>
        <w:t>lives</w:t>
      </w:r>
      <w:proofErr w:type="gramEnd"/>
      <w:r>
        <w:rPr>
          <w:rFonts w:ascii="Times New Roman" w:eastAsia="Times New Roman" w:hAnsi="Times New Roman" w:cs="Times New Roman"/>
        </w:rPr>
        <w:t xml:space="preserve"> thou shalt know deliverance for I am the Savior of Gaia. Repent of your ways, petty thief.</w:t>
      </w:r>
    </w:p>
    <w:p w14:paraId="47F7FF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If you’re the Savior of the world then I’m a priest.</w:t>
      </w:r>
    </w:p>
    <w:p w14:paraId="0FFEF9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save the world and bring redemption to many. It was prophesied by our Seer before we left. Many of her words have come true so far. The nations will tremble, its foundations shaken, but I will remain firmly determined to end Corydon Deus and his lies while saving my father as well. Follow me.</w:t>
      </w:r>
    </w:p>
    <w:p w14:paraId="43C2BE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Now he has a savior complex.</w:t>
      </w:r>
    </w:p>
    <w:p w14:paraId="21023E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Get ready everyone we have company.</w:t>
      </w:r>
    </w:p>
    <w:p w14:paraId="6E1D36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giant rat whose body is completely on fire attacks the party.)</w:t>
      </w:r>
    </w:p>
    <w:p w14:paraId="71ADFE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goes back upstairs.)</w:t>
      </w:r>
    </w:p>
    <w:p w14:paraId="3B115C1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Ahh you’re back.</w:t>
      </w:r>
    </w:p>
    <w:p w14:paraId="2405CA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we cleaned your cellar of the monsters. Its leader we </w:t>
      </w:r>
      <w:proofErr w:type="gramStart"/>
      <w:r>
        <w:rPr>
          <w:rFonts w:ascii="Times New Roman" w:eastAsia="Times New Roman" w:hAnsi="Times New Roman" w:cs="Times New Roman"/>
        </w:rPr>
        <w:t>slayed</w:t>
      </w:r>
      <w:proofErr w:type="gramEnd"/>
      <w:r>
        <w:rPr>
          <w:rFonts w:ascii="Times New Roman" w:eastAsia="Times New Roman" w:hAnsi="Times New Roman" w:cs="Times New Roman"/>
        </w:rPr>
        <w:t xml:space="preserve">. You should keep a cat down there. </w:t>
      </w:r>
    </w:p>
    <w:p w14:paraId="0D42C18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Village Elder: I will after you deliver us all from Corydon Deus. Thank you.</w:t>
      </w:r>
    </w:p>
    <w:p w14:paraId="5507B083" w14:textId="77777777" w:rsidR="003361E2" w:rsidRDefault="00000000">
      <w:pPr>
        <w:pStyle w:val="Heading2"/>
      </w:pPr>
      <w:bookmarkStart w:id="463" w:name="_Toc189930268"/>
      <w:r>
        <w:t>Outside Fiery Cave Revisited</w:t>
      </w:r>
      <w:bookmarkEnd w:id="463"/>
    </w:p>
    <w:p w14:paraId="230B62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party </w:t>
      </w:r>
      <w:proofErr w:type="gramStart"/>
      <w:r>
        <w:rPr>
          <w:rFonts w:ascii="Times New Roman" w:eastAsia="Times New Roman" w:hAnsi="Times New Roman" w:cs="Times New Roman"/>
        </w:rPr>
        <w:t>arrives</w:t>
      </w:r>
      <w:proofErr w:type="gramEnd"/>
      <w:r>
        <w:rPr>
          <w:rFonts w:ascii="Times New Roman" w:eastAsia="Times New Roman" w:hAnsi="Times New Roman" w:cs="Times New Roman"/>
        </w:rPr>
        <w:t xml:space="preserve"> the player can see Minard dilly dallying around. When Minard sees the </w:t>
      </w:r>
      <w:proofErr w:type="gramStart"/>
      <w:r>
        <w:rPr>
          <w:rFonts w:ascii="Times New Roman" w:eastAsia="Times New Roman" w:hAnsi="Times New Roman" w:cs="Times New Roman"/>
        </w:rPr>
        <w:t>party</w:t>
      </w:r>
      <w:proofErr w:type="gramEnd"/>
      <w:r>
        <w:rPr>
          <w:rFonts w:ascii="Times New Roman" w:eastAsia="Times New Roman" w:hAnsi="Times New Roman" w:cs="Times New Roman"/>
        </w:rPr>
        <w:t xml:space="preserve"> he quickly hides.)</w:t>
      </w:r>
    </w:p>
    <w:p w14:paraId="06C39C8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Now, time for the password; Minard Joseph Charles.</w:t>
      </w:r>
    </w:p>
    <w:p w14:paraId="19593B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disappears. The cave is located high above the ground.)</w:t>
      </w:r>
    </w:p>
    <w:p w14:paraId="0F53BB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Jester: How are we going to climb up there?</w:t>
      </w:r>
    </w:p>
    <w:p w14:paraId="1A58CB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why I have this hidden. (He finds a Bush and takes out a rope attached to a grappling hook. He throws the grappling hook and it takes hold. The player can climb up now. Once the player enters the cave Minard climbs behind them.)</w:t>
      </w:r>
    </w:p>
    <w:p w14:paraId="5B750C59" w14:textId="77777777" w:rsidR="003361E2" w:rsidRDefault="00000000">
      <w:pPr>
        <w:pStyle w:val="Heading2"/>
      </w:pPr>
      <w:bookmarkStart w:id="464" w:name="_Toc189930269"/>
      <w:r>
        <w:t>Fiery Cave</w:t>
      </w:r>
      <w:bookmarkEnd w:id="464"/>
    </w:p>
    <w:p w14:paraId="346792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fiery cave is full of magma pools. Smoke sifts through the air. Floating stalactites float down rivers of magma. The air is suffocating. </w:t>
      </w:r>
      <w:r>
        <w:rPr>
          <w:rFonts w:ascii="Times New Roman" w:eastAsia="Times New Roman" w:hAnsi="Times New Roman" w:cs="Times New Roman"/>
          <w:color w:val="000000"/>
        </w:rPr>
        <w:t>Morana</w:t>
      </w:r>
      <w:r>
        <w:rPr>
          <w:rFonts w:ascii="Times New Roman" w:eastAsia="Times New Roman" w:hAnsi="Times New Roman" w:cs="Times New Roman"/>
        </w:rPr>
        <w:t xml:space="preserve"> leaves Caeser’s body and floats above him. </w:t>
      </w:r>
    </w:p>
    <w:p w14:paraId="047ED9E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Morana: I will bring down the temperature so the path will be clear for you. </w:t>
      </w:r>
    </w:p>
    <w:p w14:paraId="1179BB7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fiery haze is reduced in the path of the player. There are moving stalactites the player must jump across to cross the rivers of magma.)</w:t>
      </w:r>
    </w:p>
    <w:p w14:paraId="0619DAE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(The player reaches Phoenix.)</w:t>
      </w:r>
    </w:p>
    <w:p w14:paraId="28F0013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Terrae, it’s been a long time. I suppose there’s someone you wish to bring back to life; someone who has unfinished business here in the world of the living. </w:t>
      </w:r>
      <w:r>
        <w:rPr>
          <w:rFonts w:ascii="Times New Roman" w:eastAsia="Times New Roman" w:hAnsi="Times New Roman" w:cs="Times New Roman"/>
        </w:rPr>
        <w:t>Is it</w:t>
      </w:r>
      <w:r>
        <w:rPr>
          <w:rFonts w:ascii="Times New Roman" w:eastAsia="Times New Roman" w:hAnsi="Times New Roman" w:cs="Times New Roman"/>
          <w:color w:val="000000"/>
        </w:rPr>
        <w:t xml:space="preserve"> so?</w:t>
      </w:r>
    </w:p>
    <w:p w14:paraId="1A6AD23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Yes, a man whose heart was as valiant as a mighty lion. Who, despite my unfortunate circumstance, showed so much kindness to me treating me as a daughter.</w:t>
      </w:r>
    </w:p>
    <w:p w14:paraId="0F0FC69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Phoenix: Then you know what must be done.</w:t>
      </w:r>
    </w:p>
    <w:p w14:paraId="6B42B90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Terrae: Show us your great power O mighty Phoenix!</w:t>
      </w:r>
    </w:p>
    <w:p w14:paraId="79C0BBB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Phoenix: </w:t>
      </w:r>
      <w:proofErr w:type="spellStart"/>
      <w:r>
        <w:rPr>
          <w:rFonts w:ascii="Times New Roman" w:eastAsia="Times New Roman" w:hAnsi="Times New Roman" w:cs="Times New Roman"/>
          <w:color w:val="000000"/>
        </w:rPr>
        <w:t>Engarde</w:t>
      </w:r>
      <w:proofErr w:type="spellEnd"/>
      <w:r>
        <w:rPr>
          <w:rFonts w:ascii="Times New Roman" w:eastAsia="Times New Roman" w:hAnsi="Times New Roman" w:cs="Times New Roman"/>
          <w:color w:val="000000"/>
        </w:rPr>
        <w:t>!</w:t>
      </w:r>
    </w:p>
    <w:p w14:paraId="71ED9592" w14:textId="77777777" w:rsidR="003361E2" w:rsidRDefault="00000000">
      <w:pPr>
        <w:pStyle w:val="Heading2"/>
      </w:pPr>
      <w:bookmarkStart w:id="465" w:name="_Toc189930270"/>
      <w:r>
        <w:t>Battle With Phoenix</w:t>
      </w:r>
      <w:bookmarkEnd w:id="465"/>
    </w:p>
    <w:p w14:paraId="428FF04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(In the beginning of the battle with Phoenix, Phoenix’s heat blast pushes away Morana.)</w:t>
      </w:r>
    </w:p>
    <w:p w14:paraId="2700F54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The heat is too great now! We won’t survive!</w:t>
      </w:r>
    </w:p>
    <w:p w14:paraId="6ACFAFA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rPr>
        <w:t>party's</w:t>
      </w:r>
      <w:r>
        <w:rPr>
          <w:rFonts w:ascii="Times New Roman" w:eastAsia="Times New Roman" w:hAnsi="Times New Roman" w:cs="Times New Roman"/>
          <w:color w:val="000000"/>
        </w:rPr>
        <w:t xml:space="preserve"> health starts decreasing gradually as the battle goes on in large portions until everyone’s health reaches 1.)</w:t>
      </w:r>
    </w:p>
    <w:p w14:paraId="3C92F00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Minard: (Minard jumps into the battle.)While you guys were </w:t>
      </w:r>
      <w:proofErr w:type="gramStart"/>
      <w:r>
        <w:rPr>
          <w:rFonts w:ascii="Times New Roman" w:eastAsia="Times New Roman" w:hAnsi="Times New Roman" w:cs="Times New Roman"/>
          <w:color w:val="000000"/>
        </w:rPr>
        <w:t>battling</w:t>
      </w:r>
      <w:proofErr w:type="gramEnd"/>
      <w:r>
        <w:rPr>
          <w:rFonts w:ascii="Times New Roman" w:eastAsia="Times New Roman" w:hAnsi="Times New Roman" w:cs="Times New Roman"/>
          <w:color w:val="000000"/>
        </w:rPr>
        <w:t xml:space="preserve"> I had time to sketch Morana.</w:t>
      </w:r>
    </w:p>
    <w:p w14:paraId="6C0F7D0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uses his sketch ability to copy the ability of Morana causing the heat around them to reduce. Their health is restored.)</w:t>
      </w:r>
    </w:p>
    <w:p w14:paraId="293C8E1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I told you I could do more than greet tourists. Now let’s clip this bird’s wings.</w:t>
      </w:r>
    </w:p>
    <w:p w14:paraId="13242808"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(Minard joins the party.)</w:t>
      </w:r>
    </w:p>
    <w:p w14:paraId="6D20714D" w14:textId="77777777" w:rsidR="003361E2" w:rsidRDefault="00000000">
      <w:pPr>
        <w:rPr>
          <w:rFonts w:ascii="Times New Roman" w:eastAsia="Times New Roman" w:hAnsi="Times New Roman" w:cs="Times New Roman"/>
        </w:rPr>
      </w:pPr>
      <w:r>
        <w:rPr>
          <w:rFonts w:ascii="Times New Roman" w:eastAsia="Times New Roman" w:hAnsi="Times New Roman" w:cs="Times New Roman"/>
          <w:color w:val="000000"/>
        </w:rPr>
        <w:lastRenderedPageBreak/>
        <w:t>(</w:t>
      </w:r>
      <w:r>
        <w:rPr>
          <w:rFonts w:ascii="Times New Roman" w:eastAsia="Times New Roman" w:hAnsi="Times New Roman" w:cs="Times New Roman"/>
        </w:rPr>
        <w:t xml:space="preserve">After defeating the Phoenix, the Phoenix flies into the air above the island from the opening of the volcano and bursts into a giant ball of fire which illuminates the entire sky. His ashes fall to the ground, and as they slowly fall to the ground, they slowly materialize in the form of Leonidas and a piece of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Phoenix.)</w:t>
      </w:r>
    </w:p>
    <w:p w14:paraId="10A792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meets Leonidas outside.)</w:t>
      </w:r>
    </w:p>
    <w:p w14:paraId="07A1B3A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How was the underworld?</w:t>
      </w:r>
    </w:p>
    <w:p w14:paraId="61750B4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Doom and gloom.</w:t>
      </w:r>
    </w:p>
    <w:p w14:paraId="623F13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It’s not the right place for you, nice to have </w:t>
      </w:r>
      <w:proofErr w:type="gramStart"/>
      <w:r>
        <w:rPr>
          <w:rFonts w:ascii="Times New Roman" w:eastAsia="Times New Roman" w:hAnsi="Times New Roman" w:cs="Times New Roman"/>
        </w:rPr>
        <w:t>you</w:t>
      </w:r>
      <w:proofErr w:type="gramEnd"/>
      <w:r>
        <w:rPr>
          <w:rFonts w:ascii="Times New Roman" w:eastAsia="Times New Roman" w:hAnsi="Times New Roman" w:cs="Times New Roman"/>
        </w:rPr>
        <w:t xml:space="preserve"> back.</w:t>
      </w:r>
    </w:p>
    <w:p w14:paraId="28EE9F4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Suppose you called me back to beat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ass.</w:t>
      </w:r>
    </w:p>
    <w:p w14:paraId="65618D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Your son thought it a fitting vindication.</w:t>
      </w:r>
    </w:p>
    <w:p w14:paraId="6A7314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I’ve been waiting in the gloom many years hoping to restore my honor. Where is the coward?</w:t>
      </w:r>
    </w:p>
    <w:p w14:paraId="5BE0A25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On the Moon.</w:t>
      </w:r>
    </w:p>
    <w:p w14:paraId="53C03D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A coward’s move. He thinks we won’t be able to reach him there.</w:t>
      </w:r>
    </w:p>
    <w:p w14:paraId="11170C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have a device which will propel us to the moon.</w:t>
      </w:r>
    </w:p>
    <w:p w14:paraId="3C36DD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Things have changed while I’ve been gone. Let’s stop by the village of Magus.</w:t>
      </w:r>
    </w:p>
    <w:p w14:paraId="1FD715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Your sword is there. It’s been waiting for you there faithfully the entire time.</w:t>
      </w:r>
    </w:p>
    <w:p w14:paraId="1970D01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It must be thirsty. I shall whet its thirst with the blood of Corydon Deus.</w:t>
      </w:r>
    </w:p>
    <w:p w14:paraId="17EC7F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(Party walks ahead)</w:t>
      </w:r>
    </w:p>
    <w:p w14:paraId="66EB61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wish Phoenix could raise more than one person.</w:t>
      </w:r>
    </w:p>
    <w:p w14:paraId="6F0DE7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Father……</w:t>
      </w:r>
    </w:p>
    <w:p w14:paraId="037933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Theresa……</w:t>
      </w:r>
    </w:p>
    <w:p w14:paraId="5BA6E0D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There’s a legend that there’s a mystical, invisible being that holds our loved ones for us in an invisible realm. Maybe when our work is done </w:t>
      </w:r>
      <w:proofErr w:type="gramStart"/>
      <w:r>
        <w:rPr>
          <w:rFonts w:ascii="Times New Roman" w:eastAsia="Times New Roman" w:hAnsi="Times New Roman" w:cs="Times New Roman"/>
        </w:rPr>
        <w:t>here</w:t>
      </w:r>
      <w:proofErr w:type="gramEnd"/>
      <w:r>
        <w:rPr>
          <w:rFonts w:ascii="Times New Roman" w:eastAsia="Times New Roman" w:hAnsi="Times New Roman" w:cs="Times New Roman"/>
        </w:rPr>
        <w:t xml:space="preserve"> we won’t need the power of the Phoenix to bring them back.</w:t>
      </w:r>
    </w:p>
    <w:p w14:paraId="2C0B8C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It spoke of the Stillness……</w:t>
      </w:r>
    </w:p>
    <w:p w14:paraId="5228CDE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What?</w:t>
      </w:r>
    </w:p>
    <w:p w14:paraId="0271322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Nothing……</w:t>
      </w:r>
    </w:p>
    <w:p w14:paraId="4B9CC978" w14:textId="77777777" w:rsidR="003361E2" w:rsidRDefault="00000000">
      <w:pPr>
        <w:pStyle w:val="Heading1"/>
        <w:rPr>
          <w:sz w:val="48"/>
          <w:szCs w:val="48"/>
        </w:rPr>
      </w:pPr>
      <w:bookmarkStart w:id="466" w:name="_Toc189930271"/>
      <w:r>
        <w:rPr>
          <w:sz w:val="48"/>
          <w:szCs w:val="48"/>
        </w:rPr>
        <w:lastRenderedPageBreak/>
        <w:t>Leonidas Sword</w:t>
      </w:r>
      <w:bookmarkEnd w:id="466"/>
    </w:p>
    <w:p w14:paraId="58E9E4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(When the party arrives at Leonidas’ grave his sword is missing.)</w:t>
      </w:r>
    </w:p>
    <w:p w14:paraId="1FE64C0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could have sworn the sword was here when we came.</w:t>
      </w:r>
    </w:p>
    <w:p w14:paraId="6100A9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It’s stolen.</w:t>
      </w:r>
    </w:p>
    <w:p w14:paraId="71603E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a petty thief, stealing a sword used for righteous causes.</w:t>
      </w:r>
    </w:p>
    <w:p w14:paraId="1454AFE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think it was stolen by a human. See the tracks.</w:t>
      </w:r>
    </w:p>
    <w:p w14:paraId="0FED34D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Using my totally cool tracking sensors I’m like, able to see their </w:t>
      </w:r>
      <w:proofErr w:type="gramStart"/>
      <w:r>
        <w:rPr>
          <w:rFonts w:ascii="Times New Roman" w:eastAsia="Times New Roman" w:hAnsi="Times New Roman" w:cs="Times New Roman"/>
        </w:rPr>
        <w:t>footprints..</w:t>
      </w:r>
      <w:proofErr w:type="gramEnd"/>
      <w:r>
        <w:rPr>
          <w:rFonts w:ascii="Times New Roman" w:eastAsia="Times New Roman" w:hAnsi="Times New Roman" w:cs="Times New Roman"/>
        </w:rPr>
        <w:t xml:space="preserve"> I'm going to highlight them as us guys go. You can take me shopping later as thanks. That would be awesome.</w:t>
      </w:r>
    </w:p>
    <w:p w14:paraId="1A11FD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follows the tracks until they lead out of the village. In the overworld map the tracks lead to the coastline and then disappear.)</w:t>
      </w:r>
    </w:p>
    <w:p w14:paraId="3F35AFB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We have ourselves a ghost.</w:t>
      </w:r>
    </w:p>
    <w:p w14:paraId="09A4135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monster must’ve flown.</w:t>
      </w:r>
    </w:p>
    <w:p w14:paraId="7686F2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shall have the pleasure of beating him with my bare hands.</w:t>
      </w:r>
    </w:p>
    <w:p w14:paraId="3210440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shall teach that monster the virtues of not stealing.</w:t>
      </w:r>
    </w:p>
    <w:p w14:paraId="350E8BF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don’t think that monsters are going to listen to you.</w:t>
      </w:r>
    </w:p>
    <w:p w14:paraId="0A1D8C1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a drone appears before them and displays a holographic message.)</w:t>
      </w:r>
    </w:p>
    <w:p w14:paraId="2A94B2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Note: Eduardus, meet me on the mountain. We have a coin to flip.</w:t>
      </w:r>
    </w:p>
    <w:p w14:paraId="259CA89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think that monster knows how to write.</w:t>
      </w:r>
    </w:p>
    <w:p w14:paraId="05FC3F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That monsters my brother, Sabini. He must have learned about our little quest. He wants in on the fun too. That mountain is West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We can reach there by dropship. Until then, you’ll just have to fight by hand Leonidas.</w:t>
      </w:r>
    </w:p>
    <w:p w14:paraId="392AAB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It’s like declawing a lion. Please return my sword.</w:t>
      </w:r>
    </w:p>
    <w:p w14:paraId="35099E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Caeser it’s up to you now. If you want to go directly to Corydon Deus speak to me in the dropship and I’ll tell </w:t>
      </w:r>
      <w:proofErr w:type="gramStart"/>
      <w:r>
        <w:rPr>
          <w:rFonts w:ascii="Times New Roman" w:eastAsia="Times New Roman" w:hAnsi="Times New Roman" w:cs="Times New Roman"/>
        </w:rPr>
        <w:t>you</w:t>
      </w:r>
      <w:proofErr w:type="gramEnd"/>
      <w:r>
        <w:rPr>
          <w:rFonts w:ascii="Times New Roman" w:eastAsia="Times New Roman" w:hAnsi="Times New Roman" w:cs="Times New Roman"/>
        </w:rPr>
        <w:t xml:space="preserve"> my plan. Otherwise, off we go, there’s </w:t>
      </w:r>
      <w:proofErr w:type="spellStart"/>
      <w:r>
        <w:rPr>
          <w:rFonts w:ascii="Times New Roman" w:eastAsia="Times New Roman" w:hAnsi="Times New Roman" w:cs="Times New Roman"/>
        </w:rPr>
        <w:t>Fabricus</w:t>
      </w:r>
      <w:proofErr w:type="spellEnd"/>
      <w:r>
        <w:rPr>
          <w:rFonts w:ascii="Times New Roman" w:eastAsia="Times New Roman" w:hAnsi="Times New Roman" w:cs="Times New Roman"/>
        </w:rPr>
        <w:t xml:space="preserve"> to capture and my brother to find.</w:t>
      </w:r>
    </w:p>
    <w:p w14:paraId="4D056435" w14:textId="77777777" w:rsidR="003361E2" w:rsidRDefault="00000000">
      <w:pPr>
        <w:pStyle w:val="Heading2"/>
      </w:pPr>
      <w:bookmarkStart w:id="467" w:name="_Toc189930272"/>
      <w:r>
        <w:t>Mt. Kohl</w:t>
      </w:r>
      <w:bookmarkEnd w:id="467"/>
    </w:p>
    <w:p w14:paraId="62E232D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(At the base of Mount Kohl)</w:t>
      </w:r>
    </w:p>
    <w:p w14:paraId="1AC68B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Did I tell you my brother Sabini is a kung fu master.</w:t>
      </w:r>
    </w:p>
    <w:p w14:paraId="4DD8E1DA"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rPr>
        <w:lastRenderedPageBreak/>
        <w:t xml:space="preserve">Terrae: Wannabe kung fu master. He’ll never be as great as master </w:t>
      </w:r>
      <w:r>
        <w:rPr>
          <w:rFonts w:ascii="Times New Roman" w:eastAsia="Times New Roman" w:hAnsi="Times New Roman" w:cs="Times New Roman"/>
          <w:color w:val="202124"/>
          <w:highlight w:val="white"/>
        </w:rPr>
        <w:t>Mas Oyama.</w:t>
      </w:r>
    </w:p>
    <w:p w14:paraId="145D4C9A"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How do you become King and him a kung fu master?</w:t>
      </w:r>
    </w:p>
    <w:p w14:paraId="5A5072B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Sabini read too many Bruce Lee books as a child.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he left home at a young age hoping to live as an aesthetic, studying the arts of kung fu.</w:t>
      </w:r>
    </w:p>
    <w:p w14:paraId="5B4D5D8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Bruce Lee?</w:t>
      </w:r>
    </w:p>
    <w:p w14:paraId="4209BA5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He was a famous brawler in </w:t>
      </w:r>
      <w:proofErr w:type="spellStart"/>
      <w:r>
        <w:rPr>
          <w:rFonts w:ascii="Times New Roman" w:eastAsia="Times New Roman" w:hAnsi="Times New Roman" w:cs="Times New Roman"/>
          <w:color w:val="000000"/>
        </w:rPr>
        <w:t>Tonsorem</w:t>
      </w:r>
      <w:proofErr w:type="spellEnd"/>
      <w:r>
        <w:rPr>
          <w:rFonts w:ascii="Times New Roman" w:eastAsia="Times New Roman" w:hAnsi="Times New Roman" w:cs="Times New Roman"/>
          <w:color w:val="000000"/>
        </w:rPr>
        <w:t xml:space="preserve">. He specialized in drunken martial arts, often fighting in the local tavern for the entertainment of others. He spent the rest of his free time writing of his exploits. I suspect most of his exploits weren’t true, but it corrupted the mind of Sabini and distracted him from his official duties. Once we find Sabini I expect he’ll try to fight us to test his martial arts prowess. He is strong, but I suggest letting him win, so as not to hurt his ego. He does have </w:t>
      </w:r>
      <w:r>
        <w:rPr>
          <w:rFonts w:ascii="Times New Roman" w:eastAsia="Times New Roman" w:hAnsi="Times New Roman" w:cs="Times New Roman"/>
        </w:rPr>
        <w:t>Leonidas</w:t>
      </w:r>
      <w:r>
        <w:rPr>
          <w:rFonts w:ascii="Times New Roman" w:eastAsia="Times New Roman" w:hAnsi="Times New Roman" w:cs="Times New Roman"/>
          <w:color w:val="000000"/>
        </w:rPr>
        <w:t>’ sword.</w:t>
      </w:r>
    </w:p>
    <w:p w14:paraId="0A3F761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(When the party reaches the summit of Mt. </w:t>
      </w:r>
      <w:r>
        <w:rPr>
          <w:rFonts w:ascii="Times New Roman" w:eastAsia="Times New Roman" w:hAnsi="Times New Roman" w:cs="Times New Roman"/>
        </w:rPr>
        <w:t>Kohl, a muscular</w:t>
      </w:r>
      <w:r>
        <w:rPr>
          <w:rFonts w:ascii="Times New Roman" w:eastAsia="Times New Roman" w:hAnsi="Times New Roman" w:cs="Times New Roman"/>
          <w:color w:val="000000"/>
        </w:rPr>
        <w:t xml:space="preserve"> figure with his shirt off and his gray hair blowing in the wind can be seen looking out into the distance.)</w:t>
      </w:r>
    </w:p>
    <w:p w14:paraId="3FA18D2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I see you got my message. </w:t>
      </w:r>
    </w:p>
    <w:p w14:paraId="33B0A0E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 bird comes and sits on his shoulder.)</w:t>
      </w:r>
    </w:p>
    <w:p w14:paraId="1A199D4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Spending so much time in nature I’ve learned to communicate with the animals. They have taught me different forms of kung fu. There is the cobra strike (Sabini takes the cobra strike form), the monkey strike (Sabini takes the monkey strike form), and more. I suggest a dual. If I </w:t>
      </w:r>
      <w:proofErr w:type="gramStart"/>
      <w:r>
        <w:rPr>
          <w:rFonts w:ascii="Times New Roman" w:eastAsia="Times New Roman" w:hAnsi="Times New Roman" w:cs="Times New Roman"/>
          <w:color w:val="000000"/>
        </w:rPr>
        <w:t>win</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rPr>
        <w:t>I will go with</w:t>
      </w:r>
      <w:r>
        <w:rPr>
          <w:rFonts w:ascii="Times New Roman" w:eastAsia="Times New Roman" w:hAnsi="Times New Roman" w:cs="Times New Roman"/>
          <w:color w:val="000000"/>
        </w:rPr>
        <w:t xml:space="preserve"> you. If you </w:t>
      </w:r>
      <w:r>
        <w:rPr>
          <w:rFonts w:ascii="Times New Roman" w:eastAsia="Times New Roman" w:hAnsi="Times New Roman" w:cs="Times New Roman"/>
        </w:rPr>
        <w:t>win, take</w:t>
      </w:r>
      <w:r>
        <w:rPr>
          <w:rFonts w:ascii="Times New Roman" w:eastAsia="Times New Roman" w:hAnsi="Times New Roman" w:cs="Times New Roman"/>
          <w:color w:val="000000"/>
        </w:rPr>
        <w:t xml:space="preserve"> </w:t>
      </w:r>
      <w:r>
        <w:rPr>
          <w:rFonts w:ascii="Times New Roman" w:eastAsia="Times New Roman" w:hAnsi="Times New Roman" w:cs="Times New Roman"/>
        </w:rPr>
        <w:t>Leonidas</w:t>
      </w:r>
      <w:r>
        <w:rPr>
          <w:rFonts w:ascii="Times New Roman" w:eastAsia="Times New Roman" w:hAnsi="Times New Roman" w:cs="Times New Roman"/>
          <w:color w:val="000000"/>
        </w:rPr>
        <w:t>’ sword with you. Are you ready?</w:t>
      </w:r>
    </w:p>
    <w:p w14:paraId="63B4759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If yes, Sabini: </w:t>
      </w:r>
      <w:r>
        <w:rPr>
          <w:rFonts w:ascii="Times New Roman" w:eastAsia="Times New Roman" w:hAnsi="Times New Roman" w:cs="Times New Roman"/>
          <w:color w:val="202124"/>
          <w:highlight w:val="white"/>
        </w:rPr>
        <w:t>Hi-yah!</w:t>
      </w:r>
      <w:r>
        <w:rPr>
          <w:rFonts w:ascii="Arial" w:eastAsia="Arial" w:hAnsi="Arial" w:cs="Arial"/>
          <w:b/>
          <w:color w:val="202124"/>
          <w:highlight w:val="white"/>
        </w:rPr>
        <w:t xml:space="preserve"> (</w:t>
      </w:r>
      <w:r>
        <w:rPr>
          <w:rFonts w:ascii="Times New Roman" w:eastAsia="Times New Roman" w:hAnsi="Times New Roman" w:cs="Times New Roman"/>
          <w:color w:val="000000"/>
        </w:rPr>
        <w:t xml:space="preserve">Battle begins.) </w:t>
      </w:r>
    </w:p>
    <w:p w14:paraId="1D0F8A1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no, Sabini: You came all this way only to turn back. Speak to me when you’re ready.</w:t>
      </w:r>
    </w:p>
    <w:p w14:paraId="7831F16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player defeats Sabini,</w:t>
      </w:r>
    </w:p>
    <w:p w14:paraId="2F06836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All my training has been for nothing. I’ve been defeated by my brother; one who does not devote himself to training. I will now live in shame. Here, </w:t>
      </w:r>
      <w:proofErr w:type="gramStart"/>
      <w:r>
        <w:rPr>
          <w:rFonts w:ascii="Times New Roman" w:eastAsia="Times New Roman" w:hAnsi="Times New Roman" w:cs="Times New Roman"/>
          <w:color w:val="000000"/>
        </w:rPr>
        <w:t>take</w:t>
      </w:r>
      <w:proofErr w:type="gramEnd"/>
      <w:r>
        <w:rPr>
          <w:rFonts w:ascii="Times New Roman" w:eastAsia="Times New Roman" w:hAnsi="Times New Roman" w:cs="Times New Roman"/>
          <w:color w:val="000000"/>
        </w:rPr>
        <w:t xml:space="preserve"> the sword.</w:t>
      </w:r>
    </w:p>
    <w:p w14:paraId="27EB42C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14:paraId="076CE57F" w14:textId="77777777" w:rsidR="003361E2" w:rsidRDefault="003361E2">
      <w:pPr>
        <w:rPr>
          <w:rFonts w:ascii="Times New Roman" w:eastAsia="Times New Roman" w:hAnsi="Times New Roman" w:cs="Times New Roman"/>
          <w:color w:val="000000"/>
        </w:rPr>
      </w:pPr>
    </w:p>
    <w:p w14:paraId="77ACE484"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player is defeated by Sabini,</w:t>
      </w:r>
    </w:p>
    <w:p w14:paraId="3EC7A2AD" w14:textId="77777777" w:rsidR="003361E2"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000000"/>
        </w:rPr>
        <w:t>Sabini:</w:t>
      </w:r>
      <w:r>
        <w:rPr>
          <w:rFonts w:ascii="Times New Roman" w:eastAsia="Times New Roman" w:hAnsi="Times New Roman" w:cs="Times New Roman"/>
          <w:color w:val="202124"/>
          <w:highlight w:val="white"/>
        </w:rPr>
        <w:t xml:space="preserve"> Hi-yah! I’ve defeated you pathetic losers with my superior training in martial arts prowess. Feel the might of Sabini and tremble. I shall go with you. Here, </w:t>
      </w:r>
      <w:proofErr w:type="gramStart"/>
      <w:r>
        <w:rPr>
          <w:rFonts w:ascii="Times New Roman" w:eastAsia="Times New Roman" w:hAnsi="Times New Roman" w:cs="Times New Roman"/>
          <w:color w:val="202124"/>
          <w:highlight w:val="white"/>
        </w:rPr>
        <w:t>take</w:t>
      </w:r>
      <w:proofErr w:type="gramEnd"/>
      <w:r>
        <w:rPr>
          <w:rFonts w:ascii="Times New Roman" w:eastAsia="Times New Roman" w:hAnsi="Times New Roman" w:cs="Times New Roman"/>
          <w:color w:val="202124"/>
          <w:highlight w:val="white"/>
        </w:rPr>
        <w:t xml:space="preserve"> this sword. I have no use for it. My superior technique is all I need.</w:t>
      </w:r>
    </w:p>
    <w:p w14:paraId="0BB8911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Finally, my beautiful sword comes back to daddy.</w:t>
      </w:r>
    </w:p>
    <w:p w14:paraId="42A36C82"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(As the party is </w:t>
      </w:r>
      <w:r>
        <w:rPr>
          <w:rFonts w:ascii="Times New Roman" w:eastAsia="Times New Roman" w:hAnsi="Times New Roman" w:cs="Times New Roman"/>
        </w:rPr>
        <w:t>leaving, Manticore</w:t>
      </w:r>
      <w:r>
        <w:rPr>
          <w:rFonts w:ascii="Times New Roman" w:eastAsia="Times New Roman" w:hAnsi="Times New Roman" w:cs="Times New Roman"/>
          <w:color w:val="000000"/>
        </w:rPr>
        <w:t xml:space="preserve"> attacks the party. The Manticore has the body of a lion, a tale of a scorpion, and the head of a man with horns. )</w:t>
      </w:r>
    </w:p>
    <w:p w14:paraId="12869DCE"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party defeated Sabini,</w:t>
      </w:r>
    </w:p>
    <w:p w14:paraId="5160B4D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Manticore: You have unleashed wrath on my home humans, now get ready to face my wrath. </w:t>
      </w:r>
      <w:proofErr w:type="spellStart"/>
      <w:r>
        <w:rPr>
          <w:rFonts w:ascii="Times New Roman" w:eastAsia="Times New Roman" w:hAnsi="Times New Roman" w:cs="Times New Roman"/>
          <w:color w:val="000000"/>
        </w:rPr>
        <w:t>Grrrrrrrrr</w:t>
      </w:r>
      <w:proofErr w:type="spellEnd"/>
      <w:r>
        <w:rPr>
          <w:rFonts w:ascii="Times New Roman" w:eastAsia="Times New Roman" w:hAnsi="Times New Roman" w:cs="Times New Roman"/>
          <w:color w:val="000000"/>
        </w:rPr>
        <w:t>!</w:t>
      </w:r>
    </w:p>
    <w:p w14:paraId="060751A3"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Terrae, stand back I’ll defend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love.</w:t>
      </w:r>
    </w:p>
    <w:p w14:paraId="61D39B67"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14:paraId="0DFD994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out of nowhere.) </w:t>
      </w:r>
    </w:p>
    <w:p w14:paraId="54EF2BD6"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14:paraId="76719D2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party did not defeat Sabini,</w:t>
      </w:r>
    </w:p>
    <w:p w14:paraId="7FA727B9"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Manticore: You have unleashed wrath on my home humans, now get ready to face my wrath. </w:t>
      </w:r>
      <w:proofErr w:type="spellStart"/>
      <w:r>
        <w:rPr>
          <w:rFonts w:ascii="Times New Roman" w:eastAsia="Times New Roman" w:hAnsi="Times New Roman" w:cs="Times New Roman"/>
          <w:color w:val="000000"/>
        </w:rPr>
        <w:t>Grrrrrrrrr</w:t>
      </w:r>
      <w:proofErr w:type="spellEnd"/>
      <w:r>
        <w:rPr>
          <w:rFonts w:ascii="Times New Roman" w:eastAsia="Times New Roman" w:hAnsi="Times New Roman" w:cs="Times New Roman"/>
          <w:color w:val="000000"/>
        </w:rPr>
        <w:t>!</w:t>
      </w:r>
    </w:p>
    <w:p w14:paraId="4AABF1E5"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Eduardus: Terrae, stand back I’ll defend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my love.</w:t>
      </w:r>
    </w:p>
    <w:p w14:paraId="416BCA9D"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Caeser: What is that?</w:t>
      </w:r>
    </w:p>
    <w:p w14:paraId="5F48BC81"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(Sabini jumps in front of the party.) </w:t>
      </w:r>
    </w:p>
    <w:p w14:paraId="0474880B"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Sabini: I will protect you. I’ve mastered the lion strike. Only the lion strike has power to defeat this Fabricius whose source has been corrupted by Corydon Deus.</w:t>
      </w:r>
    </w:p>
    <w:p w14:paraId="0593C60C"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defeating Manticore,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Manticore.</w:t>
      </w:r>
    </w:p>
    <w:p w14:paraId="112168BE" w14:textId="77777777" w:rsidR="003361E2" w:rsidRDefault="00000000">
      <w:pPr>
        <w:pStyle w:val="Heading1"/>
      </w:pPr>
      <w:bookmarkStart w:id="468" w:name="_Toc189930273"/>
      <w:r>
        <w:t>---Areas Opened Up By Dropship---</w:t>
      </w:r>
      <w:bookmarkEnd w:id="468"/>
    </w:p>
    <w:p w14:paraId="49BC05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party lifts off from the dropship the world has completely changed. The oceans of the world have become blood red. The entire world looks like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has become green. Trees and brush have begun to sprout everywhere. Even the constant storms have stopped.)</w:t>
      </w:r>
    </w:p>
    <w:p w14:paraId="4D20A755" w14:textId="77777777" w:rsidR="003361E2" w:rsidRDefault="00000000">
      <w:pPr>
        <w:pStyle w:val="Heading2"/>
      </w:pPr>
      <w:bookmarkStart w:id="469" w:name="_Toc189930274"/>
      <w:r>
        <w:t xml:space="preserve">Drunken </w:t>
      </w:r>
      <w:proofErr w:type="spellStart"/>
      <w:r>
        <w:t>Felnis</w:t>
      </w:r>
      <w:bookmarkEnd w:id="469"/>
      <w:proofErr w:type="spellEnd"/>
    </w:p>
    <w:p w14:paraId="78C042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party enters the drunken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everything is changed. There is a large pit in the center of the bar with monsters fighting each other. There are seats located all around the pit with patrons shouting and jeering. There are girls walking around wearing bunny ears dressed in blouses that show off their midriff and miniskirts.)</w:t>
      </w:r>
    </w:p>
    <w:p w14:paraId="02D6DF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Gregorios: Remember I told you I was going to open up a battle pit? With Corydon Deus revived, business is booming. There are hunks from all over the world coming to my bar to pit their Corydon Deus monstrosities against each other. It’s so exciting. I didn’t </w:t>
      </w:r>
      <w:r>
        <w:rPr>
          <w:rFonts w:ascii="Times New Roman" w:eastAsia="Times New Roman" w:hAnsi="Times New Roman" w:cs="Times New Roman"/>
        </w:rPr>
        <w:lastRenderedPageBreak/>
        <w:t xml:space="preserve">realize there were so many handsome men in this world.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are you </w:t>
      </w:r>
      <w:proofErr w:type="spellStart"/>
      <w:r>
        <w:rPr>
          <w:rFonts w:ascii="Times New Roman" w:eastAsia="Times New Roman" w:hAnsi="Times New Roman" w:cs="Times New Roman"/>
        </w:rPr>
        <w:t>gonna</w:t>
      </w:r>
      <w:proofErr w:type="spellEnd"/>
      <w:r>
        <w:rPr>
          <w:rFonts w:ascii="Times New Roman" w:eastAsia="Times New Roman" w:hAnsi="Times New Roman" w:cs="Times New Roman"/>
        </w:rPr>
        <w:t xml:space="preserve"> do? Did you bring your monsters?</w:t>
      </w:r>
    </w:p>
    <w:p w14:paraId="084206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yes or no,</w:t>
      </w:r>
    </w:p>
    <w:p w14:paraId="680277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Gregorios: You don’t have any monsters. Go out there and get you some. It’s as easy as picking up a guy at the bar. You get that monster's health dangerously weak then you blow this whistle and it will obey your every command. That filthy beast becomes your pet. I like to wear tight black leather and carry a whip when I capture monsters. That’s how I capture most of these monsters in this bar; especially that one playing the piano over there. I’m so extra, no I’m not. Come back and talk to me when you have some monsters.</w:t>
      </w:r>
    </w:p>
    <w:p w14:paraId="41AFCC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a whistle.)</w:t>
      </w:r>
    </w:p>
    <w:p w14:paraId="1034CA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talks to Gregorios again without any monsters,</w:t>
      </w:r>
    </w:p>
    <w:p w14:paraId="543FA8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Gregorios: What are you hitting on me? You don’t have any monsters so why are you talking to me?</w:t>
      </w:r>
    </w:p>
    <w:p w14:paraId="292E549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talks to Gregorius again with some monsters,</w:t>
      </w:r>
    </w:p>
    <w:p w14:paraId="7170E9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Gregorius: Register your monsters and set up your party. Let’s get ready to rumble, </w:t>
      </w:r>
      <w:proofErr w:type="spellStart"/>
      <w:r>
        <w:rPr>
          <w:rFonts w:ascii="Times New Roman" w:eastAsia="Times New Roman" w:hAnsi="Times New Roman" w:cs="Times New Roman"/>
        </w:rPr>
        <w:t>boyz</w:t>
      </w:r>
      <w:proofErr w:type="spellEnd"/>
      <w:r>
        <w:rPr>
          <w:rFonts w:ascii="Times New Roman" w:eastAsia="Times New Roman" w:hAnsi="Times New Roman" w:cs="Times New Roman"/>
        </w:rPr>
        <w:t>!</w:t>
      </w:r>
    </w:p>
    <w:p w14:paraId="13AD0FAE" w14:textId="77777777" w:rsidR="003361E2" w:rsidRDefault="00000000">
      <w:pPr>
        <w:pStyle w:val="Heading2"/>
      </w:pPr>
      <w:bookmarkStart w:id="470" w:name="_Toc189930275"/>
      <w:r>
        <w:t xml:space="preserve">Drunken </w:t>
      </w:r>
      <w:proofErr w:type="spellStart"/>
      <w:r>
        <w:t>Felnis</w:t>
      </w:r>
      <w:proofErr w:type="spellEnd"/>
      <w:r>
        <w:t xml:space="preserve"> NPCs</w:t>
      </w:r>
      <w:bookmarkEnd w:id="470"/>
    </w:p>
    <w:p w14:paraId="713F34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Depressed Patron: I put my home up for collateral on this match. If I don’t win my family will be homeless and I’ll probably kill myself. It’s a hard life being a gambling addict.</w:t>
      </w:r>
    </w:p>
    <w:p w14:paraId="20D16F6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Rowdy Patron: What better time pass during the end of the world than gambling all your money on monsters? If I don’t win this </w:t>
      </w:r>
      <w:proofErr w:type="gramStart"/>
      <w:r>
        <w:rPr>
          <w:rFonts w:ascii="Times New Roman" w:eastAsia="Times New Roman" w:hAnsi="Times New Roman" w:cs="Times New Roman"/>
        </w:rPr>
        <w:t>match</w:t>
      </w:r>
      <w:proofErr w:type="gramEnd"/>
      <w:r>
        <w:rPr>
          <w:rFonts w:ascii="Times New Roman" w:eastAsia="Times New Roman" w:hAnsi="Times New Roman" w:cs="Times New Roman"/>
        </w:rPr>
        <w:t xml:space="preserve"> I’ll probably kill everyone in this room and take their money.</w:t>
      </w:r>
    </w:p>
    <w:p w14:paraId="1DABA7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Waitress: I captured a monster by pretending to be a damsel in distress. The monster saw me screaming, lying on the ground, and intended to descend upon me to finish what it thought was weak prey. My friend jumped out from the bushes as it was about to devour me and I hit it over the head with a frying pan. Then I blew my whistle. My monster’s in the championship. That’s what I call entrepreneurship. </w:t>
      </w:r>
    </w:p>
    <w:p w14:paraId="5D4B4DFD" w14:textId="77777777" w:rsidR="003361E2" w:rsidRDefault="00000000">
      <w:pPr>
        <w:pStyle w:val="Heading1"/>
        <w:rPr>
          <w:sz w:val="40"/>
          <w:szCs w:val="40"/>
        </w:rPr>
      </w:pPr>
      <w:bookmarkStart w:id="471" w:name="_Toc189930276"/>
      <w:proofErr w:type="spellStart"/>
      <w:r>
        <w:rPr>
          <w:sz w:val="40"/>
          <w:szCs w:val="40"/>
        </w:rPr>
        <w:t>Heremus</w:t>
      </w:r>
      <w:proofErr w:type="spellEnd"/>
      <w:r>
        <w:rPr>
          <w:sz w:val="40"/>
          <w:szCs w:val="40"/>
        </w:rPr>
        <w:t xml:space="preserve"> After Corydon Deus(Optional)</w:t>
      </w:r>
      <w:bookmarkEnd w:id="471"/>
    </w:p>
    <w:p w14:paraId="2CFBD614" w14:textId="77777777" w:rsidR="003361E2" w:rsidRDefault="00000000">
      <w:pPr>
        <w:pStyle w:val="Heading2"/>
      </w:pPr>
      <w:bookmarkStart w:id="472" w:name="_Toc189930277"/>
      <w:r>
        <w:t xml:space="preserve">Camp </w:t>
      </w:r>
      <w:proofErr w:type="spellStart"/>
      <w:r>
        <w:t>Npcs</w:t>
      </w:r>
      <w:bookmarkEnd w:id="472"/>
      <w:proofErr w:type="spellEnd"/>
    </w:p>
    <w:p w14:paraId="545077B5"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14:paraId="2E0D4EAB" w14:textId="77777777" w:rsidR="003361E2" w:rsidRDefault="00000000">
      <w:pPr>
        <w:spacing w:before="400" w:after="0"/>
        <w:rPr>
          <w:rFonts w:ascii="Times New Roman" w:eastAsia="Times New Roman" w:hAnsi="Times New Roman" w:cs="Times New Roman"/>
        </w:rPr>
      </w:pPr>
      <w:r>
        <w:rPr>
          <w:rFonts w:ascii="Times New Roman" w:eastAsia="Times New Roman" w:hAnsi="Times New Roman" w:cs="Times New Roman"/>
          <w:color w:val="000000"/>
        </w:rPr>
        <w:t xml:space="preserve">Shopkeeper1: Reditus or </w:t>
      </w: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 makes no matter to me, I still need to make money.</w:t>
      </w:r>
    </w:p>
    <w:p w14:paraId="4F8FCFE2" w14:textId="77777777" w:rsidR="003361E2" w:rsidRDefault="003361E2">
      <w:pPr>
        <w:spacing w:after="0"/>
        <w:rPr>
          <w:rFonts w:ascii="Times New Roman" w:eastAsia="Times New Roman" w:hAnsi="Times New Roman" w:cs="Times New Roman"/>
        </w:rPr>
      </w:pPr>
    </w:p>
    <w:p w14:paraId="5B27022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Shopkeeper2: Caeser </w:t>
      </w:r>
      <w:proofErr w:type="gramStart"/>
      <w:r>
        <w:rPr>
          <w:rFonts w:ascii="Times New Roman" w:eastAsia="Times New Roman" w:hAnsi="Times New Roman" w:cs="Times New Roman"/>
          <w:color w:val="000000"/>
        </w:rPr>
        <w:t>move</w:t>
      </w:r>
      <w:proofErr w:type="gramEnd"/>
      <w:r>
        <w:rPr>
          <w:rFonts w:ascii="Times New Roman" w:eastAsia="Times New Roman" w:hAnsi="Times New Roman" w:cs="Times New Roman"/>
          <w:color w:val="000000"/>
        </w:rPr>
        <w:t xml:space="preserve"> on. I can’t justify selling anything to you.</w:t>
      </w:r>
    </w:p>
    <w:p w14:paraId="028B0923" w14:textId="77777777" w:rsidR="003361E2" w:rsidRDefault="003361E2">
      <w:pPr>
        <w:spacing w:after="0"/>
        <w:rPr>
          <w:rFonts w:ascii="Times New Roman" w:eastAsia="Times New Roman" w:hAnsi="Times New Roman" w:cs="Times New Roman"/>
        </w:rPr>
      </w:pPr>
    </w:p>
    <w:p w14:paraId="2AEA2B3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Shopkeeper3: I’ll sell you something but I’m charging double.</w:t>
      </w:r>
    </w:p>
    <w:p w14:paraId="7488392A" w14:textId="77777777" w:rsidR="003361E2" w:rsidRDefault="003361E2">
      <w:pPr>
        <w:spacing w:after="0"/>
        <w:rPr>
          <w:rFonts w:ascii="Times New Roman" w:eastAsia="Times New Roman" w:hAnsi="Times New Roman" w:cs="Times New Roman"/>
        </w:rPr>
      </w:pPr>
    </w:p>
    <w:p w14:paraId="2905F7D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Lonely Woman: This tower goes so high now. I can see into the distance. I see Reditus towns and roads. I see the fire coming from heaven consuming all that stands in its way except us. It’s such a great time to be </w:t>
      </w:r>
      <w:proofErr w:type="spellStart"/>
      <w:r>
        <w:rPr>
          <w:rFonts w:ascii="Times New Roman" w:eastAsia="Times New Roman" w:hAnsi="Times New Roman" w:cs="Times New Roman"/>
          <w:color w:val="000000"/>
        </w:rPr>
        <w:t>Reditt</w:t>
      </w:r>
      <w:proofErr w:type="spellEnd"/>
      <w:r>
        <w:rPr>
          <w:rFonts w:ascii="Times New Roman" w:eastAsia="Times New Roman" w:hAnsi="Times New Roman" w:cs="Times New Roman"/>
          <w:color w:val="000000"/>
        </w:rPr>
        <w:t>.</w:t>
      </w:r>
    </w:p>
    <w:p w14:paraId="6501EF69"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Rediit</w:t>
      </w:r>
      <w:proofErr w:type="spellEnd"/>
      <w:r>
        <w:rPr>
          <w:rFonts w:ascii="Times New Roman" w:eastAsia="Times New Roman" w:hAnsi="Times New Roman" w:cs="Times New Roman"/>
          <w:b/>
          <w:color w:val="595959"/>
          <w:sz w:val="28"/>
          <w:szCs w:val="28"/>
        </w:rPr>
        <w:t xml:space="preserve"> Herdsman</w:t>
      </w:r>
    </w:p>
    <w:p w14:paraId="164A7619"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Herdsman:  </w:t>
      </w:r>
      <w:proofErr w:type="gramStart"/>
      <w:r>
        <w:rPr>
          <w:rFonts w:ascii="Times New Roman" w:eastAsia="Times New Roman" w:hAnsi="Times New Roman" w:cs="Times New Roman"/>
          <w:color w:val="000000"/>
        </w:rPr>
        <w:t>So</w:t>
      </w:r>
      <w:proofErr w:type="gramEnd"/>
      <w:r>
        <w:rPr>
          <w:rFonts w:ascii="Times New Roman" w:eastAsia="Times New Roman" w:hAnsi="Times New Roman" w:cs="Times New Roman"/>
          <w:color w:val="000000"/>
        </w:rPr>
        <w:t xml:space="preserve"> you became a Reditus, huh Caeser? You joined the very people that persecuted us for so many years. I should </w:t>
      </w:r>
      <w:r>
        <w:rPr>
          <w:rFonts w:ascii="Times New Roman" w:eastAsia="Times New Roman" w:hAnsi="Times New Roman" w:cs="Times New Roman"/>
        </w:rPr>
        <w:t>have never</w:t>
      </w:r>
      <w:r>
        <w:rPr>
          <w:rFonts w:ascii="Times New Roman" w:eastAsia="Times New Roman" w:hAnsi="Times New Roman" w:cs="Times New Roman"/>
          <w:color w:val="000000"/>
        </w:rPr>
        <w:t xml:space="preserve"> helped you. I did it for your father. I assume he’s with Corydon Deus now. May Corydon Deus bless his soul.</w:t>
      </w:r>
    </w:p>
    <w:p w14:paraId="41A16696" w14:textId="77777777" w:rsidR="003361E2" w:rsidRDefault="003361E2">
      <w:pPr>
        <w:spacing w:after="0"/>
        <w:rPr>
          <w:rFonts w:ascii="Times New Roman" w:eastAsia="Times New Roman" w:hAnsi="Times New Roman" w:cs="Times New Roman"/>
        </w:rPr>
      </w:pPr>
    </w:p>
    <w:p w14:paraId="67E96999"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Herdsman wife: My husband always grumbles about making your armor and why he ever did it. I tell him he’s too quick to judge people. He should wait some time to judge people before helping them.</w:t>
      </w:r>
    </w:p>
    <w:p w14:paraId="0084FC03"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Young Married Couple</w:t>
      </w:r>
    </w:p>
    <w:p w14:paraId="08C4A203"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Young married wife: I want my sweater back. I can’t bear the thought of it warming a Reditus scum like you.</w:t>
      </w:r>
    </w:p>
    <w:p w14:paraId="7A87F2ED" w14:textId="77777777" w:rsidR="003361E2" w:rsidRDefault="003361E2">
      <w:pPr>
        <w:spacing w:after="0"/>
        <w:rPr>
          <w:rFonts w:ascii="Times New Roman" w:eastAsia="Times New Roman" w:hAnsi="Times New Roman" w:cs="Times New Roman"/>
        </w:rPr>
      </w:pPr>
    </w:p>
    <w:p w14:paraId="4C7F6F63"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Young married husband: And why are you in my tent? Don’t even look at my </w:t>
      </w:r>
      <w:r>
        <w:rPr>
          <w:rFonts w:ascii="Times New Roman" w:eastAsia="Times New Roman" w:hAnsi="Times New Roman" w:cs="Times New Roman"/>
        </w:rPr>
        <w:t>wife, you</w:t>
      </w:r>
      <w:r>
        <w:rPr>
          <w:rFonts w:ascii="Times New Roman" w:eastAsia="Times New Roman" w:hAnsi="Times New Roman" w:cs="Times New Roman"/>
          <w:color w:val="000000"/>
        </w:rPr>
        <w:t xml:space="preserve"> piece of filth.</w:t>
      </w:r>
    </w:p>
    <w:p w14:paraId="4FE0FFCE" w14:textId="77777777" w:rsidR="003361E2" w:rsidRDefault="003361E2">
      <w:pPr>
        <w:spacing w:after="0"/>
        <w:rPr>
          <w:rFonts w:ascii="Times New Roman" w:eastAsia="Times New Roman" w:hAnsi="Times New Roman" w:cs="Times New Roman"/>
          <w:color w:val="000000"/>
        </w:rPr>
      </w:pPr>
    </w:p>
    <w:p w14:paraId="05C26FAF"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Baby: Wah! Wah!</w:t>
      </w:r>
    </w:p>
    <w:p w14:paraId="0F434AFE"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Family with Lots of Kids</w:t>
      </w:r>
    </w:p>
    <w:p w14:paraId="23A0B18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Mother: If I give birth to another </w:t>
      </w:r>
      <w:proofErr w:type="gramStart"/>
      <w:r>
        <w:rPr>
          <w:rFonts w:ascii="Times New Roman" w:eastAsia="Times New Roman" w:hAnsi="Times New Roman" w:cs="Times New Roman"/>
          <w:color w:val="000000"/>
        </w:rPr>
        <w:t>child</w:t>
      </w:r>
      <w:proofErr w:type="gramEnd"/>
      <w:r>
        <w:rPr>
          <w:rFonts w:ascii="Times New Roman" w:eastAsia="Times New Roman" w:hAnsi="Times New Roman" w:cs="Times New Roman"/>
          <w:color w:val="000000"/>
        </w:rPr>
        <w:t xml:space="preserve"> I’ll name him Augustus. If I give birth to a turd, I’ll name him Caeser.  </w:t>
      </w:r>
    </w:p>
    <w:p w14:paraId="66C6D41E" w14:textId="77777777" w:rsidR="003361E2" w:rsidRDefault="003361E2">
      <w:pPr>
        <w:spacing w:after="0"/>
        <w:rPr>
          <w:rFonts w:ascii="Times New Roman" w:eastAsia="Times New Roman" w:hAnsi="Times New Roman" w:cs="Times New Roman"/>
          <w:color w:val="000000"/>
        </w:rPr>
      </w:pPr>
    </w:p>
    <w:p w14:paraId="74C4617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Father: No wonder Theresa left you. You show no loyalty to your people. Stay away from my kids. For all I know you could be a Reditus child molester.</w:t>
      </w:r>
    </w:p>
    <w:p w14:paraId="2CDBA830" w14:textId="77777777" w:rsidR="003361E2" w:rsidRDefault="003361E2">
      <w:pPr>
        <w:spacing w:after="0"/>
        <w:rPr>
          <w:rFonts w:ascii="Times New Roman" w:eastAsia="Times New Roman" w:hAnsi="Times New Roman" w:cs="Times New Roman"/>
        </w:rPr>
      </w:pPr>
    </w:p>
    <w:p w14:paraId="01CFF57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Young Child: Daddy! The creepy Reditus is looking at me. </w:t>
      </w:r>
    </w:p>
    <w:p w14:paraId="22084FF0" w14:textId="77777777" w:rsidR="003361E2" w:rsidRDefault="003361E2">
      <w:pPr>
        <w:spacing w:after="0"/>
        <w:rPr>
          <w:rFonts w:ascii="Times New Roman" w:eastAsia="Times New Roman" w:hAnsi="Times New Roman" w:cs="Times New Roman"/>
          <w:color w:val="000000"/>
        </w:rPr>
      </w:pPr>
    </w:p>
    <w:p w14:paraId="33EF7A2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Girl: I heard all Reditus </w:t>
      </w:r>
      <w:r>
        <w:rPr>
          <w:rFonts w:ascii="Times New Roman" w:eastAsia="Times New Roman" w:hAnsi="Times New Roman" w:cs="Times New Roman"/>
        </w:rPr>
        <w:t xml:space="preserve">eat </w:t>
      </w:r>
      <w:r>
        <w:rPr>
          <w:rFonts w:ascii="Times New Roman" w:eastAsia="Times New Roman" w:hAnsi="Times New Roman" w:cs="Times New Roman"/>
          <w:color w:val="000000"/>
        </w:rPr>
        <w:t>shit. I left some in a pile outside my tent for you.</w:t>
      </w:r>
    </w:p>
    <w:p w14:paraId="052D7A4B" w14:textId="77777777" w:rsidR="003361E2" w:rsidRDefault="003361E2">
      <w:pPr>
        <w:spacing w:after="0"/>
        <w:rPr>
          <w:rFonts w:ascii="Times New Roman" w:eastAsia="Times New Roman" w:hAnsi="Times New Roman" w:cs="Times New Roman"/>
          <w:color w:val="000000"/>
        </w:rPr>
      </w:pPr>
    </w:p>
    <w:p w14:paraId="3CB9401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Shotgun Boy: I want my shotgun back now. Wait, better yet, I hope you shoot your eye out with that shotgun.</w:t>
      </w:r>
    </w:p>
    <w:p w14:paraId="29DCE968" w14:textId="77777777" w:rsidR="003361E2" w:rsidRDefault="003361E2">
      <w:pPr>
        <w:spacing w:after="0"/>
        <w:rPr>
          <w:rFonts w:ascii="Times New Roman" w:eastAsia="Times New Roman" w:hAnsi="Times New Roman" w:cs="Times New Roman"/>
          <w:color w:val="000000"/>
        </w:rPr>
      </w:pPr>
    </w:p>
    <w:p w14:paraId="1AF30AF5" w14:textId="77777777" w:rsidR="003361E2" w:rsidRDefault="00000000">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Badshot</w:t>
      </w:r>
      <w:proofErr w:type="spellEnd"/>
      <w:r>
        <w:rPr>
          <w:rFonts w:ascii="Times New Roman" w:eastAsia="Times New Roman" w:hAnsi="Times New Roman" w:cs="Times New Roman"/>
          <w:color w:val="000000"/>
        </w:rPr>
        <w:t xml:space="preserve"> Girl: I’ve been working on my shooting skills. I’m pretty much sure I could hit a Reditus scum bag like you from 200 meters away.</w:t>
      </w:r>
    </w:p>
    <w:p w14:paraId="78F81A1D" w14:textId="77777777" w:rsidR="003361E2" w:rsidRDefault="003361E2">
      <w:pPr>
        <w:spacing w:after="0"/>
        <w:rPr>
          <w:rFonts w:ascii="Times New Roman" w:eastAsia="Times New Roman" w:hAnsi="Times New Roman" w:cs="Times New Roman"/>
          <w:color w:val="000000"/>
        </w:rPr>
      </w:pPr>
    </w:p>
    <w:p w14:paraId="610EC4D1"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No Sword For Me: I’ve been practicing my sword fighting. Caeser, I’m pretty much sure I can take you on now.</w:t>
      </w:r>
    </w:p>
    <w:p w14:paraId="0EA1708D"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Kids Fighting</w:t>
      </w:r>
    </w:p>
    <w:p w14:paraId="626796E7"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Miriam: Your father is a good man. He allowed me and Socrates to marry. If only you would’ve grown up to be like him.</w:t>
      </w:r>
    </w:p>
    <w:p w14:paraId="3B151946" w14:textId="77777777" w:rsidR="003361E2" w:rsidRDefault="003361E2">
      <w:pPr>
        <w:spacing w:after="0"/>
        <w:rPr>
          <w:rFonts w:ascii="Times New Roman" w:eastAsia="Times New Roman" w:hAnsi="Times New Roman" w:cs="Times New Roman"/>
          <w:color w:val="000000"/>
        </w:rPr>
      </w:pPr>
    </w:p>
    <w:p w14:paraId="337767D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Hey Caeser, if you don’t stop being a Reditus now, when you leave camp, I’m </w:t>
      </w:r>
      <w:proofErr w:type="spellStart"/>
      <w:r>
        <w:rPr>
          <w:rFonts w:ascii="Times New Roman" w:eastAsia="Times New Roman" w:hAnsi="Times New Roman" w:cs="Times New Roman"/>
          <w:color w:val="000000"/>
        </w:rPr>
        <w:t>gonna</w:t>
      </w:r>
      <w:proofErr w:type="spellEnd"/>
      <w:r>
        <w:rPr>
          <w:rFonts w:ascii="Times New Roman" w:eastAsia="Times New Roman" w:hAnsi="Times New Roman" w:cs="Times New Roman"/>
          <w:color w:val="000000"/>
        </w:rPr>
        <w:t xml:space="preserve"> bang your mom.</w:t>
      </w:r>
    </w:p>
    <w:p w14:paraId="06D7CC5F" w14:textId="77777777" w:rsidR="003361E2" w:rsidRDefault="003361E2">
      <w:pPr>
        <w:spacing w:after="0"/>
        <w:rPr>
          <w:rFonts w:ascii="Times New Roman" w:eastAsia="Times New Roman" w:hAnsi="Times New Roman" w:cs="Times New Roman"/>
          <w:color w:val="000000"/>
        </w:rPr>
      </w:pPr>
    </w:p>
    <w:p w14:paraId="1FC8188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Tommy: You know what’s so cool about my mom and Socrates marrying? I have a really hot </w:t>
      </w:r>
      <w:r>
        <w:rPr>
          <w:rFonts w:ascii="Times New Roman" w:eastAsia="Times New Roman" w:hAnsi="Times New Roman" w:cs="Times New Roman"/>
        </w:rPr>
        <w:t>step sister</w:t>
      </w:r>
      <w:r>
        <w:rPr>
          <w:rFonts w:ascii="Times New Roman" w:eastAsia="Times New Roman" w:hAnsi="Times New Roman" w:cs="Times New Roman"/>
          <w:color w:val="000000"/>
        </w:rPr>
        <w:t xml:space="preserve"> now.</w:t>
      </w:r>
    </w:p>
    <w:p w14:paraId="5A60C4FC" w14:textId="77777777" w:rsidR="003361E2" w:rsidRDefault="003361E2">
      <w:pPr>
        <w:spacing w:after="0"/>
        <w:rPr>
          <w:rFonts w:ascii="Times New Roman" w:eastAsia="Times New Roman" w:hAnsi="Times New Roman" w:cs="Times New Roman"/>
          <w:color w:val="000000"/>
        </w:rPr>
      </w:pPr>
    </w:p>
    <w:p w14:paraId="4D71D342"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Billy's Sister: Tommy keeps looking at me. I wonder if there’s a </w:t>
      </w:r>
      <w:proofErr w:type="spellStart"/>
      <w:r>
        <w:rPr>
          <w:rFonts w:ascii="Times New Roman" w:eastAsia="Times New Roman" w:hAnsi="Times New Roman" w:cs="Times New Roman"/>
          <w:color w:val="000000"/>
        </w:rPr>
        <w:t>Rediit</w:t>
      </w:r>
      <w:proofErr w:type="spellEnd"/>
      <w:r>
        <w:rPr>
          <w:rFonts w:ascii="Times New Roman" w:eastAsia="Times New Roman" w:hAnsi="Times New Roman" w:cs="Times New Roman"/>
          <w:color w:val="000000"/>
        </w:rPr>
        <w:t xml:space="preserve"> mandate against what I know he’s thinking.</w:t>
      </w:r>
    </w:p>
    <w:p w14:paraId="22C27168" w14:textId="77777777" w:rsidR="003361E2" w:rsidRDefault="003361E2">
      <w:pPr>
        <w:spacing w:after="0"/>
        <w:rPr>
          <w:rFonts w:ascii="Times New Roman" w:eastAsia="Times New Roman" w:hAnsi="Times New Roman" w:cs="Times New Roman"/>
          <w:color w:val="000000"/>
        </w:rPr>
      </w:pPr>
    </w:p>
    <w:p w14:paraId="188561E0"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Socrates: Your father saved my life. I owe him everything. How could you just go and throw that all away Caesar?</w:t>
      </w:r>
    </w:p>
    <w:p w14:paraId="50087F9A" w14:textId="77777777" w:rsidR="003361E2" w:rsidRDefault="003361E2">
      <w:pPr>
        <w:spacing w:after="0"/>
        <w:rPr>
          <w:rFonts w:ascii="Times New Roman" w:eastAsia="Times New Roman" w:hAnsi="Times New Roman" w:cs="Times New Roman"/>
          <w:color w:val="000000"/>
        </w:rPr>
      </w:pPr>
    </w:p>
    <w:p w14:paraId="71141DB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If player helped Old Widow,</w:t>
      </w:r>
    </w:p>
    <w:p w14:paraId="2BC60A52" w14:textId="77777777" w:rsidR="003361E2" w:rsidRDefault="003361E2">
      <w:pPr>
        <w:spacing w:after="0"/>
        <w:rPr>
          <w:rFonts w:ascii="Times New Roman" w:eastAsia="Times New Roman" w:hAnsi="Times New Roman" w:cs="Times New Roman"/>
          <w:color w:val="000000"/>
        </w:rPr>
      </w:pPr>
    </w:p>
    <w:p w14:paraId="6786AED9" w14:textId="77777777" w:rsidR="003361E2" w:rsidRDefault="00000000">
      <w:pPr>
        <w:spacing w:after="0"/>
        <w:rPr>
          <w:rFonts w:ascii="Calibri" w:eastAsia="Calibri" w:hAnsi="Calibri" w:cs="Calibri"/>
          <w:color w:val="000000"/>
        </w:rPr>
      </w:pPr>
      <w:r>
        <w:rPr>
          <w:rFonts w:ascii="Times New Roman" w:eastAsia="Times New Roman" w:hAnsi="Times New Roman" w:cs="Times New Roman"/>
          <w:color w:val="000000"/>
        </w:rPr>
        <w:t xml:space="preserve">Old Widow: Caeser, I don’t care if you’re </w:t>
      </w:r>
      <w:proofErr w:type="spellStart"/>
      <w:r>
        <w:rPr>
          <w:rFonts w:ascii="Times New Roman" w:eastAsia="Times New Roman" w:hAnsi="Times New Roman" w:cs="Times New Roman"/>
          <w:color w:val="000000"/>
        </w:rPr>
        <w:t>Rediits</w:t>
      </w:r>
      <w:proofErr w:type="spellEnd"/>
      <w:r>
        <w:rPr>
          <w:rFonts w:ascii="Times New Roman" w:eastAsia="Times New Roman" w:hAnsi="Times New Roman" w:cs="Times New Roman"/>
          <w:color w:val="000000"/>
        </w:rPr>
        <w:t xml:space="preserve"> or Reditus. You’ve done a great service for finding what you could about my husband.</w:t>
      </w:r>
    </w:p>
    <w:p w14:paraId="34EEAA7A" w14:textId="77777777" w:rsidR="003361E2" w:rsidRDefault="003361E2">
      <w:pPr>
        <w:spacing w:after="0"/>
        <w:rPr>
          <w:rFonts w:ascii="Times New Roman" w:eastAsia="Times New Roman" w:hAnsi="Times New Roman" w:cs="Times New Roman"/>
        </w:rPr>
      </w:pPr>
    </w:p>
    <w:p w14:paraId="430ED686"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If player didn’t help Old Widow,</w:t>
      </w:r>
    </w:p>
    <w:p w14:paraId="2B48A21B" w14:textId="77777777" w:rsidR="003361E2" w:rsidRDefault="003361E2">
      <w:pPr>
        <w:spacing w:after="0"/>
        <w:rPr>
          <w:rFonts w:ascii="Times New Roman" w:eastAsia="Times New Roman" w:hAnsi="Times New Roman" w:cs="Times New Roman"/>
        </w:rPr>
      </w:pPr>
    </w:p>
    <w:p w14:paraId="1C7FADF8"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rPr>
        <w:t>Old Widow: Caeser, you’re one handsome man. I don’t see Theresa. Did you guys break up? If so, mama can take care of you.</w:t>
      </w:r>
    </w:p>
    <w:p w14:paraId="6941B37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Camp Guards</w:t>
      </w:r>
    </w:p>
    <w:p w14:paraId="188FF60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camp guards are after you. If they see </w:t>
      </w:r>
      <w:proofErr w:type="gramStart"/>
      <w:r>
        <w:rPr>
          <w:rFonts w:ascii="Times New Roman" w:eastAsia="Times New Roman" w:hAnsi="Times New Roman" w:cs="Times New Roman"/>
          <w:color w:val="000000"/>
        </w:rPr>
        <w:t>you</w:t>
      </w:r>
      <w:proofErr w:type="gramEnd"/>
      <w:r>
        <w:rPr>
          <w:rFonts w:ascii="Times New Roman" w:eastAsia="Times New Roman" w:hAnsi="Times New Roman" w:cs="Times New Roman"/>
          <w:color w:val="000000"/>
        </w:rPr>
        <w:t xml:space="preserve"> they will engage in combat.</w:t>
      </w:r>
    </w:p>
    <w:p w14:paraId="65DDB9FD" w14:textId="77777777" w:rsidR="003361E2" w:rsidRDefault="003361E2">
      <w:pPr>
        <w:spacing w:after="0"/>
        <w:rPr>
          <w:rFonts w:ascii="Times New Roman" w:eastAsia="Times New Roman" w:hAnsi="Times New Roman" w:cs="Times New Roman"/>
          <w:color w:val="000000"/>
        </w:rPr>
      </w:pPr>
    </w:p>
    <w:p w14:paraId="0635042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Camp Guard: Caeser, traitor. Prepare to die Reditus scum.</w:t>
      </w:r>
    </w:p>
    <w:p w14:paraId="3AEC9BC4"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Hunter Tent</w:t>
      </w:r>
    </w:p>
    <w:p w14:paraId="22207B0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Hunter: I don’t have anything against you Caesar, but I can’t be seen </w:t>
      </w:r>
      <w:r>
        <w:rPr>
          <w:rFonts w:ascii="Times New Roman" w:eastAsia="Times New Roman" w:hAnsi="Times New Roman" w:cs="Times New Roman"/>
        </w:rPr>
        <w:t>talking to you</w:t>
      </w:r>
      <w:r>
        <w:rPr>
          <w:rFonts w:ascii="Times New Roman" w:eastAsia="Times New Roman" w:hAnsi="Times New Roman" w:cs="Times New Roman"/>
          <w:color w:val="000000"/>
        </w:rPr>
        <w:t>. Please leave this tent.</w:t>
      </w:r>
    </w:p>
    <w:p w14:paraId="531BB62B"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Rediit</w:t>
      </w:r>
      <w:proofErr w:type="spellEnd"/>
      <w:r>
        <w:rPr>
          <w:rFonts w:ascii="Times New Roman" w:eastAsia="Times New Roman" w:hAnsi="Times New Roman" w:cs="Times New Roman"/>
          <w:b/>
          <w:color w:val="595959"/>
          <w:sz w:val="28"/>
          <w:szCs w:val="28"/>
        </w:rPr>
        <w:t xml:space="preserve"> Childless Couple</w:t>
      </w:r>
    </w:p>
    <w:p w14:paraId="6928838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Elderly Husband: You’re no child of mine.</w:t>
      </w:r>
    </w:p>
    <w:p w14:paraId="524AF888" w14:textId="77777777" w:rsidR="003361E2" w:rsidRDefault="003361E2">
      <w:pPr>
        <w:spacing w:after="0"/>
        <w:rPr>
          <w:rFonts w:ascii="Times New Roman" w:eastAsia="Times New Roman" w:hAnsi="Times New Roman" w:cs="Times New Roman"/>
          <w:color w:val="000000"/>
        </w:rPr>
      </w:pPr>
    </w:p>
    <w:p w14:paraId="212D6A7A"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Elderly wife: My husband almost had a heart attack when he heard you joined the Reditus. He’s so disappointed in you.</w:t>
      </w:r>
    </w:p>
    <w:p w14:paraId="665A8177" w14:textId="77777777" w:rsidR="003361E2" w:rsidRDefault="003361E2">
      <w:pPr>
        <w:spacing w:after="0"/>
        <w:rPr>
          <w:rFonts w:ascii="Times New Roman" w:eastAsia="Times New Roman" w:hAnsi="Times New Roman" w:cs="Times New Roman"/>
          <w:color w:val="000000"/>
        </w:rPr>
      </w:pPr>
    </w:p>
    <w:p w14:paraId="3925A672"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Desperate man: We no longer have water problems, but I find myself always </w:t>
      </w:r>
      <w:r>
        <w:rPr>
          <w:rFonts w:ascii="Times New Roman" w:eastAsia="Times New Roman" w:hAnsi="Times New Roman" w:cs="Times New Roman"/>
        </w:rPr>
        <w:t>thirsty. I don't</w:t>
      </w:r>
      <w:r>
        <w:rPr>
          <w:rFonts w:ascii="Times New Roman" w:eastAsia="Times New Roman" w:hAnsi="Times New Roman" w:cs="Times New Roman"/>
          <w:color w:val="000000"/>
        </w:rPr>
        <w:t xml:space="preserve"> know why.</w:t>
      </w:r>
    </w:p>
    <w:p w14:paraId="746F32A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proofErr w:type="spellStart"/>
      <w:r>
        <w:rPr>
          <w:rFonts w:ascii="Times New Roman" w:eastAsia="Times New Roman" w:hAnsi="Times New Roman" w:cs="Times New Roman"/>
          <w:b/>
          <w:color w:val="595959"/>
          <w:sz w:val="28"/>
          <w:szCs w:val="28"/>
        </w:rPr>
        <w:t>Kweh</w:t>
      </w:r>
      <w:proofErr w:type="spellEnd"/>
      <w:r>
        <w:rPr>
          <w:rFonts w:ascii="Times New Roman" w:eastAsia="Times New Roman" w:hAnsi="Times New Roman" w:cs="Times New Roman"/>
          <w:b/>
          <w:color w:val="595959"/>
          <w:sz w:val="28"/>
          <w:szCs w:val="28"/>
        </w:rPr>
        <w:t xml:space="preserve"> Tent</w:t>
      </w:r>
    </w:p>
    <w:p w14:paraId="68F86A85" w14:textId="77777777" w:rsidR="003361E2" w:rsidRDefault="00000000">
      <w:pPr>
        <w:spacing w:after="0"/>
        <w:rPr>
          <w:rFonts w:ascii="Times New Roman" w:eastAsia="Times New Roman" w:hAnsi="Times New Roman" w:cs="Times New Roman"/>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butcher:  No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meat for you.</w:t>
      </w:r>
    </w:p>
    <w:p w14:paraId="1D1B4F67" w14:textId="77777777" w:rsidR="003361E2" w:rsidRDefault="003361E2">
      <w:pPr>
        <w:spacing w:after="0"/>
        <w:rPr>
          <w:rFonts w:ascii="Times New Roman" w:eastAsia="Times New Roman" w:hAnsi="Times New Roman" w:cs="Times New Roman"/>
          <w:color w:val="000000"/>
        </w:rPr>
      </w:pPr>
    </w:p>
    <w:p w14:paraId="3BC1E927" w14:textId="77777777" w:rsidR="003361E2" w:rsidRDefault="00000000">
      <w:pPr>
        <w:spacing w:after="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Guard:  Watching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all day long la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 xml:space="preserve">. Smell the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all day long la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la</w:t>
      </w:r>
      <w:proofErr w:type="spellEnd"/>
      <w:r>
        <w:rPr>
          <w:rFonts w:ascii="Times New Roman" w:eastAsia="Times New Roman" w:hAnsi="Times New Roman" w:cs="Times New Roman"/>
          <w:color w:val="000000"/>
        </w:rPr>
        <w:t>.</w:t>
      </w:r>
    </w:p>
    <w:p w14:paraId="191A42A1" w14:textId="77777777" w:rsidR="003361E2" w:rsidRDefault="003361E2">
      <w:pPr>
        <w:spacing w:after="0"/>
        <w:rPr>
          <w:rFonts w:ascii="Times New Roman" w:eastAsia="Times New Roman" w:hAnsi="Times New Roman" w:cs="Times New Roman"/>
          <w:color w:val="000000"/>
        </w:rPr>
      </w:pPr>
    </w:p>
    <w:p w14:paraId="1F7ADC94"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Man Chasing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 xml:space="preserve">: It’s been months and I still can’t catch this </w:t>
      </w:r>
      <w:proofErr w:type="spellStart"/>
      <w:r>
        <w:rPr>
          <w:rFonts w:ascii="Times New Roman" w:eastAsia="Times New Roman" w:hAnsi="Times New Roman" w:cs="Times New Roman"/>
          <w:color w:val="000000"/>
        </w:rPr>
        <w:t>Kweh</w:t>
      </w:r>
      <w:proofErr w:type="spellEnd"/>
      <w:r>
        <w:rPr>
          <w:rFonts w:ascii="Times New Roman" w:eastAsia="Times New Roman" w:hAnsi="Times New Roman" w:cs="Times New Roman"/>
          <w:color w:val="000000"/>
        </w:rPr>
        <w:t>.</w:t>
      </w:r>
    </w:p>
    <w:p w14:paraId="476CD52F" w14:textId="77777777" w:rsidR="003361E2" w:rsidRDefault="00000000">
      <w:pPr>
        <w:pBdr>
          <w:bottom w:val="single" w:sz="4" w:space="1" w:color="808080"/>
        </w:pBdr>
        <w:spacing w:before="240" w:after="120"/>
        <w:rPr>
          <w:rFonts w:ascii="Times New Roman" w:eastAsia="Times New Roman" w:hAnsi="Times New Roman" w:cs="Times New Roman"/>
          <w:b/>
          <w:sz w:val="36"/>
          <w:szCs w:val="36"/>
        </w:rPr>
      </w:pPr>
      <w:r>
        <w:rPr>
          <w:rFonts w:ascii="Times New Roman" w:eastAsia="Times New Roman" w:hAnsi="Times New Roman" w:cs="Times New Roman"/>
          <w:b/>
          <w:color w:val="595959"/>
          <w:sz w:val="28"/>
          <w:szCs w:val="28"/>
        </w:rPr>
        <w:t>Chief Hunter Home</w:t>
      </w:r>
    </w:p>
    <w:p w14:paraId="353B477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Hunter: While your father was </w:t>
      </w:r>
      <w:proofErr w:type="gramStart"/>
      <w:r>
        <w:rPr>
          <w:rFonts w:ascii="Times New Roman" w:eastAsia="Times New Roman" w:hAnsi="Times New Roman" w:cs="Times New Roman"/>
          <w:color w:val="000000"/>
        </w:rPr>
        <w:t>gone</w:t>
      </w:r>
      <w:proofErr w:type="gramEnd"/>
      <w:r>
        <w:rPr>
          <w:rFonts w:ascii="Times New Roman" w:eastAsia="Times New Roman" w:hAnsi="Times New Roman" w:cs="Times New Roman"/>
          <w:color w:val="000000"/>
        </w:rPr>
        <w:t xml:space="preserve"> I figured out how to fix the drones on my own. I modified their settings so that they’ll kill any Reditus they see on the spot. That means get out here Caeser.</w:t>
      </w:r>
    </w:p>
    <w:p w14:paraId="3E3250F7"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w:t>
      </w:r>
    </w:p>
    <w:p w14:paraId="2B58E34E"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Chief </w:t>
      </w:r>
      <w:proofErr w:type="spellStart"/>
      <w:r>
        <w:rPr>
          <w:rFonts w:ascii="Times New Roman" w:eastAsia="Times New Roman" w:hAnsi="Times New Roman" w:cs="Times New Roman"/>
          <w:color w:val="000000"/>
        </w:rPr>
        <w:t>HunterWife</w:t>
      </w:r>
      <w:proofErr w:type="spellEnd"/>
      <w:r>
        <w:rPr>
          <w:rFonts w:ascii="Times New Roman" w:eastAsia="Times New Roman" w:hAnsi="Times New Roman" w:cs="Times New Roman"/>
          <w:color w:val="000000"/>
        </w:rPr>
        <w:t>: My husband was so happy when both of you came back. He can’t believe that you would betray your father and join the Reditus.</w:t>
      </w:r>
    </w:p>
    <w:p w14:paraId="0C14FD6F" w14:textId="77777777" w:rsidR="003361E2" w:rsidRDefault="00000000">
      <w:pPr>
        <w:pStyle w:val="Heading2"/>
      </w:pPr>
      <w:bookmarkStart w:id="473" w:name="_Toc189930278"/>
      <w:r>
        <w:t>Excalibur</w:t>
      </w:r>
      <w:bookmarkEnd w:id="473"/>
    </w:p>
    <w:p w14:paraId="1C4B33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It’s time for you to defeat the great beast that lives within and take back your home. Do not be fooled, he’s not just a normal cat. The corruption wrought by Corydon Deus has corrupted his very essence. Address your cat as Billy de Baal.  Then you will see his true nature.</w:t>
      </w:r>
    </w:p>
    <w:p w14:paraId="0C0303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(Goes to his home)</w:t>
      </w:r>
    </w:p>
    <w:p w14:paraId="6AB0BF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Billy de Baal. I have come to reclaim my home. You no longer have authority here. This habitat belongs to humans.</w:t>
      </w:r>
    </w:p>
    <w:p w14:paraId="19A94E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Billy de Baal: (Speaking in Demonic Voice); Foolish, pathetic, human. You think you own this home, you do not. I will shit and lick everywhere as I please. If I want </w:t>
      </w:r>
      <w:proofErr w:type="gramStart"/>
      <w:r>
        <w:rPr>
          <w:rFonts w:ascii="Times New Roman" w:eastAsia="Times New Roman" w:hAnsi="Times New Roman" w:cs="Times New Roman"/>
        </w:rPr>
        <w:t>food</w:t>
      </w:r>
      <w:proofErr w:type="gramEnd"/>
      <w:r>
        <w:rPr>
          <w:rFonts w:ascii="Times New Roman" w:eastAsia="Times New Roman" w:hAnsi="Times New Roman" w:cs="Times New Roman"/>
        </w:rPr>
        <w:t xml:space="preserve"> you shall give me. You will serve my every whim. When it’s time to scratch my </w:t>
      </w:r>
      <w:proofErr w:type="gramStart"/>
      <w:r>
        <w:rPr>
          <w:rFonts w:ascii="Times New Roman" w:eastAsia="Times New Roman" w:hAnsi="Times New Roman" w:cs="Times New Roman"/>
        </w:rPr>
        <w:t>back</w:t>
      </w:r>
      <w:proofErr w:type="gramEnd"/>
      <w:r>
        <w:rPr>
          <w:rFonts w:ascii="Times New Roman" w:eastAsia="Times New Roman" w:hAnsi="Times New Roman" w:cs="Times New Roman"/>
        </w:rPr>
        <w:t xml:space="preserve"> you will do so or die. If you wish to challenge my authority over this home we shall go outside and you shall face my feline wrath.</w:t>
      </w:r>
    </w:p>
    <w:p w14:paraId="0F48065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(1) Caeser: Indeed, I wish to reclaim my home.</w:t>
      </w:r>
    </w:p>
    <w:p w14:paraId="59282DE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(Battle begins against the super boss Billy de Baal.)</w:t>
      </w:r>
    </w:p>
    <w:p w14:paraId="757662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(2) Caeser: Let me think about that. I’m not sure if I’m ready to confront a demon possessed cat.</w:t>
      </w:r>
    </w:p>
    <w:p w14:paraId="59BE97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player talks to Billy de Baal again,</w:t>
      </w:r>
    </w:p>
    <w:p w14:paraId="7FD3AFF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Billy they Baal: You have come again human to tickle my fancy in combat to the death? </w:t>
      </w:r>
    </w:p>
    <w:p w14:paraId="7711F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options one and two present themselves.)</w:t>
      </w:r>
    </w:p>
    <w:p w14:paraId="07D18D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After defeating Billy de Baal,</w:t>
      </w:r>
    </w:p>
    <w:p w14:paraId="0D3CE7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Billy de Baal: I yield human. I yield. I shall let you reclaim this home. But please, my one last request before you go. Rub my belly and give me a treat. Please O mighty human, please.</w:t>
      </w:r>
    </w:p>
    <w:p w14:paraId="74842FC6" w14:textId="77777777" w:rsidR="003361E2" w:rsidRDefault="00000000">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Yes, anything for you Billy de Baal.</w:t>
      </w:r>
    </w:p>
    <w:p w14:paraId="0E29B518"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actually possessed your cat. </w:t>
      </w:r>
      <w:r>
        <w:rPr>
          <w:rFonts w:ascii="Times New Roman" w:eastAsia="Times New Roman" w:hAnsi="Times New Roman" w:cs="Times New Roman"/>
        </w:rPr>
        <w:t>I'm a Fabricius</w:t>
      </w:r>
      <w:r>
        <w:rPr>
          <w:rFonts w:ascii="Times New Roman" w:eastAsia="Times New Roman" w:hAnsi="Times New Roman" w:cs="Times New Roman"/>
          <w:color w:val="000000"/>
        </w:rPr>
        <w:t xml:space="preserve"> who can control different cats. Use my power at your discretion. (Billy de Baal turns into </w:t>
      </w:r>
      <w:r>
        <w:rPr>
          <w:rFonts w:ascii="Times New Roman" w:eastAsia="Times New Roman" w:hAnsi="Times New Roman" w:cs="Times New Roman"/>
        </w:rPr>
        <w:t xml:space="preserve">a </w:t>
      </w:r>
      <w:r>
        <w:rPr>
          <w:rFonts w:ascii="Times New Roman" w:eastAsia="Times New Roman" w:hAnsi="Times New Roman" w:cs="Times New Roman"/>
          <w:color w:val="000000"/>
        </w:rPr>
        <w:t xml:space="preserve">Fabricius, </w:t>
      </w:r>
      <w:r>
        <w:rPr>
          <w:rFonts w:ascii="Times New Roman" w:eastAsia="Times New Roman" w:hAnsi="Times New Roman" w:cs="Times New Roman"/>
        </w:rPr>
        <w:t>Catus</w:t>
      </w:r>
      <w:r>
        <w:rPr>
          <w:rFonts w:ascii="Times New Roman" w:eastAsia="Times New Roman" w:hAnsi="Times New Roman" w:cs="Times New Roman"/>
          <w:color w:val="000000"/>
        </w:rPr>
        <w:t xml:space="preserve"> Felis.)</w:t>
      </w:r>
    </w:p>
    <w:p w14:paraId="71151E6D" w14:textId="77777777" w:rsidR="003361E2" w:rsidRDefault="00000000">
      <w:pPr>
        <w:numPr>
          <w:ilvl w:val="1"/>
          <w:numId w:val="19"/>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Ceaser: No, you almost just killed me.</w:t>
      </w:r>
    </w:p>
    <w:p w14:paraId="523D2B17"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Billy de Baal: I may not be able to defeat you, but I will </w:t>
      </w:r>
      <w:proofErr w:type="spellStart"/>
      <w:r>
        <w:rPr>
          <w:rFonts w:ascii="Times New Roman" w:eastAsia="Times New Roman" w:hAnsi="Times New Roman" w:cs="Times New Roman"/>
          <w:color w:val="000000"/>
        </w:rPr>
        <w:t>shit</w:t>
      </w:r>
      <w:proofErr w:type="spellEnd"/>
      <w:r>
        <w:rPr>
          <w:rFonts w:ascii="Times New Roman" w:eastAsia="Times New Roman" w:hAnsi="Times New Roman" w:cs="Times New Roman"/>
          <w:color w:val="000000"/>
        </w:rPr>
        <w:t xml:space="preserve"> in the corner every day and make you pick it up. Ha! I will have my revenge.</w:t>
      </w:r>
    </w:p>
    <w:p w14:paraId="0FAAF5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speaks to the Seer)</w:t>
      </w:r>
    </w:p>
    <w:p w14:paraId="2CAB9C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have defeated my cat in battle. He was strong, but I prevailed. He shall no longer have dominion over my home.</w:t>
      </w:r>
    </w:p>
    <w:p w14:paraId="4E94B1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Seer: Excellent, now take thy sword from the chest.</w:t>
      </w:r>
    </w:p>
    <w:p w14:paraId="396600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opens the chest but there’s nothing inside.)</w:t>
      </w:r>
    </w:p>
    <w:p w14:paraId="193895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Where’s the sword?</w:t>
      </w:r>
    </w:p>
    <w:p w14:paraId="2AD20C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Seer: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I forgot to put it back. It’s up on the shelf.</w:t>
      </w:r>
    </w:p>
    <w:p w14:paraId="5742B6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Excalibur)</w:t>
      </w:r>
    </w:p>
    <w:p w14:paraId="355B2B6F" w14:textId="77777777" w:rsidR="003361E2" w:rsidRDefault="00000000">
      <w:pPr>
        <w:pStyle w:val="Heading2"/>
      </w:pPr>
      <w:bookmarkStart w:id="474" w:name="_Toc189930279"/>
      <w:r>
        <w:t>Theresa’s Tent</w:t>
      </w:r>
      <w:bookmarkEnd w:id="474"/>
    </w:p>
    <w:p w14:paraId="059E21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Where is Theresa? Where’s your father?</w:t>
      </w:r>
    </w:p>
    <w:p w14:paraId="1E81E0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Corydon Deus killed them both.</w:t>
      </w:r>
    </w:p>
    <w:p w14:paraId="779049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mother: How can this be so? Where’s my daughter? I want to know now!</w:t>
      </w:r>
    </w:p>
    <w:p w14:paraId="755625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Like I said………</w:t>
      </w:r>
    </w:p>
    <w:p w14:paraId="04E06A7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You’re hiding something. I want the truth now!</w:t>
      </w:r>
    </w:p>
    <w:p w14:paraId="3060F2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It’s true. I was there.</w:t>
      </w:r>
    </w:p>
    <w:p w14:paraId="124CBC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If you like you can check Airloft’s data feed………</w:t>
      </w:r>
      <w:proofErr w:type="gramStart"/>
      <w:r>
        <w:rPr>
          <w:rFonts w:ascii="Times New Roman" w:eastAsia="Times New Roman" w:hAnsi="Times New Roman" w:cs="Times New Roman"/>
        </w:rPr>
        <w:t>…..</w:t>
      </w:r>
      <w:proofErr w:type="gramEnd"/>
    </w:p>
    <w:p w14:paraId="24F438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No. no. no. no. no. Just go. I was a fool to send my daughter with you.</w:t>
      </w:r>
    </w:p>
    <w:p w14:paraId="483A98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Theresa’s mother: My Theresa, </w:t>
      </w:r>
      <w:proofErr w:type="spellStart"/>
      <w:r>
        <w:rPr>
          <w:rFonts w:ascii="Times New Roman" w:eastAsia="Times New Roman" w:hAnsi="Times New Roman" w:cs="Times New Roman"/>
        </w:rPr>
        <w:t>ohhhhh</w:t>
      </w:r>
      <w:proofErr w:type="spellEnd"/>
      <w:r>
        <w:rPr>
          <w:rFonts w:ascii="Times New Roman" w:eastAsia="Times New Roman" w:hAnsi="Times New Roman" w:cs="Times New Roman"/>
        </w:rPr>
        <w:t xml:space="preserve"> my poor Theresa. Please come back to me Theresa.  I want to see you one last time.</w:t>
      </w:r>
    </w:p>
    <w:p w14:paraId="0AEFA9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sorry it’s my fault. If I’d known the truth about Corydon Deus none of this would’ve ever happened. I would’ve stopped my father before leaving this camp.</w:t>
      </w:r>
    </w:p>
    <w:p w14:paraId="274228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Theresa’s father: Be careful what you say. There’s someone new as high priest ruling in your father's stead. If they hear what you’re saying about Corydon Deus you could be burned.</w:t>
      </w:r>
    </w:p>
    <w:p w14:paraId="3018F2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think that’s possible. I’m much more powerful than you remember.</w:t>
      </w:r>
    </w:p>
    <w:p w14:paraId="481BC1D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Theresa’s father: If what you say is true, then please do whatever you can to save us from Corydon Deus. I will stop worshiping this god. He’s killed my precious Theresa. Speak no more of this. We’ll try to continue on living like normal so as not to draw any suspicion.</w:t>
      </w:r>
    </w:p>
    <w:p w14:paraId="6BE8F8F3" w14:textId="77777777" w:rsidR="003361E2" w:rsidRDefault="00000000">
      <w:pPr>
        <w:pStyle w:val="Heading2"/>
      </w:pPr>
      <w:bookmarkStart w:id="475" w:name="_Toc189930280"/>
      <w:r>
        <w:t>Caeser’s home</w:t>
      </w:r>
      <w:bookmarkEnd w:id="475"/>
      <w:r>
        <w:t xml:space="preserve"> </w:t>
      </w:r>
    </w:p>
    <w:p w14:paraId="63A36E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Where’s your father?</w:t>
      </w:r>
    </w:p>
    <w:p w14:paraId="0FE33C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He’s become possessed by Corydon Deus.</w:t>
      </w:r>
    </w:p>
    <w:p w14:paraId="1B8B98B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He’s become what?</w:t>
      </w:r>
    </w:p>
    <w:p w14:paraId="556EEED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Father is gone, lost in the infinite void of Corydon Deus, unable to return.</w:t>
      </w:r>
    </w:p>
    <w:p w14:paraId="1BCE5F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Please try to find him. I don’t care if it’s the infinite void; let our love overcome that void.</w:t>
      </w:r>
    </w:p>
    <w:p w14:paraId="57278D0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will try mother.</w:t>
      </w:r>
    </w:p>
    <w:p w14:paraId="235A53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Caeser’s mother: I </w:t>
      </w:r>
      <w:proofErr w:type="gramStart"/>
      <w:r>
        <w:rPr>
          <w:rFonts w:ascii="Times New Roman" w:eastAsia="Times New Roman" w:hAnsi="Times New Roman" w:cs="Times New Roman"/>
        </w:rPr>
        <w:t>told</w:t>
      </w:r>
      <w:proofErr w:type="gramEnd"/>
      <w:r>
        <w:rPr>
          <w:rFonts w:ascii="Times New Roman" w:eastAsia="Times New Roman" w:hAnsi="Times New Roman" w:cs="Times New Roman"/>
        </w:rPr>
        <w:t xml:space="preserve"> that stubborn fool he would bring ruin to us all, now see.</w:t>
      </w:r>
    </w:p>
    <w:p w14:paraId="5B4C09E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I’m sorry for failing to bring him back. I only wanted to see him happy, nothing else.</w:t>
      </w:r>
    </w:p>
    <w:p w14:paraId="0F23AC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Don’t apologize. That religious fanatic dug his own grave. We all follow that ridiculous religion of ours. Many people in camp know that you’ve joined the Reditus. You’re seen as a traitor. Be careful Caeser. I can only do so much to protect you.</w:t>
      </w:r>
    </w:p>
    <w:p w14:paraId="6699663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I’ll be fine mother. The Fabricius have strengthened me. I can also cast magic now. Magic is not bad, but those who use it are. The true one created magic, but we abuse it. I will not follow in my father’s footsteps.</w:t>
      </w:r>
    </w:p>
    <w:p w14:paraId="25F46AA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Caeser’s mother: Go fast Caeser. Save your father. I won’t let him pass away before getting an ear full from me.</w:t>
      </w:r>
    </w:p>
    <w:p w14:paraId="2CABAA56" w14:textId="77777777" w:rsidR="003361E2" w:rsidRDefault="00000000">
      <w:pPr>
        <w:pStyle w:val="Heading2"/>
      </w:pPr>
      <w:bookmarkStart w:id="476" w:name="_Toc189930281"/>
      <w:r>
        <w:t>The Tower of Corydon Deus</w:t>
      </w:r>
      <w:bookmarkEnd w:id="476"/>
      <w:r>
        <w:t xml:space="preserve"> </w:t>
      </w:r>
    </w:p>
    <w:p w14:paraId="50B264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(Emboldened by the resurgence of Corydon Deus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have rebuilt their tower devoted to Corydon Deus. Caesar attempts to destroy the tower. Caesar’s climb to the tower is met with fierce resistance from the beasts and monsters which Corydon Deus has unleashed upon the world. Caesar is also unable to use magic while climbing. Corydon Deus has put a giant force field around the tower which emanates an eerie aura that gives </w:t>
      </w:r>
      <w:r>
        <w:rPr>
          <w:rFonts w:ascii="Times New Roman" w:eastAsia="Times New Roman" w:hAnsi="Times New Roman" w:cs="Times New Roman"/>
        </w:rPr>
        <w:lastRenderedPageBreak/>
        <w:t>the tower a luminescent glow that is both ominous and majestic. This force field prevents Caesar from using magic.)</w:t>
      </w:r>
    </w:p>
    <w:p w14:paraId="66D127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(Outside the tower)</w:t>
      </w:r>
    </w:p>
    <w:p w14:paraId="00ECA5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It’s so suffocating here. The tower is absorbing magic. To use magic here would be detrimental to us and beneficial to the monsters who have taken residence upon this tower. We should make every effort to use our weapons to avoid invoking the tower’s wrath. </w:t>
      </w:r>
    </w:p>
    <w:p w14:paraId="119F27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also get the same eerie feeling from this tower. We shall ascend this tower and destroy the beast which is absorbing magic. It might make a small difference in the war against Corydon Deus.</w:t>
      </w:r>
    </w:p>
    <w:p w14:paraId="21C8375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reaches the top. At the top of the tower the Corydon Deus statue which used to reside in the base of the tower is now at the top.  The statue is now doubled in size.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are walking before it and stop suddenly when the player reaches the top. They look at the party and then look at the statue. </w:t>
      </w:r>
    </w:p>
    <w:p w14:paraId="18FF56C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O mighty statue, Arise! The infidels are upon us.</w:t>
      </w:r>
    </w:p>
    <w:p w14:paraId="16B147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stone statue becomes animated and attacks the party. Battle begins.)</w:t>
      </w:r>
    </w:p>
    <w:p w14:paraId="2A067B5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Statue: Your magic has given me life. I shall crush you for all to see.</w:t>
      </w:r>
    </w:p>
    <w:p w14:paraId="55B66C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battle the tower begins to crumble. A timer is set. The player has a certain amount of time to reach the bottom of the tower before dying. The timer is running even during battles. Once the player reaches the bottom of the tower, the tower crumbles, and all the shouts of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who were on top of the tower can be heard.)</w:t>
      </w:r>
    </w:p>
    <w:p w14:paraId="5275A2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Another one bites the dust. That’s how the cookie crumbles.</w:t>
      </w:r>
    </w:p>
    <w:p w14:paraId="05DC6E7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All those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just died. I knew some of those people. Some of them were decent people. Blind people, but decent, and for what? A stone statue?</w:t>
      </w:r>
    </w:p>
    <w:p w14:paraId="7486D9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descends from the statue. Player receives Golem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74595A6C" w14:textId="77777777" w:rsidR="003361E2" w:rsidRDefault="00000000">
      <w:pPr>
        <w:pStyle w:val="Heading2"/>
        <w:rPr>
          <w:rFonts w:ascii="Times New Roman" w:eastAsia="Times New Roman" w:hAnsi="Times New Roman" w:cs="Times New Roman"/>
        </w:rPr>
      </w:pPr>
      <w:bookmarkStart w:id="477" w:name="_Toc189930282"/>
      <w:proofErr w:type="spellStart"/>
      <w:r>
        <w:rPr>
          <w:rFonts w:ascii="Times New Roman" w:eastAsia="Times New Roman" w:hAnsi="Times New Roman" w:cs="Times New Roman"/>
        </w:rPr>
        <w:t>Boremaug</w:t>
      </w:r>
      <w:bookmarkEnd w:id="477"/>
      <w:proofErr w:type="spellEnd"/>
    </w:p>
    <w:p w14:paraId="22EED141"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The player can now fight a giant boar named Boar </w:t>
      </w:r>
      <w:proofErr w:type="spellStart"/>
      <w:r>
        <w:rPr>
          <w:rFonts w:ascii="Times New Roman" w:eastAsia="Times New Roman" w:hAnsi="Times New Roman" w:cs="Times New Roman"/>
        </w:rPr>
        <w:t>Maug</w:t>
      </w:r>
      <w:proofErr w:type="spellEnd"/>
      <w:r>
        <w:rPr>
          <w:rFonts w:ascii="Times New Roman" w:eastAsia="Times New Roman" w:hAnsi="Times New Roman" w:cs="Times New Roman"/>
        </w:rPr>
        <w:t xml:space="preserve"> when trying to pick another desert rose.)</w:t>
      </w:r>
    </w:p>
    <w:p w14:paraId="3EDE73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Here it comes.</w:t>
      </w:r>
    </w:p>
    <w:p w14:paraId="76FCC54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(Battle against </w:t>
      </w:r>
      <w:proofErr w:type="spellStart"/>
      <w:r>
        <w:rPr>
          <w:rFonts w:ascii="Times New Roman" w:eastAsia="Times New Roman" w:hAnsi="Times New Roman" w:cs="Times New Roman"/>
        </w:rPr>
        <w:t>Boremaug</w:t>
      </w:r>
      <w:proofErr w:type="spellEnd"/>
      <w:r>
        <w:rPr>
          <w:rFonts w:ascii="Times New Roman" w:eastAsia="Times New Roman" w:hAnsi="Times New Roman" w:cs="Times New Roman"/>
        </w:rPr>
        <w:t xml:space="preserve"> begins)</w:t>
      </w:r>
    </w:p>
    <w:p w14:paraId="5A29E0E1" w14:textId="77777777" w:rsidR="003361E2" w:rsidRDefault="00000000">
      <w:pPr>
        <w:pStyle w:val="Heading2"/>
        <w:rPr>
          <w:rFonts w:ascii="Times New Roman" w:eastAsia="Times New Roman" w:hAnsi="Times New Roman" w:cs="Times New Roman"/>
        </w:rPr>
      </w:pPr>
      <w:bookmarkStart w:id="478" w:name="_Toc189930283"/>
      <w:r>
        <w:rPr>
          <w:rFonts w:ascii="Times New Roman" w:eastAsia="Times New Roman" w:hAnsi="Times New Roman" w:cs="Times New Roman"/>
        </w:rPr>
        <w:t xml:space="preserve">Cannibal </w:t>
      </w:r>
      <w:proofErr w:type="spellStart"/>
      <w:r>
        <w:rPr>
          <w:rFonts w:ascii="Times New Roman" w:eastAsia="Times New Roman" w:hAnsi="Times New Roman" w:cs="Times New Roman"/>
        </w:rPr>
        <w:t>Rediit</w:t>
      </w:r>
      <w:bookmarkEnd w:id="478"/>
      <w:proofErr w:type="spellEnd"/>
    </w:p>
    <w:p w14:paraId="13A503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(If the player chose to allow the Cannibal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to live this opens up the possibility of fighting a special breed of dog she bred while you were gone. </w:t>
      </w:r>
      <w:proofErr w:type="gramStart"/>
      <w:r>
        <w:rPr>
          <w:rFonts w:ascii="Times New Roman" w:eastAsia="Times New Roman" w:hAnsi="Times New Roman" w:cs="Times New Roman"/>
        </w:rPr>
        <w:t>Again</w:t>
      </w:r>
      <w:proofErr w:type="gramEnd"/>
      <w:r>
        <w:rPr>
          <w:rFonts w:ascii="Times New Roman" w:eastAsia="Times New Roman" w:hAnsi="Times New Roman" w:cs="Times New Roman"/>
        </w:rPr>
        <w:t xml:space="preserve"> she tries to eat you if you talk to her and a battle ensues. Once you beat her the player receives a special item.)</w:t>
      </w:r>
    </w:p>
    <w:p w14:paraId="3C8C2D2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Cannibal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I really did learn my lesson. I stopped eating people altogether. I trained my dogs to hunt other dogs. I have become quite the connoisseur of dog meat. But once you have human you never stop missing that juicy, succulent taste. You’re looking mighty tasty Caeser. While you were </w:t>
      </w:r>
      <w:proofErr w:type="gramStart"/>
      <w:r>
        <w:rPr>
          <w:rFonts w:ascii="Times New Roman" w:eastAsia="Times New Roman" w:hAnsi="Times New Roman" w:cs="Times New Roman"/>
        </w:rPr>
        <w:t>gone</w:t>
      </w:r>
      <w:proofErr w:type="gramEnd"/>
      <w:r>
        <w:rPr>
          <w:rFonts w:ascii="Times New Roman" w:eastAsia="Times New Roman" w:hAnsi="Times New Roman" w:cs="Times New Roman"/>
        </w:rPr>
        <w:t xml:space="preserve"> I bred a new type of dog. I call it the Killer Mix. </w:t>
      </w:r>
      <w:proofErr w:type="spellStart"/>
      <w:r>
        <w:rPr>
          <w:rFonts w:ascii="Times New Roman" w:eastAsia="Times New Roman" w:hAnsi="Times New Roman" w:cs="Times New Roman"/>
        </w:rPr>
        <w:t>Sick’em</w:t>
      </w:r>
      <w:proofErr w:type="spellEnd"/>
      <w:r>
        <w:rPr>
          <w:rFonts w:ascii="Times New Roman" w:eastAsia="Times New Roman" w:hAnsi="Times New Roman" w:cs="Times New Roman"/>
        </w:rPr>
        <w:t xml:space="preserve"> Killer Mix.</w:t>
      </w:r>
    </w:p>
    <w:p w14:paraId="68AC979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(Killer Mix is a giant dog that is a mix between a Bulldog and a Shih Tzu)</w:t>
      </w:r>
    </w:p>
    <w:p w14:paraId="404164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 against Killer Mix,</w:t>
      </w:r>
    </w:p>
    <w:p w14:paraId="27BBAB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You have taken advantage of the weak and helpless; therefore, I sentence you to death, evil woman.</w:t>
      </w:r>
    </w:p>
    <w:p w14:paraId="65BB8A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the woman’s head and her dogs begin feeding on her body.)</w:t>
      </w:r>
    </w:p>
    <w:p w14:paraId="66B885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Hey Caeser, didn’t that Killer Mix look like a mix between a Bulldog and a Shih Tzu.</w:t>
      </w:r>
    </w:p>
    <w:p w14:paraId="4FD621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don’t know we were never allowed to have dogs in camp.</w:t>
      </w:r>
    </w:p>
    <w:p w14:paraId="64E0CD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did. Maybe we should call it a Bullshit breed.</w:t>
      </w:r>
    </w:p>
    <w:p w14:paraId="1F3B74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begins laughing.)</w:t>
      </w:r>
    </w:p>
    <w:p w14:paraId="47040007" w14:textId="77777777" w:rsidR="003361E2" w:rsidRDefault="00000000">
      <w:pPr>
        <w:pStyle w:val="Heading2"/>
        <w:rPr>
          <w:rFonts w:ascii="Times New Roman" w:eastAsia="Times New Roman" w:hAnsi="Times New Roman" w:cs="Times New Roman"/>
        </w:rPr>
      </w:pPr>
      <w:bookmarkStart w:id="479" w:name="_Toc189930284"/>
      <w:r>
        <w:rPr>
          <w:rFonts w:ascii="Times New Roman" w:eastAsia="Times New Roman" w:hAnsi="Times New Roman" w:cs="Times New Roman"/>
        </w:rPr>
        <w:t>The Security Protocol Defense Bot</w:t>
      </w:r>
      <w:bookmarkEnd w:id="479"/>
    </w:p>
    <w:p w14:paraId="7F81D8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This boss the player can once again revisit to fight. The player should be strong enough to beat it now. </w:t>
      </w:r>
    </w:p>
    <w:p w14:paraId="335C4733" w14:textId="77777777" w:rsidR="003361E2" w:rsidRDefault="00000000">
      <w:pPr>
        <w:pStyle w:val="Heading1"/>
        <w:rPr>
          <w:sz w:val="44"/>
          <w:szCs w:val="44"/>
        </w:rPr>
      </w:pPr>
      <w:bookmarkStart w:id="480" w:name="_Toc189930285"/>
      <w:r>
        <w:rPr>
          <w:sz w:val="44"/>
          <w:szCs w:val="44"/>
        </w:rPr>
        <w:t>Hunt For The Fabricius</w:t>
      </w:r>
      <w:bookmarkEnd w:id="480"/>
    </w:p>
    <w:p w14:paraId="762444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Fabricius will be hard for the player to find. They must go into cities and talk to people in order to find hints as to the location of where the hiding Fabricius are.</w:t>
      </w:r>
    </w:p>
    <w:p w14:paraId="685635DF" w14:textId="77777777" w:rsidR="003361E2" w:rsidRDefault="00000000">
      <w:pPr>
        <w:pStyle w:val="Heading2"/>
      </w:pPr>
      <w:bookmarkStart w:id="481" w:name="_Toc189930286"/>
      <w:proofErr w:type="spellStart"/>
      <w:r>
        <w:t>Jormungandr</w:t>
      </w:r>
      <w:bookmarkEnd w:id="481"/>
      <w:proofErr w:type="spellEnd"/>
    </w:p>
    <w:p w14:paraId="4E5D9955" w14:textId="77777777" w:rsidR="003361E2" w:rsidRDefault="00000000">
      <w:pPr>
        <w:pStyle w:val="Heading3"/>
        <w:ind w:firstLine="720"/>
      </w:pPr>
      <w:bookmarkStart w:id="482" w:name="_Toc189930287"/>
      <w:r>
        <w:t xml:space="preserve">Quest </w:t>
      </w:r>
      <w:proofErr w:type="spellStart"/>
      <w:r>
        <w:t>Npcs</w:t>
      </w:r>
      <w:bookmarkEnd w:id="482"/>
      <w:proofErr w:type="spellEnd"/>
    </w:p>
    <w:p w14:paraId="77D02C3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Person In Bathroom: I was sitting on the toilet this morning and I heard a loud movement. At </w:t>
      </w:r>
      <w:proofErr w:type="gramStart"/>
      <w:r>
        <w:rPr>
          <w:rFonts w:ascii="Times New Roman" w:eastAsia="Times New Roman" w:hAnsi="Times New Roman" w:cs="Times New Roman"/>
        </w:rPr>
        <w:t>first</w:t>
      </w:r>
      <w:proofErr w:type="gramEnd"/>
      <w:r>
        <w:rPr>
          <w:rFonts w:ascii="Times New Roman" w:eastAsia="Times New Roman" w:hAnsi="Times New Roman" w:cs="Times New Roman"/>
        </w:rPr>
        <w:t xml:space="preserve"> I thought it was my bowels, but it became more pronounced over time. I quickly put my ear to the toilet seat and I heard what must be the largest turd float through the city's sewers in the history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w:t>
      </w:r>
    </w:p>
    <w:p w14:paraId="083E22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Man Standing by a well: Why are there snake scales in my water? </w:t>
      </w:r>
    </w:p>
    <w:p w14:paraId="52C29DA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well of the city can be entered by the player. There is a gate through which the player can enter the sewers but it will remain locked until the player speaks with the President. </w:t>
      </w:r>
    </w:p>
    <w:p w14:paraId="0F26E77D" w14:textId="77777777" w:rsidR="003361E2" w:rsidRDefault="00000000">
      <w:pPr>
        <w:pStyle w:val="Heading3"/>
        <w:ind w:firstLine="720"/>
      </w:pPr>
      <w:bookmarkStart w:id="483" w:name="_Toc189930288"/>
      <w:r>
        <w:rPr>
          <w:rFonts w:ascii="Times New Roman" w:eastAsia="Times New Roman" w:hAnsi="Times New Roman" w:cs="Times New Roman"/>
        </w:rPr>
        <w:lastRenderedPageBreak/>
        <w:t xml:space="preserve">Finding </w:t>
      </w:r>
      <w:proofErr w:type="spellStart"/>
      <w:r>
        <w:t>Jormungandr</w:t>
      </w:r>
      <w:bookmarkEnd w:id="483"/>
      <w:proofErr w:type="spellEnd"/>
    </w:p>
    <w:p w14:paraId="628B55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President: How will we survive? The water is drying up and we are running only on our water reserves which we kept in the sewers below the city; speaking of which, the water here has developed a nasty funk lately. Normally our water tastes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of funky, but there’s no word for this funk. This funk is the funkmaster of funk. These are desperate times and everyone who can fight is out fighting the monsters. Will you go into the sewers and find out what is causing this funkiness?</w:t>
      </w:r>
    </w:p>
    <w:p w14:paraId="1657B2E6" w14:textId="77777777" w:rsidR="003361E2" w:rsidRDefault="00000000">
      <w:pPr>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14:paraId="3D76E5AA"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Mayor: Great! Here is the key to the sewers. You have to enter the well by rope and open the gate located at the bottom.</w:t>
      </w:r>
    </w:p>
    <w:p w14:paraId="155588DF" w14:textId="77777777" w:rsidR="003361E2" w:rsidRDefault="00000000">
      <w:pPr>
        <w:numPr>
          <w:ilvl w:val="1"/>
          <w:numId w:val="1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0D708BE3"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Mayor: Please change your mind. </w:t>
      </w:r>
      <w:proofErr w:type="spellStart"/>
      <w:proofErr w:type="gramStart"/>
      <w:r>
        <w:rPr>
          <w:rFonts w:ascii="Times New Roman" w:eastAsia="Times New Roman" w:hAnsi="Times New Roman" w:cs="Times New Roman"/>
          <w:color w:val="000000"/>
        </w:rPr>
        <w:t>Everytime</w:t>
      </w:r>
      <w:proofErr w:type="spellEnd"/>
      <w:proofErr w:type="gramEnd"/>
      <w:r>
        <w:rPr>
          <w:rFonts w:ascii="Times New Roman" w:eastAsia="Times New Roman" w:hAnsi="Times New Roman" w:cs="Times New Roman"/>
          <w:color w:val="000000"/>
        </w:rPr>
        <w:t xml:space="preserve"> I drink this water it feels like I’m licking a frog. Not like I lick frogs or ever have, even on a dare, hmm…anyways.</w:t>
      </w:r>
    </w:p>
    <w:p w14:paraId="31B331C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navigates through many sewer lines which are blocked by gates. To proceed through one </w:t>
      </w:r>
      <w:proofErr w:type="gramStart"/>
      <w:r>
        <w:rPr>
          <w:rFonts w:ascii="Times New Roman" w:eastAsia="Times New Roman" w:hAnsi="Times New Roman" w:cs="Times New Roman"/>
        </w:rPr>
        <w:t>gate</w:t>
      </w:r>
      <w:proofErr w:type="gramEnd"/>
      <w:r>
        <w:rPr>
          <w:rFonts w:ascii="Times New Roman" w:eastAsia="Times New Roman" w:hAnsi="Times New Roman" w:cs="Times New Roman"/>
        </w:rPr>
        <w:t xml:space="preserve"> they must enter an open sewer line adjacent to a locked one. There will be a handle which they must turn to open the gate. The gates must be opened in the right order in order to proceed.)</w:t>
      </w:r>
    </w:p>
    <w:p w14:paraId="428936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xml:space="preserve"> is a giant serpent.) </w:t>
      </w:r>
    </w:p>
    <w:p w14:paraId="24EF12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comes to a large repository of water. The water ripples and a serpent slowly </w:t>
      </w:r>
      <w:proofErr w:type="gramStart"/>
      <w:r>
        <w:rPr>
          <w:rFonts w:ascii="Times New Roman" w:eastAsia="Times New Roman" w:hAnsi="Times New Roman" w:cs="Times New Roman"/>
        </w:rPr>
        <w:t>rises</w:t>
      </w:r>
      <w:proofErr w:type="gramEnd"/>
      <w:r>
        <w:rPr>
          <w:rFonts w:ascii="Times New Roman" w:eastAsia="Times New Roman" w:hAnsi="Times New Roman" w:cs="Times New Roman"/>
        </w:rPr>
        <w:t xml:space="preserve"> from the water. </w:t>
      </w:r>
    </w:p>
    <w:p w14:paraId="02AAF85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xml:space="preserve">: Terrae it’s been a long time, child of </w:t>
      </w:r>
      <w:proofErr w:type="spellStart"/>
      <w:r>
        <w:rPr>
          <w:rFonts w:ascii="Times New Roman" w:eastAsia="Times New Roman" w:hAnsi="Times New Roman" w:cs="Times New Roman"/>
        </w:rPr>
        <w:t>Maduin</w:t>
      </w:r>
      <w:proofErr w:type="spellEnd"/>
      <w:r>
        <w:rPr>
          <w:rFonts w:ascii="Times New Roman" w:eastAsia="Times New Roman" w:hAnsi="Times New Roman" w:cs="Times New Roman"/>
        </w:rPr>
        <w:t>. You have grown more graceful with age. Your time with the humans has treated you well.</w:t>
      </w:r>
    </w:p>
    <w:p w14:paraId="740513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Happy to see you </w:t>
      </w: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xml:space="preserve">. Please grant us your power so we may defeat Corydon Deus. </w:t>
      </w:r>
    </w:p>
    <w:p w14:paraId="01DCC594"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 For you anything Terrae, but you know the rules. An heir to the power of the Fabricius must be tested. Are you ready?</w:t>
      </w:r>
    </w:p>
    <w:p w14:paraId="0D948221" w14:textId="77777777" w:rsidR="003361E2" w:rsidRDefault="00000000">
      <w:pPr>
        <w:numPr>
          <w:ilvl w:val="0"/>
          <w:numId w:val="2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(The full form of </w:t>
      </w:r>
      <w:proofErr w:type="spellStart"/>
      <w:r>
        <w:rPr>
          <w:rFonts w:ascii="Times New Roman" w:eastAsia="Times New Roman" w:hAnsi="Times New Roman" w:cs="Times New Roman"/>
          <w:color w:val="000000"/>
        </w:rPr>
        <w:t>Jormngandr</w:t>
      </w:r>
      <w:proofErr w:type="spellEnd"/>
      <w:r>
        <w:rPr>
          <w:rFonts w:ascii="Times New Roman" w:eastAsia="Times New Roman" w:hAnsi="Times New Roman" w:cs="Times New Roman"/>
          <w:color w:val="000000"/>
        </w:rPr>
        <w:t xml:space="preserve"> rises from the water. Battle begins.)</w:t>
      </w:r>
    </w:p>
    <w:p w14:paraId="1550EAC9" w14:textId="77777777" w:rsidR="003361E2" w:rsidRDefault="00000000">
      <w:pPr>
        <w:numPr>
          <w:ilvl w:val="0"/>
          <w:numId w:val="2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 </w:t>
      </w:r>
      <w:proofErr w:type="spellStart"/>
      <w:r>
        <w:rPr>
          <w:rFonts w:ascii="Times New Roman" w:eastAsia="Times New Roman" w:hAnsi="Times New Roman" w:cs="Times New Roman"/>
          <w:color w:val="000000"/>
        </w:rPr>
        <w:t>Jormngandr</w:t>
      </w:r>
      <w:proofErr w:type="spellEnd"/>
      <w:r>
        <w:rPr>
          <w:rFonts w:ascii="Times New Roman" w:eastAsia="Times New Roman" w:hAnsi="Times New Roman" w:cs="Times New Roman"/>
          <w:color w:val="000000"/>
        </w:rPr>
        <w:t>: You’ve come all this way for nothing? That’s quite odd.</w:t>
      </w:r>
    </w:p>
    <w:p w14:paraId="5C4BCD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w:t>
      </w:r>
    </w:p>
    <w:p w14:paraId="6312CA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(Player receives the </w:t>
      </w:r>
      <w:proofErr w:type="spellStart"/>
      <w:r>
        <w:rPr>
          <w:rFonts w:ascii="Times New Roman" w:eastAsia="Times New Roman" w:hAnsi="Times New Roman" w:cs="Times New Roman"/>
        </w:rPr>
        <w:t>Magicius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Jormngandr</w:t>
      </w:r>
      <w:proofErr w:type="spellEnd"/>
      <w:r>
        <w:rPr>
          <w:rFonts w:ascii="Times New Roman" w:eastAsia="Times New Roman" w:hAnsi="Times New Roman" w:cs="Times New Roman"/>
        </w:rPr>
        <w:t>.)</w:t>
      </w:r>
    </w:p>
    <w:p w14:paraId="62DFDBF9" w14:textId="77777777" w:rsidR="003361E2" w:rsidRDefault="00000000">
      <w:pPr>
        <w:pStyle w:val="Heading2"/>
      </w:pPr>
      <w:bookmarkStart w:id="484" w:name="_Toc189930289"/>
      <w:r>
        <w:t>Cthulhu</w:t>
      </w:r>
      <w:bookmarkEnd w:id="484"/>
    </w:p>
    <w:p w14:paraId="4106D6D1" w14:textId="77777777" w:rsidR="003361E2" w:rsidRDefault="00000000">
      <w:pPr>
        <w:pStyle w:val="Heading3"/>
        <w:ind w:firstLine="720"/>
      </w:pPr>
      <w:bookmarkStart w:id="485" w:name="_Toc189930290"/>
      <w:r>
        <w:t>Dead Man’s Cove</w:t>
      </w:r>
      <w:bookmarkEnd w:id="485"/>
    </w:p>
    <w:p w14:paraId="3E6BF75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w:t>
      </w:r>
      <w:proofErr w:type="spellStart"/>
      <w:r>
        <w:rPr>
          <w:rFonts w:ascii="Times New Roman" w:eastAsia="Times New Roman" w:hAnsi="Times New Roman" w:cs="Times New Roman"/>
        </w:rPr>
        <w:t>Arrhhh</w:t>
      </w:r>
      <w:proofErr w:type="spellEnd"/>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The blood red ocean be mighty bad for a </w:t>
      </w:r>
      <w:proofErr w:type="spellStart"/>
      <w:r>
        <w:rPr>
          <w:rFonts w:ascii="Times New Roman" w:eastAsia="Times New Roman" w:hAnsi="Times New Roman" w:cs="Times New Roman"/>
        </w:rPr>
        <w:t>pira</w:t>
      </w:r>
      <w:proofErr w:type="spellEnd"/>
      <w:r>
        <w:rPr>
          <w:rFonts w:ascii="Times New Roman" w:eastAsia="Times New Roman" w:hAnsi="Times New Roman" w:cs="Times New Roman"/>
        </w:rPr>
        <w:t xml:space="preserve">….thief. With the lack of sea traffic </w:t>
      </w:r>
      <w:proofErr w:type="spellStart"/>
      <w:r>
        <w:rPr>
          <w:rFonts w:ascii="Times New Roman" w:eastAsia="Times New Roman" w:hAnsi="Times New Roman" w:cs="Times New Roman"/>
        </w:rPr>
        <w:t>dere’s</w:t>
      </w:r>
      <w:proofErr w:type="spellEnd"/>
      <w:r>
        <w:rPr>
          <w:rFonts w:ascii="Times New Roman" w:eastAsia="Times New Roman" w:hAnsi="Times New Roman" w:cs="Times New Roman"/>
        </w:rPr>
        <w:t xml:space="preserve"> no booty to plunder you see. It’s happening again. The world </w:t>
      </w:r>
      <w:r>
        <w:rPr>
          <w:rFonts w:ascii="Times New Roman" w:eastAsia="Times New Roman" w:hAnsi="Times New Roman" w:cs="Times New Roman"/>
        </w:rPr>
        <w:lastRenderedPageBreak/>
        <w:t>is come to ruin. My mates have been going crazy. At night a strange being haunts their dreams. Blood curdling screams in the middle of the night, never seen anything like it in my entire life. My mates can’t sleep. They are too scared to sleep. One young mate, after seeing this creature in his dream, woke up and jumped out his window. I need your help mates. Find this being that haunts their dreams and kill it.</w:t>
      </w:r>
    </w:p>
    <w:p w14:paraId="4EFC1E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For that we need to enter its lair. It lives in a dream realm that is shared by all pir….I mean thieves. One of us has to have a thief's dream. Jester must fall asleep in the place of the haunting. I will use my psychic energies to draw us into his dream and we shall hunt this being.</w:t>
      </w:r>
    </w:p>
    <w:p w14:paraId="3929A9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Whoa! Whoa! You want to use me as bait. I can be a cuckold but I can’t be bait. What if this monster devours me before you even enter my dream? I value my soul.</w:t>
      </w:r>
    </w:p>
    <w:p w14:paraId="0E6AA1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You do this for me Jester and I’ll give me daughter as your wife and make you Prince of thieves.</w:t>
      </w:r>
    </w:p>
    <w:p w14:paraId="2BB449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Prince of thieves…… I like the sound. How much booty does this entail?</w:t>
      </w:r>
    </w:p>
    <w:p w14:paraId="3E749D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Me daughter is quite the buxom lass me matey.</w:t>
      </w:r>
    </w:p>
    <w:p w14:paraId="1ACBF8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I’m not speaking of that booty. How much loot will I get?</w:t>
      </w:r>
    </w:p>
    <w:p w14:paraId="1E0319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After I pass everything is yours.</w:t>
      </w:r>
    </w:p>
    <w:p w14:paraId="77F8A2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Alright, I’ll do it.</w:t>
      </w:r>
    </w:p>
    <w:p w14:paraId="186F6B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When you’re ready come speak to me and we’ll get you ready for bed.</w:t>
      </w:r>
    </w:p>
    <w:p w14:paraId="0579266B"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Mr. Blunderbuss: You ready?</w:t>
      </w:r>
    </w:p>
    <w:p w14:paraId="13C386FA" w14:textId="77777777" w:rsidR="003361E2" w:rsidRDefault="00000000">
      <w:pPr>
        <w:numPr>
          <w:ilvl w:val="2"/>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ready.</w:t>
      </w:r>
    </w:p>
    <w:p w14:paraId="4F1DEFD3" w14:textId="77777777" w:rsidR="003361E2" w:rsidRDefault="00000000">
      <w:pPr>
        <w:pBdr>
          <w:top w:val="nil"/>
          <w:left w:val="nil"/>
          <w:bottom w:val="nil"/>
          <w:right w:val="nil"/>
          <w:between w:val="nil"/>
        </w:pBdr>
        <w:spacing w:after="0"/>
        <w:ind w:left="2160"/>
        <w:rPr>
          <w:rFonts w:ascii="Times New Roman" w:eastAsia="Times New Roman" w:hAnsi="Times New Roman" w:cs="Times New Roman"/>
          <w:color w:val="000000"/>
        </w:rPr>
      </w:pPr>
      <w:r>
        <w:rPr>
          <w:rFonts w:ascii="Times New Roman" w:eastAsia="Times New Roman" w:hAnsi="Times New Roman" w:cs="Times New Roman"/>
          <w:color w:val="000000"/>
        </w:rPr>
        <w:t>Mr. Blunderbuss: (Camera fades in and out being night time now.) All right Jester, I’ll give you some of me rum to get you groggy and ready for bed.</w:t>
      </w:r>
    </w:p>
    <w:p w14:paraId="4A8644AC" w14:textId="77777777" w:rsidR="003361E2" w:rsidRDefault="00000000">
      <w:pPr>
        <w:numPr>
          <w:ilvl w:val="2"/>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Jester is still a little scared.</w:t>
      </w:r>
    </w:p>
    <w:p w14:paraId="1C055E37" w14:textId="77777777" w:rsidR="003361E2" w:rsidRDefault="00000000">
      <w:pPr>
        <w:pBdr>
          <w:top w:val="nil"/>
          <w:left w:val="nil"/>
          <w:bottom w:val="nil"/>
          <w:right w:val="nil"/>
          <w:between w:val="nil"/>
        </w:pBdr>
        <w:ind w:left="216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Mr.Blunderbuss</w:t>
      </w:r>
      <w:proofErr w:type="spellEnd"/>
      <w:r>
        <w:rPr>
          <w:rFonts w:ascii="Times New Roman" w:eastAsia="Times New Roman" w:hAnsi="Times New Roman" w:cs="Times New Roman"/>
          <w:color w:val="000000"/>
        </w:rPr>
        <w:t>: Alright matey, just tell me when you’re ready.</w:t>
      </w:r>
    </w:p>
    <w:p w14:paraId="14FC34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quest is started the entire party is lying in bed. Gustav the magician touches Jester after he is asleep. The party enters the dream world of Jester.)</w:t>
      </w:r>
    </w:p>
    <w:p w14:paraId="2A80A29C" w14:textId="77777777" w:rsidR="003361E2" w:rsidRDefault="00000000">
      <w:pPr>
        <w:pStyle w:val="Heading3"/>
        <w:ind w:firstLine="720"/>
      </w:pPr>
      <w:bookmarkStart w:id="486" w:name="_Toc189930291"/>
      <w:r>
        <w:t>Cthulhu’s Dreamworld</w:t>
      </w:r>
      <w:bookmarkEnd w:id="486"/>
    </w:p>
    <w:p w14:paraId="23EB13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(In Jester’s dream the party is transported to a massive vault of multiple platforms connected by stairs. Every chest is locked and Jester is unable to unlock the chests. When the player tries to first open a chest Jester speaks.)</w:t>
      </w:r>
    </w:p>
    <w:p w14:paraId="0C6A98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This is a horrible dream. I’m in a place of unlimited wealth and I can’t open a single chest to get the loot. No wonder these pirates go crazy in these nightmares.</w:t>
      </w:r>
    </w:p>
    <w:p w14:paraId="705C797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Cthulhu (A voice speaks): Welcome to my unending terror you no good pirate. The terror unleashed by Corydon Deus has awoken me from my slumber and has released me from the Fabricius world upon the world of men. It is my pleasure to drive you into madness.</w:t>
      </w:r>
    </w:p>
    <w:p w14:paraId="26ADC8B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Ahh that voice. It keeps ringing in my head. Make it stop! Make it stop!</w:t>
      </w:r>
    </w:p>
    <w:p w14:paraId="73FADF2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hurry before he goes mad.</w:t>
      </w:r>
    </w:p>
    <w:p w14:paraId="7A4F31C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also hear that voice too. My head hurts.</w:t>
      </w:r>
    </w:p>
    <w:p w14:paraId="4B36A1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Let’s hurry before we all die from madness.</w:t>
      </w:r>
    </w:p>
    <w:p w14:paraId="09EBDE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 timer is set. The player must find Cthulhu and defeat him before the timer runs out. Characters will randomly be confused when they enter battle. Cthulhu has two illusions of himself contained within the level. When the player attempts to interact with the illusion Cthulhu disappears.)</w:t>
      </w:r>
    </w:p>
    <w:p w14:paraId="38D5A1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1: You’ve gone mad. You think you see me, but you don’t. You only see an image of yourself as you truly are now. I am you and you are me. We are one, one in madness.</w:t>
      </w:r>
    </w:p>
    <w:p w14:paraId="76A036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2: Madness is freedom. Take my yoke upon you and give me control. In death you’ll find rest, rest from the madness.</w:t>
      </w:r>
    </w:p>
    <w:p w14:paraId="7B48AEE1" w14:textId="77777777" w:rsidR="003361E2" w:rsidRDefault="00000000">
      <w:pPr>
        <w:pStyle w:val="Heading3"/>
        <w:ind w:left="0" w:firstLine="720"/>
      </w:pPr>
      <w:bookmarkStart w:id="487" w:name="_Toc189930292"/>
      <w:r>
        <w:t>Illusion of Theresa</w:t>
      </w:r>
      <w:bookmarkEnd w:id="487"/>
    </w:p>
    <w:p w14:paraId="2E69DE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Theresa: It’s your fault I died Caeser.  You didn’t protect me from your father.  I should have never married you. If I </w:t>
      </w:r>
      <w:proofErr w:type="gramStart"/>
      <w:r>
        <w:rPr>
          <w:rFonts w:ascii="Times New Roman" w:eastAsia="Times New Roman" w:hAnsi="Times New Roman" w:cs="Times New Roman"/>
        </w:rPr>
        <w:t>hadn’t</w:t>
      </w:r>
      <w:proofErr w:type="gramEnd"/>
      <w:r>
        <w:rPr>
          <w:rFonts w:ascii="Times New Roman" w:eastAsia="Times New Roman" w:hAnsi="Times New Roman" w:cs="Times New Roman"/>
        </w:rPr>
        <w:t xml:space="preserve"> I’d still be alive. My mother and father never got to say goodbye.</w:t>
      </w:r>
    </w:p>
    <w:p w14:paraId="2E8423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I’m so sorry my love. I should’ve never left you there. I was just so weak. I never knew such a power existed on Gaia. I should have never brought you with me. I was naïve in regards to my father’s intentions. I had no idea. I’m so sorry. </w:t>
      </w:r>
      <w:proofErr w:type="gramStart"/>
      <w:r>
        <w:rPr>
          <w:rFonts w:ascii="Times New Roman" w:eastAsia="Times New Roman" w:hAnsi="Times New Roman" w:cs="Times New Roman"/>
        </w:rPr>
        <w:t>Please..</w:t>
      </w:r>
      <w:proofErr w:type="gramEnd"/>
      <w:r>
        <w:rPr>
          <w:rFonts w:ascii="Times New Roman" w:eastAsia="Times New Roman" w:hAnsi="Times New Roman" w:cs="Times New Roman"/>
        </w:rPr>
        <w:t xml:space="preserve"> Forgive me.</w:t>
      </w:r>
    </w:p>
    <w:p w14:paraId="1E4722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falls to his knees and begins weeping) </w:t>
      </w:r>
    </w:p>
    <w:p w14:paraId="2A0B690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Please Theresa……</w:t>
      </w:r>
    </w:p>
    <w:p w14:paraId="12C8DAE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It’s all your fault……</w:t>
      </w:r>
      <w:proofErr w:type="spellStart"/>
      <w:r>
        <w:rPr>
          <w:rFonts w:ascii="Times New Roman" w:eastAsia="Times New Roman" w:hAnsi="Times New Roman" w:cs="Times New Roman"/>
        </w:rPr>
        <w:t>mwhahahahaha</w:t>
      </w:r>
      <w:proofErr w:type="spellEnd"/>
    </w:p>
    <w:p w14:paraId="3E82B3F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(Theresa slowly turns into the Cthulhu. Then he disappears.)</w:t>
      </w:r>
    </w:p>
    <w:p w14:paraId="373E37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Get yourself together Caeser. She wanted you to live. She loved you, that’s why she sacrificed her life. If you weren’t here right now everything would be hopeless. Now get up. Don’t give Cthulhu an opportunity to torment you. Now come on we have a world to save. </w:t>
      </w:r>
    </w:p>
    <w:p w14:paraId="68E6515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appears once again in the shape and form of Augustus.)</w:t>
      </w:r>
    </w:p>
    <w:p w14:paraId="66CAB7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Augustus: So many people have died because of you. Without your help making it through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I would’ve never succeeded. The blood of so many Reditus is on your hands. They will never accept you as their own because of this. I’m still here waiting for you Caesar. Join me, rule with me over the entire world. We shall kill all the Reditus until only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remain.</w:t>
      </w:r>
    </w:p>
    <w:p w14:paraId="0A005E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You're wrong father. The God we follow is an evil God. He has deceived us in every way. The Reditus had mercy on us and gave us a chance to leave the lies we follow. I helped you unknowingly. You’re my father and I love you. Even now I’m fighting to save you.</w:t>
      </w:r>
    </w:p>
    <w:p w14:paraId="4B2D20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Augustus: That’s so kind of you. You can’t save me the same way you couldn’t save your beloved Theresa. </w:t>
      </w:r>
    </w:p>
    <w:p w14:paraId="1D5351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Shut up!</w:t>
      </w:r>
    </w:p>
    <w:p w14:paraId="205ED5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Augustus: It was such a pleasure to watch her own arrow pierce her skull. Her eyes rolled back and her spirit left her body. And now she rests in the underworld never to return. You left her behind to die alone. What a pathetic son you are……</w:t>
      </w:r>
    </w:p>
    <w:p w14:paraId="713F4BE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Shut up! I wish I was never your son! I will kill you now!</w:t>
      </w:r>
    </w:p>
    <w:p w14:paraId="2451090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pulls out his sword and strikes at the illusion of Augustus. The illusion of Augustus vanishes.)</w:t>
      </w:r>
    </w:p>
    <w:p w14:paraId="53D55A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 it go Caeser. We will soon be strong enough to confront Corydon Deus and save your father don’t worry. It took me a long time to let go of what Corydon Deus did to me. It will take time but you can do it too. Come we must hurry before the madness continues and we lose our sanity.</w:t>
      </w:r>
    </w:p>
    <w:p w14:paraId="3AF99548" w14:textId="77777777" w:rsidR="003361E2" w:rsidRDefault="00000000">
      <w:pPr>
        <w:pStyle w:val="Heading3"/>
        <w:ind w:left="0" w:firstLine="720"/>
      </w:pPr>
      <w:bookmarkStart w:id="488" w:name="_Toc189930293"/>
      <w:r>
        <w:t>Illusion of Neo’s Wife(In Party?)</w:t>
      </w:r>
      <w:bookmarkEnd w:id="488"/>
    </w:p>
    <w:p w14:paraId="13E0B4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 PO! PO!</w:t>
      </w:r>
    </w:p>
    <w:p w14:paraId="2E7F98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 PO!</w:t>
      </w:r>
    </w:p>
    <w:p w14:paraId="700A4F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 PO!!</w:t>
      </w:r>
    </w:p>
    <w:p w14:paraId="56A900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w:t>
      </w:r>
    </w:p>
    <w:p w14:paraId="2C8055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 PO!!!</w:t>
      </w:r>
    </w:p>
    <w:p w14:paraId="52605F3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Neo’s Wife: PO!!!!!!</w:t>
      </w:r>
    </w:p>
    <w:p w14:paraId="5631A7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PO!!!!</w:t>
      </w:r>
    </w:p>
    <w:p w14:paraId="49EA667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spins around and faints) </w:t>
      </w:r>
    </w:p>
    <w:p w14:paraId="406ACF9B" w14:textId="77777777" w:rsidR="003361E2" w:rsidRDefault="00000000">
      <w:pPr>
        <w:pStyle w:val="Heading3"/>
        <w:ind w:firstLine="720"/>
      </w:pPr>
      <w:bookmarkStart w:id="489" w:name="_Toc189930294"/>
      <w:r>
        <w:t>Illusion of the Sabini (In Party?)</w:t>
      </w:r>
      <w:bookmarkEnd w:id="489"/>
      <w:r>
        <w:t xml:space="preserve"> </w:t>
      </w:r>
    </w:p>
    <w:p w14:paraId="5CAB53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illusion of Sabini is an illusion of himself)</w:t>
      </w:r>
    </w:p>
    <w:p w14:paraId="33A9D9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Sabini: You will never be as great as master.</w:t>
      </w:r>
    </w:p>
    <w:p w14:paraId="1605E3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 traded everything to train and be great as master. I must succeed.</w:t>
      </w:r>
    </w:p>
    <w:p w14:paraId="7B0460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You traded the throne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for nothing. You are a </w:t>
      </w:r>
      <w:proofErr w:type="gramStart"/>
      <w:r>
        <w:rPr>
          <w:rFonts w:ascii="Times New Roman" w:eastAsia="Times New Roman" w:hAnsi="Times New Roman" w:cs="Times New Roman"/>
        </w:rPr>
        <w:t>second rate</w:t>
      </w:r>
      <w:proofErr w:type="gramEnd"/>
      <w:r>
        <w:rPr>
          <w:rFonts w:ascii="Times New Roman" w:eastAsia="Times New Roman" w:hAnsi="Times New Roman" w:cs="Times New Roman"/>
        </w:rPr>
        <w:t xml:space="preserve"> kung fu master. What a waste.</w:t>
      </w:r>
    </w:p>
    <w:p w14:paraId="71F2CF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It is not a waste. I must persevere. The way of the warrior demands patience. One cannot expect success overnight in the way of the Eagle.</w:t>
      </w:r>
    </w:p>
    <w:p w14:paraId="0B1D55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You should go back to your brother Eduardus and live underneath his Lordship. You will have food and anything your heart desires. Asceticism is a waste. Why deny yourself the best foods and the tastiest wines? You only live once.</w:t>
      </w:r>
    </w:p>
    <w:p w14:paraId="7F55F3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Yes, I do grow tired in the mountains deprived of food and comfort. Sometimes I wonder if it’s worth it, all the sacrifice and training. It would be nice to eat like a king every night and sleep with a warm blanket beside the fireplace of the castle. No, I must not think about these things.</w:t>
      </w:r>
    </w:p>
    <w:p w14:paraId="1F7C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No wife, no child, only </w:t>
      </w:r>
      <w:proofErr w:type="gramStart"/>
      <w:r>
        <w:rPr>
          <w:rFonts w:ascii="Times New Roman" w:eastAsia="Times New Roman" w:hAnsi="Times New Roman" w:cs="Times New Roman"/>
        </w:rPr>
        <w:t>your</w:t>
      </w:r>
      <w:proofErr w:type="gramEnd"/>
      <w:r>
        <w:rPr>
          <w:rFonts w:ascii="Times New Roman" w:eastAsia="Times New Roman" w:hAnsi="Times New Roman" w:cs="Times New Roman"/>
        </w:rPr>
        <w:t xml:space="preserve"> training and the loneliness it brings. No reward, still a </w:t>
      </w:r>
      <w:proofErr w:type="gramStart"/>
      <w:r>
        <w:rPr>
          <w:rFonts w:ascii="Times New Roman" w:eastAsia="Times New Roman" w:hAnsi="Times New Roman" w:cs="Times New Roman"/>
        </w:rPr>
        <w:t>second rate</w:t>
      </w:r>
      <w:proofErr w:type="gramEnd"/>
      <w:r>
        <w:rPr>
          <w:rFonts w:ascii="Times New Roman" w:eastAsia="Times New Roman" w:hAnsi="Times New Roman" w:cs="Times New Roman"/>
        </w:rPr>
        <w:t xml:space="preserve"> kung fu master. What was it all for, nothing? Your brother will be remembered for ruling a nation and bringing it to prosperity. You will only be remembered as a student of a great master.</w:t>
      </w:r>
    </w:p>
    <w:p w14:paraId="0805EE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It’s worth it, it’s worth it, shut up! Shut up! I will kill you, speak no more!</w:t>
      </w:r>
    </w:p>
    <w:p w14:paraId="66A792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 gets angry and attempts to attack the illusion of him. But it simply vanishes into thin air. Cthulhu suddenly appears after the illusion.)</w:t>
      </w:r>
    </w:p>
    <w:p w14:paraId="45A868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Cthulhu: Foolish man, always punching in thin air. Your goals and ambition contain the same substance. </w:t>
      </w:r>
      <w:proofErr w:type="spellStart"/>
      <w:r>
        <w:rPr>
          <w:rFonts w:ascii="Times New Roman" w:eastAsia="Times New Roman" w:hAnsi="Times New Roman" w:cs="Times New Roman"/>
        </w:rPr>
        <w:t>Hehehe</w:t>
      </w:r>
      <w:proofErr w:type="spellEnd"/>
      <w:r>
        <w:rPr>
          <w:rFonts w:ascii="Times New Roman" w:eastAsia="Times New Roman" w:hAnsi="Times New Roman" w:cs="Times New Roman"/>
        </w:rPr>
        <w:t>!</w:t>
      </w:r>
    </w:p>
    <w:p w14:paraId="68B978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is visibly frustrated. Eduardus quickly confronts him.) </w:t>
      </w:r>
    </w:p>
    <w:p w14:paraId="2E444A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Thou art a brave warrior. Don’t listen to him. He’s the scourge of the mind who tries to dredge up your doubts and fears so that they consume you. Thou art a great warrior, do not doubt this. You have even surpassed your master. Your self-control exceeds his. Did your master have all the wealth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at his disposal yet gave it up to master the arts of kung fu? You have overcome this temptation and continue to deny yourself; whereas, I have everything at my disposal and yet I find things to complain about. You are a greater man than I. </w:t>
      </w:r>
    </w:p>
    <w:p w14:paraId="0CF8C51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Thank you Eduardus.  Your words comfort me, but don’t say I’m a greater man than you. You have so much responsibility. All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depends on you. I could not bear such a great burden.</w:t>
      </w:r>
    </w:p>
    <w:p w14:paraId="3EAD13A3" w14:textId="77777777" w:rsidR="003361E2" w:rsidRDefault="00000000">
      <w:pPr>
        <w:pStyle w:val="Heading3"/>
        <w:ind w:firstLine="720"/>
      </w:pPr>
      <w:bookmarkStart w:id="490" w:name="_Toc189930295"/>
      <w:r>
        <w:t>Illusion of Leonidas</w:t>
      </w:r>
      <w:bookmarkEnd w:id="490"/>
    </w:p>
    <w:p w14:paraId="10D734B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Cordydon</w:t>
      </w:r>
      <w:proofErr w:type="spellEnd"/>
      <w:r>
        <w:rPr>
          <w:rFonts w:ascii="Times New Roman" w:eastAsia="Times New Roman" w:hAnsi="Times New Roman" w:cs="Times New Roman"/>
        </w:rPr>
        <w:t xml:space="preserve"> Deus: Leonidas, your honor is your weakness. You died defending beings that aren’t even human.  They don’t even deserve protection. If you had harnessed their power </w:t>
      </w:r>
      <w:r>
        <w:rPr>
          <w:rFonts w:ascii="Times New Roman" w:eastAsia="Times New Roman" w:hAnsi="Times New Roman" w:cs="Times New Roman"/>
        </w:rPr>
        <w:lastRenderedPageBreak/>
        <w:t xml:space="preserve">like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 you would have had a fighting chance, but no, you charged blindly into battle arrogant in regard to your own skill and prowess. For this you have suffered in the Underworld completely stripped of your power and honor, a suffering deserved for a coward as yourself (He begins his laugh). </w:t>
      </w:r>
    </w:p>
    <w:p w14:paraId="2B0E754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 will have my vengeance upon you Corydon Deus. I expose your weakness. Your shame will be on display for the entire world to see. Then I will expel you from this world forever you pathetic leech. </w:t>
      </w:r>
    </w:p>
    <w:p w14:paraId="64B4DC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pulls out his sword.)</w:t>
      </w:r>
    </w:p>
    <w:p w14:paraId="096DF3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Corydon Deus: Yes, let vengeance consume you. Let it become your sole impetus so that once again you’ll march blindly into battle into my blade waiting for you. You've come back a second time, fool. Now I’ll send you to the underworld a second time with no hope of redemption. </w:t>
      </w:r>
    </w:p>
    <w:p w14:paraId="5A3369F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screams then attempts to strike Corydon Deus, but Corydon Deus vanishes in thin air then Cthulhu appears in his place.)</w:t>
      </w:r>
    </w:p>
    <w:p w14:paraId="017522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Your desire for vengeance will drive you to madness. Your end will be here in my torture chamber of the soul. Cthulhu will eat your soul. Leonidas the great, what rubbish.</w:t>
      </w:r>
    </w:p>
    <w:p w14:paraId="05BEB5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(Cthulhu disappears.)</w:t>
      </w:r>
    </w:p>
    <w:p w14:paraId="004064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Leonidas, here, I drew a picture of you to always remind yourself of who you truly are.  Don’t let the past hold you back. Forget what is behind and press on towards the goal of defeating Corydon Deus once and for all. </w:t>
      </w:r>
    </w:p>
    <w:p w14:paraId="41647A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looks at the sketch.)</w:t>
      </w:r>
    </w:p>
    <w:p w14:paraId="46C545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 shall place this picture in the pocket closest to my heart. When I feel the darkness creeping into my </w:t>
      </w:r>
      <w:proofErr w:type="gramStart"/>
      <w:r>
        <w:rPr>
          <w:rFonts w:ascii="Times New Roman" w:eastAsia="Times New Roman" w:hAnsi="Times New Roman" w:cs="Times New Roman"/>
        </w:rPr>
        <w:t>heart</w:t>
      </w:r>
      <w:proofErr w:type="gramEnd"/>
      <w:r>
        <w:rPr>
          <w:rFonts w:ascii="Times New Roman" w:eastAsia="Times New Roman" w:hAnsi="Times New Roman" w:cs="Times New Roman"/>
        </w:rPr>
        <w:t xml:space="preserve"> I will take it out and look upon it to remember. May the light of it shine and cast out all the darkness.</w:t>
      </w:r>
    </w:p>
    <w:p w14:paraId="191A901E" w14:textId="77777777" w:rsidR="003361E2" w:rsidRDefault="00000000">
      <w:pPr>
        <w:pStyle w:val="Heading3"/>
        <w:ind w:left="0" w:firstLine="720"/>
      </w:pPr>
      <w:bookmarkStart w:id="491" w:name="_Toc189930296"/>
      <w:r>
        <w:t>Battle against Cthulhu and Reward</w:t>
      </w:r>
      <w:bookmarkEnd w:id="491"/>
    </w:p>
    <w:p w14:paraId="2B1791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finds Cthulhu,</w:t>
      </w:r>
    </w:p>
    <w:p w14:paraId="424473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have found you now Cthulhu. You can no longer deceive with your allusions. I shall open any treasure chest that I find and you can’t stop me.</w:t>
      </w:r>
    </w:p>
    <w:p w14:paraId="571A69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We shall teach you a new reality. In this reality you serve us and help us defeat Corydon Deus. But first you must learn your lesson for tormenting these helpless sailors.</w:t>
      </w:r>
    </w:p>
    <w:p w14:paraId="2B52A1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battle the player receives Cthulhu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1C0884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wakes from their slumber to find themselves once again in Pirates Cove.)</w:t>
      </w:r>
    </w:p>
    <w:p w14:paraId="0DCE41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a horrible dream. To live in such a world would be hell.</w:t>
      </w:r>
    </w:p>
    <w:p w14:paraId="3CB423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Leonidas: It was as if I was back in the underworld again.</w:t>
      </w:r>
    </w:p>
    <w:p w14:paraId="65C652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w:t>
      </w:r>
      <w:proofErr w:type="spellStart"/>
      <w:r>
        <w:rPr>
          <w:rFonts w:ascii="Times New Roman" w:eastAsia="Times New Roman" w:hAnsi="Times New Roman" w:cs="Times New Roman"/>
        </w:rPr>
        <w:t>Arrrgh</w:t>
      </w:r>
      <w:proofErr w:type="spellEnd"/>
      <w:r>
        <w:rPr>
          <w:rFonts w:ascii="Times New Roman" w:eastAsia="Times New Roman" w:hAnsi="Times New Roman" w:cs="Times New Roman"/>
        </w:rPr>
        <w:t>… You brave adventurers be back. Now tell me what you found.</w:t>
      </w:r>
    </w:p>
    <w:p w14:paraId="045292F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Your pirates will be safe now. The Fabricius Cthulhu is now in our possession.</w:t>
      </w:r>
    </w:p>
    <w:p w14:paraId="6EDC53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Mr. Blunderbuss: Then a deal is a deal. Jester you shall take my daughter as your bride.</w:t>
      </w:r>
    </w:p>
    <w:p w14:paraId="158DDC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(Two girls walk into the room: one thin and beautiful with long blonde hair and one with brown hair, fat as a cow.)</w:t>
      </w:r>
    </w:p>
    <w:p w14:paraId="7E504BE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thought you only had one daughter.</w:t>
      </w:r>
    </w:p>
    <w:p w14:paraId="697CA2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Mr. Blunderbuss: </w:t>
      </w:r>
      <w:proofErr w:type="spellStart"/>
      <w:r>
        <w:rPr>
          <w:rFonts w:ascii="Times New Roman" w:eastAsia="Times New Roman" w:hAnsi="Times New Roman" w:cs="Times New Roman"/>
        </w:rPr>
        <w:t>Arrgghh</w:t>
      </w:r>
      <w:proofErr w:type="spellEnd"/>
      <w:r>
        <w:rPr>
          <w:rFonts w:ascii="Times New Roman" w:eastAsia="Times New Roman" w:hAnsi="Times New Roman" w:cs="Times New Roman"/>
        </w:rPr>
        <w:t>….I got two. One whom I love and protect the most. This daughter ye shall marry. Hilda, meet your husband.</w:t>
      </w:r>
    </w:p>
    <w:p w14:paraId="6D5FC61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fat and ugly one steps forward.)</w:t>
      </w:r>
    </w:p>
    <w:p w14:paraId="0E4071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Hold that thought there’s a world to be saving. I’ll be back and then we’ll be married. </w:t>
      </w:r>
    </w:p>
    <w:p w14:paraId="594469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quickly runs out of the room. Party is laughing.)</w:t>
      </w:r>
    </w:p>
    <w:p w14:paraId="3082E804" w14:textId="77777777" w:rsidR="003361E2" w:rsidRDefault="00000000">
      <w:pPr>
        <w:pStyle w:val="Heading2"/>
      </w:pPr>
      <w:bookmarkStart w:id="492" w:name="_Toc189930297"/>
      <w:proofErr w:type="spellStart"/>
      <w:r>
        <w:t>Jotnar</w:t>
      </w:r>
      <w:bookmarkEnd w:id="492"/>
      <w:proofErr w:type="spellEnd"/>
    </w:p>
    <w:p w14:paraId="290BBC0B" w14:textId="77777777" w:rsidR="003361E2" w:rsidRDefault="00000000">
      <w:pPr>
        <w:pStyle w:val="Heading3"/>
        <w:ind w:firstLine="720"/>
        <w:rPr>
          <w:u w:val="single"/>
        </w:rPr>
      </w:pPr>
      <w:bookmarkStart w:id="493" w:name="_Toc189930298"/>
      <w:r>
        <w:rPr>
          <w:u w:val="single"/>
        </w:rPr>
        <w:t xml:space="preserve">Camp Yew </w:t>
      </w:r>
      <w:proofErr w:type="spellStart"/>
      <w:r>
        <w:rPr>
          <w:u w:val="single"/>
        </w:rPr>
        <w:t>Npcs</w:t>
      </w:r>
      <w:bookmarkEnd w:id="493"/>
      <w:proofErr w:type="spellEnd"/>
    </w:p>
    <w:p w14:paraId="4239BCA0" w14:textId="77777777" w:rsidR="003361E2" w:rsidRDefault="00000000">
      <w:pPr>
        <w:rPr>
          <w:rFonts w:ascii="Times New Roman" w:eastAsia="Times New Roman" w:hAnsi="Times New Roman" w:cs="Times New Roman"/>
          <w:color w:val="202122"/>
          <w:highlight w:val="white"/>
        </w:rPr>
      </w:pPr>
      <w:proofErr w:type="spellStart"/>
      <w:r>
        <w:rPr>
          <w:rFonts w:ascii="Times New Roman" w:eastAsia="Times New Roman" w:hAnsi="Times New Roman" w:cs="Times New Roman"/>
          <w:color w:val="202122"/>
          <w:highlight w:val="white"/>
        </w:rPr>
        <w:t>Bullcook</w:t>
      </w:r>
      <w:proofErr w:type="spellEnd"/>
      <w:r>
        <w:rPr>
          <w:rFonts w:ascii="Times New Roman" w:eastAsia="Times New Roman" w:hAnsi="Times New Roman" w:cs="Times New Roman"/>
          <w:color w:val="202122"/>
          <w:highlight w:val="white"/>
        </w:rPr>
        <w:t xml:space="preserve"> 1: When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men git </w:t>
      </w:r>
      <w:proofErr w:type="spellStart"/>
      <w:r>
        <w:rPr>
          <w:rFonts w:ascii="Times New Roman" w:eastAsia="Times New Roman" w:hAnsi="Times New Roman" w:cs="Times New Roman"/>
          <w:color w:val="202122"/>
          <w:highlight w:val="white"/>
        </w:rPr>
        <w:t>blootert</w:t>
      </w:r>
      <w:proofErr w:type="spellEnd"/>
      <w:r>
        <w:rPr>
          <w:rFonts w:ascii="Times New Roman" w:eastAsia="Times New Roman" w:hAnsi="Times New Roman" w:cs="Times New Roman"/>
          <w:color w:val="202122"/>
          <w:highlight w:val="white"/>
        </w:rPr>
        <w:t xml:space="preserve"> ah dress up as princess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yew. Ah dance </w:t>
      </w:r>
      <w:proofErr w:type="spellStart"/>
      <w:r>
        <w:rPr>
          <w:rFonts w:ascii="Times New Roman" w:eastAsia="Times New Roman" w:hAnsi="Times New Roman" w:cs="Times New Roman"/>
          <w:color w:val="202122"/>
          <w:highlight w:val="white"/>
        </w:rPr>
        <w:t>aroond</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fire like' a wild banshee. </w:t>
      </w:r>
    </w:p>
    <w:p w14:paraId="3C061CAB" w14:textId="77777777" w:rsidR="003361E2" w:rsidRDefault="00000000">
      <w:pPr>
        <w:rPr>
          <w:rFonts w:ascii="Times New Roman" w:eastAsia="Times New Roman" w:hAnsi="Times New Roman" w:cs="Times New Roman"/>
          <w:color w:val="202122"/>
          <w:highlight w:val="white"/>
        </w:rPr>
      </w:pPr>
      <w:proofErr w:type="spellStart"/>
      <w:r>
        <w:rPr>
          <w:rFonts w:ascii="Times New Roman" w:eastAsia="Times New Roman" w:hAnsi="Times New Roman" w:cs="Times New Roman"/>
          <w:color w:val="202122"/>
          <w:highlight w:val="white"/>
        </w:rPr>
        <w:t>Bullcook</w:t>
      </w:r>
      <w:proofErr w:type="spellEnd"/>
      <w:r>
        <w:rPr>
          <w:rFonts w:ascii="Times New Roman" w:eastAsia="Times New Roman" w:hAnsi="Times New Roman" w:cs="Times New Roman"/>
          <w:color w:val="202122"/>
          <w:highlight w:val="white"/>
        </w:rPr>
        <w:t xml:space="preserve"> 2: You’re ye here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wirk</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wood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Falling logs is mighty </w:t>
      </w:r>
      <w:proofErr w:type="spellStart"/>
      <w:r>
        <w:rPr>
          <w:rFonts w:ascii="Times New Roman" w:eastAsia="Times New Roman" w:hAnsi="Times New Roman" w:cs="Times New Roman"/>
          <w:color w:val="202122"/>
          <w:highlight w:val="white"/>
        </w:rPr>
        <w:t>wirk</w:t>
      </w:r>
      <w:proofErr w:type="spellEnd"/>
      <w:r>
        <w:rPr>
          <w:rFonts w:ascii="Times New Roman" w:eastAsia="Times New Roman" w:hAnsi="Times New Roman" w:cs="Times New Roman"/>
          <w:color w:val="202122"/>
          <w:highlight w:val="white"/>
        </w:rPr>
        <w:t xml:space="preserve">. I’ll wash </w:t>
      </w:r>
      <w:proofErr w:type="spellStart"/>
      <w:r>
        <w:rPr>
          <w:rFonts w:ascii="Times New Roman" w:eastAsia="Times New Roman" w:hAnsi="Times New Roman" w:cs="Times New Roman"/>
          <w:color w:val="202122"/>
          <w:highlight w:val="white"/>
        </w:rPr>
        <w:t>yer</w:t>
      </w:r>
      <w:proofErr w:type="spellEnd"/>
      <w:r>
        <w:rPr>
          <w:rFonts w:ascii="Times New Roman" w:eastAsia="Times New Roman" w:hAnsi="Times New Roman" w:cs="Times New Roman"/>
          <w:color w:val="202122"/>
          <w:highlight w:val="white"/>
        </w:rPr>
        <w:t xml:space="preserve"> bunk in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bunkhouse fur </w:t>
      </w:r>
      <w:proofErr w:type="spellStart"/>
      <w:r>
        <w:rPr>
          <w:rFonts w:ascii="Times New Roman" w:eastAsia="Times New Roman" w:hAnsi="Times New Roman" w:cs="Times New Roman"/>
          <w:color w:val="202122"/>
          <w:highlight w:val="white"/>
        </w:rPr>
        <w:t>twa</w:t>
      </w:r>
      <w:proofErr w:type="spellEnd"/>
      <w:r>
        <w:rPr>
          <w:rFonts w:ascii="Times New Roman" w:eastAsia="Times New Roman" w:hAnsi="Times New Roman" w:cs="Times New Roman"/>
          <w:color w:val="202122"/>
          <w:highlight w:val="white"/>
        </w:rPr>
        <w:t xml:space="preserve"> pieces o' </w:t>
      </w:r>
      <w:proofErr w:type="spellStart"/>
      <w:r>
        <w:rPr>
          <w:rFonts w:ascii="Times New Roman" w:eastAsia="Times New Roman" w:hAnsi="Times New Roman" w:cs="Times New Roman"/>
          <w:color w:val="202122"/>
          <w:highlight w:val="white"/>
        </w:rPr>
        <w:t>gowd</w:t>
      </w:r>
      <w:proofErr w:type="spellEnd"/>
      <w:r>
        <w:rPr>
          <w:rFonts w:ascii="Times New Roman" w:eastAsia="Times New Roman" w:hAnsi="Times New Roman" w:cs="Times New Roman"/>
          <w:color w:val="202122"/>
          <w:highlight w:val="white"/>
        </w:rPr>
        <w:t>?</w:t>
      </w:r>
    </w:p>
    <w:p w14:paraId="51869E18" w14:textId="77777777" w:rsidR="003361E2" w:rsidRDefault="00000000">
      <w:pPr>
        <w:numPr>
          <w:ilvl w:val="0"/>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No, we’re not here to work the wood. Where in search of Fabricius. Have you seen any?</w:t>
      </w:r>
    </w:p>
    <w:p w14:paraId="346BCD9F" w14:textId="77777777" w:rsidR="003361E2" w:rsidRDefault="00000000">
      <w:pPr>
        <w:numPr>
          <w:ilvl w:val="0"/>
          <w:numId w:val="27"/>
        </w:numPr>
        <w:pBdr>
          <w:top w:val="nil"/>
          <w:left w:val="nil"/>
          <w:bottom w:val="nil"/>
          <w:right w:val="nil"/>
          <w:between w:val="nil"/>
        </w:pBdr>
        <w:rPr>
          <w:rFonts w:ascii="Times New Roman" w:eastAsia="Times New Roman" w:hAnsi="Times New Roman" w:cs="Times New Roman"/>
          <w:color w:val="202122"/>
          <w:highlight w:val="white"/>
        </w:rPr>
      </w:pPr>
      <w:proofErr w:type="spellStart"/>
      <w:r>
        <w:rPr>
          <w:rFonts w:ascii="Times New Roman" w:eastAsia="Times New Roman" w:hAnsi="Times New Roman" w:cs="Times New Roman"/>
          <w:color w:val="202122"/>
          <w:highlight w:val="white"/>
        </w:rPr>
        <w:t>Bullcook</w:t>
      </w:r>
      <w:proofErr w:type="spellEnd"/>
      <w:r>
        <w:rPr>
          <w:rFonts w:ascii="Times New Roman" w:eastAsia="Times New Roman" w:hAnsi="Times New Roman" w:cs="Times New Roman"/>
          <w:color w:val="202122"/>
          <w:highlight w:val="white"/>
        </w:rPr>
        <w:t xml:space="preserve"> 2: A mighty giant </w:t>
      </w:r>
      <w:proofErr w:type="spellStart"/>
      <w:r>
        <w:rPr>
          <w:rFonts w:ascii="Times New Roman" w:eastAsia="Times New Roman" w:hAnsi="Times New Roman" w:cs="Times New Roman"/>
          <w:color w:val="202122"/>
          <w:highlight w:val="white"/>
        </w:rPr>
        <w:t>noo</w:t>
      </w:r>
      <w:proofErr w:type="spellEnd"/>
      <w:r>
        <w:rPr>
          <w:rFonts w:ascii="Times New Roman" w:eastAsia="Times New Roman" w:hAnsi="Times New Roman" w:cs="Times New Roman"/>
          <w:color w:val="202122"/>
          <w:highlight w:val="white"/>
        </w:rPr>
        <w:t xml:space="preserve"> wanders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woods. Best speak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Ewan. He </w:t>
      </w:r>
      <w:proofErr w:type="spellStart"/>
      <w:r>
        <w:rPr>
          <w:rFonts w:ascii="Times New Roman" w:eastAsia="Times New Roman" w:hAnsi="Times New Roman" w:cs="Times New Roman"/>
          <w:color w:val="202122"/>
          <w:highlight w:val="white"/>
        </w:rPr>
        <w:t>wid</w:t>
      </w:r>
      <w:proofErr w:type="spellEnd"/>
      <w:r>
        <w:rPr>
          <w:rFonts w:ascii="Times New Roman" w:eastAsia="Times New Roman" w:hAnsi="Times New Roman" w:cs="Times New Roman"/>
          <w:color w:val="202122"/>
          <w:highlight w:val="white"/>
        </w:rPr>
        <w:t xml:space="preserve"> ken where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fin' it.</w:t>
      </w:r>
    </w:p>
    <w:p w14:paraId="26BC0A81"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MacGregor: We gathered a </w:t>
      </w:r>
      <w:proofErr w:type="spellStart"/>
      <w:r>
        <w:rPr>
          <w:rFonts w:ascii="Times New Roman" w:eastAsia="Times New Roman" w:hAnsi="Times New Roman" w:cs="Times New Roman"/>
          <w:color w:val="202122"/>
          <w:highlight w:val="white"/>
        </w:rPr>
        <w:t>stoatin</w:t>
      </w:r>
      <w:proofErr w:type="spellEnd"/>
      <w:r>
        <w:rPr>
          <w:rFonts w:ascii="Times New Roman" w:eastAsia="Times New Roman" w:hAnsi="Times New Roman" w:cs="Times New Roman"/>
          <w:color w:val="202122"/>
          <w:highlight w:val="white"/>
        </w:rPr>
        <w:t xml:space="preserve"> band o' lumberjacks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huv</w:t>
      </w:r>
      <w:proofErr w:type="spellEnd"/>
      <w:r>
        <w:rPr>
          <w:rFonts w:ascii="Times New Roman" w:eastAsia="Times New Roman" w:hAnsi="Times New Roman" w:cs="Times New Roman"/>
          <w:color w:val="202122"/>
          <w:highlight w:val="white"/>
        </w:rPr>
        <w:t xml:space="preserve"> a go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rid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wood o' this giant, bit with one swipe o' his hand brave 'n' mighty men, </w:t>
      </w:r>
      <w:proofErr w:type="spellStart"/>
      <w:r>
        <w:rPr>
          <w:rFonts w:ascii="Times New Roman" w:eastAsia="Times New Roman" w:hAnsi="Times New Roman" w:cs="Times New Roman"/>
          <w:color w:val="202122"/>
          <w:highlight w:val="white"/>
        </w:rPr>
        <w:t>a'maist</w:t>
      </w:r>
      <w:proofErr w:type="spellEnd"/>
      <w:r>
        <w:rPr>
          <w:rFonts w:ascii="Times New Roman" w:eastAsia="Times New Roman" w:hAnsi="Times New Roman" w:cs="Times New Roman"/>
          <w:color w:val="202122"/>
          <w:highlight w:val="white"/>
        </w:rPr>
        <w:t xml:space="preserve"> yin third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camp died.</w:t>
      </w:r>
    </w:p>
    <w:p w14:paraId="16EBC41E"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Since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moon turned blood rid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trees </w:t>
      </w:r>
      <w:proofErr w:type="spellStart"/>
      <w:r>
        <w:rPr>
          <w:rFonts w:ascii="Times New Roman" w:eastAsia="Times New Roman" w:hAnsi="Times New Roman" w:cs="Times New Roman"/>
          <w:color w:val="202122"/>
          <w:highlight w:val="white"/>
        </w:rPr>
        <w:t>hae</w:t>
      </w:r>
      <w:proofErr w:type="spellEnd"/>
      <w:r>
        <w:rPr>
          <w:rFonts w:ascii="Times New Roman" w:eastAsia="Times New Roman" w:hAnsi="Times New Roman" w:cs="Times New Roman"/>
          <w:color w:val="202122"/>
          <w:highlight w:val="white"/>
        </w:rPr>
        <w:t xml:space="preserve"> turned an </w:t>
      </w:r>
      <w:proofErr w:type="spellStart"/>
      <w:r>
        <w:rPr>
          <w:rFonts w:ascii="Times New Roman" w:eastAsia="Times New Roman" w:hAnsi="Times New Roman" w:cs="Times New Roman"/>
          <w:color w:val="202122"/>
          <w:highlight w:val="white"/>
        </w:rPr>
        <w:t>awfy</w:t>
      </w:r>
      <w:proofErr w:type="spellEnd"/>
      <w:r>
        <w:rPr>
          <w:rFonts w:ascii="Times New Roman" w:eastAsia="Times New Roman" w:hAnsi="Times New Roman" w:cs="Times New Roman"/>
          <w:color w:val="202122"/>
          <w:highlight w:val="white"/>
        </w:rPr>
        <w:t xml:space="preserve"> color. Th' bark is black 'n'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leaves are amber color.  </w:t>
      </w:r>
    </w:p>
    <w:p w14:paraId="6DCF70C9"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Lumberjack: A lumberjack’s life is tied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life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forest. If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forest is dying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w:t>
      </w:r>
      <w:proofErr w:type="spellStart"/>
      <w:r>
        <w:rPr>
          <w:rFonts w:ascii="Times New Roman" w:eastAsia="Times New Roman" w:hAnsi="Times New Roman" w:cs="Times New Roman"/>
          <w:color w:val="202122"/>
          <w:highlight w:val="white"/>
        </w:rPr>
        <w:t>hert</w:t>
      </w:r>
      <w:proofErr w:type="spellEnd"/>
      <w:r>
        <w:rPr>
          <w:rFonts w:ascii="Times New Roman" w:eastAsia="Times New Roman" w:hAnsi="Times New Roman" w:cs="Times New Roman"/>
          <w:color w:val="202122"/>
          <w:highlight w:val="white"/>
        </w:rPr>
        <w:t xml:space="preserve"> o'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lumberjack weighs mighty heavy. Th' gloom o' death </w:t>
      </w:r>
      <w:proofErr w:type="spellStart"/>
      <w:r>
        <w:rPr>
          <w:rFonts w:ascii="Times New Roman" w:eastAsia="Times New Roman" w:hAnsi="Times New Roman" w:cs="Times New Roman"/>
          <w:color w:val="202122"/>
          <w:highlight w:val="white"/>
        </w:rPr>
        <w:t>th'willies</w:t>
      </w:r>
      <w:proofErr w:type="spellEnd"/>
      <w:r>
        <w:rPr>
          <w:rFonts w:ascii="Times New Roman" w:eastAsia="Times New Roman" w:hAnsi="Times New Roman" w:cs="Times New Roman"/>
          <w:color w:val="202122"/>
          <w:highlight w:val="white"/>
        </w:rPr>
        <w:t xml:space="preserve"> upon us </w:t>
      </w:r>
      <w:proofErr w:type="spellStart"/>
      <w:r>
        <w:rPr>
          <w:rFonts w:ascii="Times New Roman" w:eastAsia="Times New Roman" w:hAnsi="Times New Roman" w:cs="Times New Roman"/>
          <w:color w:val="202122"/>
          <w:highlight w:val="white"/>
        </w:rPr>
        <w:t>tae</w:t>
      </w:r>
      <w:proofErr w:type="spellEnd"/>
      <w:r>
        <w:rPr>
          <w:rFonts w:ascii="Times New Roman" w:eastAsia="Times New Roman" w:hAnsi="Times New Roman" w:cs="Times New Roman"/>
          <w:color w:val="202122"/>
          <w:highlight w:val="white"/>
        </w:rPr>
        <w:t>.</w:t>
      </w:r>
    </w:p>
    <w:p w14:paraId="4A26D092"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lastRenderedPageBreak/>
        <w:t xml:space="preserve">Lumberjack: Th' </w:t>
      </w:r>
      <w:proofErr w:type="spellStart"/>
      <w:r>
        <w:rPr>
          <w:rFonts w:ascii="Times New Roman" w:eastAsia="Times New Roman" w:hAnsi="Times New Roman" w:cs="Times New Roman"/>
          <w:color w:val="202122"/>
          <w:highlight w:val="white"/>
        </w:rPr>
        <w:t>stoatin</w:t>
      </w:r>
      <w:proofErr w:type="spellEnd"/>
      <w:r>
        <w:rPr>
          <w:rFonts w:ascii="Times New Roman" w:eastAsia="Times New Roman" w:hAnsi="Times New Roman" w:cs="Times New Roman"/>
          <w:color w:val="202122"/>
          <w:highlight w:val="white"/>
        </w:rPr>
        <w:t xml:space="preserve"> giant </w:t>
      </w:r>
      <w:proofErr w:type="spellStart"/>
      <w:r>
        <w:rPr>
          <w:rFonts w:ascii="Times New Roman" w:eastAsia="Times New Roman" w:hAnsi="Times New Roman" w:cs="Times New Roman"/>
          <w:color w:val="202122"/>
          <w:highlight w:val="white"/>
        </w:rPr>
        <w:t>jotnar’s</w:t>
      </w:r>
      <w:proofErr w:type="spellEnd"/>
      <w:r>
        <w:rPr>
          <w:rFonts w:ascii="Times New Roman" w:eastAsia="Times New Roman" w:hAnsi="Times New Roman" w:cs="Times New Roman"/>
          <w:color w:val="202122"/>
          <w:highlight w:val="white"/>
        </w:rPr>
        <w:t xml:space="preserve"> skin wis as pure tough as mighty steel. </w:t>
      </w:r>
      <w:proofErr w:type="spellStart"/>
      <w:r>
        <w:rPr>
          <w:rFonts w:ascii="Times New Roman" w:eastAsia="Times New Roman" w:hAnsi="Times New Roman" w:cs="Times New Roman"/>
          <w:color w:val="202122"/>
          <w:highlight w:val="white"/>
        </w:rPr>
        <w:t>Oor</w:t>
      </w:r>
      <w:proofErr w:type="spellEnd"/>
      <w:r>
        <w:rPr>
          <w:rFonts w:ascii="Times New Roman" w:eastAsia="Times New Roman" w:hAnsi="Times New Roman" w:cs="Times New Roman"/>
          <w:color w:val="202122"/>
          <w:highlight w:val="white"/>
        </w:rPr>
        <w:t xml:space="preserve"> ax blows simply glanced </w:t>
      </w:r>
      <w:proofErr w:type="spellStart"/>
      <w:r>
        <w:rPr>
          <w:rFonts w:ascii="Times New Roman" w:eastAsia="Times New Roman" w:hAnsi="Times New Roman" w:cs="Times New Roman"/>
          <w:color w:val="202122"/>
          <w:highlight w:val="white"/>
        </w:rPr>
        <w:t>aff</w:t>
      </w:r>
      <w:proofErr w:type="spellEnd"/>
      <w:r>
        <w:rPr>
          <w:rFonts w:ascii="Times New Roman" w:eastAsia="Times New Roman" w:hAnsi="Times New Roman" w:cs="Times New Roman"/>
          <w:color w:val="202122"/>
          <w:highlight w:val="white"/>
        </w:rPr>
        <w:t xml:space="preserve"> o' him. He didn’t even wince. If ye seek </w:t>
      </w:r>
      <w:proofErr w:type="spellStart"/>
      <w:r>
        <w:rPr>
          <w:rFonts w:ascii="Times New Roman" w:eastAsia="Times New Roman" w:hAnsi="Times New Roman" w:cs="Times New Roman"/>
          <w:color w:val="202122"/>
          <w:highlight w:val="white"/>
        </w:rPr>
        <w:t>th</w:t>
      </w:r>
      <w:proofErr w:type="spellEnd"/>
      <w:r>
        <w:rPr>
          <w:rFonts w:ascii="Times New Roman" w:eastAsia="Times New Roman" w:hAnsi="Times New Roman" w:cs="Times New Roman"/>
          <w:color w:val="202122"/>
          <w:highlight w:val="white"/>
        </w:rPr>
        <w:t xml:space="preserve">' mighty giant, ye </w:t>
      </w:r>
      <w:proofErr w:type="spellStart"/>
      <w:r>
        <w:rPr>
          <w:rFonts w:ascii="Times New Roman" w:eastAsia="Times New Roman" w:hAnsi="Times New Roman" w:cs="Times New Roman"/>
          <w:color w:val="202122"/>
          <w:highlight w:val="white"/>
        </w:rPr>
        <w:t>wull</w:t>
      </w:r>
      <w:proofErr w:type="spellEnd"/>
      <w:r>
        <w:rPr>
          <w:rFonts w:ascii="Times New Roman" w:eastAsia="Times New Roman" w:hAnsi="Times New Roman" w:cs="Times New Roman"/>
          <w:color w:val="202122"/>
          <w:highlight w:val="white"/>
        </w:rPr>
        <w:t xml:space="preserve"> coupon </w:t>
      </w:r>
      <w:proofErr w:type="spellStart"/>
      <w:r>
        <w:rPr>
          <w:rFonts w:ascii="Times New Roman" w:eastAsia="Times New Roman" w:hAnsi="Times New Roman" w:cs="Times New Roman"/>
          <w:color w:val="202122"/>
          <w:highlight w:val="white"/>
        </w:rPr>
        <w:t>yer</w:t>
      </w:r>
      <w:proofErr w:type="spellEnd"/>
      <w:r>
        <w:rPr>
          <w:rFonts w:ascii="Times New Roman" w:eastAsia="Times New Roman" w:hAnsi="Times New Roman" w:cs="Times New Roman"/>
          <w:color w:val="202122"/>
          <w:highlight w:val="white"/>
        </w:rPr>
        <w:t xml:space="preserve"> end </w:t>
      </w:r>
      <w:proofErr w:type="spellStart"/>
      <w:r>
        <w:rPr>
          <w:rFonts w:ascii="Times New Roman" w:eastAsia="Times New Roman" w:hAnsi="Times New Roman" w:cs="Times New Roman"/>
          <w:color w:val="202122"/>
          <w:highlight w:val="white"/>
        </w:rPr>
        <w:t>laddie</w:t>
      </w:r>
      <w:proofErr w:type="spellEnd"/>
      <w:r>
        <w:rPr>
          <w:rFonts w:ascii="Times New Roman" w:eastAsia="Times New Roman" w:hAnsi="Times New Roman" w:cs="Times New Roman"/>
          <w:color w:val="202122"/>
          <w:highlight w:val="white"/>
        </w:rPr>
        <w:t>.</w:t>
      </w:r>
    </w:p>
    <w:p w14:paraId="4E1C4D20" w14:textId="77777777" w:rsidR="003361E2" w:rsidRDefault="00000000">
      <w:pP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Camp Wench: </w:t>
      </w:r>
      <w:proofErr w:type="spellStart"/>
      <w:r>
        <w:rPr>
          <w:rFonts w:ascii="Times New Roman" w:eastAsia="Times New Roman" w:hAnsi="Times New Roman" w:cs="Times New Roman"/>
          <w:color w:val="202122"/>
          <w:highlight w:val="white"/>
        </w:rPr>
        <w:t>Ohhhh</w:t>
      </w:r>
      <w:proofErr w:type="spellEnd"/>
      <w:r>
        <w:rPr>
          <w:rFonts w:ascii="Times New Roman" w:eastAsia="Times New Roman" w:hAnsi="Times New Roman" w:cs="Times New Roman"/>
          <w:color w:val="202122"/>
          <w:highlight w:val="white"/>
        </w:rPr>
        <w:t xml:space="preserve"> what a handsome man. I always dreamt of being with royalty.</w:t>
      </w:r>
    </w:p>
    <w:p w14:paraId="2EC7A788"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 xml:space="preserve">Eduardus: </w:t>
      </w:r>
      <w:proofErr w:type="spellStart"/>
      <w:r>
        <w:rPr>
          <w:rFonts w:ascii="Times New Roman" w:eastAsia="Times New Roman" w:hAnsi="Times New Roman" w:cs="Times New Roman"/>
          <w:color w:val="202122"/>
          <w:highlight w:val="white"/>
        </w:rPr>
        <w:t>Ahhh</w:t>
      </w:r>
      <w:proofErr w:type="spellEnd"/>
      <w:r>
        <w:rPr>
          <w:rFonts w:ascii="Times New Roman" w:eastAsia="Times New Roman" w:hAnsi="Times New Roman" w:cs="Times New Roman"/>
          <w:color w:val="202122"/>
          <w:highlight w:val="white"/>
        </w:rPr>
        <w:t xml:space="preserve"> a rustic camp wench. Parodies are often made about these beastly beauties. Alas, if only it wasn’t the end of the </w:t>
      </w:r>
      <w:proofErr w:type="gramStart"/>
      <w:r>
        <w:rPr>
          <w:rFonts w:ascii="Times New Roman" w:eastAsia="Times New Roman" w:hAnsi="Times New Roman" w:cs="Times New Roman"/>
          <w:color w:val="202122"/>
          <w:highlight w:val="white"/>
        </w:rPr>
        <w:t>world</w:t>
      </w:r>
      <w:proofErr w:type="gramEnd"/>
      <w:r>
        <w:rPr>
          <w:rFonts w:ascii="Times New Roman" w:eastAsia="Times New Roman" w:hAnsi="Times New Roman" w:cs="Times New Roman"/>
          <w:color w:val="202122"/>
          <w:highlight w:val="white"/>
        </w:rPr>
        <w:t xml:space="preserve"> I would indulge in taming this beast.</w:t>
      </w:r>
    </w:p>
    <w:p w14:paraId="3C72DD41" w14:textId="77777777" w:rsidR="003361E2" w:rsidRDefault="00000000">
      <w:pPr>
        <w:numPr>
          <w:ilvl w:val="1"/>
          <w:numId w:val="27"/>
        </w:numPr>
        <w:pBdr>
          <w:top w:val="nil"/>
          <w:left w:val="nil"/>
          <w:bottom w:val="nil"/>
          <w:right w:val="nil"/>
          <w:between w:val="nil"/>
        </w:pBdr>
        <w:rPr>
          <w:rFonts w:ascii="Times New Roman" w:eastAsia="Times New Roman" w:hAnsi="Times New Roman" w:cs="Times New Roman"/>
          <w:color w:val="202122"/>
          <w:highlight w:val="white"/>
        </w:rPr>
      </w:pPr>
      <w:r>
        <w:rPr>
          <w:rFonts w:ascii="Times New Roman" w:eastAsia="Times New Roman" w:hAnsi="Times New Roman" w:cs="Times New Roman"/>
          <w:color w:val="202122"/>
          <w:highlight w:val="white"/>
        </w:rPr>
        <w:t>Terrae: Eduardus, you never change.</w:t>
      </w:r>
    </w:p>
    <w:p w14:paraId="1D9EE015" w14:textId="77777777" w:rsidR="003361E2" w:rsidRDefault="00000000">
      <w:pPr>
        <w:pStyle w:val="Heading3"/>
        <w:ind w:firstLine="720"/>
        <w:rPr>
          <w:highlight w:val="white"/>
          <w:u w:val="single"/>
        </w:rPr>
      </w:pPr>
      <w:bookmarkStart w:id="494" w:name="_Toc189930299"/>
      <w:r>
        <w:rPr>
          <w:highlight w:val="white"/>
          <w:u w:val="single"/>
        </w:rPr>
        <w:t>Timothy Side Quest</w:t>
      </w:r>
      <w:bookmarkEnd w:id="494"/>
    </w:p>
    <w:p w14:paraId="73073475"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McGwonan</w:t>
      </w:r>
      <w:proofErr w:type="spellEnd"/>
      <w:r>
        <w:rPr>
          <w:rFonts w:ascii="Times New Roman" w:eastAsia="Times New Roman" w:hAnsi="Times New Roman" w:cs="Times New Roman"/>
        </w:rPr>
        <w:t xml:space="preserve">: Mah favorite </w:t>
      </w:r>
      <w:proofErr w:type="spellStart"/>
      <w:r>
        <w:rPr>
          <w:rFonts w:ascii="Times New Roman" w:eastAsia="Times New Roman" w:hAnsi="Times New Roman" w:cs="Times New Roman"/>
        </w:rPr>
        <w:t>bullcook</w:t>
      </w:r>
      <w:proofErr w:type="spellEnd"/>
      <w:r>
        <w:rPr>
          <w:rFonts w:ascii="Times New Roman" w:eastAsia="Times New Roman" w:hAnsi="Times New Roman" w:cs="Times New Roman"/>
        </w:rPr>
        <w:t xml:space="preserve">, Timothy, </w:t>
      </w:r>
      <w:proofErr w:type="spellStart"/>
      <w:r>
        <w:rPr>
          <w:rFonts w:ascii="Times New Roman" w:eastAsia="Times New Roman" w:hAnsi="Times New Roman" w:cs="Times New Roman"/>
        </w:rPr>
        <w:t>haes</w:t>
      </w:r>
      <w:proofErr w:type="spellEnd"/>
      <w:r>
        <w:rPr>
          <w:rFonts w:ascii="Times New Roman" w:eastAsia="Times New Roman" w:hAnsi="Times New Roman" w:cs="Times New Roman"/>
        </w:rPr>
        <w:t xml:space="preserve"> foolishly </w:t>
      </w:r>
      <w:proofErr w:type="spellStart"/>
      <w:r>
        <w:rPr>
          <w:rFonts w:ascii="Times New Roman" w:eastAsia="Times New Roman" w:hAnsi="Times New Roman" w:cs="Times New Roman"/>
        </w:rPr>
        <w:t>gaen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forest 'n' hasn’t returned. He </w:t>
      </w:r>
      <w:proofErr w:type="spellStart"/>
      <w:r>
        <w:rPr>
          <w:rFonts w:ascii="Times New Roman" w:eastAsia="Times New Roman" w:hAnsi="Times New Roman" w:cs="Times New Roman"/>
        </w:rPr>
        <w:t>tellt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other </w:t>
      </w:r>
      <w:proofErr w:type="spellStart"/>
      <w:r>
        <w:rPr>
          <w:rFonts w:ascii="Times New Roman" w:eastAsia="Times New Roman" w:hAnsi="Times New Roman" w:cs="Times New Roman"/>
        </w:rPr>
        <w:t>bullcooks</w:t>
      </w:r>
      <w:proofErr w:type="spellEnd"/>
      <w:r>
        <w:rPr>
          <w:rFonts w:ascii="Times New Roman" w:eastAsia="Times New Roman" w:hAnsi="Times New Roman" w:cs="Times New Roman"/>
        </w:rPr>
        <w:t xml:space="preserve"> that he wis </w:t>
      </w:r>
      <w:proofErr w:type="spellStart"/>
      <w:r>
        <w:rPr>
          <w:rFonts w:ascii="Times New Roman" w:eastAsia="Times New Roman" w:hAnsi="Times New Roman" w:cs="Times New Roman"/>
        </w:rPr>
        <w:t>gaun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coupon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He’s a brave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bit he’s wabbit as a wifie. Timothy </w:t>
      </w:r>
      <w:proofErr w:type="spellStart"/>
      <w:r>
        <w:rPr>
          <w:rFonts w:ascii="Times New Roman" w:eastAsia="Times New Roman" w:hAnsi="Times New Roman" w:cs="Times New Roman"/>
        </w:rPr>
        <w:t>wull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ainlie</w:t>
      </w:r>
      <w:proofErr w:type="spellEnd"/>
      <w:r>
        <w:rPr>
          <w:rFonts w:ascii="Times New Roman" w:eastAsia="Times New Roman" w:hAnsi="Times New Roman" w:cs="Times New Roman"/>
        </w:rPr>
        <w:t xml:space="preserve"> end up </w:t>
      </w:r>
      <w:proofErr w:type="spellStart"/>
      <w:r>
        <w:rPr>
          <w:rFonts w:ascii="Times New Roman" w:eastAsia="Times New Roman" w:hAnsi="Times New Roman" w:cs="Times New Roman"/>
        </w:rPr>
        <w:t>bein</w:t>
      </w:r>
      <w:proofErr w:type="spellEnd"/>
      <w:r>
        <w:rPr>
          <w:rFonts w:ascii="Times New Roman" w:eastAsia="Times New Roman" w:hAnsi="Times New Roman" w:cs="Times New Roman"/>
        </w:rPr>
        <w:t xml:space="preserve">' a tasty desert fur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He’s </w:t>
      </w:r>
      <w:proofErr w:type="spellStart"/>
      <w:r>
        <w:rPr>
          <w:rFonts w:ascii="Times New Roman" w:eastAsia="Times New Roman" w:hAnsi="Times New Roman" w:cs="Times New Roman"/>
        </w:rPr>
        <w:t>ferr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succulent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I haven’t seen a wifie in five years. Kin ye search fur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There’s a reward in it </w:t>
      </w:r>
      <w:proofErr w:type="spellStart"/>
      <w:r>
        <w:rPr>
          <w:rFonts w:ascii="Times New Roman" w:eastAsia="Times New Roman" w:hAnsi="Times New Roman" w:cs="Times New Roman"/>
        </w:rPr>
        <w:t>fur</w:t>
      </w:r>
      <w:proofErr w:type="spellEnd"/>
      <w:r>
        <w:rPr>
          <w:rFonts w:ascii="Times New Roman" w:eastAsia="Times New Roman" w:hAnsi="Times New Roman" w:cs="Times New Roman"/>
        </w:rPr>
        <w:t xml:space="preserve"> ye.</w:t>
      </w:r>
    </w:p>
    <w:p w14:paraId="76745A7F"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Yes, </w:t>
      </w:r>
    </w:p>
    <w:p w14:paraId="68C0ACDA"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McGwonan</w:t>
      </w:r>
      <w:proofErr w:type="spellEnd"/>
      <w:r>
        <w:rPr>
          <w:rFonts w:ascii="Times New Roman" w:eastAsia="Times New Roman" w:hAnsi="Times New Roman" w:cs="Times New Roman"/>
          <w:color w:val="000000"/>
        </w:rPr>
        <w:t xml:space="preserve">: I’m </w:t>
      </w:r>
      <w:proofErr w:type="spellStart"/>
      <w:r>
        <w:rPr>
          <w:rFonts w:ascii="Times New Roman" w:eastAsia="Times New Roman" w:hAnsi="Times New Roman" w:cs="Times New Roman"/>
          <w:color w:val="000000"/>
        </w:rPr>
        <w:t>sae</w:t>
      </w:r>
      <w:proofErr w:type="spellEnd"/>
      <w:r>
        <w:rPr>
          <w:rFonts w:ascii="Times New Roman" w:eastAsia="Times New Roman" w:hAnsi="Times New Roman" w:cs="Times New Roman"/>
          <w:color w:val="000000"/>
        </w:rPr>
        <w:t xml:space="preserve"> happy. Ye don’t ken </w:t>
      </w:r>
      <w:proofErr w:type="spellStart"/>
      <w:r>
        <w:rPr>
          <w:rFonts w:ascii="Times New Roman" w:eastAsia="Times New Roman" w:hAnsi="Times New Roman" w:cs="Times New Roman"/>
          <w:color w:val="000000"/>
        </w:rPr>
        <w:t>howfur</w:t>
      </w:r>
      <w:proofErr w:type="spellEnd"/>
      <w:r>
        <w:rPr>
          <w:rFonts w:ascii="Times New Roman" w:eastAsia="Times New Roman" w:hAnsi="Times New Roman" w:cs="Times New Roman"/>
          <w:color w:val="000000"/>
        </w:rPr>
        <w:t xml:space="preserve"> grateful </w:t>
      </w:r>
      <w:proofErr w:type="spellStart"/>
      <w:r>
        <w:rPr>
          <w:rFonts w:ascii="Times New Roman" w:eastAsia="Times New Roman" w:hAnsi="Times New Roman" w:cs="Times New Roman"/>
          <w:color w:val="000000"/>
        </w:rPr>
        <w:t>a'm</w:t>
      </w:r>
      <w:proofErr w:type="spellEnd"/>
      <w:r>
        <w:rPr>
          <w:rFonts w:ascii="Times New Roman" w:eastAsia="Times New Roman" w:hAnsi="Times New Roman" w:cs="Times New Roman"/>
          <w:color w:val="000000"/>
        </w:rPr>
        <w:t xml:space="preserve">. Please return fleet </w:t>
      </w:r>
      <w:proofErr w:type="spellStart"/>
      <w:r>
        <w:rPr>
          <w:rFonts w:ascii="Times New Roman" w:eastAsia="Times New Roman" w:hAnsi="Times New Roman" w:cs="Times New Roman"/>
          <w:color w:val="000000"/>
        </w:rPr>
        <w:t>wi</w:t>
      </w:r>
      <w:proofErr w:type="spellEnd"/>
      <w:r>
        <w:rPr>
          <w:rFonts w:ascii="Times New Roman" w:eastAsia="Times New Roman" w:hAnsi="Times New Roman" w:cs="Times New Roman"/>
          <w:color w:val="000000"/>
        </w:rPr>
        <w:t xml:space="preserve">' word o' that </w:t>
      </w:r>
      <w:proofErr w:type="spellStart"/>
      <w:r>
        <w:rPr>
          <w:rFonts w:ascii="Times New Roman" w:eastAsia="Times New Roman" w:hAnsi="Times New Roman" w:cs="Times New Roman"/>
          <w:color w:val="000000"/>
        </w:rPr>
        <w:t>laddie</w:t>
      </w:r>
      <w:proofErr w:type="spellEnd"/>
      <w:r>
        <w:rPr>
          <w:rFonts w:ascii="Times New Roman" w:eastAsia="Times New Roman" w:hAnsi="Times New Roman" w:cs="Times New Roman"/>
          <w:color w:val="000000"/>
        </w:rPr>
        <w:t>.</w:t>
      </w:r>
    </w:p>
    <w:p w14:paraId="42B404A2" w14:textId="77777777" w:rsidR="003361E2" w:rsidRDefault="00000000">
      <w:pPr>
        <w:numPr>
          <w:ilvl w:val="1"/>
          <w:numId w:val="2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0F2281BD"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McGwonan</w:t>
      </w:r>
      <w:proofErr w:type="spellEnd"/>
      <w:r>
        <w:rPr>
          <w:rFonts w:ascii="Times New Roman" w:eastAsia="Times New Roman" w:hAnsi="Times New Roman" w:cs="Times New Roman"/>
          <w:color w:val="000000"/>
        </w:rPr>
        <w:t xml:space="preserve">: Mah tears </w:t>
      </w:r>
      <w:proofErr w:type="spellStart"/>
      <w:r>
        <w:rPr>
          <w:rFonts w:ascii="Times New Roman" w:eastAsia="Times New Roman" w:hAnsi="Times New Roman" w:cs="Times New Roman"/>
          <w:color w:val="000000"/>
        </w:rPr>
        <w:t>ur</w:t>
      </w:r>
      <w:proofErr w:type="spellEnd"/>
      <w:r>
        <w:rPr>
          <w:rFonts w:ascii="Times New Roman" w:eastAsia="Times New Roman" w:hAnsi="Times New Roman" w:cs="Times New Roman"/>
          <w:color w:val="000000"/>
        </w:rPr>
        <w:t xml:space="preserve"> as </w:t>
      </w:r>
      <w:proofErr w:type="spellStart"/>
      <w:r>
        <w:rPr>
          <w:rFonts w:ascii="Times New Roman" w:eastAsia="Times New Roman" w:hAnsi="Times New Roman" w:cs="Times New Roman"/>
          <w:color w:val="000000"/>
        </w:rPr>
        <w:t>lairge</w:t>
      </w:r>
      <w:proofErr w:type="spellEnd"/>
      <w:r>
        <w:rPr>
          <w:rFonts w:ascii="Times New Roman" w:eastAsia="Times New Roman" w:hAnsi="Times New Roman" w:cs="Times New Roman"/>
          <w:color w:val="000000"/>
        </w:rPr>
        <w:t xml:space="preserve"> as </w:t>
      </w:r>
      <w:proofErr w:type="spellStart"/>
      <w:r>
        <w:rPr>
          <w:rFonts w:ascii="Times New Roman" w:eastAsia="Times New Roman" w:hAnsi="Times New Roman" w:cs="Times New Roman"/>
          <w:color w:val="000000"/>
        </w:rPr>
        <w:t>th</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foremaist</w:t>
      </w:r>
      <w:proofErr w:type="spellEnd"/>
      <w:r>
        <w:rPr>
          <w:rFonts w:ascii="Times New Roman" w:eastAsia="Times New Roman" w:hAnsi="Times New Roman" w:cs="Times New Roman"/>
          <w:color w:val="000000"/>
        </w:rPr>
        <w:t xml:space="preserve"> spring in </w:t>
      </w:r>
      <w:proofErr w:type="spellStart"/>
      <w:r>
        <w:rPr>
          <w:rFonts w:ascii="Times New Roman" w:eastAsia="Times New Roman" w:hAnsi="Times New Roman" w:cs="Times New Roman"/>
          <w:color w:val="000000"/>
        </w:rPr>
        <w:t>th</w:t>
      </w:r>
      <w:proofErr w:type="spellEnd"/>
      <w:r>
        <w:rPr>
          <w:rFonts w:ascii="Times New Roman" w:eastAsia="Times New Roman" w:hAnsi="Times New Roman" w:cs="Times New Roman"/>
          <w:color w:val="000000"/>
        </w:rPr>
        <w:t xml:space="preserve">' forest. Please </w:t>
      </w:r>
      <w:proofErr w:type="spellStart"/>
      <w:r>
        <w:rPr>
          <w:rFonts w:ascii="Times New Roman" w:eastAsia="Times New Roman" w:hAnsi="Times New Roman" w:cs="Times New Roman"/>
          <w:color w:val="000000"/>
        </w:rPr>
        <w:t>dae</w:t>
      </w:r>
      <w:proofErr w:type="spellEnd"/>
      <w:r>
        <w:rPr>
          <w:rFonts w:ascii="Times New Roman" w:eastAsia="Times New Roman" w:hAnsi="Times New Roman" w:cs="Times New Roman"/>
          <w:color w:val="000000"/>
        </w:rPr>
        <w:t xml:space="preserve"> something.</w:t>
      </w:r>
    </w:p>
    <w:p w14:paraId="39D7DC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(Timothy is located deep within the forest opposite of the direction of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If the player attempts to go in the direction of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they will be stopped until they speak with Ewan. The player finds Timothy stuck in the bough of a large tree. A large two-headed bear is below the tree screaming and roaring at Timothy.)</w:t>
      </w:r>
    </w:p>
    <w:p w14:paraId="293A528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Timothy: Please save me </w:t>
      </w:r>
      <w:proofErr w:type="spellStart"/>
      <w:r>
        <w:rPr>
          <w:rFonts w:ascii="Times New Roman" w:eastAsia="Times New Roman" w:hAnsi="Times New Roman" w:cs="Times New Roman"/>
        </w:rPr>
        <w:t>fae</w:t>
      </w:r>
      <w:proofErr w:type="spellEnd"/>
      <w:r>
        <w:rPr>
          <w:rFonts w:ascii="Times New Roman" w:eastAsia="Times New Roman" w:hAnsi="Times New Roman" w:cs="Times New Roman"/>
        </w:rPr>
        <w:t xml:space="preserve"> this bear. He’s </w:t>
      </w:r>
      <w:proofErr w:type="spellStart"/>
      <w:r>
        <w:rPr>
          <w:rFonts w:ascii="Times New Roman" w:eastAsia="Times New Roman" w:hAnsi="Times New Roman" w:cs="Times New Roman"/>
        </w:rPr>
        <w:t>gaen</w:t>
      </w:r>
      <w:proofErr w:type="spellEnd"/>
      <w:r>
        <w:rPr>
          <w:rFonts w:ascii="Times New Roman" w:eastAsia="Times New Roman" w:hAnsi="Times New Roman" w:cs="Times New Roman"/>
        </w:rPr>
        <w:t xml:space="preserve"> mad </w:t>
      </w:r>
      <w:proofErr w:type="spellStart"/>
      <w:r>
        <w:rPr>
          <w:rFonts w:ascii="Times New Roman" w:eastAsia="Times New Roman" w:hAnsi="Times New Roman" w:cs="Times New Roman"/>
        </w:rPr>
        <w:t>fae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sickness. Th' bears ne'er used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fash</w:t>
      </w:r>
      <w:proofErr w:type="spellEnd"/>
      <w:r>
        <w:rPr>
          <w:rFonts w:ascii="Times New Roman" w:eastAsia="Times New Roman" w:hAnsi="Times New Roman" w:cs="Times New Roman"/>
        </w:rPr>
        <w:t xml:space="preserve"> us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this. Please save me.</w:t>
      </w:r>
    </w:p>
    <w:p w14:paraId="3D7C27C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(Bear turns around and roars. Battle begins against </w:t>
      </w:r>
      <w:proofErr w:type="spellStart"/>
      <w:r>
        <w:rPr>
          <w:rFonts w:ascii="Times New Roman" w:eastAsia="Times New Roman" w:hAnsi="Times New Roman" w:cs="Times New Roman"/>
        </w:rPr>
        <w:t>Bearusbus</w:t>
      </w:r>
      <w:proofErr w:type="spellEnd"/>
      <w:r>
        <w:rPr>
          <w:rFonts w:ascii="Times New Roman" w:eastAsia="Times New Roman" w:hAnsi="Times New Roman" w:cs="Times New Roman"/>
        </w:rPr>
        <w:t>.)</w:t>
      </w:r>
    </w:p>
    <w:p w14:paraId="5F0E11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battle,</w:t>
      </w:r>
    </w:p>
    <w:p w14:paraId="39CF79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Timothy: Cheers, ah thought ah wis a goner fur sure. Kin ye please </w:t>
      </w:r>
      <w:proofErr w:type="spellStart"/>
      <w:r>
        <w:rPr>
          <w:rFonts w:ascii="Times New Roman" w:eastAsia="Times New Roman" w:hAnsi="Times New Roman" w:cs="Times New Roman"/>
        </w:rPr>
        <w:t>tak</w:t>
      </w:r>
      <w:proofErr w:type="spellEnd"/>
      <w:r>
        <w:rPr>
          <w:rFonts w:ascii="Times New Roman" w:eastAsia="Times New Roman" w:hAnsi="Times New Roman" w:cs="Times New Roman"/>
        </w:rPr>
        <w:t xml:space="preserve">' me back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camp? Th' forest isn’t </w:t>
      </w:r>
      <w:proofErr w:type="spellStart"/>
      <w:r>
        <w:rPr>
          <w:rFonts w:ascii="Times New Roman" w:eastAsia="Times New Roman" w:hAnsi="Times New Roman" w:cs="Times New Roman"/>
        </w:rPr>
        <w:t>whit</w:t>
      </w:r>
      <w:proofErr w:type="spellEnd"/>
      <w:r>
        <w:rPr>
          <w:rFonts w:ascii="Times New Roman" w:eastAsia="Times New Roman" w:hAnsi="Times New Roman" w:cs="Times New Roman"/>
        </w:rPr>
        <w:t xml:space="preserve"> it used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be.</w:t>
      </w:r>
    </w:p>
    <w:p w14:paraId="67767673"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McGwonan</w:t>
      </w:r>
      <w:proofErr w:type="spellEnd"/>
      <w:r>
        <w:rPr>
          <w:rFonts w:ascii="Times New Roman" w:eastAsia="Times New Roman" w:hAnsi="Times New Roman" w:cs="Times New Roman"/>
        </w:rPr>
        <w:t xml:space="preserve">: Ah timothy you’re alive, </w:t>
      </w:r>
      <w:proofErr w:type="spellStart"/>
      <w:r>
        <w:rPr>
          <w:rFonts w:ascii="Times New Roman" w:eastAsia="Times New Roman" w:hAnsi="Times New Roman" w:cs="Times New Roman"/>
        </w:rPr>
        <w:t>sae</w:t>
      </w:r>
      <w:proofErr w:type="spellEnd"/>
      <w:r>
        <w:rPr>
          <w:rFonts w:ascii="Times New Roman" w:eastAsia="Times New Roman" w:hAnsi="Times New Roman" w:cs="Times New Roman"/>
        </w:rPr>
        <w:t xml:space="preserve"> happy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see ye. Noo be a </w:t>
      </w:r>
      <w:proofErr w:type="spellStart"/>
      <w:r>
        <w:rPr>
          <w:rFonts w:ascii="Times New Roman" w:eastAsia="Times New Roman" w:hAnsi="Times New Roman" w:cs="Times New Roman"/>
        </w:rPr>
        <w:t>guid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'n' git in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belly. </w:t>
      </w:r>
    </w:p>
    <w:p w14:paraId="46AB1961" w14:textId="77777777" w:rsidR="003361E2" w:rsidRDefault="00000000">
      <w:pPr>
        <w:pStyle w:val="Heading3"/>
        <w:ind w:firstLine="720"/>
        <w:rPr>
          <w:u w:val="single"/>
        </w:rPr>
      </w:pPr>
      <w:bookmarkStart w:id="495" w:name="_Toc189930300"/>
      <w:r>
        <w:rPr>
          <w:u w:val="single"/>
        </w:rPr>
        <w:t xml:space="preserve">Ewan and The Search for </w:t>
      </w:r>
      <w:proofErr w:type="spellStart"/>
      <w:r>
        <w:rPr>
          <w:u w:val="single"/>
        </w:rPr>
        <w:t>Jotnar</w:t>
      </w:r>
      <w:bookmarkEnd w:id="495"/>
      <w:proofErr w:type="spellEnd"/>
    </w:p>
    <w:p w14:paraId="2CF984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Welcome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camp. We </w:t>
      </w:r>
      <w:proofErr w:type="spellStart"/>
      <w:r>
        <w:rPr>
          <w:rFonts w:ascii="Times New Roman" w:eastAsia="Times New Roman" w:hAnsi="Times New Roman" w:cs="Times New Roman"/>
        </w:rPr>
        <w:t>ur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source o' wood fur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Reditus. Th' woods </w:t>
      </w:r>
      <w:proofErr w:type="spellStart"/>
      <w:r>
        <w:rPr>
          <w:rFonts w:ascii="Times New Roman" w:eastAsia="Times New Roman" w:hAnsi="Times New Roman" w:cs="Times New Roman"/>
        </w:rPr>
        <w:t>hae</w:t>
      </w:r>
      <w:proofErr w:type="spellEnd"/>
      <w:r>
        <w:rPr>
          <w:rFonts w:ascii="Times New Roman" w:eastAsia="Times New Roman" w:hAnsi="Times New Roman" w:cs="Times New Roman"/>
        </w:rPr>
        <w:t xml:space="preserve"> become under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sole ownership o' a Fabricius cried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Howfur</w:t>
      </w:r>
      <w:proofErr w:type="spellEnd"/>
      <w:proofErr w:type="gramEnd"/>
      <w:r>
        <w:rPr>
          <w:rFonts w:ascii="Times New Roman" w:eastAsia="Times New Roman" w:hAnsi="Times New Roman" w:cs="Times New Roman"/>
        </w:rPr>
        <w:t xml:space="preserve"> we know his name ye kin ask? </w:t>
      </w:r>
      <w:proofErr w:type="spellStart"/>
      <w:r>
        <w:rPr>
          <w:rFonts w:ascii="Times New Roman" w:eastAsia="Times New Roman" w:hAnsi="Times New Roman" w:cs="Times New Roman"/>
        </w:rPr>
        <w:t>Aw</w:t>
      </w:r>
      <w:proofErr w:type="spellEnd"/>
      <w:r>
        <w:rPr>
          <w:rFonts w:ascii="Times New Roman" w:eastAsia="Times New Roman" w:hAnsi="Times New Roman" w:cs="Times New Roman"/>
        </w:rPr>
        <w:t xml:space="preserve"> the time he swipes 'n' kills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comrades he screams in a stereotypical </w:t>
      </w:r>
      <w:r>
        <w:rPr>
          <w:rFonts w:ascii="Times New Roman" w:eastAsia="Times New Roman" w:hAnsi="Times New Roman" w:cs="Times New Roman"/>
        </w:rPr>
        <w:lastRenderedPageBreak/>
        <w:t>ogre voice, “</w:t>
      </w:r>
      <w:proofErr w:type="spellStart"/>
      <w:r>
        <w:rPr>
          <w:rFonts w:ascii="Times New Roman" w:eastAsia="Times New Roman" w:hAnsi="Times New Roman" w:cs="Times New Roman"/>
        </w:rPr>
        <w:t>Joooohhhtttnnnnaaaarrr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Jooohhhhttnnnaaarrrr</w:t>
      </w:r>
      <w:proofErr w:type="spellEnd"/>
      <w:r>
        <w:rPr>
          <w:rFonts w:ascii="Times New Roman" w:eastAsia="Times New Roman" w:hAnsi="Times New Roman" w:cs="Times New Roman"/>
        </w:rPr>
        <w:t xml:space="preserve">!” His skin is as pure tough as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walls o'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w:t>
      </w:r>
    </w:p>
    <w:p w14:paraId="7B6BF2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may have a solution for that. We have the power of magic. This may be the source of his downfall.</w:t>
      </w:r>
    </w:p>
    <w:p w14:paraId="774F53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Th' power o' magic ye say…… </w:t>
      </w:r>
      <w:proofErr w:type="spellStart"/>
      <w:r>
        <w:rPr>
          <w:rFonts w:ascii="Times New Roman" w:eastAsia="Times New Roman" w:hAnsi="Times New Roman" w:cs="Times New Roman"/>
        </w:rPr>
        <w:t>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loue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witness that. Tell ye whit. Ah </w:t>
      </w:r>
      <w:proofErr w:type="spellStart"/>
      <w:r>
        <w:rPr>
          <w:rFonts w:ascii="Times New Roman" w:eastAsia="Times New Roman" w:hAnsi="Times New Roman" w:cs="Times New Roman"/>
        </w:rPr>
        <w:t>wull</w:t>
      </w:r>
      <w:proofErr w:type="spellEnd"/>
      <w:r>
        <w:rPr>
          <w:rFonts w:ascii="Times New Roman" w:eastAsia="Times New Roman" w:hAnsi="Times New Roman" w:cs="Times New Roman"/>
        </w:rPr>
        <w:t xml:space="preserve"> accompany ye </w:t>
      </w:r>
      <w:proofErr w:type="spellStart"/>
      <w:r>
        <w:rPr>
          <w:rFonts w:ascii="Times New Roman" w:eastAsia="Times New Roman" w:hAnsi="Times New Roman" w:cs="Times New Roman"/>
        </w:rPr>
        <w:t>intae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forest. </w:t>
      </w:r>
      <w:proofErr w:type="spellStart"/>
      <w:r>
        <w:rPr>
          <w:rFonts w:ascii="Times New Roman" w:eastAsia="Times New Roman" w:hAnsi="Times New Roman" w:cs="Times New Roman"/>
        </w:rPr>
        <w:t>Thare</w:t>
      </w:r>
      <w:proofErr w:type="spellEnd"/>
      <w:r>
        <w:rPr>
          <w:rFonts w:ascii="Times New Roman" w:eastAsia="Times New Roman" w:hAnsi="Times New Roman" w:cs="Times New Roman"/>
        </w:rPr>
        <w:t xml:space="preserve"> kin be some trees blocking </w:t>
      </w:r>
      <w:proofErr w:type="spellStart"/>
      <w:r>
        <w:rPr>
          <w:rFonts w:ascii="Times New Roman" w:eastAsia="Times New Roman" w:hAnsi="Times New Roman" w:cs="Times New Roman"/>
        </w:rPr>
        <w:t>oor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wey</w:t>
      </w:r>
      <w:proofErr w:type="spellEnd"/>
      <w:r>
        <w:rPr>
          <w:rFonts w:ascii="Times New Roman" w:eastAsia="Times New Roman" w:hAnsi="Times New Roman" w:cs="Times New Roman"/>
        </w:rPr>
        <w:t xml:space="preserve">. I’ll cut </w:t>
      </w:r>
      <w:proofErr w:type="spellStart"/>
      <w:r>
        <w:rPr>
          <w:rFonts w:ascii="Times New Roman" w:eastAsia="Times New Roman" w:hAnsi="Times New Roman" w:cs="Times New Roman"/>
        </w:rPr>
        <w:t>thaim</w:t>
      </w:r>
      <w:proofErr w:type="spellEnd"/>
      <w:r>
        <w:rPr>
          <w:rFonts w:ascii="Times New Roman" w:eastAsia="Times New Roman" w:hAnsi="Times New Roman" w:cs="Times New Roman"/>
        </w:rPr>
        <w:t xml:space="preserve"> doon </w:t>
      </w:r>
      <w:proofErr w:type="spellStart"/>
      <w:r>
        <w:rPr>
          <w:rFonts w:ascii="Times New Roman" w:eastAsia="Times New Roman" w:hAnsi="Times New Roman" w:cs="Times New Roman"/>
        </w:rPr>
        <w:t>sae</w:t>
      </w:r>
      <w:proofErr w:type="spellEnd"/>
      <w:r>
        <w:rPr>
          <w:rFonts w:ascii="Times New Roman" w:eastAsia="Times New Roman" w:hAnsi="Times New Roman" w:cs="Times New Roman"/>
        </w:rPr>
        <w:t xml:space="preserve"> we kin </w:t>
      </w:r>
      <w:proofErr w:type="spellStart"/>
      <w:r>
        <w:rPr>
          <w:rFonts w:ascii="Times New Roman" w:eastAsia="Times New Roman" w:hAnsi="Times New Roman" w:cs="Times New Roman"/>
        </w:rPr>
        <w:t>bygae</w:t>
      </w:r>
      <w:proofErr w:type="spellEnd"/>
      <w:r>
        <w:rPr>
          <w:rFonts w:ascii="Times New Roman" w:eastAsia="Times New Roman" w:hAnsi="Times New Roman" w:cs="Times New Roman"/>
        </w:rPr>
        <w:t xml:space="preserve"> thro'.</w:t>
      </w:r>
    </w:p>
    <w:p w14:paraId="3951C6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Thou art service to the Reditus will be rewarded brave soul. </w:t>
      </w:r>
    </w:p>
    <w:p w14:paraId="113F3F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I’ve heard that voice afore </w:t>
      </w:r>
      <w:proofErr w:type="spellStart"/>
      <w:r>
        <w:rPr>
          <w:rFonts w:ascii="Times New Roman" w:eastAsia="Times New Roman" w:hAnsi="Times New Roman" w:cs="Times New Roman"/>
        </w:rPr>
        <w:t>ower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trascender</w:t>
      </w:r>
      <w:proofErr w:type="spellEnd"/>
      <w:r>
        <w:rPr>
          <w:rFonts w:ascii="Times New Roman" w:eastAsia="Times New Roman" w:hAnsi="Times New Roman" w:cs="Times New Roman"/>
        </w:rPr>
        <w:t xml:space="preserve">. Ah see </w:t>
      </w:r>
      <w:proofErr w:type="spellStart"/>
      <w:r>
        <w:rPr>
          <w:rFonts w:ascii="Times New Roman" w:eastAsia="Times New Roman" w:hAnsi="Times New Roman" w:cs="Times New Roman"/>
        </w:rPr>
        <w:t>i’m</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service o' king Eduardus. It </w:t>
      </w:r>
      <w:proofErr w:type="spellStart"/>
      <w:r>
        <w:rPr>
          <w:rFonts w:ascii="Times New Roman" w:eastAsia="Times New Roman" w:hAnsi="Times New Roman" w:cs="Times New Roman"/>
        </w:rPr>
        <w:t>wull</w:t>
      </w:r>
      <w:proofErr w:type="spellEnd"/>
      <w:r>
        <w:rPr>
          <w:rFonts w:ascii="Times New Roman" w:eastAsia="Times New Roman" w:hAnsi="Times New Roman" w:cs="Times New Roman"/>
        </w:rPr>
        <w:t xml:space="preserve"> be a buzz m' laird. </w:t>
      </w:r>
    </w:p>
    <w:p w14:paraId="4268606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Likewise. A wonderful buzz indeed.</w:t>
      </w:r>
    </w:p>
    <w:p w14:paraId="3946C6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first tree the party encounters,</w:t>
      </w:r>
    </w:p>
    <w:p w14:paraId="6B3A051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Staun back a' o' ye, this tree is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tak</w:t>
      </w:r>
      <w:proofErr w:type="spellEnd"/>
      <w:r>
        <w:rPr>
          <w:rFonts w:ascii="Times New Roman" w:eastAsia="Times New Roman" w:hAnsi="Times New Roman" w:cs="Times New Roman"/>
        </w:rPr>
        <w:t xml:space="preserve">' a mighty lumberjack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masell</w:t>
      </w:r>
      <w:proofErr w:type="spellEnd"/>
      <w:r>
        <w:rPr>
          <w:rFonts w:ascii="Times New Roman" w:eastAsia="Times New Roman" w:hAnsi="Times New Roman" w:cs="Times New Roman"/>
        </w:rPr>
        <w:t xml:space="preserve">.  Minard ye seem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ferr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artist. Ye draw a picture o'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muscles glimmering in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sun as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sweat drips </w:t>
      </w:r>
      <w:proofErr w:type="spellStart"/>
      <w:r>
        <w:rPr>
          <w:rFonts w:ascii="Times New Roman" w:eastAsia="Times New Roman" w:hAnsi="Times New Roman" w:cs="Times New Roman"/>
        </w:rPr>
        <w:t>aff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brow. Maybe you’ll learn something </w:t>
      </w:r>
      <w:proofErr w:type="spellStart"/>
      <w:r>
        <w:rPr>
          <w:rFonts w:ascii="Times New Roman" w:eastAsia="Times New Roman" w:hAnsi="Times New Roman" w:cs="Times New Roman"/>
        </w:rPr>
        <w:t>aboot</w:t>
      </w:r>
      <w:proofErr w:type="spellEnd"/>
      <w:r>
        <w:rPr>
          <w:rFonts w:ascii="Times New Roman" w:eastAsia="Times New Roman" w:hAnsi="Times New Roman" w:cs="Times New Roman"/>
        </w:rPr>
        <w:t xml:space="preserve"> manhood. I’ll </w:t>
      </w:r>
      <w:proofErr w:type="spellStart"/>
      <w:r>
        <w:rPr>
          <w:rFonts w:ascii="Times New Roman" w:eastAsia="Times New Roman" w:hAnsi="Times New Roman" w:cs="Times New Roman"/>
        </w:rPr>
        <w:t>shaw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howfur</w:t>
      </w:r>
      <w:proofErr w:type="spellEnd"/>
      <w:r>
        <w:rPr>
          <w:rFonts w:ascii="Times New Roman" w:eastAsia="Times New Roman" w:hAnsi="Times New Roman" w:cs="Times New Roman"/>
        </w:rPr>
        <w:t xml:space="preserve"> a real man cuts doon a tree.</w:t>
      </w:r>
    </w:p>
    <w:p w14:paraId="2BE27F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Hey, a real man is more than a burly lumberjack. A real man can also be a master of illusion. </w:t>
      </w:r>
    </w:p>
    <w:p w14:paraId="2B4DAE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How come be a master o' illusion whin ye git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real thing? </w:t>
      </w:r>
    </w:p>
    <w:p w14:paraId="5E349B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flexes his massive muscles.)</w:t>
      </w:r>
    </w:p>
    <w:p w14:paraId="232F92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Mr. Ewan can you teach me how to have massive muscles like you.</w:t>
      </w:r>
    </w:p>
    <w:p w14:paraId="730CB4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t>
      </w:r>
      <w:proofErr w:type="gramStart"/>
      <w:r>
        <w:rPr>
          <w:rFonts w:ascii="Times New Roman" w:eastAsia="Times New Roman" w:hAnsi="Times New Roman" w:cs="Times New Roman"/>
        </w:rPr>
        <w:t>Sure</w:t>
      </w:r>
      <w:proofErr w:type="gramEnd"/>
      <w:r>
        <w:rPr>
          <w:rFonts w:ascii="Times New Roman" w:eastAsia="Times New Roman" w:hAnsi="Times New Roman" w:cs="Times New Roman"/>
        </w:rPr>
        <w:t xml:space="preserve"> thing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I’ll teach you by cutting doon this muckle great tree. It's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foremaist</w:t>
      </w:r>
      <w:proofErr w:type="spellEnd"/>
      <w:r>
        <w:rPr>
          <w:rFonts w:ascii="Times New Roman" w:eastAsia="Times New Roman" w:hAnsi="Times New Roman" w:cs="Times New Roman"/>
        </w:rPr>
        <w:t xml:space="preserve"> lesson.</w:t>
      </w:r>
    </w:p>
    <w:p w14:paraId="496E7C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has the look of exasperation as Ewan cuts down the tree. Once the party reaches a clearing in the trees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confronts them.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enters the clearing with his massive gait clearing the trees that block his way as a man opens a shower curtain.)</w:t>
      </w:r>
    </w:p>
    <w:p w14:paraId="2EAC906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Meeeee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Jotnnaaarrr</w:t>
      </w:r>
      <w:proofErr w:type="spellEnd"/>
      <w:r>
        <w:rPr>
          <w:rFonts w:ascii="Times New Roman" w:eastAsia="Times New Roman" w:hAnsi="Times New Roman" w:cs="Times New Roman"/>
        </w:rPr>
        <w:t xml:space="preserve">. Humans enter my forest. I </w:t>
      </w:r>
      <w:proofErr w:type="spellStart"/>
      <w:r>
        <w:rPr>
          <w:rFonts w:ascii="Times New Roman" w:eastAsia="Times New Roman" w:hAnsi="Times New Roman" w:cs="Times New Roman"/>
        </w:rPr>
        <w:t>sssaaaayyyy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nooooo</w:t>
      </w:r>
      <w:proofErr w:type="spellEnd"/>
      <w:r>
        <w:rPr>
          <w:rFonts w:ascii="Times New Roman" w:eastAsia="Times New Roman" w:hAnsi="Times New Roman" w:cs="Times New Roman"/>
        </w:rPr>
        <w:t>.  Humans will die for trespassing.</w:t>
      </w:r>
    </w:p>
    <w:p w14:paraId="2D2B8F5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(Speaking to Minard) Watch this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Hey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Come and get some you oversized piece of shit for brains. </w:t>
      </w:r>
    </w:p>
    <w:p w14:paraId="7B26B59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rips off his shirt and takes out his ax.)</w:t>
      </w:r>
    </w:p>
    <w:p w14:paraId="17129DBC"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Human funny. Human make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laugh.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swat human like fly.</w:t>
      </w:r>
    </w:p>
    <w:p w14:paraId="4039EA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swipes at Ewan, hitting and causing him to fly against a stone. Ewan is knocked out.)</w:t>
      </w:r>
    </w:p>
    <w:p w14:paraId="08DD43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you listen…….</w:t>
      </w:r>
    </w:p>
    <w:p w14:paraId="2B60C4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Magician(Speaking to Caeser) Caeser, I got this. (Now speaking to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Great Almighty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I understand your strength is great and you’re like no other. You are a mighty giant. I also believe you are incredibly intelligent. </w:t>
      </w:r>
    </w:p>
    <w:p w14:paraId="3A51BB8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Human flatters me, say more, say more.</w:t>
      </w:r>
    </w:p>
    <w:p w14:paraId="6C93D5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wish to perform a test. If you can prove that my magic isn’t magic then you’ll quit attacking the lumberjacks of Yew forest.</w:t>
      </w:r>
    </w:p>
    <w:p w14:paraId="7E7B166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And if I can’t I’ll bite off all your heads.</w:t>
      </w:r>
    </w:p>
    <w:p w14:paraId="5318A6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do like my head.</w:t>
      </w:r>
    </w:p>
    <w:p w14:paraId="73C4A1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You have a pretty head. If you were a woman our relationship would be different.</w:t>
      </w:r>
    </w:p>
    <w:p w14:paraId="5984E0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don’t think it matters if he’s a woman or not.</w:t>
      </w:r>
    </w:p>
    <w:p w14:paraId="59A7914F"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Shut up stupid humans. I take test.</w:t>
      </w:r>
    </w:p>
    <w:p w14:paraId="0C7E68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for my first magic test I shall make Ewan disappear into thin air.</w:t>
      </w:r>
    </w:p>
    <w:p w14:paraId="6889554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Impossible!</w:t>
      </w:r>
    </w:p>
    <w:p w14:paraId="779955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moves over to the body of unconscious Ewan.  He places his cape over Ewan. He starts waving his hands in a really distracting motion causing the eyes of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to be distracted. He once again lifts up his cape to show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that Ewan is still there.)</w:t>
      </w:r>
    </w:p>
    <w:p w14:paraId="507A2D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Watch and observe O mighty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Abracadabra! </w:t>
      </w:r>
      <w:proofErr w:type="spellStart"/>
      <w:r>
        <w:rPr>
          <w:rFonts w:ascii="Times New Roman" w:eastAsia="Times New Roman" w:hAnsi="Times New Roman" w:cs="Times New Roman"/>
        </w:rPr>
        <w:t>Abracadabree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Abracadabro</w:t>
      </w:r>
      <w:proofErr w:type="spellEnd"/>
      <w:r>
        <w:rPr>
          <w:rFonts w:ascii="Times New Roman" w:eastAsia="Times New Roman" w:hAnsi="Times New Roman" w:cs="Times New Roman"/>
        </w:rPr>
        <w:t xml:space="preserve">! </w:t>
      </w:r>
    </w:p>
    <w:p w14:paraId="7A403B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lifts up the cape and Ewan is no longer there, but instead has been replaced by Minard.)</w:t>
      </w:r>
    </w:p>
    <w:p w14:paraId="0D2A3C8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I know he’s here. You must’ve moved him behind the stone stupid human.</w:t>
      </w:r>
    </w:p>
    <w:p w14:paraId="28600C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begins searching behind the stone.)</w:t>
      </w:r>
    </w:p>
    <w:p w14:paraId="07BC7F1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He must be in the trees.</w:t>
      </w:r>
    </w:p>
    <w:p w14:paraId="65633E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begins knocking over all the trees nearby, getting more and more angry as he goes.)</w:t>
      </w:r>
    </w:p>
    <w:p w14:paraId="2B6E702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What did you do with him foolish human? Impossible. Nobody </w:t>
      </w:r>
      <w:proofErr w:type="gramStart"/>
      <w:r>
        <w:rPr>
          <w:rFonts w:ascii="Times New Roman" w:eastAsia="Times New Roman" w:hAnsi="Times New Roman" w:cs="Times New Roman"/>
        </w:rPr>
        <w:t>outsmart</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You hid him under the </w:t>
      </w:r>
      <w:proofErr w:type="gramStart"/>
      <w:r>
        <w:rPr>
          <w:rFonts w:ascii="Times New Roman" w:eastAsia="Times New Roman" w:hAnsi="Times New Roman" w:cs="Times New Roman"/>
        </w:rPr>
        <w:t>stone</w:t>
      </w:r>
      <w:proofErr w:type="gramEnd"/>
      <w:r>
        <w:rPr>
          <w:rFonts w:ascii="Times New Roman" w:eastAsia="Times New Roman" w:hAnsi="Times New Roman" w:cs="Times New Roman"/>
        </w:rPr>
        <w:t xml:space="preserve"> didn’t you?</w:t>
      </w:r>
    </w:p>
    <w:p w14:paraId="46D195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begins picking up stones and throwing them. After destroying much of the nearby forest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is tired.)</w:t>
      </w:r>
    </w:p>
    <w:p w14:paraId="7157DFF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Aghhh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tired.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give up.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has little strength left, but enough strength to try to eat puny humans for tricking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
    <w:p w14:paraId="5336E7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But we had an agreement.</w:t>
      </w:r>
    </w:p>
    <w:p w14:paraId="7C620067"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tricked by deceiving humans. No agreement. Now die.</w:t>
      </w:r>
    </w:p>
    <w:p w14:paraId="56B670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(Suddenly an ax flies from nowhere and gets stuck in </w:t>
      </w:r>
      <w:proofErr w:type="spellStart"/>
      <w:r>
        <w:rPr>
          <w:rFonts w:ascii="Times New Roman" w:eastAsia="Times New Roman" w:hAnsi="Times New Roman" w:cs="Times New Roman"/>
        </w:rPr>
        <w:t>Jotnar’s</w:t>
      </w:r>
      <w:proofErr w:type="spellEnd"/>
      <w:r>
        <w:rPr>
          <w:rFonts w:ascii="Times New Roman" w:eastAsia="Times New Roman" w:hAnsi="Times New Roman" w:cs="Times New Roman"/>
        </w:rPr>
        <w:t xml:space="preserve"> flesh, blood spurts out.)</w:t>
      </w:r>
    </w:p>
    <w:p w14:paraId="300A56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Wey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think Gustav. A tired giant’s flesh becomes supple allowing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blade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thirl</w:t>
      </w:r>
      <w:proofErr w:type="spellEnd"/>
      <w:r>
        <w:rPr>
          <w:rFonts w:ascii="Times New Roman" w:eastAsia="Times New Roman" w:hAnsi="Times New Roman" w:cs="Times New Roman"/>
        </w:rPr>
        <w:t xml:space="preserve"> it. Now’s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xml:space="preserve">' best time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attack!</w:t>
      </w:r>
    </w:p>
    <w:p w14:paraId="17AEF44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defeating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player receives </w:t>
      </w:r>
      <w:proofErr w:type="spellStart"/>
      <w:r>
        <w:rPr>
          <w:rFonts w:ascii="Times New Roman" w:eastAsia="Times New Roman" w:hAnsi="Times New Roman" w:cs="Times New Roman"/>
        </w:rPr>
        <w:t>Jotnar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2DDEB4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How did you make Ewan disappear?</w:t>
      </w:r>
    </w:p>
    <w:p w14:paraId="53B9584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A true magician never reveals his tricks of the trade. Isn’t that right Minard?</w:t>
      </w:r>
    </w:p>
    <w:p w14:paraId="087D74F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A magician bends matter with his mind and conforms the world to his allusions.</w:t>
      </w:r>
    </w:p>
    <w:p w14:paraId="4FFDE0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Ah woke up in some bloody hole. Disoriented, ah woke up, 'n' ah could hear a hail ruckus </w:t>
      </w:r>
      <w:proofErr w:type="spellStart"/>
      <w:r>
        <w:rPr>
          <w:rFonts w:ascii="Times New Roman" w:eastAsia="Times New Roman" w:hAnsi="Times New Roman" w:cs="Times New Roman"/>
        </w:rPr>
        <w:t>gaun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oan</w:t>
      </w:r>
      <w:proofErr w:type="spellEnd"/>
      <w:r>
        <w:rPr>
          <w:rFonts w:ascii="Times New Roman" w:eastAsia="Times New Roman" w:hAnsi="Times New Roman" w:cs="Times New Roman"/>
        </w:rPr>
        <w:t xml:space="preserve"> up 'boom that’s </w:t>
      </w:r>
      <w:proofErr w:type="spellStart"/>
      <w:r>
        <w:rPr>
          <w:rFonts w:ascii="Times New Roman" w:eastAsia="Times New Roman" w:hAnsi="Times New Roman" w:cs="Times New Roman"/>
        </w:rPr>
        <w:t>howfur</w:t>
      </w:r>
      <w:proofErr w:type="spellEnd"/>
      <w:r>
        <w:rPr>
          <w:rFonts w:ascii="Times New Roman" w:eastAsia="Times New Roman" w:hAnsi="Times New Roman" w:cs="Times New Roman"/>
        </w:rPr>
        <w:t xml:space="preserve"> ah found my way.</w:t>
      </w:r>
    </w:p>
    <w:p w14:paraId="59A52E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begins laughing)</w:t>
      </w:r>
    </w:p>
    <w:p w14:paraId="30F3CAC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I’ve </w:t>
      </w:r>
      <w:proofErr w:type="spellStart"/>
      <w:r>
        <w:rPr>
          <w:rFonts w:ascii="Times New Roman" w:eastAsia="Times New Roman" w:hAnsi="Times New Roman" w:cs="Times New Roman"/>
        </w:rPr>
        <w:t>hud</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guid</w:t>
      </w:r>
      <w:proofErr w:type="spellEnd"/>
      <w:r>
        <w:rPr>
          <w:rFonts w:ascii="Times New Roman" w:eastAsia="Times New Roman" w:hAnsi="Times New Roman" w:cs="Times New Roman"/>
        </w:rPr>
        <w:t xml:space="preserve"> time </w:t>
      </w:r>
      <w:proofErr w:type="spellStart"/>
      <w:r>
        <w:rPr>
          <w:rFonts w:ascii="Times New Roman" w:eastAsia="Times New Roman" w:hAnsi="Times New Roman" w:cs="Times New Roman"/>
        </w:rPr>
        <w:t>wi</w:t>
      </w:r>
      <w:proofErr w:type="spellEnd"/>
      <w:r>
        <w:rPr>
          <w:rFonts w:ascii="Times New Roman" w:eastAsia="Times New Roman" w:hAnsi="Times New Roman" w:cs="Times New Roman"/>
        </w:rPr>
        <w:t xml:space="preserve">' ye men 'n' lassies. I’d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continue this adventure 'n' save </w:t>
      </w:r>
      <w:proofErr w:type="spellStart"/>
      <w:r>
        <w:rPr>
          <w:rFonts w:ascii="Times New Roman" w:eastAsia="Times New Roman" w:hAnsi="Times New Roman" w:cs="Times New Roman"/>
        </w:rPr>
        <w:t>th</w:t>
      </w:r>
      <w:proofErr w:type="spellEnd"/>
      <w:r>
        <w:rPr>
          <w:rFonts w:ascii="Times New Roman" w:eastAsia="Times New Roman" w:hAnsi="Times New Roman" w:cs="Times New Roman"/>
        </w:rPr>
        <w:t>' world with ye.</w:t>
      </w:r>
    </w:p>
    <w:p w14:paraId="13B79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 would be a pleasure to have you continue your service to the king.</w:t>
      </w:r>
    </w:p>
    <w:p w14:paraId="066E852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Off we go then.</w:t>
      </w:r>
    </w:p>
    <w:p w14:paraId="58F63374" w14:textId="77777777" w:rsidR="003361E2" w:rsidRDefault="00000000">
      <w:pPr>
        <w:pStyle w:val="Heading2"/>
      </w:pPr>
      <w:bookmarkStart w:id="496" w:name="_Toc189930301"/>
      <w:r>
        <w:t>Mare</w:t>
      </w:r>
      <w:bookmarkEnd w:id="496"/>
    </w:p>
    <w:p w14:paraId="7820DBA1" w14:textId="77777777" w:rsidR="003361E2" w:rsidRDefault="00000000">
      <w:pPr>
        <w:pStyle w:val="Heading3"/>
        <w:ind w:firstLine="720"/>
      </w:pPr>
      <w:bookmarkStart w:id="497" w:name="_Toc189930302"/>
      <w:r>
        <w:t>Okay Corral</w:t>
      </w:r>
      <w:bookmarkEnd w:id="497"/>
      <w:r>
        <w:t xml:space="preserve"> </w:t>
      </w:r>
    </w:p>
    <w:p w14:paraId="1F969E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Okay Corral looks like a typical wild western town from American history. The town is filled with hologram advertisements in the skyline as tumbleweeds roll through the center of town. The buildings are made out of rustic wood following the architecture pattern of the Wild West. There’s a saloon and hotel in one, sheriff’s office, general store, cattle stable and several homes owned by residents.  People ride robotic hover horses through town. An old lady sweeps her porch in front of the general store. In the saloon robots dance and sing on stage as females dressed in bunny outfits serve drinks to those in the crowd.</w:t>
      </w:r>
    </w:p>
    <w:p w14:paraId="7044090C" w14:textId="77777777" w:rsidR="003361E2" w:rsidRDefault="00000000">
      <w:pPr>
        <w:pStyle w:val="Heading3"/>
        <w:ind w:left="0" w:firstLine="720"/>
      </w:pPr>
      <w:bookmarkStart w:id="498" w:name="_Toc189930303"/>
      <w:r>
        <w:lastRenderedPageBreak/>
        <w:t>Saloon Cutscene</w:t>
      </w:r>
      <w:bookmarkEnd w:id="498"/>
    </w:p>
    <w:p w14:paraId="7D1C151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is sitting at the bar with Eduardus and Terrae)</w:t>
      </w:r>
    </w:p>
    <w:p w14:paraId="3961AD0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Theresa would be so happy to see this. She was so fascinated with the ways of the Reditus. You people are so different from us in every way. After a massive storm in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occasionally a rainbow might grace us with its presence during a lull in the storms. I would say that rainbow represents the Reditus. So many different colors and variations yet you people are still one.</w:t>
      </w:r>
    </w:p>
    <w:p w14:paraId="7338D7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It used to be like that, but not so much anymore as you’ve seen. We lost our unity and purpose. This is why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has allowed this to happen.</w:t>
      </w:r>
    </w:p>
    <w:p w14:paraId="66B480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also know of this god of the stillness? I haven’t told this to anyone, but when we were being sucked into the void by Corydon Deus. I felt an immense power push us from below; we were well beyond Airloft’s weight carrying capabilities. Then a small voice spoke to me and said that Theresa was still alive right after Corydon Deus……. I thought if only the Phoenix could bring back my Theresa when the Phoenix brought back to life Leonidas. I almost envied Leonidas. Maybe this god can bring back to life my Theresa?</w:t>
      </w:r>
    </w:p>
    <w:p w14:paraId="35B62A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Maybe Caeser. Maybe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You know, very few Reditus acknowledge this god. Most Reditus believe that science and minerals are the foundation of the Reditus, but I believe there is more than just minerals and science that prop up the Reditus.</w:t>
      </w:r>
    </w:p>
    <w:p w14:paraId="2877FE9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There is King Eduardus the great!</w:t>
      </w:r>
    </w:p>
    <w:p w14:paraId="1E6F37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There he goes again.</w:t>
      </w:r>
    </w:p>
    <w:p w14:paraId="2BB231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sits down. At the table.)</w:t>
      </w:r>
    </w:p>
    <w:p w14:paraId="6E17493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Terrae, although your beauty hasn’t changed a bit since the days of the Gestalt Empire something else has. There is confidence in you now. You are no longer the half Fabricius, half human girl I remember who was confused in her identity.</w:t>
      </w:r>
    </w:p>
    <w:p w14:paraId="0E60F0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 are the still handsome and dashing general I remember. If you hadn't died, I wonder……</w:t>
      </w:r>
    </w:p>
    <w:p w14:paraId="37FD85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 wonder what!?</w:t>
      </w:r>
    </w:p>
    <w:p w14:paraId="13F353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If I would still treat him as an uncle. Don’t worry my Eduardus, you’re still the dashing Playboy I fell in love with.</w:t>
      </w:r>
    </w:p>
    <w:p w14:paraId="78C9C2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You are a lucky man Eduardus.</w:t>
      </w:r>
    </w:p>
    <w:p w14:paraId="6F32DA74" w14:textId="77777777" w:rsidR="003361E2" w:rsidRDefault="00000000">
      <w:pPr>
        <w:pStyle w:val="Heading3"/>
        <w:ind w:left="0" w:firstLine="720"/>
      </w:pPr>
      <w:bookmarkStart w:id="499" w:name="_Toc189930304"/>
      <w:r>
        <w:t xml:space="preserve">Okay Corral </w:t>
      </w:r>
      <w:proofErr w:type="spellStart"/>
      <w:r>
        <w:t>Npcs</w:t>
      </w:r>
      <w:bookmarkEnd w:id="499"/>
      <w:proofErr w:type="spellEnd"/>
    </w:p>
    <w:p w14:paraId="0CF37E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Old Lady (Sweeping): These days good ole Wild Garrett got his hands full. The Mare has rounded up all the toughest thugs from around these parts.</w:t>
      </w:r>
    </w:p>
    <w:p w14:paraId="74476B7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Resident: I can’t make a living these days. I mean, with all the monsters and the Mare </w:t>
      </w:r>
      <w:proofErr w:type="spellStart"/>
      <w:r>
        <w:rPr>
          <w:rFonts w:ascii="Times New Roman" w:eastAsia="Times New Roman" w:hAnsi="Times New Roman" w:cs="Times New Roman"/>
        </w:rPr>
        <w:t>runnin</w:t>
      </w:r>
      <w:proofErr w:type="spellEnd"/>
      <w:r>
        <w:rPr>
          <w:rFonts w:ascii="Times New Roman" w:eastAsia="Times New Roman" w:hAnsi="Times New Roman" w:cs="Times New Roman"/>
        </w:rPr>
        <w:t xml:space="preserve"> a ruckus one can just cower at home and hope you don’t die.</w:t>
      </w:r>
    </w:p>
    <w:p w14:paraId="72F315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Resident: My boy tried to challenge the Mare in a duel. That Mare is lightning fast and before my boy even touched his side arm the Mare put a bullet in his head. If only Wild Garret could do something.</w:t>
      </w:r>
    </w:p>
    <w:p w14:paraId="7296D0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Bartender: Since we lost so many </w:t>
      </w:r>
      <w:proofErr w:type="gramStart"/>
      <w:r>
        <w:rPr>
          <w:rFonts w:ascii="Times New Roman" w:eastAsia="Times New Roman" w:hAnsi="Times New Roman" w:cs="Times New Roman"/>
        </w:rPr>
        <w:t>residents</w:t>
      </w:r>
      <w:proofErr w:type="gramEnd"/>
      <w:r>
        <w:rPr>
          <w:rFonts w:ascii="Times New Roman" w:eastAsia="Times New Roman" w:hAnsi="Times New Roman" w:cs="Times New Roman"/>
        </w:rPr>
        <w:t xml:space="preserve"> I had to improvise to keep guests and tourists entertained. That’s why I bought all these robots. There’s just no good talent round here.</w:t>
      </w:r>
    </w:p>
    <w:p w14:paraId="1EBC3AD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Stable Hand: I used to graze my cattle to the east, but lately lava has been spewing out of the ground. I wonder what could be causing the disturbance.</w:t>
      </w:r>
    </w:p>
    <w:p w14:paraId="362924E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Bar Fly: We used to have the most beautiful woman in the East dance here at this bar. I just can’t get used to these robots. They look good, they sing well, but it’s just not the same.</w:t>
      </w:r>
    </w:p>
    <w:p w14:paraId="637904C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General Store Owner: Better buy my products fast. Everyone in town is panic buying, stocking up on essentials. The Mare could raid this shop at any moment.</w:t>
      </w:r>
    </w:p>
    <w:p w14:paraId="34BA6C11" w14:textId="77777777" w:rsidR="003361E2" w:rsidRDefault="00000000">
      <w:pPr>
        <w:pStyle w:val="Heading3"/>
        <w:ind w:firstLine="720"/>
      </w:pPr>
      <w:bookmarkStart w:id="500" w:name="_Toc189930305"/>
      <w:r>
        <w:t>Wild Garret Hunts the Mare</w:t>
      </w:r>
      <w:bookmarkEnd w:id="500"/>
    </w:p>
    <w:p w14:paraId="6ED08D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Garrett(Found in Sherriff Office): Welcome to Okay Corral pardner where everyone is supposed to be doing okay. It’s just pardner, we’re not doing okay. You see, ever since the Fabricius were unleashed on the world, there’s this Fabricius who's been creating a ruckus. Before we were already having trouble with cowboys raiding our land and stealing our hooch, but this Fabricius they call Mare managed to round up and unite all the cowboy gangs. Now we’re in big trouble. All this town's got is me and my trusty sidekick, this here laser pistol. I used to be sufficient enough to keep these gangs under control, but now I got my hands tied. Can you help me out?</w:t>
      </w:r>
    </w:p>
    <w:p w14:paraId="51C24935"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(1)Caeser: Yes</w:t>
      </w:r>
      <w:r>
        <w:rPr>
          <w:rFonts w:ascii="Times New Roman" w:eastAsia="Times New Roman" w:hAnsi="Times New Roman" w:cs="Times New Roman"/>
        </w:rPr>
        <w:tab/>
        <w:t>, we would be more than happy to hunt down this Fabricius to help you keep the town safe</w:t>
      </w:r>
    </w:p>
    <w:p w14:paraId="257F4E99"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(2) Caeser: No, our hands are a little tied in right now. We’ll come back later alright.</w:t>
      </w:r>
    </w:p>
    <w:p w14:paraId="1FF6FCFB" w14:textId="77777777" w:rsidR="003361E2" w:rsidRDefault="00000000">
      <w:pPr>
        <w:ind w:left="720"/>
        <w:rPr>
          <w:rFonts w:ascii="Times New Roman" w:eastAsia="Times New Roman" w:hAnsi="Times New Roman" w:cs="Times New Roman"/>
        </w:rPr>
      </w:pPr>
      <w:r>
        <w:rPr>
          <w:rFonts w:ascii="Times New Roman" w:eastAsia="Times New Roman" w:hAnsi="Times New Roman" w:cs="Times New Roman"/>
        </w:rPr>
        <w:t>Talk again,</w:t>
      </w:r>
    </w:p>
    <w:p w14:paraId="6153E1E7" w14:textId="77777777" w:rsidR="003361E2" w:rsidRDefault="00000000">
      <w:pPr>
        <w:numPr>
          <w:ilvl w:val="1"/>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Wild Garret: So did you change your mind.</w:t>
      </w:r>
    </w:p>
    <w:p w14:paraId="6A0E4803"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w:t>
      </w:r>
      <w:proofErr w:type="gramStart"/>
      <w:r>
        <w:rPr>
          <w:rFonts w:ascii="Times New Roman" w:eastAsia="Times New Roman" w:hAnsi="Times New Roman" w:cs="Times New Roman"/>
          <w:color w:val="000000"/>
        </w:rPr>
        <w:t>Sure</w:t>
      </w:r>
      <w:proofErr w:type="gramEnd"/>
      <w:r>
        <w:rPr>
          <w:rFonts w:ascii="Times New Roman" w:eastAsia="Times New Roman" w:hAnsi="Times New Roman" w:cs="Times New Roman"/>
          <w:color w:val="000000"/>
        </w:rPr>
        <w:t xml:space="preserve"> did pardner, let’s go get these ruffians.</w:t>
      </w:r>
    </w:p>
    <w:p w14:paraId="40ED86E9" w14:textId="77777777" w:rsidR="003361E2" w:rsidRDefault="00000000">
      <w:pPr>
        <w:pBdr>
          <w:top w:val="nil"/>
          <w:left w:val="nil"/>
          <w:bottom w:val="nil"/>
          <w:right w:val="nil"/>
          <w:between w:val="nil"/>
        </w:pBdr>
        <w:ind w:left="1440"/>
        <w:rPr>
          <w:rFonts w:ascii="Times New Roman" w:eastAsia="Times New Roman" w:hAnsi="Times New Roman" w:cs="Times New Roman"/>
          <w:color w:val="000000"/>
        </w:rPr>
      </w:pPr>
      <w:r>
        <w:rPr>
          <w:rFonts w:ascii="Times New Roman" w:eastAsia="Times New Roman" w:hAnsi="Times New Roman" w:cs="Times New Roman"/>
          <w:color w:val="000000"/>
        </w:rPr>
        <w:t>Caeser: No, just wanted to see how you were.</w:t>
      </w:r>
    </w:p>
    <w:p w14:paraId="735D81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yes,</w:t>
      </w:r>
    </w:p>
    <w:p w14:paraId="652E578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Garrett: I’m pretty much sure the ruffians are holed up somewhere down to the South West from here. Even though I know where their camp is I dare not go there. I have </w:t>
      </w:r>
      <w:proofErr w:type="spellStart"/>
      <w:r>
        <w:rPr>
          <w:rFonts w:ascii="Times New Roman" w:eastAsia="Times New Roman" w:hAnsi="Times New Roman" w:cs="Times New Roman"/>
        </w:rPr>
        <w:t>rocksolid</w:t>
      </w:r>
      <w:proofErr w:type="spellEnd"/>
      <w:r>
        <w:rPr>
          <w:rFonts w:ascii="Times New Roman" w:eastAsia="Times New Roman" w:hAnsi="Times New Roman" w:cs="Times New Roman"/>
        </w:rPr>
        <w:t xml:space="preserve"> kahunas, but that Mare has got my kahunas ruffled.</w:t>
      </w:r>
    </w:p>
    <w:p w14:paraId="3DDFA4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reaches camp to the southeast,</w:t>
      </w:r>
    </w:p>
    <w:p w14:paraId="47C94F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Wild Garret: Now here’s the plan, I don’t think it’s a good idea to bust into camp guns blazing. The gunpowder I think is stored in the center of camp. I say we have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sneak in the camp and blow up the gunpowder as a diversion. When all hell is </w:t>
      </w:r>
      <w:proofErr w:type="spellStart"/>
      <w:r>
        <w:rPr>
          <w:rFonts w:ascii="Times New Roman" w:eastAsia="Times New Roman" w:hAnsi="Times New Roman" w:cs="Times New Roman"/>
        </w:rPr>
        <w:t>breakin</w:t>
      </w:r>
      <w:proofErr w:type="spellEnd"/>
      <w:r>
        <w:rPr>
          <w:rFonts w:ascii="Times New Roman" w:eastAsia="Times New Roman" w:hAnsi="Times New Roman" w:cs="Times New Roman"/>
        </w:rPr>
        <w:t xml:space="preserve"> loose, then we bust into camp take down </w:t>
      </w:r>
      <w:proofErr w:type="gramStart"/>
      <w:r>
        <w:rPr>
          <w:rFonts w:ascii="Times New Roman" w:eastAsia="Times New Roman" w:hAnsi="Times New Roman" w:cs="Times New Roman"/>
        </w:rPr>
        <w:t>these son of a guns</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Whaddaya</w:t>
      </w:r>
      <w:proofErr w:type="spellEnd"/>
      <w:r>
        <w:rPr>
          <w:rFonts w:ascii="Times New Roman" w:eastAsia="Times New Roman" w:hAnsi="Times New Roman" w:cs="Times New Roman"/>
        </w:rPr>
        <w:t xml:space="preserve"> say? Or you just </w:t>
      </w:r>
      <w:proofErr w:type="spellStart"/>
      <w:r>
        <w:rPr>
          <w:rFonts w:ascii="Times New Roman" w:eastAsia="Times New Roman" w:hAnsi="Times New Roman" w:cs="Times New Roman"/>
        </w:rPr>
        <w:t>wanna</w:t>
      </w:r>
      <w:proofErr w:type="spellEnd"/>
      <w:r>
        <w:rPr>
          <w:rFonts w:ascii="Times New Roman" w:eastAsia="Times New Roman" w:hAnsi="Times New Roman" w:cs="Times New Roman"/>
        </w:rPr>
        <w:t xml:space="preserve"> go in guns blazing, it’s your choice.</w:t>
      </w:r>
    </w:p>
    <w:p w14:paraId="10F920C8" w14:textId="77777777" w:rsidR="003361E2" w:rsidRDefault="00000000">
      <w:pPr>
        <w:numPr>
          <w:ilvl w:val="0"/>
          <w:numId w:val="2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making a diversion would be a wise choice. </w:t>
      </w: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along the way set up traps that will further hinder the cowboys during the confusion.</w:t>
      </w:r>
    </w:p>
    <w:p w14:paraId="406B48C3" w14:textId="77777777" w:rsidR="003361E2" w:rsidRDefault="003361E2">
      <w:pPr>
        <w:pBdr>
          <w:top w:val="nil"/>
          <w:left w:val="nil"/>
          <w:bottom w:val="nil"/>
          <w:right w:val="nil"/>
          <w:between w:val="nil"/>
        </w:pBdr>
        <w:spacing w:after="0"/>
        <w:ind w:left="720"/>
        <w:rPr>
          <w:rFonts w:ascii="Times New Roman" w:eastAsia="Times New Roman" w:hAnsi="Times New Roman" w:cs="Times New Roman"/>
        </w:rPr>
      </w:pPr>
    </w:p>
    <w:p w14:paraId="6ED32BD7" w14:textId="77777777" w:rsidR="003361E2" w:rsidRDefault="00000000">
      <w:pPr>
        <w:pBdr>
          <w:top w:val="nil"/>
          <w:left w:val="nil"/>
          <w:bottom w:val="nil"/>
          <w:right w:val="nil"/>
          <w:between w:val="nil"/>
        </w:pBdr>
        <w:spacing w:after="0"/>
        <w:ind w:left="72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Airloft</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rPr>
        <w:t>O my God this is like a girl's dream come true. Setting traps to capture these sexy, hunky cowboys</w:t>
      </w:r>
      <w:r>
        <w:rPr>
          <w:rFonts w:ascii="Times New Roman" w:eastAsia="Times New Roman" w:hAnsi="Times New Roman" w:cs="Times New Roman"/>
          <w:color w:val="000000"/>
        </w:rPr>
        <w:t>. I</w:t>
      </w:r>
      <w:r>
        <w:rPr>
          <w:rFonts w:ascii="Times New Roman" w:eastAsia="Times New Roman" w:hAnsi="Times New Roman" w:cs="Times New Roman"/>
        </w:rPr>
        <w:t xml:space="preserve">’m like, totally in, can I keep one?! </w:t>
      </w:r>
      <w:r>
        <w:rPr>
          <w:rFonts w:ascii="Times New Roman" w:eastAsia="Times New Roman" w:hAnsi="Times New Roman" w:cs="Times New Roman"/>
          <w:color w:val="000000"/>
        </w:rPr>
        <w:t xml:space="preserve"> I will </w:t>
      </w:r>
      <w:r>
        <w:rPr>
          <w:rFonts w:ascii="Times New Roman" w:eastAsia="Times New Roman" w:hAnsi="Times New Roman" w:cs="Times New Roman"/>
        </w:rPr>
        <w:t>work my valley magic</w:t>
      </w:r>
      <w:r>
        <w:rPr>
          <w:rFonts w:ascii="Times New Roman" w:eastAsia="Times New Roman" w:hAnsi="Times New Roman" w:cs="Times New Roman"/>
          <w:color w:val="000000"/>
        </w:rPr>
        <w:t xml:space="preserve"> </w:t>
      </w:r>
      <w:r>
        <w:rPr>
          <w:rFonts w:ascii="Times New Roman" w:eastAsia="Times New Roman" w:hAnsi="Times New Roman" w:cs="Times New Roman"/>
        </w:rPr>
        <w:t>to</w:t>
      </w:r>
      <w:r>
        <w:rPr>
          <w:rFonts w:ascii="Times New Roman" w:eastAsia="Times New Roman" w:hAnsi="Times New Roman" w:cs="Times New Roman"/>
          <w:color w:val="000000"/>
        </w:rPr>
        <w:t xml:space="preserve"> indicate the possible </w:t>
      </w:r>
      <w:r>
        <w:rPr>
          <w:rFonts w:ascii="Times New Roman" w:eastAsia="Times New Roman" w:hAnsi="Times New Roman" w:cs="Times New Roman"/>
        </w:rPr>
        <w:t xml:space="preserve">paths </w:t>
      </w:r>
      <w:r>
        <w:rPr>
          <w:rFonts w:ascii="Times New Roman" w:eastAsia="Times New Roman" w:hAnsi="Times New Roman" w:cs="Times New Roman"/>
          <w:color w:val="000000"/>
        </w:rPr>
        <w:t xml:space="preserve">of all cowboys during the diversion, </w:t>
      </w:r>
      <w:r>
        <w:rPr>
          <w:rFonts w:ascii="Times New Roman" w:eastAsia="Times New Roman" w:hAnsi="Times New Roman" w:cs="Times New Roman"/>
        </w:rPr>
        <w:t>This will help me get lucky.</w:t>
      </w:r>
    </w:p>
    <w:p w14:paraId="3645D07D" w14:textId="77777777" w:rsidR="003361E2" w:rsidRDefault="003361E2">
      <w:pPr>
        <w:pBdr>
          <w:top w:val="nil"/>
          <w:left w:val="nil"/>
          <w:bottom w:val="nil"/>
          <w:right w:val="nil"/>
          <w:between w:val="nil"/>
        </w:pBdr>
        <w:spacing w:after="0"/>
        <w:ind w:left="720"/>
        <w:rPr>
          <w:rFonts w:ascii="Times New Roman" w:eastAsia="Times New Roman" w:hAnsi="Times New Roman" w:cs="Times New Roman"/>
        </w:rPr>
      </w:pPr>
    </w:p>
    <w:p w14:paraId="2F5C2F24" w14:textId="77777777" w:rsidR="003361E2" w:rsidRDefault="00000000">
      <w:pPr>
        <w:numPr>
          <w:ilvl w:val="0"/>
          <w:numId w:val="2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always enjoyed a good battle. Let’s blow these cowboys to smithereens.</w:t>
      </w:r>
    </w:p>
    <w:p w14:paraId="7E8948D9" w14:textId="77777777" w:rsidR="003361E2" w:rsidRDefault="00000000">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You are a brave man, but not a good general; it’s going to be a hard fight for all of us. I hope you know what you’re doing.</w:t>
      </w:r>
    </w:p>
    <w:p w14:paraId="73BCA5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If you sneak in with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w:t>
      </w:r>
    </w:p>
    <w:p w14:paraId="272D50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chooses to use a diversion some of the enemies will have been eliminated by traps so they may be less in number depending on where you placed the traps. Also, they will not have been alerted to the presence of the player so they will come and battle in gaps as the player moves through the camp. The enemies will appear in cinematic sequences one battle after the other.)</w:t>
      </w:r>
    </w:p>
    <w:p w14:paraId="107D649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charge in,</w:t>
      </w:r>
    </w:p>
    <w:p w14:paraId="35893AA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enters the camp and shouts “</w:t>
      </w:r>
      <w:proofErr w:type="spellStart"/>
      <w:r>
        <w:rPr>
          <w:rFonts w:ascii="Times New Roman" w:eastAsia="Times New Roman" w:hAnsi="Times New Roman" w:cs="Times New Roman"/>
        </w:rPr>
        <w:t>Huuuzzzzaaaahhhh</w:t>
      </w:r>
      <w:proofErr w:type="spellEnd"/>
      <w:r>
        <w:rPr>
          <w:rFonts w:ascii="Times New Roman" w:eastAsia="Times New Roman" w:hAnsi="Times New Roman" w:cs="Times New Roman"/>
        </w:rPr>
        <w:t>! You cowardly cowboys here we come!</w:t>
      </w:r>
    </w:p>
    <w:p w14:paraId="6C9C79F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w:t>
      </w:r>
      <w:proofErr w:type="spellStart"/>
      <w:r>
        <w:rPr>
          <w:rFonts w:ascii="Times New Roman" w:eastAsia="Times New Roman" w:hAnsi="Times New Roman" w:cs="Times New Roman"/>
        </w:rPr>
        <w:t>Yeeehhhaaaawwwww</w:t>
      </w:r>
      <w:proofErr w:type="spellEnd"/>
      <w:r>
        <w:rPr>
          <w:rFonts w:ascii="Times New Roman" w:eastAsia="Times New Roman" w:hAnsi="Times New Roman" w:cs="Times New Roman"/>
        </w:rPr>
        <w:t xml:space="preserve"> boys come and get some!</w:t>
      </w:r>
    </w:p>
    <w:p w14:paraId="4A004D1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the player chooses to charge in, none of the enemies will have been eliminated by traps so they will be double in number. Also, they will have been alerted to the presence of the player so they will come in waves towards the player in cinematic sequences one battle after the other.)</w:t>
      </w:r>
    </w:p>
    <w:p w14:paraId="0899C96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reaches Mare,</w:t>
      </w:r>
    </w:p>
    <w:p w14:paraId="0ED0B6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(Mare is half human and half horse. Mare is wearing cowboy chaps and vest, his muscular body showing underneath. His spurs rattle as he walks up to the player as the sunset sparkles in the background casting its shadowy gaze upon the Earth before retiring. He hawks a </w:t>
      </w:r>
      <w:proofErr w:type="spellStart"/>
      <w:r>
        <w:rPr>
          <w:rFonts w:ascii="Times New Roman" w:eastAsia="Times New Roman" w:hAnsi="Times New Roman" w:cs="Times New Roman"/>
        </w:rPr>
        <w:t>loogie</w:t>
      </w:r>
      <w:proofErr w:type="spellEnd"/>
      <w:r>
        <w:rPr>
          <w:rFonts w:ascii="Times New Roman" w:eastAsia="Times New Roman" w:hAnsi="Times New Roman" w:cs="Times New Roman"/>
        </w:rPr>
        <w:t xml:space="preserve"> when he reaches the player. He takes off his cowboy hat and bows at the party.)</w:t>
      </w:r>
    </w:p>
    <w:p w14:paraId="77F577C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 heard you’re looking for somebody sheriff. I’m your huckleberry. You can’t tame this mare you filthy human. You try to ride up on me I’ll kick you right off, understand?</w:t>
      </w:r>
    </w:p>
    <w:p w14:paraId="1F0016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Wild Garret: I’ve been looking for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Your cowboying days are over. Ever since you came to Gaia you’ve been </w:t>
      </w:r>
      <w:proofErr w:type="spellStart"/>
      <w:r>
        <w:rPr>
          <w:rFonts w:ascii="Times New Roman" w:eastAsia="Times New Roman" w:hAnsi="Times New Roman" w:cs="Times New Roman"/>
        </w:rPr>
        <w:t>causin</w:t>
      </w:r>
      <w:proofErr w:type="spellEnd"/>
      <w:r>
        <w:rPr>
          <w:rFonts w:ascii="Times New Roman" w:eastAsia="Times New Roman" w:hAnsi="Times New Roman" w:cs="Times New Roman"/>
        </w:rPr>
        <w:t xml:space="preserve"> a ruckus. Bout time somebody lassoes you and brings you into the corral.</w:t>
      </w:r>
    </w:p>
    <w:p w14:paraId="61701C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You humans deserve ruckus for bringing ruckus to my home.</w:t>
      </w:r>
    </w:p>
    <w:p w14:paraId="2512FA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It’s not our fault. It’s Corydon Deus who has done this to you. </w:t>
      </w:r>
    </w:p>
    <w:p w14:paraId="642E6AF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Two wrongs don’t make a right pardner. </w:t>
      </w:r>
    </w:p>
    <w:p w14:paraId="63CA63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looks at the party)</w:t>
      </w:r>
    </w:p>
    <w:p w14:paraId="66598ED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Garrett: This is just between me and this </w:t>
      </w:r>
      <w:proofErr w:type="gramStart"/>
      <w:r>
        <w:rPr>
          <w:rFonts w:ascii="Times New Roman" w:eastAsia="Times New Roman" w:hAnsi="Times New Roman" w:cs="Times New Roman"/>
        </w:rPr>
        <w:t>bad mouthed</w:t>
      </w:r>
      <w:proofErr w:type="gramEnd"/>
      <w:r>
        <w:rPr>
          <w:rFonts w:ascii="Times New Roman" w:eastAsia="Times New Roman" w:hAnsi="Times New Roman" w:cs="Times New Roman"/>
        </w:rPr>
        <w:t xml:space="preserve"> bronco. </w:t>
      </w:r>
    </w:p>
    <w:p w14:paraId="14CA4CB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and the Bronco stand about 30 meters apart.)</w:t>
      </w:r>
    </w:p>
    <w:p w14:paraId="2FEDC4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Get ready to draw hombre.</w:t>
      </w:r>
    </w:p>
    <w:p w14:paraId="4F8CA9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 was born ready to draw.</w:t>
      </w:r>
    </w:p>
    <w:p w14:paraId="624D81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(Both put their hands on their side arms and get ready to draw. Suddenly the battle begins between Wild Garret and the Mare.)</w:t>
      </w:r>
    </w:p>
    <w:p w14:paraId="5262C5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battle,</w:t>
      </w:r>
    </w:p>
    <w:p w14:paraId="3246DF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This battle is different from other battles as the player is switched to a </w:t>
      </w:r>
      <w:proofErr w:type="gramStart"/>
      <w:r>
        <w:rPr>
          <w:rFonts w:ascii="Times New Roman" w:eastAsia="Times New Roman" w:hAnsi="Times New Roman" w:cs="Times New Roman"/>
        </w:rPr>
        <w:t>first person</w:t>
      </w:r>
      <w:proofErr w:type="gramEnd"/>
      <w:r>
        <w:rPr>
          <w:rFonts w:ascii="Times New Roman" w:eastAsia="Times New Roman" w:hAnsi="Times New Roman" w:cs="Times New Roman"/>
        </w:rPr>
        <w:t xml:space="preserve"> mode facing Mare. Mare will lob grenades, shoot </w:t>
      </w:r>
      <w:proofErr w:type="gramStart"/>
      <w:r>
        <w:rPr>
          <w:rFonts w:ascii="Times New Roman" w:eastAsia="Times New Roman" w:hAnsi="Times New Roman" w:cs="Times New Roman"/>
        </w:rPr>
        <w:t>slow and fast moving</w:t>
      </w:r>
      <w:proofErr w:type="gramEnd"/>
      <w:r>
        <w:rPr>
          <w:rFonts w:ascii="Times New Roman" w:eastAsia="Times New Roman" w:hAnsi="Times New Roman" w:cs="Times New Roman"/>
        </w:rPr>
        <w:t xml:space="preserve"> bullets and move side to side.  The player will have a target cursor appear on screen and must track these objects and intercept them from the player’s target cursor. In order to win the </w:t>
      </w:r>
      <w:proofErr w:type="gramStart"/>
      <w:r>
        <w:rPr>
          <w:rFonts w:ascii="Times New Roman" w:eastAsia="Times New Roman" w:hAnsi="Times New Roman" w:cs="Times New Roman"/>
        </w:rPr>
        <w:t>battle</w:t>
      </w:r>
      <w:proofErr w:type="gramEnd"/>
      <w:r>
        <w:rPr>
          <w:rFonts w:ascii="Times New Roman" w:eastAsia="Times New Roman" w:hAnsi="Times New Roman" w:cs="Times New Roman"/>
        </w:rPr>
        <w:t xml:space="preserve"> the player must destroy the incoming objects fast enough while shooting Mare. When the player pushes the fire button a fire animation will appear from the cursor. The player will use the left analog or mouse to move the cursor.  If the incoming objects reach a certain animation which indicates closeness Wild Garret will take damage. As Mare’s HP gets lower the objects appearing on screen will become more numerous.</w:t>
      </w:r>
    </w:p>
    <w:p w14:paraId="63F1A28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 is defeated,</w:t>
      </w:r>
    </w:p>
    <w:p w14:paraId="47F5042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Wild Garret: (As Mare turns into Fabricius): I’m your huckleberry.</w:t>
      </w:r>
    </w:p>
    <w:p w14:paraId="1DAD81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That was amazing. While you were gun </w:t>
      </w:r>
      <w:proofErr w:type="gramStart"/>
      <w:r>
        <w:rPr>
          <w:rFonts w:ascii="Times New Roman" w:eastAsia="Times New Roman" w:hAnsi="Times New Roman" w:cs="Times New Roman"/>
        </w:rPr>
        <w:t>slinging</w:t>
      </w:r>
      <w:proofErr w:type="gramEnd"/>
      <w:r>
        <w:rPr>
          <w:rFonts w:ascii="Times New Roman" w:eastAsia="Times New Roman" w:hAnsi="Times New Roman" w:cs="Times New Roman"/>
        </w:rPr>
        <w:t xml:space="preserve"> I painted a picture to immortalize your gun slinging talent for eternity. Behold!</w:t>
      </w:r>
    </w:p>
    <w:p w14:paraId="243C6F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unfolds his painting. It is displayed on the screen.)</w:t>
      </w:r>
    </w:p>
    <w:p w14:paraId="3D856F9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Sabini(If Sabini is in the party): You should paint a picture of my Kung fu prowess.</w:t>
      </w:r>
    </w:p>
    <w:p w14:paraId="431730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scene ends with Sabini jump kicking in the middle of the air.) </w:t>
      </w:r>
    </w:p>
    <w:p w14:paraId="6B994DA8" w14:textId="77777777" w:rsidR="003361E2" w:rsidRDefault="00000000">
      <w:pPr>
        <w:pStyle w:val="Heading2"/>
      </w:pPr>
      <w:bookmarkStart w:id="501" w:name="_Toc189930306"/>
      <w:r>
        <w:lastRenderedPageBreak/>
        <w:t>Succubus</w:t>
      </w:r>
      <w:bookmarkEnd w:id="501"/>
    </w:p>
    <w:p w14:paraId="7345282E"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Wife: My husband disappeared two nights ago. He went out into the woods to gather some ingredients for my cooking and never returned.</w:t>
      </w:r>
    </w:p>
    <w:p w14:paraId="3F235A2E"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Mother: My son has been having horrible dreams lately. He shouts and moans all night long. Some nights he leaves and doesn’t return. I don’t know what’s wrong with him. He just stares off into space listlessly.</w:t>
      </w:r>
    </w:p>
    <w:p w14:paraId="4A477F16"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xml:space="preserve"> son: A most beautiful being comes to me in my dreams. It’s there she ravishes me all night long. There are some nights I completely blackout not knowing where I’ve been. I wake up in my bed with scratches all over my body. Could these dreams explain my strange behavior? Please help me before I go mad.</w:t>
      </w:r>
    </w:p>
    <w:p w14:paraId="33E349CE" w14:textId="77777777" w:rsidR="003361E2" w:rsidRDefault="00000000">
      <w:pPr>
        <w:pStyle w:val="Heading3"/>
        <w:ind w:firstLine="720"/>
      </w:pPr>
      <w:bookmarkStart w:id="502" w:name="_Toc189930307"/>
      <w:r>
        <w:t>The Bait</w:t>
      </w:r>
      <w:bookmarkEnd w:id="502"/>
    </w:p>
    <w:p w14:paraId="3193435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King Ashe of </w:t>
      </w:r>
      <w:proofErr w:type="spellStart"/>
      <w:r>
        <w:rPr>
          <w:rFonts w:ascii="Times New Roman" w:eastAsia="Times New Roman" w:hAnsi="Times New Roman" w:cs="Times New Roman"/>
        </w:rPr>
        <w:t>Kholingen</w:t>
      </w:r>
      <w:proofErr w:type="spellEnd"/>
      <w:r>
        <w:rPr>
          <w:rFonts w:ascii="Times New Roman" w:eastAsia="Times New Roman" w:hAnsi="Times New Roman" w:cs="Times New Roman"/>
        </w:rPr>
        <w:t>: Lately I’ve been receiving complaints regarding a strange being that seduces men in their dreams. Many women have complained of their husbands disappearing for days not knowing where they’ve gone. My guards have noticed that many of these men wander to the forest. I sent out scouting parties to find out what is in the forest, but they came back empty-handed. I have started having these types of dreams. The being that comes to me in my dreams comes in the form of a very beautiful woman.  We have the most incredible sex. The best I’ve had in my entire life. But I feel like I’m being consumed by this being. As a result, I find myself in listless stupor throughout the entire day. It’s becoming more and more difficult to perform my official duties.</w:t>
      </w:r>
    </w:p>
    <w:p w14:paraId="798C5D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This is strange indeed.</w:t>
      </w:r>
    </w:p>
    <w:p w14:paraId="18F322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My father spoke of many different types of </w:t>
      </w:r>
      <w:proofErr w:type="gramStart"/>
      <w:r>
        <w:rPr>
          <w:rFonts w:ascii="Times New Roman" w:eastAsia="Times New Roman" w:hAnsi="Times New Roman" w:cs="Times New Roman"/>
        </w:rPr>
        <w:t>Fabricius</w:t>
      </w:r>
      <w:proofErr w:type="gramEnd"/>
      <w:r>
        <w:rPr>
          <w:rFonts w:ascii="Times New Roman" w:eastAsia="Times New Roman" w:hAnsi="Times New Roman" w:cs="Times New Roman"/>
        </w:rPr>
        <w:t xml:space="preserve">. One poignant </w:t>
      </w:r>
      <w:proofErr w:type="gramStart"/>
      <w:r>
        <w:rPr>
          <w:rFonts w:ascii="Times New Roman" w:eastAsia="Times New Roman" w:hAnsi="Times New Roman" w:cs="Times New Roman"/>
        </w:rPr>
        <w:t>Fabricius</w:t>
      </w:r>
      <w:proofErr w:type="gramEnd"/>
      <w:r>
        <w:rPr>
          <w:rFonts w:ascii="Times New Roman" w:eastAsia="Times New Roman" w:hAnsi="Times New Roman" w:cs="Times New Roman"/>
        </w:rPr>
        <w:t xml:space="preserve"> I do remember him telling me about was a Fabricius who would enter the dreams of men and seduce them. He called it a succubus. These beings are a form of parasite. They use the sperm of men for their nefarious purposes. Their lairs are always hidden. They’re quite familiar with illusion magic. And even if we were to follow a man in a trance into the </w:t>
      </w:r>
      <w:proofErr w:type="gramStart"/>
      <w:r>
        <w:rPr>
          <w:rFonts w:ascii="Times New Roman" w:eastAsia="Times New Roman" w:hAnsi="Times New Roman" w:cs="Times New Roman"/>
        </w:rPr>
        <w:t>woods</w:t>
      </w:r>
      <w:proofErr w:type="gramEnd"/>
      <w:r>
        <w:rPr>
          <w:rFonts w:ascii="Times New Roman" w:eastAsia="Times New Roman" w:hAnsi="Times New Roman" w:cs="Times New Roman"/>
        </w:rPr>
        <w:t xml:space="preserve"> we may fail to find their lair. These beings are very cunning. They can easily sense the presence of humans.</w:t>
      </w:r>
    </w:p>
    <w:p w14:paraId="427B67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not fully human.</w:t>
      </w:r>
    </w:p>
    <w:p w14:paraId="133D13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That’s a wonderful idea. We can use you to follow our bait. Now who will be our bait?</w:t>
      </w:r>
    </w:p>
    <w:p w14:paraId="292F60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It is my wish for none of you to be put in harm’s way, so as King of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I will unwillingly allow myself to be seduced by this being. I only do this for the greater good.</w:t>
      </w:r>
    </w:p>
    <w:p w14:paraId="19A6FA1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Wait mate, I think I should be seduced by this being. I’m a tricky thief who has mastered the art of deception. I’ll pretend that I’m enjoying the seduction and in doing so I’ll trap the succubus.</w:t>
      </w:r>
    </w:p>
    <w:p w14:paraId="35D4CD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Leonidas: I think both of you have it wrong. I’ve spent many years toiling on battlefields away from the touch of a woman. I have learned to be completely chaste and self-controlled. I will be able to snap out of the succubus’ trance when the time a battle comes upon us. </w:t>
      </w:r>
    </w:p>
    <w:p w14:paraId="3FCE01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Eduardus, how would I have known that you’d be the first to volunteer! (She laughed sarcastically.) </w:t>
      </w:r>
    </w:p>
    <w:p w14:paraId="5D269E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I’m only doing it for the greater good, my most gentle and sincere wife.</w:t>
      </w:r>
    </w:p>
    <w:p w14:paraId="2D98E7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Who do you think we should choose Caeser?</w:t>
      </w:r>
    </w:p>
    <w:p w14:paraId="5DE9CE43" w14:textId="77777777" w:rsidR="003361E2" w:rsidRDefault="00000000">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Eduardus. I think the best bait is the bait that wants to be caught.</w:t>
      </w:r>
    </w:p>
    <w:p w14:paraId="6D9AD886" w14:textId="77777777" w:rsidR="003361E2" w:rsidRDefault="00000000">
      <w:pPr>
        <w:numPr>
          <w:ilvl w:val="1"/>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I think we should choose Jester. I think bait should be deceptive in order to trap the prey.</w:t>
      </w:r>
    </w:p>
    <w:p w14:paraId="68717401" w14:textId="77777777" w:rsidR="003361E2" w:rsidRDefault="00000000">
      <w:pPr>
        <w:numPr>
          <w:ilvl w:val="1"/>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I think we should choose </w:t>
      </w:r>
      <w:r>
        <w:rPr>
          <w:rFonts w:ascii="Times New Roman" w:eastAsia="Times New Roman" w:hAnsi="Times New Roman" w:cs="Times New Roman"/>
        </w:rPr>
        <w:t>Leonidas</w:t>
      </w:r>
      <w:r>
        <w:rPr>
          <w:rFonts w:ascii="Times New Roman" w:eastAsia="Times New Roman" w:hAnsi="Times New Roman" w:cs="Times New Roman"/>
          <w:color w:val="000000"/>
        </w:rPr>
        <w:t>. His self-control will be impeccable in bringing the succubus to justice.</w:t>
      </w:r>
    </w:p>
    <w:p w14:paraId="637C36C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King Ashe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Splendid, what a great idea. I’ll pay the innkeeper so that you can stay for free tonight. Your bait should fall asleep there tonight while the rest of you stay awake. Once they get trapped in the sensual pleasure of their dream, follow them to the woods. I’m sure we’ll find what we’re looking for there.</w:t>
      </w:r>
    </w:p>
    <w:p w14:paraId="2F4E907E" w14:textId="77777777" w:rsidR="003361E2" w:rsidRDefault="00000000">
      <w:pPr>
        <w:pStyle w:val="Heading3"/>
        <w:ind w:firstLine="720"/>
      </w:pPr>
      <w:bookmarkStart w:id="503" w:name="_Toc189930308"/>
      <w:r>
        <w:t>That Night in the Inn</w:t>
      </w:r>
      <w:bookmarkEnd w:id="503"/>
    </w:p>
    <w:p w14:paraId="7409F29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Eduardus is the bait,</w:t>
      </w:r>
    </w:p>
    <w:p w14:paraId="3CAC42E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Don’t worry my Queen. I will be seduced against my will. I will be completely helpless by the power of the succubus. My body may enjoy her, but my heart and mind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yours.</w:t>
      </w:r>
    </w:p>
    <w:p w14:paraId="378F6C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 know you Eduardus. Have your fun tonight. I’ve been training your pleasure squad for years. It is my delight when you enjoy my love.</w:t>
      </w:r>
    </w:p>
    <w:p w14:paraId="144879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This is horrible. I’m being taken advantage of by the succubus. This is man rape. Don’t say such a thing. Even in my dreams while the succubus is seducing </w:t>
      </w:r>
      <w:proofErr w:type="gramStart"/>
      <w:r>
        <w:rPr>
          <w:rFonts w:ascii="Times New Roman" w:eastAsia="Times New Roman" w:hAnsi="Times New Roman" w:cs="Times New Roman"/>
        </w:rPr>
        <w:t>me</w:t>
      </w:r>
      <w:proofErr w:type="gramEnd"/>
      <w:r>
        <w:rPr>
          <w:rFonts w:ascii="Times New Roman" w:eastAsia="Times New Roman" w:hAnsi="Times New Roman" w:cs="Times New Roman"/>
        </w:rPr>
        <w:t xml:space="preserve"> I will think of you.</w:t>
      </w:r>
    </w:p>
    <w:p w14:paraId="3B7AF7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gramStart"/>
      <w:r>
        <w:rPr>
          <w:rFonts w:ascii="Times New Roman" w:eastAsia="Times New Roman" w:hAnsi="Times New Roman" w:cs="Times New Roman"/>
        </w:rPr>
        <w:t>Sure</w:t>
      </w:r>
      <w:proofErr w:type="gramEnd"/>
      <w:r>
        <w:rPr>
          <w:rFonts w:ascii="Times New Roman" w:eastAsia="Times New Roman" w:hAnsi="Times New Roman" w:cs="Times New Roman"/>
        </w:rPr>
        <w:t xml:space="preserve"> you will Eduardus. Just make sure to wake up from your dream and don’t stay there forever.</w:t>
      </w:r>
    </w:p>
    <w:p w14:paraId="777AB6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Jester is the bait,</w:t>
      </w:r>
    </w:p>
    <w:p w14:paraId="39BC06F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I’ve never been with a woman. It’s a shame my first time is going to be with Fabricius. I always imagined my first time would be with candles and a nice dinner. </w:t>
      </w:r>
      <w:proofErr w:type="gramStart"/>
      <w:r>
        <w:rPr>
          <w:rFonts w:ascii="Times New Roman" w:eastAsia="Times New Roman" w:hAnsi="Times New Roman" w:cs="Times New Roman"/>
        </w:rPr>
        <w:t>Instead</w:t>
      </w:r>
      <w:proofErr w:type="gramEnd"/>
      <w:r>
        <w:rPr>
          <w:rFonts w:ascii="Times New Roman" w:eastAsia="Times New Roman" w:hAnsi="Times New Roman" w:cs="Times New Roman"/>
        </w:rPr>
        <w:t xml:space="preserve"> I’m going to get raped by a succubus. Caesar, how was your first time?</w:t>
      </w:r>
    </w:p>
    <w:p w14:paraId="7D64F8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Not as good as yours is going to be. The succubus is an expert at seducing men. Why do you think these men have been going into the woods late at night? </w:t>
      </w:r>
      <w:r>
        <w:rPr>
          <w:rFonts w:ascii="Times New Roman" w:eastAsia="Times New Roman" w:hAnsi="Times New Roman" w:cs="Times New Roman"/>
        </w:rPr>
        <w:lastRenderedPageBreak/>
        <w:t>The pleasure is so intense by the succubus that the will of even the strongest man is bent to her each and every whim.</w:t>
      </w:r>
    </w:p>
    <w:p w14:paraId="258C99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My first time wasn’t that great. We just fought the Reditus and many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had died. I was </w:t>
      </w:r>
      <w:proofErr w:type="spellStart"/>
      <w:r>
        <w:rPr>
          <w:rFonts w:ascii="Times New Roman" w:eastAsia="Times New Roman" w:hAnsi="Times New Roman" w:cs="Times New Roman"/>
        </w:rPr>
        <w:t>kinda</w:t>
      </w:r>
      <w:proofErr w:type="spellEnd"/>
      <w:r>
        <w:rPr>
          <w:rFonts w:ascii="Times New Roman" w:eastAsia="Times New Roman" w:hAnsi="Times New Roman" w:cs="Times New Roman"/>
        </w:rPr>
        <w:t xml:space="preserve"> of stressed out to say the least.</w:t>
      </w:r>
    </w:p>
    <w:p w14:paraId="1DEBDB9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Won’t my heart be broken if we have to kill her. I mean, it’s my first you know whatever; it’s going to have to die right?</w:t>
      </w:r>
    </w:p>
    <w:p w14:paraId="7C54051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Maybe she can be reasoned with. If she can’t be……</w:t>
      </w:r>
    </w:p>
    <w:p w14:paraId="3E556B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Then we shall kill her honorably and quickly as possible. My sword is the sharpest here and it’ll go through her neck like butter.</w:t>
      </w:r>
    </w:p>
    <w:p w14:paraId="6DFF58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Wow, nice….</w:t>
      </w:r>
      <w:proofErr w:type="spellStart"/>
      <w:r>
        <w:rPr>
          <w:rFonts w:ascii="Times New Roman" w:eastAsia="Times New Roman" w:hAnsi="Times New Roman" w:cs="Times New Roman"/>
        </w:rPr>
        <w:t>ummmm</w:t>
      </w:r>
      <w:proofErr w:type="spellEnd"/>
      <w:r>
        <w:rPr>
          <w:rFonts w:ascii="Times New Roman" w:eastAsia="Times New Roman" w:hAnsi="Times New Roman" w:cs="Times New Roman"/>
        </w:rPr>
        <w:t>, yeah….ok.</w:t>
      </w:r>
    </w:p>
    <w:p w14:paraId="77EE3F9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Leonidas is the bait,</w:t>
      </w:r>
    </w:p>
    <w:p w14:paraId="0A09EF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Leonidas: In order to test my </w:t>
      </w:r>
      <w:proofErr w:type="gramStart"/>
      <w:r>
        <w:rPr>
          <w:rFonts w:ascii="Times New Roman" w:eastAsia="Times New Roman" w:hAnsi="Times New Roman" w:cs="Times New Roman"/>
        </w:rPr>
        <w:t>self-control</w:t>
      </w:r>
      <w:proofErr w:type="gramEnd"/>
      <w:r>
        <w:rPr>
          <w:rFonts w:ascii="Times New Roman" w:eastAsia="Times New Roman" w:hAnsi="Times New Roman" w:cs="Times New Roman"/>
        </w:rPr>
        <w:t xml:space="preserve"> I used to sleep with women naked without doing anything.</w:t>
      </w:r>
    </w:p>
    <w:p w14:paraId="3A3205C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That’s great you didn’t do anything, but borderline creepy. I’m just saying.</w:t>
      </w:r>
    </w:p>
    <w:p w14:paraId="2C1488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Yeah, why would you just throw yourself out there like that? What if the woman is really </w:t>
      </w:r>
      <w:proofErr w:type="spellStart"/>
      <w:r>
        <w:rPr>
          <w:rFonts w:ascii="Times New Roman" w:eastAsia="Times New Roman" w:hAnsi="Times New Roman" w:cs="Times New Roman"/>
        </w:rPr>
        <w:t>junglee</w:t>
      </w:r>
      <w:proofErr w:type="spellEnd"/>
      <w:r>
        <w:rPr>
          <w:rFonts w:ascii="Times New Roman" w:eastAsia="Times New Roman" w:hAnsi="Times New Roman" w:cs="Times New Roman"/>
        </w:rPr>
        <w:t xml:space="preserve"> and for some strange reason you lose control? I mean, did you intentionally choose really ugly women so you wouldn’t be tempted as much?</w:t>
      </w:r>
    </w:p>
    <w:p w14:paraId="2AC35F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As in battle I always choose the strongest opponent; therefore, the most beautiful women of the Empire. I was always testing myself in every area of my life in order to grow stronger. For me, the battle to control my libido is just as great as the battle of controlling my enemy.</w:t>
      </w:r>
    </w:p>
    <w:p w14:paraId="24335C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wouldn’t be too overconfident. I mean, you did lose against Corydon Deus.</w:t>
      </w:r>
    </w:p>
    <w:p w14:paraId="615F8B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That’s true. You might lose against the succubus.</w:t>
      </w:r>
    </w:p>
    <w:p w14:paraId="29862E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succubus ability to seduce men is exponentially greater than the most seasoned prostitute in bed.</w:t>
      </w:r>
    </w:p>
    <w:p w14:paraId="1BA63C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Minard: Okay, I think this is just a little bit too much for me. I’m 14, you know. I’m going to </w:t>
      </w:r>
      <w:proofErr w:type="gramStart"/>
      <w:r>
        <w:rPr>
          <w:rFonts w:ascii="Times New Roman" w:eastAsia="Times New Roman" w:hAnsi="Times New Roman" w:cs="Times New Roman"/>
        </w:rPr>
        <w:t>bed,</w:t>
      </w:r>
      <w:proofErr w:type="gramEnd"/>
      <w:r>
        <w:rPr>
          <w:rFonts w:ascii="Times New Roman" w:eastAsia="Times New Roman" w:hAnsi="Times New Roman" w:cs="Times New Roman"/>
        </w:rPr>
        <w:t xml:space="preserve"> wait I can’t sleep.</w:t>
      </w:r>
    </w:p>
    <w:p w14:paraId="536637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I’m off to bed brave warriors. I will feign pleasure to delight the succubus. When you guys are ready just shout my name and I will snap out of it and be ready to fight this vicious temptress.</w:t>
      </w:r>
    </w:p>
    <w:p w14:paraId="137AEE96" w14:textId="77777777" w:rsidR="003361E2" w:rsidRDefault="00000000">
      <w:pPr>
        <w:pStyle w:val="Heading3"/>
        <w:ind w:firstLine="720"/>
      </w:pPr>
      <w:bookmarkStart w:id="504" w:name="_Toc189930309"/>
      <w:r>
        <w:t>Finding the Succubus</w:t>
      </w:r>
      <w:bookmarkEnd w:id="504"/>
    </w:p>
    <w:p w14:paraId="6E1FB247"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In the middle of the night either character the player has chosen will begin moaning and making strange noises.) </w:t>
      </w:r>
    </w:p>
    <w:p w14:paraId="51073A1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Caeser: Look at this; I’ve never seen anything like it.</w:t>
      </w:r>
    </w:p>
    <w:p w14:paraId="1D4B63C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It’s as if the human mind believes it is actually having sex. Such is the power of the succubus. It’s as if the human soul enters a completely different reality created by the succubus.</w:t>
      </w:r>
    </w:p>
    <w:p w14:paraId="703FE6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He’s behaving like a dog in heat.</w:t>
      </w:r>
    </w:p>
    <w:p w14:paraId="5E690D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Be ready everyone. Once they enter their trance and begin </w:t>
      </w:r>
      <w:proofErr w:type="gramStart"/>
      <w:r>
        <w:rPr>
          <w:rFonts w:ascii="Times New Roman" w:eastAsia="Times New Roman" w:hAnsi="Times New Roman" w:cs="Times New Roman"/>
        </w:rPr>
        <w:t>walking</w:t>
      </w:r>
      <w:proofErr w:type="gramEnd"/>
      <w:r>
        <w:rPr>
          <w:rFonts w:ascii="Times New Roman" w:eastAsia="Times New Roman" w:hAnsi="Times New Roman" w:cs="Times New Roman"/>
        </w:rPr>
        <w:t xml:space="preserve"> we must quickly follow. When we reach the woods all of you must stay behind and I will enter from a distance away and closely follow behind.</w:t>
      </w:r>
    </w:p>
    <w:p w14:paraId="7F391D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chosen character wakes up and begins walking oblivious to the characters surrounding them.)</w:t>
      </w:r>
    </w:p>
    <w:p w14:paraId="4D1AA0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He’s up, let’s go.</w:t>
      </w:r>
    </w:p>
    <w:p w14:paraId="1180DA0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fades out and fades in with the party waiting outside the forest. The bait has already entered the forest and the player must follow them inside.)</w:t>
      </w:r>
    </w:p>
    <w:p w14:paraId="173866E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 will attach this rope to my waist. Once I find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I will shoot this flare gun into the sky and detach my rope. I will wait for you at the entrance of the lair. Then we will enter and take care of this succubus once and for all.</w:t>
      </w:r>
    </w:p>
    <w:p w14:paraId="69CF8B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Hurry and enter fast before you lose sight of them.</w:t>
      </w:r>
    </w:p>
    <w:p w14:paraId="5A2D24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player’s character must keep a certain distance away from the entranced character. If the player gets too close to the entranced </w:t>
      </w:r>
      <w:proofErr w:type="gramStart"/>
      <w:r>
        <w:rPr>
          <w:rFonts w:ascii="Times New Roman" w:eastAsia="Times New Roman" w:hAnsi="Times New Roman" w:cs="Times New Roman"/>
        </w:rPr>
        <w:t>character</w:t>
      </w:r>
      <w:proofErr w:type="gramEnd"/>
      <w:r>
        <w:rPr>
          <w:rFonts w:ascii="Times New Roman" w:eastAsia="Times New Roman" w:hAnsi="Times New Roman" w:cs="Times New Roman"/>
        </w:rPr>
        <w:t xml:space="preserve"> then they will wake up from their stupor and the game will be over. There will also be twigs in the path of the character, if the player chooses to disregard the twigs and walk over them, they will break and wake the entranced character out of their stupor ending in the same result as the latter. </w:t>
      </w:r>
    </w:p>
    <w:p w14:paraId="10EB152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entrance character reaches a clearing in the woods. They walk to the center of the clearing and as soon as they do an illusion of grass and dirt disappears, which once carpeted the small area, now shows steps that go down into the ground. Once they walk inside the illusion it again reappears. Terrae waits just outside the illusion and shoots off her flare gun. The camera fades in and fades out showing the party now waiting outside the cave.) </w:t>
      </w:r>
    </w:p>
    <w:p w14:paraId="2597A3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You guys ready to go in?</w:t>
      </w:r>
    </w:p>
    <w:p w14:paraId="456A5A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Be alert everyone we do not know what we will find in there.</w:t>
      </w:r>
    </w:p>
    <w:p w14:paraId="1C19DBE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 enters the dungeon)</w:t>
      </w:r>
    </w:p>
    <w:p w14:paraId="2716349D" w14:textId="77777777" w:rsidR="003361E2" w:rsidRDefault="00000000">
      <w:pPr>
        <w:pStyle w:val="Heading3"/>
        <w:ind w:firstLine="720"/>
      </w:pPr>
      <w:bookmarkStart w:id="505" w:name="_Toc189930310"/>
      <w:r>
        <w:t>Confronting the Succubus</w:t>
      </w:r>
      <w:bookmarkEnd w:id="505"/>
    </w:p>
    <w:p w14:paraId="19ED4301"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Eduardus,</w:t>
      </w:r>
    </w:p>
    <w:p w14:paraId="3E303A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(When the player enters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they find a being with wings and a voluptuous body scantily covered with clothes. She is brooding over a pot filled with some concoction while a flame burns underneath the pot which lights the room. Eduardus is asleep, lying in a bed on the ground apparently naked with the sheet of the bed covering his waist.)</w:t>
      </w:r>
    </w:p>
    <w:p w14:paraId="5B38A97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Terrae: He belongs to me.</w:t>
      </w:r>
    </w:p>
    <w:p w14:paraId="27CABEE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roofErr w:type="gramStart"/>
      <w:r>
        <w:rPr>
          <w:rFonts w:ascii="Times New Roman" w:eastAsia="Times New Roman" w:hAnsi="Times New Roman" w:cs="Times New Roman"/>
        </w:rPr>
        <w:t>…..</w:t>
      </w:r>
      <w:proofErr w:type="gramEnd"/>
    </w:p>
    <w:p w14:paraId="280AA1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I’m Fabricius like you. I come on behalf of all the women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They demand you stop seducing their husbands.</w:t>
      </w:r>
    </w:p>
    <w:p w14:paraId="3ADCAF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Sheila the Succubus: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come on I’m just having a little bit of fun. I didn’t realize how fun the human realm is. The men here are such easy prey. Especially this one. This man, I guess his name is Eduardus, almost threw himself at me. What's a succubus supposed to do? Has incredible stamina compared to the other specimens I’ve toyed with. You’re such a lucky girl.</w:t>
      </w:r>
    </w:p>
    <w:p w14:paraId="3F4DFE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Okay, that’s it, everyone let’s beat this succubus down!</w:t>
      </w:r>
    </w:p>
    <w:p w14:paraId="2E2010B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succubus turns into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Sheila.)</w:t>
      </w:r>
    </w:p>
    <w:p w14:paraId="1F2DA45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Eduardus! Put on some clothes and let’s go.</w:t>
      </w:r>
    </w:p>
    <w:p w14:paraId="3506FE2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(Eduardus awakens.) I had the most ecstatic dream. I was having sex with a goddess. Wait. Where am I? Oh, I remember now.</w:t>
      </w:r>
    </w:p>
    <w:p w14:paraId="6851798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looks at Terrae with a shocked look.)</w:t>
      </w:r>
    </w:p>
    <w:p w14:paraId="18B136C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 suppose this happened </w:t>
      </w:r>
      <w:proofErr w:type="gramStart"/>
      <w:r>
        <w:rPr>
          <w:rFonts w:ascii="Times New Roman" w:eastAsia="Times New Roman" w:hAnsi="Times New Roman" w:cs="Times New Roman"/>
        </w:rPr>
        <w:t>then</w:t>
      </w:r>
      <w:proofErr w:type="gramEnd"/>
      <w:r>
        <w:rPr>
          <w:rFonts w:ascii="Times New Roman" w:eastAsia="Times New Roman" w:hAnsi="Times New Roman" w:cs="Times New Roman"/>
        </w:rPr>
        <w:t xml:space="preserve"> didn't it? That otherworldly being is gone now, correct?</w:t>
      </w:r>
    </w:p>
    <w:p w14:paraId="618FED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Yes.</w:t>
      </w:r>
    </w:p>
    <w:p w14:paraId="699352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That’s a shame….I mean</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It’s a shame I couldn't have done more to help. Yep. Shall we go then?</w:t>
      </w:r>
    </w:p>
    <w:p w14:paraId="53C62B53"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Jester,</w:t>
      </w:r>
    </w:p>
    <w:p w14:paraId="7478E8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enters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they find a being with wings and a voluptuous body scantily covered with clothes. She is brooding over a pot filled with some concoction while a flame burns underneath the pot which lights the room. Jester is standing beside her, curiously watching the ingredients she throws in the pot.)</w:t>
      </w:r>
    </w:p>
    <w:p w14:paraId="5D6CAB7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Jester, what are you doing?</w:t>
      </w:r>
    </w:p>
    <w:p w14:paraId="2CFC0BC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roofErr w:type="gramStart"/>
      <w:r>
        <w:rPr>
          <w:rFonts w:ascii="Times New Roman" w:eastAsia="Times New Roman" w:hAnsi="Times New Roman" w:cs="Times New Roman"/>
        </w:rPr>
        <w:t>…..</w:t>
      </w:r>
      <w:proofErr w:type="gramEnd"/>
    </w:p>
    <w:p w14:paraId="5C5C35D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I’m Fabricius like you. I come on behalf of all the women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They demand you stop seducing their husbands.</w:t>
      </w:r>
    </w:p>
    <w:p w14:paraId="588B736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 xml:space="preserve">Sheila the Succubus: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come on I’m just having a little bit of fun. I didn’t realize how fun the human realm is. The men here are such easy prey. Especially this one. This man, I guess his name is Jester, says he knows some ancient recipes which will allow me to finally have a child. He says he requires some of my greatest treasures for the ingredients. What a treasure he is indeed.</w:t>
      </w:r>
    </w:p>
    <w:p w14:paraId="78D7ADA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I’m sorry to crash your party, but that treasure of a man belongs to us. We will be beating you down and taking him back.</w:t>
      </w:r>
    </w:p>
    <w:p w14:paraId="052ED5F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succubus turns into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Sheila.)</w:t>
      </w:r>
    </w:p>
    <w:p w14:paraId="70D2170D" w14:textId="77777777" w:rsidR="003361E2" w:rsidRDefault="00000000">
      <w:pPr>
        <w:rPr>
          <w:rFonts w:ascii="Times New Roman" w:eastAsia="Times New Roman" w:hAnsi="Times New Roman" w:cs="Times New Roman"/>
        </w:rPr>
      </w:pPr>
      <w:proofErr w:type="gramStart"/>
      <w:r>
        <w:rPr>
          <w:rFonts w:ascii="Times New Roman" w:eastAsia="Times New Roman" w:hAnsi="Times New Roman" w:cs="Times New Roman"/>
        </w:rPr>
        <w:t>Jester:…</w:t>
      </w:r>
      <w:proofErr w:type="gramEnd"/>
      <w:r>
        <w:rPr>
          <w:rFonts w:ascii="Times New Roman" w:eastAsia="Times New Roman" w:hAnsi="Times New Roman" w:cs="Times New Roman"/>
        </w:rPr>
        <w:t xml:space="preserve">… Where Am I? I had the most wonderful dream that I gave myself to the most beautiful goddess and then afterwards I tricked her into revealing the location of all her most prized possessions. She told me everything. Oh, I’m </w:t>
      </w:r>
      <w:proofErr w:type="gramStart"/>
      <w:r>
        <w:rPr>
          <w:rFonts w:ascii="Times New Roman" w:eastAsia="Times New Roman" w:hAnsi="Times New Roman" w:cs="Times New Roman"/>
        </w:rPr>
        <w:t>back</w:t>
      </w:r>
      <w:proofErr w:type="gramEnd"/>
      <w:r>
        <w:rPr>
          <w:rFonts w:ascii="Times New Roman" w:eastAsia="Times New Roman" w:hAnsi="Times New Roman" w:cs="Times New Roman"/>
        </w:rPr>
        <w:t xml:space="preserve"> aren’t I? And that actually happened…. Suppose I know where her goods are now. Everyone </w:t>
      </w:r>
      <w:proofErr w:type="gramStart"/>
      <w:r>
        <w:rPr>
          <w:rFonts w:ascii="Times New Roman" w:eastAsia="Times New Roman" w:hAnsi="Times New Roman" w:cs="Times New Roman"/>
        </w:rPr>
        <w:t>help</w:t>
      </w:r>
      <w:proofErr w:type="gramEnd"/>
      <w:r>
        <w:rPr>
          <w:rFonts w:ascii="Times New Roman" w:eastAsia="Times New Roman" w:hAnsi="Times New Roman" w:cs="Times New Roman"/>
        </w:rPr>
        <w:t xml:space="preserve"> me move this bed.</w:t>
      </w:r>
    </w:p>
    <w:p w14:paraId="46CB36C6"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 xml:space="preserve">(They all pick up the bed and then Jester begins digging. Jester begins pulling out some good loot which will help the player in the future.) </w:t>
      </w:r>
    </w:p>
    <w:p w14:paraId="7D0116E1" w14:textId="77777777" w:rsidR="003361E2" w:rsidRDefault="00000000">
      <w:pPr>
        <w:rPr>
          <w:rFonts w:ascii="Times New Roman" w:eastAsia="Times New Roman" w:hAnsi="Times New Roman" w:cs="Times New Roman"/>
          <w:b/>
        </w:rPr>
      </w:pPr>
      <w:r>
        <w:rPr>
          <w:rFonts w:ascii="Times New Roman" w:eastAsia="Times New Roman" w:hAnsi="Times New Roman" w:cs="Times New Roman"/>
          <w:b/>
        </w:rPr>
        <w:t>If the player chose Leonidas,</w:t>
      </w:r>
    </w:p>
    <w:p w14:paraId="2DD7A4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enters the lair of the </w:t>
      </w:r>
      <w:proofErr w:type="gramStart"/>
      <w:r>
        <w:rPr>
          <w:rFonts w:ascii="Times New Roman" w:eastAsia="Times New Roman" w:hAnsi="Times New Roman" w:cs="Times New Roman"/>
        </w:rPr>
        <w:t>succubus</w:t>
      </w:r>
      <w:proofErr w:type="gramEnd"/>
      <w:r>
        <w:rPr>
          <w:rFonts w:ascii="Times New Roman" w:eastAsia="Times New Roman" w:hAnsi="Times New Roman" w:cs="Times New Roman"/>
        </w:rPr>
        <w:t xml:space="preserve"> they find a being with wings and a voluptuous body scantily covered with clothes. She is brooding over a pot filled with some concoction while a flame burns underneath the pot which lights the room. Leonidas is asleep, lying in a bed on the ground apparently naked with the sheet of the bed covering his waist.)</w:t>
      </w:r>
    </w:p>
    <w:p w14:paraId="44CDEE8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That man is too good for you.</w:t>
      </w:r>
    </w:p>
    <w:p w14:paraId="2B43B35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Sheila the Succubus: How did you</w:t>
      </w:r>
      <w:proofErr w:type="gramStart"/>
      <w:r>
        <w:rPr>
          <w:rFonts w:ascii="Times New Roman" w:eastAsia="Times New Roman" w:hAnsi="Times New Roman" w:cs="Times New Roman"/>
        </w:rPr>
        <w:t>…..</w:t>
      </w:r>
      <w:proofErr w:type="gramEnd"/>
    </w:p>
    <w:p w14:paraId="5F42E5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I’m Fabricius like you. I come on behalf of all the women of </w:t>
      </w:r>
      <w:proofErr w:type="spellStart"/>
      <w:r>
        <w:rPr>
          <w:rFonts w:ascii="Times New Roman" w:eastAsia="Times New Roman" w:hAnsi="Times New Roman" w:cs="Times New Roman"/>
        </w:rPr>
        <w:t>Kohlingen</w:t>
      </w:r>
      <w:proofErr w:type="spellEnd"/>
      <w:r>
        <w:rPr>
          <w:rFonts w:ascii="Times New Roman" w:eastAsia="Times New Roman" w:hAnsi="Times New Roman" w:cs="Times New Roman"/>
        </w:rPr>
        <w:t>. They demand you stop seducing their husbands.</w:t>
      </w:r>
    </w:p>
    <w:p w14:paraId="24786A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Sheila the Succubus: </w:t>
      </w:r>
      <w:proofErr w:type="gramStart"/>
      <w:r>
        <w:rPr>
          <w:rFonts w:ascii="Times New Roman" w:eastAsia="Times New Roman" w:hAnsi="Times New Roman" w:cs="Times New Roman"/>
        </w:rPr>
        <w:t>Oh</w:t>
      </w:r>
      <w:proofErr w:type="gramEnd"/>
      <w:r>
        <w:rPr>
          <w:rFonts w:ascii="Times New Roman" w:eastAsia="Times New Roman" w:hAnsi="Times New Roman" w:cs="Times New Roman"/>
        </w:rPr>
        <w:t xml:space="preserve"> come on I’m just having a little bit of fun. I didn’t realize how fun the human men are; except this one, I guess his name is Leonidas, can’t get a hard on. I tried everything I could but it’s just not happening. I had pity on him so I let him sleep in the most blissful dream.</w:t>
      </w:r>
    </w:p>
    <w:p w14:paraId="3AA92AA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That poor man is ours. He is a great and mighty general whose deeds shine in battle not in bed. Now you’re going to get a beat down for insulting the great general Leonidas.</w:t>
      </w:r>
    </w:p>
    <w:p w14:paraId="06D63E9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succubus turns into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Sheila.)</w:t>
      </w:r>
    </w:p>
    <w:p w14:paraId="642C966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had the most horrible dream. The most beautiful woman came to me and she found out my wanker doesn’t work. Then she told everyone. Wait, that wasn’t a dream.</w:t>
      </w:r>
    </w:p>
    <w:p w14:paraId="1D92BBF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w:t>
      </w:r>
      <w:proofErr w:type="gramStart"/>
      <w:r>
        <w:rPr>
          <w:rFonts w:ascii="Times New Roman" w:eastAsia="Times New Roman" w:hAnsi="Times New Roman" w:cs="Times New Roman"/>
        </w:rPr>
        <w:t>No</w:t>
      </w:r>
      <w:proofErr w:type="gramEnd"/>
      <w:r>
        <w:rPr>
          <w:rFonts w:ascii="Times New Roman" w:eastAsia="Times New Roman" w:hAnsi="Times New Roman" w:cs="Times New Roman"/>
        </w:rPr>
        <w:t xml:space="preserve"> my friend, we all know you’re sad little secret now, it all makes sense.</w:t>
      </w:r>
    </w:p>
    <w:p w14:paraId="2140F4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Leonidas: Whatever you heard in this cave, stays in this cave, do you understand?</w:t>
      </w:r>
    </w:p>
    <w:p w14:paraId="53E44434"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The drone side of me knows many treatments for erectile dysfunction. I will be </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like, happy to assist you general Leonidas.  We’ll get you up in no time.</w:t>
      </w:r>
    </w:p>
    <w:p w14:paraId="771961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We are done here, let’s go!</w:t>
      </w:r>
    </w:p>
    <w:p w14:paraId="23B580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party begins laughing.) </w:t>
      </w:r>
    </w:p>
    <w:p w14:paraId="051D6E3D" w14:textId="77777777" w:rsidR="003361E2" w:rsidRDefault="00000000">
      <w:pPr>
        <w:pStyle w:val="Heading2"/>
      </w:pPr>
      <w:bookmarkStart w:id="506" w:name="_Toc189930311"/>
      <w:r>
        <w:t>Gilgamesh</w:t>
      </w:r>
      <w:bookmarkEnd w:id="506"/>
    </w:p>
    <w:p w14:paraId="551AC6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Gilgamesh will be the final enemy in the monster arena if the player manages to make it to the end with their team.</w:t>
      </w:r>
    </w:p>
    <w:p w14:paraId="7F38E46E" w14:textId="77777777" w:rsidR="003361E2" w:rsidRDefault="00000000">
      <w:pPr>
        <w:pStyle w:val="Heading2"/>
      </w:pPr>
      <w:bookmarkStart w:id="507" w:name="_Toc189930312"/>
      <w:r>
        <w:t>Death Bringer</w:t>
      </w:r>
      <w:bookmarkEnd w:id="507"/>
    </w:p>
    <w:p w14:paraId="44A0397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In order to find </w:t>
      </w:r>
      <w:proofErr w:type="gramStart"/>
      <w:r>
        <w:rPr>
          <w:rFonts w:ascii="Times New Roman" w:eastAsia="Times New Roman" w:hAnsi="Times New Roman" w:cs="Times New Roman"/>
        </w:rPr>
        <w:t>Death Bringer</w:t>
      </w:r>
      <w:proofErr w:type="gramEnd"/>
      <w:r>
        <w:rPr>
          <w:rFonts w:ascii="Times New Roman" w:eastAsia="Times New Roman" w:hAnsi="Times New Roman" w:cs="Times New Roman"/>
        </w:rPr>
        <w:t xml:space="preserve"> the player must fly around in the drop ship until they randomly enter battle with the boss. Upon defeating </w:t>
      </w:r>
      <w:proofErr w:type="gramStart"/>
      <w:r>
        <w:rPr>
          <w:rFonts w:ascii="Times New Roman" w:eastAsia="Times New Roman" w:hAnsi="Times New Roman" w:cs="Times New Roman"/>
        </w:rPr>
        <w:t>Death Bringer</w:t>
      </w:r>
      <w:proofErr w:type="gramEnd"/>
      <w:r>
        <w:rPr>
          <w:rFonts w:ascii="Times New Roman" w:eastAsia="Times New Roman" w:hAnsi="Times New Roman" w:cs="Times New Roman"/>
        </w:rPr>
        <w:t xml:space="preserve"> the player receives Stone Gaze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51C9341D" w14:textId="77777777" w:rsidR="003361E2" w:rsidRDefault="00000000">
      <w:pPr>
        <w:pStyle w:val="Heading2"/>
      </w:pPr>
      <w:bookmarkStart w:id="508" w:name="_Toc189930313"/>
      <w:r>
        <w:t>Akuma</w:t>
      </w:r>
      <w:bookmarkEnd w:id="508"/>
    </w:p>
    <w:p w14:paraId="2EE12A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(Player Receives Michael during the dungeon.)</w:t>
      </w:r>
    </w:p>
    <w:p w14:paraId="0F3AAE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(This dungeon is a canyon which is marked by cracks in the surface spewing out hot sulfur. Beings in the shape and form of the head of Akuma float here and there. Their red eyes are on fire as is the rest of their flaming heads. Occasionally as the player is making progress a crack will open in the surface spewing out more heads of Akuma. Flaming skeletons also wander the canyon.</w:t>
      </w:r>
    </w:p>
    <w:p w14:paraId="5957BE2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Scattered gravestones litter the path. They are slanted with barely legible writing. The leafless trees above them house vultures waiting for their prey. Occasionally a grave will open up and a flaming skeleton will rise from the ground. The player can find a few treasures which are blocked by large logs which can be cut by Ewan.</w:t>
      </w:r>
    </w:p>
    <w:p w14:paraId="1627D33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When the player reaches the depths of the </w:t>
      </w:r>
      <w:proofErr w:type="gramStart"/>
      <w:r>
        <w:rPr>
          <w:rFonts w:ascii="Times New Roman" w:eastAsia="Times New Roman" w:hAnsi="Times New Roman" w:cs="Times New Roman"/>
        </w:rPr>
        <w:t>canyon</w:t>
      </w:r>
      <w:proofErr w:type="gramEnd"/>
      <w:r>
        <w:rPr>
          <w:rFonts w:ascii="Times New Roman" w:eastAsia="Times New Roman" w:hAnsi="Times New Roman" w:cs="Times New Roman"/>
        </w:rPr>
        <w:t xml:space="preserve"> they find two beings battling each other. One being appears to be a very stout, large man with angel wings. He’s wearing armor that shines despite the sulfur blocking the sunlight. He jumps high batting his angel wings and comes down with a massive thud upon the sword of the being covered in flames with two horns upon his head. Both creatures are massively well-built; their muscles bulging from their arms and neck.)</w:t>
      </w:r>
    </w:p>
    <w:p w14:paraId="10DF8D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Michael, let me be. I know you followed me from our world thinking you could finally defeat me now that we are in the world of humans. My power does not draw its source from the world of the Fabricius. My strength is drawn from the fear of humans. Now they know my strength and see what I can do. They are filled with absolute dread. Your plan has backfired. I am even stronger now.</w:t>
      </w:r>
    </w:p>
    <w:p w14:paraId="6B460B2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Michael: It doesn’t matter now. I’m not leaving here until you are banished to the Underworld where you belong. This is our final battle. I cannot allow you to strengthen Corydon Deus. He killed our own people.</w:t>
      </w:r>
    </w:p>
    <w:p w14:paraId="7926A21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They are not my people. I’m an outcast even in the world of the Fabricius. I shall send you back to where you belong, to the Stillness.</w:t>
      </w:r>
    </w:p>
    <w:p w14:paraId="5A25652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Stillness, I must know more. Everyone helps Michael. He’s on our side.</w:t>
      </w:r>
    </w:p>
    <w:p w14:paraId="67A5B1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Here is human flesh to devour. I smell Fabricius flesh too. What a wonderful dish.</w:t>
      </w:r>
    </w:p>
    <w:p w14:paraId="5A8EC82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battle begins with Michael being beaten badly and retreating.)</w:t>
      </w:r>
    </w:p>
    <w:p w14:paraId="32A19EC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I have been wounded grievously. I will retreat for now. Please finish what I started.</w:t>
      </w:r>
    </w:p>
    <w:p w14:paraId="7D5599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enters the battle.)</w:t>
      </w:r>
    </w:p>
    <w:p w14:paraId="57F56A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Return to the Underworld demon.</w:t>
      </w:r>
    </w:p>
    <w:p w14:paraId="7CF327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 Try to make me.</w:t>
      </w:r>
    </w:p>
    <w:p w14:paraId="174CC4F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(After the battle.)</w:t>
      </w:r>
    </w:p>
    <w:p w14:paraId="772C170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(Akuma melts and takes the form of a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Akuma.)</w:t>
      </w:r>
    </w:p>
    <w:p w14:paraId="717B902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Michael: My friends you’ve done a great deed today by defeating Akuma and sending his spirit to the Underworld. I am also </w:t>
      </w:r>
      <w:proofErr w:type="gramStart"/>
      <w:r>
        <w:rPr>
          <w:rFonts w:ascii="Times New Roman" w:eastAsia="Times New Roman" w:hAnsi="Times New Roman" w:cs="Times New Roman"/>
        </w:rPr>
        <w:t>finished,</w:t>
      </w:r>
      <w:proofErr w:type="gramEnd"/>
      <w:r>
        <w:rPr>
          <w:rFonts w:ascii="Times New Roman" w:eastAsia="Times New Roman" w:hAnsi="Times New Roman" w:cs="Times New Roman"/>
        </w:rPr>
        <w:t xml:space="preserve"> this is my last battle. You have proven yourself worthy and can possess my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to fight Corydon Deus. </w:t>
      </w:r>
      <w:proofErr w:type="gramStart"/>
      <w:r>
        <w:rPr>
          <w:rFonts w:ascii="Times New Roman" w:eastAsia="Times New Roman" w:hAnsi="Times New Roman" w:cs="Times New Roman"/>
        </w:rPr>
        <w:t>Well</w:t>
      </w:r>
      <w:proofErr w:type="gramEnd"/>
      <w:r>
        <w:rPr>
          <w:rFonts w:ascii="Times New Roman" w:eastAsia="Times New Roman" w:hAnsi="Times New Roman" w:cs="Times New Roman"/>
        </w:rPr>
        <w:t xml:space="preserve"> done Reditus.</w:t>
      </w:r>
    </w:p>
    <w:p w14:paraId="2C56F0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Can you please tell me about the Stillness.</w:t>
      </w:r>
    </w:p>
    <w:p w14:paraId="1E4CBD3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Once Corydon Deus is defeated all the spirits that were killed by him and banished to the Underworld will rest there. They may be brought back to life by one who is……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0103D6A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One who is what?</w:t>
      </w:r>
    </w:p>
    <w:p w14:paraId="0B4D84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 passes away.)</w:t>
      </w:r>
    </w:p>
    <w:p w14:paraId="37DA59F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receives the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Defender.)</w:t>
      </w:r>
    </w:p>
    <w:p w14:paraId="4EB9463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It's if he wanted to say, “By one who is worthy.”</w:t>
      </w:r>
    </w:p>
    <w:p w14:paraId="34C744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Hmmmm</w:t>
      </w:r>
      <w:proofErr w:type="spellEnd"/>
      <w:r>
        <w:rPr>
          <w:rFonts w:ascii="Times New Roman" w:eastAsia="Times New Roman" w:hAnsi="Times New Roman" w:cs="Times New Roman"/>
        </w:rPr>
        <w:t>……</w:t>
      </w:r>
    </w:p>
    <w:p w14:paraId="5BA3AB58" w14:textId="77777777" w:rsidR="003361E2" w:rsidRDefault="00000000">
      <w:pPr>
        <w:pStyle w:val="Heading2"/>
      </w:pPr>
      <w:bookmarkStart w:id="509" w:name="_Toc189930314"/>
      <w:r>
        <w:lastRenderedPageBreak/>
        <w:t>Yeti</w:t>
      </w:r>
      <w:bookmarkEnd w:id="509"/>
    </w:p>
    <w:p w14:paraId="30F135C6" w14:textId="77777777" w:rsidR="003361E2" w:rsidRDefault="00000000">
      <w:pPr>
        <w:pStyle w:val="Heading3"/>
        <w:ind w:left="1440" w:hanging="720"/>
      </w:pPr>
      <w:bookmarkStart w:id="510" w:name="_kk931tuzck49" w:colFirst="0" w:colLast="0"/>
      <w:bookmarkStart w:id="511" w:name="_Toc189930315"/>
      <w:bookmarkEnd w:id="510"/>
      <w:r>
        <w:t xml:space="preserve">North Yuuki </w:t>
      </w:r>
      <w:proofErr w:type="spellStart"/>
      <w:r>
        <w:t>Npcs</w:t>
      </w:r>
      <w:bookmarkEnd w:id="511"/>
      <w:proofErr w:type="spellEnd"/>
    </w:p>
    <w:p w14:paraId="30A8A88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Yuukite</w:t>
      </w:r>
      <w:proofErr w:type="spellEnd"/>
      <w:r>
        <w:rPr>
          <w:rFonts w:ascii="Times New Roman" w:eastAsia="Times New Roman" w:hAnsi="Times New Roman" w:cs="Times New Roman"/>
        </w:rPr>
        <w:t>: Welcome to Yuuki. The northernmost city in Gaia. Hope you brought warm clothes because it sure does get cold here. Please don’t go out alone. Something massive walks the forest.</w:t>
      </w:r>
    </w:p>
    <w:p w14:paraId="5154F97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Young </w:t>
      </w:r>
      <w:proofErr w:type="spellStart"/>
      <w:r>
        <w:rPr>
          <w:rFonts w:ascii="Times New Roman" w:eastAsia="Times New Roman" w:hAnsi="Times New Roman" w:cs="Times New Roman"/>
        </w:rPr>
        <w:t>Yuukite</w:t>
      </w:r>
      <w:proofErr w:type="spellEnd"/>
      <w:r>
        <w:rPr>
          <w:rFonts w:ascii="Times New Roman" w:eastAsia="Times New Roman" w:hAnsi="Times New Roman" w:cs="Times New Roman"/>
        </w:rPr>
        <w:t>: Can you believe the climate immediately changes once you travel over the mountains to the south. It goes from harsh cold to dry desert.</w:t>
      </w:r>
    </w:p>
    <w:p w14:paraId="43F3F2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Old </w:t>
      </w:r>
      <w:proofErr w:type="spellStart"/>
      <w:r>
        <w:rPr>
          <w:rFonts w:ascii="Times New Roman" w:eastAsia="Times New Roman" w:hAnsi="Times New Roman" w:cs="Times New Roman"/>
        </w:rPr>
        <w:t>Yuukite</w:t>
      </w:r>
      <w:proofErr w:type="spellEnd"/>
      <w:r>
        <w:rPr>
          <w:rFonts w:ascii="Times New Roman" w:eastAsia="Times New Roman" w:hAnsi="Times New Roman" w:cs="Times New Roman"/>
        </w:rPr>
        <w:t>: My son was outside dog sledding and he came across ginormous tracks in the snow. He immediately came back home and warned everyone. It explains how one of our hunters was found in the snow with their head dismembered.</w:t>
      </w:r>
    </w:p>
    <w:p w14:paraId="00B373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Dog Sledder: I’ve never seen tracks like that. I would've followed them, but who knows what was awaiting me at their conclusion.</w:t>
      </w:r>
    </w:p>
    <w:p w14:paraId="7F63F77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Hunter 1: I was camped out in the woods the other day. I had my fire setup and everything and then I heard it. There was rustling in the brush so I quickly hid. And then I saw it. It was twice as large as any man walking in huge strides. It was covered in white fur like snow and with each step it let out a huff and a puff. I couldn’t believe my eyes.</w:t>
      </w:r>
    </w:p>
    <w:p w14:paraId="39190F2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Hunter 2: One of our numbers was lost while out hunting. His dog sled came back without him. All we did was follow the trail of blood in the snow to his body. His head popped off his body, like someone squeezed a lemon and the juice gushed right out.</w:t>
      </w:r>
    </w:p>
    <w:p w14:paraId="11684EA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Yuuki Mayor: The entire village is completely scared. Please find the massive beast which is roaming the forest.</w:t>
      </w:r>
    </w:p>
    <w:p w14:paraId="699D0DB7" w14:textId="77777777" w:rsidR="003361E2" w:rsidRDefault="00000000">
      <w:pPr>
        <w:ind w:firstLine="720"/>
        <w:rPr>
          <w:rFonts w:ascii="Times New Roman" w:eastAsia="Times New Roman" w:hAnsi="Times New Roman" w:cs="Times New Roman"/>
        </w:rPr>
      </w:pPr>
      <w:r>
        <w:rPr>
          <w:rFonts w:ascii="Times New Roman" w:eastAsia="Times New Roman" w:hAnsi="Times New Roman" w:cs="Times New Roman"/>
        </w:rPr>
        <w:t>(1.)Yes</w:t>
      </w:r>
    </w:p>
    <w:p w14:paraId="49240B28" w14:textId="77777777" w:rsidR="003361E2" w:rsidRDefault="00000000">
      <w:pPr>
        <w:ind w:firstLine="720"/>
        <w:rPr>
          <w:rFonts w:ascii="Times New Roman" w:eastAsia="Times New Roman" w:hAnsi="Times New Roman" w:cs="Times New Roman"/>
        </w:rPr>
      </w:pPr>
      <w:r>
        <w:rPr>
          <w:rFonts w:ascii="Times New Roman" w:eastAsia="Times New Roman" w:hAnsi="Times New Roman" w:cs="Times New Roman"/>
        </w:rPr>
        <w:t>Caeser: I’ll try my best. Is there any way we can track him down?</w:t>
      </w:r>
    </w:p>
    <w:p w14:paraId="06CCEA08"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You might want to speak to some of our hunters. They will know better.</w:t>
      </w:r>
    </w:p>
    <w:p w14:paraId="7E3AE8FA"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(2.)No</w:t>
      </w:r>
    </w:p>
    <w:p w14:paraId="3508C83D" w14:textId="77777777" w:rsidR="003361E2" w:rsidRDefault="00000000">
      <w:pPr>
        <w:spacing w:before="240" w:after="240"/>
        <w:ind w:firstLine="720"/>
        <w:rPr>
          <w:rFonts w:ascii="Times New Roman" w:eastAsia="Times New Roman" w:hAnsi="Times New Roman" w:cs="Times New Roman"/>
        </w:rPr>
      </w:pPr>
      <w:r>
        <w:rPr>
          <w:rFonts w:ascii="Times New Roman" w:eastAsia="Times New Roman" w:hAnsi="Times New Roman" w:cs="Times New Roman"/>
        </w:rPr>
        <w:t>Yuuki Mayor: Please reconsider, we’re all scared shitless. We don’t know what to do.</w:t>
      </w:r>
    </w:p>
    <w:p w14:paraId="2CF6AB1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Hunter 1: (After speaking to Mayor) You might be able to follow its tracks. I’ll take you to where we first saw it.</w:t>
      </w:r>
    </w:p>
    <w:p w14:paraId="0E0E96E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camera fades out and fades in and the player and the Hunter are at an abandoned campsite. You might want to begin your search around here.)</w:t>
      </w:r>
    </w:p>
    <w:p w14:paraId="60BF037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can you use your sensors to try to detect tracks in the snow.</w:t>
      </w:r>
    </w:p>
    <w:p w14:paraId="1AF3C764"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lastRenderedPageBreak/>
        <w:t>Airloft</w:t>
      </w:r>
      <w:proofErr w:type="spellEnd"/>
      <w:r>
        <w:rPr>
          <w:rFonts w:ascii="Times New Roman" w:eastAsia="Times New Roman" w:hAnsi="Times New Roman" w:cs="Times New Roman"/>
        </w:rPr>
        <w:t xml:space="preserve">: Tracker extraordinaire at work </w:t>
      </w:r>
      <w:proofErr w:type="gramStart"/>
      <w:r>
        <w:rPr>
          <w:rFonts w:ascii="Times New Roman" w:eastAsia="Times New Roman" w:hAnsi="Times New Roman" w:cs="Times New Roman"/>
        </w:rPr>
        <w:t>fellas!!!.</w:t>
      </w:r>
      <w:proofErr w:type="gramEnd"/>
    </w:p>
    <w:p w14:paraId="153509C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player will begin walking around and whenever tracks in the snow appear they will be highlighted. Several sets of tracks will distract the player. The player should always be looking for the largest set of tracks.)</w:t>
      </w:r>
    </w:p>
    <w:p w14:paraId="2EC568A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Once they find Yeti,</w:t>
      </w:r>
    </w:p>
    <w:p w14:paraId="664C48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Leonidas: Hold still foul beast. You must answer for your crimes.</w:t>
      </w:r>
    </w:p>
    <w:p w14:paraId="178FBA2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Eduardus: Are you sure he did this? He doesn’t look dangerous.  </w:t>
      </w:r>
      <w:r>
        <w:rPr>
          <w:rFonts w:ascii="Times New Roman" w:eastAsia="Times New Roman" w:hAnsi="Times New Roman" w:cs="Times New Roman"/>
        </w:rPr>
        <w:tab/>
      </w:r>
    </w:p>
    <w:p w14:paraId="7FE634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He’s smiling at us.</w:t>
      </w:r>
    </w:p>
    <w:p w14:paraId="3D7FB30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I can sense no negative energy in this Fabricius.</w:t>
      </w:r>
    </w:p>
    <w:p w14:paraId="670305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Gustav the Magician: Then what creature did such a thing. We must try to communicate with this being. Maybe he knows. Terrae </w:t>
      </w:r>
      <w:proofErr w:type="gramStart"/>
      <w:r>
        <w:rPr>
          <w:rFonts w:ascii="Times New Roman" w:eastAsia="Times New Roman" w:hAnsi="Times New Roman" w:cs="Times New Roman"/>
        </w:rPr>
        <w:t>see</w:t>
      </w:r>
      <w:proofErr w:type="gramEnd"/>
      <w:r>
        <w:rPr>
          <w:rFonts w:ascii="Times New Roman" w:eastAsia="Times New Roman" w:hAnsi="Times New Roman" w:cs="Times New Roman"/>
        </w:rPr>
        <w:t xml:space="preserve"> what you can do?</w:t>
      </w:r>
    </w:p>
    <w:p w14:paraId="79F32A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stands in front of the beast. She begins making grunts and hand motions. The creature does the same.)</w:t>
      </w:r>
    </w:p>
    <w:p w14:paraId="00B8AB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He says a hideous beast is hunting him. He says we should hide and ambush the creature as it approaches, using him as bait.</w:t>
      </w:r>
    </w:p>
    <w:p w14:paraId="47917AD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I hate to see the size of this beast if we’re using him as bait.</w:t>
      </w:r>
    </w:p>
    <w:p w14:paraId="3321CB2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hides surrounding Yeti. Yeti pretends to be eating something. The camera fades in and fades out to indicate the passing of time. A fast-moving creature that moves like a shadow creeps around Yeti observing its prey. His head is like that of a Dragon and his body is covered in scales. He has sharp claws but his body is thin and not broad. The creature rears up to begin attacking. It lunges forward. Yeti moves quickly as it was expecting the creature’s attack. Yeti punches it in the face and it stops momentarily stunned. The party rushes out of the woods, weapons drawn.)</w:t>
      </w:r>
    </w:p>
    <w:p w14:paraId="327BFF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Minard: Look at this creature, it’s the scariest picture I’ll ever draw.</w:t>
      </w:r>
    </w:p>
    <w:p w14:paraId="5A0F150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(During the battle, Yeti will appear occasionally as a summon attacking the creature whose name is “Shadow.”)</w:t>
      </w:r>
    </w:p>
    <w:p w14:paraId="0FA6BB2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14:paraId="0A66D2E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Thank you honorable one, will you help us rid Gaia of more creatures like this.</w:t>
      </w:r>
    </w:p>
    <w:p w14:paraId="25B605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(Yeti begins beating his breast and shouting.)  </w:t>
      </w:r>
    </w:p>
    <w:p w14:paraId="52F4ECA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I think that’s a yes.</w:t>
      </w:r>
    </w:p>
    <w:p w14:paraId="192697A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(Yeti transforms into the </w:t>
      </w:r>
      <w:proofErr w:type="spellStart"/>
      <w:r>
        <w:rPr>
          <w:rFonts w:ascii="Times New Roman" w:eastAsia="Times New Roman" w:hAnsi="Times New Roman" w:cs="Times New Roman"/>
        </w:rPr>
        <w:t>magicius</w:t>
      </w:r>
      <w:proofErr w:type="spellEnd"/>
      <w:r>
        <w:rPr>
          <w:rFonts w:ascii="Times New Roman" w:eastAsia="Times New Roman" w:hAnsi="Times New Roman" w:cs="Times New Roman"/>
        </w:rPr>
        <w:t>, Yeti.)</w:t>
      </w:r>
    </w:p>
    <w:p w14:paraId="7895DB14" w14:textId="77777777" w:rsidR="003361E2" w:rsidRDefault="00000000">
      <w:pPr>
        <w:pStyle w:val="Heading2"/>
      </w:pPr>
      <w:bookmarkStart w:id="512" w:name="_Toc189930316"/>
      <w:r>
        <w:lastRenderedPageBreak/>
        <w:t>Diablo</w:t>
      </w:r>
      <w:bookmarkEnd w:id="512"/>
    </w:p>
    <w:p w14:paraId="28028B8C" w14:textId="77777777" w:rsidR="003361E2" w:rsidRDefault="00000000">
      <w:pPr>
        <w:pStyle w:val="Heading3"/>
        <w:ind w:firstLine="720"/>
      </w:pPr>
      <w:bookmarkStart w:id="513" w:name="_Toc189930317"/>
      <w:r>
        <w:t>Underworld</w:t>
      </w:r>
      <w:bookmarkEnd w:id="513"/>
    </w:p>
    <w:p w14:paraId="04B04850" w14:textId="77777777" w:rsidR="003361E2" w:rsidRDefault="00000000">
      <w:pPr>
        <w:rPr>
          <w:rFonts w:ascii="Times New Roman" w:eastAsia="Times New Roman" w:hAnsi="Times New Roman" w:cs="Times New Roman"/>
        </w:rPr>
      </w:pPr>
      <w:r>
        <w:t>(</w:t>
      </w:r>
      <w:r>
        <w:rPr>
          <w:rFonts w:ascii="Times New Roman" w:eastAsia="Times New Roman" w:hAnsi="Times New Roman" w:cs="Times New Roman"/>
        </w:rPr>
        <w:t xml:space="preserve">The player again jumps into the hole leading to the underworld in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This time the player must fight demons as they make their way through the graveyard.)</w:t>
      </w:r>
    </w:p>
    <w:p w14:paraId="79D2DF5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When the player enters the bar again,</w:t>
      </w:r>
    </w:p>
    <w:p w14:paraId="29CF8C0A" w14:textId="77777777" w:rsidR="003361E2" w:rsidRDefault="003361E2">
      <w:pPr>
        <w:spacing w:after="0"/>
        <w:rPr>
          <w:rFonts w:ascii="Times New Roman" w:eastAsia="Times New Roman" w:hAnsi="Times New Roman" w:cs="Times New Roman"/>
          <w:color w:val="000000"/>
        </w:rPr>
      </w:pPr>
    </w:p>
    <w:p w14:paraId="1A3C175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This place </w:t>
      </w:r>
      <w:r>
        <w:rPr>
          <w:rFonts w:ascii="Times New Roman" w:eastAsia="Times New Roman" w:hAnsi="Times New Roman" w:cs="Times New Roman"/>
        </w:rPr>
        <w:t>has become</w:t>
      </w:r>
      <w:r>
        <w:rPr>
          <w:rFonts w:ascii="Times New Roman" w:eastAsia="Times New Roman" w:hAnsi="Times New Roman" w:cs="Times New Roman"/>
          <w:color w:val="000000"/>
        </w:rPr>
        <w:t xml:space="preserve"> so dreadful now. We all long knew we’re in the underworld. We only like to pretend that we’re still alive. </w:t>
      </w:r>
      <w:r>
        <w:rPr>
          <w:rFonts w:ascii="Times New Roman" w:eastAsia="Times New Roman" w:hAnsi="Times New Roman" w:cs="Times New Roman"/>
        </w:rPr>
        <w:t>Lately Fabricius</w:t>
      </w:r>
      <w:r>
        <w:rPr>
          <w:rFonts w:ascii="Times New Roman" w:eastAsia="Times New Roman" w:hAnsi="Times New Roman" w:cs="Times New Roman"/>
          <w:color w:val="000000"/>
        </w:rPr>
        <w:t xml:space="preserve"> arrived here. He thinks he’s greater than Lich.</w:t>
      </w:r>
    </w:p>
    <w:p w14:paraId="0E58A89F" w14:textId="77777777" w:rsidR="003361E2" w:rsidRDefault="003361E2">
      <w:pPr>
        <w:spacing w:after="0"/>
        <w:rPr>
          <w:rFonts w:ascii="Times New Roman" w:eastAsia="Times New Roman" w:hAnsi="Times New Roman" w:cs="Times New Roman"/>
          <w:color w:val="000000"/>
        </w:rPr>
      </w:pPr>
    </w:p>
    <w:p w14:paraId="7A4995D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(Male): I personally think Diablo is by far superior. </w:t>
      </w:r>
      <w:r>
        <w:rPr>
          <w:rFonts w:ascii="Times New Roman" w:eastAsia="Times New Roman" w:hAnsi="Times New Roman" w:cs="Times New Roman"/>
        </w:rPr>
        <w:t>He's the King</w:t>
      </w:r>
      <w:r>
        <w:rPr>
          <w:rFonts w:ascii="Times New Roman" w:eastAsia="Times New Roman" w:hAnsi="Times New Roman" w:cs="Times New Roman"/>
          <w:color w:val="000000"/>
        </w:rPr>
        <w:t xml:space="preserve"> of the demons. Lich was such a pushover. He always thought he was so smart with his riddles and all.</w:t>
      </w:r>
    </w:p>
    <w:p w14:paraId="7405DD73" w14:textId="77777777" w:rsidR="003361E2" w:rsidRDefault="003361E2">
      <w:pPr>
        <w:spacing w:after="0"/>
        <w:rPr>
          <w:rFonts w:ascii="Times New Roman" w:eastAsia="Times New Roman" w:hAnsi="Times New Roman" w:cs="Times New Roman"/>
          <w:color w:val="000000"/>
        </w:rPr>
      </w:pPr>
    </w:p>
    <w:p w14:paraId="200D734D" w14:textId="77777777" w:rsidR="003361E2" w:rsidRDefault="00000000">
      <w:pPr>
        <w:spacing w:after="0"/>
        <w:rPr>
          <w:rFonts w:ascii="Times New Roman" w:eastAsia="Times New Roman" w:hAnsi="Times New Roman" w:cs="Times New Roman"/>
        </w:rPr>
      </w:pPr>
      <w:r>
        <w:rPr>
          <w:rFonts w:ascii="Times New Roman" w:eastAsia="Times New Roman" w:hAnsi="Times New Roman" w:cs="Times New Roman"/>
          <w:color w:val="000000"/>
        </w:rPr>
        <w:t xml:space="preserve">Soul (Fashionable Lady): Looks like </w:t>
      </w:r>
      <w:r>
        <w:rPr>
          <w:rFonts w:ascii="Times New Roman" w:eastAsia="Times New Roman" w:hAnsi="Times New Roman" w:cs="Times New Roman"/>
        </w:rPr>
        <w:t>Leonidas</w:t>
      </w:r>
      <w:r>
        <w:rPr>
          <w:rFonts w:ascii="Times New Roman" w:eastAsia="Times New Roman" w:hAnsi="Times New Roman" w:cs="Times New Roman"/>
          <w:color w:val="000000"/>
        </w:rPr>
        <w:t xml:space="preserve"> got a second chance. I wish he would come back. He was such a dreamy soul.</w:t>
      </w:r>
    </w:p>
    <w:p w14:paraId="3F0D0174" w14:textId="77777777" w:rsidR="003361E2" w:rsidRDefault="003361E2">
      <w:pPr>
        <w:spacing w:after="0"/>
        <w:rPr>
          <w:rFonts w:ascii="Times New Roman" w:eastAsia="Times New Roman" w:hAnsi="Times New Roman" w:cs="Times New Roman"/>
        </w:rPr>
      </w:pPr>
    </w:p>
    <w:p w14:paraId="70FD869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(Butler): You should go speak to Lich. He’s had it with this Diablo character. Diablo treats him like he’s a second-class demon citizen.</w:t>
      </w:r>
    </w:p>
    <w:p w14:paraId="4922668A" w14:textId="77777777" w:rsidR="003361E2" w:rsidRDefault="003361E2">
      <w:pPr>
        <w:spacing w:after="0"/>
        <w:rPr>
          <w:rFonts w:ascii="Times New Roman" w:eastAsia="Times New Roman" w:hAnsi="Times New Roman" w:cs="Times New Roman"/>
          <w:color w:val="000000"/>
        </w:rPr>
      </w:pPr>
    </w:p>
    <w:p w14:paraId="47C4A1CF"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I’ve had it with this Diablo. He goes around flapping his wings, he struts his stuff like he owns the place. I was here before him, it’s not fair. I dedicated my entire life to tormenting souls who were unqualified for the </w:t>
      </w:r>
      <w:r>
        <w:rPr>
          <w:rFonts w:ascii="Times New Roman" w:eastAsia="Times New Roman" w:hAnsi="Times New Roman" w:cs="Times New Roman"/>
        </w:rPr>
        <w:t>S</w:t>
      </w:r>
      <w:r>
        <w:rPr>
          <w:rFonts w:ascii="Times New Roman" w:eastAsia="Times New Roman" w:hAnsi="Times New Roman" w:cs="Times New Roman"/>
          <w:color w:val="000000"/>
        </w:rPr>
        <w:t xml:space="preserve">tillness. I’m at retirement age. These should be the golden days of my life. </w:t>
      </w:r>
      <w:proofErr w:type="gramStart"/>
      <w:r>
        <w:rPr>
          <w:rFonts w:ascii="Times New Roman" w:eastAsia="Times New Roman" w:hAnsi="Times New Roman" w:cs="Times New Roman"/>
          <w:color w:val="000000"/>
        </w:rPr>
        <w:t>Instead</w:t>
      </w:r>
      <w:proofErr w:type="gramEnd"/>
      <w:r>
        <w:rPr>
          <w:rFonts w:ascii="Times New Roman" w:eastAsia="Times New Roman" w:hAnsi="Times New Roman" w:cs="Times New Roman"/>
          <w:color w:val="000000"/>
        </w:rPr>
        <w:t xml:space="preserve"> I’m living life as a second rate demon. Do one thing. I sense the Fabricius living inside of you now Caeser. You prove yourself worthy once. Let’s see if you’re the greatest man that ever lived. Beat Diablo and prove yourself to be a legend among the dead.</w:t>
      </w:r>
    </w:p>
    <w:p w14:paraId="5D806EB2" w14:textId="77777777" w:rsidR="003361E2" w:rsidRDefault="003361E2">
      <w:pPr>
        <w:spacing w:after="0"/>
        <w:rPr>
          <w:rFonts w:ascii="Times New Roman" w:eastAsia="Times New Roman" w:hAnsi="Times New Roman" w:cs="Times New Roman"/>
          <w:color w:val="000000"/>
        </w:rPr>
      </w:pPr>
    </w:p>
    <w:p w14:paraId="23237D1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Legend among the dead. That’s got a nice ring to it. What do you say </w:t>
      </w:r>
      <w:r>
        <w:rPr>
          <w:rFonts w:ascii="Times New Roman" w:eastAsia="Times New Roman" w:hAnsi="Times New Roman" w:cs="Times New Roman"/>
        </w:rPr>
        <w:t>Leonidas</w:t>
      </w:r>
      <w:r>
        <w:rPr>
          <w:rFonts w:ascii="Times New Roman" w:eastAsia="Times New Roman" w:hAnsi="Times New Roman" w:cs="Times New Roman"/>
          <w:color w:val="000000"/>
        </w:rPr>
        <w:t>? We show ourselves to be the greatest living among the dead?</w:t>
      </w:r>
    </w:p>
    <w:p w14:paraId="23833181" w14:textId="77777777" w:rsidR="003361E2" w:rsidRDefault="003361E2">
      <w:pPr>
        <w:spacing w:after="0"/>
        <w:rPr>
          <w:rFonts w:ascii="Times New Roman" w:eastAsia="Times New Roman" w:hAnsi="Times New Roman" w:cs="Times New Roman"/>
          <w:color w:val="000000"/>
        </w:rPr>
      </w:pPr>
    </w:p>
    <w:p w14:paraId="7B0EDA4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rPr>
        <w:t>Leonidas</w:t>
      </w:r>
      <w:r>
        <w:rPr>
          <w:rFonts w:ascii="Times New Roman" w:eastAsia="Times New Roman" w:hAnsi="Times New Roman" w:cs="Times New Roman"/>
          <w:color w:val="000000"/>
        </w:rPr>
        <w:t>: I’m ready. Diablo has my mark upon him.</w:t>
      </w:r>
    </w:p>
    <w:p w14:paraId="03D8F3BF" w14:textId="77777777" w:rsidR="003361E2" w:rsidRDefault="003361E2">
      <w:pPr>
        <w:spacing w:after="0"/>
        <w:rPr>
          <w:rFonts w:ascii="Times New Roman" w:eastAsia="Times New Roman" w:hAnsi="Times New Roman" w:cs="Times New Roman"/>
          <w:color w:val="000000"/>
        </w:rPr>
      </w:pPr>
    </w:p>
    <w:p w14:paraId="350B95F8"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Lich: Oh wonderful! You’ll do it for me. </w:t>
      </w:r>
      <w:proofErr w:type="gramStart"/>
      <w:r>
        <w:rPr>
          <w:rFonts w:ascii="Times New Roman" w:eastAsia="Times New Roman" w:hAnsi="Times New Roman" w:cs="Times New Roman"/>
          <w:color w:val="000000"/>
        </w:rPr>
        <w:t>Finally</w:t>
      </w:r>
      <w:proofErr w:type="gramEnd"/>
      <w:r>
        <w:rPr>
          <w:rFonts w:ascii="Times New Roman" w:eastAsia="Times New Roman" w:hAnsi="Times New Roman" w:cs="Times New Roman"/>
          <w:color w:val="000000"/>
        </w:rPr>
        <w:t xml:space="preserve"> I can get back to tormenting the dead like the good old days. I will open a portal to the path that will lead you to Diablo. Tell him Lich sends his love.</w:t>
      </w:r>
    </w:p>
    <w:p w14:paraId="18850BAF" w14:textId="77777777" w:rsidR="003361E2" w:rsidRDefault="003361E2">
      <w:pPr>
        <w:spacing w:after="0"/>
        <w:rPr>
          <w:rFonts w:ascii="Times New Roman" w:eastAsia="Times New Roman" w:hAnsi="Times New Roman" w:cs="Times New Roman"/>
          <w:color w:val="000000"/>
        </w:rPr>
      </w:pPr>
    </w:p>
    <w:p w14:paraId="431E0214"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opens a portal and the party proceeds to go through.)</w:t>
      </w:r>
    </w:p>
    <w:p w14:paraId="71429A5F" w14:textId="77777777" w:rsidR="003361E2" w:rsidRDefault="003361E2">
      <w:pPr>
        <w:spacing w:after="0"/>
        <w:rPr>
          <w:rFonts w:ascii="Times New Roman" w:eastAsia="Times New Roman" w:hAnsi="Times New Roman" w:cs="Times New Roman"/>
          <w:color w:val="000000"/>
        </w:rPr>
      </w:pPr>
    </w:p>
    <w:p w14:paraId="232917F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part of the underworld is much </w:t>
      </w:r>
      <w:proofErr w:type="gramStart"/>
      <w:r>
        <w:rPr>
          <w:rFonts w:ascii="Times New Roman" w:eastAsia="Times New Roman" w:hAnsi="Times New Roman" w:cs="Times New Roman"/>
          <w:color w:val="000000"/>
        </w:rPr>
        <w:t>more dark and gloomy</w:t>
      </w:r>
      <w:proofErr w:type="gramEnd"/>
      <w:r>
        <w:rPr>
          <w:rFonts w:ascii="Times New Roman" w:eastAsia="Times New Roman" w:hAnsi="Times New Roman" w:cs="Times New Roman"/>
          <w:color w:val="000000"/>
        </w:rPr>
        <w:t xml:space="preserve"> than the previous areas.)</w:t>
      </w:r>
    </w:p>
    <w:p w14:paraId="7A881B8A" w14:textId="77777777" w:rsidR="003361E2" w:rsidRDefault="003361E2">
      <w:pPr>
        <w:spacing w:after="0"/>
        <w:rPr>
          <w:rFonts w:ascii="Times New Roman" w:eastAsia="Times New Roman" w:hAnsi="Times New Roman" w:cs="Times New Roman"/>
          <w:color w:val="000000"/>
        </w:rPr>
      </w:pPr>
    </w:p>
    <w:p w14:paraId="529576AA"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Caeser, I was killed by Corydon Deus now I’m stuck here forever. Please break these chains so that I may enter the stillness. As long as Corydon Deus is alive my torment will remain. I must go now he is calling me.</w:t>
      </w:r>
    </w:p>
    <w:p w14:paraId="4AF64993" w14:textId="77777777" w:rsidR="003361E2" w:rsidRDefault="003361E2">
      <w:pPr>
        <w:spacing w:after="0"/>
        <w:rPr>
          <w:rFonts w:ascii="Times New Roman" w:eastAsia="Times New Roman" w:hAnsi="Times New Roman" w:cs="Times New Roman"/>
          <w:color w:val="000000"/>
        </w:rPr>
      </w:pPr>
    </w:p>
    <w:p w14:paraId="657162D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Theresa don’t go I’ll save you, just wait, don’t go.</w:t>
      </w:r>
    </w:p>
    <w:p w14:paraId="49EAD004" w14:textId="77777777" w:rsidR="003361E2" w:rsidRDefault="003361E2">
      <w:pPr>
        <w:spacing w:after="0"/>
        <w:rPr>
          <w:rFonts w:ascii="Times New Roman" w:eastAsia="Times New Roman" w:hAnsi="Times New Roman" w:cs="Times New Roman"/>
          <w:color w:val="000000"/>
        </w:rPr>
      </w:pPr>
    </w:p>
    <w:p w14:paraId="503AFC7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soul of Theresa: I must go. I belong to another now. He is the prince of demons and daily he ravishes my soul. Find Diablo and defeat him so at least I can wander the underworld in peace.</w:t>
      </w:r>
    </w:p>
    <w:p w14:paraId="01F491B1" w14:textId="77777777" w:rsidR="003361E2" w:rsidRDefault="003361E2">
      <w:pPr>
        <w:spacing w:after="0"/>
        <w:rPr>
          <w:rFonts w:ascii="Times New Roman" w:eastAsia="Times New Roman" w:hAnsi="Times New Roman" w:cs="Times New Roman"/>
          <w:color w:val="000000"/>
        </w:rPr>
      </w:pPr>
    </w:p>
    <w:p w14:paraId="1E85DDB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player progresses they continue to see the soul of Theresa walk away as they get closer to Diablo.)</w:t>
      </w:r>
    </w:p>
    <w:p w14:paraId="1097619E" w14:textId="77777777" w:rsidR="003361E2" w:rsidRDefault="003361E2">
      <w:pPr>
        <w:spacing w:after="0"/>
        <w:rPr>
          <w:rFonts w:ascii="Times New Roman" w:eastAsia="Times New Roman" w:hAnsi="Times New Roman" w:cs="Times New Roman"/>
          <w:color w:val="000000"/>
        </w:rPr>
      </w:pPr>
    </w:p>
    <w:p w14:paraId="1A88B45B"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Player reaches Diablo to defeat him,</w:t>
      </w:r>
    </w:p>
    <w:p w14:paraId="097BC541" w14:textId="77777777" w:rsidR="003361E2" w:rsidRDefault="003361E2">
      <w:pPr>
        <w:spacing w:after="0"/>
        <w:rPr>
          <w:rFonts w:ascii="Times New Roman" w:eastAsia="Times New Roman" w:hAnsi="Times New Roman" w:cs="Times New Roman"/>
          <w:color w:val="000000"/>
        </w:rPr>
      </w:pPr>
    </w:p>
    <w:p w14:paraId="6C4AF8F2"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Diablo: Welcome to my underworld mortal. Your beloved has joined me here. You can never have her back. I will enjoy her here in front of you forever as you will join her as my slave. Hahaha! </w:t>
      </w:r>
    </w:p>
    <w:p w14:paraId="133D4DCF" w14:textId="77777777" w:rsidR="003361E2" w:rsidRDefault="003361E2">
      <w:pPr>
        <w:spacing w:after="0"/>
        <w:rPr>
          <w:rFonts w:ascii="Times New Roman" w:eastAsia="Times New Roman" w:hAnsi="Times New Roman" w:cs="Times New Roman"/>
          <w:color w:val="000000"/>
        </w:rPr>
      </w:pPr>
    </w:p>
    <w:p w14:paraId="31DEB54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battle with Diablo the player receives the </w:t>
      </w:r>
      <w:proofErr w:type="spellStart"/>
      <w:r>
        <w:rPr>
          <w:rFonts w:ascii="Times New Roman" w:eastAsia="Times New Roman" w:hAnsi="Times New Roman" w:cs="Times New Roman"/>
          <w:color w:val="000000"/>
        </w:rPr>
        <w:t>Magicia</w:t>
      </w:r>
      <w:proofErr w:type="spellEnd"/>
      <w:r>
        <w:rPr>
          <w:rFonts w:ascii="Times New Roman" w:eastAsia="Times New Roman" w:hAnsi="Times New Roman" w:cs="Times New Roman"/>
          <w:color w:val="000000"/>
        </w:rPr>
        <w:t xml:space="preserve"> Diablo)</w:t>
      </w:r>
    </w:p>
    <w:p w14:paraId="47DD0550" w14:textId="77777777" w:rsidR="003361E2" w:rsidRDefault="003361E2">
      <w:pPr>
        <w:spacing w:after="0"/>
        <w:rPr>
          <w:rFonts w:ascii="Times New Roman" w:eastAsia="Times New Roman" w:hAnsi="Times New Roman" w:cs="Times New Roman"/>
          <w:color w:val="000000"/>
        </w:rPr>
      </w:pPr>
    </w:p>
    <w:p w14:paraId="0521A176"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Theresa: Thank </w:t>
      </w:r>
      <w:proofErr w:type="gramStart"/>
      <w:r>
        <w:rPr>
          <w:rFonts w:ascii="Times New Roman" w:eastAsia="Times New Roman" w:hAnsi="Times New Roman" w:cs="Times New Roman"/>
          <w:color w:val="000000"/>
        </w:rPr>
        <w:t>you my love</w:t>
      </w:r>
      <w:proofErr w:type="gramEnd"/>
      <w:r>
        <w:rPr>
          <w:rFonts w:ascii="Times New Roman" w:eastAsia="Times New Roman" w:hAnsi="Times New Roman" w:cs="Times New Roman"/>
          <w:color w:val="000000"/>
        </w:rPr>
        <w:t>. You have set me free from bondage to that evil demon. Now at least I can be here in the underworld with some measure of peace. Hopefully once again we can be together.</w:t>
      </w:r>
    </w:p>
    <w:p w14:paraId="763BE5B5" w14:textId="77777777" w:rsidR="003361E2" w:rsidRDefault="003361E2">
      <w:pPr>
        <w:spacing w:after="0"/>
        <w:rPr>
          <w:rFonts w:ascii="Times New Roman" w:eastAsia="Times New Roman" w:hAnsi="Times New Roman" w:cs="Times New Roman"/>
          <w:color w:val="000000"/>
        </w:rPr>
      </w:pPr>
    </w:p>
    <w:p w14:paraId="72E859A5"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Caeser: We will always be together. I carry a piece of you in my heart wherever I go. I’ll find some way to release you from this prison. </w:t>
      </w:r>
      <w:r>
        <w:rPr>
          <w:rFonts w:ascii="Times New Roman" w:eastAsia="Times New Roman" w:hAnsi="Times New Roman" w:cs="Times New Roman"/>
        </w:rPr>
        <w:t xml:space="preserve">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00"/>
        </w:rPr>
        <w:t>has spoken to me. Maybe through him there’s a way.</w:t>
      </w:r>
    </w:p>
    <w:p w14:paraId="56C409BF" w14:textId="77777777" w:rsidR="003361E2" w:rsidRDefault="003361E2">
      <w:pPr>
        <w:spacing w:after="0"/>
        <w:rPr>
          <w:rFonts w:ascii="Times New Roman" w:eastAsia="Times New Roman" w:hAnsi="Times New Roman" w:cs="Times New Roman"/>
          <w:color w:val="000000"/>
        </w:rPr>
      </w:pPr>
    </w:p>
    <w:p w14:paraId="39B6D98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Theresa: I’m going now, my love. I will enter the River of Souls in order to hasten my time here.</w:t>
      </w:r>
    </w:p>
    <w:p w14:paraId="36C2D9AB" w14:textId="77777777" w:rsidR="003361E2" w:rsidRDefault="003361E2">
      <w:pPr>
        <w:spacing w:after="0"/>
        <w:rPr>
          <w:rFonts w:ascii="Times New Roman" w:eastAsia="Times New Roman" w:hAnsi="Times New Roman" w:cs="Times New Roman"/>
          <w:color w:val="000000"/>
        </w:rPr>
      </w:pPr>
    </w:p>
    <w:p w14:paraId="6C254A9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Caeser: Wait my love.</w:t>
      </w:r>
    </w:p>
    <w:p w14:paraId="6DAC4C8A" w14:textId="77777777" w:rsidR="003361E2" w:rsidRDefault="003361E2">
      <w:pPr>
        <w:spacing w:after="0"/>
        <w:rPr>
          <w:rFonts w:ascii="Times New Roman" w:eastAsia="Times New Roman" w:hAnsi="Times New Roman" w:cs="Times New Roman"/>
          <w:color w:val="000000"/>
        </w:rPr>
      </w:pPr>
    </w:p>
    <w:p w14:paraId="06012C5E"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(Caesar attempts to grab her but his arms go through her. She walks onto a gentle slope that rolls into the River of Souls.  As she enters the river hungry hands of other trapped souls grab at her and pull her down and she is swept up in the current.</w:t>
      </w:r>
    </w:p>
    <w:p w14:paraId="760FCAB7" w14:textId="77777777" w:rsidR="003361E2" w:rsidRDefault="003361E2">
      <w:pPr>
        <w:spacing w:after="0"/>
        <w:rPr>
          <w:rFonts w:ascii="Times New Roman" w:eastAsia="Times New Roman" w:hAnsi="Times New Roman" w:cs="Times New Roman"/>
          <w:color w:val="000000"/>
        </w:rPr>
      </w:pPr>
    </w:p>
    <w:p w14:paraId="56E0D40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Gustav of the Magician: The River of Souls. Some souls in the underworld choose to wander around with consciousness, but other souls choose to be absorbed in the river of souls so that they pass the time here in a form of hibernation.</w:t>
      </w:r>
    </w:p>
    <w:p w14:paraId="0A31F838" w14:textId="77777777" w:rsidR="003361E2" w:rsidRDefault="003361E2">
      <w:pPr>
        <w:spacing w:after="0"/>
        <w:rPr>
          <w:rFonts w:ascii="Times New Roman" w:eastAsia="Times New Roman" w:hAnsi="Times New Roman" w:cs="Times New Roman"/>
          <w:color w:val="000000"/>
        </w:rPr>
      </w:pPr>
    </w:p>
    <w:p w14:paraId="3A0C2541"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Lich: Would you like to go back to the land of the living? I’ll make sure to put in a good word so as to ensure your place in the stillness.</w:t>
      </w:r>
    </w:p>
    <w:p w14:paraId="7EFE0F31"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Yes</w:t>
      </w:r>
    </w:p>
    <w:p w14:paraId="7399D02C"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Begone my servant.</w:t>
      </w:r>
    </w:p>
    <w:p w14:paraId="6ED40E1C" w14:textId="77777777" w:rsidR="003361E2" w:rsidRDefault="00000000">
      <w:pPr>
        <w:numPr>
          <w:ilvl w:val="1"/>
          <w:numId w:val="8"/>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t>
      </w:r>
    </w:p>
    <w:p w14:paraId="582E3830" w14:textId="77777777" w:rsidR="003361E2" w:rsidRDefault="00000000">
      <w:pPr>
        <w:pBdr>
          <w:top w:val="nil"/>
          <w:left w:val="nil"/>
          <w:bottom w:val="nil"/>
          <w:right w:val="nil"/>
          <w:between w:val="nil"/>
        </w:pBdr>
        <w:spacing w:after="0"/>
        <w:ind w:left="1440"/>
        <w:rPr>
          <w:rFonts w:ascii="Times New Roman" w:eastAsia="Times New Roman" w:hAnsi="Times New Roman" w:cs="Times New Roman"/>
          <w:color w:val="000000"/>
        </w:rPr>
      </w:pPr>
      <w:r>
        <w:rPr>
          <w:rFonts w:ascii="Times New Roman" w:eastAsia="Times New Roman" w:hAnsi="Times New Roman" w:cs="Times New Roman"/>
          <w:color w:val="000000"/>
        </w:rPr>
        <w:t>Lich: What living man likes to stay in the land of the dead? So be it, come when you’re ready.</w:t>
      </w:r>
    </w:p>
    <w:p w14:paraId="002E788F" w14:textId="77777777" w:rsidR="003361E2" w:rsidRDefault="003361E2">
      <w:pPr>
        <w:spacing w:after="0"/>
        <w:rPr>
          <w:rFonts w:ascii="Times New Roman" w:eastAsia="Times New Roman" w:hAnsi="Times New Roman" w:cs="Times New Roman"/>
          <w:color w:val="000000"/>
        </w:rPr>
      </w:pPr>
    </w:p>
    <w:p w14:paraId="11D3C7BD"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(Female): Things were so interesting when Diablo was in charge. He truly enjoyed tormenting souls. Lich just does it </w:t>
      </w:r>
      <w:r>
        <w:rPr>
          <w:rFonts w:ascii="Times New Roman" w:eastAsia="Times New Roman" w:hAnsi="Times New Roman" w:cs="Times New Roman"/>
        </w:rPr>
        <w:t>out of a sense</w:t>
      </w:r>
      <w:r>
        <w:rPr>
          <w:rFonts w:ascii="Times New Roman" w:eastAsia="Times New Roman" w:hAnsi="Times New Roman" w:cs="Times New Roman"/>
          <w:color w:val="000000"/>
        </w:rPr>
        <w:t xml:space="preserve"> of duty.</w:t>
      </w:r>
    </w:p>
    <w:p w14:paraId="04A26393" w14:textId="77777777" w:rsidR="003361E2" w:rsidRDefault="003361E2">
      <w:pPr>
        <w:spacing w:after="0"/>
        <w:rPr>
          <w:rFonts w:ascii="Times New Roman" w:eastAsia="Times New Roman" w:hAnsi="Times New Roman" w:cs="Times New Roman"/>
          <w:color w:val="000000"/>
        </w:rPr>
      </w:pPr>
    </w:p>
    <w:p w14:paraId="64D2ABF0"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Soul (Male): Just forget whatever I said about Lich. I guess his cunning won the day.</w:t>
      </w:r>
    </w:p>
    <w:p w14:paraId="011B08AA" w14:textId="77777777" w:rsidR="003361E2" w:rsidRDefault="003361E2">
      <w:pPr>
        <w:spacing w:after="0"/>
        <w:rPr>
          <w:rFonts w:ascii="Times New Roman" w:eastAsia="Times New Roman" w:hAnsi="Times New Roman" w:cs="Times New Roman"/>
          <w:color w:val="000000"/>
        </w:rPr>
      </w:pPr>
    </w:p>
    <w:p w14:paraId="05280BB9" w14:textId="77777777" w:rsidR="003361E2"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Soul (Fashionable Lady): When I was </w:t>
      </w:r>
      <w:proofErr w:type="gramStart"/>
      <w:r>
        <w:rPr>
          <w:rFonts w:ascii="Times New Roman" w:eastAsia="Times New Roman" w:hAnsi="Times New Roman" w:cs="Times New Roman"/>
          <w:color w:val="000000"/>
        </w:rPr>
        <w:t>alive</w:t>
      </w:r>
      <w:proofErr w:type="gramEnd"/>
      <w:r>
        <w:rPr>
          <w:rFonts w:ascii="Times New Roman" w:eastAsia="Times New Roman" w:hAnsi="Times New Roman" w:cs="Times New Roman"/>
          <w:color w:val="000000"/>
        </w:rPr>
        <w:t xml:space="preserve"> I used to have so many suitors. The selection here is absolutely horrendous. The men are absolutely ghostly.</w:t>
      </w:r>
    </w:p>
    <w:p w14:paraId="6C5660E4" w14:textId="77777777" w:rsidR="003361E2" w:rsidRDefault="003361E2">
      <w:pPr>
        <w:spacing w:after="0"/>
        <w:rPr>
          <w:rFonts w:ascii="Times New Roman" w:eastAsia="Times New Roman" w:hAnsi="Times New Roman" w:cs="Times New Roman"/>
          <w:color w:val="000000"/>
        </w:rPr>
      </w:pPr>
    </w:p>
    <w:p w14:paraId="48D0085E" w14:textId="77777777" w:rsidR="003361E2" w:rsidRDefault="00000000">
      <w:pPr>
        <w:spacing w:after="0"/>
      </w:pPr>
      <w:r>
        <w:rPr>
          <w:rFonts w:ascii="Times New Roman" w:eastAsia="Times New Roman" w:hAnsi="Times New Roman" w:cs="Times New Roman"/>
          <w:color w:val="000000"/>
        </w:rPr>
        <w:t>Soul (Butler): A round of drinks on me my friends. You have brought order to the underworld.</w:t>
      </w:r>
    </w:p>
    <w:p w14:paraId="6FDDCA33" w14:textId="77777777" w:rsidR="003361E2" w:rsidRDefault="00000000">
      <w:pPr>
        <w:pStyle w:val="Heading1"/>
        <w:rPr>
          <w:sz w:val="44"/>
          <w:szCs w:val="44"/>
        </w:rPr>
      </w:pPr>
      <w:bookmarkStart w:id="514" w:name="_Toc189930318"/>
      <w:proofErr w:type="spellStart"/>
      <w:r>
        <w:rPr>
          <w:sz w:val="44"/>
          <w:szCs w:val="44"/>
        </w:rPr>
        <w:t>Ehsran</w:t>
      </w:r>
      <w:proofErr w:type="spellEnd"/>
      <w:r>
        <w:rPr>
          <w:sz w:val="44"/>
          <w:szCs w:val="44"/>
        </w:rPr>
        <w:t xml:space="preserve"> </w:t>
      </w:r>
      <w:proofErr w:type="spellStart"/>
      <w:r>
        <w:rPr>
          <w:sz w:val="44"/>
          <w:szCs w:val="44"/>
        </w:rPr>
        <w:t>SpaceShip</w:t>
      </w:r>
      <w:bookmarkEnd w:id="514"/>
      <w:proofErr w:type="spellEnd"/>
    </w:p>
    <w:p w14:paraId="2AA2EE6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you want to go get Corydon Deus?</w:t>
      </w:r>
    </w:p>
    <w:p w14:paraId="479FCFC9" w14:textId="77777777" w:rsidR="003361E2" w:rsidRDefault="00000000">
      <w:pPr>
        <w:numPr>
          <w:ilvl w:val="1"/>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Yes, justice can wait no longer.</w:t>
      </w:r>
    </w:p>
    <w:p w14:paraId="58F335F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As I said we developed a way to reach outer space. But it’s still in the prototype stage. We actually haven’t launched it yet. No one’s thought of the possibility of actually trying it until now. The rocket is located in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We must speak to Adm. Anthony and he will tell us what we must do.</w:t>
      </w:r>
    </w:p>
    <w:p w14:paraId="056A7723" w14:textId="77777777" w:rsidR="003361E2" w:rsidRDefault="00000000">
      <w:pPr>
        <w:numPr>
          <w:ilvl w:val="1"/>
          <w:numId w:val="1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 it can wait.</w:t>
      </w:r>
    </w:p>
    <w:p w14:paraId="60693FD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it may be wise to wait until we are stronger.</w:t>
      </w:r>
    </w:p>
    <w:p w14:paraId="40C3424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If you say yes,</w:t>
      </w:r>
    </w:p>
    <w:p w14:paraId="1DD23420" w14:textId="77777777" w:rsidR="003361E2" w:rsidRDefault="00000000">
      <w:pPr>
        <w:pStyle w:val="Heading2"/>
      </w:pPr>
      <w:bookmarkStart w:id="515" w:name="_Toc189930319"/>
      <w:r>
        <w:t>The Plan</w:t>
      </w:r>
      <w:bookmarkEnd w:id="515"/>
    </w:p>
    <w:p w14:paraId="242668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So, king Eduardus has informed you of our ability to reach space, correct? Then let's get that bastard on the moon, what do you say? Go to the launch facility to the northeast. I will meet you there.</w:t>
      </w:r>
    </w:p>
    <w:p w14:paraId="707265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Gate Guard(Before “The Plan”): No one is allowed access to this facility.</w:t>
      </w:r>
    </w:p>
    <w:p w14:paraId="6FAFDB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Gate Guard: Adm. Anthony told us to let you in. Our headquarters is straight ahead.</w:t>
      </w:r>
    </w:p>
    <w:p w14:paraId="4874289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Welcome to the launch deck. This is where the beginning of the end for Corydon Deus starts. You will be the first humans to launch into space. </w:t>
      </w:r>
    </w:p>
    <w:p w14:paraId="2B45133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Vice Adm. Constantine: It’s suicide.</w:t>
      </w:r>
    </w:p>
    <w:p w14:paraId="13FF55A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 Hold your tongue vice Adm. Constantine. These are desperate times which require desperate measures.</w:t>
      </w:r>
    </w:p>
    <w:p w14:paraId="45861A1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Vice Adm. Constantine: We tested it only in simulations. Hypothetically it should work. We should first talk to our senior engineer before putting their lives on the line. If they are lost in this gamble then things are truly lost.</w:t>
      </w:r>
    </w:p>
    <w:p w14:paraId="44A3110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I want all of you to meet someone. His name is 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He is my chief science officer and will tell us what we have to do.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w:t>
      </w:r>
    </w:p>
    <w:p w14:paraId="3ED160B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walks into the room. A short, pudgy, man wearing a white science coat with spectacles resting on his face begins speaking to the group.) </w:t>
      </w:r>
    </w:p>
    <w:p w14:paraId="0177E2D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We have developed a fuel which uses crystals from the earth. The fuel that is extracted from the crystals is named </w:t>
      </w:r>
      <w:proofErr w:type="spellStart"/>
      <w:r>
        <w:rPr>
          <w:rFonts w:ascii="Times New Roman" w:eastAsia="Times New Roman" w:hAnsi="Times New Roman" w:cs="Times New Roman"/>
        </w:rPr>
        <w:t>pistis</w:t>
      </w:r>
      <w:proofErr w:type="spellEnd"/>
      <w:r>
        <w:rPr>
          <w:rFonts w:ascii="Times New Roman" w:eastAsia="Times New Roman" w:hAnsi="Times New Roman" w:cs="Times New Roman"/>
        </w:rPr>
        <w:t xml:space="preserve">. When </w:t>
      </w:r>
      <w:proofErr w:type="spellStart"/>
      <w:r>
        <w:rPr>
          <w:rFonts w:ascii="Times New Roman" w:eastAsia="Times New Roman" w:hAnsi="Times New Roman" w:cs="Times New Roman"/>
        </w:rPr>
        <w:t>pistis</w:t>
      </w:r>
      <w:proofErr w:type="spellEnd"/>
      <w:r>
        <w:rPr>
          <w:rFonts w:ascii="Times New Roman" w:eastAsia="Times New Roman" w:hAnsi="Times New Roman" w:cs="Times New Roman"/>
        </w:rPr>
        <w:t xml:space="preserve"> explode, the resulting reaction causes gravity to no longer affect the </w:t>
      </w:r>
      <w:proofErr w:type="spellStart"/>
      <w:r>
        <w:rPr>
          <w:rFonts w:ascii="Times New Roman" w:eastAsia="Times New Roman" w:hAnsi="Times New Roman" w:cs="Times New Roman"/>
        </w:rPr>
        <w:t>rocketship</w:t>
      </w:r>
      <w:proofErr w:type="spellEnd"/>
      <w:r>
        <w:rPr>
          <w:rFonts w:ascii="Times New Roman" w:eastAsia="Times New Roman" w:hAnsi="Times New Roman" w:cs="Times New Roman"/>
        </w:rPr>
        <w:t xml:space="preserve">.  It has been my dream for the longest time to see this rocket fly into space. Due to the extreme emergency of the </w:t>
      </w:r>
      <w:proofErr w:type="gramStart"/>
      <w:r>
        <w:rPr>
          <w:rFonts w:ascii="Times New Roman" w:eastAsia="Times New Roman" w:hAnsi="Times New Roman" w:cs="Times New Roman"/>
        </w:rPr>
        <w:t>situation</w:t>
      </w:r>
      <w:proofErr w:type="gramEnd"/>
      <w:r>
        <w:rPr>
          <w:rFonts w:ascii="Times New Roman" w:eastAsia="Times New Roman" w:hAnsi="Times New Roman" w:cs="Times New Roman"/>
        </w:rPr>
        <w:t xml:space="preserve"> we have not been able to test the rocket yet. You people will be its first passengers, but I know she will carry you to the moon. This rocket is named after my daughter </w:t>
      </w:r>
      <w:proofErr w:type="spellStart"/>
      <w:r>
        <w:rPr>
          <w:rFonts w:ascii="Times New Roman" w:eastAsia="Times New Roman" w:hAnsi="Times New Roman" w:cs="Times New Roman"/>
        </w:rPr>
        <w:t>Midgar</w:t>
      </w:r>
      <w:proofErr w:type="spellEnd"/>
      <w:r>
        <w:rPr>
          <w:rFonts w:ascii="Times New Roman" w:eastAsia="Times New Roman" w:hAnsi="Times New Roman" w:cs="Times New Roman"/>
        </w:rPr>
        <w:t>. She died when she was just a young child. It was always her dream to fly into outer space. Sometimes I imagine her spirit resides in the rocket. She will not fail you.</w:t>
      </w:r>
    </w:p>
    <w:p w14:paraId="6F44FD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Thou art wise in the sciences Mortis, I was wondering how Corydon Deus got to the moon?</w:t>
      </w:r>
    </w:p>
    <w:p w14:paraId="44D07DC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I believe Corydon Deus has devised a way to be able to fold space. That is how he was able to reach the moon without any form of propulsion as far as I can surmise. I hate to say it, but magic is far superior to technology. I couldn’t in a thousand years imagine a way of folding space, but he did it in one day. No wonder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worship him as a god.</w:t>
      </w:r>
    </w:p>
    <w:p w14:paraId="0D75D00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(Suddenly the alarms start blaring.)</w:t>
      </w:r>
    </w:p>
    <w:p w14:paraId="7BBB424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Adm. Anthony:(Looking at Computer) This time they are attacking the Launchpad. How would they know what we plan to do?</w:t>
      </w:r>
    </w:p>
    <w:p w14:paraId="59E9DF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powers are great. It’s almost as if he’s a god.</w:t>
      </w:r>
    </w:p>
    <w:p w14:paraId="7C2B5A6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Here we go again.</w:t>
      </w:r>
    </w:p>
    <w:p w14:paraId="263773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Mortis </w:t>
      </w:r>
      <w:proofErr w:type="spellStart"/>
      <w:r>
        <w:rPr>
          <w:rFonts w:ascii="Times New Roman" w:eastAsia="Times New Roman" w:hAnsi="Times New Roman" w:cs="Times New Roman"/>
        </w:rPr>
        <w:t>Shinra</w:t>
      </w:r>
      <w:proofErr w:type="spellEnd"/>
      <w:r>
        <w:rPr>
          <w:rFonts w:ascii="Times New Roman" w:eastAsia="Times New Roman" w:hAnsi="Times New Roman" w:cs="Times New Roman"/>
        </w:rPr>
        <w:t xml:space="preserve">: The only problem now is the monsters are attacking and the ship hasn’t been fueled. </w:t>
      </w:r>
    </w:p>
    <w:p w14:paraId="3847EFC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Ok this is the plan. All of you must split into three groups. These groups will defend our men who are filling the rocket ship with </w:t>
      </w:r>
      <w:proofErr w:type="spellStart"/>
      <w:r>
        <w:rPr>
          <w:rFonts w:ascii="Times New Roman" w:eastAsia="Times New Roman" w:hAnsi="Times New Roman" w:cs="Times New Roman"/>
        </w:rPr>
        <w:t>pistis</w:t>
      </w:r>
      <w:proofErr w:type="spellEnd"/>
      <w:r>
        <w:rPr>
          <w:rFonts w:ascii="Times New Roman" w:eastAsia="Times New Roman" w:hAnsi="Times New Roman" w:cs="Times New Roman"/>
        </w:rPr>
        <w:t>. It is very important that the refilling group is not disturbed because the slightest impact against the fuel will cause an explosion. It should be handled with utmost care.</w:t>
      </w:r>
    </w:p>
    <w:p w14:paraId="3AC6BA1A" w14:textId="77777777" w:rsidR="003361E2" w:rsidRDefault="00000000">
      <w:pPr>
        <w:pStyle w:val="Heading2"/>
      </w:pPr>
      <w:bookmarkStart w:id="516" w:name="_unngbvkzpeta" w:colFirst="0" w:colLast="0"/>
      <w:bookmarkStart w:id="517" w:name="_Toc189930320"/>
      <w:bookmarkEnd w:id="516"/>
      <w:r>
        <w:t>Refill The Rocket Ship</w:t>
      </w:r>
      <w:bookmarkEnd w:id="517"/>
    </w:p>
    <w:p w14:paraId="74DE473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must now choose which character goes into what group. After they are finished selecting the character placement the battle will </w:t>
      </w:r>
      <w:proofErr w:type="spellStart"/>
      <w:r>
        <w:rPr>
          <w:rFonts w:ascii="Times New Roman" w:eastAsia="Times New Roman" w:hAnsi="Times New Roman" w:cs="Times New Roman"/>
        </w:rPr>
        <w:t>begin.Adm</w:t>
      </w:r>
      <w:proofErr w:type="spellEnd"/>
      <w:r>
        <w:rPr>
          <w:rFonts w:ascii="Times New Roman" w:eastAsia="Times New Roman" w:hAnsi="Times New Roman" w:cs="Times New Roman"/>
        </w:rPr>
        <w:t>. Anthony can be heard through a loudspeaker which echoes throughout the base.)</w:t>
      </w:r>
    </w:p>
    <w:p w14:paraId="0E6000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Adm. Anthony: It will take 15 minutes for us to fuel the rocket ship. You must hold your ground and not let any of the enemies reach the refilling crew where everything is lost.</w:t>
      </w:r>
    </w:p>
    <w:p w14:paraId="1400D6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players' units take their place on the field of battle.)</w:t>
      </w:r>
    </w:p>
    <w:p w14:paraId="7F3EDE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The beginning of the end for Corydon Deus begins here. I don't care if Corydon Deus has my father's body. Whichever body he possesses we will completely utterly destroy him.</w:t>
      </w:r>
    </w:p>
    <w:p w14:paraId="29F84E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We do this for Reditus. We do this for all.</w:t>
      </w:r>
    </w:p>
    <w:p w14:paraId="35F5CC3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horde of monsters reaches the </w:t>
      </w:r>
      <w:proofErr w:type="spellStart"/>
      <w:r>
        <w:rPr>
          <w:rFonts w:ascii="Times New Roman" w:eastAsia="Times New Roman" w:hAnsi="Times New Roman" w:cs="Times New Roman"/>
        </w:rPr>
        <w:t>party.A</w:t>
      </w:r>
      <w:proofErr w:type="spellEnd"/>
      <w:r>
        <w:rPr>
          <w:rFonts w:ascii="Times New Roman" w:eastAsia="Times New Roman" w:hAnsi="Times New Roman" w:cs="Times New Roman"/>
        </w:rPr>
        <w:t xml:space="preserve"> massive black portal opens from the </w:t>
      </w:r>
      <w:proofErr w:type="spellStart"/>
      <w:r>
        <w:rPr>
          <w:rFonts w:ascii="Times New Roman" w:eastAsia="Times New Roman" w:hAnsi="Times New Roman" w:cs="Times New Roman"/>
        </w:rPr>
        <w:t>ground.From</w:t>
      </w:r>
      <w:proofErr w:type="spellEnd"/>
      <w:r>
        <w:rPr>
          <w:rFonts w:ascii="Times New Roman" w:eastAsia="Times New Roman" w:hAnsi="Times New Roman" w:cs="Times New Roman"/>
        </w:rPr>
        <w:t xml:space="preserve"> within it a black cloud ascends. Within the cloud Macy steps forth as the cloud increases its opacity. Her entire figure has changed. She now possesses black wings which rise from her back. Her body is covered in a black cloak. Underneath the cloak she’s wearing a purple linen  like a dark otherworldly priest. Her eyes burn red and her voice is twisted.)</w:t>
      </w:r>
    </w:p>
    <w:p w14:paraId="31A793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Macy: You’ve been a </w:t>
      </w:r>
      <w:proofErr w:type="gramStart"/>
      <w:r>
        <w:rPr>
          <w:rFonts w:ascii="Times New Roman" w:eastAsia="Times New Roman" w:hAnsi="Times New Roman" w:cs="Times New Roman"/>
        </w:rPr>
        <w:t>busybody</w:t>
      </w:r>
      <w:proofErr w:type="gramEnd"/>
      <w:r>
        <w:rPr>
          <w:rFonts w:ascii="Times New Roman" w:eastAsia="Times New Roman" w:hAnsi="Times New Roman" w:cs="Times New Roman"/>
        </w:rPr>
        <w:t xml:space="preserve"> Caeser. Look at all the wonderful friends you’ve acquired. You really shouldn’t make friends Caeser. You know they’re all going to die like your precious Theresa.</w:t>
      </w:r>
    </w:p>
    <w:p w14:paraId="04D445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If we die, we die fighting you! Tell your boyfriend I’m on my way. This time I will have my vengeance. Death cannot contain me and neither will the petty power of your pauper God.</w:t>
      </w:r>
    </w:p>
    <w:p w14:paraId="5E7E82A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The Almighty Corydon Deus already knows of your resurrection. I’ve seen great wonders even after spending such a short time with him. I will get to see even more wondrous things after your petty attempt to reach the moon. Corydon Deus created a Fabricius for this momentous occasion. This Fabricius delights in torture. After eating you he will take a thousand years to digest you. That means the rest of your life will be spent agonizing in torment as the acids in his stomach slowly tear at your flesh while the things he consumes will give you just enough sustenance for you to survive.</w:t>
      </w:r>
    </w:p>
    <w:p w14:paraId="36662C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(Macy descends in the void from which she ascended. Afterwards a massive demonic looking creature steps forward in front of the horde of minions whose advance has paused.)</w:t>
      </w:r>
    </w:p>
    <w:p w14:paraId="08D898DD" w14:textId="77777777" w:rsidR="003361E2" w:rsidRDefault="00000000">
      <w:pPr>
        <w:rPr>
          <w:rFonts w:ascii="Times New Roman" w:eastAsia="Times New Roman" w:hAnsi="Times New Roman" w:cs="Times New Roman"/>
          <w:color w:val="202124"/>
          <w:highlight w:val="white"/>
        </w:rPr>
      </w:pPr>
      <w:proofErr w:type="spellStart"/>
      <w:r>
        <w:rPr>
          <w:rFonts w:ascii="Times New Roman" w:eastAsia="Times New Roman" w:hAnsi="Times New Roman" w:cs="Times New Roman"/>
          <w:color w:val="202124"/>
          <w:highlight w:val="white"/>
        </w:rPr>
        <w:t>Creepymon</w:t>
      </w:r>
      <w:proofErr w:type="spellEnd"/>
      <w:r>
        <w:rPr>
          <w:rFonts w:ascii="Times New Roman" w:eastAsia="Times New Roman" w:hAnsi="Times New Roman" w:cs="Times New Roman"/>
          <w:color w:val="202124"/>
          <w:highlight w:val="white"/>
        </w:rPr>
        <w:t xml:space="preserve">: Face the wrath of Corydon Deus humans. You think you can mock the Almighty Corydon Deus with such petty toys. Only Corydon Deus was meant to travel </w:t>
      </w:r>
      <w:proofErr w:type="spellStart"/>
      <w:r>
        <w:rPr>
          <w:rFonts w:ascii="Times New Roman" w:eastAsia="Times New Roman" w:hAnsi="Times New Roman" w:cs="Times New Roman"/>
          <w:color w:val="202124"/>
          <w:highlight w:val="white"/>
        </w:rPr>
        <w:t>space.You</w:t>
      </w:r>
      <w:proofErr w:type="spellEnd"/>
      <w:r>
        <w:rPr>
          <w:rFonts w:ascii="Times New Roman" w:eastAsia="Times New Roman" w:hAnsi="Times New Roman" w:cs="Times New Roman"/>
          <w:color w:val="202124"/>
          <w:highlight w:val="white"/>
        </w:rPr>
        <w:t xml:space="preserve"> will not leave this launchpad alive because of such foolish pride. I shall feast off of you for the next thousand years </w:t>
      </w:r>
      <w:proofErr w:type="spellStart"/>
      <w:r>
        <w:rPr>
          <w:rFonts w:ascii="Times New Roman" w:eastAsia="Times New Roman" w:hAnsi="Times New Roman" w:cs="Times New Roman"/>
          <w:color w:val="202124"/>
          <w:highlight w:val="white"/>
        </w:rPr>
        <w:t>HHHHHeeeeyyyyyaaaahhhh</w:t>
      </w:r>
      <w:proofErr w:type="spellEnd"/>
      <w:r>
        <w:rPr>
          <w:rFonts w:ascii="Times New Roman" w:eastAsia="Times New Roman" w:hAnsi="Times New Roman" w:cs="Times New Roman"/>
          <w:color w:val="202124"/>
          <w:highlight w:val="white"/>
        </w:rPr>
        <w:t>!</w:t>
      </w:r>
    </w:p>
    <w:p w14:paraId="786D1D8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player is asked if they wish to be refreshed regarding how to switch between parties. Enemy units begin moving forward and the battle </w:t>
      </w:r>
      <w:proofErr w:type="spellStart"/>
      <w:r>
        <w:rPr>
          <w:rFonts w:ascii="Times New Roman" w:eastAsia="Times New Roman" w:hAnsi="Times New Roman" w:cs="Times New Roman"/>
        </w:rPr>
        <w:t>begins.A</w:t>
      </w:r>
      <w:proofErr w:type="spellEnd"/>
      <w:r>
        <w:rPr>
          <w:rFonts w:ascii="Times New Roman" w:eastAsia="Times New Roman" w:hAnsi="Times New Roman" w:cs="Times New Roman"/>
        </w:rPr>
        <w:t xml:space="preserve"> separate unit designated only for </w:t>
      </w:r>
      <w:proofErr w:type="spellStart"/>
      <w:r>
        <w:rPr>
          <w:rFonts w:ascii="Times New Roman" w:eastAsia="Times New Roman" w:hAnsi="Times New Roman" w:cs="Times New Roman"/>
        </w:rPr>
        <w:t>Creepymon</w:t>
      </w:r>
      <w:proofErr w:type="spellEnd"/>
      <w:r>
        <w:rPr>
          <w:rFonts w:ascii="Times New Roman" w:eastAsia="Times New Roman" w:hAnsi="Times New Roman" w:cs="Times New Roman"/>
        </w:rPr>
        <w:t xml:space="preserve"> will also begin moving. </w:t>
      </w:r>
      <w:proofErr w:type="spellStart"/>
      <w:r>
        <w:rPr>
          <w:rFonts w:ascii="Times New Roman" w:eastAsia="Times New Roman" w:hAnsi="Times New Roman" w:cs="Times New Roman"/>
          <w:color w:val="202124"/>
          <w:highlight w:val="white"/>
        </w:rPr>
        <w:t>Creepymon</w:t>
      </w:r>
      <w:proofErr w:type="spellEnd"/>
      <w:r>
        <w:rPr>
          <w:rFonts w:ascii="Times New Roman" w:eastAsia="Times New Roman" w:hAnsi="Times New Roman" w:cs="Times New Roman"/>
          <w:color w:val="202124"/>
          <w:highlight w:val="white"/>
        </w:rPr>
        <w:t xml:space="preserve"> </w:t>
      </w:r>
      <w:r>
        <w:rPr>
          <w:rFonts w:ascii="Times New Roman" w:eastAsia="Times New Roman" w:hAnsi="Times New Roman" w:cs="Times New Roman"/>
        </w:rPr>
        <w:t xml:space="preserve">cannot be defeated. The player must fight him just long enough to delay him. If one of the parties is </w:t>
      </w:r>
      <w:proofErr w:type="gramStart"/>
      <w:r>
        <w:rPr>
          <w:rFonts w:ascii="Times New Roman" w:eastAsia="Times New Roman" w:hAnsi="Times New Roman" w:cs="Times New Roman"/>
        </w:rPr>
        <w:t>defeated</w:t>
      </w:r>
      <w:proofErr w:type="gramEnd"/>
      <w:r>
        <w:rPr>
          <w:rFonts w:ascii="Times New Roman" w:eastAsia="Times New Roman" w:hAnsi="Times New Roman" w:cs="Times New Roman"/>
        </w:rPr>
        <w:t xml:space="preserve"> they will just start back beside the </w:t>
      </w:r>
      <w:proofErr w:type="spellStart"/>
      <w:r>
        <w:rPr>
          <w:rFonts w:ascii="Times New Roman" w:eastAsia="Times New Roman" w:hAnsi="Times New Roman" w:cs="Times New Roman"/>
        </w:rPr>
        <w:t>fuelling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party.If</w:t>
      </w:r>
      <w:proofErr w:type="spellEnd"/>
      <w:r>
        <w:rPr>
          <w:rFonts w:ascii="Times New Roman" w:eastAsia="Times New Roman" w:hAnsi="Times New Roman" w:cs="Times New Roman"/>
        </w:rPr>
        <w:t xml:space="preserve"> a party retreats they will also start back from the </w:t>
      </w:r>
      <w:proofErr w:type="spellStart"/>
      <w:r>
        <w:rPr>
          <w:rFonts w:ascii="Times New Roman" w:eastAsia="Times New Roman" w:hAnsi="Times New Roman" w:cs="Times New Roman"/>
        </w:rPr>
        <w:lastRenderedPageBreak/>
        <w:t>beginning.The</w:t>
      </w:r>
      <w:proofErr w:type="spellEnd"/>
      <w:r>
        <w:rPr>
          <w:rFonts w:ascii="Times New Roman" w:eastAsia="Times New Roman" w:hAnsi="Times New Roman" w:cs="Times New Roman"/>
        </w:rPr>
        <w:t xml:space="preserve"> timer will be set for 15 minutes, but that may change due to gameplay testing.)</w:t>
      </w:r>
    </w:p>
    <w:p w14:paraId="0D132D6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Once the timer ends,</w:t>
      </w:r>
    </w:p>
    <w:p w14:paraId="33C0614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Adm. Anthony: (His voice can be heard over a loudspeaker): Everyone, board the </w:t>
      </w:r>
      <w:proofErr w:type="spellStart"/>
      <w:r>
        <w:rPr>
          <w:rFonts w:ascii="Times New Roman" w:eastAsia="Times New Roman" w:hAnsi="Times New Roman" w:cs="Times New Roman"/>
        </w:rPr>
        <w:t>rocket.Our</w:t>
      </w:r>
      <w:proofErr w:type="spellEnd"/>
      <w:r>
        <w:rPr>
          <w:rFonts w:ascii="Times New Roman" w:eastAsia="Times New Roman" w:hAnsi="Times New Roman" w:cs="Times New Roman"/>
        </w:rPr>
        <w:t xml:space="preserve"> refueling squad will hold off the monsters while you </w:t>
      </w:r>
      <w:proofErr w:type="gramStart"/>
      <w:r>
        <w:rPr>
          <w:rFonts w:ascii="Times New Roman" w:eastAsia="Times New Roman" w:hAnsi="Times New Roman" w:cs="Times New Roman"/>
        </w:rPr>
        <w:t>guys</w:t>
      </w:r>
      <w:proofErr w:type="gramEnd"/>
      <w:r>
        <w:rPr>
          <w:rFonts w:ascii="Times New Roman" w:eastAsia="Times New Roman" w:hAnsi="Times New Roman" w:cs="Times New Roman"/>
        </w:rPr>
        <w:t xml:space="preserve"> board. </w:t>
      </w:r>
    </w:p>
    <w:p w14:paraId="766039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(Everyone in the party quickly rushes into the rocket while the battle rages all around. Once in the cockpit of the rocket a countdown begins. Once the countdown reaches zero the captain of the ship adjusts himself uncomfortably.)</w:t>
      </w:r>
    </w:p>
    <w:p w14:paraId="6491A91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We have lift off. Brace yourself this is going to be a bumpy ride.</w:t>
      </w:r>
    </w:p>
    <w:p w14:paraId="4310D2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entire party begins experiencing an enormous amount of GeForce.)</w:t>
      </w:r>
    </w:p>
    <w:p w14:paraId="776123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w:t>
      </w:r>
      <w:proofErr w:type="spellStart"/>
      <w:r>
        <w:rPr>
          <w:rFonts w:ascii="Times New Roman" w:eastAsia="Times New Roman" w:hAnsi="Times New Roman" w:cs="Times New Roman"/>
        </w:rPr>
        <w:t>Ahhh</w:t>
      </w:r>
      <w:proofErr w:type="spellEnd"/>
      <w:r>
        <w:rPr>
          <w:rFonts w:ascii="Times New Roman" w:eastAsia="Times New Roman" w:hAnsi="Times New Roman" w:cs="Times New Roman"/>
        </w:rPr>
        <w:t xml:space="preserve"> it's too </w:t>
      </w:r>
      <w:proofErr w:type="spellStart"/>
      <w:r>
        <w:rPr>
          <w:rFonts w:ascii="Times New Roman" w:eastAsia="Times New Roman" w:hAnsi="Times New Roman" w:cs="Times New Roman"/>
        </w:rPr>
        <w:t>much.I</w:t>
      </w:r>
      <w:proofErr w:type="spellEnd"/>
      <w:r>
        <w:rPr>
          <w:rFonts w:ascii="Times New Roman" w:eastAsia="Times New Roman" w:hAnsi="Times New Roman" w:cs="Times New Roman"/>
        </w:rPr>
        <w:t xml:space="preserve"> think my head is going to explode.</w:t>
      </w:r>
    </w:p>
    <w:p w14:paraId="64A26AC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If we die, thou art should know, I’m very insecure about the size of my manhood. </w:t>
      </w:r>
    </w:p>
    <w:p w14:paraId="45E83B4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Terrae: Don’t say that my </w:t>
      </w:r>
      <w:proofErr w:type="spellStart"/>
      <w:r>
        <w:rPr>
          <w:rFonts w:ascii="Times New Roman" w:eastAsia="Times New Roman" w:hAnsi="Times New Roman" w:cs="Times New Roman"/>
        </w:rPr>
        <w:t>love.You</w:t>
      </w:r>
      <w:proofErr w:type="spellEnd"/>
      <w:r>
        <w:rPr>
          <w:rFonts w:ascii="Times New Roman" w:eastAsia="Times New Roman" w:hAnsi="Times New Roman" w:cs="Times New Roman"/>
        </w:rPr>
        <w:t xml:space="preserve"> use whatever was given to you to the best of your ability, even if, yeah, </w:t>
      </w:r>
      <w:proofErr w:type="gramStart"/>
      <w:r>
        <w:rPr>
          <w:rFonts w:ascii="Times New Roman" w:eastAsia="Times New Roman" w:hAnsi="Times New Roman" w:cs="Times New Roman"/>
        </w:rPr>
        <w:t>it’s</w:t>
      </w:r>
      <w:proofErr w:type="gramEnd"/>
      <w:r>
        <w:rPr>
          <w:rFonts w:ascii="Times New Roman" w:eastAsia="Times New Roman" w:hAnsi="Times New Roman" w:cs="Times New Roman"/>
        </w:rPr>
        <w:t xml:space="preserve"> size is lacking, it’s no problem. You always try to do the best with the hand that’s dealt you.</w:t>
      </w:r>
    </w:p>
    <w:p w14:paraId="7936CF7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once stole candy from a baby. It was when I just started thieving. I’m so bad.</w:t>
      </w:r>
    </w:p>
    <w:p w14:paraId="46C2A6D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I’m really gay…</w:t>
      </w:r>
      <w:proofErr w:type="gramStart"/>
      <w:r>
        <w:rPr>
          <w:rFonts w:ascii="Times New Roman" w:eastAsia="Times New Roman" w:hAnsi="Times New Roman" w:cs="Times New Roman"/>
        </w:rPr>
        <w:t>…..</w:t>
      </w:r>
      <w:proofErr w:type="gramEnd"/>
    </w:p>
    <w:p w14:paraId="34870AA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I knew it.</w:t>
      </w:r>
    </w:p>
    <w:p w14:paraId="3BB16BC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Ugh… shoot. I like owe you five GP.</w:t>
      </w:r>
    </w:p>
    <w:p w14:paraId="207FD4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Pay up tin man.</w:t>
      </w:r>
    </w:p>
    <w:p w14:paraId="6300A49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can’t believe you believed me. I’m as straight as an arrow.</w:t>
      </w:r>
    </w:p>
    <w:p w14:paraId="2AB69F5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Airloft:You</w:t>
      </w:r>
      <w:proofErr w:type="spellEnd"/>
      <w:r>
        <w:rPr>
          <w:rFonts w:ascii="Times New Roman" w:eastAsia="Times New Roman" w:hAnsi="Times New Roman" w:cs="Times New Roman"/>
        </w:rPr>
        <w:t xml:space="preserve"> owe me five GP. Tin nerd…HA </w:t>
      </w:r>
      <w:proofErr w:type="spellStart"/>
      <w:r>
        <w:rPr>
          <w:rFonts w:ascii="Times New Roman" w:eastAsia="Times New Roman" w:hAnsi="Times New Roman" w:cs="Times New Roman"/>
        </w:rPr>
        <w:t>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w:t>
      </w:r>
      <w:proofErr w:type="spellEnd"/>
      <w:r>
        <w:rPr>
          <w:rFonts w:ascii="Times New Roman" w:eastAsia="Times New Roman" w:hAnsi="Times New Roman" w:cs="Times New Roman"/>
        </w:rPr>
        <w:t xml:space="preserve"> </w:t>
      </w:r>
    </w:p>
    <w:p w14:paraId="3B0C148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(In Party?) Ah aye wanted a </w:t>
      </w:r>
      <w:proofErr w:type="spellStart"/>
      <w:r>
        <w:rPr>
          <w:rFonts w:ascii="Times New Roman" w:eastAsia="Times New Roman" w:hAnsi="Times New Roman" w:cs="Times New Roman"/>
        </w:rPr>
        <w:t>guidwife</w:t>
      </w:r>
      <w:proofErr w:type="spellEnd"/>
      <w:r>
        <w:rPr>
          <w:rFonts w:ascii="Times New Roman" w:eastAsia="Times New Roman" w:hAnsi="Times New Roman" w:cs="Times New Roman"/>
        </w:rPr>
        <w:t xml:space="preserve"> 'n' child o'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own. I’ve spent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entire days at camp yew. I’ve tried </w:t>
      </w:r>
      <w:proofErr w:type="spellStart"/>
      <w:r>
        <w:rPr>
          <w:rFonts w:ascii="Times New Roman" w:eastAsia="Times New Roman" w:hAnsi="Times New Roman" w:cs="Times New Roman"/>
        </w:rPr>
        <w:t>mony</w:t>
      </w:r>
      <w:proofErr w:type="spellEnd"/>
      <w:r>
        <w:rPr>
          <w:rFonts w:ascii="Times New Roman" w:eastAsia="Times New Roman" w:hAnsi="Times New Roman" w:cs="Times New Roman"/>
        </w:rPr>
        <w:t xml:space="preserve"> times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order a </w:t>
      </w:r>
      <w:proofErr w:type="spellStart"/>
      <w:r>
        <w:rPr>
          <w:rFonts w:ascii="Times New Roman" w:eastAsia="Times New Roman" w:hAnsi="Times New Roman" w:cs="Times New Roman"/>
        </w:rPr>
        <w:t>guidwife</w:t>
      </w:r>
      <w:proofErr w:type="spellEnd"/>
      <w:r>
        <w:rPr>
          <w:rFonts w:ascii="Times New Roman" w:eastAsia="Times New Roman" w:hAnsi="Times New Roman" w:cs="Times New Roman"/>
        </w:rPr>
        <w:t xml:space="preserve">, bit </w:t>
      </w:r>
      <w:proofErr w:type="spellStart"/>
      <w:r>
        <w:rPr>
          <w:rFonts w:ascii="Times New Roman" w:eastAsia="Times New Roman" w:hAnsi="Times New Roman" w:cs="Times New Roman"/>
        </w:rPr>
        <w:t>na</w:t>
      </w:r>
      <w:proofErr w:type="spellEnd"/>
      <w:r>
        <w:rPr>
          <w:rFonts w:ascii="Times New Roman" w:eastAsia="Times New Roman" w:hAnsi="Times New Roman" w:cs="Times New Roman"/>
        </w:rPr>
        <w:t xml:space="preserve"> lassie wants </w:t>
      </w:r>
      <w:proofErr w:type="spellStart"/>
      <w:r>
        <w:rPr>
          <w:rFonts w:ascii="Times New Roman" w:eastAsia="Times New Roman" w:hAnsi="Times New Roman" w:cs="Times New Roman"/>
        </w:rPr>
        <w:t>tae</w:t>
      </w:r>
      <w:proofErr w:type="spellEnd"/>
      <w:r>
        <w:rPr>
          <w:rFonts w:ascii="Times New Roman" w:eastAsia="Times New Roman" w:hAnsi="Times New Roman" w:cs="Times New Roman"/>
        </w:rPr>
        <w:t xml:space="preserve"> come live </w:t>
      </w:r>
      <w:proofErr w:type="spellStart"/>
      <w:r>
        <w:rPr>
          <w:rFonts w:ascii="Times New Roman" w:eastAsia="Times New Roman" w:hAnsi="Times New Roman" w:cs="Times New Roman"/>
        </w:rPr>
        <w:t>wi</w:t>
      </w:r>
      <w:proofErr w:type="spellEnd"/>
      <w:r>
        <w:rPr>
          <w:rFonts w:ascii="Times New Roman" w:eastAsia="Times New Roman" w:hAnsi="Times New Roman" w:cs="Times New Roman"/>
        </w:rPr>
        <w:t xml:space="preserve">' a bunch o' </w:t>
      </w:r>
      <w:proofErr w:type="gramStart"/>
      <w:r>
        <w:rPr>
          <w:rFonts w:ascii="Times New Roman" w:eastAsia="Times New Roman" w:hAnsi="Times New Roman" w:cs="Times New Roman"/>
        </w:rPr>
        <w:t>burly lumberjacks</w:t>
      </w:r>
      <w:proofErr w:type="gramEnd"/>
      <w:r>
        <w:rPr>
          <w:rFonts w:ascii="Times New Roman" w:eastAsia="Times New Roman" w:hAnsi="Times New Roman" w:cs="Times New Roman"/>
        </w:rPr>
        <w:t xml:space="preserve">. Mah life cannot end </w:t>
      </w:r>
      <w:proofErr w:type="spellStart"/>
      <w:r>
        <w:rPr>
          <w:rFonts w:ascii="Times New Roman" w:eastAsia="Times New Roman" w:hAnsi="Times New Roman" w:cs="Times New Roman"/>
        </w:rPr>
        <w:t>noo</w:t>
      </w:r>
      <w:proofErr w:type="spellEnd"/>
      <w:r>
        <w:rPr>
          <w:rFonts w:ascii="Times New Roman" w:eastAsia="Times New Roman" w:hAnsi="Times New Roman" w:cs="Times New Roman"/>
        </w:rPr>
        <w:t xml:space="preserve">. </w:t>
      </w:r>
    </w:p>
    <w:p w14:paraId="597BD7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 think we can find you someone in Magus.</w:t>
      </w:r>
    </w:p>
    <w:p w14:paraId="7EF807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Caesar: I’m not feeling so good. The pressure, I can’t take it anymore.</w:t>
      </w:r>
    </w:p>
    <w:p w14:paraId="0C4EC5B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(Caesar passes out.) </w:t>
      </w:r>
    </w:p>
    <w:p w14:paraId="4502E8E6" w14:textId="77777777" w:rsidR="003361E2" w:rsidRDefault="00000000">
      <w:pPr>
        <w:pStyle w:val="Heading2"/>
        <w:spacing w:line="276" w:lineRule="auto"/>
      </w:pPr>
      <w:bookmarkStart w:id="518" w:name="_75iyfgpidev" w:colFirst="0" w:colLast="0"/>
      <w:bookmarkStart w:id="519" w:name="_Toc189930321"/>
      <w:bookmarkEnd w:id="518"/>
      <w:r>
        <w:lastRenderedPageBreak/>
        <w:t>Dream Sequence of Caeser Childhood</w:t>
      </w:r>
      <w:bookmarkEnd w:id="519"/>
    </w:p>
    <w:p w14:paraId="1BAD91FA"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is now a young child. He stands attentively watching his father as he works on a drone.)</w:t>
      </w:r>
    </w:p>
    <w:p w14:paraId="6CC5F62A"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Caeser, you have to pay attention to detail. A drone malfunction is a matter of life and death. Our hunters' lives are on the line. </w:t>
      </w:r>
    </w:p>
    <w:p w14:paraId="01819B0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I’m doing well father. I already fixed my first drone.</w:t>
      </w:r>
    </w:p>
    <w:p w14:paraId="64241EA6"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Yes, and it broke down two days later.</w:t>
      </w:r>
    </w:p>
    <w:p w14:paraId="58B8A35E" w14:textId="77777777" w:rsidR="003361E2" w:rsidRDefault="00000000">
      <w:pPr>
        <w:spacing w:before="240" w:after="240" w:line="276" w:lineRule="auto"/>
        <w:rPr>
          <w:rFonts w:ascii="Times New Roman" w:eastAsia="Times New Roman" w:hAnsi="Times New Roman" w:cs="Times New Roman"/>
          <w:color w:val="050505"/>
          <w:highlight w:val="white"/>
        </w:rPr>
      </w:pPr>
      <w:proofErr w:type="spellStart"/>
      <w:r>
        <w:rPr>
          <w:rFonts w:ascii="Times New Roman" w:eastAsia="Times New Roman" w:hAnsi="Times New Roman" w:cs="Times New Roman"/>
          <w:color w:val="050505"/>
          <w:highlight w:val="white"/>
        </w:rPr>
        <w:t>Caeser:I</w:t>
      </w:r>
      <w:proofErr w:type="spellEnd"/>
      <w:r>
        <w:rPr>
          <w:rFonts w:ascii="Times New Roman" w:eastAsia="Times New Roman" w:hAnsi="Times New Roman" w:cs="Times New Roman"/>
          <w:color w:val="050505"/>
          <w:highlight w:val="white"/>
        </w:rPr>
        <w:t xml:space="preserve"> know, but how many kids do you know my age fixing drones?</w:t>
      </w:r>
    </w:p>
    <w:p w14:paraId="3E60230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You can make some mistakes now. But when you grow </w:t>
      </w:r>
      <w:proofErr w:type="gramStart"/>
      <w:r>
        <w:rPr>
          <w:rFonts w:ascii="Times New Roman" w:eastAsia="Times New Roman" w:hAnsi="Times New Roman" w:cs="Times New Roman"/>
          <w:color w:val="050505"/>
          <w:highlight w:val="white"/>
        </w:rPr>
        <w:t>older</w:t>
      </w:r>
      <w:proofErr w:type="gramEnd"/>
      <w:r>
        <w:rPr>
          <w:rFonts w:ascii="Times New Roman" w:eastAsia="Times New Roman" w:hAnsi="Times New Roman" w:cs="Times New Roman"/>
          <w:color w:val="050505"/>
          <w:highlight w:val="white"/>
        </w:rPr>
        <w:t xml:space="preserve"> I’ll demand perfection.</w:t>
      </w:r>
    </w:p>
    <w:p w14:paraId="092C307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(Years pass, the camera fades in and fades out, Caeser is now his current age. Once </w:t>
      </w:r>
      <w:proofErr w:type="gramStart"/>
      <w:r>
        <w:rPr>
          <w:rFonts w:ascii="Times New Roman" w:eastAsia="Times New Roman" w:hAnsi="Times New Roman" w:cs="Times New Roman"/>
          <w:color w:val="050505"/>
          <w:highlight w:val="white"/>
        </w:rPr>
        <w:t>again</w:t>
      </w:r>
      <w:proofErr w:type="gramEnd"/>
      <w:r>
        <w:rPr>
          <w:rFonts w:ascii="Times New Roman" w:eastAsia="Times New Roman" w:hAnsi="Times New Roman" w:cs="Times New Roman"/>
          <w:color w:val="050505"/>
          <w:highlight w:val="white"/>
        </w:rPr>
        <w:t xml:space="preserve"> he is standing attentively watching on.)</w:t>
      </w:r>
    </w:p>
    <w:p w14:paraId="7F4B064F"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Augustus: Now is the time for perfection. You can no longer make mistakes now Caeser. The camp is going to depend on you. Now here, fix this problem. </w:t>
      </w:r>
    </w:p>
    <w:p w14:paraId="7C3E0BCB"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let me see here.</w:t>
      </w:r>
    </w:p>
    <w:p w14:paraId="735757C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(He takes the place of his father.) </w:t>
      </w:r>
    </w:p>
    <w:p w14:paraId="78CEDF2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Okay, a little bit of this, we put this here, done.</w:t>
      </w:r>
    </w:p>
    <w:p w14:paraId="3352E89B"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Augustus: All right, now we will go out and test it.</w:t>
      </w:r>
    </w:p>
    <w:p w14:paraId="0EB24047"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(They both go outside. Theresa is walking by.) </w:t>
      </w:r>
    </w:p>
    <w:p w14:paraId="67589F95"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Theresa, I’m going to test the drone I fixed. Want to see.</w:t>
      </w:r>
    </w:p>
    <w:p w14:paraId="4DEF1562"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Show me my expert engineer.</w:t>
      </w:r>
    </w:p>
    <w:p w14:paraId="68142CE9"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All right here we go.</w:t>
      </w:r>
    </w:p>
    <w:p w14:paraId="690BDE74"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turns on the drone and begins flying.)</w:t>
      </w:r>
    </w:p>
    <w:p w14:paraId="0761F2FE"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Hey dad, I finally fixed one.</w:t>
      </w:r>
    </w:p>
    <w:p w14:paraId="53B3AE7F" w14:textId="77777777" w:rsidR="003361E2" w:rsidRDefault="00000000">
      <w:pPr>
        <w:spacing w:before="240" w:after="240" w:line="276" w:lineRule="auto"/>
        <w:rPr>
          <w:rFonts w:ascii="Arial" w:eastAsia="Arial" w:hAnsi="Arial" w:cs="Arial"/>
          <w:color w:val="050505"/>
          <w:sz w:val="23"/>
          <w:szCs w:val="23"/>
          <w:highlight w:val="white"/>
        </w:rPr>
      </w:pPr>
      <w:r>
        <w:rPr>
          <w:rFonts w:ascii="Times New Roman" w:eastAsia="Times New Roman" w:hAnsi="Times New Roman" w:cs="Times New Roman"/>
          <w:color w:val="050505"/>
          <w:highlight w:val="white"/>
        </w:rPr>
        <w:t xml:space="preserve">(The drone zigzags, flying here and there, but suddenly there’s a spark and smoke on the outside of the drone. The drone begins wildly flying. Someone walking along the path </w:t>
      </w:r>
      <w:r>
        <w:rPr>
          <w:rFonts w:ascii="Times New Roman" w:eastAsia="Times New Roman" w:hAnsi="Times New Roman" w:cs="Times New Roman"/>
          <w:color w:val="050505"/>
          <w:highlight w:val="white"/>
        </w:rPr>
        <w:lastRenderedPageBreak/>
        <w:t xml:space="preserve">suddenly ducks to avoid the oncoming drone. The drone flies into someone’s tent and bursts through the ceiling. It continues to travel vertically, increasing in altitude, until there’s another spark and the drone completely explodes.) </w:t>
      </w:r>
    </w:p>
    <w:p w14:paraId="2F3A2F2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proofErr w:type="spellStart"/>
      <w:r>
        <w:rPr>
          <w:rFonts w:ascii="Times New Roman" w:eastAsia="Times New Roman" w:hAnsi="Times New Roman" w:cs="Times New Roman"/>
          <w:color w:val="050505"/>
          <w:sz w:val="25"/>
          <w:szCs w:val="25"/>
          <w:highlight w:val="white"/>
        </w:rPr>
        <w:t>Augustus:</w:t>
      </w:r>
      <w:r>
        <w:rPr>
          <w:rFonts w:ascii="Times New Roman" w:eastAsia="Times New Roman" w:hAnsi="Times New Roman" w:cs="Times New Roman"/>
          <w:color w:val="050505"/>
          <w:sz w:val="23"/>
          <w:szCs w:val="23"/>
          <w:highlight w:val="white"/>
        </w:rPr>
        <w:t>This</w:t>
      </w:r>
      <w:proofErr w:type="spellEnd"/>
      <w:r>
        <w:rPr>
          <w:rFonts w:ascii="Times New Roman" w:eastAsia="Times New Roman" w:hAnsi="Times New Roman" w:cs="Times New Roman"/>
          <w:color w:val="050505"/>
          <w:sz w:val="23"/>
          <w:szCs w:val="23"/>
          <w:highlight w:val="white"/>
        </w:rPr>
        <w:t xml:space="preserve"> is unacceptable Caeser.</w:t>
      </w:r>
    </w:p>
    <w:p w14:paraId="662EDB8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try father, but I can’t reach the level of perfection as you. I’m sorry. I make too many mistakes.</w:t>
      </w:r>
    </w:p>
    <w:p w14:paraId="2EA8C26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If I die, who will be the chief engineer for us? I’ve exerted all my energies in teaching you.</w:t>
      </w:r>
    </w:p>
    <w:p w14:paraId="1B35D22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Maybe I can teach someone else.</w:t>
      </w:r>
    </w:p>
    <w:p w14:paraId="7ACB6CD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Augustus: It's like the blind leading the blind. Completely unacceptable. Corydon Deus demands perfection from his followers, nothing more, nothing less. You don’t want to be an imperfect vassal for his </w:t>
      </w:r>
      <w:proofErr w:type="gramStart"/>
      <w:r>
        <w:rPr>
          <w:rFonts w:ascii="Times New Roman" w:eastAsia="Times New Roman" w:hAnsi="Times New Roman" w:cs="Times New Roman"/>
          <w:color w:val="050505"/>
          <w:sz w:val="23"/>
          <w:szCs w:val="23"/>
          <w:highlight w:val="white"/>
        </w:rPr>
        <w:t>Lordship</w:t>
      </w:r>
      <w:proofErr w:type="gramEnd"/>
      <w:r>
        <w:rPr>
          <w:rFonts w:ascii="Times New Roman" w:eastAsia="Times New Roman" w:hAnsi="Times New Roman" w:cs="Times New Roman"/>
          <w:color w:val="050505"/>
          <w:sz w:val="23"/>
          <w:szCs w:val="23"/>
          <w:highlight w:val="white"/>
        </w:rPr>
        <w:t xml:space="preserve"> do you?</w:t>
      </w:r>
    </w:p>
    <w:p w14:paraId="691A818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No, but I try as hard as I can, but once in a while I make a mistake or two.</w:t>
      </w:r>
    </w:p>
    <w:p w14:paraId="38E86F7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Augustus: It’s just not enough Caeser</w:t>
      </w:r>
      <w:proofErr w:type="gramStart"/>
      <w:r>
        <w:rPr>
          <w:rFonts w:ascii="Times New Roman" w:eastAsia="Times New Roman" w:hAnsi="Times New Roman" w:cs="Times New Roman"/>
          <w:color w:val="050505"/>
          <w:sz w:val="23"/>
          <w:szCs w:val="23"/>
          <w:highlight w:val="white"/>
        </w:rPr>
        <w:t>…..</w:t>
      </w:r>
      <w:proofErr w:type="gramEnd"/>
    </w:p>
    <w:p w14:paraId="4808E40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I’ll be back, father. Hey Theresa, wait up!</w:t>
      </w:r>
    </w:p>
    <w:p w14:paraId="18209213"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in and fades out. Theresa and Caeser are sitting together on the mountaintop looking out.)</w:t>
      </w:r>
    </w:p>
    <w:p w14:paraId="349098D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It’s actually beautiful.</w:t>
      </w:r>
    </w:p>
    <w:p w14:paraId="2A44B4A5"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From here it’s gorgeous.</w:t>
      </w:r>
    </w:p>
    <w:p w14:paraId="28D2E26D"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 xml:space="preserve">Caeser: If I lived my entire life on the mountaintop, I might believe the </w:t>
      </w:r>
      <w:proofErr w:type="spellStart"/>
      <w:r>
        <w:rPr>
          <w:rFonts w:ascii="Times New Roman" w:eastAsia="Times New Roman" w:hAnsi="Times New Roman" w:cs="Times New Roman"/>
          <w:color w:val="050505"/>
          <w:highlight w:val="white"/>
        </w:rPr>
        <w:t>Heremus</w:t>
      </w:r>
      <w:proofErr w:type="spellEnd"/>
      <w:r>
        <w:rPr>
          <w:rFonts w:ascii="Times New Roman" w:eastAsia="Times New Roman" w:hAnsi="Times New Roman" w:cs="Times New Roman"/>
          <w:color w:val="050505"/>
          <w:highlight w:val="white"/>
        </w:rPr>
        <w:t xml:space="preserve"> is a beautiful place, but I know once we leave this place the horrors begin again.</w:t>
      </w:r>
    </w:p>
    <w:p w14:paraId="3D454A30"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Theresa: At least we have dark roots and some water even though it’s sour. We have just enough to keep us alive. I guess it could be worse.</w:t>
      </w:r>
    </w:p>
    <w:p w14:paraId="263BDE11"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t>Caeser: I guess so. I know one thing. I can’t do my father’s work. His level of perfection is unreachable. I don’t belong here. I don’t even believe in his stupid religion. My entire life I felt like I’m meant for something more. I could leave this camp and live with the Reditus, but I can’t leave my father behind. I don’t know about the Reditus. I don’t trust them. I feel like I’m trapped.</w:t>
      </w:r>
    </w:p>
    <w:p w14:paraId="61C308B7" w14:textId="77777777" w:rsidR="003361E2" w:rsidRDefault="00000000">
      <w:pPr>
        <w:spacing w:before="240" w:after="240" w:line="276" w:lineRule="auto"/>
        <w:rPr>
          <w:rFonts w:ascii="Times New Roman" w:eastAsia="Times New Roman" w:hAnsi="Times New Roman" w:cs="Times New Roman"/>
          <w:color w:val="050505"/>
          <w:highlight w:val="white"/>
        </w:rPr>
      </w:pPr>
      <w:r>
        <w:rPr>
          <w:rFonts w:ascii="Times New Roman" w:eastAsia="Times New Roman" w:hAnsi="Times New Roman" w:cs="Times New Roman"/>
          <w:color w:val="050505"/>
          <w:highlight w:val="white"/>
        </w:rPr>
        <w:lastRenderedPageBreak/>
        <w:t xml:space="preserve">Theresa: Destiny will find a way to bring you where it wants </w:t>
      </w:r>
      <w:proofErr w:type="gramStart"/>
      <w:r>
        <w:rPr>
          <w:rFonts w:ascii="Times New Roman" w:eastAsia="Times New Roman" w:hAnsi="Times New Roman" w:cs="Times New Roman"/>
          <w:color w:val="050505"/>
          <w:highlight w:val="white"/>
        </w:rPr>
        <w:t>you</w:t>
      </w:r>
      <w:proofErr w:type="gramEnd"/>
      <w:r>
        <w:rPr>
          <w:rFonts w:ascii="Times New Roman" w:eastAsia="Times New Roman" w:hAnsi="Times New Roman" w:cs="Times New Roman"/>
          <w:color w:val="050505"/>
          <w:highlight w:val="white"/>
        </w:rPr>
        <w:t xml:space="preserve"> Caeser. Trust in that if you don’t trust the God of our people.</w:t>
      </w:r>
    </w:p>
    <w:p w14:paraId="12324CD2"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highlight w:val="white"/>
        </w:rPr>
        <w:t>Caeser: Yes, destiny will break the chains that bind me. I just have to be patient and wait for its calling.</w:t>
      </w:r>
      <w:r>
        <w:rPr>
          <w:rFonts w:ascii="Times New Roman" w:eastAsia="Times New Roman" w:hAnsi="Times New Roman" w:cs="Times New Roman"/>
          <w:color w:val="050505"/>
          <w:sz w:val="23"/>
          <w:szCs w:val="23"/>
          <w:highlight w:val="white"/>
        </w:rPr>
        <w:t xml:space="preserve"> Who knows, maybe one day I’ll restore the </w:t>
      </w:r>
      <w:proofErr w:type="spellStart"/>
      <w:r>
        <w:rPr>
          <w:rFonts w:ascii="Times New Roman" w:eastAsia="Times New Roman" w:hAnsi="Times New Roman" w:cs="Times New Roman"/>
          <w:color w:val="050505"/>
          <w:sz w:val="23"/>
          <w:szCs w:val="23"/>
          <w:highlight w:val="white"/>
        </w:rPr>
        <w:t>Heremus</w:t>
      </w:r>
      <w:proofErr w:type="spellEnd"/>
      <w:r>
        <w:rPr>
          <w:rFonts w:ascii="Times New Roman" w:eastAsia="Times New Roman" w:hAnsi="Times New Roman" w:cs="Times New Roman"/>
          <w:color w:val="050505"/>
          <w:sz w:val="23"/>
          <w:szCs w:val="23"/>
          <w:highlight w:val="white"/>
        </w:rPr>
        <w:t>. There must be a reason why such corruption and decay exist here, but nowhere else. There’s a mystery to it all which I just can’t wrap my mind around. When destiny calls me, I want you by my side, Theresa. We will both bravely walk forth into the unknown and do great and incredible things.</w:t>
      </w:r>
    </w:p>
    <w:p w14:paraId="2EB9BCD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Theresa: Your destiny will be my </w:t>
      </w:r>
      <w:proofErr w:type="gramStart"/>
      <w:r>
        <w:rPr>
          <w:rFonts w:ascii="Times New Roman" w:eastAsia="Times New Roman" w:hAnsi="Times New Roman" w:cs="Times New Roman"/>
          <w:color w:val="050505"/>
          <w:sz w:val="23"/>
          <w:szCs w:val="23"/>
          <w:highlight w:val="white"/>
        </w:rPr>
        <w:t>destiny,</w:t>
      </w:r>
      <w:proofErr w:type="gramEnd"/>
      <w:r>
        <w:rPr>
          <w:rFonts w:ascii="Times New Roman" w:eastAsia="Times New Roman" w:hAnsi="Times New Roman" w:cs="Times New Roman"/>
          <w:color w:val="050505"/>
          <w:sz w:val="23"/>
          <w:szCs w:val="23"/>
          <w:highlight w:val="white"/>
        </w:rPr>
        <w:t xml:space="preserve"> I will go where you go wherever that may be.</w:t>
      </w:r>
    </w:p>
    <w:p w14:paraId="268DCEC2"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(They embrace each other.)                                                </w:t>
      </w:r>
      <w:r>
        <w:rPr>
          <w:rFonts w:ascii="Times New Roman" w:eastAsia="Times New Roman" w:hAnsi="Times New Roman" w:cs="Times New Roman"/>
          <w:color w:val="050505"/>
          <w:sz w:val="23"/>
          <w:szCs w:val="23"/>
          <w:highlight w:val="white"/>
        </w:rPr>
        <w:tab/>
      </w:r>
    </w:p>
    <w:p w14:paraId="2941B5B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Theresa: You know what Caeser, you smell like a yak. Why do all </w:t>
      </w:r>
      <w:proofErr w:type="spellStart"/>
      <w:r>
        <w:rPr>
          <w:rFonts w:ascii="Times New Roman" w:eastAsia="Times New Roman" w:hAnsi="Times New Roman" w:cs="Times New Roman"/>
          <w:color w:val="050505"/>
          <w:sz w:val="23"/>
          <w:szCs w:val="23"/>
          <w:highlight w:val="white"/>
        </w:rPr>
        <w:t>Reditt</w:t>
      </w:r>
      <w:proofErr w:type="spellEnd"/>
      <w:r>
        <w:rPr>
          <w:rFonts w:ascii="Times New Roman" w:eastAsia="Times New Roman" w:hAnsi="Times New Roman" w:cs="Times New Roman"/>
          <w:color w:val="050505"/>
          <w:sz w:val="23"/>
          <w:szCs w:val="23"/>
          <w:highlight w:val="white"/>
        </w:rPr>
        <w:t xml:space="preserve"> men smell like yaks? Even my father. He walks into the tent and “BAM'' the odor hits you like a sandstorm of ill odor.</w:t>
      </w:r>
    </w:p>
    <w:p w14:paraId="58E584D3"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All men are required to milk the yaks at least once a week, suppose the odor sticks with us. You smell like black roots.</w:t>
      </w:r>
    </w:p>
    <w:p w14:paraId="78256DD6"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All women are required to pick black roots once a week.</w:t>
      </w:r>
    </w:p>
    <w:p w14:paraId="4EF3AD1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Our lingering burdens follow us wherever we go.</w:t>
      </w:r>
    </w:p>
    <w:p w14:paraId="754533D5"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camera fades out Theresa is now a young child. Two boys are picking on her.)</w:t>
      </w:r>
    </w:p>
    <w:p w14:paraId="7AE26DB5"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Pimple faced Theresa.</w:t>
      </w:r>
    </w:p>
    <w:p w14:paraId="5B97B85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Hey Theresa, your face looks like the red butt of a yak.</w:t>
      </w:r>
    </w:p>
    <w:p w14:paraId="668861C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 smell like a yak too.</w:t>
      </w:r>
    </w:p>
    <w:p w14:paraId="191C36FC"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Theresa: My father’s not well, he’s not able to milk the yaks when all men are supposed to. </w:t>
      </w:r>
      <w:proofErr w:type="gramStart"/>
      <w:r>
        <w:rPr>
          <w:rFonts w:ascii="Times New Roman" w:eastAsia="Times New Roman" w:hAnsi="Times New Roman" w:cs="Times New Roman"/>
          <w:color w:val="050505"/>
          <w:sz w:val="23"/>
          <w:szCs w:val="23"/>
          <w:highlight w:val="white"/>
        </w:rPr>
        <w:t>So</w:t>
      </w:r>
      <w:proofErr w:type="gramEnd"/>
      <w:r>
        <w:rPr>
          <w:rFonts w:ascii="Times New Roman" w:eastAsia="Times New Roman" w:hAnsi="Times New Roman" w:cs="Times New Roman"/>
          <w:color w:val="050505"/>
          <w:sz w:val="23"/>
          <w:szCs w:val="23"/>
          <w:highlight w:val="white"/>
        </w:rPr>
        <w:t xml:space="preserve"> I help him.</w:t>
      </w:r>
    </w:p>
    <w:p w14:paraId="6A7628A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Marco: Your dad is a horrible </w:t>
      </w:r>
      <w:proofErr w:type="gramStart"/>
      <w:r>
        <w:rPr>
          <w:rFonts w:ascii="Times New Roman" w:eastAsia="Times New Roman" w:hAnsi="Times New Roman" w:cs="Times New Roman"/>
          <w:color w:val="050505"/>
          <w:sz w:val="23"/>
          <w:szCs w:val="23"/>
          <w:highlight w:val="white"/>
        </w:rPr>
        <w:t>Hunter,</w:t>
      </w:r>
      <w:proofErr w:type="gramEnd"/>
      <w:r>
        <w:rPr>
          <w:rFonts w:ascii="Times New Roman" w:eastAsia="Times New Roman" w:hAnsi="Times New Roman" w:cs="Times New Roman"/>
          <w:color w:val="050505"/>
          <w:sz w:val="23"/>
          <w:szCs w:val="23"/>
          <w:highlight w:val="white"/>
        </w:rPr>
        <w:t xml:space="preserve"> that’s why the boar gored him. Any other Hunter would’ve got out of the way.</w:t>
      </w:r>
    </w:p>
    <w:p w14:paraId="520276F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My dad’s a great Hunter. The boar was charging and almost killed Devon. My father pushed him out of the way and got his leg hurt.</w:t>
      </w:r>
    </w:p>
    <w:p w14:paraId="439ADBF0"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You’re a pimple faced smelly yak girl.</w:t>
      </w:r>
    </w:p>
    <w:p w14:paraId="26F469D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Hey, leave her alone.</w:t>
      </w:r>
    </w:p>
    <w:p w14:paraId="098D4D4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 xml:space="preserve">Marco: What are you </w:t>
      </w:r>
      <w:proofErr w:type="spellStart"/>
      <w:r>
        <w:rPr>
          <w:rFonts w:ascii="Times New Roman" w:eastAsia="Times New Roman" w:hAnsi="Times New Roman" w:cs="Times New Roman"/>
          <w:color w:val="050505"/>
          <w:sz w:val="23"/>
          <w:szCs w:val="23"/>
          <w:highlight w:val="white"/>
        </w:rPr>
        <w:t>gonna</w:t>
      </w:r>
      <w:proofErr w:type="spellEnd"/>
      <w:r>
        <w:rPr>
          <w:rFonts w:ascii="Times New Roman" w:eastAsia="Times New Roman" w:hAnsi="Times New Roman" w:cs="Times New Roman"/>
          <w:color w:val="050505"/>
          <w:sz w:val="23"/>
          <w:szCs w:val="23"/>
          <w:highlight w:val="white"/>
        </w:rPr>
        <w:t xml:space="preserve"> do about it?</w:t>
      </w:r>
    </w:p>
    <w:p w14:paraId="0CDA4D0D"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I’m going to beat both of you down. Then I’m going to tell everyone that you were beaten up by a girl.</w:t>
      </w:r>
    </w:p>
    <w:p w14:paraId="2DCA9E4D"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battle begins between young Caeser and the two boys. If Caeser loses the battle will begin again.)</w:t>
      </w:r>
    </w:p>
    <w:p w14:paraId="5127BAC0"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Is that all you got?</w:t>
      </w:r>
    </w:p>
    <w:p w14:paraId="7C343C3A"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I was just warming up.</w:t>
      </w:r>
    </w:p>
    <w:p w14:paraId="7AF76D2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After Caesar wins,</w:t>
      </w:r>
    </w:p>
    <w:p w14:paraId="0123B3E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Caeser: If I ever see you again bothering Theresa </w:t>
      </w:r>
      <w:proofErr w:type="gramStart"/>
      <w:r>
        <w:rPr>
          <w:rFonts w:ascii="Times New Roman" w:eastAsia="Times New Roman" w:hAnsi="Times New Roman" w:cs="Times New Roman"/>
          <w:color w:val="050505"/>
          <w:sz w:val="23"/>
          <w:szCs w:val="23"/>
          <w:highlight w:val="white"/>
        </w:rPr>
        <w:t>again</w:t>
      </w:r>
      <w:proofErr w:type="gramEnd"/>
      <w:r>
        <w:rPr>
          <w:rFonts w:ascii="Times New Roman" w:eastAsia="Times New Roman" w:hAnsi="Times New Roman" w:cs="Times New Roman"/>
          <w:color w:val="050505"/>
          <w:sz w:val="23"/>
          <w:szCs w:val="23"/>
          <w:highlight w:val="white"/>
        </w:rPr>
        <w:t xml:space="preserve"> I’ll force you to eat yak shit.</w:t>
      </w:r>
    </w:p>
    <w:p w14:paraId="51B9A86B"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Steve: Okay we’re going. Didn’t know you had such a thing for that smelly face girl.</w:t>
      </w:r>
    </w:p>
    <w:p w14:paraId="5A7EE23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Shut up or I’ll beat you up again.</w:t>
      </w:r>
    </w:p>
    <w:p w14:paraId="50BA53DE"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Marco: Okay, okay we’re going.</w:t>
      </w:r>
    </w:p>
    <w:p w14:paraId="1730425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Theresa: Thanks Caeser. You can come to my tent. My mom’s cooking a sweet.</w:t>
      </w:r>
    </w:p>
    <w:p w14:paraId="316DE38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Caeser: </w:t>
      </w:r>
      <w:proofErr w:type="gramStart"/>
      <w:r>
        <w:rPr>
          <w:rFonts w:ascii="Times New Roman" w:eastAsia="Times New Roman" w:hAnsi="Times New Roman" w:cs="Times New Roman"/>
          <w:color w:val="050505"/>
          <w:sz w:val="23"/>
          <w:szCs w:val="23"/>
          <w:highlight w:val="white"/>
        </w:rPr>
        <w:t>Yeah</w:t>
      </w:r>
      <w:proofErr w:type="gramEnd"/>
      <w:r>
        <w:rPr>
          <w:rFonts w:ascii="Times New Roman" w:eastAsia="Times New Roman" w:hAnsi="Times New Roman" w:cs="Times New Roman"/>
          <w:color w:val="050505"/>
          <w:sz w:val="23"/>
          <w:szCs w:val="23"/>
          <w:highlight w:val="white"/>
        </w:rPr>
        <w:t xml:space="preserve"> I’d like that.</w:t>
      </w:r>
    </w:p>
    <w:p w14:paraId="5FBE059C"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(Caeser wakes up from his blackout.)</w:t>
      </w:r>
    </w:p>
    <w:p w14:paraId="17EA168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Shuttle separating from launch capsule.</w:t>
      </w:r>
    </w:p>
    <w:p w14:paraId="0A6EFF41"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(Something detaches from the shuttle.)</w:t>
      </w:r>
    </w:p>
    <w:p w14:paraId="5F431BA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 xml:space="preserve">Capt.: Separation complete. Auto pilot </w:t>
      </w:r>
      <w:proofErr w:type="spellStart"/>
      <w:r>
        <w:rPr>
          <w:rFonts w:ascii="Times New Roman" w:eastAsia="Times New Roman" w:hAnsi="Times New Roman" w:cs="Times New Roman"/>
          <w:color w:val="050505"/>
          <w:sz w:val="23"/>
          <w:szCs w:val="23"/>
          <w:highlight w:val="white"/>
        </w:rPr>
        <w:t>eng</w:t>
      </w:r>
      <w:proofErr w:type="spellEnd"/>
      <w:proofErr w:type="gramStart"/>
      <w:r>
        <w:rPr>
          <w:rFonts w:ascii="Times New Roman" w:eastAsia="Times New Roman" w:hAnsi="Times New Roman" w:cs="Times New Roman"/>
          <w:color w:val="050505"/>
          <w:sz w:val="23"/>
          <w:szCs w:val="23"/>
          <w:highlight w:val="white"/>
        </w:rPr>
        <w:t>…..</w:t>
      </w:r>
      <w:proofErr w:type="gramEnd"/>
      <w:r>
        <w:rPr>
          <w:rFonts w:ascii="Times New Roman" w:eastAsia="Times New Roman" w:hAnsi="Times New Roman" w:cs="Times New Roman"/>
          <w:color w:val="050505"/>
          <w:sz w:val="23"/>
          <w:szCs w:val="23"/>
          <w:highlight w:val="white"/>
        </w:rPr>
        <w:t xml:space="preserve"> Wait, I see something.</w:t>
      </w:r>
    </w:p>
    <w:p w14:paraId="2C88DAF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(There’s a large horde of monsters coming at the ship.)</w:t>
      </w:r>
    </w:p>
    <w:p w14:paraId="194514E4"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Okay, things are going to get a little bit bumpy now. Apparently, we have a horde of hostiles heading our way. Activating combat mode.</w:t>
      </w:r>
    </w:p>
    <w:p w14:paraId="0A3F3C88"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(The captain looks back.)</w:t>
      </w:r>
    </w:p>
    <w:p w14:paraId="3701EEBF"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Capt.: I’m going to need everyone to man a gun.</w:t>
      </w:r>
    </w:p>
    <w:p w14:paraId="6030D7D9"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t>Jester: This guy’s relentless. How many monsters is Corydon Deus going to send at us?</w:t>
      </w:r>
    </w:p>
    <w:p w14:paraId="4CD57E17" w14:textId="77777777" w:rsidR="003361E2" w:rsidRDefault="00000000">
      <w:pPr>
        <w:spacing w:before="240" w:after="240" w:line="276" w:lineRule="auto"/>
        <w:rPr>
          <w:rFonts w:ascii="Times New Roman" w:eastAsia="Times New Roman" w:hAnsi="Times New Roman" w:cs="Times New Roman"/>
          <w:color w:val="050505"/>
          <w:sz w:val="23"/>
          <w:szCs w:val="23"/>
          <w:highlight w:val="white"/>
        </w:rPr>
      </w:pPr>
      <w:r>
        <w:rPr>
          <w:rFonts w:ascii="Times New Roman" w:eastAsia="Times New Roman" w:hAnsi="Times New Roman" w:cs="Times New Roman"/>
          <w:color w:val="050505"/>
          <w:sz w:val="23"/>
          <w:szCs w:val="23"/>
          <w:highlight w:val="white"/>
        </w:rPr>
        <w:lastRenderedPageBreak/>
        <w:t xml:space="preserve">(Game now switches to a 2.5D side scrolling </w:t>
      </w:r>
      <w:proofErr w:type="spellStart"/>
      <w:r>
        <w:rPr>
          <w:rFonts w:ascii="Times New Roman" w:eastAsia="Times New Roman" w:hAnsi="Times New Roman" w:cs="Times New Roman"/>
          <w:color w:val="050505"/>
          <w:sz w:val="23"/>
          <w:szCs w:val="23"/>
          <w:highlight w:val="white"/>
        </w:rPr>
        <w:t>shooter.</w:t>
      </w:r>
      <w:r>
        <w:rPr>
          <w:rFonts w:ascii="Times New Roman" w:eastAsia="Times New Roman" w:hAnsi="Times New Roman" w:cs="Times New Roman"/>
        </w:rPr>
        <w:t>The</w:t>
      </w:r>
      <w:proofErr w:type="spellEnd"/>
      <w:r>
        <w:rPr>
          <w:rFonts w:ascii="Times New Roman" w:eastAsia="Times New Roman" w:hAnsi="Times New Roman" w:cs="Times New Roman"/>
        </w:rPr>
        <w:t xml:space="preserve"> final boss of the space between Gaia and the moon is a giant eye that is constantly looking at the spaceship wherever it moves and shooting a plasma beam and other small projectiles. He is the eye of Corydon Deus.</w:t>
      </w:r>
      <w:r>
        <w:rPr>
          <w:rFonts w:ascii="Times New Roman" w:eastAsia="Times New Roman" w:hAnsi="Times New Roman" w:cs="Times New Roman"/>
          <w:color w:val="050505"/>
          <w:sz w:val="23"/>
          <w:szCs w:val="23"/>
          <w:highlight w:val="white"/>
        </w:rPr>
        <w:t>)</w:t>
      </w:r>
    </w:p>
    <w:p w14:paraId="35532587" w14:textId="77777777" w:rsidR="003361E2" w:rsidRDefault="00000000">
      <w:pPr>
        <w:pStyle w:val="Heading1"/>
      </w:pPr>
      <w:bookmarkStart w:id="520" w:name="_kctj8js3qddw" w:colFirst="0" w:colLast="0"/>
      <w:bookmarkStart w:id="521" w:name="_Toc189930322"/>
      <w:bookmarkEnd w:id="520"/>
      <w:r>
        <w:t>The Moon</w:t>
      </w:r>
      <w:bookmarkEnd w:id="521"/>
    </w:p>
    <w:p w14:paraId="51D3787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Prepare for landing.</w:t>
      </w:r>
    </w:p>
    <w:p w14:paraId="38C177E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ship lands with a loud thud.)</w:t>
      </w:r>
    </w:p>
    <w:p w14:paraId="71227AE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Capt.: The presence of Corydon Deus on the moon has greatly altered the atmosphere. You will be able to breathe. Please exit out the back hatch when you’re ready to make your way to Corydon Deus. If you wish to return to the earth or want to travel around the moon and explore the surface in different places talk to me.</w:t>
      </w:r>
    </w:p>
    <w:p w14:paraId="52D154B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exits the spaceship.)</w:t>
      </w:r>
    </w:p>
    <w:p w14:paraId="43ABF33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I can’t believe we fought through that horde of monsters. The eye of Corydon Deus was indeed a fearsome thing. I felt as if it could pierce my soul.</w:t>
      </w:r>
    </w:p>
    <w:p w14:paraId="369EF6D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To gaze at it was like looking into pure evil.</w:t>
      </w:r>
    </w:p>
    <w:p w14:paraId="0B70C9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If the light within you is darkness, how great is that darkness.</w:t>
      </w:r>
    </w:p>
    <w:p w14:paraId="00F14DE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All I saw was the infinite void in his black pupils.</w:t>
      </w:r>
    </w:p>
    <w:p w14:paraId="4446D1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 felt like I could hear my father cry out in despair, his spirit trapped behind the glass like transparency of that eye.</w:t>
      </w:r>
    </w:p>
    <w:p w14:paraId="6BD12DD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Thou art a brave lot.</w:t>
      </w:r>
    </w:p>
    <w:p w14:paraId="52D84A0D"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You wouldn’t believe this but like, I can sense a large concentration of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My drone side is like, totally wigging out right now.</w:t>
      </w:r>
    </w:p>
    <w:p w14:paraId="4E9DB05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 totally have to paint a picture of this. This is amazing. No one from school will believe what I’m seeing.</w:t>
      </w:r>
    </w:p>
    <w:p w14:paraId="128398E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Sabini(If in Party): The gravity of the moon will increase the height of my jump kick. (Sabini jumps high up and does a kick.) </w:t>
      </w:r>
      <w:proofErr w:type="spellStart"/>
      <w:r>
        <w:rPr>
          <w:rFonts w:ascii="Times New Roman" w:eastAsia="Times New Roman" w:hAnsi="Times New Roman" w:cs="Times New Roman"/>
        </w:rPr>
        <w:t>Hiiyahh</w:t>
      </w:r>
      <w:proofErr w:type="spellEnd"/>
      <w:r>
        <w:rPr>
          <w:rFonts w:ascii="Times New Roman" w:eastAsia="Times New Roman" w:hAnsi="Times New Roman" w:cs="Times New Roman"/>
        </w:rPr>
        <w:t>.</w:t>
      </w:r>
    </w:p>
    <w:p w14:paraId="5D8CD9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Neo V (If in Party): Po! Po!</w:t>
      </w:r>
    </w:p>
    <w:p w14:paraId="7F79A94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Ewan (If in Party):  Not a single tree to cut down. What will I do here?</w:t>
      </w:r>
    </w:p>
    <w:p w14:paraId="795FF31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(If in Party): This gravity makes it hard to quickly draw my side arm. </w:t>
      </w:r>
    </w:p>
    <w:p w14:paraId="70FE962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Everyone, look at that.</w:t>
      </w:r>
    </w:p>
    <w:p w14:paraId="71D2F7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zooms in and focuses on a massive stone edifice in the distance.)</w:t>
      </w:r>
    </w:p>
    <w:p w14:paraId="457F6F3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Corydon Deus, thy abode.</w:t>
      </w:r>
    </w:p>
    <w:p w14:paraId="44DA322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does abode mean? Why do you always talk with archaic English?</w:t>
      </w:r>
    </w:p>
    <w:p w14:paraId="01C3A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Leonidas: I can smell the fragrance of vengeance cooking hot. The stomach of my soul grumbles for its hunger to be satiated.</w:t>
      </w:r>
    </w:p>
    <w:p w14:paraId="4AECC06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Let’s press forward. It’s almost finished.</w:t>
      </w:r>
    </w:p>
    <w:p w14:paraId="779E8869" w14:textId="77777777" w:rsidR="003361E2" w:rsidRDefault="00000000">
      <w:pPr>
        <w:pStyle w:val="Heading2"/>
        <w:rPr>
          <w:rFonts w:ascii="Times New Roman" w:eastAsia="Times New Roman" w:hAnsi="Times New Roman" w:cs="Times New Roman"/>
        </w:rPr>
      </w:pPr>
      <w:bookmarkStart w:id="522" w:name="_twif1fvtmzms" w:colFirst="0" w:colLast="0"/>
      <w:bookmarkStart w:id="523" w:name="_Toc189930323"/>
      <w:bookmarkEnd w:id="522"/>
      <w:r>
        <w:rPr>
          <w:rFonts w:ascii="Times New Roman" w:eastAsia="Times New Roman" w:hAnsi="Times New Roman" w:cs="Times New Roman"/>
        </w:rPr>
        <w:t>Rasputin the Great</w:t>
      </w:r>
      <w:bookmarkEnd w:id="523"/>
    </w:p>
    <w:p w14:paraId="17E4163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gets lost because the path to the massive stone redoubt is blocked with many cracks and stone slabs that rise and sink on the moon’s surface.)</w:t>
      </w:r>
    </w:p>
    <w:p w14:paraId="2433F49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The surface of the moon is like the most complex puzzle to navigate. At this rate we’ll be lost forever.</w:t>
      </w:r>
    </w:p>
    <w:p w14:paraId="783B5E28"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Hey watch me impersonate a drone, “My sensors are unable to calculate the topographic elevation. Electromagnetic pulses continue to emanate from the stone edifice which disturbs my signals.”</w:t>
      </w:r>
    </w:p>
    <w:p w14:paraId="189816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you know how to get back to the spaceship?</w:t>
      </w:r>
    </w:p>
    <w:p w14:paraId="1DAF6A1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I don’t know everything silly boy. We are like, completely lost.</w:t>
      </w:r>
    </w:p>
    <w:p w14:paraId="6D8620B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Is this where it ends? We’re so close.</w:t>
      </w:r>
    </w:p>
    <w:p w14:paraId="4DA0F77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Don’t worry my dear, we didn’t come all this way to die. Destiny still has something great for us.</w:t>
      </w:r>
    </w:p>
    <w:p w14:paraId="3341C5D4" w14:textId="77777777" w:rsidR="003361E2" w:rsidRDefault="00000000">
      <w:pPr>
        <w:rPr>
          <w:rFonts w:ascii="Times New Roman" w:eastAsia="Times New Roman" w:hAnsi="Times New Roman" w:cs="Times New Roman"/>
        </w:rPr>
      </w:pP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 Caeser, All is not lost. Soon you meet someone who will show you the way.</w:t>
      </w:r>
    </w:p>
    <w:p w14:paraId="7D4F21B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Who will we meet on this desolate planet?</w:t>
      </w:r>
    </w:p>
    <w:p w14:paraId="5FCC6EA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party hears a pebble tumble from the cliff above.)</w:t>
      </w:r>
    </w:p>
    <w:p w14:paraId="40BEA190"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Hey fam, there’s like, life above us.</w:t>
      </w:r>
    </w:p>
    <w:p w14:paraId="6C48EC6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Hello, is someone there?</w:t>
      </w:r>
    </w:p>
    <w:p w14:paraId="44A2E6A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(An otherworldly creature’s head pops up from behind a stone which concealed it. The creature is about the size of a twelve-year-old child.)</w:t>
      </w:r>
    </w:p>
    <w:p w14:paraId="387701B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What the hell is that?</w:t>
      </w:r>
    </w:p>
    <w:p w14:paraId="48897EA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Intro.)</w:t>
      </w:r>
    </w:p>
    <w:p w14:paraId="5DCDB1B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Greetings humans, you no harm I mean. Rasputin my name is. My name after one of the greatest humans that ever </w:t>
      </w:r>
      <w:proofErr w:type="gramStart"/>
      <w:r>
        <w:rPr>
          <w:rFonts w:ascii="Times New Roman" w:eastAsia="Times New Roman" w:hAnsi="Times New Roman" w:cs="Times New Roman"/>
        </w:rPr>
        <w:t>lived</w:t>
      </w:r>
      <w:proofErr w:type="gramEnd"/>
      <w:r>
        <w:rPr>
          <w:rFonts w:ascii="Times New Roman" w:eastAsia="Times New Roman" w:hAnsi="Times New Roman" w:cs="Times New Roman"/>
        </w:rPr>
        <w:t xml:space="preserve"> I chose. Know Grigori Rasputin you all must, correct?</w:t>
      </w:r>
    </w:p>
    <w:p w14:paraId="37270D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That must’ve been before our time. I’ve never heard such a name.</w:t>
      </w:r>
    </w:p>
    <w:p w14:paraId="704649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Rasputin: A great holy man who mated with many of your kind he was. His member was legendary they say, so much so that even kings listened to him.</w:t>
      </w:r>
    </w:p>
    <w:p w14:paraId="536D3F3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Member……I’m not tracking?</w:t>
      </w:r>
    </w:p>
    <w:p w14:paraId="211E92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This creature must not be accustomed to human manners and social virtues.</w:t>
      </w:r>
    </w:p>
    <w:p w14:paraId="2CF34F7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It looks like an upright walking squid.</w:t>
      </w:r>
    </w:p>
    <w:p w14:paraId="0D3C658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Legends speak of other worldly visitors who used to visit our planet throughout the eons. I think this is where they live.</w:t>
      </w:r>
    </w:p>
    <w:p w14:paraId="610F584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Jester: I knew my dream was true. One night while sleeping I felt my body lift up into a strange flying vehicle. In a drowsy, </w:t>
      </w:r>
      <w:proofErr w:type="spellStart"/>
      <w:proofErr w:type="gramStart"/>
      <w:r>
        <w:rPr>
          <w:rFonts w:ascii="Times New Roman" w:eastAsia="Times New Roman" w:hAnsi="Times New Roman" w:cs="Times New Roman"/>
        </w:rPr>
        <w:t>half conscious</w:t>
      </w:r>
      <w:proofErr w:type="spellEnd"/>
      <w:proofErr w:type="gramEnd"/>
      <w:r>
        <w:rPr>
          <w:rFonts w:ascii="Times New Roman" w:eastAsia="Times New Roman" w:hAnsi="Times New Roman" w:cs="Times New Roman"/>
        </w:rPr>
        <w:t xml:space="preserve"> state, I felt all these creepy hands exploring my body. Then suddenly a pointy device was inserted in my anus.……</w:t>
      </w:r>
    </w:p>
    <w:p w14:paraId="24B9DDF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I think we stopped doing that 300 years ago.</w:t>
      </w:r>
    </w:p>
    <w:p w14:paraId="09859F4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In school they told us that people like you need someone special to talk to……</w:t>
      </w:r>
      <w:proofErr w:type="spellStart"/>
      <w:r>
        <w:rPr>
          <w:rFonts w:ascii="Times New Roman" w:eastAsia="Times New Roman" w:hAnsi="Times New Roman" w:cs="Times New Roman"/>
        </w:rPr>
        <w:t>ya</w:t>
      </w:r>
      <w:proofErr w:type="spellEnd"/>
      <w:r>
        <w:rPr>
          <w:rFonts w:ascii="Times New Roman" w:eastAsia="Times New Roman" w:hAnsi="Times New Roman" w:cs="Times New Roman"/>
        </w:rPr>
        <w:t xml:space="preserve"> know, to try to solve your problems.</w:t>
      </w:r>
    </w:p>
    <w:p w14:paraId="663C505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Jester: Wait, I think that happened at a party. Yes, it was that party we had at Pirates Cove to mark our fiftieth year of looting booty. We had all sorts of exotic drugs from all over Gaia. It was incredible.</w:t>
      </w:r>
    </w:p>
    <w:p w14:paraId="32E3FD5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Minard: Like I said, I know someone you can talk to.</w:t>
      </w:r>
    </w:p>
    <w:p w14:paraId="6F7BC31B"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You are lost due to the constant tectonic shifts of the moon’s crust I see. Follow me to my outpost. You to where you wish to </w:t>
      </w:r>
      <w:proofErr w:type="gramStart"/>
      <w:r>
        <w:rPr>
          <w:rFonts w:ascii="Times New Roman" w:eastAsia="Times New Roman" w:hAnsi="Times New Roman" w:cs="Times New Roman"/>
        </w:rPr>
        <w:t>go</w:t>
      </w:r>
      <w:proofErr w:type="gramEnd"/>
      <w:r>
        <w:rPr>
          <w:rFonts w:ascii="Times New Roman" w:eastAsia="Times New Roman" w:hAnsi="Times New Roman" w:cs="Times New Roman"/>
        </w:rPr>
        <w:t xml:space="preserve"> I will lead. </w:t>
      </w:r>
      <w:proofErr w:type="spellStart"/>
      <w:r>
        <w:rPr>
          <w:rFonts w:ascii="Times New Roman" w:eastAsia="Times New Roman" w:hAnsi="Times New Roman" w:cs="Times New Roman"/>
        </w:rPr>
        <w:t>Yrsssss</w:t>
      </w:r>
      <w:proofErr w:type="spellEnd"/>
      <w:r>
        <w:rPr>
          <w:rFonts w:ascii="Times New Roman" w:eastAsia="Times New Roman" w:hAnsi="Times New Roman" w:cs="Times New Roman"/>
        </w:rPr>
        <w:t>.</w:t>
      </w:r>
    </w:p>
    <w:p w14:paraId="79F8D9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What do you think Eduardus should we follow him?</w:t>
      </w:r>
    </w:p>
    <w:p w14:paraId="5AB6EC9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Do we have a choice? I’d rather be </w:t>
      </w:r>
      <w:proofErr w:type="gramStart"/>
      <w:r>
        <w:rPr>
          <w:rFonts w:ascii="Times New Roman" w:eastAsia="Times New Roman" w:hAnsi="Times New Roman" w:cs="Times New Roman"/>
        </w:rPr>
        <w:t>moon</w:t>
      </w:r>
      <w:proofErr w:type="gramEnd"/>
      <w:r>
        <w:rPr>
          <w:rFonts w:ascii="Times New Roman" w:eastAsia="Times New Roman" w:hAnsi="Times New Roman" w:cs="Times New Roman"/>
        </w:rPr>
        <w:t xml:space="preserve"> person food than die here lost on the moon.</w:t>
      </w:r>
    </w:p>
    <w:p w14:paraId="369F652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Worry humans do not. Eat humans we do not. Them for our entertainment and delight we only use. Come.</w:t>
      </w:r>
    </w:p>
    <w:p w14:paraId="1BF84C28" w14:textId="77777777" w:rsidR="003361E2" w:rsidRDefault="00000000">
      <w:pPr>
        <w:pStyle w:val="Heading2"/>
      </w:pPr>
      <w:bookmarkStart w:id="524" w:name="_nclsqk3x6h8n" w:colFirst="0" w:colLast="0"/>
      <w:bookmarkStart w:id="525" w:name="_Toc189930324"/>
      <w:bookmarkEnd w:id="524"/>
      <w:r>
        <w:t>The Wanderers</w:t>
      </w:r>
      <w:bookmarkEnd w:id="525"/>
    </w:p>
    <w:p w14:paraId="1F8E5CD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Your time and check out our colony take. To my home when you’re ready please come. I know where you wish to go and I will take you </w:t>
      </w:r>
      <w:proofErr w:type="gramStart"/>
      <w:r>
        <w:rPr>
          <w:rFonts w:ascii="Times New Roman" w:eastAsia="Times New Roman" w:hAnsi="Times New Roman" w:cs="Times New Roman"/>
        </w:rPr>
        <w:t>there</w:t>
      </w:r>
      <w:proofErr w:type="gramEnd"/>
      <w:r>
        <w:rPr>
          <w:rFonts w:ascii="Times New Roman" w:eastAsia="Times New Roman" w:hAnsi="Times New Roman" w:cs="Times New Roman"/>
        </w:rPr>
        <w:t xml:space="preserve"> I think.</w:t>
      </w:r>
    </w:p>
    <w:p w14:paraId="338C9ACB" w14:textId="77777777" w:rsidR="003361E2" w:rsidRDefault="00000000">
      <w:pPr>
        <w:pStyle w:val="Heading3"/>
        <w:ind w:left="1440" w:hanging="720"/>
      </w:pPr>
      <w:bookmarkStart w:id="526" w:name="_yxa3xelnf2sp" w:colFirst="0" w:colLast="0"/>
      <w:bookmarkStart w:id="527" w:name="_Toc189930325"/>
      <w:bookmarkEnd w:id="526"/>
      <w:r>
        <w:t xml:space="preserve">Wanderer </w:t>
      </w:r>
      <w:proofErr w:type="spellStart"/>
      <w:r>
        <w:t>Npc</w:t>
      </w:r>
      <w:bookmarkEnd w:id="527"/>
      <w:proofErr w:type="spellEnd"/>
    </w:p>
    <w:p w14:paraId="341B2CCC"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rPr>
        <w:t xml:space="preserve">Wanderer(Standing at gate speaking Japanese): </w:t>
      </w:r>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w:t>
      </w:r>
    </w:p>
    <w:p w14:paraId="119259CA" w14:textId="77777777" w:rsidR="003361E2" w:rsidRDefault="00000000">
      <w:pPr>
        <w:rPr>
          <w:rFonts w:ascii="Times New Roman" w:eastAsia="Times New Roman" w:hAnsi="Times New Roman" w:cs="Times New Roman"/>
          <w:highlight w:val="white"/>
        </w:rPr>
      </w:pPr>
      <w:r>
        <w:rPr>
          <w:rFonts w:ascii="Times New Roman" w:eastAsia="Times New Roman" w:hAnsi="Times New Roman" w:cs="Times New Roman"/>
          <w:color w:val="202124"/>
          <w:shd w:val="clear" w:color="auto" w:fill="F8F9FA"/>
        </w:rPr>
        <w:lastRenderedPageBreak/>
        <w:t xml:space="preserve">Wanderer (Hindi): </w:t>
      </w:r>
      <w:r>
        <w:rPr>
          <w:rFonts w:ascii="Times New Roman" w:eastAsia="Times New Roman" w:hAnsi="Times New Roman" w:cs="Times New Roman"/>
          <w:highlight w:val="white"/>
        </w:rPr>
        <w:t xml:space="preserve">Apanee </w:t>
      </w:r>
      <w:proofErr w:type="spellStart"/>
      <w:r>
        <w:rPr>
          <w:rFonts w:ascii="Times New Roman" w:eastAsia="Times New Roman" w:hAnsi="Times New Roman" w:cs="Times New Roman"/>
          <w:highlight w:val="white"/>
        </w:rPr>
        <w:t>chhuttiyon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hamen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misr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piraamidon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jaana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achchha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lagata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tha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hamane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unhen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banaane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madad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phir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gaiya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ek </w:t>
      </w:r>
      <w:proofErr w:type="spellStart"/>
      <w:r>
        <w:rPr>
          <w:rFonts w:ascii="Times New Roman" w:eastAsia="Times New Roman" w:hAnsi="Times New Roman" w:cs="Times New Roman"/>
          <w:highlight w:val="white"/>
        </w:rPr>
        <w:t>bada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bhookamp</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aaya</w:t>
      </w:r>
      <w:proofErr w:type="spellEnd"/>
      <w:r>
        <w:rPr>
          <w:rFonts w:ascii="Times New Roman" w:eastAsia="Times New Roman" w:hAnsi="Times New Roman" w:cs="Times New Roman"/>
          <w:highlight w:val="white"/>
        </w:rPr>
        <w:t xml:space="preserve"> aur </w:t>
      </w:r>
      <w:proofErr w:type="spellStart"/>
      <w:r>
        <w:rPr>
          <w:rFonts w:ascii="Times New Roman" w:eastAsia="Times New Roman" w:hAnsi="Times New Roman" w:cs="Times New Roman"/>
          <w:highlight w:val="white"/>
        </w:rPr>
        <w:t>har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imaarat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dhah</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gaee</w:t>
      </w:r>
      <w:proofErr w:type="spellEnd"/>
      <w:r>
        <w:rPr>
          <w:rFonts w:ascii="Times New Roman" w:eastAsia="Times New Roman" w:hAnsi="Times New Roman" w:cs="Times New Roman"/>
          <w:highlight w:val="white"/>
        </w:rPr>
        <w:t>.</w:t>
      </w:r>
    </w:p>
    <w:p w14:paraId="368B5F65"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highlight w:val="white"/>
        </w:rPr>
        <w:t xml:space="preserve">Wanderer (Spanish): Jester, </w:t>
      </w:r>
      <w:r>
        <w:rPr>
          <w:rFonts w:ascii="Times New Roman" w:eastAsia="Times New Roman" w:hAnsi="Times New Roman" w:cs="Times New Roman"/>
          <w:color w:val="202124"/>
          <w:shd w:val="clear" w:color="auto" w:fill="F8F9FA"/>
        </w:rPr>
        <w:t xml:space="preserve">Una </w:t>
      </w:r>
      <w:proofErr w:type="spellStart"/>
      <w:r>
        <w:rPr>
          <w:rFonts w:ascii="Times New Roman" w:eastAsia="Times New Roman" w:hAnsi="Times New Roman" w:cs="Times New Roman"/>
          <w:color w:val="202124"/>
          <w:shd w:val="clear" w:color="auto" w:fill="F8F9FA"/>
        </w:rPr>
        <w:t>vez</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te</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hicimos</w:t>
      </w:r>
      <w:proofErr w:type="spellEnd"/>
      <w:r>
        <w:rPr>
          <w:rFonts w:ascii="Times New Roman" w:eastAsia="Times New Roman" w:hAnsi="Times New Roman" w:cs="Times New Roman"/>
          <w:color w:val="202124"/>
          <w:shd w:val="clear" w:color="auto" w:fill="F8F9FA"/>
        </w:rPr>
        <w:t xml:space="preserve"> un </w:t>
      </w:r>
      <w:proofErr w:type="spellStart"/>
      <w:r>
        <w:rPr>
          <w:rFonts w:ascii="Times New Roman" w:eastAsia="Times New Roman" w:hAnsi="Times New Roman" w:cs="Times New Roman"/>
          <w:color w:val="202124"/>
          <w:shd w:val="clear" w:color="auto" w:fill="F8F9FA"/>
        </w:rPr>
        <w:t>sondeo</w:t>
      </w:r>
      <w:proofErr w:type="spellEnd"/>
      <w:r>
        <w:rPr>
          <w:rFonts w:ascii="Times New Roman" w:eastAsia="Times New Roman" w:hAnsi="Times New Roman" w:cs="Times New Roman"/>
          <w:color w:val="202124"/>
          <w:shd w:val="clear" w:color="auto" w:fill="F8F9FA"/>
        </w:rPr>
        <w:t xml:space="preserve"> anal. Lo </w:t>
      </w:r>
      <w:proofErr w:type="spellStart"/>
      <w:r>
        <w:rPr>
          <w:rFonts w:ascii="Times New Roman" w:eastAsia="Times New Roman" w:hAnsi="Times New Roman" w:cs="Times New Roman"/>
          <w:color w:val="202124"/>
          <w:shd w:val="clear" w:color="auto" w:fill="F8F9FA"/>
        </w:rPr>
        <w:t>extraño</w:t>
      </w:r>
      <w:proofErr w:type="spellEnd"/>
      <w:r>
        <w:rPr>
          <w:rFonts w:ascii="Times New Roman" w:eastAsia="Times New Roman" w:hAnsi="Times New Roman" w:cs="Times New Roman"/>
          <w:color w:val="202124"/>
          <w:shd w:val="clear" w:color="auto" w:fill="F8F9FA"/>
        </w:rPr>
        <w:t xml:space="preserve"> es que </w:t>
      </w:r>
      <w:proofErr w:type="spellStart"/>
      <w:r>
        <w:rPr>
          <w:rFonts w:ascii="Times New Roman" w:eastAsia="Times New Roman" w:hAnsi="Times New Roman" w:cs="Times New Roman"/>
          <w:color w:val="202124"/>
          <w:shd w:val="clear" w:color="auto" w:fill="F8F9FA"/>
        </w:rPr>
        <w:t>parecías</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disfrutarlo</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mucho</w:t>
      </w:r>
      <w:proofErr w:type="spellEnd"/>
      <w:r>
        <w:rPr>
          <w:rFonts w:ascii="Times New Roman" w:eastAsia="Times New Roman" w:hAnsi="Times New Roman" w:cs="Times New Roman"/>
          <w:color w:val="202124"/>
          <w:shd w:val="clear" w:color="auto" w:fill="F8F9FA"/>
        </w:rPr>
        <w:t xml:space="preserve">. Solo lo </w:t>
      </w:r>
      <w:proofErr w:type="spellStart"/>
      <w:r>
        <w:rPr>
          <w:rFonts w:ascii="Times New Roman" w:eastAsia="Times New Roman" w:hAnsi="Times New Roman" w:cs="Times New Roman"/>
          <w:color w:val="202124"/>
          <w:shd w:val="clear" w:color="auto" w:fill="F8F9FA"/>
        </w:rPr>
        <w:t>hicimos</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por</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ciencia</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Esperamos</w:t>
      </w:r>
      <w:proofErr w:type="spellEnd"/>
      <w:r>
        <w:rPr>
          <w:rFonts w:ascii="Times New Roman" w:eastAsia="Times New Roman" w:hAnsi="Times New Roman" w:cs="Times New Roman"/>
          <w:color w:val="202124"/>
          <w:shd w:val="clear" w:color="auto" w:fill="F8F9FA"/>
        </w:rPr>
        <w:t xml:space="preserve"> que no </w:t>
      </w:r>
      <w:proofErr w:type="spellStart"/>
      <w:r>
        <w:rPr>
          <w:rFonts w:ascii="Times New Roman" w:eastAsia="Times New Roman" w:hAnsi="Times New Roman" w:cs="Times New Roman"/>
          <w:color w:val="202124"/>
          <w:shd w:val="clear" w:color="auto" w:fill="F8F9FA"/>
        </w:rPr>
        <w:t>pienses</w:t>
      </w:r>
      <w:proofErr w:type="spellEnd"/>
      <w:r>
        <w:rPr>
          <w:rFonts w:ascii="Times New Roman" w:eastAsia="Times New Roman" w:hAnsi="Times New Roman" w:cs="Times New Roman"/>
          <w:color w:val="202124"/>
          <w:shd w:val="clear" w:color="auto" w:fill="F8F9FA"/>
        </w:rPr>
        <w:t xml:space="preserve"> lo </w:t>
      </w:r>
      <w:proofErr w:type="spellStart"/>
      <w:r>
        <w:rPr>
          <w:rFonts w:ascii="Times New Roman" w:eastAsia="Times New Roman" w:hAnsi="Times New Roman" w:cs="Times New Roman"/>
          <w:color w:val="202124"/>
          <w:shd w:val="clear" w:color="auto" w:fill="F8F9FA"/>
        </w:rPr>
        <w:t>contrario</w:t>
      </w:r>
      <w:proofErr w:type="spellEnd"/>
      <w:r>
        <w:rPr>
          <w:rFonts w:ascii="Times New Roman" w:eastAsia="Times New Roman" w:hAnsi="Times New Roman" w:cs="Times New Roman"/>
          <w:color w:val="202124"/>
          <w:shd w:val="clear" w:color="auto" w:fill="F8F9FA"/>
        </w:rPr>
        <w:t>.</w:t>
      </w:r>
    </w:p>
    <w:p w14:paraId="1BD76456" w14:textId="77777777" w:rsidR="003361E2" w:rsidRDefault="00000000">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Wanderer (French): Un </w:t>
      </w:r>
      <w:proofErr w:type="spellStart"/>
      <w:r>
        <w:rPr>
          <w:rFonts w:ascii="Times New Roman" w:eastAsia="Times New Roman" w:hAnsi="Times New Roman" w:cs="Times New Roman"/>
          <w:highlight w:val="white"/>
        </w:rPr>
        <w:t>être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étrange</w:t>
      </w:r>
      <w:proofErr w:type="spell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élu</w:t>
      </w:r>
      <w:proofErr w:type="spellEnd"/>
      <w:r>
        <w:rPr>
          <w:rFonts w:ascii="Times New Roman" w:eastAsia="Times New Roman" w:hAnsi="Times New Roman" w:cs="Times New Roman"/>
          <w:highlight w:val="white"/>
        </w:rPr>
        <w:t xml:space="preserve"> domicile sur la lune. Il </w:t>
      </w:r>
      <w:proofErr w:type="spellStart"/>
      <w:r>
        <w:rPr>
          <w:rFonts w:ascii="Times New Roman" w:eastAsia="Times New Roman" w:hAnsi="Times New Roman" w:cs="Times New Roman"/>
          <w:highlight w:val="white"/>
        </w:rPr>
        <w:t>interrompt</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notre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récolte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d'approvisionnement</w:t>
      </w:r>
      <w:proofErr w:type="spellEnd"/>
      <w:r>
        <w:rPr>
          <w:rFonts w:ascii="Times New Roman" w:eastAsia="Times New Roman" w:hAnsi="Times New Roman" w:cs="Times New Roman"/>
          <w:highlight w:val="white"/>
        </w:rPr>
        <w:t xml:space="preserve"> sur </w:t>
      </w:r>
      <w:proofErr w:type="spellStart"/>
      <w:r>
        <w:rPr>
          <w:rFonts w:ascii="Times New Roman" w:eastAsia="Times New Roman" w:hAnsi="Times New Roman" w:cs="Times New Roman"/>
          <w:highlight w:val="white"/>
        </w:rPr>
        <w:t>votre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planète</w:t>
      </w:r>
      <w:proofErr w:type="spellEnd"/>
      <w:r>
        <w:rPr>
          <w:rFonts w:ascii="Times New Roman" w:eastAsia="Times New Roman" w:hAnsi="Times New Roman" w:cs="Times New Roman"/>
          <w:highlight w:val="white"/>
        </w:rPr>
        <w:t xml:space="preserve">. Il doit </w:t>
      </w:r>
      <w:proofErr w:type="spellStart"/>
      <w:r>
        <w:rPr>
          <w:rFonts w:ascii="Times New Roman" w:eastAsia="Times New Roman" w:hAnsi="Times New Roman" w:cs="Times New Roman"/>
          <w:highlight w:val="white"/>
        </w:rPr>
        <w:t>être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exterminé</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immédiatement</w:t>
      </w:r>
      <w:proofErr w:type="spellEnd"/>
      <w:r>
        <w:rPr>
          <w:rFonts w:ascii="Times New Roman" w:eastAsia="Times New Roman" w:hAnsi="Times New Roman" w:cs="Times New Roman"/>
          <w:highlight w:val="white"/>
        </w:rPr>
        <w:t>.</w:t>
      </w:r>
    </w:p>
    <w:p w14:paraId="3130E506"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 xml:space="preserve">Wanderer (English): We are big fans of your planet’s </w:t>
      </w:r>
      <w:proofErr w:type="spellStart"/>
      <w:r>
        <w:rPr>
          <w:rFonts w:ascii="Times New Roman" w:eastAsia="Times New Roman" w:hAnsi="Times New Roman" w:cs="Times New Roman"/>
          <w:color w:val="202124"/>
          <w:shd w:val="clear" w:color="auto" w:fill="F8F9FA"/>
        </w:rPr>
        <w:t>diversity.There</w:t>
      </w:r>
      <w:proofErr w:type="spellEnd"/>
      <w:r>
        <w:rPr>
          <w:rFonts w:ascii="Times New Roman" w:eastAsia="Times New Roman" w:hAnsi="Times New Roman" w:cs="Times New Roman"/>
          <w:color w:val="202124"/>
          <w:shd w:val="clear" w:color="auto" w:fill="F8F9FA"/>
        </w:rPr>
        <w:t xml:space="preserve"> are so many different people speaking so many different languages. Each one of us has specialized in studying one of your races. I studied the culture called, “United States.” It was systematically annihilated by itself. The people had everything, but over time they became indulgent and ignorant.</w:t>
      </w:r>
    </w:p>
    <w:p w14:paraId="3BCEF058"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Caeser (English): I’ve never heard of such a place. Can you tell me where it existed?</w:t>
      </w:r>
    </w:p>
    <w:p w14:paraId="0CE73FA8"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Wanderer(English): It was destroyed by an earthquake and sunk deep into the ocean. Quite a fitting end for such a vile place.</w:t>
      </w:r>
    </w:p>
    <w:p w14:paraId="1E81C1C9"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 xml:space="preserve">Wanderer Shopkeeper (Old English): We carry many antiques which may no longer exist on thy orb.  They are much </w:t>
      </w:r>
      <w:proofErr w:type="spellStart"/>
      <w:r>
        <w:rPr>
          <w:rFonts w:ascii="Times New Roman" w:eastAsia="Times New Roman" w:hAnsi="Times New Roman" w:cs="Times New Roman"/>
          <w:color w:val="202124"/>
          <w:shd w:val="clear" w:color="auto" w:fill="F8F9FA"/>
        </w:rPr>
        <w:t>moe</w:t>
      </w:r>
      <w:proofErr w:type="spellEnd"/>
      <w:r>
        <w:rPr>
          <w:rFonts w:ascii="Times New Roman" w:eastAsia="Times New Roman" w:hAnsi="Times New Roman" w:cs="Times New Roman"/>
          <w:color w:val="202124"/>
          <w:shd w:val="clear" w:color="auto" w:fill="F8F9FA"/>
        </w:rPr>
        <w:t xml:space="preserve"> powerful than thy current weapons. Yet it'll cost thou.</w:t>
      </w:r>
    </w:p>
    <w:p w14:paraId="72F406DF" w14:textId="77777777" w:rsidR="003361E2" w:rsidRDefault="00000000">
      <w:pPr>
        <w:rPr>
          <w:rFonts w:ascii="Times New Roman" w:eastAsia="Times New Roman" w:hAnsi="Times New Roman" w:cs="Times New Roman"/>
          <w:color w:val="202124"/>
          <w:shd w:val="clear" w:color="auto" w:fill="F8F9FA"/>
        </w:rPr>
      </w:pPr>
      <w:r>
        <w:rPr>
          <w:rFonts w:ascii="Times New Roman" w:eastAsia="Times New Roman" w:hAnsi="Times New Roman" w:cs="Times New Roman"/>
          <w:color w:val="202124"/>
          <w:shd w:val="clear" w:color="auto" w:fill="F8F9FA"/>
        </w:rPr>
        <w:t xml:space="preserve">Wanderer Shopkeeper (English Ebonics): I got sum of da best items from all </w:t>
      </w:r>
      <w:proofErr w:type="spellStart"/>
      <w:r>
        <w:rPr>
          <w:rFonts w:ascii="Times New Roman" w:eastAsia="Times New Roman" w:hAnsi="Times New Roman" w:cs="Times New Roman"/>
          <w:color w:val="202124"/>
          <w:shd w:val="clear" w:color="auto" w:fill="F8F9FA"/>
        </w:rPr>
        <w:t>ovah</w:t>
      </w:r>
      <w:proofErr w:type="spellEnd"/>
      <w:r>
        <w:rPr>
          <w:rFonts w:ascii="Times New Roman" w:eastAsia="Times New Roman" w:hAnsi="Times New Roman" w:cs="Times New Roman"/>
          <w:color w:val="202124"/>
          <w:shd w:val="clear" w:color="auto" w:fill="F8F9FA"/>
        </w:rPr>
        <w:t xml:space="preserve"> da universe. Choo find stuff here </w:t>
      </w:r>
      <w:proofErr w:type="spellStart"/>
      <w:r>
        <w:rPr>
          <w:rFonts w:ascii="Times New Roman" w:eastAsia="Times New Roman" w:hAnsi="Times New Roman" w:cs="Times New Roman"/>
          <w:color w:val="202124"/>
          <w:shd w:val="clear" w:color="auto" w:fill="F8F9FA"/>
        </w:rPr>
        <w:t>choo'll</w:t>
      </w:r>
      <w:proofErr w:type="spellEnd"/>
      <w:r>
        <w:rPr>
          <w:rFonts w:ascii="Times New Roman" w:eastAsia="Times New Roman" w:hAnsi="Times New Roman" w:cs="Times New Roman"/>
          <w:color w:val="202124"/>
          <w:shd w:val="clear" w:color="auto" w:fill="F8F9FA"/>
        </w:rPr>
        <w:t xml:space="preserve"> </w:t>
      </w:r>
      <w:proofErr w:type="spellStart"/>
      <w:r>
        <w:rPr>
          <w:rFonts w:ascii="Times New Roman" w:eastAsia="Times New Roman" w:hAnsi="Times New Roman" w:cs="Times New Roman"/>
          <w:color w:val="202124"/>
          <w:shd w:val="clear" w:color="auto" w:fill="F8F9FA"/>
        </w:rPr>
        <w:t>nevah</w:t>
      </w:r>
      <w:proofErr w:type="spellEnd"/>
      <w:r>
        <w:rPr>
          <w:rFonts w:ascii="Times New Roman" w:eastAsia="Times New Roman" w:hAnsi="Times New Roman" w:cs="Times New Roman"/>
          <w:color w:val="202124"/>
          <w:shd w:val="clear" w:color="auto" w:fill="F8F9FA"/>
        </w:rPr>
        <w:t xml:space="preserve"> find somewhere else.</w:t>
      </w:r>
    </w:p>
    <w:p w14:paraId="16B88476" w14:textId="77777777" w:rsidR="003361E2" w:rsidRDefault="00000000">
      <w:pPr>
        <w:pStyle w:val="Heading3"/>
      </w:pPr>
      <w:bookmarkStart w:id="528" w:name="_hc3ley131bai" w:colFirst="0" w:colLast="0"/>
      <w:bookmarkEnd w:id="528"/>
      <w:r>
        <w:tab/>
      </w:r>
      <w:bookmarkStart w:id="529" w:name="_Toc189930326"/>
      <w:r>
        <w:t>Library</w:t>
      </w:r>
      <w:bookmarkEnd w:id="529"/>
    </w:p>
    <w:p w14:paraId="3FBE68A0" w14:textId="77777777" w:rsidR="003361E2" w:rsidRDefault="00000000">
      <w:proofErr w:type="spellStart"/>
      <w:r>
        <w:rPr>
          <w:rFonts w:ascii="Gungsuh" w:eastAsia="Gungsuh" w:hAnsi="Gungsuh" w:cs="Gungsuh"/>
          <w:color w:val="202124"/>
          <w:shd w:val="clear" w:color="auto" w:fill="F8F9FA"/>
        </w:rPr>
        <w:t>こんにちは、人類の皆さん、月の故郷へようこそ</w:t>
      </w:r>
      <w:proofErr w:type="spellEnd"/>
      <w:r>
        <w:rPr>
          <w:rFonts w:ascii="Gungsuh" w:eastAsia="Gungsuh" w:hAnsi="Gungsuh" w:cs="Gungsuh"/>
          <w:color w:val="202124"/>
          <w:shd w:val="clear" w:color="auto" w:fill="F8F9FA"/>
        </w:rPr>
        <w:t xml:space="preserve"> means</w:t>
      </w:r>
      <w:r>
        <w:t xml:space="preserve"> Hello humans and welcome to our moon home.</w:t>
      </w:r>
    </w:p>
    <w:p w14:paraId="06C0A017" w14:textId="77777777" w:rsidR="003361E2" w:rsidRDefault="00000000">
      <w:r>
        <w:rPr>
          <w:rFonts w:ascii="Times New Roman" w:eastAsia="Times New Roman" w:hAnsi="Times New Roman" w:cs="Times New Roman"/>
          <w:highlight w:val="white"/>
        </w:rPr>
        <w:t xml:space="preserve">Apanee </w:t>
      </w:r>
      <w:proofErr w:type="spellStart"/>
      <w:r>
        <w:rPr>
          <w:rFonts w:ascii="Times New Roman" w:eastAsia="Times New Roman" w:hAnsi="Times New Roman" w:cs="Times New Roman"/>
          <w:highlight w:val="white"/>
        </w:rPr>
        <w:t>chhuttiyon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ham </w:t>
      </w:r>
      <w:proofErr w:type="spellStart"/>
      <w:r>
        <w:rPr>
          <w:rFonts w:ascii="Times New Roman" w:eastAsia="Times New Roman" w:hAnsi="Times New Roman" w:cs="Times New Roman"/>
          <w:highlight w:val="white"/>
        </w:rPr>
        <w:t>misr</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piraamidon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yaatra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karana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pasand</w:t>
      </w:r>
      <w:proofErr w:type="spellEnd"/>
      <w:r>
        <w:rPr>
          <w:rFonts w:ascii="Times New Roman" w:eastAsia="Times New Roman" w:hAnsi="Times New Roman" w:cs="Times New Roman"/>
          <w:highlight w:val="white"/>
        </w:rPr>
        <w:t xml:space="preserve"> karate </w:t>
      </w:r>
      <w:proofErr w:type="spellStart"/>
      <w:r>
        <w:rPr>
          <w:rFonts w:ascii="Times New Roman" w:eastAsia="Times New Roman" w:hAnsi="Times New Roman" w:cs="Times New Roman"/>
          <w:highlight w:val="white"/>
        </w:rPr>
        <w:t>hain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hamane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unako</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banaane</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mein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madad</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kee</w:t>
      </w:r>
      <w:proofErr w:type="spellEnd"/>
      <w:r>
        <w:rPr>
          <w:rFonts w:ascii="Times New Roman" w:eastAsia="Times New Roman" w:hAnsi="Times New Roman" w:cs="Times New Roman"/>
          <w:highlight w:val="white"/>
        </w:rPr>
        <w:t xml:space="preserve"> means </w:t>
      </w:r>
      <w:r>
        <w:t xml:space="preserve">In our holidays we liked to visit the pyramids of Egypt. We helped build them. Then a massive earthquake struck Gaia and every building collapsed. </w:t>
      </w:r>
    </w:p>
    <w:p w14:paraId="26CA3D4B" w14:textId="77777777" w:rsidR="003361E2" w:rsidRDefault="00000000">
      <w:r>
        <w:t xml:space="preserve">Jester, </w:t>
      </w:r>
      <w:proofErr w:type="spellStart"/>
      <w:r>
        <w:t>una</w:t>
      </w:r>
      <w:proofErr w:type="spellEnd"/>
      <w:r>
        <w:t xml:space="preserve"> </w:t>
      </w:r>
      <w:proofErr w:type="spellStart"/>
      <w:r>
        <w:t>vez</w:t>
      </w:r>
      <w:proofErr w:type="spellEnd"/>
      <w:r>
        <w:t xml:space="preserve"> </w:t>
      </w:r>
      <w:proofErr w:type="spellStart"/>
      <w:r>
        <w:t>usamos</w:t>
      </w:r>
      <w:proofErr w:type="spellEnd"/>
      <w:r>
        <w:t xml:space="preserve"> </w:t>
      </w:r>
      <w:proofErr w:type="spellStart"/>
      <w:r>
        <w:t>una</w:t>
      </w:r>
      <w:proofErr w:type="spellEnd"/>
      <w:r>
        <w:t xml:space="preserve"> </w:t>
      </w:r>
      <w:proofErr w:type="spellStart"/>
      <w:r>
        <w:t>sonda</w:t>
      </w:r>
      <w:proofErr w:type="spellEnd"/>
      <w:r>
        <w:t xml:space="preserve"> anal para </w:t>
      </w:r>
      <w:proofErr w:type="spellStart"/>
      <w:r>
        <w:t>experimentar</w:t>
      </w:r>
      <w:proofErr w:type="spellEnd"/>
      <w:r>
        <w:t xml:space="preserve"> </w:t>
      </w:r>
      <w:proofErr w:type="spellStart"/>
      <w:r>
        <w:t>contigo</w:t>
      </w:r>
      <w:proofErr w:type="spellEnd"/>
      <w:r>
        <w:t xml:space="preserve">. Lo </w:t>
      </w:r>
      <w:proofErr w:type="spellStart"/>
      <w:r>
        <w:t>disfrutaste</w:t>
      </w:r>
      <w:proofErr w:type="spellEnd"/>
      <w:r>
        <w:t xml:space="preserve"> </w:t>
      </w:r>
      <w:proofErr w:type="spellStart"/>
      <w:r>
        <w:t>mucho</w:t>
      </w:r>
      <w:proofErr w:type="spellEnd"/>
      <w:r>
        <w:t xml:space="preserve">, </w:t>
      </w:r>
      <w:proofErr w:type="spellStart"/>
      <w:r>
        <w:t>demasiado</w:t>
      </w:r>
      <w:proofErr w:type="spellEnd"/>
      <w:r>
        <w:t xml:space="preserve">. Era </w:t>
      </w:r>
      <w:proofErr w:type="spellStart"/>
      <w:r>
        <w:t>sólo</w:t>
      </w:r>
      <w:proofErr w:type="spellEnd"/>
      <w:r>
        <w:t xml:space="preserve"> para la </w:t>
      </w:r>
      <w:proofErr w:type="spellStart"/>
      <w:r>
        <w:t>ciencia</w:t>
      </w:r>
      <w:proofErr w:type="spellEnd"/>
      <w:r>
        <w:t xml:space="preserve">. </w:t>
      </w:r>
      <w:proofErr w:type="spellStart"/>
      <w:r>
        <w:t>Queremos</w:t>
      </w:r>
      <w:proofErr w:type="spellEnd"/>
      <w:r>
        <w:t xml:space="preserve"> que </w:t>
      </w:r>
      <w:proofErr w:type="spellStart"/>
      <w:r>
        <w:t>sepas</w:t>
      </w:r>
      <w:proofErr w:type="spellEnd"/>
      <w:r>
        <w:t xml:space="preserve"> </w:t>
      </w:r>
      <w:proofErr w:type="spellStart"/>
      <w:r>
        <w:t>esto</w:t>
      </w:r>
      <w:proofErr w:type="spellEnd"/>
      <w:r>
        <w:t xml:space="preserve">. </w:t>
      </w:r>
      <w:proofErr w:type="spellStart"/>
      <w:r>
        <w:t>Esperamos</w:t>
      </w:r>
      <w:proofErr w:type="spellEnd"/>
      <w:r>
        <w:t xml:space="preserve"> que no </w:t>
      </w:r>
      <w:proofErr w:type="spellStart"/>
      <w:r>
        <w:t>estés</w:t>
      </w:r>
      <w:proofErr w:type="spellEnd"/>
      <w:r>
        <w:t xml:space="preserve"> </w:t>
      </w:r>
      <w:proofErr w:type="spellStart"/>
      <w:r>
        <w:t>pensando</w:t>
      </w:r>
      <w:proofErr w:type="spellEnd"/>
      <w:r>
        <w:t xml:space="preserve"> </w:t>
      </w:r>
      <w:proofErr w:type="spellStart"/>
      <w:r>
        <w:t>en</w:t>
      </w:r>
      <w:proofErr w:type="spellEnd"/>
      <w:r>
        <w:t xml:space="preserve"> </w:t>
      </w:r>
      <w:proofErr w:type="spellStart"/>
      <w:r>
        <w:t>otra</w:t>
      </w:r>
      <w:proofErr w:type="spellEnd"/>
      <w:r>
        <w:t xml:space="preserve"> </w:t>
      </w:r>
      <w:proofErr w:type="spellStart"/>
      <w:r>
        <w:t>cosa</w:t>
      </w:r>
      <w:proofErr w:type="spellEnd"/>
      <w:r>
        <w:t xml:space="preserve"> means Jester, we once used an anal probe to experiment on you. You enjoyed it very much, too much. It was only for science. We want you to know this.  We hope you're not thinking about something else.</w:t>
      </w:r>
    </w:p>
    <w:p w14:paraId="379E1CCB" w14:textId="77777777" w:rsidR="003361E2" w:rsidRDefault="00000000">
      <w:r>
        <w:t xml:space="preserve">Un </w:t>
      </w:r>
      <w:proofErr w:type="spellStart"/>
      <w:r>
        <w:t>être</w:t>
      </w:r>
      <w:proofErr w:type="spellEnd"/>
      <w:r>
        <w:t xml:space="preserve"> </w:t>
      </w:r>
      <w:proofErr w:type="spellStart"/>
      <w:r>
        <w:t>étrange</w:t>
      </w:r>
      <w:proofErr w:type="spellEnd"/>
      <w:r>
        <w:t xml:space="preserve"> a </w:t>
      </w:r>
      <w:proofErr w:type="spellStart"/>
      <w:r>
        <w:t>élu</w:t>
      </w:r>
      <w:proofErr w:type="spellEnd"/>
      <w:r>
        <w:t xml:space="preserve"> domicile sur la lune. Il </w:t>
      </w:r>
      <w:proofErr w:type="spellStart"/>
      <w:r>
        <w:t>interrompt</w:t>
      </w:r>
      <w:proofErr w:type="spellEnd"/>
      <w:r>
        <w:t xml:space="preserve"> </w:t>
      </w:r>
      <w:proofErr w:type="spellStart"/>
      <w:r>
        <w:t>notre</w:t>
      </w:r>
      <w:proofErr w:type="spellEnd"/>
      <w:r>
        <w:t xml:space="preserve"> </w:t>
      </w:r>
      <w:proofErr w:type="spellStart"/>
      <w:r>
        <w:t>récolte</w:t>
      </w:r>
      <w:proofErr w:type="spellEnd"/>
      <w:r>
        <w:t xml:space="preserve"> </w:t>
      </w:r>
      <w:proofErr w:type="spellStart"/>
      <w:r>
        <w:t>d'approvisionnement</w:t>
      </w:r>
      <w:proofErr w:type="spellEnd"/>
      <w:r>
        <w:t xml:space="preserve"> sur </w:t>
      </w:r>
      <w:proofErr w:type="spellStart"/>
      <w:r>
        <w:t>votre</w:t>
      </w:r>
      <w:proofErr w:type="spellEnd"/>
      <w:r>
        <w:t xml:space="preserve"> </w:t>
      </w:r>
      <w:proofErr w:type="spellStart"/>
      <w:r>
        <w:t>planète</w:t>
      </w:r>
      <w:proofErr w:type="spellEnd"/>
      <w:r>
        <w:t xml:space="preserve">. Il </w:t>
      </w:r>
      <w:r>
        <w:lastRenderedPageBreak/>
        <w:t xml:space="preserve">doit </w:t>
      </w:r>
      <w:proofErr w:type="spellStart"/>
      <w:r>
        <w:t>être</w:t>
      </w:r>
      <w:proofErr w:type="spellEnd"/>
      <w:r>
        <w:t xml:space="preserve"> </w:t>
      </w:r>
      <w:proofErr w:type="spellStart"/>
      <w:r>
        <w:t>exterminé</w:t>
      </w:r>
      <w:proofErr w:type="spellEnd"/>
      <w:r>
        <w:t xml:space="preserve"> </w:t>
      </w:r>
      <w:proofErr w:type="spellStart"/>
      <w:r>
        <w:t>immédiatement</w:t>
      </w:r>
      <w:proofErr w:type="spellEnd"/>
      <w:r>
        <w:t xml:space="preserve"> means A strange being has taken up residence on the moon. It interrupts our supply harvest on your planet. It must be exterminated immediately.</w:t>
      </w:r>
    </w:p>
    <w:p w14:paraId="47C37A94" w14:textId="77777777" w:rsidR="003361E2" w:rsidRDefault="00000000">
      <w:pPr>
        <w:pStyle w:val="Heading2"/>
      </w:pPr>
      <w:bookmarkStart w:id="530" w:name="_dqd3x69cwylr" w:colFirst="0" w:colLast="0"/>
      <w:bookmarkStart w:id="531" w:name="_Toc189930327"/>
      <w:bookmarkEnd w:id="530"/>
      <w:r>
        <w:t>Deep Inside The Moon</w:t>
      </w:r>
      <w:bookmarkEnd w:id="531"/>
    </w:p>
    <w:p w14:paraId="314249A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(After the party has been given a chance to replenish their supplies and wander the </w:t>
      </w:r>
      <w:proofErr w:type="gramStart"/>
      <w:r>
        <w:rPr>
          <w:rFonts w:ascii="Times New Roman" w:eastAsia="Times New Roman" w:hAnsi="Times New Roman" w:cs="Times New Roman"/>
        </w:rPr>
        <w:t>colony</w:t>
      </w:r>
      <w:proofErr w:type="gramEnd"/>
      <w:r>
        <w:rPr>
          <w:rFonts w:ascii="Times New Roman" w:eastAsia="Times New Roman" w:hAnsi="Times New Roman" w:cs="Times New Roman"/>
        </w:rPr>
        <w:t xml:space="preserve"> they must return to Rasputin the Great’s home to begin their quest to the edifice of Corydon Deus.)</w:t>
      </w:r>
    </w:p>
    <w:p w14:paraId="57101C8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To the place you wish to go we must travel deep within the moon to get, underneath the shifting tectonic plates, travel </w:t>
      </w:r>
      <w:proofErr w:type="gramStart"/>
      <w:r>
        <w:rPr>
          <w:rFonts w:ascii="Times New Roman" w:eastAsia="Times New Roman" w:hAnsi="Times New Roman" w:cs="Times New Roman"/>
        </w:rPr>
        <w:t>yes</w:t>
      </w:r>
      <w:proofErr w:type="gramEnd"/>
      <w:r>
        <w:rPr>
          <w:rFonts w:ascii="Times New Roman" w:eastAsia="Times New Roman" w:hAnsi="Times New Roman" w:cs="Times New Roman"/>
        </w:rPr>
        <w:t xml:space="preserve"> we must. May the power of the great Yoda protect us as we travel. </w:t>
      </w:r>
      <w:proofErr w:type="spellStart"/>
      <w:r>
        <w:rPr>
          <w:rFonts w:ascii="Times New Roman" w:eastAsia="Times New Roman" w:hAnsi="Times New Roman" w:cs="Times New Roman"/>
        </w:rPr>
        <w:t>Hrmmm</w:t>
      </w:r>
      <w:proofErr w:type="spellEnd"/>
      <w:r>
        <w:rPr>
          <w:rFonts w:ascii="Times New Roman" w:eastAsia="Times New Roman" w:hAnsi="Times New Roman" w:cs="Times New Roman"/>
        </w:rPr>
        <w:t>.</w:t>
      </w:r>
    </w:p>
    <w:p w14:paraId="20233BD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Who is Yoda?</w:t>
      </w:r>
    </w:p>
    <w:p w14:paraId="02BC587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A millennium </w:t>
      </w:r>
      <w:proofErr w:type="gramStart"/>
      <w:r>
        <w:rPr>
          <w:rFonts w:ascii="Times New Roman" w:eastAsia="Times New Roman" w:hAnsi="Times New Roman" w:cs="Times New Roman"/>
        </w:rPr>
        <w:t>ago</w:t>
      </w:r>
      <w:proofErr w:type="gramEnd"/>
      <w:r>
        <w:rPr>
          <w:rFonts w:ascii="Times New Roman" w:eastAsia="Times New Roman" w:hAnsi="Times New Roman" w:cs="Times New Roman"/>
        </w:rPr>
        <w:t xml:space="preserve"> we received a great documentary from your people which you passed down to your generations. A great being who saved the entire universe he was. We worship him till this day. Much to teach you young padawan there is. Yes,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 Now come, we must open the passage yes.</w:t>
      </w:r>
    </w:p>
    <w:p w14:paraId="0E99A1A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 massive stone lid rests within the middle of the colony. All the aliens in the colony gather around the circle and lift up their </w:t>
      </w:r>
      <w:proofErr w:type="spellStart"/>
      <w:r>
        <w:rPr>
          <w:rFonts w:ascii="Times New Roman" w:eastAsia="Times New Roman" w:hAnsi="Times New Roman" w:cs="Times New Roman"/>
        </w:rPr>
        <w:t>hands.They</w:t>
      </w:r>
      <w:proofErr w:type="spellEnd"/>
      <w:r>
        <w:rPr>
          <w:rFonts w:ascii="Times New Roman" w:eastAsia="Times New Roman" w:hAnsi="Times New Roman" w:cs="Times New Roman"/>
        </w:rPr>
        <w:t xml:space="preserve"> all begin chanting in unison, “May the force be with you, may the force be with you, may the force be with you, until the stone that slowly rotates and slides off the hole.) </w:t>
      </w:r>
    </w:p>
    <w:p w14:paraId="36DB12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Know the force you must. Much darkness in Corydon Deus there is. The light you are. Yes,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w:t>
      </w:r>
    </w:p>
    <w:p w14:paraId="0D5EEE7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Are you Fabricius?</w:t>
      </w:r>
    </w:p>
    <w:p w14:paraId="0DEFF3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A form of the force magic is. Yes,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 The force is born of the Stillness.</w:t>
      </w:r>
    </w:p>
    <w:p w14:paraId="4968B06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Can you teach me how to use the force?</w:t>
      </w:r>
    </w:p>
    <w:p w14:paraId="50442A5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w:t>
      </w:r>
      <w:proofErr w:type="spellStart"/>
      <w:r>
        <w:rPr>
          <w:rFonts w:ascii="Times New Roman" w:eastAsia="Times New Roman" w:hAnsi="Times New Roman" w:cs="Times New Roman"/>
        </w:rPr>
        <w:t>Hrrmmm</w:t>
      </w:r>
      <w:proofErr w:type="spellEnd"/>
      <w:r>
        <w:rPr>
          <w:rFonts w:ascii="Times New Roman" w:eastAsia="Times New Roman" w:hAnsi="Times New Roman" w:cs="Times New Roman"/>
        </w:rPr>
        <w:t>. How to use the force young Jedi you already know. Now come, follow me.</w:t>
      </w:r>
    </w:p>
    <w:p w14:paraId="6219646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(Rasputin jumps in the hole falling into the deep darkness. Caeser’s party follows one by one. The entire party is screaming as they are falling. Rasputin lands first and begins using the force to cause the entire party to slow down before </w:t>
      </w:r>
      <w:proofErr w:type="spellStart"/>
      <w:r>
        <w:rPr>
          <w:rFonts w:ascii="Times New Roman" w:eastAsia="Times New Roman" w:hAnsi="Times New Roman" w:cs="Times New Roman"/>
        </w:rPr>
        <w:t>landing.They</w:t>
      </w:r>
      <w:proofErr w:type="spellEnd"/>
      <w:r>
        <w:rPr>
          <w:rFonts w:ascii="Times New Roman" w:eastAsia="Times New Roman" w:hAnsi="Times New Roman" w:cs="Times New Roman"/>
        </w:rPr>
        <w:t xml:space="preserve"> all land in awkward positions. Some land on top of each other.) </w:t>
      </w:r>
    </w:p>
    <w:p w14:paraId="032CEB75" w14:textId="77777777" w:rsidR="003361E2" w:rsidRDefault="00000000">
      <w:pPr>
        <w:rPr>
          <w:rFonts w:ascii="Times New Roman" w:eastAsia="Times New Roman" w:hAnsi="Times New Roman" w:cs="Times New Roman"/>
          <w:sz w:val="26"/>
          <w:szCs w:val="26"/>
        </w:rPr>
      </w:pPr>
      <w:r>
        <w:rPr>
          <w:rFonts w:ascii="Times New Roman" w:eastAsia="Times New Roman" w:hAnsi="Times New Roman" w:cs="Times New Roman"/>
        </w:rPr>
        <w:t xml:space="preserve">Sabini(In party?): Get off me you brute. You smell like pine trees and </w:t>
      </w:r>
      <w:proofErr w:type="spellStart"/>
      <w:r>
        <w:rPr>
          <w:rFonts w:ascii="Times New Roman" w:eastAsia="Times New Roman" w:hAnsi="Times New Roman" w:cs="Times New Roman"/>
        </w:rPr>
        <w:t>swass</w:t>
      </w:r>
      <w:proofErr w:type="spellEnd"/>
      <w:r>
        <w:rPr>
          <w:rFonts w:ascii="Times New Roman" w:eastAsia="Times New Roman" w:hAnsi="Times New Roman" w:cs="Times New Roman"/>
        </w:rPr>
        <w:t>.</w:t>
      </w:r>
    </w:p>
    <w:p w14:paraId="6D51918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Ewan(In party?): Sorry </w:t>
      </w:r>
      <w:proofErr w:type="spellStart"/>
      <w:r>
        <w:rPr>
          <w:rFonts w:ascii="Times New Roman" w:eastAsia="Times New Roman" w:hAnsi="Times New Roman" w:cs="Times New Roman"/>
        </w:rPr>
        <w:t>laddie</w:t>
      </w:r>
      <w:proofErr w:type="spellEnd"/>
      <w:r>
        <w:rPr>
          <w:rFonts w:ascii="Times New Roman" w:eastAsia="Times New Roman" w:hAnsi="Times New Roman" w:cs="Times New Roman"/>
        </w:rPr>
        <w:t xml:space="preserve">. Ah haven’t fallen </w:t>
      </w:r>
      <w:proofErr w:type="spellStart"/>
      <w:r>
        <w:rPr>
          <w:rFonts w:ascii="Times New Roman" w:eastAsia="Times New Roman" w:hAnsi="Times New Roman" w:cs="Times New Roman"/>
        </w:rPr>
        <w:t>lik</w:t>
      </w:r>
      <w:proofErr w:type="spellEnd"/>
      <w:r>
        <w:rPr>
          <w:rFonts w:ascii="Times New Roman" w:eastAsia="Times New Roman" w:hAnsi="Times New Roman" w:cs="Times New Roman"/>
        </w:rPr>
        <w:t xml:space="preserve">' that sin ah wis cutting trees </w:t>
      </w:r>
      <w:proofErr w:type="spellStart"/>
      <w:r>
        <w:rPr>
          <w:rFonts w:ascii="Times New Roman" w:eastAsia="Times New Roman" w:hAnsi="Times New Roman" w:cs="Times New Roman"/>
        </w:rPr>
        <w:t>blootert</w:t>
      </w:r>
      <w:proofErr w:type="spellEnd"/>
      <w:r>
        <w:rPr>
          <w:rFonts w:ascii="Times New Roman" w:eastAsia="Times New Roman" w:hAnsi="Times New Roman" w:cs="Times New Roman"/>
        </w:rPr>
        <w:t xml:space="preserve"> one day. Thank god ah landed </w:t>
      </w:r>
      <w:proofErr w:type="spellStart"/>
      <w:r>
        <w:rPr>
          <w:rFonts w:ascii="Times New Roman" w:eastAsia="Times New Roman" w:hAnsi="Times New Roman" w:cs="Times New Roman"/>
        </w:rPr>
        <w:t>oan</w:t>
      </w:r>
      <w:proofErr w:type="spellEnd"/>
      <w:r>
        <w:rPr>
          <w:rFonts w:ascii="Times New Roman" w:eastAsia="Times New Roman" w:hAnsi="Times New Roman" w:cs="Times New Roman"/>
        </w:rPr>
        <w:t xml:space="preserve"> a bed o' </w:t>
      </w:r>
      <w:proofErr w:type="gramStart"/>
      <w:r>
        <w:rPr>
          <w:rFonts w:ascii="Times New Roman" w:eastAsia="Times New Roman" w:hAnsi="Times New Roman" w:cs="Times New Roman"/>
        </w:rPr>
        <w:t>pines</w:t>
      </w:r>
      <w:proofErr w:type="gramEnd"/>
      <w:r>
        <w:rPr>
          <w:rFonts w:ascii="Times New Roman" w:eastAsia="Times New Roman" w:hAnsi="Times New Roman" w:cs="Times New Roman"/>
        </w:rPr>
        <w:t xml:space="preserve">. </w:t>
      </w:r>
    </w:p>
    <w:p w14:paraId="6D49312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composes themselves.)</w:t>
      </w:r>
    </w:p>
    <w:p w14:paraId="2BEF83C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Eduardus: Mr. Rasputin, if I may ask, does your species contain the female sex.</w:t>
      </w:r>
    </w:p>
    <w:p w14:paraId="1EA0393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Here we go.</w:t>
      </w:r>
    </w:p>
    <w:p w14:paraId="03BF185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Rasputin: My species can change to either sex at any time. To play whichever role we choose. </w:t>
      </w:r>
      <w:proofErr w:type="spellStart"/>
      <w:r>
        <w:rPr>
          <w:rFonts w:ascii="Times New Roman" w:eastAsia="Times New Roman" w:hAnsi="Times New Roman" w:cs="Times New Roman"/>
        </w:rPr>
        <w:t>Hrmmm</w:t>
      </w:r>
      <w:proofErr w:type="spellEnd"/>
      <w:r>
        <w:rPr>
          <w:rFonts w:ascii="Times New Roman" w:eastAsia="Times New Roman" w:hAnsi="Times New Roman" w:cs="Times New Roman"/>
        </w:rPr>
        <w:t>.</w:t>
      </w:r>
    </w:p>
    <w:p w14:paraId="5514BD8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Eduardus: Thou art quite kinky then.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what role do you like to play?</w:t>
      </w:r>
    </w:p>
    <w:p w14:paraId="17B6F52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The female I enjoy playing. To bear children I like.</w:t>
      </w:r>
    </w:p>
    <w:p w14:paraId="60E7933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Don’t even think about it Eduardus. I know you want to be the first man to be with an alien.</w:t>
      </w:r>
    </w:p>
    <w:p w14:paraId="2F085C3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For us to interact with humans in such a way it’s explicitly forbidden. As if I were to mate with a donkey if I were to place such a context in human understanding it is. Hmm.</w:t>
      </w:r>
    </w:p>
    <w:p w14:paraId="6EC731C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Well, it can still happen.</w:t>
      </w:r>
    </w:p>
    <w:p w14:paraId="6ACE74A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How perplexing.</w:t>
      </w:r>
    </w:p>
    <w:p w14:paraId="0D5E8CE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Terrae: Just ignore him, that's what I do.</w:t>
      </w:r>
    </w:p>
    <w:p w14:paraId="7F4F559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Rasputin: We will follow this cave. It will lead us to the place you are going.</w:t>
      </w:r>
    </w:p>
    <w:p w14:paraId="2193C1D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14:paraId="3C7F7D37" w14:textId="77777777" w:rsidR="003361E2" w:rsidRDefault="00000000">
      <w:pPr>
        <w:pStyle w:val="Heading2"/>
        <w:spacing w:line="276" w:lineRule="auto"/>
      </w:pPr>
      <w:bookmarkStart w:id="532" w:name="_r45f6on1ma1f" w:colFirst="0" w:colLast="0"/>
      <w:bookmarkStart w:id="533" w:name="_Toc189930328"/>
      <w:bookmarkEnd w:id="532"/>
      <w:r>
        <w:t>The Redoubt of Corydon Deus</w:t>
      </w:r>
      <w:bookmarkEnd w:id="533"/>
    </w:p>
    <w:p w14:paraId="01F37E5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Small forts surround Corydon Deus’s edifice. The cave places the party through a small opening in the dungeon of the redoubt. </w:t>
      </w:r>
    </w:p>
    <w:p w14:paraId="7542EE3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Not even Corydon Deus knows about this entrance. We will now have the element of surprise. We must be quick to exploit it. It will not last long before Corydon Deus can marshal his forces.</w:t>
      </w:r>
    </w:p>
    <w:p w14:paraId="23BA155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Caesar’s party makes their way through the redoubt until they finally reach the walls.</w:t>
      </w:r>
    </w:p>
    <w:p w14:paraId="34D29017"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(Rasputin’s body begins to glow.)</w:t>
      </w:r>
    </w:p>
    <w:p w14:paraId="0CEE8D23"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Rasputin: The moon is not as lifeless and void as you think. There is </w:t>
      </w:r>
      <w:proofErr w:type="spellStart"/>
      <w:r>
        <w:rPr>
          <w:rFonts w:ascii="Times New Roman" w:eastAsia="Times New Roman" w:hAnsi="Times New Roman" w:cs="Times New Roman"/>
        </w:rPr>
        <w:t>minut</w:t>
      </w:r>
      <w:proofErr w:type="spellEnd"/>
      <w:r>
        <w:rPr>
          <w:rFonts w:ascii="Times New Roman" w:eastAsia="Times New Roman" w:hAnsi="Times New Roman" w:cs="Times New Roman"/>
        </w:rPr>
        <w:t xml:space="preserve"> life all over its surface the naked eye cannot see. We can feel them all around. They are part of us.</w:t>
      </w:r>
    </w:p>
    <w:p w14:paraId="36A935D5"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lastRenderedPageBreak/>
        <w:t>(The camera zooms out and begins hovering over the surface of the moon. The surface of the moon is glowing in different colors.)</w:t>
      </w:r>
    </w:p>
    <w:p w14:paraId="1482F61C"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Rasputin: Our physiology is deeply connected to the moon. My people communicate through these little creatures whenever one of us is in danger. Now we shall come together to put an end to this parasite.</w:t>
      </w:r>
    </w:p>
    <w:p w14:paraId="7F285FD1"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(In response to the biological stimuli other Wanderers in circular spaceships emerge from the crust of the moon and begin attacking Corydon Deus’s redoubt.)</w:t>
      </w:r>
    </w:p>
    <w:p w14:paraId="4AF0D85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Leonidas: We must use this opportunity to press forward and make our way to the gates of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Edifice.</w:t>
      </w:r>
    </w:p>
    <w:p w14:paraId="14A8BF40"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(Using the attack as a distraction the party is able to make it to the gates of Corydon Deus’s Edifice. Once they reach the gates Leonidas charges forth and breaks through a group of monsters.)</w:t>
      </w:r>
    </w:p>
    <w:p w14:paraId="28BDC9D3"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feel power surging with me. My anger is brewing. I can’t contain it anymore. Corydon Deus must die….</w:t>
      </w:r>
      <w:proofErr w:type="spellStart"/>
      <w:r>
        <w:rPr>
          <w:rFonts w:ascii="Times New Roman" w:eastAsia="Times New Roman" w:hAnsi="Times New Roman" w:cs="Times New Roman"/>
        </w:rPr>
        <w:t>Ahhhhhh</w:t>
      </w:r>
      <w:proofErr w:type="spellEnd"/>
      <w:r>
        <w:rPr>
          <w:rFonts w:ascii="Times New Roman" w:eastAsia="Times New Roman" w:hAnsi="Times New Roman" w:cs="Times New Roman"/>
        </w:rPr>
        <w:t>!!!!!!!!!</w:t>
      </w:r>
    </w:p>
    <w:p w14:paraId="13F479BF"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(Terrae’s body becomes engulfed in flames. Inside the cocoon of flames, her body begins molting and changing until the flames subside. Her hair is now long, flaming red, her skin completely smooth like the skin of a red snake. Terrae’s clothes are burned within the flames and her figure is even more voluptuous, although it no longer resembles a human appearance, but it’s still human in form. Terrae can now change into her Fabricius form during battle when her overdrive is activated.)</w:t>
      </w:r>
    </w:p>
    <w:p w14:paraId="24EF62E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changes into her Fabricius form which has long lain dormant since the day magic was suppressed. Caesar shoots a rocket into the final wall blocking their way to the gate of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Edifice. </w:t>
      </w:r>
    </w:p>
    <w:p w14:paraId="0EB26C46"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Leonidas: We  need a way inside the gate.</w:t>
      </w:r>
    </w:p>
    <w:p w14:paraId="6DF074EC"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follow me.</w:t>
      </w:r>
    </w:p>
    <w:p w14:paraId="3CC2641E" w14:textId="77777777" w:rsidR="003361E2" w:rsidRDefault="00000000">
      <w:pPr>
        <w:spacing w:before="240" w:after="240" w:line="276" w:lineRule="auto"/>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I’m packing heat now, beasties! Watch me go bitches!</w:t>
      </w:r>
    </w:p>
    <w:p w14:paraId="08879969"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(Terrae flies through the hole followed by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who is shooting enemies that try to attack her. Jester saves Leonidas who was about to be stabbed in the back by a monster. If Neo V is in the party he charges at the enemies with a spear.</w:t>
      </w:r>
    </w:p>
    <w:p w14:paraId="551501B2"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The player has control over Terrae and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once inside the Edifice. They must make their way to the gate control room in order to open the gate for the others. When they </w:t>
      </w:r>
      <w:r>
        <w:rPr>
          <w:rFonts w:ascii="Times New Roman" w:eastAsia="Times New Roman" w:hAnsi="Times New Roman" w:cs="Times New Roman"/>
        </w:rPr>
        <w:lastRenderedPageBreak/>
        <w:t>enter the Edifice there on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w:t>
      </w:r>
      <w:proofErr w:type="gramStart"/>
      <w:r>
        <w:rPr>
          <w:rFonts w:ascii="Times New Roman" w:eastAsia="Times New Roman" w:hAnsi="Times New Roman" w:cs="Times New Roman"/>
        </w:rPr>
        <w:t>floor</w:t>
      </w:r>
      <w:proofErr w:type="gramEnd"/>
      <w:r>
        <w:rPr>
          <w:rFonts w:ascii="Times New Roman" w:eastAsia="Times New Roman" w:hAnsi="Times New Roman" w:cs="Times New Roman"/>
        </w:rPr>
        <w:t xml:space="preserve"> they must make their way down two floors to enter the control room. When they reach the room, they find Macy guarding the door along with a manifestation of Corydon Deus. The Manifestation of Corydon Deus takes the shape of a right hand but with twisted green scales that cover the hand with corruption.)</w:t>
      </w:r>
    </w:p>
    <w:p w14:paraId="21EEFE7B"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 xml:space="preserve">Macy: Stop Terrae. My master spoke much of you. He said that you were just another Fabricius to add to his collection. You cannot win. I will not let you through this door. I am thirsty for more power and I desire your Fabricius powers within me. Come, me and the hand of Corydon Deus shall squeeze the </w:t>
      </w:r>
      <w:proofErr w:type="spellStart"/>
      <w:r>
        <w:rPr>
          <w:rFonts w:ascii="Times New Roman" w:eastAsia="Times New Roman" w:hAnsi="Times New Roman" w:cs="Times New Roman"/>
        </w:rPr>
        <w:t>Magicias</w:t>
      </w:r>
      <w:proofErr w:type="spellEnd"/>
      <w:r>
        <w:rPr>
          <w:rFonts w:ascii="Times New Roman" w:eastAsia="Times New Roman" w:hAnsi="Times New Roman" w:cs="Times New Roman"/>
        </w:rPr>
        <w:t xml:space="preserve"> out of you to quench my thirst.</w:t>
      </w:r>
    </w:p>
    <w:p w14:paraId="68A56EFA" w14:textId="77777777" w:rsidR="003361E2" w:rsidRDefault="00000000">
      <w:pPr>
        <w:spacing w:before="240" w:after="240" w:line="276" w:lineRule="auto"/>
        <w:rPr>
          <w:rFonts w:ascii="Times New Roman" w:eastAsia="Times New Roman" w:hAnsi="Times New Roman" w:cs="Times New Roman"/>
        </w:rPr>
      </w:pPr>
      <w:r>
        <w:rPr>
          <w:rFonts w:ascii="Times New Roman" w:eastAsia="Times New Roman" w:hAnsi="Times New Roman" w:cs="Times New Roman"/>
        </w:rPr>
        <w:t>Terrae: I am once again as powerful as I once was. When you squeeze me, it’ll be like trying to squeeze water out of a rock. I will not break. Your efforts will be in vain. Prepare to flee to your master.</w:t>
      </w:r>
    </w:p>
    <w:p w14:paraId="2D9F52C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After battle,</w:t>
      </w:r>
    </w:p>
    <w:p w14:paraId="54383E1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Macy: Yes, you’re much stronger-than-expected. I’m unwilling to spend myself here. Master! Send me to your throne room and we shall wait for these fools there! Let’s see, Terrae, if you will be able to make it through the horrors that awaits you in the Edifice of Corydon Deus.</w:t>
      </w:r>
    </w:p>
    <w:p w14:paraId="0CB3CEDB"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(A black hole suddenly appears beneath Macy. She is quickly sucked into it and then it closes behind her.)</w:t>
      </w:r>
    </w:p>
    <w:p w14:paraId="691365BF"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Us guys can open </w:t>
      </w:r>
      <w:proofErr w:type="spellStart"/>
      <w:r>
        <w:rPr>
          <w:rFonts w:ascii="Times New Roman" w:eastAsia="Times New Roman" w:hAnsi="Times New Roman" w:cs="Times New Roman"/>
        </w:rPr>
        <w:t>thuh</w:t>
      </w:r>
      <w:proofErr w:type="spellEnd"/>
      <w:r>
        <w:rPr>
          <w:rFonts w:ascii="Times New Roman" w:eastAsia="Times New Roman" w:hAnsi="Times New Roman" w:cs="Times New Roman"/>
        </w:rPr>
        <w:t xml:space="preserve"> gate now, oh, baby let's go sister.</w:t>
      </w:r>
    </w:p>
    <w:p w14:paraId="28334773"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Terrae: Yes, we’ll let them in now.</w:t>
      </w:r>
    </w:p>
    <w:p w14:paraId="5248D24E"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party is waiting in front of the gate while the battle is still raging around them. The ground begins to shake. Loose pebbles and other stones slowly begin to fall from the castle and the gate begins to open.)</w:t>
      </w:r>
    </w:p>
    <w:p w14:paraId="4EB8D7C5"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Eduardus: She did it. What an incredible woman. </w:t>
      </w:r>
    </w:p>
    <w:p w14:paraId="243A8DD0"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Leonidas: Brave and courageous Terrae! My vengeance draws near.</w:t>
      </w:r>
    </w:p>
    <w:p w14:paraId="755F37F4"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Caeser: I wonder what awaits us through those doors.</w:t>
      </w:r>
    </w:p>
    <w:p w14:paraId="60F29236" w14:textId="77777777" w:rsidR="003361E2" w:rsidRDefault="00000000">
      <w:pPr>
        <w:pStyle w:val="Heading2"/>
        <w:spacing w:after="0" w:line="276" w:lineRule="auto"/>
      </w:pPr>
      <w:bookmarkStart w:id="534" w:name="_mufd0e9m73yr" w:colFirst="0" w:colLast="0"/>
      <w:bookmarkEnd w:id="534"/>
      <w:r>
        <w:t xml:space="preserve"> </w:t>
      </w:r>
      <w:bookmarkStart w:id="535" w:name="_Toc189930329"/>
      <w:r>
        <w:t>The Edifice of Corydon Deus</w:t>
      </w:r>
      <w:bookmarkEnd w:id="535"/>
    </w:p>
    <w:p w14:paraId="54E00426"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(After the gate opens Terrae and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exit the gate controls and join the party.)</w:t>
      </w:r>
    </w:p>
    <w:p w14:paraId="310BFA2D"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Jester: What’s the plan now Caeser.</w:t>
      </w:r>
    </w:p>
    <w:p w14:paraId="3389580E"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 Caeser: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what do your sensors detect? We need to know the layout of this massive building.</w:t>
      </w:r>
    </w:p>
    <w:p w14:paraId="3703E468"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Okay fam we're going to have to like,  split into four different groups. Each party will clear the way for the other party so they can, like rock the house. Us guys are going to have to work together as a team.</w:t>
      </w:r>
    </w:p>
    <w:p w14:paraId="2B5E4306"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Caeser: Ok, let’s divide.</w:t>
      </w:r>
    </w:p>
    <w:p w14:paraId="5A3DFD78" w14:textId="77777777" w:rsidR="003361E2" w:rsidRDefault="00000000">
      <w:p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 (The UI must allow the player to organize their party members in four different groups. They will not be able to change them once chosen. The way this level is laid out is that each group must clear the way for another group. If the way is not cleared for one </w:t>
      </w:r>
      <w:proofErr w:type="gramStart"/>
      <w:r>
        <w:rPr>
          <w:rFonts w:ascii="Times New Roman" w:eastAsia="Times New Roman" w:hAnsi="Times New Roman" w:cs="Times New Roman"/>
        </w:rPr>
        <w:t>group</w:t>
      </w:r>
      <w:proofErr w:type="gramEnd"/>
      <w:r>
        <w:rPr>
          <w:rFonts w:ascii="Times New Roman" w:eastAsia="Times New Roman" w:hAnsi="Times New Roman" w:cs="Times New Roman"/>
        </w:rPr>
        <w:t xml:space="preserve"> then the player must switch to another group and go forward in the level until they are able to remove the obstacle for the other group’s path. Each group will not cross the other group’ s path. They are separate paths. Each group will face a boss in their respective path. Not sure what those bosses will be but they can be designed at a later date. Each group arrives at their respective switch. When each one has turned on their switch, the door to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throne opens and an immense vacuum of air sucks each party in and they land at the feet of Corydon Deus.) </w:t>
      </w:r>
    </w:p>
    <w:p w14:paraId="1731B897" w14:textId="77777777" w:rsidR="003361E2" w:rsidRDefault="00000000">
      <w:pPr>
        <w:pStyle w:val="Heading1"/>
        <w:spacing w:after="0" w:line="276" w:lineRule="auto"/>
      </w:pPr>
      <w:bookmarkStart w:id="536" w:name="_osgr58m76z4s" w:colFirst="0" w:colLast="0"/>
      <w:bookmarkStart w:id="537" w:name="_Toc189930330"/>
      <w:bookmarkEnd w:id="536"/>
      <w:r>
        <w:t>Throne Room of Corydon Deus</w:t>
      </w:r>
      <w:bookmarkEnd w:id="537"/>
    </w:p>
    <w:p w14:paraId="6983441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is now in his angelic form. He holds a double-edged sword and his eyes glow pink.)</w:t>
      </w:r>
    </w:p>
    <w:p w14:paraId="6BD7C18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You’ve come a Long Way, Caeser. All this way believing you might be able to save your father. I know everything about you Caeser. Your father’s memories are my memories. It’s as if you’re my son. Now come to your daddy. Let me give you a big hug.</w:t>
      </w:r>
    </w:p>
    <w:p w14:paraId="4F293BF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You’re sick. Give back my father. I know he’s in there.</w:t>
      </w:r>
    </w:p>
    <w:p w14:paraId="7BEDD1A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Turn back now Caeser or you may lose more than just your father. Macy, come.</w:t>
      </w:r>
    </w:p>
    <w:p w14:paraId="6D9222C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enters the room through a portal and in her right hand she’s holding Caeser’s mother by the collar. She throws her like a piece of trash. She lands at the feet of Corydon Deus.)</w:t>
      </w:r>
    </w:p>
    <w:p w14:paraId="1A4E18F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Leave all of you or Caeser’s mother will die.</w:t>
      </w:r>
    </w:p>
    <w:p w14:paraId="4120BDB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Caeser’s mother: Don’t listen to him Caeser. I’d rather die than let him kill the Reditus. We can all live on Gaia together.</w:t>
      </w:r>
    </w:p>
    <w:p w14:paraId="201B8E6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Leonidas: Your cowardice is unbearable Corydon Deus. Let go of that helpless woman. I shall have my vengeance now.</w:t>
      </w:r>
    </w:p>
    <w:p w14:paraId="5C327BE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(Leonidas unsheathes his sword and steps forward. As soon as he steps forward Macy pulls out her blade and places it underneath the throat of Caeser’s mother.)</w:t>
      </w:r>
    </w:p>
    <w:p w14:paraId="17C8242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Stop.</w:t>
      </w:r>
    </w:p>
    <w:p w14:paraId="741F16A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You people, so full of hope, you believe you can save the day. But I am the day, I am the night, I own everything and everything is meaningless.</w:t>
      </w:r>
    </w:p>
    <w:p w14:paraId="67B5BB0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vague outline of Augustus’ face appears, contorting the flesh of Corydon Deus and begins speaking.)</w:t>
      </w:r>
    </w:p>
    <w:p w14:paraId="41D4967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Caeser, forget me and your mother. We’ve had our time. At least let us die stopping this maniac so we might undo the wrong that we’ve done by encouraging such fanatic beliefs. Let us go.</w:t>
      </w:r>
    </w:p>
    <w:p w14:paraId="139C4EE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If I let you guys go then everything is gone. I’ll have no one. Theresa is dead, everything is dead, he’s right, everything is meaningless.</w:t>
      </w:r>
    </w:p>
    <w:p w14:paraId="6E8BFCA9"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Be strong Caeser. Let them go. I have a surprise for you.</w:t>
      </w:r>
    </w:p>
    <w:p w14:paraId="0B68CC3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building shakes as a result of the battle raging outside. Caeser’s mother uses the distraction to grab Macy’s knife. The party rushes to help her, but before they can reach her a beam of fire rushes forth from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eyes burning a giant hole through the abdomen of Caeser’s mother.)</w:t>
      </w:r>
    </w:p>
    <w:p w14:paraId="4E6E43C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w:t>
      </w:r>
      <w:proofErr w:type="spellStart"/>
      <w:r>
        <w:rPr>
          <w:rFonts w:ascii="Times New Roman" w:eastAsia="Times New Roman" w:hAnsi="Times New Roman" w:cs="Times New Roman"/>
        </w:rPr>
        <w:t>Nooooooooooooo</w:t>
      </w:r>
      <w:proofErr w:type="spellEnd"/>
      <w:r>
        <w:rPr>
          <w:rFonts w:ascii="Times New Roman" w:eastAsia="Times New Roman" w:hAnsi="Times New Roman" w:cs="Times New Roman"/>
        </w:rPr>
        <w:t>! Everything has been stripped from me. I have nothing but hatred for you.</w:t>
      </w:r>
    </w:p>
    <w:p w14:paraId="7729EF5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Terrae: You killed my father just to satiate your quest for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w:t>
      </w:r>
    </w:p>
    <w:p w14:paraId="1ECEFD1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Leonidis: I waited 20 years in torment just for this very moment.</w:t>
      </w:r>
    </w:p>
    <w:p w14:paraId="05CF851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Eduardus: We have hope. We have love. It is you Corydon Deus, thou art the beggar.</w:t>
      </w:r>
    </w:p>
    <w:p w14:paraId="053280C1"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Jester: I shall defeat you Corydon Deus and take Macy as my girlfriend. She's the most smoking hot assassin I’ve ever seen in my entire life.</w:t>
      </w:r>
    </w:p>
    <w:p w14:paraId="7D823012" w14:textId="77777777" w:rsidR="003361E2" w:rsidRDefault="00000000">
      <w:pPr>
        <w:spacing w:before="240" w:after="240"/>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This is going to blow your guy's mind. My drone side is detecting a disturbance in the space time continuum like whatever that means. It’s as if space is making a bologna sandwich. It's time to make me human again.</w:t>
      </w:r>
    </w:p>
    <w:p w14:paraId="067B191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(Caesar unsheathes his sword. Entire party gets ready for battle.)</w:t>
      </w:r>
    </w:p>
    <w:p w14:paraId="3B7DD58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Come Macy my love, we shall dance upon their corpses to the sweet melody of their destroyed dreams.</w:t>
      </w:r>
    </w:p>
    <w:p w14:paraId="65757DE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(She takes the hand of Corydon Deus.)</w:t>
      </w:r>
    </w:p>
    <w:p w14:paraId="676BC2E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Let’s dance my love.</w:t>
      </w:r>
    </w:p>
    <w:p w14:paraId="2C2237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the battle,</w:t>
      </w:r>
    </w:p>
    <w:p w14:paraId="37BC9EB6"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(Macy lies in a puddle of blood. Corydon Deus is hunched over breathing heavily exhausted.)</w:t>
      </w:r>
    </w:p>
    <w:p w14:paraId="5A217EB0"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saw the possibility of this and I prepared.</w:t>
      </w:r>
    </w:p>
    <w:p w14:paraId="5206063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walls in the throne room and all that’s in it slowly begin to dissipate. The party now find themselves in outer space floating listlessly.)</w:t>
      </w:r>
    </w:p>
    <w:p w14:paraId="4C297BD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Corydon Deus: I feed off the void. The nothingness in your souls is my nourishment. I am just an image of something else, something greater. Your planet is dying. I’ve traveled through time and space feasting on the entrails of dead planets.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thwarts my every move but soon I shall prevail.</w:t>
      </w:r>
    </w:p>
    <w:p w14:paraId="6E80DDB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party begins speeding up until they are traveling at the speed of light. They are sucked into a black hole. Other rays of light are traveling beside them until eventually the party is moving faster than the speed of light and are engulfed in complete darkness. The body of Corydon Deus begins to transform into a massive, grotesque worm which can crawl with two appendages)</w:t>
      </w:r>
    </w:p>
    <w:p w14:paraId="60C6A3E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Here there is no light. Absolute darkness. The madness will consume you before I do.</w:t>
      </w:r>
    </w:p>
    <w:p w14:paraId="3F8B8B0C"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Power is surging within me.</w:t>
      </w:r>
    </w:p>
    <w:p w14:paraId="67621DEE"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(Suddenly Caesar’s body becomes radiant. The power of the light coming from within him causes everyone to flinch and reveals the true extent of the worm-like monstrosity lying before them.)</w:t>
      </w:r>
    </w:p>
    <w:p w14:paraId="3A2313B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The light, the light, make it go away.</w:t>
      </w:r>
    </w:p>
    <w:p w14:paraId="6EB9498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Caeser: I shall sear your decrepit flesh with pure light foul being. Deus </w:t>
      </w:r>
      <w:proofErr w:type="spellStart"/>
      <w:r>
        <w:rPr>
          <w:rFonts w:ascii="Times New Roman" w:eastAsia="Times New Roman" w:hAnsi="Times New Roman" w:cs="Times New Roman"/>
        </w:rPr>
        <w:t>Silentii</w:t>
      </w:r>
      <w:proofErr w:type="spellEnd"/>
      <w:r>
        <w:rPr>
          <w:rFonts w:ascii="Times New Roman" w:eastAsia="Times New Roman" w:hAnsi="Times New Roman" w:cs="Times New Roman"/>
        </w:rPr>
        <w:t xml:space="preserve"> has found you hiding in your grave.</w:t>
      </w:r>
    </w:p>
    <w:p w14:paraId="554669E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final boss battle begins,</w:t>
      </w:r>
    </w:p>
    <w:p w14:paraId="095A979F"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final battle will proceed as the player defeats different apparitions contained within the body of Corydon Deus. The party will start from the rear and move towards the head. The player will be doing battle on top of the worm with space in the background. When they reach the head of the worm the battle will be completely in space with rays of light, universes, and planets passing them by.)</w:t>
      </w:r>
    </w:p>
    <w:p w14:paraId="73775F2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Corydon Deus(At the start of the battle): Now you will know what it feels like to be trapped in an endless void. Feel my wrath! Goner!</w:t>
      </w:r>
    </w:p>
    <w:p w14:paraId="458AB52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massive jet of fire mixed with blackness passes through the party and kills them. Their lifeless bodies lay before Corydon Deus.)</w:t>
      </w:r>
    </w:p>
    <w:p w14:paraId="7553C253"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 shall now have dessert.</w:t>
      </w:r>
    </w:p>
    <w:p w14:paraId="2952D65A"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body begins shaking and trembling. The apparition of Augustus appears within his contorted flesh. Suddenly a wave of light passes over Caesar and his comrades and they are healed and again on their feet.)</w:t>
      </w:r>
    </w:p>
    <w:p w14:paraId="69F5F942"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Did you forget about me you bastard! I shall tear you up from the inside. You shall know what it’s like to suffer from a parasite you leech.</w:t>
      </w:r>
    </w:p>
    <w:p w14:paraId="1C684C85"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(Cuts and lesions begin appearing all over the body of Corydon Deus.)</w:t>
      </w:r>
    </w:p>
    <w:p w14:paraId="684C413D"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Augustus: Goodbye Caeser, do not let my sacrifice be in vain. Sorry for everything, bye.</w:t>
      </w:r>
    </w:p>
    <w:p w14:paraId="506FA078"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Caeser: Goodbye father.</w:t>
      </w:r>
    </w:p>
    <w:p w14:paraId="656BF73B"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spits out a piece of his own flesh into space.)</w:t>
      </w:r>
    </w:p>
    <w:p w14:paraId="79F871E4"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Corydon Deus: I’m done with him anyways. Now die!</w:t>
      </w:r>
    </w:p>
    <w:p w14:paraId="4B362167" w14:textId="77777777" w:rsidR="003361E2"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After battle,</w:t>
      </w:r>
    </w:p>
    <w:p w14:paraId="76AC43B5" w14:textId="77777777" w:rsidR="003361E2" w:rsidRDefault="00000000">
      <w:pPr>
        <w:pStyle w:val="Heading2"/>
        <w:spacing w:after="240"/>
      </w:pPr>
      <w:bookmarkStart w:id="538" w:name="_oas3fb6lxzcp" w:colFirst="0" w:colLast="0"/>
      <w:bookmarkStart w:id="539" w:name="_Toc189930331"/>
      <w:bookmarkEnd w:id="538"/>
      <w:r>
        <w:t>The Conclusion</w:t>
      </w:r>
      <w:bookmarkEnd w:id="539"/>
    </w:p>
    <w:p w14:paraId="49AE680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hits Caeser with his tail as his form is disintegrating. Caeser flies out of the black hole into another hole.)</w:t>
      </w:r>
    </w:p>
    <w:p w14:paraId="42DA606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Corydon Deus: You won’t get rid of me that easily. Rest assured, my spirit transcends space and time, maybe not here, but I’ll surely be there. I will be everywhere.</w:t>
      </w:r>
    </w:p>
    <w:p w14:paraId="4EB183F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(Before Corydon Deus is fully </w:t>
      </w:r>
      <w:proofErr w:type="gramStart"/>
      <w:r>
        <w:rPr>
          <w:rFonts w:ascii="Times New Roman" w:eastAsia="Times New Roman" w:hAnsi="Times New Roman" w:cs="Times New Roman"/>
        </w:rPr>
        <w:t>disintegrated</w:t>
      </w:r>
      <w:proofErr w:type="gramEnd"/>
      <w:r>
        <w:rPr>
          <w:rFonts w:ascii="Times New Roman" w:eastAsia="Times New Roman" w:hAnsi="Times New Roman" w:cs="Times New Roman"/>
        </w:rPr>
        <w:t xml:space="preserve"> he jumps into the same hole that’s Caeser has flown into.)</w:t>
      </w:r>
    </w:p>
    <w:p w14:paraId="0B219E0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Caeser! </w:t>
      </w:r>
      <w:proofErr w:type="spellStart"/>
      <w:r>
        <w:rPr>
          <w:rFonts w:ascii="Times New Roman" w:eastAsia="Times New Roman" w:hAnsi="Times New Roman" w:cs="Times New Roman"/>
        </w:rPr>
        <w:t>Nooooooo</w:t>
      </w:r>
      <w:proofErr w:type="spellEnd"/>
      <w:r>
        <w:rPr>
          <w:rFonts w:ascii="Times New Roman" w:eastAsia="Times New Roman" w:hAnsi="Times New Roman" w:cs="Times New Roman"/>
        </w:rPr>
        <w:t>!</w:t>
      </w:r>
    </w:p>
    <w:p w14:paraId="23B8954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Caesar!</w:t>
      </w:r>
    </w:p>
    <w:p w14:paraId="7B43FF7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chases after him but is sucked in a different hole. Jester lunges forward to chase after them, but is held back by Gustav and Minard. The camera fades out and fades in. A panning montage occurs as we go through the characters as they return to their lives and we review the lives of different supporting characters we met along the way. The montage ends with Terrae and Eduardus looking up at the moon.)</w:t>
      </w:r>
    </w:p>
    <w:p w14:paraId="7AAB576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You think he's still out there?</w:t>
      </w:r>
    </w:p>
    <w:p w14:paraId="1A461EF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Eduardus: He must be. I feel it in my heart. He’s lost so much and for his life to end like this, I don’t believe it.</w:t>
      </w:r>
    </w:p>
    <w:p w14:paraId="0F1E6A8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If you’re listening Caeser, don’t give up and don’t give in. The universe cannot keep you forever from us dear friend.</w:t>
      </w:r>
    </w:p>
    <w:p w14:paraId="1CEAA35A"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puts a hand on Terrae’s shoulder.)</w:t>
      </w:r>
    </w:p>
    <w:p w14:paraId="70897E6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Our scientists believe he’s lost in the space time continuum never to return unless we go find him.</w:t>
      </w:r>
    </w:p>
    <w:p w14:paraId="65C2EC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Time travel? Is that possible?</w:t>
      </w:r>
    </w:p>
    <w:p w14:paraId="01FA4488"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Eduardus: Speak to Adm. Anthony sometime, he never ceases to amaze me.</w:t>
      </w:r>
    </w:p>
    <w:p w14:paraId="7923BE5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(The camera fades out and fades in. We see Adm Athony and vice Adm. Constantine overseeing the construction of a strange orb-like machine.)</w:t>
      </w:r>
    </w:p>
    <w:p w14:paraId="6B490A0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Caeser blacked out. He wakes up on a planet like Gaia. A Brachiosaur shakes the ground as it walks by. Pterodactylus fly through the sky.</w:t>
      </w:r>
    </w:p>
    <w:p w14:paraId="6C11E4BC"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Caeser:Where</w:t>
      </w:r>
      <w:proofErr w:type="spellEnd"/>
      <w:r>
        <w:rPr>
          <w:rFonts w:ascii="Times New Roman" w:eastAsia="Times New Roman" w:hAnsi="Times New Roman" w:cs="Times New Roman"/>
        </w:rPr>
        <w:t xml:space="preserve"> am I?</w:t>
      </w:r>
    </w:p>
    <w:p w14:paraId="058103C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(The end or the beginning?)  </w:t>
      </w:r>
    </w:p>
    <w:p w14:paraId="417B7A8F" w14:textId="77777777" w:rsidR="003361E2" w:rsidRDefault="00000000">
      <w:pPr>
        <w:pStyle w:val="Heading1"/>
        <w:pBdr>
          <w:bottom w:val="single" w:sz="4" w:space="0" w:color="333399"/>
        </w:pBdr>
        <w:rPr>
          <w:sz w:val="36"/>
          <w:szCs w:val="36"/>
        </w:rPr>
      </w:pPr>
      <w:bookmarkStart w:id="540" w:name="_Toc189930332"/>
      <w:r>
        <w:rPr>
          <w:sz w:val="36"/>
          <w:szCs w:val="36"/>
        </w:rPr>
        <w:t>List And Description of Main Characters</w:t>
      </w:r>
      <w:bookmarkEnd w:id="540"/>
    </w:p>
    <w:p w14:paraId="3919846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Augustus: Augustus is head engineer of the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Camp being a descendent of the engineer Cid. He is extremely devoted to Corydon Deus, which is almost borderline fanaticism in his devotion. He demands perfection  in engineering and explains everything in the world as being attributed to Corydon </w:t>
      </w:r>
      <w:proofErr w:type="spellStart"/>
      <w:r>
        <w:rPr>
          <w:rFonts w:ascii="Times New Roman" w:eastAsia="Times New Roman" w:hAnsi="Times New Roman" w:cs="Times New Roman"/>
        </w:rPr>
        <w:t>Deus’</w:t>
      </w:r>
      <w:proofErr w:type="spellEnd"/>
      <w:r>
        <w:rPr>
          <w:rFonts w:ascii="Times New Roman" w:eastAsia="Times New Roman" w:hAnsi="Times New Roman" w:cs="Times New Roman"/>
        </w:rPr>
        <w:t xml:space="preserve"> sovereign hand. His blind religious devotion leads to his voyage to the heart of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to the place where Corydon Deus hid his face, in the hopes of somehow reviving their god and the magic associated therewith. </w:t>
      </w:r>
    </w:p>
    <w:p w14:paraId="22FA70E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Theresa:Theresa</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202122"/>
          <w:highlight w:val="white"/>
        </w:rPr>
        <w:t xml:space="preserve">is the childhood friend of and love interest for Caeser. She is soft spoken and quiet, but beneath this perceived weakness, there is a great deal of strength and bravery.  She is an archer and has a penchant for alchemy which buffs the stats of her comrades. </w:t>
      </w:r>
    </w:p>
    <w:p w14:paraId="7CCA8BA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Caeser: Caesar is the son and apprentice of Augustus. He has no interest in the ways of the </w:t>
      </w:r>
      <w:proofErr w:type="spellStart"/>
      <w:r>
        <w:rPr>
          <w:rFonts w:ascii="Times New Roman" w:eastAsia="Times New Roman" w:hAnsi="Times New Roman" w:cs="Times New Roman"/>
        </w:rPr>
        <w:t>Rediit</w:t>
      </w:r>
      <w:proofErr w:type="spellEnd"/>
      <w:r>
        <w:rPr>
          <w:rFonts w:ascii="Times New Roman" w:eastAsia="Times New Roman" w:hAnsi="Times New Roman" w:cs="Times New Roman"/>
        </w:rPr>
        <w:t xml:space="preserve"> and doubts their religion. He struggles to find his place in camp as he is not good in engineering and has interest in the outside world but fears the Reditus. He follows his father into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not out of belief in their religion, but out of sincere love for his father. </w:t>
      </w:r>
    </w:p>
    <w:p w14:paraId="015BC2C3"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Eduardus: King Eduardus helped the Reditus defeat Corydon Deus during the first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xml:space="preserve"> war. After the war he helped construct a loosely held alliance of all kingdoms that stood opposed to Corydon Deus ensuring peace in the coming years. Although </w:t>
      </w:r>
      <w:r>
        <w:rPr>
          <w:rFonts w:ascii="Times New Roman" w:eastAsia="Times New Roman" w:hAnsi="Times New Roman" w:cs="Times New Roman"/>
        </w:rPr>
        <w:lastRenderedPageBreak/>
        <w:t xml:space="preserve">fractured, the alliance still stands with Eduardus as a chief figure among all the kingdoms. Eduardus, is also known as a </w:t>
      </w:r>
      <w:proofErr w:type="gramStart"/>
      <w:r>
        <w:rPr>
          <w:rFonts w:ascii="Times New Roman" w:eastAsia="Times New Roman" w:hAnsi="Times New Roman" w:cs="Times New Roman"/>
        </w:rPr>
        <w:t>ladies</w:t>
      </w:r>
      <w:proofErr w:type="gramEnd"/>
      <w:r>
        <w:rPr>
          <w:rFonts w:ascii="Times New Roman" w:eastAsia="Times New Roman" w:hAnsi="Times New Roman" w:cs="Times New Roman"/>
        </w:rPr>
        <w:t xml:space="preserve"> man, even after marrying the most beautiful woman on Gaia, Queen Terrae. He is trustworthy and good, leading the people of North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through prosperous times up until the second coming of Corydon Deus. His brother is Sabini.</w:t>
      </w:r>
    </w:p>
    <w:p w14:paraId="384B5E86"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Terrae: Queen Terrae, both human and Fabricius, hasn't aged a day since she helped the Reditus defeat Corydon Dues and restore order to the world. Terrae must once again save the world from hordes of monsters invade her world and destroy her kingdom. Being half Fabricius she is also able to communicate with the Fabricius who now live as refugees on Gaia convincing them to join the Reditus in the fight against Corydon Deus.</w:t>
      </w:r>
    </w:p>
    <w:p w14:paraId="3E76108D"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A top-of-the-line drone model given to Augustus by the high priest to repair.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was initially a Reditus drone but through a stroke of luck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shot him down. Augustus, the top engineer in the camp, found it difficult to repair and left it as a hopeless case. </w:t>
      </w:r>
      <w:proofErr w:type="spellStart"/>
      <w:r>
        <w:rPr>
          <w:rFonts w:ascii="Times New Roman" w:eastAsia="Times New Roman" w:hAnsi="Times New Roman" w:cs="Times New Roman"/>
        </w:rPr>
        <w:t>Airloft</w:t>
      </w:r>
      <w:proofErr w:type="spellEnd"/>
      <w:r>
        <w:rPr>
          <w:rFonts w:ascii="Times New Roman" w:eastAsia="Times New Roman" w:hAnsi="Times New Roman" w:cs="Times New Roman"/>
        </w:rPr>
        <w:t xml:space="preserve"> is a healer.</w:t>
      </w:r>
    </w:p>
    <w:p w14:paraId="5265B64E"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Gustav the magician: Gustav is a descendent of the people of Magus who were once actual magic users. He spends his days performing magic illusions for tourists who come to their island. He longs to actually use real magic instead of performing his fake illusions. He is well versed about the history of Gaia and prides himself on being an intellectual. Gustav uses tricks and illusions to confuse the enemy.</w:t>
      </w:r>
    </w:p>
    <w:p w14:paraId="230FBA4F"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Rasputin the great: Rasputin the Great is an eccentric alien personality who is a disciple of Yoda, yes Yoda, the great being who once saved the universe from the dark force. He is very unfamiliar with human customs which causes him to say things that are considered taboo and awkward.</w:t>
      </w:r>
    </w:p>
    <w:p w14:paraId="2D6B38B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Macy: Macy is an orphan whose family was killed during the </w:t>
      </w:r>
      <w:proofErr w:type="spellStart"/>
      <w:r>
        <w:rPr>
          <w:rFonts w:ascii="Times New Roman" w:eastAsia="Times New Roman" w:hAnsi="Times New Roman" w:cs="Times New Roman"/>
        </w:rPr>
        <w:t>Magicius</w:t>
      </w:r>
      <w:proofErr w:type="spellEnd"/>
      <w:r>
        <w:rPr>
          <w:rFonts w:ascii="Times New Roman" w:eastAsia="Times New Roman" w:hAnsi="Times New Roman" w:cs="Times New Roman"/>
        </w:rPr>
        <w:t xml:space="preserve"> War. She vowed revenge on the </w:t>
      </w:r>
      <w:proofErr w:type="spellStart"/>
      <w:r>
        <w:rPr>
          <w:rFonts w:ascii="Times New Roman" w:eastAsia="Times New Roman" w:hAnsi="Times New Roman" w:cs="Times New Roman"/>
        </w:rPr>
        <w:t>Reditts</w:t>
      </w:r>
      <w:proofErr w:type="spellEnd"/>
      <w:r>
        <w:rPr>
          <w:rFonts w:ascii="Times New Roman" w:eastAsia="Times New Roman" w:hAnsi="Times New Roman" w:cs="Times New Roman"/>
        </w:rPr>
        <w:t xml:space="preserve"> who she believes should have been exterminated instead of shown mercy. She is an extremely beautiful assassin. She uses her beauty to manipulate men and get what she wants. She secretly desires to be the greatest assassin in the world, but also desires to live a homely life, but she cannot reconcile the two.</w:t>
      </w:r>
    </w:p>
    <w:p w14:paraId="056BEAC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Sabini: Sabini is the brother of Eduardus. Rather than help his brother rule North </w:t>
      </w:r>
      <w:proofErr w:type="spellStart"/>
      <w:r>
        <w:rPr>
          <w:rFonts w:ascii="Times New Roman" w:eastAsia="Times New Roman" w:hAnsi="Times New Roman" w:cs="Times New Roman"/>
        </w:rPr>
        <w:t>Tonsorem</w:t>
      </w:r>
      <w:proofErr w:type="spellEnd"/>
      <w:r>
        <w:rPr>
          <w:rFonts w:ascii="Times New Roman" w:eastAsia="Times New Roman" w:hAnsi="Times New Roman" w:cs="Times New Roman"/>
        </w:rPr>
        <w:t xml:space="preserve"> he lives as a kung fu master. He dedicates himself to asceticism, training to master the art of kung fu. Sometimes he wonders if it was really worth it forsaking all the luxuries and privileges of royalty to live life as a lonely Kung Fu master. He also wonders if he will ever truly be as great as his kung fu master, Lee Bruce.  He occasionally travels into villages to teach pupils in the ways of kung fu and occasionally accepts challenges.</w:t>
      </w:r>
    </w:p>
    <w:p w14:paraId="18197D8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Ewan: Ewan is a lumberjack that is descended from </w:t>
      </w:r>
      <w:proofErr w:type="spellStart"/>
      <w:r>
        <w:rPr>
          <w:rFonts w:ascii="Times New Roman" w:eastAsia="Times New Roman" w:hAnsi="Times New Roman" w:cs="Times New Roman"/>
        </w:rPr>
        <w:t>Albanites</w:t>
      </w:r>
      <w:proofErr w:type="spellEnd"/>
      <w:r>
        <w:rPr>
          <w:rFonts w:ascii="Times New Roman" w:eastAsia="Times New Roman" w:hAnsi="Times New Roman" w:cs="Times New Roman"/>
        </w:rPr>
        <w:t>. He values cutting down trees and having brute strength above everything. He’ll take any opportunity to show off his massive muscles since he considers his brute strength his greatest virtue. Since he’s lived his entire life in a lumberjack camp he longs for the day when he can have a wife and child of his own and support them without having to be a lumberjack.</w:t>
      </w:r>
    </w:p>
    <w:p w14:paraId="24F24DB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Minard: Minard is the son of Gustav the Magician. Minard has a photographic memory. Whatever he sees he can remember and draw. Minard, not content with just greeting tourists that arrive at his island, yearns for adventure. He sets out to join his father to save the world and proves himself an invaluable ally. Minard is a very positive person, always using his drawings to bring out the best in people and bring them from depression when they’re feeling down.  He can sketch other party members and also enemies. His sketch of party members will give the character a special bonus and his sketch of enemies can bring about a unique attack, buff, or debuff.</w:t>
      </w:r>
    </w:p>
    <w:p w14:paraId="7E9CF20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 Leonidas: Leonidas was the head general of the </w:t>
      </w:r>
      <w:proofErr w:type="spellStart"/>
      <w:r>
        <w:rPr>
          <w:rFonts w:ascii="Times New Roman" w:eastAsia="Times New Roman" w:hAnsi="Times New Roman" w:cs="Times New Roman"/>
        </w:rPr>
        <w:t>Gestaltian</w:t>
      </w:r>
      <w:proofErr w:type="spellEnd"/>
      <w:r>
        <w:rPr>
          <w:rFonts w:ascii="Times New Roman" w:eastAsia="Times New Roman" w:hAnsi="Times New Roman" w:cs="Times New Roman"/>
        </w:rPr>
        <w:t xml:space="preserve"> Empire. He was murdered by Corydon Deus while trying to broker peace between the </w:t>
      </w:r>
      <w:proofErr w:type="spellStart"/>
      <w:r>
        <w:rPr>
          <w:rFonts w:ascii="Times New Roman" w:eastAsia="Times New Roman" w:hAnsi="Times New Roman" w:cs="Times New Roman"/>
        </w:rPr>
        <w:t>Gestaltian</w:t>
      </w:r>
      <w:proofErr w:type="spellEnd"/>
      <w:r>
        <w:rPr>
          <w:rFonts w:ascii="Times New Roman" w:eastAsia="Times New Roman" w:hAnsi="Times New Roman" w:cs="Times New Roman"/>
        </w:rPr>
        <w:t xml:space="preserve"> Empire and the Fabricius. As a result, he was banished to the underworld for allowing himself to be murdered by such a coward. Leonidas is a stoic warrior, obsessed with self-control. He loves justice and always desires that wrongs are righted no matter the cost. Leonidas can use special sword skills whose greatest disadvantage is that it draws enemy </w:t>
      </w:r>
      <w:proofErr w:type="spellStart"/>
      <w:r>
        <w:rPr>
          <w:rFonts w:ascii="Times New Roman" w:eastAsia="Times New Roman" w:hAnsi="Times New Roman" w:cs="Times New Roman"/>
        </w:rPr>
        <w:t>Aggro</w:t>
      </w:r>
      <w:proofErr w:type="spellEnd"/>
      <w:r>
        <w:rPr>
          <w:rFonts w:ascii="Times New Roman" w:eastAsia="Times New Roman" w:hAnsi="Times New Roman" w:cs="Times New Roman"/>
        </w:rPr>
        <w:t xml:space="preserve"> to himself. His defense is average.</w:t>
      </w:r>
    </w:p>
    <w:p w14:paraId="65FDAA0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Neo V:  Neo V and his people used to live in harmony with the Reditus in </w:t>
      </w:r>
      <w:proofErr w:type="spellStart"/>
      <w:r>
        <w:rPr>
          <w:rFonts w:ascii="Times New Roman" w:eastAsia="Times New Roman" w:hAnsi="Times New Roman" w:cs="Times New Roman"/>
        </w:rPr>
        <w:t>Ehsran</w:t>
      </w:r>
      <w:proofErr w:type="spellEnd"/>
      <w:r>
        <w:rPr>
          <w:rFonts w:ascii="Times New Roman" w:eastAsia="Times New Roman" w:hAnsi="Times New Roman" w:cs="Times New Roman"/>
        </w:rPr>
        <w:t xml:space="preserve">. Over time the Reditus developed a taste for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Neo V and the last few remaining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fled to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knowing that they would be safe from Reditus hunters, but live at the mercy of the </w:t>
      </w:r>
      <w:proofErr w:type="spellStart"/>
      <w:r>
        <w:rPr>
          <w:rFonts w:ascii="Times New Roman" w:eastAsia="Times New Roman" w:hAnsi="Times New Roman" w:cs="Times New Roman"/>
        </w:rPr>
        <w:t>Heremus</w:t>
      </w:r>
      <w:proofErr w:type="spellEnd"/>
      <w:r>
        <w:rPr>
          <w:rFonts w:ascii="Times New Roman" w:eastAsia="Times New Roman" w:hAnsi="Times New Roman" w:cs="Times New Roman"/>
        </w:rPr>
        <w:t xml:space="preserve">. Neo V and his ragtag band of </w:t>
      </w:r>
      <w:proofErr w:type="spellStart"/>
      <w:r>
        <w:rPr>
          <w:rFonts w:ascii="Times New Roman" w:eastAsia="Times New Roman" w:hAnsi="Times New Roman" w:cs="Times New Roman"/>
        </w:rPr>
        <w:t>Felnis</w:t>
      </w:r>
      <w:proofErr w:type="spellEnd"/>
      <w:r>
        <w:rPr>
          <w:rFonts w:ascii="Times New Roman" w:eastAsia="Times New Roman" w:hAnsi="Times New Roman" w:cs="Times New Roman"/>
        </w:rPr>
        <w:t xml:space="preserve"> sympathize with the </w:t>
      </w:r>
      <w:proofErr w:type="spellStart"/>
      <w:r>
        <w:rPr>
          <w:rFonts w:ascii="Times New Roman" w:eastAsia="Times New Roman" w:hAnsi="Times New Roman" w:cs="Times New Roman"/>
        </w:rPr>
        <w:t>Rediits</w:t>
      </w:r>
      <w:proofErr w:type="spellEnd"/>
      <w:r>
        <w:rPr>
          <w:rFonts w:ascii="Times New Roman" w:eastAsia="Times New Roman" w:hAnsi="Times New Roman" w:cs="Times New Roman"/>
        </w:rPr>
        <w:t xml:space="preserve"> because they also know what it is to live as outcasts.</w:t>
      </w:r>
    </w:p>
    <w:p w14:paraId="4F70539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 xml:space="preserve">Wild Garret: Wild Garrett is a dedicated man of the law. He’s spent most of his entire life protecting the people of Okay Corral. He used to be a professional gunslinger by trade, but after the war of </w:t>
      </w:r>
      <w:proofErr w:type="spellStart"/>
      <w:r>
        <w:rPr>
          <w:rFonts w:ascii="Times New Roman" w:eastAsia="Times New Roman" w:hAnsi="Times New Roman" w:cs="Times New Roman"/>
        </w:rPr>
        <w:t>Magicia</w:t>
      </w:r>
      <w:proofErr w:type="spellEnd"/>
      <w:r>
        <w:rPr>
          <w:rFonts w:ascii="Times New Roman" w:eastAsia="Times New Roman" w:hAnsi="Times New Roman" w:cs="Times New Roman"/>
        </w:rPr>
        <w:t>, he put his side arm to good use protecting the people of the Okay Corral and making the world a better place. Wild Garrett enlists the help of Caesar and his friends to help deal with Mare after the Fabricius are unleashed on the world as refugees.</w:t>
      </w:r>
    </w:p>
    <w:p w14:paraId="23429BAC" w14:textId="77777777" w:rsidR="003361E2" w:rsidRDefault="00000000">
      <w:pPr>
        <w:pStyle w:val="Heading1"/>
        <w:rPr>
          <w:sz w:val="44"/>
          <w:szCs w:val="44"/>
        </w:rPr>
      </w:pPr>
      <w:bookmarkStart w:id="541" w:name="_Toc189930333"/>
      <w:r>
        <w:rPr>
          <w:sz w:val="44"/>
          <w:szCs w:val="44"/>
        </w:rPr>
        <w:t xml:space="preserve">List of </w:t>
      </w:r>
      <w:proofErr w:type="spellStart"/>
      <w:r>
        <w:rPr>
          <w:sz w:val="44"/>
          <w:szCs w:val="44"/>
        </w:rPr>
        <w:t>Possesable</w:t>
      </w:r>
      <w:proofErr w:type="spellEnd"/>
      <w:r>
        <w:rPr>
          <w:sz w:val="44"/>
          <w:szCs w:val="44"/>
        </w:rPr>
        <w:t xml:space="preserve"> Fabricius</w:t>
      </w:r>
      <w:bookmarkEnd w:id="541"/>
    </w:p>
    <w:p w14:paraId="4D5ADF97" w14:textId="77777777" w:rsidR="003361E2" w:rsidRDefault="00000000">
      <w:pPr>
        <w:pStyle w:val="Heading2"/>
      </w:pPr>
      <w:bookmarkStart w:id="542" w:name="_Toc189930334"/>
      <w:r>
        <w:t>Fabricius Before Free Roam</w:t>
      </w:r>
      <w:bookmarkEnd w:id="542"/>
    </w:p>
    <w:p w14:paraId="32406FF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Phoenix</w:t>
      </w:r>
    </w:p>
    <w:p w14:paraId="6D14DF00"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Golem</w:t>
      </w:r>
    </w:p>
    <w:p w14:paraId="54BBF5A4"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Bahamut</w:t>
      </w:r>
    </w:p>
    <w:p w14:paraId="49CB6B1F" w14:textId="77777777" w:rsidR="003361E2"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Morana</w:t>
      </w:r>
    </w:p>
    <w:p w14:paraId="1BD9563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Felis Catus</w:t>
      </w:r>
    </w:p>
    <w:p w14:paraId="7BCE0AB1" w14:textId="77777777" w:rsidR="003361E2" w:rsidRDefault="00000000">
      <w:pPr>
        <w:pStyle w:val="Heading2"/>
        <w:rPr>
          <w:rFonts w:ascii="Times New Roman" w:eastAsia="Times New Roman" w:hAnsi="Times New Roman" w:cs="Times New Roman"/>
          <w:color w:val="111111"/>
        </w:rPr>
      </w:pPr>
      <w:bookmarkStart w:id="543" w:name="_Toc189930335"/>
      <w:r>
        <w:t>Free Roam</w:t>
      </w:r>
      <w:bookmarkEnd w:id="543"/>
    </w:p>
    <w:p w14:paraId="2A7D32C5" w14:textId="77777777" w:rsidR="003361E2" w:rsidRDefault="00000000">
      <w:pPr>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Jormungandr</w:t>
      </w:r>
      <w:proofErr w:type="spellEnd"/>
    </w:p>
    <w:p w14:paraId="20117CD2"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lastRenderedPageBreak/>
        <w:t>Cthulhu</w:t>
      </w:r>
    </w:p>
    <w:p w14:paraId="59EE422E" w14:textId="77777777" w:rsidR="003361E2" w:rsidRDefault="00000000">
      <w:pPr>
        <w:rPr>
          <w:rFonts w:ascii="Times New Roman" w:eastAsia="Times New Roman" w:hAnsi="Times New Roman" w:cs="Times New Roman"/>
          <w:color w:val="111111"/>
        </w:rPr>
      </w:pPr>
      <w:proofErr w:type="spellStart"/>
      <w:r>
        <w:rPr>
          <w:rFonts w:ascii="Times New Roman" w:eastAsia="Times New Roman" w:hAnsi="Times New Roman" w:cs="Times New Roman"/>
          <w:color w:val="111111"/>
        </w:rPr>
        <w:t>Jotnar</w:t>
      </w:r>
      <w:proofErr w:type="spellEnd"/>
    </w:p>
    <w:p w14:paraId="246DB9E7"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Mare</w:t>
      </w:r>
    </w:p>
    <w:p w14:paraId="20818892"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Succubbus</w:t>
      </w:r>
      <w:proofErr w:type="spellEnd"/>
      <w:r>
        <w:rPr>
          <w:rFonts w:ascii="Times New Roman" w:eastAsia="Times New Roman" w:hAnsi="Times New Roman" w:cs="Times New Roman"/>
        </w:rPr>
        <w:t xml:space="preserve"> </w:t>
      </w:r>
    </w:p>
    <w:p w14:paraId="2460FE9D"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Gilgamesh</w:t>
      </w:r>
    </w:p>
    <w:p w14:paraId="3814A201"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Death Bringer</w:t>
      </w:r>
    </w:p>
    <w:p w14:paraId="0A97D97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Akuma</w:t>
      </w:r>
    </w:p>
    <w:p w14:paraId="7E7E0FDA"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Tritoch</w:t>
      </w:r>
      <w:proofErr w:type="spellEnd"/>
    </w:p>
    <w:p w14:paraId="453320CC"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Michael</w:t>
      </w:r>
    </w:p>
    <w:p w14:paraId="557DFCA9"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Diablo</w:t>
      </w:r>
    </w:p>
    <w:p w14:paraId="5D52D555" w14:textId="77777777" w:rsidR="003361E2" w:rsidRDefault="00000000">
      <w:pPr>
        <w:rPr>
          <w:rFonts w:ascii="Times New Roman" w:eastAsia="Times New Roman" w:hAnsi="Times New Roman" w:cs="Times New Roman"/>
        </w:rPr>
      </w:pPr>
      <w:r>
        <w:rPr>
          <w:rFonts w:ascii="Times New Roman" w:eastAsia="Times New Roman" w:hAnsi="Times New Roman" w:cs="Times New Roman"/>
        </w:rPr>
        <w:t>Seraphim</w:t>
      </w:r>
    </w:p>
    <w:p w14:paraId="4DCEF3F9" w14:textId="77777777" w:rsidR="003361E2" w:rsidRDefault="00000000">
      <w:pPr>
        <w:rPr>
          <w:rFonts w:ascii="Times New Roman" w:eastAsia="Times New Roman" w:hAnsi="Times New Roman" w:cs="Times New Roman"/>
        </w:rPr>
      </w:pPr>
      <w:proofErr w:type="spellStart"/>
      <w:r>
        <w:rPr>
          <w:rFonts w:ascii="Times New Roman" w:eastAsia="Times New Roman" w:hAnsi="Times New Roman" w:cs="Times New Roman"/>
        </w:rPr>
        <w:t>Greninja</w:t>
      </w:r>
      <w:proofErr w:type="spellEnd"/>
    </w:p>
    <w:p w14:paraId="177265FC" w14:textId="77777777" w:rsidR="003361E2" w:rsidRDefault="003361E2">
      <w:pPr>
        <w:rPr>
          <w:rFonts w:ascii="Times New Roman" w:eastAsia="Times New Roman" w:hAnsi="Times New Roman" w:cs="Times New Roman"/>
        </w:rPr>
      </w:pPr>
    </w:p>
    <w:p w14:paraId="1ABF35D0" w14:textId="77777777" w:rsidR="003361E2" w:rsidRDefault="003361E2">
      <w:pPr>
        <w:rPr>
          <w:rFonts w:ascii="Times New Roman" w:eastAsia="Times New Roman" w:hAnsi="Times New Roman" w:cs="Times New Roman"/>
        </w:rPr>
      </w:pPr>
    </w:p>
    <w:p w14:paraId="3480280E" w14:textId="77777777" w:rsidR="003361E2" w:rsidRDefault="003361E2">
      <w:pPr>
        <w:rPr>
          <w:rFonts w:ascii="Times New Roman" w:eastAsia="Times New Roman" w:hAnsi="Times New Roman" w:cs="Times New Roman"/>
        </w:rPr>
      </w:pPr>
    </w:p>
    <w:p w14:paraId="338D8378" w14:textId="77777777" w:rsidR="003361E2" w:rsidRDefault="003361E2"/>
    <w:p w14:paraId="56F95906" w14:textId="77777777" w:rsidR="003361E2" w:rsidRDefault="003361E2">
      <w:pPr>
        <w:rPr>
          <w:rFonts w:ascii="Times New Roman" w:eastAsia="Times New Roman" w:hAnsi="Times New Roman" w:cs="Times New Roman"/>
        </w:rPr>
      </w:pPr>
    </w:p>
    <w:p w14:paraId="36D9317E" w14:textId="77777777" w:rsidR="003361E2" w:rsidRDefault="003361E2">
      <w:pPr>
        <w:rPr>
          <w:rFonts w:ascii="Times New Roman" w:eastAsia="Times New Roman" w:hAnsi="Times New Roman" w:cs="Times New Roman"/>
        </w:rPr>
      </w:pPr>
    </w:p>
    <w:p w14:paraId="454C8158" w14:textId="77777777" w:rsidR="003361E2" w:rsidRDefault="003361E2">
      <w:pPr>
        <w:rPr>
          <w:rFonts w:ascii="Times New Roman" w:eastAsia="Times New Roman" w:hAnsi="Times New Roman" w:cs="Times New Roman"/>
        </w:rPr>
      </w:pPr>
    </w:p>
    <w:p w14:paraId="230AED41" w14:textId="77777777" w:rsidR="003361E2" w:rsidRDefault="003361E2">
      <w:pPr>
        <w:rPr>
          <w:rFonts w:ascii="Times New Roman" w:eastAsia="Times New Roman" w:hAnsi="Times New Roman" w:cs="Times New Roman"/>
        </w:rPr>
      </w:pPr>
    </w:p>
    <w:p w14:paraId="753C99BF" w14:textId="77777777" w:rsidR="003361E2" w:rsidRDefault="003361E2">
      <w:pPr>
        <w:rPr>
          <w:rFonts w:ascii="Times New Roman" w:eastAsia="Times New Roman" w:hAnsi="Times New Roman" w:cs="Times New Roman"/>
        </w:rPr>
      </w:pPr>
    </w:p>
    <w:sectPr w:rsidR="003361E2">
      <w:footerReference w:type="even" r:id="rId11"/>
      <w:footerReference w:type="default" r:id="rId12"/>
      <w:pgSz w:w="12240" w:h="15840"/>
      <w:pgMar w:top="1440" w:right="1800" w:bottom="1440" w:left="180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35" w:author="Jericho Studios" w:date="2023-03-14T11:20:00Z" w:initials="">
    <w:p w14:paraId="15F56729" w14:textId="77777777" w:rsidR="003361E2" w:rsidRDefault="00000000">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Potential Mini Game??????????????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F567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F56729" w16cid:durableId="2655E4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82232D" w14:textId="77777777" w:rsidR="008E614C" w:rsidRDefault="008E614C">
      <w:pPr>
        <w:spacing w:after="0"/>
      </w:pPr>
      <w:r>
        <w:separator/>
      </w:r>
    </w:p>
  </w:endnote>
  <w:endnote w:type="continuationSeparator" w:id="0">
    <w:p w14:paraId="1CF0FAB2" w14:textId="77777777" w:rsidR="008E614C" w:rsidRDefault="008E61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7DB24" w14:textId="77777777" w:rsidR="003361E2" w:rsidRDefault="003361E2">
    <w:pPr>
      <w:pBdr>
        <w:top w:val="nil"/>
        <w:left w:val="nil"/>
        <w:bottom w:val="nil"/>
        <w:right w:val="nil"/>
        <w:between w:val="nil"/>
      </w:pBdr>
      <w:jc w:val="right"/>
      <w:rPr>
        <w:color w:val="000000"/>
      </w:rPr>
    </w:pPr>
  </w:p>
  <w:p w14:paraId="087EC02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39D82" w14:textId="77777777" w:rsidR="003361E2"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441135">
      <w:rPr>
        <w:noProof/>
        <w:color w:val="000000"/>
      </w:rPr>
      <w:t>2</w:t>
    </w:r>
    <w:r>
      <w:rPr>
        <w:color w:val="000000"/>
      </w:rPr>
      <w:fldChar w:fldCharType="end"/>
    </w:r>
  </w:p>
  <w:p w14:paraId="6F5E33E1" w14:textId="77777777" w:rsidR="003361E2" w:rsidRDefault="003361E2">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A808A" w14:textId="77777777" w:rsidR="008E614C" w:rsidRDefault="008E614C">
      <w:pPr>
        <w:spacing w:after="0"/>
      </w:pPr>
      <w:r>
        <w:separator/>
      </w:r>
    </w:p>
  </w:footnote>
  <w:footnote w:type="continuationSeparator" w:id="0">
    <w:p w14:paraId="47324FFA" w14:textId="77777777" w:rsidR="008E614C" w:rsidRDefault="008E61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4A0"/>
    <w:multiLevelType w:val="multilevel"/>
    <w:tmpl w:val="90E8BB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7A2DB6"/>
    <w:multiLevelType w:val="multilevel"/>
    <w:tmpl w:val="AE649F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987298D"/>
    <w:multiLevelType w:val="multilevel"/>
    <w:tmpl w:val="6660F5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D7C6DBA"/>
    <w:multiLevelType w:val="multilevel"/>
    <w:tmpl w:val="7B2487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07B66E3"/>
    <w:multiLevelType w:val="multilevel"/>
    <w:tmpl w:val="C6D206C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33052FB"/>
    <w:multiLevelType w:val="multilevel"/>
    <w:tmpl w:val="6A8CD6C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163A544B"/>
    <w:multiLevelType w:val="multilevel"/>
    <w:tmpl w:val="29D8CBE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178E640D"/>
    <w:multiLevelType w:val="multilevel"/>
    <w:tmpl w:val="4BFC83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91B5A7D"/>
    <w:multiLevelType w:val="multilevel"/>
    <w:tmpl w:val="851E33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B6E6FA0"/>
    <w:multiLevelType w:val="multilevel"/>
    <w:tmpl w:val="2AB25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B9F5AD9"/>
    <w:multiLevelType w:val="multilevel"/>
    <w:tmpl w:val="256A9C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7A7D2F"/>
    <w:multiLevelType w:val="multilevel"/>
    <w:tmpl w:val="873EC0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220F4985"/>
    <w:multiLevelType w:val="multilevel"/>
    <w:tmpl w:val="7B68E67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27DF629D"/>
    <w:multiLevelType w:val="multilevel"/>
    <w:tmpl w:val="F25072A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352040D2"/>
    <w:multiLevelType w:val="multilevel"/>
    <w:tmpl w:val="132014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367903FA"/>
    <w:multiLevelType w:val="multilevel"/>
    <w:tmpl w:val="80A605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3A580566"/>
    <w:multiLevelType w:val="multilevel"/>
    <w:tmpl w:val="73AE430A"/>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405116DC"/>
    <w:multiLevelType w:val="multilevel"/>
    <w:tmpl w:val="52A27EF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B3C755C"/>
    <w:multiLevelType w:val="multilevel"/>
    <w:tmpl w:val="310E3C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D2A0EEC"/>
    <w:multiLevelType w:val="multilevel"/>
    <w:tmpl w:val="4B5092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D991F23"/>
    <w:multiLevelType w:val="multilevel"/>
    <w:tmpl w:val="97AA01F8"/>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50910B6C"/>
    <w:multiLevelType w:val="multilevel"/>
    <w:tmpl w:val="CB8437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59B83A8F"/>
    <w:multiLevelType w:val="multilevel"/>
    <w:tmpl w:val="7C08AC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658C6559"/>
    <w:multiLevelType w:val="multilevel"/>
    <w:tmpl w:val="9080FDC0"/>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6D5069F0"/>
    <w:multiLevelType w:val="multilevel"/>
    <w:tmpl w:val="C7D6D0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142482F"/>
    <w:multiLevelType w:val="multilevel"/>
    <w:tmpl w:val="D264E17C"/>
    <w:lvl w:ilvl="0">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62F4ABB"/>
    <w:multiLevelType w:val="multilevel"/>
    <w:tmpl w:val="65D28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CB2282"/>
    <w:multiLevelType w:val="multilevel"/>
    <w:tmpl w:val="35205328"/>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71274623">
    <w:abstractNumId w:val="26"/>
  </w:num>
  <w:num w:numId="2" w16cid:durableId="403916916">
    <w:abstractNumId w:val="14"/>
  </w:num>
  <w:num w:numId="3" w16cid:durableId="1470243107">
    <w:abstractNumId w:val="10"/>
  </w:num>
  <w:num w:numId="4" w16cid:durableId="1829974703">
    <w:abstractNumId w:val="22"/>
  </w:num>
  <w:num w:numId="5" w16cid:durableId="1801337924">
    <w:abstractNumId w:val="11"/>
  </w:num>
  <w:num w:numId="6" w16cid:durableId="682051073">
    <w:abstractNumId w:val="13"/>
  </w:num>
  <w:num w:numId="7" w16cid:durableId="1280450803">
    <w:abstractNumId w:val="21"/>
  </w:num>
  <w:num w:numId="8" w16cid:durableId="716858973">
    <w:abstractNumId w:val="5"/>
  </w:num>
  <w:num w:numId="9" w16cid:durableId="248926735">
    <w:abstractNumId w:val="25"/>
  </w:num>
  <w:num w:numId="10" w16cid:durableId="1357924958">
    <w:abstractNumId w:val="6"/>
  </w:num>
  <w:num w:numId="11" w16cid:durableId="593250740">
    <w:abstractNumId w:val="20"/>
  </w:num>
  <w:num w:numId="12" w16cid:durableId="2050521748">
    <w:abstractNumId w:val="16"/>
  </w:num>
  <w:num w:numId="13" w16cid:durableId="707221653">
    <w:abstractNumId w:val="23"/>
  </w:num>
  <w:num w:numId="14" w16cid:durableId="1185481876">
    <w:abstractNumId w:val="1"/>
  </w:num>
  <w:num w:numId="15" w16cid:durableId="320742512">
    <w:abstractNumId w:val="2"/>
  </w:num>
  <w:num w:numId="16" w16cid:durableId="593586880">
    <w:abstractNumId w:val="24"/>
  </w:num>
  <w:num w:numId="17" w16cid:durableId="1652830312">
    <w:abstractNumId w:val="17"/>
  </w:num>
  <w:num w:numId="18" w16cid:durableId="965697559">
    <w:abstractNumId w:val="15"/>
  </w:num>
  <w:num w:numId="19" w16cid:durableId="1824350160">
    <w:abstractNumId w:val="12"/>
  </w:num>
  <w:num w:numId="20" w16cid:durableId="177277796">
    <w:abstractNumId w:val="0"/>
  </w:num>
  <w:num w:numId="21" w16cid:durableId="1377270199">
    <w:abstractNumId w:val="3"/>
  </w:num>
  <w:num w:numId="22" w16cid:durableId="1103303503">
    <w:abstractNumId w:val="7"/>
  </w:num>
  <w:num w:numId="23" w16cid:durableId="84303745">
    <w:abstractNumId w:val="8"/>
  </w:num>
  <w:num w:numId="24" w16cid:durableId="131942892">
    <w:abstractNumId w:val="27"/>
  </w:num>
  <w:num w:numId="25" w16cid:durableId="57636731">
    <w:abstractNumId w:val="4"/>
  </w:num>
  <w:num w:numId="26" w16cid:durableId="1756854622">
    <w:abstractNumId w:val="9"/>
  </w:num>
  <w:num w:numId="27" w16cid:durableId="1140076499">
    <w:abstractNumId w:val="18"/>
  </w:num>
  <w:num w:numId="28" w16cid:durableId="3597428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CD33A6-1112-4F09-B357-0DDEFC60560A}"/>
    <w:docVar w:name="dgnword-eventsink" w:val="232064632"/>
  </w:docVars>
  <w:rsids>
    <w:rsidRoot w:val="003361E2"/>
    <w:rsid w:val="00206833"/>
    <w:rsid w:val="002F7F07"/>
    <w:rsid w:val="00313002"/>
    <w:rsid w:val="003361E2"/>
    <w:rsid w:val="003E251E"/>
    <w:rsid w:val="00422799"/>
    <w:rsid w:val="00441135"/>
    <w:rsid w:val="00445677"/>
    <w:rsid w:val="00462325"/>
    <w:rsid w:val="00480CB6"/>
    <w:rsid w:val="0056024C"/>
    <w:rsid w:val="00621AEF"/>
    <w:rsid w:val="006B6C1D"/>
    <w:rsid w:val="00780734"/>
    <w:rsid w:val="007B6CF2"/>
    <w:rsid w:val="008D7325"/>
    <w:rsid w:val="008E614C"/>
    <w:rsid w:val="00AF7BBE"/>
    <w:rsid w:val="00B005AC"/>
    <w:rsid w:val="00BF41B8"/>
    <w:rsid w:val="00EE7F75"/>
    <w:rsid w:val="00EF19C4"/>
    <w:rsid w:val="00FE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85CA"/>
  <w15:docId w15:val="{DFA947B8-8553-4E7C-9B64-880F507F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333399"/>
      </w:pBdr>
      <w:spacing w:before="300" w:after="180"/>
      <w:outlineLvl w:val="0"/>
    </w:pPr>
    <w:rPr>
      <w:b/>
      <w:color w:val="333399"/>
      <w:sz w:val="28"/>
      <w:szCs w:val="28"/>
    </w:rPr>
  </w:style>
  <w:style w:type="paragraph" w:styleId="Heading2">
    <w:name w:val="heading 2"/>
    <w:basedOn w:val="Normal"/>
    <w:next w:val="Normal"/>
    <w:uiPriority w:val="9"/>
    <w:unhideWhenUsed/>
    <w:qFormat/>
    <w:pPr>
      <w:keepNext/>
      <w:pBdr>
        <w:bottom w:val="single" w:sz="4" w:space="1" w:color="808080"/>
      </w:pBdr>
      <w:spacing w:before="240" w:after="120"/>
      <w:outlineLvl w:val="1"/>
    </w:pPr>
    <w:rPr>
      <w:rFonts w:ascii="Trebuchet MS" w:eastAsia="Trebuchet MS" w:hAnsi="Trebuchet MS" w:cs="Trebuchet MS"/>
      <w:b/>
      <w:color w:val="595959"/>
      <w:sz w:val="28"/>
      <w:szCs w:val="28"/>
    </w:rPr>
  </w:style>
  <w:style w:type="paragraph" w:styleId="Heading3">
    <w:name w:val="heading 3"/>
    <w:basedOn w:val="Normal"/>
    <w:next w:val="Normal"/>
    <w:uiPriority w:val="9"/>
    <w:unhideWhenUsed/>
    <w:qFormat/>
    <w:pPr>
      <w:keepNext/>
      <w:spacing w:before="240"/>
      <w:ind w:left="720" w:right="720"/>
      <w:outlineLvl w:val="2"/>
    </w:pPr>
    <w:rPr>
      <w:rFonts w:ascii="Trebuchet MS" w:eastAsia="Trebuchet MS" w:hAnsi="Trebuchet MS" w:cs="Trebuchet MS"/>
      <w:b/>
      <w:color w:val="595959"/>
      <w:sz w:val="28"/>
      <w:szCs w:val="28"/>
    </w:rPr>
  </w:style>
  <w:style w:type="paragraph" w:styleId="Heading4">
    <w:name w:val="heading 4"/>
    <w:basedOn w:val="Normal"/>
    <w:next w:val="Normal"/>
    <w:uiPriority w:val="9"/>
    <w:semiHidden/>
    <w:unhideWhenUsed/>
    <w:qFormat/>
    <w:pPr>
      <w:keepNext/>
      <w:spacing w:before="240"/>
      <w:ind w:left="720" w:right="720"/>
      <w:outlineLvl w:val="3"/>
    </w:pPr>
    <w:rPr>
      <w:rFonts w:ascii="Trebuchet MS" w:eastAsia="Trebuchet MS" w:hAnsi="Trebuchet MS" w:cs="Trebuchet MS"/>
      <w:i/>
      <w:color w:val="595959"/>
      <w:sz w:val="28"/>
      <w:szCs w:val="28"/>
    </w:rPr>
  </w:style>
  <w:style w:type="paragraph" w:styleId="Heading5">
    <w:name w:val="heading 5"/>
    <w:basedOn w:val="Normal"/>
    <w:next w:val="Normal"/>
    <w:uiPriority w:val="9"/>
    <w:semiHidden/>
    <w:unhideWhenUsed/>
    <w:qFormat/>
    <w:pPr>
      <w:spacing w:before="240"/>
      <w:ind w:left="720" w:right="720"/>
      <w:outlineLvl w:val="4"/>
    </w:pPr>
    <w:rPr>
      <w:rFonts w:ascii="Trebuchet MS" w:eastAsia="Trebuchet MS" w:hAnsi="Trebuchet MS" w:cs="Trebuchet MS"/>
      <w:i/>
      <w:color w:val="595959"/>
    </w:rPr>
  </w:style>
  <w:style w:type="paragraph" w:styleId="Heading6">
    <w:name w:val="heading 6"/>
    <w:basedOn w:val="Normal"/>
    <w:next w:val="Normal"/>
    <w:uiPriority w:val="9"/>
    <w:semiHidden/>
    <w:unhideWhenUsed/>
    <w:qFormat/>
    <w:pPr>
      <w:spacing w:before="240"/>
      <w:ind w:left="720" w:right="720"/>
      <w:outlineLvl w:val="5"/>
    </w:pPr>
    <w:rPr>
      <w:rFonts w:ascii="Trebuchet MS" w:eastAsia="Trebuchet MS" w:hAnsi="Trebuchet MS" w:cs="Trebuchet MS"/>
      <w:color w:val="595959"/>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000" w:after="600" w:line="480" w:lineRule="auto"/>
      <w:jc w:val="center"/>
    </w:pPr>
    <w:rPr>
      <w:smallCaps/>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pPr>
      <w:widowControl w:val="0"/>
    </w:pPr>
    <w:rPr>
      <w:b/>
      <w:color w:val="FFFFFF"/>
    </w:rPr>
    <w:tblPr>
      <w:tblStyleRowBandSize w:val="1"/>
      <w:tblStyleColBandSize w:val="1"/>
      <w:tblCellMar>
        <w:left w:w="115" w:type="dxa"/>
        <w:right w:w="115" w:type="dxa"/>
      </w:tblCellMar>
    </w:tblPr>
    <w:tcPr>
      <w:shd w:val="clear" w:color="auto" w:fill="auto"/>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441135"/>
    <w:pPr>
      <w:spacing w:after="100"/>
      <w:ind w:left="240"/>
    </w:pPr>
  </w:style>
  <w:style w:type="paragraph" w:styleId="TOC1">
    <w:name w:val="toc 1"/>
    <w:basedOn w:val="Normal"/>
    <w:next w:val="Normal"/>
    <w:autoRedefine/>
    <w:uiPriority w:val="39"/>
    <w:unhideWhenUsed/>
    <w:rsid w:val="00441135"/>
    <w:pPr>
      <w:spacing w:after="100"/>
    </w:pPr>
  </w:style>
  <w:style w:type="paragraph" w:styleId="TOC3">
    <w:name w:val="toc 3"/>
    <w:basedOn w:val="Normal"/>
    <w:next w:val="Normal"/>
    <w:autoRedefine/>
    <w:uiPriority w:val="39"/>
    <w:unhideWhenUsed/>
    <w:rsid w:val="00441135"/>
    <w:pPr>
      <w:spacing w:after="100"/>
      <w:ind w:left="480"/>
    </w:pPr>
  </w:style>
  <w:style w:type="paragraph" w:styleId="TOC4">
    <w:name w:val="toc 4"/>
    <w:basedOn w:val="Normal"/>
    <w:next w:val="Normal"/>
    <w:autoRedefine/>
    <w:uiPriority w:val="39"/>
    <w:unhideWhenUsed/>
    <w:rsid w:val="00441135"/>
    <w:pPr>
      <w:spacing w:after="100" w:line="278" w:lineRule="auto"/>
      <w:ind w:left="720"/>
    </w:pPr>
    <w:rPr>
      <w:rFonts w:asciiTheme="minorHAnsi" w:eastAsiaTheme="minorEastAsia" w:hAnsiTheme="minorHAnsi" w:cstheme="minorBidi"/>
      <w:kern w:val="2"/>
      <w:lang w:val="en-IN"/>
      <w14:ligatures w14:val="standardContextual"/>
    </w:rPr>
  </w:style>
  <w:style w:type="paragraph" w:styleId="TOC5">
    <w:name w:val="toc 5"/>
    <w:basedOn w:val="Normal"/>
    <w:next w:val="Normal"/>
    <w:autoRedefine/>
    <w:uiPriority w:val="39"/>
    <w:unhideWhenUsed/>
    <w:rsid w:val="00441135"/>
    <w:pPr>
      <w:spacing w:after="100" w:line="278" w:lineRule="auto"/>
      <w:ind w:left="960"/>
    </w:pPr>
    <w:rPr>
      <w:rFonts w:asciiTheme="minorHAnsi" w:eastAsiaTheme="minorEastAsia" w:hAnsiTheme="minorHAnsi" w:cstheme="minorBidi"/>
      <w:kern w:val="2"/>
      <w:lang w:val="en-IN"/>
      <w14:ligatures w14:val="standardContextual"/>
    </w:rPr>
  </w:style>
  <w:style w:type="paragraph" w:styleId="TOC6">
    <w:name w:val="toc 6"/>
    <w:basedOn w:val="Normal"/>
    <w:next w:val="Normal"/>
    <w:autoRedefine/>
    <w:uiPriority w:val="39"/>
    <w:unhideWhenUsed/>
    <w:rsid w:val="00441135"/>
    <w:pPr>
      <w:spacing w:after="100" w:line="278" w:lineRule="auto"/>
      <w:ind w:left="1200"/>
    </w:pPr>
    <w:rPr>
      <w:rFonts w:asciiTheme="minorHAnsi" w:eastAsiaTheme="minorEastAsia" w:hAnsiTheme="minorHAnsi" w:cstheme="minorBidi"/>
      <w:kern w:val="2"/>
      <w:lang w:val="en-IN"/>
      <w14:ligatures w14:val="standardContextual"/>
    </w:rPr>
  </w:style>
  <w:style w:type="paragraph" w:styleId="TOC7">
    <w:name w:val="toc 7"/>
    <w:basedOn w:val="Normal"/>
    <w:next w:val="Normal"/>
    <w:autoRedefine/>
    <w:uiPriority w:val="39"/>
    <w:unhideWhenUsed/>
    <w:rsid w:val="00441135"/>
    <w:pPr>
      <w:spacing w:after="100" w:line="278" w:lineRule="auto"/>
      <w:ind w:left="1440"/>
    </w:pPr>
    <w:rPr>
      <w:rFonts w:asciiTheme="minorHAnsi" w:eastAsiaTheme="minorEastAsia" w:hAnsiTheme="minorHAnsi" w:cstheme="minorBidi"/>
      <w:kern w:val="2"/>
      <w:lang w:val="en-IN"/>
      <w14:ligatures w14:val="standardContextual"/>
    </w:rPr>
  </w:style>
  <w:style w:type="paragraph" w:styleId="TOC8">
    <w:name w:val="toc 8"/>
    <w:basedOn w:val="Normal"/>
    <w:next w:val="Normal"/>
    <w:autoRedefine/>
    <w:uiPriority w:val="39"/>
    <w:unhideWhenUsed/>
    <w:rsid w:val="00441135"/>
    <w:pPr>
      <w:spacing w:after="100" w:line="278" w:lineRule="auto"/>
      <w:ind w:left="1680"/>
    </w:pPr>
    <w:rPr>
      <w:rFonts w:asciiTheme="minorHAnsi" w:eastAsiaTheme="minorEastAsia" w:hAnsiTheme="minorHAnsi" w:cstheme="minorBidi"/>
      <w:kern w:val="2"/>
      <w:lang w:val="en-IN"/>
      <w14:ligatures w14:val="standardContextual"/>
    </w:rPr>
  </w:style>
  <w:style w:type="paragraph" w:styleId="TOC9">
    <w:name w:val="toc 9"/>
    <w:basedOn w:val="Normal"/>
    <w:next w:val="Normal"/>
    <w:autoRedefine/>
    <w:uiPriority w:val="39"/>
    <w:unhideWhenUsed/>
    <w:rsid w:val="00441135"/>
    <w:pPr>
      <w:spacing w:after="100" w:line="278" w:lineRule="auto"/>
      <w:ind w:left="1920"/>
    </w:pPr>
    <w:rPr>
      <w:rFonts w:asciiTheme="minorHAnsi" w:eastAsiaTheme="minorEastAsia" w:hAnsiTheme="minorHAnsi" w:cstheme="minorBidi"/>
      <w:kern w:val="2"/>
      <w:lang w:val="en-IN"/>
      <w14:ligatures w14:val="standardContextual"/>
    </w:rPr>
  </w:style>
  <w:style w:type="character" w:styleId="Hyperlink">
    <w:name w:val="Hyperlink"/>
    <w:basedOn w:val="DefaultParagraphFont"/>
    <w:uiPriority w:val="99"/>
    <w:unhideWhenUsed/>
    <w:rsid w:val="00441135"/>
    <w:rPr>
      <w:color w:val="0000FF" w:themeColor="hyperlink"/>
      <w:u w:val="single"/>
    </w:rPr>
  </w:style>
  <w:style w:type="character" w:styleId="UnresolvedMention">
    <w:name w:val="Unresolved Mention"/>
    <w:basedOn w:val="DefaultParagraphFont"/>
    <w:uiPriority w:val="99"/>
    <w:semiHidden/>
    <w:unhideWhenUsed/>
    <w:rsid w:val="00441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89125">
      <w:bodyDiv w:val="1"/>
      <w:marLeft w:val="0"/>
      <w:marRight w:val="0"/>
      <w:marTop w:val="0"/>
      <w:marBottom w:val="0"/>
      <w:divBdr>
        <w:top w:val="none" w:sz="0" w:space="0" w:color="auto"/>
        <w:left w:val="none" w:sz="0" w:space="0" w:color="auto"/>
        <w:bottom w:val="none" w:sz="0" w:space="0" w:color="auto"/>
        <w:right w:val="none" w:sz="0" w:space="0" w:color="auto"/>
      </w:divBdr>
    </w:div>
    <w:div w:id="221913131">
      <w:bodyDiv w:val="1"/>
      <w:marLeft w:val="0"/>
      <w:marRight w:val="0"/>
      <w:marTop w:val="0"/>
      <w:marBottom w:val="0"/>
      <w:divBdr>
        <w:top w:val="none" w:sz="0" w:space="0" w:color="auto"/>
        <w:left w:val="none" w:sz="0" w:space="0" w:color="auto"/>
        <w:bottom w:val="none" w:sz="0" w:space="0" w:color="auto"/>
        <w:right w:val="none" w:sz="0" w:space="0" w:color="auto"/>
      </w:divBdr>
    </w:div>
    <w:div w:id="515774992">
      <w:bodyDiv w:val="1"/>
      <w:marLeft w:val="0"/>
      <w:marRight w:val="0"/>
      <w:marTop w:val="0"/>
      <w:marBottom w:val="0"/>
      <w:divBdr>
        <w:top w:val="none" w:sz="0" w:space="0" w:color="auto"/>
        <w:left w:val="none" w:sz="0" w:space="0" w:color="auto"/>
        <w:bottom w:val="none" w:sz="0" w:space="0" w:color="auto"/>
        <w:right w:val="none" w:sz="0" w:space="0" w:color="auto"/>
      </w:divBdr>
    </w:div>
    <w:div w:id="524707587">
      <w:bodyDiv w:val="1"/>
      <w:marLeft w:val="0"/>
      <w:marRight w:val="0"/>
      <w:marTop w:val="0"/>
      <w:marBottom w:val="0"/>
      <w:divBdr>
        <w:top w:val="none" w:sz="0" w:space="0" w:color="auto"/>
        <w:left w:val="none" w:sz="0" w:space="0" w:color="auto"/>
        <w:bottom w:val="none" w:sz="0" w:space="0" w:color="auto"/>
        <w:right w:val="none" w:sz="0" w:space="0" w:color="auto"/>
      </w:divBdr>
    </w:div>
    <w:div w:id="552153347">
      <w:bodyDiv w:val="1"/>
      <w:marLeft w:val="0"/>
      <w:marRight w:val="0"/>
      <w:marTop w:val="0"/>
      <w:marBottom w:val="0"/>
      <w:divBdr>
        <w:top w:val="none" w:sz="0" w:space="0" w:color="auto"/>
        <w:left w:val="none" w:sz="0" w:space="0" w:color="auto"/>
        <w:bottom w:val="none" w:sz="0" w:space="0" w:color="auto"/>
        <w:right w:val="none" w:sz="0" w:space="0" w:color="auto"/>
      </w:divBdr>
    </w:div>
    <w:div w:id="585769281">
      <w:bodyDiv w:val="1"/>
      <w:marLeft w:val="0"/>
      <w:marRight w:val="0"/>
      <w:marTop w:val="0"/>
      <w:marBottom w:val="0"/>
      <w:divBdr>
        <w:top w:val="none" w:sz="0" w:space="0" w:color="auto"/>
        <w:left w:val="none" w:sz="0" w:space="0" w:color="auto"/>
        <w:bottom w:val="none" w:sz="0" w:space="0" w:color="auto"/>
        <w:right w:val="none" w:sz="0" w:space="0" w:color="auto"/>
      </w:divBdr>
    </w:div>
    <w:div w:id="798689725">
      <w:bodyDiv w:val="1"/>
      <w:marLeft w:val="0"/>
      <w:marRight w:val="0"/>
      <w:marTop w:val="0"/>
      <w:marBottom w:val="0"/>
      <w:divBdr>
        <w:top w:val="none" w:sz="0" w:space="0" w:color="auto"/>
        <w:left w:val="none" w:sz="0" w:space="0" w:color="auto"/>
        <w:bottom w:val="none" w:sz="0" w:space="0" w:color="auto"/>
        <w:right w:val="none" w:sz="0" w:space="0" w:color="auto"/>
      </w:divBdr>
    </w:div>
    <w:div w:id="847983783">
      <w:bodyDiv w:val="1"/>
      <w:marLeft w:val="0"/>
      <w:marRight w:val="0"/>
      <w:marTop w:val="0"/>
      <w:marBottom w:val="0"/>
      <w:divBdr>
        <w:top w:val="none" w:sz="0" w:space="0" w:color="auto"/>
        <w:left w:val="none" w:sz="0" w:space="0" w:color="auto"/>
        <w:bottom w:val="none" w:sz="0" w:space="0" w:color="auto"/>
        <w:right w:val="none" w:sz="0" w:space="0" w:color="auto"/>
      </w:divBdr>
    </w:div>
    <w:div w:id="866135451">
      <w:bodyDiv w:val="1"/>
      <w:marLeft w:val="0"/>
      <w:marRight w:val="0"/>
      <w:marTop w:val="0"/>
      <w:marBottom w:val="0"/>
      <w:divBdr>
        <w:top w:val="none" w:sz="0" w:space="0" w:color="auto"/>
        <w:left w:val="none" w:sz="0" w:space="0" w:color="auto"/>
        <w:bottom w:val="none" w:sz="0" w:space="0" w:color="auto"/>
        <w:right w:val="none" w:sz="0" w:space="0" w:color="auto"/>
      </w:divBdr>
    </w:div>
    <w:div w:id="897477123">
      <w:bodyDiv w:val="1"/>
      <w:marLeft w:val="0"/>
      <w:marRight w:val="0"/>
      <w:marTop w:val="0"/>
      <w:marBottom w:val="0"/>
      <w:divBdr>
        <w:top w:val="none" w:sz="0" w:space="0" w:color="auto"/>
        <w:left w:val="none" w:sz="0" w:space="0" w:color="auto"/>
        <w:bottom w:val="none" w:sz="0" w:space="0" w:color="auto"/>
        <w:right w:val="none" w:sz="0" w:space="0" w:color="auto"/>
      </w:divBdr>
    </w:div>
    <w:div w:id="925529406">
      <w:bodyDiv w:val="1"/>
      <w:marLeft w:val="0"/>
      <w:marRight w:val="0"/>
      <w:marTop w:val="0"/>
      <w:marBottom w:val="0"/>
      <w:divBdr>
        <w:top w:val="none" w:sz="0" w:space="0" w:color="auto"/>
        <w:left w:val="none" w:sz="0" w:space="0" w:color="auto"/>
        <w:bottom w:val="none" w:sz="0" w:space="0" w:color="auto"/>
        <w:right w:val="none" w:sz="0" w:space="0" w:color="auto"/>
      </w:divBdr>
    </w:div>
    <w:div w:id="1003582561">
      <w:bodyDiv w:val="1"/>
      <w:marLeft w:val="0"/>
      <w:marRight w:val="0"/>
      <w:marTop w:val="0"/>
      <w:marBottom w:val="0"/>
      <w:divBdr>
        <w:top w:val="none" w:sz="0" w:space="0" w:color="auto"/>
        <w:left w:val="none" w:sz="0" w:space="0" w:color="auto"/>
        <w:bottom w:val="none" w:sz="0" w:space="0" w:color="auto"/>
        <w:right w:val="none" w:sz="0" w:space="0" w:color="auto"/>
      </w:divBdr>
    </w:div>
    <w:div w:id="1161657586">
      <w:bodyDiv w:val="1"/>
      <w:marLeft w:val="0"/>
      <w:marRight w:val="0"/>
      <w:marTop w:val="0"/>
      <w:marBottom w:val="0"/>
      <w:divBdr>
        <w:top w:val="none" w:sz="0" w:space="0" w:color="auto"/>
        <w:left w:val="none" w:sz="0" w:space="0" w:color="auto"/>
        <w:bottom w:val="none" w:sz="0" w:space="0" w:color="auto"/>
        <w:right w:val="none" w:sz="0" w:space="0" w:color="auto"/>
      </w:divBdr>
    </w:div>
    <w:div w:id="1194802894">
      <w:bodyDiv w:val="1"/>
      <w:marLeft w:val="0"/>
      <w:marRight w:val="0"/>
      <w:marTop w:val="0"/>
      <w:marBottom w:val="0"/>
      <w:divBdr>
        <w:top w:val="none" w:sz="0" w:space="0" w:color="auto"/>
        <w:left w:val="none" w:sz="0" w:space="0" w:color="auto"/>
        <w:bottom w:val="none" w:sz="0" w:space="0" w:color="auto"/>
        <w:right w:val="none" w:sz="0" w:space="0" w:color="auto"/>
      </w:divBdr>
    </w:div>
    <w:div w:id="1217279446">
      <w:bodyDiv w:val="1"/>
      <w:marLeft w:val="0"/>
      <w:marRight w:val="0"/>
      <w:marTop w:val="0"/>
      <w:marBottom w:val="0"/>
      <w:divBdr>
        <w:top w:val="none" w:sz="0" w:space="0" w:color="auto"/>
        <w:left w:val="none" w:sz="0" w:space="0" w:color="auto"/>
        <w:bottom w:val="none" w:sz="0" w:space="0" w:color="auto"/>
        <w:right w:val="none" w:sz="0" w:space="0" w:color="auto"/>
      </w:divBdr>
    </w:div>
    <w:div w:id="1406338086">
      <w:bodyDiv w:val="1"/>
      <w:marLeft w:val="0"/>
      <w:marRight w:val="0"/>
      <w:marTop w:val="0"/>
      <w:marBottom w:val="0"/>
      <w:divBdr>
        <w:top w:val="none" w:sz="0" w:space="0" w:color="auto"/>
        <w:left w:val="none" w:sz="0" w:space="0" w:color="auto"/>
        <w:bottom w:val="none" w:sz="0" w:space="0" w:color="auto"/>
        <w:right w:val="none" w:sz="0" w:space="0" w:color="auto"/>
      </w:divBdr>
    </w:div>
    <w:div w:id="1410883009">
      <w:bodyDiv w:val="1"/>
      <w:marLeft w:val="0"/>
      <w:marRight w:val="0"/>
      <w:marTop w:val="0"/>
      <w:marBottom w:val="0"/>
      <w:divBdr>
        <w:top w:val="none" w:sz="0" w:space="0" w:color="auto"/>
        <w:left w:val="none" w:sz="0" w:space="0" w:color="auto"/>
        <w:bottom w:val="none" w:sz="0" w:space="0" w:color="auto"/>
        <w:right w:val="none" w:sz="0" w:space="0" w:color="auto"/>
      </w:divBdr>
    </w:div>
    <w:div w:id="1671636426">
      <w:bodyDiv w:val="1"/>
      <w:marLeft w:val="0"/>
      <w:marRight w:val="0"/>
      <w:marTop w:val="0"/>
      <w:marBottom w:val="0"/>
      <w:divBdr>
        <w:top w:val="none" w:sz="0" w:space="0" w:color="auto"/>
        <w:left w:val="none" w:sz="0" w:space="0" w:color="auto"/>
        <w:bottom w:val="none" w:sz="0" w:space="0" w:color="auto"/>
        <w:right w:val="none" w:sz="0" w:space="0" w:color="auto"/>
      </w:divBdr>
    </w:div>
    <w:div w:id="1734618640">
      <w:bodyDiv w:val="1"/>
      <w:marLeft w:val="0"/>
      <w:marRight w:val="0"/>
      <w:marTop w:val="0"/>
      <w:marBottom w:val="0"/>
      <w:divBdr>
        <w:top w:val="none" w:sz="0" w:space="0" w:color="auto"/>
        <w:left w:val="none" w:sz="0" w:space="0" w:color="auto"/>
        <w:bottom w:val="none" w:sz="0" w:space="0" w:color="auto"/>
        <w:right w:val="none" w:sz="0" w:space="0" w:color="auto"/>
      </w:divBdr>
    </w:div>
    <w:div w:id="1884170521">
      <w:bodyDiv w:val="1"/>
      <w:marLeft w:val="0"/>
      <w:marRight w:val="0"/>
      <w:marTop w:val="0"/>
      <w:marBottom w:val="0"/>
      <w:divBdr>
        <w:top w:val="none" w:sz="0" w:space="0" w:color="auto"/>
        <w:left w:val="none" w:sz="0" w:space="0" w:color="auto"/>
        <w:bottom w:val="none" w:sz="0" w:space="0" w:color="auto"/>
        <w:right w:val="none" w:sz="0" w:space="0" w:color="auto"/>
      </w:divBdr>
    </w:div>
    <w:div w:id="1884443427">
      <w:bodyDiv w:val="1"/>
      <w:marLeft w:val="0"/>
      <w:marRight w:val="0"/>
      <w:marTop w:val="0"/>
      <w:marBottom w:val="0"/>
      <w:divBdr>
        <w:top w:val="none" w:sz="0" w:space="0" w:color="auto"/>
        <w:left w:val="none" w:sz="0" w:space="0" w:color="auto"/>
        <w:bottom w:val="none" w:sz="0" w:space="0" w:color="auto"/>
        <w:right w:val="none" w:sz="0" w:space="0" w:color="auto"/>
      </w:divBdr>
    </w:div>
    <w:div w:id="1932616293">
      <w:bodyDiv w:val="1"/>
      <w:marLeft w:val="0"/>
      <w:marRight w:val="0"/>
      <w:marTop w:val="0"/>
      <w:marBottom w:val="0"/>
      <w:divBdr>
        <w:top w:val="none" w:sz="0" w:space="0" w:color="auto"/>
        <w:left w:val="none" w:sz="0" w:space="0" w:color="auto"/>
        <w:bottom w:val="none" w:sz="0" w:space="0" w:color="auto"/>
        <w:right w:val="none" w:sz="0" w:space="0" w:color="auto"/>
      </w:divBdr>
    </w:div>
    <w:div w:id="1978871220">
      <w:bodyDiv w:val="1"/>
      <w:marLeft w:val="0"/>
      <w:marRight w:val="0"/>
      <w:marTop w:val="0"/>
      <w:marBottom w:val="0"/>
      <w:divBdr>
        <w:top w:val="none" w:sz="0" w:space="0" w:color="auto"/>
        <w:left w:val="none" w:sz="0" w:space="0" w:color="auto"/>
        <w:bottom w:val="none" w:sz="0" w:space="0" w:color="auto"/>
        <w:right w:val="none" w:sz="0" w:space="0" w:color="auto"/>
      </w:divBdr>
    </w:div>
    <w:div w:id="2032753133">
      <w:bodyDiv w:val="1"/>
      <w:marLeft w:val="0"/>
      <w:marRight w:val="0"/>
      <w:marTop w:val="0"/>
      <w:marBottom w:val="0"/>
      <w:divBdr>
        <w:top w:val="none" w:sz="0" w:space="0" w:color="auto"/>
        <w:left w:val="none" w:sz="0" w:space="0" w:color="auto"/>
        <w:bottom w:val="none" w:sz="0" w:space="0" w:color="auto"/>
        <w:right w:val="none" w:sz="0" w:space="0" w:color="auto"/>
      </w:divBdr>
    </w:div>
    <w:div w:id="2053384051">
      <w:bodyDiv w:val="1"/>
      <w:marLeft w:val="0"/>
      <w:marRight w:val="0"/>
      <w:marTop w:val="0"/>
      <w:marBottom w:val="0"/>
      <w:divBdr>
        <w:top w:val="none" w:sz="0" w:space="0" w:color="auto"/>
        <w:left w:val="none" w:sz="0" w:space="0" w:color="auto"/>
        <w:bottom w:val="none" w:sz="0" w:space="0" w:color="auto"/>
        <w:right w:val="none" w:sz="0" w:space="0" w:color="auto"/>
      </w:divBdr>
    </w:div>
    <w:div w:id="2073577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29344-1A2B-45B1-A16C-84A8DC920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256</Pages>
  <Words>73088</Words>
  <Characters>416605</Characters>
  <Application>Microsoft Office Word</Application>
  <DocSecurity>0</DocSecurity>
  <Lines>3471</Lines>
  <Paragraphs>977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Yashua Lebowitz</cp:lastModifiedBy>
  <cp:revision>9</cp:revision>
  <dcterms:created xsi:type="dcterms:W3CDTF">2025-02-08T12:26:00Z</dcterms:created>
  <dcterms:modified xsi:type="dcterms:W3CDTF">2025-02-10T15:53:00Z</dcterms:modified>
</cp:coreProperties>
</file>